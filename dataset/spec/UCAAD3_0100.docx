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F1617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C521B"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C521B"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C521B"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1010" w:type="dxa"/>
          </w:tcPr>
          <w:p w:rsidR="00252551" w:rsidRPr="00F1617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F1617D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  <w:r w:rsidR="00993C9C"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(</w:t>
            </w:r>
            <w:r w:rsidR="00993C9C" w:rsidRPr="00F1617D">
              <w:rPr>
                <w:rFonts w:hint="eastAsia"/>
                <w:sz w:val="20"/>
                <w:szCs w:val="20"/>
              </w:rPr>
              <w:t>優化身故件結案後批次檢核規則</w:t>
            </w:r>
            <w:r w:rsidR="00993C9C" w:rsidRPr="00F1617D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252551" w:rsidRPr="00F1617D" w:rsidRDefault="004D4BBD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252551" w:rsidRPr="00F1617D" w:rsidRDefault="004D4B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sz w:val="20"/>
                <w:szCs w:val="20"/>
              </w:rPr>
              <w:t>170714000827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F80B9C" w:rsidRPr="00E01490" w:rsidRDefault="00010BB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身故效力人工</w:t>
            </w:r>
            <w:r w:rsidR="00273DE7">
              <w:rPr>
                <w:rFonts w:ascii="細明體" w:eastAsia="細明體" w:hAnsi="細明體" w:hint="eastAsia"/>
                <w:sz w:val="20"/>
                <w:szCs w:val="20"/>
              </w:rPr>
              <w:t>更新效力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8813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8137E">
              <w:rPr>
                <w:rFonts w:ascii="細明體" w:eastAsia="細明體" w:hAnsi="細明體" w:hint="eastAsia"/>
                <w:sz w:val="20"/>
                <w:szCs w:val="20"/>
              </w:rPr>
              <w:t>AD3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88137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88137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D709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查詢，新增，修改，刪除繳清數理確認檔，讓</w:t>
            </w:r>
            <w:r w:rsidR="00D70975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  <w:r w:rsidR="00D70975">
              <w:rPr>
                <w:rFonts w:ascii="細明體" w:eastAsia="細明體" w:hAnsi="細明體" w:hint="eastAsia"/>
                <w:sz w:val="20"/>
                <w:szCs w:val="20"/>
              </w:rPr>
              <w:t>人工處理可更新效力保單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F80B9C" w:rsidRPr="00E01490" w:rsidRDefault="00D1633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F80B9C" w:rsidRPr="00E01490" w:rsidRDefault="00D1633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1C5347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1C5347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1C5347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C5347" w:rsidTr="00F5267B">
        <w:tc>
          <w:tcPr>
            <w:tcW w:w="1438" w:type="dxa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4788C" w:rsidTr="0094788C">
        <w:tc>
          <w:tcPr>
            <w:tcW w:w="1438" w:type="dxa"/>
            <w:vMerge w:val="restart"/>
            <w:vAlign w:val="center"/>
          </w:tcPr>
          <w:p w:rsidR="0094788C" w:rsidRPr="00B259AD" w:rsidRDefault="0094788C" w:rsidP="0094788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94788C" w:rsidRPr="00B259AD" w:rsidRDefault="0094788C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94788C" w:rsidRDefault="0094788C" w:rsidP="00B259A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94788C" w:rsidRPr="00E01490" w:rsidTr="0094788C">
        <w:tc>
          <w:tcPr>
            <w:tcW w:w="1438" w:type="dxa"/>
            <w:vMerge/>
          </w:tcPr>
          <w:p w:rsidR="0094788C" w:rsidRDefault="009478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7445B" w:rsidRDefault="003C0D48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5" style="position:absolute;margin-left:41.5pt;margin-top:15.65pt;width:395.25pt;height:135.2pt;z-index:251657728;mso-position-horizontal-relative:text;mso-position-vertical-relative:text" coordorigin="795,7428" coordsize="7905,2704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9097;width:2355;height:960">
              <v:textbox>
                <w:txbxContent>
                  <w:p w:rsidR="00F01135" w:rsidRDefault="00F0113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2707CB">
                      <w:rPr>
                        <w:rFonts w:hint="eastAsia"/>
                      </w:rPr>
                      <w:t>事故者資料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9562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9097;width:1860;height:1035">
              <v:textbox>
                <w:txbxContent>
                  <w:p w:rsidR="00F01135" w:rsidRDefault="00BB3D21">
                    <w:r>
                      <w:rPr>
                        <w:rFonts w:hint="eastAsia"/>
                      </w:rPr>
                      <w:t>檢核更新狀況並執行</w:t>
                    </w:r>
                  </w:p>
                </w:txbxContent>
              </v:textbox>
            </v:shape>
            <v:shape id="_x0000_s1030" type="#_x0000_t32" style="position:absolute;left:5565;top:9562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3434;top:7428;width:2213;height:1392">
              <v:textbox>
                <w:txbxContent>
                  <w:p w:rsidR="002D1938" w:rsidRDefault="002D1938" w:rsidP="002D1938">
                    <w:pPr>
                      <w:jc w:val="center"/>
                      <w:rPr>
                        <w:rFonts w:ascii="細明體" w:eastAsia="細明體" w:hAnsi="細明體"/>
                        <w:sz w:val="20"/>
                        <w:szCs w:val="20"/>
                      </w:rPr>
                    </w:pPr>
                    <w:r w:rsidRPr="002D1938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身故效力更新檢核檔</w:t>
                    </w:r>
                  </w:p>
                  <w:p w:rsidR="00F01135" w:rsidRPr="002D1938" w:rsidRDefault="00F01135" w:rsidP="002D19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DTA</w:t>
                    </w:r>
                    <w:r w:rsidR="002D1938"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A</w:t>
                    </w:r>
                    <w:r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B</w:t>
                    </w:r>
                    <w:r w:rsidR="002D1938"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203</w:t>
                    </w:r>
                  </w:p>
                  <w:p w:rsidR="002D1938" w:rsidRDefault="002D1938" w:rsidP="002D1938">
                    <w:pPr>
                      <w:jc w:val="center"/>
                    </w:pPr>
                  </w:p>
                </w:txbxContent>
              </v:textbox>
            </v:shape>
            <v:shape id="_x0000_s1033" type="#_x0000_t32" style="position:absolute;left:4605;top:8820;width:0;height:277" o:connectortype="straight">
              <v:stroke endarrow="block"/>
            </v:shape>
            <v:shape id="_x0000_s1034" type="#_x0000_t134" style="position:absolute;left:6345;top:9097;width:2355;height:960">
              <v:textbox>
                <w:txbxContent>
                  <w:p w:rsidR="002D1938" w:rsidRDefault="00BB3D21" w:rsidP="002D193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更新契約主檔效力</w:t>
                    </w:r>
                  </w:p>
                </w:txbxContent>
              </v:textbox>
            </v:shape>
          </v:group>
        </w:pict>
      </w: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C151C3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身故件結案檢核抽件</w:t>
            </w:r>
            <w:r w:rsidR="004911D8"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E01490" w:rsidRDefault="004911D8" w:rsidP="003430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34301C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4301C">
              <w:rPr>
                <w:rFonts w:ascii="細明體" w:eastAsia="細明體" w:hAnsi="細明體"/>
                <w:sz w:val="20"/>
                <w:szCs w:val="20"/>
              </w:rPr>
              <w:t>203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5D36A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D2226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D2226" w:rsidRPr="00E01490" w:rsidRDefault="001D2226" w:rsidP="001D222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1D2226" w:rsidRDefault="001D2226" w:rsidP="001D222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身故效力更新人工</w:t>
            </w:r>
            <w:r w:rsidRPr="00E01490">
              <w:rPr>
                <w:rFonts w:ascii="細明體" w:eastAsia="細明體" w:hAnsi="細明體" w:hint="eastAsia"/>
                <w:lang w:eastAsia="zh-TW"/>
              </w:rPr>
              <w:t>作業檔</w:t>
            </w:r>
          </w:p>
        </w:tc>
        <w:tc>
          <w:tcPr>
            <w:tcW w:w="2551" w:type="dxa"/>
          </w:tcPr>
          <w:p w:rsidR="001D2226" w:rsidRPr="00E01490" w:rsidRDefault="001D2226" w:rsidP="001D22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941" w:type="dxa"/>
          </w:tcPr>
          <w:p w:rsidR="001D2226" w:rsidRPr="00E60524" w:rsidRDefault="006F7CB3" w:rsidP="001D222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D2226" w:rsidRPr="00E60524" w:rsidRDefault="001D2226" w:rsidP="001D222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D2226" w:rsidRPr="00E60524" w:rsidRDefault="00BC4004" w:rsidP="001D222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D2226" w:rsidRPr="00E60524" w:rsidRDefault="001D2226" w:rsidP="001D222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F6244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ins w:id="2" w:author="蕭侑文" w:date="2017-08-21T15:11:00Z">
              <w:r w:rsidRPr="00F62440">
                <w:rPr>
                  <w:rFonts w:ascii="細明體" w:eastAsia="細明體" w:hAnsi="細明體" w:cs="Arial" w:hint="eastAsia"/>
                  <w:lang w:eastAsia="zh-TW"/>
                </w:rPr>
                <w:t>身故壓效力作業檔維護</w:t>
              </w:r>
            </w:ins>
          </w:p>
        </w:tc>
        <w:tc>
          <w:tcPr>
            <w:tcW w:w="2159" w:type="pct"/>
          </w:tcPr>
          <w:p w:rsidR="00EA5809" w:rsidRPr="00E01490" w:rsidRDefault="00F6244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ins w:id="3" w:author="蕭侑文" w:date="2017-08-21T15:11:00Z">
              <w:r w:rsidRPr="00F62440">
                <w:rPr>
                  <w:rFonts w:ascii="細明體" w:eastAsia="細明體" w:hAnsi="細明體" w:cs="Arial"/>
                  <w:lang w:eastAsia="zh-TW"/>
                  <w:rPrChange w:id="4" w:author="蕭侑文" w:date="2017-08-21T15:11:00Z">
                    <w:rPr>
                      <w:rFonts w:ascii="細明體" w:eastAsia="細明體" w:hAnsi="細明體" w:cs="Arial"/>
                      <w:color w:val="FF0000"/>
                      <w:kern w:val="2"/>
                      <w:lang w:eastAsia="zh-TW"/>
                    </w:rPr>
                  </w:rPrChange>
                </w:rPr>
                <w:t>AA_D3Z001</w:t>
              </w:r>
            </w:ins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005893" w:rsidRPr="00005893">
        <w:rPr>
          <w:rFonts w:ascii="細明體" w:eastAsia="細明體" w:hAnsi="細明體" w:hint="eastAsia"/>
          <w:sz w:val="20"/>
          <w:szCs w:val="20"/>
        </w:rPr>
        <w:t>USAAD30100_身故效力人工修正.htm</w: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31293" w:rsidP="00B10952">
      <w:pPr>
        <w:spacing w:line="240" w:lineRule="atLeast"/>
        <w:rPr>
          <w:noProof/>
        </w:rPr>
      </w:pPr>
      <w:r w:rsidRPr="00322E7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29.5pt;height:154.5pt;visibility:visible">
            <v:imagedata r:id="rId7" o:title=""/>
          </v:shape>
        </w:pict>
      </w:r>
    </w:p>
    <w:p w:rsidR="00531293" w:rsidRDefault="0053129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FB2B28" w:rsidRDefault="00FB2B28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畫面欄位皆為空值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除了</w:t>
      </w: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按鈕ENABLED外，其餘按鈕DISABLED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CB77F3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被保人ID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：不能為空值，自動轉大寫。</w:t>
      </w:r>
    </w:p>
    <w:p w:rsidR="00741C1C" w:rsidRDefault="00C90FD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讀取此被保人可異動效力清單：</w:t>
      </w:r>
      <w:r w:rsidR="00B35252">
        <w:rPr>
          <w:rFonts w:ascii="細明體" w:eastAsia="細明體" w:hAnsi="細明體" w:hint="eastAsia"/>
          <w:lang w:eastAsia="zh-TW"/>
        </w:rPr>
        <w:t>(讀取可更新為14的清單)</w:t>
      </w:r>
    </w:p>
    <w:p w:rsidR="00387855" w:rsidRDefault="00387855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READ DTAAB203</w:t>
      </w:r>
      <w:r w:rsidR="00A27F95">
        <w:rPr>
          <w:rFonts w:ascii="細明體" w:eastAsia="細明體" w:hAnsi="細明體"/>
          <w:lang w:eastAsia="zh-TW"/>
        </w:rPr>
        <w:t xml:space="preserve"> A</w:t>
      </w:r>
    </w:p>
    <w:p w:rsidR="009C3D03" w:rsidRDefault="009C3D03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INNER JOIN DTAB0001 B</w:t>
      </w:r>
    </w:p>
    <w:p w:rsidR="009C3D03" w:rsidRDefault="009C3D03" w:rsidP="009C3D0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ON A.</w:t>
      </w:r>
      <w:r>
        <w:rPr>
          <w:rFonts w:ascii="細明體" w:eastAsia="細明體" w:hAnsi="細明體" w:hint="eastAsia"/>
          <w:lang w:eastAsia="zh-TW"/>
        </w:rPr>
        <w:t>保單=</w:t>
      </w:r>
      <w:r>
        <w:rPr>
          <w:rFonts w:ascii="細明體" w:eastAsia="細明體" w:hAnsi="細明體"/>
          <w:lang w:eastAsia="zh-TW"/>
        </w:rPr>
        <w:t>B.</w:t>
      </w:r>
      <w:r>
        <w:rPr>
          <w:rFonts w:ascii="細明體" w:eastAsia="細明體" w:hAnsi="細明體" w:hint="eastAsia"/>
          <w:lang w:eastAsia="zh-TW"/>
        </w:rPr>
        <w:t>保單</w:t>
      </w:r>
    </w:p>
    <w:p w:rsidR="009C3D03" w:rsidRDefault="009C3D03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LEFT JOIN DTAB0002 C</w:t>
      </w:r>
    </w:p>
    <w:p w:rsidR="002F4BEB" w:rsidRDefault="002F4BEB" w:rsidP="002F4B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ON A.</w:t>
      </w:r>
      <w:r>
        <w:rPr>
          <w:rFonts w:ascii="細明體" w:eastAsia="細明體" w:hAnsi="細明體" w:hint="eastAsia"/>
          <w:lang w:eastAsia="zh-TW"/>
        </w:rPr>
        <w:t>保單=</w:t>
      </w:r>
      <w:r>
        <w:rPr>
          <w:rFonts w:ascii="細明體" w:eastAsia="細明體" w:hAnsi="細明體"/>
          <w:lang w:eastAsia="zh-TW"/>
        </w:rPr>
        <w:t>C.</w:t>
      </w:r>
      <w:r>
        <w:rPr>
          <w:rFonts w:ascii="細明體" w:eastAsia="細明體" w:hAnsi="細明體" w:hint="eastAsia"/>
          <w:lang w:eastAsia="zh-TW"/>
        </w:rPr>
        <w:t>保單</w:t>
      </w:r>
    </w:p>
    <w:p w:rsidR="002F4BEB" w:rsidRDefault="002F4BEB" w:rsidP="002F4B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AND </w:t>
      </w:r>
      <w:r>
        <w:rPr>
          <w:rFonts w:ascii="細明體" w:eastAsia="細明體" w:hAnsi="細明體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險別=</w:t>
      </w:r>
      <w:r>
        <w:rPr>
          <w:rFonts w:ascii="細明體" w:eastAsia="細明體" w:hAnsi="細明體"/>
          <w:lang w:eastAsia="zh-TW"/>
        </w:rPr>
        <w:t>C.</w:t>
      </w:r>
      <w:r>
        <w:rPr>
          <w:rFonts w:ascii="細明體" w:eastAsia="細明體" w:hAnsi="細明體" w:hint="eastAsia"/>
          <w:lang w:eastAsia="zh-TW"/>
        </w:rPr>
        <w:t>險別</w:t>
      </w:r>
    </w:p>
    <w:p w:rsidR="002F4BEB" w:rsidRDefault="002F4BEB" w:rsidP="00E57E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AND </w:t>
      </w:r>
      <w:r>
        <w:rPr>
          <w:rFonts w:ascii="細明體" w:eastAsia="細明體" w:hAnsi="細明體"/>
          <w:lang w:eastAsia="zh-TW"/>
        </w:rPr>
        <w:t>A.</w:t>
      </w:r>
      <w:r w:rsidR="00E57E55" w:rsidRPr="00E57E55">
        <w:rPr>
          <w:rFonts w:ascii="細明體" w:eastAsia="細明體" w:hAnsi="細明體" w:hint="eastAsia"/>
          <w:lang w:eastAsia="zh-TW"/>
        </w:rPr>
        <w:t xml:space="preserve">事故者ID 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/>
          <w:lang w:eastAsia="zh-TW"/>
        </w:rPr>
        <w:t>C.</w:t>
      </w:r>
      <w:r w:rsidR="00E57E55">
        <w:rPr>
          <w:rFonts w:ascii="細明體" w:eastAsia="細明體" w:hAnsi="細明體" w:hint="eastAsia"/>
          <w:lang w:eastAsia="zh-TW"/>
        </w:rPr>
        <w:t>被保人ID</w:t>
      </w:r>
    </w:p>
    <w:p w:rsidR="004A1C7D" w:rsidRDefault="004A1C7D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LEFT JOIN DTAGA001_PROD_DEFI D</w:t>
      </w:r>
    </w:p>
    <w:p w:rsidR="004A1C7D" w:rsidRDefault="004A1C7D" w:rsidP="004A1C7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ON A.</w:t>
      </w:r>
      <w:r>
        <w:rPr>
          <w:rFonts w:ascii="細明體" w:eastAsia="細明體" w:hAnsi="細明體" w:hint="eastAsia"/>
          <w:lang w:eastAsia="zh-TW"/>
        </w:rPr>
        <w:t>險別=</w:t>
      </w:r>
      <w:r>
        <w:rPr>
          <w:rFonts w:ascii="細明體" w:eastAsia="細明體" w:hAnsi="細明體"/>
          <w:lang w:eastAsia="zh-TW"/>
        </w:rPr>
        <w:t>D.</w:t>
      </w:r>
      <w:r>
        <w:rPr>
          <w:rFonts w:ascii="細明體" w:eastAsia="細明體" w:hAnsi="細明體" w:hint="eastAsia"/>
          <w:lang w:eastAsia="zh-TW"/>
        </w:rPr>
        <w:t>險別</w:t>
      </w:r>
    </w:p>
    <w:p w:rsidR="00A17EF5" w:rsidRDefault="00A17EF5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LEFT JOIN DTAAA040 </w:t>
      </w:r>
      <w:r>
        <w:rPr>
          <w:rFonts w:ascii="細明體" w:eastAsia="細明體" w:hAnsi="細明體"/>
          <w:lang w:eastAsia="zh-TW"/>
        </w:rPr>
        <w:t>E</w:t>
      </w:r>
    </w:p>
    <w:p w:rsidR="00A17EF5" w:rsidRDefault="00A17EF5" w:rsidP="00A17EF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ON A.</w:t>
      </w:r>
      <w:r>
        <w:rPr>
          <w:rFonts w:ascii="細明體" w:eastAsia="細明體" w:hAnsi="細明體" w:hint="eastAsia"/>
          <w:lang w:eastAsia="zh-TW"/>
        </w:rPr>
        <w:t xml:space="preserve">受理編號 = </w:t>
      </w:r>
      <w:r>
        <w:rPr>
          <w:rFonts w:ascii="細明體" w:eastAsia="細明體" w:hAnsi="細明體"/>
          <w:lang w:eastAsia="zh-TW"/>
        </w:rPr>
        <w:t>E.</w:t>
      </w:r>
      <w:r>
        <w:rPr>
          <w:rFonts w:ascii="細明體" w:eastAsia="細明體" w:hAnsi="細明體" w:hint="eastAsia"/>
          <w:lang w:eastAsia="zh-TW"/>
        </w:rPr>
        <w:t>受理編號</w:t>
      </w:r>
    </w:p>
    <w:p w:rsidR="00387855" w:rsidRDefault="00387855" w:rsidP="003878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WHERE</w:t>
      </w:r>
    </w:p>
    <w:p w:rsidR="00387855" w:rsidRDefault="00A27F95" w:rsidP="006730E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A.</w:t>
      </w:r>
      <w:r w:rsidR="006730E4" w:rsidRPr="006730E4">
        <w:rPr>
          <w:rFonts w:ascii="細明體" w:eastAsia="細明體" w:hAnsi="細明體" w:hint="eastAsia"/>
          <w:lang w:eastAsia="zh-TW"/>
        </w:rPr>
        <w:t>事故者ID</w:t>
      </w:r>
      <w:r w:rsidR="006730E4">
        <w:rPr>
          <w:rFonts w:ascii="細明體" w:eastAsia="細明體" w:hAnsi="細明體"/>
          <w:lang w:eastAsia="zh-TW"/>
        </w:rPr>
        <w:t xml:space="preserve"> = </w:t>
      </w:r>
      <w:r w:rsidR="006730E4">
        <w:rPr>
          <w:rFonts w:ascii="細明體" w:eastAsia="細明體" w:hAnsi="細明體" w:hint="eastAsia"/>
          <w:lang w:eastAsia="zh-TW"/>
        </w:rPr>
        <w:t>畫面.被保人ID</w:t>
      </w:r>
    </w:p>
    <w:p w:rsidR="00116FAA" w:rsidRDefault="00A27F95" w:rsidP="00116FA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A.</w:t>
      </w:r>
      <w:r w:rsidR="00116FAA" w:rsidRPr="00116FAA">
        <w:rPr>
          <w:rFonts w:ascii="細明體" w:eastAsia="細明體" w:hAnsi="細明體" w:hint="eastAsia"/>
          <w:lang w:eastAsia="zh-TW"/>
        </w:rPr>
        <w:t>是否更新契約效力</w:t>
      </w:r>
      <w:r w:rsidR="00116FAA">
        <w:rPr>
          <w:rFonts w:ascii="細明體" w:eastAsia="細明體" w:hAnsi="細明體" w:hint="eastAsia"/>
          <w:lang w:eastAsia="zh-TW"/>
        </w:rPr>
        <w:t xml:space="preserve"> = </w:t>
      </w:r>
      <w:r w:rsidR="00116FAA">
        <w:rPr>
          <w:rFonts w:ascii="細明體" w:eastAsia="細明體" w:hAnsi="細明體"/>
          <w:lang w:eastAsia="zh-TW"/>
        </w:rPr>
        <w:t>‘Y’</w:t>
      </w:r>
    </w:p>
    <w:p w:rsidR="006701C3" w:rsidRDefault="00A27F95" w:rsidP="006701C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A.</w:t>
      </w:r>
      <w:r w:rsidR="006701C3" w:rsidRPr="006701C3">
        <w:rPr>
          <w:rFonts w:ascii="細明體" w:eastAsia="細明體" w:hAnsi="細明體" w:hint="eastAsia"/>
          <w:lang w:eastAsia="zh-TW"/>
        </w:rPr>
        <w:t>是否更新完成</w:t>
      </w:r>
      <w:r w:rsidR="006701C3">
        <w:rPr>
          <w:rFonts w:ascii="細明體" w:eastAsia="細明體" w:hAnsi="細明體" w:hint="eastAsia"/>
          <w:lang w:eastAsia="zh-TW"/>
        </w:rPr>
        <w:t xml:space="preserve"> = </w:t>
      </w:r>
      <w:r w:rsidR="006701C3">
        <w:rPr>
          <w:rFonts w:ascii="細明體" w:eastAsia="細明體" w:hAnsi="細明體"/>
          <w:lang w:eastAsia="zh-TW"/>
        </w:rPr>
        <w:t>‘Y’</w:t>
      </w:r>
    </w:p>
    <w:p w:rsidR="00296564" w:rsidRPr="00180C9C" w:rsidRDefault="00A27F95" w:rsidP="00134CB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A.</w:t>
      </w:r>
      <w:r w:rsidR="00D97509" w:rsidRPr="00180C9C">
        <w:rPr>
          <w:rFonts w:ascii="細明體" w:eastAsia="細明體" w:hAnsi="細明體" w:hint="eastAsia"/>
          <w:lang w:eastAsia="zh-TW"/>
        </w:rPr>
        <w:t xml:space="preserve">是否可更新身故效力 = </w:t>
      </w:r>
      <w:r w:rsidR="00D97509" w:rsidRPr="00180C9C">
        <w:rPr>
          <w:rFonts w:ascii="細明體" w:eastAsia="細明體" w:hAnsi="細明體"/>
          <w:lang w:eastAsia="zh-TW"/>
        </w:rPr>
        <w:t>‘N’</w:t>
      </w:r>
    </w:p>
    <w:p w:rsidR="003E757F" w:rsidRDefault="003E757F" w:rsidP="003E757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ORDER BY </w:t>
      </w:r>
      <w:r>
        <w:rPr>
          <w:rFonts w:ascii="細明體" w:eastAsia="細明體" w:hAnsi="細明體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保單+A.契約種類+</w:t>
      </w:r>
      <w:r>
        <w:rPr>
          <w:rFonts w:ascii="細明體" w:eastAsia="細明體" w:hAnsi="細明體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險別 遞增,</w:t>
      </w:r>
      <w:r>
        <w:rPr>
          <w:rFonts w:ascii="細明體" w:eastAsia="細明體" w:hAnsi="細明體"/>
          <w:lang w:eastAsia="zh-TW"/>
        </w:rPr>
        <w:t>A.</w:t>
      </w:r>
      <w:r w:rsidRPr="003E757F">
        <w:rPr>
          <w:rFonts w:ascii="細明體" w:eastAsia="細明體" w:hAnsi="細明體" w:hint="eastAsia"/>
          <w:lang w:eastAsia="zh-TW"/>
        </w:rPr>
        <w:t>更新時間</w:t>
      </w:r>
      <w:r>
        <w:rPr>
          <w:rFonts w:ascii="細明體" w:eastAsia="細明體" w:hAnsi="細明體" w:hint="eastAsia"/>
          <w:lang w:eastAsia="zh-TW"/>
        </w:rPr>
        <w:t xml:space="preserve"> 遞減</w:t>
      </w:r>
      <w:r w:rsidR="002B6309">
        <w:rPr>
          <w:rFonts w:ascii="細明體" w:eastAsia="細明體" w:hAnsi="細明體" w:hint="eastAsia"/>
          <w:lang w:eastAsia="zh-TW"/>
        </w:rPr>
        <w:t xml:space="preserve"> (方面後面同組抓最新更新的資料)</w:t>
      </w:r>
    </w:p>
    <w:p w:rsidR="00153BDF" w:rsidRDefault="00153BDF" w:rsidP="00153B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IF NOT FND</w:t>
      </w:r>
    </w:p>
    <w:p w:rsidR="009A1BE5" w:rsidRDefault="009A1BE5" w:rsidP="009A1BE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</w:t>
      </w:r>
      <w:r>
        <w:rPr>
          <w:rFonts w:ascii="細明體" w:eastAsia="細明體" w:hAnsi="細明體"/>
          <w:lang w:eastAsia="zh-TW"/>
        </w:rPr>
        <w:t>ALERT</w:t>
      </w:r>
      <w:r>
        <w:rPr>
          <w:rFonts w:ascii="細明體" w:eastAsia="細明體" w:hAnsi="細明體" w:hint="eastAsia"/>
          <w:lang w:eastAsia="zh-TW"/>
        </w:rPr>
        <w:t>訊息：</w:t>
      </w:r>
      <w:r w:rsidR="00454B36">
        <w:rPr>
          <w:rFonts w:ascii="細明體" w:eastAsia="細明體" w:hAnsi="細明體"/>
          <w:lang w:eastAsia="zh-TW"/>
        </w:rPr>
        <w:t>’</w:t>
      </w:r>
      <w:r w:rsidR="00454B36">
        <w:rPr>
          <w:rFonts w:ascii="細明體" w:eastAsia="細明體" w:hAnsi="細明體" w:hint="eastAsia"/>
          <w:lang w:eastAsia="zh-TW"/>
        </w:rPr>
        <w:t>可更新效力保單清單，查無資料</w:t>
      </w:r>
      <w:r w:rsidR="00454B36">
        <w:rPr>
          <w:rFonts w:ascii="細明體" w:eastAsia="細明體" w:hAnsi="細明體"/>
          <w:lang w:eastAsia="zh-TW"/>
        </w:rPr>
        <w:t>’</w:t>
      </w:r>
    </w:p>
    <w:p w:rsidR="003E757F" w:rsidRDefault="00F01636" w:rsidP="003E757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逐筆讀取查詢資料結果：</w:t>
      </w:r>
    </w:p>
    <w:p w:rsidR="00F01636" w:rsidRDefault="00AE3172" w:rsidP="00F0163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比對</w:t>
      </w:r>
      <w:r>
        <w:rPr>
          <w:rFonts w:ascii="細明體" w:eastAsia="細明體" w:hAnsi="細明體"/>
          <w:lang w:eastAsia="zh-TW"/>
        </w:rPr>
        <w:t>KEY</w:t>
      </w:r>
      <w:r w:rsidR="00B4738A">
        <w:rPr>
          <w:rFonts w:ascii="細明體" w:eastAsia="細明體" w:hAnsi="細明體"/>
          <w:lang w:eastAsia="zh-TW"/>
        </w:rPr>
        <w:t>=A.</w:t>
      </w:r>
      <w:r w:rsidR="00B4738A">
        <w:rPr>
          <w:rFonts w:ascii="細明體" w:eastAsia="細明體" w:hAnsi="細明體" w:hint="eastAsia"/>
          <w:lang w:eastAsia="zh-TW"/>
        </w:rPr>
        <w:t>保單+</w:t>
      </w:r>
      <w:r w:rsidR="00B4738A" w:rsidRPr="00B4738A">
        <w:rPr>
          <w:rFonts w:ascii="細明體" w:eastAsia="細明體" w:hAnsi="細明體"/>
          <w:lang w:eastAsia="zh-TW"/>
        </w:rPr>
        <w:t xml:space="preserve"> </w:t>
      </w:r>
      <w:r w:rsidR="00B4738A">
        <w:rPr>
          <w:rFonts w:ascii="細明體" w:eastAsia="細明體" w:hAnsi="細明體"/>
          <w:lang w:eastAsia="zh-TW"/>
        </w:rPr>
        <w:t>A.</w:t>
      </w:r>
      <w:r w:rsidR="00B4738A">
        <w:rPr>
          <w:rFonts w:ascii="細明體" w:eastAsia="細明體" w:hAnsi="細明體" w:hint="eastAsia"/>
          <w:lang w:eastAsia="zh-TW"/>
        </w:rPr>
        <w:t xml:space="preserve">險別 + </w:t>
      </w:r>
      <w:r w:rsidR="00B4738A">
        <w:rPr>
          <w:rFonts w:ascii="細明體" w:eastAsia="細明體" w:hAnsi="細明體"/>
          <w:lang w:eastAsia="zh-TW"/>
        </w:rPr>
        <w:t>A.</w:t>
      </w:r>
      <w:r w:rsidR="00B4738A" w:rsidRPr="00E57E55">
        <w:rPr>
          <w:rFonts w:ascii="細明體" w:eastAsia="細明體" w:hAnsi="細明體" w:hint="eastAsia"/>
          <w:lang w:eastAsia="zh-TW"/>
        </w:rPr>
        <w:t>事故者ID</w:t>
      </w:r>
    </w:p>
    <w:p w:rsidR="0037625C" w:rsidRDefault="0037625C" w:rsidP="00F0163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IF</w:t>
      </w:r>
      <w:r>
        <w:rPr>
          <w:rFonts w:ascii="細明體" w:eastAsia="細明體" w:hAnsi="細明體" w:hint="eastAsia"/>
          <w:lang w:eastAsia="zh-TW"/>
        </w:rPr>
        <w:t>比對</w:t>
      </w:r>
      <w:r>
        <w:rPr>
          <w:rFonts w:ascii="細明體" w:eastAsia="細明體" w:hAnsi="細明體"/>
          <w:lang w:eastAsia="zh-TW"/>
        </w:rPr>
        <w:t>KEY =</w:t>
      </w:r>
      <w:r>
        <w:rPr>
          <w:rFonts w:ascii="細明體" w:eastAsia="細明體" w:hAnsi="細明體" w:hint="eastAsia"/>
          <w:lang w:eastAsia="zh-TW"/>
        </w:rPr>
        <w:t xml:space="preserve">前筆KEY </w:t>
      </w:r>
      <w:r w:rsidRPr="0037625C">
        <w:rPr>
          <w:rFonts w:ascii="細明體" w:eastAsia="細明體" w:hAnsi="細明體"/>
          <w:lang w:eastAsia="zh-TW"/>
        </w:rPr>
        <w:sym w:font="Wingdings" w:char="F0DF"/>
      </w:r>
      <w:r w:rsidR="0063727A">
        <w:rPr>
          <w:rFonts w:ascii="細明體" w:eastAsia="細明體" w:hAnsi="細明體" w:hint="eastAsia"/>
          <w:lang w:eastAsia="zh-TW"/>
        </w:rPr>
        <w:t>為避免保單重覆出現，取最新的一筆</w:t>
      </w:r>
    </w:p>
    <w:p w:rsidR="0037625C" w:rsidRDefault="0037625C" w:rsidP="0037625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讀取下一筆</w:t>
      </w:r>
    </w:p>
    <w:p w:rsidR="00AE3172" w:rsidRDefault="00AE3172" w:rsidP="00F0163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前筆KEY</w:t>
      </w:r>
      <w:r>
        <w:rPr>
          <w:rFonts w:ascii="細明體" w:eastAsia="細明體" w:hAnsi="細明體"/>
          <w:lang w:eastAsia="zh-TW"/>
        </w:rPr>
        <w:t xml:space="preserve"> =</w:t>
      </w:r>
      <w:r>
        <w:rPr>
          <w:rFonts w:ascii="細明體" w:eastAsia="細明體" w:hAnsi="細明體" w:hint="eastAsia"/>
          <w:lang w:eastAsia="zh-TW"/>
        </w:rPr>
        <w:t>比對</w:t>
      </w:r>
      <w:r>
        <w:rPr>
          <w:rFonts w:ascii="細明體" w:eastAsia="細明體" w:hAnsi="細明體"/>
          <w:lang w:eastAsia="zh-TW"/>
        </w:rPr>
        <w:t>KEY</w:t>
      </w:r>
    </w:p>
    <w:p w:rsidR="00691EDD" w:rsidRDefault="00691EDD" w:rsidP="00691ED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資料顯示於畫面，欄位如下：</w:t>
      </w:r>
    </w:p>
    <w:p w:rsidR="00986BAE" w:rsidRDefault="00777BA2" w:rsidP="00986BA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986BAE">
        <w:rPr>
          <w:rFonts w:ascii="細明體" w:eastAsia="細明體" w:hAnsi="細明體" w:hint="eastAsia"/>
          <w:lang w:eastAsia="zh-TW"/>
        </w:rPr>
        <w:t>身故日期：</w:t>
      </w:r>
    </w:p>
    <w:p w:rsidR="00986BAE" w:rsidRDefault="00777BA2" w:rsidP="00777BA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取第一筆的 DTAAA040.</w:t>
      </w:r>
      <w:r w:rsidRPr="00777BA2">
        <w:rPr>
          <w:rFonts w:ascii="細明體" w:eastAsia="細明體" w:hAnsi="細明體" w:hint="eastAsia"/>
          <w:lang w:eastAsia="zh-TW"/>
        </w:rPr>
        <w:t>核定_身故日期</w:t>
      </w:r>
    </w:p>
    <w:p w:rsidR="00C517C0" w:rsidRPr="0054392A" w:rsidRDefault="0054392A" w:rsidP="0054392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Pr="003C7CEA">
        <w:rPr>
          <w:rFonts w:ascii="sөũ" w:hAnsi="sөũ"/>
        </w:rPr>
        <w:t>現行效力</w:t>
      </w:r>
      <w:r>
        <w:rPr>
          <w:rFonts w:ascii="sөũ" w:hAnsi="sөũ" w:hint="eastAsia"/>
          <w:lang w:eastAsia="zh-TW"/>
        </w:rPr>
        <w:t>：</w:t>
      </w:r>
    </w:p>
    <w:p w:rsidR="0054392A" w:rsidRPr="00F91869" w:rsidRDefault="0054392A" w:rsidP="0054392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sөũ" w:hAnsi="sөũ" w:hint="eastAsia"/>
          <w:lang w:eastAsia="zh-TW"/>
        </w:rPr>
        <w:t>IF A.</w:t>
      </w:r>
      <w:r>
        <w:rPr>
          <w:rFonts w:ascii="sөũ" w:hAnsi="sөũ" w:hint="eastAsia"/>
          <w:lang w:eastAsia="zh-TW"/>
        </w:rPr>
        <w:t>契約種類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F91869" w:rsidRPr="0054392A" w:rsidRDefault="00F91869" w:rsidP="00F91869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Pr="003C7CEA">
        <w:rPr>
          <w:rFonts w:ascii="sөũ" w:hAnsi="sөũ"/>
        </w:rPr>
        <w:t>現行效力</w:t>
      </w:r>
      <w:r>
        <w:rPr>
          <w:rFonts w:ascii="sөũ" w:hAnsi="sөũ" w:hint="eastAsia"/>
          <w:lang w:eastAsia="zh-TW"/>
        </w:rPr>
        <w:t xml:space="preserve"> =</w:t>
      </w:r>
      <w:r w:rsidR="00CF08CD">
        <w:rPr>
          <w:rFonts w:ascii="sөũ" w:hAnsi="sөũ"/>
          <w:lang w:eastAsia="zh-TW"/>
        </w:rPr>
        <w:t>DTAB0001.</w:t>
      </w:r>
      <w:r w:rsidR="00CF08CD">
        <w:rPr>
          <w:rFonts w:ascii="sөũ" w:hAnsi="sөũ" w:hint="eastAsia"/>
          <w:lang w:eastAsia="zh-TW"/>
        </w:rPr>
        <w:t>契約效力</w:t>
      </w:r>
    </w:p>
    <w:p w:rsidR="0054392A" w:rsidRPr="00CF08CD" w:rsidRDefault="0054392A" w:rsidP="0054392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sөũ" w:hAnsi="sөũ"/>
          <w:lang w:eastAsia="zh-TW"/>
        </w:rPr>
        <w:t xml:space="preserve">ELSE </w:t>
      </w:r>
      <w:r>
        <w:rPr>
          <w:rFonts w:ascii="sөũ" w:hAnsi="sөũ" w:hint="eastAsia"/>
          <w:lang w:eastAsia="zh-TW"/>
        </w:rPr>
        <w:t>IF A.</w:t>
      </w:r>
      <w:r>
        <w:rPr>
          <w:rFonts w:ascii="sөũ" w:hAnsi="sөũ" w:hint="eastAsia"/>
          <w:lang w:eastAsia="zh-TW"/>
        </w:rPr>
        <w:t>契約種類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‘2’</w:t>
      </w:r>
    </w:p>
    <w:p w:rsidR="00CF08CD" w:rsidRDefault="00CF08CD" w:rsidP="00CF08CD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Pr="003C7CEA">
        <w:rPr>
          <w:rFonts w:ascii="sөũ" w:hAnsi="sөũ"/>
          <w:lang w:eastAsia="zh-TW"/>
        </w:rPr>
        <w:t>現行效力</w:t>
      </w:r>
      <w:r>
        <w:rPr>
          <w:rFonts w:ascii="sөũ" w:hAnsi="sөũ" w:hint="eastAsia"/>
          <w:lang w:eastAsia="zh-TW"/>
        </w:rPr>
        <w:t xml:space="preserve"> =</w:t>
      </w:r>
      <w:r>
        <w:rPr>
          <w:rFonts w:ascii="sөũ" w:hAnsi="sөũ"/>
          <w:lang w:eastAsia="zh-TW"/>
        </w:rPr>
        <w:t>DTAB000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.</w:t>
      </w:r>
      <w:r>
        <w:rPr>
          <w:rFonts w:ascii="sөũ" w:hAnsi="sөũ" w:hint="eastAsia"/>
          <w:lang w:eastAsia="zh-TW"/>
        </w:rPr>
        <w:t>契約效力</w:t>
      </w:r>
    </w:p>
    <w:tbl>
      <w:tblPr>
        <w:tblW w:w="595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710"/>
        <w:gridCol w:w="1684"/>
      </w:tblGrid>
      <w:tr w:rsidR="003D069E" w:rsidRPr="00E01490" w:rsidTr="00C94F19">
        <w:trPr>
          <w:trHeight w:val="360"/>
        </w:trPr>
        <w:tc>
          <w:tcPr>
            <w:tcW w:w="1559" w:type="dxa"/>
            <w:shd w:val="clear" w:color="auto" w:fill="FFFF00"/>
            <w:vAlign w:val="center"/>
          </w:tcPr>
          <w:p w:rsidR="003D069E" w:rsidRPr="00E01490" w:rsidRDefault="00694248" w:rsidP="00F02D3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 w:rsidR="00567E1E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3D069E" w:rsidRPr="00E01490" w:rsidRDefault="003B1CCD" w:rsidP="00F02D3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3D069E" w:rsidRPr="00E01490" w:rsidRDefault="00567E1E" w:rsidP="00F02D3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8D2364" w:rsidRPr="00E01490" w:rsidTr="00C94F19">
        <w:trPr>
          <w:trHeight w:val="360"/>
        </w:trPr>
        <w:tc>
          <w:tcPr>
            <w:tcW w:w="1559" w:type="dxa"/>
            <w:vAlign w:val="center"/>
          </w:tcPr>
          <w:p w:rsidR="008D2364" w:rsidRPr="00E01490" w:rsidRDefault="008D2364" w:rsidP="008D2364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身故日期</w:t>
            </w:r>
          </w:p>
        </w:tc>
        <w:tc>
          <w:tcPr>
            <w:tcW w:w="2710" w:type="dxa"/>
            <w:vAlign w:val="center"/>
          </w:tcPr>
          <w:p w:rsidR="008D2364" w:rsidRPr="004B459F" w:rsidRDefault="008D2364" w:rsidP="008D2364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8D2364">
              <w:rPr>
                <w:rFonts w:ascii="sөũ" w:hAnsi="sөũ" w:hint="eastAsia"/>
                <w:sz w:val="20"/>
                <w:szCs w:val="20"/>
              </w:rPr>
              <w:t>$</w:t>
            </w:r>
            <w:r w:rsidRPr="008D2364">
              <w:rPr>
                <w:rFonts w:ascii="sөũ" w:hAnsi="sөũ" w:hint="eastAsia"/>
                <w:sz w:val="20"/>
                <w:szCs w:val="20"/>
              </w:rPr>
              <w:t>身故日期</w:t>
            </w:r>
          </w:p>
        </w:tc>
        <w:tc>
          <w:tcPr>
            <w:tcW w:w="1684" w:type="dxa"/>
          </w:tcPr>
          <w:p w:rsidR="008D2364" w:rsidRPr="00E01490" w:rsidRDefault="008D2364" w:rsidP="008D236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D2364" w:rsidRPr="00E01490" w:rsidTr="00C94F19">
        <w:trPr>
          <w:trHeight w:val="360"/>
        </w:trPr>
        <w:tc>
          <w:tcPr>
            <w:tcW w:w="1559" w:type="dxa"/>
            <w:vAlign w:val="center"/>
          </w:tcPr>
          <w:p w:rsidR="008D2364" w:rsidRPr="003C7CEA" w:rsidRDefault="008D2364" w:rsidP="008D2364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8D2364" w:rsidRPr="004B459F" w:rsidRDefault="00B64158" w:rsidP="004B459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8D2364" w:rsidRPr="00E01490" w:rsidRDefault="008D2364" w:rsidP="008D236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64158" w:rsidRPr="00E01490" w:rsidTr="00C94F19">
        <w:trPr>
          <w:trHeight w:val="360"/>
        </w:trPr>
        <w:tc>
          <w:tcPr>
            <w:tcW w:w="1559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2710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B64158" w:rsidRPr="00E01490" w:rsidRDefault="00B64158" w:rsidP="00B64158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B64158" w:rsidRPr="00E01490" w:rsidTr="00C94F19">
        <w:trPr>
          <w:trHeight w:val="360"/>
        </w:trPr>
        <w:tc>
          <w:tcPr>
            <w:tcW w:w="1559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商品名稱</w:t>
            </w:r>
          </w:p>
        </w:tc>
        <w:tc>
          <w:tcPr>
            <w:tcW w:w="2710" w:type="dxa"/>
            <w:vAlign w:val="center"/>
          </w:tcPr>
          <w:p w:rsidR="00B64158" w:rsidRPr="003C7CEA" w:rsidRDefault="00BA233F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DTAGA001.</w:t>
            </w:r>
            <w:r w:rsidR="00B64158" w:rsidRPr="003C7CEA">
              <w:rPr>
                <w:rFonts w:ascii="sөũ" w:hAnsi="sөũ"/>
                <w:sz w:val="20"/>
                <w:szCs w:val="20"/>
              </w:rPr>
              <w:t>商品名稱</w:t>
            </w:r>
          </w:p>
        </w:tc>
        <w:tc>
          <w:tcPr>
            <w:tcW w:w="1684" w:type="dxa"/>
          </w:tcPr>
          <w:p w:rsidR="00B64158" w:rsidRPr="00E01490" w:rsidRDefault="00B64158" w:rsidP="00B64158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B64158" w:rsidRPr="00E01490" w:rsidTr="00C94F19">
        <w:trPr>
          <w:trHeight w:val="360"/>
        </w:trPr>
        <w:tc>
          <w:tcPr>
            <w:tcW w:w="1559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現行效力</w:t>
            </w:r>
          </w:p>
        </w:tc>
        <w:tc>
          <w:tcPr>
            <w:tcW w:w="2710" w:type="dxa"/>
            <w:vAlign w:val="center"/>
          </w:tcPr>
          <w:p w:rsidR="00B64158" w:rsidRPr="003C7CEA" w:rsidRDefault="00BB791D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$</w:t>
            </w:r>
            <w:r w:rsidRPr="003C7CEA">
              <w:rPr>
                <w:rFonts w:ascii="sөũ" w:hAnsi="sөũ"/>
                <w:sz w:val="20"/>
                <w:szCs w:val="20"/>
              </w:rPr>
              <w:t>現行效力</w:t>
            </w:r>
          </w:p>
        </w:tc>
        <w:tc>
          <w:tcPr>
            <w:tcW w:w="1684" w:type="dxa"/>
          </w:tcPr>
          <w:p w:rsidR="00B64158" w:rsidRPr="00E01490" w:rsidRDefault="00B64158" w:rsidP="00B64158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B64158" w:rsidRPr="00E01490" w:rsidTr="00C94F19">
        <w:trPr>
          <w:trHeight w:val="360"/>
        </w:trPr>
        <w:tc>
          <w:tcPr>
            <w:tcW w:w="1559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前次效力</w:t>
            </w:r>
          </w:p>
        </w:tc>
        <w:tc>
          <w:tcPr>
            <w:tcW w:w="2710" w:type="dxa"/>
            <w:vAlign w:val="center"/>
          </w:tcPr>
          <w:p w:rsidR="00B64158" w:rsidRPr="003C7CEA" w:rsidRDefault="00AD2D90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="0001127B" w:rsidRPr="0001127B">
              <w:rPr>
                <w:rFonts w:ascii="sөũ" w:hAnsi="sөũ" w:hint="eastAsia"/>
                <w:sz w:val="20"/>
                <w:szCs w:val="20"/>
              </w:rPr>
              <w:t>契約效力</w:t>
            </w:r>
          </w:p>
        </w:tc>
        <w:tc>
          <w:tcPr>
            <w:tcW w:w="1684" w:type="dxa"/>
          </w:tcPr>
          <w:p w:rsidR="00B64158" w:rsidRPr="00E01490" w:rsidRDefault="00B64158" w:rsidP="00B641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64158" w:rsidRPr="00E01490" w:rsidTr="00C94F19">
        <w:trPr>
          <w:trHeight w:val="360"/>
        </w:trPr>
        <w:tc>
          <w:tcPr>
            <w:tcW w:w="1559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未更新原因</w:t>
            </w:r>
          </w:p>
        </w:tc>
        <w:tc>
          <w:tcPr>
            <w:tcW w:w="2710" w:type="dxa"/>
            <w:vAlign w:val="center"/>
          </w:tcPr>
          <w:p w:rsidR="00B64158" w:rsidRPr="003C7CEA" w:rsidRDefault="00B64158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未更新原因</w:t>
            </w:r>
          </w:p>
        </w:tc>
        <w:tc>
          <w:tcPr>
            <w:tcW w:w="1684" w:type="dxa"/>
          </w:tcPr>
          <w:p w:rsidR="00B64158" w:rsidRPr="00E01490" w:rsidRDefault="00B64158" w:rsidP="00B641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13DB5" w:rsidRPr="00E01490" w:rsidTr="00C94F19">
        <w:trPr>
          <w:trHeight w:val="360"/>
        </w:trPr>
        <w:tc>
          <w:tcPr>
            <w:tcW w:w="1559" w:type="dxa"/>
            <w:vAlign w:val="center"/>
          </w:tcPr>
          <w:p w:rsidR="00813DB5" w:rsidRPr="003C7CEA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</w:p>
        </w:tc>
        <w:tc>
          <w:tcPr>
            <w:tcW w:w="2710" w:type="dxa"/>
            <w:vAlign w:val="center"/>
          </w:tcPr>
          <w:p w:rsidR="00813DB5" w:rsidRPr="004B459F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813DB5" w:rsidRPr="00E01490" w:rsidRDefault="00813DB5" w:rsidP="00B641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13DB5" w:rsidRPr="00E01490" w:rsidTr="00C94F19">
        <w:trPr>
          <w:trHeight w:val="360"/>
        </w:trPr>
        <w:tc>
          <w:tcPr>
            <w:tcW w:w="1559" w:type="dxa"/>
            <w:vAlign w:val="center"/>
          </w:tcPr>
          <w:p w:rsidR="00813DB5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輸入日期</w:t>
            </w:r>
          </w:p>
        </w:tc>
        <w:tc>
          <w:tcPr>
            <w:tcW w:w="2710" w:type="dxa"/>
            <w:vAlign w:val="center"/>
          </w:tcPr>
          <w:p w:rsidR="00813DB5" w:rsidRPr="004B459F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今天日期</w:t>
            </w:r>
          </w:p>
        </w:tc>
        <w:tc>
          <w:tcPr>
            <w:tcW w:w="1684" w:type="dxa"/>
          </w:tcPr>
          <w:p w:rsidR="00813DB5" w:rsidRPr="00E01490" w:rsidRDefault="00813DB5" w:rsidP="00B641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13DB5" w:rsidRPr="00E01490" w:rsidTr="00C94F19">
        <w:trPr>
          <w:trHeight w:val="360"/>
        </w:trPr>
        <w:tc>
          <w:tcPr>
            <w:tcW w:w="1559" w:type="dxa"/>
            <w:vAlign w:val="center"/>
          </w:tcPr>
          <w:p w:rsidR="00813DB5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輸入單位</w:t>
            </w:r>
          </w:p>
        </w:tc>
        <w:tc>
          <w:tcPr>
            <w:tcW w:w="2710" w:type="dxa"/>
            <w:vAlign w:val="center"/>
          </w:tcPr>
          <w:p w:rsidR="00813DB5" w:rsidRPr="004B459F" w:rsidRDefault="00813DB5" w:rsidP="00B64158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登入者單位名稱</w:t>
            </w:r>
          </w:p>
        </w:tc>
        <w:tc>
          <w:tcPr>
            <w:tcW w:w="1684" w:type="dxa"/>
          </w:tcPr>
          <w:p w:rsidR="00813DB5" w:rsidRPr="00E01490" w:rsidRDefault="00813DB5" w:rsidP="00B641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C5A05" w:rsidRDefault="00A4611C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按鈕控制：</w:t>
      </w:r>
    </w:p>
    <w:p w:rsidR="00FD0C14" w:rsidRDefault="00FD0C14" w:rsidP="00FD0C1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計算本次狀態項目個數：</w:t>
      </w:r>
    </w:p>
    <w:p w:rsidR="00FD0C14" w:rsidRDefault="00FD0C14" w:rsidP="00FD0C1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加總DTAAB203.狀態各代碼的個數</w:t>
      </w:r>
    </w:p>
    <w:p w:rsidR="00FD0C14" w:rsidRDefault="00D40D3B" w:rsidP="00FD0C1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kern w:val="2"/>
          <w:lang w:eastAsia="zh-TW"/>
        </w:rPr>
        <w:t>DTAAB203.狀態=</w:t>
      </w:r>
      <w:r>
        <w:rPr>
          <w:rFonts w:ascii="細明體" w:eastAsia="細明體" w:hAnsi="細明體"/>
          <w:bCs/>
          <w:kern w:val="2"/>
          <w:lang w:eastAsia="zh-TW"/>
        </w:rPr>
        <w:t>’N’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的個數 &gt; 0 </w:t>
      </w:r>
      <w:r>
        <w:rPr>
          <w:rFonts w:ascii="細明體" w:eastAsia="細明體" w:hAnsi="細明體"/>
          <w:bCs/>
          <w:kern w:val="2"/>
          <w:lang w:eastAsia="zh-TW"/>
        </w:rPr>
        <w:t xml:space="preserve">OR </w:t>
      </w:r>
      <w:r>
        <w:rPr>
          <w:rFonts w:ascii="細明體" w:eastAsia="細明體" w:hAnsi="細明體" w:hint="eastAsia"/>
          <w:bCs/>
          <w:kern w:val="2"/>
          <w:lang w:eastAsia="zh-TW"/>
        </w:rPr>
        <w:t>DTAAB203.狀態=</w:t>
      </w:r>
      <w:r>
        <w:rPr>
          <w:rFonts w:ascii="細明體" w:eastAsia="細明體" w:hAnsi="細明體"/>
          <w:bCs/>
          <w:kern w:val="2"/>
          <w:lang w:eastAsia="zh-TW"/>
        </w:rPr>
        <w:t>’D’</w:t>
      </w:r>
      <w:r w:rsidR="00657B1F" w:rsidRPr="00657B1F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657B1F">
        <w:rPr>
          <w:rFonts w:ascii="細明體" w:eastAsia="細明體" w:hAnsi="細明體" w:hint="eastAsia"/>
          <w:bCs/>
          <w:kern w:val="2"/>
          <w:lang w:eastAsia="zh-TW"/>
        </w:rPr>
        <w:t>的個數</w:t>
      </w:r>
    </w:p>
    <w:p w:rsidR="00A4611C" w:rsidRPr="00D40D3B" w:rsidRDefault="00025E03" w:rsidP="00D40D3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25E03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「恢復」前次效力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D40D3B" w:rsidRDefault="00D40D3B" w:rsidP="00D40D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kern w:val="2"/>
          <w:lang w:eastAsia="zh-TW"/>
        </w:rPr>
        <w:t>DTAAB203.狀態=</w:t>
      </w:r>
      <w:r>
        <w:rPr>
          <w:rFonts w:ascii="細明體" w:eastAsia="細明體" w:hAnsi="細明體"/>
          <w:bCs/>
          <w:kern w:val="2"/>
          <w:lang w:eastAsia="zh-TW"/>
        </w:rPr>
        <w:t>’N’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的個數 &gt; 0 </w:t>
      </w:r>
      <w:r>
        <w:rPr>
          <w:rFonts w:ascii="細明體" w:eastAsia="細明體" w:hAnsi="細明體"/>
          <w:bCs/>
          <w:kern w:val="2"/>
          <w:lang w:eastAsia="zh-TW"/>
        </w:rPr>
        <w:t xml:space="preserve">OR </w:t>
      </w:r>
      <w:r>
        <w:rPr>
          <w:rFonts w:ascii="細明體" w:eastAsia="細明體" w:hAnsi="細明體" w:hint="eastAsia"/>
          <w:bCs/>
          <w:kern w:val="2"/>
          <w:lang w:eastAsia="zh-TW"/>
        </w:rPr>
        <w:t>DTAAB203.狀態=</w:t>
      </w:r>
      <w:r>
        <w:rPr>
          <w:rFonts w:ascii="細明體" w:eastAsia="細明體" w:hAnsi="細明體"/>
          <w:bCs/>
          <w:kern w:val="2"/>
          <w:lang w:eastAsia="zh-TW"/>
        </w:rPr>
        <w:t>’B’</w:t>
      </w:r>
      <w:r w:rsidR="00657B1F" w:rsidRPr="00657B1F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657B1F">
        <w:rPr>
          <w:rFonts w:ascii="細明體" w:eastAsia="細明體" w:hAnsi="細明體" w:hint="eastAsia"/>
          <w:bCs/>
          <w:kern w:val="2"/>
          <w:lang w:eastAsia="zh-TW"/>
        </w:rPr>
        <w:t>的個數</w:t>
      </w:r>
    </w:p>
    <w:p w:rsidR="00025E03" w:rsidRDefault="00025E03" w:rsidP="00D40D3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25E03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調整至「終止」效力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8C525F" w:rsidRDefault="008C525F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操作檢核：</w:t>
      </w:r>
      <w:r w:rsidR="00236A59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(畫面勾選資料進行檢核)</w:t>
      </w:r>
    </w:p>
    <w:p w:rsidR="00D93B05" w:rsidRDefault="00D93B05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傳入：</w:t>
      </w:r>
    </w:p>
    <w:p w:rsidR="00D93B05" w:rsidRDefault="00D93B05" w:rsidP="00D93B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更新種類</w:t>
      </w:r>
    </w:p>
    <w:p w:rsidR="00932F9B" w:rsidRDefault="00932F9B" w:rsidP="00D93B0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前次更新種類</w:t>
      </w:r>
    </w:p>
    <w:p w:rsidR="001A5570" w:rsidRDefault="001A5570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是否有勾選需更新資料：</w:t>
      </w:r>
    </w:p>
    <w:p w:rsidR="001A5570" w:rsidRDefault="001A5570" w:rsidP="001A557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畫面.勾選欄 皆為空的，錯誤訊息：</w:t>
      </w:r>
      <w:r w:rsidR="006012EF">
        <w:rPr>
          <w:rFonts w:ascii="細明體" w:eastAsia="細明體" w:hAnsi="細明體"/>
          <w:bCs/>
          <w:kern w:val="2"/>
          <w:lang w:eastAsia="zh-TW"/>
        </w:rPr>
        <w:t>’</w:t>
      </w:r>
      <w:r w:rsidR="00F765B8">
        <w:rPr>
          <w:rFonts w:ascii="細明體" w:eastAsia="細明體" w:hAnsi="細明體" w:hint="eastAsia"/>
          <w:bCs/>
          <w:kern w:val="2"/>
          <w:lang w:eastAsia="zh-TW"/>
        </w:rPr>
        <w:t>請勾選需更新項目</w:t>
      </w:r>
      <w:r w:rsidR="006012EF">
        <w:rPr>
          <w:rFonts w:ascii="細明體" w:eastAsia="細明體" w:hAnsi="細明體"/>
          <w:bCs/>
          <w:kern w:val="2"/>
          <w:lang w:eastAsia="zh-TW"/>
        </w:rPr>
        <w:t>’</w:t>
      </w:r>
    </w:p>
    <w:p w:rsidR="008D58D5" w:rsidRDefault="008D58D5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不可單</w:t>
      </w:r>
      <w:r w:rsidR="002E640F">
        <w:rPr>
          <w:rFonts w:ascii="細明體" w:eastAsia="細明體" w:hAnsi="細明體" w:hint="eastAsia"/>
          <w:bCs/>
          <w:kern w:val="2"/>
          <w:lang w:eastAsia="zh-TW"/>
        </w:rPr>
        <w:t>獨</w:t>
      </w:r>
      <w:r>
        <w:rPr>
          <w:rFonts w:ascii="細明體" w:eastAsia="細明體" w:hAnsi="細明體" w:hint="eastAsia"/>
          <w:bCs/>
          <w:kern w:val="2"/>
          <w:lang w:eastAsia="zh-TW"/>
        </w:rPr>
        <w:t>勾選主約：</w:t>
      </w:r>
    </w:p>
    <w:p w:rsidR="007807F6" w:rsidRDefault="007807F6" w:rsidP="002E640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同一保單號碼為一組</w:t>
      </w:r>
    </w:p>
    <w:p w:rsidR="002E640F" w:rsidRDefault="002E640F" w:rsidP="00A65C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</w:t>
      </w:r>
      <w:r w:rsidR="002E5846">
        <w:rPr>
          <w:rFonts w:ascii="細明體" w:eastAsia="細明體" w:hAnsi="細明體" w:hint="eastAsia"/>
          <w:bCs/>
          <w:kern w:val="2"/>
          <w:lang w:eastAsia="zh-TW"/>
        </w:rPr>
        <w:t>勾選</w:t>
      </w:r>
      <w:r w:rsidR="004D56A4">
        <w:rPr>
          <w:rFonts w:ascii="細明體" w:eastAsia="細明體" w:hAnsi="細明體" w:hint="eastAsia"/>
          <w:bCs/>
          <w:kern w:val="2"/>
          <w:lang w:eastAsia="zh-TW"/>
        </w:rPr>
        <w:t>項.</w:t>
      </w:r>
      <w:r w:rsidR="007807F6"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 w:rsidR="007807F6">
        <w:rPr>
          <w:rFonts w:ascii="細明體" w:eastAsia="細明體" w:hAnsi="細明體"/>
          <w:bCs/>
          <w:kern w:val="2"/>
          <w:lang w:eastAsia="zh-TW"/>
        </w:rPr>
        <w:t>‘</w:t>
      </w:r>
      <w:r w:rsidR="007807F6">
        <w:rPr>
          <w:rFonts w:ascii="細明體" w:eastAsia="細明體" w:hAnsi="細明體" w:hint="eastAsia"/>
          <w:bCs/>
          <w:kern w:val="2"/>
          <w:lang w:eastAsia="zh-TW"/>
        </w:rPr>
        <w:t>1</w:t>
      </w:r>
      <w:r w:rsidR="007807F6">
        <w:rPr>
          <w:rFonts w:ascii="細明體" w:eastAsia="細明體" w:hAnsi="細明體"/>
          <w:bCs/>
          <w:kern w:val="2"/>
          <w:lang w:eastAsia="zh-TW"/>
        </w:rPr>
        <w:t>’</w:t>
      </w:r>
      <w:r w:rsidR="007807F6">
        <w:rPr>
          <w:rFonts w:ascii="細明體" w:eastAsia="細明體" w:hAnsi="細明體" w:hint="eastAsia"/>
          <w:bCs/>
          <w:kern w:val="2"/>
          <w:lang w:eastAsia="zh-TW"/>
        </w:rPr>
        <w:t>(主約)</w:t>
      </w:r>
    </w:p>
    <w:p w:rsidR="001A0B52" w:rsidRDefault="001A0B52" w:rsidP="00A65C8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同保單的</w:t>
      </w:r>
      <w:r w:rsidR="00C745D1">
        <w:rPr>
          <w:rFonts w:ascii="細明體" w:eastAsia="細明體" w:hAnsi="細明體" w:hint="eastAsia"/>
          <w:bCs/>
          <w:kern w:val="2"/>
          <w:lang w:eastAsia="zh-TW"/>
        </w:rPr>
        <w:t>其他項目是否有未勾選的，</w:t>
      </w:r>
      <w:r w:rsidR="006F76B4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6F76B4">
        <w:rPr>
          <w:rFonts w:ascii="細明體" w:eastAsia="細明體" w:hAnsi="細明體"/>
          <w:bCs/>
          <w:kern w:val="2"/>
          <w:lang w:eastAsia="zh-TW"/>
        </w:rPr>
        <w:t>’</w:t>
      </w:r>
      <w:r w:rsidR="00D60EA4">
        <w:rPr>
          <w:rFonts w:ascii="細明體" w:eastAsia="細明體" w:hAnsi="細明體" w:hint="eastAsia"/>
          <w:bCs/>
          <w:kern w:val="2"/>
          <w:lang w:eastAsia="zh-TW"/>
        </w:rPr>
        <w:t>主約</w:t>
      </w:r>
      <w:r w:rsidR="006F76B4">
        <w:rPr>
          <w:rFonts w:ascii="細明體" w:eastAsia="細明體" w:hAnsi="細明體" w:hint="eastAsia"/>
          <w:bCs/>
          <w:kern w:val="2"/>
          <w:lang w:eastAsia="zh-TW"/>
        </w:rPr>
        <w:t>勾</w:t>
      </w:r>
      <w:r w:rsidR="00B31145">
        <w:rPr>
          <w:rFonts w:ascii="細明體" w:eastAsia="細明體" w:hAnsi="細明體" w:hint="eastAsia"/>
          <w:bCs/>
          <w:kern w:val="2"/>
          <w:lang w:eastAsia="zh-TW"/>
        </w:rPr>
        <w:t>選時，請同時選取附約</w:t>
      </w:r>
      <w:r w:rsidR="006F76B4">
        <w:rPr>
          <w:rFonts w:ascii="細明體" w:eastAsia="細明體" w:hAnsi="細明體"/>
          <w:bCs/>
          <w:kern w:val="2"/>
          <w:lang w:eastAsia="zh-TW"/>
        </w:rPr>
        <w:t>’</w:t>
      </w:r>
    </w:p>
    <w:p w:rsidR="002B25A1" w:rsidRDefault="002B25A1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更新前後狀態檢核：</w:t>
      </w:r>
    </w:p>
    <w:p w:rsidR="002B25A1" w:rsidRDefault="00607F5E" w:rsidP="002B25A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傳入.更新種類 IN (</w:t>
      </w:r>
      <w:r>
        <w:rPr>
          <w:rFonts w:ascii="細明體" w:eastAsia="細明體" w:hAnsi="細明體"/>
          <w:bCs/>
          <w:kern w:val="2"/>
          <w:lang w:eastAsia="zh-TW"/>
        </w:rPr>
        <w:t xml:space="preserve">‘B’,’D’) AND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傳入.前次更新種類 &lt;&gt; </w:t>
      </w:r>
      <w:r>
        <w:rPr>
          <w:rFonts w:ascii="細明體" w:eastAsia="細明體" w:hAnsi="細明體"/>
          <w:bCs/>
          <w:kern w:val="2"/>
          <w:lang w:eastAsia="zh-TW"/>
        </w:rPr>
        <w:t>‘N’</w:t>
      </w:r>
    </w:p>
    <w:p w:rsidR="00BF365F" w:rsidRDefault="00BF365F" w:rsidP="00BF365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492175">
        <w:rPr>
          <w:rFonts w:ascii="細明體" w:eastAsia="細明體" w:hAnsi="細明體" w:hint="eastAsia"/>
          <w:bCs/>
          <w:kern w:val="2"/>
          <w:lang w:eastAsia="zh-TW"/>
        </w:rPr>
        <w:t>效力終止或恢復，原狀態應為死殘辦理中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404D26" w:rsidRDefault="00404D26" w:rsidP="00404D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</w:t>
      </w:r>
      <w:r w:rsidR="00131223">
        <w:rPr>
          <w:rFonts w:ascii="細明體" w:eastAsia="細明體" w:hAnsi="細明體" w:hint="eastAsia"/>
          <w:bCs/>
          <w:kern w:val="2"/>
          <w:lang w:eastAsia="zh-TW"/>
        </w:rPr>
        <w:t xml:space="preserve">傳入.更新種類 = </w:t>
      </w:r>
      <w:r w:rsidR="00131223">
        <w:rPr>
          <w:rFonts w:ascii="細明體" w:eastAsia="細明體" w:hAnsi="細明體"/>
          <w:bCs/>
          <w:kern w:val="2"/>
          <w:lang w:eastAsia="zh-TW"/>
        </w:rPr>
        <w:t>‘B’ AND</w:t>
      </w:r>
      <w:r w:rsidR="00131223">
        <w:rPr>
          <w:rFonts w:ascii="細明體" w:eastAsia="細明體" w:hAnsi="細明體" w:hint="eastAsia"/>
          <w:bCs/>
          <w:kern w:val="2"/>
          <w:lang w:eastAsia="zh-TW"/>
        </w:rPr>
        <w:t xml:space="preserve">傳入.前次更新種類 </w:t>
      </w:r>
      <w:r w:rsidR="00131223">
        <w:rPr>
          <w:rFonts w:ascii="細明體" w:eastAsia="細明體" w:hAnsi="細明體"/>
          <w:bCs/>
          <w:kern w:val="2"/>
          <w:lang w:eastAsia="zh-TW"/>
        </w:rPr>
        <w:t>‘B’</w:t>
      </w:r>
    </w:p>
    <w:p w:rsidR="00131223" w:rsidRDefault="00131223" w:rsidP="0013122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已回到原效力，操作有誤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D621A1" w:rsidRDefault="00D621A1" w:rsidP="00D621A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IF傳入.更新種類 = </w:t>
      </w:r>
      <w:r>
        <w:rPr>
          <w:rFonts w:ascii="細明體" w:eastAsia="細明體" w:hAnsi="細明體"/>
          <w:bCs/>
          <w:kern w:val="2"/>
          <w:lang w:eastAsia="zh-TW"/>
        </w:rPr>
        <w:t>‘D’ AND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傳入.前次更新種類 </w:t>
      </w:r>
      <w:r>
        <w:rPr>
          <w:rFonts w:ascii="細明體" w:eastAsia="細明體" w:hAnsi="細明體"/>
          <w:bCs/>
          <w:kern w:val="2"/>
          <w:lang w:eastAsia="zh-TW"/>
        </w:rPr>
        <w:t>‘D’</w:t>
      </w:r>
    </w:p>
    <w:p w:rsidR="00D621A1" w:rsidRPr="00D621A1" w:rsidRDefault="00D621A1" w:rsidP="006A02C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D621A1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Pr="00D621A1">
        <w:rPr>
          <w:rFonts w:ascii="細明體" w:eastAsia="細明體" w:hAnsi="細明體"/>
          <w:bCs/>
          <w:kern w:val="2"/>
          <w:lang w:eastAsia="zh-TW"/>
        </w:rPr>
        <w:t>’</w:t>
      </w:r>
      <w:r w:rsidRPr="00D621A1">
        <w:rPr>
          <w:rFonts w:ascii="細明體" w:eastAsia="細明體" w:hAnsi="細明體" w:hint="eastAsia"/>
          <w:bCs/>
          <w:kern w:val="2"/>
          <w:lang w:eastAsia="zh-TW"/>
        </w:rPr>
        <w:t>效力已為身故終止，操作有誤</w:t>
      </w:r>
      <w:r w:rsidRPr="00D621A1">
        <w:rPr>
          <w:rFonts w:ascii="細明體" w:eastAsia="細明體" w:hAnsi="細明體"/>
          <w:bCs/>
          <w:kern w:val="2"/>
          <w:lang w:eastAsia="zh-TW"/>
        </w:rPr>
        <w:t>’</w:t>
      </w:r>
    </w:p>
    <w:p w:rsidR="001A5570" w:rsidRDefault="00B14AC6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檢核是否有身故後的異動：</w:t>
      </w:r>
      <w:r w:rsidR="00C04DBA">
        <w:rPr>
          <w:rFonts w:ascii="細明體" w:eastAsia="細明體" w:hAnsi="細明體" w:hint="eastAsia"/>
          <w:bCs/>
          <w:kern w:val="2"/>
          <w:lang w:eastAsia="zh-TW"/>
        </w:rPr>
        <w:t>(取得批次更新與作業檔的最新更新時間，有超過的視為異常，需走人工修正)</w:t>
      </w:r>
    </w:p>
    <w:p w:rsidR="00EE15E7" w:rsidRDefault="00EE15E7" w:rsidP="00B14AC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讀取作業檔：</w:t>
      </w:r>
    </w:p>
    <w:p w:rsidR="000A5FA6" w:rsidRPr="00CE03E6" w:rsidRDefault="000A5FA6" w:rsidP="00EE15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5" w:author="蕭侑文" w:date="2017-08-21T15:00:00Z"/>
          <w:rFonts w:ascii="細明體" w:eastAsia="細明體" w:hAnsi="細明體"/>
          <w:bCs/>
          <w:kern w:val="2"/>
          <w:lang w:eastAsia="zh-TW"/>
          <w:rPrChange w:id="6" w:author="蕭侑文" w:date="2017-08-21T15:00:00Z">
            <w:rPr>
              <w:ins w:id="7" w:author="蕭侑文" w:date="2017-08-21T15:00:00Z"/>
              <w:rFonts w:ascii="新細明體" w:hAnsi="新細明體" w:cs="Arial"/>
              <w:lang w:eastAsia="zh-TW"/>
            </w:rPr>
          </w:rPrChange>
        </w:rPr>
      </w:pPr>
      <w:ins w:id="8" w:author="蕭侑文" w:date="2017-08-21T15:00:00Z">
        <w:r>
          <w:rPr>
            <w:rFonts w:ascii="細明體" w:eastAsia="細明體" w:hAnsi="細明體" w:hint="eastAsia"/>
            <w:bCs/>
            <w:kern w:val="2"/>
            <w:lang w:eastAsia="zh-TW"/>
          </w:rPr>
          <w:t>CALL AA_D3Z</w:t>
        </w:r>
        <w:r>
          <w:rPr>
            <w:rFonts w:ascii="細明體" w:eastAsia="細明體" w:hAnsi="細明體"/>
            <w:bCs/>
            <w:kern w:val="2"/>
            <w:lang w:eastAsia="zh-TW"/>
          </w:rPr>
          <w:t>001.</w:t>
        </w:r>
        <w:r w:rsidR="003A0214" w:rsidRPr="0058497A">
          <w:rPr>
            <w:rFonts w:ascii="新細明體" w:hAnsi="新細明體" w:cs="Arial"/>
          </w:rPr>
          <w:t>quryDTAAD301</w:t>
        </w:r>
        <w:r w:rsidR="003A0214">
          <w:rPr>
            <w:rFonts w:ascii="新細明體" w:hAnsi="新細明體" w:cs="Arial"/>
          </w:rPr>
          <w:t>()</w:t>
        </w:r>
        <w:r w:rsidR="003A0214">
          <w:rPr>
            <w:rFonts w:ascii="新細明體" w:hAnsi="新細明體" w:cs="Arial" w:hint="eastAsia"/>
          </w:rPr>
          <w:t>：</w:t>
        </w:r>
        <w:r w:rsidR="003A0214">
          <w:rPr>
            <w:rFonts w:ascii="新細明體" w:hAnsi="新細明體" w:cs="Arial" w:hint="eastAsia"/>
            <w:lang w:eastAsia="zh-TW"/>
          </w:rPr>
          <w:t>(</w:t>
        </w:r>
        <w:r w:rsidR="003A0214" w:rsidRPr="0058497A">
          <w:rPr>
            <w:rFonts w:ascii="新細明體" w:hAnsi="新細明體" w:cs="Arial" w:hint="eastAsia"/>
          </w:rPr>
          <w:t>查詢身故效力更新人工作業檔</w:t>
        </w:r>
        <w:r w:rsidR="003A0214">
          <w:rPr>
            <w:rFonts w:ascii="新細明體" w:hAnsi="新細明體" w:cs="Arial" w:hint="eastAsia"/>
            <w:lang w:eastAsia="zh-TW"/>
          </w:rPr>
          <w:t>)</w:t>
        </w:r>
      </w:ins>
    </w:p>
    <w:p w:rsidR="00CB7023" w:rsidRDefault="00CB7023" w:rsidP="00CE03E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9" w:author="蕭侑文" w:date="2017-08-21T15:01:00Z"/>
          <w:rFonts w:ascii="細明體" w:eastAsia="細明體" w:hAnsi="細明體"/>
          <w:bCs/>
          <w:kern w:val="2"/>
          <w:lang w:eastAsia="zh-TW"/>
        </w:rPr>
      </w:pPr>
      <w:ins w:id="10" w:author="蕭侑文" w:date="2017-08-21T15:01:00Z">
        <w:r w:rsidRPr="00081E44">
          <w:rPr>
            <w:rFonts w:hint="eastAsia"/>
          </w:rPr>
          <w:t>身故效力更新作業</w:t>
        </w:r>
        <w:r>
          <w:rPr>
            <w:rFonts w:hint="eastAsia"/>
            <w:lang w:eastAsia="zh-TW"/>
          </w:rPr>
          <w:t>，格式如下：</w:t>
        </w:r>
      </w:ins>
    </w:p>
    <w:tbl>
      <w:tblPr>
        <w:tblW w:w="6998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596"/>
        <w:gridCol w:w="1701"/>
      </w:tblGrid>
      <w:tr w:rsidR="00CB7023" w:rsidTr="00D47775">
        <w:trPr>
          <w:trHeight w:val="303"/>
          <w:ins w:id="11" w:author="蕭侑文" w:date="2017-08-21T15:01:00Z"/>
        </w:trPr>
        <w:tc>
          <w:tcPr>
            <w:tcW w:w="1701" w:type="dxa"/>
            <w:shd w:val="clear" w:color="auto" w:fill="C0C0C0"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jc w:val="center"/>
              <w:rPr>
                <w:ins w:id="12" w:author="蕭侑文" w:date="2017-08-21T15:01:00Z"/>
                <w:rFonts w:hint="eastAsia"/>
                <w:b/>
                <w:lang w:eastAsia="zh-TW"/>
              </w:rPr>
            </w:pPr>
            <w:ins w:id="13" w:author="蕭侑文" w:date="2017-08-21T15:01:00Z">
              <w:r>
                <w:rPr>
                  <w:rFonts w:hint="eastAsia"/>
                  <w:b/>
                  <w:bCs/>
                  <w:lang w:eastAsia="zh-TW"/>
                </w:rPr>
                <w:t>畫面欄位</w:t>
              </w:r>
            </w:ins>
          </w:p>
        </w:tc>
        <w:tc>
          <w:tcPr>
            <w:tcW w:w="3596" w:type="dxa"/>
            <w:shd w:val="clear" w:color="auto" w:fill="C0C0C0"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jc w:val="center"/>
              <w:rPr>
                <w:ins w:id="14" w:author="蕭侑文" w:date="2017-08-21T15:01:00Z"/>
                <w:rFonts w:hint="eastAsia"/>
                <w:b/>
                <w:lang w:eastAsia="zh-TW"/>
              </w:rPr>
            </w:pPr>
            <w:ins w:id="15" w:author="蕭侑文" w:date="2017-08-21T15:01:00Z">
              <w:r>
                <w:rPr>
                  <w:rFonts w:hint="eastAsia"/>
                  <w:b/>
                  <w:bCs/>
                  <w:lang w:eastAsia="zh-TW"/>
                </w:rPr>
                <w:t>資料來源</w:t>
              </w:r>
            </w:ins>
          </w:p>
        </w:tc>
        <w:tc>
          <w:tcPr>
            <w:tcW w:w="1701" w:type="dxa"/>
            <w:shd w:val="clear" w:color="auto" w:fill="C0C0C0"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rPr>
                <w:ins w:id="16" w:author="蕭侑文" w:date="2017-08-21T15:01:00Z"/>
                <w:rFonts w:hint="eastAsia"/>
                <w:b/>
                <w:lang w:eastAsia="zh-TW"/>
              </w:rPr>
            </w:pPr>
            <w:ins w:id="17" w:author="蕭侑文" w:date="2017-08-21T15:01:00Z">
              <w:r>
                <w:rPr>
                  <w:rFonts w:hint="eastAsia"/>
                  <w:b/>
                  <w:lang w:eastAsia="zh-TW"/>
                </w:rPr>
                <w:t>其他</w:t>
              </w:r>
            </w:ins>
          </w:p>
        </w:tc>
      </w:tr>
      <w:tr w:rsidR="00CB7023" w:rsidTr="00D47775">
        <w:trPr>
          <w:trHeight w:val="303"/>
          <w:ins w:id="18" w:author="蕭侑文" w:date="2017-08-21T15:01:00Z"/>
        </w:trPr>
        <w:tc>
          <w:tcPr>
            <w:tcW w:w="1701" w:type="dxa"/>
            <w:shd w:val="clear" w:color="auto" w:fill="FFFF99"/>
            <w:vAlign w:val="center"/>
          </w:tcPr>
          <w:p w:rsidR="00CB7023" w:rsidRPr="0037028C" w:rsidRDefault="00CB7023" w:rsidP="00D47775">
            <w:pPr>
              <w:rPr>
                <w:ins w:id="19" w:author="蕭侑文" w:date="2017-08-21T15:01:00Z"/>
                <w:rFonts w:ascii="細明體" w:eastAsia="細明體" w:hAnsi="細明體" w:hint="eastAsia"/>
                <w:sz w:val="20"/>
              </w:rPr>
            </w:pPr>
            <w:ins w:id="20" w:author="蕭侑文" w:date="2017-08-21T15:01:00Z">
              <w:r>
                <w:rPr>
                  <w:rFonts w:ascii="細明體" w:eastAsia="細明體" w:hAnsi="細明體" w:hint="eastAsia"/>
                  <w:sz w:val="20"/>
                </w:rPr>
                <w:t>事故者ID</w:t>
              </w:r>
            </w:ins>
          </w:p>
        </w:tc>
        <w:tc>
          <w:tcPr>
            <w:tcW w:w="3596" w:type="dxa"/>
          </w:tcPr>
          <w:p w:rsidR="00CB7023" w:rsidRPr="00F87C8A" w:rsidRDefault="00F87C8A" w:rsidP="00F87C8A">
            <w:pPr>
              <w:rPr>
                <w:ins w:id="21" w:author="蕭侑文" w:date="2017-08-21T15:01:00Z"/>
                <w:rFonts w:ascii="細明體" w:eastAsia="細明體" w:hAnsi="細明體" w:cs="Arial" w:hint="eastAsia"/>
                <w:sz w:val="20"/>
                <w:szCs w:val="20"/>
                <w:rPrChange w:id="22" w:author="蕭侑文" w:date="2017-08-21T15:01:00Z">
                  <w:rPr>
                    <w:ins w:id="23" w:author="蕭侑文" w:date="2017-08-21T15:01:00Z"/>
                    <w:rFonts w:hint="eastAsia"/>
                    <w:bCs/>
                    <w:lang w:eastAsia="zh-TW"/>
                  </w:rPr>
                </w:rPrChange>
              </w:rPr>
              <w:pPrChange w:id="24" w:author="蕭侑文" w:date="2017-08-21T15:01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25" w:author="蕭侑文" w:date="2017-08-21T15:01:00Z">
              <w:r w:rsidRPr="00F87C8A">
                <w:rPr>
                  <w:rFonts w:ascii="細明體" w:eastAsia="細明體" w:hAnsi="細明體" w:cs="Arial" w:hint="eastAsia"/>
                  <w:sz w:val="20"/>
                  <w:szCs w:val="20"/>
                  <w:rPrChange w:id="26" w:author="蕭侑文" w:date="2017-08-21T15:01:00Z">
                    <w:rPr>
                      <w:rFonts w:ascii="細明體" w:eastAsia="細明體" w:hAnsi="細明體" w:hint="eastAsia"/>
                      <w:bCs/>
                      <w:kern w:val="2"/>
                      <w:lang w:eastAsia="zh-TW"/>
                    </w:rPr>
                  </w:rPrChange>
                </w:rPr>
                <w:t>畫面.被保人ID</w:t>
              </w:r>
            </w:ins>
          </w:p>
        </w:tc>
        <w:tc>
          <w:tcPr>
            <w:tcW w:w="1701" w:type="dxa"/>
            <w:vMerge w:val="restart"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rPr>
                <w:ins w:id="27" w:author="蕭侑文" w:date="2017-08-21T15:01:00Z"/>
                <w:rFonts w:hint="eastAsia"/>
                <w:bCs/>
                <w:lang w:eastAsia="zh-TW"/>
              </w:rPr>
            </w:pPr>
          </w:p>
        </w:tc>
      </w:tr>
      <w:tr w:rsidR="00CB7023" w:rsidTr="00D47775">
        <w:trPr>
          <w:trHeight w:val="303"/>
          <w:ins w:id="28" w:author="蕭侑文" w:date="2017-08-21T15:01:00Z"/>
        </w:trPr>
        <w:tc>
          <w:tcPr>
            <w:tcW w:w="1701" w:type="dxa"/>
            <w:shd w:val="clear" w:color="auto" w:fill="FFFF99"/>
            <w:vAlign w:val="center"/>
          </w:tcPr>
          <w:p w:rsidR="00CB7023" w:rsidRPr="0037028C" w:rsidRDefault="00CB7023" w:rsidP="00D47775">
            <w:pPr>
              <w:rPr>
                <w:ins w:id="29" w:author="蕭侑文" w:date="2017-08-21T15:01:00Z"/>
                <w:rFonts w:ascii="細明體" w:eastAsia="細明體" w:hAnsi="細明體" w:hint="eastAsia"/>
                <w:sz w:val="20"/>
              </w:rPr>
            </w:pPr>
            <w:ins w:id="30" w:author="蕭侑文" w:date="2017-08-21T15:01:00Z">
              <w:r w:rsidRPr="00C42882">
                <w:rPr>
                  <w:rFonts w:hint="eastAsia"/>
                  <w:sz w:val="20"/>
                  <w:szCs w:val="20"/>
                </w:rPr>
                <w:t>保單號碼</w:t>
              </w:r>
            </w:ins>
          </w:p>
        </w:tc>
        <w:tc>
          <w:tcPr>
            <w:tcW w:w="3596" w:type="dxa"/>
            <w:vAlign w:val="center"/>
          </w:tcPr>
          <w:p w:rsidR="00CB7023" w:rsidRPr="00F87C8A" w:rsidRDefault="00F87C8A" w:rsidP="00D47775">
            <w:pPr>
              <w:rPr>
                <w:ins w:id="31" w:author="蕭侑文" w:date="2017-08-21T15:01:00Z"/>
                <w:rFonts w:ascii="細明體" w:eastAsia="細明體" w:hAnsi="細明體" w:cs="Arial" w:hint="eastAsia"/>
                <w:sz w:val="20"/>
                <w:szCs w:val="20"/>
                <w:rPrChange w:id="32" w:author="蕭侑文" w:date="2017-08-21T15:01:00Z">
                  <w:rPr>
                    <w:ins w:id="33" w:author="蕭侑文" w:date="2017-08-21T15:01:00Z"/>
                    <w:rFonts w:ascii="細明體" w:eastAsia="細明體" w:hAnsi="細明體" w:hint="eastAsia"/>
                    <w:sz w:val="20"/>
                  </w:rPr>
                </w:rPrChange>
              </w:rPr>
            </w:pPr>
            <w:ins w:id="34" w:author="蕭侑文" w:date="2017-08-21T15:01:00Z">
              <w:r w:rsidRPr="00F87C8A">
                <w:rPr>
                  <w:rFonts w:ascii="細明體" w:eastAsia="細明體" w:hAnsi="細明體" w:cs="Arial" w:hint="eastAsia"/>
                  <w:sz w:val="20"/>
                  <w:szCs w:val="20"/>
                  <w:rPrChange w:id="35" w:author="蕭侑文" w:date="2017-08-21T15:01:00Z">
                    <w:rPr>
                      <w:rFonts w:ascii="細明體" w:eastAsia="細明體" w:hAnsi="細明體" w:hint="eastAsia"/>
                      <w:bCs/>
                    </w:rPr>
                  </w:rPrChange>
                </w:rPr>
                <w:t>畫面</w:t>
              </w:r>
              <w:r w:rsidR="00CB7023">
                <w:rPr>
                  <w:rFonts w:ascii="細明體" w:eastAsia="細明體" w:hAnsi="細明體" w:cs="Arial" w:hint="eastAsia"/>
                  <w:sz w:val="20"/>
                  <w:szCs w:val="20"/>
                </w:rPr>
                <w:t>.</w:t>
              </w:r>
              <w:r w:rsidR="00CB7023" w:rsidRPr="00F87C8A">
                <w:rPr>
                  <w:rFonts w:ascii="細明體" w:eastAsia="細明體" w:hAnsi="細明體" w:cs="Arial" w:hint="eastAsia"/>
                  <w:sz w:val="20"/>
                  <w:szCs w:val="20"/>
                  <w:rPrChange w:id="36" w:author="蕭侑文" w:date="2017-08-21T15:0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保單號碼</w:t>
              </w:r>
            </w:ins>
          </w:p>
        </w:tc>
        <w:tc>
          <w:tcPr>
            <w:tcW w:w="1701" w:type="dxa"/>
            <w:vMerge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rPr>
                <w:ins w:id="37" w:author="蕭侑文" w:date="2017-08-21T15:01:00Z"/>
                <w:rFonts w:hint="eastAsia"/>
                <w:bCs/>
                <w:lang w:eastAsia="zh-TW"/>
              </w:rPr>
            </w:pPr>
          </w:p>
        </w:tc>
      </w:tr>
      <w:tr w:rsidR="00CB7023" w:rsidTr="00D47775">
        <w:trPr>
          <w:trHeight w:val="303"/>
          <w:ins w:id="38" w:author="蕭侑文" w:date="2017-08-21T15:01:00Z"/>
        </w:trPr>
        <w:tc>
          <w:tcPr>
            <w:tcW w:w="1701" w:type="dxa"/>
            <w:shd w:val="clear" w:color="auto" w:fill="FFFF99"/>
            <w:vAlign w:val="center"/>
          </w:tcPr>
          <w:p w:rsidR="00CB7023" w:rsidRPr="0037028C" w:rsidRDefault="00CB7023" w:rsidP="00D47775">
            <w:pPr>
              <w:rPr>
                <w:ins w:id="39" w:author="蕭侑文" w:date="2017-08-21T15:01:00Z"/>
                <w:rFonts w:ascii="細明體" w:eastAsia="細明體" w:hAnsi="細明體" w:hint="eastAsia"/>
                <w:sz w:val="20"/>
              </w:rPr>
            </w:pPr>
            <w:ins w:id="40" w:author="蕭侑文" w:date="2017-08-21T15:01:00Z">
              <w:r w:rsidRPr="00C42882">
                <w:rPr>
                  <w:rFonts w:hint="eastAsia"/>
                  <w:sz w:val="20"/>
                  <w:szCs w:val="20"/>
                </w:rPr>
                <w:t>險別</w:t>
              </w:r>
            </w:ins>
          </w:p>
        </w:tc>
        <w:tc>
          <w:tcPr>
            <w:tcW w:w="3596" w:type="dxa"/>
            <w:vAlign w:val="center"/>
          </w:tcPr>
          <w:p w:rsidR="00CB7023" w:rsidRPr="00F87C8A" w:rsidRDefault="00F87C8A" w:rsidP="00D47775">
            <w:pPr>
              <w:rPr>
                <w:ins w:id="41" w:author="蕭侑文" w:date="2017-08-21T15:01:00Z"/>
                <w:rFonts w:ascii="細明體" w:eastAsia="細明體" w:hAnsi="細明體" w:cs="Arial" w:hint="eastAsia"/>
                <w:sz w:val="20"/>
                <w:szCs w:val="20"/>
                <w:rPrChange w:id="42" w:author="蕭侑文" w:date="2017-08-21T15:01:00Z">
                  <w:rPr>
                    <w:ins w:id="43" w:author="蕭侑文" w:date="2017-08-21T15:01:00Z"/>
                    <w:rFonts w:ascii="細明體" w:eastAsia="細明體" w:hAnsi="細明體" w:hint="eastAsia"/>
                    <w:sz w:val="20"/>
                  </w:rPr>
                </w:rPrChange>
              </w:rPr>
            </w:pPr>
            <w:ins w:id="44" w:author="蕭侑文" w:date="2017-08-21T15:01:00Z">
              <w:r w:rsidRPr="00F87C8A">
                <w:rPr>
                  <w:rFonts w:ascii="細明體" w:eastAsia="細明體" w:hAnsi="細明體" w:cs="Arial" w:hint="eastAsia"/>
                  <w:sz w:val="20"/>
                  <w:szCs w:val="20"/>
                  <w:rPrChange w:id="45" w:author="蕭侑文" w:date="2017-08-21T15:01:00Z">
                    <w:rPr>
                      <w:rFonts w:ascii="細明體" w:eastAsia="細明體" w:hAnsi="細明體" w:hint="eastAsia"/>
                      <w:bCs/>
                    </w:rPr>
                  </w:rPrChange>
                </w:rPr>
                <w:t>畫面</w:t>
              </w:r>
              <w:r w:rsidR="00CB7023">
                <w:rPr>
                  <w:rFonts w:ascii="細明體" w:eastAsia="細明體" w:hAnsi="細明體" w:cs="Arial" w:hint="eastAsia"/>
                  <w:sz w:val="20"/>
                  <w:szCs w:val="20"/>
                </w:rPr>
                <w:t>.</w:t>
              </w:r>
              <w:r w:rsidR="00CB7023" w:rsidRPr="00F87C8A">
                <w:rPr>
                  <w:rFonts w:ascii="細明體" w:eastAsia="細明體" w:hAnsi="細明體" w:cs="Arial" w:hint="eastAsia"/>
                  <w:sz w:val="20"/>
                  <w:szCs w:val="20"/>
                  <w:rPrChange w:id="46" w:author="蕭侑文" w:date="2017-08-21T15:0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險別</w:t>
              </w:r>
            </w:ins>
          </w:p>
        </w:tc>
        <w:tc>
          <w:tcPr>
            <w:tcW w:w="1701" w:type="dxa"/>
            <w:vMerge/>
          </w:tcPr>
          <w:p w:rsidR="00CB7023" w:rsidRDefault="00CB7023" w:rsidP="00D47775">
            <w:pPr>
              <w:pStyle w:val="Tabletext"/>
              <w:keepLines w:val="0"/>
              <w:spacing w:after="0" w:line="240" w:lineRule="auto"/>
              <w:rPr>
                <w:ins w:id="47" w:author="蕭侑文" w:date="2017-08-21T15:01:00Z"/>
                <w:rFonts w:hint="eastAsia"/>
                <w:bCs/>
                <w:lang w:eastAsia="zh-TW"/>
              </w:rPr>
            </w:pPr>
          </w:p>
        </w:tc>
      </w:tr>
    </w:tbl>
    <w:p w:rsidR="00C04DBA" w:rsidDel="00CA7546" w:rsidRDefault="00F14A50" w:rsidP="004670C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48" w:author="蕭侑文" w:date="2017-08-21T15:03:00Z"/>
          <w:rFonts w:ascii="細明體" w:eastAsia="細明體" w:hAnsi="細明體" w:hint="eastAsia"/>
          <w:bCs/>
          <w:kern w:val="2"/>
          <w:lang w:eastAsia="zh-TW"/>
        </w:rPr>
        <w:pPrChange w:id="49" w:author="蕭侑文" w:date="2017-08-21T15:08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50" w:author="蕭侑文" w:date="2017-08-21T15:03:00Z">
        <w:r w:rsidDel="00CA7546">
          <w:rPr>
            <w:rFonts w:ascii="細明體" w:eastAsia="細明體" w:hAnsi="細明體" w:hint="eastAsia"/>
            <w:bCs/>
            <w:kern w:val="2"/>
            <w:lang w:eastAsia="zh-TW"/>
          </w:rPr>
          <w:delText>READ DTAAD301</w:delText>
        </w:r>
      </w:del>
    </w:p>
    <w:p w:rsidR="00F14A50" w:rsidDel="00CA7546" w:rsidRDefault="00F14A50" w:rsidP="00EE15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del w:id="51" w:author="蕭侑文" w:date="2017-08-21T15:03:00Z"/>
          <w:rFonts w:ascii="細明體" w:eastAsia="細明體" w:hAnsi="細明體"/>
          <w:bCs/>
          <w:kern w:val="2"/>
          <w:lang w:eastAsia="zh-TW"/>
        </w:rPr>
      </w:pPr>
      <w:del w:id="52" w:author="蕭侑文" w:date="2017-08-21T15:03:00Z">
        <w:r w:rsidDel="00CA7546">
          <w:rPr>
            <w:rFonts w:ascii="細明體" w:eastAsia="細明體" w:hAnsi="細明體"/>
            <w:bCs/>
            <w:kern w:val="2"/>
            <w:lang w:eastAsia="zh-TW"/>
          </w:rPr>
          <w:delText>WHERE</w:delText>
        </w:r>
      </w:del>
    </w:p>
    <w:p w:rsidR="00F14A50" w:rsidDel="00CA7546" w:rsidRDefault="00F14A50" w:rsidP="00EE15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53" w:author="蕭侑文" w:date="2017-08-21T15:03:00Z"/>
          <w:rFonts w:ascii="細明體" w:eastAsia="細明體" w:hAnsi="細明體"/>
          <w:bCs/>
          <w:kern w:val="2"/>
          <w:lang w:eastAsia="zh-TW"/>
        </w:rPr>
      </w:pPr>
      <w:del w:id="54" w:author="蕭侑文" w:date="2017-08-21T15:03:00Z">
        <w:r w:rsidDel="00CA7546">
          <w:rPr>
            <w:rFonts w:ascii="細明體" w:eastAsia="細明體" w:hAnsi="細明體" w:hint="eastAsia"/>
            <w:bCs/>
            <w:kern w:val="2"/>
            <w:lang w:eastAsia="zh-TW"/>
          </w:rPr>
          <w:delText>保單號碼 = 畫面.保單號碼</w:delText>
        </w:r>
      </w:del>
    </w:p>
    <w:p w:rsidR="00F14A50" w:rsidDel="00CA7546" w:rsidRDefault="00F14A50" w:rsidP="00EE15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55" w:author="蕭侑文" w:date="2017-08-21T15:03:00Z"/>
          <w:rFonts w:ascii="細明體" w:eastAsia="細明體" w:hAnsi="細明體"/>
          <w:bCs/>
          <w:kern w:val="2"/>
          <w:lang w:eastAsia="zh-TW"/>
        </w:rPr>
      </w:pPr>
      <w:del w:id="56" w:author="蕭侑文" w:date="2017-08-21T15:03:00Z">
        <w:r w:rsidDel="00CA7546">
          <w:rPr>
            <w:rFonts w:ascii="細明體" w:eastAsia="細明體" w:hAnsi="細明體" w:hint="eastAsia"/>
            <w:bCs/>
            <w:kern w:val="2"/>
            <w:lang w:eastAsia="zh-TW"/>
          </w:rPr>
          <w:delText>險別= 畫面.險別</w:delText>
        </w:r>
      </w:del>
    </w:p>
    <w:p w:rsidR="00F14A50" w:rsidDel="00CA7546" w:rsidRDefault="00F14A50" w:rsidP="00EE15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57" w:author="蕭侑文" w:date="2017-08-21T15:03:00Z"/>
          <w:rFonts w:ascii="細明體" w:eastAsia="細明體" w:hAnsi="細明體"/>
          <w:bCs/>
          <w:kern w:val="2"/>
          <w:lang w:eastAsia="zh-TW"/>
        </w:rPr>
      </w:pPr>
      <w:del w:id="58" w:author="蕭侑文" w:date="2017-08-21T15:03:00Z">
        <w:r w:rsidDel="00CA7546">
          <w:rPr>
            <w:rFonts w:ascii="細明體" w:eastAsia="細明體" w:hAnsi="細明體" w:hint="eastAsia"/>
            <w:bCs/>
            <w:kern w:val="2"/>
            <w:lang w:eastAsia="zh-TW"/>
          </w:rPr>
          <w:delText>被保人ID= 畫面.被保人ID</w:delText>
        </w:r>
      </w:del>
    </w:p>
    <w:p w:rsidR="004670C8" w:rsidRPr="002B6936" w:rsidRDefault="00EE15E7" w:rsidP="00D4777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59" w:author="蕭侑文" w:date="2017-08-21T15:08:00Z"/>
          <w:rFonts w:ascii="細明體" w:eastAsia="細明體" w:hAnsi="細明體"/>
          <w:bCs/>
          <w:kern w:val="2"/>
          <w:lang w:eastAsia="zh-TW"/>
          <w:rPrChange w:id="60" w:author="蕭侑文" w:date="2017-08-21T15:08:00Z">
            <w:rPr>
              <w:ins w:id="61" w:author="蕭侑文" w:date="2017-08-21T15:08:00Z"/>
            </w:rPr>
          </w:rPrChange>
        </w:rPr>
        <w:pPrChange w:id="62" w:author="蕭侑文" w:date="2017-08-21T15:08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63" w:author="蕭侑文" w:date="2017-08-21T15:08:00Z">
        <w:r w:rsidRPr="004670C8" w:rsidDel="004670C8">
          <w:rPr>
            <w:rFonts w:ascii="細明體" w:eastAsia="細明體" w:hAnsi="細明體" w:hint="eastAsia"/>
            <w:bCs/>
            <w:kern w:val="2"/>
            <w:lang w:eastAsia="zh-TW"/>
            <w:rPrChange w:id="64" w:author="蕭侑文" w:date="2017-08-21T15:08:00Z">
              <w:rPr>
                <w:rFonts w:ascii="細明體" w:eastAsia="細明體" w:hAnsi="細明體" w:hint="eastAsia"/>
                <w:bCs/>
                <w:kern w:val="2"/>
                <w:lang w:eastAsia="zh-TW"/>
              </w:rPr>
            </w:rPrChange>
          </w:rPr>
          <w:delText>IF NOT FND</w:delText>
        </w:r>
      </w:del>
      <w:ins w:id="65" w:author="蕭侑文" w:date="2017-08-21T15:08:00Z">
        <w:r w:rsidR="002B6936">
          <w:rPr>
            <w:rFonts w:hint="eastAsia"/>
          </w:rPr>
          <w:t>查詢時間</w:t>
        </w:r>
        <w:r w:rsidR="002B6936">
          <w:rPr>
            <w:rFonts w:hint="eastAsia"/>
            <w:lang w:eastAsia="zh-TW"/>
          </w:rPr>
          <w:t>_</w:t>
        </w:r>
        <w:r w:rsidR="002B6936">
          <w:rPr>
            <w:rFonts w:hint="eastAsia"/>
          </w:rPr>
          <w:t>起</w:t>
        </w:r>
        <w:r w:rsidR="002B6936">
          <w:rPr>
            <w:rFonts w:hint="eastAsia"/>
            <w:lang w:eastAsia="zh-TW"/>
          </w:rPr>
          <w:t>=NULL</w:t>
        </w:r>
      </w:ins>
    </w:p>
    <w:p w:rsidR="002B6936" w:rsidRPr="002B6936" w:rsidRDefault="002B6936" w:rsidP="00D4777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66" w:author="蕭侑文" w:date="2017-08-21T15:08:00Z"/>
          <w:rFonts w:ascii="細明體" w:eastAsia="細明體" w:hAnsi="細明體"/>
          <w:bCs/>
          <w:kern w:val="2"/>
          <w:lang w:eastAsia="zh-TW"/>
          <w:rPrChange w:id="67" w:author="蕭侑文" w:date="2017-08-21T15:08:00Z">
            <w:rPr>
              <w:ins w:id="68" w:author="蕭侑文" w:date="2017-08-21T15:08:00Z"/>
            </w:rPr>
          </w:rPrChange>
        </w:rPr>
        <w:pPrChange w:id="69" w:author="蕭侑文" w:date="2017-08-21T15:08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70" w:author="蕭侑文" w:date="2017-08-21T15:08:00Z">
        <w:r>
          <w:rPr>
            <w:rFonts w:hint="eastAsia"/>
          </w:rPr>
          <w:t>查詢時間</w:t>
        </w:r>
        <w:r>
          <w:rPr>
            <w:rFonts w:hint="eastAsia"/>
            <w:lang w:eastAsia="zh-TW"/>
          </w:rPr>
          <w:t>_</w:t>
        </w:r>
        <w:r>
          <w:rPr>
            <w:rFonts w:hint="eastAsia"/>
          </w:rPr>
          <w:t>迄</w:t>
        </w:r>
        <w:r>
          <w:rPr>
            <w:rFonts w:hint="eastAsia"/>
            <w:lang w:eastAsia="zh-TW"/>
          </w:rPr>
          <w:t>=NULL</w:t>
        </w:r>
      </w:ins>
    </w:p>
    <w:p w:rsidR="002B6936" w:rsidRPr="004670C8" w:rsidRDefault="002B6936" w:rsidP="00D4777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71" w:author="蕭侑文" w:date="2017-08-21T15:08:00Z"/>
          <w:rFonts w:ascii="細明體" w:eastAsia="細明體" w:hAnsi="細明體"/>
          <w:bCs/>
          <w:kern w:val="2"/>
          <w:lang w:eastAsia="zh-TW"/>
          <w:rPrChange w:id="72" w:author="蕭侑文" w:date="2017-08-21T15:08:00Z">
            <w:rPr>
              <w:ins w:id="73" w:author="蕭侑文" w:date="2017-08-21T15:08:00Z"/>
              <w:rFonts w:ascii="細明體" w:eastAsia="細明體" w:hAnsi="細明體"/>
              <w:bCs/>
              <w:kern w:val="2"/>
              <w:lang w:eastAsia="zh-TW"/>
            </w:rPr>
          </w:rPrChange>
        </w:rPr>
        <w:pPrChange w:id="74" w:author="蕭侑文" w:date="2017-08-21T15:08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75" w:author="蕭侑文" w:date="2017-08-21T15:08:00Z">
        <w:r>
          <w:rPr>
            <w:rFonts w:hint="eastAsia"/>
            <w:lang w:eastAsia="zh-TW"/>
          </w:rPr>
          <w:t>是否依作業時間排序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‘D’</w:t>
        </w:r>
      </w:ins>
    </w:p>
    <w:p w:rsidR="004670C8" w:rsidRDefault="004670C8" w:rsidP="00EE15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ins w:id="76" w:author="蕭侑文" w:date="2017-08-21T15:08:00Z">
        <w:r>
          <w:rPr>
            <w:rFonts w:ascii="細明體" w:eastAsia="細明體" w:hAnsi="細明體" w:hint="eastAsia"/>
            <w:bCs/>
            <w:kern w:val="2"/>
            <w:lang w:eastAsia="zh-TW"/>
          </w:rPr>
          <w:t>IF NOT FND</w:t>
        </w:r>
      </w:ins>
    </w:p>
    <w:p w:rsidR="00EE15E7" w:rsidRDefault="00EE15E7" w:rsidP="00EE15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不視為錯誤</w:t>
      </w:r>
    </w:p>
    <w:p w:rsidR="00EE15E7" w:rsidRDefault="00EE15E7" w:rsidP="00EE15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985CEA" w:rsidRPr="007841F3" w:rsidRDefault="007841F3" w:rsidP="00D4777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  <w:rPrChange w:id="77" w:author="蕭侑文" w:date="2017-08-21T15:03:00Z">
            <w:rPr>
              <w:rFonts w:ascii="細明體" w:eastAsia="細明體" w:hAnsi="細明體"/>
              <w:bCs/>
              <w:kern w:val="2"/>
              <w:lang w:eastAsia="zh-TW"/>
            </w:rPr>
          </w:rPrChange>
        </w:rPr>
        <w:pPrChange w:id="78" w:author="蕭侑文" w:date="2017-08-21T15:0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79" w:author="蕭侑文" w:date="2017-08-21T15:03:00Z">
        <w:r w:rsidRPr="007841F3">
          <w:rPr>
            <w:rFonts w:ascii="細明體" w:eastAsia="細明體" w:hAnsi="細明體" w:hint="eastAsia"/>
            <w:bCs/>
            <w:kern w:val="2"/>
            <w:lang w:eastAsia="zh-TW"/>
            <w:rPrChange w:id="80" w:author="蕭侑文" w:date="2017-08-21T15:03:00Z">
              <w:rPr>
                <w:rFonts w:ascii="細明體" w:eastAsia="細明體" w:hAnsi="細明體" w:hint="eastAsia"/>
                <w:bCs/>
                <w:kern w:val="2"/>
                <w:lang w:eastAsia="zh-TW"/>
              </w:rPr>
            </w:rPrChange>
          </w:rPr>
          <w:t>逐筆判斷，</w:t>
        </w:r>
      </w:ins>
      <w:r w:rsidR="00EE15E7" w:rsidRPr="007841F3">
        <w:rPr>
          <w:rFonts w:ascii="細明體" w:eastAsia="細明體" w:hAnsi="細明體" w:hint="eastAsia"/>
          <w:bCs/>
          <w:kern w:val="2"/>
          <w:lang w:eastAsia="zh-TW"/>
          <w:rPrChange w:id="81" w:author="蕭侑文" w:date="2017-08-21T15:03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取得</w:t>
      </w:r>
      <w:r w:rsidR="00D531F6" w:rsidRPr="007841F3">
        <w:rPr>
          <w:rFonts w:ascii="細明體" w:eastAsia="細明體" w:hAnsi="細明體" w:hint="eastAsia"/>
          <w:bCs/>
          <w:kern w:val="2"/>
          <w:lang w:eastAsia="zh-TW"/>
          <w:rPrChange w:id="82" w:author="蕭侑文" w:date="2017-08-21T15:03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最大的</w:t>
      </w:r>
      <w:r w:rsidR="00EE15E7" w:rsidRPr="007841F3">
        <w:rPr>
          <w:rFonts w:ascii="細明體" w:eastAsia="細明體" w:hAnsi="細明體" w:hint="eastAsia"/>
          <w:bCs/>
          <w:kern w:val="2"/>
          <w:lang w:eastAsia="zh-TW"/>
          <w:rPrChange w:id="83" w:author="蕭侑文" w:date="2017-08-21T15:03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作業時間</w:t>
      </w:r>
      <w:ins w:id="84" w:author="蕭侑文" w:date="2017-08-21T15:02:00Z">
        <w:r w:rsidR="00985CEA" w:rsidRPr="007841F3">
          <w:rPr>
            <w:rFonts w:ascii="細明體" w:eastAsia="細明體" w:hAnsi="細明體" w:hint="eastAsia"/>
            <w:bCs/>
            <w:kern w:val="2"/>
            <w:lang w:eastAsia="zh-TW"/>
            <w:rPrChange w:id="85" w:author="蕭侑文" w:date="2017-08-21T15:03:00Z">
              <w:rPr>
                <w:rFonts w:ascii="細明體" w:eastAsia="細明體" w:hAnsi="細明體" w:hint="eastAsia"/>
                <w:bCs/>
                <w:kern w:val="2"/>
                <w:lang w:eastAsia="zh-TW"/>
              </w:rPr>
            </w:rPrChange>
          </w:rPr>
          <w:t>(</w:t>
        </w:r>
        <w:r w:rsidR="00985CEA" w:rsidRPr="007841F3">
          <w:rPr>
            <w:rFonts w:ascii="細明體" w:eastAsia="細明體" w:hAnsi="細明體"/>
            <w:bCs/>
            <w:kern w:val="2"/>
            <w:lang w:eastAsia="zh-TW"/>
            <w:rPrChange w:id="86" w:author="蕭侑文" w:date="2017-08-21T15:03:00Z">
              <w:rPr>
                <w:rFonts w:ascii="細明體" w:eastAsia="細明體" w:hAnsi="細明體"/>
                <w:bCs/>
                <w:kern w:val="2"/>
                <w:lang w:eastAsia="zh-TW"/>
              </w:rPr>
            </w:rPrChange>
          </w:rPr>
          <w:t>DTAAD301.</w:t>
        </w:r>
        <w:r w:rsidR="00985CEA" w:rsidRPr="007841F3">
          <w:rPr>
            <w:rFonts w:ascii="細明體" w:eastAsia="細明體" w:hAnsi="細明體" w:hint="eastAsia"/>
            <w:bCs/>
            <w:kern w:val="2"/>
            <w:lang w:eastAsia="zh-TW"/>
            <w:rPrChange w:id="87" w:author="蕭侑文" w:date="2017-08-21T15:03:00Z">
              <w:rPr>
                <w:rFonts w:ascii="細明體" w:eastAsia="細明體" w:hAnsi="細明體" w:hint="eastAsia"/>
                <w:bCs/>
                <w:kern w:val="2"/>
                <w:lang w:eastAsia="zh-TW"/>
              </w:rPr>
            </w:rPrChange>
          </w:rPr>
          <w:t>輸入時間</w:t>
        </w:r>
      </w:ins>
      <w:ins w:id="88" w:author="蕭侑文" w:date="2017-08-21T15:03:00Z">
        <w:r w:rsidR="00985CEA" w:rsidRPr="007841F3">
          <w:rPr>
            <w:rFonts w:ascii="細明體" w:eastAsia="細明體" w:hAnsi="細明體" w:hint="eastAsia"/>
            <w:bCs/>
            <w:kern w:val="2"/>
            <w:lang w:eastAsia="zh-TW"/>
            <w:rPrChange w:id="89" w:author="蕭侑文" w:date="2017-08-21T15:03:00Z">
              <w:rPr>
                <w:rFonts w:ascii="細明體" w:eastAsia="細明體" w:hAnsi="細明體" w:hint="eastAsia"/>
                <w:bCs/>
                <w:kern w:val="2"/>
                <w:lang w:eastAsia="zh-TW"/>
              </w:rPr>
            </w:rPrChange>
          </w:rPr>
          <w:t>)</w:t>
        </w:r>
      </w:ins>
    </w:p>
    <w:p w:rsidR="00B3470E" w:rsidRDefault="00B3470E" w:rsidP="00B14AC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取得最新的更新時間：</w:t>
      </w:r>
    </w:p>
    <w:p w:rsidR="00B3470E" w:rsidRDefault="00B3470E" w:rsidP="001A3C3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$最新的更新時間 = </w:t>
      </w:r>
      <w:r>
        <w:rPr>
          <w:rFonts w:ascii="細明體" w:eastAsia="細明體" w:hAnsi="細明體"/>
          <w:bCs/>
          <w:kern w:val="2"/>
          <w:lang w:eastAsia="zh-TW"/>
        </w:rPr>
        <w:t>MAX(A.</w:t>
      </w:r>
      <w:r w:rsidR="001A3C36" w:rsidRPr="001A3C36">
        <w:rPr>
          <w:rFonts w:ascii="細明體" w:eastAsia="細明體" w:hAnsi="細明體" w:hint="eastAsia"/>
          <w:bCs/>
          <w:kern w:val="2"/>
          <w:lang w:eastAsia="zh-TW"/>
        </w:rPr>
        <w:t>更新時間</w:t>
      </w:r>
      <w:r w:rsidR="001A3C36">
        <w:rPr>
          <w:rFonts w:ascii="細明體" w:eastAsia="細明體" w:hAnsi="細明體" w:hint="eastAsia"/>
          <w:bCs/>
          <w:kern w:val="2"/>
          <w:lang w:eastAsia="zh-TW"/>
        </w:rPr>
        <w:t>, DTAAD301.</w:t>
      </w:r>
      <w:ins w:id="90" w:author="蕭侑文" w:date="2017-08-21T15:03:00Z">
        <w:r w:rsidR="000D1C2E" w:rsidRPr="0098614F">
          <w:rPr>
            <w:rFonts w:ascii="細明體" w:eastAsia="細明體" w:hAnsi="細明體" w:hint="eastAsia"/>
            <w:bCs/>
            <w:kern w:val="2"/>
            <w:lang w:eastAsia="zh-TW"/>
          </w:rPr>
          <w:t>輸入</w:t>
        </w:r>
      </w:ins>
      <w:del w:id="91" w:author="蕭侑文" w:date="2017-08-21T15:03:00Z">
        <w:r w:rsidR="00D531F6" w:rsidDel="000D1C2E">
          <w:rPr>
            <w:rFonts w:ascii="細明體" w:eastAsia="細明體" w:hAnsi="細明體" w:hint="eastAsia"/>
            <w:bCs/>
            <w:kern w:val="2"/>
            <w:lang w:eastAsia="zh-TW"/>
          </w:rPr>
          <w:delText>作業</w:delText>
        </w:r>
      </w:del>
      <w:r w:rsidR="00D531F6">
        <w:rPr>
          <w:rFonts w:ascii="細明體" w:eastAsia="細明體" w:hAnsi="細明體" w:hint="eastAsia"/>
          <w:bCs/>
          <w:kern w:val="2"/>
          <w:lang w:eastAsia="zh-TW"/>
        </w:rPr>
        <w:t>時間)</w:t>
      </w:r>
    </w:p>
    <w:p w:rsidR="002E0F00" w:rsidRDefault="003D524E" w:rsidP="003D524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檢核主檔最近異動</w:t>
      </w:r>
      <w:r w:rsidR="00CC3529">
        <w:rPr>
          <w:rFonts w:ascii="細明體" w:eastAsia="細明體" w:hAnsi="細明體" w:hint="eastAsia"/>
          <w:bCs/>
          <w:kern w:val="2"/>
          <w:lang w:eastAsia="zh-TW"/>
        </w:rPr>
        <w:t>與效力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A409A2" w:rsidRDefault="003D524E" w:rsidP="003D524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A.</w:t>
      </w:r>
      <w:r w:rsidR="000B01A4"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 w:rsidR="000B01A4">
        <w:rPr>
          <w:rFonts w:ascii="細明體" w:eastAsia="細明體" w:hAnsi="細明體"/>
          <w:bCs/>
          <w:kern w:val="2"/>
          <w:lang w:eastAsia="zh-TW"/>
        </w:rPr>
        <w:t>‘</w:t>
      </w:r>
      <w:r w:rsidR="000B01A4">
        <w:rPr>
          <w:rFonts w:ascii="細明體" w:eastAsia="細明體" w:hAnsi="細明體" w:hint="eastAsia"/>
          <w:bCs/>
          <w:kern w:val="2"/>
          <w:lang w:eastAsia="zh-TW"/>
        </w:rPr>
        <w:t>1</w:t>
      </w:r>
      <w:r w:rsidR="000B01A4">
        <w:rPr>
          <w:rFonts w:ascii="細明體" w:eastAsia="細明體" w:hAnsi="細明體"/>
          <w:bCs/>
          <w:kern w:val="2"/>
          <w:lang w:eastAsia="zh-TW"/>
        </w:rPr>
        <w:t>’</w:t>
      </w:r>
    </w:p>
    <w:p w:rsidR="003D524E" w:rsidRDefault="00A409A2" w:rsidP="00A409A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IF </w:t>
      </w:r>
      <w:r w:rsidR="000B01A4">
        <w:rPr>
          <w:rFonts w:ascii="細明體" w:eastAsia="細明體" w:hAnsi="細明體" w:hint="eastAsia"/>
          <w:bCs/>
          <w:kern w:val="2"/>
          <w:lang w:eastAsia="zh-TW"/>
        </w:rPr>
        <w:t xml:space="preserve">$最新的更新時間 &gt; </w:t>
      </w:r>
      <w:r w:rsidR="00893306">
        <w:rPr>
          <w:rFonts w:ascii="細明體" w:eastAsia="細明體" w:hAnsi="細明體"/>
          <w:bCs/>
          <w:kern w:val="2"/>
          <w:lang w:eastAsia="zh-TW"/>
        </w:rPr>
        <w:t>DTAB0001.</w:t>
      </w:r>
      <w:r w:rsidR="00893306">
        <w:rPr>
          <w:rFonts w:ascii="細明體" w:eastAsia="細明體" w:hAnsi="細明體" w:hint="eastAsia"/>
          <w:bCs/>
          <w:kern w:val="2"/>
          <w:lang w:eastAsia="zh-TW"/>
        </w:rPr>
        <w:t>最近異動時間</w:t>
      </w:r>
    </w:p>
    <w:p w:rsidR="00863123" w:rsidRDefault="00B60CF8" w:rsidP="00A409A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495483">
        <w:rPr>
          <w:rFonts w:ascii="細明體" w:eastAsia="細明體" w:hAnsi="細明體" w:hint="eastAsia"/>
          <w:bCs/>
          <w:kern w:val="2"/>
          <w:lang w:eastAsia="zh-TW"/>
        </w:rPr>
        <w:t>A.保單號碼</w:t>
      </w:r>
      <w:r w:rsidR="00A5034C"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A950B8">
        <w:rPr>
          <w:rFonts w:ascii="細明體" w:eastAsia="細明體" w:hAnsi="細明體" w:hint="eastAsia"/>
          <w:bCs/>
          <w:kern w:val="2"/>
          <w:lang w:eastAsia="zh-TW"/>
        </w:rPr>
        <w:t>主</w:t>
      </w:r>
      <w:r w:rsidR="004F5F19">
        <w:rPr>
          <w:rFonts w:ascii="細明體" w:eastAsia="細明體" w:hAnsi="細明體" w:hint="eastAsia"/>
          <w:bCs/>
          <w:kern w:val="2"/>
          <w:lang w:eastAsia="zh-TW"/>
        </w:rPr>
        <w:t>約</w:t>
      </w:r>
      <w:r w:rsidR="00A950B8">
        <w:rPr>
          <w:rFonts w:ascii="細明體" w:eastAsia="細明體" w:hAnsi="細明體" w:hint="eastAsia"/>
          <w:bCs/>
          <w:kern w:val="2"/>
          <w:lang w:eastAsia="zh-TW"/>
        </w:rPr>
        <w:t>已有其他異動，異動種類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E8717C">
        <w:rPr>
          <w:rFonts w:ascii="細明體" w:eastAsia="細明體" w:hAnsi="細明體" w:hint="eastAsia"/>
          <w:bCs/>
          <w:kern w:val="2"/>
          <w:lang w:eastAsia="zh-TW"/>
        </w:rPr>
        <w:t>+</w:t>
      </w:r>
      <w:r w:rsidR="00E8717C">
        <w:rPr>
          <w:rFonts w:ascii="細明體" w:eastAsia="細明體" w:hAnsi="細明體"/>
          <w:bCs/>
          <w:kern w:val="2"/>
          <w:lang w:eastAsia="zh-TW"/>
        </w:rPr>
        <w:t>DTAB0001.</w:t>
      </w:r>
      <w:r w:rsidR="00E8717C">
        <w:rPr>
          <w:rFonts w:ascii="細明體" w:eastAsia="細明體" w:hAnsi="細明體" w:hint="eastAsia"/>
          <w:bCs/>
          <w:kern w:val="2"/>
          <w:lang w:eastAsia="zh-TW"/>
        </w:rPr>
        <w:t>最近異動種類</w:t>
      </w:r>
    </w:p>
    <w:p w:rsidR="00614C71" w:rsidRDefault="00614C71" w:rsidP="00614C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傳入.前次</w:t>
      </w:r>
      <w:r w:rsidR="00FF5C4B">
        <w:rPr>
          <w:rFonts w:ascii="細明體" w:eastAsia="細明體" w:hAnsi="細明體" w:hint="eastAsia"/>
          <w:bCs/>
          <w:kern w:val="2"/>
          <w:lang w:eastAsia="zh-TW"/>
        </w:rPr>
        <w:t>更新種類</w:t>
      </w:r>
      <w:r w:rsidR="000204CC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1A0B02">
        <w:rPr>
          <w:rFonts w:ascii="細明體" w:eastAsia="細明體" w:hAnsi="細明體"/>
          <w:bCs/>
          <w:kern w:val="2"/>
          <w:lang w:eastAsia="zh-TW"/>
        </w:rPr>
        <w:t>= ‘N’ AND DTAB0001.</w:t>
      </w:r>
      <w:r w:rsidR="001A0B02">
        <w:rPr>
          <w:rFonts w:ascii="細明體" w:eastAsia="細明體" w:hAnsi="細明體" w:hint="eastAsia"/>
          <w:bCs/>
          <w:kern w:val="2"/>
          <w:lang w:eastAsia="zh-TW"/>
        </w:rPr>
        <w:t xml:space="preserve">契約效力 &lt;&gt; </w:t>
      </w:r>
      <w:r w:rsidR="001A0B02">
        <w:rPr>
          <w:rFonts w:ascii="細明體" w:eastAsia="細明體" w:hAnsi="細明體"/>
          <w:bCs/>
          <w:kern w:val="2"/>
          <w:lang w:eastAsia="zh-TW"/>
        </w:rPr>
        <w:t>‘</w:t>
      </w:r>
      <w:r w:rsidR="001A0B02">
        <w:rPr>
          <w:rFonts w:ascii="細明體" w:eastAsia="細明體" w:hAnsi="細明體" w:hint="eastAsia"/>
          <w:bCs/>
          <w:kern w:val="2"/>
          <w:lang w:eastAsia="zh-TW"/>
        </w:rPr>
        <w:t>14</w:t>
      </w:r>
      <w:r w:rsidR="001A0B02">
        <w:rPr>
          <w:rFonts w:ascii="細明體" w:eastAsia="細明體" w:hAnsi="細明體"/>
          <w:bCs/>
          <w:kern w:val="2"/>
          <w:lang w:eastAsia="zh-TW"/>
        </w:rPr>
        <w:t>’</w:t>
      </w:r>
    </w:p>
    <w:p w:rsidR="00C10B68" w:rsidRDefault="001A0B02" w:rsidP="001A0B0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</w:t>
      </w:r>
      <w:r w:rsidR="009B7A8C">
        <w:rPr>
          <w:rFonts w:ascii="細明體" w:eastAsia="細明體" w:hAnsi="細明體" w:hint="eastAsia"/>
          <w:bCs/>
          <w:kern w:val="2"/>
          <w:lang w:eastAsia="zh-TW"/>
        </w:rPr>
        <w:t>「死殘辦理中」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C10B68">
        <w:rPr>
          <w:rFonts w:ascii="細明體" w:eastAsia="細明體" w:hAnsi="細明體" w:hint="eastAsia"/>
          <w:bCs/>
          <w:kern w:val="2"/>
          <w:lang w:eastAsia="zh-TW"/>
        </w:rPr>
        <w:t>與</w:t>
      </w:r>
      <w:r w:rsidR="005B07BA">
        <w:rPr>
          <w:rFonts w:ascii="細明體" w:eastAsia="細明體" w:hAnsi="細明體" w:hint="eastAsia"/>
          <w:bCs/>
          <w:kern w:val="2"/>
          <w:lang w:eastAsia="zh-TW"/>
        </w:rPr>
        <w:t>更新前效力不符</w:t>
      </w:r>
      <w:r w:rsidR="005B07BA">
        <w:rPr>
          <w:rFonts w:ascii="細明體" w:eastAsia="細明體" w:hAnsi="細明體"/>
          <w:bCs/>
          <w:kern w:val="2"/>
          <w:lang w:eastAsia="zh-TW"/>
        </w:rPr>
        <w:t>’</w:t>
      </w:r>
    </w:p>
    <w:p w:rsidR="001A0B02" w:rsidRPr="00117248" w:rsidRDefault="003F47BF" w:rsidP="00B02B2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LSE IF 傳入.前次更新種類 </w:t>
      </w:r>
      <w:r>
        <w:rPr>
          <w:rFonts w:ascii="細明體" w:eastAsia="細明體" w:hAnsi="細明體"/>
          <w:bCs/>
          <w:kern w:val="2"/>
          <w:lang w:eastAsia="zh-TW"/>
        </w:rPr>
        <w:t>= ‘</w:t>
      </w:r>
      <w:r w:rsidR="00DA63A5">
        <w:rPr>
          <w:rFonts w:ascii="細明體" w:eastAsia="細明體" w:hAnsi="細明體"/>
          <w:bCs/>
          <w:kern w:val="2"/>
          <w:lang w:eastAsia="zh-TW"/>
        </w:rPr>
        <w:t>B</w:t>
      </w:r>
      <w:r>
        <w:rPr>
          <w:rFonts w:ascii="細明體" w:eastAsia="細明體" w:hAnsi="細明體"/>
          <w:bCs/>
          <w:kern w:val="2"/>
          <w:lang w:eastAsia="zh-TW"/>
        </w:rPr>
        <w:t>’ AND DTAB0001.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契約效力 &lt;&gt; </w:t>
      </w:r>
      <w:r w:rsidR="00E82D03">
        <w:rPr>
          <w:rFonts w:ascii="細明體" w:eastAsia="細明體" w:hAnsi="細明體"/>
          <w:bCs/>
          <w:kern w:val="2"/>
          <w:lang w:eastAsia="zh-TW"/>
        </w:rPr>
        <w:t xml:space="preserve"> DTAAB203.</w:t>
      </w:r>
      <w:r w:rsidR="00117248">
        <w:rPr>
          <w:color w:val="000000"/>
        </w:rPr>
        <w:t>契約效力</w:t>
      </w:r>
    </w:p>
    <w:p w:rsidR="00117248" w:rsidRDefault="00117248" w:rsidP="001172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</w:t>
      </w:r>
      <w:r w:rsidR="00574544">
        <w:rPr>
          <w:rFonts w:ascii="細明體" w:eastAsia="細明體" w:hAnsi="細明體"/>
          <w:bCs/>
          <w:kern w:val="2"/>
          <w:lang w:eastAsia="zh-TW"/>
        </w:rPr>
        <w:t>’+</w:t>
      </w:r>
      <w:r w:rsidR="00574544" w:rsidRPr="00574544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574544">
        <w:rPr>
          <w:rFonts w:ascii="細明體" w:eastAsia="細明體" w:hAnsi="細明體"/>
          <w:bCs/>
          <w:kern w:val="2"/>
          <w:lang w:eastAsia="zh-TW"/>
        </w:rPr>
        <w:t>DTAAB203.</w:t>
      </w:r>
      <w:r w:rsidR="00574544">
        <w:rPr>
          <w:color w:val="000000"/>
          <w:lang w:eastAsia="zh-TW"/>
        </w:rPr>
        <w:t>契約效力</w:t>
      </w:r>
      <w:r w:rsidR="00574544">
        <w:rPr>
          <w:rFonts w:ascii="細明體" w:eastAsia="細明體" w:hAnsi="細明體"/>
          <w:bCs/>
          <w:kern w:val="2"/>
          <w:lang w:eastAsia="zh-TW"/>
        </w:rPr>
        <w:t>+’</w:t>
      </w:r>
      <w:r>
        <w:rPr>
          <w:rFonts w:ascii="細明體" w:eastAsia="細明體" w:hAnsi="細明體" w:hint="eastAsia"/>
          <w:bCs/>
          <w:kern w:val="2"/>
          <w:lang w:eastAsia="zh-TW"/>
        </w:rPr>
        <w:t>，與更新前效力不符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300E05" w:rsidRPr="00117248" w:rsidRDefault="00300E05" w:rsidP="00300E0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LSE IF 傳入.前次更新種類 </w:t>
      </w:r>
      <w:r>
        <w:rPr>
          <w:rFonts w:ascii="細明體" w:eastAsia="細明體" w:hAnsi="細明體"/>
          <w:bCs/>
          <w:kern w:val="2"/>
          <w:lang w:eastAsia="zh-TW"/>
        </w:rPr>
        <w:t>= ‘D’ AND DTAB0001.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契約效力 </w:t>
      </w:r>
      <w:r w:rsidR="00072BFD">
        <w:rPr>
          <w:rFonts w:ascii="細明體" w:eastAsia="細明體" w:hAnsi="細明體" w:hint="eastAsia"/>
          <w:bCs/>
          <w:kern w:val="2"/>
          <w:lang w:eastAsia="zh-TW"/>
        </w:rPr>
        <w:t>不為4開頭</w:t>
      </w:r>
    </w:p>
    <w:p w:rsidR="00300E05" w:rsidRDefault="00300E05" w:rsidP="00300E05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</w:t>
      </w:r>
      <w:r w:rsidR="009B7A8C">
        <w:rPr>
          <w:rFonts w:ascii="細明體" w:eastAsia="細明體" w:hAnsi="細明體" w:hint="eastAsia"/>
          <w:bCs/>
          <w:kern w:val="2"/>
          <w:lang w:eastAsia="zh-TW"/>
        </w:rPr>
        <w:t>「</w:t>
      </w:r>
      <w:r w:rsidR="001D5451">
        <w:rPr>
          <w:rFonts w:ascii="細明體" w:eastAsia="細明體" w:hAnsi="細明體" w:hint="eastAsia"/>
          <w:bCs/>
          <w:kern w:val="2"/>
          <w:lang w:eastAsia="zh-TW"/>
        </w:rPr>
        <w:t>身故</w:t>
      </w:r>
      <w:r w:rsidR="009B7A8C">
        <w:rPr>
          <w:rFonts w:ascii="細明體" w:eastAsia="細明體" w:hAnsi="細明體" w:hint="eastAsia"/>
          <w:bCs/>
          <w:kern w:val="2"/>
          <w:lang w:eastAsia="zh-TW"/>
        </w:rPr>
        <w:t>」</w:t>
      </w:r>
      <w:r>
        <w:rPr>
          <w:rFonts w:ascii="細明體" w:eastAsia="細明體" w:hAnsi="細明體" w:hint="eastAsia"/>
          <w:bCs/>
          <w:kern w:val="2"/>
          <w:lang w:eastAsia="zh-TW"/>
        </w:rPr>
        <w:t>，與更新前效力不符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006B4" w:rsidRDefault="00863123" w:rsidP="003D524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ELSE</w:t>
      </w:r>
      <w:r w:rsidR="000D4432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0D4432">
        <w:rPr>
          <w:rFonts w:ascii="細明體" w:eastAsia="細明體" w:hAnsi="細明體" w:hint="eastAsia"/>
          <w:bCs/>
          <w:kern w:val="2"/>
          <w:lang w:eastAsia="zh-TW"/>
        </w:rPr>
        <w:t xml:space="preserve">IF A.契約種類 = </w:t>
      </w:r>
      <w:r w:rsidR="000D4432">
        <w:rPr>
          <w:rFonts w:ascii="細明體" w:eastAsia="細明體" w:hAnsi="細明體"/>
          <w:bCs/>
          <w:kern w:val="2"/>
          <w:lang w:eastAsia="zh-TW"/>
        </w:rPr>
        <w:t>‘2’</w:t>
      </w:r>
      <w:r w:rsidR="000D4432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</w:p>
    <w:p w:rsidR="00863123" w:rsidRDefault="00E006B4" w:rsidP="00E006B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IF</w:t>
      </w:r>
      <w:r w:rsidR="000D4432">
        <w:rPr>
          <w:rFonts w:ascii="細明體" w:eastAsia="細明體" w:hAnsi="細明體" w:hint="eastAsia"/>
          <w:bCs/>
          <w:kern w:val="2"/>
          <w:lang w:eastAsia="zh-TW"/>
        </w:rPr>
        <w:t xml:space="preserve">$最新的更新時間 &gt; </w:t>
      </w:r>
      <w:r w:rsidR="00570EC8">
        <w:rPr>
          <w:rFonts w:ascii="細明體" w:eastAsia="細明體" w:hAnsi="細明體"/>
          <w:bCs/>
          <w:kern w:val="2"/>
          <w:lang w:eastAsia="zh-TW"/>
        </w:rPr>
        <w:t>DTAB0002</w:t>
      </w:r>
      <w:r w:rsidR="000D4432">
        <w:rPr>
          <w:rFonts w:ascii="細明體" w:eastAsia="細明體" w:hAnsi="細明體"/>
          <w:bCs/>
          <w:kern w:val="2"/>
          <w:lang w:eastAsia="zh-TW"/>
        </w:rPr>
        <w:t>.</w:t>
      </w:r>
      <w:r w:rsidR="000D4432">
        <w:rPr>
          <w:rFonts w:ascii="細明體" w:eastAsia="細明體" w:hAnsi="細明體" w:hint="eastAsia"/>
          <w:bCs/>
          <w:kern w:val="2"/>
          <w:lang w:eastAsia="zh-TW"/>
        </w:rPr>
        <w:t>最近異動時間</w:t>
      </w:r>
    </w:p>
    <w:p w:rsidR="00863123" w:rsidRDefault="00A82C8F" w:rsidP="00E006B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錯誤訊息：A.保單號碼</w:t>
      </w:r>
      <w:r w:rsidR="00007C93"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 w:rsidR="00007C93">
        <w:rPr>
          <w:rFonts w:ascii="細明體" w:eastAsia="細明體" w:hAnsi="細明體"/>
          <w:bCs/>
          <w:kern w:val="2"/>
          <w:lang w:eastAsia="zh-TW"/>
        </w:rPr>
        <w:t>‘,’+ A.</w:t>
      </w:r>
      <w:r w:rsidR="00007C93">
        <w:rPr>
          <w:rFonts w:ascii="細明體" w:eastAsia="細明體" w:hAnsi="細明體" w:hint="eastAsia"/>
          <w:bCs/>
          <w:kern w:val="2"/>
          <w:lang w:eastAsia="zh-TW"/>
        </w:rPr>
        <w:t>險別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主檔已有其他異動，異動種類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</w:t>
      </w:r>
      <w:r w:rsidR="006D6587" w:rsidRPr="006D6587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6D6587">
        <w:rPr>
          <w:rFonts w:ascii="細明體" w:eastAsia="細明體" w:hAnsi="細明體"/>
          <w:bCs/>
          <w:kern w:val="2"/>
          <w:lang w:eastAsia="zh-TW"/>
        </w:rPr>
        <w:t>DTAB0002</w:t>
      </w:r>
      <w:r>
        <w:rPr>
          <w:rFonts w:ascii="細明體" w:eastAsia="細明體" w:hAnsi="細明體"/>
          <w:bCs/>
          <w:kern w:val="2"/>
          <w:lang w:eastAsia="zh-TW"/>
        </w:rPr>
        <w:t>.</w:t>
      </w:r>
      <w:r>
        <w:rPr>
          <w:rFonts w:ascii="細明體" w:eastAsia="細明體" w:hAnsi="細明體" w:hint="eastAsia"/>
          <w:bCs/>
          <w:kern w:val="2"/>
          <w:lang w:eastAsia="zh-TW"/>
        </w:rPr>
        <w:t>最近異動種類</w:t>
      </w:r>
    </w:p>
    <w:p w:rsidR="00E006B4" w:rsidRDefault="00E006B4" w:rsidP="00E006B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傳入.前次更新種類 </w:t>
      </w:r>
      <w:r>
        <w:rPr>
          <w:rFonts w:ascii="細明體" w:eastAsia="細明體" w:hAnsi="細明體"/>
          <w:bCs/>
          <w:kern w:val="2"/>
          <w:lang w:eastAsia="zh-TW"/>
        </w:rPr>
        <w:t>= ‘N’ AND DTAB0002.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契約效力 &lt;&gt;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14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006B4" w:rsidRDefault="00E006B4" w:rsidP="00E006B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主檔現行效力不為「死殘辦理中」，與更新前效力不符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006B4" w:rsidRPr="00117248" w:rsidRDefault="00E006B4" w:rsidP="00E006B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LSE IF 傳入.前次更新種類 </w:t>
      </w:r>
      <w:r>
        <w:rPr>
          <w:rFonts w:ascii="細明體" w:eastAsia="細明體" w:hAnsi="細明體"/>
          <w:bCs/>
          <w:kern w:val="2"/>
          <w:lang w:eastAsia="zh-TW"/>
        </w:rPr>
        <w:t>= ‘B’ AND DTAB0002.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契約效力 &lt;&gt; </w:t>
      </w:r>
      <w:r>
        <w:rPr>
          <w:rFonts w:ascii="細明體" w:eastAsia="細明體" w:hAnsi="細明體"/>
          <w:bCs/>
          <w:kern w:val="2"/>
          <w:lang w:eastAsia="zh-TW"/>
        </w:rPr>
        <w:t xml:space="preserve"> DTAAB203.</w:t>
      </w:r>
      <w:r>
        <w:rPr>
          <w:color w:val="000000"/>
        </w:rPr>
        <w:t>契約效力</w:t>
      </w:r>
    </w:p>
    <w:p w:rsidR="00E006B4" w:rsidRDefault="00E006B4" w:rsidP="00E006B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</w:t>
      </w:r>
      <w:r>
        <w:rPr>
          <w:rFonts w:ascii="細明體" w:eastAsia="細明體" w:hAnsi="細明體"/>
          <w:bCs/>
          <w:kern w:val="2"/>
          <w:lang w:eastAsia="zh-TW"/>
        </w:rPr>
        <w:t>’+</w:t>
      </w:r>
      <w:r w:rsidRPr="00574544">
        <w:rPr>
          <w:rFonts w:ascii="細明體" w:eastAsia="細明體" w:hAnsi="細明體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color w:val="000000"/>
          <w:lang w:eastAsia="zh-TW"/>
        </w:rPr>
        <w:t>契約效力</w:t>
      </w:r>
      <w:r>
        <w:rPr>
          <w:rFonts w:ascii="細明體" w:eastAsia="細明體" w:hAnsi="細明體"/>
          <w:bCs/>
          <w:kern w:val="2"/>
          <w:lang w:eastAsia="zh-TW"/>
        </w:rPr>
        <w:t>+’</w:t>
      </w:r>
      <w:r>
        <w:rPr>
          <w:rFonts w:ascii="細明體" w:eastAsia="細明體" w:hAnsi="細明體" w:hint="eastAsia"/>
          <w:bCs/>
          <w:kern w:val="2"/>
          <w:lang w:eastAsia="zh-TW"/>
        </w:rPr>
        <w:t>，與更新前效力不符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006B4" w:rsidRPr="00117248" w:rsidRDefault="00E006B4" w:rsidP="00E006B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LSE IF 傳入.前次更新種類 </w:t>
      </w:r>
      <w:r>
        <w:rPr>
          <w:rFonts w:ascii="細明體" w:eastAsia="細明體" w:hAnsi="細明體"/>
          <w:bCs/>
          <w:kern w:val="2"/>
          <w:lang w:eastAsia="zh-TW"/>
        </w:rPr>
        <w:t>= ‘D’ AND DTAB0002.</w:t>
      </w:r>
      <w:r>
        <w:rPr>
          <w:rFonts w:ascii="細明體" w:eastAsia="細明體" w:hAnsi="細明體" w:hint="eastAsia"/>
          <w:bCs/>
          <w:kern w:val="2"/>
          <w:lang w:eastAsia="zh-TW"/>
        </w:rPr>
        <w:t>契約效力 不為4開頭</w:t>
      </w:r>
    </w:p>
    <w:p w:rsidR="00E006B4" w:rsidRDefault="00E006B4" w:rsidP="00E006B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錯誤訊息：A.保單號碼 +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>
        <w:rPr>
          <w:rFonts w:ascii="細明體" w:eastAsia="細明體" w:hAnsi="細明體" w:hint="eastAsia"/>
          <w:bCs/>
          <w:kern w:val="2"/>
          <w:lang w:eastAsia="zh-TW"/>
        </w:rPr>
        <w:t>主檔現行效力不為「身故」，與更新前效力不符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E006B4" w:rsidRDefault="00E006B4" w:rsidP="00E006B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</w:p>
    <w:p w:rsidR="00D61B8D" w:rsidRDefault="00D61B8D" w:rsidP="00D61B8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計算本次狀態項目個數：</w:t>
      </w:r>
    </w:p>
    <w:p w:rsidR="004845F7" w:rsidRDefault="00C959F2" w:rsidP="004845F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加總DTAAB203.狀態各代碼的個數</w:t>
      </w:r>
    </w:p>
    <w:p w:rsidR="00657B1F" w:rsidRDefault="00657B1F" w:rsidP="00230BF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</w:t>
      </w:r>
      <w:r w:rsidR="00230BFF" w:rsidRPr="00230BFF">
        <w:rPr>
          <w:rFonts w:ascii="細明體" w:eastAsia="細明體" w:hAnsi="細明體" w:hint="eastAsia"/>
          <w:bCs/>
          <w:kern w:val="2"/>
          <w:lang w:eastAsia="zh-TW"/>
        </w:rPr>
        <w:t>DTAAB203.狀態=’D’</w:t>
      </w:r>
      <w:r w:rsidR="00230BFF">
        <w:rPr>
          <w:rFonts w:ascii="細明體" w:eastAsia="細明體" w:hAnsi="細明體" w:hint="eastAsia"/>
          <w:bCs/>
          <w:kern w:val="2"/>
          <w:lang w:eastAsia="zh-TW"/>
        </w:rPr>
        <w:t xml:space="preserve">的個數 &gt; 0 </w:t>
      </w:r>
      <w:r w:rsidR="00230BFF">
        <w:rPr>
          <w:rFonts w:ascii="細明體" w:eastAsia="細明體" w:hAnsi="細明體"/>
          <w:bCs/>
          <w:kern w:val="2"/>
          <w:lang w:eastAsia="zh-TW"/>
        </w:rPr>
        <w:t xml:space="preserve">AND </w:t>
      </w:r>
      <w:r w:rsidR="00230BFF" w:rsidRPr="00230BFF">
        <w:rPr>
          <w:rFonts w:ascii="細明體" w:eastAsia="細明體" w:hAnsi="細明體" w:hint="eastAsia"/>
          <w:bCs/>
          <w:kern w:val="2"/>
          <w:lang w:eastAsia="zh-TW"/>
        </w:rPr>
        <w:t xml:space="preserve">DTAAB203.狀態=’B’ </w:t>
      </w:r>
      <w:r w:rsidR="00230BFF">
        <w:rPr>
          <w:rFonts w:ascii="細明體" w:eastAsia="細明體" w:hAnsi="細明體" w:hint="eastAsia"/>
          <w:bCs/>
          <w:kern w:val="2"/>
          <w:lang w:eastAsia="zh-TW"/>
        </w:rPr>
        <w:t>的個數 &gt; 0</w:t>
      </w:r>
    </w:p>
    <w:p w:rsidR="00230BFF" w:rsidRDefault="000C6E36" w:rsidP="00230B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傳入.更新種類 = </w:t>
      </w:r>
      <w:r>
        <w:rPr>
          <w:rFonts w:ascii="細明體" w:eastAsia="細明體" w:hAnsi="細明體"/>
          <w:bCs/>
          <w:kern w:val="2"/>
          <w:lang w:eastAsia="zh-TW"/>
        </w:rPr>
        <w:t>‘D’(</w:t>
      </w:r>
      <w:r>
        <w:rPr>
          <w:rFonts w:ascii="細明體" w:eastAsia="細明體" w:hAnsi="細明體" w:hint="eastAsia"/>
          <w:bCs/>
          <w:kern w:val="2"/>
          <w:lang w:eastAsia="zh-TW"/>
        </w:rPr>
        <w:t>推身故)</w:t>
      </w:r>
    </w:p>
    <w:p w:rsidR="00124E18" w:rsidRDefault="00124E18" w:rsidP="00124E1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效力已終止保單不可重覆更新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0C6E36" w:rsidRDefault="000C6E36" w:rsidP="00230B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IF 傳入.更新種類 = </w:t>
      </w:r>
      <w:r>
        <w:rPr>
          <w:rFonts w:ascii="細明體" w:eastAsia="細明體" w:hAnsi="細明體"/>
          <w:bCs/>
          <w:kern w:val="2"/>
          <w:lang w:eastAsia="zh-TW"/>
        </w:rPr>
        <w:t>‘B’(</w:t>
      </w:r>
      <w:r>
        <w:rPr>
          <w:rFonts w:ascii="細明體" w:eastAsia="細明體" w:hAnsi="細明體" w:hint="eastAsia"/>
          <w:bCs/>
          <w:kern w:val="2"/>
          <w:lang w:eastAsia="zh-TW"/>
        </w:rPr>
        <w:t>推回前次)</w:t>
      </w:r>
    </w:p>
    <w:p w:rsidR="00CD1B9C" w:rsidRDefault="00CD1B9C" w:rsidP="00CD1B9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效力已</w:t>
      </w:r>
      <w:r w:rsidR="007C55E1">
        <w:rPr>
          <w:rFonts w:ascii="細明體" w:eastAsia="細明體" w:hAnsi="細明體" w:hint="eastAsia"/>
          <w:bCs/>
          <w:kern w:val="2"/>
          <w:lang w:eastAsia="zh-TW"/>
        </w:rPr>
        <w:t>回復</w:t>
      </w:r>
      <w:r>
        <w:rPr>
          <w:rFonts w:ascii="細明體" w:eastAsia="細明體" w:hAnsi="細明體" w:hint="eastAsia"/>
          <w:bCs/>
          <w:kern w:val="2"/>
          <w:lang w:eastAsia="zh-TW"/>
        </w:rPr>
        <w:t>保單不可重覆更新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F1268A" w:rsidRDefault="00F1268A" w:rsidP="00F1268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受理編號取號：</w:t>
      </w:r>
      <w:r w:rsidR="004C4459">
        <w:rPr>
          <w:rFonts w:ascii="細明體" w:eastAsia="細明體" w:hAnsi="細明體" w:hint="eastAsia"/>
          <w:bCs/>
          <w:kern w:val="2"/>
          <w:lang w:eastAsia="zh-TW"/>
        </w:rPr>
        <w:t>(</w:t>
      </w:r>
      <w:r w:rsidR="004C4459">
        <w:rPr>
          <w:rFonts w:ascii="細明體" w:eastAsia="細明體" w:hAnsi="細明體"/>
          <w:bCs/>
          <w:kern w:val="2"/>
          <w:lang w:eastAsia="zh-TW"/>
        </w:rPr>
        <w:t>OLF…)</w:t>
      </w:r>
    </w:p>
    <w:p w:rsidR="0005645D" w:rsidRPr="00E24690" w:rsidRDefault="0005645D" w:rsidP="00F1268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AA_B2Z800.</w:t>
      </w:r>
      <w:r w:rsidR="00E24690">
        <w:rPr>
          <w:rFonts w:ascii="細明體" w:eastAsia="細明體" w:hAnsi="細明體" w:cs="Arial"/>
        </w:rPr>
        <w:t>getAPLY_NO()</w:t>
      </w:r>
      <w:r w:rsidR="00E24690">
        <w:rPr>
          <w:rFonts w:ascii="細明體" w:eastAsia="細明體" w:hAnsi="細明體" w:cs="Arial" w:hint="eastAsia"/>
          <w:lang w:eastAsia="zh-TW"/>
        </w:rPr>
        <w:t>：(</w:t>
      </w:r>
      <w:r w:rsidR="00E24690">
        <w:rPr>
          <w:rFonts w:ascii="細明體" w:eastAsia="細明體" w:hAnsi="細明體" w:hint="eastAsia"/>
        </w:rPr>
        <w:t>產生受理編號</w:t>
      </w:r>
      <w:r w:rsidR="00E24690">
        <w:rPr>
          <w:rFonts w:ascii="細明體" w:eastAsia="細明體" w:hAnsi="細明體" w:hint="eastAsia"/>
          <w:lang w:eastAsia="zh-TW"/>
        </w:rPr>
        <w:t>)</w:t>
      </w:r>
    </w:p>
    <w:p w:rsidR="00E24690" w:rsidRDefault="00E24690" w:rsidP="00E246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新細明體" w:hAnsi="新細明體" w:hint="eastAsia"/>
        </w:rPr>
        <w:t>產生日期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細明體" w:eastAsia="細明體" w:hAnsi="細明體" w:hint="eastAsia"/>
          <w:bCs/>
          <w:kern w:val="2"/>
          <w:lang w:eastAsia="zh-TW"/>
        </w:rPr>
        <w:t>今天日期</w:t>
      </w:r>
    </w:p>
    <w:p w:rsidR="00E24690" w:rsidRPr="00E24690" w:rsidRDefault="00E24690" w:rsidP="00E246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新細明體" w:hAnsi="新細明體" w:hint="eastAsia"/>
        </w:rPr>
        <w:t>更新來源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新細明體" w:hAnsi="新細明體"/>
          <w:lang w:eastAsia="zh-TW"/>
        </w:rPr>
        <w:t>‘F’</w:t>
      </w:r>
    </w:p>
    <w:p w:rsidR="00E24690" w:rsidRDefault="00B16792" w:rsidP="00B167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B16792" w:rsidRDefault="00A0266B" w:rsidP="00B1679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AC770F">
        <w:rPr>
          <w:rFonts w:ascii="細明體" w:eastAsia="細明體" w:hAnsi="細明體"/>
          <w:bCs/>
          <w:kern w:val="2"/>
          <w:lang w:eastAsia="zh-TW"/>
        </w:rPr>
        <w:t>’</w:t>
      </w:r>
      <w:r w:rsidR="00AC770F">
        <w:rPr>
          <w:rFonts w:ascii="細明體" w:eastAsia="細明體" w:hAnsi="細明體" w:hint="eastAsia"/>
          <w:bCs/>
          <w:kern w:val="2"/>
          <w:lang w:eastAsia="zh-TW"/>
        </w:rPr>
        <w:t>產生受理編號有誤</w:t>
      </w:r>
      <w:r w:rsidR="00AC770F">
        <w:rPr>
          <w:rFonts w:ascii="細明體" w:eastAsia="細明體" w:hAnsi="細明體"/>
          <w:bCs/>
          <w:kern w:val="2"/>
          <w:lang w:eastAsia="zh-TW"/>
        </w:rPr>
        <w:t>’</w:t>
      </w:r>
      <w:r w:rsidR="00AC770F">
        <w:rPr>
          <w:rFonts w:ascii="細明體" w:eastAsia="細明體" w:hAnsi="細明體" w:hint="eastAsia"/>
          <w:bCs/>
          <w:kern w:val="2"/>
          <w:lang w:eastAsia="zh-TW"/>
        </w:rPr>
        <w:t>+</w:t>
      </w:r>
      <w:r w:rsidR="00D5308A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AC770F">
        <w:rPr>
          <w:rFonts w:ascii="細明體" w:eastAsia="細明體" w:hAnsi="細明體" w:hint="eastAsia"/>
          <w:bCs/>
          <w:kern w:val="2"/>
          <w:lang w:eastAsia="zh-TW"/>
        </w:rPr>
        <w:t>回傳.錯誤訊息</w:t>
      </w:r>
    </w:p>
    <w:p w:rsidR="00B16792" w:rsidRDefault="00B16792" w:rsidP="00B167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ELSE</w:t>
      </w:r>
    </w:p>
    <w:p w:rsidR="00B16792" w:rsidRDefault="00B16792" w:rsidP="00B1679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$</w:t>
      </w:r>
      <w:r>
        <w:rPr>
          <w:rFonts w:ascii="細明體" w:eastAsia="細明體" w:hAnsi="細明體" w:hint="eastAsia"/>
          <w:bCs/>
          <w:kern w:val="2"/>
          <w:lang w:eastAsia="zh-TW"/>
        </w:rPr>
        <w:t>受理編號 = 回傳.受理編號</w:t>
      </w:r>
    </w:p>
    <w:p w:rsidR="00C9322B" w:rsidRDefault="00C9322B" w:rsidP="00C9322B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</w:p>
    <w:p w:rsidR="009C012E" w:rsidRPr="00E01490" w:rsidRDefault="006D1428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「恢復」前次效力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檢核：</w:t>
      </w:r>
      <w:r w:rsidR="00444001">
        <w:rPr>
          <w:rFonts w:ascii="細明體" w:eastAsia="細明體" w:hAnsi="細明體" w:hint="eastAsia"/>
          <w:bCs/>
          <w:kern w:val="2"/>
          <w:lang w:eastAsia="zh-TW"/>
        </w:rPr>
        <w:t>(畫面資料逐筆檢核)</w:t>
      </w:r>
    </w:p>
    <w:p w:rsidR="009C012E" w:rsidRDefault="003E4937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執行</w:t>
      </w:r>
      <w:r>
        <w:rPr>
          <w:rFonts w:ascii="細明體" w:eastAsia="細明體" w:hAnsi="細明體"/>
          <w:bCs/>
          <w:kern w:val="2"/>
          <w:lang w:eastAsia="zh-TW"/>
        </w:rPr>
        <w:t>STEP3-</w:t>
      </w:r>
      <w:r>
        <w:rPr>
          <w:rFonts w:ascii="細明體" w:eastAsia="細明體" w:hAnsi="細明體" w:hint="eastAsia"/>
          <w:bCs/>
          <w:kern w:val="2"/>
          <w:lang w:eastAsia="zh-TW"/>
        </w:rPr>
        <w:t>操作檢核</w:t>
      </w:r>
    </w:p>
    <w:p w:rsidR="00941C85" w:rsidRDefault="004F7BDB" w:rsidP="00941C8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更新種類 = </w:t>
      </w:r>
      <w:r w:rsidR="00941C85">
        <w:rPr>
          <w:rFonts w:ascii="細明體" w:eastAsia="細明體" w:hAnsi="細明體" w:hint="eastAsia"/>
          <w:bCs/>
          <w:kern w:val="2"/>
          <w:lang w:eastAsia="zh-TW"/>
        </w:rPr>
        <w:t>B</w:t>
      </w:r>
    </w:p>
    <w:p w:rsidR="00053E78" w:rsidRPr="00E01490" w:rsidRDefault="00053E78" w:rsidP="00941C8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前次更新種類 = DTAAB203.</w:t>
      </w:r>
      <w:r w:rsidR="00124E1F">
        <w:rPr>
          <w:rFonts w:ascii="細明體" w:eastAsia="細明體" w:hAnsi="細明體" w:hint="eastAsia"/>
          <w:bCs/>
          <w:kern w:val="2"/>
          <w:lang w:eastAsia="zh-TW"/>
        </w:rPr>
        <w:t>狀態</w:t>
      </w:r>
    </w:p>
    <w:p w:rsidR="00445EA4" w:rsidRDefault="00E919A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取得更新相關資料</w:t>
      </w:r>
      <w:r w:rsidR="00445EA4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E318C3" w:rsidRDefault="00E318C3" w:rsidP="00E318C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作業時間：</w:t>
      </w:r>
    </w:p>
    <w:p w:rsidR="00E318C3" w:rsidRDefault="00E318C3" w:rsidP="00E318C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$作業時間 = DB TIMESTAMP</w:t>
      </w:r>
    </w:p>
    <w:p w:rsidR="00C01E18" w:rsidRDefault="00C01E18" w:rsidP="009502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受理編號：</w:t>
      </w:r>
    </w:p>
    <w:p w:rsidR="00C01E18" w:rsidRDefault="00C01E18" w:rsidP="00C01E1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STEP4</w:t>
      </w:r>
      <w:r w:rsidR="00C80CDD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C80CDD">
        <w:rPr>
          <w:rFonts w:ascii="細明體" w:eastAsia="細明體" w:hAnsi="細明體" w:hint="eastAsia"/>
          <w:bCs/>
          <w:kern w:val="2"/>
          <w:lang w:eastAsia="zh-TW"/>
        </w:rPr>
        <w:t>取的</w:t>
      </w:r>
    </w:p>
    <w:p w:rsidR="00B81F0A" w:rsidRDefault="00B81F0A" w:rsidP="009502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保險金代號：</w:t>
      </w:r>
    </w:p>
    <w:p w:rsidR="00B81F0A" w:rsidRDefault="00B81F0A" w:rsidP="00B81F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B81F0A" w:rsidRDefault="00B81F0A" w:rsidP="00B81F0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保險金代號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‘JAAY’</w:t>
      </w:r>
    </w:p>
    <w:p w:rsidR="00B81F0A" w:rsidRDefault="00B81F0A" w:rsidP="00B81F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ELSE </w:t>
      </w: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B81F0A" w:rsidRDefault="00B81F0A" w:rsidP="00B81F0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保險金代號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‘JAAZ’</w:t>
      </w:r>
    </w:p>
    <w:p w:rsidR="00950221" w:rsidRDefault="00D561D1" w:rsidP="009502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</w:t>
      </w:r>
      <w:r w:rsidR="00A26031">
        <w:rPr>
          <w:rFonts w:ascii="細明體" w:eastAsia="細明體" w:hAnsi="細明體" w:hint="eastAsia"/>
          <w:bCs/>
          <w:kern w:val="2"/>
          <w:lang w:eastAsia="zh-TW"/>
        </w:rPr>
        <w:t xml:space="preserve">DTAAB203.狀態 = </w:t>
      </w:r>
      <w:r w:rsidR="00A26031">
        <w:rPr>
          <w:rFonts w:ascii="細明體" w:eastAsia="細明體" w:hAnsi="細明體"/>
          <w:bCs/>
          <w:kern w:val="2"/>
          <w:lang w:eastAsia="zh-TW"/>
        </w:rPr>
        <w:t>‘N’(</w:t>
      </w:r>
      <w:r w:rsidR="00A26031">
        <w:rPr>
          <w:rFonts w:ascii="細明體" w:eastAsia="細明體" w:hAnsi="細明體" w:hint="eastAsia"/>
          <w:bCs/>
          <w:kern w:val="2"/>
          <w:lang w:eastAsia="zh-TW"/>
        </w:rPr>
        <w:t>表示14回到原效力)</w:t>
      </w:r>
    </w:p>
    <w:p w:rsidR="0021695B" w:rsidRPr="009D2391" w:rsidRDefault="0021695B" w:rsidP="0021695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$更新後效力 =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 w:rsidR="00B37174">
        <w:rPr>
          <w:color w:val="000000"/>
        </w:rPr>
        <w:t>契約效力</w:t>
      </w:r>
    </w:p>
    <w:p w:rsidR="009D2391" w:rsidRPr="00D640AD" w:rsidRDefault="009D2391" w:rsidP="0021695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hint="eastAsia"/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交</w:t>
      </w:r>
      <w:r w:rsidR="009A008E">
        <w:rPr>
          <w:color w:val="000000"/>
        </w:rPr>
        <w:t>易</w:t>
      </w:r>
      <w:r>
        <w:rPr>
          <w:rFonts w:hint="eastAsia"/>
          <w:color w:val="000000"/>
          <w:lang w:eastAsia="zh-TW"/>
        </w:rPr>
        <w:t>種類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‘AAD302’</w:t>
      </w:r>
    </w:p>
    <w:p w:rsidR="00D640AD" w:rsidRDefault="00D640AD" w:rsidP="0021695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 w:rsidR="00242C27">
        <w:rPr>
          <w:rFonts w:ascii="細明體" w:eastAsia="細明體" w:hAnsi="細明體"/>
          <w:bCs/>
          <w:kern w:val="2"/>
          <w:lang w:eastAsia="zh-TW"/>
        </w:rPr>
        <w:t>DTAAB203.</w:t>
      </w:r>
      <w:r w:rsidR="00242C27"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 w:rsidR="00242C27">
        <w:rPr>
          <w:rFonts w:ascii="細明體" w:eastAsia="細明體" w:hAnsi="細明體"/>
          <w:bCs/>
          <w:kern w:val="2"/>
          <w:lang w:eastAsia="zh-TW"/>
        </w:rPr>
        <w:t>‘2’</w:t>
      </w:r>
    </w:p>
    <w:p w:rsidR="00E7705A" w:rsidRDefault="00E7705A" w:rsidP="00E7705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DTAAB002.</w:t>
      </w:r>
      <w:r>
        <w:rPr>
          <w:rFonts w:hint="eastAsia"/>
          <w:color w:val="000000"/>
          <w:lang w:eastAsia="zh-TW"/>
        </w:rPr>
        <w:t>終止日期</w:t>
      </w:r>
    </w:p>
    <w:p w:rsidR="000C6208" w:rsidRDefault="000C6208" w:rsidP="009502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IF DTAAB203.狀態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 w:rsidR="00635914">
        <w:rPr>
          <w:rFonts w:ascii="細明體" w:eastAsia="細明體" w:hAnsi="細明體"/>
          <w:bCs/>
          <w:kern w:val="2"/>
          <w:lang w:eastAsia="zh-TW"/>
        </w:rPr>
        <w:t>D</w:t>
      </w:r>
      <w:r>
        <w:rPr>
          <w:rFonts w:ascii="細明體" w:eastAsia="細明體" w:hAnsi="細明體"/>
          <w:bCs/>
          <w:kern w:val="2"/>
          <w:lang w:eastAsia="zh-TW"/>
        </w:rPr>
        <w:t>’(</w:t>
      </w:r>
      <w:r>
        <w:rPr>
          <w:rFonts w:ascii="細明體" w:eastAsia="細明體" w:hAnsi="細明體" w:hint="eastAsia"/>
          <w:bCs/>
          <w:kern w:val="2"/>
          <w:lang w:eastAsia="zh-TW"/>
        </w:rPr>
        <w:t>表示4</w:t>
      </w:r>
      <w:r w:rsidR="002F7F99">
        <w:rPr>
          <w:rFonts w:ascii="細明體" w:eastAsia="細明體" w:hAnsi="細明體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回到</w:t>
      </w:r>
      <w:r w:rsidR="002F7F99">
        <w:rPr>
          <w:rFonts w:ascii="細明體" w:eastAsia="細明體" w:hAnsi="細明體" w:hint="eastAsia"/>
          <w:bCs/>
          <w:kern w:val="2"/>
          <w:lang w:eastAsia="zh-TW"/>
        </w:rPr>
        <w:t>14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  <w:r>
        <w:rPr>
          <w:rFonts w:ascii="細明體" w:eastAsia="細明體" w:hAnsi="細明體"/>
          <w:bCs/>
          <w:kern w:val="2"/>
          <w:lang w:eastAsia="zh-TW"/>
        </w:rPr>
        <w:t xml:space="preserve"> </w:t>
      </w:r>
    </w:p>
    <w:p w:rsidR="002929CF" w:rsidRDefault="002929CF" w:rsidP="002929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$更新後效力 =</w:t>
      </w:r>
      <w:r>
        <w:rPr>
          <w:rFonts w:ascii="細明體" w:eastAsia="細明體" w:hAnsi="細明體"/>
          <w:bCs/>
          <w:kern w:val="2"/>
          <w:lang w:eastAsia="zh-TW"/>
        </w:rPr>
        <w:t xml:space="preserve"> 14</w:t>
      </w:r>
    </w:p>
    <w:p w:rsidR="009D2391" w:rsidRPr="006013BF" w:rsidRDefault="009D2391" w:rsidP="002929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hint="eastAsia"/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交</w:t>
      </w:r>
      <w:r w:rsidR="009A008E">
        <w:rPr>
          <w:color w:val="000000"/>
        </w:rPr>
        <w:t>易</w:t>
      </w:r>
      <w:r>
        <w:rPr>
          <w:rFonts w:hint="eastAsia"/>
          <w:color w:val="000000"/>
          <w:lang w:eastAsia="zh-TW"/>
        </w:rPr>
        <w:t>種類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‘AAD303’</w:t>
      </w:r>
    </w:p>
    <w:p w:rsidR="006013BF" w:rsidRDefault="006013BF" w:rsidP="006013B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6013BF" w:rsidRDefault="006013BF" w:rsidP="006013B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 xml:space="preserve"> = </w:t>
      </w:r>
      <w:r w:rsidR="00943ED8">
        <w:rPr>
          <w:rFonts w:ascii="sөũ" w:hAnsi="sөũ" w:hint="eastAsia"/>
        </w:rPr>
        <w:t>DTAAA040.</w:t>
      </w:r>
      <w:r w:rsidR="00943ED8">
        <w:rPr>
          <w:rFonts w:ascii="sөũ" w:hAnsi="sөũ" w:hint="eastAsia"/>
        </w:rPr>
        <w:t>核定</w:t>
      </w:r>
      <w:r w:rsidR="00943ED8">
        <w:rPr>
          <w:rFonts w:ascii="sөũ" w:hAnsi="sөũ" w:hint="eastAsia"/>
          <w:lang w:eastAsia="zh-TW"/>
        </w:rPr>
        <w:t>_</w:t>
      </w:r>
      <w:r w:rsidR="00943ED8">
        <w:rPr>
          <w:rFonts w:ascii="sөũ" w:hAnsi="sөũ" w:hint="eastAsia"/>
        </w:rPr>
        <w:t>身故日期</w:t>
      </w:r>
    </w:p>
    <w:p w:rsidR="00B81F0A" w:rsidDel="00C844F3" w:rsidRDefault="00B81F0A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92" w:author="蕭侑文" w:date="2017-08-21T15:03:00Z"/>
          <w:rFonts w:ascii="細明體" w:eastAsia="細明體" w:hAnsi="細明體"/>
          <w:bCs/>
          <w:kern w:val="2"/>
          <w:lang w:eastAsia="zh-TW"/>
        </w:rPr>
      </w:pPr>
    </w:p>
    <w:p w:rsidR="00AB0233" w:rsidRDefault="00AD77BB" w:rsidP="006033A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更新理賠紀錄：</w:t>
      </w:r>
      <w:r w:rsidR="00CB7E71">
        <w:rPr>
          <w:rFonts w:ascii="細明體" w:eastAsia="細明體" w:hAnsi="細明體" w:hint="eastAsia"/>
          <w:bCs/>
          <w:kern w:val="2"/>
          <w:lang w:eastAsia="zh-TW"/>
        </w:rPr>
        <w:t>(只需處理4</w:t>
      </w:r>
      <w:r w:rsidR="00CB7E71">
        <w:rPr>
          <w:rFonts w:ascii="細明體" w:eastAsia="細明體" w:hAnsi="細明體"/>
          <w:bCs/>
          <w:kern w:val="2"/>
          <w:lang w:eastAsia="zh-TW"/>
        </w:rPr>
        <w:t>0</w:t>
      </w:r>
      <w:r w:rsidR="00CB7E71">
        <w:rPr>
          <w:rFonts w:ascii="細明體" w:eastAsia="細明體" w:hAnsi="細明體" w:hint="eastAsia"/>
          <w:bCs/>
          <w:kern w:val="2"/>
          <w:lang w:eastAsia="zh-TW"/>
        </w:rPr>
        <w:t>回到14，剔除當初寫入的理賠紀錄)</w:t>
      </w:r>
    </w:p>
    <w:p w:rsidR="002C270D" w:rsidRDefault="002C270D" w:rsidP="003D03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DTAAB203.狀態 = </w:t>
      </w:r>
      <w:r>
        <w:rPr>
          <w:rFonts w:ascii="細明體" w:eastAsia="細明體" w:hAnsi="細明體"/>
          <w:bCs/>
          <w:kern w:val="2"/>
          <w:lang w:eastAsia="zh-TW"/>
        </w:rPr>
        <w:t>‘D’(</w:t>
      </w:r>
      <w:r>
        <w:rPr>
          <w:rFonts w:ascii="細明體" w:eastAsia="細明體" w:hAnsi="細明體" w:hint="eastAsia"/>
          <w:bCs/>
          <w:kern w:val="2"/>
          <w:lang w:eastAsia="zh-TW"/>
        </w:rPr>
        <w:t>表示4</w:t>
      </w:r>
      <w:r>
        <w:rPr>
          <w:rFonts w:ascii="細明體" w:eastAsia="細明體" w:hAnsi="細明體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回到14，剔除當初寫入的理賠紀錄)</w:t>
      </w:r>
    </w:p>
    <w:p w:rsidR="003D0383" w:rsidRPr="00943E9B" w:rsidRDefault="00B41CE4" w:rsidP="00B41CE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93" w:author="蕭侑文" w:date="2017-08-21T15:09:00Z"/>
          <w:rFonts w:ascii="細明體" w:eastAsia="細明體" w:hAnsi="細明體"/>
          <w:bCs/>
          <w:kern w:val="2"/>
          <w:lang w:eastAsia="zh-TW"/>
          <w:rPrChange w:id="94" w:author="蕭侑文" w:date="2017-08-21T15:09:00Z">
            <w:rPr>
              <w:ins w:id="95" w:author="蕭侑文" w:date="2017-08-21T15:09:00Z"/>
              <w:rFonts w:ascii="細明體" w:eastAsia="細明體" w:hAnsi="細明體"/>
              <w:lang w:eastAsia="zh-TW"/>
            </w:rPr>
          </w:rPrChange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93358F">
        <w:rPr>
          <w:rFonts w:ascii="細明體" w:eastAsia="細明體" w:hAnsi="細明體" w:hint="eastAsia"/>
          <w:lang w:eastAsia="zh-TW"/>
        </w:rPr>
        <w:t>身故效力更新人工</w:t>
      </w:r>
      <w:r w:rsidR="0093358F" w:rsidRPr="00E01490">
        <w:rPr>
          <w:rFonts w:ascii="細明體" w:eastAsia="細明體" w:hAnsi="細明體" w:hint="eastAsia"/>
          <w:lang w:eastAsia="zh-TW"/>
        </w:rPr>
        <w:t>作業檔</w:t>
      </w:r>
      <w:r w:rsidR="0093358F">
        <w:rPr>
          <w:rFonts w:ascii="細明體" w:eastAsia="細明體" w:hAnsi="細明體" w:hint="eastAsia"/>
          <w:lang w:eastAsia="zh-TW"/>
        </w:rPr>
        <w:t>(</w:t>
      </w:r>
      <w:r w:rsidR="0093358F" w:rsidRPr="00E01490">
        <w:rPr>
          <w:rFonts w:ascii="細明體" w:eastAsia="細明體" w:hAnsi="細明體" w:hint="eastAsia"/>
          <w:lang w:eastAsia="zh-TW"/>
        </w:rPr>
        <w:t>DTA</w:t>
      </w:r>
      <w:r w:rsidR="0093358F">
        <w:rPr>
          <w:rFonts w:ascii="細明體" w:eastAsia="細明體" w:hAnsi="細明體"/>
          <w:lang w:eastAsia="zh-TW"/>
        </w:rPr>
        <w:t>AD301)</w:t>
      </w:r>
      <w:r w:rsidR="0093358F">
        <w:rPr>
          <w:rFonts w:ascii="細明體" w:eastAsia="細明體" w:hAnsi="細明體" w:hint="eastAsia"/>
          <w:lang w:eastAsia="zh-TW"/>
        </w:rPr>
        <w:t>：</w:t>
      </w:r>
    </w:p>
    <w:p w:rsidR="00943E9B" w:rsidRPr="0098614F" w:rsidRDefault="00943E9B" w:rsidP="00943E9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96" w:author="蕭侑文" w:date="2017-08-21T15:09:00Z"/>
          <w:rFonts w:ascii="細明體" w:eastAsia="細明體" w:hAnsi="細明體"/>
          <w:bCs/>
          <w:kern w:val="2"/>
          <w:lang w:eastAsia="zh-TW"/>
        </w:rPr>
        <w:pPrChange w:id="97" w:author="蕭侑文" w:date="2017-08-21T15:09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98" w:author="蕭侑文" w:date="2017-08-21T15:09:00Z">
        <w:r>
          <w:rPr>
            <w:rFonts w:ascii="細明體" w:eastAsia="細明體" w:hAnsi="細明體" w:hint="eastAsia"/>
            <w:bCs/>
            <w:kern w:val="2"/>
            <w:lang w:eastAsia="zh-TW"/>
          </w:rPr>
          <w:t>CALL AA_D3Z</w:t>
        </w:r>
        <w:r>
          <w:rPr>
            <w:rFonts w:ascii="細明體" w:eastAsia="細明體" w:hAnsi="細明體"/>
            <w:bCs/>
            <w:kern w:val="2"/>
            <w:lang w:eastAsia="zh-TW"/>
          </w:rPr>
          <w:t>001.</w:t>
        </w:r>
        <w:r w:rsidRPr="0058497A">
          <w:rPr>
            <w:rFonts w:ascii="新細明體" w:hAnsi="新細明體" w:cs="Arial"/>
          </w:rPr>
          <w:t>quryDTAAD301</w:t>
        </w:r>
        <w:r>
          <w:rPr>
            <w:rFonts w:ascii="新細明體" w:hAnsi="新細明體" w:cs="Arial"/>
          </w:rPr>
          <w:t>()</w:t>
        </w:r>
        <w:r>
          <w:rPr>
            <w:rFonts w:ascii="新細明體" w:hAnsi="新細明體" w:cs="Arial" w:hint="eastAsia"/>
          </w:rPr>
          <w:t>：</w:t>
        </w:r>
        <w:r>
          <w:rPr>
            <w:rFonts w:ascii="新細明體" w:hAnsi="新細明體" w:cs="Arial" w:hint="eastAsia"/>
            <w:lang w:eastAsia="zh-TW"/>
          </w:rPr>
          <w:t>(</w:t>
        </w:r>
        <w:r w:rsidRPr="0058497A">
          <w:rPr>
            <w:rFonts w:ascii="新細明體" w:hAnsi="新細明體" w:cs="Arial" w:hint="eastAsia"/>
          </w:rPr>
          <w:t>查詢身故效力更新人工作業檔</w:t>
        </w:r>
        <w:r>
          <w:rPr>
            <w:rFonts w:ascii="新細明體" w:hAnsi="新細明體" w:cs="Arial" w:hint="eastAsia"/>
            <w:lang w:eastAsia="zh-TW"/>
          </w:rPr>
          <w:t>)</w:t>
        </w:r>
      </w:ins>
    </w:p>
    <w:p w:rsidR="00943E9B" w:rsidRDefault="00943E9B" w:rsidP="00943E9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99" w:author="蕭侑文" w:date="2017-08-21T15:09:00Z"/>
          <w:rFonts w:ascii="細明體" w:eastAsia="細明體" w:hAnsi="細明體"/>
          <w:bCs/>
          <w:kern w:val="2"/>
          <w:lang w:eastAsia="zh-TW"/>
        </w:rPr>
        <w:pPrChange w:id="100" w:author="蕭侑文" w:date="2017-08-21T15:09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01" w:author="蕭侑文" w:date="2017-08-21T15:09:00Z">
        <w:r w:rsidRPr="00081E44">
          <w:rPr>
            <w:rFonts w:hint="eastAsia"/>
            <w:lang w:eastAsia="zh-TW"/>
          </w:rPr>
          <w:t>身故效力更新作業</w:t>
        </w:r>
        <w:r>
          <w:rPr>
            <w:rFonts w:hint="eastAsia"/>
            <w:lang w:eastAsia="zh-TW"/>
          </w:rPr>
          <w:t>，格式如下：</w:t>
        </w:r>
      </w:ins>
    </w:p>
    <w:tbl>
      <w:tblPr>
        <w:tblW w:w="6998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596"/>
        <w:gridCol w:w="1701"/>
      </w:tblGrid>
      <w:tr w:rsidR="00943E9B" w:rsidTr="00D47775">
        <w:trPr>
          <w:trHeight w:val="303"/>
          <w:ins w:id="102" w:author="蕭侑文" w:date="2017-08-21T15:09:00Z"/>
        </w:trPr>
        <w:tc>
          <w:tcPr>
            <w:tcW w:w="1701" w:type="dxa"/>
            <w:shd w:val="clear" w:color="auto" w:fill="C0C0C0"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jc w:val="center"/>
              <w:rPr>
                <w:ins w:id="103" w:author="蕭侑文" w:date="2017-08-21T15:09:00Z"/>
                <w:rFonts w:hint="eastAsia"/>
                <w:b/>
                <w:lang w:eastAsia="zh-TW"/>
              </w:rPr>
            </w:pPr>
            <w:ins w:id="104" w:author="蕭侑文" w:date="2017-08-21T15:09:00Z">
              <w:r>
                <w:rPr>
                  <w:rFonts w:hint="eastAsia"/>
                  <w:b/>
                  <w:bCs/>
                  <w:lang w:eastAsia="zh-TW"/>
                </w:rPr>
                <w:t>畫面欄位</w:t>
              </w:r>
            </w:ins>
          </w:p>
        </w:tc>
        <w:tc>
          <w:tcPr>
            <w:tcW w:w="3596" w:type="dxa"/>
            <w:shd w:val="clear" w:color="auto" w:fill="C0C0C0"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jc w:val="center"/>
              <w:rPr>
                <w:ins w:id="105" w:author="蕭侑文" w:date="2017-08-21T15:09:00Z"/>
                <w:rFonts w:hint="eastAsia"/>
                <w:b/>
                <w:lang w:eastAsia="zh-TW"/>
              </w:rPr>
            </w:pPr>
            <w:ins w:id="106" w:author="蕭侑文" w:date="2017-08-21T15:09:00Z">
              <w:r>
                <w:rPr>
                  <w:rFonts w:hint="eastAsia"/>
                  <w:b/>
                  <w:bCs/>
                  <w:lang w:eastAsia="zh-TW"/>
                </w:rPr>
                <w:t>資料來源</w:t>
              </w:r>
            </w:ins>
          </w:p>
        </w:tc>
        <w:tc>
          <w:tcPr>
            <w:tcW w:w="1701" w:type="dxa"/>
            <w:shd w:val="clear" w:color="auto" w:fill="C0C0C0"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rPr>
                <w:ins w:id="107" w:author="蕭侑文" w:date="2017-08-21T15:09:00Z"/>
                <w:rFonts w:hint="eastAsia"/>
                <w:b/>
                <w:lang w:eastAsia="zh-TW"/>
              </w:rPr>
            </w:pPr>
            <w:ins w:id="108" w:author="蕭侑文" w:date="2017-08-21T15:09:00Z">
              <w:r>
                <w:rPr>
                  <w:rFonts w:hint="eastAsia"/>
                  <w:b/>
                  <w:lang w:eastAsia="zh-TW"/>
                </w:rPr>
                <w:t>其他</w:t>
              </w:r>
            </w:ins>
          </w:p>
        </w:tc>
      </w:tr>
      <w:tr w:rsidR="00943E9B" w:rsidTr="00D47775">
        <w:trPr>
          <w:trHeight w:val="303"/>
          <w:ins w:id="109" w:author="蕭侑文" w:date="2017-08-21T15:09:00Z"/>
        </w:trPr>
        <w:tc>
          <w:tcPr>
            <w:tcW w:w="1701" w:type="dxa"/>
            <w:shd w:val="clear" w:color="auto" w:fill="FFFF99"/>
            <w:vAlign w:val="center"/>
          </w:tcPr>
          <w:p w:rsidR="00943E9B" w:rsidRPr="0037028C" w:rsidRDefault="00943E9B" w:rsidP="00D47775">
            <w:pPr>
              <w:rPr>
                <w:ins w:id="110" w:author="蕭侑文" w:date="2017-08-21T15:09:00Z"/>
                <w:rFonts w:ascii="細明體" w:eastAsia="細明體" w:hAnsi="細明體" w:hint="eastAsia"/>
                <w:sz w:val="20"/>
              </w:rPr>
            </w:pPr>
            <w:ins w:id="111" w:author="蕭侑文" w:date="2017-08-21T15:09:00Z">
              <w:r>
                <w:rPr>
                  <w:rFonts w:ascii="細明體" w:eastAsia="細明體" w:hAnsi="細明體" w:hint="eastAsia"/>
                  <w:sz w:val="20"/>
                </w:rPr>
                <w:t>事故者ID</w:t>
              </w:r>
            </w:ins>
          </w:p>
        </w:tc>
        <w:tc>
          <w:tcPr>
            <w:tcW w:w="3596" w:type="dxa"/>
          </w:tcPr>
          <w:p w:rsidR="00943E9B" w:rsidRPr="0098614F" w:rsidRDefault="00943E9B" w:rsidP="00D47775">
            <w:pPr>
              <w:rPr>
                <w:ins w:id="112" w:author="蕭侑文" w:date="2017-08-21T15:09:00Z"/>
                <w:rFonts w:ascii="細明體" w:eastAsia="細明體" w:hAnsi="細明體" w:cs="Arial" w:hint="eastAsia"/>
                <w:sz w:val="20"/>
                <w:szCs w:val="20"/>
              </w:rPr>
            </w:pPr>
            <w:ins w:id="113" w:author="蕭侑文" w:date="2017-08-21T15:09:00Z">
              <w:r w:rsidRPr="0098614F">
                <w:rPr>
                  <w:rFonts w:ascii="細明體" w:eastAsia="細明體" w:hAnsi="細明體" w:cs="Arial" w:hint="eastAsia"/>
                  <w:sz w:val="20"/>
                  <w:szCs w:val="20"/>
                </w:rPr>
                <w:t>畫面.被保人ID</w:t>
              </w:r>
            </w:ins>
          </w:p>
        </w:tc>
        <w:tc>
          <w:tcPr>
            <w:tcW w:w="1701" w:type="dxa"/>
            <w:vMerge w:val="restart"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rPr>
                <w:ins w:id="114" w:author="蕭侑文" w:date="2017-08-21T15:09:00Z"/>
                <w:rFonts w:hint="eastAsia"/>
                <w:bCs/>
                <w:lang w:eastAsia="zh-TW"/>
              </w:rPr>
            </w:pPr>
          </w:p>
        </w:tc>
      </w:tr>
      <w:tr w:rsidR="00943E9B" w:rsidTr="00D47775">
        <w:trPr>
          <w:trHeight w:val="303"/>
          <w:ins w:id="115" w:author="蕭侑文" w:date="2017-08-21T15:09:00Z"/>
        </w:trPr>
        <w:tc>
          <w:tcPr>
            <w:tcW w:w="1701" w:type="dxa"/>
            <w:shd w:val="clear" w:color="auto" w:fill="FFFF99"/>
            <w:vAlign w:val="center"/>
          </w:tcPr>
          <w:p w:rsidR="00943E9B" w:rsidRPr="0037028C" w:rsidRDefault="00943E9B" w:rsidP="00D47775">
            <w:pPr>
              <w:rPr>
                <w:ins w:id="116" w:author="蕭侑文" w:date="2017-08-21T15:09:00Z"/>
                <w:rFonts w:ascii="細明體" w:eastAsia="細明體" w:hAnsi="細明體" w:hint="eastAsia"/>
                <w:sz w:val="20"/>
              </w:rPr>
            </w:pPr>
            <w:ins w:id="117" w:author="蕭侑文" w:date="2017-08-21T15:09:00Z">
              <w:r w:rsidRPr="00C42882">
                <w:rPr>
                  <w:rFonts w:hint="eastAsia"/>
                  <w:sz w:val="20"/>
                  <w:szCs w:val="20"/>
                </w:rPr>
                <w:t>保單號碼</w:t>
              </w:r>
            </w:ins>
          </w:p>
        </w:tc>
        <w:tc>
          <w:tcPr>
            <w:tcW w:w="3596" w:type="dxa"/>
            <w:vAlign w:val="center"/>
          </w:tcPr>
          <w:p w:rsidR="00943E9B" w:rsidRPr="0098614F" w:rsidRDefault="00943E9B" w:rsidP="00D47775">
            <w:pPr>
              <w:rPr>
                <w:ins w:id="118" w:author="蕭侑文" w:date="2017-08-21T15:09:00Z"/>
                <w:rFonts w:ascii="細明體" w:eastAsia="細明體" w:hAnsi="細明體" w:cs="Arial" w:hint="eastAsia"/>
                <w:sz w:val="20"/>
                <w:szCs w:val="20"/>
              </w:rPr>
            </w:pPr>
            <w:ins w:id="119" w:author="蕭侑文" w:date="2017-08-21T15:09:00Z">
              <w:r w:rsidRPr="0098614F">
                <w:rPr>
                  <w:rFonts w:ascii="細明體" w:eastAsia="細明體" w:hAnsi="細明體" w:cs="Arial" w:hint="eastAsia"/>
                  <w:sz w:val="20"/>
                  <w:szCs w:val="20"/>
                </w:rPr>
                <w:t>畫面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.</w:t>
              </w:r>
              <w:r w:rsidRPr="0098614F">
                <w:rPr>
                  <w:rFonts w:ascii="細明體" w:eastAsia="細明體" w:hAnsi="細明體" w:cs="Arial" w:hint="eastAsia"/>
                  <w:sz w:val="20"/>
                  <w:szCs w:val="20"/>
                </w:rPr>
                <w:t>保單號碼</w:t>
              </w:r>
            </w:ins>
          </w:p>
        </w:tc>
        <w:tc>
          <w:tcPr>
            <w:tcW w:w="1701" w:type="dxa"/>
            <w:vMerge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rPr>
                <w:ins w:id="120" w:author="蕭侑文" w:date="2017-08-21T15:09:00Z"/>
                <w:rFonts w:hint="eastAsia"/>
                <w:bCs/>
                <w:lang w:eastAsia="zh-TW"/>
              </w:rPr>
            </w:pPr>
          </w:p>
        </w:tc>
      </w:tr>
      <w:tr w:rsidR="00943E9B" w:rsidTr="00D47775">
        <w:trPr>
          <w:trHeight w:val="303"/>
          <w:ins w:id="121" w:author="蕭侑文" w:date="2017-08-21T15:09:00Z"/>
        </w:trPr>
        <w:tc>
          <w:tcPr>
            <w:tcW w:w="1701" w:type="dxa"/>
            <w:shd w:val="clear" w:color="auto" w:fill="FFFF99"/>
            <w:vAlign w:val="center"/>
          </w:tcPr>
          <w:p w:rsidR="00943E9B" w:rsidRPr="0037028C" w:rsidRDefault="00943E9B" w:rsidP="00D47775">
            <w:pPr>
              <w:rPr>
                <w:ins w:id="122" w:author="蕭侑文" w:date="2017-08-21T15:09:00Z"/>
                <w:rFonts w:ascii="細明體" w:eastAsia="細明體" w:hAnsi="細明體" w:hint="eastAsia"/>
                <w:sz w:val="20"/>
              </w:rPr>
            </w:pPr>
            <w:ins w:id="123" w:author="蕭侑文" w:date="2017-08-21T15:09:00Z">
              <w:r w:rsidRPr="00C42882">
                <w:rPr>
                  <w:rFonts w:hint="eastAsia"/>
                  <w:sz w:val="20"/>
                  <w:szCs w:val="20"/>
                </w:rPr>
                <w:t>險別</w:t>
              </w:r>
            </w:ins>
          </w:p>
        </w:tc>
        <w:tc>
          <w:tcPr>
            <w:tcW w:w="3596" w:type="dxa"/>
            <w:vAlign w:val="center"/>
          </w:tcPr>
          <w:p w:rsidR="00943E9B" w:rsidRPr="0098614F" w:rsidRDefault="00943E9B" w:rsidP="00D47775">
            <w:pPr>
              <w:rPr>
                <w:ins w:id="124" w:author="蕭侑文" w:date="2017-08-21T15:09:00Z"/>
                <w:rFonts w:ascii="細明體" w:eastAsia="細明體" w:hAnsi="細明體" w:cs="Arial" w:hint="eastAsia"/>
                <w:sz w:val="20"/>
                <w:szCs w:val="20"/>
              </w:rPr>
            </w:pPr>
            <w:ins w:id="125" w:author="蕭侑文" w:date="2017-08-21T15:09:00Z">
              <w:r w:rsidRPr="0098614F">
                <w:rPr>
                  <w:rFonts w:ascii="細明體" w:eastAsia="細明體" w:hAnsi="細明體" w:cs="Arial" w:hint="eastAsia"/>
                  <w:sz w:val="20"/>
                  <w:szCs w:val="20"/>
                </w:rPr>
                <w:t>畫面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.</w:t>
              </w:r>
              <w:r w:rsidRPr="0098614F">
                <w:rPr>
                  <w:rFonts w:ascii="細明體" w:eastAsia="細明體" w:hAnsi="細明體" w:cs="Arial" w:hint="eastAsia"/>
                  <w:sz w:val="20"/>
                  <w:szCs w:val="20"/>
                </w:rPr>
                <w:t>險別</w:t>
              </w:r>
            </w:ins>
          </w:p>
        </w:tc>
        <w:tc>
          <w:tcPr>
            <w:tcW w:w="1701" w:type="dxa"/>
            <w:vMerge/>
          </w:tcPr>
          <w:p w:rsidR="00943E9B" w:rsidRDefault="00943E9B" w:rsidP="00D47775">
            <w:pPr>
              <w:pStyle w:val="Tabletext"/>
              <w:keepLines w:val="0"/>
              <w:spacing w:after="0" w:line="240" w:lineRule="auto"/>
              <w:rPr>
                <w:ins w:id="126" w:author="蕭侑文" w:date="2017-08-21T15:09:00Z"/>
                <w:rFonts w:hint="eastAsia"/>
                <w:bCs/>
                <w:lang w:eastAsia="zh-TW"/>
              </w:rPr>
            </w:pPr>
          </w:p>
        </w:tc>
      </w:tr>
    </w:tbl>
    <w:p w:rsidR="00943E9B" w:rsidRPr="0098614F" w:rsidRDefault="00943E9B" w:rsidP="00943E9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27" w:author="蕭侑文" w:date="2017-08-21T15:09:00Z"/>
          <w:rFonts w:ascii="細明體" w:eastAsia="細明體" w:hAnsi="細明體"/>
          <w:bCs/>
          <w:kern w:val="2"/>
          <w:lang w:eastAsia="zh-TW"/>
        </w:rPr>
        <w:pPrChange w:id="128" w:author="蕭侑文" w:date="2017-08-21T15:09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29" w:author="蕭侑文" w:date="2017-08-21T15:09:00Z">
        <w:r>
          <w:rPr>
            <w:rFonts w:hint="eastAsia"/>
          </w:rPr>
          <w:t>查詢時間</w:t>
        </w:r>
        <w:r>
          <w:rPr>
            <w:rFonts w:hint="eastAsia"/>
            <w:lang w:eastAsia="zh-TW"/>
          </w:rPr>
          <w:t>_</w:t>
        </w:r>
        <w:r>
          <w:rPr>
            <w:rFonts w:hint="eastAsia"/>
          </w:rPr>
          <w:t>起</w:t>
        </w:r>
        <w:r>
          <w:rPr>
            <w:rFonts w:hint="eastAsia"/>
            <w:lang w:eastAsia="zh-TW"/>
          </w:rPr>
          <w:t>=NULL</w:t>
        </w:r>
      </w:ins>
    </w:p>
    <w:p w:rsidR="00943E9B" w:rsidRPr="0098614F" w:rsidRDefault="00943E9B" w:rsidP="00943E9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30" w:author="蕭侑文" w:date="2017-08-21T15:09:00Z"/>
          <w:rFonts w:ascii="細明體" w:eastAsia="細明體" w:hAnsi="細明體"/>
          <w:bCs/>
          <w:kern w:val="2"/>
          <w:lang w:eastAsia="zh-TW"/>
        </w:rPr>
        <w:pPrChange w:id="131" w:author="蕭侑文" w:date="2017-08-21T15:09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32" w:author="蕭侑文" w:date="2017-08-21T15:09:00Z">
        <w:r>
          <w:rPr>
            <w:rFonts w:hint="eastAsia"/>
          </w:rPr>
          <w:t>查詢時間</w:t>
        </w:r>
        <w:r>
          <w:rPr>
            <w:rFonts w:hint="eastAsia"/>
            <w:lang w:eastAsia="zh-TW"/>
          </w:rPr>
          <w:t>_</w:t>
        </w:r>
        <w:r>
          <w:rPr>
            <w:rFonts w:hint="eastAsia"/>
          </w:rPr>
          <w:t>迄</w:t>
        </w:r>
        <w:r>
          <w:rPr>
            <w:rFonts w:hint="eastAsia"/>
            <w:lang w:eastAsia="zh-TW"/>
          </w:rPr>
          <w:t>=NULL</w:t>
        </w:r>
      </w:ins>
    </w:p>
    <w:p w:rsidR="00943E9B" w:rsidRPr="0098614F" w:rsidRDefault="00943E9B" w:rsidP="00943E9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133" w:author="蕭侑文" w:date="2017-08-21T15:09:00Z"/>
          <w:rFonts w:ascii="細明體" w:eastAsia="細明體" w:hAnsi="細明體"/>
          <w:bCs/>
          <w:kern w:val="2"/>
          <w:lang w:eastAsia="zh-TW"/>
        </w:rPr>
        <w:pPrChange w:id="134" w:author="蕭侑文" w:date="2017-08-21T15:09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135" w:author="蕭侑文" w:date="2017-08-21T15:09:00Z">
        <w:r>
          <w:rPr>
            <w:rFonts w:hint="eastAsia"/>
            <w:lang w:eastAsia="zh-TW"/>
          </w:rPr>
          <w:t>是否依作業時間排序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‘D’</w:t>
        </w:r>
      </w:ins>
    </w:p>
    <w:p w:rsidR="00943E9B" w:rsidRPr="0093358F" w:rsidDel="00943E9B" w:rsidRDefault="00943E9B" w:rsidP="00943E9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136" w:author="蕭侑文" w:date="2017-08-21T15:09:00Z"/>
          <w:rFonts w:ascii="細明體" w:eastAsia="細明體" w:hAnsi="細明體"/>
          <w:bCs/>
          <w:kern w:val="2"/>
          <w:lang w:eastAsia="zh-TW"/>
        </w:rPr>
        <w:pPrChange w:id="137" w:author="蕭侑文" w:date="2017-08-21T15:09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</w:p>
    <w:p w:rsidR="0093358F" w:rsidRPr="0093358F" w:rsidDel="00943E9B" w:rsidRDefault="0093358F" w:rsidP="0093358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138" w:author="蕭侑文" w:date="2017-08-21T15:09:00Z"/>
          <w:rFonts w:ascii="細明體" w:eastAsia="細明體" w:hAnsi="細明體"/>
          <w:bCs/>
          <w:kern w:val="2"/>
          <w:lang w:eastAsia="zh-TW"/>
        </w:rPr>
      </w:pPr>
      <w:del w:id="139" w:author="蕭侑文" w:date="2017-08-21T15:09:00Z">
        <w:r w:rsidDel="00943E9B">
          <w:rPr>
            <w:rFonts w:ascii="細明體" w:eastAsia="細明體" w:hAnsi="細明體" w:hint="eastAsia"/>
            <w:lang w:eastAsia="zh-TW"/>
          </w:rPr>
          <w:delText>R</w:delText>
        </w:r>
        <w:r w:rsidDel="00943E9B">
          <w:rPr>
            <w:rFonts w:ascii="細明體" w:eastAsia="細明體" w:hAnsi="細明體"/>
            <w:lang w:eastAsia="zh-TW"/>
          </w:rPr>
          <w:delText>EAD DTAAD301</w:delText>
        </w:r>
      </w:del>
    </w:p>
    <w:p w:rsidR="0093358F" w:rsidRPr="0093358F" w:rsidDel="00943E9B" w:rsidRDefault="0093358F" w:rsidP="0093358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140" w:author="蕭侑文" w:date="2017-08-21T15:09:00Z"/>
          <w:rFonts w:ascii="細明體" w:eastAsia="細明體" w:hAnsi="細明體"/>
          <w:bCs/>
          <w:kern w:val="2"/>
          <w:lang w:eastAsia="zh-TW"/>
        </w:rPr>
      </w:pPr>
      <w:del w:id="141" w:author="蕭侑文" w:date="2017-08-21T15:09:00Z">
        <w:r w:rsidDel="00943E9B">
          <w:rPr>
            <w:rFonts w:ascii="細明體" w:eastAsia="細明體" w:hAnsi="細明體"/>
            <w:lang w:eastAsia="zh-TW"/>
          </w:rPr>
          <w:delText>WHERE</w:delText>
        </w:r>
      </w:del>
    </w:p>
    <w:p w:rsidR="0093358F" w:rsidRPr="0093358F" w:rsidDel="00943E9B" w:rsidRDefault="0093358F" w:rsidP="0093358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del w:id="142" w:author="蕭侑文" w:date="2017-08-21T15:09:00Z"/>
          <w:rFonts w:ascii="細明體" w:eastAsia="細明體" w:hAnsi="細明體" w:hint="eastAsia"/>
          <w:bCs/>
          <w:kern w:val="2"/>
          <w:lang w:eastAsia="zh-TW"/>
        </w:rPr>
      </w:pPr>
      <w:del w:id="143" w:author="蕭侑文" w:date="2017-08-21T15:09:00Z">
        <w:r w:rsidDel="00943E9B">
          <w:rPr>
            <w:rFonts w:ascii="細明體" w:eastAsia="細明體" w:hAnsi="細明體" w:hint="eastAsia"/>
            <w:lang w:eastAsia="zh-TW"/>
          </w:rPr>
          <w:delText>被保人ID</w:delText>
        </w:r>
        <w:r w:rsidR="00296F20" w:rsidDel="00943E9B">
          <w:rPr>
            <w:rFonts w:ascii="細明體" w:eastAsia="細明體" w:hAnsi="細明體"/>
            <w:lang w:eastAsia="zh-TW"/>
          </w:rPr>
          <w:delText xml:space="preserve"> =</w:delText>
        </w:r>
        <w:r w:rsidR="00296F20" w:rsidDel="00943E9B">
          <w:rPr>
            <w:rFonts w:ascii="sөũ" w:hAnsi="sөũ" w:hint="eastAsia"/>
          </w:rPr>
          <w:delText>畫面</w:delText>
        </w:r>
        <w:r w:rsidR="00296F20" w:rsidDel="00943E9B">
          <w:rPr>
            <w:rFonts w:ascii="sөũ" w:hAnsi="sөũ" w:hint="eastAsia"/>
            <w:lang w:eastAsia="zh-TW"/>
          </w:rPr>
          <w:delText>.</w:delText>
        </w:r>
        <w:r w:rsidR="00296F20" w:rsidDel="00943E9B">
          <w:rPr>
            <w:rFonts w:ascii="sөũ" w:hAnsi="sөũ" w:hint="eastAsia"/>
          </w:rPr>
          <w:delText>被保人</w:delText>
        </w:r>
        <w:r w:rsidR="00296F20" w:rsidDel="00943E9B">
          <w:rPr>
            <w:rFonts w:ascii="sөũ" w:hAnsi="sөũ" w:hint="eastAsia"/>
          </w:rPr>
          <w:delText>ID</w:delText>
        </w:r>
      </w:del>
    </w:p>
    <w:p w:rsidR="0093358F" w:rsidRPr="00296F20" w:rsidDel="00943E9B" w:rsidRDefault="00296F20" w:rsidP="0093358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del w:id="144" w:author="蕭侑文" w:date="2017-08-21T15:09:00Z"/>
          <w:rFonts w:ascii="細明體" w:eastAsia="細明體" w:hAnsi="細明體"/>
          <w:bCs/>
          <w:kern w:val="2"/>
          <w:lang w:eastAsia="zh-TW"/>
        </w:rPr>
      </w:pPr>
      <w:del w:id="145" w:author="蕭侑文" w:date="2017-08-21T15:09:00Z">
        <w:r w:rsidRPr="003C7CEA" w:rsidDel="00943E9B">
          <w:rPr>
            <w:rFonts w:ascii="sөũ" w:hAnsi="sөũ"/>
            <w:lang w:eastAsia="zh-TW"/>
          </w:rPr>
          <w:delText>保單號碼</w:delText>
        </w:r>
        <w:r w:rsidDel="00943E9B">
          <w:rPr>
            <w:rFonts w:ascii="sөũ" w:hAnsi="sөũ" w:hint="eastAsia"/>
            <w:lang w:eastAsia="zh-TW"/>
          </w:rPr>
          <w:delText xml:space="preserve"> =</w:delText>
        </w:r>
        <w:r w:rsidDel="00943E9B">
          <w:rPr>
            <w:rFonts w:ascii="sөũ" w:hAnsi="sөũ" w:hint="eastAsia"/>
            <w:lang w:eastAsia="zh-TW"/>
          </w:rPr>
          <w:delText>畫面</w:delText>
        </w:r>
        <w:r w:rsidRPr="004B459F" w:rsidDel="00943E9B">
          <w:rPr>
            <w:rFonts w:ascii="sөũ" w:hAnsi="sөũ" w:hint="eastAsia"/>
            <w:lang w:eastAsia="zh-TW"/>
          </w:rPr>
          <w:delText>.</w:delText>
        </w:r>
        <w:r w:rsidRPr="003C7CEA" w:rsidDel="00943E9B">
          <w:rPr>
            <w:rFonts w:ascii="sөũ" w:hAnsi="sөũ"/>
            <w:lang w:eastAsia="zh-TW"/>
          </w:rPr>
          <w:delText>保單號碼</w:delText>
        </w:r>
      </w:del>
    </w:p>
    <w:p w:rsidR="00296F20" w:rsidRPr="00296F20" w:rsidDel="00943E9B" w:rsidRDefault="00296F20" w:rsidP="0093358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del w:id="146" w:author="蕭侑文" w:date="2017-08-21T15:09:00Z"/>
          <w:rFonts w:ascii="細明體" w:eastAsia="細明體" w:hAnsi="細明體"/>
          <w:bCs/>
          <w:kern w:val="2"/>
          <w:lang w:eastAsia="zh-TW"/>
        </w:rPr>
      </w:pPr>
      <w:del w:id="147" w:author="蕭侑文" w:date="2017-08-21T15:09:00Z">
        <w:r w:rsidRPr="003C7CEA" w:rsidDel="00943E9B">
          <w:rPr>
            <w:rFonts w:ascii="sөũ" w:hAnsi="sөũ"/>
          </w:rPr>
          <w:delText>險別</w:delText>
        </w:r>
        <w:r w:rsidDel="00943E9B">
          <w:rPr>
            <w:rFonts w:ascii="sөũ" w:hAnsi="sөũ" w:hint="eastAsia"/>
            <w:lang w:eastAsia="zh-TW"/>
          </w:rPr>
          <w:delText xml:space="preserve"> =</w:delText>
        </w:r>
        <w:r w:rsidDel="00943E9B">
          <w:rPr>
            <w:rFonts w:ascii="sөũ" w:hAnsi="sөũ" w:hint="eastAsia"/>
          </w:rPr>
          <w:delText>畫面</w:delText>
        </w:r>
        <w:r w:rsidRPr="004B459F" w:rsidDel="00943E9B">
          <w:rPr>
            <w:rFonts w:ascii="sөũ" w:hAnsi="sөũ" w:hint="eastAsia"/>
          </w:rPr>
          <w:delText>.</w:delText>
        </w:r>
        <w:r w:rsidRPr="003C7CEA" w:rsidDel="00943E9B">
          <w:rPr>
            <w:rFonts w:ascii="sөũ" w:hAnsi="sөũ"/>
          </w:rPr>
          <w:delText>險別</w:delText>
        </w:r>
      </w:del>
    </w:p>
    <w:p w:rsidR="00A86311" w:rsidDel="00943E9B" w:rsidRDefault="00A86311" w:rsidP="00A863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148" w:author="蕭侑文" w:date="2017-08-21T15:09:00Z"/>
          <w:rFonts w:ascii="細明體" w:eastAsia="細明體" w:hAnsi="細明體"/>
          <w:bCs/>
          <w:kern w:val="2"/>
          <w:lang w:eastAsia="zh-TW"/>
        </w:rPr>
      </w:pPr>
      <w:del w:id="149" w:author="蕭侑文" w:date="2017-08-21T15:09:00Z">
        <w:r w:rsidDel="00943E9B">
          <w:rPr>
            <w:rFonts w:ascii="細明體" w:eastAsia="細明體" w:hAnsi="細明體" w:hint="eastAsia"/>
            <w:bCs/>
            <w:kern w:val="2"/>
            <w:lang w:eastAsia="zh-TW"/>
          </w:rPr>
          <w:delText>ORDER BY</w:delText>
        </w:r>
        <w:r w:rsidDel="00943E9B">
          <w:rPr>
            <w:rFonts w:ascii="細明體" w:eastAsia="細明體" w:hAnsi="細明體"/>
            <w:bCs/>
            <w:kern w:val="2"/>
            <w:lang w:eastAsia="zh-TW"/>
          </w:rPr>
          <w:delText xml:space="preserve"> </w:delText>
        </w:r>
        <w:r w:rsidDel="00943E9B">
          <w:rPr>
            <w:rFonts w:ascii="sөũ" w:hAnsi="sөũ" w:hint="eastAsia"/>
          </w:rPr>
          <w:delText>作業時間</w:delText>
        </w:r>
        <w:r w:rsidDel="00943E9B">
          <w:rPr>
            <w:rFonts w:ascii="sөũ" w:hAnsi="sөũ" w:hint="eastAsia"/>
            <w:lang w:eastAsia="zh-TW"/>
          </w:rPr>
          <w:delText>(</w:delText>
        </w:r>
        <w:r w:rsidDel="00943E9B">
          <w:rPr>
            <w:rFonts w:ascii="sөũ" w:hAnsi="sөũ" w:hint="eastAsia"/>
            <w:lang w:eastAsia="zh-TW"/>
          </w:rPr>
          <w:delText>遞減</w:delText>
        </w:r>
        <w:r w:rsidDel="00943E9B">
          <w:rPr>
            <w:rFonts w:ascii="sөũ" w:hAnsi="sөũ" w:hint="eastAsia"/>
            <w:lang w:eastAsia="zh-TW"/>
          </w:rPr>
          <w:delText>)</w:delText>
        </w:r>
      </w:del>
    </w:p>
    <w:p w:rsidR="00435CFD" w:rsidRDefault="00435CFD" w:rsidP="00435CF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</w:t>
      </w:r>
      <w:r>
        <w:rPr>
          <w:rFonts w:ascii="細明體" w:eastAsia="細明體" w:hAnsi="細明體"/>
          <w:bCs/>
          <w:kern w:val="2"/>
          <w:lang w:eastAsia="zh-TW"/>
        </w:rPr>
        <w:t>F NOT FND</w:t>
      </w:r>
    </w:p>
    <w:p w:rsidR="00435CFD" w:rsidRDefault="00435CFD" w:rsidP="00435CF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</w:t>
      </w:r>
      <w:r w:rsidR="00BA4EA0">
        <w:rPr>
          <w:rFonts w:ascii="細明體" w:eastAsia="細明體" w:hAnsi="細明體" w:hint="eastAsia"/>
          <w:bCs/>
          <w:kern w:val="2"/>
          <w:lang w:eastAsia="zh-TW"/>
        </w:rPr>
        <w:t>訊息：</w:t>
      </w:r>
      <w:r w:rsidR="00AC6147">
        <w:rPr>
          <w:rFonts w:ascii="細明體" w:eastAsia="細明體" w:hAnsi="細明體"/>
          <w:bCs/>
          <w:kern w:val="2"/>
          <w:lang w:eastAsia="zh-TW"/>
        </w:rPr>
        <w:t>’</w:t>
      </w:r>
      <w:r w:rsidR="00B04DFF">
        <w:rPr>
          <w:rFonts w:ascii="細明體" w:eastAsia="細明體" w:hAnsi="細明體" w:hint="eastAsia"/>
          <w:lang w:eastAsia="zh-TW"/>
        </w:rPr>
        <w:t>身故效力更新人工</w:t>
      </w:r>
      <w:r w:rsidR="00B04DFF" w:rsidRPr="00E01490">
        <w:rPr>
          <w:rFonts w:ascii="細明體" w:eastAsia="細明體" w:hAnsi="細明體" w:hint="eastAsia"/>
          <w:lang w:eastAsia="zh-TW"/>
        </w:rPr>
        <w:t>作業</w:t>
      </w:r>
      <w:r w:rsidR="00B04DFF">
        <w:rPr>
          <w:rFonts w:ascii="細明體" w:eastAsia="細明體" w:hAnsi="細明體" w:hint="eastAsia"/>
          <w:lang w:eastAsia="zh-TW"/>
        </w:rPr>
        <w:t>查無</w:t>
      </w:r>
      <w:r w:rsidR="00D107B0">
        <w:rPr>
          <w:rFonts w:ascii="細明體" w:eastAsia="細明體" w:hAnsi="細明體" w:hint="eastAsia"/>
          <w:lang w:eastAsia="zh-TW"/>
        </w:rPr>
        <w:t>前次</w:t>
      </w:r>
      <w:r w:rsidR="004B10D4">
        <w:rPr>
          <w:rFonts w:ascii="細明體" w:eastAsia="細明體" w:hAnsi="細明體" w:hint="eastAsia"/>
          <w:lang w:eastAsia="zh-TW"/>
        </w:rPr>
        <w:t>終止效力</w:t>
      </w:r>
      <w:r w:rsidR="00B04DFF">
        <w:rPr>
          <w:rFonts w:ascii="細明體" w:eastAsia="細明體" w:hAnsi="細明體" w:hint="eastAsia"/>
          <w:lang w:eastAsia="zh-TW"/>
        </w:rPr>
        <w:t>資料</w:t>
      </w:r>
      <w:r w:rsidR="00AC6147">
        <w:rPr>
          <w:rFonts w:ascii="細明體" w:eastAsia="細明體" w:hAnsi="細明體"/>
          <w:bCs/>
          <w:kern w:val="2"/>
          <w:lang w:eastAsia="zh-TW"/>
        </w:rPr>
        <w:t>’</w:t>
      </w:r>
    </w:p>
    <w:p w:rsidR="002346D0" w:rsidRDefault="002346D0" w:rsidP="007B348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取出第一筆資料進行檢核</w:t>
      </w:r>
    </w:p>
    <w:p w:rsidR="002346D0" w:rsidRPr="00C472EB" w:rsidRDefault="0013699A" w:rsidP="007B348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</w:t>
      </w:r>
      <w:r>
        <w:rPr>
          <w:rFonts w:ascii="細明體" w:eastAsia="細明體" w:hAnsi="細明體"/>
          <w:bCs/>
          <w:kern w:val="2"/>
          <w:lang w:eastAsia="zh-TW"/>
        </w:rPr>
        <w:t>F</w:t>
      </w:r>
      <w:r w:rsidR="0031706E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31706E">
        <w:rPr>
          <w:rFonts w:ascii="細明體" w:eastAsia="細明體" w:hAnsi="細明體"/>
          <w:lang w:eastAsia="zh-TW"/>
        </w:rPr>
        <w:t>DTAAD301</w:t>
      </w:r>
      <w:r w:rsidR="0031706E">
        <w:rPr>
          <w:rFonts w:ascii="細明體" w:eastAsia="細明體" w:hAnsi="細明體" w:hint="eastAsia"/>
          <w:lang w:eastAsia="zh-TW"/>
        </w:rPr>
        <w:t>.</w:t>
      </w:r>
      <w:r w:rsidR="0031706E">
        <w:rPr>
          <w:rFonts w:ascii="sөũ" w:hAnsi="sөũ" w:hint="eastAsia"/>
        </w:rPr>
        <w:t>更新後</w:t>
      </w:r>
      <w:r w:rsidR="0031706E" w:rsidRPr="003C7CEA">
        <w:rPr>
          <w:rFonts w:ascii="sөũ" w:hAnsi="sөũ"/>
        </w:rPr>
        <w:t>效力</w:t>
      </w:r>
      <w:r w:rsidR="0031706E">
        <w:rPr>
          <w:rFonts w:ascii="sөũ" w:hAnsi="sөũ" w:hint="eastAsia"/>
          <w:lang w:eastAsia="zh-TW"/>
        </w:rPr>
        <w:t xml:space="preserve"> </w:t>
      </w:r>
      <w:r w:rsidR="00C472EB">
        <w:rPr>
          <w:rFonts w:ascii="sөũ" w:hAnsi="sөũ" w:hint="eastAsia"/>
          <w:lang w:eastAsia="zh-TW"/>
        </w:rPr>
        <w:t>&lt;&gt;</w:t>
      </w:r>
      <w:r w:rsidR="0031706E">
        <w:rPr>
          <w:rFonts w:ascii="sөũ" w:hAnsi="sөũ" w:hint="eastAsia"/>
          <w:lang w:eastAsia="zh-TW"/>
        </w:rPr>
        <w:t xml:space="preserve"> </w:t>
      </w:r>
      <w:r w:rsidR="0031706E">
        <w:rPr>
          <w:rFonts w:ascii="sөũ" w:hAnsi="sөũ"/>
          <w:lang w:eastAsia="zh-TW"/>
        </w:rPr>
        <w:t>‘</w:t>
      </w:r>
      <w:r w:rsidR="0031706E">
        <w:rPr>
          <w:rFonts w:ascii="sөũ" w:hAnsi="sөũ" w:hint="eastAsia"/>
          <w:lang w:eastAsia="zh-TW"/>
        </w:rPr>
        <w:t>40</w:t>
      </w:r>
      <w:r w:rsidR="0031706E">
        <w:rPr>
          <w:rFonts w:ascii="sөũ" w:hAnsi="sөũ"/>
          <w:lang w:eastAsia="zh-TW"/>
        </w:rPr>
        <w:t>’</w:t>
      </w:r>
    </w:p>
    <w:p w:rsidR="00C472EB" w:rsidRDefault="00021A8A" w:rsidP="007B348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7D1F94">
        <w:rPr>
          <w:rFonts w:ascii="細明體" w:eastAsia="細明體" w:hAnsi="細明體" w:hint="eastAsia"/>
          <w:bCs/>
          <w:kern w:val="2"/>
          <w:lang w:eastAsia="zh-TW"/>
        </w:rPr>
        <w:t>前次</w:t>
      </w:r>
      <w:r>
        <w:rPr>
          <w:rFonts w:ascii="細明體" w:eastAsia="細明體" w:hAnsi="細明體" w:hint="eastAsia"/>
          <w:lang w:eastAsia="zh-TW"/>
        </w:rPr>
        <w:t>身故效力更新人工</w:t>
      </w:r>
      <w:r w:rsidRPr="00E01490">
        <w:rPr>
          <w:rFonts w:ascii="細明體" w:eastAsia="細明體" w:hAnsi="細明體" w:hint="eastAsia"/>
          <w:lang w:eastAsia="zh-TW"/>
        </w:rPr>
        <w:t>作業</w:t>
      </w:r>
      <w:r>
        <w:rPr>
          <w:rFonts w:ascii="細明體" w:eastAsia="細明體" w:hAnsi="細明體" w:hint="eastAsia"/>
          <w:lang w:eastAsia="zh-TW"/>
        </w:rPr>
        <w:t>資料</w:t>
      </w:r>
      <w:r w:rsidR="007D1F94">
        <w:rPr>
          <w:rFonts w:ascii="細明體" w:eastAsia="細明體" w:hAnsi="細明體" w:hint="eastAsia"/>
          <w:lang w:eastAsia="zh-TW"/>
        </w:rPr>
        <w:t>，效力比對不符，前次更新後效力=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153A99">
        <w:rPr>
          <w:rFonts w:ascii="細明體" w:eastAsia="細明體" w:hAnsi="細明體" w:hint="eastAsia"/>
          <w:bCs/>
          <w:kern w:val="2"/>
          <w:lang w:eastAsia="zh-TW"/>
        </w:rPr>
        <w:t>+</w:t>
      </w:r>
      <w:r w:rsidR="00153A99" w:rsidRPr="00153A99">
        <w:rPr>
          <w:rFonts w:ascii="細明體" w:eastAsia="細明體" w:hAnsi="細明體"/>
          <w:lang w:eastAsia="zh-TW"/>
        </w:rPr>
        <w:t xml:space="preserve"> </w:t>
      </w:r>
      <w:r w:rsidR="00153A99">
        <w:rPr>
          <w:rFonts w:ascii="細明體" w:eastAsia="細明體" w:hAnsi="細明體"/>
          <w:lang w:eastAsia="zh-TW"/>
        </w:rPr>
        <w:t>DTAAD301</w:t>
      </w:r>
      <w:r w:rsidR="00153A99">
        <w:rPr>
          <w:rFonts w:ascii="細明體" w:eastAsia="細明體" w:hAnsi="細明體" w:hint="eastAsia"/>
          <w:lang w:eastAsia="zh-TW"/>
        </w:rPr>
        <w:t>.</w:t>
      </w:r>
      <w:r w:rsidR="00153A99">
        <w:rPr>
          <w:rFonts w:ascii="sөũ" w:hAnsi="sөũ" w:hint="eastAsia"/>
          <w:lang w:eastAsia="zh-TW"/>
        </w:rPr>
        <w:t>更新後</w:t>
      </w:r>
      <w:r w:rsidR="00153A99" w:rsidRPr="003C7CEA">
        <w:rPr>
          <w:rFonts w:ascii="sөũ" w:hAnsi="sөũ"/>
          <w:lang w:eastAsia="zh-TW"/>
        </w:rPr>
        <w:t>效力</w:t>
      </w:r>
    </w:p>
    <w:p w:rsidR="006008DB" w:rsidRDefault="006008DB" w:rsidP="007B348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$前次受理編號 = </w:t>
      </w:r>
      <w:r w:rsidR="00811A17">
        <w:rPr>
          <w:rFonts w:ascii="細明體" w:eastAsia="細明體" w:hAnsi="細明體"/>
          <w:lang w:eastAsia="zh-TW"/>
        </w:rPr>
        <w:t>DTAAD301</w:t>
      </w:r>
      <w:r w:rsidR="00811A17">
        <w:rPr>
          <w:rFonts w:ascii="細明體" w:eastAsia="細明體" w:hAnsi="細明體" w:hint="eastAsia"/>
          <w:lang w:eastAsia="zh-TW"/>
        </w:rPr>
        <w:t>.受理編號</w:t>
      </w:r>
    </w:p>
    <w:p w:rsidR="007B3481" w:rsidRDefault="00672417" w:rsidP="007B34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剔除當初寫入的主(附)約終止紀錄：</w:t>
      </w:r>
    </w:p>
    <w:p w:rsidR="00AD45D9" w:rsidRDefault="00945498" w:rsidP="0094549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CALL AA_B1ZX01.</w:t>
      </w:r>
      <w:r w:rsidRPr="00945498">
        <w:t xml:space="preserve"> </w:t>
      </w:r>
      <w:r w:rsidRPr="00945498">
        <w:rPr>
          <w:rFonts w:ascii="細明體" w:eastAsia="細明體" w:hAnsi="細明體"/>
          <w:bCs/>
          <w:kern w:val="2"/>
          <w:lang w:eastAsia="zh-TW"/>
        </w:rPr>
        <w:t>delDTAAB001()</w:t>
      </w:r>
      <w:r>
        <w:rPr>
          <w:rFonts w:ascii="細明體" w:eastAsia="細明體" w:hAnsi="細明體" w:hint="eastAsia"/>
          <w:bCs/>
          <w:kern w:val="2"/>
          <w:lang w:eastAsia="zh-TW"/>
        </w:rPr>
        <w:t>：</w:t>
      </w:r>
      <w:r w:rsidR="0065001E">
        <w:rPr>
          <w:rFonts w:ascii="細明體" w:eastAsia="細明體" w:hAnsi="細明體" w:hint="eastAsia"/>
          <w:bCs/>
          <w:kern w:val="2"/>
          <w:lang w:eastAsia="zh-TW"/>
        </w:rPr>
        <w:t>(</w:t>
      </w:r>
      <w:r w:rsidR="0065001E" w:rsidRPr="00201CD1">
        <w:rPr>
          <w:rFonts w:ascii="細明體" w:eastAsia="細明體" w:hAnsi="細明體"/>
          <w:bCs/>
          <w:kern w:val="2"/>
          <w:lang w:eastAsia="zh-TW"/>
        </w:rPr>
        <w:t>刪除理賠紀錄檔</w:t>
      </w:r>
      <w:r w:rsidR="0065001E" w:rsidRPr="00201CD1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A42A8F" w:rsidRDefault="00715621" w:rsidP="00653DFE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</w:t>
      </w:r>
      <w:r>
        <w:rPr>
          <w:rFonts w:ascii="細明體" w:eastAsia="細明體" w:hAnsi="細明體"/>
          <w:bCs/>
          <w:kern w:val="2"/>
          <w:lang w:eastAsia="zh-TW"/>
        </w:rPr>
        <w:t>MAP</w:t>
      </w:r>
      <w:r w:rsidR="00352F34"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352F34" w:rsidRPr="00E01490">
        <w:rPr>
          <w:rFonts w:ascii="細明體" w:eastAsia="細明體" w:hAnsi="細明體" w:hint="eastAsia"/>
          <w:bCs/>
          <w:kern w:val="2"/>
          <w:lang w:eastAsia="zh-TW"/>
        </w:rPr>
        <w:t>格式如</w:t>
      </w:r>
      <w:r w:rsidR="00352F34"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595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710"/>
        <w:gridCol w:w="1684"/>
      </w:tblGrid>
      <w:tr w:rsidR="00A42A8F" w:rsidRPr="00E01490" w:rsidTr="006A02CC">
        <w:trPr>
          <w:trHeight w:val="360"/>
        </w:trPr>
        <w:tc>
          <w:tcPr>
            <w:tcW w:w="1559" w:type="dxa"/>
            <w:shd w:val="clear" w:color="auto" w:fill="FFFF00"/>
            <w:vAlign w:val="center"/>
          </w:tcPr>
          <w:p w:rsidR="00A42A8F" w:rsidRPr="00E01490" w:rsidRDefault="00A42A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A42A8F" w:rsidRPr="00E01490" w:rsidRDefault="00A42A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A42A8F" w:rsidRPr="00E01490" w:rsidRDefault="00A42A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8511C8" w:rsidRPr="00E01490" w:rsidTr="006A02CC">
        <w:trPr>
          <w:trHeight w:val="360"/>
        </w:trPr>
        <w:tc>
          <w:tcPr>
            <w:tcW w:w="1559" w:type="dxa"/>
            <w:vAlign w:val="center"/>
          </w:tcPr>
          <w:p w:rsidR="008511C8" w:rsidRDefault="008511C8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2710" w:type="dxa"/>
            <w:vAlign w:val="center"/>
          </w:tcPr>
          <w:p w:rsidR="008511C8" w:rsidRPr="00653E55" w:rsidRDefault="00BA6566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1018B6">
              <w:rPr>
                <w:rFonts w:ascii="sөũ" w:hAnsi="sөũ" w:hint="eastAsia"/>
                <w:sz w:val="20"/>
                <w:szCs w:val="20"/>
              </w:rPr>
              <w:t>$</w:t>
            </w:r>
            <w:r w:rsidRPr="001018B6">
              <w:rPr>
                <w:rFonts w:ascii="sөũ" w:hAnsi="sөũ" w:hint="eastAsia"/>
                <w:sz w:val="20"/>
                <w:szCs w:val="20"/>
              </w:rPr>
              <w:t>前次受理編號</w:t>
            </w:r>
          </w:p>
        </w:tc>
        <w:tc>
          <w:tcPr>
            <w:tcW w:w="1684" w:type="dxa"/>
          </w:tcPr>
          <w:p w:rsidR="008511C8" w:rsidRPr="00E01490" w:rsidRDefault="008511C8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A42A8F" w:rsidRPr="00E01490" w:rsidTr="006A02CC">
        <w:trPr>
          <w:trHeight w:val="360"/>
        </w:trPr>
        <w:tc>
          <w:tcPr>
            <w:tcW w:w="1559" w:type="dxa"/>
            <w:vAlign w:val="center"/>
          </w:tcPr>
          <w:p w:rsidR="00A42A8F" w:rsidRPr="003C7CEA" w:rsidRDefault="00A42A8F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A42A8F" w:rsidRPr="004B459F" w:rsidRDefault="00A42A8F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A42A8F" w:rsidRPr="00E01490" w:rsidRDefault="00A42A8F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42A8F" w:rsidRPr="00E01490" w:rsidTr="006A02CC">
        <w:trPr>
          <w:trHeight w:val="360"/>
        </w:trPr>
        <w:tc>
          <w:tcPr>
            <w:tcW w:w="1559" w:type="dxa"/>
            <w:vAlign w:val="center"/>
          </w:tcPr>
          <w:p w:rsidR="00A42A8F" w:rsidRPr="003C7CEA" w:rsidRDefault="00A42A8F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2710" w:type="dxa"/>
            <w:vAlign w:val="center"/>
          </w:tcPr>
          <w:p w:rsidR="00A42A8F" w:rsidRPr="003C7CEA" w:rsidRDefault="00A42A8F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A42A8F" w:rsidRPr="00E01490" w:rsidRDefault="00A42A8F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8511C8" w:rsidRPr="00E01490" w:rsidTr="006A02CC">
        <w:trPr>
          <w:trHeight w:val="360"/>
        </w:trPr>
        <w:tc>
          <w:tcPr>
            <w:tcW w:w="1559" w:type="dxa"/>
            <w:vAlign w:val="center"/>
          </w:tcPr>
          <w:p w:rsidR="008511C8" w:rsidRPr="00E01490" w:rsidRDefault="001C4F1D" w:rsidP="006A02C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事故</w:t>
            </w:r>
            <w:r w:rsidR="008511C8">
              <w:rPr>
                <w:rFonts w:ascii="sөũ" w:hAnsi="sөũ" w:hint="eastAsia"/>
                <w:sz w:val="20"/>
                <w:szCs w:val="20"/>
              </w:rPr>
              <w:t>人</w:t>
            </w:r>
            <w:r w:rsidR="008511C8"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8511C8" w:rsidRPr="004B459F" w:rsidRDefault="008511C8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被保人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8511C8" w:rsidRPr="00E01490" w:rsidRDefault="008511C8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511C8" w:rsidRPr="00E01490" w:rsidTr="006A02CC">
        <w:trPr>
          <w:trHeight w:val="360"/>
        </w:trPr>
        <w:tc>
          <w:tcPr>
            <w:tcW w:w="1559" w:type="dxa"/>
            <w:vAlign w:val="center"/>
          </w:tcPr>
          <w:p w:rsidR="008511C8" w:rsidRPr="003C7CEA" w:rsidRDefault="008511C8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索賠類別</w:t>
            </w:r>
          </w:p>
        </w:tc>
        <w:tc>
          <w:tcPr>
            <w:tcW w:w="2710" w:type="dxa"/>
            <w:vAlign w:val="center"/>
          </w:tcPr>
          <w:p w:rsidR="008511C8" w:rsidRDefault="008511C8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‘A’</w:t>
            </w:r>
          </w:p>
        </w:tc>
        <w:tc>
          <w:tcPr>
            <w:tcW w:w="1684" w:type="dxa"/>
          </w:tcPr>
          <w:p w:rsidR="008511C8" w:rsidRPr="00E01490" w:rsidRDefault="008511C8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8511C8" w:rsidRPr="00E01490" w:rsidTr="006A02CC">
        <w:trPr>
          <w:trHeight w:val="360"/>
        </w:trPr>
        <w:tc>
          <w:tcPr>
            <w:tcW w:w="1559" w:type="dxa"/>
            <w:vAlign w:val="center"/>
          </w:tcPr>
          <w:p w:rsidR="008511C8" w:rsidRDefault="008511C8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保險金代號</w:t>
            </w:r>
          </w:p>
        </w:tc>
        <w:tc>
          <w:tcPr>
            <w:tcW w:w="2710" w:type="dxa"/>
            <w:vAlign w:val="center"/>
          </w:tcPr>
          <w:p w:rsidR="008511C8" w:rsidRDefault="000C4E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0C4EA9">
              <w:rPr>
                <w:rFonts w:ascii="sөũ" w:hAnsi="sөũ"/>
                <w:sz w:val="20"/>
                <w:szCs w:val="20"/>
              </w:rPr>
              <w:t>$</w:t>
            </w:r>
            <w:r w:rsidRPr="000C4EA9">
              <w:rPr>
                <w:rFonts w:ascii="sөũ" w:hAnsi="sөũ" w:hint="eastAsia"/>
                <w:sz w:val="20"/>
                <w:szCs w:val="20"/>
              </w:rPr>
              <w:t>保險金代號</w:t>
            </w:r>
          </w:p>
        </w:tc>
        <w:tc>
          <w:tcPr>
            <w:tcW w:w="1684" w:type="dxa"/>
          </w:tcPr>
          <w:p w:rsidR="008511C8" w:rsidRPr="00E01490" w:rsidRDefault="008511C8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</w:tbl>
    <w:p w:rsidR="00F96F3A" w:rsidRDefault="00F96F3A" w:rsidP="00F96F3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653DFE" w:rsidRPr="00F96F3A" w:rsidRDefault="00F96F3A" w:rsidP="006D0F2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96F3A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187EC5" w:rsidRPr="001018B6">
        <w:rPr>
          <w:rFonts w:ascii="sөũ" w:hAnsi="sөũ" w:hint="eastAsia"/>
          <w:lang w:eastAsia="zh-TW"/>
        </w:rPr>
        <w:t>$</w:t>
      </w:r>
      <w:r w:rsidR="00187EC5" w:rsidRPr="001018B6">
        <w:rPr>
          <w:rFonts w:ascii="sөũ" w:hAnsi="sөũ" w:hint="eastAsia"/>
          <w:lang w:eastAsia="zh-TW"/>
        </w:rPr>
        <w:t>前次受理編號</w:t>
      </w:r>
      <w:r w:rsidR="00187EC5">
        <w:rPr>
          <w:rFonts w:ascii="sөũ" w:hAnsi="sөũ" w:hint="eastAsia"/>
          <w:lang w:eastAsia="zh-TW"/>
        </w:rPr>
        <w:t xml:space="preserve"> + </w:t>
      </w:r>
      <w:r w:rsidR="00187EC5">
        <w:rPr>
          <w:rFonts w:ascii="sөũ" w:hAnsi="sөũ"/>
          <w:lang w:eastAsia="zh-TW"/>
        </w:rPr>
        <w:t>‘,’ +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畫面.</w:t>
      </w:r>
      <w:r w:rsidRPr="00F96F3A">
        <w:rPr>
          <w:rFonts w:ascii="細明體" w:eastAsia="細明體" w:hAnsi="細明體"/>
          <w:bCs/>
          <w:kern w:val="2"/>
          <w:lang w:eastAsia="zh-TW"/>
        </w:rPr>
        <w:t>保單號碼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 w:rsidRPr="00F96F3A">
        <w:rPr>
          <w:rFonts w:ascii="細明體" w:eastAsia="細明體" w:hAnsi="細明體"/>
          <w:bCs/>
          <w:kern w:val="2"/>
          <w:lang w:eastAsia="zh-TW"/>
        </w:rPr>
        <w:t>‘,’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畫面.險別+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="00187EC5">
        <w:rPr>
          <w:rFonts w:ascii="細明體" w:eastAsia="細明體" w:hAnsi="細明體" w:hint="eastAsia"/>
          <w:bCs/>
          <w:kern w:val="2"/>
          <w:lang w:eastAsia="zh-TW"/>
        </w:rPr>
        <w:t>剔除</w:t>
      </w:r>
      <w:r w:rsidR="00187EC5" w:rsidRPr="00201CD1">
        <w:rPr>
          <w:rFonts w:ascii="細明體" w:eastAsia="細明體" w:hAnsi="細明體"/>
          <w:bCs/>
          <w:kern w:val="2"/>
          <w:lang w:eastAsia="zh-TW"/>
        </w:rPr>
        <w:t>理賠紀錄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有誤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310731" w:rsidRPr="00497EC5" w:rsidRDefault="00310731" w:rsidP="006D0F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身故效力更新人工</w:t>
      </w:r>
      <w:r w:rsidRPr="00E01490">
        <w:rPr>
          <w:rFonts w:ascii="細明體" w:eastAsia="細明體" w:hAnsi="細明體" w:hint="eastAsia"/>
          <w:lang w:eastAsia="zh-TW"/>
        </w:rPr>
        <w:t>作業檔</w:t>
      </w:r>
      <w:r>
        <w:rPr>
          <w:rFonts w:ascii="細明體" w:eastAsia="細明體" w:hAnsi="細明體" w:hint="eastAsia"/>
          <w:lang w:eastAsia="zh-TW"/>
        </w:rPr>
        <w:t>(</w:t>
      </w:r>
      <w:r w:rsidRPr="00E01490">
        <w:rPr>
          <w:rFonts w:ascii="細明體" w:eastAsia="細明體" w:hAnsi="細明體" w:hint="eastAsia"/>
          <w:lang w:eastAsia="zh-TW"/>
        </w:rPr>
        <w:t>DTA</w:t>
      </w:r>
      <w:r>
        <w:rPr>
          <w:rFonts w:ascii="細明體" w:eastAsia="細明體" w:hAnsi="細明體"/>
          <w:lang w:eastAsia="zh-TW"/>
        </w:rPr>
        <w:t>AD301)</w:t>
      </w:r>
      <w:r w:rsidRPr="00E01490">
        <w:rPr>
          <w:rFonts w:ascii="細明體" w:eastAsia="細明體" w:hAnsi="細明體" w:hint="eastAsia"/>
          <w:lang w:eastAsia="zh-TW"/>
        </w:rPr>
        <w:t>資料：</w:t>
      </w:r>
    </w:p>
    <w:p w:rsidR="00310731" w:rsidRPr="00497EC5" w:rsidRDefault="00310731" w:rsidP="006D0F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資料內容：</w:t>
      </w:r>
    </w:p>
    <w:p w:rsidR="00310731" w:rsidRDefault="00310731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310731" w:rsidRDefault="00310731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$</w:t>
      </w:r>
      <w:r>
        <w:rPr>
          <w:rFonts w:ascii="sөũ" w:hAnsi="sөũ" w:hint="eastAsia"/>
        </w:rPr>
        <w:t>更新前</w:t>
      </w:r>
      <w:r w:rsidRPr="003C7CEA">
        <w:rPr>
          <w:rFonts w:ascii="sөũ" w:hAnsi="sөũ"/>
        </w:rPr>
        <w:t>效力</w:t>
      </w:r>
      <w:r>
        <w:rPr>
          <w:rFonts w:ascii="sөũ" w:hAnsi="sөũ" w:hint="eastAsia"/>
          <w:lang w:eastAsia="zh-TW"/>
        </w:rPr>
        <w:t xml:space="preserve"> = DTAAB001.</w:t>
      </w:r>
      <w:r>
        <w:rPr>
          <w:rFonts w:ascii="sөũ" w:hAnsi="sөũ" w:hint="eastAsia"/>
          <w:lang w:eastAsia="zh-TW"/>
        </w:rPr>
        <w:t>契約效力</w:t>
      </w:r>
    </w:p>
    <w:p w:rsidR="00310731" w:rsidRDefault="00310731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 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310731" w:rsidRPr="00E01490" w:rsidRDefault="00310731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$</w:t>
      </w:r>
      <w:r>
        <w:rPr>
          <w:rFonts w:ascii="sөũ" w:hAnsi="sөũ" w:hint="eastAsia"/>
        </w:rPr>
        <w:t>更新前</w:t>
      </w:r>
      <w:r w:rsidRPr="003C7CEA">
        <w:rPr>
          <w:rFonts w:ascii="sөũ" w:hAnsi="sөũ"/>
        </w:rPr>
        <w:t>效力</w:t>
      </w:r>
      <w:r>
        <w:rPr>
          <w:rFonts w:ascii="sөũ" w:hAnsi="sөũ" w:hint="eastAsia"/>
          <w:lang w:eastAsia="zh-TW"/>
        </w:rPr>
        <w:t xml:space="preserve"> = DTAAB002.</w:t>
      </w:r>
      <w:r>
        <w:rPr>
          <w:rFonts w:ascii="sөũ" w:hAnsi="sөũ" w:hint="eastAsia"/>
          <w:lang w:eastAsia="zh-TW"/>
        </w:rPr>
        <w:t>契約效力</w:t>
      </w:r>
    </w:p>
    <w:p w:rsidR="00310731" w:rsidRPr="004A1E10" w:rsidRDefault="00310731" w:rsidP="006D0F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格式如</w:t>
      </w:r>
      <w:bookmarkStart w:id="150" w:name="B_BACK"/>
      <w:bookmarkEnd w:id="150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595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710"/>
        <w:gridCol w:w="1684"/>
      </w:tblGrid>
      <w:tr w:rsidR="00310731" w:rsidRPr="00E01490" w:rsidTr="006A02CC">
        <w:trPr>
          <w:trHeight w:val="360"/>
        </w:trPr>
        <w:tc>
          <w:tcPr>
            <w:tcW w:w="1559" w:type="dxa"/>
            <w:shd w:val="clear" w:color="auto" w:fill="FFFF00"/>
            <w:vAlign w:val="center"/>
          </w:tcPr>
          <w:p w:rsidR="00310731" w:rsidRPr="00E01490" w:rsidRDefault="00310731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310731" w:rsidRPr="00E01490" w:rsidRDefault="00310731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310731" w:rsidRPr="00E01490" w:rsidRDefault="00310731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E01490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被保人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310731" w:rsidRPr="004B459F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被保人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310731" w:rsidRPr="004B459F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2710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2710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6B06C0" w:rsidRPr="00E01490" w:rsidTr="006A02CC">
        <w:trPr>
          <w:trHeight w:val="360"/>
        </w:trPr>
        <w:tc>
          <w:tcPr>
            <w:tcW w:w="1559" w:type="dxa"/>
            <w:vAlign w:val="center"/>
          </w:tcPr>
          <w:p w:rsidR="006B06C0" w:rsidRDefault="006B06C0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2710" w:type="dxa"/>
            <w:vAlign w:val="center"/>
          </w:tcPr>
          <w:p w:rsidR="006B06C0" w:rsidRPr="00653E55" w:rsidRDefault="006B06C0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6B06C0" w:rsidRPr="00E01490" w:rsidRDefault="006B06C0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更新前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2710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更新前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更新後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2710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更新原因</w:t>
            </w:r>
          </w:p>
        </w:tc>
        <w:tc>
          <w:tcPr>
            <w:tcW w:w="2710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更新原因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310731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Pr="003C7CEA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</w:p>
        </w:tc>
        <w:tc>
          <w:tcPr>
            <w:tcW w:w="2710" w:type="dxa"/>
            <w:vAlign w:val="center"/>
          </w:tcPr>
          <w:p w:rsidR="00310731" w:rsidRPr="004B459F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輸入單位</w:t>
            </w:r>
          </w:p>
        </w:tc>
        <w:tc>
          <w:tcPr>
            <w:tcW w:w="2710" w:type="dxa"/>
            <w:vAlign w:val="center"/>
          </w:tcPr>
          <w:p w:rsidR="00310731" w:rsidRPr="004B459F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登入者單位代號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10731" w:rsidRPr="00E01490" w:rsidTr="006A02CC">
        <w:trPr>
          <w:trHeight w:val="360"/>
        </w:trPr>
        <w:tc>
          <w:tcPr>
            <w:tcW w:w="1559" w:type="dxa"/>
            <w:vAlign w:val="center"/>
          </w:tcPr>
          <w:p w:rsidR="00310731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輸入單位</w:t>
            </w:r>
          </w:p>
        </w:tc>
        <w:tc>
          <w:tcPr>
            <w:tcW w:w="2710" w:type="dxa"/>
            <w:vAlign w:val="center"/>
          </w:tcPr>
          <w:p w:rsidR="00310731" w:rsidRPr="004B459F" w:rsidRDefault="00310731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登入者單位名稱</w:t>
            </w:r>
          </w:p>
        </w:tc>
        <w:tc>
          <w:tcPr>
            <w:tcW w:w="1684" w:type="dxa"/>
          </w:tcPr>
          <w:p w:rsidR="00310731" w:rsidRPr="00E01490" w:rsidRDefault="00310731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10731" w:rsidRDefault="00310731" w:rsidP="006D0F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310731" w:rsidRDefault="00310731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 w:rsidRPr="003C7CEA"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 xml:space="preserve"> + </w:t>
      </w:r>
      <w:r>
        <w:rPr>
          <w:rFonts w:ascii="sөũ" w:hAnsi="sөũ"/>
          <w:lang w:eastAsia="zh-TW"/>
        </w:rPr>
        <w:t>‘,’</w:t>
      </w:r>
      <w:r>
        <w:rPr>
          <w:rFonts w:ascii="sөũ" w:hAnsi="sөũ" w:hint="eastAsia"/>
          <w:lang w:eastAsia="zh-TW"/>
        </w:rPr>
        <w:t xml:space="preserve">+ 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>
        <w:rPr>
          <w:rFonts w:ascii="sөũ" w:hAnsi="sөũ" w:hint="eastAsia"/>
          <w:lang w:eastAsia="zh-TW"/>
        </w:rPr>
        <w:t>險別</w:t>
      </w:r>
      <w:r>
        <w:rPr>
          <w:rFonts w:ascii="sөũ" w:hAnsi="sөũ" w:hint="eastAsia"/>
          <w:lang w:eastAsia="zh-TW"/>
        </w:rPr>
        <w:t>+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Pr="00013A67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kern w:val="2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身故效力更新人工</w:t>
      </w:r>
      <w:r w:rsidRPr="00E01490">
        <w:rPr>
          <w:rFonts w:ascii="細明體" w:eastAsia="細明體" w:hAnsi="細明體" w:hint="eastAsia"/>
          <w:lang w:eastAsia="zh-TW"/>
        </w:rPr>
        <w:t>作業檔</w:t>
      </w:r>
      <w:r>
        <w:rPr>
          <w:rFonts w:ascii="細明體" w:eastAsia="細明體" w:hAnsi="細明體" w:hint="eastAsia"/>
          <w:lang w:eastAsia="zh-TW"/>
        </w:rPr>
        <w:t>有誤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1B53D4" w:rsidRDefault="001B53D4" w:rsidP="006D0F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主檔更新</w:t>
      </w:r>
      <w:r w:rsidR="006B523C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F9298F" w:rsidRDefault="003B72B3" w:rsidP="006D0F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733223" w:rsidRPr="00B5528F" w:rsidRDefault="00733223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CALL AB_13Z002.</w:t>
      </w:r>
      <w:hyperlink r:id="rId8" w:anchor="updateMain02(DTAB0L01)" w:history="1">
        <w:r w:rsidR="00A127F3" w:rsidRPr="00A127F3">
          <w:rPr>
            <w:kern w:val="2"/>
            <w:lang w:eastAsia="zh-TW"/>
          </w:rPr>
          <w:t>updateMain02</w:t>
        </w:r>
      </w:hyperlink>
      <w:r w:rsidR="00A127F3" w:rsidRPr="00A127F3">
        <w:rPr>
          <w:bCs/>
          <w:kern w:val="2"/>
          <w:lang w:eastAsia="zh-TW"/>
        </w:rPr>
        <w:t>()</w:t>
      </w:r>
      <w:r w:rsidR="006D0A97">
        <w:rPr>
          <w:rFonts w:hint="eastAsia"/>
          <w:bCs/>
          <w:kern w:val="2"/>
          <w:lang w:eastAsia="zh-TW"/>
        </w:rPr>
        <w:t>：</w:t>
      </w:r>
      <w:r w:rsidR="006D0A97">
        <w:rPr>
          <w:rFonts w:hint="eastAsia"/>
          <w:bCs/>
          <w:kern w:val="2"/>
          <w:lang w:eastAsia="zh-TW"/>
        </w:rPr>
        <w:t>(</w:t>
      </w:r>
      <w:r w:rsidR="006D0A97">
        <w:t>修改壽險主約</w:t>
      </w:r>
      <w:r w:rsidR="006D0A97">
        <w:t>02(</w:t>
      </w:r>
      <w:r w:rsidR="006D0A97">
        <w:t>最後異動日期</w:t>
      </w:r>
      <w:r w:rsidR="006D0A97">
        <w:t>,</w:t>
      </w:r>
      <w:r w:rsidR="006D0A97">
        <w:t>最後異動種類</w:t>
      </w:r>
      <w:r w:rsidR="006D0A97">
        <w:t>,</w:t>
      </w:r>
      <w:r w:rsidR="006D0A97">
        <w:t>契約效力</w:t>
      </w:r>
      <w:r w:rsidR="006D0A97">
        <w:t>)</w:t>
      </w:r>
      <w:r w:rsidR="006D0A97">
        <w:rPr>
          <w:rFonts w:hint="eastAsia"/>
          <w:bCs/>
          <w:kern w:val="2"/>
          <w:lang w:eastAsia="zh-TW"/>
        </w:rPr>
        <w:t>)</w:t>
      </w:r>
    </w:p>
    <w:p w:rsidR="00B5528F" w:rsidRDefault="003201BE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傳入參數如下：</w:t>
      </w:r>
      <w:r w:rsidR="000F43DB">
        <w:rPr>
          <w:rFonts w:ascii="細明體" w:eastAsia="細明體" w:hAnsi="細明體" w:hint="eastAsia"/>
          <w:bCs/>
          <w:kern w:val="2"/>
          <w:lang w:eastAsia="zh-TW"/>
        </w:rPr>
        <w:t>(</w:t>
      </w:r>
      <w:r w:rsidR="000F43DB">
        <w:rPr>
          <w:rFonts w:ascii="細明體" w:eastAsia="細明體" w:hAnsi="細明體"/>
          <w:bCs/>
          <w:kern w:val="2"/>
          <w:lang w:eastAsia="zh-TW"/>
        </w:rPr>
        <w:t>DTAB0L01</w:t>
      </w:r>
      <w:r w:rsidR="000F43DB">
        <w:rPr>
          <w:rFonts w:ascii="細明體" w:eastAsia="細明體" w:hAnsi="細明體" w:hint="eastAsia"/>
          <w:bCs/>
          <w:kern w:val="2"/>
          <w:lang w:eastAsia="zh-TW"/>
        </w:rPr>
        <w:t>)</w:t>
      </w:r>
    </w:p>
    <w:tbl>
      <w:tblPr>
        <w:tblW w:w="631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2710"/>
        <w:gridCol w:w="1684"/>
      </w:tblGrid>
      <w:tr w:rsidR="00F9298F" w:rsidRPr="00E01490" w:rsidTr="00483124">
        <w:trPr>
          <w:trHeight w:val="360"/>
        </w:trPr>
        <w:tc>
          <w:tcPr>
            <w:tcW w:w="1919" w:type="dxa"/>
            <w:shd w:val="clear" w:color="auto" w:fill="FFFF00"/>
            <w:vAlign w:val="center"/>
          </w:tcPr>
          <w:p w:rsidR="00F9298F" w:rsidRPr="00E01490" w:rsidRDefault="00F929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F9298F" w:rsidRPr="00E01490" w:rsidRDefault="00F929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F9298F" w:rsidRPr="00E01490" w:rsidRDefault="00F9298F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異動人員姓名</w:t>
            </w:r>
          </w:p>
        </w:tc>
        <w:tc>
          <w:tcPr>
            <w:tcW w:w="2710" w:type="dxa"/>
            <w:vAlign w:val="center"/>
          </w:tcPr>
          <w:p w:rsidR="00FC2996" w:rsidRPr="004B459F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異動日期</w:t>
            </w:r>
          </w:p>
        </w:tc>
        <w:tc>
          <w:tcPr>
            <w:tcW w:w="2710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覆核人員姓名</w:t>
            </w:r>
          </w:p>
        </w:tc>
        <w:tc>
          <w:tcPr>
            <w:tcW w:w="2710" w:type="dxa"/>
            <w:vAlign w:val="center"/>
          </w:tcPr>
          <w:p w:rsidR="00FC2996" w:rsidRPr="004B459F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Pr="003C7CEA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覆核日期時間</w:t>
            </w:r>
          </w:p>
        </w:tc>
        <w:tc>
          <w:tcPr>
            <w:tcW w:w="2710" w:type="dxa"/>
            <w:vAlign w:val="center"/>
          </w:tcPr>
          <w:p w:rsidR="00FC2996" w:rsidRPr="003C7CEA" w:rsidRDefault="00572B24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交易序號</w:t>
            </w:r>
          </w:p>
        </w:tc>
        <w:tc>
          <w:tcPr>
            <w:tcW w:w="2710" w:type="dxa"/>
            <w:vAlign w:val="center"/>
          </w:tcPr>
          <w:p w:rsidR="00FC2996" w:rsidRDefault="008F57C4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交易代號</w:t>
            </w:r>
          </w:p>
        </w:tc>
        <w:tc>
          <w:tcPr>
            <w:tcW w:w="2710" w:type="dxa"/>
            <w:vAlign w:val="center"/>
          </w:tcPr>
          <w:p w:rsidR="00FC2996" w:rsidRDefault="009A008E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237DE">
              <w:rPr>
                <w:rFonts w:ascii="sөũ" w:hAnsi="sөũ" w:hint="eastAsia"/>
                <w:sz w:val="20"/>
                <w:szCs w:val="20"/>
              </w:rPr>
              <w:t>$</w:t>
            </w:r>
            <w:r w:rsidRPr="00C237DE">
              <w:rPr>
                <w:rFonts w:ascii="sөũ" w:hAnsi="sөũ" w:hint="eastAsia"/>
                <w:sz w:val="20"/>
                <w:szCs w:val="20"/>
              </w:rPr>
              <w:t>交</w:t>
            </w:r>
            <w:r w:rsidRPr="00C237DE">
              <w:rPr>
                <w:rFonts w:ascii="sөũ" w:hAnsi="sөũ"/>
                <w:sz w:val="20"/>
                <w:szCs w:val="20"/>
              </w:rPr>
              <w:t>易</w:t>
            </w:r>
            <w:r w:rsidRPr="00C237DE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案件編號</w:t>
            </w:r>
          </w:p>
        </w:tc>
        <w:tc>
          <w:tcPr>
            <w:tcW w:w="2710" w:type="dxa"/>
            <w:vAlign w:val="center"/>
          </w:tcPr>
          <w:p w:rsidR="00FC2996" w:rsidRDefault="00B62BC8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7904B6">
              <w:rPr>
                <w:rFonts w:ascii="sөũ" w:hAnsi="sөũ"/>
                <w:sz w:val="20"/>
                <w:szCs w:val="20"/>
              </w:rPr>
              <w:t>$</w:t>
            </w:r>
            <w:r w:rsidRPr="007904B6"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2996" w:rsidRPr="00E01490" w:rsidTr="00483124">
        <w:trPr>
          <w:trHeight w:val="360"/>
        </w:trPr>
        <w:tc>
          <w:tcPr>
            <w:tcW w:w="1919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契約效力</w:t>
            </w:r>
          </w:p>
        </w:tc>
        <w:tc>
          <w:tcPr>
            <w:tcW w:w="2710" w:type="dxa"/>
            <w:vAlign w:val="center"/>
          </w:tcPr>
          <w:p w:rsidR="00FC2996" w:rsidRDefault="00FC2996" w:rsidP="00FC2996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FC2996" w:rsidRPr="00E01490" w:rsidRDefault="00FC2996" w:rsidP="00FC299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B523C" w:rsidRDefault="00CB55EA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CB55EA" w:rsidRDefault="00F5553C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532682">
        <w:rPr>
          <w:rFonts w:ascii="sөũ" w:hAnsi="sөũ" w:hint="eastAsia"/>
          <w:lang w:eastAsia="zh-TW"/>
        </w:rPr>
        <w:t>畫面</w:t>
      </w:r>
      <w:r w:rsidR="00532682" w:rsidRPr="004B459F">
        <w:rPr>
          <w:rFonts w:ascii="sөũ" w:hAnsi="sөũ" w:hint="eastAsia"/>
          <w:lang w:eastAsia="zh-TW"/>
        </w:rPr>
        <w:t>.</w:t>
      </w:r>
      <w:r w:rsidR="00532682" w:rsidRPr="003C7CEA">
        <w:rPr>
          <w:rFonts w:ascii="sөũ" w:hAnsi="sөũ"/>
          <w:lang w:eastAsia="zh-TW"/>
        </w:rPr>
        <w:t>保單號碼</w:t>
      </w:r>
      <w:r w:rsidR="00532682">
        <w:rPr>
          <w:rFonts w:ascii="sөũ" w:hAnsi="sөũ" w:hint="eastAsia"/>
          <w:lang w:eastAsia="zh-TW"/>
        </w:rPr>
        <w:t xml:space="preserve"> + 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主</w:t>
      </w:r>
      <w:r w:rsidR="00480031">
        <w:rPr>
          <w:rFonts w:ascii="細明體" w:eastAsia="細明體" w:hAnsi="細明體" w:hint="eastAsia"/>
          <w:bCs/>
          <w:kern w:val="2"/>
          <w:lang w:eastAsia="zh-TW"/>
        </w:rPr>
        <w:t>約</w:t>
      </w:r>
      <w:r>
        <w:rPr>
          <w:rFonts w:ascii="細明體" w:eastAsia="細明體" w:hAnsi="細明體" w:hint="eastAsia"/>
          <w:bCs/>
          <w:kern w:val="2"/>
          <w:lang w:eastAsia="zh-TW"/>
        </w:rPr>
        <w:t>效力更新異常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</w:t>
      </w:r>
      <w:r w:rsidR="00E47EA3">
        <w:rPr>
          <w:rFonts w:ascii="細明體" w:eastAsia="細明體" w:hAnsi="細明體" w:hint="eastAsia"/>
          <w:bCs/>
          <w:kern w:val="2"/>
          <w:lang w:eastAsia="zh-TW"/>
        </w:rPr>
        <w:t xml:space="preserve"> 回傳</w:t>
      </w:r>
      <w:r w:rsidR="00BC4A72">
        <w:rPr>
          <w:rFonts w:ascii="細明體" w:eastAsia="細明體" w:hAnsi="細明體" w:hint="eastAsia"/>
          <w:bCs/>
          <w:kern w:val="2"/>
          <w:lang w:eastAsia="zh-TW"/>
        </w:rPr>
        <w:t>.</w:t>
      </w:r>
      <w:r w:rsidR="00E47EA3">
        <w:rPr>
          <w:rFonts w:ascii="細明體" w:eastAsia="細明體" w:hAnsi="細明體" w:hint="eastAsia"/>
          <w:bCs/>
          <w:kern w:val="2"/>
          <w:lang w:eastAsia="zh-TW"/>
        </w:rPr>
        <w:t>錯誤訊息</w:t>
      </w:r>
    </w:p>
    <w:p w:rsidR="003B72B3" w:rsidRDefault="003B72B3" w:rsidP="006D0F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 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AB2EB6" w:rsidRPr="0045181A" w:rsidRDefault="004A3591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4A3591">
        <w:rPr>
          <w:rFonts w:ascii="細明體" w:eastAsia="細明體" w:hAnsi="細明體"/>
          <w:bCs/>
          <w:kern w:val="2"/>
          <w:lang w:eastAsia="zh-TW"/>
        </w:rPr>
        <w:t>CALL AB_13Z003.</w:t>
      </w:r>
      <w:hyperlink r:id="rId9" w:anchor="updateAdd11(com.cathay.ab.z0.bo.AB_13Z003_in_bo1)" w:history="1">
        <w:r w:rsidR="00AB2EB6" w:rsidRPr="00B70560">
          <w:rPr>
            <w:kern w:val="2"/>
            <w:lang w:eastAsia="zh-TW"/>
          </w:rPr>
          <w:t>updateAdd11</w:t>
        </w:r>
      </w:hyperlink>
      <w:r w:rsidR="00AB2EB6" w:rsidRPr="00B70560">
        <w:rPr>
          <w:bCs/>
          <w:kern w:val="2"/>
          <w:lang w:eastAsia="zh-TW"/>
        </w:rPr>
        <w:t>(</w:t>
      </w:r>
      <w:r w:rsidR="00F97E7F">
        <w:rPr>
          <w:bCs/>
          <w:kern w:val="2"/>
          <w:lang w:eastAsia="zh-TW"/>
        </w:rPr>
        <w:t>)</w:t>
      </w:r>
      <w:r w:rsidR="00F97E7F">
        <w:rPr>
          <w:rFonts w:hint="eastAsia"/>
          <w:bCs/>
          <w:kern w:val="2"/>
          <w:lang w:eastAsia="zh-TW"/>
        </w:rPr>
        <w:t>：</w:t>
      </w:r>
      <w:r w:rsidR="00F97E7F">
        <w:rPr>
          <w:rFonts w:hint="eastAsia"/>
          <w:bCs/>
          <w:kern w:val="2"/>
          <w:lang w:eastAsia="zh-TW"/>
        </w:rPr>
        <w:t>(</w:t>
      </w:r>
      <w:r w:rsidR="00AB2EB6">
        <w:t>修改附約資料檔</w:t>
      </w:r>
      <w:r w:rsidR="00AB2EB6">
        <w:t>11(</w:t>
      </w:r>
      <w:r w:rsidR="00AB2EB6">
        <w:t>終止日期</w:t>
      </w:r>
      <w:r w:rsidR="00AB2EB6">
        <w:t>,</w:t>
      </w:r>
      <w:r w:rsidR="00AB2EB6">
        <w:t>有效表示</w:t>
      </w:r>
      <w:r w:rsidR="00AB2EB6">
        <w:t>,</w:t>
      </w:r>
      <w:r w:rsidR="00AB2EB6">
        <w:t>交易項目</w:t>
      </w:r>
      <w:r w:rsidR="00AB2EB6">
        <w:t>)</w:t>
      </w:r>
      <w:r w:rsidR="00F97E7F">
        <w:rPr>
          <w:rFonts w:hint="eastAsia"/>
          <w:lang w:eastAsia="zh-TW"/>
        </w:rPr>
        <w:t>_</w:t>
      </w:r>
    </w:p>
    <w:p w:rsidR="00C522A9" w:rsidRPr="004A3591" w:rsidRDefault="0045363F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傳入參數如下：(</w:t>
      </w:r>
      <w:hyperlink r:id="rId10" w:tooltip="class in com.cathay.ab.z0.bo" w:history="1">
        <w:r w:rsidR="00CA6228" w:rsidRPr="00B70560">
          <w:rPr>
            <w:bCs/>
            <w:kern w:val="2"/>
            <w:lang w:eastAsia="zh-TW"/>
          </w:rPr>
          <w:t>AB_13Z003_in_bo1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tbl>
      <w:tblPr>
        <w:tblW w:w="631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2710"/>
        <w:gridCol w:w="1684"/>
      </w:tblGrid>
      <w:tr w:rsidR="00C522A9" w:rsidRPr="00E01490" w:rsidTr="006A02CC">
        <w:trPr>
          <w:trHeight w:val="360"/>
        </w:trPr>
        <w:tc>
          <w:tcPr>
            <w:tcW w:w="1919" w:type="dxa"/>
            <w:shd w:val="clear" w:color="auto" w:fill="FFFF00"/>
            <w:vAlign w:val="center"/>
          </w:tcPr>
          <w:p w:rsidR="00C522A9" w:rsidRPr="00E01490" w:rsidRDefault="00C522A9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C522A9" w:rsidRPr="00E01490" w:rsidRDefault="00C522A9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C522A9" w:rsidRPr="00E01490" w:rsidRDefault="00C522A9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異動人員姓名</w:t>
            </w:r>
          </w:p>
        </w:tc>
        <w:tc>
          <w:tcPr>
            <w:tcW w:w="2710" w:type="dxa"/>
            <w:vAlign w:val="center"/>
          </w:tcPr>
          <w:p w:rsidR="00C522A9" w:rsidRPr="004B459F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異動日期</w:t>
            </w:r>
          </w:p>
        </w:tc>
        <w:tc>
          <w:tcPr>
            <w:tcW w:w="2710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覆核人員姓名</w:t>
            </w:r>
          </w:p>
        </w:tc>
        <w:tc>
          <w:tcPr>
            <w:tcW w:w="2710" w:type="dxa"/>
            <w:vAlign w:val="center"/>
          </w:tcPr>
          <w:p w:rsidR="00C522A9" w:rsidRPr="004B459F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覆核日期時間</w:t>
            </w:r>
          </w:p>
        </w:tc>
        <w:tc>
          <w:tcPr>
            <w:tcW w:w="2710" w:type="dxa"/>
            <w:vAlign w:val="center"/>
          </w:tcPr>
          <w:p w:rsidR="00C522A9" w:rsidRPr="003C7CEA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交易序號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交易代號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237DE">
              <w:rPr>
                <w:rFonts w:ascii="sөũ" w:hAnsi="sөũ" w:hint="eastAsia"/>
                <w:sz w:val="20"/>
                <w:szCs w:val="20"/>
              </w:rPr>
              <w:t>$</w:t>
            </w:r>
            <w:r w:rsidRPr="00C237DE">
              <w:rPr>
                <w:rFonts w:ascii="sөũ" w:hAnsi="sөũ" w:hint="eastAsia"/>
                <w:sz w:val="20"/>
                <w:szCs w:val="20"/>
              </w:rPr>
              <w:t>交</w:t>
            </w:r>
            <w:r w:rsidRPr="00C237DE">
              <w:rPr>
                <w:rFonts w:ascii="sөũ" w:hAnsi="sөũ"/>
                <w:sz w:val="20"/>
                <w:szCs w:val="20"/>
              </w:rPr>
              <w:t>易</w:t>
            </w:r>
            <w:r w:rsidRPr="00C237DE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案件編號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DTAAB203.</w:t>
            </w: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06D" w:rsidRPr="00E01490" w:rsidTr="006A02CC">
        <w:trPr>
          <w:trHeight w:val="360"/>
        </w:trPr>
        <w:tc>
          <w:tcPr>
            <w:tcW w:w="1919" w:type="dxa"/>
            <w:vAlign w:val="center"/>
          </w:tcPr>
          <w:p w:rsidR="00B2606D" w:rsidRDefault="00B2606D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附約險別</w:t>
            </w:r>
          </w:p>
        </w:tc>
        <w:tc>
          <w:tcPr>
            <w:tcW w:w="2710" w:type="dxa"/>
            <w:vAlign w:val="center"/>
          </w:tcPr>
          <w:p w:rsidR="00B2606D" w:rsidRDefault="00704487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B2606D" w:rsidRPr="00E01490" w:rsidRDefault="00B2606D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06D" w:rsidRPr="00E01490" w:rsidTr="006A02CC">
        <w:trPr>
          <w:trHeight w:val="360"/>
        </w:trPr>
        <w:tc>
          <w:tcPr>
            <w:tcW w:w="1919" w:type="dxa"/>
            <w:vAlign w:val="center"/>
          </w:tcPr>
          <w:p w:rsidR="00B2606D" w:rsidRDefault="00B2606D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被保人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B2606D" w:rsidRDefault="00704487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被保人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B2606D" w:rsidRPr="00E01490" w:rsidRDefault="00B2606D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1373" w:rsidRPr="00E01490" w:rsidTr="006A02CC">
        <w:trPr>
          <w:trHeight w:val="360"/>
        </w:trPr>
        <w:tc>
          <w:tcPr>
            <w:tcW w:w="1919" w:type="dxa"/>
            <w:vAlign w:val="center"/>
          </w:tcPr>
          <w:p w:rsidR="004C1373" w:rsidRDefault="004C1373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終止日期</w:t>
            </w:r>
          </w:p>
        </w:tc>
        <w:tc>
          <w:tcPr>
            <w:tcW w:w="2710" w:type="dxa"/>
            <w:vAlign w:val="center"/>
          </w:tcPr>
          <w:p w:rsidR="004C1373" w:rsidRDefault="00943ED8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D279C8">
              <w:rPr>
                <w:rFonts w:ascii="sөũ" w:hAnsi="sөũ"/>
                <w:sz w:val="20"/>
                <w:szCs w:val="20"/>
              </w:rPr>
              <w:t>$</w:t>
            </w:r>
            <w:r w:rsidRPr="00D279C8">
              <w:rPr>
                <w:rFonts w:ascii="sөũ" w:hAnsi="sөũ" w:hint="eastAsia"/>
                <w:sz w:val="20"/>
                <w:szCs w:val="20"/>
              </w:rPr>
              <w:t>終止日期</w:t>
            </w:r>
          </w:p>
        </w:tc>
        <w:tc>
          <w:tcPr>
            <w:tcW w:w="1684" w:type="dxa"/>
          </w:tcPr>
          <w:p w:rsidR="004C1373" w:rsidRPr="00E01490" w:rsidRDefault="004C1373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1373" w:rsidRPr="00E01490" w:rsidTr="006A02CC">
        <w:trPr>
          <w:trHeight w:val="360"/>
        </w:trPr>
        <w:tc>
          <w:tcPr>
            <w:tcW w:w="1919" w:type="dxa"/>
            <w:vAlign w:val="center"/>
          </w:tcPr>
          <w:p w:rsidR="004C1373" w:rsidRDefault="004C1373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11D8C">
              <w:rPr>
                <w:rFonts w:ascii="Times New Roman" w:hAnsi="Times New Roman"/>
                <w:color w:val="000000"/>
                <w:sz w:val="20"/>
                <w:szCs w:val="20"/>
              </w:rPr>
              <w:t>更新主約</w:t>
            </w:r>
          </w:p>
        </w:tc>
        <w:tc>
          <w:tcPr>
            <w:tcW w:w="2710" w:type="dxa"/>
            <w:vAlign w:val="center"/>
          </w:tcPr>
          <w:p w:rsidR="004C1373" w:rsidRDefault="004C1373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‘N’</w:t>
            </w:r>
          </w:p>
        </w:tc>
        <w:tc>
          <w:tcPr>
            <w:tcW w:w="1684" w:type="dxa"/>
          </w:tcPr>
          <w:p w:rsidR="004C1373" w:rsidRPr="00E01490" w:rsidRDefault="004C1373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22A9" w:rsidRPr="00E01490" w:rsidTr="006A02CC">
        <w:trPr>
          <w:trHeight w:val="360"/>
        </w:trPr>
        <w:tc>
          <w:tcPr>
            <w:tcW w:w="1919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契約效力</w:t>
            </w:r>
          </w:p>
        </w:tc>
        <w:tc>
          <w:tcPr>
            <w:tcW w:w="2710" w:type="dxa"/>
            <w:vAlign w:val="center"/>
          </w:tcPr>
          <w:p w:rsidR="00C522A9" w:rsidRDefault="00C522A9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C522A9" w:rsidRPr="00E01490" w:rsidRDefault="00C522A9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22368" w:rsidRDefault="00622368" w:rsidP="006D0F2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622368" w:rsidRDefault="00622368" w:rsidP="006D0F2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532682">
        <w:rPr>
          <w:rFonts w:ascii="sөũ" w:hAnsi="sөũ" w:hint="eastAsia"/>
          <w:lang w:eastAsia="zh-TW"/>
        </w:rPr>
        <w:t>畫面</w:t>
      </w:r>
      <w:r w:rsidR="00532682" w:rsidRPr="004B459F">
        <w:rPr>
          <w:rFonts w:ascii="sөũ" w:hAnsi="sөũ" w:hint="eastAsia"/>
          <w:lang w:eastAsia="zh-TW"/>
        </w:rPr>
        <w:t>.</w:t>
      </w:r>
      <w:r w:rsidR="00532682" w:rsidRPr="003C7CEA">
        <w:rPr>
          <w:rFonts w:ascii="sөũ" w:hAnsi="sөũ"/>
          <w:lang w:eastAsia="zh-TW"/>
        </w:rPr>
        <w:t>保單號碼</w:t>
      </w:r>
      <w:r w:rsidR="00532682">
        <w:rPr>
          <w:rFonts w:ascii="sөũ" w:hAnsi="sөũ" w:hint="eastAsia"/>
          <w:lang w:eastAsia="zh-TW"/>
        </w:rPr>
        <w:t xml:space="preserve"> +</w:t>
      </w:r>
      <w:r w:rsidR="006742B1">
        <w:rPr>
          <w:rFonts w:ascii="sөũ" w:hAnsi="sөũ" w:hint="eastAsia"/>
          <w:lang w:eastAsia="zh-TW"/>
        </w:rPr>
        <w:t xml:space="preserve"> </w:t>
      </w:r>
      <w:r w:rsidR="006742B1">
        <w:rPr>
          <w:rFonts w:ascii="sөũ" w:hAnsi="sөũ"/>
          <w:lang w:eastAsia="zh-TW"/>
        </w:rPr>
        <w:t>‘,’</w:t>
      </w:r>
      <w:r w:rsidR="006742B1">
        <w:rPr>
          <w:rFonts w:ascii="sөũ" w:hAnsi="sөũ" w:hint="eastAsia"/>
          <w:lang w:eastAsia="zh-TW"/>
        </w:rPr>
        <w:t xml:space="preserve">+ </w:t>
      </w:r>
      <w:r w:rsidR="00532682">
        <w:rPr>
          <w:rFonts w:ascii="sөũ" w:hAnsi="sөũ" w:hint="eastAsia"/>
          <w:lang w:eastAsia="zh-TW"/>
        </w:rPr>
        <w:t>畫面</w:t>
      </w:r>
      <w:r w:rsidR="00532682" w:rsidRPr="004B459F">
        <w:rPr>
          <w:rFonts w:ascii="sөũ" w:hAnsi="sөũ" w:hint="eastAsia"/>
          <w:lang w:eastAsia="zh-TW"/>
        </w:rPr>
        <w:t>.</w:t>
      </w:r>
      <w:r w:rsidR="00532682">
        <w:rPr>
          <w:rFonts w:ascii="sөũ" w:hAnsi="sөũ" w:hint="eastAsia"/>
          <w:lang w:eastAsia="zh-TW"/>
        </w:rPr>
        <w:t>險別</w:t>
      </w:r>
      <w:r w:rsidR="006A07DF">
        <w:rPr>
          <w:rFonts w:ascii="sөũ" w:hAnsi="sөũ" w:hint="eastAsia"/>
          <w:lang w:eastAsia="zh-TW"/>
        </w:rPr>
        <w:t>+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="00480031">
        <w:rPr>
          <w:rFonts w:ascii="細明體" w:eastAsia="細明體" w:hAnsi="細明體" w:hint="eastAsia"/>
          <w:bCs/>
          <w:kern w:val="2"/>
          <w:lang w:eastAsia="zh-TW"/>
        </w:rPr>
        <w:t>附約</w:t>
      </w:r>
      <w:r>
        <w:rPr>
          <w:rFonts w:ascii="細明體" w:eastAsia="細明體" w:hAnsi="細明體" w:hint="eastAsia"/>
          <w:bCs/>
          <w:kern w:val="2"/>
          <w:lang w:eastAsia="zh-TW"/>
        </w:rPr>
        <w:t>效力更新異常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873F15" w:rsidRPr="00E01490" w:rsidRDefault="00380684" w:rsidP="006D0F2F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「終止</w:t>
      </w:r>
      <w:r w:rsidR="00873F15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」效力</w:t>
      </w:r>
    </w:p>
    <w:p w:rsidR="007D25DA" w:rsidRPr="00E01490" w:rsidRDefault="007D25DA" w:rsidP="007D25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檢核：</w:t>
      </w:r>
      <w:r>
        <w:rPr>
          <w:rFonts w:ascii="細明體" w:eastAsia="細明體" w:hAnsi="細明體" w:hint="eastAsia"/>
          <w:bCs/>
          <w:kern w:val="2"/>
          <w:lang w:eastAsia="zh-TW"/>
        </w:rPr>
        <w:t>(畫面資料逐筆檢核)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執行</w:t>
      </w:r>
      <w:r>
        <w:rPr>
          <w:rFonts w:ascii="細明體" w:eastAsia="細明體" w:hAnsi="細明體"/>
          <w:bCs/>
          <w:kern w:val="2"/>
          <w:lang w:eastAsia="zh-TW"/>
        </w:rPr>
        <w:t>STEP3-</w:t>
      </w:r>
      <w:r>
        <w:rPr>
          <w:rFonts w:ascii="細明體" w:eastAsia="細明體" w:hAnsi="細明體" w:hint="eastAsia"/>
          <w:bCs/>
          <w:kern w:val="2"/>
          <w:lang w:eastAsia="zh-TW"/>
        </w:rPr>
        <w:t>操作檢核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更新種類 = </w:t>
      </w:r>
      <w:r w:rsidR="00D8580B">
        <w:rPr>
          <w:rFonts w:ascii="細明體" w:eastAsia="細明體" w:hAnsi="細明體"/>
          <w:bCs/>
          <w:kern w:val="2"/>
          <w:lang w:eastAsia="zh-TW"/>
        </w:rPr>
        <w:t>D</w:t>
      </w:r>
    </w:p>
    <w:p w:rsidR="007D25DA" w:rsidRPr="00E01490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前次更新種類 = DTAAB203.狀態</w:t>
      </w:r>
    </w:p>
    <w:p w:rsidR="007D25DA" w:rsidRDefault="007D25DA" w:rsidP="007D25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取得更新相關資料：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作業時間：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$作業時間 = DB TIMESTAMP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受理編號：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STEP4</w:t>
      </w:r>
      <w:r>
        <w:rPr>
          <w:rFonts w:ascii="細明體" w:eastAsia="細明體" w:hAnsi="細明體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取的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保險金代號：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保險金代號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‘JAAY’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ELSE </w:t>
      </w: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保險金代號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‘JAAZ’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DTAAB203.狀態 = </w:t>
      </w:r>
      <w:r>
        <w:rPr>
          <w:rFonts w:ascii="細明體" w:eastAsia="細明體" w:hAnsi="細明體"/>
          <w:bCs/>
          <w:kern w:val="2"/>
          <w:lang w:eastAsia="zh-TW"/>
        </w:rPr>
        <w:t>‘N’(</w:t>
      </w:r>
      <w:r>
        <w:rPr>
          <w:rFonts w:ascii="細明體" w:eastAsia="細明體" w:hAnsi="細明體" w:hint="eastAsia"/>
          <w:bCs/>
          <w:kern w:val="2"/>
          <w:lang w:eastAsia="zh-TW"/>
        </w:rPr>
        <w:t>表示14</w:t>
      </w:r>
      <w:r w:rsidR="000220E4">
        <w:rPr>
          <w:rFonts w:ascii="細明體" w:eastAsia="細明體" w:hAnsi="細明體" w:hint="eastAsia"/>
          <w:bCs/>
          <w:kern w:val="2"/>
          <w:lang w:eastAsia="zh-TW"/>
        </w:rPr>
        <w:t>推到身故終止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6524C3" w:rsidRDefault="006524C3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$更新後效力 =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40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7D25DA" w:rsidRPr="00D640AD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hint="eastAsia"/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交</w:t>
      </w:r>
      <w:r>
        <w:rPr>
          <w:color w:val="000000"/>
        </w:rPr>
        <w:t>易</w:t>
      </w:r>
      <w:r>
        <w:rPr>
          <w:rFonts w:hint="eastAsia"/>
          <w:color w:val="000000"/>
          <w:lang w:eastAsia="zh-TW"/>
        </w:rPr>
        <w:t>種類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‘AAD30</w:t>
      </w:r>
      <w:r w:rsidR="002A07EA">
        <w:rPr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4851A6" w:rsidRPr="004851A6" w:rsidRDefault="004851A6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終止日期</w:t>
      </w:r>
      <w:r>
        <w:rPr>
          <w:rFonts w:hint="eastAsia"/>
          <w:color w:val="000000"/>
          <w:lang w:eastAsia="zh-TW"/>
        </w:rPr>
        <w:t xml:space="preserve"> = </w:t>
      </w:r>
      <w:r>
        <w:rPr>
          <w:rFonts w:ascii="sөũ" w:hAnsi="sөũ" w:hint="eastAsia"/>
        </w:rPr>
        <w:t>DTAAA040.</w:t>
      </w:r>
      <w:r>
        <w:rPr>
          <w:rFonts w:ascii="sөũ" w:hAnsi="sөũ" w:hint="eastAsia"/>
        </w:rPr>
        <w:t>核定</w:t>
      </w:r>
      <w:r>
        <w:rPr>
          <w:rFonts w:ascii="sөũ" w:hAnsi="sөũ" w:hint="eastAsia"/>
          <w:lang w:eastAsia="zh-TW"/>
        </w:rPr>
        <w:t>_</w:t>
      </w:r>
      <w:r>
        <w:rPr>
          <w:rFonts w:ascii="sөũ" w:hAnsi="sөũ" w:hint="eastAsia"/>
        </w:rPr>
        <w:t>身故日期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IF DTAAB203.狀態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 w:rsidR="00D427C1">
        <w:rPr>
          <w:rFonts w:ascii="細明體" w:eastAsia="細明體" w:hAnsi="細明體"/>
          <w:bCs/>
          <w:kern w:val="2"/>
          <w:lang w:eastAsia="zh-TW"/>
        </w:rPr>
        <w:t>B</w:t>
      </w:r>
      <w:r>
        <w:rPr>
          <w:rFonts w:ascii="細明體" w:eastAsia="細明體" w:hAnsi="細明體"/>
          <w:bCs/>
          <w:kern w:val="2"/>
          <w:lang w:eastAsia="zh-TW"/>
        </w:rPr>
        <w:t>’(</w:t>
      </w:r>
      <w:r>
        <w:rPr>
          <w:rFonts w:ascii="細明體" w:eastAsia="細明體" w:hAnsi="細明體" w:hint="eastAsia"/>
          <w:bCs/>
          <w:kern w:val="2"/>
          <w:lang w:eastAsia="zh-TW"/>
        </w:rPr>
        <w:t>表示</w:t>
      </w:r>
      <w:r w:rsidR="00D427C1">
        <w:rPr>
          <w:rFonts w:ascii="細明體" w:eastAsia="細明體" w:hAnsi="細明體" w:hint="eastAsia"/>
          <w:bCs/>
          <w:kern w:val="2"/>
          <w:lang w:eastAsia="zh-TW"/>
        </w:rPr>
        <w:t>原效力推</w:t>
      </w:r>
      <w:r>
        <w:rPr>
          <w:rFonts w:ascii="細明體" w:eastAsia="細明體" w:hAnsi="細明體" w:hint="eastAsia"/>
          <w:bCs/>
          <w:kern w:val="2"/>
          <w:lang w:eastAsia="zh-TW"/>
        </w:rPr>
        <w:t>到14)</w:t>
      </w:r>
      <w:r>
        <w:rPr>
          <w:rFonts w:ascii="細明體" w:eastAsia="細明體" w:hAnsi="細明體"/>
          <w:bCs/>
          <w:kern w:val="2"/>
          <w:lang w:eastAsia="zh-TW"/>
        </w:rPr>
        <w:t xml:space="preserve"> 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$更新後效力 =</w:t>
      </w:r>
      <w:r>
        <w:rPr>
          <w:rFonts w:ascii="細明體" w:eastAsia="細明體" w:hAnsi="細明體"/>
          <w:bCs/>
          <w:kern w:val="2"/>
          <w:lang w:eastAsia="zh-TW"/>
        </w:rPr>
        <w:t xml:space="preserve"> 14</w:t>
      </w:r>
    </w:p>
    <w:p w:rsidR="007D25DA" w:rsidRPr="006013BF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hint="eastAsia"/>
          <w:color w:val="000000"/>
          <w:lang w:eastAsia="zh-TW"/>
        </w:rPr>
        <w:t>$</w:t>
      </w:r>
      <w:r>
        <w:rPr>
          <w:rFonts w:hint="eastAsia"/>
          <w:color w:val="000000"/>
          <w:lang w:eastAsia="zh-TW"/>
        </w:rPr>
        <w:t>交</w:t>
      </w:r>
      <w:r>
        <w:rPr>
          <w:color w:val="000000"/>
        </w:rPr>
        <w:t>易</w:t>
      </w:r>
      <w:r>
        <w:rPr>
          <w:rFonts w:hint="eastAsia"/>
          <w:color w:val="000000"/>
          <w:lang w:eastAsia="zh-TW"/>
        </w:rPr>
        <w:t>種類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‘AAD303’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color w:val="000000"/>
          <w:lang w:eastAsia="zh-TW"/>
        </w:rPr>
        <w:t xml:space="preserve">IF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7D25DA" w:rsidRPr="004E6E9C" w:rsidRDefault="00511CCC" w:rsidP="006A02C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4E6E9C">
        <w:rPr>
          <w:color w:val="000000"/>
          <w:lang w:eastAsia="zh-TW"/>
        </w:rPr>
        <w:t>$</w:t>
      </w:r>
      <w:r w:rsidRPr="004E6E9C">
        <w:rPr>
          <w:rFonts w:hint="eastAsia"/>
          <w:color w:val="000000"/>
          <w:lang w:eastAsia="zh-TW"/>
        </w:rPr>
        <w:t>終止日期</w:t>
      </w:r>
      <w:r w:rsidRPr="004E6E9C">
        <w:rPr>
          <w:rFonts w:hint="eastAsia"/>
          <w:color w:val="000000"/>
          <w:lang w:eastAsia="zh-TW"/>
        </w:rPr>
        <w:t xml:space="preserve"> = </w:t>
      </w:r>
      <w:r w:rsidRPr="004E6E9C">
        <w:rPr>
          <w:color w:val="000000"/>
          <w:lang w:eastAsia="zh-TW"/>
        </w:rPr>
        <w:t>DTAAB002.</w:t>
      </w:r>
      <w:r w:rsidRPr="004E6E9C">
        <w:rPr>
          <w:rFonts w:hint="eastAsia"/>
          <w:color w:val="000000"/>
          <w:lang w:eastAsia="zh-TW"/>
        </w:rPr>
        <w:t>終止日期</w:t>
      </w:r>
    </w:p>
    <w:p w:rsidR="007D25DA" w:rsidRDefault="007D25DA" w:rsidP="007D25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更新理賠紀錄：(只需處理4</w:t>
      </w:r>
      <w:r>
        <w:rPr>
          <w:rFonts w:ascii="細明體" w:eastAsia="細明體" w:hAnsi="細明體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回到14，剔除當初寫入的理賠紀錄)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DTAAB203.狀態 = </w:t>
      </w:r>
      <w:r>
        <w:rPr>
          <w:rFonts w:ascii="細明體" w:eastAsia="細明體" w:hAnsi="細明體"/>
          <w:bCs/>
          <w:kern w:val="2"/>
          <w:lang w:eastAsia="zh-TW"/>
        </w:rPr>
        <w:t>‘</w:t>
      </w:r>
      <w:r w:rsidR="007E4E03">
        <w:rPr>
          <w:rFonts w:ascii="細明體" w:eastAsia="細明體" w:hAnsi="細明體"/>
          <w:bCs/>
          <w:kern w:val="2"/>
          <w:lang w:eastAsia="zh-TW"/>
        </w:rPr>
        <w:t>N</w:t>
      </w:r>
      <w:r>
        <w:rPr>
          <w:rFonts w:ascii="細明體" w:eastAsia="細明體" w:hAnsi="細明體"/>
          <w:bCs/>
          <w:kern w:val="2"/>
          <w:lang w:eastAsia="zh-TW"/>
        </w:rPr>
        <w:t>’(</w:t>
      </w:r>
      <w:r w:rsidR="007E4E03">
        <w:rPr>
          <w:rFonts w:ascii="細明體" w:eastAsia="細明體" w:hAnsi="細明體" w:hint="eastAsia"/>
          <w:bCs/>
          <w:kern w:val="2"/>
          <w:lang w:eastAsia="zh-TW"/>
        </w:rPr>
        <w:t>表示14推到身故終止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7E4E03">
        <w:rPr>
          <w:rFonts w:ascii="細明體" w:eastAsia="細明體" w:hAnsi="細明體" w:hint="eastAsia"/>
          <w:bCs/>
          <w:kern w:val="2"/>
          <w:lang w:eastAsia="zh-TW"/>
        </w:rPr>
        <w:t>新增一筆</w:t>
      </w:r>
      <w:r>
        <w:rPr>
          <w:rFonts w:ascii="細明體" w:eastAsia="細明體" w:hAnsi="細明體" w:hint="eastAsia"/>
          <w:bCs/>
          <w:kern w:val="2"/>
          <w:lang w:eastAsia="zh-TW"/>
        </w:rPr>
        <w:t>理賠紀錄)</w:t>
      </w:r>
    </w:p>
    <w:p w:rsidR="000E1824" w:rsidRDefault="000E1824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產生理賠受理資料：</w:t>
      </w:r>
      <w:r w:rsidR="0037539F">
        <w:rPr>
          <w:rFonts w:ascii="細明體" w:eastAsia="細明體" w:hAnsi="細明體" w:hint="eastAsia"/>
          <w:bCs/>
          <w:kern w:val="2"/>
          <w:lang w:eastAsia="zh-TW"/>
        </w:rPr>
        <w:t>(一張保單</w:t>
      </w:r>
      <w:r w:rsidR="005D2936">
        <w:rPr>
          <w:rFonts w:ascii="細明體" w:eastAsia="細明體" w:hAnsi="細明體" w:hint="eastAsia"/>
          <w:bCs/>
          <w:kern w:val="2"/>
          <w:lang w:eastAsia="zh-TW"/>
        </w:rPr>
        <w:t>只需</w:t>
      </w:r>
      <w:r w:rsidR="0037539F">
        <w:rPr>
          <w:rFonts w:ascii="細明體" w:eastAsia="細明體" w:hAnsi="細明體" w:hint="eastAsia"/>
          <w:bCs/>
          <w:kern w:val="2"/>
          <w:lang w:eastAsia="zh-TW"/>
        </w:rPr>
        <w:t>CALL一次)</w:t>
      </w:r>
    </w:p>
    <w:p w:rsidR="000E1824" w:rsidRPr="006A0991" w:rsidRDefault="000E1824" w:rsidP="000E18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</w:t>
      </w:r>
      <w:r>
        <w:rPr>
          <w:rFonts w:ascii="細明體" w:eastAsia="細明體" w:hAnsi="細明體"/>
          <w:bCs/>
          <w:kern w:val="2"/>
          <w:lang w:eastAsia="zh-TW"/>
        </w:rPr>
        <w:t>ALL AA_B2Z800.</w:t>
      </w:r>
      <w:r w:rsidR="00CE0781" w:rsidRPr="00CE0781">
        <w:rPr>
          <w:rFonts w:ascii="細明體" w:eastAsia="細明體" w:hAnsi="細明體"/>
          <w:bCs/>
          <w:kern w:val="2"/>
          <w:lang w:eastAsia="zh-TW"/>
        </w:rPr>
        <w:t>getAplyData</w:t>
      </w:r>
      <w:r>
        <w:rPr>
          <w:rFonts w:ascii="細明體" w:eastAsia="細明體" w:hAnsi="細明體"/>
          <w:bCs/>
          <w:kern w:val="2"/>
          <w:lang w:eastAsia="zh-TW"/>
        </w:rPr>
        <w:t>()</w:t>
      </w:r>
      <w:r>
        <w:rPr>
          <w:rFonts w:ascii="細明體" w:eastAsia="細明體" w:hAnsi="細明體" w:hint="eastAsia"/>
          <w:bCs/>
          <w:kern w:val="2"/>
          <w:lang w:eastAsia="zh-TW"/>
        </w:rPr>
        <w:t>：(</w:t>
      </w:r>
      <w:r w:rsidR="00CE0781" w:rsidRPr="009675A3">
        <w:rPr>
          <w:rFonts w:ascii="細明體" w:eastAsia="細明體" w:hAnsi="細明體" w:cs="Arial" w:hint="eastAsia"/>
        </w:rPr>
        <w:t>產生檢核所需理賠受理資料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6A0991" w:rsidRPr="006A0991" w:rsidRDefault="006A0991" w:rsidP="006A099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</w:rPr>
        <w:t>事故者ID</w:t>
      </w:r>
      <w:r w:rsidR="00591BD0">
        <w:rPr>
          <w:rFonts w:ascii="細明體" w:eastAsia="細明體" w:hAnsi="細明體" w:hint="eastAsia"/>
          <w:lang w:eastAsia="zh-TW"/>
        </w:rPr>
        <w:t>=</w:t>
      </w:r>
      <w:r w:rsidR="00591BD0">
        <w:rPr>
          <w:rFonts w:ascii="sөũ" w:hAnsi="sөũ" w:hint="eastAsia"/>
        </w:rPr>
        <w:t>畫面</w:t>
      </w:r>
      <w:r w:rsidR="00591BD0">
        <w:rPr>
          <w:rFonts w:ascii="sөũ" w:hAnsi="sөũ" w:hint="eastAsia"/>
          <w:lang w:eastAsia="zh-TW"/>
        </w:rPr>
        <w:t>.</w:t>
      </w:r>
      <w:r w:rsidR="00591BD0">
        <w:rPr>
          <w:rFonts w:ascii="sөũ" w:hAnsi="sөũ" w:hint="eastAsia"/>
        </w:rPr>
        <w:t>被保人</w:t>
      </w:r>
      <w:r w:rsidR="00591BD0">
        <w:rPr>
          <w:rFonts w:ascii="sөũ" w:hAnsi="sөũ" w:hint="eastAsia"/>
        </w:rPr>
        <w:t>ID</w:t>
      </w:r>
    </w:p>
    <w:p w:rsidR="006A0991" w:rsidRPr="006A0991" w:rsidRDefault="006A0991" w:rsidP="006A099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</w:rPr>
        <w:t>事故日期</w:t>
      </w:r>
      <w:r w:rsidR="00E34CF4">
        <w:rPr>
          <w:rFonts w:ascii="細明體" w:eastAsia="細明體" w:hAnsi="細明體" w:hint="eastAsia"/>
          <w:lang w:eastAsia="zh-TW"/>
        </w:rPr>
        <w:t xml:space="preserve"> = </w:t>
      </w:r>
      <w:r w:rsidR="00830BE4">
        <w:rPr>
          <w:rFonts w:ascii="sөũ" w:hAnsi="sөũ" w:hint="eastAsia"/>
        </w:rPr>
        <w:t>DTAAA040.</w:t>
      </w:r>
      <w:r w:rsidR="00830BE4">
        <w:rPr>
          <w:rFonts w:ascii="sөũ" w:hAnsi="sөũ" w:hint="eastAsia"/>
        </w:rPr>
        <w:t>核定</w:t>
      </w:r>
      <w:r w:rsidR="00830BE4">
        <w:rPr>
          <w:rFonts w:ascii="sөũ" w:hAnsi="sөũ" w:hint="eastAsia"/>
          <w:lang w:eastAsia="zh-TW"/>
        </w:rPr>
        <w:t>_</w:t>
      </w:r>
      <w:r w:rsidR="00830BE4">
        <w:rPr>
          <w:rFonts w:ascii="sөũ" w:hAnsi="sөũ" w:hint="eastAsia"/>
        </w:rPr>
        <w:t>身故日期</w:t>
      </w:r>
    </w:p>
    <w:p w:rsidR="006A0991" w:rsidRDefault="006A0991" w:rsidP="006A099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  <w:r w:rsidR="00E34CF4">
        <w:rPr>
          <w:rFonts w:ascii="細明體" w:eastAsia="細明體" w:hAnsi="細明體" w:hint="eastAsia"/>
          <w:lang w:eastAsia="zh-TW"/>
        </w:rPr>
        <w:t xml:space="preserve"> = </w:t>
      </w:r>
      <w:r w:rsidR="00E34CF4">
        <w:rPr>
          <w:rFonts w:ascii="細明體" w:eastAsia="細明體" w:hAnsi="細明體"/>
          <w:lang w:eastAsia="zh-TW"/>
        </w:rPr>
        <w:t>DTAAB203.</w:t>
      </w:r>
      <w:r w:rsidR="00E34CF4">
        <w:rPr>
          <w:rFonts w:ascii="細明體" w:eastAsia="細明體" w:hAnsi="細明體" w:hint="eastAsia"/>
          <w:lang w:eastAsia="zh-TW"/>
        </w:rPr>
        <w:t>受理編號</w:t>
      </w:r>
    </w:p>
    <w:p w:rsidR="00772680" w:rsidRDefault="00433B0D" w:rsidP="0077268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回傳.投保明細 是空的</w:t>
      </w:r>
    </w:p>
    <w:p w:rsidR="00CC6E1D" w:rsidRDefault="00CC6E1D" w:rsidP="00CC6E1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96F3A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346B47">
        <w:rPr>
          <w:rFonts w:ascii="sөũ" w:hAnsi="sөũ" w:hint="eastAsia"/>
          <w:lang w:eastAsia="zh-TW"/>
        </w:rPr>
        <w:t>畫面</w:t>
      </w:r>
      <w:r w:rsidR="00346B47" w:rsidRPr="004B459F">
        <w:rPr>
          <w:rFonts w:ascii="sөũ" w:hAnsi="sөũ" w:hint="eastAsia"/>
          <w:lang w:eastAsia="zh-TW"/>
        </w:rPr>
        <w:t>.</w:t>
      </w:r>
      <w:r w:rsidR="00346B47" w:rsidRPr="003C7CEA">
        <w:rPr>
          <w:rFonts w:ascii="sөũ" w:hAnsi="sөũ"/>
          <w:lang w:eastAsia="zh-TW"/>
        </w:rPr>
        <w:t>保單號碼</w:t>
      </w:r>
      <w:r w:rsidR="00346B47">
        <w:rPr>
          <w:rFonts w:ascii="sөũ" w:hAnsi="sөũ" w:hint="eastAsia"/>
          <w:lang w:eastAsia="zh-TW"/>
        </w:rPr>
        <w:t xml:space="preserve"> + </w:t>
      </w:r>
      <w:r w:rsidR="00346B47">
        <w:rPr>
          <w:rFonts w:ascii="sөũ" w:hAnsi="sөũ"/>
          <w:lang w:eastAsia="zh-TW"/>
        </w:rPr>
        <w:t>‘</w:t>
      </w:r>
      <w:r w:rsidR="00346B47">
        <w:rPr>
          <w:rFonts w:ascii="sөũ" w:hAnsi="sөũ" w:hint="eastAsia"/>
          <w:lang w:eastAsia="zh-TW"/>
        </w:rPr>
        <w:t>於身故日</w:t>
      </w:r>
      <w:r w:rsidR="00346B47">
        <w:rPr>
          <w:rFonts w:ascii="sөũ" w:hAnsi="sөũ"/>
          <w:lang w:eastAsia="zh-TW"/>
        </w:rPr>
        <w:t>’</w:t>
      </w:r>
      <w:r w:rsidR="00FE76AE">
        <w:rPr>
          <w:rFonts w:ascii="sөũ" w:hAnsi="sөũ" w:hint="eastAsia"/>
          <w:lang w:eastAsia="zh-TW"/>
        </w:rPr>
        <w:t xml:space="preserve"> +</w:t>
      </w:r>
      <w:r w:rsidR="00FE76AE" w:rsidRPr="00FE76AE">
        <w:rPr>
          <w:rFonts w:ascii="sөũ" w:hAnsi="sөũ" w:hint="eastAsia"/>
          <w:lang w:eastAsia="zh-TW"/>
        </w:rPr>
        <w:t xml:space="preserve"> </w:t>
      </w:r>
      <w:r w:rsidR="00FE76AE">
        <w:rPr>
          <w:rFonts w:ascii="sөũ" w:hAnsi="sөũ" w:hint="eastAsia"/>
          <w:lang w:eastAsia="zh-TW"/>
        </w:rPr>
        <w:t>DTAAA040.</w:t>
      </w:r>
      <w:r w:rsidR="00FE76AE">
        <w:rPr>
          <w:rFonts w:ascii="sөũ" w:hAnsi="sөũ" w:hint="eastAsia"/>
          <w:lang w:eastAsia="zh-TW"/>
        </w:rPr>
        <w:t>核定</w:t>
      </w:r>
      <w:r w:rsidR="00FE76AE">
        <w:rPr>
          <w:rFonts w:ascii="sөũ" w:hAnsi="sөũ" w:hint="eastAsia"/>
          <w:lang w:eastAsia="zh-TW"/>
        </w:rPr>
        <w:t>_</w:t>
      </w:r>
      <w:r w:rsidR="00FE76AE">
        <w:rPr>
          <w:rFonts w:ascii="sөũ" w:hAnsi="sөũ" w:hint="eastAsia"/>
          <w:lang w:eastAsia="zh-TW"/>
        </w:rPr>
        <w:t>身故日期</w:t>
      </w:r>
      <w:r w:rsidR="00FE76AE">
        <w:rPr>
          <w:rFonts w:ascii="sөũ" w:hAnsi="sөũ" w:hint="eastAsia"/>
          <w:lang w:eastAsia="zh-TW"/>
        </w:rPr>
        <w:t>+</w:t>
      </w:r>
      <w:r w:rsidR="00FE76AE">
        <w:rPr>
          <w:rFonts w:ascii="sөũ" w:hAnsi="sөũ"/>
          <w:lang w:eastAsia="zh-TW"/>
        </w:rPr>
        <w:t>’</w:t>
      </w:r>
      <w:r w:rsidR="00FE76AE">
        <w:rPr>
          <w:rFonts w:ascii="sөũ" w:hAnsi="sөũ" w:hint="eastAsia"/>
          <w:lang w:eastAsia="zh-TW"/>
        </w:rPr>
        <w:t>無有效保單，不應更新效力</w:t>
      </w:r>
      <w:r w:rsidR="00FE76AE">
        <w:rPr>
          <w:rFonts w:ascii="sөũ" w:hAnsi="sөũ"/>
          <w:lang w:eastAsia="zh-TW"/>
        </w:rPr>
        <w:t>’</w:t>
      </w:r>
    </w:p>
    <w:p w:rsidR="00CC6E1D" w:rsidRDefault="00FE76AE" w:rsidP="00772680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逐筆讀取投保明細：</w:t>
      </w:r>
    </w:p>
    <w:p w:rsidR="00FE76AE" w:rsidRDefault="00FE76AE" w:rsidP="00FE76AE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IF 投保明細.保單號碼 = 畫面.保單號碼 </w:t>
      </w:r>
      <w:r>
        <w:rPr>
          <w:rFonts w:ascii="細明體" w:eastAsia="細明體" w:hAnsi="細明體"/>
          <w:bCs/>
          <w:kern w:val="2"/>
          <w:lang w:eastAsia="zh-TW"/>
        </w:rPr>
        <w:t xml:space="preserve">AND </w:t>
      </w:r>
      <w:r>
        <w:rPr>
          <w:rFonts w:ascii="細明體" w:eastAsia="細明體" w:hAnsi="細明體" w:hint="eastAsia"/>
          <w:bCs/>
          <w:kern w:val="2"/>
          <w:lang w:eastAsia="zh-TW"/>
        </w:rPr>
        <w:t>投保明細.險別=畫面.險別</w:t>
      </w:r>
    </w:p>
    <w:p w:rsidR="00D623BC" w:rsidRDefault="00CC5452" w:rsidP="00D623BC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$比對後投保明細 = 投保明細</w:t>
      </w:r>
    </w:p>
    <w:p w:rsidR="00D623BC" w:rsidRDefault="00D623BC" w:rsidP="00D623BC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BREAK</w:t>
      </w:r>
    </w:p>
    <w:p w:rsidR="002D499C" w:rsidRDefault="002D499C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讀取原件的理賠紀錄：</w:t>
      </w:r>
      <w:r w:rsidR="00E153EF">
        <w:rPr>
          <w:rFonts w:ascii="細明體" w:eastAsia="細明體" w:hAnsi="細明體" w:hint="eastAsia"/>
          <w:bCs/>
          <w:kern w:val="2"/>
          <w:lang w:eastAsia="zh-TW"/>
        </w:rPr>
        <w:t>(一張保單只需CALL一次)</w:t>
      </w:r>
    </w:p>
    <w:p w:rsidR="00E153EF" w:rsidRPr="001913BD" w:rsidRDefault="00E153EF" w:rsidP="00E153E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CALL AA_A9Z001.</w:t>
      </w:r>
      <w:r w:rsidR="001913BD" w:rsidRPr="001913BD">
        <w:rPr>
          <w:rFonts w:ascii="細明體" w:eastAsia="細明體" w:hAnsi="細明體"/>
          <w:bCs/>
          <w:kern w:val="2"/>
          <w:lang w:eastAsia="zh-TW"/>
        </w:rPr>
        <w:t>getDTAAB001ByAplyNo</w:t>
      </w:r>
      <w:r w:rsidR="001913BD">
        <w:rPr>
          <w:rFonts w:ascii="細明體" w:eastAsia="細明體" w:hAnsi="細明體"/>
          <w:bCs/>
          <w:kern w:val="2"/>
          <w:lang w:eastAsia="zh-TW"/>
        </w:rPr>
        <w:t>(</w:t>
      </w:r>
      <w:r w:rsidR="001913BD" w:rsidRPr="001913BD">
        <w:rPr>
          <w:rFonts w:ascii="細明體" w:eastAsia="細明體" w:hAnsi="細明體" w:cs="Arial"/>
        </w:rPr>
        <w:t>)</w:t>
      </w:r>
      <w:r w:rsidR="001913BD" w:rsidRPr="001913BD">
        <w:rPr>
          <w:rFonts w:ascii="細明體" w:eastAsia="細明體" w:hAnsi="細明體" w:cs="Arial" w:hint="eastAsia"/>
        </w:rPr>
        <w:t>：(</w:t>
      </w:r>
      <w:r w:rsidR="001913BD" w:rsidRPr="001913BD">
        <w:rPr>
          <w:rFonts w:ascii="細明體" w:eastAsia="細明體" w:hAnsi="細明體" w:cs="Arial"/>
        </w:rPr>
        <w:t>查詢理賠紀錄檔BY受理編號</w:t>
      </w:r>
      <w:r w:rsidR="001913BD" w:rsidRPr="001913BD">
        <w:rPr>
          <w:rFonts w:ascii="細明體" w:eastAsia="細明體" w:hAnsi="細明體" w:cs="Arial" w:hint="eastAsia"/>
        </w:rPr>
        <w:t>)</w:t>
      </w:r>
    </w:p>
    <w:p w:rsidR="001913BD" w:rsidRDefault="001913BD" w:rsidP="001913B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受理編號 = 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>受理編號</w:t>
      </w:r>
    </w:p>
    <w:p w:rsidR="001913BD" w:rsidRDefault="00453672" w:rsidP="00E153E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NOT FND</w:t>
      </w:r>
    </w:p>
    <w:p w:rsidR="00453672" w:rsidRDefault="00B2257D" w:rsidP="0045367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F96F3A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細明體" w:eastAsia="細明體" w:hAnsi="細明體"/>
          <w:bCs/>
          <w:kern w:val="2"/>
          <w:lang w:eastAsia="zh-TW"/>
        </w:rPr>
        <w:t>DTAAB203.</w:t>
      </w:r>
      <w:r>
        <w:rPr>
          <w:rFonts w:ascii="細明體" w:eastAsia="細明體" w:hAnsi="細明體" w:hint="eastAsia"/>
          <w:bCs/>
          <w:kern w:val="2"/>
          <w:lang w:eastAsia="zh-TW"/>
        </w:rPr>
        <w:t>受理編號+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查無身故理賠資料</w:t>
      </w:r>
      <w:r>
        <w:rPr>
          <w:rFonts w:ascii="細明體" w:eastAsia="細明體" w:hAnsi="細明體"/>
          <w:bCs/>
          <w:kern w:val="2"/>
          <w:lang w:eastAsia="zh-TW"/>
        </w:rPr>
        <w:t>’</w:t>
      </w:r>
    </w:p>
    <w:p w:rsidR="00453672" w:rsidRDefault="00B2257D" w:rsidP="00E153E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</w:t>
      </w:r>
    </w:p>
    <w:p w:rsidR="00B2257D" w:rsidRDefault="00B2257D" w:rsidP="00B2257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原件理賠紀錄 = 回傳.理賠紀錄 取第一筆</w:t>
      </w:r>
    </w:p>
    <w:p w:rsidR="00AD5870" w:rsidRDefault="00AD5870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產生理賠紀錄</w:t>
      </w:r>
      <w:r w:rsidR="00805D79">
        <w:rPr>
          <w:rFonts w:ascii="細明體" w:eastAsia="細明體" w:hAnsi="細明體" w:hint="eastAsia"/>
          <w:bCs/>
          <w:kern w:val="2"/>
          <w:lang w:eastAsia="zh-TW"/>
        </w:rPr>
        <w:t>資料：</w:t>
      </w:r>
    </w:p>
    <w:p w:rsidR="00377396" w:rsidRPr="00AD364A" w:rsidRDefault="00377396" w:rsidP="0037739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</w:t>
      </w:r>
      <w:r>
        <w:rPr>
          <w:rFonts w:ascii="細明體" w:eastAsia="細明體" w:hAnsi="細明體"/>
          <w:bCs/>
          <w:kern w:val="2"/>
          <w:lang w:eastAsia="zh-TW"/>
        </w:rPr>
        <w:t>ALL AA_B2Z800.</w:t>
      </w:r>
      <w:r w:rsidR="00E5649A" w:rsidRPr="00C00E6C">
        <w:rPr>
          <w:rFonts w:ascii="細明體" w:eastAsia="細明體" w:hAnsi="細明體"/>
          <w:bCs/>
          <w:kern w:val="2"/>
          <w:lang w:eastAsia="zh-TW"/>
        </w:rPr>
        <w:t>setDTAAB001</w:t>
      </w:r>
      <w:r w:rsidR="00C00E6C">
        <w:rPr>
          <w:rFonts w:ascii="細明體" w:eastAsia="細明體" w:hAnsi="細明體"/>
          <w:bCs/>
          <w:kern w:val="2"/>
          <w:lang w:eastAsia="zh-TW"/>
        </w:rPr>
        <w:t>()</w:t>
      </w:r>
      <w:r w:rsidR="00C00E6C">
        <w:rPr>
          <w:rFonts w:ascii="細明體" w:eastAsia="細明體" w:hAnsi="細明體" w:hint="eastAsia"/>
          <w:bCs/>
          <w:kern w:val="2"/>
          <w:lang w:eastAsia="zh-TW"/>
        </w:rPr>
        <w:t>：(</w:t>
      </w:r>
      <w:r w:rsidR="00C00E6C" w:rsidRPr="004E7557">
        <w:rPr>
          <w:rFonts w:ascii="細明體" w:eastAsia="細明體" w:hAnsi="細明體" w:cs="Arial" w:hint="eastAsia"/>
        </w:rPr>
        <w:t>產生理賠紀錄</w:t>
      </w:r>
      <w:r w:rsidR="00C00E6C">
        <w:rPr>
          <w:rFonts w:ascii="細明體" w:eastAsia="細明體" w:hAnsi="細明體" w:cs="Arial" w:hint="eastAsia"/>
          <w:lang w:eastAsia="zh-TW"/>
        </w:rPr>
        <w:t>)</w:t>
      </w:r>
    </w:p>
    <w:p w:rsidR="00AD364A" w:rsidRPr="00AD364A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 xml:space="preserve">投保明細 = </w:t>
      </w:r>
      <w:r w:rsidR="00387074">
        <w:rPr>
          <w:rFonts w:ascii="細明體" w:eastAsia="細明體" w:hAnsi="細明體" w:hint="eastAsia"/>
          <w:bCs/>
          <w:kern w:val="2"/>
          <w:lang w:eastAsia="zh-TW"/>
        </w:rPr>
        <w:t>$比對後投保明細</w:t>
      </w:r>
    </w:p>
    <w:p w:rsidR="00AD364A" w:rsidRPr="00AD364A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理賠申請書</w:t>
      </w:r>
      <w:r w:rsidR="00387074">
        <w:rPr>
          <w:rFonts w:ascii="新細明體" w:hAnsi="新細明體" w:hint="eastAsia"/>
          <w:lang w:eastAsia="zh-TW"/>
        </w:rPr>
        <w:t>=</w:t>
      </w:r>
      <w:r w:rsidR="00E163BB" w:rsidRPr="00E163BB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E163BB">
        <w:rPr>
          <w:rFonts w:ascii="細明體" w:eastAsia="細明體" w:hAnsi="細明體"/>
          <w:bCs/>
          <w:kern w:val="2"/>
          <w:lang w:eastAsia="zh-TW"/>
        </w:rPr>
        <w:t>AA_B2Z800</w:t>
      </w:r>
      <w:r w:rsidR="00E163BB">
        <w:rPr>
          <w:rFonts w:ascii="細明體" w:eastAsia="細明體" w:hAnsi="細明體" w:hint="eastAsia"/>
          <w:bCs/>
          <w:kern w:val="2"/>
          <w:lang w:eastAsia="zh-TW"/>
        </w:rPr>
        <w:t>回傳.申請書</w:t>
      </w:r>
    </w:p>
    <w:p w:rsidR="00AD364A" w:rsidRPr="00AD364A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大額給付資料</w:t>
      </w:r>
      <w:r w:rsidR="00E163BB">
        <w:rPr>
          <w:rFonts w:ascii="新細明體" w:hAnsi="新細明體" w:hint="eastAsia"/>
          <w:lang w:eastAsia="zh-TW"/>
        </w:rPr>
        <w:t>=</w:t>
      </w:r>
      <w:r w:rsidR="00E163BB" w:rsidRPr="00E163BB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E163BB">
        <w:rPr>
          <w:rFonts w:ascii="細明體" w:eastAsia="細明體" w:hAnsi="細明體"/>
          <w:bCs/>
          <w:kern w:val="2"/>
          <w:lang w:eastAsia="zh-TW"/>
        </w:rPr>
        <w:t>AA_B2Z800</w:t>
      </w:r>
      <w:r w:rsidR="00E163BB">
        <w:rPr>
          <w:rFonts w:ascii="細明體" w:eastAsia="細明體" w:hAnsi="細明體" w:hint="eastAsia"/>
          <w:bCs/>
          <w:kern w:val="2"/>
          <w:lang w:eastAsia="zh-TW"/>
        </w:rPr>
        <w:t>回傳.</w:t>
      </w:r>
      <w:r w:rsidR="00E163BB">
        <w:rPr>
          <w:rFonts w:ascii="細明體" w:eastAsia="細明體" w:hAnsi="細明體" w:hint="eastAsia"/>
          <w:lang w:eastAsia="zh-TW"/>
        </w:rPr>
        <w:t>大額給付資料</w:t>
      </w:r>
    </w:p>
    <w:p w:rsidR="00AD364A" w:rsidRPr="00AD364A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</w:rPr>
        <w:t>受理編號</w:t>
      </w:r>
      <w:r w:rsidR="00783C00">
        <w:rPr>
          <w:rFonts w:ascii="細明體" w:eastAsia="細明體" w:hAnsi="細明體" w:hint="eastAsia"/>
          <w:lang w:eastAsia="zh-TW"/>
        </w:rPr>
        <w:t>=</w:t>
      </w:r>
      <w:r w:rsidR="00AF44D2">
        <w:rPr>
          <w:rFonts w:ascii="細明體" w:eastAsia="細明體" w:hAnsi="細明體" w:hint="eastAsia"/>
          <w:lang w:eastAsia="zh-TW"/>
        </w:rPr>
        <w:t>$</w:t>
      </w:r>
      <w:r w:rsidR="00AF44D2">
        <w:rPr>
          <w:rFonts w:ascii="細明體" w:eastAsia="細明體" w:hAnsi="細明體" w:hint="eastAsia"/>
        </w:rPr>
        <w:t>受理編號</w:t>
      </w:r>
    </w:p>
    <w:p w:rsidR="00AD364A" w:rsidRPr="00AD364A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</w:rPr>
        <w:t>索賠類別</w:t>
      </w:r>
      <w:r w:rsidR="00783C00">
        <w:rPr>
          <w:rFonts w:ascii="細明體" w:eastAsia="細明體" w:hAnsi="細明體" w:hint="eastAsia"/>
          <w:lang w:eastAsia="zh-TW"/>
        </w:rPr>
        <w:t>=</w:t>
      </w:r>
      <w:r w:rsidR="00783C00">
        <w:rPr>
          <w:rFonts w:ascii="細明體" w:eastAsia="細明體" w:hAnsi="細明體"/>
          <w:lang w:eastAsia="zh-TW"/>
        </w:rPr>
        <w:t>’A’</w:t>
      </w:r>
    </w:p>
    <w:p w:rsidR="00AD364A" w:rsidRPr="004A365F" w:rsidRDefault="00AD364A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原件理賠紀錄</w:t>
      </w:r>
      <w:r w:rsidR="00783C00">
        <w:rPr>
          <w:rFonts w:ascii="細明體" w:eastAsia="細明體" w:hAnsi="細明體" w:hint="eastAsia"/>
          <w:lang w:eastAsia="zh-TW"/>
        </w:rPr>
        <w:t xml:space="preserve"> =</w:t>
      </w:r>
      <w:r w:rsidR="00783C00">
        <w:rPr>
          <w:rFonts w:ascii="細明體" w:eastAsia="細明體" w:hAnsi="細明體" w:hint="eastAsia"/>
          <w:bCs/>
          <w:kern w:val="2"/>
          <w:lang w:eastAsia="zh-TW"/>
        </w:rPr>
        <w:t>$</w:t>
      </w:r>
      <w:r w:rsidR="00783C00">
        <w:rPr>
          <w:rFonts w:ascii="細明體" w:eastAsia="細明體" w:hAnsi="細明體" w:hint="eastAsia"/>
          <w:lang w:eastAsia="zh-TW"/>
        </w:rPr>
        <w:t>原件理賠紀錄</w:t>
      </w:r>
    </w:p>
    <w:p w:rsidR="004A365F" w:rsidRDefault="004A365F" w:rsidP="00AD364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 =</w:t>
      </w:r>
      <w:r w:rsidR="006E1758">
        <w:rPr>
          <w:rFonts w:ascii="細明體" w:eastAsia="細明體" w:hAnsi="細明體" w:hint="eastAsia"/>
          <w:lang w:eastAsia="zh-TW"/>
        </w:rPr>
        <w:t xml:space="preserve"> $</w:t>
      </w:r>
      <w:r w:rsidR="00F11C11">
        <w:rPr>
          <w:rFonts w:ascii="細明體" w:eastAsia="細明體" w:hAnsi="細明體" w:hint="eastAsia"/>
          <w:lang w:eastAsia="zh-TW"/>
        </w:rPr>
        <w:t>序號 + 1</w:t>
      </w:r>
      <w:r w:rsidR="00D95A05">
        <w:rPr>
          <w:rFonts w:ascii="細明體" w:eastAsia="細明體" w:hAnsi="細明體" w:hint="eastAsia"/>
          <w:lang w:eastAsia="zh-TW"/>
        </w:rPr>
        <w:t>(從1開始累加)</w:t>
      </w:r>
    </w:p>
    <w:p w:rsidR="006B623C" w:rsidRDefault="006B623C" w:rsidP="006B623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443156" w:rsidRDefault="006B623C" w:rsidP="006B623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96F3A">
        <w:rPr>
          <w:rFonts w:ascii="細明體" w:eastAsia="細明體" w:hAnsi="細明體" w:hint="eastAsia"/>
          <w:bCs/>
          <w:kern w:val="2"/>
          <w:lang w:eastAsia="zh-TW"/>
        </w:rPr>
        <w:t>錯誤訊息：畫面.</w:t>
      </w:r>
      <w:r w:rsidRPr="00F96F3A">
        <w:rPr>
          <w:rFonts w:ascii="細明體" w:eastAsia="細明體" w:hAnsi="細明體"/>
          <w:bCs/>
          <w:kern w:val="2"/>
          <w:lang w:eastAsia="zh-TW"/>
        </w:rPr>
        <w:t>保單號碼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 w:rsidRPr="00F96F3A">
        <w:rPr>
          <w:rFonts w:ascii="細明體" w:eastAsia="細明體" w:hAnsi="細明體"/>
          <w:bCs/>
          <w:kern w:val="2"/>
          <w:lang w:eastAsia="zh-TW"/>
        </w:rPr>
        <w:t>‘,’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畫面.險別+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="00765B41">
        <w:rPr>
          <w:rFonts w:ascii="細明體" w:eastAsia="細明體" w:hAnsi="細明體" w:hint="eastAsia"/>
          <w:bCs/>
          <w:kern w:val="2"/>
          <w:lang w:eastAsia="zh-TW"/>
        </w:rPr>
        <w:t>產生</w:t>
      </w:r>
      <w:r w:rsidRPr="00201CD1">
        <w:rPr>
          <w:rFonts w:ascii="細明體" w:eastAsia="細明體" w:hAnsi="細明體"/>
          <w:bCs/>
          <w:kern w:val="2"/>
          <w:lang w:eastAsia="zh-TW"/>
        </w:rPr>
        <w:t>理賠紀錄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有誤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回傳.錯誤訊</w:t>
      </w:r>
    </w:p>
    <w:p w:rsidR="007D25DA" w:rsidRDefault="005068B4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="007D25DA">
        <w:rPr>
          <w:rFonts w:ascii="細明體" w:eastAsia="細明體" w:hAnsi="細明體" w:hint="eastAsia"/>
          <w:bCs/>
          <w:kern w:val="2"/>
          <w:lang w:eastAsia="zh-TW"/>
        </w:rPr>
        <w:t>主(附)約終止</w:t>
      </w:r>
      <w:r>
        <w:rPr>
          <w:rFonts w:ascii="細明體" w:eastAsia="細明體" w:hAnsi="細明體" w:hint="eastAsia"/>
          <w:bCs/>
          <w:kern w:val="2"/>
          <w:lang w:eastAsia="zh-TW"/>
        </w:rPr>
        <w:t>的理賠</w:t>
      </w:r>
      <w:r w:rsidR="007D25DA">
        <w:rPr>
          <w:rFonts w:ascii="細明體" w:eastAsia="細明體" w:hAnsi="細明體" w:hint="eastAsia"/>
          <w:bCs/>
          <w:kern w:val="2"/>
          <w:lang w:eastAsia="zh-TW"/>
        </w:rPr>
        <w:t>紀錄：</w:t>
      </w:r>
    </w:p>
    <w:p w:rsidR="007D25DA" w:rsidRDefault="007D25DA" w:rsidP="00D4005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CALL AA_B1ZX01.</w:t>
      </w:r>
      <w:r w:rsidR="00D4005B" w:rsidRPr="00D4005B">
        <w:rPr>
          <w:rFonts w:ascii="細明體" w:eastAsia="細明體" w:hAnsi="細明體"/>
          <w:bCs/>
          <w:kern w:val="2"/>
          <w:lang w:eastAsia="zh-TW"/>
        </w:rPr>
        <w:t xml:space="preserve">insDTAAB001(List) </w:t>
      </w:r>
      <w:r w:rsidRPr="00945498">
        <w:rPr>
          <w:rFonts w:ascii="細明體" w:eastAsia="細明體" w:hAnsi="細明體"/>
          <w:bCs/>
          <w:kern w:val="2"/>
          <w:lang w:eastAsia="zh-TW"/>
        </w:rPr>
        <w:t>()</w:t>
      </w:r>
      <w:r>
        <w:rPr>
          <w:rFonts w:ascii="細明體" w:eastAsia="細明體" w:hAnsi="細明體" w:hint="eastAsia"/>
          <w:bCs/>
          <w:kern w:val="2"/>
          <w:lang w:eastAsia="zh-TW"/>
        </w:rPr>
        <w:t>：(</w:t>
      </w:r>
      <w:r w:rsidR="00D4005B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201CD1">
        <w:rPr>
          <w:rFonts w:ascii="細明體" w:eastAsia="細明體" w:hAnsi="細明體"/>
          <w:bCs/>
          <w:kern w:val="2"/>
          <w:lang w:eastAsia="zh-TW"/>
        </w:rPr>
        <w:t>理賠紀錄檔</w:t>
      </w:r>
      <w:r w:rsidRPr="00201CD1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6A3FA2" w:rsidRDefault="006A3FA2" w:rsidP="007D25D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理賠紀錄 = </w:t>
      </w:r>
      <w:r w:rsidR="001C0E9B">
        <w:rPr>
          <w:rFonts w:ascii="細明體" w:eastAsia="細明體" w:hAnsi="細明體"/>
          <w:bCs/>
          <w:kern w:val="2"/>
          <w:lang w:eastAsia="zh-TW"/>
        </w:rPr>
        <w:t>AA_B2Z800</w:t>
      </w:r>
      <w:r w:rsidR="001C0E9B">
        <w:rPr>
          <w:rFonts w:ascii="細明體" w:eastAsia="細明體" w:hAnsi="細明體" w:hint="eastAsia"/>
          <w:bCs/>
          <w:kern w:val="2"/>
          <w:lang w:eastAsia="zh-TW"/>
        </w:rPr>
        <w:t>回傳.理賠紀錄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7D25DA" w:rsidRPr="00F96F3A" w:rsidRDefault="007D25DA" w:rsidP="007D25D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96F3A"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991BD5">
        <w:rPr>
          <w:rFonts w:ascii="細明體" w:eastAsia="細明體" w:hAnsi="細明體" w:hint="eastAsia"/>
          <w:lang w:eastAsia="zh-TW"/>
        </w:rPr>
        <w:t>$受理編號</w:t>
      </w:r>
      <w:r>
        <w:rPr>
          <w:rFonts w:ascii="sөũ" w:hAnsi="sөũ" w:hint="eastAsia"/>
          <w:lang w:eastAsia="zh-TW"/>
        </w:rPr>
        <w:t xml:space="preserve">+ </w:t>
      </w:r>
      <w:r>
        <w:rPr>
          <w:rFonts w:ascii="sөũ" w:hAnsi="sөũ"/>
          <w:lang w:eastAsia="zh-TW"/>
        </w:rPr>
        <w:t>‘,’ +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畫面.</w:t>
      </w:r>
      <w:r w:rsidRPr="00F96F3A">
        <w:rPr>
          <w:rFonts w:ascii="細明體" w:eastAsia="細明體" w:hAnsi="細明體"/>
          <w:bCs/>
          <w:kern w:val="2"/>
          <w:lang w:eastAsia="zh-TW"/>
        </w:rPr>
        <w:t>保單號碼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 xml:space="preserve"> + </w:t>
      </w:r>
      <w:r w:rsidRPr="00F96F3A">
        <w:rPr>
          <w:rFonts w:ascii="細明體" w:eastAsia="細明體" w:hAnsi="細明體"/>
          <w:bCs/>
          <w:kern w:val="2"/>
          <w:lang w:eastAsia="zh-TW"/>
        </w:rPr>
        <w:t>‘,’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畫面.險別+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="00991BD5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201CD1">
        <w:rPr>
          <w:rFonts w:ascii="細明體" w:eastAsia="細明體" w:hAnsi="細明體"/>
          <w:bCs/>
          <w:kern w:val="2"/>
          <w:lang w:eastAsia="zh-TW"/>
        </w:rPr>
        <w:t>理賠紀錄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有誤</w:t>
      </w:r>
      <w:r w:rsidRPr="00F96F3A">
        <w:rPr>
          <w:rFonts w:ascii="細明體" w:eastAsia="細明體" w:hAnsi="細明體"/>
          <w:bCs/>
          <w:kern w:val="2"/>
          <w:lang w:eastAsia="zh-TW"/>
        </w:rPr>
        <w:t>’</w:t>
      </w:r>
      <w:r w:rsidRPr="00F96F3A"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7D25DA" w:rsidRPr="00497EC5" w:rsidRDefault="007D25DA" w:rsidP="007D25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bCs/>
          <w:kern w:val="2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身故效力更新人工</w:t>
      </w:r>
      <w:r w:rsidRPr="00E01490">
        <w:rPr>
          <w:rFonts w:ascii="細明體" w:eastAsia="細明體" w:hAnsi="細明體" w:hint="eastAsia"/>
          <w:lang w:eastAsia="zh-TW"/>
        </w:rPr>
        <w:t>作業檔</w:t>
      </w:r>
      <w:r>
        <w:rPr>
          <w:rFonts w:ascii="細明體" w:eastAsia="細明體" w:hAnsi="細明體" w:hint="eastAsia"/>
          <w:lang w:eastAsia="zh-TW"/>
        </w:rPr>
        <w:t>(</w:t>
      </w:r>
      <w:r w:rsidRPr="00E01490">
        <w:rPr>
          <w:rFonts w:ascii="細明體" w:eastAsia="細明體" w:hAnsi="細明體" w:hint="eastAsia"/>
          <w:lang w:eastAsia="zh-TW"/>
        </w:rPr>
        <w:t>DTA</w:t>
      </w:r>
      <w:r>
        <w:rPr>
          <w:rFonts w:ascii="細明體" w:eastAsia="細明體" w:hAnsi="細明體"/>
          <w:lang w:eastAsia="zh-TW"/>
        </w:rPr>
        <w:t>AD301)</w:t>
      </w:r>
      <w:r w:rsidRPr="00E01490">
        <w:rPr>
          <w:rFonts w:ascii="細明體" w:eastAsia="細明體" w:hAnsi="細明體" w:hint="eastAsia"/>
          <w:lang w:eastAsia="zh-TW"/>
        </w:rPr>
        <w:t>資料：</w:t>
      </w:r>
    </w:p>
    <w:p w:rsidR="007D25DA" w:rsidRPr="00497EC5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資料內容：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$</w:t>
      </w:r>
      <w:r>
        <w:rPr>
          <w:rFonts w:ascii="sөũ" w:hAnsi="sөũ" w:hint="eastAsia"/>
        </w:rPr>
        <w:t>更新前</w:t>
      </w:r>
      <w:r w:rsidRPr="003C7CEA">
        <w:rPr>
          <w:rFonts w:ascii="sөũ" w:hAnsi="sөũ"/>
        </w:rPr>
        <w:t>效力</w:t>
      </w:r>
      <w:r>
        <w:rPr>
          <w:rFonts w:ascii="sөũ" w:hAnsi="sөũ" w:hint="eastAsia"/>
          <w:lang w:eastAsia="zh-TW"/>
        </w:rPr>
        <w:t xml:space="preserve"> = DTAAB001.</w:t>
      </w:r>
      <w:r>
        <w:rPr>
          <w:rFonts w:ascii="sөũ" w:hAnsi="sөũ" w:hint="eastAsia"/>
          <w:lang w:eastAsia="zh-TW"/>
        </w:rPr>
        <w:t>契約效力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 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7D25DA" w:rsidRPr="00E01490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$</w:t>
      </w:r>
      <w:r>
        <w:rPr>
          <w:rFonts w:ascii="sөũ" w:hAnsi="sөũ" w:hint="eastAsia"/>
        </w:rPr>
        <w:t>更新前</w:t>
      </w:r>
      <w:r w:rsidRPr="003C7CEA">
        <w:rPr>
          <w:rFonts w:ascii="sөũ" w:hAnsi="sөũ"/>
        </w:rPr>
        <w:t>效力</w:t>
      </w:r>
      <w:r>
        <w:rPr>
          <w:rFonts w:ascii="sөũ" w:hAnsi="sөũ" w:hint="eastAsia"/>
          <w:lang w:eastAsia="zh-TW"/>
        </w:rPr>
        <w:t xml:space="preserve"> = DTAAB002.</w:t>
      </w:r>
      <w:r>
        <w:rPr>
          <w:rFonts w:ascii="sөũ" w:hAnsi="sөũ" w:hint="eastAsia"/>
          <w:lang w:eastAsia="zh-TW"/>
        </w:rPr>
        <w:t>契約效力</w:t>
      </w:r>
    </w:p>
    <w:p w:rsidR="00DA5A0D" w:rsidRPr="00DA5A0D" w:rsidRDefault="00DA5A0D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51" w:author="蕭侑文" w:date="2017-08-21T15:10:00Z"/>
          <w:rFonts w:ascii="細明體" w:eastAsia="細明體" w:hAnsi="細明體"/>
          <w:bCs/>
          <w:kern w:val="2"/>
          <w:lang w:eastAsia="zh-TW"/>
          <w:rPrChange w:id="152" w:author="蕭侑文" w:date="2017-08-21T15:10:00Z">
            <w:rPr>
              <w:ins w:id="153" w:author="蕭侑文" w:date="2017-08-21T15:10:00Z"/>
              <w:rFonts w:ascii="細明體" w:eastAsia="細明體" w:hAnsi="細明體"/>
              <w:lang w:eastAsia="zh-TW"/>
            </w:rPr>
          </w:rPrChange>
        </w:rPr>
      </w:pPr>
      <w:ins w:id="154" w:author="蕭侑文" w:date="2017-08-21T15:10:00Z">
        <w:r w:rsidRPr="00E01490">
          <w:rPr>
            <w:rFonts w:ascii="細明體" w:eastAsia="細明體" w:hAnsi="細明體" w:hint="eastAsia"/>
            <w:bCs/>
            <w:kern w:val="2"/>
            <w:lang w:eastAsia="zh-TW"/>
          </w:rPr>
          <w:t>新增</w:t>
        </w:r>
        <w:r>
          <w:rPr>
            <w:rFonts w:ascii="細明體" w:eastAsia="細明體" w:hAnsi="細明體" w:hint="eastAsia"/>
            <w:lang w:eastAsia="zh-TW"/>
          </w:rPr>
          <w:t>身故效力更新人工</w:t>
        </w:r>
        <w:r w:rsidRPr="00E01490">
          <w:rPr>
            <w:rFonts w:ascii="細明體" w:eastAsia="細明體" w:hAnsi="細明體" w:hint="eastAsia"/>
            <w:lang w:eastAsia="zh-TW"/>
          </w:rPr>
          <w:t>作業</w:t>
        </w:r>
        <w:r>
          <w:rPr>
            <w:rFonts w:ascii="細明體" w:eastAsia="細明體" w:hAnsi="細明體" w:hint="eastAsia"/>
            <w:lang w:eastAsia="zh-TW"/>
          </w:rPr>
          <w:t>資料：</w:t>
        </w:r>
      </w:ins>
    </w:p>
    <w:p w:rsidR="00DA5A0D" w:rsidRPr="00A94D0D" w:rsidRDefault="00DA5A0D" w:rsidP="00DA5A0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55" w:author="蕭侑文" w:date="2017-08-21T15:10:00Z"/>
          <w:rFonts w:ascii="細明體" w:eastAsia="細明體" w:hAnsi="細明體"/>
          <w:bCs/>
          <w:kern w:val="2"/>
          <w:lang w:eastAsia="zh-TW"/>
          <w:rPrChange w:id="156" w:author="蕭侑文" w:date="2017-08-21T15:10:00Z">
            <w:rPr>
              <w:ins w:id="157" w:author="蕭侑文" w:date="2017-08-21T15:10:00Z"/>
              <w:rFonts w:ascii="細明體" w:eastAsia="細明體" w:hAnsi="細明體"/>
              <w:lang w:eastAsia="zh-TW"/>
            </w:rPr>
          </w:rPrChange>
        </w:rPr>
        <w:pPrChange w:id="158" w:author="蕭侑文" w:date="2017-08-21T15:1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59" w:author="蕭侑文" w:date="2017-08-21T15:10:00Z">
        <w:r>
          <w:rPr>
            <w:rFonts w:ascii="細明體" w:eastAsia="細明體" w:hAnsi="細明體" w:hint="eastAsia"/>
            <w:lang w:eastAsia="zh-TW"/>
          </w:rPr>
          <w:t>CALL AA_D3Z001.</w:t>
        </w:r>
        <w:bookmarkStart w:id="160" w:name="_Toc491090915"/>
        <w:r w:rsidR="00001176">
          <w:t>ins</w:t>
        </w:r>
        <w:r w:rsidR="00001176">
          <w:rPr>
            <w:rFonts w:cs="Arial"/>
          </w:rPr>
          <w:t>DTAAD301()</w:t>
        </w:r>
        <w:r w:rsidR="00001176">
          <w:rPr>
            <w:rFonts w:cs="Arial" w:hint="eastAsia"/>
            <w:lang w:eastAsia="zh-TW"/>
          </w:rPr>
          <w:t>：</w:t>
        </w:r>
        <w:r w:rsidR="00001176">
          <w:rPr>
            <w:rFonts w:cs="Arial" w:hint="eastAsia"/>
            <w:lang w:eastAsia="zh-TW"/>
          </w:rPr>
          <w:t>(</w:t>
        </w:r>
        <w:r w:rsidR="00001176">
          <w:rPr>
            <w:rFonts w:cs="Arial" w:hint="eastAsia"/>
          </w:rPr>
          <w:t>新增</w:t>
        </w:r>
        <w:r w:rsidR="00001176">
          <w:rPr>
            <w:rFonts w:ascii="細明體" w:eastAsia="細明體" w:hAnsi="細明體" w:hint="eastAsia"/>
          </w:rPr>
          <w:t>身故效力更新人工</w:t>
        </w:r>
        <w:r w:rsidR="00001176" w:rsidRPr="00E01490">
          <w:rPr>
            <w:rFonts w:ascii="細明體" w:eastAsia="細明體" w:hAnsi="細明體" w:hint="eastAsia"/>
          </w:rPr>
          <w:t>作業檔</w:t>
        </w:r>
        <w:bookmarkEnd w:id="160"/>
        <w:r w:rsidR="00001176">
          <w:rPr>
            <w:rFonts w:ascii="細明體" w:eastAsia="細明體" w:hAnsi="細明體" w:hint="eastAsia"/>
            <w:lang w:eastAsia="zh-TW"/>
          </w:rPr>
          <w:t>)</w:t>
        </w:r>
      </w:ins>
    </w:p>
    <w:p w:rsidR="007D25DA" w:rsidRPr="00A94D0D" w:rsidRDefault="00A94D0D" w:rsidP="00A94D0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  <w:rPrChange w:id="161" w:author="蕭侑文" w:date="2017-08-21T15:10:00Z">
            <w:rPr>
              <w:rFonts w:ascii="細明體" w:eastAsia="細明體" w:hAnsi="細明體"/>
              <w:bCs/>
              <w:kern w:val="2"/>
              <w:lang w:eastAsia="zh-TW"/>
            </w:rPr>
          </w:rPrChange>
        </w:rPr>
        <w:pPrChange w:id="162" w:author="蕭侑文" w:date="2017-08-21T15:11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63" w:author="蕭侑文" w:date="2017-08-21T15:10:00Z">
        <w:r w:rsidRPr="00081E44">
          <w:rPr>
            <w:rFonts w:hint="eastAsia"/>
            <w:lang w:eastAsia="zh-TW"/>
          </w:rPr>
          <w:t>身故效力更新作業</w:t>
        </w:r>
        <w:r>
          <w:rPr>
            <w:rFonts w:hint="eastAsia"/>
            <w:lang w:eastAsia="zh-TW"/>
          </w:rPr>
          <w:t>，</w:t>
        </w:r>
      </w:ins>
      <w:r w:rsidR="007D25DA" w:rsidRPr="00A94D0D">
        <w:rPr>
          <w:rFonts w:ascii="細明體" w:eastAsia="細明體" w:hAnsi="細明體" w:hint="eastAsia"/>
          <w:bCs/>
          <w:kern w:val="2"/>
          <w:lang w:eastAsia="zh-TW"/>
          <w:rPrChange w:id="164" w:author="蕭侑文" w:date="2017-08-21T15:10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格式如</w:t>
      </w:r>
      <w:r w:rsidR="007D25DA" w:rsidRPr="00A94D0D">
        <w:rPr>
          <w:rFonts w:ascii="細明體" w:eastAsia="細明體" w:hAnsi="細明體" w:hint="eastAsia"/>
          <w:kern w:val="2"/>
          <w:lang w:eastAsia="zh-TW"/>
          <w:rPrChange w:id="165" w:author="蕭侑文" w:date="2017-08-21T15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下：</w:t>
      </w:r>
    </w:p>
    <w:tbl>
      <w:tblPr>
        <w:tblW w:w="595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710"/>
        <w:gridCol w:w="1684"/>
      </w:tblGrid>
      <w:tr w:rsidR="007D25DA" w:rsidRPr="00E01490" w:rsidTr="006A02CC">
        <w:trPr>
          <w:trHeight w:val="360"/>
        </w:trPr>
        <w:tc>
          <w:tcPr>
            <w:tcW w:w="1559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E01490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被保人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被保人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2710" w:type="dxa"/>
            <w:vAlign w:val="center"/>
          </w:tcPr>
          <w:p w:rsidR="007D25DA" w:rsidRPr="00653E55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更新前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更新前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更新後</w:t>
            </w:r>
            <w:r w:rsidRPr="003C7CEA">
              <w:rPr>
                <w:rFonts w:ascii="sөũ" w:hAnsi="sөũ"/>
                <w:sz w:val="20"/>
                <w:szCs w:val="20"/>
              </w:rPr>
              <w:t>效力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更新原因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更新原因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輸入單位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登入者單位代號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55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輸入單位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登入者單位名稱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 w:rsidRPr="003C7CEA"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 xml:space="preserve"> + </w:t>
      </w:r>
      <w:r>
        <w:rPr>
          <w:rFonts w:ascii="sөũ" w:hAnsi="sөũ"/>
          <w:lang w:eastAsia="zh-TW"/>
        </w:rPr>
        <w:t>‘,’</w:t>
      </w:r>
      <w:r>
        <w:rPr>
          <w:rFonts w:ascii="sөũ" w:hAnsi="sөũ" w:hint="eastAsia"/>
          <w:lang w:eastAsia="zh-TW"/>
        </w:rPr>
        <w:t xml:space="preserve">+ 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>
        <w:rPr>
          <w:rFonts w:ascii="sөũ" w:hAnsi="sөũ" w:hint="eastAsia"/>
          <w:lang w:eastAsia="zh-TW"/>
        </w:rPr>
        <w:t>險別</w:t>
      </w:r>
      <w:r>
        <w:rPr>
          <w:rFonts w:ascii="sөũ" w:hAnsi="sөũ" w:hint="eastAsia"/>
          <w:lang w:eastAsia="zh-TW"/>
        </w:rPr>
        <w:t>+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 w:rsidRPr="00013A67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kern w:val="2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身故效力更新人工</w:t>
      </w:r>
      <w:r w:rsidRPr="00E01490">
        <w:rPr>
          <w:rFonts w:ascii="細明體" w:eastAsia="細明體" w:hAnsi="細明體" w:hint="eastAsia"/>
          <w:lang w:eastAsia="zh-TW"/>
        </w:rPr>
        <w:t>作業檔</w:t>
      </w:r>
      <w:r>
        <w:rPr>
          <w:rFonts w:ascii="細明體" w:eastAsia="細明體" w:hAnsi="細明體" w:hint="eastAsia"/>
          <w:lang w:eastAsia="zh-TW"/>
        </w:rPr>
        <w:t>有誤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7D25DA" w:rsidRDefault="007D25DA" w:rsidP="007D25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主檔更新：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‘1’</w:t>
      </w:r>
    </w:p>
    <w:p w:rsidR="007D25DA" w:rsidRPr="00B5528F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CALL AB_13Z002.</w:t>
      </w:r>
      <w:hyperlink r:id="rId11" w:anchor="updateMain02(DTAB0L01)" w:history="1">
        <w:r w:rsidRPr="00A127F3">
          <w:rPr>
            <w:kern w:val="2"/>
            <w:lang w:eastAsia="zh-TW"/>
          </w:rPr>
          <w:t>updateMain02</w:t>
        </w:r>
      </w:hyperlink>
      <w:r w:rsidRPr="00A127F3">
        <w:rPr>
          <w:bCs/>
          <w:kern w:val="2"/>
          <w:lang w:eastAsia="zh-TW"/>
        </w:rPr>
        <w:t>()</w:t>
      </w:r>
      <w:r>
        <w:rPr>
          <w:rFonts w:hint="eastAsia"/>
          <w:bCs/>
          <w:kern w:val="2"/>
          <w:lang w:eastAsia="zh-TW"/>
        </w:rPr>
        <w:t>：</w:t>
      </w:r>
      <w:r>
        <w:rPr>
          <w:rFonts w:hint="eastAsia"/>
          <w:bCs/>
          <w:kern w:val="2"/>
          <w:lang w:eastAsia="zh-TW"/>
        </w:rPr>
        <w:t>(</w:t>
      </w:r>
      <w:r>
        <w:t>修改壽險主約</w:t>
      </w:r>
      <w:r>
        <w:t>02(</w:t>
      </w:r>
      <w:r>
        <w:t>最後異動日期</w:t>
      </w:r>
      <w:r>
        <w:t>,</w:t>
      </w:r>
      <w:r>
        <w:t>最後異動種類</w:t>
      </w:r>
      <w:r>
        <w:t>,</w:t>
      </w:r>
      <w:r>
        <w:t>契約效力</w:t>
      </w:r>
      <w:r>
        <w:t>)</w:t>
      </w:r>
      <w:r>
        <w:rPr>
          <w:rFonts w:hint="eastAsia"/>
          <w:bCs/>
          <w:kern w:val="2"/>
          <w:lang w:eastAsia="zh-TW"/>
        </w:rPr>
        <w:t>)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傳入參數如下：(</w:t>
      </w:r>
      <w:r>
        <w:rPr>
          <w:rFonts w:ascii="細明體" w:eastAsia="細明體" w:hAnsi="細明體"/>
          <w:bCs/>
          <w:kern w:val="2"/>
          <w:lang w:eastAsia="zh-TW"/>
        </w:rPr>
        <w:t>DTAB0L01</w:t>
      </w:r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tbl>
      <w:tblPr>
        <w:tblW w:w="631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2710"/>
        <w:gridCol w:w="1684"/>
      </w:tblGrid>
      <w:tr w:rsidR="007D25DA" w:rsidRPr="00E01490" w:rsidTr="006A02CC">
        <w:trPr>
          <w:trHeight w:val="360"/>
        </w:trPr>
        <w:tc>
          <w:tcPr>
            <w:tcW w:w="1919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異動人員姓名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異動日期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覆核人員姓名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覆核日期時間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交易序號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交易代號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237DE">
              <w:rPr>
                <w:rFonts w:ascii="sөũ" w:hAnsi="sөũ" w:hint="eastAsia"/>
                <w:sz w:val="20"/>
                <w:szCs w:val="20"/>
              </w:rPr>
              <w:t>$</w:t>
            </w:r>
            <w:r w:rsidRPr="00C237DE">
              <w:rPr>
                <w:rFonts w:ascii="sөũ" w:hAnsi="sөũ" w:hint="eastAsia"/>
                <w:sz w:val="20"/>
                <w:szCs w:val="20"/>
              </w:rPr>
              <w:t>交</w:t>
            </w:r>
            <w:r w:rsidRPr="00C237DE">
              <w:rPr>
                <w:rFonts w:ascii="sөũ" w:hAnsi="sөũ"/>
                <w:sz w:val="20"/>
                <w:szCs w:val="20"/>
              </w:rPr>
              <w:t>易</w:t>
            </w:r>
            <w:r w:rsidRPr="00C237DE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案件編號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7904B6">
              <w:rPr>
                <w:rFonts w:ascii="sөũ" w:hAnsi="sөũ"/>
                <w:sz w:val="20"/>
                <w:szCs w:val="20"/>
              </w:rPr>
              <w:t>$</w:t>
            </w:r>
            <w:r w:rsidRPr="007904B6"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契約效力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 w:rsidRPr="003C7CEA"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 xml:space="preserve"> + 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主約效力更新異常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7D25DA" w:rsidRDefault="007D25DA" w:rsidP="007D25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>ELSE IF DTAAB203.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契約種類 = </w:t>
      </w:r>
      <w:r>
        <w:rPr>
          <w:rFonts w:ascii="細明體" w:eastAsia="細明體" w:hAnsi="細明體"/>
          <w:bCs/>
          <w:kern w:val="2"/>
          <w:lang w:eastAsia="zh-TW"/>
        </w:rPr>
        <w:t>‘2’</w:t>
      </w:r>
    </w:p>
    <w:p w:rsidR="007D25DA" w:rsidRPr="0045181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4A3591">
        <w:rPr>
          <w:rFonts w:ascii="細明體" w:eastAsia="細明體" w:hAnsi="細明體"/>
          <w:bCs/>
          <w:kern w:val="2"/>
          <w:lang w:eastAsia="zh-TW"/>
        </w:rPr>
        <w:t>CALL AB_13Z003.</w:t>
      </w:r>
      <w:hyperlink r:id="rId12" w:anchor="updateAdd11(com.cathay.ab.z0.bo.AB_13Z003_in_bo1)" w:history="1">
        <w:r w:rsidRPr="00B70560">
          <w:rPr>
            <w:kern w:val="2"/>
            <w:lang w:eastAsia="zh-TW"/>
          </w:rPr>
          <w:t>updateAdd11</w:t>
        </w:r>
      </w:hyperlink>
      <w:r w:rsidRPr="00B70560">
        <w:rPr>
          <w:bCs/>
          <w:kern w:val="2"/>
          <w:lang w:eastAsia="zh-TW"/>
        </w:rPr>
        <w:t>(</w:t>
      </w:r>
      <w:r>
        <w:rPr>
          <w:bCs/>
          <w:kern w:val="2"/>
          <w:lang w:eastAsia="zh-TW"/>
        </w:rPr>
        <w:t>)</w:t>
      </w:r>
      <w:r>
        <w:rPr>
          <w:rFonts w:hint="eastAsia"/>
          <w:bCs/>
          <w:kern w:val="2"/>
          <w:lang w:eastAsia="zh-TW"/>
        </w:rPr>
        <w:t>：</w:t>
      </w:r>
      <w:r>
        <w:rPr>
          <w:rFonts w:hint="eastAsia"/>
          <w:bCs/>
          <w:kern w:val="2"/>
          <w:lang w:eastAsia="zh-TW"/>
        </w:rPr>
        <w:t>(</w:t>
      </w:r>
      <w:r>
        <w:t>修改附約資料檔</w:t>
      </w:r>
      <w:r>
        <w:t>11(</w:t>
      </w:r>
      <w:r>
        <w:t>終止日期</w:t>
      </w:r>
      <w:r>
        <w:t>,</w:t>
      </w:r>
      <w:r>
        <w:t>有效表示</w:t>
      </w:r>
      <w:r>
        <w:t>,</w:t>
      </w:r>
      <w:r>
        <w:t>交易項目</w:t>
      </w:r>
      <w:r>
        <w:t>)</w:t>
      </w:r>
      <w:r>
        <w:rPr>
          <w:rFonts w:hint="eastAsia"/>
          <w:lang w:eastAsia="zh-TW"/>
        </w:rPr>
        <w:t>_</w:t>
      </w:r>
    </w:p>
    <w:p w:rsidR="007D25DA" w:rsidRPr="004A3591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傳入參數如下：(</w:t>
      </w:r>
      <w:hyperlink r:id="rId13" w:tooltip="class in com.cathay.ab.z0.bo" w:history="1">
        <w:r w:rsidRPr="00B70560">
          <w:rPr>
            <w:bCs/>
            <w:kern w:val="2"/>
            <w:lang w:eastAsia="zh-TW"/>
          </w:rPr>
          <w:t>AB_13Z003_in_bo1</w:t>
        </w:r>
      </w:hyperlink>
      <w:r>
        <w:rPr>
          <w:rFonts w:ascii="細明體" w:eastAsia="細明體" w:hAnsi="細明體" w:hint="eastAsia"/>
          <w:bCs/>
          <w:kern w:val="2"/>
          <w:lang w:eastAsia="zh-TW"/>
        </w:rPr>
        <w:t>)</w:t>
      </w:r>
    </w:p>
    <w:tbl>
      <w:tblPr>
        <w:tblW w:w="631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2710"/>
        <w:gridCol w:w="1684"/>
      </w:tblGrid>
      <w:tr w:rsidR="007D25DA" w:rsidRPr="00E01490" w:rsidTr="006A02CC">
        <w:trPr>
          <w:trHeight w:val="360"/>
        </w:trPr>
        <w:tc>
          <w:tcPr>
            <w:tcW w:w="1919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10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684" w:type="dxa"/>
            <w:shd w:val="clear" w:color="auto" w:fill="FFFF00"/>
            <w:vAlign w:val="center"/>
          </w:tcPr>
          <w:p w:rsidR="007D25DA" w:rsidRPr="00E01490" w:rsidRDefault="007D25DA" w:rsidP="006A02CC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異動人員姓名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異動日期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覆核人員姓名</w:t>
            </w:r>
          </w:p>
        </w:tc>
        <w:tc>
          <w:tcPr>
            <w:tcW w:w="2710" w:type="dxa"/>
            <w:vAlign w:val="center"/>
          </w:tcPr>
          <w:p w:rsidR="007D25DA" w:rsidRPr="004B459F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登入者姓名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覆核日期時間</w:t>
            </w:r>
          </w:p>
        </w:tc>
        <w:tc>
          <w:tcPr>
            <w:tcW w:w="2710" w:type="dxa"/>
            <w:vAlign w:val="center"/>
          </w:tcPr>
          <w:p w:rsidR="007D25DA" w:rsidRPr="003C7CE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作業時間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交易序號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交易代號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237DE">
              <w:rPr>
                <w:rFonts w:ascii="sөũ" w:hAnsi="sөũ" w:hint="eastAsia"/>
                <w:sz w:val="20"/>
                <w:szCs w:val="20"/>
              </w:rPr>
              <w:t>$</w:t>
            </w:r>
            <w:r w:rsidRPr="00C237DE">
              <w:rPr>
                <w:rFonts w:ascii="sөũ" w:hAnsi="sөũ" w:hint="eastAsia"/>
                <w:sz w:val="20"/>
                <w:szCs w:val="20"/>
              </w:rPr>
              <w:t>交</w:t>
            </w:r>
            <w:r w:rsidRPr="00C237DE">
              <w:rPr>
                <w:rFonts w:ascii="sөũ" w:hAnsi="sөũ"/>
                <w:sz w:val="20"/>
                <w:szCs w:val="20"/>
              </w:rPr>
              <w:t>易</w:t>
            </w:r>
            <w:r w:rsidRPr="00C237DE">
              <w:rPr>
                <w:rFonts w:ascii="sөũ" w:hAnsi="sөũ" w:hint="eastAsia"/>
                <w:sz w:val="20"/>
                <w:szCs w:val="20"/>
              </w:rPr>
              <w:t>種類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案件編號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DTAAB203.</w:t>
            </w:r>
            <w:r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附約險別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被保人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被保人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終止日期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D279C8">
              <w:rPr>
                <w:rFonts w:ascii="sөũ" w:hAnsi="sөũ"/>
                <w:sz w:val="20"/>
                <w:szCs w:val="20"/>
              </w:rPr>
              <w:t>$</w:t>
            </w:r>
            <w:r w:rsidRPr="00D279C8">
              <w:rPr>
                <w:rFonts w:ascii="sөũ" w:hAnsi="sөũ" w:hint="eastAsia"/>
                <w:sz w:val="20"/>
                <w:szCs w:val="20"/>
              </w:rPr>
              <w:t>終止日期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11D8C">
              <w:rPr>
                <w:rFonts w:ascii="Times New Roman" w:hAnsi="Times New Roman"/>
                <w:color w:val="000000"/>
                <w:sz w:val="20"/>
                <w:szCs w:val="20"/>
              </w:rPr>
              <w:t>更新主約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‘N’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25DA" w:rsidRPr="00E01490" w:rsidTr="006A02CC">
        <w:trPr>
          <w:trHeight w:val="360"/>
        </w:trPr>
        <w:tc>
          <w:tcPr>
            <w:tcW w:w="1919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契約效力</w:t>
            </w:r>
          </w:p>
        </w:tc>
        <w:tc>
          <w:tcPr>
            <w:tcW w:w="2710" w:type="dxa"/>
            <w:vAlign w:val="center"/>
          </w:tcPr>
          <w:p w:rsidR="007D25DA" w:rsidRDefault="007D25DA" w:rsidP="006A02CC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653E55">
              <w:rPr>
                <w:rFonts w:ascii="sөũ" w:hAnsi="sөũ" w:hint="eastAsia"/>
                <w:sz w:val="20"/>
                <w:szCs w:val="20"/>
              </w:rPr>
              <w:t>$</w:t>
            </w:r>
            <w:r w:rsidRPr="00653E55">
              <w:rPr>
                <w:rFonts w:ascii="sөũ" w:hAnsi="sөũ" w:hint="eastAsia"/>
                <w:sz w:val="20"/>
                <w:szCs w:val="20"/>
              </w:rPr>
              <w:t>更新後效力</w:t>
            </w:r>
          </w:p>
        </w:tc>
        <w:tc>
          <w:tcPr>
            <w:tcW w:w="1684" w:type="dxa"/>
          </w:tcPr>
          <w:p w:rsidR="007D25DA" w:rsidRPr="00E01490" w:rsidRDefault="007D25DA" w:rsidP="006A02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D25DA" w:rsidRDefault="007D25DA" w:rsidP="007D25D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7D25DA" w:rsidRDefault="007D25DA" w:rsidP="007D25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 w:rsidRPr="003C7CEA"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 xml:space="preserve"> + </w:t>
      </w:r>
      <w:r>
        <w:rPr>
          <w:rFonts w:ascii="sөũ" w:hAnsi="sөũ"/>
          <w:lang w:eastAsia="zh-TW"/>
        </w:rPr>
        <w:t>‘,’</w:t>
      </w:r>
      <w:r>
        <w:rPr>
          <w:rFonts w:ascii="sөũ" w:hAnsi="sөũ" w:hint="eastAsia"/>
          <w:lang w:eastAsia="zh-TW"/>
        </w:rPr>
        <w:t xml:space="preserve">+ </w:t>
      </w:r>
      <w:r>
        <w:rPr>
          <w:rFonts w:ascii="sөũ" w:hAnsi="sөũ" w:hint="eastAsia"/>
          <w:lang w:eastAsia="zh-TW"/>
        </w:rPr>
        <w:t>畫面</w:t>
      </w:r>
      <w:r w:rsidRPr="004B459F">
        <w:rPr>
          <w:rFonts w:ascii="sөũ" w:hAnsi="sөũ" w:hint="eastAsia"/>
          <w:lang w:eastAsia="zh-TW"/>
        </w:rPr>
        <w:t>.</w:t>
      </w:r>
      <w:r>
        <w:rPr>
          <w:rFonts w:ascii="sөũ" w:hAnsi="sөũ" w:hint="eastAsia"/>
          <w:lang w:eastAsia="zh-TW"/>
        </w:rPr>
        <w:t>險別</w:t>
      </w:r>
      <w:r>
        <w:rPr>
          <w:rFonts w:ascii="sөũ" w:hAnsi="sөũ" w:hint="eastAsia"/>
          <w:lang w:eastAsia="zh-TW"/>
        </w:rPr>
        <w:t>+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附約效力更新異常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+ 回傳.錯誤訊息</w:t>
      </w:r>
    </w:p>
    <w:p w:rsidR="008F3189" w:rsidRPr="007D25DA" w:rsidRDefault="008F3189" w:rsidP="008F318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p w:rsidR="00873F15" w:rsidRPr="004A1E10" w:rsidRDefault="008F3189" w:rsidP="006D0F2F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備註：身故後墊繳應轉出，但如果漏掉時，對帳會不合，理企尚未提出做法</w:t>
      </w:r>
    </w:p>
    <w:sectPr w:rsidR="00873F15" w:rsidRPr="004A1E10" w:rsidSect="00417064">
      <w:footerReference w:type="even" r:id="rId14"/>
      <w:footerReference w:type="default" r:id="rId15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75" w:rsidRDefault="00D47775">
      <w:r>
        <w:separator/>
      </w:r>
    </w:p>
  </w:endnote>
  <w:endnote w:type="continuationSeparator" w:id="0">
    <w:p w:rsidR="00D47775" w:rsidRDefault="00D4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7CF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75" w:rsidRDefault="00D47775">
      <w:r>
        <w:separator/>
      </w:r>
    </w:p>
  </w:footnote>
  <w:footnote w:type="continuationSeparator" w:id="0">
    <w:p w:rsidR="00D47775" w:rsidRDefault="00D4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4E72D0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8E0E9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9B6522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8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9"/>
  </w:num>
  <w:num w:numId="18">
    <w:abstractNumId w:val="0"/>
  </w:num>
  <w:num w:numId="19">
    <w:abstractNumId w:val="4"/>
  </w:num>
  <w:num w:numId="20">
    <w:abstractNumId w:val="15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EBC"/>
    <w:rsid w:val="00001176"/>
    <w:rsid w:val="000018DA"/>
    <w:rsid w:val="00005893"/>
    <w:rsid w:val="00005E62"/>
    <w:rsid w:val="00007C93"/>
    <w:rsid w:val="00010BB2"/>
    <w:rsid w:val="0001127B"/>
    <w:rsid w:val="0001178D"/>
    <w:rsid w:val="00013A67"/>
    <w:rsid w:val="000204CC"/>
    <w:rsid w:val="00021A8A"/>
    <w:rsid w:val="000220E4"/>
    <w:rsid w:val="00023C79"/>
    <w:rsid w:val="00025E03"/>
    <w:rsid w:val="00053E78"/>
    <w:rsid w:val="0005645D"/>
    <w:rsid w:val="00057785"/>
    <w:rsid w:val="00062328"/>
    <w:rsid w:val="0006401C"/>
    <w:rsid w:val="00070AB9"/>
    <w:rsid w:val="00071FB8"/>
    <w:rsid w:val="00072BFD"/>
    <w:rsid w:val="00073519"/>
    <w:rsid w:val="00076FBA"/>
    <w:rsid w:val="0007763E"/>
    <w:rsid w:val="0007795F"/>
    <w:rsid w:val="000800FF"/>
    <w:rsid w:val="00084383"/>
    <w:rsid w:val="00086E90"/>
    <w:rsid w:val="0009403A"/>
    <w:rsid w:val="00095245"/>
    <w:rsid w:val="000A3EA1"/>
    <w:rsid w:val="000A5FA6"/>
    <w:rsid w:val="000A6535"/>
    <w:rsid w:val="000A7AE9"/>
    <w:rsid w:val="000A7C4F"/>
    <w:rsid w:val="000B01A4"/>
    <w:rsid w:val="000C1218"/>
    <w:rsid w:val="000C3742"/>
    <w:rsid w:val="000C4EA9"/>
    <w:rsid w:val="000C6208"/>
    <w:rsid w:val="000C6E36"/>
    <w:rsid w:val="000D1099"/>
    <w:rsid w:val="000D1C2E"/>
    <w:rsid w:val="000D2D7F"/>
    <w:rsid w:val="000D3892"/>
    <w:rsid w:val="000D4237"/>
    <w:rsid w:val="000D4432"/>
    <w:rsid w:val="000E1824"/>
    <w:rsid w:val="000E3899"/>
    <w:rsid w:val="000E56C2"/>
    <w:rsid w:val="000E5F19"/>
    <w:rsid w:val="000F43DB"/>
    <w:rsid w:val="000F5827"/>
    <w:rsid w:val="001018B6"/>
    <w:rsid w:val="00116FAA"/>
    <w:rsid w:val="00117248"/>
    <w:rsid w:val="0012208B"/>
    <w:rsid w:val="00122717"/>
    <w:rsid w:val="001249B7"/>
    <w:rsid w:val="00124E18"/>
    <w:rsid w:val="00124E1F"/>
    <w:rsid w:val="00127011"/>
    <w:rsid w:val="00127521"/>
    <w:rsid w:val="00131223"/>
    <w:rsid w:val="001329DB"/>
    <w:rsid w:val="00134CB7"/>
    <w:rsid w:val="0013699A"/>
    <w:rsid w:val="00143FF4"/>
    <w:rsid w:val="00145DDA"/>
    <w:rsid w:val="00153A99"/>
    <w:rsid w:val="00153BDF"/>
    <w:rsid w:val="00156A28"/>
    <w:rsid w:val="0015744E"/>
    <w:rsid w:val="001606A7"/>
    <w:rsid w:val="001724C1"/>
    <w:rsid w:val="001778A7"/>
    <w:rsid w:val="0018043A"/>
    <w:rsid w:val="00180C9C"/>
    <w:rsid w:val="0018375B"/>
    <w:rsid w:val="00183E58"/>
    <w:rsid w:val="00185767"/>
    <w:rsid w:val="00187B05"/>
    <w:rsid w:val="00187EC5"/>
    <w:rsid w:val="00190DF8"/>
    <w:rsid w:val="001913BD"/>
    <w:rsid w:val="00194232"/>
    <w:rsid w:val="001A0B02"/>
    <w:rsid w:val="001A0B52"/>
    <w:rsid w:val="001A3C36"/>
    <w:rsid w:val="001A5570"/>
    <w:rsid w:val="001A762D"/>
    <w:rsid w:val="001B2A98"/>
    <w:rsid w:val="001B53D4"/>
    <w:rsid w:val="001C0E9B"/>
    <w:rsid w:val="001C1516"/>
    <w:rsid w:val="001C4F1D"/>
    <w:rsid w:val="001C5347"/>
    <w:rsid w:val="001C7915"/>
    <w:rsid w:val="001D2226"/>
    <w:rsid w:val="001D2755"/>
    <w:rsid w:val="001D5451"/>
    <w:rsid w:val="001E1C67"/>
    <w:rsid w:val="001E2909"/>
    <w:rsid w:val="00200B22"/>
    <w:rsid w:val="00201CD1"/>
    <w:rsid w:val="0020604F"/>
    <w:rsid w:val="00211D8C"/>
    <w:rsid w:val="002151C3"/>
    <w:rsid w:val="0021695B"/>
    <w:rsid w:val="002225FA"/>
    <w:rsid w:val="00226001"/>
    <w:rsid w:val="00230BFF"/>
    <w:rsid w:val="00231B67"/>
    <w:rsid w:val="00232ED1"/>
    <w:rsid w:val="002346D0"/>
    <w:rsid w:val="00234E5A"/>
    <w:rsid w:val="00236A59"/>
    <w:rsid w:val="00242C27"/>
    <w:rsid w:val="00246DC4"/>
    <w:rsid w:val="00252551"/>
    <w:rsid w:val="00256FFA"/>
    <w:rsid w:val="00265956"/>
    <w:rsid w:val="002707CB"/>
    <w:rsid w:val="002738CE"/>
    <w:rsid w:val="00273DE7"/>
    <w:rsid w:val="00276687"/>
    <w:rsid w:val="00277F21"/>
    <w:rsid w:val="00287ABA"/>
    <w:rsid w:val="002929CF"/>
    <w:rsid w:val="00295A0D"/>
    <w:rsid w:val="00296564"/>
    <w:rsid w:val="00296F20"/>
    <w:rsid w:val="002A07EA"/>
    <w:rsid w:val="002A3F8C"/>
    <w:rsid w:val="002B0AB6"/>
    <w:rsid w:val="002B25A1"/>
    <w:rsid w:val="002B381A"/>
    <w:rsid w:val="002B6309"/>
    <w:rsid w:val="002B6936"/>
    <w:rsid w:val="002B7AAE"/>
    <w:rsid w:val="002C270D"/>
    <w:rsid w:val="002C2B8E"/>
    <w:rsid w:val="002C6295"/>
    <w:rsid w:val="002D1938"/>
    <w:rsid w:val="002D499C"/>
    <w:rsid w:val="002E0F00"/>
    <w:rsid w:val="002E5846"/>
    <w:rsid w:val="002E640F"/>
    <w:rsid w:val="002E7541"/>
    <w:rsid w:val="002F11D7"/>
    <w:rsid w:val="002F4BEB"/>
    <w:rsid w:val="002F61B6"/>
    <w:rsid w:val="002F7F99"/>
    <w:rsid w:val="002F7FCC"/>
    <w:rsid w:val="0030032C"/>
    <w:rsid w:val="00300E05"/>
    <w:rsid w:val="00310731"/>
    <w:rsid w:val="00314B15"/>
    <w:rsid w:val="0031642E"/>
    <w:rsid w:val="0031706E"/>
    <w:rsid w:val="003201BE"/>
    <w:rsid w:val="00323FB8"/>
    <w:rsid w:val="0032607E"/>
    <w:rsid w:val="00330AF0"/>
    <w:rsid w:val="003354D9"/>
    <w:rsid w:val="00335DF5"/>
    <w:rsid w:val="003414A0"/>
    <w:rsid w:val="00341AFE"/>
    <w:rsid w:val="0034301C"/>
    <w:rsid w:val="00346B47"/>
    <w:rsid w:val="00352F34"/>
    <w:rsid w:val="00353371"/>
    <w:rsid w:val="00353EA2"/>
    <w:rsid w:val="003572AC"/>
    <w:rsid w:val="003646BE"/>
    <w:rsid w:val="00364751"/>
    <w:rsid w:val="00375147"/>
    <w:rsid w:val="0037539F"/>
    <w:rsid w:val="0037625C"/>
    <w:rsid w:val="0037633B"/>
    <w:rsid w:val="003763F5"/>
    <w:rsid w:val="00377396"/>
    <w:rsid w:val="00380684"/>
    <w:rsid w:val="00380FD2"/>
    <w:rsid w:val="00383A20"/>
    <w:rsid w:val="00386C3A"/>
    <w:rsid w:val="00386ED2"/>
    <w:rsid w:val="00387074"/>
    <w:rsid w:val="00387855"/>
    <w:rsid w:val="00387A39"/>
    <w:rsid w:val="003912CC"/>
    <w:rsid w:val="00391DF0"/>
    <w:rsid w:val="003A0214"/>
    <w:rsid w:val="003A4765"/>
    <w:rsid w:val="003A49EC"/>
    <w:rsid w:val="003A5AAB"/>
    <w:rsid w:val="003B1CCD"/>
    <w:rsid w:val="003B4DEE"/>
    <w:rsid w:val="003B6BF5"/>
    <w:rsid w:val="003B72B3"/>
    <w:rsid w:val="003B7861"/>
    <w:rsid w:val="003C0D48"/>
    <w:rsid w:val="003C7CEA"/>
    <w:rsid w:val="003D0383"/>
    <w:rsid w:val="003D069E"/>
    <w:rsid w:val="003D17CE"/>
    <w:rsid w:val="003D460C"/>
    <w:rsid w:val="003D524E"/>
    <w:rsid w:val="003D6F23"/>
    <w:rsid w:val="003E1B97"/>
    <w:rsid w:val="003E3722"/>
    <w:rsid w:val="003E42E3"/>
    <w:rsid w:val="003E4937"/>
    <w:rsid w:val="003E678C"/>
    <w:rsid w:val="003E757F"/>
    <w:rsid w:val="003E79FB"/>
    <w:rsid w:val="003F4398"/>
    <w:rsid w:val="003F47BF"/>
    <w:rsid w:val="003F795D"/>
    <w:rsid w:val="00403547"/>
    <w:rsid w:val="00404D26"/>
    <w:rsid w:val="00407AC2"/>
    <w:rsid w:val="00412341"/>
    <w:rsid w:val="00413605"/>
    <w:rsid w:val="00415DFB"/>
    <w:rsid w:val="00417064"/>
    <w:rsid w:val="00417A9E"/>
    <w:rsid w:val="00433B0D"/>
    <w:rsid w:val="0043482C"/>
    <w:rsid w:val="00435CFD"/>
    <w:rsid w:val="00443156"/>
    <w:rsid w:val="0044335B"/>
    <w:rsid w:val="00443676"/>
    <w:rsid w:val="00444001"/>
    <w:rsid w:val="00444296"/>
    <w:rsid w:val="00445EA4"/>
    <w:rsid w:val="00446CEB"/>
    <w:rsid w:val="00450F8B"/>
    <w:rsid w:val="00451242"/>
    <w:rsid w:val="0045181A"/>
    <w:rsid w:val="00452421"/>
    <w:rsid w:val="0045363F"/>
    <w:rsid w:val="00453672"/>
    <w:rsid w:val="0045427C"/>
    <w:rsid w:val="00454B36"/>
    <w:rsid w:val="00460266"/>
    <w:rsid w:val="004670C8"/>
    <w:rsid w:val="00467856"/>
    <w:rsid w:val="00467CD1"/>
    <w:rsid w:val="00467DFD"/>
    <w:rsid w:val="0047022C"/>
    <w:rsid w:val="00476E2C"/>
    <w:rsid w:val="00476FA0"/>
    <w:rsid w:val="00480031"/>
    <w:rsid w:val="00483124"/>
    <w:rsid w:val="00483F12"/>
    <w:rsid w:val="004845F7"/>
    <w:rsid w:val="004851A6"/>
    <w:rsid w:val="004911D8"/>
    <w:rsid w:val="00491A19"/>
    <w:rsid w:val="00492175"/>
    <w:rsid w:val="00494BCA"/>
    <w:rsid w:val="00495483"/>
    <w:rsid w:val="00497EC5"/>
    <w:rsid w:val="004A1C7D"/>
    <w:rsid w:val="004A1E10"/>
    <w:rsid w:val="004A3591"/>
    <w:rsid w:val="004A365F"/>
    <w:rsid w:val="004A6205"/>
    <w:rsid w:val="004B08CA"/>
    <w:rsid w:val="004B10D4"/>
    <w:rsid w:val="004B459F"/>
    <w:rsid w:val="004C1373"/>
    <w:rsid w:val="004C2FEB"/>
    <w:rsid w:val="004C4459"/>
    <w:rsid w:val="004C5056"/>
    <w:rsid w:val="004C5AB1"/>
    <w:rsid w:val="004D03CC"/>
    <w:rsid w:val="004D49A0"/>
    <w:rsid w:val="004D4BBD"/>
    <w:rsid w:val="004D56A4"/>
    <w:rsid w:val="004D610B"/>
    <w:rsid w:val="004E6E9C"/>
    <w:rsid w:val="004F5F19"/>
    <w:rsid w:val="004F6BE7"/>
    <w:rsid w:val="004F7BDB"/>
    <w:rsid w:val="005015A8"/>
    <w:rsid w:val="005068B4"/>
    <w:rsid w:val="00511CCC"/>
    <w:rsid w:val="005145E2"/>
    <w:rsid w:val="00523897"/>
    <w:rsid w:val="005278D1"/>
    <w:rsid w:val="00531293"/>
    <w:rsid w:val="005318EC"/>
    <w:rsid w:val="00531E06"/>
    <w:rsid w:val="00532682"/>
    <w:rsid w:val="0053471D"/>
    <w:rsid w:val="00535F08"/>
    <w:rsid w:val="00537241"/>
    <w:rsid w:val="0054392A"/>
    <w:rsid w:val="00544E9E"/>
    <w:rsid w:val="00545B5E"/>
    <w:rsid w:val="00550F55"/>
    <w:rsid w:val="005511B4"/>
    <w:rsid w:val="005638A2"/>
    <w:rsid w:val="00567E1E"/>
    <w:rsid w:val="00570EC8"/>
    <w:rsid w:val="00572B24"/>
    <w:rsid w:val="00573BA2"/>
    <w:rsid w:val="00574544"/>
    <w:rsid w:val="00575B37"/>
    <w:rsid w:val="00576DA0"/>
    <w:rsid w:val="00584A7D"/>
    <w:rsid w:val="0059192A"/>
    <w:rsid w:val="00591BD0"/>
    <w:rsid w:val="0059525C"/>
    <w:rsid w:val="005B07BA"/>
    <w:rsid w:val="005C521B"/>
    <w:rsid w:val="005C7094"/>
    <w:rsid w:val="005D2936"/>
    <w:rsid w:val="005D36A0"/>
    <w:rsid w:val="005D48B3"/>
    <w:rsid w:val="005D4CF1"/>
    <w:rsid w:val="005E068D"/>
    <w:rsid w:val="005E15F2"/>
    <w:rsid w:val="005E7C47"/>
    <w:rsid w:val="005F1372"/>
    <w:rsid w:val="005F208D"/>
    <w:rsid w:val="005F39EB"/>
    <w:rsid w:val="005F5C21"/>
    <w:rsid w:val="005F6DFF"/>
    <w:rsid w:val="006008DB"/>
    <w:rsid w:val="0060093D"/>
    <w:rsid w:val="006012EF"/>
    <w:rsid w:val="006013BF"/>
    <w:rsid w:val="00603130"/>
    <w:rsid w:val="006033AD"/>
    <w:rsid w:val="00607C0C"/>
    <w:rsid w:val="00607F5E"/>
    <w:rsid w:val="00614C71"/>
    <w:rsid w:val="00622368"/>
    <w:rsid w:val="00624ABB"/>
    <w:rsid w:val="00624DD8"/>
    <w:rsid w:val="00635914"/>
    <w:rsid w:val="006370B1"/>
    <w:rsid w:val="0063727A"/>
    <w:rsid w:val="006409A9"/>
    <w:rsid w:val="00640B0C"/>
    <w:rsid w:val="006473A9"/>
    <w:rsid w:val="0065001E"/>
    <w:rsid w:val="006524C3"/>
    <w:rsid w:val="00653DFE"/>
    <w:rsid w:val="00653E55"/>
    <w:rsid w:val="00654667"/>
    <w:rsid w:val="00655596"/>
    <w:rsid w:val="00657B1F"/>
    <w:rsid w:val="00665BDA"/>
    <w:rsid w:val="006701C3"/>
    <w:rsid w:val="00672417"/>
    <w:rsid w:val="006730E4"/>
    <w:rsid w:val="006742B1"/>
    <w:rsid w:val="00674A0A"/>
    <w:rsid w:val="006803FF"/>
    <w:rsid w:val="006856F7"/>
    <w:rsid w:val="00691EDD"/>
    <w:rsid w:val="00694248"/>
    <w:rsid w:val="006A02CC"/>
    <w:rsid w:val="006A07DF"/>
    <w:rsid w:val="006A0991"/>
    <w:rsid w:val="006A0D2B"/>
    <w:rsid w:val="006A265F"/>
    <w:rsid w:val="006A26A9"/>
    <w:rsid w:val="006A3FA2"/>
    <w:rsid w:val="006A47E3"/>
    <w:rsid w:val="006B06C0"/>
    <w:rsid w:val="006B07E1"/>
    <w:rsid w:val="006B523C"/>
    <w:rsid w:val="006B61CF"/>
    <w:rsid w:val="006B623C"/>
    <w:rsid w:val="006C0067"/>
    <w:rsid w:val="006C18E3"/>
    <w:rsid w:val="006C433B"/>
    <w:rsid w:val="006C4F40"/>
    <w:rsid w:val="006D0A97"/>
    <w:rsid w:val="006D0F2F"/>
    <w:rsid w:val="006D1428"/>
    <w:rsid w:val="006D14A4"/>
    <w:rsid w:val="006D6587"/>
    <w:rsid w:val="006D75B8"/>
    <w:rsid w:val="006E1758"/>
    <w:rsid w:val="006E2857"/>
    <w:rsid w:val="006E2891"/>
    <w:rsid w:val="006E320E"/>
    <w:rsid w:val="006E522D"/>
    <w:rsid w:val="006E7058"/>
    <w:rsid w:val="006F014D"/>
    <w:rsid w:val="006F3A5D"/>
    <w:rsid w:val="006F6D81"/>
    <w:rsid w:val="006F76B4"/>
    <w:rsid w:val="006F7CB3"/>
    <w:rsid w:val="0070062C"/>
    <w:rsid w:val="0070338F"/>
    <w:rsid w:val="00703C35"/>
    <w:rsid w:val="00704487"/>
    <w:rsid w:val="00705296"/>
    <w:rsid w:val="007067DA"/>
    <w:rsid w:val="00710725"/>
    <w:rsid w:val="007114E7"/>
    <w:rsid w:val="00715621"/>
    <w:rsid w:val="00716C34"/>
    <w:rsid w:val="00717C6B"/>
    <w:rsid w:val="00722A11"/>
    <w:rsid w:val="007235C7"/>
    <w:rsid w:val="0072589E"/>
    <w:rsid w:val="00731DED"/>
    <w:rsid w:val="00733223"/>
    <w:rsid w:val="0074058C"/>
    <w:rsid w:val="00741C1C"/>
    <w:rsid w:val="00750EDF"/>
    <w:rsid w:val="0075297D"/>
    <w:rsid w:val="00754A18"/>
    <w:rsid w:val="007631AB"/>
    <w:rsid w:val="00765834"/>
    <w:rsid w:val="00765B41"/>
    <w:rsid w:val="00766299"/>
    <w:rsid w:val="00772680"/>
    <w:rsid w:val="00777BA2"/>
    <w:rsid w:val="007807F6"/>
    <w:rsid w:val="007817A0"/>
    <w:rsid w:val="00783C00"/>
    <w:rsid w:val="007841F3"/>
    <w:rsid w:val="007904B6"/>
    <w:rsid w:val="00790F0E"/>
    <w:rsid w:val="007923C2"/>
    <w:rsid w:val="0079246B"/>
    <w:rsid w:val="00797543"/>
    <w:rsid w:val="007A490A"/>
    <w:rsid w:val="007A72DE"/>
    <w:rsid w:val="007B3481"/>
    <w:rsid w:val="007B4376"/>
    <w:rsid w:val="007B6D0C"/>
    <w:rsid w:val="007B75AF"/>
    <w:rsid w:val="007C1F47"/>
    <w:rsid w:val="007C55E1"/>
    <w:rsid w:val="007D1F94"/>
    <w:rsid w:val="007D207E"/>
    <w:rsid w:val="007D25DA"/>
    <w:rsid w:val="007E4E03"/>
    <w:rsid w:val="007E69CC"/>
    <w:rsid w:val="007E6CB0"/>
    <w:rsid w:val="007F1037"/>
    <w:rsid w:val="007F455B"/>
    <w:rsid w:val="007F4BA8"/>
    <w:rsid w:val="007F7D33"/>
    <w:rsid w:val="00805D79"/>
    <w:rsid w:val="00806FDE"/>
    <w:rsid w:val="0081192D"/>
    <w:rsid w:val="00811A17"/>
    <w:rsid w:val="00813794"/>
    <w:rsid w:val="00813DB5"/>
    <w:rsid w:val="008266BB"/>
    <w:rsid w:val="00830BE4"/>
    <w:rsid w:val="008330E0"/>
    <w:rsid w:val="00835FC8"/>
    <w:rsid w:val="0084667D"/>
    <w:rsid w:val="008503E7"/>
    <w:rsid w:val="008511C8"/>
    <w:rsid w:val="00857EE9"/>
    <w:rsid w:val="00863123"/>
    <w:rsid w:val="00863BC0"/>
    <w:rsid w:val="00865CA5"/>
    <w:rsid w:val="00873F15"/>
    <w:rsid w:val="008747CD"/>
    <w:rsid w:val="008749B9"/>
    <w:rsid w:val="00875CDA"/>
    <w:rsid w:val="00877402"/>
    <w:rsid w:val="0088137E"/>
    <w:rsid w:val="00884405"/>
    <w:rsid w:val="00892512"/>
    <w:rsid w:val="00892566"/>
    <w:rsid w:val="008926B8"/>
    <w:rsid w:val="00893306"/>
    <w:rsid w:val="008A3FD2"/>
    <w:rsid w:val="008A5D36"/>
    <w:rsid w:val="008A6582"/>
    <w:rsid w:val="008A7E85"/>
    <w:rsid w:val="008B1784"/>
    <w:rsid w:val="008B5188"/>
    <w:rsid w:val="008C0E51"/>
    <w:rsid w:val="008C2A9E"/>
    <w:rsid w:val="008C3A84"/>
    <w:rsid w:val="008C3D93"/>
    <w:rsid w:val="008C42C6"/>
    <w:rsid w:val="008C525F"/>
    <w:rsid w:val="008D0E85"/>
    <w:rsid w:val="008D1E13"/>
    <w:rsid w:val="008D2364"/>
    <w:rsid w:val="008D56B8"/>
    <w:rsid w:val="008D58D5"/>
    <w:rsid w:val="008E119A"/>
    <w:rsid w:val="008E484E"/>
    <w:rsid w:val="008E5085"/>
    <w:rsid w:val="008F0A6C"/>
    <w:rsid w:val="008F20B4"/>
    <w:rsid w:val="008F3189"/>
    <w:rsid w:val="008F57C4"/>
    <w:rsid w:val="008F6D0F"/>
    <w:rsid w:val="008F7E02"/>
    <w:rsid w:val="00902044"/>
    <w:rsid w:val="00914A39"/>
    <w:rsid w:val="009203D0"/>
    <w:rsid w:val="009206D3"/>
    <w:rsid w:val="00921DBF"/>
    <w:rsid w:val="00926ECC"/>
    <w:rsid w:val="00931BC9"/>
    <w:rsid w:val="0093294A"/>
    <w:rsid w:val="00932F9B"/>
    <w:rsid w:val="0093358F"/>
    <w:rsid w:val="009337AD"/>
    <w:rsid w:val="00941C85"/>
    <w:rsid w:val="00943E9B"/>
    <w:rsid w:val="00943ED8"/>
    <w:rsid w:val="00945498"/>
    <w:rsid w:val="009463D3"/>
    <w:rsid w:val="0094788C"/>
    <w:rsid w:val="00950221"/>
    <w:rsid w:val="0095275D"/>
    <w:rsid w:val="00953461"/>
    <w:rsid w:val="00961013"/>
    <w:rsid w:val="009617E5"/>
    <w:rsid w:val="00963BA2"/>
    <w:rsid w:val="00964E9E"/>
    <w:rsid w:val="0096519E"/>
    <w:rsid w:val="00970BF7"/>
    <w:rsid w:val="00975D0F"/>
    <w:rsid w:val="0098487E"/>
    <w:rsid w:val="00985CEA"/>
    <w:rsid w:val="00986BAE"/>
    <w:rsid w:val="00991BD5"/>
    <w:rsid w:val="00993C9C"/>
    <w:rsid w:val="00996447"/>
    <w:rsid w:val="009973B6"/>
    <w:rsid w:val="009A008E"/>
    <w:rsid w:val="009A0E54"/>
    <w:rsid w:val="009A1ADD"/>
    <w:rsid w:val="009A1BE5"/>
    <w:rsid w:val="009A5696"/>
    <w:rsid w:val="009A6B2B"/>
    <w:rsid w:val="009B107A"/>
    <w:rsid w:val="009B23D8"/>
    <w:rsid w:val="009B36A5"/>
    <w:rsid w:val="009B56A8"/>
    <w:rsid w:val="009B7060"/>
    <w:rsid w:val="009B7A8C"/>
    <w:rsid w:val="009C012E"/>
    <w:rsid w:val="009C034C"/>
    <w:rsid w:val="009C3D03"/>
    <w:rsid w:val="009D0511"/>
    <w:rsid w:val="009D1DB3"/>
    <w:rsid w:val="009D2391"/>
    <w:rsid w:val="009D3072"/>
    <w:rsid w:val="009E15B4"/>
    <w:rsid w:val="009E18D1"/>
    <w:rsid w:val="00A0266B"/>
    <w:rsid w:val="00A0346B"/>
    <w:rsid w:val="00A07D6F"/>
    <w:rsid w:val="00A127F3"/>
    <w:rsid w:val="00A17EF5"/>
    <w:rsid w:val="00A20573"/>
    <w:rsid w:val="00A21475"/>
    <w:rsid w:val="00A21C04"/>
    <w:rsid w:val="00A22607"/>
    <w:rsid w:val="00A24376"/>
    <w:rsid w:val="00A26031"/>
    <w:rsid w:val="00A27F95"/>
    <w:rsid w:val="00A33110"/>
    <w:rsid w:val="00A409A2"/>
    <w:rsid w:val="00A42A8F"/>
    <w:rsid w:val="00A4611C"/>
    <w:rsid w:val="00A5034C"/>
    <w:rsid w:val="00A515C3"/>
    <w:rsid w:val="00A56CC1"/>
    <w:rsid w:val="00A61DDB"/>
    <w:rsid w:val="00A645B7"/>
    <w:rsid w:val="00A65C85"/>
    <w:rsid w:val="00A6626C"/>
    <w:rsid w:val="00A72ABE"/>
    <w:rsid w:val="00A75162"/>
    <w:rsid w:val="00A82C8F"/>
    <w:rsid w:val="00A8390F"/>
    <w:rsid w:val="00A861AF"/>
    <w:rsid w:val="00A86311"/>
    <w:rsid w:val="00A8655A"/>
    <w:rsid w:val="00A94D0D"/>
    <w:rsid w:val="00A950B8"/>
    <w:rsid w:val="00AA6071"/>
    <w:rsid w:val="00AB0233"/>
    <w:rsid w:val="00AB160E"/>
    <w:rsid w:val="00AB2EB6"/>
    <w:rsid w:val="00AB4869"/>
    <w:rsid w:val="00AC0138"/>
    <w:rsid w:val="00AC6147"/>
    <w:rsid w:val="00AC770F"/>
    <w:rsid w:val="00AD2D90"/>
    <w:rsid w:val="00AD364A"/>
    <w:rsid w:val="00AD4363"/>
    <w:rsid w:val="00AD45D9"/>
    <w:rsid w:val="00AD5870"/>
    <w:rsid w:val="00AD77BB"/>
    <w:rsid w:val="00AE02C2"/>
    <w:rsid w:val="00AE3172"/>
    <w:rsid w:val="00AE4495"/>
    <w:rsid w:val="00AE6528"/>
    <w:rsid w:val="00AF44D2"/>
    <w:rsid w:val="00AF5EEE"/>
    <w:rsid w:val="00B02B22"/>
    <w:rsid w:val="00B04DFF"/>
    <w:rsid w:val="00B07D87"/>
    <w:rsid w:val="00B10952"/>
    <w:rsid w:val="00B14AC6"/>
    <w:rsid w:val="00B16792"/>
    <w:rsid w:val="00B20050"/>
    <w:rsid w:val="00B2257D"/>
    <w:rsid w:val="00B259AD"/>
    <w:rsid w:val="00B2606D"/>
    <w:rsid w:val="00B26C61"/>
    <w:rsid w:val="00B31145"/>
    <w:rsid w:val="00B3470E"/>
    <w:rsid w:val="00B35252"/>
    <w:rsid w:val="00B37174"/>
    <w:rsid w:val="00B41CE4"/>
    <w:rsid w:val="00B4738A"/>
    <w:rsid w:val="00B524BA"/>
    <w:rsid w:val="00B53ACB"/>
    <w:rsid w:val="00B5528F"/>
    <w:rsid w:val="00B60CF8"/>
    <w:rsid w:val="00B62BC8"/>
    <w:rsid w:val="00B64158"/>
    <w:rsid w:val="00B66886"/>
    <w:rsid w:val="00B6720D"/>
    <w:rsid w:val="00B70560"/>
    <w:rsid w:val="00B72C4F"/>
    <w:rsid w:val="00B768A9"/>
    <w:rsid w:val="00B81F0A"/>
    <w:rsid w:val="00B8597C"/>
    <w:rsid w:val="00B86295"/>
    <w:rsid w:val="00B930E5"/>
    <w:rsid w:val="00B942D9"/>
    <w:rsid w:val="00B966EE"/>
    <w:rsid w:val="00BA233F"/>
    <w:rsid w:val="00BA4EA0"/>
    <w:rsid w:val="00BA6566"/>
    <w:rsid w:val="00BB0D40"/>
    <w:rsid w:val="00BB3D21"/>
    <w:rsid w:val="00BB791D"/>
    <w:rsid w:val="00BC2E60"/>
    <w:rsid w:val="00BC4004"/>
    <w:rsid w:val="00BC4814"/>
    <w:rsid w:val="00BC4A72"/>
    <w:rsid w:val="00BC7CF6"/>
    <w:rsid w:val="00BE2DEF"/>
    <w:rsid w:val="00BE398E"/>
    <w:rsid w:val="00BE655B"/>
    <w:rsid w:val="00BF13EC"/>
    <w:rsid w:val="00BF365F"/>
    <w:rsid w:val="00BF4E82"/>
    <w:rsid w:val="00C00A43"/>
    <w:rsid w:val="00C00E6C"/>
    <w:rsid w:val="00C01E18"/>
    <w:rsid w:val="00C0495D"/>
    <w:rsid w:val="00C04DBA"/>
    <w:rsid w:val="00C10B68"/>
    <w:rsid w:val="00C14835"/>
    <w:rsid w:val="00C151C3"/>
    <w:rsid w:val="00C22893"/>
    <w:rsid w:val="00C237DE"/>
    <w:rsid w:val="00C24F6D"/>
    <w:rsid w:val="00C25CE8"/>
    <w:rsid w:val="00C3505C"/>
    <w:rsid w:val="00C42EF2"/>
    <w:rsid w:val="00C46667"/>
    <w:rsid w:val="00C472EB"/>
    <w:rsid w:val="00C502C0"/>
    <w:rsid w:val="00C517C0"/>
    <w:rsid w:val="00C5212F"/>
    <w:rsid w:val="00C522A9"/>
    <w:rsid w:val="00C52537"/>
    <w:rsid w:val="00C53D77"/>
    <w:rsid w:val="00C556E2"/>
    <w:rsid w:val="00C56A14"/>
    <w:rsid w:val="00C6662B"/>
    <w:rsid w:val="00C67598"/>
    <w:rsid w:val="00C70C5A"/>
    <w:rsid w:val="00C7445B"/>
    <w:rsid w:val="00C745D1"/>
    <w:rsid w:val="00C754B2"/>
    <w:rsid w:val="00C80CDD"/>
    <w:rsid w:val="00C829C1"/>
    <w:rsid w:val="00C844F3"/>
    <w:rsid w:val="00C86484"/>
    <w:rsid w:val="00C87A61"/>
    <w:rsid w:val="00C90FD5"/>
    <w:rsid w:val="00C9322B"/>
    <w:rsid w:val="00C94F19"/>
    <w:rsid w:val="00C959F2"/>
    <w:rsid w:val="00CA6228"/>
    <w:rsid w:val="00CA7546"/>
    <w:rsid w:val="00CB1327"/>
    <w:rsid w:val="00CB2D05"/>
    <w:rsid w:val="00CB37F6"/>
    <w:rsid w:val="00CB55EA"/>
    <w:rsid w:val="00CB7023"/>
    <w:rsid w:val="00CB77F3"/>
    <w:rsid w:val="00CB7E71"/>
    <w:rsid w:val="00CC26A3"/>
    <w:rsid w:val="00CC3529"/>
    <w:rsid w:val="00CC3D25"/>
    <w:rsid w:val="00CC44DF"/>
    <w:rsid w:val="00CC5452"/>
    <w:rsid w:val="00CC5A05"/>
    <w:rsid w:val="00CC6CF8"/>
    <w:rsid w:val="00CC6E1D"/>
    <w:rsid w:val="00CD0DEF"/>
    <w:rsid w:val="00CD1B9C"/>
    <w:rsid w:val="00CD6427"/>
    <w:rsid w:val="00CE03E6"/>
    <w:rsid w:val="00CE0781"/>
    <w:rsid w:val="00CE2178"/>
    <w:rsid w:val="00CE3976"/>
    <w:rsid w:val="00CF052E"/>
    <w:rsid w:val="00CF08CD"/>
    <w:rsid w:val="00CF6E0B"/>
    <w:rsid w:val="00CF7DE5"/>
    <w:rsid w:val="00D01A26"/>
    <w:rsid w:val="00D03ED6"/>
    <w:rsid w:val="00D07B24"/>
    <w:rsid w:val="00D1003E"/>
    <w:rsid w:val="00D107B0"/>
    <w:rsid w:val="00D1199C"/>
    <w:rsid w:val="00D13AA5"/>
    <w:rsid w:val="00D14AED"/>
    <w:rsid w:val="00D16336"/>
    <w:rsid w:val="00D20A69"/>
    <w:rsid w:val="00D2607D"/>
    <w:rsid w:val="00D2731E"/>
    <w:rsid w:val="00D279C8"/>
    <w:rsid w:val="00D318B2"/>
    <w:rsid w:val="00D368EA"/>
    <w:rsid w:val="00D4005B"/>
    <w:rsid w:val="00D40D3B"/>
    <w:rsid w:val="00D41016"/>
    <w:rsid w:val="00D427C1"/>
    <w:rsid w:val="00D47775"/>
    <w:rsid w:val="00D5308A"/>
    <w:rsid w:val="00D531F6"/>
    <w:rsid w:val="00D561D1"/>
    <w:rsid w:val="00D565D2"/>
    <w:rsid w:val="00D60EA4"/>
    <w:rsid w:val="00D61B8D"/>
    <w:rsid w:val="00D621A1"/>
    <w:rsid w:val="00D623BC"/>
    <w:rsid w:val="00D62A4B"/>
    <w:rsid w:val="00D640AD"/>
    <w:rsid w:val="00D6477D"/>
    <w:rsid w:val="00D70975"/>
    <w:rsid w:val="00D7169B"/>
    <w:rsid w:val="00D74E71"/>
    <w:rsid w:val="00D8139A"/>
    <w:rsid w:val="00D8580B"/>
    <w:rsid w:val="00D875A6"/>
    <w:rsid w:val="00D93B05"/>
    <w:rsid w:val="00D9444B"/>
    <w:rsid w:val="00D95A05"/>
    <w:rsid w:val="00D96054"/>
    <w:rsid w:val="00D97509"/>
    <w:rsid w:val="00DA4280"/>
    <w:rsid w:val="00DA5A0D"/>
    <w:rsid w:val="00DA63A5"/>
    <w:rsid w:val="00DB0CAA"/>
    <w:rsid w:val="00DB118B"/>
    <w:rsid w:val="00DB5746"/>
    <w:rsid w:val="00DC5660"/>
    <w:rsid w:val="00DD10F3"/>
    <w:rsid w:val="00DD7A21"/>
    <w:rsid w:val="00DE1590"/>
    <w:rsid w:val="00DE6C17"/>
    <w:rsid w:val="00DF3C28"/>
    <w:rsid w:val="00DF7B77"/>
    <w:rsid w:val="00E006B4"/>
    <w:rsid w:val="00E0137F"/>
    <w:rsid w:val="00E02CA8"/>
    <w:rsid w:val="00E10BB5"/>
    <w:rsid w:val="00E12758"/>
    <w:rsid w:val="00E153EF"/>
    <w:rsid w:val="00E163BB"/>
    <w:rsid w:val="00E17C7C"/>
    <w:rsid w:val="00E21A5F"/>
    <w:rsid w:val="00E23699"/>
    <w:rsid w:val="00E24690"/>
    <w:rsid w:val="00E269FC"/>
    <w:rsid w:val="00E27349"/>
    <w:rsid w:val="00E318C3"/>
    <w:rsid w:val="00E34CF4"/>
    <w:rsid w:val="00E34DCB"/>
    <w:rsid w:val="00E43C0A"/>
    <w:rsid w:val="00E47EA3"/>
    <w:rsid w:val="00E53A29"/>
    <w:rsid w:val="00E5462A"/>
    <w:rsid w:val="00E5649A"/>
    <w:rsid w:val="00E57E55"/>
    <w:rsid w:val="00E6081D"/>
    <w:rsid w:val="00E7705A"/>
    <w:rsid w:val="00E82D03"/>
    <w:rsid w:val="00E85B86"/>
    <w:rsid w:val="00E8717C"/>
    <w:rsid w:val="00E9066F"/>
    <w:rsid w:val="00E919A2"/>
    <w:rsid w:val="00E9528F"/>
    <w:rsid w:val="00E9793E"/>
    <w:rsid w:val="00EA0043"/>
    <w:rsid w:val="00EA2249"/>
    <w:rsid w:val="00EA53FE"/>
    <w:rsid w:val="00EA5809"/>
    <w:rsid w:val="00EB7753"/>
    <w:rsid w:val="00EC5BAC"/>
    <w:rsid w:val="00ED69AD"/>
    <w:rsid w:val="00EE15E7"/>
    <w:rsid w:val="00EE1B2D"/>
    <w:rsid w:val="00EE2A05"/>
    <w:rsid w:val="00EF21B1"/>
    <w:rsid w:val="00EF28DB"/>
    <w:rsid w:val="00EF4338"/>
    <w:rsid w:val="00EF72CF"/>
    <w:rsid w:val="00F01135"/>
    <w:rsid w:val="00F01636"/>
    <w:rsid w:val="00F02D35"/>
    <w:rsid w:val="00F04DF4"/>
    <w:rsid w:val="00F11C11"/>
    <w:rsid w:val="00F1268A"/>
    <w:rsid w:val="00F14A50"/>
    <w:rsid w:val="00F1508D"/>
    <w:rsid w:val="00F1617D"/>
    <w:rsid w:val="00F21677"/>
    <w:rsid w:val="00F25C18"/>
    <w:rsid w:val="00F26374"/>
    <w:rsid w:val="00F30E6A"/>
    <w:rsid w:val="00F411B7"/>
    <w:rsid w:val="00F5267B"/>
    <w:rsid w:val="00F5553C"/>
    <w:rsid w:val="00F57814"/>
    <w:rsid w:val="00F6140C"/>
    <w:rsid w:val="00F62440"/>
    <w:rsid w:val="00F67F8F"/>
    <w:rsid w:val="00F765B8"/>
    <w:rsid w:val="00F76C13"/>
    <w:rsid w:val="00F80B9C"/>
    <w:rsid w:val="00F84058"/>
    <w:rsid w:val="00F8409B"/>
    <w:rsid w:val="00F860A0"/>
    <w:rsid w:val="00F87C8A"/>
    <w:rsid w:val="00F91869"/>
    <w:rsid w:val="00F9298F"/>
    <w:rsid w:val="00F9554A"/>
    <w:rsid w:val="00F96F3A"/>
    <w:rsid w:val="00F97E7F"/>
    <w:rsid w:val="00F97F59"/>
    <w:rsid w:val="00FA5129"/>
    <w:rsid w:val="00FB2B28"/>
    <w:rsid w:val="00FB5C36"/>
    <w:rsid w:val="00FC087C"/>
    <w:rsid w:val="00FC1BFF"/>
    <w:rsid w:val="00FC2996"/>
    <w:rsid w:val="00FC2EF6"/>
    <w:rsid w:val="00FD0C14"/>
    <w:rsid w:val="00FD2A3F"/>
    <w:rsid w:val="00FD35AB"/>
    <w:rsid w:val="00FE0322"/>
    <w:rsid w:val="00FE0F2D"/>
    <w:rsid w:val="00FE0F74"/>
    <w:rsid w:val="00FE1F93"/>
    <w:rsid w:val="00FE763F"/>
    <w:rsid w:val="00FE76AE"/>
    <w:rsid w:val="00FF1D59"/>
    <w:rsid w:val="00FF329F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3"/>
      </o:rules>
    </o:shapelayout>
  </w:shapeDefaults>
  <w:decimalSymbol w:val="."/>
  <w:listSeparator w:val=","/>
  <w15:chartTrackingRefBased/>
  <w15:docId w15:val="{18750DC0-6D59-4B77-AD4C-A6A10D02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HTML">
    <w:name w:val="HTML Code"/>
    <w:uiPriority w:val="99"/>
    <w:unhideWhenUsed/>
    <w:rsid w:val="00A127F3"/>
    <w:rPr>
      <w:rFonts w:ascii="細明體" w:eastAsia="細明體" w:hAnsi="細明體" w:cs="細明體"/>
      <w:sz w:val="24"/>
      <w:szCs w:val="24"/>
    </w:rPr>
  </w:style>
  <w:style w:type="character" w:styleId="ab">
    <w:name w:val="Hyperlink"/>
    <w:uiPriority w:val="99"/>
    <w:unhideWhenUsed/>
    <w:rsid w:val="00A12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129/JavaDoc/CSR/AB/com/cathay/ab/z0/module/AB_13Z002.html" TargetMode="External"/><Relationship Id="rId13" Type="http://schemas.openxmlformats.org/officeDocument/2006/relationships/hyperlink" Target="http://cxlsvr129/JavaDoc/CSR/AB/com/cathay/ab/z0/bo/AB_13Z003_in_bo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xlsvr129/JavaDoc/CSR/AB/com/cathay/ab/z0/module/AB_13Z00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xlsvr129/JavaDoc/CSR/AB/com/cathay/ab/z0/module/AB_13Z00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cxlsvr129/JavaDoc/CSR/AB/com/cathay/ab/z0/bo/AB_13Z003_in_bo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xlsvr129/JavaDoc/CSR/AB/com/cathay/ab/z0/module/AB_13Z003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1377</Words>
  <Characters>7849</Characters>
  <Application>Microsoft Office Word</Application>
  <DocSecurity>0</DocSecurity>
  <Lines>65</Lines>
  <Paragraphs>18</Paragraphs>
  <ScaleCrop>false</ScaleCrop>
  <Company>CMT</Company>
  <LinksUpToDate>false</LinksUpToDate>
  <CharactersWithSpaces>9208</CharactersWithSpaces>
  <SharedDoc>false</SharedDoc>
  <HLinks>
    <vt:vector size="36" baseType="variant">
      <vt:variant>
        <vt:i4>6488081</vt:i4>
      </vt:variant>
      <vt:variant>
        <vt:i4>15</vt:i4>
      </vt:variant>
      <vt:variant>
        <vt:i4>0</vt:i4>
      </vt:variant>
      <vt:variant>
        <vt:i4>5</vt:i4>
      </vt:variant>
      <vt:variant>
        <vt:lpwstr>http://cxlsvr129/JavaDoc/CSR/AB/com/cathay/ab/z0/bo/AB_13Z003_in_bo1.html</vt:lpwstr>
      </vt:variant>
      <vt:variant>
        <vt:lpwstr/>
      </vt:variant>
      <vt:variant>
        <vt:i4>4521998</vt:i4>
      </vt:variant>
      <vt:variant>
        <vt:i4>12</vt:i4>
      </vt:variant>
      <vt:variant>
        <vt:i4>0</vt:i4>
      </vt:variant>
      <vt:variant>
        <vt:i4>5</vt:i4>
      </vt:variant>
      <vt:variant>
        <vt:lpwstr>http://cxlsvr129/JavaDoc/CSR/AB/com/cathay/ab/z0/module/AB_13Z003.html</vt:lpwstr>
      </vt:variant>
      <vt:variant>
        <vt:lpwstr>updateAdd11(com.cathay.ab.z0.bo.AB_13Z003_in_bo1)</vt:lpwstr>
      </vt:variant>
      <vt:variant>
        <vt:i4>5242932</vt:i4>
      </vt:variant>
      <vt:variant>
        <vt:i4>9</vt:i4>
      </vt:variant>
      <vt:variant>
        <vt:i4>0</vt:i4>
      </vt:variant>
      <vt:variant>
        <vt:i4>5</vt:i4>
      </vt:variant>
      <vt:variant>
        <vt:lpwstr>http://cxlsvr129/JavaDoc/CSR/AB/com/cathay/ab/z0/module/AB_13Z002.html</vt:lpwstr>
      </vt:variant>
      <vt:variant>
        <vt:lpwstr>updateMain02(DTAB0L01)</vt:lpwstr>
      </vt:variant>
      <vt:variant>
        <vt:i4>6488081</vt:i4>
      </vt:variant>
      <vt:variant>
        <vt:i4>6</vt:i4>
      </vt:variant>
      <vt:variant>
        <vt:i4>0</vt:i4>
      </vt:variant>
      <vt:variant>
        <vt:i4>5</vt:i4>
      </vt:variant>
      <vt:variant>
        <vt:lpwstr>http://cxlsvr129/JavaDoc/CSR/AB/com/cathay/ab/z0/bo/AB_13Z003_in_bo1.html</vt:lpwstr>
      </vt:variant>
      <vt:variant>
        <vt:lpwstr/>
      </vt:variant>
      <vt:variant>
        <vt:i4>4521998</vt:i4>
      </vt:variant>
      <vt:variant>
        <vt:i4>3</vt:i4>
      </vt:variant>
      <vt:variant>
        <vt:i4>0</vt:i4>
      </vt:variant>
      <vt:variant>
        <vt:i4>5</vt:i4>
      </vt:variant>
      <vt:variant>
        <vt:lpwstr>http://cxlsvr129/JavaDoc/CSR/AB/com/cathay/ab/z0/module/AB_13Z003.html</vt:lpwstr>
      </vt:variant>
      <vt:variant>
        <vt:lpwstr>updateAdd11(com.cathay.ab.z0.bo.AB_13Z003_in_bo1)</vt:lpwstr>
      </vt:variant>
      <vt:variant>
        <vt:i4>5242932</vt:i4>
      </vt:variant>
      <vt:variant>
        <vt:i4>0</vt:i4>
      </vt:variant>
      <vt:variant>
        <vt:i4>0</vt:i4>
      </vt:variant>
      <vt:variant>
        <vt:i4>5</vt:i4>
      </vt:variant>
      <vt:variant>
        <vt:lpwstr>http://cxlsvr129/JavaDoc/CSR/AB/com/cathay/ab/z0/module/AB_13Z002.html</vt:lpwstr>
      </vt:variant>
      <vt:variant>
        <vt:lpwstr>updateMain02(DTAB0L01)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