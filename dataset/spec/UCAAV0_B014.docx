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6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  <w:tblPrChange w:id="0" w:author="FIS" w:date="2015-01-07T16:13:00Z">
          <w:tblPr>
            <w:tblW w:w="8079" w:type="dxa"/>
            <w:tblInd w:w="108" w:type="dxa"/>
            <w:tbl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blBorders>
            <w:tblLayout w:type="fixed"/>
            <w:tblLook w:val="0000" w:firstRow="0" w:lastRow="0" w:firstColumn="0" w:lastColumn="0" w:noHBand="0" w:noVBand="0"/>
          </w:tblPr>
        </w:tblPrChange>
      </w:tblPr>
      <w:tblGrid>
        <w:gridCol w:w="1276"/>
        <w:gridCol w:w="1152"/>
        <w:gridCol w:w="4660"/>
        <w:gridCol w:w="1417"/>
        <w:gridCol w:w="1560"/>
        <w:tblGridChange w:id="1">
          <w:tblGrid>
            <w:gridCol w:w="1134"/>
            <w:gridCol w:w="1152"/>
            <w:gridCol w:w="2959"/>
            <w:gridCol w:w="1417"/>
            <w:gridCol w:w="1417"/>
          </w:tblGrid>
        </w:tblGridChange>
      </w:tblGrid>
      <w:tr w:rsidR="00410ECE" w:rsidRPr="00701852" w:rsidTr="00564CD6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2" w:author="FIS" w:date="2015-01-07T16:13:00Z">
              <w:tcPr>
                <w:tcW w:w="1134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410ECE" w:rsidRPr="00701852" w:rsidRDefault="00410ECE" w:rsidP="00405370">
            <w:pPr>
              <w:pStyle w:val="Tabletext"/>
              <w:jc w:val="center"/>
              <w:rPr>
                <w:rFonts w:eastAsia="標楷體"/>
                <w:b/>
              </w:rPr>
            </w:pPr>
            <w:bookmarkStart w:id="3" w:name="_GoBack"/>
            <w:bookmarkEnd w:id="3"/>
            <w:r w:rsidRPr="00701852">
              <w:rPr>
                <w:rFonts w:eastAsia="標楷體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4" w:author="FIS" w:date="2015-01-07T16:13:00Z">
              <w:tcPr>
                <w:tcW w:w="1152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410ECE" w:rsidRPr="00701852" w:rsidRDefault="00410ECE" w:rsidP="00405370">
            <w:pPr>
              <w:pStyle w:val="Tabletext"/>
              <w:jc w:val="center"/>
              <w:rPr>
                <w:rFonts w:eastAsia="標楷體"/>
                <w:b/>
              </w:rPr>
            </w:pPr>
            <w:r w:rsidRPr="00701852">
              <w:rPr>
                <w:rFonts w:eastAsia="標楷體"/>
                <w:b/>
              </w:rPr>
              <w:t>Version</w:t>
            </w:r>
          </w:p>
        </w:tc>
        <w:tc>
          <w:tcPr>
            <w:tcW w:w="4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5" w:author="FIS" w:date="2015-01-07T16:13:00Z">
              <w:tcPr>
                <w:tcW w:w="2959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410ECE" w:rsidRPr="00701852" w:rsidRDefault="00410ECE" w:rsidP="00405370">
            <w:pPr>
              <w:pStyle w:val="Tabletext"/>
              <w:jc w:val="center"/>
              <w:rPr>
                <w:rFonts w:eastAsia="標楷體"/>
                <w:b/>
              </w:rPr>
            </w:pPr>
            <w:r w:rsidRPr="00701852">
              <w:rPr>
                <w:rFonts w:eastAsia="標楷體"/>
                <w:b/>
              </w:rPr>
              <w:t>Description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6" w:author="FIS" w:date="2015-01-07T16:13:00Z">
              <w:tcPr>
                <w:tcW w:w="1417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410ECE" w:rsidRPr="00701852" w:rsidRDefault="00410ECE" w:rsidP="00405370">
            <w:pPr>
              <w:pStyle w:val="Tabletext"/>
              <w:jc w:val="center"/>
              <w:rPr>
                <w:rFonts w:eastAsia="標楷體"/>
                <w:b/>
                <w:lang w:eastAsia="zh-TW"/>
              </w:rPr>
            </w:pPr>
            <w:r w:rsidRPr="00701852">
              <w:rPr>
                <w:rFonts w:eastAsia="標楷體"/>
                <w:b/>
                <w:lang w:eastAsia="zh-TW"/>
              </w:rPr>
              <w:t>Author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7" w:author="FIS" w:date="2015-01-07T16:13:00Z">
              <w:tcPr>
                <w:tcW w:w="1417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410ECE" w:rsidRPr="00265BF8" w:rsidRDefault="00410ECE" w:rsidP="002F136E">
            <w:pPr>
              <w:pStyle w:val="Tabletext"/>
              <w:jc w:val="center"/>
              <w:rPr>
                <w:rFonts w:ascii="新細明體" w:hAnsi="新細明體"/>
                <w:b/>
                <w:lang w:eastAsia="zh-TW"/>
              </w:rPr>
            </w:pPr>
            <w:r w:rsidRPr="00265BF8">
              <w:rPr>
                <w:rFonts w:ascii="新細明體" w:hAnsi="新細明體" w:hint="eastAsia"/>
                <w:b/>
                <w:lang w:eastAsia="zh-TW"/>
              </w:rPr>
              <w:t>立案單號</w:t>
            </w:r>
          </w:p>
        </w:tc>
      </w:tr>
      <w:tr w:rsidR="00410ECE" w:rsidRPr="00701852" w:rsidTr="00564CD6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8" w:author="FIS" w:date="2015-01-07T16:13:00Z">
              <w:tcPr>
                <w:tcW w:w="1134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410ECE" w:rsidRPr="00701852" w:rsidRDefault="00410ECE" w:rsidP="00737958">
            <w:pPr>
              <w:pStyle w:val="Tabletext"/>
              <w:rPr>
                <w:rFonts w:eastAsia="標楷體"/>
                <w:lang w:eastAsia="zh-TW"/>
              </w:rPr>
            </w:pPr>
            <w:r w:rsidRPr="00701852">
              <w:rPr>
                <w:rFonts w:eastAsia="標楷體"/>
                <w:lang w:eastAsia="zh-TW"/>
              </w:rPr>
              <w:t>2012/5/</w:t>
            </w:r>
            <w:r w:rsidR="00737958">
              <w:rPr>
                <w:rFonts w:eastAsia="標楷體" w:hint="eastAsia"/>
                <w:lang w:eastAsia="zh-TW"/>
              </w:rPr>
              <w:t>18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9" w:author="FIS" w:date="2015-01-07T16:13:00Z">
              <w:tcPr>
                <w:tcW w:w="1152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410ECE" w:rsidRPr="00701852" w:rsidRDefault="00410ECE" w:rsidP="00405370">
            <w:pPr>
              <w:pStyle w:val="Tabletext"/>
              <w:rPr>
                <w:rFonts w:eastAsia="標楷體"/>
                <w:lang w:eastAsia="zh-TW"/>
              </w:rPr>
            </w:pPr>
            <w:r w:rsidRPr="00701852">
              <w:rPr>
                <w:rFonts w:eastAsia="標楷體"/>
                <w:lang w:eastAsia="zh-TW"/>
              </w:rPr>
              <w:t>1.0</w:t>
            </w:r>
          </w:p>
        </w:tc>
        <w:tc>
          <w:tcPr>
            <w:tcW w:w="4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10" w:author="FIS" w:date="2015-01-07T16:13:00Z">
              <w:tcPr>
                <w:tcW w:w="2959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410ECE" w:rsidRPr="00701852" w:rsidRDefault="00410ECE" w:rsidP="00405370">
            <w:pPr>
              <w:pStyle w:val="Tabletext"/>
              <w:rPr>
                <w:rFonts w:eastAsia="標楷體"/>
                <w:lang w:eastAsia="zh-TW"/>
              </w:rPr>
            </w:pPr>
            <w:r w:rsidRPr="00701852">
              <w:rPr>
                <w:rFonts w:eastAsia="標楷體"/>
                <w:lang w:eastAsia="zh-TW"/>
              </w:rPr>
              <w:t>Created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11" w:author="FIS" w:date="2015-01-07T16:13:00Z">
              <w:tcPr>
                <w:tcW w:w="1417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410ECE" w:rsidRPr="00701852" w:rsidRDefault="00410ECE" w:rsidP="00405370">
            <w:pPr>
              <w:pStyle w:val="Tabletext"/>
              <w:rPr>
                <w:lang w:eastAsia="zh-TW"/>
              </w:rPr>
            </w:pPr>
            <w:r w:rsidRPr="00701852">
              <w:rPr>
                <w:lang w:eastAsia="zh-TW"/>
              </w:rPr>
              <w:t>侑文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12" w:author="FIS" w:date="2015-01-07T16:13:00Z">
              <w:tcPr>
                <w:tcW w:w="1417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410ECE" w:rsidRPr="00305137" w:rsidRDefault="00410ECE" w:rsidP="002F136E">
            <w:pPr>
              <w:pStyle w:val="Tabletext"/>
              <w:rPr>
                <w:rFonts w:hint="eastAsia"/>
                <w:lang w:eastAsia="zh-TW"/>
              </w:rPr>
            </w:pPr>
            <w:r>
              <w:t>111226000122</w:t>
            </w:r>
          </w:p>
        </w:tc>
      </w:tr>
      <w:tr w:rsidR="00ED7C7E" w:rsidRPr="00701852" w:rsidTr="00564CD6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13" w:author="FIS" w:date="2015-01-07T16:13:00Z">
              <w:tcPr>
                <w:tcW w:w="1134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ED7C7E" w:rsidRPr="00701852" w:rsidRDefault="00ED7C7E" w:rsidP="00737958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2013/8/20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14" w:author="FIS" w:date="2015-01-07T16:13:00Z">
              <w:tcPr>
                <w:tcW w:w="1152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ED7C7E" w:rsidRPr="00701852" w:rsidRDefault="00ED7C7E" w:rsidP="00405370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2</w:t>
            </w:r>
          </w:p>
        </w:tc>
        <w:tc>
          <w:tcPr>
            <w:tcW w:w="4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15" w:author="FIS" w:date="2015-01-07T16:13:00Z">
              <w:tcPr>
                <w:tcW w:w="2959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ED7C7E" w:rsidRPr="00701852" w:rsidRDefault="00ED7C7E" w:rsidP="00405370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導入疾病、意外模型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16" w:author="FIS" w:date="2015-01-07T16:13:00Z">
              <w:tcPr>
                <w:tcW w:w="1417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ED7C7E" w:rsidRPr="00701852" w:rsidRDefault="00ED7C7E" w:rsidP="00405370">
            <w:pPr>
              <w:pStyle w:val="Tabletext"/>
              <w:rPr>
                <w:lang w:eastAsia="zh-TW"/>
              </w:rPr>
            </w:pPr>
            <w:r w:rsidRPr="00701852">
              <w:rPr>
                <w:lang w:eastAsia="zh-TW"/>
              </w:rPr>
              <w:t>侑文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17" w:author="FIS" w:date="2015-01-07T16:13:00Z">
              <w:tcPr>
                <w:tcW w:w="1417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ED7C7E" w:rsidRDefault="00ED7C7E" w:rsidP="002F136E">
            <w:pPr>
              <w:pStyle w:val="Tabletext"/>
            </w:pPr>
            <w:r>
              <w:t>130719000215</w:t>
            </w:r>
          </w:p>
        </w:tc>
      </w:tr>
      <w:tr w:rsidR="00240475" w:rsidRPr="00701852" w:rsidTr="00564CD6">
        <w:trPr>
          <w:ins w:id="18" w:author="FIS" w:date="2015-01-07T16:11:00Z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19" w:author="FIS" w:date="2015-01-07T16:13:00Z">
              <w:tcPr>
                <w:tcW w:w="1134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240475" w:rsidRDefault="00240475" w:rsidP="00240475">
            <w:pPr>
              <w:pStyle w:val="Tabletext"/>
              <w:rPr>
                <w:ins w:id="20" w:author="FIS" w:date="2015-01-07T16:11:00Z"/>
                <w:rFonts w:eastAsia="標楷體" w:hint="eastAsia"/>
                <w:lang w:eastAsia="zh-TW"/>
              </w:rPr>
            </w:pPr>
            <w:ins w:id="21" w:author="FIS" w:date="2015-01-07T16:11:00Z">
              <w:r>
                <w:rPr>
                  <w:rFonts w:ascii="細明體" w:eastAsia="細明體" w:hAnsi="細明體"/>
                  <w:lang w:eastAsia="zh-TW"/>
                </w:rPr>
                <w:t>201</w:t>
              </w:r>
              <w:r>
                <w:rPr>
                  <w:rFonts w:ascii="細明體" w:eastAsia="細明體" w:hAnsi="細明體" w:hint="eastAsia"/>
                  <w:lang w:eastAsia="zh-TW"/>
                </w:rPr>
                <w:t>5</w:t>
              </w:r>
              <w:r>
                <w:rPr>
                  <w:rFonts w:ascii="細明體" w:eastAsia="細明體" w:hAnsi="細明體"/>
                  <w:lang w:eastAsia="zh-TW"/>
                </w:rPr>
                <w:t>/1/</w:t>
              </w:r>
              <w:r>
                <w:rPr>
                  <w:rFonts w:ascii="細明體" w:eastAsia="細明體" w:hAnsi="細明體" w:hint="eastAsia"/>
                  <w:lang w:eastAsia="zh-TW"/>
                </w:rPr>
                <w:t>7</w:t>
              </w:r>
            </w:ins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22" w:author="FIS" w:date="2015-01-07T16:13:00Z">
              <w:tcPr>
                <w:tcW w:w="1152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240475" w:rsidRDefault="00941789" w:rsidP="00405370">
            <w:pPr>
              <w:pStyle w:val="Tabletext"/>
              <w:rPr>
                <w:ins w:id="23" w:author="FIS" w:date="2015-01-07T16:11:00Z"/>
                <w:rFonts w:eastAsia="標楷體" w:hint="eastAsia"/>
                <w:lang w:eastAsia="zh-TW"/>
              </w:rPr>
            </w:pPr>
            <w:ins w:id="24" w:author="FIS" w:date="2015-01-08T11:46:00Z">
              <w:r>
                <w:rPr>
                  <w:rFonts w:ascii="細明體" w:eastAsia="細明體" w:hAnsi="細明體" w:hint="eastAsia"/>
                  <w:lang w:eastAsia="zh-TW"/>
                </w:rPr>
                <w:t>3</w:t>
              </w:r>
            </w:ins>
          </w:p>
        </w:tc>
        <w:tc>
          <w:tcPr>
            <w:tcW w:w="4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25" w:author="FIS" w:date="2015-01-07T16:13:00Z">
              <w:tcPr>
                <w:tcW w:w="2959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240475" w:rsidRDefault="00240475" w:rsidP="00405370">
            <w:pPr>
              <w:pStyle w:val="Tabletext"/>
              <w:rPr>
                <w:ins w:id="26" w:author="FIS" w:date="2015-01-07T16:11:00Z"/>
                <w:rFonts w:eastAsia="標楷體" w:hint="eastAsia"/>
                <w:lang w:eastAsia="zh-TW"/>
              </w:rPr>
            </w:pPr>
            <w:ins w:id="27" w:author="FIS" w:date="2015-01-07T16:11:00Z">
              <w:r>
                <w:rPr>
                  <w:rFonts w:ascii="細明體" w:eastAsia="細明體" w:hAnsi="細明體" w:hint="eastAsia"/>
                  <w:lang w:eastAsia="zh-TW"/>
                </w:rPr>
                <w:t>配合控管保戶檔共用，此檢核改用模組判斷</w:t>
              </w:r>
            </w:ins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28" w:author="FIS" w:date="2015-01-07T16:13:00Z">
              <w:tcPr>
                <w:tcW w:w="1417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240475" w:rsidRPr="00701852" w:rsidRDefault="00240475" w:rsidP="00405370">
            <w:pPr>
              <w:pStyle w:val="Tabletext"/>
              <w:rPr>
                <w:ins w:id="29" w:author="FIS" w:date="2015-01-07T16:11:00Z"/>
                <w:lang w:eastAsia="zh-TW"/>
              </w:rPr>
            </w:pPr>
            <w:ins w:id="30" w:author="FIS" w:date="2015-01-07T16:11:00Z">
              <w:r>
                <w:rPr>
                  <w:rFonts w:ascii="細明體" w:eastAsia="細明體" w:hAnsi="細明體" w:hint="eastAsia"/>
                  <w:lang w:eastAsia="zh-TW"/>
                </w:rPr>
                <w:t>蕭侑文</w:t>
              </w:r>
            </w:ins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31" w:author="FIS" w:date="2015-01-07T16:13:00Z">
              <w:tcPr>
                <w:tcW w:w="1417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240475" w:rsidRDefault="00240475" w:rsidP="002F136E">
            <w:pPr>
              <w:pStyle w:val="Tabletext"/>
              <w:rPr>
                <w:ins w:id="32" w:author="FIS" w:date="2015-01-07T16:11:00Z"/>
              </w:rPr>
            </w:pPr>
            <w:ins w:id="33" w:author="FIS" w:date="2015-01-07T16:11:00Z">
              <w:r w:rsidRPr="00672797">
                <w:t>141225000350</w:t>
              </w:r>
            </w:ins>
          </w:p>
        </w:tc>
      </w:tr>
    </w:tbl>
    <w:p w:rsidR="001029E3" w:rsidRPr="00701852" w:rsidRDefault="001029E3"/>
    <w:p w:rsidR="004A134E" w:rsidRPr="00701852" w:rsidRDefault="004A134E">
      <w:pPr>
        <w:rPr>
          <w:rFonts w:eastAsia="細明體"/>
          <w:b/>
        </w:rPr>
      </w:pPr>
      <w:r w:rsidRPr="00701852">
        <w:rPr>
          <w:rFonts w:eastAsia="細明體"/>
          <w:b/>
        </w:rPr>
        <w:t>UCAAV0_B0</w:t>
      </w:r>
      <w:r w:rsidR="00200DB6" w:rsidRPr="00701852">
        <w:rPr>
          <w:rFonts w:eastAsia="細明體"/>
          <w:b/>
        </w:rPr>
        <w:t>1</w:t>
      </w:r>
      <w:r w:rsidR="00311DEE">
        <w:rPr>
          <w:rFonts w:eastAsia="細明體" w:hint="eastAsia"/>
          <w:b/>
        </w:rPr>
        <w:t>4</w:t>
      </w:r>
      <w:r w:rsidRPr="00701852">
        <w:rPr>
          <w:rFonts w:eastAsia="細明體"/>
          <w:b/>
        </w:rPr>
        <w:t>_</w:t>
      </w:r>
      <w:r w:rsidR="00CC12D6" w:rsidRPr="00CC12D6">
        <w:rPr>
          <w:rFonts w:eastAsia="細明體" w:hint="eastAsia"/>
          <w:b/>
        </w:rPr>
        <w:t>舊件客戶風險指標計算</w:t>
      </w:r>
    </w:p>
    <w:p w:rsidR="004A134E" w:rsidRPr="00CC12D6" w:rsidRDefault="004A134E"/>
    <w:p w:rsidR="00647209" w:rsidRPr="00701852" w:rsidRDefault="004A134E" w:rsidP="00647209">
      <w:pPr>
        <w:pStyle w:val="Tabletext"/>
        <w:keepLines w:val="0"/>
        <w:numPr>
          <w:ilvl w:val="0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rFonts w:eastAsia="細明體"/>
        </w:rPr>
        <w:t>程式功能概述</w:t>
      </w:r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5740"/>
      </w:tblGrid>
      <w:tr w:rsidR="004A134E" w:rsidRPr="00701852" w:rsidTr="00857C9B">
        <w:tc>
          <w:tcPr>
            <w:tcW w:w="2340" w:type="dxa"/>
          </w:tcPr>
          <w:p w:rsidR="004A134E" w:rsidRPr="00701852" w:rsidRDefault="004A134E" w:rsidP="00C26F2F">
            <w:pPr>
              <w:rPr>
                <w:rFonts w:eastAsia="細明體"/>
                <w:sz w:val="20"/>
                <w:szCs w:val="20"/>
              </w:rPr>
            </w:pPr>
            <w:r w:rsidRPr="00701852">
              <w:rPr>
                <w:rFonts w:eastAsia="細明體"/>
                <w:sz w:val="20"/>
                <w:szCs w:val="20"/>
              </w:rPr>
              <w:t>程式功能</w:t>
            </w:r>
          </w:p>
        </w:tc>
        <w:tc>
          <w:tcPr>
            <w:tcW w:w="5740" w:type="dxa"/>
          </w:tcPr>
          <w:p w:rsidR="004A134E" w:rsidRPr="00701852" w:rsidRDefault="00CA0E0B" w:rsidP="00C26F2F">
            <w:pPr>
              <w:rPr>
                <w:rFonts w:eastAsia="細明體"/>
                <w:sz w:val="20"/>
                <w:szCs w:val="20"/>
              </w:rPr>
            </w:pPr>
            <w:r w:rsidRPr="00CA0E0B">
              <w:rPr>
                <w:rFonts w:eastAsia="細明體" w:hint="eastAsia"/>
                <w:sz w:val="20"/>
                <w:szCs w:val="20"/>
              </w:rPr>
              <w:t>舊件客戶風險指標計算</w:t>
            </w:r>
          </w:p>
        </w:tc>
      </w:tr>
      <w:tr w:rsidR="004A134E" w:rsidRPr="00701852" w:rsidTr="00857C9B">
        <w:tc>
          <w:tcPr>
            <w:tcW w:w="2340" w:type="dxa"/>
          </w:tcPr>
          <w:p w:rsidR="004A134E" w:rsidRPr="00701852" w:rsidRDefault="004A134E" w:rsidP="00C26F2F">
            <w:pPr>
              <w:rPr>
                <w:rFonts w:eastAsia="細明體"/>
                <w:sz w:val="20"/>
                <w:szCs w:val="20"/>
              </w:rPr>
            </w:pPr>
            <w:r w:rsidRPr="00701852">
              <w:rPr>
                <w:rFonts w:eastAsia="細明體"/>
                <w:sz w:val="20"/>
                <w:szCs w:val="20"/>
              </w:rPr>
              <w:t>程式名稱</w:t>
            </w:r>
          </w:p>
        </w:tc>
        <w:tc>
          <w:tcPr>
            <w:tcW w:w="5740" w:type="dxa"/>
          </w:tcPr>
          <w:p w:rsidR="004A134E" w:rsidRPr="00701852" w:rsidRDefault="00CA0E0B" w:rsidP="00396914">
            <w:pPr>
              <w:rPr>
                <w:rFonts w:eastAsia="細明體"/>
                <w:sz w:val="20"/>
                <w:szCs w:val="20"/>
              </w:rPr>
            </w:pPr>
            <w:r w:rsidRPr="00CA0E0B">
              <w:rPr>
                <w:rFonts w:eastAsia="細明體" w:hint="eastAsia"/>
                <w:sz w:val="20"/>
                <w:szCs w:val="20"/>
              </w:rPr>
              <w:t>AAV0_B01</w:t>
            </w:r>
            <w:r w:rsidR="00396914">
              <w:rPr>
                <w:rFonts w:eastAsia="細明體" w:hint="eastAsia"/>
                <w:sz w:val="20"/>
                <w:szCs w:val="20"/>
              </w:rPr>
              <w:t>4</w:t>
            </w:r>
          </w:p>
        </w:tc>
      </w:tr>
      <w:tr w:rsidR="004A134E" w:rsidRPr="00701852" w:rsidTr="00857C9B">
        <w:tc>
          <w:tcPr>
            <w:tcW w:w="2340" w:type="dxa"/>
          </w:tcPr>
          <w:p w:rsidR="004A134E" w:rsidRPr="00701852" w:rsidRDefault="004A134E" w:rsidP="00C26F2F">
            <w:pPr>
              <w:rPr>
                <w:rFonts w:eastAsia="細明體"/>
                <w:sz w:val="20"/>
                <w:szCs w:val="20"/>
              </w:rPr>
            </w:pPr>
            <w:r w:rsidRPr="00701852">
              <w:rPr>
                <w:rFonts w:eastAsia="細明體"/>
                <w:sz w:val="20"/>
                <w:szCs w:val="20"/>
              </w:rPr>
              <w:t>作業方式</w:t>
            </w:r>
          </w:p>
        </w:tc>
        <w:tc>
          <w:tcPr>
            <w:tcW w:w="5740" w:type="dxa"/>
          </w:tcPr>
          <w:p w:rsidR="004A134E" w:rsidRPr="00701852" w:rsidRDefault="004A134E" w:rsidP="00C26F2F">
            <w:pPr>
              <w:rPr>
                <w:rFonts w:eastAsia="細明體"/>
                <w:sz w:val="20"/>
                <w:szCs w:val="20"/>
              </w:rPr>
            </w:pPr>
            <w:r w:rsidRPr="00701852">
              <w:rPr>
                <w:rFonts w:eastAsia="細明體"/>
                <w:sz w:val="20"/>
                <w:szCs w:val="20"/>
              </w:rPr>
              <w:t>ONLINE</w:t>
            </w:r>
          </w:p>
        </w:tc>
      </w:tr>
      <w:tr w:rsidR="004A134E" w:rsidRPr="00701852" w:rsidTr="00857C9B">
        <w:tc>
          <w:tcPr>
            <w:tcW w:w="2340" w:type="dxa"/>
          </w:tcPr>
          <w:p w:rsidR="004A134E" w:rsidRPr="00701852" w:rsidRDefault="004A134E" w:rsidP="00C26F2F">
            <w:pPr>
              <w:rPr>
                <w:rFonts w:eastAsia="細明體"/>
                <w:sz w:val="20"/>
                <w:szCs w:val="20"/>
              </w:rPr>
            </w:pPr>
            <w:r w:rsidRPr="00701852">
              <w:rPr>
                <w:rFonts w:eastAsia="細明體"/>
                <w:sz w:val="20"/>
                <w:szCs w:val="20"/>
              </w:rPr>
              <w:t>概要說明</w:t>
            </w:r>
          </w:p>
        </w:tc>
        <w:tc>
          <w:tcPr>
            <w:tcW w:w="5740" w:type="dxa"/>
          </w:tcPr>
          <w:p w:rsidR="004A134E" w:rsidRPr="00701852" w:rsidRDefault="00CA0E0B" w:rsidP="00C26F2F">
            <w:pPr>
              <w:rPr>
                <w:rFonts w:eastAsia="細明體"/>
                <w:sz w:val="20"/>
                <w:szCs w:val="20"/>
              </w:rPr>
            </w:pPr>
            <w:r w:rsidRPr="00CA0E0B">
              <w:rPr>
                <w:rFonts w:eastAsia="細明體" w:hint="eastAsia"/>
                <w:sz w:val="20"/>
                <w:szCs w:val="20"/>
              </w:rPr>
              <w:t>舊件客戶風險指標計算</w:t>
            </w:r>
          </w:p>
        </w:tc>
      </w:tr>
      <w:tr w:rsidR="004A134E" w:rsidRPr="00701852" w:rsidTr="00857C9B">
        <w:tc>
          <w:tcPr>
            <w:tcW w:w="2340" w:type="dxa"/>
          </w:tcPr>
          <w:p w:rsidR="004A134E" w:rsidRPr="00701852" w:rsidRDefault="004A134E" w:rsidP="00C26F2F">
            <w:pPr>
              <w:rPr>
                <w:rFonts w:eastAsia="細明體"/>
                <w:sz w:val="20"/>
                <w:szCs w:val="20"/>
              </w:rPr>
            </w:pPr>
            <w:r w:rsidRPr="00701852">
              <w:rPr>
                <w:rFonts w:eastAsia="細明體"/>
                <w:sz w:val="20"/>
                <w:szCs w:val="20"/>
              </w:rPr>
              <w:t>處理人員</w:t>
            </w:r>
          </w:p>
        </w:tc>
        <w:tc>
          <w:tcPr>
            <w:tcW w:w="5740" w:type="dxa"/>
          </w:tcPr>
          <w:p w:rsidR="004A134E" w:rsidRPr="00701852" w:rsidRDefault="004A134E" w:rsidP="00C26F2F">
            <w:pPr>
              <w:rPr>
                <w:rFonts w:eastAsia="細明體"/>
                <w:sz w:val="20"/>
                <w:szCs w:val="20"/>
              </w:rPr>
            </w:pPr>
            <w:r w:rsidRPr="00701852">
              <w:rPr>
                <w:rFonts w:eastAsia="細明體"/>
                <w:sz w:val="20"/>
                <w:szCs w:val="20"/>
              </w:rPr>
              <w:t>理調科人員</w:t>
            </w:r>
          </w:p>
        </w:tc>
      </w:tr>
      <w:tr w:rsidR="004A134E" w:rsidRPr="00701852" w:rsidTr="00857C9B">
        <w:tc>
          <w:tcPr>
            <w:tcW w:w="2340" w:type="dxa"/>
          </w:tcPr>
          <w:p w:rsidR="004A134E" w:rsidRPr="00701852" w:rsidRDefault="004A134E" w:rsidP="00C26F2F">
            <w:pPr>
              <w:rPr>
                <w:rFonts w:eastAsia="細明體"/>
                <w:sz w:val="20"/>
                <w:szCs w:val="20"/>
              </w:rPr>
            </w:pPr>
            <w:r w:rsidRPr="00701852">
              <w:rPr>
                <w:rFonts w:eastAsia="細明體"/>
                <w:sz w:val="20"/>
                <w:szCs w:val="20"/>
              </w:rPr>
              <w:t>作業平台</w:t>
            </w:r>
          </w:p>
        </w:tc>
        <w:tc>
          <w:tcPr>
            <w:tcW w:w="5740" w:type="dxa"/>
          </w:tcPr>
          <w:p w:rsidR="004A134E" w:rsidRPr="00701852" w:rsidRDefault="004A134E" w:rsidP="00C26F2F">
            <w:pPr>
              <w:rPr>
                <w:rFonts w:eastAsia="細明體"/>
                <w:sz w:val="20"/>
                <w:szCs w:val="20"/>
              </w:rPr>
            </w:pPr>
            <w:r w:rsidRPr="00701852">
              <w:rPr>
                <w:rFonts w:eastAsia="細明體"/>
                <w:sz w:val="20"/>
                <w:szCs w:val="20"/>
              </w:rPr>
              <w:t>■</w:t>
            </w:r>
            <w:r w:rsidRPr="00701852">
              <w:rPr>
                <w:rFonts w:eastAsia="細明體"/>
                <w:sz w:val="20"/>
                <w:szCs w:val="20"/>
              </w:rPr>
              <w:t>一般</w:t>
            </w:r>
            <w:r w:rsidRPr="00701852">
              <w:rPr>
                <w:rFonts w:eastAsia="細明體"/>
                <w:sz w:val="20"/>
                <w:szCs w:val="20"/>
              </w:rPr>
              <w:t xml:space="preserve">  □</w:t>
            </w:r>
            <w:r w:rsidRPr="00701852">
              <w:rPr>
                <w:rFonts w:eastAsia="細明體"/>
                <w:sz w:val="20"/>
                <w:szCs w:val="20"/>
              </w:rPr>
              <w:t>平板電腦</w:t>
            </w:r>
            <w:r w:rsidRPr="00701852">
              <w:rPr>
                <w:rFonts w:eastAsia="細明體"/>
                <w:sz w:val="20"/>
                <w:szCs w:val="20"/>
              </w:rPr>
              <w:t xml:space="preserve">  □</w:t>
            </w:r>
            <w:r w:rsidRPr="00701852">
              <w:rPr>
                <w:rFonts w:eastAsia="細明體"/>
                <w:sz w:val="20"/>
                <w:szCs w:val="20"/>
              </w:rPr>
              <w:t>手機</w:t>
            </w:r>
          </w:p>
        </w:tc>
      </w:tr>
      <w:tr w:rsidR="004A134E" w:rsidRPr="00701852" w:rsidTr="00857C9B">
        <w:tc>
          <w:tcPr>
            <w:tcW w:w="2340" w:type="dxa"/>
          </w:tcPr>
          <w:p w:rsidR="004A134E" w:rsidRPr="00701852" w:rsidRDefault="004A134E" w:rsidP="00C26F2F">
            <w:pPr>
              <w:rPr>
                <w:rFonts w:eastAsia="細明體"/>
                <w:sz w:val="20"/>
                <w:szCs w:val="20"/>
              </w:rPr>
            </w:pPr>
            <w:r w:rsidRPr="00701852">
              <w:rPr>
                <w:rFonts w:eastAsia="細明體"/>
                <w:sz w:val="20"/>
                <w:szCs w:val="20"/>
              </w:rPr>
              <w:t>使用對象</w:t>
            </w:r>
          </w:p>
        </w:tc>
        <w:tc>
          <w:tcPr>
            <w:tcW w:w="5740" w:type="dxa"/>
          </w:tcPr>
          <w:p w:rsidR="004A134E" w:rsidRPr="00701852" w:rsidRDefault="004A134E" w:rsidP="00C26F2F">
            <w:pPr>
              <w:rPr>
                <w:rFonts w:eastAsia="細明體"/>
                <w:sz w:val="20"/>
                <w:szCs w:val="20"/>
              </w:rPr>
            </w:pPr>
            <w:r w:rsidRPr="00701852">
              <w:rPr>
                <w:rFonts w:eastAsia="細明體"/>
                <w:sz w:val="20"/>
                <w:szCs w:val="20"/>
              </w:rPr>
              <w:t>■</w:t>
            </w:r>
            <w:r w:rsidRPr="00701852">
              <w:rPr>
                <w:rFonts w:eastAsia="細明體"/>
                <w:sz w:val="20"/>
                <w:szCs w:val="20"/>
              </w:rPr>
              <w:t>員工</w:t>
            </w:r>
            <w:r w:rsidRPr="00701852">
              <w:rPr>
                <w:rFonts w:eastAsia="細明體"/>
                <w:sz w:val="20"/>
                <w:szCs w:val="20"/>
              </w:rPr>
              <w:t>(UCBean)  □</w:t>
            </w:r>
            <w:r w:rsidRPr="00701852">
              <w:rPr>
                <w:rFonts w:eastAsia="細明體"/>
                <w:sz w:val="20"/>
                <w:szCs w:val="20"/>
              </w:rPr>
              <w:t>客戶</w:t>
            </w:r>
            <w:r w:rsidRPr="00701852">
              <w:rPr>
                <w:rFonts w:eastAsia="細明體"/>
                <w:sz w:val="20"/>
                <w:szCs w:val="20"/>
              </w:rPr>
              <w:t>(CustomerBean)</w:t>
            </w:r>
          </w:p>
        </w:tc>
      </w:tr>
    </w:tbl>
    <w:p w:rsidR="006002AF" w:rsidRPr="00701852" w:rsidRDefault="006002AF" w:rsidP="006002AF">
      <w:pPr>
        <w:pStyle w:val="Tabletext"/>
        <w:keepLines w:val="0"/>
        <w:spacing w:after="0" w:line="240" w:lineRule="auto"/>
        <w:rPr>
          <w:kern w:val="2"/>
          <w:szCs w:val="24"/>
          <w:lang w:eastAsia="zh-TW"/>
        </w:rPr>
      </w:pPr>
    </w:p>
    <w:p w:rsidR="00C46D6D" w:rsidRPr="00701852" w:rsidRDefault="00C46D6D" w:rsidP="00C46D6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相關模組：</w:t>
      </w:r>
    </w:p>
    <w:tbl>
      <w:tblPr>
        <w:tblW w:w="809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096"/>
        <w:gridCol w:w="3275"/>
      </w:tblGrid>
      <w:tr w:rsidR="00C46D6D" w:rsidRPr="00701852" w:rsidTr="00A31200">
        <w:tc>
          <w:tcPr>
            <w:tcW w:w="720" w:type="dxa"/>
          </w:tcPr>
          <w:p w:rsidR="00C46D6D" w:rsidRPr="00701852" w:rsidRDefault="00C46D6D" w:rsidP="00C26F2F">
            <w:pPr>
              <w:rPr>
                <w:rFonts w:eastAsia="細明體"/>
                <w:sz w:val="20"/>
                <w:szCs w:val="20"/>
              </w:rPr>
            </w:pPr>
            <w:r w:rsidRPr="00701852">
              <w:rPr>
                <w:rFonts w:eastAsia="細明體"/>
                <w:sz w:val="20"/>
                <w:szCs w:val="20"/>
              </w:rPr>
              <w:t>項次</w:t>
            </w:r>
          </w:p>
        </w:tc>
        <w:tc>
          <w:tcPr>
            <w:tcW w:w="4096" w:type="dxa"/>
          </w:tcPr>
          <w:p w:rsidR="00C46D6D" w:rsidRPr="00701852" w:rsidRDefault="00C46D6D" w:rsidP="00C26F2F">
            <w:pPr>
              <w:rPr>
                <w:rFonts w:eastAsia="細明體"/>
                <w:sz w:val="20"/>
                <w:szCs w:val="20"/>
              </w:rPr>
            </w:pPr>
            <w:r w:rsidRPr="00701852">
              <w:rPr>
                <w:rFonts w:eastAsia="細明體"/>
                <w:sz w:val="20"/>
                <w:szCs w:val="20"/>
              </w:rPr>
              <w:t>中文說明</w:t>
            </w:r>
          </w:p>
        </w:tc>
        <w:tc>
          <w:tcPr>
            <w:tcW w:w="3275" w:type="dxa"/>
          </w:tcPr>
          <w:p w:rsidR="00C46D6D" w:rsidRPr="00701852" w:rsidRDefault="00C46D6D" w:rsidP="00C26F2F">
            <w:pPr>
              <w:rPr>
                <w:rFonts w:eastAsia="細明體"/>
                <w:sz w:val="20"/>
                <w:szCs w:val="20"/>
              </w:rPr>
            </w:pPr>
            <w:r w:rsidRPr="00701852">
              <w:rPr>
                <w:rFonts w:eastAsia="細明體"/>
                <w:sz w:val="20"/>
                <w:szCs w:val="20"/>
              </w:rPr>
              <w:t>程式名稱</w:t>
            </w:r>
          </w:p>
        </w:tc>
      </w:tr>
      <w:tr w:rsidR="00C46D6D" w:rsidRPr="00701852" w:rsidTr="00A31200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C46D6D" w:rsidRPr="00701852" w:rsidRDefault="00C46D6D" w:rsidP="00C26F2F">
            <w:pPr>
              <w:rPr>
                <w:rFonts w:eastAsia="細明體"/>
                <w:sz w:val="20"/>
                <w:szCs w:val="20"/>
              </w:rPr>
            </w:pPr>
            <w:r w:rsidRPr="00701852">
              <w:rPr>
                <w:rFonts w:eastAsia="細明體"/>
                <w:sz w:val="20"/>
                <w:szCs w:val="20"/>
              </w:rPr>
              <w:t>1.</w:t>
            </w:r>
          </w:p>
        </w:tc>
        <w:tc>
          <w:tcPr>
            <w:tcW w:w="4096" w:type="dxa"/>
          </w:tcPr>
          <w:p w:rsidR="00C46D6D" w:rsidRPr="00701852" w:rsidRDefault="00C46D6D" w:rsidP="00C26F2F">
            <w:pPr>
              <w:pStyle w:val="Tabletext"/>
              <w:keepLines w:val="0"/>
              <w:spacing w:after="0" w:line="240" w:lineRule="auto"/>
              <w:rPr>
                <w:rFonts w:eastAsia="細明體"/>
                <w:bCs/>
                <w:kern w:val="2"/>
                <w:lang w:eastAsia="zh-TW"/>
              </w:rPr>
            </w:pPr>
            <w:r w:rsidRPr="00701852">
              <w:rPr>
                <w:rFonts w:eastAsia="細明體"/>
                <w:bCs/>
                <w:kern w:val="2"/>
                <w:lang w:eastAsia="zh-TW"/>
              </w:rPr>
              <w:t>異常訊息記錄模組</w:t>
            </w:r>
          </w:p>
        </w:tc>
        <w:tc>
          <w:tcPr>
            <w:tcW w:w="3275" w:type="dxa"/>
          </w:tcPr>
          <w:p w:rsidR="00C46D6D" w:rsidRPr="00701852" w:rsidRDefault="00C46D6D" w:rsidP="00C26F2F">
            <w:pPr>
              <w:pStyle w:val="Tabletext"/>
              <w:keepLines w:val="0"/>
              <w:spacing w:after="0" w:line="240" w:lineRule="auto"/>
              <w:rPr>
                <w:rFonts w:eastAsia="細明體"/>
                <w:bCs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bCs/>
                <w:kern w:val="2"/>
                <w:szCs w:val="24"/>
                <w:lang w:eastAsia="zh-TW"/>
              </w:rPr>
              <w:t>batch.ErrorLog</w:t>
            </w:r>
          </w:p>
        </w:tc>
      </w:tr>
      <w:tr w:rsidR="00C46D6D" w:rsidRPr="00701852" w:rsidTr="00A31200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C46D6D" w:rsidRPr="00701852" w:rsidRDefault="00C46D6D" w:rsidP="00C26F2F">
            <w:pPr>
              <w:rPr>
                <w:rFonts w:eastAsia="細明體"/>
                <w:sz w:val="20"/>
                <w:szCs w:val="20"/>
              </w:rPr>
            </w:pPr>
            <w:r w:rsidRPr="00701852">
              <w:rPr>
                <w:rFonts w:eastAsia="細明體"/>
                <w:sz w:val="20"/>
                <w:szCs w:val="20"/>
              </w:rPr>
              <w:t>2.</w:t>
            </w:r>
          </w:p>
        </w:tc>
        <w:tc>
          <w:tcPr>
            <w:tcW w:w="4096" w:type="dxa"/>
          </w:tcPr>
          <w:p w:rsidR="00C46D6D" w:rsidRPr="00701852" w:rsidRDefault="00C46D6D" w:rsidP="00C26F2F">
            <w:pPr>
              <w:rPr>
                <w:rFonts w:eastAsia="細明體"/>
                <w:sz w:val="20"/>
                <w:szCs w:val="20"/>
              </w:rPr>
            </w:pPr>
            <w:r w:rsidRPr="00701852">
              <w:rPr>
                <w:rFonts w:eastAsia="細明體"/>
                <w:sz w:val="20"/>
                <w:szCs w:val="20"/>
              </w:rPr>
              <w:t>批次作業件數記錄模組</w:t>
            </w:r>
          </w:p>
        </w:tc>
        <w:tc>
          <w:tcPr>
            <w:tcW w:w="3275" w:type="dxa"/>
          </w:tcPr>
          <w:p w:rsidR="00C46D6D" w:rsidRPr="00701852" w:rsidRDefault="00C46D6D" w:rsidP="00C26F2F">
            <w:pPr>
              <w:rPr>
                <w:rFonts w:eastAsia="細明體"/>
                <w:sz w:val="20"/>
                <w:szCs w:val="20"/>
              </w:rPr>
            </w:pPr>
            <w:r w:rsidRPr="00701852">
              <w:rPr>
                <w:rFonts w:eastAsia="細明體"/>
                <w:sz w:val="20"/>
              </w:rPr>
              <w:t>batch.CountManager</w:t>
            </w:r>
          </w:p>
        </w:tc>
      </w:tr>
    </w:tbl>
    <w:p w:rsidR="004A134E" w:rsidRPr="00701852" w:rsidRDefault="004A134E" w:rsidP="006002AF">
      <w:pPr>
        <w:pStyle w:val="Tabletext"/>
        <w:keepLines w:val="0"/>
        <w:spacing w:after="0" w:line="240" w:lineRule="auto"/>
        <w:rPr>
          <w:kern w:val="2"/>
          <w:szCs w:val="24"/>
          <w:lang w:eastAsia="zh-TW"/>
        </w:rPr>
      </w:pPr>
    </w:p>
    <w:p w:rsidR="004C54AC" w:rsidRPr="00701852" w:rsidRDefault="00647209" w:rsidP="00647209">
      <w:pPr>
        <w:pStyle w:val="Tabletext"/>
        <w:keepLines w:val="0"/>
        <w:numPr>
          <w:ilvl w:val="0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相關檔案（</w:t>
      </w:r>
      <w:r w:rsidRPr="00701852">
        <w:rPr>
          <w:kern w:val="2"/>
          <w:szCs w:val="24"/>
          <w:lang w:eastAsia="zh-TW"/>
        </w:rPr>
        <w:t>TABLE</w:t>
      </w:r>
      <w:r w:rsidRPr="00701852">
        <w:rPr>
          <w:kern w:val="2"/>
          <w:szCs w:val="24"/>
          <w:lang w:eastAsia="zh-TW"/>
        </w:rPr>
        <w:t>）：</w:t>
      </w:r>
    </w:p>
    <w:tbl>
      <w:tblPr>
        <w:tblW w:w="82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658"/>
        <w:gridCol w:w="4177"/>
        <w:gridCol w:w="3368"/>
      </w:tblGrid>
      <w:tr w:rsidR="004C54AC" w:rsidRPr="00701852" w:rsidTr="004C54AC">
        <w:tc>
          <w:tcPr>
            <w:tcW w:w="658" w:type="dxa"/>
          </w:tcPr>
          <w:p w:rsidR="004C54AC" w:rsidRPr="00701852" w:rsidRDefault="004C54AC" w:rsidP="007375BE">
            <w:pPr>
              <w:rPr>
                <w:rFonts w:eastAsia="細明體"/>
                <w:sz w:val="20"/>
                <w:szCs w:val="20"/>
              </w:rPr>
            </w:pPr>
            <w:r w:rsidRPr="00701852">
              <w:rPr>
                <w:rFonts w:eastAsia="細明體"/>
                <w:sz w:val="20"/>
                <w:szCs w:val="20"/>
              </w:rPr>
              <w:t>項次</w:t>
            </w:r>
          </w:p>
        </w:tc>
        <w:tc>
          <w:tcPr>
            <w:tcW w:w="4177" w:type="dxa"/>
          </w:tcPr>
          <w:p w:rsidR="004C54AC" w:rsidRPr="00701852" w:rsidRDefault="004C54AC" w:rsidP="007375BE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lang w:eastAsia="zh-TW"/>
              </w:rPr>
            </w:pPr>
            <w:r w:rsidRPr="00701852">
              <w:rPr>
                <w:rFonts w:eastAsia="細明體"/>
                <w:kern w:val="2"/>
                <w:lang w:eastAsia="zh-TW"/>
              </w:rPr>
              <w:t>中文說明</w:t>
            </w:r>
          </w:p>
        </w:tc>
        <w:tc>
          <w:tcPr>
            <w:tcW w:w="3368" w:type="dxa"/>
          </w:tcPr>
          <w:p w:rsidR="004C54AC" w:rsidRPr="00701852" w:rsidRDefault="004C54AC" w:rsidP="007375BE">
            <w:pPr>
              <w:rPr>
                <w:rFonts w:eastAsia="細明體"/>
                <w:sz w:val="20"/>
                <w:szCs w:val="20"/>
              </w:rPr>
            </w:pPr>
            <w:r w:rsidRPr="00701852">
              <w:rPr>
                <w:rFonts w:eastAsia="細明體"/>
                <w:sz w:val="20"/>
                <w:szCs w:val="20"/>
              </w:rPr>
              <w:t>檔案名稱</w:t>
            </w:r>
          </w:p>
        </w:tc>
      </w:tr>
      <w:tr w:rsidR="005A791C" w:rsidRPr="00701852" w:rsidTr="004C54AC">
        <w:tblPrEx>
          <w:tblLook w:val="01E0" w:firstRow="1" w:lastRow="1" w:firstColumn="1" w:lastColumn="1" w:noHBand="0" w:noVBand="0"/>
        </w:tblPrEx>
        <w:tc>
          <w:tcPr>
            <w:tcW w:w="658" w:type="dxa"/>
          </w:tcPr>
          <w:p w:rsidR="005A791C" w:rsidRPr="00701852" w:rsidRDefault="005A791C" w:rsidP="007375BE">
            <w:pPr>
              <w:rPr>
                <w:rFonts w:eastAsia="細明體"/>
                <w:sz w:val="20"/>
                <w:szCs w:val="20"/>
              </w:rPr>
            </w:pPr>
            <w:r w:rsidRPr="00701852">
              <w:rPr>
                <w:rFonts w:eastAsia="細明體"/>
                <w:sz w:val="20"/>
                <w:szCs w:val="20"/>
              </w:rPr>
              <w:t>1.</w:t>
            </w:r>
          </w:p>
        </w:tc>
        <w:tc>
          <w:tcPr>
            <w:tcW w:w="4177" w:type="dxa"/>
          </w:tcPr>
          <w:p w:rsidR="005A791C" w:rsidRPr="00701852" w:rsidRDefault="005A791C" w:rsidP="00EF54E5">
            <w:pPr>
              <w:rPr>
                <w:rFonts w:eastAsia="細明體"/>
                <w:sz w:val="20"/>
                <w:szCs w:val="20"/>
              </w:rPr>
            </w:pPr>
            <w:r w:rsidRPr="00701852">
              <w:rPr>
                <w:rFonts w:eastAsia="細明體"/>
                <w:sz w:val="20"/>
                <w:szCs w:val="20"/>
              </w:rPr>
              <w:t>浮濫就診住院天數明細檔</w:t>
            </w:r>
          </w:p>
        </w:tc>
        <w:tc>
          <w:tcPr>
            <w:tcW w:w="3368" w:type="dxa"/>
          </w:tcPr>
          <w:p w:rsidR="005A791C" w:rsidRPr="00701852" w:rsidRDefault="005A791C" w:rsidP="00EF54E5">
            <w:pPr>
              <w:rPr>
                <w:color w:val="000000"/>
                <w:kern w:val="0"/>
                <w:sz w:val="20"/>
                <w:szCs w:val="20"/>
              </w:rPr>
            </w:pPr>
            <w:r w:rsidRPr="00701852">
              <w:rPr>
                <w:color w:val="000000"/>
                <w:kern w:val="0"/>
                <w:sz w:val="20"/>
                <w:szCs w:val="20"/>
              </w:rPr>
              <w:t>DTAAV002</w:t>
            </w:r>
          </w:p>
        </w:tc>
      </w:tr>
      <w:tr w:rsidR="005A791C" w:rsidRPr="00701852" w:rsidTr="004C54AC">
        <w:tblPrEx>
          <w:tblLook w:val="01E0" w:firstRow="1" w:lastRow="1" w:firstColumn="1" w:lastColumn="1" w:noHBand="0" w:noVBand="0"/>
        </w:tblPrEx>
        <w:tc>
          <w:tcPr>
            <w:tcW w:w="658" w:type="dxa"/>
          </w:tcPr>
          <w:p w:rsidR="005A791C" w:rsidRPr="00701852" w:rsidRDefault="005A791C" w:rsidP="005D0385">
            <w:pPr>
              <w:rPr>
                <w:rFonts w:eastAsia="細明體"/>
                <w:sz w:val="20"/>
                <w:szCs w:val="20"/>
              </w:rPr>
            </w:pPr>
            <w:r>
              <w:rPr>
                <w:rFonts w:eastAsia="細明體" w:hint="eastAsia"/>
                <w:sz w:val="20"/>
                <w:szCs w:val="20"/>
              </w:rPr>
              <w:t>2</w:t>
            </w:r>
            <w:r w:rsidRPr="00701852">
              <w:rPr>
                <w:rFonts w:eastAsia="細明體"/>
                <w:sz w:val="20"/>
                <w:szCs w:val="20"/>
              </w:rPr>
              <w:t>.</w:t>
            </w:r>
          </w:p>
        </w:tc>
        <w:tc>
          <w:tcPr>
            <w:tcW w:w="4177" w:type="dxa"/>
          </w:tcPr>
          <w:p w:rsidR="005A791C" w:rsidRPr="00701852" w:rsidRDefault="005A791C" w:rsidP="00EF54E5">
            <w:pPr>
              <w:rPr>
                <w:rFonts w:eastAsia="細明體"/>
                <w:sz w:val="20"/>
                <w:szCs w:val="20"/>
              </w:rPr>
            </w:pPr>
            <w:r>
              <w:rPr>
                <w:rFonts w:eastAsia="細明體" w:hint="eastAsia"/>
                <w:sz w:val="20"/>
                <w:szCs w:val="20"/>
              </w:rPr>
              <w:t>亂序申請</w:t>
            </w:r>
            <w:r w:rsidRPr="00701852">
              <w:rPr>
                <w:rFonts w:eastAsia="細明體"/>
                <w:sz w:val="20"/>
                <w:szCs w:val="20"/>
              </w:rPr>
              <w:t>明細檔</w:t>
            </w:r>
          </w:p>
        </w:tc>
        <w:tc>
          <w:tcPr>
            <w:tcW w:w="3368" w:type="dxa"/>
          </w:tcPr>
          <w:p w:rsidR="005A791C" w:rsidRPr="00701852" w:rsidRDefault="005A791C" w:rsidP="00EF54E5">
            <w:pPr>
              <w:rPr>
                <w:color w:val="000000"/>
                <w:kern w:val="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</w:rPr>
              <w:t>DTAAV00</w:t>
            </w:r>
            <w:r>
              <w:rPr>
                <w:rFonts w:hint="eastAsia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 w:rsidR="005A791C" w:rsidRPr="00701852" w:rsidTr="004C54AC">
        <w:tblPrEx>
          <w:tblLook w:val="01E0" w:firstRow="1" w:lastRow="1" w:firstColumn="1" w:lastColumn="1" w:noHBand="0" w:noVBand="0"/>
        </w:tblPrEx>
        <w:tc>
          <w:tcPr>
            <w:tcW w:w="658" w:type="dxa"/>
          </w:tcPr>
          <w:p w:rsidR="005A791C" w:rsidRPr="00701852" w:rsidRDefault="005A791C" w:rsidP="00EF54E5">
            <w:pPr>
              <w:rPr>
                <w:rFonts w:eastAsia="細明體"/>
                <w:sz w:val="20"/>
                <w:szCs w:val="20"/>
              </w:rPr>
            </w:pPr>
            <w:r>
              <w:rPr>
                <w:rFonts w:eastAsia="細明體" w:hint="eastAsia"/>
                <w:sz w:val="20"/>
                <w:szCs w:val="20"/>
              </w:rPr>
              <w:t>3</w:t>
            </w:r>
            <w:r w:rsidRPr="00701852">
              <w:rPr>
                <w:rFonts w:eastAsia="細明體"/>
                <w:sz w:val="20"/>
                <w:szCs w:val="20"/>
              </w:rPr>
              <w:t>.</w:t>
            </w:r>
          </w:p>
        </w:tc>
        <w:tc>
          <w:tcPr>
            <w:tcW w:w="4177" w:type="dxa"/>
          </w:tcPr>
          <w:p w:rsidR="005A791C" w:rsidRPr="00701852" w:rsidRDefault="005A791C" w:rsidP="00EF54E5">
            <w:pPr>
              <w:rPr>
                <w:rFonts w:eastAsia="細明體"/>
                <w:sz w:val="20"/>
                <w:szCs w:val="20"/>
              </w:rPr>
            </w:pPr>
            <w:r>
              <w:rPr>
                <w:rFonts w:eastAsia="細明體" w:hint="eastAsia"/>
                <w:sz w:val="20"/>
                <w:szCs w:val="20"/>
              </w:rPr>
              <w:t>規避住院上限</w:t>
            </w:r>
            <w:r w:rsidRPr="00701852">
              <w:rPr>
                <w:rFonts w:eastAsia="細明體"/>
                <w:sz w:val="20"/>
                <w:szCs w:val="20"/>
              </w:rPr>
              <w:t>明細檔</w:t>
            </w:r>
          </w:p>
        </w:tc>
        <w:tc>
          <w:tcPr>
            <w:tcW w:w="3368" w:type="dxa"/>
          </w:tcPr>
          <w:p w:rsidR="005A791C" w:rsidRPr="00701852" w:rsidRDefault="005A791C" w:rsidP="00EF54E5">
            <w:pPr>
              <w:rPr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</w:rPr>
              <w:t>DTAAV004</w:t>
            </w:r>
          </w:p>
        </w:tc>
      </w:tr>
      <w:tr w:rsidR="005A791C" w:rsidRPr="00701852" w:rsidTr="004C54AC">
        <w:tblPrEx>
          <w:tblLook w:val="01E0" w:firstRow="1" w:lastRow="1" w:firstColumn="1" w:lastColumn="1" w:noHBand="0" w:noVBand="0"/>
        </w:tblPrEx>
        <w:tc>
          <w:tcPr>
            <w:tcW w:w="658" w:type="dxa"/>
          </w:tcPr>
          <w:p w:rsidR="005A791C" w:rsidRPr="00701852" w:rsidRDefault="005A791C" w:rsidP="00EF54E5">
            <w:pPr>
              <w:rPr>
                <w:rFonts w:eastAsia="細明體"/>
                <w:sz w:val="20"/>
                <w:szCs w:val="20"/>
              </w:rPr>
            </w:pPr>
            <w:r>
              <w:rPr>
                <w:rFonts w:eastAsia="細明體" w:hint="eastAsia"/>
                <w:sz w:val="20"/>
                <w:szCs w:val="20"/>
              </w:rPr>
              <w:t>4.</w:t>
            </w:r>
          </w:p>
        </w:tc>
        <w:tc>
          <w:tcPr>
            <w:tcW w:w="4177" w:type="dxa"/>
          </w:tcPr>
          <w:p w:rsidR="005A791C" w:rsidRDefault="005A791C" w:rsidP="00EF54E5">
            <w:pPr>
              <w:rPr>
                <w:rFonts w:eastAsia="細明體" w:hint="eastAsia"/>
                <w:sz w:val="20"/>
                <w:szCs w:val="20"/>
              </w:rPr>
            </w:pPr>
            <w:r>
              <w:rPr>
                <w:rFonts w:eastAsia="細明體" w:hint="eastAsia"/>
                <w:sz w:val="20"/>
                <w:szCs w:val="20"/>
              </w:rPr>
              <w:t>異地求診</w:t>
            </w:r>
            <w:r w:rsidRPr="00701852">
              <w:rPr>
                <w:rFonts w:eastAsia="細明體"/>
                <w:sz w:val="20"/>
                <w:szCs w:val="20"/>
              </w:rPr>
              <w:t>明細檔</w:t>
            </w:r>
          </w:p>
        </w:tc>
        <w:tc>
          <w:tcPr>
            <w:tcW w:w="3368" w:type="dxa"/>
          </w:tcPr>
          <w:p w:rsidR="005A791C" w:rsidRPr="00880480" w:rsidRDefault="005A791C" w:rsidP="00EF54E5">
            <w:pPr>
              <w:rPr>
                <w:rFonts w:hint="eastAsia"/>
                <w:color w:val="000000"/>
                <w:kern w:val="0"/>
                <w:sz w:val="20"/>
                <w:szCs w:val="20"/>
              </w:rPr>
            </w:pPr>
            <w:r w:rsidRPr="00880480">
              <w:rPr>
                <w:color w:val="000000"/>
                <w:kern w:val="0"/>
                <w:sz w:val="20"/>
                <w:szCs w:val="20"/>
              </w:rPr>
              <w:t>DTAA</w:t>
            </w:r>
            <w:r w:rsidRPr="00880480">
              <w:rPr>
                <w:rFonts w:hint="eastAsia"/>
                <w:color w:val="000000"/>
                <w:kern w:val="0"/>
                <w:sz w:val="20"/>
                <w:szCs w:val="20"/>
              </w:rPr>
              <w:t>V0</w:t>
            </w:r>
            <w:r w:rsidRPr="00880480">
              <w:rPr>
                <w:color w:val="000000"/>
                <w:kern w:val="0"/>
                <w:sz w:val="20"/>
                <w:szCs w:val="20"/>
              </w:rPr>
              <w:t>0</w:t>
            </w:r>
            <w:r w:rsidRPr="00880480">
              <w:rPr>
                <w:rFonts w:hint="eastAsia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5A791C" w:rsidRPr="00701852" w:rsidTr="004C54AC">
        <w:tblPrEx>
          <w:tblLook w:val="01E0" w:firstRow="1" w:lastRow="1" w:firstColumn="1" w:lastColumn="1" w:noHBand="0" w:noVBand="0"/>
        </w:tblPrEx>
        <w:tc>
          <w:tcPr>
            <w:tcW w:w="658" w:type="dxa"/>
          </w:tcPr>
          <w:p w:rsidR="005A791C" w:rsidRDefault="005A791C" w:rsidP="00EF54E5">
            <w:pPr>
              <w:rPr>
                <w:rFonts w:eastAsia="細明體" w:hint="eastAsia"/>
                <w:sz w:val="20"/>
                <w:szCs w:val="20"/>
              </w:rPr>
            </w:pPr>
            <w:r>
              <w:rPr>
                <w:rFonts w:eastAsia="細明體" w:hint="eastAsia"/>
                <w:sz w:val="20"/>
                <w:szCs w:val="20"/>
              </w:rPr>
              <w:t>5.</w:t>
            </w:r>
          </w:p>
        </w:tc>
        <w:tc>
          <w:tcPr>
            <w:tcW w:w="4177" w:type="dxa"/>
          </w:tcPr>
          <w:p w:rsidR="005A791C" w:rsidRPr="00701852" w:rsidRDefault="005A791C" w:rsidP="00EF54E5">
            <w:pPr>
              <w:rPr>
                <w:rFonts w:eastAsia="細明體"/>
                <w:sz w:val="20"/>
                <w:szCs w:val="20"/>
              </w:rPr>
            </w:pPr>
            <w:r>
              <w:rPr>
                <w:rFonts w:eastAsia="細明體" w:hint="eastAsia"/>
                <w:sz w:val="20"/>
                <w:szCs w:val="20"/>
              </w:rPr>
              <w:t>不良理賠紀錄</w:t>
            </w:r>
            <w:r w:rsidRPr="00701852">
              <w:rPr>
                <w:rFonts w:eastAsia="細明體"/>
                <w:sz w:val="20"/>
                <w:szCs w:val="20"/>
              </w:rPr>
              <w:t>明細檔</w:t>
            </w:r>
          </w:p>
        </w:tc>
        <w:tc>
          <w:tcPr>
            <w:tcW w:w="3368" w:type="dxa"/>
          </w:tcPr>
          <w:p w:rsidR="005A791C" w:rsidRPr="00701852" w:rsidRDefault="005A791C" w:rsidP="00EF54E5">
            <w:pPr>
              <w:rPr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</w:rPr>
              <w:t>DTAAV006</w:t>
            </w:r>
          </w:p>
        </w:tc>
      </w:tr>
      <w:tr w:rsidR="005A791C" w:rsidRPr="00701852" w:rsidTr="004C54AC">
        <w:tblPrEx>
          <w:tblLook w:val="01E0" w:firstRow="1" w:lastRow="1" w:firstColumn="1" w:lastColumn="1" w:noHBand="0" w:noVBand="0"/>
        </w:tblPrEx>
        <w:tc>
          <w:tcPr>
            <w:tcW w:w="658" w:type="dxa"/>
          </w:tcPr>
          <w:p w:rsidR="005A791C" w:rsidRPr="00701852" w:rsidRDefault="005A791C" w:rsidP="009F355E">
            <w:pPr>
              <w:rPr>
                <w:rFonts w:eastAsia="細明體"/>
                <w:sz w:val="20"/>
                <w:szCs w:val="20"/>
              </w:rPr>
            </w:pPr>
            <w:r>
              <w:rPr>
                <w:rFonts w:eastAsia="細明體" w:hint="eastAsia"/>
                <w:sz w:val="20"/>
                <w:szCs w:val="20"/>
              </w:rPr>
              <w:t>6.</w:t>
            </w:r>
          </w:p>
        </w:tc>
        <w:tc>
          <w:tcPr>
            <w:tcW w:w="4177" w:type="dxa"/>
          </w:tcPr>
          <w:p w:rsidR="005A791C" w:rsidRPr="00701852" w:rsidRDefault="005A791C" w:rsidP="00EF54E5">
            <w:pPr>
              <w:rPr>
                <w:rFonts w:eastAsia="細明體"/>
                <w:sz w:val="20"/>
                <w:szCs w:val="20"/>
              </w:rPr>
            </w:pPr>
          </w:p>
        </w:tc>
        <w:tc>
          <w:tcPr>
            <w:tcW w:w="3368" w:type="dxa"/>
          </w:tcPr>
          <w:p w:rsidR="005A791C" w:rsidRPr="00701852" w:rsidRDefault="005A791C" w:rsidP="00043A48">
            <w:pPr>
              <w:rPr>
                <w:color w:val="000000"/>
                <w:kern w:val="0"/>
                <w:sz w:val="20"/>
                <w:szCs w:val="20"/>
              </w:rPr>
            </w:pPr>
          </w:p>
        </w:tc>
      </w:tr>
    </w:tbl>
    <w:p w:rsidR="006002AF" w:rsidRDefault="006002AF" w:rsidP="006002AF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16266F" w:rsidRPr="00C73613" w:rsidRDefault="0016266F" w:rsidP="00C73613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C73613">
        <w:rPr>
          <w:rFonts w:hint="eastAsia"/>
          <w:kern w:val="2"/>
          <w:szCs w:val="24"/>
          <w:lang w:eastAsia="zh-TW"/>
        </w:rPr>
        <w:t>批次基本資料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6550"/>
      </w:tblGrid>
      <w:tr w:rsidR="0016266F" w:rsidTr="00C73613">
        <w:trPr>
          <w:trHeight w:val="120"/>
        </w:trPr>
        <w:tc>
          <w:tcPr>
            <w:tcW w:w="1672" w:type="dxa"/>
          </w:tcPr>
          <w:p w:rsidR="0016266F" w:rsidRDefault="0016266F" w:rsidP="00237B3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作業名稱</w:t>
            </w:r>
          </w:p>
        </w:tc>
        <w:tc>
          <w:tcPr>
            <w:tcW w:w="6550" w:type="dxa"/>
          </w:tcPr>
          <w:p w:rsidR="0016266F" w:rsidRDefault="0016266F" w:rsidP="00CA41B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JAA</w:t>
            </w:r>
            <w:r w:rsidR="00CA41BC">
              <w:rPr>
                <w:rFonts w:ascii="細明體" w:eastAsia="細明體" w:hAnsi="細明體" w:hint="eastAsia"/>
                <w:sz w:val="20"/>
                <w:szCs w:val="20"/>
              </w:rPr>
              <w:t>ADV002</w:t>
            </w:r>
          </w:p>
        </w:tc>
      </w:tr>
      <w:tr w:rsidR="0016266F" w:rsidTr="00C73613">
        <w:trPr>
          <w:trHeight w:val="120"/>
        </w:trPr>
        <w:tc>
          <w:tcPr>
            <w:tcW w:w="1672" w:type="dxa"/>
          </w:tcPr>
          <w:p w:rsidR="0016266F" w:rsidRDefault="0016266F" w:rsidP="00237B3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業務別</w:t>
            </w:r>
          </w:p>
        </w:tc>
        <w:tc>
          <w:tcPr>
            <w:tcW w:w="6550" w:type="dxa"/>
          </w:tcPr>
          <w:p w:rsidR="0016266F" w:rsidRDefault="0016266F" w:rsidP="00CA41B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CA41BC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</w:p>
        </w:tc>
      </w:tr>
      <w:tr w:rsidR="0016266F" w:rsidTr="00C73613">
        <w:trPr>
          <w:trHeight w:val="120"/>
        </w:trPr>
        <w:tc>
          <w:tcPr>
            <w:tcW w:w="1672" w:type="dxa"/>
          </w:tcPr>
          <w:p w:rsidR="0016266F" w:rsidRDefault="0016266F" w:rsidP="00237B3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次系統名稱</w:t>
            </w:r>
          </w:p>
        </w:tc>
        <w:tc>
          <w:tcPr>
            <w:tcW w:w="6550" w:type="dxa"/>
          </w:tcPr>
          <w:p w:rsidR="0016266F" w:rsidRDefault="00CA41BC" w:rsidP="00237B3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V0</w:t>
            </w:r>
          </w:p>
        </w:tc>
      </w:tr>
      <w:tr w:rsidR="0016266F" w:rsidTr="00C73613">
        <w:trPr>
          <w:trHeight w:val="120"/>
        </w:trPr>
        <w:tc>
          <w:tcPr>
            <w:tcW w:w="1672" w:type="dxa"/>
          </w:tcPr>
          <w:p w:rsidR="0016266F" w:rsidRDefault="0016266F" w:rsidP="00237B3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處理週期</w:t>
            </w:r>
          </w:p>
        </w:tc>
        <w:tc>
          <w:tcPr>
            <w:tcW w:w="6550" w:type="dxa"/>
          </w:tcPr>
          <w:p w:rsidR="0016266F" w:rsidRDefault="0016266F" w:rsidP="00237B3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日</w:t>
            </w:r>
          </w:p>
        </w:tc>
      </w:tr>
      <w:tr w:rsidR="0016266F" w:rsidTr="00C73613">
        <w:trPr>
          <w:trHeight w:val="120"/>
        </w:trPr>
        <w:tc>
          <w:tcPr>
            <w:tcW w:w="1672" w:type="dxa"/>
          </w:tcPr>
          <w:p w:rsidR="0016266F" w:rsidRDefault="0016266F" w:rsidP="00237B3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分批處理的件數</w:t>
            </w:r>
          </w:p>
        </w:tc>
        <w:tc>
          <w:tcPr>
            <w:tcW w:w="6550" w:type="dxa"/>
          </w:tcPr>
          <w:p w:rsidR="0016266F" w:rsidRDefault="0016266F" w:rsidP="00237B3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16266F" w:rsidRPr="00701852" w:rsidRDefault="0016266F" w:rsidP="006002AF">
      <w:pPr>
        <w:pStyle w:val="Tabletext"/>
        <w:keepLines w:val="0"/>
        <w:spacing w:after="0" w:line="240" w:lineRule="auto"/>
        <w:rPr>
          <w:kern w:val="2"/>
          <w:szCs w:val="24"/>
          <w:lang w:eastAsia="zh-TW"/>
        </w:rPr>
      </w:pPr>
    </w:p>
    <w:p w:rsidR="0000096F" w:rsidRPr="00701852" w:rsidRDefault="00BB1FBB" w:rsidP="00EC172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參數說明：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60"/>
        <w:gridCol w:w="1980"/>
        <w:gridCol w:w="1800"/>
        <w:gridCol w:w="3362"/>
      </w:tblGrid>
      <w:tr w:rsidR="00EC1727" w:rsidRPr="00701852" w:rsidTr="00EF5EA3">
        <w:tc>
          <w:tcPr>
            <w:tcW w:w="1080" w:type="dxa"/>
            <w:gridSpan w:val="2"/>
          </w:tcPr>
          <w:p w:rsidR="00EC1727" w:rsidRPr="00701852" w:rsidRDefault="00EC1727" w:rsidP="00164942">
            <w:pPr>
              <w:pStyle w:val="Tabletext"/>
              <w:keepLines w:val="0"/>
              <w:spacing w:after="0" w:line="240" w:lineRule="auto"/>
              <w:rPr>
                <w:kern w:val="2"/>
                <w:szCs w:val="24"/>
                <w:lang w:eastAsia="zh-TW"/>
              </w:rPr>
            </w:pPr>
            <w:r w:rsidRPr="00701852">
              <w:rPr>
                <w:kern w:val="2"/>
                <w:lang w:eastAsia="zh-TW"/>
              </w:rPr>
              <w:t>Method</w:t>
            </w:r>
          </w:p>
        </w:tc>
        <w:tc>
          <w:tcPr>
            <w:tcW w:w="7142" w:type="dxa"/>
            <w:gridSpan w:val="3"/>
          </w:tcPr>
          <w:p w:rsidR="00EC1727" w:rsidRPr="00701852" w:rsidRDefault="00EC1727" w:rsidP="00164942">
            <w:pPr>
              <w:rPr>
                <w:sz w:val="20"/>
                <w:szCs w:val="20"/>
              </w:rPr>
            </w:pPr>
            <w:r w:rsidRPr="00701852">
              <w:rPr>
                <w:sz w:val="20"/>
                <w:szCs w:val="20"/>
              </w:rPr>
              <w:t>(</w:t>
            </w:r>
            <w:r w:rsidRPr="00701852">
              <w:rPr>
                <w:sz w:val="20"/>
                <w:szCs w:val="20"/>
              </w:rPr>
              <w:t>此欄由開發人員填入</w:t>
            </w:r>
            <w:r w:rsidRPr="00701852">
              <w:rPr>
                <w:sz w:val="20"/>
                <w:szCs w:val="20"/>
              </w:rPr>
              <w:t>)</w:t>
            </w:r>
          </w:p>
        </w:tc>
      </w:tr>
      <w:tr w:rsidR="00EC1727" w:rsidRPr="00701852" w:rsidTr="00EF5EA3">
        <w:tc>
          <w:tcPr>
            <w:tcW w:w="8222" w:type="dxa"/>
            <w:gridSpan w:val="5"/>
          </w:tcPr>
          <w:p w:rsidR="00EC1727" w:rsidRPr="00701852" w:rsidRDefault="00EC1727" w:rsidP="00164942">
            <w:pPr>
              <w:rPr>
                <w:sz w:val="20"/>
                <w:szCs w:val="20"/>
              </w:rPr>
            </w:pPr>
            <w:r w:rsidRPr="00701852">
              <w:rPr>
                <w:sz w:val="20"/>
                <w:szCs w:val="20"/>
              </w:rPr>
              <w:t>輸入參數</w:t>
            </w:r>
          </w:p>
        </w:tc>
      </w:tr>
      <w:tr w:rsidR="00EC1727" w:rsidRPr="00701852" w:rsidTr="00EF5EA3">
        <w:tc>
          <w:tcPr>
            <w:tcW w:w="720" w:type="dxa"/>
          </w:tcPr>
          <w:p w:rsidR="00EC1727" w:rsidRPr="00701852" w:rsidRDefault="00EC1727" w:rsidP="00164942">
            <w:pPr>
              <w:rPr>
                <w:sz w:val="20"/>
                <w:szCs w:val="20"/>
              </w:rPr>
            </w:pPr>
            <w:r w:rsidRPr="00701852">
              <w:rPr>
                <w:sz w:val="20"/>
                <w:szCs w:val="20"/>
              </w:rPr>
              <w:t>項次</w:t>
            </w:r>
          </w:p>
        </w:tc>
        <w:tc>
          <w:tcPr>
            <w:tcW w:w="2340" w:type="dxa"/>
            <w:gridSpan w:val="2"/>
          </w:tcPr>
          <w:p w:rsidR="00EC1727" w:rsidRPr="00701852" w:rsidRDefault="00EC1727" w:rsidP="00164942">
            <w:pPr>
              <w:rPr>
                <w:sz w:val="20"/>
                <w:szCs w:val="20"/>
              </w:rPr>
            </w:pPr>
            <w:r w:rsidRPr="00701852">
              <w:rPr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EC1727" w:rsidRPr="00701852" w:rsidRDefault="00EC1727" w:rsidP="00164942">
            <w:pPr>
              <w:rPr>
                <w:sz w:val="20"/>
                <w:szCs w:val="20"/>
              </w:rPr>
            </w:pPr>
            <w:r w:rsidRPr="00701852">
              <w:rPr>
                <w:sz w:val="20"/>
                <w:szCs w:val="20"/>
              </w:rPr>
              <w:t>格式</w:t>
            </w:r>
          </w:p>
        </w:tc>
        <w:tc>
          <w:tcPr>
            <w:tcW w:w="3362" w:type="dxa"/>
          </w:tcPr>
          <w:p w:rsidR="00EC1727" w:rsidRPr="00701852" w:rsidRDefault="00EC1727" w:rsidP="00164942">
            <w:pPr>
              <w:rPr>
                <w:sz w:val="20"/>
                <w:szCs w:val="20"/>
              </w:rPr>
            </w:pPr>
            <w:r w:rsidRPr="00701852">
              <w:rPr>
                <w:sz w:val="20"/>
                <w:szCs w:val="20"/>
              </w:rPr>
              <w:t>說明</w:t>
            </w:r>
            <w:r w:rsidRPr="00701852">
              <w:rPr>
                <w:sz w:val="20"/>
                <w:szCs w:val="20"/>
              </w:rPr>
              <w:t>(</w:t>
            </w:r>
            <w:r w:rsidRPr="00701852">
              <w:rPr>
                <w:sz w:val="20"/>
                <w:szCs w:val="20"/>
              </w:rPr>
              <w:t>檢查規則</w:t>
            </w:r>
            <w:r w:rsidRPr="00701852">
              <w:rPr>
                <w:sz w:val="20"/>
                <w:szCs w:val="20"/>
              </w:rPr>
              <w:t>)</w:t>
            </w:r>
          </w:p>
        </w:tc>
      </w:tr>
      <w:tr w:rsidR="00EF5EA3" w:rsidRPr="00701852" w:rsidTr="00EF5EA3">
        <w:tc>
          <w:tcPr>
            <w:tcW w:w="720" w:type="dxa"/>
          </w:tcPr>
          <w:p w:rsidR="00EF5EA3" w:rsidRPr="00701852" w:rsidRDefault="00EF5EA3" w:rsidP="00164942">
            <w:pPr>
              <w:numPr>
                <w:ilvl w:val="0"/>
                <w:numId w:val="6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EF5EA3" w:rsidRPr="00701852" w:rsidRDefault="001F1FEA" w:rsidP="00C26F2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是否清檔</w:t>
            </w:r>
          </w:p>
        </w:tc>
        <w:tc>
          <w:tcPr>
            <w:tcW w:w="1800" w:type="dxa"/>
            <w:vAlign w:val="bottom"/>
          </w:tcPr>
          <w:p w:rsidR="00EF5EA3" w:rsidRPr="00701852" w:rsidRDefault="00EF5EA3" w:rsidP="00C26F2F">
            <w:pPr>
              <w:rPr>
                <w:sz w:val="20"/>
                <w:szCs w:val="20"/>
              </w:rPr>
            </w:pPr>
            <w:r w:rsidRPr="00701852">
              <w:rPr>
                <w:sz w:val="20"/>
                <w:szCs w:val="20"/>
              </w:rPr>
              <w:t>STRING</w:t>
            </w:r>
          </w:p>
        </w:tc>
        <w:tc>
          <w:tcPr>
            <w:tcW w:w="3362" w:type="dxa"/>
          </w:tcPr>
          <w:p w:rsidR="001937A9" w:rsidRPr="00701852" w:rsidRDefault="001F1FEA" w:rsidP="001F1FE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  <w:r w:rsidR="00915C55" w:rsidRPr="00701852"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否</w:t>
            </w:r>
            <w:r>
              <w:rPr>
                <w:rFonts w:hint="eastAsia"/>
                <w:sz w:val="20"/>
                <w:szCs w:val="20"/>
              </w:rPr>
              <w:t xml:space="preserve"> Y</w:t>
            </w:r>
            <w:r w:rsidR="00AB50F5" w:rsidRPr="00701852"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是</w:t>
            </w:r>
          </w:p>
        </w:tc>
      </w:tr>
      <w:tr w:rsidR="001937A9" w:rsidRPr="00701852" w:rsidTr="00EF5EA3">
        <w:tc>
          <w:tcPr>
            <w:tcW w:w="720" w:type="dxa"/>
          </w:tcPr>
          <w:p w:rsidR="001937A9" w:rsidRPr="00701852" w:rsidRDefault="001937A9" w:rsidP="00164942">
            <w:pPr>
              <w:numPr>
                <w:ilvl w:val="0"/>
                <w:numId w:val="6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1937A9" w:rsidRPr="00701852" w:rsidRDefault="001937A9" w:rsidP="00C26F2F">
            <w:pPr>
              <w:rPr>
                <w:sz w:val="20"/>
                <w:szCs w:val="20"/>
              </w:rPr>
            </w:pPr>
            <w:r w:rsidRPr="00701852">
              <w:rPr>
                <w:sz w:val="20"/>
                <w:szCs w:val="20"/>
              </w:rPr>
              <w:t>種類</w:t>
            </w:r>
          </w:p>
        </w:tc>
        <w:tc>
          <w:tcPr>
            <w:tcW w:w="1800" w:type="dxa"/>
            <w:vAlign w:val="bottom"/>
          </w:tcPr>
          <w:p w:rsidR="001937A9" w:rsidRPr="00701852" w:rsidRDefault="001937A9" w:rsidP="00C26F2F">
            <w:pPr>
              <w:rPr>
                <w:sz w:val="20"/>
                <w:szCs w:val="20"/>
              </w:rPr>
            </w:pPr>
            <w:r w:rsidRPr="00701852">
              <w:rPr>
                <w:sz w:val="20"/>
                <w:szCs w:val="20"/>
              </w:rPr>
              <w:t>STRING</w:t>
            </w:r>
          </w:p>
        </w:tc>
        <w:tc>
          <w:tcPr>
            <w:tcW w:w="3362" w:type="dxa"/>
          </w:tcPr>
          <w:p w:rsidR="001937A9" w:rsidRPr="00701852" w:rsidRDefault="001937A9" w:rsidP="00EA1B5D">
            <w:pPr>
              <w:rPr>
                <w:sz w:val="20"/>
                <w:szCs w:val="20"/>
              </w:rPr>
            </w:pPr>
            <w:r w:rsidRPr="00701852">
              <w:rPr>
                <w:sz w:val="20"/>
                <w:szCs w:val="20"/>
              </w:rPr>
              <w:t>0:</w:t>
            </w:r>
            <w:r w:rsidRPr="00701852">
              <w:rPr>
                <w:sz w:val="20"/>
                <w:szCs w:val="20"/>
              </w:rPr>
              <w:t>全部</w:t>
            </w:r>
            <w:r w:rsidR="00EA1B5D">
              <w:rPr>
                <w:rFonts w:hint="eastAsia"/>
                <w:sz w:val="20"/>
                <w:szCs w:val="20"/>
              </w:rPr>
              <w:t xml:space="preserve"> </w:t>
            </w:r>
            <w:r w:rsidRPr="00701852">
              <w:rPr>
                <w:sz w:val="20"/>
                <w:szCs w:val="20"/>
              </w:rPr>
              <w:t>1</w:t>
            </w:r>
            <w:r w:rsidR="00EA1B5D">
              <w:rPr>
                <w:rFonts w:hint="eastAsia"/>
                <w:sz w:val="20"/>
                <w:szCs w:val="20"/>
              </w:rPr>
              <w:t>:</w:t>
            </w:r>
            <w:r w:rsidRPr="00701852">
              <w:rPr>
                <w:sz w:val="20"/>
                <w:szCs w:val="20"/>
              </w:rPr>
              <w:t>精神疾病</w:t>
            </w:r>
            <w:r w:rsidR="00EA1B5D">
              <w:rPr>
                <w:rFonts w:hint="eastAsia"/>
                <w:sz w:val="20"/>
                <w:szCs w:val="20"/>
              </w:rPr>
              <w:t xml:space="preserve"> </w:t>
            </w:r>
            <w:r w:rsidRPr="00701852">
              <w:rPr>
                <w:sz w:val="20"/>
                <w:szCs w:val="20"/>
              </w:rPr>
              <w:t>2:</w:t>
            </w:r>
            <w:r w:rsidRPr="00701852">
              <w:rPr>
                <w:sz w:val="20"/>
                <w:szCs w:val="20"/>
              </w:rPr>
              <w:t>癌症</w:t>
            </w:r>
          </w:p>
        </w:tc>
      </w:tr>
      <w:tr w:rsidR="00296529" w:rsidRPr="00701852" w:rsidTr="00EF5EA3">
        <w:tc>
          <w:tcPr>
            <w:tcW w:w="720" w:type="dxa"/>
          </w:tcPr>
          <w:p w:rsidR="00296529" w:rsidRPr="00701852" w:rsidRDefault="00296529" w:rsidP="00164942">
            <w:pPr>
              <w:numPr>
                <w:ilvl w:val="0"/>
                <w:numId w:val="6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296529" w:rsidRPr="00701852" w:rsidRDefault="00296529" w:rsidP="00C26F2F">
            <w:pPr>
              <w:rPr>
                <w:sz w:val="20"/>
                <w:szCs w:val="20"/>
              </w:rPr>
            </w:pPr>
            <w:r w:rsidRPr="00701852">
              <w:rPr>
                <w:sz w:val="20"/>
                <w:szCs w:val="20"/>
              </w:rPr>
              <w:t>執行步驟</w:t>
            </w:r>
          </w:p>
        </w:tc>
        <w:tc>
          <w:tcPr>
            <w:tcW w:w="1800" w:type="dxa"/>
            <w:vAlign w:val="bottom"/>
          </w:tcPr>
          <w:p w:rsidR="00296529" w:rsidRPr="00701852" w:rsidRDefault="00296529" w:rsidP="00C26F2F">
            <w:pPr>
              <w:rPr>
                <w:sz w:val="20"/>
                <w:szCs w:val="20"/>
              </w:rPr>
            </w:pPr>
            <w:r w:rsidRPr="00701852">
              <w:rPr>
                <w:sz w:val="20"/>
                <w:szCs w:val="20"/>
              </w:rPr>
              <w:t>STRING</w:t>
            </w:r>
          </w:p>
        </w:tc>
        <w:tc>
          <w:tcPr>
            <w:tcW w:w="3362" w:type="dxa"/>
          </w:tcPr>
          <w:p w:rsidR="00296529" w:rsidRPr="00791AC2" w:rsidRDefault="00A84CBC" w:rsidP="00C26F2F">
            <w:pPr>
              <w:rPr>
                <w:rFonts w:eastAsia="細明體"/>
                <w:sz w:val="20"/>
                <w:szCs w:val="20"/>
              </w:rPr>
            </w:pPr>
            <w:r w:rsidRPr="00791AC2">
              <w:rPr>
                <w:rFonts w:eastAsia="細明體"/>
                <w:sz w:val="20"/>
                <w:szCs w:val="20"/>
              </w:rPr>
              <w:t>DEFAULT ‘’</w:t>
            </w:r>
          </w:p>
          <w:p w:rsidR="00DF1414" w:rsidRPr="00A540E8" w:rsidRDefault="005A240F" w:rsidP="00F67FD2">
            <w:pPr>
              <w:rPr>
                <w:rFonts w:eastAsia="細明體" w:hint="eastAsia"/>
                <w:sz w:val="20"/>
                <w:szCs w:val="20"/>
              </w:rPr>
            </w:pPr>
            <w:r w:rsidRPr="00791AC2">
              <w:rPr>
                <w:rFonts w:eastAsia="細明體"/>
                <w:sz w:val="20"/>
                <w:szCs w:val="20"/>
              </w:rPr>
              <w:t>1:</w:t>
            </w:r>
            <w:r w:rsidR="000A7010" w:rsidRPr="000A7010">
              <w:rPr>
                <w:rFonts w:eastAsia="細明體"/>
                <w:sz w:val="20"/>
                <w:szCs w:val="20"/>
              </w:rPr>
              <w:t>異</w:t>
            </w:r>
            <w:r w:rsidR="000A7010" w:rsidRPr="000A7010">
              <w:rPr>
                <w:rFonts w:eastAsia="細明體" w:hint="eastAsia"/>
                <w:sz w:val="20"/>
                <w:szCs w:val="20"/>
              </w:rPr>
              <w:t>地求診</w:t>
            </w:r>
            <w:r w:rsidR="00490FCB" w:rsidRPr="00490FCB">
              <w:rPr>
                <w:rFonts w:eastAsia="細明體" w:hint="eastAsia"/>
                <w:sz w:val="20"/>
                <w:szCs w:val="20"/>
              </w:rPr>
              <w:t>、申請</w:t>
            </w:r>
            <w:r w:rsidR="000A7010" w:rsidRPr="000A7010">
              <w:rPr>
                <w:rFonts w:eastAsia="細明體" w:hint="eastAsia"/>
                <w:sz w:val="20"/>
                <w:szCs w:val="20"/>
              </w:rPr>
              <w:t>次數</w:t>
            </w:r>
            <w:r w:rsidR="00F67FD2" w:rsidRPr="000A7010">
              <w:rPr>
                <w:rFonts w:eastAsia="細明體" w:hint="eastAsia"/>
                <w:sz w:val="20"/>
                <w:szCs w:val="20"/>
              </w:rPr>
              <w:t xml:space="preserve">  </w:t>
            </w:r>
            <w:r w:rsidR="00DF1414" w:rsidRPr="000A7010">
              <w:rPr>
                <w:rFonts w:eastAsia="細明體" w:hint="eastAsia"/>
                <w:sz w:val="20"/>
                <w:szCs w:val="20"/>
              </w:rPr>
              <w:t>2:</w:t>
            </w:r>
            <w:r w:rsidR="00A540E8" w:rsidRPr="00A540E8">
              <w:rPr>
                <w:rFonts w:eastAsia="細明體" w:hint="eastAsia"/>
                <w:sz w:val="20"/>
                <w:szCs w:val="20"/>
              </w:rPr>
              <w:t>亂序申請</w:t>
            </w:r>
            <w:r w:rsidR="00EA362D" w:rsidRPr="000A7010">
              <w:rPr>
                <w:rFonts w:eastAsia="細明體"/>
                <w:sz w:val="20"/>
                <w:szCs w:val="20"/>
              </w:rPr>
              <w:t xml:space="preserve"> </w:t>
            </w:r>
          </w:p>
          <w:p w:rsidR="0012512B" w:rsidRDefault="000557A8" w:rsidP="00BE00A6">
            <w:pPr>
              <w:rPr>
                <w:rFonts w:eastAsia="細明體" w:hint="eastAsia"/>
                <w:sz w:val="20"/>
                <w:szCs w:val="20"/>
              </w:rPr>
            </w:pPr>
            <w:r w:rsidRPr="00791AC2">
              <w:rPr>
                <w:rFonts w:eastAsia="細明體" w:hint="eastAsia"/>
                <w:sz w:val="20"/>
                <w:szCs w:val="20"/>
              </w:rPr>
              <w:t>3:</w:t>
            </w:r>
            <w:r w:rsidR="00791AC2" w:rsidRPr="00791AC2">
              <w:rPr>
                <w:rFonts w:eastAsia="細明體" w:hint="eastAsia"/>
                <w:sz w:val="20"/>
                <w:szCs w:val="20"/>
              </w:rPr>
              <w:t>規避住院上限</w:t>
            </w:r>
            <w:r w:rsidR="00BE00A6">
              <w:rPr>
                <w:rFonts w:eastAsia="細明體" w:hint="eastAsia"/>
                <w:sz w:val="20"/>
                <w:szCs w:val="20"/>
              </w:rPr>
              <w:t xml:space="preserve"> 4:</w:t>
            </w:r>
            <w:r w:rsidR="00BE00A6" w:rsidRPr="00BE00A6">
              <w:rPr>
                <w:rFonts w:eastAsia="細明體" w:hint="eastAsia"/>
                <w:sz w:val="20"/>
                <w:szCs w:val="20"/>
              </w:rPr>
              <w:t>癌症浮濫就診</w:t>
            </w:r>
          </w:p>
          <w:p w:rsidR="004739BD" w:rsidRPr="00791AC2" w:rsidRDefault="004739BD" w:rsidP="004739BD">
            <w:pPr>
              <w:rPr>
                <w:rFonts w:eastAsia="細明體"/>
                <w:sz w:val="20"/>
                <w:szCs w:val="20"/>
              </w:rPr>
            </w:pPr>
            <w:r>
              <w:rPr>
                <w:rFonts w:eastAsia="細明體" w:hint="eastAsia"/>
                <w:sz w:val="20"/>
                <w:szCs w:val="20"/>
              </w:rPr>
              <w:t>5:</w:t>
            </w:r>
            <w:r w:rsidRPr="00D54AE5">
              <w:rPr>
                <w:rFonts w:eastAsia="細明體" w:hint="eastAsia"/>
                <w:sz w:val="20"/>
                <w:szCs w:val="20"/>
              </w:rPr>
              <w:t>不良理賠紀錄</w:t>
            </w:r>
          </w:p>
        </w:tc>
      </w:tr>
      <w:tr w:rsidR="00EA3D49" w:rsidRPr="00701852" w:rsidTr="00EF5EA3">
        <w:tc>
          <w:tcPr>
            <w:tcW w:w="720" w:type="dxa"/>
          </w:tcPr>
          <w:p w:rsidR="00EA3D49" w:rsidRPr="00701852" w:rsidRDefault="00EA3D49" w:rsidP="00164942">
            <w:pPr>
              <w:numPr>
                <w:ilvl w:val="0"/>
                <w:numId w:val="6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EA3D49" w:rsidRPr="00701852" w:rsidRDefault="00EA3D49" w:rsidP="00C26F2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抽取日期</w:t>
            </w:r>
            <w:r w:rsidR="00A85481">
              <w:rPr>
                <w:rFonts w:hint="eastAsia"/>
                <w:sz w:val="20"/>
                <w:szCs w:val="20"/>
              </w:rPr>
              <w:t>_</w:t>
            </w:r>
            <w:r w:rsidR="00A85481">
              <w:rPr>
                <w:rFonts w:hint="eastAsia"/>
                <w:sz w:val="20"/>
                <w:szCs w:val="20"/>
              </w:rPr>
              <w:t>起</w:t>
            </w:r>
            <w:r w:rsidR="00A85481">
              <w:rPr>
                <w:rFonts w:hint="eastAsia"/>
                <w:sz w:val="20"/>
                <w:szCs w:val="20"/>
              </w:rPr>
              <w:t>(</w:t>
            </w:r>
            <w:r w:rsidR="00A85481">
              <w:rPr>
                <w:rFonts w:hint="eastAsia"/>
                <w:sz w:val="20"/>
                <w:szCs w:val="20"/>
              </w:rPr>
              <w:t>含當日</w:t>
            </w:r>
            <w:r w:rsidR="00A85481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1800" w:type="dxa"/>
            <w:vAlign w:val="bottom"/>
          </w:tcPr>
          <w:p w:rsidR="00EA3D49" w:rsidRPr="00701852" w:rsidRDefault="00EA3D49" w:rsidP="00C26F2F">
            <w:pPr>
              <w:rPr>
                <w:sz w:val="20"/>
                <w:szCs w:val="20"/>
              </w:rPr>
            </w:pPr>
            <w:r w:rsidRPr="00701852">
              <w:rPr>
                <w:sz w:val="20"/>
                <w:szCs w:val="20"/>
              </w:rPr>
              <w:t>STRING</w:t>
            </w:r>
          </w:p>
        </w:tc>
        <w:tc>
          <w:tcPr>
            <w:tcW w:w="3362" w:type="dxa"/>
          </w:tcPr>
          <w:p w:rsidR="00EA3D49" w:rsidRPr="00791AC2" w:rsidRDefault="00A85481" w:rsidP="00C26F2F">
            <w:pPr>
              <w:rPr>
                <w:rFonts w:eastAsia="細明體"/>
                <w:sz w:val="20"/>
                <w:szCs w:val="20"/>
              </w:rPr>
            </w:pPr>
            <w:r w:rsidRPr="00701852">
              <w:rPr>
                <w:sz w:val="20"/>
                <w:szCs w:val="20"/>
              </w:rPr>
              <w:t>可不傳</w:t>
            </w:r>
          </w:p>
        </w:tc>
      </w:tr>
      <w:tr w:rsidR="00A85481" w:rsidRPr="00701852" w:rsidTr="00EF5EA3">
        <w:tc>
          <w:tcPr>
            <w:tcW w:w="720" w:type="dxa"/>
          </w:tcPr>
          <w:p w:rsidR="00A85481" w:rsidRPr="00701852" w:rsidRDefault="00A85481" w:rsidP="00164942">
            <w:pPr>
              <w:numPr>
                <w:ilvl w:val="0"/>
                <w:numId w:val="6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A85481" w:rsidRPr="00701852" w:rsidRDefault="00A85481" w:rsidP="00EF54E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抽取日期</w:t>
            </w:r>
            <w:r>
              <w:rPr>
                <w:rFonts w:hint="eastAsia"/>
                <w:sz w:val="20"/>
                <w:szCs w:val="20"/>
              </w:rPr>
              <w:t>_</w:t>
            </w:r>
            <w:r>
              <w:rPr>
                <w:rFonts w:hint="eastAsia"/>
                <w:sz w:val="20"/>
                <w:szCs w:val="20"/>
              </w:rPr>
              <w:t>迄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含當日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1800" w:type="dxa"/>
            <w:vAlign w:val="bottom"/>
          </w:tcPr>
          <w:p w:rsidR="00A85481" w:rsidRPr="00701852" w:rsidRDefault="00A85481" w:rsidP="00EF54E5">
            <w:pPr>
              <w:rPr>
                <w:sz w:val="20"/>
                <w:szCs w:val="20"/>
              </w:rPr>
            </w:pPr>
            <w:r w:rsidRPr="00701852">
              <w:rPr>
                <w:sz w:val="20"/>
                <w:szCs w:val="20"/>
              </w:rPr>
              <w:t>STRING</w:t>
            </w:r>
          </w:p>
        </w:tc>
        <w:tc>
          <w:tcPr>
            <w:tcW w:w="3362" w:type="dxa"/>
          </w:tcPr>
          <w:p w:rsidR="00A85481" w:rsidRPr="00791AC2" w:rsidRDefault="00A85481" w:rsidP="00EF54E5">
            <w:pPr>
              <w:rPr>
                <w:rFonts w:eastAsia="細明體"/>
                <w:sz w:val="20"/>
                <w:szCs w:val="20"/>
              </w:rPr>
            </w:pPr>
            <w:r w:rsidRPr="00701852">
              <w:rPr>
                <w:sz w:val="20"/>
                <w:szCs w:val="20"/>
              </w:rPr>
              <w:t>可不傳</w:t>
            </w:r>
          </w:p>
        </w:tc>
      </w:tr>
      <w:tr w:rsidR="00A85481" w:rsidRPr="00701852" w:rsidTr="00EF5EA3">
        <w:tc>
          <w:tcPr>
            <w:tcW w:w="720" w:type="dxa"/>
          </w:tcPr>
          <w:p w:rsidR="00A85481" w:rsidRPr="00701852" w:rsidRDefault="00A85481" w:rsidP="00164942">
            <w:pPr>
              <w:numPr>
                <w:ilvl w:val="0"/>
                <w:numId w:val="6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A85481" w:rsidRPr="00701852" w:rsidRDefault="00A85481" w:rsidP="00C26F2F">
            <w:pPr>
              <w:rPr>
                <w:sz w:val="20"/>
                <w:szCs w:val="20"/>
              </w:rPr>
            </w:pPr>
            <w:r w:rsidRPr="00701852">
              <w:rPr>
                <w:sz w:val="20"/>
                <w:szCs w:val="20"/>
              </w:rPr>
              <w:t>受理編號</w:t>
            </w:r>
          </w:p>
        </w:tc>
        <w:tc>
          <w:tcPr>
            <w:tcW w:w="1800" w:type="dxa"/>
            <w:vAlign w:val="bottom"/>
          </w:tcPr>
          <w:p w:rsidR="00A85481" w:rsidRPr="00701852" w:rsidRDefault="00A85481" w:rsidP="00C26F2F">
            <w:pPr>
              <w:rPr>
                <w:sz w:val="20"/>
                <w:szCs w:val="20"/>
              </w:rPr>
            </w:pPr>
            <w:r w:rsidRPr="00701852">
              <w:rPr>
                <w:sz w:val="20"/>
                <w:szCs w:val="20"/>
              </w:rPr>
              <w:t>STRING</w:t>
            </w:r>
          </w:p>
        </w:tc>
        <w:tc>
          <w:tcPr>
            <w:tcW w:w="3362" w:type="dxa"/>
          </w:tcPr>
          <w:p w:rsidR="00A85481" w:rsidRPr="00701852" w:rsidRDefault="00A85481" w:rsidP="00C26F2F">
            <w:pPr>
              <w:rPr>
                <w:sz w:val="20"/>
                <w:szCs w:val="20"/>
              </w:rPr>
            </w:pPr>
            <w:r w:rsidRPr="00701852">
              <w:rPr>
                <w:sz w:val="20"/>
                <w:szCs w:val="20"/>
              </w:rPr>
              <w:t>可不傳</w:t>
            </w:r>
          </w:p>
        </w:tc>
      </w:tr>
      <w:tr w:rsidR="00A85481" w:rsidRPr="00701852" w:rsidTr="00EF5EA3">
        <w:tc>
          <w:tcPr>
            <w:tcW w:w="8222" w:type="dxa"/>
            <w:gridSpan w:val="5"/>
          </w:tcPr>
          <w:p w:rsidR="00A85481" w:rsidRPr="00701852" w:rsidRDefault="00A85481" w:rsidP="00164942">
            <w:pPr>
              <w:rPr>
                <w:sz w:val="20"/>
                <w:szCs w:val="20"/>
              </w:rPr>
            </w:pPr>
            <w:r w:rsidRPr="00701852">
              <w:rPr>
                <w:sz w:val="20"/>
                <w:szCs w:val="20"/>
              </w:rPr>
              <w:t>輸出參數</w:t>
            </w:r>
          </w:p>
        </w:tc>
      </w:tr>
      <w:tr w:rsidR="00A85481" w:rsidRPr="00701852" w:rsidTr="00EF5EA3">
        <w:tc>
          <w:tcPr>
            <w:tcW w:w="720" w:type="dxa"/>
          </w:tcPr>
          <w:p w:rsidR="00A85481" w:rsidRPr="00701852" w:rsidRDefault="00A85481" w:rsidP="00164942">
            <w:pPr>
              <w:rPr>
                <w:sz w:val="20"/>
                <w:szCs w:val="20"/>
              </w:rPr>
            </w:pPr>
            <w:r w:rsidRPr="00701852">
              <w:rPr>
                <w:sz w:val="20"/>
                <w:szCs w:val="20"/>
              </w:rPr>
              <w:t>項次</w:t>
            </w:r>
          </w:p>
        </w:tc>
        <w:tc>
          <w:tcPr>
            <w:tcW w:w="2340" w:type="dxa"/>
            <w:gridSpan w:val="2"/>
          </w:tcPr>
          <w:p w:rsidR="00A85481" w:rsidRPr="00701852" w:rsidRDefault="00A85481" w:rsidP="00164942">
            <w:pPr>
              <w:rPr>
                <w:sz w:val="20"/>
                <w:szCs w:val="20"/>
              </w:rPr>
            </w:pPr>
            <w:r w:rsidRPr="00701852">
              <w:rPr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A85481" w:rsidRPr="00701852" w:rsidRDefault="00A85481" w:rsidP="00164942">
            <w:pPr>
              <w:rPr>
                <w:sz w:val="20"/>
                <w:szCs w:val="20"/>
              </w:rPr>
            </w:pPr>
            <w:r w:rsidRPr="00701852">
              <w:rPr>
                <w:sz w:val="20"/>
                <w:szCs w:val="20"/>
              </w:rPr>
              <w:t>格式</w:t>
            </w:r>
          </w:p>
        </w:tc>
        <w:tc>
          <w:tcPr>
            <w:tcW w:w="3362" w:type="dxa"/>
          </w:tcPr>
          <w:p w:rsidR="00A85481" w:rsidRPr="00701852" w:rsidRDefault="00A85481" w:rsidP="00164942">
            <w:pPr>
              <w:rPr>
                <w:sz w:val="20"/>
                <w:szCs w:val="20"/>
              </w:rPr>
            </w:pPr>
            <w:r w:rsidRPr="00701852">
              <w:rPr>
                <w:sz w:val="20"/>
                <w:szCs w:val="20"/>
              </w:rPr>
              <w:t>說明</w:t>
            </w:r>
            <w:r w:rsidRPr="00701852">
              <w:rPr>
                <w:sz w:val="20"/>
                <w:szCs w:val="20"/>
              </w:rPr>
              <w:t>(</w:t>
            </w:r>
            <w:r w:rsidRPr="00701852">
              <w:rPr>
                <w:sz w:val="20"/>
                <w:szCs w:val="20"/>
              </w:rPr>
              <w:t>檢查規則</w:t>
            </w:r>
            <w:r w:rsidRPr="00701852">
              <w:rPr>
                <w:sz w:val="20"/>
                <w:szCs w:val="20"/>
              </w:rPr>
              <w:t>)</w:t>
            </w:r>
          </w:p>
        </w:tc>
      </w:tr>
      <w:tr w:rsidR="00A85481" w:rsidRPr="00701852" w:rsidTr="00EF5EA3">
        <w:tc>
          <w:tcPr>
            <w:tcW w:w="720" w:type="dxa"/>
          </w:tcPr>
          <w:p w:rsidR="00A85481" w:rsidRPr="00701852" w:rsidRDefault="00A85481" w:rsidP="006D0714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A85481" w:rsidRPr="00701852" w:rsidRDefault="00A85481" w:rsidP="00164942">
            <w:pPr>
              <w:rPr>
                <w:sz w:val="20"/>
                <w:szCs w:val="20"/>
              </w:rPr>
            </w:pPr>
            <w:r w:rsidRPr="00701852">
              <w:rPr>
                <w:sz w:val="20"/>
                <w:szCs w:val="20"/>
              </w:rPr>
              <w:t>回覆訊息</w:t>
            </w:r>
          </w:p>
        </w:tc>
        <w:tc>
          <w:tcPr>
            <w:tcW w:w="1800" w:type="dxa"/>
            <w:vAlign w:val="bottom"/>
          </w:tcPr>
          <w:p w:rsidR="00A85481" w:rsidRPr="00701852" w:rsidRDefault="00A85481" w:rsidP="00164942">
            <w:pPr>
              <w:rPr>
                <w:sz w:val="20"/>
                <w:szCs w:val="20"/>
              </w:rPr>
            </w:pPr>
            <w:r w:rsidRPr="00701852">
              <w:rPr>
                <w:sz w:val="20"/>
                <w:szCs w:val="20"/>
              </w:rPr>
              <w:t>CHAR(01)</w:t>
            </w:r>
          </w:p>
        </w:tc>
        <w:tc>
          <w:tcPr>
            <w:tcW w:w="3362" w:type="dxa"/>
          </w:tcPr>
          <w:p w:rsidR="00A85481" w:rsidRPr="00701852" w:rsidRDefault="00A85481" w:rsidP="00164942">
            <w:pPr>
              <w:rPr>
                <w:sz w:val="20"/>
                <w:szCs w:val="20"/>
              </w:rPr>
            </w:pPr>
            <w:r w:rsidRPr="00701852">
              <w:rPr>
                <w:sz w:val="20"/>
                <w:szCs w:val="20"/>
              </w:rPr>
              <w:t>訊息為</w:t>
            </w:r>
            <w:r w:rsidRPr="00701852">
              <w:rPr>
                <w:sz w:val="20"/>
                <w:szCs w:val="20"/>
              </w:rPr>
              <w:t>0</w:t>
            </w:r>
            <w:r w:rsidRPr="00701852">
              <w:rPr>
                <w:sz w:val="20"/>
                <w:szCs w:val="20"/>
              </w:rPr>
              <w:t>時代表成功，其它則代表失敗</w:t>
            </w:r>
          </w:p>
        </w:tc>
      </w:tr>
    </w:tbl>
    <w:p w:rsidR="00BB1FBB" w:rsidRPr="00701852" w:rsidRDefault="00C3242D" w:rsidP="00EE08F8">
      <w:pPr>
        <w:pStyle w:val="Tabletext"/>
        <w:keepLines w:val="0"/>
        <w:numPr>
          <w:ilvl w:val="0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rFonts w:eastAsia="細明體"/>
          <w:kern w:val="2"/>
          <w:lang w:eastAsia="zh-TW"/>
        </w:rPr>
        <w:br w:type="page"/>
      </w:r>
      <w:r w:rsidR="00BB1FBB" w:rsidRPr="00701852">
        <w:rPr>
          <w:kern w:val="2"/>
          <w:szCs w:val="24"/>
          <w:lang w:eastAsia="zh-TW"/>
        </w:rPr>
        <w:lastRenderedPageBreak/>
        <w:t>程式內容：</w:t>
      </w:r>
    </w:p>
    <w:p w:rsidR="00BB1FBB" w:rsidRPr="00701852" w:rsidRDefault="00BB1FBB" w:rsidP="00BB1FBB">
      <w:pPr>
        <w:pStyle w:val="Tabletext"/>
        <w:keepLines w:val="0"/>
        <w:numPr>
          <w:ilvl w:val="1"/>
          <w:numId w:val="1"/>
        </w:numPr>
        <w:spacing w:after="0" w:line="240" w:lineRule="auto"/>
        <w:ind w:left="1440" w:hanging="960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初始化：</w:t>
      </w:r>
    </w:p>
    <w:p w:rsidR="00BB1FBB" w:rsidRPr="00701852" w:rsidRDefault="00BB1FBB" w:rsidP="00BB1FBB">
      <w:pPr>
        <w:pStyle w:val="Tabletext"/>
        <w:keepLines w:val="0"/>
        <w:numPr>
          <w:ilvl w:val="2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回覆訊息預設為</w:t>
      </w:r>
      <w:r w:rsidRPr="00701852">
        <w:rPr>
          <w:kern w:val="2"/>
          <w:szCs w:val="24"/>
          <w:lang w:eastAsia="zh-TW"/>
        </w:rPr>
        <w:t>0</w:t>
      </w:r>
      <w:r w:rsidRPr="00701852">
        <w:rPr>
          <w:kern w:val="2"/>
          <w:szCs w:val="24"/>
          <w:lang w:eastAsia="zh-TW"/>
        </w:rPr>
        <w:t>。</w:t>
      </w:r>
    </w:p>
    <w:p w:rsidR="005027D9" w:rsidRPr="00701852" w:rsidRDefault="005027D9" w:rsidP="005027D9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 w:rsidRPr="00701852">
        <w:rPr>
          <w:rFonts w:eastAsia="細明體"/>
          <w:kern w:val="2"/>
          <w:szCs w:val="24"/>
          <w:lang w:eastAsia="zh-TW"/>
        </w:rPr>
        <w:t>清檔：</w:t>
      </w:r>
      <w:r w:rsidR="003A6620" w:rsidRPr="00701852">
        <w:rPr>
          <w:rFonts w:eastAsia="細明體"/>
          <w:kern w:val="2"/>
          <w:szCs w:val="24"/>
          <w:lang w:eastAsia="zh-TW"/>
        </w:rPr>
        <w:t>(</w:t>
      </w:r>
      <w:r w:rsidR="00DD1655">
        <w:rPr>
          <w:rFonts w:eastAsia="細明體" w:hint="eastAsia"/>
          <w:kern w:val="2"/>
          <w:szCs w:val="24"/>
          <w:lang w:eastAsia="zh-TW"/>
        </w:rPr>
        <w:t>每次執行時清檔</w:t>
      </w:r>
      <w:r w:rsidR="003A6620" w:rsidRPr="00701852">
        <w:rPr>
          <w:rFonts w:eastAsia="細明體"/>
          <w:kern w:val="2"/>
          <w:szCs w:val="24"/>
          <w:lang w:eastAsia="zh-TW"/>
        </w:rPr>
        <w:t>)</w:t>
      </w:r>
    </w:p>
    <w:p w:rsidR="007740D0" w:rsidRDefault="007740D0" w:rsidP="00DD1655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IF</w:t>
      </w:r>
      <w:r>
        <w:rPr>
          <w:rFonts w:eastAsia="細明體" w:hint="eastAsia"/>
          <w:kern w:val="2"/>
          <w:szCs w:val="24"/>
          <w:lang w:eastAsia="zh-TW"/>
        </w:rPr>
        <w:t>輸入</w:t>
      </w:r>
      <w:r>
        <w:rPr>
          <w:rFonts w:eastAsia="細明體" w:hint="eastAsia"/>
          <w:kern w:val="2"/>
          <w:szCs w:val="24"/>
          <w:lang w:eastAsia="zh-TW"/>
        </w:rPr>
        <w:t>.</w:t>
      </w:r>
      <w:r>
        <w:rPr>
          <w:rFonts w:hint="eastAsia"/>
          <w:lang w:eastAsia="zh-TW"/>
        </w:rPr>
        <w:t>是否清檔</w:t>
      </w:r>
      <w:r>
        <w:rPr>
          <w:rFonts w:hint="eastAsia"/>
          <w:lang w:eastAsia="zh-TW"/>
        </w:rPr>
        <w:t xml:space="preserve"> =</w:t>
      </w:r>
      <w:r>
        <w:rPr>
          <w:lang w:eastAsia="zh-TW"/>
        </w:rPr>
        <w:t>’</w:t>
      </w:r>
      <w:r>
        <w:rPr>
          <w:rFonts w:hint="eastAsia"/>
          <w:lang w:eastAsia="zh-TW"/>
        </w:rPr>
        <w:t>Y</w:t>
      </w:r>
      <w:r>
        <w:rPr>
          <w:lang w:eastAsia="zh-TW"/>
        </w:rPr>
        <w:t>’</w:t>
      </w:r>
    </w:p>
    <w:p w:rsidR="00DD1655" w:rsidRPr="00701852" w:rsidRDefault="00DD1655" w:rsidP="007740D0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eastAsia="細明體"/>
          <w:kern w:val="2"/>
          <w:szCs w:val="24"/>
          <w:lang w:eastAsia="zh-TW"/>
        </w:rPr>
      </w:pPr>
      <w:r>
        <w:rPr>
          <w:rFonts w:eastAsia="細明體"/>
          <w:kern w:val="2"/>
          <w:szCs w:val="24"/>
          <w:lang w:eastAsia="zh-TW"/>
        </w:rPr>
        <w:t>DELETE FROM DTAAV0</w:t>
      </w:r>
      <w:r>
        <w:rPr>
          <w:rFonts w:eastAsia="細明體" w:hint="eastAsia"/>
          <w:kern w:val="2"/>
          <w:szCs w:val="24"/>
          <w:lang w:eastAsia="zh-TW"/>
        </w:rPr>
        <w:t>11</w:t>
      </w:r>
    </w:p>
    <w:p w:rsidR="00DD1655" w:rsidRPr="00701852" w:rsidRDefault="00DD1655" w:rsidP="007740D0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eastAsia="細明體"/>
          <w:kern w:val="2"/>
          <w:szCs w:val="24"/>
          <w:lang w:eastAsia="zh-TW"/>
        </w:rPr>
      </w:pPr>
      <w:r w:rsidRPr="00701852">
        <w:rPr>
          <w:rFonts w:eastAsia="細明體"/>
          <w:kern w:val="2"/>
          <w:szCs w:val="24"/>
          <w:lang w:eastAsia="zh-TW"/>
        </w:rPr>
        <w:t>WHERE</w:t>
      </w:r>
    </w:p>
    <w:p w:rsidR="00DD1655" w:rsidRPr="00701852" w:rsidRDefault="00DD1655" w:rsidP="007740D0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 w:rsidRPr="00701852">
        <w:rPr>
          <w:rFonts w:eastAsia="細明體"/>
          <w:kern w:val="2"/>
          <w:szCs w:val="24"/>
          <w:lang w:eastAsia="zh-TW"/>
        </w:rPr>
        <w:t xml:space="preserve">IF </w:t>
      </w:r>
      <w:r w:rsidRPr="00701852">
        <w:rPr>
          <w:rFonts w:eastAsia="細明體"/>
          <w:kern w:val="2"/>
          <w:szCs w:val="24"/>
          <w:lang w:eastAsia="zh-TW"/>
        </w:rPr>
        <w:t>輸入</w:t>
      </w:r>
      <w:r w:rsidRPr="00701852">
        <w:rPr>
          <w:rFonts w:eastAsia="細明體"/>
          <w:kern w:val="2"/>
          <w:szCs w:val="24"/>
          <w:lang w:eastAsia="zh-TW"/>
        </w:rPr>
        <w:t>.</w:t>
      </w:r>
      <w:r w:rsidRPr="00DD1655">
        <w:rPr>
          <w:rFonts w:eastAsia="細明體"/>
          <w:kern w:val="2"/>
          <w:szCs w:val="24"/>
          <w:lang w:eastAsia="zh-TW"/>
        </w:rPr>
        <w:t>種類</w:t>
      </w:r>
      <w:r w:rsidRPr="00701852">
        <w:rPr>
          <w:lang w:eastAsia="zh-TW"/>
        </w:rPr>
        <w:t xml:space="preserve"> </w:t>
      </w:r>
      <w:r w:rsidRPr="00701852">
        <w:rPr>
          <w:lang w:eastAsia="zh-TW"/>
        </w:rPr>
        <w:t>不是空的</w:t>
      </w:r>
    </w:p>
    <w:p w:rsidR="00DD1655" w:rsidRPr="00701852" w:rsidRDefault="00DD1655" w:rsidP="007740D0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 w:rsidRPr="00701852">
        <w:rPr>
          <w:rFonts w:eastAsia="細明體"/>
        </w:rPr>
        <w:t>模型分類</w:t>
      </w:r>
      <w:r w:rsidRPr="00701852">
        <w:rPr>
          <w:rFonts w:eastAsia="細明體"/>
          <w:lang w:eastAsia="zh-TW"/>
        </w:rPr>
        <w:t xml:space="preserve"> =</w:t>
      </w:r>
      <w:r w:rsidRPr="00701852">
        <w:rPr>
          <w:rFonts w:eastAsia="細明體"/>
          <w:kern w:val="2"/>
          <w:szCs w:val="24"/>
          <w:lang w:eastAsia="zh-TW"/>
        </w:rPr>
        <w:t>輸入</w:t>
      </w:r>
      <w:r w:rsidRPr="00701852">
        <w:rPr>
          <w:rFonts w:eastAsia="細明體"/>
          <w:kern w:val="2"/>
          <w:szCs w:val="24"/>
          <w:lang w:eastAsia="zh-TW"/>
        </w:rPr>
        <w:t>.</w:t>
      </w:r>
      <w:r w:rsidRPr="00701852">
        <w:t>種類</w:t>
      </w:r>
    </w:p>
    <w:p w:rsidR="00DD1655" w:rsidRPr="00701852" w:rsidRDefault="00DD1655" w:rsidP="007740D0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 w:rsidRPr="00701852">
        <w:rPr>
          <w:rFonts w:eastAsia="細明體"/>
          <w:kern w:val="2"/>
          <w:szCs w:val="24"/>
          <w:lang w:eastAsia="zh-TW"/>
        </w:rPr>
        <w:t xml:space="preserve">IF </w:t>
      </w:r>
      <w:r w:rsidRPr="00701852">
        <w:rPr>
          <w:rFonts w:eastAsia="細明體"/>
          <w:kern w:val="2"/>
          <w:szCs w:val="24"/>
          <w:lang w:eastAsia="zh-TW"/>
        </w:rPr>
        <w:t>輸入</w:t>
      </w:r>
      <w:r w:rsidRPr="00701852">
        <w:rPr>
          <w:rFonts w:eastAsia="細明體"/>
          <w:kern w:val="2"/>
          <w:szCs w:val="24"/>
          <w:lang w:eastAsia="zh-TW"/>
        </w:rPr>
        <w:t>.</w:t>
      </w:r>
      <w:r w:rsidRPr="00DD1655">
        <w:rPr>
          <w:rFonts w:eastAsia="細明體"/>
          <w:kern w:val="2"/>
          <w:szCs w:val="24"/>
          <w:lang w:eastAsia="zh-TW"/>
        </w:rPr>
        <w:t>受理編號</w:t>
      </w:r>
      <w:r w:rsidRPr="00701852">
        <w:rPr>
          <w:lang w:eastAsia="zh-TW"/>
        </w:rPr>
        <w:t xml:space="preserve"> </w:t>
      </w:r>
      <w:r w:rsidRPr="00701852">
        <w:rPr>
          <w:lang w:eastAsia="zh-TW"/>
        </w:rPr>
        <w:t>不是空的</w:t>
      </w:r>
    </w:p>
    <w:p w:rsidR="00DD1655" w:rsidRPr="00A32D2E" w:rsidRDefault="00DD1655" w:rsidP="007740D0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 w:rsidRPr="00701852">
        <w:rPr>
          <w:lang w:eastAsia="zh-TW"/>
        </w:rPr>
        <w:t>受理編號</w:t>
      </w:r>
      <w:r w:rsidRPr="00701852">
        <w:rPr>
          <w:lang w:eastAsia="zh-TW"/>
        </w:rPr>
        <w:t xml:space="preserve"> </w:t>
      </w:r>
      <w:r w:rsidRPr="00701852">
        <w:rPr>
          <w:rFonts w:eastAsia="細明體"/>
          <w:lang w:eastAsia="zh-TW"/>
        </w:rPr>
        <w:t>=</w:t>
      </w:r>
      <w:r w:rsidRPr="00701852">
        <w:rPr>
          <w:rFonts w:eastAsia="細明體"/>
          <w:kern w:val="2"/>
          <w:szCs w:val="24"/>
          <w:lang w:eastAsia="zh-TW"/>
        </w:rPr>
        <w:t>輸入</w:t>
      </w:r>
      <w:r w:rsidRPr="00701852">
        <w:rPr>
          <w:rFonts w:eastAsia="細明體"/>
          <w:kern w:val="2"/>
          <w:szCs w:val="24"/>
          <w:lang w:eastAsia="zh-TW"/>
        </w:rPr>
        <w:t>.</w:t>
      </w:r>
      <w:r w:rsidRPr="00701852">
        <w:rPr>
          <w:lang w:eastAsia="zh-TW"/>
        </w:rPr>
        <w:t>受理編號</w:t>
      </w:r>
    </w:p>
    <w:p w:rsidR="00105641" w:rsidRPr="00701852" w:rsidRDefault="001D68CB" w:rsidP="00105641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 w:rsidRPr="00701852">
        <w:rPr>
          <w:rFonts w:eastAsia="細明體"/>
          <w:kern w:val="2"/>
          <w:szCs w:val="24"/>
          <w:lang w:eastAsia="zh-TW"/>
        </w:rPr>
        <w:t>產生異</w:t>
      </w:r>
      <w:r w:rsidR="005738B3">
        <w:rPr>
          <w:rFonts w:eastAsia="細明體" w:hint="eastAsia"/>
          <w:kern w:val="2"/>
          <w:szCs w:val="24"/>
          <w:lang w:eastAsia="zh-TW"/>
        </w:rPr>
        <w:t>地求診</w:t>
      </w:r>
      <w:r w:rsidR="00490FCB">
        <w:rPr>
          <w:rFonts w:eastAsia="細明體" w:hint="eastAsia"/>
          <w:kern w:val="2"/>
          <w:szCs w:val="24"/>
          <w:lang w:eastAsia="zh-TW"/>
        </w:rPr>
        <w:t>、申請</w:t>
      </w:r>
      <w:r w:rsidR="005738B3">
        <w:rPr>
          <w:rFonts w:eastAsia="細明體" w:hint="eastAsia"/>
          <w:kern w:val="2"/>
          <w:szCs w:val="24"/>
          <w:lang w:eastAsia="zh-TW"/>
        </w:rPr>
        <w:t>次數</w:t>
      </w:r>
      <w:r w:rsidR="000814EE" w:rsidRPr="00701852">
        <w:rPr>
          <w:rFonts w:eastAsia="細明體"/>
          <w:kern w:val="2"/>
          <w:szCs w:val="24"/>
          <w:lang w:eastAsia="zh-TW"/>
        </w:rPr>
        <w:t>資料</w:t>
      </w:r>
      <w:r w:rsidR="00AF145B" w:rsidRPr="00701852">
        <w:rPr>
          <w:rFonts w:eastAsia="細明體"/>
          <w:kern w:val="2"/>
          <w:szCs w:val="24"/>
          <w:lang w:eastAsia="zh-TW"/>
        </w:rPr>
        <w:t>：</w:t>
      </w:r>
      <w:r w:rsidRPr="00701852">
        <w:rPr>
          <w:rFonts w:eastAsia="細明體"/>
          <w:kern w:val="2"/>
          <w:szCs w:val="24"/>
          <w:lang w:eastAsia="zh-TW"/>
        </w:rPr>
        <w:t>(</w:t>
      </w:r>
      <w:r w:rsidRPr="00701852">
        <w:rPr>
          <w:rFonts w:eastAsia="細明體"/>
          <w:kern w:val="2"/>
          <w:szCs w:val="24"/>
          <w:lang w:eastAsia="zh-TW"/>
        </w:rPr>
        <w:t>獨立為一個</w:t>
      </w:r>
      <w:r w:rsidRPr="00701852">
        <w:rPr>
          <w:rFonts w:eastAsia="細明體"/>
          <w:kern w:val="2"/>
          <w:szCs w:val="24"/>
          <w:lang w:eastAsia="zh-TW"/>
        </w:rPr>
        <w:t>METHOD)</w:t>
      </w:r>
    </w:p>
    <w:p w:rsidR="007811CC" w:rsidRPr="00701852" w:rsidRDefault="007811CC" w:rsidP="00624343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 w:rsidRPr="00701852">
        <w:rPr>
          <w:rFonts w:eastAsia="細明體"/>
          <w:kern w:val="2"/>
          <w:szCs w:val="24"/>
          <w:lang w:eastAsia="zh-TW"/>
        </w:rPr>
        <w:t xml:space="preserve">IF </w:t>
      </w:r>
      <w:r w:rsidRPr="00701852">
        <w:rPr>
          <w:rFonts w:eastAsia="細明體"/>
          <w:kern w:val="2"/>
          <w:szCs w:val="24"/>
          <w:lang w:eastAsia="zh-TW"/>
        </w:rPr>
        <w:t>輸入</w:t>
      </w:r>
      <w:r w:rsidRPr="00701852">
        <w:rPr>
          <w:rFonts w:eastAsia="細明體"/>
          <w:kern w:val="2"/>
          <w:szCs w:val="24"/>
          <w:lang w:eastAsia="zh-TW"/>
        </w:rPr>
        <w:t>.</w:t>
      </w:r>
      <w:r w:rsidRPr="00701852">
        <w:rPr>
          <w:rFonts w:eastAsia="細明體"/>
          <w:kern w:val="2"/>
          <w:szCs w:val="24"/>
          <w:lang w:eastAsia="zh-TW"/>
        </w:rPr>
        <w:t>執行步驟</w:t>
      </w:r>
      <w:r w:rsidRPr="00701852">
        <w:rPr>
          <w:rFonts w:eastAsia="細明體"/>
          <w:kern w:val="2"/>
          <w:szCs w:val="24"/>
          <w:lang w:eastAsia="zh-TW"/>
        </w:rPr>
        <w:t xml:space="preserve"> </w:t>
      </w:r>
      <w:r w:rsidR="00C50CB7" w:rsidRPr="00701852">
        <w:rPr>
          <w:rFonts w:eastAsia="細明體"/>
          <w:kern w:val="2"/>
          <w:szCs w:val="24"/>
          <w:lang w:eastAsia="zh-TW"/>
        </w:rPr>
        <w:t xml:space="preserve">= ‘’ </w:t>
      </w:r>
      <w:r w:rsidRPr="00701852">
        <w:rPr>
          <w:rFonts w:eastAsia="細明體"/>
          <w:kern w:val="2"/>
          <w:szCs w:val="24"/>
          <w:lang w:eastAsia="zh-TW"/>
        </w:rPr>
        <w:t xml:space="preserve"> OR ‘1’</w:t>
      </w:r>
    </w:p>
    <w:p w:rsidR="00122F5C" w:rsidRPr="00122F5C" w:rsidRDefault="00122F5C" w:rsidP="00BD2394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READ DBAA.DTAAA001 A</w:t>
      </w:r>
    </w:p>
    <w:p w:rsidR="00DB4D0B" w:rsidRDefault="00DB4D0B" w:rsidP="007E5345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INNER JOIN DTAA</w:t>
      </w:r>
      <w:r w:rsidR="00FE0028">
        <w:rPr>
          <w:rFonts w:hint="eastAsia"/>
          <w:kern w:val="2"/>
          <w:szCs w:val="24"/>
          <w:lang w:eastAsia="zh-TW"/>
        </w:rPr>
        <w:t>V</w:t>
      </w:r>
      <w:r w:rsidR="00A925BF">
        <w:rPr>
          <w:rFonts w:hint="eastAsia"/>
          <w:kern w:val="2"/>
          <w:szCs w:val="24"/>
          <w:lang w:eastAsia="zh-TW"/>
        </w:rPr>
        <w:t>0</w:t>
      </w:r>
      <w:r w:rsidRPr="00701852">
        <w:rPr>
          <w:kern w:val="2"/>
          <w:szCs w:val="24"/>
          <w:lang w:eastAsia="zh-TW"/>
        </w:rPr>
        <w:t>0</w:t>
      </w:r>
      <w:r w:rsidR="00FE0028">
        <w:rPr>
          <w:rFonts w:hint="eastAsia"/>
          <w:kern w:val="2"/>
          <w:szCs w:val="24"/>
          <w:lang w:eastAsia="zh-TW"/>
        </w:rPr>
        <w:t>5</w:t>
      </w:r>
      <w:r w:rsidRPr="00701852">
        <w:rPr>
          <w:kern w:val="2"/>
          <w:szCs w:val="24"/>
          <w:lang w:eastAsia="zh-TW"/>
        </w:rPr>
        <w:t xml:space="preserve"> B</w:t>
      </w:r>
    </w:p>
    <w:p w:rsidR="0081560D" w:rsidRDefault="0081560D" w:rsidP="0081560D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ON A.</w:t>
      </w:r>
      <w:r w:rsidRPr="00701852">
        <w:rPr>
          <w:kern w:val="2"/>
          <w:szCs w:val="24"/>
          <w:lang w:eastAsia="zh-TW"/>
        </w:rPr>
        <w:t>受理編號</w:t>
      </w:r>
      <w:r w:rsidRPr="00701852">
        <w:rPr>
          <w:kern w:val="2"/>
          <w:szCs w:val="24"/>
          <w:lang w:eastAsia="zh-TW"/>
        </w:rPr>
        <w:t>= B.</w:t>
      </w:r>
      <w:r w:rsidRPr="00701852">
        <w:rPr>
          <w:kern w:val="2"/>
          <w:szCs w:val="24"/>
          <w:lang w:eastAsia="zh-TW"/>
        </w:rPr>
        <w:t>受理編號</w:t>
      </w:r>
    </w:p>
    <w:p w:rsidR="0081560D" w:rsidRPr="00701852" w:rsidRDefault="0081560D" w:rsidP="007E5345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INNER JOIN DTAAA010 C</w:t>
      </w:r>
    </w:p>
    <w:p w:rsidR="00DB4D0B" w:rsidRPr="00701852" w:rsidRDefault="00DB4D0B" w:rsidP="007E5345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ON A.</w:t>
      </w:r>
      <w:r w:rsidRPr="00701852">
        <w:rPr>
          <w:kern w:val="2"/>
          <w:szCs w:val="24"/>
          <w:lang w:eastAsia="zh-TW"/>
        </w:rPr>
        <w:t>受理編號</w:t>
      </w:r>
      <w:r w:rsidRPr="00701852">
        <w:rPr>
          <w:kern w:val="2"/>
          <w:szCs w:val="24"/>
          <w:lang w:eastAsia="zh-TW"/>
        </w:rPr>
        <w:t xml:space="preserve">= </w:t>
      </w:r>
      <w:r w:rsidR="0081560D">
        <w:rPr>
          <w:rFonts w:hint="eastAsia"/>
          <w:kern w:val="2"/>
          <w:szCs w:val="24"/>
          <w:lang w:eastAsia="zh-TW"/>
        </w:rPr>
        <w:t>C</w:t>
      </w:r>
      <w:r w:rsidRPr="00701852">
        <w:rPr>
          <w:kern w:val="2"/>
          <w:szCs w:val="24"/>
          <w:lang w:eastAsia="zh-TW"/>
        </w:rPr>
        <w:t>.</w:t>
      </w:r>
      <w:r w:rsidRPr="00701852">
        <w:rPr>
          <w:kern w:val="2"/>
          <w:szCs w:val="24"/>
          <w:lang w:eastAsia="zh-TW"/>
        </w:rPr>
        <w:t>受理編號</w:t>
      </w:r>
    </w:p>
    <w:p w:rsidR="00DB4D0B" w:rsidRPr="00701852" w:rsidRDefault="00DB4D0B" w:rsidP="007E5345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WHERE</w:t>
      </w:r>
    </w:p>
    <w:p w:rsidR="00DB4D0B" w:rsidRPr="00701852" w:rsidRDefault="00DB4D0B" w:rsidP="00DB4D0B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A.</w:t>
      </w:r>
      <w:r w:rsidRPr="00701852">
        <w:rPr>
          <w:kern w:val="2"/>
          <w:szCs w:val="24"/>
          <w:lang w:eastAsia="zh-TW"/>
        </w:rPr>
        <w:t>受理編號</w:t>
      </w:r>
      <w:r w:rsidRPr="00701852">
        <w:rPr>
          <w:kern w:val="2"/>
          <w:szCs w:val="24"/>
          <w:lang w:eastAsia="zh-TW"/>
        </w:rPr>
        <w:t xml:space="preserve"> LIKE ‘%0001’ (</w:t>
      </w:r>
      <w:r w:rsidRPr="00701852">
        <w:rPr>
          <w:kern w:val="2"/>
          <w:szCs w:val="24"/>
          <w:lang w:eastAsia="zh-TW"/>
        </w:rPr>
        <w:t>重起件不列入</w:t>
      </w:r>
      <w:r w:rsidRPr="00701852">
        <w:rPr>
          <w:kern w:val="2"/>
          <w:szCs w:val="24"/>
          <w:lang w:eastAsia="zh-TW"/>
        </w:rPr>
        <w:t>)</w:t>
      </w:r>
    </w:p>
    <w:p w:rsidR="00DB4D0B" w:rsidRPr="00122F5C" w:rsidRDefault="00DB4D0B" w:rsidP="00DB4D0B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A.</w:t>
      </w:r>
      <w:r w:rsidRPr="00701852">
        <w:rPr>
          <w:color w:val="000000"/>
        </w:rPr>
        <w:t>受理進度</w:t>
      </w:r>
      <w:r w:rsidRPr="00701852">
        <w:rPr>
          <w:color w:val="000000"/>
          <w:lang w:eastAsia="zh-TW"/>
        </w:rPr>
        <w:t xml:space="preserve"> </w:t>
      </w:r>
      <w:r w:rsidR="00122F5C">
        <w:rPr>
          <w:rFonts w:hint="eastAsia"/>
          <w:color w:val="000000"/>
          <w:lang w:eastAsia="zh-TW"/>
        </w:rPr>
        <w:t>&gt;</w:t>
      </w:r>
      <w:r w:rsidRPr="00701852">
        <w:rPr>
          <w:color w:val="000000"/>
          <w:lang w:eastAsia="zh-TW"/>
        </w:rPr>
        <w:t>= ‘30’(</w:t>
      </w:r>
      <w:r w:rsidRPr="00701852">
        <w:rPr>
          <w:color w:val="000000"/>
          <w:lang w:eastAsia="zh-TW"/>
        </w:rPr>
        <w:t>核定</w:t>
      </w:r>
      <w:r w:rsidRPr="00701852">
        <w:rPr>
          <w:color w:val="000000"/>
          <w:lang w:eastAsia="zh-TW"/>
        </w:rPr>
        <w:t>)</w:t>
      </w:r>
    </w:p>
    <w:p w:rsidR="00122F5C" w:rsidRPr="00701852" w:rsidRDefault="00122F5C" w:rsidP="00DB4D0B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A.</w:t>
      </w:r>
      <w:r w:rsidRPr="00701852">
        <w:rPr>
          <w:color w:val="000000"/>
        </w:rPr>
        <w:t>受理進度</w:t>
      </w:r>
      <w:r w:rsidRPr="00701852">
        <w:rPr>
          <w:color w:val="000000"/>
          <w:lang w:eastAsia="zh-TW"/>
        </w:rPr>
        <w:t xml:space="preserve"> </w:t>
      </w:r>
      <w:r>
        <w:rPr>
          <w:rFonts w:hint="eastAsia"/>
          <w:color w:val="000000"/>
          <w:lang w:eastAsia="zh-TW"/>
        </w:rPr>
        <w:t>&lt;</w:t>
      </w:r>
      <w:r w:rsidRPr="00701852">
        <w:rPr>
          <w:color w:val="000000"/>
          <w:lang w:eastAsia="zh-TW"/>
        </w:rPr>
        <w:t>= ‘</w:t>
      </w:r>
      <w:r>
        <w:rPr>
          <w:rFonts w:hint="eastAsia"/>
          <w:color w:val="000000"/>
          <w:lang w:eastAsia="zh-TW"/>
        </w:rPr>
        <w:t>8</w:t>
      </w:r>
      <w:r w:rsidRPr="00701852">
        <w:rPr>
          <w:color w:val="000000"/>
          <w:lang w:eastAsia="zh-TW"/>
        </w:rPr>
        <w:t>0’(</w:t>
      </w:r>
      <w:r>
        <w:rPr>
          <w:rFonts w:hint="eastAsia"/>
          <w:color w:val="000000"/>
          <w:lang w:eastAsia="zh-TW"/>
        </w:rPr>
        <w:t>結案</w:t>
      </w:r>
      <w:r w:rsidRPr="00701852">
        <w:rPr>
          <w:color w:val="000000"/>
          <w:lang w:eastAsia="zh-TW"/>
        </w:rPr>
        <w:t>)</w:t>
      </w:r>
    </w:p>
    <w:p w:rsidR="00466240" w:rsidRDefault="00466240" w:rsidP="00D72112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</w:p>
    <w:p w:rsidR="00D72112" w:rsidRPr="00701852" w:rsidRDefault="00D72112" w:rsidP="00D72112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 w:rsidRPr="00701852">
        <w:rPr>
          <w:rFonts w:eastAsia="細明體"/>
          <w:kern w:val="2"/>
          <w:szCs w:val="24"/>
          <w:lang w:eastAsia="zh-TW"/>
        </w:rPr>
        <w:t xml:space="preserve">IF </w:t>
      </w:r>
      <w:r w:rsidRPr="00701852">
        <w:rPr>
          <w:rFonts w:eastAsia="細明體"/>
          <w:kern w:val="2"/>
          <w:szCs w:val="24"/>
          <w:lang w:eastAsia="zh-TW"/>
        </w:rPr>
        <w:t>輸入</w:t>
      </w:r>
      <w:r w:rsidRPr="00701852">
        <w:rPr>
          <w:rFonts w:eastAsia="細明體"/>
          <w:kern w:val="2"/>
          <w:szCs w:val="24"/>
          <w:lang w:eastAsia="zh-TW"/>
        </w:rPr>
        <w:t>.</w:t>
      </w:r>
      <w:r w:rsidRPr="00701852">
        <w:t>受理編號</w:t>
      </w:r>
      <w:r w:rsidRPr="00701852">
        <w:rPr>
          <w:lang w:eastAsia="zh-TW"/>
        </w:rPr>
        <w:t xml:space="preserve"> </w:t>
      </w:r>
      <w:r w:rsidRPr="00701852">
        <w:rPr>
          <w:lang w:eastAsia="zh-TW"/>
        </w:rPr>
        <w:t>不是空的</w:t>
      </w:r>
    </w:p>
    <w:p w:rsidR="00D72112" w:rsidRPr="00122F5C" w:rsidRDefault="009B6AF9" w:rsidP="00D72112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hint="eastAsia"/>
          <w:lang w:eastAsia="zh-TW"/>
        </w:rPr>
        <w:t>A.</w:t>
      </w:r>
      <w:r w:rsidR="00D72112" w:rsidRPr="00701852">
        <w:rPr>
          <w:lang w:eastAsia="zh-TW"/>
        </w:rPr>
        <w:t>受理編號</w:t>
      </w:r>
      <w:r w:rsidR="00D72112" w:rsidRPr="00701852">
        <w:rPr>
          <w:lang w:eastAsia="zh-TW"/>
        </w:rPr>
        <w:t xml:space="preserve"> </w:t>
      </w:r>
      <w:r w:rsidR="00D72112" w:rsidRPr="00701852">
        <w:rPr>
          <w:rFonts w:eastAsia="細明體"/>
          <w:lang w:eastAsia="zh-TW"/>
        </w:rPr>
        <w:t>=</w:t>
      </w:r>
      <w:r w:rsidR="00D72112" w:rsidRPr="00701852">
        <w:rPr>
          <w:rFonts w:eastAsia="細明體"/>
          <w:kern w:val="2"/>
          <w:szCs w:val="24"/>
          <w:lang w:eastAsia="zh-TW"/>
        </w:rPr>
        <w:t>輸入</w:t>
      </w:r>
      <w:r w:rsidR="00D72112" w:rsidRPr="00701852">
        <w:rPr>
          <w:rFonts w:eastAsia="細明體"/>
          <w:kern w:val="2"/>
          <w:szCs w:val="24"/>
          <w:lang w:eastAsia="zh-TW"/>
        </w:rPr>
        <w:t>.</w:t>
      </w:r>
      <w:r w:rsidR="00D72112" w:rsidRPr="00701852">
        <w:rPr>
          <w:lang w:eastAsia="zh-TW"/>
        </w:rPr>
        <w:t>受理編號</w:t>
      </w:r>
    </w:p>
    <w:p w:rsidR="009B6AF9" w:rsidRPr="00701852" w:rsidRDefault="009B6AF9" w:rsidP="009B6AF9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 w:rsidRPr="00701852">
        <w:rPr>
          <w:rFonts w:eastAsia="細明體"/>
          <w:kern w:val="2"/>
          <w:szCs w:val="24"/>
          <w:lang w:eastAsia="zh-TW"/>
        </w:rPr>
        <w:t xml:space="preserve">IF </w:t>
      </w:r>
      <w:r w:rsidRPr="00701852">
        <w:rPr>
          <w:rFonts w:eastAsia="細明體"/>
          <w:kern w:val="2"/>
          <w:szCs w:val="24"/>
          <w:lang w:eastAsia="zh-TW"/>
        </w:rPr>
        <w:t>輸入</w:t>
      </w:r>
      <w:r w:rsidRPr="00701852">
        <w:rPr>
          <w:rFonts w:eastAsia="細明體"/>
          <w:kern w:val="2"/>
          <w:szCs w:val="24"/>
          <w:lang w:eastAsia="zh-TW"/>
        </w:rPr>
        <w:t>.</w:t>
      </w:r>
      <w:r w:rsidRPr="00A32D2E">
        <w:rPr>
          <w:rFonts w:eastAsia="細明體" w:hint="eastAsia"/>
          <w:kern w:val="2"/>
          <w:szCs w:val="24"/>
          <w:lang w:eastAsia="zh-TW"/>
        </w:rPr>
        <w:t>抽取日期</w:t>
      </w:r>
      <w:r w:rsidRPr="00A32D2E">
        <w:rPr>
          <w:rFonts w:eastAsia="細明體" w:hint="eastAsia"/>
          <w:kern w:val="2"/>
          <w:szCs w:val="24"/>
          <w:lang w:eastAsia="zh-TW"/>
        </w:rPr>
        <w:t>_</w:t>
      </w:r>
      <w:r w:rsidRPr="00A32D2E">
        <w:rPr>
          <w:rFonts w:eastAsia="細明體" w:hint="eastAsia"/>
          <w:kern w:val="2"/>
          <w:szCs w:val="24"/>
          <w:lang w:eastAsia="zh-TW"/>
        </w:rPr>
        <w:t>起</w:t>
      </w:r>
      <w:r w:rsidR="00F34714">
        <w:rPr>
          <w:rFonts w:eastAsia="細明體" w:hint="eastAsia"/>
          <w:kern w:val="2"/>
          <w:szCs w:val="24"/>
          <w:lang w:eastAsia="zh-TW"/>
        </w:rPr>
        <w:t xml:space="preserve"> </w:t>
      </w:r>
      <w:r w:rsidRPr="00701852">
        <w:rPr>
          <w:lang w:eastAsia="zh-TW"/>
        </w:rPr>
        <w:t>不是空的</w:t>
      </w:r>
    </w:p>
    <w:p w:rsidR="009B6AF9" w:rsidRPr="00701852" w:rsidRDefault="009B6AF9" w:rsidP="009B6AF9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>
        <w:rPr>
          <w:rFonts w:hint="eastAsia"/>
          <w:lang w:eastAsia="zh-TW"/>
        </w:rPr>
        <w:t>A.</w:t>
      </w:r>
      <w:r>
        <w:rPr>
          <w:rFonts w:hint="eastAsia"/>
          <w:lang w:eastAsia="zh-TW"/>
        </w:rPr>
        <w:t>覆核日期</w:t>
      </w:r>
      <w:r w:rsidRPr="00701852">
        <w:rPr>
          <w:lang w:eastAsia="zh-TW"/>
        </w:rPr>
        <w:t xml:space="preserve"> </w:t>
      </w:r>
      <w:r w:rsidR="00000277">
        <w:rPr>
          <w:rFonts w:hint="eastAsia"/>
          <w:lang w:eastAsia="zh-TW"/>
        </w:rPr>
        <w:t>&gt;</w:t>
      </w:r>
      <w:r w:rsidRPr="00701852">
        <w:rPr>
          <w:rFonts w:eastAsia="細明體"/>
          <w:lang w:eastAsia="zh-TW"/>
        </w:rPr>
        <w:t>=</w:t>
      </w:r>
      <w:r w:rsidRPr="00701852">
        <w:rPr>
          <w:rFonts w:eastAsia="細明體"/>
          <w:kern w:val="2"/>
          <w:szCs w:val="24"/>
          <w:lang w:eastAsia="zh-TW"/>
        </w:rPr>
        <w:t>輸入</w:t>
      </w:r>
      <w:r w:rsidRPr="00701852">
        <w:rPr>
          <w:rFonts w:eastAsia="細明體"/>
          <w:kern w:val="2"/>
          <w:szCs w:val="24"/>
          <w:lang w:eastAsia="zh-TW"/>
        </w:rPr>
        <w:t>.</w:t>
      </w:r>
      <w:r w:rsidR="00000277" w:rsidRPr="00A32D2E">
        <w:rPr>
          <w:rFonts w:eastAsia="細明體" w:hint="eastAsia"/>
          <w:kern w:val="2"/>
          <w:szCs w:val="24"/>
          <w:lang w:eastAsia="zh-TW"/>
        </w:rPr>
        <w:t>抽取日期</w:t>
      </w:r>
      <w:r w:rsidR="00000277" w:rsidRPr="00A32D2E">
        <w:rPr>
          <w:rFonts w:eastAsia="細明體" w:hint="eastAsia"/>
          <w:kern w:val="2"/>
          <w:szCs w:val="24"/>
          <w:lang w:eastAsia="zh-TW"/>
        </w:rPr>
        <w:t>_</w:t>
      </w:r>
      <w:r w:rsidR="00000277" w:rsidRPr="00A32D2E">
        <w:rPr>
          <w:rFonts w:eastAsia="細明體" w:hint="eastAsia"/>
          <w:kern w:val="2"/>
          <w:szCs w:val="24"/>
          <w:lang w:eastAsia="zh-TW"/>
        </w:rPr>
        <w:t>起</w:t>
      </w:r>
    </w:p>
    <w:p w:rsidR="00F34714" w:rsidRPr="00701852" w:rsidRDefault="00F34714" w:rsidP="00F34714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 w:rsidRPr="00701852">
        <w:rPr>
          <w:rFonts w:eastAsia="細明體"/>
          <w:kern w:val="2"/>
          <w:szCs w:val="24"/>
          <w:lang w:eastAsia="zh-TW"/>
        </w:rPr>
        <w:t xml:space="preserve">IF </w:t>
      </w:r>
      <w:r w:rsidRPr="00701852">
        <w:rPr>
          <w:rFonts w:eastAsia="細明體"/>
          <w:kern w:val="2"/>
          <w:szCs w:val="24"/>
          <w:lang w:eastAsia="zh-TW"/>
        </w:rPr>
        <w:t>輸入</w:t>
      </w:r>
      <w:r w:rsidRPr="00701852">
        <w:rPr>
          <w:rFonts w:eastAsia="細明體"/>
          <w:kern w:val="2"/>
          <w:szCs w:val="24"/>
          <w:lang w:eastAsia="zh-TW"/>
        </w:rPr>
        <w:t>.</w:t>
      </w:r>
      <w:r w:rsidRPr="00A32D2E">
        <w:rPr>
          <w:rFonts w:eastAsia="細明體" w:hint="eastAsia"/>
          <w:kern w:val="2"/>
          <w:szCs w:val="24"/>
          <w:lang w:eastAsia="zh-TW"/>
        </w:rPr>
        <w:t>抽取日期</w:t>
      </w:r>
      <w:r w:rsidRPr="00A32D2E">
        <w:rPr>
          <w:rFonts w:eastAsia="細明體" w:hint="eastAsia"/>
          <w:kern w:val="2"/>
          <w:szCs w:val="24"/>
          <w:lang w:eastAsia="zh-TW"/>
        </w:rPr>
        <w:t>_</w:t>
      </w:r>
      <w:r>
        <w:rPr>
          <w:rFonts w:eastAsia="細明體" w:hint="eastAsia"/>
          <w:kern w:val="2"/>
          <w:szCs w:val="24"/>
          <w:lang w:eastAsia="zh-TW"/>
        </w:rPr>
        <w:t>迄</w:t>
      </w:r>
      <w:r>
        <w:rPr>
          <w:rFonts w:eastAsia="細明體" w:hint="eastAsia"/>
          <w:kern w:val="2"/>
          <w:szCs w:val="24"/>
          <w:lang w:eastAsia="zh-TW"/>
        </w:rPr>
        <w:t xml:space="preserve"> </w:t>
      </w:r>
      <w:r w:rsidRPr="00701852">
        <w:rPr>
          <w:lang w:eastAsia="zh-TW"/>
        </w:rPr>
        <w:t>不是空的</w:t>
      </w:r>
    </w:p>
    <w:p w:rsidR="009B6AF9" w:rsidRDefault="00F34714" w:rsidP="00F34714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hint="eastAsia"/>
          <w:lang w:eastAsia="zh-TW"/>
        </w:rPr>
        <w:t>A.</w:t>
      </w:r>
      <w:r>
        <w:rPr>
          <w:rFonts w:hint="eastAsia"/>
          <w:lang w:eastAsia="zh-TW"/>
        </w:rPr>
        <w:t>覆核日期</w:t>
      </w:r>
      <w:r w:rsidRPr="00701852">
        <w:rPr>
          <w:lang w:eastAsia="zh-TW"/>
        </w:rPr>
        <w:t xml:space="preserve"> </w:t>
      </w:r>
      <w:r>
        <w:rPr>
          <w:rFonts w:hint="eastAsia"/>
          <w:lang w:eastAsia="zh-TW"/>
        </w:rPr>
        <w:t>&lt;</w:t>
      </w:r>
      <w:r w:rsidRPr="00701852">
        <w:rPr>
          <w:rFonts w:eastAsia="細明體"/>
          <w:lang w:eastAsia="zh-TW"/>
        </w:rPr>
        <w:t>=</w:t>
      </w:r>
      <w:r w:rsidRPr="00701852">
        <w:rPr>
          <w:rFonts w:eastAsia="細明體"/>
          <w:kern w:val="2"/>
          <w:szCs w:val="24"/>
          <w:lang w:eastAsia="zh-TW"/>
        </w:rPr>
        <w:t>輸入</w:t>
      </w:r>
      <w:r w:rsidRPr="00701852">
        <w:rPr>
          <w:rFonts w:eastAsia="細明體"/>
          <w:kern w:val="2"/>
          <w:szCs w:val="24"/>
          <w:lang w:eastAsia="zh-TW"/>
        </w:rPr>
        <w:t>.</w:t>
      </w:r>
      <w:r w:rsidRPr="00A32D2E">
        <w:rPr>
          <w:rFonts w:eastAsia="細明體" w:hint="eastAsia"/>
          <w:kern w:val="2"/>
          <w:szCs w:val="24"/>
          <w:lang w:eastAsia="zh-TW"/>
        </w:rPr>
        <w:t>抽取日期</w:t>
      </w:r>
      <w:r w:rsidRPr="00A32D2E">
        <w:rPr>
          <w:rFonts w:eastAsia="細明體" w:hint="eastAsia"/>
          <w:kern w:val="2"/>
          <w:szCs w:val="24"/>
          <w:lang w:eastAsia="zh-TW"/>
        </w:rPr>
        <w:t>_</w:t>
      </w:r>
      <w:r>
        <w:rPr>
          <w:rFonts w:eastAsia="細明體" w:hint="eastAsia"/>
          <w:kern w:val="2"/>
          <w:szCs w:val="24"/>
          <w:lang w:eastAsia="zh-TW"/>
        </w:rPr>
        <w:t>迄</w:t>
      </w:r>
    </w:p>
    <w:p w:rsidR="004B45AB" w:rsidRDefault="004B45AB" w:rsidP="00110DE7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 w:rsidRPr="00701852">
        <w:rPr>
          <w:rFonts w:eastAsia="細明體"/>
          <w:kern w:val="2"/>
          <w:szCs w:val="24"/>
          <w:lang w:eastAsia="zh-TW"/>
        </w:rPr>
        <w:t xml:space="preserve">IF </w:t>
      </w:r>
      <w:r w:rsidRPr="00701852">
        <w:rPr>
          <w:rFonts w:eastAsia="細明體"/>
          <w:kern w:val="2"/>
          <w:szCs w:val="24"/>
          <w:lang w:eastAsia="zh-TW"/>
        </w:rPr>
        <w:t>輸入</w:t>
      </w:r>
      <w:r w:rsidRPr="00701852">
        <w:rPr>
          <w:rFonts w:eastAsia="細明體"/>
          <w:kern w:val="2"/>
          <w:szCs w:val="24"/>
          <w:lang w:eastAsia="zh-TW"/>
        </w:rPr>
        <w:t>.</w:t>
      </w:r>
      <w:r w:rsidRPr="00DD1655">
        <w:rPr>
          <w:rFonts w:eastAsia="細明體"/>
          <w:kern w:val="2"/>
          <w:szCs w:val="24"/>
          <w:lang w:eastAsia="zh-TW"/>
        </w:rPr>
        <w:t>種類</w:t>
      </w:r>
      <w:r>
        <w:rPr>
          <w:rFonts w:eastAsia="細明體" w:hint="eastAsia"/>
          <w:kern w:val="2"/>
          <w:szCs w:val="24"/>
          <w:lang w:eastAsia="zh-TW"/>
        </w:rPr>
        <w:t xml:space="preserve"> = </w:t>
      </w:r>
      <w:r>
        <w:rPr>
          <w:rFonts w:eastAsia="細明體"/>
          <w:kern w:val="2"/>
          <w:szCs w:val="24"/>
          <w:lang w:eastAsia="zh-TW"/>
        </w:rPr>
        <w:t>‘</w:t>
      </w:r>
      <w:r>
        <w:rPr>
          <w:rFonts w:eastAsia="細明體" w:hint="eastAsia"/>
          <w:kern w:val="2"/>
          <w:szCs w:val="24"/>
          <w:lang w:eastAsia="zh-TW"/>
        </w:rPr>
        <w:t>1</w:t>
      </w:r>
      <w:r>
        <w:rPr>
          <w:rFonts w:eastAsia="細明體"/>
          <w:kern w:val="2"/>
          <w:szCs w:val="24"/>
          <w:lang w:eastAsia="zh-TW"/>
        </w:rPr>
        <w:t>’</w:t>
      </w:r>
    </w:p>
    <w:p w:rsidR="004B45AB" w:rsidRDefault="00E8390F" w:rsidP="004B45AB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B.</w:t>
      </w:r>
      <w:r>
        <w:rPr>
          <w:rFonts w:eastAsia="細明體" w:hint="eastAsia"/>
          <w:kern w:val="2"/>
          <w:szCs w:val="24"/>
          <w:lang w:eastAsia="zh-TW"/>
        </w:rPr>
        <w:t>事故原因</w:t>
      </w:r>
      <w:r>
        <w:rPr>
          <w:rFonts w:eastAsia="細明體" w:hint="eastAsia"/>
          <w:kern w:val="2"/>
          <w:szCs w:val="24"/>
          <w:lang w:eastAsia="zh-TW"/>
        </w:rPr>
        <w:t xml:space="preserve"> = </w:t>
      </w:r>
      <w:r>
        <w:rPr>
          <w:rFonts w:eastAsia="細明體"/>
          <w:kern w:val="2"/>
          <w:szCs w:val="24"/>
          <w:lang w:eastAsia="zh-TW"/>
        </w:rPr>
        <w:t>‘</w:t>
      </w:r>
      <w:r>
        <w:rPr>
          <w:rFonts w:eastAsia="細明體" w:hint="eastAsia"/>
          <w:kern w:val="2"/>
          <w:szCs w:val="24"/>
          <w:lang w:eastAsia="zh-TW"/>
        </w:rPr>
        <w:t>A05</w:t>
      </w:r>
      <w:r>
        <w:rPr>
          <w:rFonts w:eastAsia="細明體"/>
          <w:kern w:val="2"/>
          <w:szCs w:val="24"/>
          <w:lang w:eastAsia="zh-TW"/>
        </w:rPr>
        <w:t>’</w:t>
      </w:r>
    </w:p>
    <w:p w:rsidR="001B5280" w:rsidRDefault="001B5280" w:rsidP="004B45AB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C.</w:t>
      </w:r>
      <w:r>
        <w:rPr>
          <w:color w:val="000000"/>
        </w:rPr>
        <w:t>申請種類</w:t>
      </w:r>
      <w:r>
        <w:rPr>
          <w:color w:val="000000"/>
        </w:rPr>
        <w:t>_</w:t>
      </w:r>
      <w:r>
        <w:rPr>
          <w:color w:val="000000"/>
        </w:rPr>
        <w:t>核定</w:t>
      </w:r>
      <w:r>
        <w:rPr>
          <w:rFonts w:hint="eastAsia"/>
          <w:color w:val="000000"/>
          <w:lang w:eastAsia="zh-TW"/>
        </w:rPr>
        <w:t xml:space="preserve"> = </w:t>
      </w:r>
      <w:r>
        <w:rPr>
          <w:color w:val="000000"/>
          <w:lang w:eastAsia="zh-TW"/>
        </w:rPr>
        <w:t>‘</w:t>
      </w:r>
      <w:r>
        <w:rPr>
          <w:rFonts w:hint="eastAsia"/>
          <w:color w:val="000000"/>
          <w:lang w:eastAsia="zh-TW"/>
        </w:rPr>
        <w:t>1</w:t>
      </w:r>
      <w:r>
        <w:rPr>
          <w:color w:val="000000"/>
          <w:lang w:eastAsia="zh-TW"/>
        </w:rPr>
        <w:t>’</w:t>
      </w:r>
    </w:p>
    <w:p w:rsidR="00E8390F" w:rsidRDefault="00E8390F" w:rsidP="00E8390F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 xml:space="preserve">ELSE </w:t>
      </w:r>
      <w:r w:rsidRPr="00701852">
        <w:rPr>
          <w:rFonts w:eastAsia="細明體"/>
          <w:kern w:val="2"/>
          <w:szCs w:val="24"/>
          <w:lang w:eastAsia="zh-TW"/>
        </w:rPr>
        <w:t xml:space="preserve">IF </w:t>
      </w:r>
      <w:r w:rsidRPr="00701852">
        <w:rPr>
          <w:rFonts w:eastAsia="細明體"/>
          <w:kern w:val="2"/>
          <w:szCs w:val="24"/>
          <w:lang w:eastAsia="zh-TW"/>
        </w:rPr>
        <w:t>輸入</w:t>
      </w:r>
      <w:r w:rsidRPr="00701852">
        <w:rPr>
          <w:rFonts w:eastAsia="細明體"/>
          <w:kern w:val="2"/>
          <w:szCs w:val="24"/>
          <w:lang w:eastAsia="zh-TW"/>
        </w:rPr>
        <w:t>.</w:t>
      </w:r>
      <w:r w:rsidRPr="00DD1655">
        <w:rPr>
          <w:rFonts w:eastAsia="細明體"/>
          <w:kern w:val="2"/>
          <w:szCs w:val="24"/>
          <w:lang w:eastAsia="zh-TW"/>
        </w:rPr>
        <w:t>種類</w:t>
      </w:r>
      <w:r>
        <w:rPr>
          <w:rFonts w:eastAsia="細明體" w:hint="eastAsia"/>
          <w:kern w:val="2"/>
          <w:szCs w:val="24"/>
          <w:lang w:eastAsia="zh-TW"/>
        </w:rPr>
        <w:t xml:space="preserve"> = </w:t>
      </w:r>
      <w:r>
        <w:rPr>
          <w:rFonts w:eastAsia="細明體"/>
          <w:kern w:val="2"/>
          <w:szCs w:val="24"/>
          <w:lang w:eastAsia="zh-TW"/>
        </w:rPr>
        <w:t>‘</w:t>
      </w:r>
      <w:r>
        <w:rPr>
          <w:rFonts w:eastAsia="細明體" w:hint="eastAsia"/>
          <w:kern w:val="2"/>
          <w:szCs w:val="24"/>
          <w:lang w:eastAsia="zh-TW"/>
        </w:rPr>
        <w:t>2</w:t>
      </w:r>
      <w:r>
        <w:rPr>
          <w:rFonts w:eastAsia="細明體"/>
          <w:kern w:val="2"/>
          <w:szCs w:val="24"/>
          <w:lang w:eastAsia="zh-TW"/>
        </w:rPr>
        <w:t>’</w:t>
      </w:r>
    </w:p>
    <w:p w:rsidR="00E8390F" w:rsidRDefault="00E8390F" w:rsidP="00E8390F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B.</w:t>
      </w:r>
      <w:r>
        <w:rPr>
          <w:rFonts w:eastAsia="細明體" w:hint="eastAsia"/>
          <w:kern w:val="2"/>
          <w:szCs w:val="24"/>
          <w:lang w:eastAsia="zh-TW"/>
        </w:rPr>
        <w:t>事故原因</w:t>
      </w:r>
      <w:r>
        <w:rPr>
          <w:rFonts w:eastAsia="細明體" w:hint="eastAsia"/>
          <w:kern w:val="2"/>
          <w:szCs w:val="24"/>
          <w:lang w:eastAsia="zh-TW"/>
        </w:rPr>
        <w:t xml:space="preserve"> LIKE </w:t>
      </w:r>
      <w:r>
        <w:rPr>
          <w:rFonts w:eastAsia="細明體"/>
          <w:kern w:val="2"/>
          <w:szCs w:val="24"/>
          <w:lang w:eastAsia="zh-TW"/>
        </w:rPr>
        <w:t>‘</w:t>
      </w:r>
      <w:r>
        <w:rPr>
          <w:rFonts w:eastAsia="細明體" w:hint="eastAsia"/>
          <w:kern w:val="2"/>
          <w:szCs w:val="24"/>
          <w:lang w:eastAsia="zh-TW"/>
        </w:rPr>
        <w:t>C%</w:t>
      </w:r>
      <w:r>
        <w:rPr>
          <w:rFonts w:eastAsia="細明體"/>
          <w:kern w:val="2"/>
          <w:szCs w:val="24"/>
          <w:lang w:eastAsia="zh-TW"/>
        </w:rPr>
        <w:t>’</w:t>
      </w:r>
    </w:p>
    <w:p w:rsidR="001B5280" w:rsidRDefault="001B5280" w:rsidP="00E8390F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C.</w:t>
      </w:r>
      <w:r>
        <w:rPr>
          <w:color w:val="000000"/>
        </w:rPr>
        <w:t>申請種類</w:t>
      </w:r>
      <w:r>
        <w:rPr>
          <w:color w:val="000000"/>
        </w:rPr>
        <w:t>_</w:t>
      </w:r>
      <w:r>
        <w:rPr>
          <w:color w:val="000000"/>
        </w:rPr>
        <w:t>核定</w:t>
      </w:r>
      <w:r>
        <w:rPr>
          <w:rFonts w:hint="eastAsia"/>
          <w:color w:val="000000"/>
          <w:lang w:eastAsia="zh-TW"/>
        </w:rPr>
        <w:t xml:space="preserve"> = </w:t>
      </w:r>
      <w:r>
        <w:rPr>
          <w:color w:val="000000"/>
          <w:lang w:eastAsia="zh-TW"/>
        </w:rPr>
        <w:t>‘</w:t>
      </w:r>
      <w:r>
        <w:rPr>
          <w:rFonts w:hint="eastAsia"/>
          <w:color w:val="000000"/>
          <w:lang w:eastAsia="zh-TW"/>
        </w:rPr>
        <w:t>1</w:t>
      </w:r>
      <w:r>
        <w:rPr>
          <w:color w:val="000000"/>
          <w:lang w:eastAsia="zh-TW"/>
        </w:rPr>
        <w:t>’</w:t>
      </w:r>
    </w:p>
    <w:p w:rsidR="001B5280" w:rsidRPr="003230D6" w:rsidRDefault="001B5280" w:rsidP="003230D6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 xml:space="preserve">ELSE </w:t>
      </w:r>
      <w:r w:rsidRPr="00701852">
        <w:rPr>
          <w:rFonts w:eastAsia="細明體"/>
          <w:kern w:val="2"/>
          <w:szCs w:val="24"/>
          <w:lang w:eastAsia="zh-TW"/>
        </w:rPr>
        <w:t xml:space="preserve">IF </w:t>
      </w:r>
      <w:r w:rsidRPr="00701852">
        <w:rPr>
          <w:rFonts w:eastAsia="細明體"/>
          <w:kern w:val="2"/>
          <w:szCs w:val="24"/>
          <w:lang w:eastAsia="zh-TW"/>
        </w:rPr>
        <w:t>輸入</w:t>
      </w:r>
      <w:r w:rsidRPr="00701852">
        <w:rPr>
          <w:rFonts w:eastAsia="細明體"/>
          <w:kern w:val="2"/>
          <w:szCs w:val="24"/>
          <w:lang w:eastAsia="zh-TW"/>
        </w:rPr>
        <w:t>.</w:t>
      </w:r>
      <w:r w:rsidRPr="00DD1655">
        <w:rPr>
          <w:rFonts w:eastAsia="細明體"/>
          <w:kern w:val="2"/>
          <w:szCs w:val="24"/>
          <w:lang w:eastAsia="zh-TW"/>
        </w:rPr>
        <w:t>種類</w:t>
      </w:r>
      <w:r>
        <w:rPr>
          <w:rFonts w:eastAsia="細明體" w:hint="eastAsia"/>
          <w:kern w:val="2"/>
          <w:szCs w:val="24"/>
          <w:lang w:eastAsia="zh-TW"/>
        </w:rPr>
        <w:t xml:space="preserve"> = </w:t>
      </w:r>
      <w:r>
        <w:rPr>
          <w:rFonts w:eastAsia="細明體"/>
          <w:kern w:val="2"/>
          <w:szCs w:val="24"/>
          <w:lang w:eastAsia="zh-TW"/>
        </w:rPr>
        <w:t>‘</w:t>
      </w:r>
      <w:r>
        <w:rPr>
          <w:rFonts w:eastAsia="細明體" w:hint="eastAsia"/>
          <w:kern w:val="2"/>
          <w:szCs w:val="24"/>
          <w:lang w:eastAsia="zh-TW"/>
        </w:rPr>
        <w:t>3</w:t>
      </w:r>
      <w:r>
        <w:rPr>
          <w:rFonts w:eastAsia="細明體"/>
          <w:kern w:val="2"/>
          <w:szCs w:val="24"/>
          <w:lang w:eastAsia="zh-TW"/>
        </w:rPr>
        <w:t>’</w:t>
      </w:r>
    </w:p>
    <w:p w:rsidR="001B5280" w:rsidRPr="003230D6" w:rsidRDefault="001B5280" w:rsidP="003230D6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B.</w:t>
      </w:r>
      <w:r>
        <w:rPr>
          <w:rFonts w:eastAsia="細明體" w:hint="eastAsia"/>
          <w:kern w:val="2"/>
          <w:szCs w:val="24"/>
          <w:lang w:eastAsia="zh-TW"/>
        </w:rPr>
        <w:t>事故原因</w:t>
      </w:r>
      <w:r>
        <w:rPr>
          <w:rFonts w:eastAsia="細明體" w:hint="eastAsia"/>
          <w:kern w:val="2"/>
          <w:szCs w:val="24"/>
          <w:lang w:eastAsia="zh-TW"/>
        </w:rPr>
        <w:t xml:space="preserve"> LIKE </w:t>
      </w:r>
      <w:r>
        <w:rPr>
          <w:rFonts w:eastAsia="細明體"/>
          <w:kern w:val="2"/>
          <w:szCs w:val="24"/>
          <w:lang w:eastAsia="zh-TW"/>
        </w:rPr>
        <w:t>‘</w:t>
      </w:r>
      <w:r>
        <w:rPr>
          <w:rFonts w:eastAsia="細明體" w:hint="eastAsia"/>
          <w:kern w:val="2"/>
          <w:szCs w:val="24"/>
          <w:lang w:eastAsia="zh-TW"/>
        </w:rPr>
        <w:t>A%</w:t>
      </w:r>
      <w:r>
        <w:rPr>
          <w:rFonts w:eastAsia="細明體"/>
          <w:kern w:val="2"/>
          <w:szCs w:val="24"/>
          <w:lang w:eastAsia="zh-TW"/>
        </w:rPr>
        <w:t>’</w:t>
      </w:r>
    </w:p>
    <w:p w:rsidR="001B5280" w:rsidRPr="008C4C04" w:rsidRDefault="001B5280" w:rsidP="001B5280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 xml:space="preserve">ELSE </w:t>
      </w:r>
      <w:r w:rsidRPr="00701852">
        <w:rPr>
          <w:rFonts w:eastAsia="細明體"/>
          <w:kern w:val="2"/>
          <w:szCs w:val="24"/>
          <w:lang w:eastAsia="zh-TW"/>
        </w:rPr>
        <w:t xml:space="preserve">IF </w:t>
      </w:r>
      <w:r w:rsidRPr="00701852">
        <w:rPr>
          <w:rFonts w:eastAsia="細明體"/>
          <w:kern w:val="2"/>
          <w:szCs w:val="24"/>
          <w:lang w:eastAsia="zh-TW"/>
        </w:rPr>
        <w:t>輸入</w:t>
      </w:r>
      <w:r w:rsidRPr="00701852">
        <w:rPr>
          <w:rFonts w:eastAsia="細明體"/>
          <w:kern w:val="2"/>
          <w:szCs w:val="24"/>
          <w:lang w:eastAsia="zh-TW"/>
        </w:rPr>
        <w:t>.</w:t>
      </w:r>
      <w:r w:rsidRPr="00DD1655">
        <w:rPr>
          <w:rFonts w:eastAsia="細明體"/>
          <w:kern w:val="2"/>
          <w:szCs w:val="24"/>
          <w:lang w:eastAsia="zh-TW"/>
        </w:rPr>
        <w:t>種類</w:t>
      </w:r>
      <w:r>
        <w:rPr>
          <w:rFonts w:eastAsia="細明體" w:hint="eastAsia"/>
          <w:kern w:val="2"/>
          <w:szCs w:val="24"/>
          <w:lang w:eastAsia="zh-TW"/>
        </w:rPr>
        <w:t xml:space="preserve"> = </w:t>
      </w:r>
      <w:r>
        <w:rPr>
          <w:rFonts w:eastAsia="細明體"/>
          <w:kern w:val="2"/>
          <w:szCs w:val="24"/>
          <w:lang w:eastAsia="zh-TW"/>
        </w:rPr>
        <w:t>‘</w:t>
      </w:r>
      <w:r>
        <w:rPr>
          <w:rFonts w:eastAsia="細明體" w:hint="eastAsia"/>
          <w:kern w:val="2"/>
          <w:szCs w:val="24"/>
          <w:lang w:eastAsia="zh-TW"/>
        </w:rPr>
        <w:t>4</w:t>
      </w:r>
      <w:r>
        <w:rPr>
          <w:rFonts w:eastAsia="細明體"/>
          <w:kern w:val="2"/>
          <w:szCs w:val="24"/>
          <w:lang w:eastAsia="zh-TW"/>
        </w:rPr>
        <w:t>’</w:t>
      </w:r>
    </w:p>
    <w:p w:rsidR="001B5280" w:rsidRDefault="001B5280" w:rsidP="003230D6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B.</w:t>
      </w:r>
      <w:r>
        <w:rPr>
          <w:rFonts w:eastAsia="細明體" w:hint="eastAsia"/>
          <w:kern w:val="2"/>
          <w:szCs w:val="24"/>
          <w:lang w:eastAsia="zh-TW"/>
        </w:rPr>
        <w:t>事故原因</w:t>
      </w:r>
      <w:r>
        <w:rPr>
          <w:rFonts w:eastAsia="細明體" w:hint="eastAsia"/>
          <w:kern w:val="2"/>
          <w:szCs w:val="24"/>
          <w:lang w:eastAsia="zh-TW"/>
        </w:rPr>
        <w:t xml:space="preserve"> LIKE </w:t>
      </w:r>
      <w:r>
        <w:rPr>
          <w:rFonts w:eastAsia="細明體"/>
          <w:kern w:val="2"/>
          <w:szCs w:val="24"/>
          <w:lang w:eastAsia="zh-TW"/>
        </w:rPr>
        <w:t>‘</w:t>
      </w:r>
      <w:r>
        <w:rPr>
          <w:rFonts w:eastAsia="細明體" w:hint="eastAsia"/>
          <w:kern w:val="2"/>
          <w:szCs w:val="24"/>
          <w:lang w:eastAsia="zh-TW"/>
        </w:rPr>
        <w:t>B%</w:t>
      </w:r>
      <w:r>
        <w:rPr>
          <w:rFonts w:eastAsia="細明體"/>
          <w:kern w:val="2"/>
          <w:szCs w:val="24"/>
          <w:lang w:eastAsia="zh-TW"/>
        </w:rPr>
        <w:t>’</w:t>
      </w:r>
    </w:p>
    <w:p w:rsidR="00CB3D8F" w:rsidRDefault="00F6711E" w:rsidP="00C203D7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 xml:space="preserve">ORDER </w:t>
      </w:r>
      <w:r w:rsidR="00C203D7" w:rsidRPr="00701852">
        <w:rPr>
          <w:kern w:val="2"/>
          <w:szCs w:val="24"/>
          <w:lang w:eastAsia="zh-TW"/>
        </w:rPr>
        <w:t xml:space="preserve">BY </w:t>
      </w:r>
      <w:r w:rsidR="00CB3D8F">
        <w:rPr>
          <w:rFonts w:hint="eastAsia"/>
          <w:kern w:val="2"/>
          <w:szCs w:val="24"/>
          <w:lang w:eastAsia="zh-TW"/>
        </w:rPr>
        <w:t>B.</w:t>
      </w:r>
      <w:r w:rsidR="00CB3D8F">
        <w:rPr>
          <w:rFonts w:hint="eastAsia"/>
          <w:kern w:val="2"/>
          <w:szCs w:val="24"/>
          <w:lang w:eastAsia="zh-TW"/>
        </w:rPr>
        <w:t>事故人</w:t>
      </w:r>
      <w:r w:rsidR="00CB3D8F">
        <w:rPr>
          <w:rFonts w:hint="eastAsia"/>
          <w:kern w:val="2"/>
          <w:szCs w:val="24"/>
          <w:lang w:eastAsia="zh-TW"/>
        </w:rPr>
        <w:t>ID+</w:t>
      </w:r>
      <w:r w:rsidR="00C80E8E">
        <w:rPr>
          <w:rFonts w:hint="eastAsia"/>
          <w:kern w:val="2"/>
          <w:szCs w:val="24"/>
          <w:lang w:eastAsia="zh-TW"/>
        </w:rPr>
        <w:t>A.</w:t>
      </w:r>
      <w:r w:rsidR="00C80E8E">
        <w:rPr>
          <w:color w:val="000000"/>
        </w:rPr>
        <w:t>資料確認日期</w:t>
      </w:r>
      <w:r w:rsidR="009D3630">
        <w:rPr>
          <w:rFonts w:hint="eastAsia"/>
          <w:color w:val="000000"/>
          <w:lang w:eastAsia="zh-TW"/>
        </w:rPr>
        <w:t>+</w:t>
      </w:r>
      <w:r w:rsidR="009D3630" w:rsidRPr="009D3630">
        <w:rPr>
          <w:kern w:val="2"/>
          <w:szCs w:val="24"/>
          <w:lang w:eastAsia="zh-TW"/>
        </w:rPr>
        <w:t xml:space="preserve"> </w:t>
      </w:r>
      <w:r w:rsidR="009D3630" w:rsidRPr="00701852">
        <w:rPr>
          <w:kern w:val="2"/>
          <w:szCs w:val="24"/>
          <w:lang w:eastAsia="zh-TW"/>
        </w:rPr>
        <w:t>A.</w:t>
      </w:r>
      <w:r w:rsidR="009D3630" w:rsidRPr="00701852">
        <w:rPr>
          <w:kern w:val="2"/>
          <w:szCs w:val="24"/>
          <w:lang w:eastAsia="zh-TW"/>
        </w:rPr>
        <w:t>受理編號</w:t>
      </w:r>
    </w:p>
    <w:p w:rsidR="00F60083" w:rsidRPr="00701852" w:rsidRDefault="00F60083" w:rsidP="0008170A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IF NOT FND</w:t>
      </w:r>
    </w:p>
    <w:p w:rsidR="00A564AA" w:rsidRPr="00701852" w:rsidRDefault="00C52238" w:rsidP="0008170A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不</w:t>
      </w:r>
      <w:r w:rsidR="00A564AA" w:rsidRPr="00701852">
        <w:rPr>
          <w:kern w:val="2"/>
          <w:szCs w:val="24"/>
          <w:lang w:eastAsia="zh-TW"/>
        </w:rPr>
        <w:t>視為錯誤</w:t>
      </w:r>
    </w:p>
    <w:p w:rsidR="00730B1E" w:rsidRPr="00701852" w:rsidRDefault="00F60083" w:rsidP="0008170A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傳出錯誤訊息：</w:t>
      </w:r>
      <w:r w:rsidR="00EC78C3" w:rsidRPr="00701852">
        <w:rPr>
          <w:kern w:val="2"/>
          <w:szCs w:val="24"/>
          <w:lang w:eastAsia="zh-TW"/>
        </w:rPr>
        <w:t>’</w:t>
      </w:r>
      <w:r w:rsidR="001D54EE" w:rsidRPr="00701852">
        <w:rPr>
          <w:rFonts w:eastAsia="細明體"/>
          <w:kern w:val="2"/>
          <w:szCs w:val="24"/>
          <w:lang w:eastAsia="zh-TW"/>
        </w:rPr>
        <w:t>異</w:t>
      </w:r>
      <w:r w:rsidR="001D54EE">
        <w:rPr>
          <w:rFonts w:eastAsia="細明體" w:hint="eastAsia"/>
          <w:kern w:val="2"/>
          <w:szCs w:val="24"/>
          <w:lang w:eastAsia="zh-TW"/>
        </w:rPr>
        <w:t>地求診、申請次數</w:t>
      </w:r>
      <w:r w:rsidR="00186246" w:rsidRPr="00701852">
        <w:rPr>
          <w:kern w:val="2"/>
          <w:szCs w:val="24"/>
          <w:lang w:eastAsia="zh-TW"/>
        </w:rPr>
        <w:t>資料有誤，</w:t>
      </w:r>
      <w:r w:rsidR="00075C91" w:rsidRPr="00701852">
        <w:rPr>
          <w:kern w:val="2"/>
          <w:szCs w:val="24"/>
          <w:lang w:eastAsia="zh-TW"/>
        </w:rPr>
        <w:t>查</w:t>
      </w:r>
      <w:r w:rsidR="00D40657" w:rsidRPr="00701852">
        <w:rPr>
          <w:kern w:val="2"/>
          <w:szCs w:val="24"/>
          <w:lang w:eastAsia="zh-TW"/>
        </w:rPr>
        <w:t>無</w:t>
      </w:r>
      <w:r w:rsidR="000D1604" w:rsidRPr="00701852">
        <w:rPr>
          <w:rFonts w:eastAsia="細明體"/>
          <w:kern w:val="2"/>
          <w:szCs w:val="24"/>
          <w:lang w:eastAsia="zh-TW"/>
        </w:rPr>
        <w:t>異</w:t>
      </w:r>
      <w:r w:rsidR="000D1604">
        <w:rPr>
          <w:rFonts w:eastAsia="細明體" w:hint="eastAsia"/>
          <w:kern w:val="2"/>
          <w:szCs w:val="24"/>
          <w:lang w:eastAsia="zh-TW"/>
        </w:rPr>
        <w:t>地求診、申請次數</w:t>
      </w:r>
      <w:r w:rsidR="00075C91" w:rsidRPr="00701852">
        <w:rPr>
          <w:kern w:val="2"/>
          <w:szCs w:val="24"/>
          <w:lang w:eastAsia="zh-TW"/>
        </w:rPr>
        <w:t>資料</w:t>
      </w:r>
      <w:r w:rsidR="00EC78C3" w:rsidRPr="00701852">
        <w:rPr>
          <w:kern w:val="2"/>
          <w:szCs w:val="24"/>
          <w:lang w:eastAsia="zh-TW"/>
        </w:rPr>
        <w:t>’</w:t>
      </w:r>
    </w:p>
    <w:p w:rsidR="00FB2CB6" w:rsidRPr="00701852" w:rsidRDefault="00227D04" w:rsidP="0008170A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eastAsia="細明體"/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紀錄</w:t>
      </w:r>
      <w:r w:rsidRPr="00701852">
        <w:rPr>
          <w:rFonts w:eastAsia="細明體"/>
          <w:kern w:val="2"/>
          <w:szCs w:val="24"/>
          <w:lang w:eastAsia="zh-TW"/>
        </w:rPr>
        <w:t>件數：</w:t>
      </w:r>
      <w:r w:rsidRPr="0008170A">
        <w:rPr>
          <w:kern w:val="2"/>
          <w:szCs w:val="24"/>
          <w:lang w:eastAsia="zh-TW"/>
        </w:rPr>
        <w:t>CALL</w:t>
      </w:r>
      <w:r w:rsidRPr="00701852">
        <w:rPr>
          <w:bCs/>
          <w:lang w:eastAsia="zh-TW"/>
        </w:rPr>
        <w:t xml:space="preserve"> </w:t>
      </w:r>
      <w:r w:rsidRPr="00701852">
        <w:rPr>
          <w:kern w:val="2"/>
          <w:szCs w:val="24"/>
          <w:lang w:eastAsia="zh-TW"/>
        </w:rPr>
        <w:t>批次作業件數紀錄模組</w:t>
      </w:r>
      <w:r w:rsidRPr="00701852">
        <w:rPr>
          <w:kern w:val="2"/>
          <w:szCs w:val="24"/>
          <w:lang w:eastAsia="zh-TW"/>
        </w:rPr>
        <w:t>CountManager.java</w:t>
      </w:r>
      <w:r w:rsidRPr="00701852">
        <w:rPr>
          <w:rFonts w:eastAsia="細明體"/>
          <w:kern w:val="2"/>
          <w:szCs w:val="24"/>
          <w:lang w:eastAsia="zh-TW"/>
        </w:rPr>
        <w:t>（即時寫出去）</w:t>
      </w:r>
    </w:p>
    <w:p w:rsidR="00FB2CB6" w:rsidRPr="00701852" w:rsidRDefault="00972E3A" w:rsidP="0008170A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METHOD_NAME = "</w:t>
      </w:r>
      <w:r w:rsidR="00764312" w:rsidRPr="00701852">
        <w:rPr>
          <w:rFonts w:eastAsia="細明體"/>
          <w:kern w:val="2"/>
          <w:szCs w:val="24"/>
          <w:lang w:eastAsia="zh-TW"/>
        </w:rPr>
        <w:t>異</w:t>
      </w:r>
      <w:r w:rsidR="00764312">
        <w:rPr>
          <w:rFonts w:eastAsia="細明體" w:hint="eastAsia"/>
          <w:kern w:val="2"/>
          <w:szCs w:val="24"/>
          <w:lang w:eastAsia="zh-TW"/>
        </w:rPr>
        <w:t>地求診、申請次數</w:t>
      </w:r>
      <w:r w:rsidR="00AD08AB" w:rsidRPr="00701852">
        <w:rPr>
          <w:kern w:val="2"/>
          <w:szCs w:val="24"/>
          <w:lang w:eastAsia="zh-TW"/>
        </w:rPr>
        <w:t>資料</w:t>
      </w:r>
      <w:r w:rsidRPr="00701852">
        <w:rPr>
          <w:kern w:val="2"/>
          <w:szCs w:val="24"/>
          <w:lang w:eastAsia="zh-TW"/>
        </w:rPr>
        <w:t>"</w:t>
      </w:r>
    </w:p>
    <w:p w:rsidR="00611DCB" w:rsidRPr="00701852" w:rsidRDefault="00972E3A" w:rsidP="0008170A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COUNT</w:t>
      </w:r>
      <w:r w:rsidRPr="00701852">
        <w:rPr>
          <w:kern w:val="2"/>
          <w:szCs w:val="24"/>
          <w:lang w:eastAsia="zh-TW"/>
        </w:rPr>
        <w:t>件數：</w:t>
      </w:r>
      <w:r w:rsidR="007B6126" w:rsidRPr="00701852">
        <w:rPr>
          <w:kern w:val="2"/>
          <w:szCs w:val="24"/>
          <w:lang w:eastAsia="zh-TW"/>
        </w:rPr>
        <w:t>STEP</w:t>
      </w:r>
      <w:r w:rsidR="009071EC" w:rsidRPr="00701852">
        <w:rPr>
          <w:kern w:val="2"/>
          <w:szCs w:val="24"/>
          <w:lang w:eastAsia="zh-TW"/>
        </w:rPr>
        <w:t>3</w:t>
      </w:r>
      <w:r w:rsidR="009071EC" w:rsidRPr="00701852">
        <w:rPr>
          <w:kern w:val="2"/>
          <w:szCs w:val="24"/>
          <w:lang w:eastAsia="zh-TW"/>
        </w:rPr>
        <w:t>讀取</w:t>
      </w:r>
      <w:r w:rsidR="007B6126" w:rsidRPr="00701852">
        <w:rPr>
          <w:kern w:val="2"/>
          <w:szCs w:val="24"/>
          <w:lang w:eastAsia="zh-TW"/>
        </w:rPr>
        <w:t>的</w:t>
      </w:r>
      <w:r w:rsidR="009071EC" w:rsidRPr="00701852">
        <w:rPr>
          <w:kern w:val="2"/>
          <w:szCs w:val="24"/>
          <w:lang w:eastAsia="zh-TW"/>
        </w:rPr>
        <w:t>件</w:t>
      </w:r>
      <w:r w:rsidRPr="00701852">
        <w:rPr>
          <w:kern w:val="2"/>
          <w:szCs w:val="24"/>
          <w:lang w:eastAsia="zh-TW"/>
        </w:rPr>
        <w:t>數。</w:t>
      </w:r>
    </w:p>
    <w:p w:rsidR="00437EC1" w:rsidRPr="00701852" w:rsidRDefault="00B66B07" w:rsidP="0008170A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kern w:val="2"/>
          <w:szCs w:val="24"/>
          <w:lang w:eastAsia="zh-TW"/>
        </w:rPr>
      </w:pPr>
      <w:r w:rsidRPr="00701852">
        <w:rPr>
          <w:kern w:val="2"/>
          <w:szCs w:val="24"/>
          <w:shd w:val="pct15" w:color="auto" w:fill="FFFFFF"/>
          <w:lang w:eastAsia="zh-TW"/>
        </w:rPr>
        <w:t>逐筆</w:t>
      </w:r>
      <w:r w:rsidR="00775333" w:rsidRPr="00701852">
        <w:rPr>
          <w:kern w:val="2"/>
          <w:szCs w:val="24"/>
          <w:shd w:val="pct15" w:color="auto" w:fill="FFFFFF"/>
          <w:lang w:eastAsia="zh-TW"/>
        </w:rPr>
        <w:t>讀取</w:t>
      </w:r>
      <w:r w:rsidR="00E011E6" w:rsidRPr="00E011E6">
        <w:rPr>
          <w:kern w:val="2"/>
          <w:szCs w:val="24"/>
          <w:shd w:val="pct15" w:color="auto" w:fill="FFFFFF"/>
          <w:lang w:eastAsia="zh-TW"/>
        </w:rPr>
        <w:t>異</w:t>
      </w:r>
      <w:r w:rsidR="00E011E6" w:rsidRPr="00E011E6">
        <w:rPr>
          <w:rFonts w:hint="eastAsia"/>
          <w:kern w:val="2"/>
          <w:szCs w:val="24"/>
          <w:shd w:val="pct15" w:color="auto" w:fill="FFFFFF"/>
          <w:lang w:eastAsia="zh-TW"/>
        </w:rPr>
        <w:t>地求診、</w:t>
      </w:r>
      <w:r w:rsidR="00E011E6" w:rsidRPr="00817FAC">
        <w:rPr>
          <w:rFonts w:hint="eastAsia"/>
          <w:kern w:val="2"/>
          <w:szCs w:val="24"/>
          <w:shd w:val="pct15" w:color="auto" w:fill="FFFFFF"/>
          <w:lang w:eastAsia="zh-TW"/>
        </w:rPr>
        <w:t>申請</w:t>
      </w:r>
      <w:r w:rsidR="00E011E6" w:rsidRPr="00E011E6">
        <w:rPr>
          <w:rFonts w:hint="eastAsia"/>
          <w:kern w:val="2"/>
          <w:szCs w:val="24"/>
          <w:shd w:val="pct15" w:color="auto" w:fill="FFFFFF"/>
          <w:lang w:eastAsia="zh-TW"/>
        </w:rPr>
        <w:t>次數</w:t>
      </w:r>
      <w:r w:rsidR="00294112" w:rsidRPr="00701852">
        <w:rPr>
          <w:rFonts w:eastAsia="細明體"/>
          <w:kern w:val="2"/>
          <w:szCs w:val="24"/>
          <w:shd w:val="pct15" w:color="auto" w:fill="FFFFFF"/>
          <w:lang w:eastAsia="zh-TW"/>
        </w:rPr>
        <w:t>資訊：</w:t>
      </w:r>
    </w:p>
    <w:p w:rsidR="001B5280" w:rsidRPr="003230D6" w:rsidRDefault="001B5280" w:rsidP="0008170A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排除疾病中精神疾病案件：</w:t>
      </w:r>
    </w:p>
    <w:p w:rsidR="001B5280" w:rsidRPr="003230D6" w:rsidRDefault="001B5280" w:rsidP="003230D6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01852">
        <w:rPr>
          <w:rFonts w:eastAsia="細明體"/>
          <w:kern w:val="2"/>
          <w:szCs w:val="24"/>
          <w:lang w:eastAsia="zh-TW"/>
        </w:rPr>
        <w:t xml:space="preserve">IF </w:t>
      </w:r>
      <w:r w:rsidRPr="00701852">
        <w:rPr>
          <w:rFonts w:eastAsia="細明體"/>
          <w:kern w:val="2"/>
          <w:szCs w:val="24"/>
          <w:lang w:eastAsia="zh-TW"/>
        </w:rPr>
        <w:t>輸入</w:t>
      </w:r>
      <w:r w:rsidRPr="00701852">
        <w:rPr>
          <w:rFonts w:eastAsia="細明體"/>
          <w:kern w:val="2"/>
          <w:szCs w:val="24"/>
          <w:lang w:eastAsia="zh-TW"/>
        </w:rPr>
        <w:t>.</w:t>
      </w:r>
      <w:r w:rsidRPr="00DD1655">
        <w:rPr>
          <w:rFonts w:eastAsia="細明體"/>
          <w:kern w:val="2"/>
          <w:szCs w:val="24"/>
          <w:lang w:eastAsia="zh-TW"/>
        </w:rPr>
        <w:t>種類</w:t>
      </w:r>
      <w:r>
        <w:rPr>
          <w:rFonts w:eastAsia="細明體" w:hint="eastAsia"/>
          <w:kern w:val="2"/>
          <w:szCs w:val="24"/>
          <w:lang w:eastAsia="zh-TW"/>
        </w:rPr>
        <w:t xml:space="preserve"> = </w:t>
      </w:r>
      <w:r>
        <w:rPr>
          <w:rFonts w:eastAsia="細明體"/>
          <w:kern w:val="2"/>
          <w:szCs w:val="24"/>
          <w:lang w:eastAsia="zh-TW"/>
        </w:rPr>
        <w:t>‘</w:t>
      </w:r>
      <w:r>
        <w:rPr>
          <w:rFonts w:eastAsia="細明體" w:hint="eastAsia"/>
          <w:kern w:val="2"/>
          <w:szCs w:val="24"/>
          <w:lang w:eastAsia="zh-TW"/>
        </w:rPr>
        <w:t>3</w:t>
      </w:r>
      <w:r>
        <w:rPr>
          <w:rFonts w:eastAsia="細明體"/>
          <w:kern w:val="2"/>
          <w:szCs w:val="24"/>
          <w:lang w:eastAsia="zh-TW"/>
        </w:rPr>
        <w:t>’</w:t>
      </w:r>
      <w:r>
        <w:rPr>
          <w:rFonts w:eastAsia="細明體" w:hint="eastAsia"/>
          <w:kern w:val="2"/>
          <w:szCs w:val="24"/>
          <w:lang w:eastAsia="zh-TW"/>
        </w:rPr>
        <w:t xml:space="preserve"> AND B.</w:t>
      </w:r>
      <w:r>
        <w:rPr>
          <w:rFonts w:eastAsia="細明體" w:hint="eastAsia"/>
          <w:kern w:val="2"/>
          <w:szCs w:val="24"/>
          <w:lang w:eastAsia="zh-TW"/>
        </w:rPr>
        <w:t>事故原因</w:t>
      </w:r>
      <w:r>
        <w:rPr>
          <w:rFonts w:eastAsia="細明體" w:hint="eastAsia"/>
          <w:kern w:val="2"/>
          <w:szCs w:val="24"/>
          <w:lang w:eastAsia="zh-TW"/>
        </w:rPr>
        <w:t>=</w:t>
      </w:r>
      <w:r>
        <w:rPr>
          <w:rFonts w:eastAsia="細明體"/>
          <w:kern w:val="2"/>
          <w:szCs w:val="24"/>
          <w:lang w:eastAsia="zh-TW"/>
        </w:rPr>
        <w:t>’</w:t>
      </w:r>
      <w:r>
        <w:rPr>
          <w:rFonts w:eastAsia="細明體" w:hint="eastAsia"/>
          <w:kern w:val="2"/>
          <w:szCs w:val="24"/>
          <w:lang w:eastAsia="zh-TW"/>
        </w:rPr>
        <w:t>A05</w:t>
      </w:r>
      <w:r>
        <w:rPr>
          <w:rFonts w:eastAsia="細明體"/>
          <w:kern w:val="2"/>
          <w:szCs w:val="24"/>
          <w:lang w:eastAsia="zh-TW"/>
        </w:rPr>
        <w:t>’</w:t>
      </w:r>
    </w:p>
    <w:p w:rsidR="001B5280" w:rsidRDefault="001B5280" w:rsidP="003230D6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讀取下一筆</w:t>
      </w:r>
    </w:p>
    <w:p w:rsidR="008D36B0" w:rsidRPr="00701852" w:rsidRDefault="008D36B0" w:rsidP="0008170A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同一</w:t>
      </w:r>
      <w:r w:rsidR="00D3604D">
        <w:rPr>
          <w:rFonts w:hint="eastAsia"/>
          <w:kern w:val="2"/>
          <w:szCs w:val="24"/>
          <w:lang w:eastAsia="zh-TW"/>
        </w:rPr>
        <w:t>B.</w:t>
      </w:r>
      <w:r w:rsidR="00D3604D">
        <w:rPr>
          <w:rFonts w:hint="eastAsia"/>
          <w:kern w:val="2"/>
          <w:szCs w:val="24"/>
          <w:lang w:eastAsia="zh-TW"/>
        </w:rPr>
        <w:t>事故人</w:t>
      </w:r>
      <w:r w:rsidR="00D3604D">
        <w:rPr>
          <w:rFonts w:hint="eastAsia"/>
          <w:kern w:val="2"/>
          <w:szCs w:val="24"/>
          <w:lang w:eastAsia="zh-TW"/>
        </w:rPr>
        <w:t>ID</w:t>
      </w:r>
      <w:r w:rsidR="000E5643">
        <w:rPr>
          <w:rFonts w:hint="eastAsia"/>
          <w:color w:val="000000"/>
          <w:lang w:eastAsia="zh-TW"/>
        </w:rPr>
        <w:t>+</w:t>
      </w:r>
      <w:r w:rsidR="000E5643" w:rsidRPr="00701852">
        <w:rPr>
          <w:kern w:val="2"/>
          <w:szCs w:val="24"/>
          <w:lang w:eastAsia="zh-TW"/>
        </w:rPr>
        <w:t>A.</w:t>
      </w:r>
      <w:r w:rsidR="000E5643" w:rsidRPr="00701852">
        <w:rPr>
          <w:kern w:val="2"/>
          <w:szCs w:val="24"/>
          <w:lang w:eastAsia="zh-TW"/>
        </w:rPr>
        <w:t>受理編號</w:t>
      </w:r>
      <w:r w:rsidR="00816214" w:rsidRPr="00701852">
        <w:rPr>
          <w:kern w:val="2"/>
          <w:szCs w:val="24"/>
          <w:lang w:eastAsia="zh-TW"/>
        </w:rPr>
        <w:t>視</w:t>
      </w:r>
      <w:r w:rsidRPr="00701852">
        <w:rPr>
          <w:kern w:val="2"/>
          <w:szCs w:val="24"/>
          <w:lang w:eastAsia="zh-TW"/>
        </w:rPr>
        <w:t>為一組：</w:t>
      </w:r>
    </w:p>
    <w:p w:rsidR="00A41587" w:rsidRDefault="00A41587" w:rsidP="0008170A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換組時計算資料清空：</w:t>
      </w:r>
    </w:p>
    <w:p w:rsidR="00A41587" w:rsidRDefault="00A41587" w:rsidP="0008170A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B.</w:t>
      </w:r>
      <w:r>
        <w:rPr>
          <w:rFonts w:hint="eastAsia"/>
          <w:kern w:val="2"/>
          <w:szCs w:val="24"/>
          <w:lang w:eastAsia="zh-TW"/>
        </w:rPr>
        <w:t>事故人</w:t>
      </w:r>
      <w:r>
        <w:rPr>
          <w:rFonts w:hint="eastAsia"/>
          <w:kern w:val="2"/>
          <w:szCs w:val="24"/>
          <w:lang w:eastAsia="zh-TW"/>
        </w:rPr>
        <w:t xml:space="preserve">ID &lt;&gt; </w:t>
      </w:r>
      <w:r>
        <w:rPr>
          <w:rFonts w:hint="eastAsia"/>
          <w:kern w:val="2"/>
          <w:szCs w:val="24"/>
          <w:lang w:eastAsia="zh-TW"/>
        </w:rPr>
        <w:t>前一筆事故人</w:t>
      </w:r>
      <w:r>
        <w:rPr>
          <w:rFonts w:hint="eastAsia"/>
          <w:kern w:val="2"/>
          <w:szCs w:val="24"/>
          <w:lang w:eastAsia="zh-TW"/>
        </w:rPr>
        <w:t>ID</w:t>
      </w:r>
    </w:p>
    <w:p w:rsidR="00A41587" w:rsidRDefault="00A41587" w:rsidP="0008170A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 w:rsidR="00A15E29">
        <w:rPr>
          <w:rFonts w:hint="eastAsia"/>
          <w:kern w:val="2"/>
          <w:szCs w:val="24"/>
          <w:lang w:eastAsia="zh-TW"/>
        </w:rPr>
        <w:t>異地求診次數</w:t>
      </w:r>
      <w:r w:rsidR="00A15E29">
        <w:rPr>
          <w:rFonts w:hint="eastAsia"/>
          <w:kern w:val="2"/>
          <w:szCs w:val="24"/>
          <w:lang w:eastAsia="zh-TW"/>
        </w:rPr>
        <w:t xml:space="preserve"> = 0</w:t>
      </w:r>
    </w:p>
    <w:p w:rsidR="00A15E29" w:rsidRPr="00A41587" w:rsidRDefault="00A15E29" w:rsidP="0008170A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異地申請次數</w:t>
      </w:r>
      <w:r>
        <w:rPr>
          <w:rFonts w:hint="eastAsia"/>
          <w:kern w:val="2"/>
          <w:szCs w:val="24"/>
          <w:lang w:eastAsia="zh-TW"/>
        </w:rPr>
        <w:t xml:space="preserve"> = 0</w:t>
      </w:r>
    </w:p>
    <w:p w:rsidR="008B573F" w:rsidRDefault="008B573F" w:rsidP="008B573F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檢核是否為醫療件：</w:t>
      </w:r>
    </w:p>
    <w:p w:rsidR="008B573F" w:rsidRDefault="008B573F" w:rsidP="008B573F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READ DTAAA011</w:t>
      </w:r>
    </w:p>
    <w:p w:rsidR="008B573F" w:rsidRDefault="008B573F" w:rsidP="008B573F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WHERE</w:t>
      </w:r>
    </w:p>
    <w:p w:rsidR="008B573F" w:rsidRDefault="008B573F" w:rsidP="008B573F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受理編號</w:t>
      </w:r>
      <w:r>
        <w:rPr>
          <w:rFonts w:hint="eastAsia"/>
          <w:kern w:val="2"/>
          <w:szCs w:val="24"/>
          <w:lang w:eastAsia="zh-TW"/>
        </w:rPr>
        <w:t xml:space="preserve"> = A.</w:t>
      </w:r>
      <w:r>
        <w:rPr>
          <w:rFonts w:hint="eastAsia"/>
          <w:kern w:val="2"/>
          <w:szCs w:val="24"/>
          <w:lang w:eastAsia="zh-TW"/>
        </w:rPr>
        <w:t>受理編號</w:t>
      </w:r>
    </w:p>
    <w:p w:rsidR="008B573F" w:rsidRDefault="008B573F" w:rsidP="008B573F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索賠類別</w:t>
      </w:r>
      <w:r>
        <w:rPr>
          <w:rFonts w:hint="eastAsia"/>
          <w:kern w:val="2"/>
          <w:szCs w:val="24"/>
          <w:lang w:eastAsia="zh-TW"/>
        </w:rPr>
        <w:t xml:space="preserve"> IN (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E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,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F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,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G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)</w:t>
      </w:r>
    </w:p>
    <w:p w:rsidR="008B573F" w:rsidRPr="00513338" w:rsidRDefault="008B573F" w:rsidP="008B573F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是否核定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Y</w:t>
      </w:r>
      <w:r>
        <w:rPr>
          <w:kern w:val="2"/>
          <w:szCs w:val="24"/>
          <w:lang w:eastAsia="zh-TW"/>
        </w:rPr>
        <w:t>’</w:t>
      </w:r>
    </w:p>
    <w:p w:rsidR="008B573F" w:rsidRDefault="008B573F" w:rsidP="008B573F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NOT FND</w:t>
      </w:r>
    </w:p>
    <w:p w:rsidR="008B573F" w:rsidRPr="00513338" w:rsidRDefault="008B573F" w:rsidP="008B573F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讀下一組資料</w:t>
      </w:r>
    </w:p>
    <w:p w:rsidR="009E4285" w:rsidRPr="00701852" w:rsidRDefault="009E4285" w:rsidP="0008170A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rFonts w:eastAsia="細明體"/>
        </w:rPr>
        <w:t>模型分類</w:t>
      </w:r>
      <w:r w:rsidRPr="00701852">
        <w:rPr>
          <w:rFonts w:eastAsia="細明體"/>
          <w:lang w:eastAsia="zh-TW"/>
        </w:rPr>
        <w:t>：</w:t>
      </w:r>
      <w:r w:rsidR="009061F4" w:rsidRPr="00701852">
        <w:rPr>
          <w:rFonts w:eastAsia="細明體"/>
          <w:lang w:eastAsia="zh-TW"/>
        </w:rPr>
        <w:t>(</w:t>
      </w:r>
      <w:r w:rsidR="009061F4" w:rsidRPr="00701852">
        <w:rPr>
          <w:rFonts w:eastAsia="細明體"/>
          <w:lang w:eastAsia="zh-TW"/>
        </w:rPr>
        <w:t>取第一筆</w:t>
      </w:r>
      <w:r w:rsidR="009061F4" w:rsidRPr="00701852">
        <w:rPr>
          <w:rFonts w:eastAsia="細明體"/>
          <w:lang w:eastAsia="zh-TW"/>
        </w:rPr>
        <w:t>)</w:t>
      </w:r>
    </w:p>
    <w:p w:rsidR="000A234C" w:rsidRDefault="000A234C" w:rsidP="0008170A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</w:t>
      </w:r>
      <w:r>
        <w:rPr>
          <w:rFonts w:hint="eastAsia"/>
          <w:kern w:val="2"/>
          <w:szCs w:val="24"/>
          <w:lang w:eastAsia="zh-TW"/>
        </w:rPr>
        <w:t>輸入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種類</w:t>
      </w:r>
      <w:r>
        <w:rPr>
          <w:rFonts w:hint="eastAsia"/>
          <w:kern w:val="2"/>
          <w:szCs w:val="24"/>
          <w:lang w:eastAsia="zh-TW"/>
        </w:rPr>
        <w:t xml:space="preserve"> IN (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,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2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 xml:space="preserve">)  </w:t>
      </w:r>
      <w:r w:rsidRPr="00F13BF4">
        <w:rPr>
          <w:kern w:val="2"/>
          <w:szCs w:val="24"/>
          <w:lang w:eastAsia="zh-TW"/>
        </w:rPr>
        <w:sym w:font="Wingdings" w:char="F0DF"/>
      </w:r>
      <w:r>
        <w:rPr>
          <w:rFonts w:hint="eastAsia"/>
          <w:kern w:val="2"/>
          <w:szCs w:val="24"/>
          <w:lang w:eastAsia="zh-TW"/>
        </w:rPr>
        <w:t>傳入時已指定</w:t>
      </w:r>
      <w:r w:rsidRPr="00701852">
        <w:rPr>
          <w:rFonts w:eastAsia="細明體"/>
          <w:lang w:eastAsia="zh-TW"/>
        </w:rPr>
        <w:t>模型</w:t>
      </w:r>
      <w:r>
        <w:rPr>
          <w:rFonts w:hint="eastAsia"/>
          <w:kern w:val="2"/>
          <w:szCs w:val="24"/>
          <w:lang w:eastAsia="zh-TW"/>
        </w:rPr>
        <w:t>分類不需重新判斷</w:t>
      </w:r>
    </w:p>
    <w:p w:rsidR="000A234C" w:rsidRPr="006A51B9" w:rsidRDefault="000A234C" w:rsidP="0008170A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O_</w:t>
      </w:r>
      <w:r w:rsidRPr="00701852">
        <w:rPr>
          <w:rFonts w:eastAsia="細明體"/>
        </w:rPr>
        <w:t>模型分類</w:t>
      </w:r>
      <w:r>
        <w:rPr>
          <w:rFonts w:eastAsia="細明體"/>
          <w:lang w:eastAsia="zh-TW"/>
        </w:rPr>
        <w:t xml:space="preserve"> = </w:t>
      </w:r>
      <w:r>
        <w:rPr>
          <w:rFonts w:hint="eastAsia"/>
          <w:kern w:val="2"/>
          <w:szCs w:val="24"/>
          <w:lang w:eastAsia="zh-TW"/>
        </w:rPr>
        <w:t>輸入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種類</w:t>
      </w:r>
    </w:p>
    <w:p w:rsidR="000A234C" w:rsidRPr="006A51B9" w:rsidRDefault="000A234C" w:rsidP="0008170A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</w:t>
      </w:r>
    </w:p>
    <w:p w:rsidR="000A234C" w:rsidRPr="00701852" w:rsidRDefault="000A234C" w:rsidP="0008170A">
      <w:pPr>
        <w:pStyle w:val="Tabletext"/>
        <w:keepLines w:val="0"/>
        <w:numPr>
          <w:ilvl w:val="7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szCs w:val="24"/>
        </w:rPr>
        <w:t xml:space="preserve">IF </w:t>
      </w:r>
      <w:r w:rsidRPr="00701852">
        <w:rPr>
          <w:kern w:val="2"/>
          <w:szCs w:val="24"/>
          <w:lang w:eastAsia="zh-TW"/>
        </w:rPr>
        <w:t>B.</w:t>
      </w:r>
      <w:r w:rsidRPr="00701852">
        <w:rPr>
          <w:kern w:val="2"/>
          <w:szCs w:val="24"/>
          <w:lang w:eastAsia="zh-TW"/>
        </w:rPr>
        <w:t>事故原因</w:t>
      </w:r>
      <w:r w:rsidRPr="00701852">
        <w:rPr>
          <w:szCs w:val="24"/>
        </w:rPr>
        <w:t>=</w:t>
      </w:r>
      <w:r w:rsidRPr="00701852">
        <w:rPr>
          <w:kern w:val="2"/>
          <w:szCs w:val="24"/>
          <w:lang w:eastAsia="zh-TW"/>
        </w:rPr>
        <w:t xml:space="preserve"> ‘A05’</w:t>
      </w:r>
    </w:p>
    <w:p w:rsidR="000A234C" w:rsidRPr="00701852" w:rsidRDefault="000A234C" w:rsidP="0008170A">
      <w:pPr>
        <w:pStyle w:val="Tabletext"/>
        <w:keepLines w:val="0"/>
        <w:numPr>
          <w:ilvl w:val="8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O_</w:t>
      </w:r>
      <w:r w:rsidRPr="00701852">
        <w:rPr>
          <w:rFonts w:eastAsia="細明體"/>
        </w:rPr>
        <w:t>模型分類</w:t>
      </w:r>
      <w:r w:rsidRPr="00701852">
        <w:rPr>
          <w:rFonts w:eastAsia="細明體"/>
          <w:lang w:eastAsia="zh-TW"/>
        </w:rPr>
        <w:t xml:space="preserve"> = ‘1’</w:t>
      </w:r>
    </w:p>
    <w:p w:rsidR="000A234C" w:rsidRPr="00701852" w:rsidRDefault="000A234C" w:rsidP="0008170A">
      <w:pPr>
        <w:pStyle w:val="Tabletext"/>
        <w:keepLines w:val="0"/>
        <w:numPr>
          <w:ilvl w:val="7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ELSE I</w:t>
      </w:r>
      <w:r w:rsidRPr="00701852">
        <w:rPr>
          <w:szCs w:val="24"/>
        </w:rPr>
        <w:t xml:space="preserve">F </w:t>
      </w:r>
      <w:r w:rsidRPr="00701852">
        <w:rPr>
          <w:kern w:val="2"/>
          <w:szCs w:val="24"/>
          <w:lang w:eastAsia="zh-TW"/>
        </w:rPr>
        <w:t>B.</w:t>
      </w:r>
      <w:r w:rsidRPr="00701852">
        <w:rPr>
          <w:kern w:val="2"/>
          <w:szCs w:val="24"/>
          <w:lang w:eastAsia="zh-TW"/>
        </w:rPr>
        <w:t>事故原因</w:t>
      </w:r>
      <w:r>
        <w:rPr>
          <w:rFonts w:hint="eastAsia"/>
          <w:kern w:val="2"/>
          <w:szCs w:val="24"/>
          <w:lang w:eastAsia="zh-TW"/>
        </w:rPr>
        <w:t xml:space="preserve"> </w:t>
      </w:r>
      <w:r w:rsidRPr="00701852">
        <w:rPr>
          <w:szCs w:val="24"/>
        </w:rPr>
        <w:t>開頭</w:t>
      </w:r>
      <w:r w:rsidRPr="00701852">
        <w:rPr>
          <w:kern w:val="2"/>
          <w:szCs w:val="24"/>
          <w:lang w:eastAsia="zh-TW"/>
        </w:rPr>
        <w:t>為</w:t>
      </w:r>
      <w:r w:rsidRPr="00701852">
        <w:rPr>
          <w:kern w:val="2"/>
          <w:szCs w:val="24"/>
          <w:lang w:eastAsia="zh-TW"/>
        </w:rPr>
        <w:t>‘C’</w:t>
      </w:r>
    </w:p>
    <w:p w:rsidR="000A234C" w:rsidRPr="00701852" w:rsidRDefault="000A234C" w:rsidP="0008170A">
      <w:pPr>
        <w:pStyle w:val="Tabletext"/>
        <w:keepLines w:val="0"/>
        <w:numPr>
          <w:ilvl w:val="8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O_</w:t>
      </w:r>
      <w:r w:rsidRPr="00701852">
        <w:rPr>
          <w:rFonts w:eastAsia="細明體"/>
        </w:rPr>
        <w:t>模型分類</w:t>
      </w:r>
      <w:r w:rsidRPr="00701852">
        <w:rPr>
          <w:rFonts w:eastAsia="細明體"/>
          <w:lang w:eastAsia="zh-TW"/>
        </w:rPr>
        <w:t xml:space="preserve"> = ‘2’</w:t>
      </w:r>
    </w:p>
    <w:p w:rsidR="000A234C" w:rsidRPr="00701852" w:rsidRDefault="000A234C" w:rsidP="0008170A">
      <w:pPr>
        <w:pStyle w:val="Tabletext"/>
        <w:keepLines w:val="0"/>
        <w:numPr>
          <w:ilvl w:val="7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ELSE</w:t>
      </w:r>
    </w:p>
    <w:p w:rsidR="000A234C" w:rsidRDefault="000A234C" w:rsidP="0008170A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O_</w:t>
      </w:r>
      <w:r w:rsidRPr="00701852">
        <w:rPr>
          <w:rFonts w:eastAsia="細明體"/>
        </w:rPr>
        <w:t>模型分類</w:t>
      </w:r>
      <w:r w:rsidRPr="00701852">
        <w:rPr>
          <w:rFonts w:eastAsia="細明體"/>
          <w:lang w:eastAsia="zh-TW"/>
        </w:rPr>
        <w:t xml:space="preserve"> = ‘X’</w:t>
      </w:r>
    </w:p>
    <w:p w:rsidR="00AF25CE" w:rsidRDefault="00A41587" w:rsidP="0008170A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累計</w:t>
      </w:r>
      <w:r w:rsidR="008759A3">
        <w:rPr>
          <w:rFonts w:hint="eastAsia"/>
          <w:kern w:val="2"/>
          <w:szCs w:val="24"/>
          <w:lang w:eastAsia="zh-TW"/>
        </w:rPr>
        <w:t>異地求診、申請次數：</w:t>
      </w:r>
    </w:p>
    <w:p w:rsidR="008759A3" w:rsidRPr="008759A3" w:rsidRDefault="008759A3" w:rsidP="0008170A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B.</w:t>
      </w:r>
      <w:r>
        <w:rPr>
          <w:rFonts w:ascii="細明體" w:eastAsia="細明體" w:hAnsi="細明體" w:hint="eastAsia"/>
        </w:rPr>
        <w:t>是否異地求診</w:t>
      </w:r>
      <w:r>
        <w:rPr>
          <w:rFonts w:ascii="細明體" w:eastAsia="細明體" w:hAnsi="細明體" w:hint="eastAsia"/>
          <w:lang w:eastAsia="zh-TW"/>
        </w:rPr>
        <w:t xml:space="preserve"> = </w:t>
      </w:r>
      <w:r>
        <w:rPr>
          <w:rFonts w:ascii="細明體" w:eastAsia="細明體" w:hAnsi="細明體"/>
          <w:lang w:eastAsia="zh-TW"/>
        </w:rPr>
        <w:t>‘</w:t>
      </w:r>
      <w:r>
        <w:rPr>
          <w:rFonts w:ascii="細明體" w:eastAsia="細明體" w:hAnsi="細明體" w:hint="eastAsia"/>
          <w:lang w:eastAsia="zh-TW"/>
        </w:rPr>
        <w:t>Y</w:t>
      </w:r>
      <w:r>
        <w:rPr>
          <w:rFonts w:ascii="細明體" w:eastAsia="細明體" w:hAnsi="細明體"/>
          <w:lang w:eastAsia="zh-TW"/>
        </w:rPr>
        <w:t>’</w:t>
      </w:r>
    </w:p>
    <w:p w:rsidR="008759A3" w:rsidRDefault="008759A3" w:rsidP="0008170A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異地求診次數</w:t>
      </w:r>
      <w:r>
        <w:rPr>
          <w:rFonts w:hint="eastAsia"/>
          <w:kern w:val="2"/>
          <w:szCs w:val="24"/>
          <w:lang w:eastAsia="zh-TW"/>
        </w:rPr>
        <w:t xml:space="preserve"> = O_</w:t>
      </w:r>
      <w:r>
        <w:rPr>
          <w:rFonts w:hint="eastAsia"/>
          <w:kern w:val="2"/>
          <w:szCs w:val="24"/>
          <w:lang w:eastAsia="zh-TW"/>
        </w:rPr>
        <w:t>異地求診次數</w:t>
      </w:r>
      <w:r>
        <w:rPr>
          <w:rFonts w:hint="eastAsia"/>
          <w:kern w:val="2"/>
          <w:szCs w:val="24"/>
          <w:lang w:eastAsia="zh-TW"/>
        </w:rPr>
        <w:t>+1</w:t>
      </w:r>
    </w:p>
    <w:p w:rsidR="008759A3" w:rsidRPr="008759A3" w:rsidRDefault="008759A3" w:rsidP="0008170A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B.</w:t>
      </w:r>
      <w:r>
        <w:rPr>
          <w:rFonts w:ascii="細明體" w:eastAsia="細明體" w:hAnsi="細明體" w:hint="eastAsia"/>
        </w:rPr>
        <w:t>是否異地申請</w:t>
      </w:r>
      <w:r>
        <w:rPr>
          <w:rFonts w:ascii="細明體" w:eastAsia="細明體" w:hAnsi="細明體" w:hint="eastAsia"/>
          <w:lang w:eastAsia="zh-TW"/>
        </w:rPr>
        <w:t xml:space="preserve"> = </w:t>
      </w:r>
      <w:r>
        <w:rPr>
          <w:rFonts w:ascii="細明體" w:eastAsia="細明體" w:hAnsi="細明體"/>
          <w:lang w:eastAsia="zh-TW"/>
        </w:rPr>
        <w:t>‘</w:t>
      </w:r>
      <w:r>
        <w:rPr>
          <w:rFonts w:ascii="細明體" w:eastAsia="細明體" w:hAnsi="細明體" w:hint="eastAsia"/>
          <w:lang w:eastAsia="zh-TW"/>
        </w:rPr>
        <w:t>Y</w:t>
      </w:r>
      <w:r>
        <w:rPr>
          <w:rFonts w:ascii="細明體" w:eastAsia="細明體" w:hAnsi="細明體"/>
          <w:lang w:eastAsia="zh-TW"/>
        </w:rPr>
        <w:t>’</w:t>
      </w:r>
      <w:r w:rsidR="0055552D">
        <w:rPr>
          <w:rFonts w:ascii="細明體" w:eastAsia="細明體" w:hAnsi="細明體" w:hint="eastAsia"/>
          <w:lang w:eastAsia="zh-TW"/>
        </w:rPr>
        <w:t xml:space="preserve"> (</w:t>
      </w:r>
      <w:r w:rsidR="0055552D" w:rsidRPr="0055552D">
        <w:rPr>
          <w:rFonts w:ascii="細明體" w:eastAsia="細明體" w:hAnsi="細明體"/>
          <w:lang w:eastAsia="zh-TW"/>
        </w:rPr>
        <w:t>ㄧ組只計算一次</w:t>
      </w:r>
      <w:r w:rsidR="0055552D">
        <w:rPr>
          <w:rFonts w:ascii="細明體" w:eastAsia="細明體" w:hAnsi="細明體" w:hint="eastAsia"/>
          <w:lang w:eastAsia="zh-TW"/>
        </w:rPr>
        <w:t>)</w:t>
      </w:r>
    </w:p>
    <w:p w:rsidR="008759A3" w:rsidRDefault="008759A3" w:rsidP="0008170A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異地申請次數</w:t>
      </w:r>
      <w:r>
        <w:rPr>
          <w:rFonts w:hint="eastAsia"/>
          <w:kern w:val="2"/>
          <w:szCs w:val="24"/>
          <w:lang w:eastAsia="zh-TW"/>
        </w:rPr>
        <w:t xml:space="preserve"> = O_</w:t>
      </w:r>
      <w:r>
        <w:rPr>
          <w:rFonts w:hint="eastAsia"/>
          <w:kern w:val="2"/>
          <w:szCs w:val="24"/>
          <w:lang w:eastAsia="zh-TW"/>
        </w:rPr>
        <w:t>異地申請次數</w:t>
      </w:r>
      <w:r>
        <w:rPr>
          <w:rFonts w:hint="eastAsia"/>
          <w:kern w:val="2"/>
          <w:szCs w:val="24"/>
          <w:lang w:eastAsia="zh-TW"/>
        </w:rPr>
        <w:t>+1</w:t>
      </w:r>
    </w:p>
    <w:p w:rsidR="00487F7C" w:rsidRPr="003230D6" w:rsidRDefault="00487F7C" w:rsidP="003230D6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B.</w:t>
      </w:r>
      <w:r w:rsidR="00B15A14" w:rsidRPr="00B15A14">
        <w:rPr>
          <w:rFonts w:ascii="細明體" w:eastAsia="細明體" w:hAnsi="細明體" w:hint="eastAsia"/>
        </w:rPr>
        <w:t>是否櫃檯件</w:t>
      </w:r>
      <w:r>
        <w:rPr>
          <w:rFonts w:ascii="細明體" w:eastAsia="細明體" w:hAnsi="細明體" w:hint="eastAsia"/>
          <w:lang w:eastAsia="zh-TW"/>
        </w:rPr>
        <w:t xml:space="preserve"> = </w:t>
      </w:r>
      <w:r>
        <w:rPr>
          <w:rFonts w:ascii="細明體" w:eastAsia="細明體" w:hAnsi="細明體"/>
          <w:lang w:eastAsia="zh-TW"/>
        </w:rPr>
        <w:t>‘</w:t>
      </w:r>
      <w:r>
        <w:rPr>
          <w:rFonts w:ascii="細明體" w:eastAsia="細明體" w:hAnsi="細明體" w:hint="eastAsia"/>
          <w:lang w:eastAsia="zh-TW"/>
        </w:rPr>
        <w:t>Y</w:t>
      </w:r>
      <w:r>
        <w:rPr>
          <w:rFonts w:ascii="細明體" w:eastAsia="細明體" w:hAnsi="細明體"/>
          <w:lang w:eastAsia="zh-TW"/>
        </w:rPr>
        <w:t>’</w:t>
      </w:r>
      <w:r>
        <w:rPr>
          <w:rFonts w:ascii="細明體" w:eastAsia="細明體" w:hAnsi="細明體" w:hint="eastAsia"/>
          <w:lang w:eastAsia="zh-TW"/>
        </w:rPr>
        <w:t xml:space="preserve"> (</w:t>
      </w:r>
      <w:r w:rsidRPr="0055552D">
        <w:rPr>
          <w:rFonts w:ascii="細明體" w:eastAsia="細明體" w:hAnsi="細明體"/>
          <w:lang w:eastAsia="zh-TW"/>
        </w:rPr>
        <w:t>ㄧ組只計算一次</w:t>
      </w:r>
      <w:r>
        <w:rPr>
          <w:rFonts w:ascii="細明體" w:eastAsia="細明體" w:hAnsi="細明體" w:hint="eastAsia"/>
          <w:lang w:eastAsia="zh-TW"/>
        </w:rPr>
        <w:t>)</w:t>
      </w:r>
    </w:p>
    <w:p w:rsidR="00B15A14" w:rsidRDefault="00B15A14" w:rsidP="003230D6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 w:rsidRPr="00B15A14">
        <w:rPr>
          <w:rFonts w:ascii="細明體" w:eastAsia="細明體" w:hAnsi="細明體" w:hint="eastAsia"/>
          <w:lang w:eastAsia="zh-TW"/>
        </w:rPr>
        <w:t>櫃檯件</w:t>
      </w:r>
      <w:r>
        <w:rPr>
          <w:rFonts w:hint="eastAsia"/>
          <w:kern w:val="2"/>
          <w:szCs w:val="24"/>
          <w:lang w:eastAsia="zh-TW"/>
        </w:rPr>
        <w:t>次數</w:t>
      </w:r>
      <w:r>
        <w:rPr>
          <w:rFonts w:hint="eastAsia"/>
          <w:kern w:val="2"/>
          <w:szCs w:val="24"/>
          <w:lang w:eastAsia="zh-TW"/>
        </w:rPr>
        <w:t xml:space="preserve"> = O_</w:t>
      </w:r>
      <w:r w:rsidRPr="00B15A14">
        <w:rPr>
          <w:rFonts w:ascii="細明體" w:eastAsia="細明體" w:hAnsi="細明體" w:hint="eastAsia"/>
          <w:lang w:eastAsia="zh-TW"/>
        </w:rPr>
        <w:t>櫃檯件</w:t>
      </w:r>
      <w:r>
        <w:rPr>
          <w:rFonts w:hint="eastAsia"/>
          <w:kern w:val="2"/>
          <w:szCs w:val="24"/>
          <w:lang w:eastAsia="zh-TW"/>
        </w:rPr>
        <w:t>次數</w:t>
      </w:r>
      <w:r>
        <w:rPr>
          <w:rFonts w:hint="eastAsia"/>
          <w:kern w:val="2"/>
          <w:szCs w:val="24"/>
          <w:lang w:eastAsia="zh-TW"/>
        </w:rPr>
        <w:t>+1</w:t>
      </w:r>
    </w:p>
    <w:p w:rsidR="00437EC1" w:rsidRPr="00701852" w:rsidRDefault="0069742F" w:rsidP="0008170A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寫入案件資料檔</w:t>
      </w:r>
      <w:r w:rsidRPr="00701852">
        <w:rPr>
          <w:kern w:val="2"/>
          <w:szCs w:val="24"/>
          <w:lang w:eastAsia="zh-TW"/>
        </w:rPr>
        <w:t>(DTAAV011)</w:t>
      </w:r>
      <w:r w:rsidR="008B0936">
        <w:rPr>
          <w:rFonts w:hint="eastAsia"/>
          <w:kern w:val="2"/>
          <w:szCs w:val="24"/>
          <w:lang w:eastAsia="zh-TW"/>
        </w:rPr>
        <w:t>，逐筆</w:t>
      </w:r>
      <w:r w:rsidR="00B2374D">
        <w:rPr>
          <w:rFonts w:hint="eastAsia"/>
          <w:kern w:val="2"/>
          <w:szCs w:val="24"/>
          <w:lang w:eastAsia="zh-TW"/>
        </w:rPr>
        <w:t>寫入：</w:t>
      </w:r>
    </w:p>
    <w:p w:rsidR="00AC242B" w:rsidRPr="00EA2112" w:rsidRDefault="00AC242B" w:rsidP="0008170A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前一筆受編</w:t>
      </w:r>
      <w:r>
        <w:rPr>
          <w:rFonts w:hint="eastAsia"/>
          <w:kern w:val="2"/>
          <w:szCs w:val="24"/>
          <w:lang w:eastAsia="zh-TW"/>
        </w:rPr>
        <w:t xml:space="preserve"> &lt;&gt; A.</w:t>
      </w:r>
      <w:r>
        <w:rPr>
          <w:rFonts w:hint="eastAsia"/>
          <w:kern w:val="2"/>
          <w:szCs w:val="24"/>
          <w:lang w:eastAsia="zh-TW"/>
        </w:rPr>
        <w:t>受理編號</w:t>
      </w:r>
      <w:r>
        <w:rPr>
          <w:rFonts w:hint="eastAsia"/>
          <w:kern w:val="2"/>
          <w:szCs w:val="24"/>
          <w:lang w:eastAsia="zh-TW"/>
        </w:rPr>
        <w:t xml:space="preserve"> AND</w:t>
      </w:r>
      <w:r>
        <w:rPr>
          <w:rFonts w:hint="eastAsia"/>
          <w:kern w:val="2"/>
          <w:szCs w:val="24"/>
          <w:lang w:eastAsia="zh-TW"/>
        </w:rPr>
        <w:t>前一筆受編</w:t>
      </w:r>
      <w:r>
        <w:rPr>
          <w:rFonts w:hint="eastAsia"/>
          <w:kern w:val="2"/>
          <w:szCs w:val="24"/>
          <w:lang w:eastAsia="zh-TW"/>
        </w:rPr>
        <w:t xml:space="preserve"> &lt;&gt; </w:t>
      </w:r>
      <w:r>
        <w:rPr>
          <w:kern w:val="2"/>
          <w:szCs w:val="24"/>
          <w:lang w:eastAsia="zh-TW"/>
        </w:rPr>
        <w:t>‘’</w:t>
      </w:r>
    </w:p>
    <w:p w:rsidR="00762584" w:rsidRPr="00701852" w:rsidRDefault="008B0936" w:rsidP="0008170A">
      <w:pPr>
        <w:pStyle w:val="Tabletext"/>
        <w:keepLines w:val="0"/>
        <w:numPr>
          <w:ilvl w:val="6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ascii="細明體" w:eastAsia="細明體" w:hAnsi="細明體" w:hint="eastAsia"/>
        </w:rPr>
        <w:t>異地求診</w:t>
      </w:r>
      <w:r w:rsidR="0038142D">
        <w:rPr>
          <w:rFonts w:ascii="細明體" w:eastAsia="細明體" w:hAnsi="細明體" w:hint="eastAsia"/>
          <w:lang w:eastAsia="zh-TW"/>
        </w:rPr>
        <w:t>(</w:t>
      </w:r>
      <w:r w:rsidR="0038142D">
        <w:t>B01</w:t>
      </w:r>
      <w:r w:rsidR="0038142D">
        <w:rPr>
          <w:rFonts w:ascii="細明體" w:eastAsia="細明體" w:hAnsi="細明體" w:hint="eastAsia"/>
          <w:lang w:eastAsia="zh-TW"/>
        </w:rPr>
        <w:t>)</w:t>
      </w:r>
      <w:r w:rsidR="008B472A" w:rsidRPr="00701852">
        <w:rPr>
          <w:kern w:val="2"/>
          <w:szCs w:val="24"/>
          <w:lang w:eastAsia="zh-TW"/>
        </w:rPr>
        <w:t>：</w:t>
      </w:r>
    </w:p>
    <w:p w:rsidR="00CC2924" w:rsidRPr="00CC2924" w:rsidRDefault="00CC2924" w:rsidP="0008170A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IF</w:t>
      </w:r>
      <w:r>
        <w:rPr>
          <w:rFonts w:eastAsia="細明體" w:hint="eastAsia"/>
          <w:kern w:val="2"/>
          <w:szCs w:val="24"/>
          <w:lang w:eastAsia="zh-TW"/>
        </w:rPr>
        <w:t>輸入</w:t>
      </w:r>
      <w:r>
        <w:rPr>
          <w:rFonts w:eastAsia="細明體" w:hint="eastAsia"/>
          <w:kern w:val="2"/>
          <w:szCs w:val="24"/>
          <w:lang w:eastAsia="zh-TW"/>
        </w:rPr>
        <w:t>.</w:t>
      </w:r>
      <w:r>
        <w:rPr>
          <w:rFonts w:hint="eastAsia"/>
          <w:lang w:eastAsia="zh-TW"/>
        </w:rPr>
        <w:t>是否清檔</w:t>
      </w:r>
      <w:r>
        <w:rPr>
          <w:rFonts w:hint="eastAsia"/>
          <w:lang w:eastAsia="zh-TW"/>
        </w:rPr>
        <w:t xml:space="preserve"> =</w:t>
      </w:r>
      <w:r>
        <w:rPr>
          <w:lang w:eastAsia="zh-TW"/>
        </w:rPr>
        <w:t>’</w:t>
      </w:r>
      <w:r>
        <w:rPr>
          <w:rFonts w:hint="eastAsia"/>
          <w:lang w:eastAsia="zh-TW"/>
        </w:rPr>
        <w:t>Y</w:t>
      </w:r>
      <w:r>
        <w:rPr>
          <w:lang w:eastAsia="zh-TW"/>
        </w:rPr>
        <w:t>’</w:t>
      </w:r>
    </w:p>
    <w:p w:rsidR="00CC2924" w:rsidRPr="00CC2924" w:rsidRDefault="00CC2924" w:rsidP="0008170A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INSERT</w:t>
      </w:r>
      <w:r>
        <w:rPr>
          <w:rFonts w:hint="eastAsia"/>
          <w:kern w:val="2"/>
          <w:szCs w:val="24"/>
          <w:lang w:eastAsia="zh-TW"/>
        </w:rPr>
        <w:t xml:space="preserve"> </w:t>
      </w:r>
      <w:r w:rsidRPr="00701852">
        <w:rPr>
          <w:kern w:val="2"/>
          <w:szCs w:val="24"/>
          <w:lang w:eastAsia="zh-TW"/>
        </w:rPr>
        <w:t>DTAAV011</w:t>
      </w:r>
    </w:p>
    <w:p w:rsidR="00C40A9A" w:rsidRPr="00701852" w:rsidRDefault="00CC2924" w:rsidP="0008170A">
      <w:pPr>
        <w:pStyle w:val="Tabletext"/>
        <w:keepLines w:val="0"/>
        <w:numPr>
          <w:ilvl w:val="7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ELSE</w:t>
      </w:r>
    </w:p>
    <w:p w:rsidR="00C40A9A" w:rsidRPr="00701852" w:rsidRDefault="00C40A9A" w:rsidP="0008170A">
      <w:pPr>
        <w:pStyle w:val="Tabletext"/>
        <w:keepLines w:val="0"/>
        <w:numPr>
          <w:ilvl w:val="8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INSERT_UPDATE</w:t>
      </w:r>
      <w:r w:rsidR="00B2374D">
        <w:rPr>
          <w:rFonts w:hint="eastAsia"/>
          <w:kern w:val="2"/>
          <w:szCs w:val="24"/>
          <w:lang w:eastAsia="zh-TW"/>
        </w:rPr>
        <w:t xml:space="preserve"> </w:t>
      </w:r>
      <w:r w:rsidR="00B2374D" w:rsidRPr="00701852">
        <w:rPr>
          <w:kern w:val="2"/>
          <w:szCs w:val="24"/>
          <w:lang w:eastAsia="zh-TW"/>
        </w:rPr>
        <w:t>DTAAV011</w:t>
      </w:r>
    </w:p>
    <w:p w:rsidR="00672825" w:rsidRPr="00701852" w:rsidRDefault="00672825" w:rsidP="0008170A">
      <w:pPr>
        <w:pStyle w:val="Tabletext"/>
        <w:keepLines w:val="0"/>
        <w:numPr>
          <w:ilvl w:val="7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格式如下：</w:t>
      </w:r>
    </w:p>
    <w:tbl>
      <w:tblPr>
        <w:tblW w:w="0" w:type="auto"/>
        <w:tblInd w:w="28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96"/>
        <w:gridCol w:w="2009"/>
        <w:gridCol w:w="1821"/>
      </w:tblGrid>
      <w:tr w:rsidR="00672825" w:rsidRPr="00701852" w:rsidTr="00A51E2A">
        <w:tc>
          <w:tcPr>
            <w:tcW w:w="1596" w:type="dxa"/>
            <w:shd w:val="clear" w:color="auto" w:fill="C0C0C0"/>
          </w:tcPr>
          <w:p w:rsidR="00672825" w:rsidRPr="00701852" w:rsidRDefault="00672825" w:rsidP="00F937A6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2009" w:type="dxa"/>
            <w:shd w:val="clear" w:color="auto" w:fill="C0C0C0"/>
          </w:tcPr>
          <w:p w:rsidR="00672825" w:rsidRPr="00701852" w:rsidRDefault="00672825" w:rsidP="00F937A6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1821" w:type="dxa"/>
            <w:shd w:val="clear" w:color="auto" w:fill="C0C0C0"/>
          </w:tcPr>
          <w:p w:rsidR="00672825" w:rsidRPr="00701852" w:rsidRDefault="00672825" w:rsidP="00F937A6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其他說明</w:t>
            </w:r>
          </w:p>
        </w:tc>
      </w:tr>
      <w:tr w:rsidR="00824F77" w:rsidRPr="00701852" w:rsidTr="00A51E2A">
        <w:tc>
          <w:tcPr>
            <w:tcW w:w="1596" w:type="dxa"/>
            <w:shd w:val="clear" w:color="auto" w:fill="FFFF99"/>
            <w:vAlign w:val="center"/>
          </w:tcPr>
          <w:p w:rsidR="00824F77" w:rsidRPr="00701852" w:rsidRDefault="00824F77" w:rsidP="00F937A6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受理編號</w:t>
            </w:r>
          </w:p>
        </w:tc>
        <w:tc>
          <w:tcPr>
            <w:tcW w:w="2009" w:type="dxa"/>
          </w:tcPr>
          <w:p w:rsidR="00824F77" w:rsidRPr="00944847" w:rsidRDefault="00824F77" w:rsidP="00944847">
            <w:pPr>
              <w:rPr>
                <w:rFonts w:eastAsia="細明體"/>
                <w:sz w:val="20"/>
              </w:rPr>
            </w:pPr>
            <w:r w:rsidRPr="00944847">
              <w:rPr>
                <w:rFonts w:eastAsia="細明體"/>
                <w:sz w:val="20"/>
              </w:rPr>
              <w:t>A.</w:t>
            </w:r>
            <w:r w:rsidRPr="00944847">
              <w:rPr>
                <w:rFonts w:eastAsia="細明體"/>
                <w:sz w:val="20"/>
              </w:rPr>
              <w:t>受理編號</w:t>
            </w:r>
          </w:p>
        </w:tc>
        <w:tc>
          <w:tcPr>
            <w:tcW w:w="1821" w:type="dxa"/>
          </w:tcPr>
          <w:p w:rsidR="00824F77" w:rsidRPr="00824F77" w:rsidRDefault="00824F77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5D6111" w:rsidRPr="00701852" w:rsidTr="00A51E2A">
        <w:tc>
          <w:tcPr>
            <w:tcW w:w="1596" w:type="dxa"/>
            <w:shd w:val="clear" w:color="auto" w:fill="FFFF99"/>
            <w:vAlign w:val="center"/>
          </w:tcPr>
          <w:p w:rsidR="005D6111" w:rsidRPr="00701852" w:rsidRDefault="005D6111" w:rsidP="00F937A6">
            <w:pPr>
              <w:rPr>
                <w:rFonts w:eastAsia="細明體"/>
                <w:sz w:val="20"/>
              </w:rPr>
            </w:pPr>
            <w:r>
              <w:rPr>
                <w:rFonts w:eastAsia="細明體" w:hint="eastAsia"/>
                <w:sz w:val="20"/>
              </w:rPr>
              <w:t>事故日期</w:t>
            </w:r>
          </w:p>
        </w:tc>
        <w:tc>
          <w:tcPr>
            <w:tcW w:w="2009" w:type="dxa"/>
          </w:tcPr>
          <w:p w:rsidR="005D6111" w:rsidRPr="00944847" w:rsidRDefault="005D6111" w:rsidP="00944847">
            <w:pPr>
              <w:rPr>
                <w:rFonts w:eastAsia="細明體"/>
                <w:sz w:val="20"/>
              </w:rPr>
            </w:pPr>
            <w:r>
              <w:rPr>
                <w:rFonts w:eastAsia="細明體" w:hint="eastAsia"/>
                <w:sz w:val="20"/>
              </w:rPr>
              <w:t>C.</w:t>
            </w:r>
            <w:r>
              <w:rPr>
                <w:rFonts w:eastAsia="細明體" w:hint="eastAsia"/>
                <w:sz w:val="20"/>
              </w:rPr>
              <w:t>事故日期</w:t>
            </w:r>
          </w:p>
        </w:tc>
        <w:tc>
          <w:tcPr>
            <w:tcW w:w="1821" w:type="dxa"/>
          </w:tcPr>
          <w:p w:rsidR="005D6111" w:rsidRPr="00824F77" w:rsidRDefault="005D6111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824F77" w:rsidRPr="00701852" w:rsidTr="00A51E2A">
        <w:tc>
          <w:tcPr>
            <w:tcW w:w="1596" w:type="dxa"/>
            <w:shd w:val="clear" w:color="auto" w:fill="FFFF99"/>
            <w:vAlign w:val="center"/>
          </w:tcPr>
          <w:p w:rsidR="00824F77" w:rsidRPr="00701852" w:rsidRDefault="00824F77" w:rsidP="00F937A6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事故者</w:t>
            </w:r>
            <w:r w:rsidRPr="00701852">
              <w:rPr>
                <w:rFonts w:eastAsia="細明體"/>
                <w:sz w:val="20"/>
              </w:rPr>
              <w:t>ID</w:t>
            </w:r>
          </w:p>
        </w:tc>
        <w:tc>
          <w:tcPr>
            <w:tcW w:w="2009" w:type="dxa"/>
          </w:tcPr>
          <w:p w:rsidR="00824F77" w:rsidRPr="00944847" w:rsidRDefault="00824F77" w:rsidP="00944847">
            <w:pPr>
              <w:rPr>
                <w:rFonts w:eastAsia="細明體"/>
                <w:sz w:val="20"/>
              </w:rPr>
            </w:pPr>
            <w:r w:rsidRPr="00944847">
              <w:rPr>
                <w:rFonts w:eastAsia="細明體"/>
                <w:sz w:val="20"/>
              </w:rPr>
              <w:t>B.</w:t>
            </w:r>
            <w:r w:rsidRPr="00701852">
              <w:rPr>
                <w:rFonts w:eastAsia="細明體"/>
                <w:sz w:val="20"/>
              </w:rPr>
              <w:t>事故者</w:t>
            </w:r>
            <w:r w:rsidRPr="00701852">
              <w:rPr>
                <w:rFonts w:eastAsia="細明體"/>
                <w:sz w:val="20"/>
              </w:rPr>
              <w:t>ID</w:t>
            </w:r>
          </w:p>
        </w:tc>
        <w:tc>
          <w:tcPr>
            <w:tcW w:w="1821" w:type="dxa"/>
          </w:tcPr>
          <w:p w:rsidR="00824F77" w:rsidRPr="00824F77" w:rsidRDefault="00824F77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E429EE" w:rsidRPr="00701852" w:rsidTr="00A51E2A">
        <w:tc>
          <w:tcPr>
            <w:tcW w:w="1596" w:type="dxa"/>
            <w:shd w:val="clear" w:color="auto" w:fill="FFFF99"/>
            <w:vAlign w:val="center"/>
          </w:tcPr>
          <w:p w:rsidR="00E429EE" w:rsidRPr="00701852" w:rsidRDefault="00E429EE" w:rsidP="00F937A6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模型分類</w:t>
            </w:r>
          </w:p>
        </w:tc>
        <w:tc>
          <w:tcPr>
            <w:tcW w:w="2009" w:type="dxa"/>
          </w:tcPr>
          <w:p w:rsidR="006F36BF" w:rsidRPr="00944847" w:rsidRDefault="009D50B3" w:rsidP="00944847">
            <w:pPr>
              <w:rPr>
                <w:rFonts w:eastAsia="細明體"/>
                <w:sz w:val="20"/>
              </w:rPr>
            </w:pPr>
            <w:r w:rsidRPr="00944847">
              <w:rPr>
                <w:rFonts w:eastAsia="細明體"/>
                <w:sz w:val="20"/>
              </w:rPr>
              <w:t>O_</w:t>
            </w:r>
            <w:r w:rsidRPr="00701852">
              <w:rPr>
                <w:rFonts w:eastAsia="細明體"/>
                <w:sz w:val="20"/>
              </w:rPr>
              <w:t>模型分類</w:t>
            </w:r>
          </w:p>
        </w:tc>
        <w:tc>
          <w:tcPr>
            <w:tcW w:w="1821" w:type="dxa"/>
          </w:tcPr>
          <w:p w:rsidR="00E429EE" w:rsidRPr="00701852" w:rsidRDefault="00E429EE" w:rsidP="00F937A6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E429EE" w:rsidRPr="00701852" w:rsidTr="00A51E2A">
        <w:tc>
          <w:tcPr>
            <w:tcW w:w="1596" w:type="dxa"/>
            <w:shd w:val="clear" w:color="auto" w:fill="FFFF99"/>
            <w:vAlign w:val="center"/>
          </w:tcPr>
          <w:p w:rsidR="00E429EE" w:rsidRPr="00701852" w:rsidRDefault="00E429EE" w:rsidP="00F937A6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因子代碼</w:t>
            </w:r>
          </w:p>
        </w:tc>
        <w:tc>
          <w:tcPr>
            <w:tcW w:w="2009" w:type="dxa"/>
          </w:tcPr>
          <w:p w:rsidR="00E429EE" w:rsidRPr="00944847" w:rsidRDefault="00DC4F7E" w:rsidP="00944847">
            <w:pPr>
              <w:rPr>
                <w:rFonts w:eastAsia="細明體"/>
                <w:sz w:val="20"/>
              </w:rPr>
            </w:pPr>
            <w:r w:rsidRPr="00944847">
              <w:rPr>
                <w:rFonts w:eastAsia="細明體"/>
                <w:sz w:val="20"/>
              </w:rPr>
              <w:t>‘</w:t>
            </w:r>
            <w:r w:rsidR="0038142D" w:rsidRPr="00944847">
              <w:rPr>
                <w:rFonts w:eastAsia="細明體" w:hint="eastAsia"/>
                <w:sz w:val="20"/>
              </w:rPr>
              <w:t>B</w:t>
            </w:r>
            <w:r w:rsidRPr="00944847">
              <w:rPr>
                <w:rFonts w:eastAsia="細明體"/>
                <w:sz w:val="20"/>
              </w:rPr>
              <w:t>01’</w:t>
            </w:r>
          </w:p>
        </w:tc>
        <w:tc>
          <w:tcPr>
            <w:tcW w:w="1821" w:type="dxa"/>
          </w:tcPr>
          <w:p w:rsidR="00E429EE" w:rsidRPr="00701852" w:rsidRDefault="00E429EE" w:rsidP="00F937A6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DF45A7" w:rsidRPr="00701852" w:rsidTr="00A51E2A">
        <w:tc>
          <w:tcPr>
            <w:tcW w:w="1596" w:type="dxa"/>
            <w:shd w:val="clear" w:color="auto" w:fill="FFFF99"/>
            <w:vAlign w:val="center"/>
          </w:tcPr>
          <w:p w:rsidR="00DF45A7" w:rsidRPr="00701852" w:rsidRDefault="00DF45A7" w:rsidP="00F937A6">
            <w:pPr>
              <w:rPr>
                <w:rFonts w:eastAsia="細明體"/>
                <w:sz w:val="20"/>
              </w:rPr>
            </w:pPr>
            <w:r>
              <w:rPr>
                <w:rFonts w:ascii="細明體" w:eastAsia="細明體" w:hAnsi="細明體" w:hint="eastAsia"/>
                <w:caps/>
                <w:sz w:val="20"/>
              </w:rPr>
              <w:t>事故日期</w:t>
            </w:r>
          </w:p>
        </w:tc>
        <w:tc>
          <w:tcPr>
            <w:tcW w:w="2009" w:type="dxa"/>
          </w:tcPr>
          <w:p w:rsidR="00DF45A7" w:rsidRPr="00944847" w:rsidRDefault="005B60C9" w:rsidP="005B60C9">
            <w:pPr>
              <w:rPr>
                <w:rFonts w:eastAsia="細明體"/>
                <w:sz w:val="20"/>
              </w:rPr>
            </w:pPr>
            <w:r>
              <w:rPr>
                <w:rFonts w:eastAsia="細明體" w:hint="eastAsia"/>
                <w:sz w:val="20"/>
              </w:rPr>
              <w:t>C</w:t>
            </w:r>
            <w:r w:rsidR="00DF45A7" w:rsidRPr="00944847">
              <w:rPr>
                <w:rFonts w:eastAsia="細明體"/>
                <w:sz w:val="20"/>
              </w:rPr>
              <w:t>.</w:t>
            </w:r>
            <w:r w:rsidR="00DF45A7" w:rsidRPr="00944847">
              <w:rPr>
                <w:rFonts w:eastAsia="細明體" w:hint="eastAsia"/>
                <w:sz w:val="20"/>
              </w:rPr>
              <w:t>事故日期</w:t>
            </w:r>
          </w:p>
        </w:tc>
        <w:tc>
          <w:tcPr>
            <w:tcW w:w="1821" w:type="dxa"/>
          </w:tcPr>
          <w:p w:rsidR="00DF45A7" w:rsidRPr="00701852" w:rsidRDefault="00DF45A7" w:rsidP="00F937A6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E429EE" w:rsidRPr="00701852" w:rsidTr="00A51E2A">
        <w:tc>
          <w:tcPr>
            <w:tcW w:w="1596" w:type="dxa"/>
            <w:shd w:val="clear" w:color="auto" w:fill="FFFF99"/>
            <w:vAlign w:val="center"/>
          </w:tcPr>
          <w:p w:rsidR="00E429EE" w:rsidRPr="00701852" w:rsidRDefault="00E429EE" w:rsidP="00F937A6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代碼數值</w:t>
            </w:r>
          </w:p>
        </w:tc>
        <w:tc>
          <w:tcPr>
            <w:tcW w:w="2009" w:type="dxa"/>
          </w:tcPr>
          <w:p w:rsidR="00E429EE" w:rsidRPr="00701852" w:rsidRDefault="0038142D" w:rsidP="00944847">
            <w:pPr>
              <w:rPr>
                <w:rFonts w:eastAsia="細明體"/>
                <w:sz w:val="20"/>
              </w:rPr>
            </w:pPr>
            <w:r w:rsidRPr="00944847">
              <w:rPr>
                <w:rFonts w:eastAsia="細明體" w:hint="eastAsia"/>
                <w:sz w:val="20"/>
              </w:rPr>
              <w:t>O_</w:t>
            </w:r>
            <w:r w:rsidRPr="00944847">
              <w:rPr>
                <w:rFonts w:eastAsia="細明體" w:hint="eastAsia"/>
                <w:sz w:val="20"/>
              </w:rPr>
              <w:t>異地求診次數</w:t>
            </w:r>
          </w:p>
        </w:tc>
        <w:tc>
          <w:tcPr>
            <w:tcW w:w="1821" w:type="dxa"/>
          </w:tcPr>
          <w:p w:rsidR="00E429EE" w:rsidRPr="00701852" w:rsidRDefault="00507A9C" w:rsidP="00F937A6">
            <w:pPr>
              <w:rPr>
                <w:rFonts w:eastAsia="標楷體"/>
                <w:sz w:val="20"/>
                <w:szCs w:val="20"/>
              </w:rPr>
            </w:pPr>
            <w:r w:rsidRPr="00701852">
              <w:rPr>
                <w:rFonts w:eastAsia="標楷體"/>
                <w:sz w:val="20"/>
                <w:szCs w:val="20"/>
              </w:rPr>
              <w:t>DEFAULT ‘0’</w:t>
            </w:r>
          </w:p>
        </w:tc>
      </w:tr>
      <w:tr w:rsidR="00E429EE" w:rsidRPr="00701852" w:rsidTr="00A51E2A">
        <w:tc>
          <w:tcPr>
            <w:tcW w:w="1596" w:type="dxa"/>
            <w:shd w:val="clear" w:color="auto" w:fill="FFFF99"/>
            <w:vAlign w:val="center"/>
          </w:tcPr>
          <w:p w:rsidR="00E429EE" w:rsidRPr="00701852" w:rsidRDefault="00E429EE" w:rsidP="00F937A6">
            <w:pPr>
              <w:rPr>
                <w:rFonts w:eastAsia="細明體"/>
                <w:caps/>
                <w:sz w:val="20"/>
              </w:rPr>
            </w:pPr>
            <w:r w:rsidRPr="00701852">
              <w:rPr>
                <w:rFonts w:eastAsia="細明體"/>
                <w:caps/>
                <w:sz w:val="20"/>
              </w:rPr>
              <w:t>資料更新時間</w:t>
            </w:r>
          </w:p>
        </w:tc>
        <w:tc>
          <w:tcPr>
            <w:tcW w:w="2009" w:type="dxa"/>
            <w:vAlign w:val="bottom"/>
          </w:tcPr>
          <w:p w:rsidR="00E429EE" w:rsidRPr="00944847" w:rsidRDefault="00E429EE" w:rsidP="00F937A6">
            <w:pPr>
              <w:rPr>
                <w:rFonts w:eastAsia="細明體"/>
                <w:sz w:val="20"/>
              </w:rPr>
            </w:pPr>
            <w:r w:rsidRPr="00944847">
              <w:rPr>
                <w:rFonts w:eastAsia="細明體"/>
                <w:sz w:val="20"/>
              </w:rPr>
              <w:t>今天日期時間</w:t>
            </w:r>
          </w:p>
        </w:tc>
        <w:tc>
          <w:tcPr>
            <w:tcW w:w="1821" w:type="dxa"/>
          </w:tcPr>
          <w:p w:rsidR="00E429EE" w:rsidRPr="00701852" w:rsidRDefault="00E429EE" w:rsidP="00F937A6">
            <w:pPr>
              <w:rPr>
                <w:rFonts w:eastAsia="標楷體"/>
                <w:sz w:val="20"/>
                <w:szCs w:val="20"/>
              </w:rPr>
            </w:pPr>
          </w:p>
        </w:tc>
      </w:tr>
    </w:tbl>
    <w:p w:rsidR="006653DA" w:rsidRPr="00701852" w:rsidRDefault="006653DA" w:rsidP="0008170A">
      <w:pPr>
        <w:pStyle w:val="Tabletext"/>
        <w:keepLines w:val="0"/>
        <w:numPr>
          <w:ilvl w:val="6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t>異地申請</w:t>
      </w:r>
      <w:r>
        <w:rPr>
          <w:rFonts w:ascii="細明體" w:eastAsia="細明體" w:hAnsi="細明體" w:hint="eastAsia"/>
          <w:lang w:eastAsia="zh-TW"/>
        </w:rPr>
        <w:t>(</w:t>
      </w:r>
      <w:r>
        <w:t>B0</w:t>
      </w:r>
      <w:r>
        <w:rPr>
          <w:rFonts w:hint="eastAsia"/>
          <w:lang w:eastAsia="zh-TW"/>
        </w:rPr>
        <w:t>4</w:t>
      </w:r>
      <w:r>
        <w:rPr>
          <w:rFonts w:ascii="細明體" w:eastAsia="細明體" w:hAnsi="細明體" w:hint="eastAsia"/>
          <w:lang w:eastAsia="zh-TW"/>
        </w:rPr>
        <w:t>)</w:t>
      </w:r>
      <w:r w:rsidRPr="00701852">
        <w:rPr>
          <w:kern w:val="2"/>
          <w:szCs w:val="24"/>
          <w:lang w:eastAsia="zh-TW"/>
        </w:rPr>
        <w:t>：</w:t>
      </w:r>
    </w:p>
    <w:p w:rsidR="006653DA" w:rsidRPr="00CC2924" w:rsidRDefault="006653DA" w:rsidP="0008170A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160015">
        <w:rPr>
          <w:rFonts w:hint="eastAsia"/>
          <w:lang w:eastAsia="zh-TW"/>
        </w:rPr>
        <w:t>IF</w:t>
      </w:r>
      <w:r>
        <w:rPr>
          <w:rFonts w:eastAsia="細明體" w:hint="eastAsia"/>
          <w:kern w:val="2"/>
          <w:szCs w:val="24"/>
          <w:lang w:eastAsia="zh-TW"/>
        </w:rPr>
        <w:t>輸入</w:t>
      </w:r>
      <w:r>
        <w:rPr>
          <w:rFonts w:eastAsia="細明體" w:hint="eastAsia"/>
          <w:kern w:val="2"/>
          <w:szCs w:val="24"/>
          <w:lang w:eastAsia="zh-TW"/>
        </w:rPr>
        <w:t>.</w:t>
      </w:r>
      <w:r>
        <w:rPr>
          <w:rFonts w:hint="eastAsia"/>
          <w:lang w:eastAsia="zh-TW"/>
        </w:rPr>
        <w:t>是否清檔</w:t>
      </w:r>
      <w:r>
        <w:rPr>
          <w:rFonts w:hint="eastAsia"/>
          <w:lang w:eastAsia="zh-TW"/>
        </w:rPr>
        <w:t xml:space="preserve"> =</w:t>
      </w:r>
      <w:r>
        <w:rPr>
          <w:lang w:eastAsia="zh-TW"/>
        </w:rPr>
        <w:t>’</w:t>
      </w:r>
      <w:r>
        <w:rPr>
          <w:rFonts w:hint="eastAsia"/>
          <w:lang w:eastAsia="zh-TW"/>
        </w:rPr>
        <w:t>Y</w:t>
      </w:r>
      <w:r>
        <w:rPr>
          <w:lang w:eastAsia="zh-TW"/>
        </w:rPr>
        <w:t>’</w:t>
      </w:r>
    </w:p>
    <w:p w:rsidR="006653DA" w:rsidRPr="00160015" w:rsidRDefault="006653DA" w:rsidP="0008170A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hint="eastAsia"/>
        </w:rPr>
      </w:pPr>
      <w:r w:rsidRPr="00701852">
        <w:rPr>
          <w:kern w:val="2"/>
          <w:szCs w:val="24"/>
          <w:lang w:eastAsia="zh-TW"/>
        </w:rPr>
        <w:t>INSERT</w:t>
      </w:r>
      <w:r>
        <w:rPr>
          <w:rFonts w:hint="eastAsia"/>
          <w:kern w:val="2"/>
          <w:szCs w:val="24"/>
          <w:lang w:eastAsia="zh-TW"/>
        </w:rPr>
        <w:t xml:space="preserve"> </w:t>
      </w:r>
      <w:r w:rsidRPr="00160015">
        <w:t>DTAAV011</w:t>
      </w:r>
    </w:p>
    <w:p w:rsidR="006653DA" w:rsidRPr="00160015" w:rsidRDefault="006653DA" w:rsidP="0008170A">
      <w:pPr>
        <w:pStyle w:val="Tabletext"/>
        <w:keepLines w:val="0"/>
        <w:numPr>
          <w:ilvl w:val="7"/>
          <w:numId w:val="1"/>
        </w:numPr>
        <w:spacing w:after="0" w:line="240" w:lineRule="auto"/>
      </w:pPr>
      <w:r w:rsidRPr="00160015">
        <w:rPr>
          <w:rFonts w:hint="eastAsia"/>
        </w:rPr>
        <w:t>ELSE</w:t>
      </w:r>
    </w:p>
    <w:p w:rsidR="006653DA" w:rsidRPr="00160015" w:rsidRDefault="006653DA" w:rsidP="0008170A">
      <w:pPr>
        <w:pStyle w:val="Tabletext"/>
        <w:keepLines w:val="0"/>
        <w:numPr>
          <w:ilvl w:val="8"/>
          <w:numId w:val="1"/>
        </w:numPr>
        <w:spacing w:after="0" w:line="240" w:lineRule="auto"/>
      </w:pPr>
      <w:r w:rsidRPr="00160015">
        <w:t>INSERT_UPDATE</w:t>
      </w:r>
      <w:r w:rsidRPr="00160015">
        <w:rPr>
          <w:rFonts w:hint="eastAsia"/>
        </w:rPr>
        <w:t xml:space="preserve"> </w:t>
      </w:r>
      <w:r w:rsidRPr="00160015">
        <w:t>DTAAV011</w:t>
      </w:r>
    </w:p>
    <w:p w:rsidR="006653DA" w:rsidRPr="00160015" w:rsidRDefault="006653DA" w:rsidP="0008170A">
      <w:pPr>
        <w:pStyle w:val="Tabletext"/>
        <w:keepLines w:val="0"/>
        <w:numPr>
          <w:ilvl w:val="7"/>
          <w:numId w:val="1"/>
        </w:numPr>
        <w:spacing w:after="0" w:line="240" w:lineRule="auto"/>
      </w:pPr>
      <w:r w:rsidRPr="00160015">
        <w:t>格式如下：</w:t>
      </w:r>
    </w:p>
    <w:tbl>
      <w:tblPr>
        <w:tblW w:w="0" w:type="auto"/>
        <w:tblInd w:w="28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96"/>
        <w:gridCol w:w="2009"/>
        <w:gridCol w:w="1821"/>
      </w:tblGrid>
      <w:tr w:rsidR="006653DA" w:rsidRPr="00701852" w:rsidTr="00F82303">
        <w:tc>
          <w:tcPr>
            <w:tcW w:w="1596" w:type="dxa"/>
            <w:shd w:val="clear" w:color="auto" w:fill="C0C0C0"/>
          </w:tcPr>
          <w:p w:rsidR="006653DA" w:rsidRPr="00701852" w:rsidRDefault="006653DA" w:rsidP="00F82303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2009" w:type="dxa"/>
            <w:shd w:val="clear" w:color="auto" w:fill="C0C0C0"/>
          </w:tcPr>
          <w:p w:rsidR="006653DA" w:rsidRPr="00701852" w:rsidRDefault="006653DA" w:rsidP="00F82303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1821" w:type="dxa"/>
            <w:shd w:val="clear" w:color="auto" w:fill="C0C0C0"/>
          </w:tcPr>
          <w:p w:rsidR="006653DA" w:rsidRPr="00701852" w:rsidRDefault="006653DA" w:rsidP="00F82303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其他說明</w:t>
            </w:r>
          </w:p>
        </w:tc>
      </w:tr>
      <w:tr w:rsidR="006653DA" w:rsidRPr="00701852" w:rsidTr="00F82303">
        <w:tc>
          <w:tcPr>
            <w:tcW w:w="1596" w:type="dxa"/>
            <w:shd w:val="clear" w:color="auto" w:fill="FFFF99"/>
            <w:vAlign w:val="center"/>
          </w:tcPr>
          <w:p w:rsidR="006653DA" w:rsidRPr="00701852" w:rsidRDefault="006653DA" w:rsidP="00F82303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受理編號</w:t>
            </w:r>
          </w:p>
        </w:tc>
        <w:tc>
          <w:tcPr>
            <w:tcW w:w="2009" w:type="dxa"/>
          </w:tcPr>
          <w:p w:rsidR="006653DA" w:rsidRPr="00A43E70" w:rsidRDefault="006653DA" w:rsidP="00A43E70">
            <w:pPr>
              <w:rPr>
                <w:rFonts w:eastAsia="細明體"/>
                <w:sz w:val="20"/>
              </w:rPr>
            </w:pPr>
            <w:r w:rsidRPr="00A43E70">
              <w:rPr>
                <w:rFonts w:eastAsia="細明體"/>
                <w:sz w:val="20"/>
              </w:rPr>
              <w:t>A.</w:t>
            </w:r>
            <w:r w:rsidRPr="00A43E70">
              <w:rPr>
                <w:rFonts w:eastAsia="細明體"/>
                <w:sz w:val="20"/>
              </w:rPr>
              <w:t>受理編號</w:t>
            </w:r>
          </w:p>
        </w:tc>
        <w:tc>
          <w:tcPr>
            <w:tcW w:w="1821" w:type="dxa"/>
          </w:tcPr>
          <w:p w:rsidR="006653DA" w:rsidRPr="00824F77" w:rsidRDefault="006653DA" w:rsidP="00F82303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5D6111" w:rsidRPr="00701852" w:rsidTr="00F82303">
        <w:tc>
          <w:tcPr>
            <w:tcW w:w="1596" w:type="dxa"/>
            <w:shd w:val="clear" w:color="auto" w:fill="FFFF99"/>
            <w:vAlign w:val="center"/>
          </w:tcPr>
          <w:p w:rsidR="005D6111" w:rsidRPr="00701852" w:rsidRDefault="005D6111" w:rsidP="00F82303">
            <w:pPr>
              <w:rPr>
                <w:rFonts w:eastAsia="細明體"/>
                <w:sz w:val="20"/>
              </w:rPr>
            </w:pPr>
            <w:r>
              <w:rPr>
                <w:rFonts w:eastAsia="細明體" w:hint="eastAsia"/>
                <w:sz w:val="20"/>
              </w:rPr>
              <w:t>事故日期</w:t>
            </w:r>
          </w:p>
        </w:tc>
        <w:tc>
          <w:tcPr>
            <w:tcW w:w="2009" w:type="dxa"/>
          </w:tcPr>
          <w:p w:rsidR="005D6111" w:rsidRPr="00A43E70" w:rsidRDefault="005D6111" w:rsidP="00A43E70">
            <w:pPr>
              <w:rPr>
                <w:rFonts w:eastAsia="細明體"/>
                <w:sz w:val="20"/>
              </w:rPr>
            </w:pPr>
            <w:r>
              <w:rPr>
                <w:rFonts w:eastAsia="細明體" w:hint="eastAsia"/>
                <w:sz w:val="20"/>
              </w:rPr>
              <w:t>C.</w:t>
            </w:r>
            <w:r>
              <w:rPr>
                <w:rFonts w:eastAsia="細明體" w:hint="eastAsia"/>
                <w:sz w:val="20"/>
              </w:rPr>
              <w:t>事故日期</w:t>
            </w:r>
          </w:p>
        </w:tc>
        <w:tc>
          <w:tcPr>
            <w:tcW w:w="1821" w:type="dxa"/>
          </w:tcPr>
          <w:p w:rsidR="005D6111" w:rsidRPr="00824F77" w:rsidRDefault="005D6111" w:rsidP="00F82303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5D6111" w:rsidRPr="00701852" w:rsidTr="00F82303">
        <w:tc>
          <w:tcPr>
            <w:tcW w:w="1596" w:type="dxa"/>
            <w:shd w:val="clear" w:color="auto" w:fill="FFFF99"/>
            <w:vAlign w:val="center"/>
          </w:tcPr>
          <w:p w:rsidR="005D6111" w:rsidRPr="00701852" w:rsidRDefault="005D6111" w:rsidP="00F82303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事故者</w:t>
            </w:r>
            <w:r w:rsidRPr="00701852">
              <w:rPr>
                <w:rFonts w:eastAsia="細明體"/>
                <w:sz w:val="20"/>
              </w:rPr>
              <w:t>ID</w:t>
            </w:r>
          </w:p>
        </w:tc>
        <w:tc>
          <w:tcPr>
            <w:tcW w:w="2009" w:type="dxa"/>
          </w:tcPr>
          <w:p w:rsidR="005D6111" w:rsidRPr="00A43E70" w:rsidRDefault="005D6111" w:rsidP="00A43E70">
            <w:pPr>
              <w:rPr>
                <w:rFonts w:eastAsia="細明體"/>
                <w:sz w:val="20"/>
              </w:rPr>
            </w:pPr>
            <w:r w:rsidRPr="00A43E70">
              <w:rPr>
                <w:rFonts w:eastAsia="細明體"/>
                <w:sz w:val="20"/>
              </w:rPr>
              <w:t>B.</w:t>
            </w:r>
            <w:r w:rsidRPr="00701852">
              <w:rPr>
                <w:rFonts w:eastAsia="細明體"/>
                <w:sz w:val="20"/>
              </w:rPr>
              <w:t>事故者</w:t>
            </w:r>
            <w:r w:rsidRPr="00701852">
              <w:rPr>
                <w:rFonts w:eastAsia="細明體"/>
                <w:sz w:val="20"/>
              </w:rPr>
              <w:t>ID</w:t>
            </w:r>
          </w:p>
        </w:tc>
        <w:tc>
          <w:tcPr>
            <w:tcW w:w="1821" w:type="dxa"/>
          </w:tcPr>
          <w:p w:rsidR="005D6111" w:rsidRPr="00824F77" w:rsidRDefault="005D6111" w:rsidP="00F82303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5D6111" w:rsidRPr="00701852" w:rsidTr="00F82303">
        <w:tc>
          <w:tcPr>
            <w:tcW w:w="1596" w:type="dxa"/>
            <w:shd w:val="clear" w:color="auto" w:fill="FFFF99"/>
            <w:vAlign w:val="center"/>
          </w:tcPr>
          <w:p w:rsidR="005D6111" w:rsidRPr="00701852" w:rsidRDefault="005D6111" w:rsidP="00F82303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模型分類</w:t>
            </w:r>
          </w:p>
        </w:tc>
        <w:tc>
          <w:tcPr>
            <w:tcW w:w="2009" w:type="dxa"/>
          </w:tcPr>
          <w:p w:rsidR="005D6111" w:rsidRPr="00A43E70" w:rsidRDefault="005D6111" w:rsidP="00A43E70">
            <w:pPr>
              <w:rPr>
                <w:rFonts w:eastAsia="細明體"/>
                <w:sz w:val="20"/>
              </w:rPr>
            </w:pPr>
            <w:r w:rsidRPr="00A43E70">
              <w:rPr>
                <w:rFonts w:eastAsia="細明體"/>
                <w:sz w:val="20"/>
              </w:rPr>
              <w:t>O_</w:t>
            </w:r>
            <w:r w:rsidRPr="00701852">
              <w:rPr>
                <w:rFonts w:eastAsia="細明體"/>
                <w:sz w:val="20"/>
              </w:rPr>
              <w:t>模型分類</w:t>
            </w:r>
          </w:p>
        </w:tc>
        <w:tc>
          <w:tcPr>
            <w:tcW w:w="1821" w:type="dxa"/>
          </w:tcPr>
          <w:p w:rsidR="005D6111" w:rsidRPr="00701852" w:rsidRDefault="005D6111" w:rsidP="00F82303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5D6111" w:rsidRPr="00701852" w:rsidTr="00F82303">
        <w:tc>
          <w:tcPr>
            <w:tcW w:w="1596" w:type="dxa"/>
            <w:shd w:val="clear" w:color="auto" w:fill="FFFF99"/>
            <w:vAlign w:val="center"/>
          </w:tcPr>
          <w:p w:rsidR="005D6111" w:rsidRPr="00701852" w:rsidRDefault="005D6111" w:rsidP="00F82303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因子代碼</w:t>
            </w:r>
          </w:p>
        </w:tc>
        <w:tc>
          <w:tcPr>
            <w:tcW w:w="2009" w:type="dxa"/>
          </w:tcPr>
          <w:p w:rsidR="005D6111" w:rsidRPr="00A43E70" w:rsidRDefault="005D6111" w:rsidP="00A43E70">
            <w:pPr>
              <w:rPr>
                <w:rFonts w:eastAsia="細明體"/>
                <w:sz w:val="20"/>
              </w:rPr>
            </w:pPr>
            <w:r w:rsidRPr="00A43E70">
              <w:rPr>
                <w:rFonts w:eastAsia="細明體"/>
                <w:sz w:val="20"/>
              </w:rPr>
              <w:t>‘</w:t>
            </w:r>
            <w:r w:rsidRPr="00A43E70">
              <w:rPr>
                <w:rFonts w:eastAsia="細明體" w:hint="eastAsia"/>
                <w:sz w:val="20"/>
              </w:rPr>
              <w:t>B</w:t>
            </w:r>
            <w:r w:rsidRPr="00A43E70">
              <w:rPr>
                <w:rFonts w:eastAsia="細明體"/>
                <w:sz w:val="20"/>
              </w:rPr>
              <w:t>0</w:t>
            </w:r>
            <w:r w:rsidRPr="00A43E70">
              <w:rPr>
                <w:rFonts w:eastAsia="細明體" w:hint="eastAsia"/>
                <w:sz w:val="20"/>
              </w:rPr>
              <w:t>4</w:t>
            </w:r>
            <w:r w:rsidRPr="00A43E70">
              <w:rPr>
                <w:rFonts w:eastAsia="細明體"/>
                <w:sz w:val="20"/>
              </w:rPr>
              <w:t>’</w:t>
            </w:r>
          </w:p>
        </w:tc>
        <w:tc>
          <w:tcPr>
            <w:tcW w:w="1821" w:type="dxa"/>
          </w:tcPr>
          <w:p w:rsidR="005D6111" w:rsidRPr="00701852" w:rsidRDefault="005D6111" w:rsidP="00F82303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5D6111" w:rsidRPr="00701852" w:rsidTr="00F82303">
        <w:tc>
          <w:tcPr>
            <w:tcW w:w="1596" w:type="dxa"/>
            <w:shd w:val="clear" w:color="auto" w:fill="FFFF99"/>
            <w:vAlign w:val="center"/>
          </w:tcPr>
          <w:p w:rsidR="005D6111" w:rsidRPr="00701852" w:rsidRDefault="005D6111" w:rsidP="00F82303">
            <w:pPr>
              <w:rPr>
                <w:rFonts w:eastAsia="細明體"/>
                <w:sz w:val="20"/>
              </w:rPr>
            </w:pPr>
            <w:r>
              <w:rPr>
                <w:rFonts w:ascii="細明體" w:eastAsia="細明體" w:hAnsi="細明體" w:hint="eastAsia"/>
                <w:caps/>
                <w:sz w:val="20"/>
              </w:rPr>
              <w:t>事故日期</w:t>
            </w:r>
          </w:p>
        </w:tc>
        <w:tc>
          <w:tcPr>
            <w:tcW w:w="2009" w:type="dxa"/>
          </w:tcPr>
          <w:p w:rsidR="005D6111" w:rsidRPr="00A43E70" w:rsidRDefault="005D6111" w:rsidP="001967A5">
            <w:pPr>
              <w:rPr>
                <w:rFonts w:eastAsia="細明體"/>
                <w:sz w:val="20"/>
              </w:rPr>
            </w:pPr>
            <w:r>
              <w:rPr>
                <w:rFonts w:eastAsia="細明體" w:hint="eastAsia"/>
                <w:sz w:val="20"/>
              </w:rPr>
              <w:t>C</w:t>
            </w:r>
            <w:r w:rsidRPr="00A43E70">
              <w:rPr>
                <w:rFonts w:eastAsia="細明體"/>
                <w:sz w:val="20"/>
              </w:rPr>
              <w:t>.</w:t>
            </w:r>
            <w:r w:rsidRPr="00A43E70">
              <w:rPr>
                <w:rFonts w:eastAsia="細明體" w:hint="eastAsia"/>
                <w:sz w:val="20"/>
              </w:rPr>
              <w:t>事故日期</w:t>
            </w:r>
          </w:p>
        </w:tc>
        <w:tc>
          <w:tcPr>
            <w:tcW w:w="1821" w:type="dxa"/>
          </w:tcPr>
          <w:p w:rsidR="005D6111" w:rsidRPr="00701852" w:rsidRDefault="005D6111" w:rsidP="00F82303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5D6111" w:rsidRPr="00701852" w:rsidTr="00F82303">
        <w:tc>
          <w:tcPr>
            <w:tcW w:w="1596" w:type="dxa"/>
            <w:shd w:val="clear" w:color="auto" w:fill="FFFF99"/>
            <w:vAlign w:val="center"/>
          </w:tcPr>
          <w:p w:rsidR="005D6111" w:rsidRPr="00701852" w:rsidRDefault="005D6111" w:rsidP="00F82303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代碼數值</w:t>
            </w:r>
          </w:p>
        </w:tc>
        <w:tc>
          <w:tcPr>
            <w:tcW w:w="2009" w:type="dxa"/>
          </w:tcPr>
          <w:p w:rsidR="005D6111" w:rsidRPr="00701852" w:rsidRDefault="005D6111" w:rsidP="00A43E70">
            <w:pPr>
              <w:rPr>
                <w:rFonts w:eastAsia="細明體"/>
                <w:sz w:val="20"/>
              </w:rPr>
            </w:pPr>
            <w:r w:rsidRPr="00A43E70">
              <w:rPr>
                <w:rFonts w:eastAsia="細明體" w:hint="eastAsia"/>
                <w:sz w:val="20"/>
              </w:rPr>
              <w:t>O_</w:t>
            </w:r>
            <w:r w:rsidRPr="00A43E70">
              <w:rPr>
                <w:rFonts w:eastAsia="細明體" w:hint="eastAsia"/>
                <w:sz w:val="20"/>
              </w:rPr>
              <w:t>異地</w:t>
            </w:r>
            <w:r w:rsidRPr="00A43E70">
              <w:rPr>
                <w:rFonts w:eastAsia="細明體"/>
                <w:sz w:val="20"/>
              </w:rPr>
              <w:t>申請</w:t>
            </w:r>
            <w:r w:rsidRPr="00A43E70">
              <w:rPr>
                <w:rFonts w:eastAsia="細明體" w:hint="eastAsia"/>
                <w:sz w:val="20"/>
              </w:rPr>
              <w:t>次數</w:t>
            </w:r>
          </w:p>
        </w:tc>
        <w:tc>
          <w:tcPr>
            <w:tcW w:w="1821" w:type="dxa"/>
          </w:tcPr>
          <w:p w:rsidR="005D6111" w:rsidRPr="00701852" w:rsidRDefault="005D6111" w:rsidP="00F82303">
            <w:pPr>
              <w:rPr>
                <w:rFonts w:eastAsia="標楷體"/>
                <w:sz w:val="20"/>
                <w:szCs w:val="20"/>
              </w:rPr>
            </w:pPr>
            <w:r w:rsidRPr="00701852">
              <w:rPr>
                <w:rFonts w:eastAsia="標楷體"/>
                <w:sz w:val="20"/>
                <w:szCs w:val="20"/>
              </w:rPr>
              <w:t>DEFAULT ‘0’</w:t>
            </w:r>
          </w:p>
        </w:tc>
      </w:tr>
      <w:tr w:rsidR="005D6111" w:rsidRPr="00701852" w:rsidTr="00F82303">
        <w:tc>
          <w:tcPr>
            <w:tcW w:w="1596" w:type="dxa"/>
            <w:shd w:val="clear" w:color="auto" w:fill="FFFF99"/>
            <w:vAlign w:val="center"/>
          </w:tcPr>
          <w:p w:rsidR="005D6111" w:rsidRPr="00701852" w:rsidRDefault="005D6111" w:rsidP="00F82303">
            <w:pPr>
              <w:rPr>
                <w:rFonts w:eastAsia="細明體"/>
                <w:caps/>
                <w:sz w:val="20"/>
              </w:rPr>
            </w:pPr>
            <w:r w:rsidRPr="00701852">
              <w:rPr>
                <w:rFonts w:eastAsia="細明體"/>
                <w:caps/>
                <w:sz w:val="20"/>
              </w:rPr>
              <w:t>資料更新時間</w:t>
            </w:r>
          </w:p>
        </w:tc>
        <w:tc>
          <w:tcPr>
            <w:tcW w:w="2009" w:type="dxa"/>
            <w:vAlign w:val="bottom"/>
          </w:tcPr>
          <w:p w:rsidR="005D6111" w:rsidRPr="00A43E70" w:rsidRDefault="005D6111" w:rsidP="00F82303">
            <w:pPr>
              <w:rPr>
                <w:rFonts w:eastAsia="細明體"/>
                <w:sz w:val="20"/>
              </w:rPr>
            </w:pPr>
            <w:r w:rsidRPr="00A43E70">
              <w:rPr>
                <w:rFonts w:eastAsia="細明體"/>
                <w:sz w:val="20"/>
              </w:rPr>
              <w:t>今天日期時間</w:t>
            </w:r>
          </w:p>
        </w:tc>
        <w:tc>
          <w:tcPr>
            <w:tcW w:w="1821" w:type="dxa"/>
          </w:tcPr>
          <w:p w:rsidR="005D6111" w:rsidRPr="00701852" w:rsidRDefault="005D6111" w:rsidP="00F82303">
            <w:pPr>
              <w:rPr>
                <w:rFonts w:eastAsia="標楷體"/>
                <w:sz w:val="20"/>
                <w:szCs w:val="20"/>
              </w:rPr>
            </w:pPr>
          </w:p>
        </w:tc>
      </w:tr>
    </w:tbl>
    <w:p w:rsidR="00714507" w:rsidRPr="00701852" w:rsidRDefault="00714507" w:rsidP="00B46C2C">
      <w:pPr>
        <w:pStyle w:val="Tabletext"/>
        <w:keepLines w:val="0"/>
        <w:numPr>
          <w:ilvl w:val="6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lang w:eastAsia="zh-TW"/>
        </w:rPr>
        <w:t>櫃檯件</w:t>
      </w:r>
      <w:r>
        <w:rPr>
          <w:rFonts w:ascii="細明體" w:eastAsia="細明體" w:hAnsi="細明體" w:hint="eastAsia"/>
          <w:lang w:eastAsia="zh-TW"/>
        </w:rPr>
        <w:t>(</w:t>
      </w:r>
      <w:r>
        <w:t>B0</w:t>
      </w:r>
      <w:r>
        <w:rPr>
          <w:rFonts w:hint="eastAsia"/>
          <w:lang w:eastAsia="zh-TW"/>
        </w:rPr>
        <w:t>5</w:t>
      </w:r>
      <w:r>
        <w:rPr>
          <w:rFonts w:ascii="細明體" w:eastAsia="細明體" w:hAnsi="細明體" w:hint="eastAsia"/>
          <w:lang w:eastAsia="zh-TW"/>
        </w:rPr>
        <w:t>)</w:t>
      </w:r>
      <w:r w:rsidRPr="00701852">
        <w:rPr>
          <w:kern w:val="2"/>
          <w:szCs w:val="24"/>
          <w:lang w:eastAsia="zh-TW"/>
        </w:rPr>
        <w:t>：</w:t>
      </w:r>
    </w:p>
    <w:p w:rsidR="00714507" w:rsidRPr="00CC2924" w:rsidRDefault="00714507" w:rsidP="00B46C2C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160015">
        <w:rPr>
          <w:rFonts w:hint="eastAsia"/>
          <w:lang w:eastAsia="zh-TW"/>
        </w:rPr>
        <w:t>IF</w:t>
      </w:r>
      <w:r>
        <w:rPr>
          <w:rFonts w:eastAsia="細明體" w:hint="eastAsia"/>
          <w:kern w:val="2"/>
          <w:szCs w:val="24"/>
          <w:lang w:eastAsia="zh-TW"/>
        </w:rPr>
        <w:t>輸入</w:t>
      </w:r>
      <w:r>
        <w:rPr>
          <w:rFonts w:eastAsia="細明體" w:hint="eastAsia"/>
          <w:kern w:val="2"/>
          <w:szCs w:val="24"/>
          <w:lang w:eastAsia="zh-TW"/>
        </w:rPr>
        <w:t>.</w:t>
      </w:r>
      <w:r>
        <w:rPr>
          <w:rFonts w:hint="eastAsia"/>
          <w:lang w:eastAsia="zh-TW"/>
        </w:rPr>
        <w:t>是否清檔</w:t>
      </w:r>
      <w:r>
        <w:rPr>
          <w:rFonts w:hint="eastAsia"/>
          <w:lang w:eastAsia="zh-TW"/>
        </w:rPr>
        <w:t xml:space="preserve"> =</w:t>
      </w:r>
      <w:r>
        <w:rPr>
          <w:lang w:eastAsia="zh-TW"/>
        </w:rPr>
        <w:t>’</w:t>
      </w:r>
      <w:r>
        <w:rPr>
          <w:rFonts w:hint="eastAsia"/>
          <w:lang w:eastAsia="zh-TW"/>
        </w:rPr>
        <w:t>Y</w:t>
      </w:r>
      <w:r>
        <w:rPr>
          <w:lang w:eastAsia="zh-TW"/>
        </w:rPr>
        <w:t>’</w:t>
      </w:r>
    </w:p>
    <w:p w:rsidR="00714507" w:rsidRPr="00160015" w:rsidRDefault="00714507" w:rsidP="00B46C2C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hint="eastAsia"/>
        </w:rPr>
      </w:pPr>
      <w:r w:rsidRPr="00701852">
        <w:rPr>
          <w:kern w:val="2"/>
          <w:szCs w:val="24"/>
          <w:lang w:eastAsia="zh-TW"/>
        </w:rPr>
        <w:t>INSERT</w:t>
      </w:r>
      <w:r>
        <w:rPr>
          <w:rFonts w:hint="eastAsia"/>
          <w:kern w:val="2"/>
          <w:szCs w:val="24"/>
          <w:lang w:eastAsia="zh-TW"/>
        </w:rPr>
        <w:t xml:space="preserve"> </w:t>
      </w:r>
      <w:r w:rsidRPr="00160015">
        <w:t>DTAAV011</w:t>
      </w:r>
    </w:p>
    <w:p w:rsidR="00714507" w:rsidRPr="00160015" w:rsidRDefault="00714507" w:rsidP="00B46C2C">
      <w:pPr>
        <w:pStyle w:val="Tabletext"/>
        <w:keepLines w:val="0"/>
        <w:numPr>
          <w:ilvl w:val="7"/>
          <w:numId w:val="1"/>
        </w:numPr>
        <w:spacing w:after="0" w:line="240" w:lineRule="auto"/>
      </w:pPr>
      <w:r w:rsidRPr="00160015">
        <w:rPr>
          <w:rFonts w:hint="eastAsia"/>
        </w:rPr>
        <w:t>ELSE</w:t>
      </w:r>
    </w:p>
    <w:p w:rsidR="00714507" w:rsidRPr="00160015" w:rsidRDefault="00714507" w:rsidP="00B46C2C">
      <w:pPr>
        <w:pStyle w:val="Tabletext"/>
        <w:keepLines w:val="0"/>
        <w:numPr>
          <w:ilvl w:val="8"/>
          <w:numId w:val="1"/>
        </w:numPr>
        <w:spacing w:after="0" w:line="240" w:lineRule="auto"/>
      </w:pPr>
      <w:r w:rsidRPr="00160015">
        <w:t>INSERT_UPDATE</w:t>
      </w:r>
      <w:r w:rsidRPr="00160015">
        <w:rPr>
          <w:rFonts w:hint="eastAsia"/>
        </w:rPr>
        <w:t xml:space="preserve"> </w:t>
      </w:r>
      <w:r w:rsidRPr="00160015">
        <w:t>DTAAV011</w:t>
      </w:r>
    </w:p>
    <w:p w:rsidR="00714507" w:rsidRPr="00160015" w:rsidRDefault="00714507" w:rsidP="00B46C2C">
      <w:pPr>
        <w:pStyle w:val="Tabletext"/>
        <w:keepLines w:val="0"/>
        <w:numPr>
          <w:ilvl w:val="7"/>
          <w:numId w:val="1"/>
        </w:numPr>
        <w:spacing w:after="0" w:line="240" w:lineRule="auto"/>
      </w:pPr>
      <w:r w:rsidRPr="00160015">
        <w:t>格式如下：</w:t>
      </w:r>
    </w:p>
    <w:tbl>
      <w:tblPr>
        <w:tblW w:w="0" w:type="auto"/>
        <w:tblInd w:w="28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96"/>
        <w:gridCol w:w="2009"/>
        <w:gridCol w:w="1821"/>
      </w:tblGrid>
      <w:tr w:rsidR="00714507" w:rsidRPr="00701852" w:rsidTr="00412371">
        <w:tc>
          <w:tcPr>
            <w:tcW w:w="1596" w:type="dxa"/>
            <w:shd w:val="clear" w:color="auto" w:fill="C0C0C0"/>
          </w:tcPr>
          <w:p w:rsidR="00714507" w:rsidRPr="00701852" w:rsidRDefault="00714507" w:rsidP="00412371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2009" w:type="dxa"/>
            <w:shd w:val="clear" w:color="auto" w:fill="C0C0C0"/>
          </w:tcPr>
          <w:p w:rsidR="00714507" w:rsidRPr="00701852" w:rsidRDefault="00714507" w:rsidP="00412371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1821" w:type="dxa"/>
            <w:shd w:val="clear" w:color="auto" w:fill="C0C0C0"/>
          </w:tcPr>
          <w:p w:rsidR="00714507" w:rsidRPr="00701852" w:rsidRDefault="00714507" w:rsidP="00412371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其他說明</w:t>
            </w:r>
          </w:p>
        </w:tc>
      </w:tr>
      <w:tr w:rsidR="00714507" w:rsidRPr="00701852" w:rsidTr="00412371">
        <w:tc>
          <w:tcPr>
            <w:tcW w:w="1596" w:type="dxa"/>
            <w:shd w:val="clear" w:color="auto" w:fill="FFFF99"/>
            <w:vAlign w:val="center"/>
          </w:tcPr>
          <w:p w:rsidR="00714507" w:rsidRPr="00701852" w:rsidRDefault="00714507" w:rsidP="00412371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受理編號</w:t>
            </w:r>
          </w:p>
        </w:tc>
        <w:tc>
          <w:tcPr>
            <w:tcW w:w="2009" w:type="dxa"/>
          </w:tcPr>
          <w:p w:rsidR="00714507" w:rsidRPr="00A43E70" w:rsidRDefault="00714507" w:rsidP="00412371">
            <w:pPr>
              <w:rPr>
                <w:rFonts w:eastAsia="細明體"/>
                <w:sz w:val="20"/>
              </w:rPr>
            </w:pPr>
            <w:r w:rsidRPr="00A43E70">
              <w:rPr>
                <w:rFonts w:eastAsia="細明體"/>
                <w:sz w:val="20"/>
              </w:rPr>
              <w:t>A.</w:t>
            </w:r>
            <w:r w:rsidRPr="00A43E70">
              <w:rPr>
                <w:rFonts w:eastAsia="細明體"/>
                <w:sz w:val="20"/>
              </w:rPr>
              <w:t>受理編號</w:t>
            </w:r>
          </w:p>
        </w:tc>
        <w:tc>
          <w:tcPr>
            <w:tcW w:w="1821" w:type="dxa"/>
          </w:tcPr>
          <w:p w:rsidR="00714507" w:rsidRPr="00824F77" w:rsidRDefault="00714507" w:rsidP="00412371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714507" w:rsidRPr="00701852" w:rsidTr="00412371">
        <w:tc>
          <w:tcPr>
            <w:tcW w:w="1596" w:type="dxa"/>
            <w:shd w:val="clear" w:color="auto" w:fill="FFFF99"/>
            <w:vAlign w:val="center"/>
          </w:tcPr>
          <w:p w:rsidR="00714507" w:rsidRPr="00701852" w:rsidRDefault="00714507" w:rsidP="00412371">
            <w:pPr>
              <w:rPr>
                <w:rFonts w:eastAsia="細明體"/>
                <w:sz w:val="20"/>
              </w:rPr>
            </w:pPr>
            <w:r>
              <w:rPr>
                <w:rFonts w:eastAsia="細明體" w:hint="eastAsia"/>
                <w:sz w:val="20"/>
              </w:rPr>
              <w:t>事故日期</w:t>
            </w:r>
          </w:p>
        </w:tc>
        <w:tc>
          <w:tcPr>
            <w:tcW w:w="2009" w:type="dxa"/>
          </w:tcPr>
          <w:p w:rsidR="00714507" w:rsidRPr="00A43E70" w:rsidRDefault="00714507" w:rsidP="00412371">
            <w:pPr>
              <w:rPr>
                <w:rFonts w:eastAsia="細明體"/>
                <w:sz w:val="20"/>
              </w:rPr>
            </w:pPr>
            <w:r>
              <w:rPr>
                <w:rFonts w:eastAsia="細明體" w:hint="eastAsia"/>
                <w:sz w:val="20"/>
              </w:rPr>
              <w:t>C.</w:t>
            </w:r>
            <w:r>
              <w:rPr>
                <w:rFonts w:eastAsia="細明體" w:hint="eastAsia"/>
                <w:sz w:val="20"/>
              </w:rPr>
              <w:t>事故日期</w:t>
            </w:r>
          </w:p>
        </w:tc>
        <w:tc>
          <w:tcPr>
            <w:tcW w:w="1821" w:type="dxa"/>
          </w:tcPr>
          <w:p w:rsidR="00714507" w:rsidRPr="00824F77" w:rsidRDefault="00714507" w:rsidP="00412371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714507" w:rsidRPr="00701852" w:rsidTr="00412371">
        <w:tc>
          <w:tcPr>
            <w:tcW w:w="1596" w:type="dxa"/>
            <w:shd w:val="clear" w:color="auto" w:fill="FFFF99"/>
            <w:vAlign w:val="center"/>
          </w:tcPr>
          <w:p w:rsidR="00714507" w:rsidRPr="00701852" w:rsidRDefault="00714507" w:rsidP="00412371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事故者</w:t>
            </w:r>
            <w:r w:rsidRPr="00701852">
              <w:rPr>
                <w:rFonts w:eastAsia="細明體"/>
                <w:sz w:val="20"/>
              </w:rPr>
              <w:t>ID</w:t>
            </w:r>
          </w:p>
        </w:tc>
        <w:tc>
          <w:tcPr>
            <w:tcW w:w="2009" w:type="dxa"/>
          </w:tcPr>
          <w:p w:rsidR="00714507" w:rsidRPr="00A43E70" w:rsidRDefault="00714507" w:rsidP="00412371">
            <w:pPr>
              <w:rPr>
                <w:rFonts w:eastAsia="細明體"/>
                <w:sz w:val="20"/>
              </w:rPr>
            </w:pPr>
            <w:r w:rsidRPr="00A43E70">
              <w:rPr>
                <w:rFonts w:eastAsia="細明體"/>
                <w:sz w:val="20"/>
              </w:rPr>
              <w:t>B.</w:t>
            </w:r>
            <w:r w:rsidRPr="00701852">
              <w:rPr>
                <w:rFonts w:eastAsia="細明體"/>
                <w:sz w:val="20"/>
              </w:rPr>
              <w:t>事故者</w:t>
            </w:r>
            <w:r w:rsidRPr="00701852">
              <w:rPr>
                <w:rFonts w:eastAsia="細明體"/>
                <w:sz w:val="20"/>
              </w:rPr>
              <w:t>ID</w:t>
            </w:r>
          </w:p>
        </w:tc>
        <w:tc>
          <w:tcPr>
            <w:tcW w:w="1821" w:type="dxa"/>
          </w:tcPr>
          <w:p w:rsidR="00714507" w:rsidRPr="00824F77" w:rsidRDefault="00714507" w:rsidP="00412371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714507" w:rsidRPr="00701852" w:rsidTr="00412371">
        <w:tc>
          <w:tcPr>
            <w:tcW w:w="1596" w:type="dxa"/>
            <w:shd w:val="clear" w:color="auto" w:fill="FFFF99"/>
            <w:vAlign w:val="center"/>
          </w:tcPr>
          <w:p w:rsidR="00714507" w:rsidRPr="00701852" w:rsidRDefault="00714507" w:rsidP="00412371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模型分類</w:t>
            </w:r>
          </w:p>
        </w:tc>
        <w:tc>
          <w:tcPr>
            <w:tcW w:w="2009" w:type="dxa"/>
          </w:tcPr>
          <w:p w:rsidR="00714507" w:rsidRPr="00A43E70" w:rsidRDefault="00714507" w:rsidP="00412371">
            <w:pPr>
              <w:rPr>
                <w:rFonts w:eastAsia="細明體"/>
                <w:sz w:val="20"/>
              </w:rPr>
            </w:pPr>
            <w:r w:rsidRPr="00A43E70">
              <w:rPr>
                <w:rFonts w:eastAsia="細明體"/>
                <w:sz w:val="20"/>
              </w:rPr>
              <w:t>O_</w:t>
            </w:r>
            <w:r w:rsidRPr="00701852">
              <w:rPr>
                <w:rFonts w:eastAsia="細明體"/>
                <w:sz w:val="20"/>
              </w:rPr>
              <w:t>模型分類</w:t>
            </w:r>
          </w:p>
        </w:tc>
        <w:tc>
          <w:tcPr>
            <w:tcW w:w="1821" w:type="dxa"/>
          </w:tcPr>
          <w:p w:rsidR="00714507" w:rsidRPr="00701852" w:rsidRDefault="00714507" w:rsidP="00412371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714507" w:rsidRPr="00701852" w:rsidTr="00412371">
        <w:tc>
          <w:tcPr>
            <w:tcW w:w="1596" w:type="dxa"/>
            <w:shd w:val="clear" w:color="auto" w:fill="FFFF99"/>
            <w:vAlign w:val="center"/>
          </w:tcPr>
          <w:p w:rsidR="00714507" w:rsidRPr="00701852" w:rsidRDefault="00714507" w:rsidP="00412371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因子代碼</w:t>
            </w:r>
          </w:p>
        </w:tc>
        <w:tc>
          <w:tcPr>
            <w:tcW w:w="2009" w:type="dxa"/>
          </w:tcPr>
          <w:p w:rsidR="00714507" w:rsidRPr="00A43E70" w:rsidRDefault="00714507" w:rsidP="00B46C2C">
            <w:pPr>
              <w:rPr>
                <w:rFonts w:eastAsia="細明體"/>
                <w:sz w:val="20"/>
              </w:rPr>
            </w:pPr>
            <w:r w:rsidRPr="00A43E70">
              <w:rPr>
                <w:rFonts w:eastAsia="細明體"/>
                <w:sz w:val="20"/>
              </w:rPr>
              <w:t>‘</w:t>
            </w:r>
            <w:r w:rsidRPr="00A43E70">
              <w:rPr>
                <w:rFonts w:eastAsia="細明體" w:hint="eastAsia"/>
                <w:sz w:val="20"/>
              </w:rPr>
              <w:t>B</w:t>
            </w:r>
            <w:r w:rsidRPr="00A43E70">
              <w:rPr>
                <w:rFonts w:eastAsia="細明體"/>
                <w:sz w:val="20"/>
              </w:rPr>
              <w:t>0</w:t>
            </w:r>
            <w:r w:rsidR="00B46C2C">
              <w:rPr>
                <w:rFonts w:eastAsia="細明體" w:hint="eastAsia"/>
                <w:sz w:val="20"/>
              </w:rPr>
              <w:t>5</w:t>
            </w:r>
            <w:r w:rsidRPr="00A43E70">
              <w:rPr>
                <w:rFonts w:eastAsia="細明體"/>
                <w:sz w:val="20"/>
              </w:rPr>
              <w:t>’</w:t>
            </w:r>
          </w:p>
        </w:tc>
        <w:tc>
          <w:tcPr>
            <w:tcW w:w="1821" w:type="dxa"/>
          </w:tcPr>
          <w:p w:rsidR="00714507" w:rsidRPr="00701852" w:rsidRDefault="00714507" w:rsidP="00412371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714507" w:rsidRPr="00701852" w:rsidTr="00412371">
        <w:tc>
          <w:tcPr>
            <w:tcW w:w="1596" w:type="dxa"/>
            <w:shd w:val="clear" w:color="auto" w:fill="FFFF99"/>
            <w:vAlign w:val="center"/>
          </w:tcPr>
          <w:p w:rsidR="00714507" w:rsidRPr="00701852" w:rsidRDefault="00714507" w:rsidP="00412371">
            <w:pPr>
              <w:rPr>
                <w:rFonts w:eastAsia="細明體"/>
                <w:sz w:val="20"/>
              </w:rPr>
            </w:pPr>
            <w:r>
              <w:rPr>
                <w:rFonts w:ascii="細明體" w:eastAsia="細明體" w:hAnsi="細明體" w:hint="eastAsia"/>
                <w:caps/>
                <w:sz w:val="20"/>
              </w:rPr>
              <w:t>事故日期</w:t>
            </w:r>
          </w:p>
        </w:tc>
        <w:tc>
          <w:tcPr>
            <w:tcW w:w="2009" w:type="dxa"/>
          </w:tcPr>
          <w:p w:rsidR="00714507" w:rsidRPr="00A43E70" w:rsidRDefault="00714507" w:rsidP="00412371">
            <w:pPr>
              <w:rPr>
                <w:rFonts w:eastAsia="細明體"/>
                <w:sz w:val="20"/>
              </w:rPr>
            </w:pPr>
            <w:r>
              <w:rPr>
                <w:rFonts w:eastAsia="細明體" w:hint="eastAsia"/>
                <w:sz w:val="20"/>
              </w:rPr>
              <w:t>C</w:t>
            </w:r>
            <w:r w:rsidRPr="00A43E70">
              <w:rPr>
                <w:rFonts w:eastAsia="細明體"/>
                <w:sz w:val="20"/>
              </w:rPr>
              <w:t>.</w:t>
            </w:r>
            <w:r w:rsidRPr="00A43E70">
              <w:rPr>
                <w:rFonts w:eastAsia="細明體" w:hint="eastAsia"/>
                <w:sz w:val="20"/>
              </w:rPr>
              <w:t>事故日期</w:t>
            </w:r>
          </w:p>
        </w:tc>
        <w:tc>
          <w:tcPr>
            <w:tcW w:w="1821" w:type="dxa"/>
          </w:tcPr>
          <w:p w:rsidR="00714507" w:rsidRPr="00701852" w:rsidRDefault="00714507" w:rsidP="00412371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714507" w:rsidRPr="00701852" w:rsidTr="00412371">
        <w:tc>
          <w:tcPr>
            <w:tcW w:w="1596" w:type="dxa"/>
            <w:shd w:val="clear" w:color="auto" w:fill="FFFF99"/>
            <w:vAlign w:val="center"/>
          </w:tcPr>
          <w:p w:rsidR="00714507" w:rsidRPr="00701852" w:rsidRDefault="00714507" w:rsidP="00412371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代碼數值</w:t>
            </w:r>
          </w:p>
        </w:tc>
        <w:tc>
          <w:tcPr>
            <w:tcW w:w="2009" w:type="dxa"/>
          </w:tcPr>
          <w:p w:rsidR="00714507" w:rsidRPr="00701852" w:rsidRDefault="00714507" w:rsidP="00412371">
            <w:pPr>
              <w:rPr>
                <w:rFonts w:eastAsia="細明體"/>
                <w:sz w:val="20"/>
              </w:rPr>
            </w:pPr>
            <w:r w:rsidRPr="00A43E70">
              <w:rPr>
                <w:rFonts w:eastAsia="細明體" w:hint="eastAsia"/>
                <w:sz w:val="20"/>
              </w:rPr>
              <w:t>O_</w:t>
            </w:r>
            <w:r w:rsidR="00B46C2C" w:rsidRPr="003230D6">
              <w:rPr>
                <w:rFonts w:eastAsia="細明體" w:hint="eastAsia"/>
                <w:sz w:val="20"/>
              </w:rPr>
              <w:t>櫃檯件</w:t>
            </w:r>
            <w:r w:rsidRPr="00A43E70">
              <w:rPr>
                <w:rFonts w:eastAsia="細明體" w:hint="eastAsia"/>
                <w:sz w:val="20"/>
              </w:rPr>
              <w:t>次數</w:t>
            </w:r>
          </w:p>
        </w:tc>
        <w:tc>
          <w:tcPr>
            <w:tcW w:w="1821" w:type="dxa"/>
          </w:tcPr>
          <w:p w:rsidR="00714507" w:rsidRPr="00701852" w:rsidRDefault="00714507" w:rsidP="00412371">
            <w:pPr>
              <w:rPr>
                <w:rFonts w:eastAsia="標楷體"/>
                <w:sz w:val="20"/>
                <w:szCs w:val="20"/>
              </w:rPr>
            </w:pPr>
            <w:r w:rsidRPr="00701852">
              <w:rPr>
                <w:rFonts w:eastAsia="標楷體"/>
                <w:sz w:val="20"/>
                <w:szCs w:val="20"/>
              </w:rPr>
              <w:t>DEFAULT ‘0’</w:t>
            </w:r>
          </w:p>
        </w:tc>
      </w:tr>
      <w:tr w:rsidR="00714507" w:rsidRPr="00701852" w:rsidTr="00412371">
        <w:tc>
          <w:tcPr>
            <w:tcW w:w="1596" w:type="dxa"/>
            <w:shd w:val="clear" w:color="auto" w:fill="FFFF99"/>
            <w:vAlign w:val="center"/>
          </w:tcPr>
          <w:p w:rsidR="00714507" w:rsidRPr="00701852" w:rsidRDefault="00714507" w:rsidP="00412371">
            <w:pPr>
              <w:rPr>
                <w:rFonts w:eastAsia="細明體"/>
                <w:caps/>
                <w:sz w:val="20"/>
              </w:rPr>
            </w:pPr>
            <w:r w:rsidRPr="00701852">
              <w:rPr>
                <w:rFonts w:eastAsia="細明體"/>
                <w:caps/>
                <w:sz w:val="20"/>
              </w:rPr>
              <w:t>資料更新時間</w:t>
            </w:r>
          </w:p>
        </w:tc>
        <w:tc>
          <w:tcPr>
            <w:tcW w:w="2009" w:type="dxa"/>
            <w:vAlign w:val="bottom"/>
          </w:tcPr>
          <w:p w:rsidR="00714507" w:rsidRPr="00A43E70" w:rsidRDefault="00714507" w:rsidP="00412371">
            <w:pPr>
              <w:rPr>
                <w:rFonts w:eastAsia="細明體"/>
                <w:sz w:val="20"/>
              </w:rPr>
            </w:pPr>
            <w:r w:rsidRPr="00A43E70">
              <w:rPr>
                <w:rFonts w:eastAsia="細明體"/>
                <w:sz w:val="20"/>
              </w:rPr>
              <w:t>今天日期時間</w:t>
            </w:r>
          </w:p>
        </w:tc>
        <w:tc>
          <w:tcPr>
            <w:tcW w:w="1821" w:type="dxa"/>
          </w:tcPr>
          <w:p w:rsidR="00714507" w:rsidRPr="00701852" w:rsidRDefault="00714507" w:rsidP="00412371">
            <w:pPr>
              <w:rPr>
                <w:rFonts w:eastAsia="標楷體"/>
                <w:sz w:val="20"/>
                <w:szCs w:val="20"/>
              </w:rPr>
            </w:pPr>
          </w:p>
        </w:tc>
      </w:tr>
    </w:tbl>
    <w:p w:rsidR="00C83545" w:rsidRDefault="00445B60" w:rsidP="00B46C2C">
      <w:pPr>
        <w:pStyle w:val="Tabletext"/>
        <w:keepLines w:val="0"/>
        <w:numPr>
          <w:ilvl w:val="3"/>
          <w:numId w:val="1"/>
        </w:numPr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前一筆事故人</w:t>
      </w:r>
      <w:r>
        <w:rPr>
          <w:rFonts w:hint="eastAsia"/>
          <w:kern w:val="2"/>
          <w:szCs w:val="24"/>
          <w:lang w:eastAsia="zh-TW"/>
        </w:rPr>
        <w:t>ID  = B.</w:t>
      </w:r>
      <w:r>
        <w:rPr>
          <w:rFonts w:hint="eastAsia"/>
          <w:kern w:val="2"/>
          <w:szCs w:val="24"/>
          <w:lang w:eastAsia="zh-TW"/>
        </w:rPr>
        <w:t>事故人</w:t>
      </w:r>
      <w:r>
        <w:rPr>
          <w:rFonts w:hint="eastAsia"/>
          <w:kern w:val="2"/>
          <w:szCs w:val="24"/>
          <w:lang w:eastAsia="zh-TW"/>
        </w:rPr>
        <w:t xml:space="preserve">ID </w:t>
      </w:r>
    </w:p>
    <w:p w:rsidR="000E5643" w:rsidRPr="007118D8" w:rsidRDefault="000E5643" w:rsidP="00B46C2C">
      <w:pPr>
        <w:pStyle w:val="Tabletext"/>
        <w:keepLines w:val="0"/>
        <w:numPr>
          <w:ilvl w:val="3"/>
          <w:numId w:val="1"/>
        </w:numPr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前一筆受編</w:t>
      </w:r>
      <w:r>
        <w:rPr>
          <w:rFonts w:hint="eastAsia"/>
          <w:kern w:val="2"/>
          <w:szCs w:val="24"/>
          <w:lang w:eastAsia="zh-TW"/>
        </w:rPr>
        <w:t xml:space="preserve">  = A.</w:t>
      </w:r>
      <w:r>
        <w:rPr>
          <w:rFonts w:hint="eastAsia"/>
          <w:kern w:val="2"/>
          <w:szCs w:val="24"/>
          <w:lang w:eastAsia="zh-TW"/>
        </w:rPr>
        <w:t>受理編號</w:t>
      </w:r>
    </w:p>
    <w:p w:rsidR="00C63CFF" w:rsidRPr="00701852" w:rsidRDefault="009D60D9" w:rsidP="00B46C2C">
      <w:pPr>
        <w:pStyle w:val="Tabletext"/>
        <w:keepLines w:val="0"/>
        <w:numPr>
          <w:ilvl w:val="3"/>
          <w:numId w:val="1"/>
        </w:numPr>
        <w:spacing w:after="0" w:line="240" w:lineRule="auto"/>
        <w:ind w:left="1984" w:hanging="708"/>
        <w:rPr>
          <w:rFonts w:eastAsia="細明體"/>
          <w:kern w:val="2"/>
          <w:szCs w:val="24"/>
          <w:lang w:eastAsia="zh-TW"/>
        </w:rPr>
      </w:pPr>
      <w:r w:rsidRPr="007118D8">
        <w:rPr>
          <w:kern w:val="2"/>
          <w:szCs w:val="24"/>
          <w:lang w:eastAsia="zh-TW"/>
        </w:rPr>
        <w:t>讀取</w:t>
      </w:r>
      <w:r w:rsidRPr="00C83545">
        <w:rPr>
          <w:rFonts w:eastAsia="細明體"/>
          <w:kern w:val="2"/>
          <w:szCs w:val="24"/>
          <w:lang w:eastAsia="zh-TW"/>
        </w:rPr>
        <w:t>下</w:t>
      </w:r>
      <w:r w:rsidRPr="00701852">
        <w:rPr>
          <w:kern w:val="2"/>
          <w:szCs w:val="24"/>
          <w:lang w:eastAsia="zh-TW"/>
        </w:rPr>
        <w:t>一</w:t>
      </w:r>
      <w:r w:rsidR="00104337">
        <w:rPr>
          <w:rFonts w:hint="eastAsia"/>
          <w:kern w:val="2"/>
          <w:szCs w:val="24"/>
          <w:lang w:eastAsia="zh-TW"/>
        </w:rPr>
        <w:t>筆</w:t>
      </w:r>
      <w:r w:rsidRPr="00701852">
        <w:rPr>
          <w:kern w:val="2"/>
          <w:szCs w:val="24"/>
          <w:lang w:eastAsia="zh-TW"/>
        </w:rPr>
        <w:t>資料</w:t>
      </w:r>
    </w:p>
    <w:p w:rsidR="002E4D7F" w:rsidRPr="00701852" w:rsidRDefault="002E4D7F" w:rsidP="00B46C2C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 w:rsidRPr="00701852">
        <w:rPr>
          <w:rFonts w:eastAsia="細明體"/>
          <w:kern w:val="2"/>
          <w:szCs w:val="24"/>
          <w:lang w:eastAsia="zh-TW"/>
        </w:rPr>
        <w:t>產生</w:t>
      </w:r>
      <w:r w:rsidR="005D7282">
        <w:rPr>
          <w:rFonts w:eastAsia="細明體" w:hint="eastAsia"/>
          <w:kern w:val="2"/>
          <w:szCs w:val="24"/>
          <w:lang w:eastAsia="zh-TW"/>
        </w:rPr>
        <w:t>亂序申請</w:t>
      </w:r>
      <w:r w:rsidRPr="00701852">
        <w:rPr>
          <w:rFonts w:eastAsia="細明體"/>
          <w:kern w:val="2"/>
          <w:szCs w:val="24"/>
          <w:lang w:eastAsia="zh-TW"/>
        </w:rPr>
        <w:t>資料：</w:t>
      </w:r>
      <w:r w:rsidRPr="00701852">
        <w:rPr>
          <w:rFonts w:eastAsia="細明體"/>
          <w:kern w:val="2"/>
          <w:szCs w:val="24"/>
          <w:lang w:eastAsia="zh-TW"/>
        </w:rPr>
        <w:t>(</w:t>
      </w:r>
      <w:r w:rsidRPr="00701852">
        <w:rPr>
          <w:rFonts w:eastAsia="細明體"/>
          <w:kern w:val="2"/>
          <w:szCs w:val="24"/>
          <w:lang w:eastAsia="zh-TW"/>
        </w:rPr>
        <w:t>獨立為一個</w:t>
      </w:r>
      <w:r w:rsidRPr="00701852">
        <w:rPr>
          <w:rFonts w:eastAsia="細明體"/>
          <w:kern w:val="2"/>
          <w:szCs w:val="24"/>
          <w:lang w:eastAsia="zh-TW"/>
        </w:rPr>
        <w:t>METHOD)</w:t>
      </w:r>
    </w:p>
    <w:p w:rsidR="002E4D7F" w:rsidRPr="00701852" w:rsidRDefault="002E4D7F" w:rsidP="00B46C2C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 w:rsidRPr="00701852">
        <w:rPr>
          <w:rFonts w:eastAsia="細明體"/>
          <w:kern w:val="2"/>
          <w:szCs w:val="24"/>
          <w:lang w:eastAsia="zh-TW"/>
        </w:rPr>
        <w:t xml:space="preserve">IF </w:t>
      </w:r>
      <w:r w:rsidRPr="00701852">
        <w:rPr>
          <w:rFonts w:eastAsia="細明體"/>
          <w:kern w:val="2"/>
          <w:szCs w:val="24"/>
          <w:lang w:eastAsia="zh-TW"/>
        </w:rPr>
        <w:t>輸入</w:t>
      </w:r>
      <w:r w:rsidRPr="00701852">
        <w:rPr>
          <w:rFonts w:eastAsia="細明體"/>
          <w:kern w:val="2"/>
          <w:szCs w:val="24"/>
          <w:lang w:eastAsia="zh-TW"/>
        </w:rPr>
        <w:t>.</w:t>
      </w:r>
      <w:r w:rsidRPr="00701852">
        <w:rPr>
          <w:rFonts w:eastAsia="細明體"/>
          <w:kern w:val="2"/>
          <w:szCs w:val="24"/>
          <w:lang w:eastAsia="zh-TW"/>
        </w:rPr>
        <w:t>執行步驟</w:t>
      </w:r>
      <w:r w:rsidRPr="00701852">
        <w:rPr>
          <w:rFonts w:eastAsia="細明體"/>
          <w:kern w:val="2"/>
          <w:szCs w:val="24"/>
          <w:lang w:eastAsia="zh-TW"/>
        </w:rPr>
        <w:t xml:space="preserve"> = ‘’  OR ‘</w:t>
      </w:r>
      <w:r w:rsidR="00CF39EC">
        <w:rPr>
          <w:rFonts w:eastAsia="細明體" w:hint="eastAsia"/>
          <w:kern w:val="2"/>
          <w:szCs w:val="24"/>
          <w:lang w:eastAsia="zh-TW"/>
        </w:rPr>
        <w:t>2</w:t>
      </w:r>
      <w:r w:rsidRPr="00701852">
        <w:rPr>
          <w:rFonts w:eastAsia="細明體"/>
          <w:kern w:val="2"/>
          <w:szCs w:val="24"/>
          <w:lang w:eastAsia="zh-TW"/>
        </w:rPr>
        <w:t>’</w:t>
      </w:r>
    </w:p>
    <w:p w:rsidR="00CC692C" w:rsidRPr="00122F5C" w:rsidRDefault="00CC692C" w:rsidP="00B46C2C">
      <w:pPr>
        <w:pStyle w:val="Tabletext"/>
        <w:keepLines w:val="0"/>
        <w:numPr>
          <w:ilvl w:val="3"/>
          <w:numId w:val="1"/>
        </w:numPr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READ DBAA.DTAAA001 A</w:t>
      </w:r>
    </w:p>
    <w:p w:rsidR="00CC692C" w:rsidRPr="00701852" w:rsidRDefault="00CC692C" w:rsidP="00B46C2C">
      <w:pPr>
        <w:pStyle w:val="Tabletext"/>
        <w:keepLines w:val="0"/>
        <w:numPr>
          <w:ilvl w:val="3"/>
          <w:numId w:val="1"/>
        </w:numPr>
        <w:spacing w:after="0" w:line="240" w:lineRule="auto"/>
        <w:ind w:left="1984" w:hanging="708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INNER JOIN DTAA</w:t>
      </w:r>
      <w:r>
        <w:rPr>
          <w:rFonts w:hint="eastAsia"/>
          <w:kern w:val="2"/>
          <w:szCs w:val="24"/>
          <w:lang w:eastAsia="zh-TW"/>
        </w:rPr>
        <w:t>V0</w:t>
      </w:r>
      <w:r w:rsidRPr="00701852">
        <w:rPr>
          <w:kern w:val="2"/>
          <w:szCs w:val="24"/>
          <w:lang w:eastAsia="zh-TW"/>
        </w:rPr>
        <w:t>0</w:t>
      </w:r>
      <w:r>
        <w:rPr>
          <w:rFonts w:hint="eastAsia"/>
          <w:kern w:val="2"/>
          <w:szCs w:val="24"/>
          <w:lang w:eastAsia="zh-TW"/>
        </w:rPr>
        <w:t>3</w:t>
      </w:r>
      <w:r w:rsidRPr="00701852">
        <w:rPr>
          <w:kern w:val="2"/>
          <w:szCs w:val="24"/>
          <w:lang w:eastAsia="zh-TW"/>
        </w:rPr>
        <w:t xml:space="preserve"> B</w:t>
      </w:r>
    </w:p>
    <w:p w:rsidR="00CC692C" w:rsidRPr="00701852" w:rsidRDefault="00CC692C" w:rsidP="003230D6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ON A.</w:t>
      </w:r>
      <w:r w:rsidRPr="00701852">
        <w:rPr>
          <w:kern w:val="2"/>
          <w:szCs w:val="24"/>
          <w:lang w:eastAsia="zh-TW"/>
        </w:rPr>
        <w:t>受理編號</w:t>
      </w:r>
      <w:r w:rsidRPr="00701852">
        <w:rPr>
          <w:kern w:val="2"/>
          <w:szCs w:val="24"/>
          <w:lang w:eastAsia="zh-TW"/>
        </w:rPr>
        <w:t>= B.</w:t>
      </w:r>
      <w:r w:rsidRPr="00701852">
        <w:rPr>
          <w:kern w:val="2"/>
          <w:szCs w:val="24"/>
          <w:lang w:eastAsia="zh-TW"/>
        </w:rPr>
        <w:t>受理編號</w:t>
      </w:r>
    </w:p>
    <w:p w:rsidR="00F86998" w:rsidRDefault="00F86998" w:rsidP="003230D6">
      <w:pPr>
        <w:pStyle w:val="Tabletext"/>
        <w:keepLines w:val="0"/>
        <w:numPr>
          <w:ilvl w:val="3"/>
          <w:numId w:val="1"/>
        </w:numPr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INNER </w:t>
      </w:r>
      <w:r w:rsidRPr="00701852">
        <w:rPr>
          <w:kern w:val="2"/>
          <w:szCs w:val="24"/>
          <w:lang w:eastAsia="zh-TW"/>
        </w:rPr>
        <w:t>JOIN DTAA</w:t>
      </w:r>
      <w:r>
        <w:rPr>
          <w:rFonts w:hint="eastAsia"/>
          <w:kern w:val="2"/>
          <w:szCs w:val="24"/>
          <w:lang w:eastAsia="zh-TW"/>
        </w:rPr>
        <w:t>A01</w:t>
      </w:r>
      <w:r w:rsidRPr="00701852">
        <w:rPr>
          <w:kern w:val="2"/>
          <w:szCs w:val="24"/>
          <w:lang w:eastAsia="zh-TW"/>
        </w:rPr>
        <w:t xml:space="preserve">0 </w:t>
      </w:r>
      <w:r>
        <w:rPr>
          <w:rFonts w:hint="eastAsia"/>
          <w:kern w:val="2"/>
          <w:szCs w:val="24"/>
          <w:lang w:eastAsia="zh-TW"/>
        </w:rPr>
        <w:t>C</w:t>
      </w:r>
    </w:p>
    <w:p w:rsidR="00F86998" w:rsidRDefault="00F86998" w:rsidP="003230D6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ON A.</w:t>
      </w:r>
      <w:r w:rsidRPr="00701852">
        <w:rPr>
          <w:kern w:val="2"/>
          <w:szCs w:val="24"/>
          <w:lang w:eastAsia="zh-TW"/>
        </w:rPr>
        <w:t>受理編號</w:t>
      </w:r>
      <w:r w:rsidRPr="00701852">
        <w:rPr>
          <w:kern w:val="2"/>
          <w:szCs w:val="24"/>
          <w:lang w:eastAsia="zh-TW"/>
        </w:rPr>
        <w:t xml:space="preserve">= </w:t>
      </w:r>
      <w:r>
        <w:rPr>
          <w:rFonts w:hint="eastAsia"/>
          <w:kern w:val="2"/>
          <w:szCs w:val="24"/>
          <w:lang w:eastAsia="zh-TW"/>
        </w:rPr>
        <w:t>C</w:t>
      </w:r>
      <w:r w:rsidRPr="00701852">
        <w:rPr>
          <w:kern w:val="2"/>
          <w:szCs w:val="24"/>
          <w:lang w:eastAsia="zh-TW"/>
        </w:rPr>
        <w:t>.</w:t>
      </w:r>
      <w:r w:rsidRPr="00701852">
        <w:rPr>
          <w:kern w:val="2"/>
          <w:szCs w:val="24"/>
          <w:lang w:eastAsia="zh-TW"/>
        </w:rPr>
        <w:t>受理編號</w:t>
      </w:r>
    </w:p>
    <w:p w:rsidR="00CC692C" w:rsidRPr="00701852" w:rsidRDefault="00CC692C" w:rsidP="003230D6">
      <w:pPr>
        <w:pStyle w:val="Tabletext"/>
        <w:keepLines w:val="0"/>
        <w:numPr>
          <w:ilvl w:val="3"/>
          <w:numId w:val="1"/>
        </w:numPr>
        <w:spacing w:after="0" w:line="240" w:lineRule="auto"/>
        <w:ind w:left="1984" w:hanging="708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WHERE</w:t>
      </w:r>
    </w:p>
    <w:p w:rsidR="00CC692C" w:rsidRPr="00701852" w:rsidRDefault="00CC692C" w:rsidP="003230D6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A.</w:t>
      </w:r>
      <w:r w:rsidRPr="00701852">
        <w:rPr>
          <w:kern w:val="2"/>
          <w:szCs w:val="24"/>
          <w:lang w:eastAsia="zh-TW"/>
        </w:rPr>
        <w:t>受理編號</w:t>
      </w:r>
      <w:r w:rsidRPr="00701852">
        <w:rPr>
          <w:kern w:val="2"/>
          <w:szCs w:val="24"/>
          <w:lang w:eastAsia="zh-TW"/>
        </w:rPr>
        <w:t xml:space="preserve"> LIKE ‘%0001’ (</w:t>
      </w:r>
      <w:r w:rsidRPr="00701852">
        <w:rPr>
          <w:kern w:val="2"/>
          <w:szCs w:val="24"/>
          <w:lang w:eastAsia="zh-TW"/>
        </w:rPr>
        <w:t>重起件不列入</w:t>
      </w:r>
      <w:r w:rsidRPr="00701852">
        <w:rPr>
          <w:kern w:val="2"/>
          <w:szCs w:val="24"/>
          <w:lang w:eastAsia="zh-TW"/>
        </w:rPr>
        <w:t>)</w:t>
      </w:r>
    </w:p>
    <w:p w:rsidR="00CC692C" w:rsidRPr="00122F5C" w:rsidRDefault="00CC692C" w:rsidP="003230D6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A.</w:t>
      </w:r>
      <w:r w:rsidRPr="00701852">
        <w:rPr>
          <w:color w:val="000000"/>
        </w:rPr>
        <w:t>受理進度</w:t>
      </w:r>
      <w:r w:rsidRPr="00701852">
        <w:rPr>
          <w:color w:val="000000"/>
          <w:lang w:eastAsia="zh-TW"/>
        </w:rPr>
        <w:t xml:space="preserve"> </w:t>
      </w:r>
      <w:r>
        <w:rPr>
          <w:rFonts w:hint="eastAsia"/>
          <w:color w:val="000000"/>
          <w:lang w:eastAsia="zh-TW"/>
        </w:rPr>
        <w:t>&gt;</w:t>
      </w:r>
      <w:r w:rsidRPr="00701852">
        <w:rPr>
          <w:color w:val="000000"/>
          <w:lang w:eastAsia="zh-TW"/>
        </w:rPr>
        <w:t>= ‘30’(</w:t>
      </w:r>
      <w:r w:rsidRPr="00701852">
        <w:rPr>
          <w:color w:val="000000"/>
          <w:lang w:eastAsia="zh-TW"/>
        </w:rPr>
        <w:t>核定</w:t>
      </w:r>
      <w:r w:rsidRPr="00701852">
        <w:rPr>
          <w:color w:val="000000"/>
          <w:lang w:eastAsia="zh-TW"/>
        </w:rPr>
        <w:t>)</w:t>
      </w:r>
    </w:p>
    <w:p w:rsidR="00CC692C" w:rsidRPr="00701852" w:rsidRDefault="00CC692C" w:rsidP="003230D6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A.</w:t>
      </w:r>
      <w:r w:rsidRPr="00701852">
        <w:rPr>
          <w:color w:val="000000"/>
        </w:rPr>
        <w:t>受理進度</w:t>
      </w:r>
      <w:r w:rsidRPr="00701852">
        <w:rPr>
          <w:color w:val="000000"/>
          <w:lang w:eastAsia="zh-TW"/>
        </w:rPr>
        <w:t xml:space="preserve"> </w:t>
      </w:r>
      <w:r>
        <w:rPr>
          <w:rFonts w:hint="eastAsia"/>
          <w:color w:val="000000"/>
          <w:lang w:eastAsia="zh-TW"/>
        </w:rPr>
        <w:t>&lt;</w:t>
      </w:r>
      <w:r w:rsidRPr="00701852">
        <w:rPr>
          <w:color w:val="000000"/>
          <w:lang w:eastAsia="zh-TW"/>
        </w:rPr>
        <w:t>= ‘</w:t>
      </w:r>
      <w:r>
        <w:rPr>
          <w:rFonts w:hint="eastAsia"/>
          <w:color w:val="000000"/>
          <w:lang w:eastAsia="zh-TW"/>
        </w:rPr>
        <w:t>8</w:t>
      </w:r>
      <w:r w:rsidRPr="00701852">
        <w:rPr>
          <w:color w:val="000000"/>
          <w:lang w:eastAsia="zh-TW"/>
        </w:rPr>
        <w:t>0’(</w:t>
      </w:r>
      <w:r>
        <w:rPr>
          <w:rFonts w:hint="eastAsia"/>
          <w:color w:val="000000"/>
          <w:lang w:eastAsia="zh-TW"/>
        </w:rPr>
        <w:t>結案</w:t>
      </w:r>
      <w:r w:rsidRPr="00701852">
        <w:rPr>
          <w:color w:val="000000"/>
          <w:lang w:eastAsia="zh-TW"/>
        </w:rPr>
        <w:t>)</w:t>
      </w:r>
    </w:p>
    <w:p w:rsidR="009B5879" w:rsidRDefault="009B5879" w:rsidP="003230D6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 w:rsidRPr="00701852">
        <w:rPr>
          <w:rFonts w:eastAsia="細明體"/>
          <w:kern w:val="2"/>
          <w:szCs w:val="24"/>
          <w:lang w:eastAsia="zh-TW"/>
        </w:rPr>
        <w:t xml:space="preserve">IF </w:t>
      </w:r>
      <w:r w:rsidRPr="00701852">
        <w:rPr>
          <w:rFonts w:eastAsia="細明體"/>
          <w:kern w:val="2"/>
          <w:szCs w:val="24"/>
          <w:lang w:eastAsia="zh-TW"/>
        </w:rPr>
        <w:t>輸入</w:t>
      </w:r>
      <w:r w:rsidRPr="00701852">
        <w:rPr>
          <w:rFonts w:eastAsia="細明體"/>
          <w:kern w:val="2"/>
          <w:szCs w:val="24"/>
          <w:lang w:eastAsia="zh-TW"/>
        </w:rPr>
        <w:t>.</w:t>
      </w:r>
      <w:r w:rsidRPr="00DD1655">
        <w:rPr>
          <w:rFonts w:eastAsia="細明體"/>
          <w:kern w:val="2"/>
          <w:szCs w:val="24"/>
          <w:lang w:eastAsia="zh-TW"/>
        </w:rPr>
        <w:t>種類</w:t>
      </w:r>
      <w:r>
        <w:rPr>
          <w:rFonts w:eastAsia="細明體" w:hint="eastAsia"/>
          <w:kern w:val="2"/>
          <w:szCs w:val="24"/>
          <w:lang w:eastAsia="zh-TW"/>
        </w:rPr>
        <w:t xml:space="preserve"> IN (</w:t>
      </w:r>
      <w:r>
        <w:rPr>
          <w:rFonts w:eastAsia="細明體"/>
          <w:kern w:val="2"/>
          <w:szCs w:val="24"/>
          <w:lang w:eastAsia="zh-TW"/>
        </w:rPr>
        <w:t>‘</w:t>
      </w:r>
      <w:r>
        <w:rPr>
          <w:rFonts w:eastAsia="細明體" w:hint="eastAsia"/>
          <w:kern w:val="2"/>
          <w:szCs w:val="24"/>
          <w:lang w:eastAsia="zh-TW"/>
        </w:rPr>
        <w:t>1</w:t>
      </w:r>
      <w:r>
        <w:rPr>
          <w:rFonts w:eastAsia="細明體"/>
          <w:kern w:val="2"/>
          <w:szCs w:val="24"/>
          <w:lang w:eastAsia="zh-TW"/>
        </w:rPr>
        <w:t>’</w:t>
      </w:r>
      <w:r>
        <w:rPr>
          <w:rFonts w:eastAsia="細明體" w:hint="eastAsia"/>
          <w:kern w:val="2"/>
          <w:szCs w:val="24"/>
          <w:lang w:eastAsia="zh-TW"/>
        </w:rPr>
        <w:t>,</w:t>
      </w:r>
      <w:r>
        <w:rPr>
          <w:rFonts w:eastAsia="細明體"/>
          <w:kern w:val="2"/>
          <w:szCs w:val="24"/>
          <w:lang w:eastAsia="zh-TW"/>
        </w:rPr>
        <w:t>’</w:t>
      </w:r>
      <w:r>
        <w:rPr>
          <w:rFonts w:eastAsia="細明體" w:hint="eastAsia"/>
          <w:kern w:val="2"/>
          <w:szCs w:val="24"/>
          <w:lang w:eastAsia="zh-TW"/>
        </w:rPr>
        <w:t>2</w:t>
      </w:r>
      <w:r>
        <w:rPr>
          <w:rFonts w:eastAsia="細明體"/>
          <w:kern w:val="2"/>
          <w:szCs w:val="24"/>
          <w:lang w:eastAsia="zh-TW"/>
        </w:rPr>
        <w:t>’</w:t>
      </w:r>
      <w:r>
        <w:rPr>
          <w:rFonts w:eastAsia="細明體" w:hint="eastAsia"/>
          <w:kern w:val="2"/>
          <w:szCs w:val="24"/>
          <w:lang w:eastAsia="zh-TW"/>
        </w:rPr>
        <w:t>)</w:t>
      </w:r>
    </w:p>
    <w:p w:rsidR="00466240" w:rsidRDefault="00466240" w:rsidP="003230D6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C.</w:t>
      </w:r>
      <w:r>
        <w:rPr>
          <w:color w:val="000000"/>
        </w:rPr>
        <w:t>申請種類</w:t>
      </w:r>
      <w:r>
        <w:rPr>
          <w:color w:val="000000"/>
        </w:rPr>
        <w:t>_</w:t>
      </w:r>
      <w:r>
        <w:rPr>
          <w:color w:val="000000"/>
        </w:rPr>
        <w:t>核定</w:t>
      </w:r>
      <w:r>
        <w:rPr>
          <w:rFonts w:hint="eastAsia"/>
          <w:color w:val="000000"/>
          <w:lang w:eastAsia="zh-TW"/>
        </w:rPr>
        <w:t xml:space="preserve"> = </w:t>
      </w:r>
      <w:r>
        <w:rPr>
          <w:color w:val="000000"/>
          <w:lang w:eastAsia="zh-TW"/>
        </w:rPr>
        <w:t>‘</w:t>
      </w:r>
      <w:r>
        <w:rPr>
          <w:rFonts w:hint="eastAsia"/>
          <w:color w:val="000000"/>
          <w:lang w:eastAsia="zh-TW"/>
        </w:rPr>
        <w:t>1</w:t>
      </w:r>
      <w:r>
        <w:rPr>
          <w:color w:val="000000"/>
          <w:lang w:eastAsia="zh-TW"/>
        </w:rPr>
        <w:t>’</w:t>
      </w:r>
    </w:p>
    <w:p w:rsidR="00CC692C" w:rsidRPr="00701852" w:rsidRDefault="00CC692C" w:rsidP="003230D6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 w:rsidRPr="00701852">
        <w:rPr>
          <w:rFonts w:eastAsia="細明體"/>
          <w:kern w:val="2"/>
          <w:szCs w:val="24"/>
          <w:lang w:eastAsia="zh-TW"/>
        </w:rPr>
        <w:t xml:space="preserve">IF </w:t>
      </w:r>
      <w:r w:rsidRPr="00701852">
        <w:rPr>
          <w:rFonts w:eastAsia="細明體"/>
          <w:kern w:val="2"/>
          <w:szCs w:val="24"/>
          <w:lang w:eastAsia="zh-TW"/>
        </w:rPr>
        <w:t>輸入</w:t>
      </w:r>
      <w:r w:rsidRPr="00701852">
        <w:rPr>
          <w:rFonts w:eastAsia="細明體"/>
          <w:kern w:val="2"/>
          <w:szCs w:val="24"/>
          <w:lang w:eastAsia="zh-TW"/>
        </w:rPr>
        <w:t>.</w:t>
      </w:r>
      <w:r w:rsidRPr="00701852">
        <w:t>受理編號</w:t>
      </w:r>
      <w:r w:rsidRPr="00701852">
        <w:rPr>
          <w:lang w:eastAsia="zh-TW"/>
        </w:rPr>
        <w:t xml:space="preserve"> </w:t>
      </w:r>
      <w:r w:rsidRPr="00701852">
        <w:rPr>
          <w:lang w:eastAsia="zh-TW"/>
        </w:rPr>
        <w:t>不是空的</w:t>
      </w:r>
    </w:p>
    <w:p w:rsidR="00CC692C" w:rsidRPr="00122F5C" w:rsidRDefault="00CC692C" w:rsidP="003230D6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 w:rsidRPr="00701852">
        <w:rPr>
          <w:lang w:eastAsia="zh-TW"/>
        </w:rPr>
        <w:t>受理編號</w:t>
      </w:r>
      <w:r w:rsidRPr="00701852">
        <w:rPr>
          <w:lang w:eastAsia="zh-TW"/>
        </w:rPr>
        <w:t xml:space="preserve"> </w:t>
      </w:r>
      <w:r w:rsidRPr="00701852">
        <w:rPr>
          <w:rFonts w:eastAsia="細明體"/>
          <w:lang w:eastAsia="zh-TW"/>
        </w:rPr>
        <w:t>=</w:t>
      </w:r>
      <w:r w:rsidRPr="00701852">
        <w:rPr>
          <w:rFonts w:eastAsia="細明體"/>
          <w:kern w:val="2"/>
          <w:szCs w:val="24"/>
          <w:lang w:eastAsia="zh-TW"/>
        </w:rPr>
        <w:t>輸入</w:t>
      </w:r>
      <w:r w:rsidRPr="00701852">
        <w:rPr>
          <w:rFonts w:eastAsia="細明體"/>
          <w:kern w:val="2"/>
          <w:szCs w:val="24"/>
          <w:lang w:eastAsia="zh-TW"/>
        </w:rPr>
        <w:t>.</w:t>
      </w:r>
      <w:r w:rsidRPr="00701852">
        <w:rPr>
          <w:lang w:eastAsia="zh-TW"/>
        </w:rPr>
        <w:t>受理編號</w:t>
      </w:r>
    </w:p>
    <w:p w:rsidR="000C430E" w:rsidRPr="00701852" w:rsidRDefault="000C430E" w:rsidP="003230D6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 w:rsidRPr="00701852">
        <w:rPr>
          <w:rFonts w:eastAsia="細明體"/>
          <w:kern w:val="2"/>
          <w:szCs w:val="24"/>
          <w:lang w:eastAsia="zh-TW"/>
        </w:rPr>
        <w:t xml:space="preserve">IF </w:t>
      </w:r>
      <w:r w:rsidRPr="00701852">
        <w:rPr>
          <w:rFonts w:eastAsia="細明體"/>
          <w:kern w:val="2"/>
          <w:szCs w:val="24"/>
          <w:lang w:eastAsia="zh-TW"/>
        </w:rPr>
        <w:t>輸入</w:t>
      </w:r>
      <w:r w:rsidRPr="00701852">
        <w:rPr>
          <w:rFonts w:eastAsia="細明體"/>
          <w:kern w:val="2"/>
          <w:szCs w:val="24"/>
          <w:lang w:eastAsia="zh-TW"/>
        </w:rPr>
        <w:t>.</w:t>
      </w:r>
      <w:r w:rsidRPr="00A32D2E">
        <w:rPr>
          <w:rFonts w:eastAsia="細明體" w:hint="eastAsia"/>
          <w:kern w:val="2"/>
          <w:szCs w:val="24"/>
          <w:lang w:eastAsia="zh-TW"/>
        </w:rPr>
        <w:t>抽取日期</w:t>
      </w:r>
      <w:r w:rsidRPr="00A32D2E">
        <w:rPr>
          <w:rFonts w:eastAsia="細明體" w:hint="eastAsia"/>
          <w:kern w:val="2"/>
          <w:szCs w:val="24"/>
          <w:lang w:eastAsia="zh-TW"/>
        </w:rPr>
        <w:t>_</w:t>
      </w:r>
      <w:r w:rsidRPr="00A32D2E">
        <w:rPr>
          <w:rFonts w:eastAsia="細明體" w:hint="eastAsia"/>
          <w:kern w:val="2"/>
          <w:szCs w:val="24"/>
          <w:lang w:eastAsia="zh-TW"/>
        </w:rPr>
        <w:t>起</w:t>
      </w:r>
      <w:r>
        <w:rPr>
          <w:rFonts w:eastAsia="細明體" w:hint="eastAsia"/>
          <w:kern w:val="2"/>
          <w:szCs w:val="24"/>
          <w:lang w:eastAsia="zh-TW"/>
        </w:rPr>
        <w:t xml:space="preserve"> </w:t>
      </w:r>
      <w:r w:rsidRPr="00701852">
        <w:rPr>
          <w:lang w:eastAsia="zh-TW"/>
        </w:rPr>
        <w:t>不是空的</w:t>
      </w:r>
    </w:p>
    <w:p w:rsidR="000C430E" w:rsidRPr="00701852" w:rsidRDefault="000C430E" w:rsidP="003230D6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>
        <w:rPr>
          <w:rFonts w:hint="eastAsia"/>
          <w:lang w:eastAsia="zh-TW"/>
        </w:rPr>
        <w:t>A.</w:t>
      </w:r>
      <w:r>
        <w:rPr>
          <w:rFonts w:hint="eastAsia"/>
          <w:lang w:eastAsia="zh-TW"/>
        </w:rPr>
        <w:t>覆核日期</w:t>
      </w:r>
      <w:r w:rsidRPr="00701852">
        <w:rPr>
          <w:lang w:eastAsia="zh-TW"/>
        </w:rPr>
        <w:t xml:space="preserve"> </w:t>
      </w:r>
      <w:r>
        <w:rPr>
          <w:rFonts w:hint="eastAsia"/>
          <w:lang w:eastAsia="zh-TW"/>
        </w:rPr>
        <w:t>&gt;</w:t>
      </w:r>
      <w:r w:rsidRPr="00701852">
        <w:rPr>
          <w:rFonts w:eastAsia="細明體"/>
          <w:lang w:eastAsia="zh-TW"/>
        </w:rPr>
        <w:t>=</w:t>
      </w:r>
      <w:r w:rsidRPr="00701852">
        <w:rPr>
          <w:rFonts w:eastAsia="細明體"/>
          <w:kern w:val="2"/>
          <w:szCs w:val="24"/>
          <w:lang w:eastAsia="zh-TW"/>
        </w:rPr>
        <w:t>輸入</w:t>
      </w:r>
      <w:r w:rsidRPr="00701852">
        <w:rPr>
          <w:rFonts w:eastAsia="細明體"/>
          <w:kern w:val="2"/>
          <w:szCs w:val="24"/>
          <w:lang w:eastAsia="zh-TW"/>
        </w:rPr>
        <w:t>.</w:t>
      </w:r>
      <w:r w:rsidRPr="00A32D2E">
        <w:rPr>
          <w:rFonts w:eastAsia="細明體" w:hint="eastAsia"/>
          <w:kern w:val="2"/>
          <w:szCs w:val="24"/>
          <w:lang w:eastAsia="zh-TW"/>
        </w:rPr>
        <w:t>抽取日期</w:t>
      </w:r>
      <w:r w:rsidRPr="00A32D2E">
        <w:rPr>
          <w:rFonts w:eastAsia="細明體" w:hint="eastAsia"/>
          <w:kern w:val="2"/>
          <w:szCs w:val="24"/>
          <w:lang w:eastAsia="zh-TW"/>
        </w:rPr>
        <w:t>_</w:t>
      </w:r>
      <w:r w:rsidRPr="00A32D2E">
        <w:rPr>
          <w:rFonts w:eastAsia="細明體" w:hint="eastAsia"/>
          <w:kern w:val="2"/>
          <w:szCs w:val="24"/>
          <w:lang w:eastAsia="zh-TW"/>
        </w:rPr>
        <w:t>起</w:t>
      </w:r>
    </w:p>
    <w:p w:rsidR="000C430E" w:rsidRPr="00701852" w:rsidRDefault="000C430E" w:rsidP="003230D6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 w:rsidRPr="00701852">
        <w:rPr>
          <w:rFonts w:eastAsia="細明體"/>
          <w:kern w:val="2"/>
          <w:szCs w:val="24"/>
          <w:lang w:eastAsia="zh-TW"/>
        </w:rPr>
        <w:t xml:space="preserve">IF </w:t>
      </w:r>
      <w:r w:rsidRPr="00701852">
        <w:rPr>
          <w:rFonts w:eastAsia="細明體"/>
          <w:kern w:val="2"/>
          <w:szCs w:val="24"/>
          <w:lang w:eastAsia="zh-TW"/>
        </w:rPr>
        <w:t>輸入</w:t>
      </w:r>
      <w:r w:rsidRPr="00701852">
        <w:rPr>
          <w:rFonts w:eastAsia="細明體"/>
          <w:kern w:val="2"/>
          <w:szCs w:val="24"/>
          <w:lang w:eastAsia="zh-TW"/>
        </w:rPr>
        <w:t>.</w:t>
      </w:r>
      <w:r w:rsidRPr="00A32D2E">
        <w:rPr>
          <w:rFonts w:eastAsia="細明體" w:hint="eastAsia"/>
          <w:kern w:val="2"/>
          <w:szCs w:val="24"/>
          <w:lang w:eastAsia="zh-TW"/>
        </w:rPr>
        <w:t>抽取日期</w:t>
      </w:r>
      <w:r w:rsidRPr="00A32D2E">
        <w:rPr>
          <w:rFonts w:eastAsia="細明體" w:hint="eastAsia"/>
          <w:kern w:val="2"/>
          <w:szCs w:val="24"/>
          <w:lang w:eastAsia="zh-TW"/>
        </w:rPr>
        <w:t>_</w:t>
      </w:r>
      <w:r>
        <w:rPr>
          <w:rFonts w:eastAsia="細明體" w:hint="eastAsia"/>
          <w:kern w:val="2"/>
          <w:szCs w:val="24"/>
          <w:lang w:eastAsia="zh-TW"/>
        </w:rPr>
        <w:t>迄</w:t>
      </w:r>
      <w:r>
        <w:rPr>
          <w:rFonts w:eastAsia="細明體" w:hint="eastAsia"/>
          <w:kern w:val="2"/>
          <w:szCs w:val="24"/>
          <w:lang w:eastAsia="zh-TW"/>
        </w:rPr>
        <w:t xml:space="preserve"> </w:t>
      </w:r>
      <w:r w:rsidRPr="00701852">
        <w:rPr>
          <w:lang w:eastAsia="zh-TW"/>
        </w:rPr>
        <w:t>不是空的</w:t>
      </w:r>
    </w:p>
    <w:p w:rsidR="000C430E" w:rsidRDefault="000C430E" w:rsidP="003230D6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hint="eastAsia"/>
          <w:lang w:eastAsia="zh-TW"/>
        </w:rPr>
        <w:t>A.</w:t>
      </w:r>
      <w:r>
        <w:rPr>
          <w:rFonts w:hint="eastAsia"/>
          <w:lang w:eastAsia="zh-TW"/>
        </w:rPr>
        <w:t>覆核日期</w:t>
      </w:r>
      <w:r w:rsidRPr="00701852">
        <w:rPr>
          <w:lang w:eastAsia="zh-TW"/>
        </w:rPr>
        <w:t xml:space="preserve"> </w:t>
      </w:r>
      <w:r>
        <w:rPr>
          <w:rFonts w:hint="eastAsia"/>
          <w:lang w:eastAsia="zh-TW"/>
        </w:rPr>
        <w:t>&lt;</w:t>
      </w:r>
      <w:r w:rsidRPr="00701852">
        <w:rPr>
          <w:rFonts w:eastAsia="細明體"/>
          <w:lang w:eastAsia="zh-TW"/>
        </w:rPr>
        <w:t>=</w:t>
      </w:r>
      <w:r w:rsidRPr="00701852">
        <w:rPr>
          <w:rFonts w:eastAsia="細明體"/>
          <w:kern w:val="2"/>
          <w:szCs w:val="24"/>
          <w:lang w:eastAsia="zh-TW"/>
        </w:rPr>
        <w:t>輸入</w:t>
      </w:r>
      <w:r w:rsidRPr="00701852">
        <w:rPr>
          <w:rFonts w:eastAsia="細明體"/>
          <w:kern w:val="2"/>
          <w:szCs w:val="24"/>
          <w:lang w:eastAsia="zh-TW"/>
        </w:rPr>
        <w:t>.</w:t>
      </w:r>
      <w:r w:rsidRPr="00A32D2E">
        <w:rPr>
          <w:rFonts w:eastAsia="細明體" w:hint="eastAsia"/>
          <w:kern w:val="2"/>
          <w:szCs w:val="24"/>
          <w:lang w:eastAsia="zh-TW"/>
        </w:rPr>
        <w:t>抽取日期</w:t>
      </w:r>
      <w:r w:rsidRPr="00A32D2E">
        <w:rPr>
          <w:rFonts w:eastAsia="細明體" w:hint="eastAsia"/>
          <w:kern w:val="2"/>
          <w:szCs w:val="24"/>
          <w:lang w:eastAsia="zh-TW"/>
        </w:rPr>
        <w:t>_</w:t>
      </w:r>
      <w:r>
        <w:rPr>
          <w:rFonts w:eastAsia="細明體" w:hint="eastAsia"/>
          <w:kern w:val="2"/>
          <w:szCs w:val="24"/>
          <w:lang w:eastAsia="zh-TW"/>
        </w:rPr>
        <w:t>迄</w:t>
      </w:r>
    </w:p>
    <w:p w:rsidR="00CC692C" w:rsidRDefault="00CC692C" w:rsidP="003230D6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 w:rsidRPr="00701852">
        <w:rPr>
          <w:rFonts w:eastAsia="細明體"/>
          <w:kern w:val="2"/>
          <w:szCs w:val="24"/>
          <w:lang w:eastAsia="zh-TW"/>
        </w:rPr>
        <w:t xml:space="preserve">IF </w:t>
      </w:r>
      <w:r w:rsidRPr="00701852">
        <w:rPr>
          <w:rFonts w:eastAsia="細明體"/>
          <w:kern w:val="2"/>
          <w:szCs w:val="24"/>
          <w:lang w:eastAsia="zh-TW"/>
        </w:rPr>
        <w:t>輸入</w:t>
      </w:r>
      <w:r w:rsidRPr="00701852">
        <w:rPr>
          <w:rFonts w:eastAsia="細明體"/>
          <w:kern w:val="2"/>
          <w:szCs w:val="24"/>
          <w:lang w:eastAsia="zh-TW"/>
        </w:rPr>
        <w:t>.</w:t>
      </w:r>
      <w:r w:rsidRPr="00DD1655">
        <w:rPr>
          <w:rFonts w:eastAsia="細明體"/>
          <w:kern w:val="2"/>
          <w:szCs w:val="24"/>
          <w:lang w:eastAsia="zh-TW"/>
        </w:rPr>
        <w:t>種類</w:t>
      </w:r>
      <w:r>
        <w:rPr>
          <w:rFonts w:eastAsia="細明體" w:hint="eastAsia"/>
          <w:kern w:val="2"/>
          <w:szCs w:val="24"/>
          <w:lang w:eastAsia="zh-TW"/>
        </w:rPr>
        <w:t xml:space="preserve"> </w:t>
      </w:r>
      <w:r w:rsidR="00B61844">
        <w:rPr>
          <w:rFonts w:eastAsia="細明體" w:hint="eastAsia"/>
          <w:kern w:val="2"/>
          <w:szCs w:val="24"/>
          <w:lang w:eastAsia="zh-TW"/>
        </w:rPr>
        <w:t>不是空的</w:t>
      </w:r>
    </w:p>
    <w:p w:rsidR="00B61844" w:rsidRDefault="00B61844" w:rsidP="003230D6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B.</w:t>
      </w:r>
      <w:r>
        <w:rPr>
          <w:rFonts w:ascii="細明體" w:eastAsia="細明體" w:hAnsi="細明體" w:cs="Arial Unicode MS" w:hint="eastAsia"/>
        </w:rPr>
        <w:t>模型分類</w:t>
      </w:r>
      <w:r>
        <w:rPr>
          <w:rFonts w:ascii="細明體" w:eastAsia="細明體" w:hAnsi="細明體" w:cs="Arial Unicode MS" w:hint="eastAsia"/>
          <w:lang w:eastAsia="zh-TW"/>
        </w:rPr>
        <w:t xml:space="preserve"> = </w:t>
      </w:r>
      <w:r w:rsidRPr="00701852">
        <w:rPr>
          <w:rFonts w:eastAsia="細明體"/>
          <w:kern w:val="2"/>
          <w:szCs w:val="24"/>
          <w:lang w:eastAsia="zh-TW"/>
        </w:rPr>
        <w:t>輸入</w:t>
      </w:r>
      <w:r w:rsidRPr="00701852">
        <w:rPr>
          <w:rFonts w:eastAsia="細明體"/>
          <w:kern w:val="2"/>
          <w:szCs w:val="24"/>
          <w:lang w:eastAsia="zh-TW"/>
        </w:rPr>
        <w:t>.</w:t>
      </w:r>
      <w:r w:rsidRPr="00DD1655">
        <w:rPr>
          <w:rFonts w:eastAsia="細明體"/>
          <w:kern w:val="2"/>
          <w:szCs w:val="24"/>
          <w:lang w:eastAsia="zh-TW"/>
        </w:rPr>
        <w:t>種類</w:t>
      </w:r>
    </w:p>
    <w:p w:rsidR="00CC692C" w:rsidRDefault="00CC692C" w:rsidP="003230D6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 xml:space="preserve">ORDER BY </w:t>
      </w:r>
      <w:r>
        <w:rPr>
          <w:rFonts w:hint="eastAsia"/>
          <w:kern w:val="2"/>
          <w:szCs w:val="24"/>
          <w:lang w:eastAsia="zh-TW"/>
        </w:rPr>
        <w:t>B.</w:t>
      </w:r>
      <w:r>
        <w:rPr>
          <w:rFonts w:hint="eastAsia"/>
          <w:kern w:val="2"/>
          <w:szCs w:val="24"/>
          <w:lang w:eastAsia="zh-TW"/>
        </w:rPr>
        <w:t>事故人</w:t>
      </w:r>
      <w:r>
        <w:rPr>
          <w:rFonts w:hint="eastAsia"/>
          <w:kern w:val="2"/>
          <w:szCs w:val="24"/>
          <w:lang w:eastAsia="zh-TW"/>
        </w:rPr>
        <w:t>ID</w:t>
      </w:r>
      <w:r w:rsidR="008C4BDA">
        <w:rPr>
          <w:rFonts w:hint="eastAsia"/>
          <w:kern w:val="2"/>
          <w:szCs w:val="24"/>
          <w:lang w:eastAsia="zh-TW"/>
        </w:rPr>
        <w:t>+B.</w:t>
      </w:r>
      <w:r w:rsidR="008C4BDA">
        <w:rPr>
          <w:rFonts w:hint="eastAsia"/>
          <w:kern w:val="2"/>
          <w:szCs w:val="24"/>
          <w:lang w:eastAsia="zh-TW"/>
        </w:rPr>
        <w:t>模型分類</w:t>
      </w:r>
      <w:r>
        <w:rPr>
          <w:rFonts w:hint="eastAsia"/>
          <w:kern w:val="2"/>
          <w:szCs w:val="24"/>
          <w:lang w:eastAsia="zh-TW"/>
        </w:rPr>
        <w:t>+A.</w:t>
      </w:r>
      <w:r>
        <w:rPr>
          <w:color w:val="000000"/>
        </w:rPr>
        <w:t>資料確認日期</w:t>
      </w:r>
      <w:r>
        <w:rPr>
          <w:rFonts w:hint="eastAsia"/>
          <w:color w:val="000000"/>
          <w:lang w:eastAsia="zh-TW"/>
        </w:rPr>
        <w:t>+</w:t>
      </w:r>
      <w:r w:rsidRPr="009D3630">
        <w:rPr>
          <w:kern w:val="2"/>
          <w:szCs w:val="24"/>
          <w:lang w:eastAsia="zh-TW"/>
        </w:rPr>
        <w:t xml:space="preserve"> </w:t>
      </w:r>
      <w:r w:rsidRPr="00701852">
        <w:rPr>
          <w:kern w:val="2"/>
          <w:szCs w:val="24"/>
          <w:lang w:eastAsia="zh-TW"/>
        </w:rPr>
        <w:t>A.</w:t>
      </w:r>
      <w:r w:rsidRPr="00701852">
        <w:rPr>
          <w:kern w:val="2"/>
          <w:szCs w:val="24"/>
          <w:lang w:eastAsia="zh-TW"/>
        </w:rPr>
        <w:t>受理編號</w:t>
      </w:r>
    </w:p>
    <w:p w:rsidR="002E4D7F" w:rsidRPr="00701852" w:rsidRDefault="002E4D7F" w:rsidP="003230D6">
      <w:pPr>
        <w:pStyle w:val="Tabletext"/>
        <w:keepLines w:val="0"/>
        <w:numPr>
          <w:ilvl w:val="3"/>
          <w:numId w:val="1"/>
        </w:numPr>
        <w:spacing w:after="0" w:line="240" w:lineRule="auto"/>
        <w:ind w:left="1984" w:hanging="708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IF NOT FND</w:t>
      </w:r>
    </w:p>
    <w:p w:rsidR="002E4D7F" w:rsidRPr="00701852" w:rsidRDefault="002E4D7F" w:rsidP="003230D6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不視為錯誤</w:t>
      </w:r>
    </w:p>
    <w:p w:rsidR="002E4D7F" w:rsidRPr="00701852" w:rsidRDefault="002E4D7F" w:rsidP="003230D6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傳出錯誤訊息：</w:t>
      </w:r>
      <w:r w:rsidRPr="00701852">
        <w:rPr>
          <w:kern w:val="2"/>
          <w:szCs w:val="24"/>
          <w:lang w:eastAsia="zh-TW"/>
        </w:rPr>
        <w:t>’</w:t>
      </w:r>
      <w:r w:rsidR="00F8219D">
        <w:rPr>
          <w:rFonts w:eastAsia="細明體" w:hint="eastAsia"/>
          <w:kern w:val="2"/>
          <w:szCs w:val="24"/>
          <w:lang w:eastAsia="zh-TW"/>
        </w:rPr>
        <w:t>亂序申請</w:t>
      </w:r>
      <w:r w:rsidRPr="00701852">
        <w:rPr>
          <w:kern w:val="2"/>
          <w:szCs w:val="24"/>
          <w:lang w:eastAsia="zh-TW"/>
        </w:rPr>
        <w:t>資料有誤，查無</w:t>
      </w:r>
      <w:r w:rsidR="00F8219D">
        <w:rPr>
          <w:rFonts w:eastAsia="細明體" w:hint="eastAsia"/>
          <w:kern w:val="2"/>
          <w:szCs w:val="24"/>
          <w:lang w:eastAsia="zh-TW"/>
        </w:rPr>
        <w:t>亂序申請</w:t>
      </w:r>
      <w:r w:rsidRPr="00701852">
        <w:rPr>
          <w:kern w:val="2"/>
          <w:szCs w:val="24"/>
          <w:lang w:eastAsia="zh-TW"/>
        </w:rPr>
        <w:t>資料</w:t>
      </w:r>
      <w:r w:rsidRPr="00701852">
        <w:rPr>
          <w:kern w:val="2"/>
          <w:szCs w:val="24"/>
          <w:lang w:eastAsia="zh-TW"/>
        </w:rPr>
        <w:t>’</w:t>
      </w:r>
    </w:p>
    <w:p w:rsidR="002E4D7F" w:rsidRPr="00701852" w:rsidRDefault="002E4D7F" w:rsidP="003230D6">
      <w:pPr>
        <w:pStyle w:val="Tabletext"/>
        <w:keepLines w:val="0"/>
        <w:numPr>
          <w:ilvl w:val="3"/>
          <w:numId w:val="1"/>
        </w:numPr>
        <w:spacing w:after="0" w:line="240" w:lineRule="auto"/>
        <w:ind w:left="1984" w:hanging="708"/>
        <w:rPr>
          <w:rFonts w:eastAsia="細明體"/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紀錄</w:t>
      </w:r>
      <w:r w:rsidRPr="00701852">
        <w:rPr>
          <w:rFonts w:eastAsia="細明體"/>
          <w:kern w:val="2"/>
          <w:szCs w:val="24"/>
          <w:lang w:eastAsia="zh-TW"/>
        </w:rPr>
        <w:t>件數：</w:t>
      </w:r>
      <w:r w:rsidRPr="00701852">
        <w:rPr>
          <w:bCs/>
          <w:lang w:eastAsia="zh-TW"/>
        </w:rPr>
        <w:t xml:space="preserve">CALL </w:t>
      </w:r>
      <w:r w:rsidRPr="00701852">
        <w:rPr>
          <w:kern w:val="2"/>
          <w:szCs w:val="24"/>
          <w:lang w:eastAsia="zh-TW"/>
        </w:rPr>
        <w:t>批次作業件數紀錄模組</w:t>
      </w:r>
      <w:r w:rsidRPr="00701852">
        <w:rPr>
          <w:kern w:val="2"/>
          <w:szCs w:val="24"/>
          <w:lang w:eastAsia="zh-TW"/>
        </w:rPr>
        <w:t>CountManager.java</w:t>
      </w:r>
      <w:r w:rsidRPr="00701852">
        <w:rPr>
          <w:rFonts w:eastAsia="細明體"/>
          <w:kern w:val="2"/>
          <w:szCs w:val="24"/>
          <w:lang w:eastAsia="zh-TW"/>
        </w:rPr>
        <w:t>（即時寫出去）</w:t>
      </w:r>
    </w:p>
    <w:p w:rsidR="002E4D7F" w:rsidRPr="00701852" w:rsidRDefault="002E4D7F" w:rsidP="003230D6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METHOD_NAME = "</w:t>
      </w:r>
      <w:r w:rsidR="003A1931">
        <w:rPr>
          <w:rFonts w:eastAsia="細明體" w:hint="eastAsia"/>
          <w:kern w:val="2"/>
          <w:szCs w:val="24"/>
          <w:lang w:eastAsia="zh-TW"/>
        </w:rPr>
        <w:t>亂序申請</w:t>
      </w:r>
      <w:r w:rsidRPr="00701852">
        <w:rPr>
          <w:kern w:val="2"/>
          <w:szCs w:val="24"/>
          <w:lang w:eastAsia="zh-TW"/>
        </w:rPr>
        <w:t>資料</w:t>
      </w:r>
      <w:r w:rsidRPr="00701852">
        <w:rPr>
          <w:kern w:val="2"/>
          <w:szCs w:val="24"/>
          <w:lang w:eastAsia="zh-TW"/>
        </w:rPr>
        <w:t>"</w:t>
      </w:r>
    </w:p>
    <w:p w:rsidR="002E4D7F" w:rsidRPr="00701852" w:rsidRDefault="002E4D7F" w:rsidP="003230D6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COUNT</w:t>
      </w:r>
      <w:r w:rsidRPr="00701852">
        <w:rPr>
          <w:kern w:val="2"/>
          <w:szCs w:val="24"/>
          <w:lang w:eastAsia="zh-TW"/>
        </w:rPr>
        <w:t>件數：</w:t>
      </w:r>
      <w:r w:rsidRPr="00701852">
        <w:rPr>
          <w:kern w:val="2"/>
          <w:szCs w:val="24"/>
          <w:lang w:eastAsia="zh-TW"/>
        </w:rPr>
        <w:t>STEP</w:t>
      </w:r>
      <w:r w:rsidR="004232AB">
        <w:rPr>
          <w:rFonts w:hint="eastAsia"/>
          <w:kern w:val="2"/>
          <w:szCs w:val="24"/>
          <w:lang w:eastAsia="zh-TW"/>
        </w:rPr>
        <w:t>4</w:t>
      </w:r>
      <w:r w:rsidRPr="00701852">
        <w:rPr>
          <w:kern w:val="2"/>
          <w:szCs w:val="24"/>
          <w:lang w:eastAsia="zh-TW"/>
        </w:rPr>
        <w:t>讀取的件數。</w:t>
      </w:r>
    </w:p>
    <w:p w:rsidR="002E4D7F" w:rsidRPr="000371CC" w:rsidRDefault="002E4D7F" w:rsidP="003230D6">
      <w:pPr>
        <w:pStyle w:val="Tabletext"/>
        <w:keepLines w:val="0"/>
        <w:numPr>
          <w:ilvl w:val="2"/>
          <w:numId w:val="1"/>
        </w:numPr>
        <w:spacing w:after="0" w:line="240" w:lineRule="auto"/>
        <w:rPr>
          <w:kern w:val="2"/>
          <w:szCs w:val="24"/>
          <w:shd w:val="pct15" w:color="auto" w:fill="FFFFFF"/>
          <w:lang w:eastAsia="zh-TW"/>
        </w:rPr>
      </w:pPr>
      <w:r w:rsidRPr="00701852">
        <w:rPr>
          <w:kern w:val="2"/>
          <w:szCs w:val="24"/>
          <w:shd w:val="pct15" w:color="auto" w:fill="FFFFFF"/>
          <w:lang w:eastAsia="zh-TW"/>
        </w:rPr>
        <w:t>逐筆讀取</w:t>
      </w:r>
      <w:r w:rsidR="00A3689F" w:rsidRPr="00A3689F">
        <w:rPr>
          <w:rFonts w:hint="eastAsia"/>
          <w:kern w:val="2"/>
          <w:szCs w:val="24"/>
          <w:shd w:val="pct15" w:color="auto" w:fill="FFFFFF"/>
          <w:lang w:eastAsia="zh-TW"/>
        </w:rPr>
        <w:t>亂序申請</w:t>
      </w:r>
      <w:r w:rsidRPr="000371CC">
        <w:rPr>
          <w:kern w:val="2"/>
          <w:szCs w:val="24"/>
          <w:shd w:val="pct15" w:color="auto" w:fill="FFFFFF"/>
          <w:lang w:eastAsia="zh-TW"/>
        </w:rPr>
        <w:t>資訊：</w:t>
      </w:r>
    </w:p>
    <w:p w:rsidR="002E4D7F" w:rsidRDefault="002E4D7F" w:rsidP="003230D6">
      <w:pPr>
        <w:pStyle w:val="Tabletext"/>
        <w:keepLines w:val="0"/>
        <w:numPr>
          <w:ilvl w:val="3"/>
          <w:numId w:val="1"/>
        </w:numPr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同一</w:t>
      </w:r>
      <w:r w:rsidR="00EE637B">
        <w:rPr>
          <w:rFonts w:hint="eastAsia"/>
          <w:kern w:val="2"/>
          <w:szCs w:val="24"/>
          <w:lang w:eastAsia="zh-TW"/>
        </w:rPr>
        <w:t>B.</w:t>
      </w:r>
      <w:r w:rsidR="00EE637B">
        <w:rPr>
          <w:rFonts w:hint="eastAsia"/>
          <w:kern w:val="2"/>
          <w:szCs w:val="24"/>
          <w:lang w:eastAsia="zh-TW"/>
        </w:rPr>
        <w:t>事故人</w:t>
      </w:r>
      <w:r w:rsidR="00EE637B">
        <w:rPr>
          <w:rFonts w:hint="eastAsia"/>
          <w:kern w:val="2"/>
          <w:szCs w:val="24"/>
          <w:lang w:eastAsia="zh-TW"/>
        </w:rPr>
        <w:t>ID</w:t>
      </w:r>
      <w:r w:rsidR="004003A6">
        <w:rPr>
          <w:rFonts w:hint="eastAsia"/>
          <w:color w:val="000000"/>
          <w:lang w:eastAsia="zh-TW"/>
        </w:rPr>
        <w:t>+</w:t>
      </w:r>
      <w:r w:rsidR="004003A6" w:rsidRPr="00701852">
        <w:rPr>
          <w:kern w:val="2"/>
          <w:szCs w:val="24"/>
          <w:lang w:eastAsia="zh-TW"/>
        </w:rPr>
        <w:t>A.</w:t>
      </w:r>
      <w:r w:rsidR="004003A6" w:rsidRPr="00701852">
        <w:rPr>
          <w:kern w:val="2"/>
          <w:szCs w:val="24"/>
          <w:lang w:eastAsia="zh-TW"/>
        </w:rPr>
        <w:t>受理編號</w:t>
      </w:r>
      <w:r w:rsidR="00EE637B">
        <w:rPr>
          <w:rFonts w:hint="eastAsia"/>
          <w:kern w:val="2"/>
          <w:szCs w:val="24"/>
          <w:lang w:eastAsia="zh-TW"/>
        </w:rPr>
        <w:t>+B.</w:t>
      </w:r>
      <w:r w:rsidR="00EE637B">
        <w:rPr>
          <w:rFonts w:hint="eastAsia"/>
          <w:kern w:val="2"/>
          <w:szCs w:val="24"/>
          <w:lang w:eastAsia="zh-TW"/>
        </w:rPr>
        <w:t>模型分類</w:t>
      </w:r>
      <w:r w:rsidRPr="00701852">
        <w:rPr>
          <w:kern w:val="2"/>
          <w:szCs w:val="24"/>
          <w:lang w:eastAsia="zh-TW"/>
        </w:rPr>
        <w:t>視為一組：</w:t>
      </w:r>
    </w:p>
    <w:p w:rsidR="001317F5" w:rsidRDefault="001317F5" w:rsidP="003230D6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換組時計算資料清空：</w:t>
      </w:r>
    </w:p>
    <w:p w:rsidR="001317F5" w:rsidRDefault="001317F5" w:rsidP="003230D6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B.</w:t>
      </w:r>
      <w:r>
        <w:rPr>
          <w:rFonts w:hint="eastAsia"/>
          <w:kern w:val="2"/>
          <w:szCs w:val="24"/>
          <w:lang w:eastAsia="zh-TW"/>
        </w:rPr>
        <w:t>事故人</w:t>
      </w:r>
      <w:r>
        <w:rPr>
          <w:rFonts w:hint="eastAsia"/>
          <w:kern w:val="2"/>
          <w:szCs w:val="24"/>
          <w:lang w:eastAsia="zh-TW"/>
        </w:rPr>
        <w:t xml:space="preserve">ID &lt;&gt; </w:t>
      </w:r>
      <w:r>
        <w:rPr>
          <w:rFonts w:hint="eastAsia"/>
          <w:kern w:val="2"/>
          <w:szCs w:val="24"/>
          <w:lang w:eastAsia="zh-TW"/>
        </w:rPr>
        <w:t>前一筆事故人</w:t>
      </w:r>
      <w:r>
        <w:rPr>
          <w:rFonts w:hint="eastAsia"/>
          <w:kern w:val="2"/>
          <w:szCs w:val="24"/>
          <w:lang w:eastAsia="zh-TW"/>
        </w:rPr>
        <w:t>ID AND B.</w:t>
      </w:r>
      <w:r w:rsidRPr="00701852">
        <w:rPr>
          <w:rFonts w:eastAsia="細明體"/>
          <w:lang w:eastAsia="zh-TW"/>
        </w:rPr>
        <w:t>模型分類</w:t>
      </w:r>
      <w:r>
        <w:rPr>
          <w:rFonts w:eastAsia="細明體" w:hint="eastAsia"/>
          <w:lang w:eastAsia="zh-TW"/>
        </w:rPr>
        <w:t xml:space="preserve"> &lt;&gt;</w:t>
      </w:r>
      <w:r>
        <w:rPr>
          <w:rFonts w:hint="eastAsia"/>
          <w:kern w:val="2"/>
          <w:szCs w:val="24"/>
          <w:lang w:eastAsia="zh-TW"/>
        </w:rPr>
        <w:t>前一筆</w:t>
      </w:r>
      <w:r w:rsidRPr="00701852">
        <w:rPr>
          <w:rFonts w:eastAsia="細明體"/>
          <w:lang w:eastAsia="zh-TW"/>
        </w:rPr>
        <w:t>模型分類</w:t>
      </w:r>
    </w:p>
    <w:p w:rsidR="001317F5" w:rsidRDefault="006F26F1" w:rsidP="003230D6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Arial" w:cs="Arial" w:hint="eastAsia"/>
          <w:lang w:eastAsia="zh-TW"/>
        </w:rPr>
        <w:t>O</w:t>
      </w:r>
      <w:r w:rsidR="00EF0CB2">
        <w:rPr>
          <w:rFonts w:ascii="Arial" w:cs="Arial" w:hint="eastAsia"/>
          <w:lang w:eastAsia="zh-TW"/>
        </w:rPr>
        <w:t>_</w:t>
      </w:r>
      <w:r w:rsidR="00EF0CB2">
        <w:rPr>
          <w:rFonts w:hint="eastAsia"/>
          <w:kern w:val="2"/>
          <w:szCs w:val="24"/>
          <w:lang w:eastAsia="zh-TW"/>
        </w:rPr>
        <w:t>亂序申請次數</w:t>
      </w:r>
      <w:r w:rsidR="001317F5">
        <w:rPr>
          <w:rFonts w:hint="eastAsia"/>
          <w:kern w:val="2"/>
          <w:szCs w:val="24"/>
          <w:lang w:eastAsia="zh-TW"/>
        </w:rPr>
        <w:t>= 0</w:t>
      </w:r>
    </w:p>
    <w:p w:rsidR="002E4D7F" w:rsidRPr="00701852" w:rsidRDefault="002E4D7F" w:rsidP="003230D6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rFonts w:eastAsia="細明體"/>
        </w:rPr>
        <w:t>模型分類</w:t>
      </w:r>
      <w:r w:rsidRPr="00701852">
        <w:rPr>
          <w:rFonts w:eastAsia="細明體"/>
          <w:lang w:eastAsia="zh-TW"/>
        </w:rPr>
        <w:t>：</w:t>
      </w:r>
    </w:p>
    <w:p w:rsidR="00734EF5" w:rsidRDefault="00734EF5" w:rsidP="003230D6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</w:t>
      </w:r>
      <w:r>
        <w:rPr>
          <w:rFonts w:hint="eastAsia"/>
          <w:kern w:val="2"/>
          <w:szCs w:val="24"/>
          <w:lang w:eastAsia="zh-TW"/>
        </w:rPr>
        <w:t>輸入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種類</w:t>
      </w:r>
      <w:r>
        <w:rPr>
          <w:rFonts w:hint="eastAsia"/>
          <w:kern w:val="2"/>
          <w:szCs w:val="24"/>
          <w:lang w:eastAsia="zh-TW"/>
        </w:rPr>
        <w:t xml:space="preserve"> IN (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,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2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 xml:space="preserve">)  </w:t>
      </w:r>
      <w:r w:rsidRPr="00F13BF4">
        <w:rPr>
          <w:kern w:val="2"/>
          <w:szCs w:val="24"/>
          <w:lang w:eastAsia="zh-TW"/>
        </w:rPr>
        <w:sym w:font="Wingdings" w:char="F0DF"/>
      </w:r>
      <w:r>
        <w:rPr>
          <w:rFonts w:hint="eastAsia"/>
          <w:kern w:val="2"/>
          <w:szCs w:val="24"/>
          <w:lang w:eastAsia="zh-TW"/>
        </w:rPr>
        <w:t>傳入時已指定</w:t>
      </w:r>
      <w:r w:rsidRPr="00701852">
        <w:rPr>
          <w:rFonts w:eastAsia="細明體"/>
          <w:lang w:eastAsia="zh-TW"/>
        </w:rPr>
        <w:t>模型</w:t>
      </w:r>
      <w:r>
        <w:rPr>
          <w:rFonts w:hint="eastAsia"/>
          <w:kern w:val="2"/>
          <w:szCs w:val="24"/>
          <w:lang w:eastAsia="zh-TW"/>
        </w:rPr>
        <w:t>分類不需重新判斷</w:t>
      </w:r>
    </w:p>
    <w:p w:rsidR="00734EF5" w:rsidRPr="006A51B9" w:rsidRDefault="00734EF5" w:rsidP="003230D6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O_</w:t>
      </w:r>
      <w:r w:rsidRPr="00701852">
        <w:rPr>
          <w:rFonts w:eastAsia="細明體"/>
        </w:rPr>
        <w:t>模型分類</w:t>
      </w:r>
      <w:r>
        <w:rPr>
          <w:rFonts w:eastAsia="細明體"/>
          <w:lang w:eastAsia="zh-TW"/>
        </w:rPr>
        <w:t xml:space="preserve"> = </w:t>
      </w:r>
      <w:r>
        <w:rPr>
          <w:rFonts w:hint="eastAsia"/>
          <w:kern w:val="2"/>
          <w:szCs w:val="24"/>
          <w:lang w:eastAsia="zh-TW"/>
        </w:rPr>
        <w:t>輸入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種類</w:t>
      </w:r>
    </w:p>
    <w:p w:rsidR="00734EF5" w:rsidRPr="006A51B9" w:rsidRDefault="00734EF5" w:rsidP="003230D6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</w:t>
      </w:r>
    </w:p>
    <w:p w:rsidR="00C074F2" w:rsidRPr="00C074F2" w:rsidRDefault="00C074F2" w:rsidP="003230D6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O_</w:t>
      </w:r>
      <w:r w:rsidRPr="00701852">
        <w:rPr>
          <w:rFonts w:eastAsia="細明體"/>
          <w:lang w:eastAsia="zh-TW"/>
        </w:rPr>
        <w:t>模型分類</w:t>
      </w:r>
      <w:r>
        <w:rPr>
          <w:rFonts w:eastAsia="細明體" w:hint="eastAsia"/>
          <w:lang w:eastAsia="zh-TW"/>
        </w:rPr>
        <w:t xml:space="preserve"> = B.</w:t>
      </w:r>
      <w:r w:rsidRPr="00701852">
        <w:rPr>
          <w:rFonts w:eastAsia="細明體"/>
          <w:lang w:eastAsia="zh-TW"/>
        </w:rPr>
        <w:t>模型分類</w:t>
      </w:r>
    </w:p>
    <w:p w:rsidR="002E4D7F" w:rsidRDefault="00B56AD2" w:rsidP="003230D6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亂序申請次數</w:t>
      </w:r>
      <w:r w:rsidR="002E4D7F">
        <w:rPr>
          <w:rFonts w:hint="eastAsia"/>
          <w:kern w:val="2"/>
          <w:szCs w:val="24"/>
          <w:lang w:eastAsia="zh-TW"/>
        </w:rPr>
        <w:t>：</w:t>
      </w:r>
    </w:p>
    <w:p w:rsidR="002E4D7F" w:rsidRPr="00701852" w:rsidRDefault="00D870D0" w:rsidP="003230D6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ascii="Arial" w:cs="Arial" w:hint="eastAsia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亂序申請次數</w:t>
      </w:r>
      <w:r w:rsidR="002E4D7F" w:rsidRPr="00701852">
        <w:rPr>
          <w:kern w:val="2"/>
          <w:szCs w:val="24"/>
          <w:lang w:eastAsia="zh-TW"/>
        </w:rPr>
        <w:t>=</w:t>
      </w:r>
      <w:r>
        <w:rPr>
          <w:rFonts w:hint="eastAsia"/>
          <w:kern w:val="2"/>
          <w:szCs w:val="24"/>
          <w:lang w:eastAsia="zh-TW"/>
        </w:rPr>
        <w:t>亂序申請次數</w:t>
      </w:r>
      <w:r>
        <w:rPr>
          <w:rFonts w:hint="eastAsia"/>
          <w:kern w:val="2"/>
          <w:szCs w:val="24"/>
          <w:lang w:eastAsia="zh-TW"/>
        </w:rPr>
        <w:t>+1</w:t>
      </w:r>
    </w:p>
    <w:p w:rsidR="00E208E6" w:rsidRPr="00701852" w:rsidRDefault="00E208E6" w:rsidP="003230D6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寫入案件資料檔</w:t>
      </w:r>
      <w:r w:rsidRPr="00701852">
        <w:rPr>
          <w:kern w:val="2"/>
          <w:szCs w:val="24"/>
          <w:lang w:eastAsia="zh-TW"/>
        </w:rPr>
        <w:t>(DTAAV011)</w:t>
      </w:r>
      <w:r>
        <w:rPr>
          <w:rFonts w:hint="eastAsia"/>
          <w:kern w:val="2"/>
          <w:szCs w:val="24"/>
          <w:lang w:eastAsia="zh-TW"/>
        </w:rPr>
        <w:t>，逐筆寫入：</w:t>
      </w:r>
    </w:p>
    <w:p w:rsidR="004003A6" w:rsidRDefault="004003A6" w:rsidP="003230D6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前一筆受編</w:t>
      </w:r>
      <w:r>
        <w:rPr>
          <w:rFonts w:hint="eastAsia"/>
          <w:kern w:val="2"/>
          <w:szCs w:val="24"/>
          <w:lang w:eastAsia="zh-TW"/>
        </w:rPr>
        <w:t xml:space="preserve"> &lt;&gt; A.</w:t>
      </w:r>
      <w:r>
        <w:rPr>
          <w:rFonts w:hint="eastAsia"/>
          <w:kern w:val="2"/>
          <w:szCs w:val="24"/>
          <w:lang w:eastAsia="zh-TW"/>
        </w:rPr>
        <w:t>受理編號</w:t>
      </w:r>
      <w:r>
        <w:rPr>
          <w:rFonts w:hint="eastAsia"/>
          <w:kern w:val="2"/>
          <w:szCs w:val="24"/>
          <w:lang w:eastAsia="zh-TW"/>
        </w:rPr>
        <w:t xml:space="preserve"> AND </w:t>
      </w:r>
      <w:r>
        <w:rPr>
          <w:rFonts w:hint="eastAsia"/>
          <w:kern w:val="2"/>
          <w:szCs w:val="24"/>
          <w:lang w:eastAsia="zh-TW"/>
        </w:rPr>
        <w:t>前一筆受編</w:t>
      </w:r>
      <w:r>
        <w:rPr>
          <w:rFonts w:hint="eastAsia"/>
          <w:kern w:val="2"/>
          <w:szCs w:val="24"/>
          <w:lang w:eastAsia="zh-TW"/>
        </w:rPr>
        <w:t xml:space="preserve"> &lt;&gt; </w:t>
      </w:r>
      <w:r>
        <w:rPr>
          <w:kern w:val="2"/>
          <w:szCs w:val="24"/>
          <w:lang w:eastAsia="zh-TW"/>
        </w:rPr>
        <w:t>‘’</w:t>
      </w:r>
    </w:p>
    <w:p w:rsidR="00E208E6" w:rsidRPr="00701852" w:rsidRDefault="00F86998" w:rsidP="003230D6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亂序申請</w:t>
      </w:r>
      <w:r w:rsidR="00E208E6">
        <w:rPr>
          <w:rFonts w:ascii="細明體" w:eastAsia="細明體" w:hAnsi="細明體" w:hint="eastAsia"/>
          <w:lang w:eastAsia="zh-TW"/>
        </w:rPr>
        <w:t>(</w:t>
      </w:r>
      <w:r w:rsidR="00E208E6">
        <w:t>B0</w:t>
      </w:r>
      <w:r>
        <w:rPr>
          <w:rFonts w:hint="eastAsia"/>
          <w:lang w:eastAsia="zh-TW"/>
        </w:rPr>
        <w:t>2</w:t>
      </w:r>
      <w:r w:rsidR="00E208E6">
        <w:rPr>
          <w:rFonts w:ascii="細明體" w:eastAsia="細明體" w:hAnsi="細明體" w:hint="eastAsia"/>
          <w:lang w:eastAsia="zh-TW"/>
        </w:rPr>
        <w:t>)</w:t>
      </w:r>
      <w:r w:rsidR="00E208E6" w:rsidRPr="00701852">
        <w:rPr>
          <w:kern w:val="2"/>
          <w:szCs w:val="24"/>
          <w:lang w:eastAsia="zh-TW"/>
        </w:rPr>
        <w:t>：</w:t>
      </w:r>
    </w:p>
    <w:p w:rsidR="00E208E6" w:rsidRPr="00CC2924" w:rsidRDefault="00E208E6" w:rsidP="003230D6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IF</w:t>
      </w:r>
      <w:r>
        <w:rPr>
          <w:rFonts w:eastAsia="細明體" w:hint="eastAsia"/>
          <w:kern w:val="2"/>
          <w:szCs w:val="24"/>
          <w:lang w:eastAsia="zh-TW"/>
        </w:rPr>
        <w:t>輸入</w:t>
      </w:r>
      <w:r>
        <w:rPr>
          <w:rFonts w:eastAsia="細明體" w:hint="eastAsia"/>
          <w:kern w:val="2"/>
          <w:szCs w:val="24"/>
          <w:lang w:eastAsia="zh-TW"/>
        </w:rPr>
        <w:t>.</w:t>
      </w:r>
      <w:r>
        <w:rPr>
          <w:rFonts w:hint="eastAsia"/>
          <w:lang w:eastAsia="zh-TW"/>
        </w:rPr>
        <w:t>是否清檔</w:t>
      </w:r>
      <w:r>
        <w:rPr>
          <w:rFonts w:hint="eastAsia"/>
          <w:lang w:eastAsia="zh-TW"/>
        </w:rPr>
        <w:t xml:space="preserve"> =</w:t>
      </w:r>
      <w:r>
        <w:rPr>
          <w:lang w:eastAsia="zh-TW"/>
        </w:rPr>
        <w:t>’</w:t>
      </w:r>
      <w:r>
        <w:rPr>
          <w:rFonts w:hint="eastAsia"/>
          <w:lang w:eastAsia="zh-TW"/>
        </w:rPr>
        <w:t>Y</w:t>
      </w:r>
      <w:r>
        <w:rPr>
          <w:lang w:eastAsia="zh-TW"/>
        </w:rPr>
        <w:t>’</w:t>
      </w:r>
    </w:p>
    <w:p w:rsidR="00E208E6" w:rsidRPr="00CC2924" w:rsidRDefault="00E208E6" w:rsidP="003230D6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INSERT</w:t>
      </w:r>
      <w:r>
        <w:rPr>
          <w:rFonts w:hint="eastAsia"/>
          <w:kern w:val="2"/>
          <w:szCs w:val="24"/>
          <w:lang w:eastAsia="zh-TW"/>
        </w:rPr>
        <w:t xml:space="preserve"> </w:t>
      </w:r>
      <w:r w:rsidRPr="00701852">
        <w:rPr>
          <w:kern w:val="2"/>
          <w:szCs w:val="24"/>
          <w:lang w:eastAsia="zh-TW"/>
        </w:rPr>
        <w:t>DTAAV011</w:t>
      </w:r>
    </w:p>
    <w:p w:rsidR="00E208E6" w:rsidRPr="00701852" w:rsidRDefault="00E208E6" w:rsidP="003230D6">
      <w:pPr>
        <w:pStyle w:val="Tabletext"/>
        <w:keepLines w:val="0"/>
        <w:numPr>
          <w:ilvl w:val="6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ELSE</w:t>
      </w:r>
    </w:p>
    <w:p w:rsidR="00E208E6" w:rsidRPr="00701852" w:rsidRDefault="00E208E6" w:rsidP="003230D6">
      <w:pPr>
        <w:pStyle w:val="Tabletext"/>
        <w:keepLines w:val="0"/>
        <w:numPr>
          <w:ilvl w:val="7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INSERT_UPDATE</w:t>
      </w:r>
      <w:r>
        <w:rPr>
          <w:rFonts w:hint="eastAsia"/>
          <w:kern w:val="2"/>
          <w:szCs w:val="24"/>
          <w:lang w:eastAsia="zh-TW"/>
        </w:rPr>
        <w:t xml:space="preserve"> </w:t>
      </w:r>
      <w:r w:rsidRPr="00701852">
        <w:rPr>
          <w:kern w:val="2"/>
          <w:szCs w:val="24"/>
          <w:lang w:eastAsia="zh-TW"/>
        </w:rPr>
        <w:t>DTAAV011</w:t>
      </w:r>
    </w:p>
    <w:p w:rsidR="00E208E6" w:rsidRPr="00701852" w:rsidRDefault="00E208E6" w:rsidP="003230D6">
      <w:pPr>
        <w:pStyle w:val="Tabletext"/>
        <w:keepLines w:val="0"/>
        <w:numPr>
          <w:ilvl w:val="6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格式如下：</w:t>
      </w:r>
    </w:p>
    <w:tbl>
      <w:tblPr>
        <w:tblW w:w="0" w:type="auto"/>
        <w:tblInd w:w="28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96"/>
        <w:gridCol w:w="2009"/>
        <w:gridCol w:w="1821"/>
      </w:tblGrid>
      <w:tr w:rsidR="00E208E6" w:rsidRPr="00701852" w:rsidTr="00C75105">
        <w:tc>
          <w:tcPr>
            <w:tcW w:w="1596" w:type="dxa"/>
            <w:shd w:val="clear" w:color="auto" w:fill="C0C0C0"/>
          </w:tcPr>
          <w:p w:rsidR="00E208E6" w:rsidRPr="00701852" w:rsidRDefault="00E208E6" w:rsidP="00C75105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2009" w:type="dxa"/>
            <w:shd w:val="clear" w:color="auto" w:fill="C0C0C0"/>
          </w:tcPr>
          <w:p w:rsidR="00E208E6" w:rsidRPr="00701852" w:rsidRDefault="00E208E6" w:rsidP="00C75105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1821" w:type="dxa"/>
            <w:shd w:val="clear" w:color="auto" w:fill="C0C0C0"/>
          </w:tcPr>
          <w:p w:rsidR="00E208E6" w:rsidRPr="00701852" w:rsidRDefault="00E208E6" w:rsidP="00C75105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其他說明</w:t>
            </w:r>
          </w:p>
        </w:tc>
      </w:tr>
      <w:tr w:rsidR="00E208E6" w:rsidRPr="00701852" w:rsidTr="00C75105">
        <w:tc>
          <w:tcPr>
            <w:tcW w:w="1596" w:type="dxa"/>
            <w:shd w:val="clear" w:color="auto" w:fill="FFFF99"/>
            <w:vAlign w:val="center"/>
          </w:tcPr>
          <w:p w:rsidR="00E208E6" w:rsidRPr="00701852" w:rsidRDefault="00E208E6" w:rsidP="00C75105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受理編號</w:t>
            </w:r>
          </w:p>
        </w:tc>
        <w:tc>
          <w:tcPr>
            <w:tcW w:w="2009" w:type="dxa"/>
          </w:tcPr>
          <w:p w:rsidR="00E208E6" w:rsidRPr="008B7A96" w:rsidRDefault="00E208E6" w:rsidP="008B7A96">
            <w:pPr>
              <w:rPr>
                <w:rFonts w:eastAsia="細明體"/>
                <w:sz w:val="20"/>
              </w:rPr>
            </w:pPr>
            <w:r w:rsidRPr="008B7A96">
              <w:rPr>
                <w:rFonts w:eastAsia="細明體"/>
                <w:sz w:val="20"/>
              </w:rPr>
              <w:t>A.</w:t>
            </w:r>
            <w:r w:rsidRPr="008B7A96">
              <w:rPr>
                <w:rFonts w:eastAsia="細明體"/>
                <w:sz w:val="20"/>
              </w:rPr>
              <w:t>受理編號</w:t>
            </w:r>
          </w:p>
        </w:tc>
        <w:tc>
          <w:tcPr>
            <w:tcW w:w="1821" w:type="dxa"/>
          </w:tcPr>
          <w:p w:rsidR="00E208E6" w:rsidRPr="00824F77" w:rsidRDefault="00E208E6" w:rsidP="00C75105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E208E6" w:rsidRPr="00701852" w:rsidTr="00C75105">
        <w:tc>
          <w:tcPr>
            <w:tcW w:w="1596" w:type="dxa"/>
            <w:shd w:val="clear" w:color="auto" w:fill="FFFF99"/>
            <w:vAlign w:val="center"/>
          </w:tcPr>
          <w:p w:rsidR="00E208E6" w:rsidRPr="00701852" w:rsidRDefault="00E208E6" w:rsidP="00C75105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事故者</w:t>
            </w:r>
            <w:r w:rsidRPr="00701852">
              <w:rPr>
                <w:rFonts w:eastAsia="細明體"/>
                <w:sz w:val="20"/>
              </w:rPr>
              <w:t>ID</w:t>
            </w:r>
          </w:p>
        </w:tc>
        <w:tc>
          <w:tcPr>
            <w:tcW w:w="2009" w:type="dxa"/>
          </w:tcPr>
          <w:p w:rsidR="00E208E6" w:rsidRPr="008B7A96" w:rsidRDefault="00E208E6" w:rsidP="008B7A96">
            <w:pPr>
              <w:rPr>
                <w:rFonts w:eastAsia="細明體"/>
                <w:sz w:val="20"/>
              </w:rPr>
            </w:pPr>
            <w:r w:rsidRPr="008B7A96">
              <w:rPr>
                <w:rFonts w:eastAsia="細明體"/>
                <w:sz w:val="20"/>
              </w:rPr>
              <w:t>B.</w:t>
            </w:r>
            <w:r w:rsidRPr="00701852">
              <w:rPr>
                <w:rFonts w:eastAsia="細明體"/>
                <w:sz w:val="20"/>
              </w:rPr>
              <w:t>事故者</w:t>
            </w:r>
            <w:r w:rsidRPr="00701852">
              <w:rPr>
                <w:rFonts w:eastAsia="細明體"/>
                <w:sz w:val="20"/>
              </w:rPr>
              <w:t>ID</w:t>
            </w:r>
          </w:p>
        </w:tc>
        <w:tc>
          <w:tcPr>
            <w:tcW w:w="1821" w:type="dxa"/>
          </w:tcPr>
          <w:p w:rsidR="00E208E6" w:rsidRPr="00824F77" w:rsidRDefault="00E208E6" w:rsidP="00C75105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E208E6" w:rsidRPr="00701852" w:rsidTr="00C75105">
        <w:tc>
          <w:tcPr>
            <w:tcW w:w="1596" w:type="dxa"/>
            <w:shd w:val="clear" w:color="auto" w:fill="FFFF99"/>
            <w:vAlign w:val="center"/>
          </w:tcPr>
          <w:p w:rsidR="00E208E6" w:rsidRPr="00701852" w:rsidRDefault="00E208E6" w:rsidP="00C75105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模型分類</w:t>
            </w:r>
          </w:p>
        </w:tc>
        <w:tc>
          <w:tcPr>
            <w:tcW w:w="2009" w:type="dxa"/>
          </w:tcPr>
          <w:p w:rsidR="00E208E6" w:rsidRPr="008B7A96" w:rsidRDefault="00E208E6" w:rsidP="008B7A96">
            <w:pPr>
              <w:rPr>
                <w:rFonts w:eastAsia="細明體"/>
                <w:sz w:val="20"/>
              </w:rPr>
            </w:pPr>
            <w:r w:rsidRPr="008B7A96">
              <w:rPr>
                <w:rFonts w:eastAsia="細明體"/>
                <w:sz w:val="20"/>
              </w:rPr>
              <w:t>O_</w:t>
            </w:r>
            <w:r w:rsidRPr="00701852">
              <w:rPr>
                <w:rFonts w:eastAsia="細明體"/>
                <w:sz w:val="20"/>
              </w:rPr>
              <w:t>模型分類</w:t>
            </w:r>
          </w:p>
        </w:tc>
        <w:tc>
          <w:tcPr>
            <w:tcW w:w="1821" w:type="dxa"/>
          </w:tcPr>
          <w:p w:rsidR="00E208E6" w:rsidRPr="00701852" w:rsidRDefault="00E208E6" w:rsidP="00C75105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E208E6" w:rsidRPr="00701852" w:rsidTr="00C75105">
        <w:tc>
          <w:tcPr>
            <w:tcW w:w="1596" w:type="dxa"/>
            <w:shd w:val="clear" w:color="auto" w:fill="FFFF99"/>
            <w:vAlign w:val="center"/>
          </w:tcPr>
          <w:p w:rsidR="00E208E6" w:rsidRPr="00701852" w:rsidRDefault="00E208E6" w:rsidP="00C75105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因子代碼</w:t>
            </w:r>
          </w:p>
        </w:tc>
        <w:tc>
          <w:tcPr>
            <w:tcW w:w="2009" w:type="dxa"/>
          </w:tcPr>
          <w:p w:rsidR="00E208E6" w:rsidRPr="008B7A96" w:rsidRDefault="00E208E6" w:rsidP="008B7A96">
            <w:pPr>
              <w:rPr>
                <w:rFonts w:eastAsia="細明體"/>
                <w:sz w:val="20"/>
              </w:rPr>
            </w:pPr>
            <w:r w:rsidRPr="008B7A96">
              <w:rPr>
                <w:rFonts w:eastAsia="細明體"/>
                <w:sz w:val="20"/>
              </w:rPr>
              <w:t>‘</w:t>
            </w:r>
            <w:r w:rsidRPr="008B7A96">
              <w:rPr>
                <w:rFonts w:eastAsia="細明體" w:hint="eastAsia"/>
                <w:sz w:val="20"/>
              </w:rPr>
              <w:t>B</w:t>
            </w:r>
            <w:r w:rsidRPr="008B7A96">
              <w:rPr>
                <w:rFonts w:eastAsia="細明體"/>
                <w:sz w:val="20"/>
              </w:rPr>
              <w:t>0</w:t>
            </w:r>
            <w:r w:rsidR="00F86998" w:rsidRPr="008B7A96">
              <w:rPr>
                <w:rFonts w:eastAsia="細明體" w:hint="eastAsia"/>
                <w:sz w:val="20"/>
              </w:rPr>
              <w:t>2</w:t>
            </w:r>
            <w:r w:rsidRPr="008B7A96">
              <w:rPr>
                <w:rFonts w:eastAsia="細明體"/>
                <w:sz w:val="20"/>
              </w:rPr>
              <w:t>’</w:t>
            </w:r>
          </w:p>
        </w:tc>
        <w:tc>
          <w:tcPr>
            <w:tcW w:w="1821" w:type="dxa"/>
          </w:tcPr>
          <w:p w:rsidR="00E208E6" w:rsidRPr="00701852" w:rsidRDefault="00E208E6" w:rsidP="00C75105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E208E6" w:rsidRPr="00701852" w:rsidTr="00C75105">
        <w:tc>
          <w:tcPr>
            <w:tcW w:w="1596" w:type="dxa"/>
            <w:shd w:val="clear" w:color="auto" w:fill="FFFF99"/>
            <w:vAlign w:val="center"/>
          </w:tcPr>
          <w:p w:rsidR="00E208E6" w:rsidRPr="00701852" w:rsidRDefault="00E208E6" w:rsidP="00C75105">
            <w:pPr>
              <w:rPr>
                <w:rFonts w:eastAsia="細明體"/>
                <w:sz w:val="20"/>
              </w:rPr>
            </w:pPr>
            <w:r>
              <w:rPr>
                <w:rFonts w:ascii="細明體" w:eastAsia="細明體" w:hAnsi="細明體" w:hint="eastAsia"/>
                <w:caps/>
                <w:sz w:val="20"/>
              </w:rPr>
              <w:t>事故日期</w:t>
            </w:r>
          </w:p>
        </w:tc>
        <w:tc>
          <w:tcPr>
            <w:tcW w:w="2009" w:type="dxa"/>
          </w:tcPr>
          <w:p w:rsidR="00E208E6" w:rsidRPr="008B7A96" w:rsidRDefault="00A95D01" w:rsidP="008B7A96">
            <w:pPr>
              <w:rPr>
                <w:rFonts w:eastAsia="細明體"/>
                <w:sz w:val="20"/>
              </w:rPr>
            </w:pPr>
            <w:r w:rsidRPr="008B7A96">
              <w:rPr>
                <w:rFonts w:eastAsia="細明體" w:hint="eastAsia"/>
                <w:sz w:val="20"/>
              </w:rPr>
              <w:t>C</w:t>
            </w:r>
            <w:r w:rsidR="00E208E6" w:rsidRPr="008B7A96">
              <w:rPr>
                <w:rFonts w:eastAsia="細明體"/>
                <w:sz w:val="20"/>
              </w:rPr>
              <w:t>.</w:t>
            </w:r>
            <w:r w:rsidR="00E208E6" w:rsidRPr="008B7A96">
              <w:rPr>
                <w:rFonts w:eastAsia="細明體" w:hint="eastAsia"/>
                <w:sz w:val="20"/>
              </w:rPr>
              <w:t>事故日期</w:t>
            </w:r>
          </w:p>
        </w:tc>
        <w:tc>
          <w:tcPr>
            <w:tcW w:w="1821" w:type="dxa"/>
          </w:tcPr>
          <w:p w:rsidR="00E208E6" w:rsidRPr="00701852" w:rsidRDefault="00E208E6" w:rsidP="00C75105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E208E6" w:rsidRPr="00701852" w:rsidTr="00C75105">
        <w:tc>
          <w:tcPr>
            <w:tcW w:w="1596" w:type="dxa"/>
            <w:shd w:val="clear" w:color="auto" w:fill="FFFF99"/>
            <w:vAlign w:val="center"/>
          </w:tcPr>
          <w:p w:rsidR="00E208E6" w:rsidRPr="00701852" w:rsidRDefault="00E208E6" w:rsidP="00C75105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代碼數值</w:t>
            </w:r>
          </w:p>
        </w:tc>
        <w:tc>
          <w:tcPr>
            <w:tcW w:w="2009" w:type="dxa"/>
          </w:tcPr>
          <w:p w:rsidR="00E208E6" w:rsidRPr="00701852" w:rsidRDefault="00A95D01" w:rsidP="008B7A96">
            <w:pPr>
              <w:rPr>
                <w:rFonts w:eastAsia="細明體"/>
                <w:sz w:val="20"/>
              </w:rPr>
            </w:pPr>
            <w:r w:rsidRPr="008B7A96">
              <w:rPr>
                <w:rFonts w:eastAsia="細明體" w:hint="eastAsia"/>
                <w:sz w:val="20"/>
              </w:rPr>
              <w:t>O_</w:t>
            </w:r>
            <w:r w:rsidRPr="008B7A96">
              <w:rPr>
                <w:rFonts w:eastAsia="細明體" w:hint="eastAsia"/>
                <w:sz w:val="20"/>
              </w:rPr>
              <w:t>亂序申請次數</w:t>
            </w:r>
          </w:p>
        </w:tc>
        <w:tc>
          <w:tcPr>
            <w:tcW w:w="1821" w:type="dxa"/>
          </w:tcPr>
          <w:p w:rsidR="00E208E6" w:rsidRPr="00701852" w:rsidRDefault="00E208E6" w:rsidP="00C75105">
            <w:pPr>
              <w:rPr>
                <w:rFonts w:eastAsia="標楷體"/>
                <w:sz w:val="20"/>
                <w:szCs w:val="20"/>
              </w:rPr>
            </w:pPr>
            <w:r w:rsidRPr="00701852">
              <w:rPr>
                <w:rFonts w:eastAsia="標楷體"/>
                <w:sz w:val="20"/>
                <w:szCs w:val="20"/>
              </w:rPr>
              <w:t>DEFAULT ‘0’</w:t>
            </w:r>
          </w:p>
        </w:tc>
      </w:tr>
      <w:tr w:rsidR="00E208E6" w:rsidRPr="00701852" w:rsidTr="00C75105">
        <w:tc>
          <w:tcPr>
            <w:tcW w:w="1596" w:type="dxa"/>
            <w:shd w:val="clear" w:color="auto" w:fill="FFFF99"/>
            <w:vAlign w:val="center"/>
          </w:tcPr>
          <w:p w:rsidR="00E208E6" w:rsidRPr="00701852" w:rsidRDefault="00E208E6" w:rsidP="00C75105">
            <w:pPr>
              <w:rPr>
                <w:rFonts w:eastAsia="細明體"/>
                <w:caps/>
                <w:sz w:val="20"/>
              </w:rPr>
            </w:pPr>
            <w:r w:rsidRPr="00701852">
              <w:rPr>
                <w:rFonts w:eastAsia="細明體"/>
                <w:caps/>
                <w:sz w:val="20"/>
              </w:rPr>
              <w:t>資料更新時間</w:t>
            </w:r>
          </w:p>
        </w:tc>
        <w:tc>
          <w:tcPr>
            <w:tcW w:w="2009" w:type="dxa"/>
            <w:vAlign w:val="bottom"/>
          </w:tcPr>
          <w:p w:rsidR="00E208E6" w:rsidRPr="008B7A96" w:rsidRDefault="00E208E6" w:rsidP="00C75105">
            <w:pPr>
              <w:rPr>
                <w:rFonts w:eastAsia="細明體"/>
                <w:sz w:val="20"/>
              </w:rPr>
            </w:pPr>
            <w:r w:rsidRPr="008B7A96">
              <w:rPr>
                <w:rFonts w:eastAsia="細明體"/>
                <w:sz w:val="20"/>
              </w:rPr>
              <w:t>今天日期時間</w:t>
            </w:r>
          </w:p>
        </w:tc>
        <w:tc>
          <w:tcPr>
            <w:tcW w:w="1821" w:type="dxa"/>
          </w:tcPr>
          <w:p w:rsidR="00E208E6" w:rsidRPr="00701852" w:rsidRDefault="00E208E6" w:rsidP="00C75105">
            <w:pPr>
              <w:rPr>
                <w:rFonts w:eastAsia="標楷體"/>
                <w:sz w:val="20"/>
                <w:szCs w:val="20"/>
              </w:rPr>
            </w:pPr>
          </w:p>
        </w:tc>
      </w:tr>
    </w:tbl>
    <w:p w:rsidR="003D21DB" w:rsidRPr="007118D8" w:rsidRDefault="003D21DB" w:rsidP="003230D6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前一筆事故人</w:t>
      </w:r>
      <w:r>
        <w:rPr>
          <w:rFonts w:hint="eastAsia"/>
          <w:kern w:val="2"/>
          <w:szCs w:val="24"/>
          <w:lang w:eastAsia="zh-TW"/>
        </w:rPr>
        <w:t>ID  = B.</w:t>
      </w:r>
      <w:r>
        <w:rPr>
          <w:rFonts w:hint="eastAsia"/>
          <w:kern w:val="2"/>
          <w:szCs w:val="24"/>
          <w:lang w:eastAsia="zh-TW"/>
        </w:rPr>
        <w:t>事故人</w:t>
      </w:r>
      <w:r>
        <w:rPr>
          <w:rFonts w:hint="eastAsia"/>
          <w:kern w:val="2"/>
          <w:szCs w:val="24"/>
          <w:lang w:eastAsia="zh-TW"/>
        </w:rPr>
        <w:t xml:space="preserve">ID </w:t>
      </w:r>
    </w:p>
    <w:p w:rsidR="003D21DB" w:rsidRPr="009B6CE2" w:rsidRDefault="00C93B8D" w:rsidP="003230D6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前一筆</w:t>
      </w:r>
      <w:r w:rsidRPr="00701852">
        <w:rPr>
          <w:rFonts w:eastAsia="細明體"/>
          <w:lang w:eastAsia="zh-TW"/>
        </w:rPr>
        <w:t>模型分類</w:t>
      </w:r>
      <w:r>
        <w:rPr>
          <w:rFonts w:hint="eastAsia"/>
          <w:kern w:val="2"/>
          <w:szCs w:val="24"/>
          <w:lang w:eastAsia="zh-TW"/>
        </w:rPr>
        <w:t xml:space="preserve">  = B.</w:t>
      </w:r>
      <w:r w:rsidRPr="00701852">
        <w:rPr>
          <w:rFonts w:eastAsia="細明體"/>
          <w:lang w:eastAsia="zh-TW"/>
        </w:rPr>
        <w:t>模型分類</w:t>
      </w:r>
    </w:p>
    <w:p w:rsidR="004003A6" w:rsidRPr="003D21DB" w:rsidRDefault="004003A6" w:rsidP="003230D6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前一筆受編</w:t>
      </w:r>
      <w:r>
        <w:rPr>
          <w:rFonts w:hint="eastAsia"/>
          <w:kern w:val="2"/>
          <w:szCs w:val="24"/>
          <w:lang w:eastAsia="zh-TW"/>
        </w:rPr>
        <w:t xml:space="preserve"> = </w:t>
      </w:r>
      <w:r w:rsidRPr="00701852">
        <w:rPr>
          <w:kern w:val="2"/>
          <w:szCs w:val="24"/>
          <w:lang w:eastAsia="zh-TW"/>
        </w:rPr>
        <w:t>A.</w:t>
      </w:r>
      <w:r w:rsidRPr="00701852">
        <w:rPr>
          <w:kern w:val="2"/>
          <w:szCs w:val="24"/>
          <w:lang w:eastAsia="zh-TW"/>
        </w:rPr>
        <w:t>受理編號</w:t>
      </w:r>
    </w:p>
    <w:p w:rsidR="002E4D7F" w:rsidRPr="00701852" w:rsidRDefault="00C93B8D" w:rsidP="003230D6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>
        <w:rPr>
          <w:kern w:val="2"/>
          <w:szCs w:val="24"/>
          <w:lang w:eastAsia="zh-TW"/>
        </w:rPr>
        <w:t>讀取下一</w:t>
      </w:r>
      <w:r>
        <w:rPr>
          <w:rFonts w:hint="eastAsia"/>
          <w:kern w:val="2"/>
          <w:szCs w:val="24"/>
          <w:lang w:eastAsia="zh-TW"/>
        </w:rPr>
        <w:t>筆</w:t>
      </w:r>
      <w:r w:rsidR="002E4D7F" w:rsidRPr="00701852">
        <w:rPr>
          <w:kern w:val="2"/>
          <w:szCs w:val="24"/>
          <w:lang w:eastAsia="zh-TW"/>
        </w:rPr>
        <w:t>資料</w:t>
      </w:r>
    </w:p>
    <w:p w:rsidR="009D5E56" w:rsidRPr="00701852" w:rsidRDefault="009D5E56" w:rsidP="003230D6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 w:rsidRPr="00701852">
        <w:rPr>
          <w:rFonts w:eastAsia="細明體"/>
          <w:kern w:val="2"/>
          <w:szCs w:val="24"/>
          <w:lang w:eastAsia="zh-TW"/>
        </w:rPr>
        <w:t>產生</w:t>
      </w:r>
      <w:r w:rsidR="00791AC2">
        <w:rPr>
          <w:rFonts w:eastAsia="細明體" w:hint="eastAsia"/>
          <w:kern w:val="2"/>
          <w:szCs w:val="24"/>
          <w:lang w:eastAsia="zh-TW"/>
        </w:rPr>
        <w:t>規避住院上限</w:t>
      </w:r>
      <w:r w:rsidRPr="00701852">
        <w:rPr>
          <w:rFonts w:eastAsia="細明體"/>
          <w:kern w:val="2"/>
          <w:szCs w:val="24"/>
          <w:lang w:eastAsia="zh-TW"/>
        </w:rPr>
        <w:t>資料：</w:t>
      </w:r>
      <w:r w:rsidRPr="00701852">
        <w:rPr>
          <w:rFonts w:eastAsia="細明體"/>
          <w:kern w:val="2"/>
          <w:szCs w:val="24"/>
          <w:lang w:eastAsia="zh-TW"/>
        </w:rPr>
        <w:t>(</w:t>
      </w:r>
      <w:r w:rsidRPr="00701852">
        <w:rPr>
          <w:rFonts w:eastAsia="細明體"/>
          <w:kern w:val="2"/>
          <w:szCs w:val="24"/>
          <w:lang w:eastAsia="zh-TW"/>
        </w:rPr>
        <w:t>獨立為一個</w:t>
      </w:r>
      <w:r w:rsidRPr="00701852">
        <w:rPr>
          <w:rFonts w:eastAsia="細明體"/>
          <w:kern w:val="2"/>
          <w:szCs w:val="24"/>
          <w:lang w:eastAsia="zh-TW"/>
        </w:rPr>
        <w:t>METHOD)</w:t>
      </w:r>
    </w:p>
    <w:p w:rsidR="009D5E56" w:rsidRPr="00701852" w:rsidRDefault="009D5E56" w:rsidP="003230D6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 w:rsidRPr="00701852">
        <w:rPr>
          <w:rFonts w:eastAsia="細明體"/>
          <w:kern w:val="2"/>
          <w:szCs w:val="24"/>
          <w:lang w:eastAsia="zh-TW"/>
        </w:rPr>
        <w:t xml:space="preserve">IF </w:t>
      </w:r>
      <w:r w:rsidRPr="00701852">
        <w:rPr>
          <w:rFonts w:eastAsia="細明體"/>
          <w:kern w:val="2"/>
          <w:szCs w:val="24"/>
          <w:lang w:eastAsia="zh-TW"/>
        </w:rPr>
        <w:t>輸入</w:t>
      </w:r>
      <w:r w:rsidRPr="00701852">
        <w:rPr>
          <w:rFonts w:eastAsia="細明體"/>
          <w:kern w:val="2"/>
          <w:szCs w:val="24"/>
          <w:lang w:eastAsia="zh-TW"/>
        </w:rPr>
        <w:t>.</w:t>
      </w:r>
      <w:r w:rsidRPr="00701852">
        <w:rPr>
          <w:rFonts w:eastAsia="細明體"/>
          <w:kern w:val="2"/>
          <w:szCs w:val="24"/>
          <w:lang w:eastAsia="zh-TW"/>
        </w:rPr>
        <w:t>執行步驟</w:t>
      </w:r>
      <w:r w:rsidRPr="00701852">
        <w:rPr>
          <w:rFonts w:eastAsia="細明體"/>
          <w:kern w:val="2"/>
          <w:szCs w:val="24"/>
          <w:lang w:eastAsia="zh-TW"/>
        </w:rPr>
        <w:t xml:space="preserve"> = ‘’  OR ‘</w:t>
      </w:r>
      <w:r w:rsidR="00791AC2">
        <w:rPr>
          <w:rFonts w:eastAsia="細明體" w:hint="eastAsia"/>
          <w:kern w:val="2"/>
          <w:szCs w:val="24"/>
          <w:lang w:eastAsia="zh-TW"/>
        </w:rPr>
        <w:t>3</w:t>
      </w:r>
      <w:r w:rsidRPr="00701852">
        <w:rPr>
          <w:rFonts w:eastAsia="細明體"/>
          <w:kern w:val="2"/>
          <w:szCs w:val="24"/>
          <w:lang w:eastAsia="zh-TW"/>
        </w:rPr>
        <w:t>’</w:t>
      </w:r>
    </w:p>
    <w:p w:rsidR="009D5E56" w:rsidRPr="00122F5C" w:rsidRDefault="009D5E56" w:rsidP="003230D6">
      <w:pPr>
        <w:pStyle w:val="Tabletext"/>
        <w:keepLines w:val="0"/>
        <w:numPr>
          <w:ilvl w:val="3"/>
          <w:numId w:val="1"/>
        </w:numPr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READ DBAA.DTAAA001 A</w:t>
      </w:r>
    </w:p>
    <w:p w:rsidR="009D5E56" w:rsidRPr="00701852" w:rsidRDefault="009D5E56" w:rsidP="003230D6">
      <w:pPr>
        <w:pStyle w:val="Tabletext"/>
        <w:keepLines w:val="0"/>
        <w:numPr>
          <w:ilvl w:val="3"/>
          <w:numId w:val="1"/>
        </w:numPr>
        <w:spacing w:after="0" w:line="240" w:lineRule="auto"/>
        <w:ind w:left="1984" w:hanging="708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INNER JOIN DTAA</w:t>
      </w:r>
      <w:r>
        <w:rPr>
          <w:rFonts w:hint="eastAsia"/>
          <w:kern w:val="2"/>
          <w:szCs w:val="24"/>
          <w:lang w:eastAsia="zh-TW"/>
        </w:rPr>
        <w:t>V0</w:t>
      </w:r>
      <w:r w:rsidRPr="00701852">
        <w:rPr>
          <w:kern w:val="2"/>
          <w:szCs w:val="24"/>
          <w:lang w:eastAsia="zh-TW"/>
        </w:rPr>
        <w:t>0</w:t>
      </w:r>
      <w:r w:rsidR="00C56497">
        <w:rPr>
          <w:rFonts w:hint="eastAsia"/>
          <w:kern w:val="2"/>
          <w:szCs w:val="24"/>
          <w:lang w:eastAsia="zh-TW"/>
        </w:rPr>
        <w:t>4</w:t>
      </w:r>
      <w:r w:rsidRPr="00701852">
        <w:rPr>
          <w:kern w:val="2"/>
          <w:szCs w:val="24"/>
          <w:lang w:eastAsia="zh-TW"/>
        </w:rPr>
        <w:t xml:space="preserve"> B</w:t>
      </w:r>
    </w:p>
    <w:p w:rsidR="009D5E56" w:rsidRPr="00701852" w:rsidRDefault="009D5E56" w:rsidP="003230D6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ON A.</w:t>
      </w:r>
      <w:r w:rsidRPr="00701852">
        <w:rPr>
          <w:kern w:val="2"/>
          <w:szCs w:val="24"/>
          <w:lang w:eastAsia="zh-TW"/>
        </w:rPr>
        <w:t>受理編號</w:t>
      </w:r>
      <w:r w:rsidRPr="00701852">
        <w:rPr>
          <w:kern w:val="2"/>
          <w:szCs w:val="24"/>
          <w:lang w:eastAsia="zh-TW"/>
        </w:rPr>
        <w:t>= B.</w:t>
      </w:r>
      <w:r w:rsidRPr="00701852">
        <w:rPr>
          <w:kern w:val="2"/>
          <w:szCs w:val="24"/>
          <w:lang w:eastAsia="zh-TW"/>
        </w:rPr>
        <w:t>受理編號</w:t>
      </w:r>
    </w:p>
    <w:p w:rsidR="00E417D5" w:rsidRPr="00701852" w:rsidRDefault="00E417D5" w:rsidP="003230D6">
      <w:pPr>
        <w:pStyle w:val="Tabletext"/>
        <w:keepLines w:val="0"/>
        <w:numPr>
          <w:ilvl w:val="3"/>
          <w:numId w:val="1"/>
        </w:numPr>
        <w:spacing w:after="0" w:line="240" w:lineRule="auto"/>
        <w:ind w:left="1984" w:hanging="708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INNER JOIN DTAA</w:t>
      </w:r>
      <w:r>
        <w:rPr>
          <w:rFonts w:hint="eastAsia"/>
          <w:kern w:val="2"/>
          <w:szCs w:val="24"/>
          <w:lang w:eastAsia="zh-TW"/>
        </w:rPr>
        <w:t>A01</w:t>
      </w:r>
      <w:r w:rsidRPr="00701852">
        <w:rPr>
          <w:kern w:val="2"/>
          <w:szCs w:val="24"/>
          <w:lang w:eastAsia="zh-TW"/>
        </w:rPr>
        <w:t xml:space="preserve">0 </w:t>
      </w:r>
      <w:r>
        <w:rPr>
          <w:rFonts w:hint="eastAsia"/>
          <w:kern w:val="2"/>
          <w:szCs w:val="24"/>
          <w:lang w:eastAsia="zh-TW"/>
        </w:rPr>
        <w:t>C</w:t>
      </w:r>
    </w:p>
    <w:p w:rsidR="00E417D5" w:rsidRPr="00701852" w:rsidRDefault="00E417D5" w:rsidP="003230D6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ON A.</w:t>
      </w:r>
      <w:r w:rsidRPr="00701852">
        <w:rPr>
          <w:kern w:val="2"/>
          <w:szCs w:val="24"/>
          <w:lang w:eastAsia="zh-TW"/>
        </w:rPr>
        <w:t>受理編號</w:t>
      </w:r>
      <w:r w:rsidRPr="00701852">
        <w:rPr>
          <w:kern w:val="2"/>
          <w:szCs w:val="24"/>
          <w:lang w:eastAsia="zh-TW"/>
        </w:rPr>
        <w:t xml:space="preserve">= </w:t>
      </w:r>
      <w:r>
        <w:rPr>
          <w:rFonts w:hint="eastAsia"/>
          <w:kern w:val="2"/>
          <w:szCs w:val="24"/>
          <w:lang w:eastAsia="zh-TW"/>
        </w:rPr>
        <w:t>C</w:t>
      </w:r>
      <w:r w:rsidRPr="00701852">
        <w:rPr>
          <w:kern w:val="2"/>
          <w:szCs w:val="24"/>
          <w:lang w:eastAsia="zh-TW"/>
        </w:rPr>
        <w:t>.</w:t>
      </w:r>
      <w:r w:rsidRPr="00701852">
        <w:rPr>
          <w:kern w:val="2"/>
          <w:szCs w:val="24"/>
          <w:lang w:eastAsia="zh-TW"/>
        </w:rPr>
        <w:t>受理編號</w:t>
      </w:r>
    </w:p>
    <w:p w:rsidR="009D5E56" w:rsidRPr="00701852" w:rsidRDefault="009D5E56" w:rsidP="003230D6">
      <w:pPr>
        <w:pStyle w:val="Tabletext"/>
        <w:keepLines w:val="0"/>
        <w:numPr>
          <w:ilvl w:val="3"/>
          <w:numId w:val="1"/>
        </w:numPr>
        <w:spacing w:after="0" w:line="240" w:lineRule="auto"/>
        <w:ind w:left="1984" w:hanging="708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WHERE</w:t>
      </w:r>
    </w:p>
    <w:p w:rsidR="009D5E56" w:rsidRPr="00701852" w:rsidRDefault="009D5E56" w:rsidP="003230D6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A.</w:t>
      </w:r>
      <w:r w:rsidRPr="00701852">
        <w:rPr>
          <w:color w:val="000000"/>
        </w:rPr>
        <w:t>受理進度</w:t>
      </w:r>
      <w:r w:rsidRPr="00701852">
        <w:rPr>
          <w:color w:val="000000"/>
          <w:lang w:eastAsia="zh-TW"/>
        </w:rPr>
        <w:t xml:space="preserve"> = ‘</w:t>
      </w:r>
      <w:r>
        <w:rPr>
          <w:rFonts w:hint="eastAsia"/>
          <w:color w:val="000000"/>
          <w:lang w:eastAsia="zh-TW"/>
        </w:rPr>
        <w:t>8</w:t>
      </w:r>
      <w:r w:rsidRPr="00701852">
        <w:rPr>
          <w:color w:val="000000"/>
          <w:lang w:eastAsia="zh-TW"/>
        </w:rPr>
        <w:t>0’(</w:t>
      </w:r>
      <w:r>
        <w:rPr>
          <w:rFonts w:hint="eastAsia"/>
          <w:color w:val="000000"/>
          <w:lang w:eastAsia="zh-TW"/>
        </w:rPr>
        <w:t>結案</w:t>
      </w:r>
      <w:r w:rsidRPr="00701852">
        <w:rPr>
          <w:color w:val="000000"/>
          <w:lang w:eastAsia="zh-TW"/>
        </w:rPr>
        <w:t>)</w:t>
      </w:r>
    </w:p>
    <w:p w:rsidR="009B5879" w:rsidRDefault="009B5879" w:rsidP="003230D6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 w:rsidRPr="00701852">
        <w:rPr>
          <w:rFonts w:eastAsia="細明體"/>
          <w:kern w:val="2"/>
          <w:szCs w:val="24"/>
          <w:lang w:eastAsia="zh-TW"/>
        </w:rPr>
        <w:t xml:space="preserve">IF </w:t>
      </w:r>
      <w:r w:rsidRPr="00701852">
        <w:rPr>
          <w:rFonts w:eastAsia="細明體"/>
          <w:kern w:val="2"/>
          <w:szCs w:val="24"/>
          <w:lang w:eastAsia="zh-TW"/>
        </w:rPr>
        <w:t>輸入</w:t>
      </w:r>
      <w:r w:rsidRPr="00701852">
        <w:rPr>
          <w:rFonts w:eastAsia="細明體"/>
          <w:kern w:val="2"/>
          <w:szCs w:val="24"/>
          <w:lang w:eastAsia="zh-TW"/>
        </w:rPr>
        <w:t>.</w:t>
      </w:r>
      <w:r w:rsidRPr="00DD1655">
        <w:rPr>
          <w:rFonts w:eastAsia="細明體"/>
          <w:kern w:val="2"/>
          <w:szCs w:val="24"/>
          <w:lang w:eastAsia="zh-TW"/>
        </w:rPr>
        <w:t>種類</w:t>
      </w:r>
      <w:r>
        <w:rPr>
          <w:rFonts w:eastAsia="細明體" w:hint="eastAsia"/>
          <w:kern w:val="2"/>
          <w:szCs w:val="24"/>
          <w:lang w:eastAsia="zh-TW"/>
        </w:rPr>
        <w:t xml:space="preserve"> IN (</w:t>
      </w:r>
      <w:r>
        <w:rPr>
          <w:rFonts w:eastAsia="細明體"/>
          <w:kern w:val="2"/>
          <w:szCs w:val="24"/>
          <w:lang w:eastAsia="zh-TW"/>
        </w:rPr>
        <w:t>‘</w:t>
      </w:r>
      <w:r>
        <w:rPr>
          <w:rFonts w:eastAsia="細明體" w:hint="eastAsia"/>
          <w:kern w:val="2"/>
          <w:szCs w:val="24"/>
          <w:lang w:eastAsia="zh-TW"/>
        </w:rPr>
        <w:t>1</w:t>
      </w:r>
      <w:r>
        <w:rPr>
          <w:rFonts w:eastAsia="細明體"/>
          <w:kern w:val="2"/>
          <w:szCs w:val="24"/>
          <w:lang w:eastAsia="zh-TW"/>
        </w:rPr>
        <w:t>’</w:t>
      </w:r>
      <w:r>
        <w:rPr>
          <w:rFonts w:eastAsia="細明體" w:hint="eastAsia"/>
          <w:kern w:val="2"/>
          <w:szCs w:val="24"/>
          <w:lang w:eastAsia="zh-TW"/>
        </w:rPr>
        <w:t>,</w:t>
      </w:r>
      <w:r>
        <w:rPr>
          <w:rFonts w:eastAsia="細明體"/>
          <w:kern w:val="2"/>
          <w:szCs w:val="24"/>
          <w:lang w:eastAsia="zh-TW"/>
        </w:rPr>
        <w:t>’</w:t>
      </w:r>
      <w:r>
        <w:rPr>
          <w:rFonts w:eastAsia="細明體" w:hint="eastAsia"/>
          <w:kern w:val="2"/>
          <w:szCs w:val="24"/>
          <w:lang w:eastAsia="zh-TW"/>
        </w:rPr>
        <w:t>2</w:t>
      </w:r>
      <w:r>
        <w:rPr>
          <w:rFonts w:eastAsia="細明體"/>
          <w:kern w:val="2"/>
          <w:szCs w:val="24"/>
          <w:lang w:eastAsia="zh-TW"/>
        </w:rPr>
        <w:t>’</w:t>
      </w:r>
      <w:r>
        <w:rPr>
          <w:rFonts w:eastAsia="細明體" w:hint="eastAsia"/>
          <w:kern w:val="2"/>
          <w:szCs w:val="24"/>
          <w:lang w:eastAsia="zh-TW"/>
        </w:rPr>
        <w:t>)</w:t>
      </w:r>
    </w:p>
    <w:p w:rsidR="00E417D5" w:rsidRDefault="00E417D5" w:rsidP="003230D6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C.</w:t>
      </w:r>
      <w:r>
        <w:rPr>
          <w:color w:val="000000"/>
        </w:rPr>
        <w:t>申請種類</w:t>
      </w:r>
      <w:r>
        <w:rPr>
          <w:color w:val="000000"/>
        </w:rPr>
        <w:t>_</w:t>
      </w:r>
      <w:r>
        <w:rPr>
          <w:color w:val="000000"/>
        </w:rPr>
        <w:t>核定</w:t>
      </w:r>
      <w:r>
        <w:rPr>
          <w:rFonts w:hint="eastAsia"/>
          <w:color w:val="000000"/>
          <w:lang w:eastAsia="zh-TW"/>
        </w:rPr>
        <w:t xml:space="preserve"> = </w:t>
      </w:r>
      <w:r>
        <w:rPr>
          <w:color w:val="000000"/>
          <w:lang w:eastAsia="zh-TW"/>
        </w:rPr>
        <w:t>‘</w:t>
      </w:r>
      <w:r>
        <w:rPr>
          <w:rFonts w:hint="eastAsia"/>
          <w:color w:val="000000"/>
          <w:lang w:eastAsia="zh-TW"/>
        </w:rPr>
        <w:t>1</w:t>
      </w:r>
      <w:r>
        <w:rPr>
          <w:color w:val="000000"/>
          <w:lang w:eastAsia="zh-TW"/>
        </w:rPr>
        <w:t>’</w:t>
      </w:r>
    </w:p>
    <w:p w:rsidR="009D5E56" w:rsidRPr="00701852" w:rsidRDefault="009D5E56" w:rsidP="003230D6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 w:rsidRPr="00701852">
        <w:rPr>
          <w:rFonts w:eastAsia="細明體"/>
          <w:kern w:val="2"/>
          <w:szCs w:val="24"/>
          <w:lang w:eastAsia="zh-TW"/>
        </w:rPr>
        <w:t xml:space="preserve">IF </w:t>
      </w:r>
      <w:r w:rsidRPr="00701852">
        <w:rPr>
          <w:rFonts w:eastAsia="細明體"/>
          <w:kern w:val="2"/>
          <w:szCs w:val="24"/>
          <w:lang w:eastAsia="zh-TW"/>
        </w:rPr>
        <w:t>輸入</w:t>
      </w:r>
      <w:r w:rsidRPr="00701852">
        <w:rPr>
          <w:rFonts w:eastAsia="細明體"/>
          <w:kern w:val="2"/>
          <w:szCs w:val="24"/>
          <w:lang w:eastAsia="zh-TW"/>
        </w:rPr>
        <w:t>.</w:t>
      </w:r>
      <w:r w:rsidRPr="00701852">
        <w:t>受理編號</w:t>
      </w:r>
      <w:r w:rsidRPr="00701852">
        <w:rPr>
          <w:lang w:eastAsia="zh-TW"/>
        </w:rPr>
        <w:t xml:space="preserve"> </w:t>
      </w:r>
      <w:r w:rsidRPr="00701852">
        <w:rPr>
          <w:lang w:eastAsia="zh-TW"/>
        </w:rPr>
        <w:t>不是空的</w:t>
      </w:r>
    </w:p>
    <w:p w:rsidR="009D5E56" w:rsidRPr="00122F5C" w:rsidRDefault="009D5E56" w:rsidP="003230D6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 w:rsidRPr="00701852">
        <w:rPr>
          <w:lang w:eastAsia="zh-TW"/>
        </w:rPr>
        <w:t>受理編號</w:t>
      </w:r>
      <w:r w:rsidRPr="00701852">
        <w:rPr>
          <w:lang w:eastAsia="zh-TW"/>
        </w:rPr>
        <w:t xml:space="preserve"> </w:t>
      </w:r>
      <w:r w:rsidRPr="00701852">
        <w:rPr>
          <w:rFonts w:eastAsia="細明體"/>
          <w:lang w:eastAsia="zh-TW"/>
        </w:rPr>
        <w:t>=</w:t>
      </w:r>
      <w:r w:rsidRPr="00701852">
        <w:rPr>
          <w:rFonts w:eastAsia="細明體"/>
          <w:kern w:val="2"/>
          <w:szCs w:val="24"/>
          <w:lang w:eastAsia="zh-TW"/>
        </w:rPr>
        <w:t>輸入</w:t>
      </w:r>
      <w:r w:rsidRPr="00701852">
        <w:rPr>
          <w:rFonts w:eastAsia="細明體"/>
          <w:kern w:val="2"/>
          <w:szCs w:val="24"/>
          <w:lang w:eastAsia="zh-TW"/>
        </w:rPr>
        <w:t>.</w:t>
      </w:r>
      <w:r w:rsidRPr="00701852">
        <w:rPr>
          <w:lang w:eastAsia="zh-TW"/>
        </w:rPr>
        <w:t>受理編號</w:t>
      </w:r>
    </w:p>
    <w:p w:rsidR="00440033" w:rsidRPr="00701852" w:rsidRDefault="00440033" w:rsidP="003230D6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 w:rsidRPr="00701852">
        <w:rPr>
          <w:rFonts w:eastAsia="細明體"/>
          <w:kern w:val="2"/>
          <w:szCs w:val="24"/>
          <w:lang w:eastAsia="zh-TW"/>
        </w:rPr>
        <w:t xml:space="preserve">IF </w:t>
      </w:r>
      <w:r w:rsidRPr="00701852">
        <w:rPr>
          <w:rFonts w:eastAsia="細明體"/>
          <w:kern w:val="2"/>
          <w:szCs w:val="24"/>
          <w:lang w:eastAsia="zh-TW"/>
        </w:rPr>
        <w:t>輸入</w:t>
      </w:r>
      <w:r w:rsidRPr="00701852">
        <w:rPr>
          <w:rFonts w:eastAsia="細明體"/>
          <w:kern w:val="2"/>
          <w:szCs w:val="24"/>
          <w:lang w:eastAsia="zh-TW"/>
        </w:rPr>
        <w:t>.</w:t>
      </w:r>
      <w:r w:rsidRPr="00A32D2E">
        <w:rPr>
          <w:rFonts w:eastAsia="細明體" w:hint="eastAsia"/>
          <w:kern w:val="2"/>
          <w:szCs w:val="24"/>
          <w:lang w:eastAsia="zh-TW"/>
        </w:rPr>
        <w:t>抽取日期</w:t>
      </w:r>
      <w:r w:rsidRPr="00A32D2E">
        <w:rPr>
          <w:rFonts w:eastAsia="細明體" w:hint="eastAsia"/>
          <w:kern w:val="2"/>
          <w:szCs w:val="24"/>
          <w:lang w:eastAsia="zh-TW"/>
        </w:rPr>
        <w:t>_</w:t>
      </w:r>
      <w:r w:rsidRPr="00A32D2E">
        <w:rPr>
          <w:rFonts w:eastAsia="細明體" w:hint="eastAsia"/>
          <w:kern w:val="2"/>
          <w:szCs w:val="24"/>
          <w:lang w:eastAsia="zh-TW"/>
        </w:rPr>
        <w:t>起</w:t>
      </w:r>
      <w:r>
        <w:rPr>
          <w:rFonts w:eastAsia="細明體" w:hint="eastAsia"/>
          <w:kern w:val="2"/>
          <w:szCs w:val="24"/>
          <w:lang w:eastAsia="zh-TW"/>
        </w:rPr>
        <w:t xml:space="preserve"> </w:t>
      </w:r>
      <w:r w:rsidRPr="00701852">
        <w:rPr>
          <w:lang w:eastAsia="zh-TW"/>
        </w:rPr>
        <w:t>不是空的</w:t>
      </w:r>
    </w:p>
    <w:p w:rsidR="00440033" w:rsidRPr="00701852" w:rsidRDefault="00440033" w:rsidP="003230D6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>
        <w:rPr>
          <w:rFonts w:hint="eastAsia"/>
          <w:lang w:eastAsia="zh-TW"/>
        </w:rPr>
        <w:t>A.</w:t>
      </w:r>
      <w:r>
        <w:rPr>
          <w:rFonts w:hint="eastAsia"/>
          <w:lang w:eastAsia="zh-TW"/>
        </w:rPr>
        <w:t>覆核日期</w:t>
      </w:r>
      <w:r w:rsidRPr="00701852">
        <w:rPr>
          <w:lang w:eastAsia="zh-TW"/>
        </w:rPr>
        <w:t xml:space="preserve"> </w:t>
      </w:r>
      <w:r>
        <w:rPr>
          <w:rFonts w:hint="eastAsia"/>
          <w:lang w:eastAsia="zh-TW"/>
        </w:rPr>
        <w:t>&gt;</w:t>
      </w:r>
      <w:r w:rsidRPr="00701852">
        <w:rPr>
          <w:rFonts w:eastAsia="細明體"/>
          <w:lang w:eastAsia="zh-TW"/>
        </w:rPr>
        <w:t>=</w:t>
      </w:r>
      <w:r w:rsidRPr="00701852">
        <w:rPr>
          <w:rFonts w:eastAsia="細明體"/>
          <w:kern w:val="2"/>
          <w:szCs w:val="24"/>
          <w:lang w:eastAsia="zh-TW"/>
        </w:rPr>
        <w:t>輸入</w:t>
      </w:r>
      <w:r w:rsidRPr="00701852">
        <w:rPr>
          <w:rFonts w:eastAsia="細明體"/>
          <w:kern w:val="2"/>
          <w:szCs w:val="24"/>
          <w:lang w:eastAsia="zh-TW"/>
        </w:rPr>
        <w:t>.</w:t>
      </w:r>
      <w:r w:rsidRPr="00A32D2E">
        <w:rPr>
          <w:rFonts w:eastAsia="細明體" w:hint="eastAsia"/>
          <w:kern w:val="2"/>
          <w:szCs w:val="24"/>
          <w:lang w:eastAsia="zh-TW"/>
        </w:rPr>
        <w:t>抽取日期</w:t>
      </w:r>
      <w:r w:rsidRPr="00A32D2E">
        <w:rPr>
          <w:rFonts w:eastAsia="細明體" w:hint="eastAsia"/>
          <w:kern w:val="2"/>
          <w:szCs w:val="24"/>
          <w:lang w:eastAsia="zh-TW"/>
        </w:rPr>
        <w:t>_</w:t>
      </w:r>
      <w:r w:rsidRPr="00A32D2E">
        <w:rPr>
          <w:rFonts w:eastAsia="細明體" w:hint="eastAsia"/>
          <w:kern w:val="2"/>
          <w:szCs w:val="24"/>
          <w:lang w:eastAsia="zh-TW"/>
        </w:rPr>
        <w:t>起</w:t>
      </w:r>
    </w:p>
    <w:p w:rsidR="00440033" w:rsidRPr="00701852" w:rsidRDefault="00440033" w:rsidP="003230D6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 w:rsidRPr="00701852">
        <w:rPr>
          <w:rFonts w:eastAsia="細明體"/>
          <w:kern w:val="2"/>
          <w:szCs w:val="24"/>
          <w:lang w:eastAsia="zh-TW"/>
        </w:rPr>
        <w:t xml:space="preserve">IF </w:t>
      </w:r>
      <w:r w:rsidRPr="00701852">
        <w:rPr>
          <w:rFonts w:eastAsia="細明體"/>
          <w:kern w:val="2"/>
          <w:szCs w:val="24"/>
          <w:lang w:eastAsia="zh-TW"/>
        </w:rPr>
        <w:t>輸入</w:t>
      </w:r>
      <w:r w:rsidRPr="00701852">
        <w:rPr>
          <w:rFonts w:eastAsia="細明體"/>
          <w:kern w:val="2"/>
          <w:szCs w:val="24"/>
          <w:lang w:eastAsia="zh-TW"/>
        </w:rPr>
        <w:t>.</w:t>
      </w:r>
      <w:r w:rsidRPr="00A32D2E">
        <w:rPr>
          <w:rFonts w:eastAsia="細明體" w:hint="eastAsia"/>
          <w:kern w:val="2"/>
          <w:szCs w:val="24"/>
          <w:lang w:eastAsia="zh-TW"/>
        </w:rPr>
        <w:t>抽取日期</w:t>
      </w:r>
      <w:r w:rsidRPr="00A32D2E">
        <w:rPr>
          <w:rFonts w:eastAsia="細明體" w:hint="eastAsia"/>
          <w:kern w:val="2"/>
          <w:szCs w:val="24"/>
          <w:lang w:eastAsia="zh-TW"/>
        </w:rPr>
        <w:t>_</w:t>
      </w:r>
      <w:r>
        <w:rPr>
          <w:rFonts w:eastAsia="細明體" w:hint="eastAsia"/>
          <w:kern w:val="2"/>
          <w:szCs w:val="24"/>
          <w:lang w:eastAsia="zh-TW"/>
        </w:rPr>
        <w:t>迄</w:t>
      </w:r>
      <w:r>
        <w:rPr>
          <w:rFonts w:eastAsia="細明體" w:hint="eastAsia"/>
          <w:kern w:val="2"/>
          <w:szCs w:val="24"/>
          <w:lang w:eastAsia="zh-TW"/>
        </w:rPr>
        <w:t xml:space="preserve"> </w:t>
      </w:r>
      <w:r w:rsidRPr="00701852">
        <w:rPr>
          <w:lang w:eastAsia="zh-TW"/>
        </w:rPr>
        <w:t>不是空的</w:t>
      </w:r>
    </w:p>
    <w:p w:rsidR="00440033" w:rsidRDefault="00440033" w:rsidP="003230D6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hint="eastAsia"/>
          <w:lang w:eastAsia="zh-TW"/>
        </w:rPr>
        <w:t>A.</w:t>
      </w:r>
      <w:r>
        <w:rPr>
          <w:rFonts w:hint="eastAsia"/>
          <w:lang w:eastAsia="zh-TW"/>
        </w:rPr>
        <w:t>覆核日期</w:t>
      </w:r>
      <w:r w:rsidRPr="00701852">
        <w:rPr>
          <w:lang w:eastAsia="zh-TW"/>
        </w:rPr>
        <w:t xml:space="preserve"> </w:t>
      </w:r>
      <w:r>
        <w:rPr>
          <w:rFonts w:hint="eastAsia"/>
          <w:lang w:eastAsia="zh-TW"/>
        </w:rPr>
        <w:t>&lt;</w:t>
      </w:r>
      <w:r w:rsidRPr="00701852">
        <w:rPr>
          <w:rFonts w:eastAsia="細明體"/>
          <w:lang w:eastAsia="zh-TW"/>
        </w:rPr>
        <w:t>=</w:t>
      </w:r>
      <w:r w:rsidRPr="00701852">
        <w:rPr>
          <w:rFonts w:eastAsia="細明體"/>
          <w:kern w:val="2"/>
          <w:szCs w:val="24"/>
          <w:lang w:eastAsia="zh-TW"/>
        </w:rPr>
        <w:t>輸入</w:t>
      </w:r>
      <w:r w:rsidRPr="00701852">
        <w:rPr>
          <w:rFonts w:eastAsia="細明體"/>
          <w:kern w:val="2"/>
          <w:szCs w:val="24"/>
          <w:lang w:eastAsia="zh-TW"/>
        </w:rPr>
        <w:t>.</w:t>
      </w:r>
      <w:r w:rsidRPr="00A32D2E">
        <w:rPr>
          <w:rFonts w:eastAsia="細明體" w:hint="eastAsia"/>
          <w:kern w:val="2"/>
          <w:szCs w:val="24"/>
          <w:lang w:eastAsia="zh-TW"/>
        </w:rPr>
        <w:t>抽取日期</w:t>
      </w:r>
      <w:r w:rsidRPr="00A32D2E">
        <w:rPr>
          <w:rFonts w:eastAsia="細明體" w:hint="eastAsia"/>
          <w:kern w:val="2"/>
          <w:szCs w:val="24"/>
          <w:lang w:eastAsia="zh-TW"/>
        </w:rPr>
        <w:t>_</w:t>
      </w:r>
      <w:r>
        <w:rPr>
          <w:rFonts w:eastAsia="細明體" w:hint="eastAsia"/>
          <w:kern w:val="2"/>
          <w:szCs w:val="24"/>
          <w:lang w:eastAsia="zh-TW"/>
        </w:rPr>
        <w:t>迄</w:t>
      </w:r>
    </w:p>
    <w:p w:rsidR="009D5E56" w:rsidRDefault="009D5E56" w:rsidP="003230D6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 w:rsidRPr="00701852">
        <w:rPr>
          <w:rFonts w:eastAsia="細明體"/>
          <w:kern w:val="2"/>
          <w:szCs w:val="24"/>
          <w:lang w:eastAsia="zh-TW"/>
        </w:rPr>
        <w:t xml:space="preserve">IF </w:t>
      </w:r>
      <w:r w:rsidRPr="00701852">
        <w:rPr>
          <w:rFonts w:eastAsia="細明體"/>
          <w:kern w:val="2"/>
          <w:szCs w:val="24"/>
          <w:lang w:eastAsia="zh-TW"/>
        </w:rPr>
        <w:t>輸入</w:t>
      </w:r>
      <w:r w:rsidRPr="00701852">
        <w:rPr>
          <w:rFonts w:eastAsia="細明體"/>
          <w:kern w:val="2"/>
          <w:szCs w:val="24"/>
          <w:lang w:eastAsia="zh-TW"/>
        </w:rPr>
        <w:t>.</w:t>
      </w:r>
      <w:r w:rsidRPr="00DD1655">
        <w:rPr>
          <w:rFonts w:eastAsia="細明體"/>
          <w:kern w:val="2"/>
          <w:szCs w:val="24"/>
          <w:lang w:eastAsia="zh-TW"/>
        </w:rPr>
        <w:t>種類</w:t>
      </w:r>
      <w:r>
        <w:rPr>
          <w:rFonts w:eastAsia="細明體" w:hint="eastAsia"/>
          <w:kern w:val="2"/>
          <w:szCs w:val="24"/>
          <w:lang w:eastAsia="zh-TW"/>
        </w:rPr>
        <w:t xml:space="preserve"> </w:t>
      </w:r>
      <w:r>
        <w:rPr>
          <w:rFonts w:eastAsia="細明體" w:hint="eastAsia"/>
          <w:kern w:val="2"/>
          <w:szCs w:val="24"/>
          <w:lang w:eastAsia="zh-TW"/>
        </w:rPr>
        <w:t>不是空的</w:t>
      </w:r>
    </w:p>
    <w:p w:rsidR="009D5E56" w:rsidRDefault="009D5E56" w:rsidP="003230D6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B.</w:t>
      </w:r>
      <w:r>
        <w:rPr>
          <w:rFonts w:ascii="細明體" w:eastAsia="細明體" w:hAnsi="細明體" w:cs="Arial Unicode MS" w:hint="eastAsia"/>
        </w:rPr>
        <w:t>模型分類</w:t>
      </w:r>
      <w:r>
        <w:rPr>
          <w:rFonts w:ascii="細明體" w:eastAsia="細明體" w:hAnsi="細明體" w:cs="Arial Unicode MS" w:hint="eastAsia"/>
          <w:lang w:eastAsia="zh-TW"/>
        </w:rPr>
        <w:t xml:space="preserve"> = </w:t>
      </w:r>
      <w:r w:rsidRPr="00701852">
        <w:rPr>
          <w:rFonts w:eastAsia="細明體"/>
          <w:kern w:val="2"/>
          <w:szCs w:val="24"/>
          <w:lang w:eastAsia="zh-TW"/>
        </w:rPr>
        <w:t>輸入</w:t>
      </w:r>
      <w:r w:rsidRPr="00701852">
        <w:rPr>
          <w:rFonts w:eastAsia="細明體"/>
          <w:kern w:val="2"/>
          <w:szCs w:val="24"/>
          <w:lang w:eastAsia="zh-TW"/>
        </w:rPr>
        <w:t>.</w:t>
      </w:r>
      <w:r w:rsidRPr="00DD1655">
        <w:rPr>
          <w:rFonts w:eastAsia="細明體"/>
          <w:kern w:val="2"/>
          <w:szCs w:val="24"/>
          <w:lang w:eastAsia="zh-TW"/>
        </w:rPr>
        <w:t>種類</w:t>
      </w:r>
    </w:p>
    <w:p w:rsidR="009D5E56" w:rsidRDefault="009D5E56" w:rsidP="003230D6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 xml:space="preserve">ORDER BY </w:t>
      </w:r>
      <w:r>
        <w:rPr>
          <w:rFonts w:hint="eastAsia"/>
          <w:kern w:val="2"/>
          <w:szCs w:val="24"/>
          <w:lang w:eastAsia="zh-TW"/>
        </w:rPr>
        <w:t>B.</w:t>
      </w:r>
      <w:r>
        <w:rPr>
          <w:rFonts w:hint="eastAsia"/>
          <w:kern w:val="2"/>
          <w:szCs w:val="24"/>
          <w:lang w:eastAsia="zh-TW"/>
        </w:rPr>
        <w:t>事故人</w:t>
      </w:r>
      <w:r>
        <w:rPr>
          <w:rFonts w:hint="eastAsia"/>
          <w:kern w:val="2"/>
          <w:szCs w:val="24"/>
          <w:lang w:eastAsia="zh-TW"/>
        </w:rPr>
        <w:t>ID+B.</w:t>
      </w:r>
      <w:r>
        <w:rPr>
          <w:rFonts w:hint="eastAsia"/>
          <w:kern w:val="2"/>
          <w:szCs w:val="24"/>
          <w:lang w:eastAsia="zh-TW"/>
        </w:rPr>
        <w:t>模型分類</w:t>
      </w:r>
      <w:r>
        <w:rPr>
          <w:rFonts w:hint="eastAsia"/>
          <w:kern w:val="2"/>
          <w:szCs w:val="24"/>
          <w:lang w:eastAsia="zh-TW"/>
        </w:rPr>
        <w:t>+</w:t>
      </w:r>
      <w:r w:rsidR="00CE787E" w:rsidRPr="00CE787E">
        <w:rPr>
          <w:rFonts w:hint="eastAsia"/>
          <w:kern w:val="2"/>
          <w:szCs w:val="24"/>
          <w:lang w:eastAsia="zh-TW"/>
        </w:rPr>
        <w:t xml:space="preserve"> </w:t>
      </w:r>
      <w:r w:rsidR="00CE787E">
        <w:rPr>
          <w:rFonts w:hint="eastAsia"/>
          <w:kern w:val="2"/>
          <w:szCs w:val="24"/>
          <w:lang w:eastAsia="zh-TW"/>
        </w:rPr>
        <w:t>A.</w:t>
      </w:r>
      <w:r w:rsidR="00CE787E">
        <w:rPr>
          <w:color w:val="000000"/>
        </w:rPr>
        <w:t>覆核日期</w:t>
      </w:r>
      <w:r>
        <w:rPr>
          <w:rFonts w:hint="eastAsia"/>
          <w:color w:val="000000"/>
          <w:lang w:eastAsia="zh-TW"/>
        </w:rPr>
        <w:t>+</w:t>
      </w:r>
      <w:r w:rsidRPr="009D3630">
        <w:rPr>
          <w:kern w:val="2"/>
          <w:szCs w:val="24"/>
          <w:lang w:eastAsia="zh-TW"/>
        </w:rPr>
        <w:t xml:space="preserve"> </w:t>
      </w:r>
      <w:r w:rsidRPr="00701852">
        <w:rPr>
          <w:kern w:val="2"/>
          <w:szCs w:val="24"/>
          <w:lang w:eastAsia="zh-TW"/>
        </w:rPr>
        <w:t>A.</w:t>
      </w:r>
      <w:r w:rsidRPr="00701852">
        <w:rPr>
          <w:kern w:val="2"/>
          <w:szCs w:val="24"/>
          <w:lang w:eastAsia="zh-TW"/>
        </w:rPr>
        <w:t>受理編號</w:t>
      </w:r>
    </w:p>
    <w:p w:rsidR="009D5E56" w:rsidRPr="00701852" w:rsidRDefault="009D5E56" w:rsidP="003230D6">
      <w:pPr>
        <w:pStyle w:val="Tabletext"/>
        <w:keepLines w:val="0"/>
        <w:numPr>
          <w:ilvl w:val="3"/>
          <w:numId w:val="1"/>
        </w:numPr>
        <w:spacing w:after="0" w:line="240" w:lineRule="auto"/>
        <w:ind w:left="1984" w:hanging="708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IF NOT FND</w:t>
      </w:r>
    </w:p>
    <w:p w:rsidR="009D5E56" w:rsidRPr="00701852" w:rsidRDefault="009D5E56" w:rsidP="003230D6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不視為錯誤</w:t>
      </w:r>
    </w:p>
    <w:p w:rsidR="009D5E56" w:rsidRPr="00701852" w:rsidRDefault="009D5E56" w:rsidP="003230D6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傳出錯誤訊息：</w:t>
      </w:r>
      <w:r w:rsidRPr="00701852">
        <w:rPr>
          <w:kern w:val="2"/>
          <w:szCs w:val="24"/>
          <w:lang w:eastAsia="zh-TW"/>
        </w:rPr>
        <w:t>’</w:t>
      </w:r>
      <w:r w:rsidR="001B15CC" w:rsidRPr="001B15CC">
        <w:rPr>
          <w:rFonts w:eastAsia="細明體" w:hint="eastAsia"/>
          <w:kern w:val="2"/>
          <w:szCs w:val="24"/>
          <w:lang w:eastAsia="zh-TW"/>
        </w:rPr>
        <w:t xml:space="preserve"> </w:t>
      </w:r>
      <w:r w:rsidR="001B15CC">
        <w:rPr>
          <w:rFonts w:eastAsia="細明體" w:hint="eastAsia"/>
          <w:kern w:val="2"/>
          <w:szCs w:val="24"/>
          <w:lang w:eastAsia="zh-TW"/>
        </w:rPr>
        <w:t>規避住院上限</w:t>
      </w:r>
      <w:r w:rsidRPr="00701852">
        <w:rPr>
          <w:kern w:val="2"/>
          <w:szCs w:val="24"/>
          <w:lang w:eastAsia="zh-TW"/>
        </w:rPr>
        <w:t>資料有誤，查無</w:t>
      </w:r>
      <w:r w:rsidR="001B15CC">
        <w:rPr>
          <w:rFonts w:eastAsia="細明體" w:hint="eastAsia"/>
          <w:kern w:val="2"/>
          <w:szCs w:val="24"/>
          <w:lang w:eastAsia="zh-TW"/>
        </w:rPr>
        <w:t>規避住院上限</w:t>
      </w:r>
      <w:r w:rsidRPr="00701852">
        <w:rPr>
          <w:kern w:val="2"/>
          <w:szCs w:val="24"/>
          <w:lang w:eastAsia="zh-TW"/>
        </w:rPr>
        <w:t>資料</w:t>
      </w:r>
      <w:r w:rsidRPr="00701852">
        <w:rPr>
          <w:kern w:val="2"/>
          <w:szCs w:val="24"/>
          <w:lang w:eastAsia="zh-TW"/>
        </w:rPr>
        <w:t>’</w:t>
      </w:r>
    </w:p>
    <w:p w:rsidR="009D5E56" w:rsidRPr="00701852" w:rsidRDefault="009D5E56" w:rsidP="003230D6">
      <w:pPr>
        <w:pStyle w:val="Tabletext"/>
        <w:keepLines w:val="0"/>
        <w:numPr>
          <w:ilvl w:val="3"/>
          <w:numId w:val="1"/>
        </w:numPr>
        <w:spacing w:after="0" w:line="240" w:lineRule="auto"/>
        <w:ind w:left="1984" w:hanging="708"/>
        <w:rPr>
          <w:rFonts w:eastAsia="細明體"/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紀錄</w:t>
      </w:r>
      <w:r w:rsidRPr="00701852">
        <w:rPr>
          <w:rFonts w:eastAsia="細明體"/>
          <w:kern w:val="2"/>
          <w:szCs w:val="24"/>
          <w:lang w:eastAsia="zh-TW"/>
        </w:rPr>
        <w:t>件數：</w:t>
      </w:r>
      <w:r w:rsidRPr="00701852">
        <w:rPr>
          <w:bCs/>
          <w:lang w:eastAsia="zh-TW"/>
        </w:rPr>
        <w:t xml:space="preserve">CALL </w:t>
      </w:r>
      <w:r w:rsidRPr="00701852">
        <w:rPr>
          <w:kern w:val="2"/>
          <w:szCs w:val="24"/>
          <w:lang w:eastAsia="zh-TW"/>
        </w:rPr>
        <w:t>批次作業件數紀錄模組</w:t>
      </w:r>
      <w:r w:rsidRPr="00701852">
        <w:rPr>
          <w:kern w:val="2"/>
          <w:szCs w:val="24"/>
          <w:lang w:eastAsia="zh-TW"/>
        </w:rPr>
        <w:t>CountManager.java</w:t>
      </w:r>
      <w:r w:rsidRPr="00701852">
        <w:rPr>
          <w:rFonts w:eastAsia="細明體"/>
          <w:kern w:val="2"/>
          <w:szCs w:val="24"/>
          <w:lang w:eastAsia="zh-TW"/>
        </w:rPr>
        <w:t>（即時寫出去）</w:t>
      </w:r>
    </w:p>
    <w:p w:rsidR="009D5E56" w:rsidRPr="00701852" w:rsidRDefault="009D5E56" w:rsidP="003230D6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METHOD_NAME = "</w:t>
      </w:r>
      <w:r w:rsidR="001B15CC">
        <w:rPr>
          <w:rFonts w:eastAsia="細明體" w:hint="eastAsia"/>
          <w:kern w:val="2"/>
          <w:szCs w:val="24"/>
          <w:lang w:eastAsia="zh-TW"/>
        </w:rPr>
        <w:t>規避住院上限</w:t>
      </w:r>
      <w:r w:rsidRPr="00701852">
        <w:rPr>
          <w:kern w:val="2"/>
          <w:szCs w:val="24"/>
          <w:lang w:eastAsia="zh-TW"/>
        </w:rPr>
        <w:t>資料</w:t>
      </w:r>
      <w:r w:rsidRPr="00701852">
        <w:rPr>
          <w:kern w:val="2"/>
          <w:szCs w:val="24"/>
          <w:lang w:eastAsia="zh-TW"/>
        </w:rPr>
        <w:t>"</w:t>
      </w:r>
    </w:p>
    <w:p w:rsidR="009D5E56" w:rsidRPr="00701852" w:rsidRDefault="009D5E56" w:rsidP="003230D6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COUNT</w:t>
      </w:r>
      <w:r w:rsidRPr="00701852">
        <w:rPr>
          <w:kern w:val="2"/>
          <w:szCs w:val="24"/>
          <w:lang w:eastAsia="zh-TW"/>
        </w:rPr>
        <w:t>件數：</w:t>
      </w:r>
      <w:r w:rsidRPr="00701852">
        <w:rPr>
          <w:kern w:val="2"/>
          <w:szCs w:val="24"/>
          <w:lang w:eastAsia="zh-TW"/>
        </w:rPr>
        <w:t>STEP</w:t>
      </w:r>
      <w:r w:rsidR="001B15CC">
        <w:rPr>
          <w:rFonts w:hint="eastAsia"/>
          <w:kern w:val="2"/>
          <w:szCs w:val="24"/>
          <w:lang w:eastAsia="zh-TW"/>
        </w:rPr>
        <w:t>5</w:t>
      </w:r>
      <w:r w:rsidRPr="00701852">
        <w:rPr>
          <w:kern w:val="2"/>
          <w:szCs w:val="24"/>
          <w:lang w:eastAsia="zh-TW"/>
        </w:rPr>
        <w:t>讀取的件數。</w:t>
      </w:r>
    </w:p>
    <w:p w:rsidR="009D5E56" w:rsidRPr="000371CC" w:rsidRDefault="009D5E56" w:rsidP="003230D6">
      <w:pPr>
        <w:pStyle w:val="Tabletext"/>
        <w:keepLines w:val="0"/>
        <w:numPr>
          <w:ilvl w:val="2"/>
          <w:numId w:val="1"/>
        </w:numPr>
        <w:spacing w:after="0" w:line="240" w:lineRule="auto"/>
        <w:rPr>
          <w:kern w:val="2"/>
          <w:szCs w:val="24"/>
          <w:shd w:val="pct15" w:color="auto" w:fill="FFFFFF"/>
          <w:lang w:eastAsia="zh-TW"/>
        </w:rPr>
      </w:pPr>
      <w:r w:rsidRPr="00701852">
        <w:rPr>
          <w:kern w:val="2"/>
          <w:szCs w:val="24"/>
          <w:shd w:val="pct15" w:color="auto" w:fill="FFFFFF"/>
          <w:lang w:eastAsia="zh-TW"/>
        </w:rPr>
        <w:t>逐筆讀取</w:t>
      </w:r>
      <w:r w:rsidR="009C3931" w:rsidRPr="009C3931">
        <w:rPr>
          <w:rFonts w:hint="eastAsia"/>
          <w:kern w:val="2"/>
          <w:szCs w:val="24"/>
          <w:shd w:val="pct15" w:color="auto" w:fill="FFFFFF"/>
          <w:lang w:eastAsia="zh-TW"/>
        </w:rPr>
        <w:t>規避住院上限</w:t>
      </w:r>
      <w:r w:rsidRPr="000371CC">
        <w:rPr>
          <w:kern w:val="2"/>
          <w:szCs w:val="24"/>
          <w:shd w:val="pct15" w:color="auto" w:fill="FFFFFF"/>
          <w:lang w:eastAsia="zh-TW"/>
        </w:rPr>
        <w:t>資訊：</w:t>
      </w:r>
    </w:p>
    <w:p w:rsidR="009D5E56" w:rsidRDefault="009D5E56" w:rsidP="003230D6">
      <w:pPr>
        <w:pStyle w:val="Tabletext"/>
        <w:keepLines w:val="0"/>
        <w:numPr>
          <w:ilvl w:val="3"/>
          <w:numId w:val="1"/>
        </w:numPr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同一</w:t>
      </w:r>
      <w:r>
        <w:rPr>
          <w:rFonts w:hint="eastAsia"/>
          <w:kern w:val="2"/>
          <w:szCs w:val="24"/>
          <w:lang w:eastAsia="zh-TW"/>
        </w:rPr>
        <w:t>B.</w:t>
      </w:r>
      <w:r>
        <w:rPr>
          <w:rFonts w:hint="eastAsia"/>
          <w:kern w:val="2"/>
          <w:szCs w:val="24"/>
          <w:lang w:eastAsia="zh-TW"/>
        </w:rPr>
        <w:t>事故人</w:t>
      </w:r>
      <w:r>
        <w:rPr>
          <w:rFonts w:hint="eastAsia"/>
          <w:kern w:val="2"/>
          <w:szCs w:val="24"/>
          <w:lang w:eastAsia="zh-TW"/>
        </w:rPr>
        <w:t>ID</w:t>
      </w:r>
      <w:r w:rsidR="00F87C99">
        <w:rPr>
          <w:rFonts w:hint="eastAsia"/>
          <w:kern w:val="2"/>
          <w:szCs w:val="24"/>
          <w:lang w:eastAsia="zh-TW"/>
        </w:rPr>
        <w:t>+ A.</w:t>
      </w:r>
      <w:r w:rsidR="00F87C99">
        <w:rPr>
          <w:rFonts w:hint="eastAsia"/>
          <w:kern w:val="2"/>
          <w:szCs w:val="24"/>
          <w:lang w:eastAsia="zh-TW"/>
        </w:rPr>
        <w:t>受理編號</w:t>
      </w:r>
      <w:r>
        <w:rPr>
          <w:rFonts w:hint="eastAsia"/>
          <w:kern w:val="2"/>
          <w:szCs w:val="24"/>
          <w:lang w:eastAsia="zh-TW"/>
        </w:rPr>
        <w:t>+B.</w:t>
      </w:r>
      <w:r>
        <w:rPr>
          <w:rFonts w:hint="eastAsia"/>
          <w:kern w:val="2"/>
          <w:szCs w:val="24"/>
          <w:lang w:eastAsia="zh-TW"/>
        </w:rPr>
        <w:t>模型分類</w:t>
      </w:r>
      <w:r w:rsidRPr="00701852">
        <w:rPr>
          <w:kern w:val="2"/>
          <w:szCs w:val="24"/>
          <w:lang w:eastAsia="zh-TW"/>
        </w:rPr>
        <w:t>視為一組：</w:t>
      </w:r>
    </w:p>
    <w:p w:rsidR="009D5E56" w:rsidRDefault="009D5E56" w:rsidP="003230D6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換組時計算資料清空：</w:t>
      </w:r>
    </w:p>
    <w:p w:rsidR="009D5E56" w:rsidRDefault="009D5E56" w:rsidP="003230D6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B.</w:t>
      </w:r>
      <w:r>
        <w:rPr>
          <w:rFonts w:hint="eastAsia"/>
          <w:kern w:val="2"/>
          <w:szCs w:val="24"/>
          <w:lang w:eastAsia="zh-TW"/>
        </w:rPr>
        <w:t>事故人</w:t>
      </w:r>
      <w:r>
        <w:rPr>
          <w:rFonts w:hint="eastAsia"/>
          <w:kern w:val="2"/>
          <w:szCs w:val="24"/>
          <w:lang w:eastAsia="zh-TW"/>
        </w:rPr>
        <w:t xml:space="preserve">ID &lt;&gt; </w:t>
      </w:r>
      <w:r>
        <w:rPr>
          <w:rFonts w:hint="eastAsia"/>
          <w:kern w:val="2"/>
          <w:szCs w:val="24"/>
          <w:lang w:eastAsia="zh-TW"/>
        </w:rPr>
        <w:t>前一筆事故人</w:t>
      </w:r>
      <w:r>
        <w:rPr>
          <w:rFonts w:hint="eastAsia"/>
          <w:kern w:val="2"/>
          <w:szCs w:val="24"/>
          <w:lang w:eastAsia="zh-TW"/>
        </w:rPr>
        <w:t>ID AND B.</w:t>
      </w:r>
      <w:r w:rsidRPr="00701852">
        <w:rPr>
          <w:rFonts w:eastAsia="細明體"/>
          <w:lang w:eastAsia="zh-TW"/>
        </w:rPr>
        <w:t>模型分類</w:t>
      </w:r>
      <w:r>
        <w:rPr>
          <w:rFonts w:eastAsia="細明體" w:hint="eastAsia"/>
          <w:lang w:eastAsia="zh-TW"/>
        </w:rPr>
        <w:t xml:space="preserve"> &lt;&gt;</w:t>
      </w:r>
      <w:r>
        <w:rPr>
          <w:rFonts w:hint="eastAsia"/>
          <w:kern w:val="2"/>
          <w:szCs w:val="24"/>
          <w:lang w:eastAsia="zh-TW"/>
        </w:rPr>
        <w:t>前一筆</w:t>
      </w:r>
      <w:r w:rsidRPr="00701852">
        <w:rPr>
          <w:rFonts w:eastAsia="細明體"/>
          <w:lang w:eastAsia="zh-TW"/>
        </w:rPr>
        <w:t>模型分類</w:t>
      </w:r>
    </w:p>
    <w:p w:rsidR="009D5E56" w:rsidRDefault="006F26F1" w:rsidP="003230D6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Arial" w:cs="Arial" w:hint="eastAsia"/>
          <w:lang w:eastAsia="zh-TW"/>
        </w:rPr>
        <w:t>O</w:t>
      </w:r>
      <w:r w:rsidR="009D5E56">
        <w:rPr>
          <w:rFonts w:ascii="Arial" w:cs="Arial" w:hint="eastAsia"/>
          <w:lang w:eastAsia="zh-TW"/>
        </w:rPr>
        <w:t>_</w:t>
      </w:r>
      <w:r>
        <w:rPr>
          <w:rFonts w:eastAsia="細明體" w:hint="eastAsia"/>
          <w:kern w:val="2"/>
          <w:szCs w:val="24"/>
          <w:lang w:eastAsia="zh-TW"/>
        </w:rPr>
        <w:t>規避住院上限</w:t>
      </w:r>
      <w:r w:rsidR="009D5E56">
        <w:rPr>
          <w:rFonts w:hint="eastAsia"/>
          <w:kern w:val="2"/>
          <w:szCs w:val="24"/>
          <w:lang w:eastAsia="zh-TW"/>
        </w:rPr>
        <w:t>次數</w:t>
      </w:r>
      <w:r w:rsidR="009D5E56">
        <w:rPr>
          <w:rFonts w:hint="eastAsia"/>
          <w:kern w:val="2"/>
          <w:szCs w:val="24"/>
          <w:lang w:eastAsia="zh-TW"/>
        </w:rPr>
        <w:t>= 0</w:t>
      </w:r>
    </w:p>
    <w:p w:rsidR="009D5E56" w:rsidRPr="00701852" w:rsidRDefault="009D5E56" w:rsidP="003230D6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rFonts w:eastAsia="細明體"/>
        </w:rPr>
        <w:t>模型分類</w:t>
      </w:r>
      <w:r w:rsidRPr="00701852">
        <w:rPr>
          <w:rFonts w:eastAsia="細明體"/>
          <w:lang w:eastAsia="zh-TW"/>
        </w:rPr>
        <w:t>：</w:t>
      </w:r>
    </w:p>
    <w:p w:rsidR="009D5E56" w:rsidRDefault="009D5E56" w:rsidP="003230D6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</w:t>
      </w:r>
      <w:r>
        <w:rPr>
          <w:rFonts w:hint="eastAsia"/>
          <w:kern w:val="2"/>
          <w:szCs w:val="24"/>
          <w:lang w:eastAsia="zh-TW"/>
        </w:rPr>
        <w:t>輸入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種類</w:t>
      </w:r>
      <w:r>
        <w:rPr>
          <w:rFonts w:hint="eastAsia"/>
          <w:kern w:val="2"/>
          <w:szCs w:val="24"/>
          <w:lang w:eastAsia="zh-TW"/>
        </w:rPr>
        <w:t xml:space="preserve"> IN (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,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2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 xml:space="preserve">)  </w:t>
      </w:r>
      <w:r w:rsidRPr="00F13BF4">
        <w:rPr>
          <w:kern w:val="2"/>
          <w:szCs w:val="24"/>
          <w:lang w:eastAsia="zh-TW"/>
        </w:rPr>
        <w:sym w:font="Wingdings" w:char="F0DF"/>
      </w:r>
      <w:r>
        <w:rPr>
          <w:rFonts w:hint="eastAsia"/>
          <w:kern w:val="2"/>
          <w:szCs w:val="24"/>
          <w:lang w:eastAsia="zh-TW"/>
        </w:rPr>
        <w:t>傳入時已指定</w:t>
      </w:r>
      <w:r w:rsidRPr="00701852">
        <w:rPr>
          <w:rFonts w:eastAsia="細明體"/>
          <w:lang w:eastAsia="zh-TW"/>
        </w:rPr>
        <w:t>模型</w:t>
      </w:r>
      <w:r>
        <w:rPr>
          <w:rFonts w:hint="eastAsia"/>
          <w:kern w:val="2"/>
          <w:szCs w:val="24"/>
          <w:lang w:eastAsia="zh-TW"/>
        </w:rPr>
        <w:t>分類不需重新判斷</w:t>
      </w:r>
    </w:p>
    <w:p w:rsidR="009D5E56" w:rsidRPr="006A51B9" w:rsidRDefault="009D5E56" w:rsidP="003230D6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O_</w:t>
      </w:r>
      <w:r w:rsidRPr="00701852">
        <w:rPr>
          <w:rFonts w:eastAsia="細明體"/>
        </w:rPr>
        <w:t>模型分類</w:t>
      </w:r>
      <w:r>
        <w:rPr>
          <w:rFonts w:eastAsia="細明體"/>
          <w:lang w:eastAsia="zh-TW"/>
        </w:rPr>
        <w:t xml:space="preserve"> = </w:t>
      </w:r>
      <w:r>
        <w:rPr>
          <w:rFonts w:hint="eastAsia"/>
          <w:kern w:val="2"/>
          <w:szCs w:val="24"/>
          <w:lang w:eastAsia="zh-TW"/>
        </w:rPr>
        <w:t>輸入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種類</w:t>
      </w:r>
    </w:p>
    <w:p w:rsidR="009D5E56" w:rsidRPr="006A51B9" w:rsidRDefault="009D5E56" w:rsidP="003230D6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</w:t>
      </w:r>
    </w:p>
    <w:p w:rsidR="009D5E56" w:rsidRPr="00C074F2" w:rsidRDefault="009D5E56" w:rsidP="003230D6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O_</w:t>
      </w:r>
      <w:r w:rsidRPr="00701852">
        <w:rPr>
          <w:rFonts w:eastAsia="細明體"/>
          <w:lang w:eastAsia="zh-TW"/>
        </w:rPr>
        <w:t>模型分類</w:t>
      </w:r>
      <w:r>
        <w:rPr>
          <w:rFonts w:eastAsia="細明體" w:hint="eastAsia"/>
          <w:lang w:eastAsia="zh-TW"/>
        </w:rPr>
        <w:t xml:space="preserve"> = B.</w:t>
      </w:r>
      <w:r w:rsidRPr="00701852">
        <w:rPr>
          <w:rFonts w:eastAsia="細明體"/>
          <w:lang w:eastAsia="zh-TW"/>
        </w:rPr>
        <w:t>模型分類</w:t>
      </w:r>
    </w:p>
    <w:p w:rsidR="009D5E56" w:rsidRDefault="006F26F1" w:rsidP="003230D6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規避住院上限</w:t>
      </w:r>
      <w:r w:rsidR="009D5E56">
        <w:rPr>
          <w:rFonts w:hint="eastAsia"/>
          <w:kern w:val="2"/>
          <w:szCs w:val="24"/>
          <w:lang w:eastAsia="zh-TW"/>
        </w:rPr>
        <w:t>次數：</w:t>
      </w:r>
    </w:p>
    <w:p w:rsidR="009D5E56" w:rsidRPr="00701852" w:rsidRDefault="009D5E56" w:rsidP="003230D6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ascii="Arial" w:cs="Arial" w:hint="eastAsia"/>
          <w:lang w:eastAsia="zh-TW"/>
        </w:rPr>
        <w:t>O_</w:t>
      </w:r>
      <w:r w:rsidR="006F26F1">
        <w:rPr>
          <w:rFonts w:eastAsia="細明體" w:hint="eastAsia"/>
          <w:kern w:val="2"/>
          <w:szCs w:val="24"/>
          <w:lang w:eastAsia="zh-TW"/>
        </w:rPr>
        <w:t>規避住院上限</w:t>
      </w:r>
      <w:r>
        <w:rPr>
          <w:rFonts w:hint="eastAsia"/>
          <w:kern w:val="2"/>
          <w:szCs w:val="24"/>
          <w:lang w:eastAsia="zh-TW"/>
        </w:rPr>
        <w:t>次數</w:t>
      </w:r>
      <w:r w:rsidRPr="00701852">
        <w:rPr>
          <w:kern w:val="2"/>
          <w:szCs w:val="24"/>
          <w:lang w:eastAsia="zh-TW"/>
        </w:rPr>
        <w:t>=</w:t>
      </w:r>
      <w:r w:rsidR="006F26F1">
        <w:rPr>
          <w:rFonts w:eastAsia="細明體" w:hint="eastAsia"/>
          <w:kern w:val="2"/>
          <w:szCs w:val="24"/>
          <w:lang w:eastAsia="zh-TW"/>
        </w:rPr>
        <w:t>規避住院上限</w:t>
      </w:r>
      <w:r>
        <w:rPr>
          <w:rFonts w:hint="eastAsia"/>
          <w:kern w:val="2"/>
          <w:szCs w:val="24"/>
          <w:lang w:eastAsia="zh-TW"/>
        </w:rPr>
        <w:t>次數</w:t>
      </w:r>
      <w:r>
        <w:rPr>
          <w:rFonts w:hint="eastAsia"/>
          <w:kern w:val="2"/>
          <w:szCs w:val="24"/>
          <w:lang w:eastAsia="zh-TW"/>
        </w:rPr>
        <w:t>+1</w:t>
      </w:r>
    </w:p>
    <w:p w:rsidR="009D5E56" w:rsidRPr="00701852" w:rsidRDefault="009D5E56" w:rsidP="003230D6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寫入案件資料檔</w:t>
      </w:r>
      <w:r w:rsidRPr="00701852">
        <w:rPr>
          <w:kern w:val="2"/>
          <w:szCs w:val="24"/>
          <w:lang w:eastAsia="zh-TW"/>
        </w:rPr>
        <w:t>(DTAAV011)</w:t>
      </w:r>
      <w:r>
        <w:rPr>
          <w:rFonts w:hint="eastAsia"/>
          <w:kern w:val="2"/>
          <w:szCs w:val="24"/>
          <w:lang w:eastAsia="zh-TW"/>
        </w:rPr>
        <w:t>，逐筆寫入：</w:t>
      </w:r>
    </w:p>
    <w:p w:rsidR="00F87C99" w:rsidRPr="009B6CE2" w:rsidRDefault="00F87C99" w:rsidP="003230D6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前一筆受編</w:t>
      </w:r>
      <w:r>
        <w:rPr>
          <w:rFonts w:hint="eastAsia"/>
          <w:kern w:val="2"/>
          <w:szCs w:val="24"/>
          <w:lang w:eastAsia="zh-TW"/>
        </w:rPr>
        <w:t xml:space="preserve"> &lt;&gt; A.</w:t>
      </w:r>
      <w:r>
        <w:rPr>
          <w:rFonts w:hint="eastAsia"/>
          <w:kern w:val="2"/>
          <w:szCs w:val="24"/>
          <w:lang w:eastAsia="zh-TW"/>
        </w:rPr>
        <w:t>受理編號</w:t>
      </w:r>
      <w:r>
        <w:rPr>
          <w:rFonts w:hint="eastAsia"/>
          <w:kern w:val="2"/>
          <w:szCs w:val="24"/>
          <w:lang w:eastAsia="zh-TW"/>
        </w:rPr>
        <w:t xml:space="preserve"> AND </w:t>
      </w:r>
      <w:r>
        <w:rPr>
          <w:rFonts w:hint="eastAsia"/>
          <w:kern w:val="2"/>
          <w:szCs w:val="24"/>
          <w:lang w:eastAsia="zh-TW"/>
        </w:rPr>
        <w:t>前一筆受編</w:t>
      </w:r>
      <w:r>
        <w:rPr>
          <w:rFonts w:hint="eastAsia"/>
          <w:kern w:val="2"/>
          <w:szCs w:val="24"/>
          <w:lang w:eastAsia="zh-TW"/>
        </w:rPr>
        <w:t xml:space="preserve"> &lt;&gt; </w:t>
      </w:r>
      <w:r>
        <w:rPr>
          <w:kern w:val="2"/>
          <w:szCs w:val="24"/>
          <w:lang w:eastAsia="zh-TW"/>
        </w:rPr>
        <w:t>‘’</w:t>
      </w:r>
    </w:p>
    <w:p w:rsidR="009D5E56" w:rsidRPr="00701852" w:rsidRDefault="006F26F1" w:rsidP="003230D6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規避住院上限</w:t>
      </w:r>
      <w:r>
        <w:rPr>
          <w:rFonts w:ascii="細明體" w:eastAsia="細明體" w:hAnsi="細明體" w:hint="eastAsia"/>
          <w:lang w:eastAsia="zh-TW"/>
        </w:rPr>
        <w:t xml:space="preserve"> </w:t>
      </w:r>
      <w:r w:rsidR="009D5E56">
        <w:rPr>
          <w:rFonts w:ascii="細明體" w:eastAsia="細明體" w:hAnsi="細明體" w:hint="eastAsia"/>
          <w:lang w:eastAsia="zh-TW"/>
        </w:rPr>
        <w:t>(</w:t>
      </w:r>
      <w:r w:rsidR="009D5E56">
        <w:rPr>
          <w:lang w:eastAsia="zh-TW"/>
        </w:rPr>
        <w:t>B0</w:t>
      </w:r>
      <w:r>
        <w:rPr>
          <w:rFonts w:hint="eastAsia"/>
          <w:lang w:eastAsia="zh-TW"/>
        </w:rPr>
        <w:t>3</w:t>
      </w:r>
      <w:r w:rsidR="009D5E56">
        <w:rPr>
          <w:rFonts w:ascii="細明體" w:eastAsia="細明體" w:hAnsi="細明體" w:hint="eastAsia"/>
          <w:lang w:eastAsia="zh-TW"/>
        </w:rPr>
        <w:t>)</w:t>
      </w:r>
      <w:r w:rsidR="009D5E56" w:rsidRPr="00701852">
        <w:rPr>
          <w:kern w:val="2"/>
          <w:szCs w:val="24"/>
          <w:lang w:eastAsia="zh-TW"/>
        </w:rPr>
        <w:t>：</w:t>
      </w:r>
    </w:p>
    <w:p w:rsidR="009D5E56" w:rsidRPr="00CC2924" w:rsidRDefault="009D5E56" w:rsidP="003230D6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IF</w:t>
      </w:r>
      <w:r>
        <w:rPr>
          <w:rFonts w:eastAsia="細明體" w:hint="eastAsia"/>
          <w:kern w:val="2"/>
          <w:szCs w:val="24"/>
          <w:lang w:eastAsia="zh-TW"/>
        </w:rPr>
        <w:t>輸入</w:t>
      </w:r>
      <w:r>
        <w:rPr>
          <w:rFonts w:eastAsia="細明體" w:hint="eastAsia"/>
          <w:kern w:val="2"/>
          <w:szCs w:val="24"/>
          <w:lang w:eastAsia="zh-TW"/>
        </w:rPr>
        <w:t>.</w:t>
      </w:r>
      <w:r>
        <w:rPr>
          <w:rFonts w:hint="eastAsia"/>
          <w:lang w:eastAsia="zh-TW"/>
        </w:rPr>
        <w:t>是否清檔</w:t>
      </w:r>
      <w:r>
        <w:rPr>
          <w:rFonts w:hint="eastAsia"/>
          <w:lang w:eastAsia="zh-TW"/>
        </w:rPr>
        <w:t xml:space="preserve"> =</w:t>
      </w:r>
      <w:r>
        <w:rPr>
          <w:lang w:eastAsia="zh-TW"/>
        </w:rPr>
        <w:t>’</w:t>
      </w:r>
      <w:r>
        <w:rPr>
          <w:rFonts w:hint="eastAsia"/>
          <w:lang w:eastAsia="zh-TW"/>
        </w:rPr>
        <w:t>Y</w:t>
      </w:r>
      <w:r>
        <w:rPr>
          <w:lang w:eastAsia="zh-TW"/>
        </w:rPr>
        <w:t>’</w:t>
      </w:r>
    </w:p>
    <w:p w:rsidR="009D5E56" w:rsidRPr="00CC2924" w:rsidRDefault="009D5E56" w:rsidP="003230D6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INSERT</w:t>
      </w:r>
      <w:r>
        <w:rPr>
          <w:rFonts w:hint="eastAsia"/>
          <w:kern w:val="2"/>
          <w:szCs w:val="24"/>
          <w:lang w:eastAsia="zh-TW"/>
        </w:rPr>
        <w:t xml:space="preserve"> </w:t>
      </w:r>
      <w:r w:rsidRPr="00701852">
        <w:rPr>
          <w:kern w:val="2"/>
          <w:szCs w:val="24"/>
          <w:lang w:eastAsia="zh-TW"/>
        </w:rPr>
        <w:t>DTAAV011</w:t>
      </w:r>
    </w:p>
    <w:p w:rsidR="009D5E56" w:rsidRPr="00701852" w:rsidRDefault="009D5E56" w:rsidP="003230D6">
      <w:pPr>
        <w:pStyle w:val="Tabletext"/>
        <w:keepLines w:val="0"/>
        <w:numPr>
          <w:ilvl w:val="6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ELSE</w:t>
      </w:r>
    </w:p>
    <w:p w:rsidR="009D5E56" w:rsidRPr="00701852" w:rsidRDefault="009D5E56" w:rsidP="003230D6">
      <w:pPr>
        <w:pStyle w:val="Tabletext"/>
        <w:keepLines w:val="0"/>
        <w:numPr>
          <w:ilvl w:val="7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INSERT_UPDATE</w:t>
      </w:r>
      <w:r>
        <w:rPr>
          <w:rFonts w:hint="eastAsia"/>
          <w:kern w:val="2"/>
          <w:szCs w:val="24"/>
          <w:lang w:eastAsia="zh-TW"/>
        </w:rPr>
        <w:t xml:space="preserve"> </w:t>
      </w:r>
      <w:r w:rsidRPr="00701852">
        <w:rPr>
          <w:kern w:val="2"/>
          <w:szCs w:val="24"/>
          <w:lang w:eastAsia="zh-TW"/>
        </w:rPr>
        <w:t>DTAAV011</w:t>
      </w:r>
    </w:p>
    <w:p w:rsidR="009D5E56" w:rsidRPr="00701852" w:rsidRDefault="009D5E56" w:rsidP="003230D6">
      <w:pPr>
        <w:pStyle w:val="Tabletext"/>
        <w:keepLines w:val="0"/>
        <w:numPr>
          <w:ilvl w:val="6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格式如下：</w:t>
      </w:r>
    </w:p>
    <w:tbl>
      <w:tblPr>
        <w:tblW w:w="0" w:type="auto"/>
        <w:tblInd w:w="28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96"/>
        <w:gridCol w:w="2303"/>
        <w:gridCol w:w="1527"/>
      </w:tblGrid>
      <w:tr w:rsidR="009D5E56" w:rsidRPr="00701852" w:rsidTr="00F43CE3">
        <w:tc>
          <w:tcPr>
            <w:tcW w:w="1596" w:type="dxa"/>
            <w:shd w:val="clear" w:color="auto" w:fill="C0C0C0"/>
          </w:tcPr>
          <w:p w:rsidR="009D5E56" w:rsidRPr="00701852" w:rsidRDefault="009D5E56" w:rsidP="00C75105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2303" w:type="dxa"/>
            <w:shd w:val="clear" w:color="auto" w:fill="C0C0C0"/>
          </w:tcPr>
          <w:p w:rsidR="009D5E56" w:rsidRPr="00701852" w:rsidRDefault="009D5E56" w:rsidP="00C75105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1527" w:type="dxa"/>
            <w:shd w:val="clear" w:color="auto" w:fill="C0C0C0"/>
          </w:tcPr>
          <w:p w:rsidR="009D5E56" w:rsidRPr="00701852" w:rsidRDefault="009D5E56" w:rsidP="00C75105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其他說明</w:t>
            </w:r>
          </w:p>
        </w:tc>
      </w:tr>
      <w:tr w:rsidR="009D5E56" w:rsidRPr="00701852" w:rsidTr="00F43CE3">
        <w:tc>
          <w:tcPr>
            <w:tcW w:w="1596" w:type="dxa"/>
            <w:shd w:val="clear" w:color="auto" w:fill="FFFF99"/>
            <w:vAlign w:val="center"/>
          </w:tcPr>
          <w:p w:rsidR="009D5E56" w:rsidRPr="00701852" w:rsidRDefault="009D5E56" w:rsidP="00C75105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受理編號</w:t>
            </w:r>
          </w:p>
        </w:tc>
        <w:tc>
          <w:tcPr>
            <w:tcW w:w="2303" w:type="dxa"/>
          </w:tcPr>
          <w:p w:rsidR="009D5E56" w:rsidRPr="00F0457E" w:rsidRDefault="009D5E56" w:rsidP="00F0457E">
            <w:pPr>
              <w:rPr>
                <w:rFonts w:eastAsia="細明體"/>
                <w:sz w:val="20"/>
              </w:rPr>
            </w:pPr>
            <w:r w:rsidRPr="00F0457E">
              <w:rPr>
                <w:rFonts w:eastAsia="細明體"/>
                <w:sz w:val="20"/>
              </w:rPr>
              <w:t>A.</w:t>
            </w:r>
            <w:r w:rsidRPr="00F0457E">
              <w:rPr>
                <w:rFonts w:eastAsia="細明體"/>
                <w:sz w:val="20"/>
              </w:rPr>
              <w:t>受理編號</w:t>
            </w:r>
          </w:p>
        </w:tc>
        <w:tc>
          <w:tcPr>
            <w:tcW w:w="1527" w:type="dxa"/>
          </w:tcPr>
          <w:p w:rsidR="009D5E56" w:rsidRPr="00824F77" w:rsidRDefault="009D5E56" w:rsidP="00C75105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9D5E56" w:rsidRPr="00701852" w:rsidTr="00F43CE3">
        <w:tc>
          <w:tcPr>
            <w:tcW w:w="1596" w:type="dxa"/>
            <w:shd w:val="clear" w:color="auto" w:fill="FFFF99"/>
            <w:vAlign w:val="center"/>
          </w:tcPr>
          <w:p w:rsidR="009D5E56" w:rsidRPr="00701852" w:rsidRDefault="009D5E56" w:rsidP="00C75105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事故者</w:t>
            </w:r>
            <w:r w:rsidRPr="00701852">
              <w:rPr>
                <w:rFonts w:eastAsia="細明體"/>
                <w:sz w:val="20"/>
              </w:rPr>
              <w:t>ID</w:t>
            </w:r>
          </w:p>
        </w:tc>
        <w:tc>
          <w:tcPr>
            <w:tcW w:w="2303" w:type="dxa"/>
          </w:tcPr>
          <w:p w:rsidR="009D5E56" w:rsidRPr="00F0457E" w:rsidRDefault="009D5E56" w:rsidP="00F0457E">
            <w:pPr>
              <w:rPr>
                <w:rFonts w:eastAsia="細明體"/>
                <w:sz w:val="20"/>
              </w:rPr>
            </w:pPr>
            <w:r w:rsidRPr="00F0457E">
              <w:rPr>
                <w:rFonts w:eastAsia="細明體"/>
                <w:sz w:val="20"/>
              </w:rPr>
              <w:t>B.</w:t>
            </w:r>
            <w:r w:rsidRPr="00701852">
              <w:rPr>
                <w:rFonts w:eastAsia="細明體"/>
                <w:sz w:val="20"/>
              </w:rPr>
              <w:t>事故者</w:t>
            </w:r>
            <w:r w:rsidRPr="00701852">
              <w:rPr>
                <w:rFonts w:eastAsia="細明體"/>
                <w:sz w:val="20"/>
              </w:rPr>
              <w:t>ID</w:t>
            </w:r>
          </w:p>
        </w:tc>
        <w:tc>
          <w:tcPr>
            <w:tcW w:w="1527" w:type="dxa"/>
          </w:tcPr>
          <w:p w:rsidR="009D5E56" w:rsidRPr="00824F77" w:rsidRDefault="009D5E56" w:rsidP="00C75105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9D5E56" w:rsidRPr="00701852" w:rsidTr="00F43CE3">
        <w:tc>
          <w:tcPr>
            <w:tcW w:w="1596" w:type="dxa"/>
            <w:shd w:val="clear" w:color="auto" w:fill="FFFF99"/>
            <w:vAlign w:val="center"/>
          </w:tcPr>
          <w:p w:rsidR="009D5E56" w:rsidRPr="00701852" w:rsidRDefault="009D5E56" w:rsidP="00C75105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模型分類</w:t>
            </w:r>
          </w:p>
        </w:tc>
        <w:tc>
          <w:tcPr>
            <w:tcW w:w="2303" w:type="dxa"/>
          </w:tcPr>
          <w:p w:rsidR="009D5E56" w:rsidRPr="00F0457E" w:rsidRDefault="009D5E56" w:rsidP="00F0457E">
            <w:pPr>
              <w:rPr>
                <w:rFonts w:eastAsia="細明體"/>
                <w:sz w:val="20"/>
              </w:rPr>
            </w:pPr>
            <w:r w:rsidRPr="00F0457E">
              <w:rPr>
                <w:rFonts w:eastAsia="細明體"/>
                <w:sz w:val="20"/>
              </w:rPr>
              <w:t>O_</w:t>
            </w:r>
            <w:r w:rsidRPr="00701852">
              <w:rPr>
                <w:rFonts w:eastAsia="細明體"/>
                <w:sz w:val="20"/>
              </w:rPr>
              <w:t>模型分類</w:t>
            </w:r>
          </w:p>
        </w:tc>
        <w:tc>
          <w:tcPr>
            <w:tcW w:w="1527" w:type="dxa"/>
          </w:tcPr>
          <w:p w:rsidR="009D5E56" w:rsidRPr="00701852" w:rsidRDefault="009D5E56" w:rsidP="00C75105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9D5E56" w:rsidRPr="00701852" w:rsidTr="00F43CE3">
        <w:tc>
          <w:tcPr>
            <w:tcW w:w="1596" w:type="dxa"/>
            <w:shd w:val="clear" w:color="auto" w:fill="FFFF99"/>
            <w:vAlign w:val="center"/>
          </w:tcPr>
          <w:p w:rsidR="009D5E56" w:rsidRPr="00701852" w:rsidRDefault="009D5E56" w:rsidP="00C75105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因子代碼</w:t>
            </w:r>
          </w:p>
        </w:tc>
        <w:tc>
          <w:tcPr>
            <w:tcW w:w="2303" w:type="dxa"/>
          </w:tcPr>
          <w:p w:rsidR="009D5E56" w:rsidRPr="00F0457E" w:rsidRDefault="009D5E56" w:rsidP="00F0457E">
            <w:pPr>
              <w:rPr>
                <w:rFonts w:eastAsia="細明體"/>
                <w:sz w:val="20"/>
              </w:rPr>
            </w:pPr>
            <w:r w:rsidRPr="00F0457E">
              <w:rPr>
                <w:rFonts w:eastAsia="細明體"/>
                <w:sz w:val="20"/>
              </w:rPr>
              <w:t>‘</w:t>
            </w:r>
            <w:r w:rsidRPr="00F0457E">
              <w:rPr>
                <w:rFonts w:eastAsia="細明體" w:hint="eastAsia"/>
                <w:sz w:val="20"/>
              </w:rPr>
              <w:t>B</w:t>
            </w:r>
            <w:r w:rsidRPr="00F0457E">
              <w:rPr>
                <w:rFonts w:eastAsia="細明體"/>
                <w:sz w:val="20"/>
              </w:rPr>
              <w:t>0</w:t>
            </w:r>
            <w:r w:rsidR="006F26F1" w:rsidRPr="00F0457E">
              <w:rPr>
                <w:rFonts w:eastAsia="細明體" w:hint="eastAsia"/>
                <w:sz w:val="20"/>
              </w:rPr>
              <w:t>3</w:t>
            </w:r>
            <w:r w:rsidRPr="00F0457E">
              <w:rPr>
                <w:rFonts w:eastAsia="細明體"/>
                <w:sz w:val="20"/>
              </w:rPr>
              <w:t>’</w:t>
            </w:r>
          </w:p>
        </w:tc>
        <w:tc>
          <w:tcPr>
            <w:tcW w:w="1527" w:type="dxa"/>
          </w:tcPr>
          <w:p w:rsidR="009D5E56" w:rsidRPr="00701852" w:rsidRDefault="009D5E56" w:rsidP="00C75105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9D5E56" w:rsidRPr="00701852" w:rsidTr="00F43CE3">
        <w:tc>
          <w:tcPr>
            <w:tcW w:w="1596" w:type="dxa"/>
            <w:shd w:val="clear" w:color="auto" w:fill="FFFF99"/>
            <w:vAlign w:val="center"/>
          </w:tcPr>
          <w:p w:rsidR="009D5E56" w:rsidRPr="00701852" w:rsidRDefault="009D5E56" w:rsidP="00C75105">
            <w:pPr>
              <w:rPr>
                <w:rFonts w:eastAsia="細明體"/>
                <w:sz w:val="20"/>
              </w:rPr>
            </w:pPr>
            <w:r>
              <w:rPr>
                <w:rFonts w:ascii="細明體" w:eastAsia="細明體" w:hAnsi="細明體" w:hint="eastAsia"/>
                <w:caps/>
                <w:sz w:val="20"/>
              </w:rPr>
              <w:t>事故日期</w:t>
            </w:r>
          </w:p>
        </w:tc>
        <w:tc>
          <w:tcPr>
            <w:tcW w:w="2303" w:type="dxa"/>
          </w:tcPr>
          <w:p w:rsidR="009D5E56" w:rsidRPr="00F0457E" w:rsidRDefault="006F26F1" w:rsidP="00F0457E">
            <w:pPr>
              <w:rPr>
                <w:rFonts w:eastAsia="細明體"/>
                <w:sz w:val="20"/>
              </w:rPr>
            </w:pPr>
            <w:r w:rsidRPr="00F0457E">
              <w:rPr>
                <w:rFonts w:eastAsia="細明體" w:hint="eastAsia"/>
                <w:sz w:val="20"/>
              </w:rPr>
              <w:t>B</w:t>
            </w:r>
            <w:r w:rsidR="009D5E56" w:rsidRPr="00F0457E">
              <w:rPr>
                <w:rFonts w:eastAsia="細明體"/>
                <w:sz w:val="20"/>
              </w:rPr>
              <w:t>.</w:t>
            </w:r>
            <w:r w:rsidR="009D5E56" w:rsidRPr="00F0457E">
              <w:rPr>
                <w:rFonts w:eastAsia="細明體" w:hint="eastAsia"/>
                <w:sz w:val="20"/>
              </w:rPr>
              <w:t>事故日期</w:t>
            </w:r>
          </w:p>
        </w:tc>
        <w:tc>
          <w:tcPr>
            <w:tcW w:w="1527" w:type="dxa"/>
          </w:tcPr>
          <w:p w:rsidR="009D5E56" w:rsidRPr="00701852" w:rsidRDefault="009D5E56" w:rsidP="00C75105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9D5E56" w:rsidRPr="00701852" w:rsidTr="00F43CE3">
        <w:tc>
          <w:tcPr>
            <w:tcW w:w="1596" w:type="dxa"/>
            <w:shd w:val="clear" w:color="auto" w:fill="FFFF99"/>
            <w:vAlign w:val="center"/>
          </w:tcPr>
          <w:p w:rsidR="009D5E56" w:rsidRPr="00701852" w:rsidRDefault="009D5E56" w:rsidP="00C75105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代碼數值</w:t>
            </w:r>
          </w:p>
        </w:tc>
        <w:tc>
          <w:tcPr>
            <w:tcW w:w="2303" w:type="dxa"/>
          </w:tcPr>
          <w:p w:rsidR="009D5E56" w:rsidRPr="00701852" w:rsidRDefault="009D5E56" w:rsidP="00F0457E">
            <w:pPr>
              <w:rPr>
                <w:rFonts w:eastAsia="細明體"/>
                <w:sz w:val="20"/>
              </w:rPr>
            </w:pPr>
            <w:r w:rsidRPr="00F0457E">
              <w:rPr>
                <w:rFonts w:eastAsia="細明體" w:hint="eastAsia"/>
                <w:sz w:val="20"/>
              </w:rPr>
              <w:t>O_</w:t>
            </w:r>
            <w:r w:rsidR="006F26F1" w:rsidRPr="00F0457E">
              <w:rPr>
                <w:rFonts w:eastAsia="細明體" w:hint="eastAsia"/>
                <w:sz w:val="20"/>
              </w:rPr>
              <w:t>規避住院上限</w:t>
            </w:r>
            <w:r w:rsidRPr="00F0457E">
              <w:rPr>
                <w:rFonts w:eastAsia="細明體" w:hint="eastAsia"/>
                <w:sz w:val="20"/>
              </w:rPr>
              <w:t>次數</w:t>
            </w:r>
          </w:p>
        </w:tc>
        <w:tc>
          <w:tcPr>
            <w:tcW w:w="1527" w:type="dxa"/>
          </w:tcPr>
          <w:p w:rsidR="009D5E56" w:rsidRPr="00701852" w:rsidRDefault="009D5E56" w:rsidP="00C75105">
            <w:pPr>
              <w:rPr>
                <w:rFonts w:eastAsia="標楷體"/>
                <w:sz w:val="20"/>
                <w:szCs w:val="20"/>
              </w:rPr>
            </w:pPr>
            <w:r w:rsidRPr="00701852">
              <w:rPr>
                <w:rFonts w:eastAsia="標楷體"/>
                <w:sz w:val="20"/>
                <w:szCs w:val="20"/>
              </w:rPr>
              <w:t>DEFAULT ‘0’</w:t>
            </w:r>
          </w:p>
        </w:tc>
      </w:tr>
      <w:tr w:rsidR="009D5E56" w:rsidRPr="00701852" w:rsidTr="00F43CE3">
        <w:tc>
          <w:tcPr>
            <w:tcW w:w="1596" w:type="dxa"/>
            <w:shd w:val="clear" w:color="auto" w:fill="FFFF99"/>
            <w:vAlign w:val="center"/>
          </w:tcPr>
          <w:p w:rsidR="009D5E56" w:rsidRPr="00701852" w:rsidRDefault="009D5E56" w:rsidP="00C75105">
            <w:pPr>
              <w:rPr>
                <w:rFonts w:eastAsia="細明體"/>
                <w:caps/>
                <w:sz w:val="20"/>
              </w:rPr>
            </w:pPr>
            <w:r w:rsidRPr="00701852">
              <w:rPr>
                <w:rFonts w:eastAsia="細明體"/>
                <w:caps/>
                <w:sz w:val="20"/>
              </w:rPr>
              <w:t>資料更新時間</w:t>
            </w:r>
          </w:p>
        </w:tc>
        <w:tc>
          <w:tcPr>
            <w:tcW w:w="2303" w:type="dxa"/>
            <w:vAlign w:val="bottom"/>
          </w:tcPr>
          <w:p w:rsidR="009D5E56" w:rsidRPr="00F0457E" w:rsidRDefault="009D5E56" w:rsidP="00C75105">
            <w:pPr>
              <w:rPr>
                <w:rFonts w:eastAsia="細明體"/>
                <w:sz w:val="20"/>
              </w:rPr>
            </w:pPr>
            <w:r w:rsidRPr="00F0457E">
              <w:rPr>
                <w:rFonts w:eastAsia="細明體"/>
                <w:sz w:val="20"/>
              </w:rPr>
              <w:t>今天日期時間</w:t>
            </w:r>
          </w:p>
        </w:tc>
        <w:tc>
          <w:tcPr>
            <w:tcW w:w="1527" w:type="dxa"/>
          </w:tcPr>
          <w:p w:rsidR="009D5E56" w:rsidRPr="00701852" w:rsidRDefault="009D5E56" w:rsidP="00C75105">
            <w:pPr>
              <w:rPr>
                <w:rFonts w:eastAsia="標楷體"/>
                <w:sz w:val="20"/>
                <w:szCs w:val="20"/>
              </w:rPr>
            </w:pPr>
          </w:p>
        </w:tc>
      </w:tr>
    </w:tbl>
    <w:p w:rsidR="009D5E56" w:rsidRPr="007118D8" w:rsidRDefault="009D5E56" w:rsidP="003230D6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前一筆事故人</w:t>
      </w:r>
      <w:r>
        <w:rPr>
          <w:rFonts w:hint="eastAsia"/>
          <w:kern w:val="2"/>
          <w:szCs w:val="24"/>
          <w:lang w:eastAsia="zh-TW"/>
        </w:rPr>
        <w:t>ID  = B.</w:t>
      </w:r>
      <w:r>
        <w:rPr>
          <w:rFonts w:hint="eastAsia"/>
          <w:kern w:val="2"/>
          <w:szCs w:val="24"/>
          <w:lang w:eastAsia="zh-TW"/>
        </w:rPr>
        <w:t>事故人</w:t>
      </w:r>
      <w:r>
        <w:rPr>
          <w:rFonts w:hint="eastAsia"/>
          <w:kern w:val="2"/>
          <w:szCs w:val="24"/>
          <w:lang w:eastAsia="zh-TW"/>
        </w:rPr>
        <w:t xml:space="preserve">ID </w:t>
      </w:r>
    </w:p>
    <w:p w:rsidR="009D5E56" w:rsidRPr="003D21DB" w:rsidRDefault="009D5E56" w:rsidP="003230D6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前一筆</w:t>
      </w:r>
      <w:r w:rsidRPr="00701852">
        <w:rPr>
          <w:rFonts w:eastAsia="細明體"/>
          <w:lang w:eastAsia="zh-TW"/>
        </w:rPr>
        <w:t>模型分類</w:t>
      </w:r>
      <w:r>
        <w:rPr>
          <w:rFonts w:hint="eastAsia"/>
          <w:kern w:val="2"/>
          <w:szCs w:val="24"/>
          <w:lang w:eastAsia="zh-TW"/>
        </w:rPr>
        <w:t xml:space="preserve">  = B.</w:t>
      </w:r>
      <w:r w:rsidRPr="00701852">
        <w:rPr>
          <w:rFonts w:eastAsia="細明體"/>
          <w:lang w:eastAsia="zh-TW"/>
        </w:rPr>
        <w:t>模型分類</w:t>
      </w:r>
    </w:p>
    <w:p w:rsidR="00F87C99" w:rsidRDefault="00F87C99" w:rsidP="003230D6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前一筆受編</w:t>
      </w:r>
      <w:r>
        <w:rPr>
          <w:rFonts w:hint="eastAsia"/>
          <w:kern w:val="2"/>
          <w:szCs w:val="24"/>
          <w:lang w:eastAsia="zh-TW"/>
        </w:rPr>
        <w:t xml:space="preserve"> = </w:t>
      </w:r>
      <w:r w:rsidRPr="00701852">
        <w:rPr>
          <w:kern w:val="2"/>
          <w:szCs w:val="24"/>
          <w:lang w:eastAsia="zh-TW"/>
        </w:rPr>
        <w:t>A.</w:t>
      </w:r>
      <w:r w:rsidRPr="00701852">
        <w:rPr>
          <w:kern w:val="2"/>
          <w:szCs w:val="24"/>
          <w:lang w:eastAsia="zh-TW"/>
        </w:rPr>
        <w:t>受理編號</w:t>
      </w:r>
    </w:p>
    <w:p w:rsidR="009D5E56" w:rsidRDefault="009D5E56" w:rsidP="003230D6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kern w:val="2"/>
          <w:szCs w:val="24"/>
          <w:lang w:eastAsia="zh-TW"/>
        </w:rPr>
        <w:t>讀取下一</w:t>
      </w:r>
      <w:r>
        <w:rPr>
          <w:rFonts w:hint="eastAsia"/>
          <w:kern w:val="2"/>
          <w:szCs w:val="24"/>
          <w:lang w:eastAsia="zh-TW"/>
        </w:rPr>
        <w:t>筆</w:t>
      </w:r>
      <w:r w:rsidRPr="00701852">
        <w:rPr>
          <w:kern w:val="2"/>
          <w:szCs w:val="24"/>
          <w:lang w:eastAsia="zh-TW"/>
        </w:rPr>
        <w:t>資料</w:t>
      </w:r>
    </w:p>
    <w:p w:rsidR="00BE00A6" w:rsidRPr="00701852" w:rsidRDefault="00BE00A6" w:rsidP="003230D6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 w:rsidRPr="00701852">
        <w:rPr>
          <w:rFonts w:eastAsia="細明體"/>
          <w:kern w:val="2"/>
          <w:szCs w:val="24"/>
          <w:lang w:eastAsia="zh-TW"/>
        </w:rPr>
        <w:t>產生</w:t>
      </w:r>
      <w:r>
        <w:rPr>
          <w:rFonts w:eastAsia="細明體" w:hint="eastAsia"/>
          <w:kern w:val="2"/>
          <w:szCs w:val="24"/>
          <w:lang w:eastAsia="zh-TW"/>
        </w:rPr>
        <w:t>癌症浮濫就診</w:t>
      </w:r>
      <w:r w:rsidRPr="00701852">
        <w:rPr>
          <w:rFonts w:eastAsia="細明體"/>
          <w:kern w:val="2"/>
          <w:szCs w:val="24"/>
          <w:lang w:eastAsia="zh-TW"/>
        </w:rPr>
        <w:t>資料：</w:t>
      </w:r>
      <w:r w:rsidRPr="00701852">
        <w:rPr>
          <w:rFonts w:eastAsia="細明體"/>
          <w:kern w:val="2"/>
          <w:szCs w:val="24"/>
          <w:lang w:eastAsia="zh-TW"/>
        </w:rPr>
        <w:t>(</w:t>
      </w:r>
      <w:r w:rsidRPr="00701852">
        <w:rPr>
          <w:rFonts w:eastAsia="細明體"/>
          <w:kern w:val="2"/>
          <w:szCs w:val="24"/>
          <w:lang w:eastAsia="zh-TW"/>
        </w:rPr>
        <w:t>獨立為一個</w:t>
      </w:r>
      <w:r w:rsidRPr="00701852">
        <w:rPr>
          <w:rFonts w:eastAsia="細明體"/>
          <w:kern w:val="2"/>
          <w:szCs w:val="24"/>
          <w:lang w:eastAsia="zh-TW"/>
        </w:rPr>
        <w:t>METHOD</w:t>
      </w:r>
      <w:r w:rsidR="00AC5EBF">
        <w:rPr>
          <w:rFonts w:eastAsia="細明體" w:hint="eastAsia"/>
          <w:kern w:val="2"/>
          <w:szCs w:val="24"/>
          <w:lang w:eastAsia="zh-TW"/>
        </w:rPr>
        <w:t>，防癌的時候才跑</w:t>
      </w:r>
      <w:r w:rsidRPr="00701852">
        <w:rPr>
          <w:rFonts w:eastAsia="細明體"/>
          <w:kern w:val="2"/>
          <w:szCs w:val="24"/>
          <w:lang w:eastAsia="zh-TW"/>
        </w:rPr>
        <w:t>)</w:t>
      </w:r>
    </w:p>
    <w:p w:rsidR="00BE00A6" w:rsidRPr="00701852" w:rsidRDefault="00BE00A6" w:rsidP="003230D6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 w:rsidRPr="00701852">
        <w:rPr>
          <w:rFonts w:eastAsia="細明體"/>
          <w:kern w:val="2"/>
          <w:szCs w:val="24"/>
          <w:lang w:eastAsia="zh-TW"/>
        </w:rPr>
        <w:t xml:space="preserve">IF </w:t>
      </w:r>
      <w:r w:rsidRPr="00701852">
        <w:rPr>
          <w:rFonts w:eastAsia="細明體"/>
          <w:kern w:val="2"/>
          <w:szCs w:val="24"/>
          <w:lang w:eastAsia="zh-TW"/>
        </w:rPr>
        <w:t>輸入</w:t>
      </w:r>
      <w:r w:rsidRPr="00701852">
        <w:rPr>
          <w:rFonts w:eastAsia="細明體"/>
          <w:kern w:val="2"/>
          <w:szCs w:val="24"/>
          <w:lang w:eastAsia="zh-TW"/>
        </w:rPr>
        <w:t>.</w:t>
      </w:r>
      <w:r w:rsidRPr="00701852">
        <w:rPr>
          <w:rFonts w:eastAsia="細明體"/>
          <w:kern w:val="2"/>
          <w:szCs w:val="24"/>
          <w:lang w:eastAsia="zh-TW"/>
        </w:rPr>
        <w:t>執行步驟</w:t>
      </w:r>
      <w:r w:rsidRPr="00701852">
        <w:rPr>
          <w:rFonts w:eastAsia="細明體"/>
          <w:kern w:val="2"/>
          <w:szCs w:val="24"/>
          <w:lang w:eastAsia="zh-TW"/>
        </w:rPr>
        <w:t xml:space="preserve"> = ‘’  OR ‘</w:t>
      </w:r>
      <w:r>
        <w:rPr>
          <w:rFonts w:eastAsia="細明體" w:hint="eastAsia"/>
          <w:kern w:val="2"/>
          <w:szCs w:val="24"/>
          <w:lang w:eastAsia="zh-TW"/>
        </w:rPr>
        <w:t>4</w:t>
      </w:r>
      <w:r w:rsidRPr="00701852">
        <w:rPr>
          <w:rFonts w:eastAsia="細明體"/>
          <w:kern w:val="2"/>
          <w:szCs w:val="24"/>
          <w:lang w:eastAsia="zh-TW"/>
        </w:rPr>
        <w:t>’</w:t>
      </w:r>
      <w:r w:rsidR="00AC5EBF">
        <w:rPr>
          <w:rFonts w:eastAsia="細明體" w:hint="eastAsia"/>
          <w:kern w:val="2"/>
          <w:szCs w:val="24"/>
          <w:lang w:eastAsia="zh-TW"/>
        </w:rPr>
        <w:t xml:space="preserve"> AND</w:t>
      </w:r>
      <w:r w:rsidR="00AC5EBF" w:rsidRPr="00701852">
        <w:rPr>
          <w:rFonts w:eastAsia="細明體"/>
          <w:kern w:val="2"/>
          <w:szCs w:val="24"/>
          <w:lang w:eastAsia="zh-TW"/>
        </w:rPr>
        <w:t xml:space="preserve"> </w:t>
      </w:r>
      <w:r w:rsidR="00AC5EBF" w:rsidRPr="00701852">
        <w:rPr>
          <w:rFonts w:eastAsia="細明體"/>
          <w:kern w:val="2"/>
          <w:szCs w:val="24"/>
          <w:lang w:eastAsia="zh-TW"/>
        </w:rPr>
        <w:t>輸入</w:t>
      </w:r>
      <w:r w:rsidR="00AC5EBF" w:rsidRPr="00701852">
        <w:rPr>
          <w:rFonts w:eastAsia="細明體"/>
          <w:kern w:val="2"/>
          <w:szCs w:val="24"/>
          <w:lang w:eastAsia="zh-TW"/>
        </w:rPr>
        <w:t>.</w:t>
      </w:r>
      <w:r w:rsidR="00AC5EBF" w:rsidRPr="00DD1655">
        <w:rPr>
          <w:rFonts w:eastAsia="細明體"/>
          <w:kern w:val="2"/>
          <w:szCs w:val="24"/>
          <w:lang w:eastAsia="zh-TW"/>
        </w:rPr>
        <w:t>種類</w:t>
      </w:r>
      <w:r w:rsidR="00AC5EBF">
        <w:rPr>
          <w:rFonts w:eastAsia="細明體" w:hint="eastAsia"/>
          <w:kern w:val="2"/>
          <w:szCs w:val="24"/>
          <w:lang w:eastAsia="zh-TW"/>
        </w:rPr>
        <w:t xml:space="preserve"> = </w:t>
      </w:r>
      <w:r w:rsidR="00AC5EBF">
        <w:rPr>
          <w:rFonts w:eastAsia="細明體"/>
          <w:kern w:val="2"/>
          <w:szCs w:val="24"/>
          <w:lang w:eastAsia="zh-TW"/>
        </w:rPr>
        <w:t>‘</w:t>
      </w:r>
      <w:r w:rsidR="00AC5EBF">
        <w:rPr>
          <w:rFonts w:eastAsia="細明體" w:hint="eastAsia"/>
          <w:kern w:val="2"/>
          <w:szCs w:val="24"/>
          <w:lang w:eastAsia="zh-TW"/>
        </w:rPr>
        <w:t>0</w:t>
      </w:r>
      <w:r w:rsidR="00AC5EBF">
        <w:rPr>
          <w:rFonts w:eastAsia="細明體"/>
          <w:kern w:val="2"/>
          <w:szCs w:val="24"/>
          <w:lang w:eastAsia="zh-TW"/>
        </w:rPr>
        <w:t>’</w:t>
      </w:r>
      <w:r w:rsidR="00AC5EBF">
        <w:rPr>
          <w:rFonts w:eastAsia="細明體" w:hint="eastAsia"/>
          <w:kern w:val="2"/>
          <w:szCs w:val="24"/>
          <w:lang w:eastAsia="zh-TW"/>
        </w:rPr>
        <w:t xml:space="preserve"> OR </w:t>
      </w:r>
      <w:r w:rsidR="00AC5EBF">
        <w:rPr>
          <w:rFonts w:eastAsia="細明體"/>
          <w:kern w:val="2"/>
          <w:szCs w:val="24"/>
          <w:lang w:eastAsia="zh-TW"/>
        </w:rPr>
        <w:t>‘</w:t>
      </w:r>
      <w:r w:rsidR="00AC5EBF">
        <w:rPr>
          <w:rFonts w:eastAsia="細明體" w:hint="eastAsia"/>
          <w:kern w:val="2"/>
          <w:szCs w:val="24"/>
          <w:lang w:eastAsia="zh-TW"/>
        </w:rPr>
        <w:t>2</w:t>
      </w:r>
      <w:r w:rsidR="00AC5EBF">
        <w:rPr>
          <w:rFonts w:eastAsia="細明體"/>
          <w:kern w:val="2"/>
          <w:szCs w:val="24"/>
          <w:lang w:eastAsia="zh-TW"/>
        </w:rPr>
        <w:t>’</w:t>
      </w:r>
    </w:p>
    <w:p w:rsidR="00BE00A6" w:rsidRPr="00122F5C" w:rsidRDefault="00BE00A6" w:rsidP="003230D6">
      <w:pPr>
        <w:pStyle w:val="Tabletext"/>
        <w:keepLines w:val="0"/>
        <w:numPr>
          <w:ilvl w:val="3"/>
          <w:numId w:val="1"/>
        </w:numPr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READ </w:t>
      </w:r>
      <w:r w:rsidR="000D0E31" w:rsidRPr="00701852">
        <w:rPr>
          <w:kern w:val="2"/>
          <w:szCs w:val="24"/>
          <w:lang w:eastAsia="zh-TW"/>
        </w:rPr>
        <w:t>DTAA</w:t>
      </w:r>
      <w:r w:rsidR="000D0E31">
        <w:rPr>
          <w:rFonts w:hint="eastAsia"/>
          <w:kern w:val="2"/>
          <w:szCs w:val="24"/>
          <w:lang w:eastAsia="zh-TW"/>
        </w:rPr>
        <w:t>V0</w:t>
      </w:r>
      <w:r w:rsidR="000D0E31" w:rsidRPr="00701852">
        <w:rPr>
          <w:kern w:val="2"/>
          <w:szCs w:val="24"/>
          <w:lang w:eastAsia="zh-TW"/>
        </w:rPr>
        <w:t>0</w:t>
      </w:r>
      <w:r w:rsidR="000D0E31">
        <w:rPr>
          <w:rFonts w:hint="eastAsia"/>
          <w:kern w:val="2"/>
          <w:szCs w:val="24"/>
          <w:lang w:eastAsia="zh-TW"/>
        </w:rPr>
        <w:t>2</w:t>
      </w:r>
      <w:r w:rsidR="000D0E31" w:rsidRPr="00701852">
        <w:rPr>
          <w:kern w:val="2"/>
          <w:szCs w:val="24"/>
          <w:lang w:eastAsia="zh-TW"/>
        </w:rPr>
        <w:t xml:space="preserve"> B</w:t>
      </w:r>
      <w:r w:rsidR="000D0E31">
        <w:rPr>
          <w:rFonts w:hint="eastAsia"/>
          <w:kern w:val="2"/>
          <w:szCs w:val="24"/>
          <w:lang w:eastAsia="zh-TW"/>
        </w:rPr>
        <w:t xml:space="preserve">  (</w:t>
      </w:r>
      <w:r w:rsidR="000D0E31">
        <w:rPr>
          <w:rFonts w:hint="eastAsia"/>
          <w:kern w:val="2"/>
          <w:szCs w:val="24"/>
          <w:lang w:eastAsia="zh-TW"/>
        </w:rPr>
        <w:t>要包含舊系統案件</w:t>
      </w:r>
      <w:r w:rsidR="000D0E31">
        <w:rPr>
          <w:rFonts w:hint="eastAsia"/>
          <w:kern w:val="2"/>
          <w:szCs w:val="24"/>
          <w:lang w:eastAsia="zh-TW"/>
        </w:rPr>
        <w:t>)</w:t>
      </w:r>
    </w:p>
    <w:p w:rsidR="00BE00A6" w:rsidRPr="00701852" w:rsidRDefault="000D0E31" w:rsidP="003230D6">
      <w:pPr>
        <w:pStyle w:val="Tabletext"/>
        <w:keepLines w:val="0"/>
        <w:numPr>
          <w:ilvl w:val="3"/>
          <w:numId w:val="1"/>
        </w:numPr>
        <w:spacing w:after="0" w:line="240" w:lineRule="auto"/>
        <w:ind w:left="1984" w:hanging="708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LEFT</w:t>
      </w:r>
      <w:r w:rsidR="00BE00A6" w:rsidRPr="00701852">
        <w:rPr>
          <w:kern w:val="2"/>
          <w:szCs w:val="24"/>
          <w:lang w:eastAsia="zh-TW"/>
        </w:rPr>
        <w:t xml:space="preserve"> JOIN </w:t>
      </w:r>
      <w:r>
        <w:rPr>
          <w:rFonts w:hint="eastAsia"/>
          <w:kern w:val="2"/>
          <w:szCs w:val="24"/>
          <w:lang w:eastAsia="zh-TW"/>
        </w:rPr>
        <w:t>DTAAA001 A</w:t>
      </w:r>
    </w:p>
    <w:p w:rsidR="00BE00A6" w:rsidRPr="00701852" w:rsidRDefault="00BE00A6" w:rsidP="003230D6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ON A.</w:t>
      </w:r>
      <w:r w:rsidRPr="00701852">
        <w:rPr>
          <w:kern w:val="2"/>
          <w:szCs w:val="24"/>
          <w:lang w:eastAsia="zh-TW"/>
        </w:rPr>
        <w:t>受理編號</w:t>
      </w:r>
      <w:r w:rsidRPr="00701852">
        <w:rPr>
          <w:kern w:val="2"/>
          <w:szCs w:val="24"/>
          <w:lang w:eastAsia="zh-TW"/>
        </w:rPr>
        <w:t>= B.</w:t>
      </w:r>
      <w:r w:rsidRPr="00701852">
        <w:rPr>
          <w:kern w:val="2"/>
          <w:szCs w:val="24"/>
          <w:lang w:eastAsia="zh-TW"/>
        </w:rPr>
        <w:t>受理編號</w:t>
      </w:r>
    </w:p>
    <w:p w:rsidR="00E9754D" w:rsidRDefault="00E9754D" w:rsidP="003230D6">
      <w:pPr>
        <w:pStyle w:val="Tabletext"/>
        <w:keepLines w:val="0"/>
        <w:numPr>
          <w:ilvl w:val="3"/>
          <w:numId w:val="1"/>
        </w:numPr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LEFT</w:t>
      </w:r>
      <w:r w:rsidR="006210F9">
        <w:rPr>
          <w:rFonts w:hint="eastAsia"/>
          <w:kern w:val="2"/>
          <w:szCs w:val="24"/>
          <w:lang w:eastAsia="zh-TW"/>
        </w:rPr>
        <w:t xml:space="preserve"> JOIN</w:t>
      </w:r>
      <w:r w:rsidR="00076F2F">
        <w:rPr>
          <w:rFonts w:hint="eastAsia"/>
          <w:kern w:val="2"/>
          <w:szCs w:val="24"/>
          <w:lang w:eastAsia="zh-TW"/>
        </w:rPr>
        <w:t xml:space="preserve"> TA</w:t>
      </w:r>
    </w:p>
    <w:p w:rsidR="00E9754D" w:rsidRDefault="00FC29F7" w:rsidP="003230D6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(</w:t>
      </w:r>
      <w:r w:rsidR="00E9754D">
        <w:rPr>
          <w:rFonts w:hint="eastAsia"/>
          <w:kern w:val="2"/>
          <w:szCs w:val="24"/>
          <w:lang w:eastAsia="zh-TW"/>
        </w:rPr>
        <w:t>READ DTAA</w:t>
      </w:r>
      <w:r w:rsidR="00A75CDD">
        <w:rPr>
          <w:rFonts w:hint="eastAsia"/>
          <w:kern w:val="2"/>
          <w:szCs w:val="24"/>
          <w:lang w:eastAsia="zh-TW"/>
        </w:rPr>
        <w:t xml:space="preserve">V002 </w:t>
      </w:r>
    </w:p>
    <w:p w:rsidR="00E9754D" w:rsidRDefault="00E9754D" w:rsidP="003230D6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WHERE</w:t>
      </w:r>
    </w:p>
    <w:p w:rsidR="006210F9" w:rsidRPr="00A75CDD" w:rsidRDefault="00A75CDD" w:rsidP="003230D6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A75CDD">
        <w:rPr>
          <w:rFonts w:hint="eastAsia"/>
          <w:kern w:val="2"/>
          <w:szCs w:val="24"/>
          <w:lang w:eastAsia="zh-TW"/>
        </w:rPr>
        <w:t>V002</w:t>
      </w:r>
      <w:r w:rsidR="006210F9" w:rsidRPr="00A75CDD">
        <w:rPr>
          <w:rFonts w:hint="eastAsia"/>
          <w:kern w:val="2"/>
          <w:szCs w:val="24"/>
          <w:lang w:eastAsia="zh-TW"/>
        </w:rPr>
        <w:t>.</w:t>
      </w:r>
      <w:r w:rsidR="006210F9" w:rsidRPr="00A75CDD">
        <w:rPr>
          <w:rFonts w:hint="eastAsia"/>
          <w:kern w:val="2"/>
          <w:szCs w:val="24"/>
          <w:lang w:eastAsia="zh-TW"/>
        </w:rPr>
        <w:t>保險金代號</w:t>
      </w:r>
      <w:r w:rsidR="006210F9" w:rsidRPr="00A75CDD">
        <w:rPr>
          <w:rFonts w:hint="eastAsia"/>
          <w:kern w:val="2"/>
          <w:szCs w:val="24"/>
          <w:lang w:eastAsia="zh-TW"/>
        </w:rPr>
        <w:t xml:space="preserve"> =</w:t>
      </w:r>
      <w:r w:rsidR="006210F9" w:rsidRPr="00A75CDD">
        <w:rPr>
          <w:kern w:val="2"/>
          <w:szCs w:val="24"/>
          <w:lang w:eastAsia="zh-TW"/>
        </w:rPr>
        <w:t>’</w:t>
      </w:r>
      <w:r w:rsidR="006210F9" w:rsidRPr="00A75CDD">
        <w:rPr>
          <w:rFonts w:hint="eastAsia"/>
          <w:kern w:val="2"/>
          <w:szCs w:val="24"/>
          <w:lang w:eastAsia="zh-TW"/>
        </w:rPr>
        <w:t>BEG1</w:t>
      </w:r>
      <w:r w:rsidR="006210F9" w:rsidRPr="00A75CDD">
        <w:rPr>
          <w:kern w:val="2"/>
          <w:szCs w:val="24"/>
          <w:lang w:eastAsia="zh-TW"/>
        </w:rPr>
        <w:t>’</w:t>
      </w:r>
    </w:p>
    <w:p w:rsidR="00825483" w:rsidRDefault="00825483" w:rsidP="003230D6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GROUP BY </w:t>
      </w:r>
      <w:r w:rsidR="005F5B73">
        <w:rPr>
          <w:rFonts w:hint="eastAsia"/>
          <w:kern w:val="2"/>
          <w:szCs w:val="24"/>
          <w:lang w:eastAsia="zh-TW"/>
        </w:rPr>
        <w:t>V002.</w:t>
      </w:r>
      <w:r w:rsidR="005F5B73" w:rsidRPr="00FC29F7">
        <w:rPr>
          <w:rFonts w:hint="eastAsia"/>
          <w:kern w:val="2"/>
          <w:szCs w:val="24"/>
          <w:lang w:eastAsia="zh-TW"/>
        </w:rPr>
        <w:t>事故者</w:t>
      </w:r>
      <w:r w:rsidR="005F5B73" w:rsidRPr="00FC29F7">
        <w:rPr>
          <w:rFonts w:hint="eastAsia"/>
          <w:kern w:val="2"/>
          <w:szCs w:val="24"/>
          <w:lang w:eastAsia="zh-TW"/>
        </w:rPr>
        <w:t>ID</w:t>
      </w:r>
      <w:r w:rsidR="00FC29F7" w:rsidRPr="00FC29F7">
        <w:rPr>
          <w:rFonts w:hint="eastAsia"/>
          <w:kern w:val="2"/>
          <w:szCs w:val="24"/>
          <w:lang w:eastAsia="zh-TW"/>
        </w:rPr>
        <w:t>)</w:t>
      </w:r>
    </w:p>
    <w:p w:rsidR="00FC29F7" w:rsidRDefault="000021EE" w:rsidP="003230D6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ON B.</w:t>
      </w:r>
      <w:r w:rsidRPr="00FC29F7">
        <w:rPr>
          <w:rFonts w:hint="eastAsia"/>
          <w:kern w:val="2"/>
          <w:szCs w:val="24"/>
          <w:lang w:eastAsia="zh-TW"/>
        </w:rPr>
        <w:t>事故者</w:t>
      </w:r>
      <w:r w:rsidRPr="00FC29F7">
        <w:rPr>
          <w:rFonts w:hint="eastAsia"/>
          <w:kern w:val="2"/>
          <w:szCs w:val="24"/>
          <w:lang w:eastAsia="zh-TW"/>
        </w:rPr>
        <w:t>ID</w:t>
      </w:r>
      <w:r>
        <w:rPr>
          <w:rFonts w:hint="eastAsia"/>
          <w:kern w:val="2"/>
          <w:szCs w:val="24"/>
          <w:lang w:eastAsia="zh-TW"/>
        </w:rPr>
        <w:t>=TA.</w:t>
      </w:r>
      <w:r w:rsidRPr="00FC29F7">
        <w:rPr>
          <w:rFonts w:hint="eastAsia"/>
          <w:kern w:val="2"/>
          <w:szCs w:val="24"/>
          <w:lang w:eastAsia="zh-TW"/>
        </w:rPr>
        <w:t>事故者</w:t>
      </w:r>
      <w:r w:rsidRPr="00FC29F7">
        <w:rPr>
          <w:rFonts w:hint="eastAsia"/>
          <w:kern w:val="2"/>
          <w:szCs w:val="24"/>
          <w:lang w:eastAsia="zh-TW"/>
        </w:rPr>
        <w:t>ID</w:t>
      </w:r>
    </w:p>
    <w:p w:rsidR="00F578E9" w:rsidRPr="00701852" w:rsidRDefault="00167775" w:rsidP="003230D6">
      <w:pPr>
        <w:pStyle w:val="Tabletext"/>
        <w:keepLines w:val="0"/>
        <w:numPr>
          <w:ilvl w:val="3"/>
          <w:numId w:val="1"/>
        </w:numPr>
        <w:spacing w:after="0" w:line="240" w:lineRule="auto"/>
        <w:ind w:left="1984" w:hanging="708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LEFT</w:t>
      </w:r>
      <w:r w:rsidR="00F578E9" w:rsidRPr="00701852">
        <w:rPr>
          <w:kern w:val="2"/>
          <w:szCs w:val="24"/>
          <w:lang w:eastAsia="zh-TW"/>
        </w:rPr>
        <w:t xml:space="preserve"> JOIN DTAA</w:t>
      </w:r>
      <w:r w:rsidR="00F578E9">
        <w:rPr>
          <w:rFonts w:hint="eastAsia"/>
          <w:kern w:val="2"/>
          <w:szCs w:val="24"/>
          <w:lang w:eastAsia="zh-TW"/>
        </w:rPr>
        <w:t>A01</w:t>
      </w:r>
      <w:r w:rsidR="00F578E9" w:rsidRPr="00701852">
        <w:rPr>
          <w:kern w:val="2"/>
          <w:szCs w:val="24"/>
          <w:lang w:eastAsia="zh-TW"/>
        </w:rPr>
        <w:t xml:space="preserve">0 </w:t>
      </w:r>
      <w:r w:rsidR="00F578E9">
        <w:rPr>
          <w:rFonts w:hint="eastAsia"/>
          <w:kern w:val="2"/>
          <w:szCs w:val="24"/>
          <w:lang w:eastAsia="zh-TW"/>
        </w:rPr>
        <w:t>C</w:t>
      </w:r>
    </w:p>
    <w:p w:rsidR="00F578E9" w:rsidRPr="008B573F" w:rsidRDefault="00F578E9" w:rsidP="003230D6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F578E9">
        <w:rPr>
          <w:kern w:val="2"/>
          <w:szCs w:val="24"/>
          <w:lang w:eastAsia="zh-TW"/>
        </w:rPr>
        <w:t>ON A.</w:t>
      </w:r>
      <w:r w:rsidRPr="00F578E9">
        <w:rPr>
          <w:kern w:val="2"/>
          <w:szCs w:val="24"/>
          <w:lang w:eastAsia="zh-TW"/>
        </w:rPr>
        <w:t>受理編號</w:t>
      </w:r>
      <w:r w:rsidRPr="00F578E9">
        <w:rPr>
          <w:kern w:val="2"/>
          <w:szCs w:val="24"/>
          <w:lang w:eastAsia="zh-TW"/>
        </w:rPr>
        <w:t xml:space="preserve">= </w:t>
      </w:r>
      <w:r w:rsidRPr="00F578E9">
        <w:rPr>
          <w:rFonts w:hint="eastAsia"/>
          <w:kern w:val="2"/>
          <w:szCs w:val="24"/>
          <w:lang w:eastAsia="zh-TW"/>
        </w:rPr>
        <w:t>C</w:t>
      </w:r>
      <w:r w:rsidRPr="00690EE9">
        <w:rPr>
          <w:kern w:val="2"/>
          <w:szCs w:val="24"/>
          <w:lang w:eastAsia="zh-TW"/>
        </w:rPr>
        <w:t>.</w:t>
      </w:r>
      <w:r w:rsidRPr="008B573F">
        <w:rPr>
          <w:kern w:val="2"/>
          <w:szCs w:val="24"/>
          <w:lang w:eastAsia="zh-TW"/>
        </w:rPr>
        <w:t>受理編號</w:t>
      </w:r>
    </w:p>
    <w:p w:rsidR="00BE00A6" w:rsidRPr="00701852" w:rsidRDefault="00BE00A6" w:rsidP="003230D6">
      <w:pPr>
        <w:pStyle w:val="Tabletext"/>
        <w:keepLines w:val="0"/>
        <w:numPr>
          <w:ilvl w:val="3"/>
          <w:numId w:val="1"/>
        </w:numPr>
        <w:spacing w:after="0" w:line="240" w:lineRule="auto"/>
        <w:ind w:left="1984" w:hanging="708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WHERE</w:t>
      </w:r>
    </w:p>
    <w:p w:rsidR="00200F34" w:rsidRPr="00701852" w:rsidRDefault="00200F34" w:rsidP="003230D6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B.</w:t>
      </w:r>
      <w:r>
        <w:rPr>
          <w:rFonts w:hint="eastAsia"/>
          <w:kern w:val="2"/>
          <w:szCs w:val="24"/>
          <w:lang w:eastAsia="zh-TW"/>
        </w:rPr>
        <w:t>保險金代號</w:t>
      </w:r>
      <w:r>
        <w:rPr>
          <w:rFonts w:hint="eastAsia"/>
          <w:kern w:val="2"/>
          <w:szCs w:val="24"/>
          <w:lang w:eastAsia="zh-TW"/>
        </w:rPr>
        <w:t xml:space="preserve"> IN (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BEG2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,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BEG5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)</w:t>
      </w:r>
    </w:p>
    <w:p w:rsidR="00892683" w:rsidRDefault="00892683" w:rsidP="003230D6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C.</w:t>
      </w:r>
      <w:r>
        <w:rPr>
          <w:color w:val="000000"/>
        </w:rPr>
        <w:t>申請種類</w:t>
      </w:r>
      <w:r>
        <w:rPr>
          <w:color w:val="000000"/>
        </w:rPr>
        <w:t>_</w:t>
      </w:r>
      <w:r>
        <w:rPr>
          <w:color w:val="000000"/>
        </w:rPr>
        <w:t>核定</w:t>
      </w:r>
      <w:r>
        <w:rPr>
          <w:rFonts w:hint="eastAsia"/>
          <w:color w:val="000000"/>
          <w:lang w:eastAsia="zh-TW"/>
        </w:rPr>
        <w:t xml:space="preserve"> = </w:t>
      </w:r>
      <w:r>
        <w:rPr>
          <w:color w:val="000000"/>
          <w:lang w:eastAsia="zh-TW"/>
        </w:rPr>
        <w:t>‘</w:t>
      </w:r>
      <w:r>
        <w:rPr>
          <w:rFonts w:hint="eastAsia"/>
          <w:color w:val="000000"/>
          <w:lang w:eastAsia="zh-TW"/>
        </w:rPr>
        <w:t>1</w:t>
      </w:r>
      <w:r>
        <w:rPr>
          <w:color w:val="000000"/>
          <w:lang w:eastAsia="zh-TW"/>
        </w:rPr>
        <w:t>’</w:t>
      </w:r>
    </w:p>
    <w:p w:rsidR="00BE00A6" w:rsidRPr="00701852" w:rsidRDefault="00BE00A6" w:rsidP="003230D6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 w:rsidRPr="00701852">
        <w:rPr>
          <w:rFonts w:eastAsia="細明體"/>
          <w:kern w:val="2"/>
          <w:szCs w:val="24"/>
          <w:lang w:eastAsia="zh-TW"/>
        </w:rPr>
        <w:t xml:space="preserve">IF </w:t>
      </w:r>
      <w:r w:rsidRPr="00701852">
        <w:rPr>
          <w:rFonts w:eastAsia="細明體"/>
          <w:kern w:val="2"/>
          <w:szCs w:val="24"/>
          <w:lang w:eastAsia="zh-TW"/>
        </w:rPr>
        <w:t>輸入</w:t>
      </w:r>
      <w:r w:rsidRPr="00701852">
        <w:rPr>
          <w:rFonts w:eastAsia="細明體"/>
          <w:kern w:val="2"/>
          <w:szCs w:val="24"/>
          <w:lang w:eastAsia="zh-TW"/>
        </w:rPr>
        <w:t>.</w:t>
      </w:r>
      <w:r w:rsidRPr="00701852">
        <w:t>受理編號</w:t>
      </w:r>
      <w:r w:rsidRPr="00701852">
        <w:rPr>
          <w:lang w:eastAsia="zh-TW"/>
        </w:rPr>
        <w:t xml:space="preserve"> </w:t>
      </w:r>
      <w:r w:rsidRPr="00701852">
        <w:rPr>
          <w:lang w:eastAsia="zh-TW"/>
        </w:rPr>
        <w:t>不是空的</w:t>
      </w:r>
    </w:p>
    <w:p w:rsidR="00BE00A6" w:rsidRPr="00122F5C" w:rsidRDefault="00BE00A6" w:rsidP="003230D6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 w:rsidRPr="00701852">
        <w:rPr>
          <w:lang w:eastAsia="zh-TW"/>
        </w:rPr>
        <w:t>受理編號</w:t>
      </w:r>
      <w:r w:rsidRPr="00701852">
        <w:rPr>
          <w:lang w:eastAsia="zh-TW"/>
        </w:rPr>
        <w:t xml:space="preserve"> </w:t>
      </w:r>
      <w:r w:rsidRPr="00701852">
        <w:rPr>
          <w:rFonts w:eastAsia="細明體"/>
          <w:lang w:eastAsia="zh-TW"/>
        </w:rPr>
        <w:t>=</w:t>
      </w:r>
      <w:r w:rsidRPr="00701852">
        <w:rPr>
          <w:rFonts w:eastAsia="細明體"/>
          <w:kern w:val="2"/>
          <w:szCs w:val="24"/>
          <w:lang w:eastAsia="zh-TW"/>
        </w:rPr>
        <w:t>輸入</w:t>
      </w:r>
      <w:r w:rsidRPr="00701852">
        <w:rPr>
          <w:rFonts w:eastAsia="細明體"/>
          <w:kern w:val="2"/>
          <w:szCs w:val="24"/>
          <w:lang w:eastAsia="zh-TW"/>
        </w:rPr>
        <w:t>.</w:t>
      </w:r>
      <w:r w:rsidRPr="00701852">
        <w:rPr>
          <w:lang w:eastAsia="zh-TW"/>
        </w:rPr>
        <w:t>受理編號</w:t>
      </w:r>
    </w:p>
    <w:p w:rsidR="00744B07" w:rsidRPr="00701852" w:rsidRDefault="00744B07" w:rsidP="003230D6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 w:rsidRPr="00701852">
        <w:rPr>
          <w:rFonts w:eastAsia="細明體"/>
          <w:kern w:val="2"/>
          <w:szCs w:val="24"/>
          <w:lang w:eastAsia="zh-TW"/>
        </w:rPr>
        <w:t xml:space="preserve">IF </w:t>
      </w:r>
      <w:r w:rsidRPr="00701852">
        <w:rPr>
          <w:rFonts w:eastAsia="細明體"/>
          <w:kern w:val="2"/>
          <w:szCs w:val="24"/>
          <w:lang w:eastAsia="zh-TW"/>
        </w:rPr>
        <w:t>輸入</w:t>
      </w:r>
      <w:r w:rsidRPr="00701852">
        <w:rPr>
          <w:rFonts w:eastAsia="細明體"/>
          <w:kern w:val="2"/>
          <w:szCs w:val="24"/>
          <w:lang w:eastAsia="zh-TW"/>
        </w:rPr>
        <w:t>.</w:t>
      </w:r>
      <w:r w:rsidRPr="00A32D2E">
        <w:rPr>
          <w:rFonts w:eastAsia="細明體" w:hint="eastAsia"/>
          <w:kern w:val="2"/>
          <w:szCs w:val="24"/>
          <w:lang w:eastAsia="zh-TW"/>
        </w:rPr>
        <w:t>抽取日期</w:t>
      </w:r>
      <w:r w:rsidRPr="00A32D2E">
        <w:rPr>
          <w:rFonts w:eastAsia="細明體" w:hint="eastAsia"/>
          <w:kern w:val="2"/>
          <w:szCs w:val="24"/>
          <w:lang w:eastAsia="zh-TW"/>
        </w:rPr>
        <w:t>_</w:t>
      </w:r>
      <w:r w:rsidRPr="00A32D2E">
        <w:rPr>
          <w:rFonts w:eastAsia="細明體" w:hint="eastAsia"/>
          <w:kern w:val="2"/>
          <w:szCs w:val="24"/>
          <w:lang w:eastAsia="zh-TW"/>
        </w:rPr>
        <w:t>起</w:t>
      </w:r>
      <w:r>
        <w:rPr>
          <w:rFonts w:eastAsia="細明體" w:hint="eastAsia"/>
          <w:kern w:val="2"/>
          <w:szCs w:val="24"/>
          <w:lang w:eastAsia="zh-TW"/>
        </w:rPr>
        <w:t xml:space="preserve"> </w:t>
      </w:r>
      <w:r w:rsidRPr="00701852">
        <w:rPr>
          <w:lang w:eastAsia="zh-TW"/>
        </w:rPr>
        <w:t>不是空的</w:t>
      </w:r>
    </w:p>
    <w:p w:rsidR="00744B07" w:rsidRPr="00701852" w:rsidRDefault="00744B07" w:rsidP="003230D6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>
        <w:rPr>
          <w:rFonts w:hint="eastAsia"/>
          <w:lang w:eastAsia="zh-TW"/>
        </w:rPr>
        <w:t>A.</w:t>
      </w:r>
      <w:r>
        <w:rPr>
          <w:rFonts w:hint="eastAsia"/>
          <w:lang w:eastAsia="zh-TW"/>
        </w:rPr>
        <w:t>覆核日期</w:t>
      </w:r>
      <w:r w:rsidRPr="00701852">
        <w:rPr>
          <w:lang w:eastAsia="zh-TW"/>
        </w:rPr>
        <w:t xml:space="preserve"> </w:t>
      </w:r>
      <w:r>
        <w:rPr>
          <w:rFonts w:hint="eastAsia"/>
          <w:lang w:eastAsia="zh-TW"/>
        </w:rPr>
        <w:t>&gt;</w:t>
      </w:r>
      <w:r w:rsidRPr="00701852">
        <w:rPr>
          <w:rFonts w:eastAsia="細明體"/>
          <w:lang w:eastAsia="zh-TW"/>
        </w:rPr>
        <w:t>=</w:t>
      </w:r>
      <w:r w:rsidRPr="00701852">
        <w:rPr>
          <w:rFonts w:eastAsia="細明體"/>
          <w:kern w:val="2"/>
          <w:szCs w:val="24"/>
          <w:lang w:eastAsia="zh-TW"/>
        </w:rPr>
        <w:t>輸入</w:t>
      </w:r>
      <w:r w:rsidRPr="00701852">
        <w:rPr>
          <w:rFonts w:eastAsia="細明體"/>
          <w:kern w:val="2"/>
          <w:szCs w:val="24"/>
          <w:lang w:eastAsia="zh-TW"/>
        </w:rPr>
        <w:t>.</w:t>
      </w:r>
      <w:r w:rsidRPr="00A32D2E">
        <w:rPr>
          <w:rFonts w:eastAsia="細明體" w:hint="eastAsia"/>
          <w:kern w:val="2"/>
          <w:szCs w:val="24"/>
          <w:lang w:eastAsia="zh-TW"/>
        </w:rPr>
        <w:t>抽取日期</w:t>
      </w:r>
      <w:r w:rsidRPr="00A32D2E">
        <w:rPr>
          <w:rFonts w:eastAsia="細明體" w:hint="eastAsia"/>
          <w:kern w:val="2"/>
          <w:szCs w:val="24"/>
          <w:lang w:eastAsia="zh-TW"/>
        </w:rPr>
        <w:t>_</w:t>
      </w:r>
      <w:r w:rsidRPr="00A32D2E">
        <w:rPr>
          <w:rFonts w:eastAsia="細明體" w:hint="eastAsia"/>
          <w:kern w:val="2"/>
          <w:szCs w:val="24"/>
          <w:lang w:eastAsia="zh-TW"/>
        </w:rPr>
        <w:t>起</w:t>
      </w:r>
    </w:p>
    <w:p w:rsidR="00744B07" w:rsidRPr="00701852" w:rsidRDefault="00744B07" w:rsidP="003230D6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 w:rsidRPr="00701852">
        <w:rPr>
          <w:rFonts w:eastAsia="細明體"/>
          <w:kern w:val="2"/>
          <w:szCs w:val="24"/>
          <w:lang w:eastAsia="zh-TW"/>
        </w:rPr>
        <w:t xml:space="preserve">IF </w:t>
      </w:r>
      <w:r w:rsidRPr="00701852">
        <w:rPr>
          <w:rFonts w:eastAsia="細明體"/>
          <w:kern w:val="2"/>
          <w:szCs w:val="24"/>
          <w:lang w:eastAsia="zh-TW"/>
        </w:rPr>
        <w:t>輸入</w:t>
      </w:r>
      <w:r w:rsidRPr="00701852">
        <w:rPr>
          <w:rFonts w:eastAsia="細明體"/>
          <w:kern w:val="2"/>
          <w:szCs w:val="24"/>
          <w:lang w:eastAsia="zh-TW"/>
        </w:rPr>
        <w:t>.</w:t>
      </w:r>
      <w:r w:rsidRPr="00A32D2E">
        <w:rPr>
          <w:rFonts w:eastAsia="細明體" w:hint="eastAsia"/>
          <w:kern w:val="2"/>
          <w:szCs w:val="24"/>
          <w:lang w:eastAsia="zh-TW"/>
        </w:rPr>
        <w:t>抽取日期</w:t>
      </w:r>
      <w:r w:rsidRPr="00A32D2E">
        <w:rPr>
          <w:rFonts w:eastAsia="細明體" w:hint="eastAsia"/>
          <w:kern w:val="2"/>
          <w:szCs w:val="24"/>
          <w:lang w:eastAsia="zh-TW"/>
        </w:rPr>
        <w:t>_</w:t>
      </w:r>
      <w:r>
        <w:rPr>
          <w:rFonts w:eastAsia="細明體" w:hint="eastAsia"/>
          <w:kern w:val="2"/>
          <w:szCs w:val="24"/>
          <w:lang w:eastAsia="zh-TW"/>
        </w:rPr>
        <w:t>迄</w:t>
      </w:r>
      <w:r>
        <w:rPr>
          <w:rFonts w:eastAsia="細明體" w:hint="eastAsia"/>
          <w:kern w:val="2"/>
          <w:szCs w:val="24"/>
          <w:lang w:eastAsia="zh-TW"/>
        </w:rPr>
        <w:t xml:space="preserve"> </w:t>
      </w:r>
      <w:r w:rsidRPr="00701852">
        <w:rPr>
          <w:lang w:eastAsia="zh-TW"/>
        </w:rPr>
        <w:t>不是空的</w:t>
      </w:r>
    </w:p>
    <w:p w:rsidR="00744B07" w:rsidRDefault="00744B07" w:rsidP="003230D6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hint="eastAsia"/>
          <w:lang w:eastAsia="zh-TW"/>
        </w:rPr>
        <w:t>A.</w:t>
      </w:r>
      <w:r>
        <w:rPr>
          <w:rFonts w:hint="eastAsia"/>
          <w:lang w:eastAsia="zh-TW"/>
        </w:rPr>
        <w:t>覆核日期</w:t>
      </w:r>
      <w:r w:rsidRPr="00701852">
        <w:rPr>
          <w:lang w:eastAsia="zh-TW"/>
        </w:rPr>
        <w:t xml:space="preserve"> </w:t>
      </w:r>
      <w:r>
        <w:rPr>
          <w:rFonts w:hint="eastAsia"/>
          <w:lang w:eastAsia="zh-TW"/>
        </w:rPr>
        <w:t>&lt;</w:t>
      </w:r>
      <w:r w:rsidRPr="00701852">
        <w:rPr>
          <w:rFonts w:eastAsia="細明體"/>
          <w:lang w:eastAsia="zh-TW"/>
        </w:rPr>
        <w:t>=</w:t>
      </w:r>
      <w:r w:rsidRPr="00701852">
        <w:rPr>
          <w:rFonts w:eastAsia="細明體"/>
          <w:kern w:val="2"/>
          <w:szCs w:val="24"/>
          <w:lang w:eastAsia="zh-TW"/>
        </w:rPr>
        <w:t>輸入</w:t>
      </w:r>
      <w:r w:rsidRPr="00701852">
        <w:rPr>
          <w:rFonts w:eastAsia="細明體"/>
          <w:kern w:val="2"/>
          <w:szCs w:val="24"/>
          <w:lang w:eastAsia="zh-TW"/>
        </w:rPr>
        <w:t>.</w:t>
      </w:r>
      <w:r w:rsidRPr="00A32D2E">
        <w:rPr>
          <w:rFonts w:eastAsia="細明體" w:hint="eastAsia"/>
          <w:kern w:val="2"/>
          <w:szCs w:val="24"/>
          <w:lang w:eastAsia="zh-TW"/>
        </w:rPr>
        <w:t>抽取日期</w:t>
      </w:r>
      <w:r w:rsidRPr="00A32D2E">
        <w:rPr>
          <w:rFonts w:eastAsia="細明體" w:hint="eastAsia"/>
          <w:kern w:val="2"/>
          <w:szCs w:val="24"/>
          <w:lang w:eastAsia="zh-TW"/>
        </w:rPr>
        <w:t>_</w:t>
      </w:r>
      <w:r>
        <w:rPr>
          <w:rFonts w:eastAsia="細明體" w:hint="eastAsia"/>
          <w:kern w:val="2"/>
          <w:szCs w:val="24"/>
          <w:lang w:eastAsia="zh-TW"/>
        </w:rPr>
        <w:t>迄</w:t>
      </w:r>
    </w:p>
    <w:p w:rsidR="00284CE3" w:rsidRDefault="0037416A" w:rsidP="003230D6">
      <w:pPr>
        <w:pStyle w:val="Tabletext"/>
        <w:keepLines w:val="0"/>
        <w:numPr>
          <w:ilvl w:val="3"/>
          <w:numId w:val="1"/>
        </w:numPr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GROUP</w:t>
      </w:r>
      <w:r w:rsidR="00284CE3">
        <w:rPr>
          <w:rFonts w:hint="eastAsia"/>
          <w:kern w:val="2"/>
          <w:szCs w:val="24"/>
          <w:lang w:eastAsia="zh-TW"/>
        </w:rPr>
        <w:t xml:space="preserve"> BY</w:t>
      </w:r>
      <w:r w:rsidR="00050545">
        <w:rPr>
          <w:rFonts w:hint="eastAsia"/>
          <w:kern w:val="2"/>
          <w:szCs w:val="24"/>
          <w:lang w:eastAsia="zh-TW"/>
        </w:rPr>
        <w:t xml:space="preserve"> </w:t>
      </w:r>
      <w:r w:rsidR="00050545" w:rsidRPr="00DA27C1">
        <w:rPr>
          <w:rFonts w:hint="eastAsia"/>
          <w:kern w:val="2"/>
          <w:szCs w:val="24"/>
          <w:lang w:eastAsia="zh-TW"/>
        </w:rPr>
        <w:t>B.</w:t>
      </w:r>
      <w:r w:rsidR="00050545" w:rsidRPr="00DA27C1">
        <w:rPr>
          <w:rFonts w:hint="eastAsia"/>
          <w:kern w:val="2"/>
          <w:szCs w:val="24"/>
          <w:lang w:eastAsia="zh-TW"/>
        </w:rPr>
        <w:t>事故人</w:t>
      </w:r>
      <w:r w:rsidR="00050545" w:rsidRPr="00DA27C1">
        <w:rPr>
          <w:rFonts w:hint="eastAsia"/>
          <w:kern w:val="2"/>
          <w:szCs w:val="24"/>
          <w:lang w:eastAsia="zh-TW"/>
        </w:rPr>
        <w:t>ID+</w:t>
      </w:r>
      <w:r w:rsidR="00167775">
        <w:rPr>
          <w:rFonts w:hint="eastAsia"/>
          <w:kern w:val="2"/>
          <w:szCs w:val="24"/>
          <w:lang w:eastAsia="zh-TW"/>
        </w:rPr>
        <w:t>B.</w:t>
      </w:r>
      <w:r w:rsidR="00167775">
        <w:rPr>
          <w:rFonts w:hint="eastAsia"/>
          <w:kern w:val="2"/>
          <w:szCs w:val="24"/>
          <w:lang w:eastAsia="zh-TW"/>
        </w:rPr>
        <w:t>帳務日期</w:t>
      </w:r>
      <w:r w:rsidR="00167775" w:rsidRPr="00AD0D63">
        <w:rPr>
          <w:rFonts w:hint="eastAsia"/>
          <w:kern w:val="2"/>
          <w:szCs w:val="24"/>
          <w:lang w:eastAsia="zh-TW"/>
        </w:rPr>
        <w:t xml:space="preserve">+ </w:t>
      </w:r>
      <w:r w:rsidR="00167775">
        <w:rPr>
          <w:rFonts w:hint="eastAsia"/>
          <w:kern w:val="2"/>
          <w:szCs w:val="24"/>
          <w:lang w:eastAsia="zh-TW"/>
        </w:rPr>
        <w:t>B.</w:t>
      </w:r>
      <w:r w:rsidR="00167775">
        <w:rPr>
          <w:rFonts w:hint="eastAsia"/>
          <w:kern w:val="2"/>
          <w:szCs w:val="24"/>
          <w:lang w:eastAsia="zh-TW"/>
        </w:rPr>
        <w:t>事故日期</w:t>
      </w:r>
      <w:r w:rsidR="00167775" w:rsidRPr="00AD0D63">
        <w:rPr>
          <w:rFonts w:hint="eastAsia"/>
          <w:kern w:val="2"/>
          <w:szCs w:val="24"/>
          <w:lang w:eastAsia="zh-TW"/>
        </w:rPr>
        <w:t xml:space="preserve">+ </w:t>
      </w:r>
      <w:r w:rsidR="00167775">
        <w:rPr>
          <w:rFonts w:hint="eastAsia"/>
          <w:kern w:val="2"/>
          <w:szCs w:val="24"/>
          <w:lang w:eastAsia="zh-TW"/>
        </w:rPr>
        <w:t>B.</w:t>
      </w:r>
      <w:r w:rsidR="00167775">
        <w:rPr>
          <w:rFonts w:hint="eastAsia"/>
          <w:kern w:val="2"/>
          <w:szCs w:val="24"/>
          <w:lang w:eastAsia="zh-TW"/>
        </w:rPr>
        <w:t>住院起日</w:t>
      </w:r>
      <w:r w:rsidR="00167775">
        <w:rPr>
          <w:rFonts w:hint="eastAsia"/>
          <w:kern w:val="2"/>
          <w:szCs w:val="24"/>
          <w:lang w:eastAsia="zh-TW"/>
        </w:rPr>
        <w:t>+B.</w:t>
      </w:r>
      <w:r w:rsidR="00167775">
        <w:rPr>
          <w:rFonts w:hint="eastAsia"/>
          <w:kern w:val="2"/>
          <w:szCs w:val="24"/>
          <w:lang w:eastAsia="zh-TW"/>
        </w:rPr>
        <w:t>受理編號</w:t>
      </w:r>
      <w:r w:rsidR="00167775">
        <w:rPr>
          <w:rFonts w:hint="eastAsia"/>
          <w:kern w:val="2"/>
          <w:szCs w:val="24"/>
          <w:lang w:eastAsia="zh-TW"/>
        </w:rPr>
        <w:t>+</w:t>
      </w:r>
      <w:r w:rsidR="00050545" w:rsidRPr="00DA27C1">
        <w:rPr>
          <w:rFonts w:hint="eastAsia"/>
          <w:kern w:val="2"/>
          <w:szCs w:val="24"/>
          <w:lang w:eastAsia="zh-TW"/>
        </w:rPr>
        <w:t>B.</w:t>
      </w:r>
      <w:r w:rsidR="00050545" w:rsidRPr="00DA27C1">
        <w:rPr>
          <w:rFonts w:ascii="細明體" w:eastAsia="細明體" w:hAnsi="細明體" w:hint="eastAsia"/>
          <w:lang w:eastAsia="zh-TW"/>
        </w:rPr>
        <w:t>保單號</w:t>
      </w:r>
      <w:r w:rsidR="00050545" w:rsidRPr="00AD0D63">
        <w:rPr>
          <w:rFonts w:hint="eastAsia"/>
          <w:kern w:val="2"/>
          <w:szCs w:val="24"/>
          <w:lang w:eastAsia="zh-TW"/>
        </w:rPr>
        <w:t>碼</w:t>
      </w:r>
      <w:r w:rsidR="00050545" w:rsidRPr="00AD0D63">
        <w:rPr>
          <w:rFonts w:hint="eastAsia"/>
          <w:kern w:val="2"/>
          <w:szCs w:val="24"/>
          <w:lang w:eastAsia="zh-TW"/>
        </w:rPr>
        <w:t>+B.</w:t>
      </w:r>
      <w:r w:rsidR="00050545" w:rsidRPr="00AD0D63">
        <w:rPr>
          <w:rFonts w:hint="eastAsia"/>
          <w:kern w:val="2"/>
          <w:szCs w:val="24"/>
          <w:lang w:eastAsia="zh-TW"/>
        </w:rPr>
        <w:t>險別</w:t>
      </w:r>
    </w:p>
    <w:p w:rsidR="00F9360D" w:rsidRDefault="00F9360D" w:rsidP="003230D6">
      <w:pPr>
        <w:pStyle w:val="Tabletext"/>
        <w:keepLines w:val="0"/>
        <w:numPr>
          <w:ilvl w:val="3"/>
          <w:numId w:val="1"/>
        </w:numPr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取得</w:t>
      </w:r>
      <w:r>
        <w:rPr>
          <w:rFonts w:hint="eastAsia"/>
          <w:kern w:val="2"/>
          <w:szCs w:val="24"/>
          <w:lang w:eastAsia="zh-TW"/>
        </w:rPr>
        <w:t xml:space="preserve"> SUM</w:t>
      </w:r>
      <w:r w:rsidR="00435D84">
        <w:rPr>
          <w:rFonts w:hint="eastAsia"/>
          <w:kern w:val="2"/>
          <w:szCs w:val="24"/>
          <w:lang w:eastAsia="zh-TW"/>
        </w:rPr>
        <w:t>(B.</w:t>
      </w:r>
      <w:r w:rsidR="00435D84">
        <w:rPr>
          <w:rFonts w:ascii="細明體" w:eastAsia="細明體" w:hAnsi="細明體" w:hint="eastAsia"/>
          <w:lang w:eastAsia="zh-TW"/>
        </w:rPr>
        <w:t>給付天數</w:t>
      </w:r>
      <w:r w:rsidR="00435D84">
        <w:rPr>
          <w:rFonts w:hint="eastAsia"/>
          <w:kern w:val="2"/>
          <w:szCs w:val="24"/>
          <w:lang w:eastAsia="zh-TW"/>
        </w:rPr>
        <w:t>)</w:t>
      </w:r>
      <w:r w:rsidR="00435D84">
        <w:rPr>
          <w:rFonts w:hint="eastAsia"/>
          <w:kern w:val="2"/>
          <w:szCs w:val="24"/>
          <w:lang w:eastAsia="zh-TW"/>
        </w:rPr>
        <w:t>、</w:t>
      </w:r>
      <w:r w:rsidR="00435D84">
        <w:rPr>
          <w:rFonts w:hint="eastAsia"/>
          <w:kern w:val="2"/>
          <w:szCs w:val="24"/>
          <w:lang w:eastAsia="zh-TW"/>
        </w:rPr>
        <w:t>COUNT(*)</w:t>
      </w:r>
      <w:r w:rsidR="0072673C">
        <w:rPr>
          <w:rFonts w:hint="eastAsia"/>
          <w:kern w:val="2"/>
          <w:szCs w:val="24"/>
          <w:lang w:eastAsia="zh-TW"/>
        </w:rPr>
        <w:t xml:space="preserve"> (</w:t>
      </w:r>
      <w:r w:rsidR="0072673C" w:rsidRPr="0072673C">
        <w:rPr>
          <w:kern w:val="2"/>
          <w:szCs w:val="24"/>
          <w:lang w:eastAsia="zh-TW"/>
        </w:rPr>
        <w:sym w:font="Wingdings" w:char="F0DF"/>
      </w:r>
      <w:r w:rsidR="0072673C">
        <w:rPr>
          <w:rFonts w:hint="eastAsia"/>
          <w:kern w:val="2"/>
          <w:szCs w:val="24"/>
          <w:lang w:eastAsia="zh-TW"/>
        </w:rPr>
        <w:t>理賠次數</w:t>
      </w:r>
      <w:r w:rsidR="0072673C">
        <w:rPr>
          <w:rFonts w:hint="eastAsia"/>
          <w:kern w:val="2"/>
          <w:szCs w:val="24"/>
          <w:lang w:eastAsia="zh-TW"/>
        </w:rPr>
        <w:t>)</w:t>
      </w:r>
    </w:p>
    <w:p w:rsidR="00BE00A6" w:rsidRPr="00701852" w:rsidRDefault="00BE00A6" w:rsidP="003230D6">
      <w:pPr>
        <w:pStyle w:val="Tabletext"/>
        <w:keepLines w:val="0"/>
        <w:numPr>
          <w:ilvl w:val="3"/>
          <w:numId w:val="1"/>
        </w:numPr>
        <w:spacing w:after="0" w:line="240" w:lineRule="auto"/>
        <w:ind w:left="1984" w:hanging="708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IF NOT FND</w:t>
      </w:r>
    </w:p>
    <w:p w:rsidR="00BE00A6" w:rsidRPr="00701852" w:rsidRDefault="00BE00A6" w:rsidP="003230D6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不視為錯誤</w:t>
      </w:r>
    </w:p>
    <w:p w:rsidR="00BE00A6" w:rsidRPr="00701852" w:rsidRDefault="00BE00A6" w:rsidP="003230D6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傳出錯誤訊息：</w:t>
      </w:r>
      <w:r w:rsidRPr="00701852">
        <w:rPr>
          <w:kern w:val="2"/>
          <w:szCs w:val="24"/>
          <w:lang w:eastAsia="zh-TW"/>
        </w:rPr>
        <w:t>’</w:t>
      </w:r>
      <w:r w:rsidR="00085998">
        <w:rPr>
          <w:rFonts w:eastAsia="細明體" w:hint="eastAsia"/>
          <w:kern w:val="2"/>
          <w:szCs w:val="24"/>
          <w:lang w:eastAsia="zh-TW"/>
        </w:rPr>
        <w:t>癌症浮濫就診</w:t>
      </w:r>
      <w:r w:rsidRPr="00701852">
        <w:rPr>
          <w:kern w:val="2"/>
          <w:szCs w:val="24"/>
          <w:lang w:eastAsia="zh-TW"/>
        </w:rPr>
        <w:t>資料有誤，查無</w:t>
      </w:r>
      <w:r w:rsidR="00085998">
        <w:rPr>
          <w:rFonts w:eastAsia="細明體" w:hint="eastAsia"/>
          <w:kern w:val="2"/>
          <w:szCs w:val="24"/>
          <w:lang w:eastAsia="zh-TW"/>
        </w:rPr>
        <w:t>癌症浮濫就診</w:t>
      </w:r>
      <w:r w:rsidRPr="00701852">
        <w:rPr>
          <w:kern w:val="2"/>
          <w:szCs w:val="24"/>
          <w:lang w:eastAsia="zh-TW"/>
        </w:rPr>
        <w:t>資料</w:t>
      </w:r>
      <w:r w:rsidRPr="00701852">
        <w:rPr>
          <w:kern w:val="2"/>
          <w:szCs w:val="24"/>
          <w:lang w:eastAsia="zh-TW"/>
        </w:rPr>
        <w:t>’</w:t>
      </w:r>
    </w:p>
    <w:p w:rsidR="00BE00A6" w:rsidRPr="00701852" w:rsidRDefault="00BE00A6" w:rsidP="003230D6">
      <w:pPr>
        <w:pStyle w:val="Tabletext"/>
        <w:keepLines w:val="0"/>
        <w:numPr>
          <w:ilvl w:val="3"/>
          <w:numId w:val="1"/>
        </w:numPr>
        <w:spacing w:after="0" w:line="240" w:lineRule="auto"/>
        <w:ind w:left="1984" w:hanging="708"/>
        <w:rPr>
          <w:rFonts w:eastAsia="細明體"/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紀錄</w:t>
      </w:r>
      <w:r w:rsidRPr="00701852">
        <w:rPr>
          <w:rFonts w:eastAsia="細明體"/>
          <w:kern w:val="2"/>
          <w:szCs w:val="24"/>
          <w:lang w:eastAsia="zh-TW"/>
        </w:rPr>
        <w:t>件數：</w:t>
      </w:r>
      <w:r w:rsidRPr="00701852">
        <w:rPr>
          <w:bCs/>
          <w:lang w:eastAsia="zh-TW"/>
        </w:rPr>
        <w:t xml:space="preserve">CALL </w:t>
      </w:r>
      <w:r w:rsidRPr="00701852">
        <w:rPr>
          <w:kern w:val="2"/>
          <w:szCs w:val="24"/>
          <w:lang w:eastAsia="zh-TW"/>
        </w:rPr>
        <w:t>批次作業件數紀錄模組</w:t>
      </w:r>
      <w:r w:rsidRPr="00701852">
        <w:rPr>
          <w:kern w:val="2"/>
          <w:szCs w:val="24"/>
          <w:lang w:eastAsia="zh-TW"/>
        </w:rPr>
        <w:t>CountManager.java</w:t>
      </w:r>
      <w:r w:rsidRPr="00701852">
        <w:rPr>
          <w:rFonts w:eastAsia="細明體"/>
          <w:kern w:val="2"/>
          <w:szCs w:val="24"/>
          <w:lang w:eastAsia="zh-TW"/>
        </w:rPr>
        <w:t>（即時寫出去）</w:t>
      </w:r>
    </w:p>
    <w:p w:rsidR="00BE00A6" w:rsidRPr="00701852" w:rsidRDefault="00BE00A6" w:rsidP="003230D6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METHOD_NAME = "</w:t>
      </w:r>
      <w:r w:rsidR="00085998">
        <w:rPr>
          <w:rFonts w:eastAsia="細明體" w:hint="eastAsia"/>
          <w:kern w:val="2"/>
          <w:szCs w:val="24"/>
          <w:lang w:eastAsia="zh-TW"/>
        </w:rPr>
        <w:t>癌症浮濫就診</w:t>
      </w:r>
      <w:r w:rsidRPr="00701852">
        <w:rPr>
          <w:kern w:val="2"/>
          <w:szCs w:val="24"/>
          <w:lang w:eastAsia="zh-TW"/>
        </w:rPr>
        <w:t>資料</w:t>
      </w:r>
      <w:r w:rsidRPr="00701852">
        <w:rPr>
          <w:kern w:val="2"/>
          <w:szCs w:val="24"/>
          <w:lang w:eastAsia="zh-TW"/>
        </w:rPr>
        <w:t>"</w:t>
      </w:r>
    </w:p>
    <w:p w:rsidR="00BE00A6" w:rsidRPr="00701852" w:rsidRDefault="00BE00A6" w:rsidP="003230D6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COUNT</w:t>
      </w:r>
      <w:r w:rsidRPr="00701852">
        <w:rPr>
          <w:kern w:val="2"/>
          <w:szCs w:val="24"/>
          <w:lang w:eastAsia="zh-TW"/>
        </w:rPr>
        <w:t>件數：</w:t>
      </w:r>
      <w:r w:rsidRPr="00701852">
        <w:rPr>
          <w:kern w:val="2"/>
          <w:szCs w:val="24"/>
          <w:lang w:eastAsia="zh-TW"/>
        </w:rPr>
        <w:t>STEP</w:t>
      </w:r>
      <w:r w:rsidR="00085998">
        <w:rPr>
          <w:rFonts w:hint="eastAsia"/>
          <w:kern w:val="2"/>
          <w:szCs w:val="24"/>
          <w:lang w:eastAsia="zh-TW"/>
        </w:rPr>
        <w:t>6</w:t>
      </w:r>
      <w:r w:rsidRPr="00701852">
        <w:rPr>
          <w:kern w:val="2"/>
          <w:szCs w:val="24"/>
          <w:lang w:eastAsia="zh-TW"/>
        </w:rPr>
        <w:t>讀取的件數。</w:t>
      </w:r>
    </w:p>
    <w:p w:rsidR="00BE00A6" w:rsidRPr="000371CC" w:rsidRDefault="00BE00A6" w:rsidP="003230D6">
      <w:pPr>
        <w:pStyle w:val="Tabletext"/>
        <w:keepLines w:val="0"/>
        <w:numPr>
          <w:ilvl w:val="2"/>
          <w:numId w:val="1"/>
        </w:numPr>
        <w:spacing w:after="0" w:line="240" w:lineRule="auto"/>
        <w:rPr>
          <w:kern w:val="2"/>
          <w:szCs w:val="24"/>
          <w:shd w:val="pct15" w:color="auto" w:fill="FFFFFF"/>
          <w:lang w:eastAsia="zh-TW"/>
        </w:rPr>
      </w:pPr>
      <w:r w:rsidRPr="00701852">
        <w:rPr>
          <w:kern w:val="2"/>
          <w:szCs w:val="24"/>
          <w:shd w:val="pct15" w:color="auto" w:fill="FFFFFF"/>
          <w:lang w:eastAsia="zh-TW"/>
        </w:rPr>
        <w:t>逐筆讀取</w:t>
      </w:r>
      <w:r w:rsidR="000C116D" w:rsidRPr="000C116D">
        <w:rPr>
          <w:rFonts w:hint="eastAsia"/>
          <w:kern w:val="2"/>
          <w:szCs w:val="24"/>
          <w:shd w:val="pct15" w:color="auto" w:fill="FFFFFF"/>
          <w:lang w:eastAsia="zh-TW"/>
        </w:rPr>
        <w:t>癌症浮濫就診</w:t>
      </w:r>
      <w:r w:rsidRPr="000371CC">
        <w:rPr>
          <w:kern w:val="2"/>
          <w:szCs w:val="24"/>
          <w:shd w:val="pct15" w:color="auto" w:fill="FFFFFF"/>
          <w:lang w:eastAsia="zh-TW"/>
        </w:rPr>
        <w:t>資訊：</w:t>
      </w:r>
    </w:p>
    <w:p w:rsidR="00BE00A6" w:rsidRPr="003E24EA" w:rsidRDefault="00BE00A6" w:rsidP="003230D6">
      <w:pPr>
        <w:pStyle w:val="Tabletext"/>
        <w:keepLines w:val="0"/>
        <w:numPr>
          <w:ilvl w:val="3"/>
          <w:numId w:val="1"/>
        </w:numPr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 w:rsidRPr="003E24EA">
        <w:rPr>
          <w:kern w:val="2"/>
          <w:szCs w:val="24"/>
          <w:lang w:eastAsia="zh-TW"/>
        </w:rPr>
        <w:t>同一</w:t>
      </w:r>
      <w:r w:rsidR="00581D98" w:rsidRPr="003E24EA">
        <w:rPr>
          <w:rFonts w:hint="eastAsia"/>
          <w:kern w:val="2"/>
          <w:szCs w:val="24"/>
          <w:lang w:eastAsia="zh-TW"/>
        </w:rPr>
        <w:t>B.</w:t>
      </w:r>
      <w:r w:rsidR="00581D98" w:rsidRPr="003E24EA">
        <w:rPr>
          <w:rFonts w:hint="eastAsia"/>
          <w:kern w:val="2"/>
          <w:szCs w:val="24"/>
          <w:lang w:eastAsia="zh-TW"/>
        </w:rPr>
        <w:t>事故人</w:t>
      </w:r>
      <w:r w:rsidR="00581D98" w:rsidRPr="003E24EA">
        <w:rPr>
          <w:rFonts w:hint="eastAsia"/>
          <w:kern w:val="2"/>
          <w:szCs w:val="24"/>
          <w:lang w:eastAsia="zh-TW"/>
        </w:rPr>
        <w:t>ID</w:t>
      </w:r>
      <w:r w:rsidRPr="003E24EA">
        <w:rPr>
          <w:kern w:val="2"/>
          <w:szCs w:val="24"/>
          <w:lang w:eastAsia="zh-TW"/>
        </w:rPr>
        <w:t>視為一組：</w:t>
      </w:r>
    </w:p>
    <w:p w:rsidR="00BE00A6" w:rsidRDefault="00BE00A6" w:rsidP="003230D6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換組時</w:t>
      </w:r>
      <w:r w:rsidR="00524AD1">
        <w:rPr>
          <w:rFonts w:hint="eastAsia"/>
          <w:kern w:val="2"/>
          <w:szCs w:val="24"/>
          <w:lang w:eastAsia="zh-TW"/>
        </w:rPr>
        <w:t>處理</w:t>
      </w:r>
      <w:r>
        <w:rPr>
          <w:rFonts w:hint="eastAsia"/>
          <w:kern w:val="2"/>
          <w:szCs w:val="24"/>
          <w:lang w:eastAsia="zh-TW"/>
        </w:rPr>
        <w:t>：</w:t>
      </w:r>
    </w:p>
    <w:p w:rsidR="00BE00A6" w:rsidRDefault="00BE00A6" w:rsidP="003230D6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B.</w:t>
      </w:r>
      <w:r>
        <w:rPr>
          <w:rFonts w:hint="eastAsia"/>
          <w:kern w:val="2"/>
          <w:szCs w:val="24"/>
          <w:lang w:eastAsia="zh-TW"/>
        </w:rPr>
        <w:t>事故人</w:t>
      </w:r>
      <w:r>
        <w:rPr>
          <w:rFonts w:hint="eastAsia"/>
          <w:kern w:val="2"/>
          <w:szCs w:val="24"/>
          <w:lang w:eastAsia="zh-TW"/>
        </w:rPr>
        <w:t xml:space="preserve">ID &lt;&gt; </w:t>
      </w:r>
      <w:r>
        <w:rPr>
          <w:rFonts w:hint="eastAsia"/>
          <w:kern w:val="2"/>
          <w:szCs w:val="24"/>
          <w:lang w:eastAsia="zh-TW"/>
        </w:rPr>
        <w:t>前一筆事故人</w:t>
      </w:r>
      <w:r>
        <w:rPr>
          <w:rFonts w:hint="eastAsia"/>
          <w:kern w:val="2"/>
          <w:szCs w:val="24"/>
          <w:lang w:eastAsia="zh-TW"/>
        </w:rPr>
        <w:t>ID</w:t>
      </w:r>
    </w:p>
    <w:p w:rsidR="00520A1A" w:rsidRPr="00520A1A" w:rsidRDefault="00520A1A" w:rsidP="003230D6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資料清空：</w:t>
      </w:r>
    </w:p>
    <w:p w:rsidR="006F0241" w:rsidRPr="0053270D" w:rsidRDefault="006F0241" w:rsidP="003230D6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清空</w:t>
      </w:r>
      <w:r w:rsidRPr="008F708B">
        <w:rPr>
          <w:rFonts w:hint="eastAsia"/>
          <w:b/>
          <w:kern w:val="2"/>
          <w:szCs w:val="24"/>
          <w:lang w:eastAsia="zh-TW"/>
        </w:rPr>
        <w:t>計算</w:t>
      </w:r>
      <w:r w:rsidRPr="008F708B">
        <w:rPr>
          <w:rFonts w:hint="eastAsia"/>
          <w:b/>
          <w:kern w:val="2"/>
          <w:szCs w:val="24"/>
          <w:lang w:eastAsia="zh-TW"/>
        </w:rPr>
        <w:t>LIST</w:t>
      </w:r>
    </w:p>
    <w:p w:rsidR="0053270D" w:rsidRPr="006F0241" w:rsidRDefault="0053270D" w:rsidP="003230D6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清空</w:t>
      </w:r>
      <w:r w:rsidRPr="008F708B">
        <w:rPr>
          <w:rFonts w:hint="eastAsia"/>
          <w:b/>
          <w:kern w:val="2"/>
          <w:szCs w:val="24"/>
          <w:lang w:eastAsia="zh-TW"/>
        </w:rPr>
        <w:t>計算</w:t>
      </w:r>
      <w:r>
        <w:rPr>
          <w:rFonts w:hint="eastAsia"/>
          <w:b/>
          <w:kern w:val="2"/>
          <w:szCs w:val="24"/>
          <w:lang w:eastAsia="zh-TW"/>
        </w:rPr>
        <w:t>合計</w:t>
      </w:r>
      <w:r w:rsidRPr="008F708B">
        <w:rPr>
          <w:rFonts w:hint="eastAsia"/>
          <w:b/>
          <w:kern w:val="2"/>
          <w:szCs w:val="24"/>
          <w:lang w:eastAsia="zh-TW"/>
        </w:rPr>
        <w:t>LIST</w:t>
      </w:r>
    </w:p>
    <w:p w:rsidR="006F0241" w:rsidRPr="006F0241" w:rsidRDefault="00520A1A" w:rsidP="003230D6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F0241">
        <w:rPr>
          <w:rFonts w:ascii="Arial" w:cs="Arial" w:hint="eastAsia"/>
          <w:lang w:eastAsia="zh-TW"/>
        </w:rPr>
        <w:t>O_</w:t>
      </w:r>
      <w:r w:rsidRPr="006F0241">
        <w:rPr>
          <w:rFonts w:ascii="Arial" w:cs="Arial" w:hint="eastAsia"/>
          <w:lang w:eastAsia="zh-TW"/>
        </w:rPr>
        <w:t>最早罹癌日</w:t>
      </w:r>
      <w:r w:rsidRPr="006F0241">
        <w:rPr>
          <w:rFonts w:ascii="Arial" w:cs="Arial" w:hint="eastAsia"/>
          <w:lang w:eastAsia="zh-TW"/>
        </w:rPr>
        <w:t xml:space="preserve"> = </w:t>
      </w:r>
      <w:r w:rsidRPr="006F0241">
        <w:rPr>
          <w:rFonts w:ascii="Arial" w:cs="Arial"/>
          <w:lang w:eastAsia="zh-TW"/>
        </w:rPr>
        <w:t>“”</w:t>
      </w:r>
    </w:p>
    <w:p w:rsidR="00F40542" w:rsidRDefault="00F40542" w:rsidP="003230D6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Arial" w:cs="Arial" w:hint="eastAsia"/>
          <w:lang w:eastAsia="zh-TW"/>
        </w:rPr>
      </w:pPr>
      <w:r>
        <w:rPr>
          <w:rFonts w:ascii="Arial" w:cs="Arial" w:hint="eastAsia"/>
          <w:lang w:eastAsia="zh-TW"/>
        </w:rPr>
        <w:t>中間計算變數：</w:t>
      </w:r>
    </w:p>
    <w:p w:rsidR="00520A1A" w:rsidRPr="00DB0C94" w:rsidRDefault="00520A1A" w:rsidP="003230D6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ascii="Arial" w:cs="Arial" w:hint="eastAsia"/>
          <w:lang w:eastAsia="zh-TW"/>
        </w:rPr>
      </w:pPr>
      <w:r w:rsidRPr="00DB0C94">
        <w:rPr>
          <w:rFonts w:ascii="Arial" w:cs="Arial" w:hint="eastAsia"/>
          <w:lang w:eastAsia="zh-TW"/>
        </w:rPr>
        <w:t>O</w:t>
      </w:r>
      <w:r w:rsidRPr="00DB0C94">
        <w:rPr>
          <w:rFonts w:ascii="Arial" w:cs="Arial" w:hint="eastAsia"/>
          <w:lang w:eastAsia="zh-TW"/>
        </w:rPr>
        <w:t>住院天數</w:t>
      </w:r>
      <w:r w:rsidRPr="00DB0C94">
        <w:rPr>
          <w:rFonts w:ascii="Arial" w:cs="Arial" w:hint="eastAsia"/>
          <w:lang w:eastAsia="zh-TW"/>
        </w:rPr>
        <w:t>_1-3</w:t>
      </w:r>
      <w:r w:rsidRPr="00DB0C94">
        <w:rPr>
          <w:rFonts w:ascii="Arial" w:cs="Arial" w:hint="eastAsia"/>
          <w:lang w:eastAsia="zh-TW"/>
        </w:rPr>
        <w:t>年</w:t>
      </w:r>
      <w:r w:rsidRPr="008B5874">
        <w:rPr>
          <w:rFonts w:hint="eastAsia"/>
          <w:kern w:val="2"/>
          <w:szCs w:val="24"/>
          <w:lang w:eastAsia="zh-TW"/>
        </w:rPr>
        <w:t>= 0</w:t>
      </w:r>
    </w:p>
    <w:p w:rsidR="00520A1A" w:rsidRPr="00DB0C94" w:rsidRDefault="00520A1A" w:rsidP="003230D6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ascii="Arial" w:cs="Arial" w:hint="eastAsia"/>
          <w:lang w:eastAsia="zh-TW"/>
        </w:rPr>
      </w:pPr>
      <w:r w:rsidRPr="00DB0C94">
        <w:rPr>
          <w:rFonts w:ascii="Arial" w:cs="Arial" w:hint="eastAsia"/>
          <w:lang w:eastAsia="zh-TW"/>
        </w:rPr>
        <w:t>O</w:t>
      </w:r>
      <w:r w:rsidRPr="00DB0C94">
        <w:rPr>
          <w:rFonts w:ascii="Arial" w:cs="Arial" w:hint="eastAsia"/>
          <w:lang w:eastAsia="zh-TW"/>
        </w:rPr>
        <w:t>住院天數</w:t>
      </w:r>
      <w:r w:rsidRPr="00DB0C94">
        <w:rPr>
          <w:rFonts w:ascii="Arial" w:cs="Arial" w:hint="eastAsia"/>
          <w:lang w:eastAsia="zh-TW"/>
        </w:rPr>
        <w:t>_3-5</w:t>
      </w:r>
      <w:r w:rsidRPr="00DB0C94">
        <w:rPr>
          <w:rFonts w:ascii="Arial" w:cs="Arial" w:hint="eastAsia"/>
          <w:lang w:eastAsia="zh-TW"/>
        </w:rPr>
        <w:t>年</w:t>
      </w:r>
      <w:r w:rsidRPr="008B5874">
        <w:rPr>
          <w:rFonts w:hint="eastAsia"/>
          <w:kern w:val="2"/>
          <w:szCs w:val="24"/>
          <w:lang w:eastAsia="zh-TW"/>
        </w:rPr>
        <w:t>= 0</w:t>
      </w:r>
    </w:p>
    <w:p w:rsidR="00520A1A" w:rsidRPr="00DB0C94" w:rsidRDefault="00520A1A" w:rsidP="003230D6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ascii="Arial" w:cs="Arial" w:hint="eastAsia"/>
          <w:lang w:eastAsia="zh-TW"/>
        </w:rPr>
      </w:pPr>
      <w:r w:rsidRPr="00DB0C94">
        <w:rPr>
          <w:rFonts w:ascii="Arial" w:cs="Arial" w:hint="eastAsia"/>
          <w:lang w:eastAsia="zh-TW"/>
        </w:rPr>
        <w:t>O</w:t>
      </w:r>
      <w:r w:rsidRPr="00DB0C94">
        <w:rPr>
          <w:rFonts w:ascii="Arial" w:cs="Arial" w:hint="eastAsia"/>
          <w:lang w:eastAsia="zh-TW"/>
        </w:rPr>
        <w:t>住院天數</w:t>
      </w:r>
      <w:r w:rsidRPr="00DB0C94">
        <w:rPr>
          <w:rFonts w:ascii="Arial" w:cs="Arial" w:hint="eastAsia"/>
          <w:lang w:eastAsia="zh-TW"/>
        </w:rPr>
        <w:t>_5</w:t>
      </w:r>
      <w:r w:rsidRPr="00DB0C94">
        <w:rPr>
          <w:rFonts w:ascii="Arial" w:cs="Arial" w:hint="eastAsia"/>
          <w:lang w:eastAsia="zh-TW"/>
        </w:rPr>
        <w:t>年</w:t>
      </w:r>
      <w:r w:rsidRPr="008B5874">
        <w:rPr>
          <w:rFonts w:hint="eastAsia"/>
          <w:kern w:val="2"/>
          <w:szCs w:val="24"/>
          <w:lang w:eastAsia="zh-TW"/>
        </w:rPr>
        <w:t>= 0</w:t>
      </w:r>
    </w:p>
    <w:p w:rsidR="00520A1A" w:rsidRPr="00DB0C94" w:rsidRDefault="00520A1A" w:rsidP="003230D6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ascii="Arial" w:cs="Arial" w:hint="eastAsia"/>
          <w:lang w:eastAsia="zh-TW"/>
        </w:rPr>
      </w:pPr>
      <w:r w:rsidRPr="00DB0C94">
        <w:rPr>
          <w:rFonts w:ascii="Arial" w:cs="Arial" w:hint="eastAsia"/>
          <w:lang w:eastAsia="zh-TW"/>
        </w:rPr>
        <w:t>O</w:t>
      </w:r>
      <w:r w:rsidRPr="00DB0C94">
        <w:rPr>
          <w:rFonts w:ascii="Arial" w:cs="Arial" w:hint="eastAsia"/>
          <w:lang w:eastAsia="zh-TW"/>
        </w:rPr>
        <w:t>住院次數</w:t>
      </w:r>
      <w:r w:rsidRPr="00DB0C94">
        <w:rPr>
          <w:rFonts w:ascii="Arial" w:cs="Arial" w:hint="eastAsia"/>
          <w:lang w:eastAsia="zh-TW"/>
        </w:rPr>
        <w:t>_1-3</w:t>
      </w:r>
      <w:r w:rsidRPr="00DB0C94">
        <w:rPr>
          <w:rFonts w:ascii="Arial" w:cs="Arial" w:hint="eastAsia"/>
          <w:lang w:eastAsia="zh-TW"/>
        </w:rPr>
        <w:t>年</w:t>
      </w:r>
      <w:r w:rsidRPr="008B5874">
        <w:rPr>
          <w:rFonts w:hint="eastAsia"/>
          <w:kern w:val="2"/>
          <w:szCs w:val="24"/>
          <w:lang w:eastAsia="zh-TW"/>
        </w:rPr>
        <w:t>= 0</w:t>
      </w:r>
    </w:p>
    <w:p w:rsidR="00520A1A" w:rsidRPr="00DB0C94" w:rsidRDefault="00520A1A" w:rsidP="003230D6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ascii="Arial" w:cs="Arial" w:hint="eastAsia"/>
          <w:lang w:eastAsia="zh-TW"/>
        </w:rPr>
      </w:pPr>
      <w:r w:rsidRPr="00DB0C94">
        <w:rPr>
          <w:rFonts w:ascii="Arial" w:cs="Arial" w:hint="eastAsia"/>
          <w:lang w:eastAsia="zh-TW"/>
        </w:rPr>
        <w:t>O</w:t>
      </w:r>
      <w:r w:rsidRPr="00DB0C94">
        <w:rPr>
          <w:rFonts w:ascii="Arial" w:cs="Arial" w:hint="eastAsia"/>
          <w:lang w:eastAsia="zh-TW"/>
        </w:rPr>
        <w:t>住院次數</w:t>
      </w:r>
      <w:r w:rsidRPr="00DB0C94">
        <w:rPr>
          <w:rFonts w:ascii="Arial" w:cs="Arial" w:hint="eastAsia"/>
          <w:lang w:eastAsia="zh-TW"/>
        </w:rPr>
        <w:t>_3-5</w:t>
      </w:r>
      <w:r w:rsidRPr="00DB0C94">
        <w:rPr>
          <w:rFonts w:ascii="Arial" w:cs="Arial" w:hint="eastAsia"/>
          <w:lang w:eastAsia="zh-TW"/>
        </w:rPr>
        <w:t>年</w:t>
      </w:r>
      <w:r w:rsidRPr="008B5874">
        <w:rPr>
          <w:rFonts w:hint="eastAsia"/>
          <w:kern w:val="2"/>
          <w:szCs w:val="24"/>
          <w:lang w:eastAsia="zh-TW"/>
        </w:rPr>
        <w:t>= 0</w:t>
      </w:r>
    </w:p>
    <w:p w:rsidR="00520A1A" w:rsidRPr="00DB0C94" w:rsidRDefault="00520A1A" w:rsidP="003230D6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ascii="Arial" w:cs="Arial" w:hint="eastAsia"/>
          <w:lang w:eastAsia="zh-TW"/>
        </w:rPr>
      </w:pPr>
      <w:r w:rsidRPr="00DB0C94">
        <w:rPr>
          <w:rFonts w:ascii="Arial" w:cs="Arial" w:hint="eastAsia"/>
          <w:lang w:eastAsia="zh-TW"/>
        </w:rPr>
        <w:t>O</w:t>
      </w:r>
      <w:r w:rsidRPr="00DB0C94">
        <w:rPr>
          <w:rFonts w:ascii="Arial" w:cs="Arial" w:hint="eastAsia"/>
          <w:lang w:eastAsia="zh-TW"/>
        </w:rPr>
        <w:t>住院次數</w:t>
      </w:r>
      <w:r w:rsidRPr="00DB0C94">
        <w:rPr>
          <w:rFonts w:ascii="Arial" w:cs="Arial" w:hint="eastAsia"/>
          <w:lang w:eastAsia="zh-TW"/>
        </w:rPr>
        <w:t>_5</w:t>
      </w:r>
      <w:r w:rsidRPr="00DB0C94">
        <w:rPr>
          <w:rFonts w:ascii="Arial" w:cs="Arial" w:hint="eastAsia"/>
          <w:lang w:eastAsia="zh-TW"/>
        </w:rPr>
        <w:t>年</w:t>
      </w:r>
      <w:r w:rsidRPr="008B5874">
        <w:rPr>
          <w:rFonts w:hint="eastAsia"/>
          <w:kern w:val="2"/>
          <w:szCs w:val="24"/>
          <w:lang w:eastAsia="zh-TW"/>
        </w:rPr>
        <w:t>= 0</w:t>
      </w:r>
    </w:p>
    <w:p w:rsidR="00520A1A" w:rsidRPr="00DB0C94" w:rsidRDefault="00520A1A" w:rsidP="003230D6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ascii="Arial" w:cs="Arial" w:hint="eastAsia"/>
          <w:lang w:eastAsia="zh-TW"/>
        </w:rPr>
      </w:pPr>
      <w:r w:rsidRPr="00DB0C94">
        <w:rPr>
          <w:rFonts w:ascii="Arial" w:cs="Arial" w:hint="eastAsia"/>
          <w:lang w:eastAsia="zh-TW"/>
        </w:rPr>
        <w:t>O</w:t>
      </w:r>
      <w:r w:rsidRPr="00DB0C94">
        <w:rPr>
          <w:rFonts w:ascii="Arial" w:cs="Arial" w:hint="eastAsia"/>
          <w:lang w:eastAsia="zh-TW"/>
        </w:rPr>
        <w:t>門診次數</w:t>
      </w:r>
      <w:r w:rsidRPr="00DB0C94">
        <w:rPr>
          <w:rFonts w:ascii="Arial" w:cs="Arial" w:hint="eastAsia"/>
          <w:lang w:eastAsia="zh-TW"/>
        </w:rPr>
        <w:t>_1-3</w:t>
      </w:r>
      <w:r w:rsidRPr="00DB0C94">
        <w:rPr>
          <w:rFonts w:ascii="Arial" w:cs="Arial" w:hint="eastAsia"/>
          <w:lang w:eastAsia="zh-TW"/>
        </w:rPr>
        <w:t>年</w:t>
      </w:r>
      <w:r w:rsidRPr="008B5874">
        <w:rPr>
          <w:rFonts w:hint="eastAsia"/>
          <w:kern w:val="2"/>
          <w:szCs w:val="24"/>
          <w:lang w:eastAsia="zh-TW"/>
        </w:rPr>
        <w:t>= 0</w:t>
      </w:r>
    </w:p>
    <w:p w:rsidR="00520A1A" w:rsidRPr="00DB0C94" w:rsidRDefault="00520A1A" w:rsidP="003230D6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ascii="Arial" w:cs="Arial" w:hint="eastAsia"/>
          <w:lang w:eastAsia="zh-TW"/>
        </w:rPr>
      </w:pPr>
      <w:r w:rsidRPr="00DB0C94">
        <w:rPr>
          <w:rFonts w:ascii="Arial" w:cs="Arial" w:hint="eastAsia"/>
          <w:lang w:eastAsia="zh-TW"/>
        </w:rPr>
        <w:t>O</w:t>
      </w:r>
      <w:r w:rsidRPr="00DB0C94">
        <w:rPr>
          <w:rFonts w:ascii="Arial" w:cs="Arial" w:hint="eastAsia"/>
          <w:lang w:eastAsia="zh-TW"/>
        </w:rPr>
        <w:t>門診次數</w:t>
      </w:r>
      <w:r w:rsidRPr="00DB0C94">
        <w:rPr>
          <w:rFonts w:ascii="Arial" w:cs="Arial" w:hint="eastAsia"/>
          <w:lang w:eastAsia="zh-TW"/>
        </w:rPr>
        <w:t>_3-5</w:t>
      </w:r>
      <w:r w:rsidRPr="00DB0C94">
        <w:rPr>
          <w:rFonts w:ascii="Arial" w:cs="Arial" w:hint="eastAsia"/>
          <w:lang w:eastAsia="zh-TW"/>
        </w:rPr>
        <w:t>年</w:t>
      </w:r>
      <w:r w:rsidRPr="008B5874">
        <w:rPr>
          <w:rFonts w:hint="eastAsia"/>
          <w:kern w:val="2"/>
          <w:szCs w:val="24"/>
          <w:lang w:eastAsia="zh-TW"/>
        </w:rPr>
        <w:t>= 0</w:t>
      </w:r>
    </w:p>
    <w:p w:rsidR="00984527" w:rsidRDefault="00520A1A" w:rsidP="003230D6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DB0C94">
        <w:rPr>
          <w:rFonts w:ascii="Arial" w:cs="Arial" w:hint="eastAsia"/>
          <w:lang w:eastAsia="zh-TW"/>
        </w:rPr>
        <w:t>O</w:t>
      </w:r>
      <w:r w:rsidRPr="00DB0C94">
        <w:rPr>
          <w:rFonts w:ascii="Arial" w:cs="Arial" w:hint="eastAsia"/>
          <w:lang w:eastAsia="zh-TW"/>
        </w:rPr>
        <w:t>門診次數</w:t>
      </w:r>
      <w:r w:rsidRPr="00DB0C94">
        <w:rPr>
          <w:rFonts w:ascii="Arial" w:cs="Arial" w:hint="eastAsia"/>
          <w:lang w:eastAsia="zh-TW"/>
        </w:rPr>
        <w:t>_5</w:t>
      </w:r>
      <w:r w:rsidRPr="00DB0C94">
        <w:rPr>
          <w:rFonts w:ascii="Arial" w:cs="Arial" w:hint="eastAsia"/>
          <w:lang w:eastAsia="zh-TW"/>
        </w:rPr>
        <w:t>年</w:t>
      </w:r>
      <w:r w:rsidRPr="008B5874">
        <w:rPr>
          <w:rFonts w:hint="eastAsia"/>
          <w:kern w:val="2"/>
          <w:szCs w:val="24"/>
          <w:lang w:eastAsia="zh-TW"/>
        </w:rPr>
        <w:t>= 0</w:t>
      </w:r>
    </w:p>
    <w:p w:rsidR="00F40542" w:rsidRPr="00DB0C94" w:rsidRDefault="00F40542" w:rsidP="003230D6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ascii="Arial" w:cs="Arial" w:hint="eastAsia"/>
          <w:lang w:eastAsia="zh-TW"/>
        </w:rPr>
      </w:pPr>
      <w:r>
        <w:rPr>
          <w:rFonts w:ascii="Arial" w:cs="Arial" w:hint="eastAsia"/>
          <w:lang w:eastAsia="zh-TW"/>
        </w:rPr>
        <w:t>F</w:t>
      </w:r>
      <w:r w:rsidRPr="00DB0C94">
        <w:rPr>
          <w:rFonts w:ascii="Arial" w:cs="Arial" w:hint="eastAsia"/>
          <w:lang w:eastAsia="zh-TW"/>
        </w:rPr>
        <w:t>住院天數</w:t>
      </w:r>
      <w:r w:rsidRPr="00DB0C94">
        <w:rPr>
          <w:rFonts w:ascii="Arial" w:cs="Arial" w:hint="eastAsia"/>
          <w:lang w:eastAsia="zh-TW"/>
        </w:rPr>
        <w:t>_1-3</w:t>
      </w:r>
      <w:r w:rsidRPr="00DB0C94">
        <w:rPr>
          <w:rFonts w:ascii="Arial" w:cs="Arial" w:hint="eastAsia"/>
          <w:lang w:eastAsia="zh-TW"/>
        </w:rPr>
        <w:t>年</w:t>
      </w:r>
      <w:r w:rsidRPr="008B5874">
        <w:rPr>
          <w:rFonts w:hint="eastAsia"/>
          <w:kern w:val="2"/>
          <w:szCs w:val="24"/>
          <w:lang w:eastAsia="zh-TW"/>
        </w:rPr>
        <w:t>= 0</w:t>
      </w:r>
    </w:p>
    <w:p w:rsidR="00F40542" w:rsidRPr="00DB0C94" w:rsidRDefault="00F40542" w:rsidP="003230D6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ascii="Arial" w:cs="Arial" w:hint="eastAsia"/>
          <w:lang w:eastAsia="zh-TW"/>
        </w:rPr>
      </w:pPr>
      <w:r>
        <w:rPr>
          <w:rFonts w:ascii="Arial" w:cs="Arial" w:hint="eastAsia"/>
          <w:lang w:eastAsia="zh-TW"/>
        </w:rPr>
        <w:t>F</w:t>
      </w:r>
      <w:r w:rsidRPr="00DB0C94">
        <w:rPr>
          <w:rFonts w:ascii="Arial" w:cs="Arial" w:hint="eastAsia"/>
          <w:lang w:eastAsia="zh-TW"/>
        </w:rPr>
        <w:t>住院天數</w:t>
      </w:r>
      <w:r w:rsidRPr="00DB0C94">
        <w:rPr>
          <w:rFonts w:ascii="Arial" w:cs="Arial" w:hint="eastAsia"/>
          <w:lang w:eastAsia="zh-TW"/>
        </w:rPr>
        <w:t>_3-5</w:t>
      </w:r>
      <w:r w:rsidRPr="00DB0C94">
        <w:rPr>
          <w:rFonts w:ascii="Arial" w:cs="Arial" w:hint="eastAsia"/>
          <w:lang w:eastAsia="zh-TW"/>
        </w:rPr>
        <w:t>年</w:t>
      </w:r>
      <w:r w:rsidRPr="008B5874">
        <w:rPr>
          <w:rFonts w:hint="eastAsia"/>
          <w:kern w:val="2"/>
          <w:szCs w:val="24"/>
          <w:lang w:eastAsia="zh-TW"/>
        </w:rPr>
        <w:t>= 0</w:t>
      </w:r>
    </w:p>
    <w:p w:rsidR="00F40542" w:rsidRPr="00DB0C94" w:rsidRDefault="00F40542" w:rsidP="003230D6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ascii="Arial" w:cs="Arial" w:hint="eastAsia"/>
          <w:lang w:eastAsia="zh-TW"/>
        </w:rPr>
      </w:pPr>
      <w:r>
        <w:rPr>
          <w:rFonts w:ascii="Arial" w:cs="Arial" w:hint="eastAsia"/>
          <w:lang w:eastAsia="zh-TW"/>
        </w:rPr>
        <w:t>F</w:t>
      </w:r>
      <w:r w:rsidRPr="00DB0C94">
        <w:rPr>
          <w:rFonts w:ascii="Arial" w:cs="Arial" w:hint="eastAsia"/>
          <w:lang w:eastAsia="zh-TW"/>
        </w:rPr>
        <w:t>住院天數</w:t>
      </w:r>
      <w:r w:rsidRPr="00DB0C94">
        <w:rPr>
          <w:rFonts w:ascii="Arial" w:cs="Arial" w:hint="eastAsia"/>
          <w:lang w:eastAsia="zh-TW"/>
        </w:rPr>
        <w:t>_5</w:t>
      </w:r>
      <w:r w:rsidRPr="00DB0C94">
        <w:rPr>
          <w:rFonts w:ascii="Arial" w:cs="Arial" w:hint="eastAsia"/>
          <w:lang w:eastAsia="zh-TW"/>
        </w:rPr>
        <w:t>年</w:t>
      </w:r>
      <w:r w:rsidRPr="008B5874">
        <w:rPr>
          <w:rFonts w:hint="eastAsia"/>
          <w:kern w:val="2"/>
          <w:szCs w:val="24"/>
          <w:lang w:eastAsia="zh-TW"/>
        </w:rPr>
        <w:t>= 0</w:t>
      </w:r>
    </w:p>
    <w:p w:rsidR="00F40542" w:rsidRPr="00DB0C94" w:rsidRDefault="00F40542" w:rsidP="003230D6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ascii="Arial" w:cs="Arial" w:hint="eastAsia"/>
          <w:lang w:eastAsia="zh-TW"/>
        </w:rPr>
      </w:pPr>
      <w:r>
        <w:rPr>
          <w:rFonts w:ascii="Arial" w:cs="Arial" w:hint="eastAsia"/>
          <w:lang w:eastAsia="zh-TW"/>
        </w:rPr>
        <w:t>F</w:t>
      </w:r>
      <w:r w:rsidRPr="00DB0C94">
        <w:rPr>
          <w:rFonts w:ascii="Arial" w:cs="Arial" w:hint="eastAsia"/>
          <w:lang w:eastAsia="zh-TW"/>
        </w:rPr>
        <w:t>住院次數</w:t>
      </w:r>
      <w:r w:rsidRPr="00DB0C94">
        <w:rPr>
          <w:rFonts w:ascii="Arial" w:cs="Arial" w:hint="eastAsia"/>
          <w:lang w:eastAsia="zh-TW"/>
        </w:rPr>
        <w:t>_1-3</w:t>
      </w:r>
      <w:r w:rsidRPr="00DB0C94">
        <w:rPr>
          <w:rFonts w:ascii="Arial" w:cs="Arial" w:hint="eastAsia"/>
          <w:lang w:eastAsia="zh-TW"/>
        </w:rPr>
        <w:t>年</w:t>
      </w:r>
      <w:r w:rsidRPr="008B5874">
        <w:rPr>
          <w:rFonts w:hint="eastAsia"/>
          <w:kern w:val="2"/>
          <w:szCs w:val="24"/>
          <w:lang w:eastAsia="zh-TW"/>
        </w:rPr>
        <w:t>= 0</w:t>
      </w:r>
    </w:p>
    <w:p w:rsidR="00F40542" w:rsidRPr="00DB0C94" w:rsidRDefault="00F40542" w:rsidP="003230D6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ascii="Arial" w:cs="Arial" w:hint="eastAsia"/>
          <w:lang w:eastAsia="zh-TW"/>
        </w:rPr>
      </w:pPr>
      <w:r>
        <w:rPr>
          <w:rFonts w:ascii="Arial" w:cs="Arial" w:hint="eastAsia"/>
          <w:lang w:eastAsia="zh-TW"/>
        </w:rPr>
        <w:t>F</w:t>
      </w:r>
      <w:r w:rsidRPr="00DB0C94">
        <w:rPr>
          <w:rFonts w:ascii="Arial" w:cs="Arial" w:hint="eastAsia"/>
          <w:lang w:eastAsia="zh-TW"/>
        </w:rPr>
        <w:t>住院次數</w:t>
      </w:r>
      <w:r w:rsidRPr="00DB0C94">
        <w:rPr>
          <w:rFonts w:ascii="Arial" w:cs="Arial" w:hint="eastAsia"/>
          <w:lang w:eastAsia="zh-TW"/>
        </w:rPr>
        <w:t>_3-5</w:t>
      </w:r>
      <w:r w:rsidRPr="00DB0C94">
        <w:rPr>
          <w:rFonts w:ascii="Arial" w:cs="Arial" w:hint="eastAsia"/>
          <w:lang w:eastAsia="zh-TW"/>
        </w:rPr>
        <w:t>年</w:t>
      </w:r>
      <w:r w:rsidRPr="008B5874">
        <w:rPr>
          <w:rFonts w:hint="eastAsia"/>
          <w:kern w:val="2"/>
          <w:szCs w:val="24"/>
          <w:lang w:eastAsia="zh-TW"/>
        </w:rPr>
        <w:t>= 0</w:t>
      </w:r>
    </w:p>
    <w:p w:rsidR="00F40542" w:rsidRPr="00DB0C94" w:rsidRDefault="00F40542" w:rsidP="003230D6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ascii="Arial" w:cs="Arial" w:hint="eastAsia"/>
          <w:lang w:eastAsia="zh-TW"/>
        </w:rPr>
      </w:pPr>
      <w:r>
        <w:rPr>
          <w:rFonts w:ascii="Arial" w:cs="Arial" w:hint="eastAsia"/>
          <w:lang w:eastAsia="zh-TW"/>
        </w:rPr>
        <w:t>F</w:t>
      </w:r>
      <w:r w:rsidRPr="00DB0C94">
        <w:rPr>
          <w:rFonts w:ascii="Arial" w:cs="Arial" w:hint="eastAsia"/>
          <w:lang w:eastAsia="zh-TW"/>
        </w:rPr>
        <w:t>住院次數</w:t>
      </w:r>
      <w:r w:rsidRPr="00DB0C94">
        <w:rPr>
          <w:rFonts w:ascii="Arial" w:cs="Arial" w:hint="eastAsia"/>
          <w:lang w:eastAsia="zh-TW"/>
        </w:rPr>
        <w:t>_5</w:t>
      </w:r>
      <w:r w:rsidRPr="00DB0C94">
        <w:rPr>
          <w:rFonts w:ascii="Arial" w:cs="Arial" w:hint="eastAsia"/>
          <w:lang w:eastAsia="zh-TW"/>
        </w:rPr>
        <w:t>年</w:t>
      </w:r>
      <w:r w:rsidRPr="008B5874">
        <w:rPr>
          <w:rFonts w:hint="eastAsia"/>
          <w:kern w:val="2"/>
          <w:szCs w:val="24"/>
          <w:lang w:eastAsia="zh-TW"/>
        </w:rPr>
        <w:t>= 0</w:t>
      </w:r>
    </w:p>
    <w:p w:rsidR="00F40542" w:rsidRPr="00DB0C94" w:rsidRDefault="00F40542" w:rsidP="003230D6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ascii="Arial" w:cs="Arial" w:hint="eastAsia"/>
          <w:lang w:eastAsia="zh-TW"/>
        </w:rPr>
      </w:pPr>
      <w:r>
        <w:rPr>
          <w:rFonts w:ascii="Arial" w:cs="Arial" w:hint="eastAsia"/>
          <w:lang w:eastAsia="zh-TW"/>
        </w:rPr>
        <w:t>F</w:t>
      </w:r>
      <w:r w:rsidRPr="00DB0C94">
        <w:rPr>
          <w:rFonts w:ascii="Arial" w:cs="Arial" w:hint="eastAsia"/>
          <w:lang w:eastAsia="zh-TW"/>
        </w:rPr>
        <w:t>門診次數</w:t>
      </w:r>
      <w:r w:rsidRPr="00DB0C94">
        <w:rPr>
          <w:rFonts w:ascii="Arial" w:cs="Arial" w:hint="eastAsia"/>
          <w:lang w:eastAsia="zh-TW"/>
        </w:rPr>
        <w:t>_1-3</w:t>
      </w:r>
      <w:r w:rsidRPr="00DB0C94">
        <w:rPr>
          <w:rFonts w:ascii="Arial" w:cs="Arial" w:hint="eastAsia"/>
          <w:lang w:eastAsia="zh-TW"/>
        </w:rPr>
        <w:t>年</w:t>
      </w:r>
      <w:r w:rsidRPr="008B5874">
        <w:rPr>
          <w:rFonts w:hint="eastAsia"/>
          <w:kern w:val="2"/>
          <w:szCs w:val="24"/>
          <w:lang w:eastAsia="zh-TW"/>
        </w:rPr>
        <w:t>= 0</w:t>
      </w:r>
    </w:p>
    <w:p w:rsidR="00F40542" w:rsidRPr="00DB0C94" w:rsidRDefault="00F40542" w:rsidP="003230D6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ascii="Arial" w:cs="Arial" w:hint="eastAsia"/>
          <w:lang w:eastAsia="zh-TW"/>
        </w:rPr>
      </w:pPr>
      <w:r>
        <w:rPr>
          <w:rFonts w:ascii="Arial" w:cs="Arial" w:hint="eastAsia"/>
          <w:lang w:eastAsia="zh-TW"/>
        </w:rPr>
        <w:t>F</w:t>
      </w:r>
      <w:r w:rsidRPr="00DB0C94">
        <w:rPr>
          <w:rFonts w:ascii="Arial" w:cs="Arial" w:hint="eastAsia"/>
          <w:lang w:eastAsia="zh-TW"/>
        </w:rPr>
        <w:t>門診次數</w:t>
      </w:r>
      <w:r w:rsidRPr="00DB0C94">
        <w:rPr>
          <w:rFonts w:ascii="Arial" w:cs="Arial" w:hint="eastAsia"/>
          <w:lang w:eastAsia="zh-TW"/>
        </w:rPr>
        <w:t>_3-5</w:t>
      </w:r>
      <w:r w:rsidRPr="00DB0C94">
        <w:rPr>
          <w:rFonts w:ascii="Arial" w:cs="Arial" w:hint="eastAsia"/>
          <w:lang w:eastAsia="zh-TW"/>
        </w:rPr>
        <w:t>年</w:t>
      </w:r>
      <w:r w:rsidRPr="008B5874">
        <w:rPr>
          <w:rFonts w:hint="eastAsia"/>
          <w:kern w:val="2"/>
          <w:szCs w:val="24"/>
          <w:lang w:eastAsia="zh-TW"/>
        </w:rPr>
        <w:t>= 0</w:t>
      </w:r>
    </w:p>
    <w:p w:rsidR="00F40542" w:rsidRDefault="00F40542" w:rsidP="003230D6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Arial" w:cs="Arial" w:hint="eastAsia"/>
          <w:lang w:eastAsia="zh-TW"/>
        </w:rPr>
        <w:t>F</w:t>
      </w:r>
      <w:r w:rsidRPr="00DB0C94">
        <w:rPr>
          <w:rFonts w:ascii="Arial" w:cs="Arial" w:hint="eastAsia"/>
          <w:lang w:eastAsia="zh-TW"/>
        </w:rPr>
        <w:t>門診次數</w:t>
      </w:r>
      <w:r w:rsidRPr="00DB0C94">
        <w:rPr>
          <w:rFonts w:ascii="Arial" w:cs="Arial" w:hint="eastAsia"/>
          <w:lang w:eastAsia="zh-TW"/>
        </w:rPr>
        <w:t>_5</w:t>
      </w:r>
      <w:r w:rsidRPr="00DB0C94">
        <w:rPr>
          <w:rFonts w:ascii="Arial" w:cs="Arial" w:hint="eastAsia"/>
          <w:lang w:eastAsia="zh-TW"/>
        </w:rPr>
        <w:t>年</w:t>
      </w:r>
      <w:r w:rsidRPr="008B5874">
        <w:rPr>
          <w:rFonts w:hint="eastAsia"/>
          <w:kern w:val="2"/>
          <w:szCs w:val="24"/>
          <w:lang w:eastAsia="zh-TW"/>
        </w:rPr>
        <w:t>= 0</w:t>
      </w:r>
    </w:p>
    <w:p w:rsidR="001F0CAF" w:rsidRDefault="001F0CAF" w:rsidP="003230D6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A.</w:t>
      </w:r>
      <w:r>
        <w:rPr>
          <w:rFonts w:hint="eastAsia"/>
          <w:kern w:val="2"/>
          <w:szCs w:val="24"/>
          <w:lang w:eastAsia="zh-TW"/>
        </w:rPr>
        <w:t>受理編號</w:t>
      </w:r>
      <w:r>
        <w:rPr>
          <w:rFonts w:hint="eastAsia"/>
          <w:kern w:val="2"/>
          <w:szCs w:val="24"/>
          <w:lang w:eastAsia="zh-TW"/>
        </w:rPr>
        <w:t xml:space="preserve"> &lt;&gt; </w:t>
      </w:r>
      <w:r>
        <w:rPr>
          <w:rFonts w:hint="eastAsia"/>
          <w:kern w:val="2"/>
          <w:szCs w:val="24"/>
          <w:lang w:eastAsia="zh-TW"/>
        </w:rPr>
        <w:t>前一筆受理編號</w:t>
      </w:r>
      <w:r w:rsidR="0007501F">
        <w:rPr>
          <w:rFonts w:hint="eastAsia"/>
          <w:kern w:val="2"/>
          <w:szCs w:val="24"/>
          <w:lang w:eastAsia="zh-TW"/>
        </w:rPr>
        <w:t xml:space="preserve"> AND</w:t>
      </w:r>
      <w:r w:rsidR="0007501F">
        <w:rPr>
          <w:rFonts w:hint="eastAsia"/>
          <w:kern w:val="2"/>
          <w:szCs w:val="24"/>
          <w:lang w:eastAsia="zh-TW"/>
        </w:rPr>
        <w:t>前一筆受理編號</w:t>
      </w:r>
      <w:r w:rsidR="0007501F">
        <w:rPr>
          <w:rFonts w:hint="eastAsia"/>
          <w:kern w:val="2"/>
          <w:szCs w:val="24"/>
          <w:lang w:eastAsia="zh-TW"/>
        </w:rPr>
        <w:t xml:space="preserve">&lt;&gt; </w:t>
      </w:r>
      <w:r w:rsidR="0007501F">
        <w:rPr>
          <w:kern w:val="2"/>
          <w:szCs w:val="24"/>
          <w:lang w:eastAsia="zh-TW"/>
        </w:rPr>
        <w:t>‘’</w:t>
      </w:r>
      <w:r w:rsidR="0007501F"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(</w:t>
      </w:r>
      <w:r w:rsidR="0007501F">
        <w:rPr>
          <w:rFonts w:hint="eastAsia"/>
          <w:kern w:val="2"/>
          <w:szCs w:val="24"/>
          <w:lang w:eastAsia="zh-TW"/>
        </w:rPr>
        <w:t>每個案件之</w:t>
      </w:r>
      <w:r>
        <w:rPr>
          <w:rFonts w:hint="eastAsia"/>
          <w:kern w:val="2"/>
          <w:szCs w:val="24"/>
          <w:lang w:eastAsia="zh-TW"/>
        </w:rPr>
        <w:t>寫檔以及處理</w:t>
      </w:r>
      <w:r>
        <w:rPr>
          <w:rFonts w:hint="eastAsia"/>
          <w:kern w:val="2"/>
          <w:szCs w:val="24"/>
          <w:lang w:eastAsia="zh-TW"/>
        </w:rPr>
        <w:t>)</w:t>
      </w:r>
    </w:p>
    <w:p w:rsidR="001F0CAF" w:rsidRDefault="001F0CAF" w:rsidP="003230D6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合計計算結果：</w:t>
      </w:r>
      <w:r>
        <w:rPr>
          <w:rFonts w:hint="eastAsia"/>
          <w:kern w:val="2"/>
          <w:szCs w:val="24"/>
          <w:lang w:eastAsia="zh-TW"/>
        </w:rPr>
        <w:t>(</w:t>
      </w:r>
      <w:r>
        <w:rPr>
          <w:rFonts w:hint="eastAsia"/>
          <w:kern w:val="2"/>
          <w:szCs w:val="24"/>
          <w:lang w:eastAsia="zh-TW"/>
        </w:rPr>
        <w:t>獨立成一個</w:t>
      </w:r>
      <w:r>
        <w:rPr>
          <w:rFonts w:hint="eastAsia"/>
          <w:kern w:val="2"/>
          <w:szCs w:val="24"/>
          <w:lang w:eastAsia="zh-TW"/>
        </w:rPr>
        <w:t>METHOD)</w:t>
      </w:r>
    </w:p>
    <w:p w:rsidR="001F0CAF" w:rsidRDefault="001F0CAF" w:rsidP="003230D6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將</w:t>
      </w:r>
      <w:r w:rsidRPr="008F708B">
        <w:rPr>
          <w:rFonts w:hint="eastAsia"/>
          <w:b/>
          <w:kern w:val="2"/>
          <w:szCs w:val="24"/>
          <w:lang w:eastAsia="zh-TW"/>
        </w:rPr>
        <w:t>計算</w:t>
      </w:r>
      <w:r w:rsidRPr="008F708B">
        <w:rPr>
          <w:rFonts w:hint="eastAsia"/>
          <w:b/>
          <w:kern w:val="2"/>
          <w:szCs w:val="24"/>
          <w:lang w:eastAsia="zh-TW"/>
        </w:rPr>
        <w:t>LIST</w:t>
      </w:r>
      <w:r w:rsidRPr="008C09AA">
        <w:rPr>
          <w:rFonts w:hint="eastAsia"/>
          <w:kern w:val="2"/>
          <w:szCs w:val="24"/>
          <w:lang w:eastAsia="zh-TW"/>
        </w:rPr>
        <w:t>加入</w:t>
      </w:r>
      <w:r>
        <w:rPr>
          <w:rFonts w:hint="eastAsia"/>
          <w:b/>
          <w:kern w:val="2"/>
          <w:szCs w:val="24"/>
          <w:lang w:eastAsia="zh-TW"/>
        </w:rPr>
        <w:t>合計</w:t>
      </w:r>
      <w:r w:rsidRPr="008F708B">
        <w:rPr>
          <w:rFonts w:hint="eastAsia"/>
          <w:b/>
          <w:kern w:val="2"/>
          <w:szCs w:val="24"/>
          <w:lang w:eastAsia="zh-TW"/>
        </w:rPr>
        <w:t>LIST</w:t>
      </w:r>
      <w:r>
        <w:rPr>
          <w:rFonts w:hint="eastAsia"/>
          <w:b/>
          <w:kern w:val="2"/>
          <w:szCs w:val="24"/>
          <w:lang w:eastAsia="zh-TW"/>
        </w:rPr>
        <w:t>_</w:t>
      </w:r>
      <w:r w:rsidRPr="006B34CF">
        <w:rPr>
          <w:rFonts w:hint="eastAsia"/>
          <w:b/>
          <w:kern w:val="2"/>
          <w:szCs w:val="24"/>
          <w:lang w:eastAsia="zh-TW"/>
        </w:rPr>
        <w:t>BEF</w:t>
      </w:r>
    </w:p>
    <w:p w:rsidR="001F0CAF" w:rsidRDefault="001F0CAF" w:rsidP="003230D6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排序：</w:t>
      </w:r>
    </w:p>
    <w:p w:rsidR="001F0CAF" w:rsidRDefault="001F0CAF" w:rsidP="003230D6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將</w:t>
      </w:r>
      <w:r>
        <w:rPr>
          <w:rFonts w:hint="eastAsia"/>
          <w:b/>
          <w:kern w:val="2"/>
          <w:szCs w:val="24"/>
          <w:lang w:eastAsia="zh-TW"/>
        </w:rPr>
        <w:t>合計</w:t>
      </w:r>
      <w:r w:rsidRPr="008F708B">
        <w:rPr>
          <w:rFonts w:hint="eastAsia"/>
          <w:b/>
          <w:kern w:val="2"/>
          <w:szCs w:val="24"/>
          <w:lang w:eastAsia="zh-TW"/>
        </w:rPr>
        <w:t>LIST</w:t>
      </w:r>
      <w:r>
        <w:rPr>
          <w:rFonts w:hint="eastAsia"/>
          <w:b/>
          <w:kern w:val="2"/>
          <w:szCs w:val="24"/>
          <w:lang w:eastAsia="zh-TW"/>
        </w:rPr>
        <w:t>_</w:t>
      </w:r>
      <w:r w:rsidRPr="006B34CF">
        <w:rPr>
          <w:rFonts w:hint="eastAsia"/>
          <w:b/>
          <w:kern w:val="2"/>
          <w:szCs w:val="24"/>
          <w:lang w:eastAsia="zh-TW"/>
        </w:rPr>
        <w:t>BEF</w:t>
      </w:r>
      <w:r>
        <w:rPr>
          <w:rFonts w:hint="eastAsia"/>
          <w:kern w:val="2"/>
          <w:szCs w:val="24"/>
          <w:lang w:eastAsia="zh-TW"/>
        </w:rPr>
        <w:t>依據保單號碼</w:t>
      </w:r>
      <w:r>
        <w:rPr>
          <w:rFonts w:hint="eastAsia"/>
          <w:kern w:val="2"/>
          <w:szCs w:val="24"/>
          <w:lang w:eastAsia="zh-TW"/>
        </w:rPr>
        <w:t>+</w:t>
      </w:r>
      <w:r>
        <w:rPr>
          <w:rFonts w:hint="eastAsia"/>
          <w:kern w:val="2"/>
          <w:szCs w:val="24"/>
          <w:lang w:eastAsia="zh-TW"/>
        </w:rPr>
        <w:t>險別排序</w:t>
      </w:r>
    </w:p>
    <w:p w:rsidR="001F0CAF" w:rsidRPr="00B3151D" w:rsidRDefault="001F0CAF" w:rsidP="003230D6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shd w:val="pct15" w:color="auto" w:fill="FFFFFF"/>
          <w:lang w:eastAsia="zh-TW"/>
        </w:rPr>
      </w:pPr>
      <w:r w:rsidRPr="00B3151D">
        <w:rPr>
          <w:rFonts w:hint="eastAsia"/>
          <w:kern w:val="2"/>
          <w:szCs w:val="24"/>
          <w:shd w:val="pct15" w:color="auto" w:fill="FFFFFF"/>
          <w:lang w:eastAsia="zh-TW"/>
        </w:rPr>
        <w:t>逐筆讀取</w:t>
      </w:r>
      <w:r w:rsidRPr="00AE0A1F">
        <w:rPr>
          <w:rFonts w:hint="eastAsia"/>
          <w:b/>
          <w:kern w:val="2"/>
          <w:szCs w:val="24"/>
          <w:shd w:val="pct15" w:color="auto" w:fill="FFFFFF"/>
          <w:lang w:eastAsia="zh-TW"/>
        </w:rPr>
        <w:t>合計</w:t>
      </w:r>
      <w:r w:rsidRPr="00AE0A1F">
        <w:rPr>
          <w:rFonts w:hint="eastAsia"/>
          <w:b/>
          <w:kern w:val="2"/>
          <w:szCs w:val="24"/>
          <w:shd w:val="pct15" w:color="auto" w:fill="FFFFFF"/>
          <w:lang w:eastAsia="zh-TW"/>
        </w:rPr>
        <w:t>LIST_</w:t>
      </w:r>
      <w:r w:rsidRPr="006B34CF">
        <w:rPr>
          <w:rFonts w:hint="eastAsia"/>
          <w:b/>
          <w:kern w:val="2"/>
          <w:szCs w:val="24"/>
          <w:shd w:val="pct15" w:color="auto" w:fill="FFFFFF"/>
          <w:lang w:eastAsia="zh-TW"/>
        </w:rPr>
        <w:t>BEF</w:t>
      </w:r>
      <w:r w:rsidRPr="00AE0A1F">
        <w:rPr>
          <w:rFonts w:hint="eastAsia"/>
          <w:b/>
          <w:kern w:val="2"/>
          <w:szCs w:val="24"/>
          <w:shd w:val="pct15" w:color="auto" w:fill="FFFFFF"/>
          <w:lang w:eastAsia="zh-TW"/>
        </w:rPr>
        <w:t>排序</w:t>
      </w:r>
      <w:r w:rsidRPr="00B3151D">
        <w:rPr>
          <w:rFonts w:hint="eastAsia"/>
          <w:kern w:val="2"/>
          <w:szCs w:val="24"/>
          <w:shd w:val="pct15" w:color="auto" w:fill="FFFFFF"/>
          <w:lang w:eastAsia="zh-TW"/>
        </w:rPr>
        <w:t>：</w:t>
      </w:r>
    </w:p>
    <w:p w:rsidR="001F0CAF" w:rsidRDefault="001F0CAF" w:rsidP="003230D6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合計</w:t>
      </w:r>
      <w:r w:rsidRPr="003D5C66">
        <w:rPr>
          <w:rFonts w:hint="eastAsia"/>
          <w:kern w:val="2"/>
          <w:szCs w:val="24"/>
          <w:lang w:eastAsia="zh-TW"/>
        </w:rPr>
        <w:t>LIST</w:t>
      </w:r>
      <w:r>
        <w:rPr>
          <w:rFonts w:hint="eastAsia"/>
          <w:b/>
          <w:kern w:val="2"/>
          <w:szCs w:val="24"/>
          <w:lang w:eastAsia="zh-TW"/>
        </w:rPr>
        <w:t>_</w:t>
      </w:r>
      <w:r w:rsidRPr="006B34CF">
        <w:rPr>
          <w:rFonts w:hint="eastAsia"/>
          <w:kern w:val="2"/>
          <w:szCs w:val="24"/>
          <w:lang w:eastAsia="zh-TW"/>
        </w:rPr>
        <w:t>BEF</w:t>
      </w:r>
      <w:r>
        <w:rPr>
          <w:rFonts w:hint="eastAsia"/>
          <w:kern w:val="2"/>
          <w:szCs w:val="24"/>
          <w:lang w:eastAsia="zh-TW"/>
        </w:rPr>
        <w:t>排序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保單號碼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hint="eastAsia"/>
          <w:kern w:val="2"/>
          <w:szCs w:val="24"/>
          <w:lang w:eastAsia="zh-TW"/>
        </w:rPr>
        <w:t>前次保單號碼</w:t>
      </w:r>
      <w:r>
        <w:rPr>
          <w:rFonts w:hint="eastAsia"/>
          <w:kern w:val="2"/>
          <w:szCs w:val="24"/>
          <w:lang w:eastAsia="zh-TW"/>
        </w:rPr>
        <w:t xml:space="preserve"> AND </w:t>
      </w:r>
      <w:r>
        <w:rPr>
          <w:rFonts w:hint="eastAsia"/>
          <w:kern w:val="2"/>
          <w:szCs w:val="24"/>
          <w:lang w:eastAsia="zh-TW"/>
        </w:rPr>
        <w:t>合計</w:t>
      </w:r>
      <w:r w:rsidRPr="003D5C66">
        <w:rPr>
          <w:rFonts w:hint="eastAsia"/>
          <w:kern w:val="2"/>
          <w:szCs w:val="24"/>
          <w:lang w:eastAsia="zh-TW"/>
        </w:rPr>
        <w:t>LIST</w:t>
      </w:r>
      <w:r>
        <w:rPr>
          <w:rFonts w:hint="eastAsia"/>
          <w:b/>
          <w:kern w:val="2"/>
          <w:szCs w:val="24"/>
          <w:lang w:eastAsia="zh-TW"/>
        </w:rPr>
        <w:t>_</w:t>
      </w:r>
      <w:r w:rsidRPr="006B34CF">
        <w:rPr>
          <w:rFonts w:hint="eastAsia"/>
          <w:kern w:val="2"/>
          <w:szCs w:val="24"/>
          <w:lang w:eastAsia="zh-TW"/>
        </w:rPr>
        <w:t>BEF</w:t>
      </w:r>
      <w:r>
        <w:rPr>
          <w:rFonts w:hint="eastAsia"/>
          <w:kern w:val="2"/>
          <w:szCs w:val="24"/>
          <w:lang w:eastAsia="zh-TW"/>
        </w:rPr>
        <w:t>排序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險別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hint="eastAsia"/>
          <w:kern w:val="2"/>
          <w:szCs w:val="24"/>
          <w:lang w:eastAsia="zh-TW"/>
        </w:rPr>
        <w:t>前次險別</w:t>
      </w:r>
    </w:p>
    <w:p w:rsidR="001F0CAF" w:rsidRPr="00470F65" w:rsidRDefault="001F0CAF" w:rsidP="003230D6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470F65">
        <w:rPr>
          <w:rFonts w:hint="eastAsia"/>
          <w:kern w:val="2"/>
          <w:szCs w:val="24"/>
          <w:lang w:eastAsia="zh-TW"/>
        </w:rPr>
        <w:t>F</w:t>
      </w:r>
      <w:r w:rsidRPr="00470F65">
        <w:rPr>
          <w:rFonts w:hint="eastAsia"/>
          <w:kern w:val="2"/>
          <w:szCs w:val="24"/>
          <w:lang w:eastAsia="zh-TW"/>
        </w:rPr>
        <w:t>住院天數</w:t>
      </w:r>
      <w:r w:rsidRPr="00470F65">
        <w:rPr>
          <w:rFonts w:hint="eastAsia"/>
          <w:kern w:val="2"/>
          <w:szCs w:val="24"/>
          <w:lang w:eastAsia="zh-TW"/>
        </w:rPr>
        <w:t>_1-3</w:t>
      </w:r>
      <w:r w:rsidRPr="00470F65">
        <w:rPr>
          <w:rFonts w:hint="eastAsia"/>
          <w:kern w:val="2"/>
          <w:szCs w:val="24"/>
          <w:lang w:eastAsia="zh-TW"/>
        </w:rPr>
        <w:t>年</w:t>
      </w:r>
      <w:r w:rsidRPr="00470F65">
        <w:rPr>
          <w:rFonts w:hint="eastAsia"/>
          <w:kern w:val="2"/>
          <w:szCs w:val="24"/>
          <w:lang w:eastAsia="zh-TW"/>
        </w:rPr>
        <w:t xml:space="preserve"> = F</w:t>
      </w:r>
      <w:r w:rsidRPr="00470F65">
        <w:rPr>
          <w:rFonts w:hint="eastAsia"/>
          <w:kern w:val="2"/>
          <w:szCs w:val="24"/>
          <w:lang w:eastAsia="zh-TW"/>
        </w:rPr>
        <w:t>住院天數</w:t>
      </w:r>
      <w:r w:rsidRPr="00470F65">
        <w:rPr>
          <w:rFonts w:hint="eastAsia"/>
          <w:kern w:val="2"/>
          <w:szCs w:val="24"/>
          <w:lang w:eastAsia="zh-TW"/>
        </w:rPr>
        <w:t>_1-3</w:t>
      </w:r>
      <w:r w:rsidRPr="00470F65">
        <w:rPr>
          <w:rFonts w:hint="eastAsia"/>
          <w:kern w:val="2"/>
          <w:szCs w:val="24"/>
          <w:lang w:eastAsia="zh-TW"/>
        </w:rPr>
        <w:t>年</w:t>
      </w:r>
      <w:r w:rsidRPr="00470F65">
        <w:rPr>
          <w:rFonts w:hint="eastAsia"/>
          <w:kern w:val="2"/>
          <w:szCs w:val="24"/>
          <w:lang w:eastAsia="zh-TW"/>
        </w:rPr>
        <w:t>+O</w:t>
      </w:r>
      <w:r w:rsidRPr="00470F65">
        <w:rPr>
          <w:rFonts w:hint="eastAsia"/>
          <w:kern w:val="2"/>
          <w:szCs w:val="24"/>
          <w:lang w:eastAsia="zh-TW"/>
        </w:rPr>
        <w:t>住院天數</w:t>
      </w:r>
      <w:r w:rsidRPr="00470F65">
        <w:rPr>
          <w:rFonts w:hint="eastAsia"/>
          <w:kern w:val="2"/>
          <w:szCs w:val="24"/>
          <w:lang w:eastAsia="zh-TW"/>
        </w:rPr>
        <w:t>_1-3</w:t>
      </w:r>
      <w:r w:rsidRPr="00470F65">
        <w:rPr>
          <w:rFonts w:hint="eastAsia"/>
          <w:kern w:val="2"/>
          <w:szCs w:val="24"/>
          <w:lang w:eastAsia="zh-TW"/>
        </w:rPr>
        <w:t>年</w:t>
      </w:r>
    </w:p>
    <w:p w:rsidR="001F0CAF" w:rsidRPr="00E53E69" w:rsidRDefault="001F0CAF" w:rsidP="003230D6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F</w:t>
      </w:r>
      <w:r w:rsidRPr="00E53E69">
        <w:rPr>
          <w:rFonts w:hint="eastAsia"/>
          <w:kern w:val="2"/>
          <w:szCs w:val="24"/>
          <w:lang w:eastAsia="zh-TW"/>
        </w:rPr>
        <w:t>住院天數</w:t>
      </w:r>
      <w:r w:rsidRPr="00E53E69">
        <w:rPr>
          <w:rFonts w:hint="eastAsia"/>
          <w:kern w:val="2"/>
          <w:szCs w:val="24"/>
          <w:lang w:eastAsia="zh-TW"/>
        </w:rPr>
        <w:t>_3-5</w:t>
      </w:r>
      <w:r w:rsidRPr="00E53E69">
        <w:rPr>
          <w:rFonts w:hint="eastAsia"/>
          <w:kern w:val="2"/>
          <w:szCs w:val="24"/>
          <w:lang w:eastAsia="zh-TW"/>
        </w:rPr>
        <w:t>年</w:t>
      </w:r>
      <w:r>
        <w:rPr>
          <w:rFonts w:hint="eastAsia"/>
          <w:kern w:val="2"/>
          <w:szCs w:val="24"/>
          <w:lang w:eastAsia="zh-TW"/>
        </w:rPr>
        <w:t>=F</w:t>
      </w:r>
      <w:r w:rsidRPr="00E53E69">
        <w:rPr>
          <w:rFonts w:hint="eastAsia"/>
          <w:kern w:val="2"/>
          <w:szCs w:val="24"/>
          <w:lang w:eastAsia="zh-TW"/>
        </w:rPr>
        <w:t>住院天數</w:t>
      </w:r>
      <w:r w:rsidRPr="00E53E69">
        <w:rPr>
          <w:rFonts w:hint="eastAsia"/>
          <w:kern w:val="2"/>
          <w:szCs w:val="24"/>
          <w:lang w:eastAsia="zh-TW"/>
        </w:rPr>
        <w:t>_3-5</w:t>
      </w:r>
      <w:r w:rsidRPr="00E53E69">
        <w:rPr>
          <w:rFonts w:hint="eastAsia"/>
          <w:kern w:val="2"/>
          <w:szCs w:val="24"/>
          <w:lang w:eastAsia="zh-TW"/>
        </w:rPr>
        <w:t>年</w:t>
      </w:r>
      <w:r>
        <w:rPr>
          <w:rFonts w:hint="eastAsia"/>
          <w:kern w:val="2"/>
          <w:szCs w:val="24"/>
          <w:lang w:eastAsia="zh-TW"/>
        </w:rPr>
        <w:t>+</w:t>
      </w:r>
      <w:r w:rsidRPr="00E53E69">
        <w:rPr>
          <w:rFonts w:hint="eastAsia"/>
          <w:kern w:val="2"/>
          <w:szCs w:val="24"/>
          <w:lang w:eastAsia="zh-TW"/>
        </w:rPr>
        <w:t>O</w:t>
      </w:r>
      <w:r w:rsidRPr="00E53E69">
        <w:rPr>
          <w:rFonts w:hint="eastAsia"/>
          <w:kern w:val="2"/>
          <w:szCs w:val="24"/>
          <w:lang w:eastAsia="zh-TW"/>
        </w:rPr>
        <w:t>住院天數</w:t>
      </w:r>
      <w:r w:rsidRPr="00E53E69">
        <w:rPr>
          <w:rFonts w:hint="eastAsia"/>
          <w:kern w:val="2"/>
          <w:szCs w:val="24"/>
          <w:lang w:eastAsia="zh-TW"/>
        </w:rPr>
        <w:t>_3-5</w:t>
      </w:r>
      <w:r w:rsidRPr="00E53E69">
        <w:rPr>
          <w:rFonts w:hint="eastAsia"/>
          <w:kern w:val="2"/>
          <w:szCs w:val="24"/>
          <w:lang w:eastAsia="zh-TW"/>
        </w:rPr>
        <w:t>年</w:t>
      </w:r>
    </w:p>
    <w:p w:rsidR="001F0CAF" w:rsidRPr="00E53E69" w:rsidRDefault="001F0CAF" w:rsidP="003230D6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F</w:t>
      </w:r>
      <w:r w:rsidRPr="00E53E69">
        <w:rPr>
          <w:rFonts w:hint="eastAsia"/>
          <w:kern w:val="2"/>
          <w:szCs w:val="24"/>
          <w:lang w:eastAsia="zh-TW"/>
        </w:rPr>
        <w:t>住院天數</w:t>
      </w:r>
      <w:r w:rsidRPr="00E53E69">
        <w:rPr>
          <w:rFonts w:hint="eastAsia"/>
          <w:kern w:val="2"/>
          <w:szCs w:val="24"/>
          <w:lang w:eastAsia="zh-TW"/>
        </w:rPr>
        <w:t>_5</w:t>
      </w:r>
      <w:r w:rsidRPr="00E53E69">
        <w:rPr>
          <w:rFonts w:hint="eastAsia"/>
          <w:kern w:val="2"/>
          <w:szCs w:val="24"/>
          <w:lang w:eastAsia="zh-TW"/>
        </w:rPr>
        <w:t>年</w:t>
      </w:r>
      <w:r>
        <w:rPr>
          <w:rFonts w:hint="eastAsia"/>
          <w:kern w:val="2"/>
          <w:szCs w:val="24"/>
          <w:lang w:eastAsia="zh-TW"/>
        </w:rPr>
        <w:t>=F</w:t>
      </w:r>
      <w:r w:rsidRPr="00E53E69">
        <w:rPr>
          <w:rFonts w:hint="eastAsia"/>
          <w:kern w:val="2"/>
          <w:szCs w:val="24"/>
          <w:lang w:eastAsia="zh-TW"/>
        </w:rPr>
        <w:t>住院天數</w:t>
      </w:r>
      <w:r w:rsidRPr="00E53E69">
        <w:rPr>
          <w:rFonts w:hint="eastAsia"/>
          <w:kern w:val="2"/>
          <w:szCs w:val="24"/>
          <w:lang w:eastAsia="zh-TW"/>
        </w:rPr>
        <w:t>_5</w:t>
      </w:r>
      <w:r w:rsidRPr="00E53E69">
        <w:rPr>
          <w:rFonts w:hint="eastAsia"/>
          <w:kern w:val="2"/>
          <w:szCs w:val="24"/>
          <w:lang w:eastAsia="zh-TW"/>
        </w:rPr>
        <w:t>年</w:t>
      </w:r>
      <w:r>
        <w:rPr>
          <w:rFonts w:hint="eastAsia"/>
          <w:kern w:val="2"/>
          <w:szCs w:val="24"/>
          <w:lang w:eastAsia="zh-TW"/>
        </w:rPr>
        <w:t>+</w:t>
      </w:r>
      <w:r w:rsidRPr="00E53E69">
        <w:rPr>
          <w:rFonts w:hint="eastAsia"/>
          <w:kern w:val="2"/>
          <w:szCs w:val="24"/>
          <w:lang w:eastAsia="zh-TW"/>
        </w:rPr>
        <w:t>O</w:t>
      </w:r>
      <w:r w:rsidRPr="00E53E69">
        <w:rPr>
          <w:rFonts w:hint="eastAsia"/>
          <w:kern w:val="2"/>
          <w:szCs w:val="24"/>
          <w:lang w:eastAsia="zh-TW"/>
        </w:rPr>
        <w:t>住院天數</w:t>
      </w:r>
      <w:r w:rsidRPr="00E53E69">
        <w:rPr>
          <w:rFonts w:hint="eastAsia"/>
          <w:kern w:val="2"/>
          <w:szCs w:val="24"/>
          <w:lang w:eastAsia="zh-TW"/>
        </w:rPr>
        <w:t>_5</w:t>
      </w:r>
      <w:r w:rsidRPr="00E53E69">
        <w:rPr>
          <w:rFonts w:hint="eastAsia"/>
          <w:kern w:val="2"/>
          <w:szCs w:val="24"/>
          <w:lang w:eastAsia="zh-TW"/>
        </w:rPr>
        <w:t>年</w:t>
      </w:r>
    </w:p>
    <w:p w:rsidR="001F0CAF" w:rsidRPr="00E53E69" w:rsidRDefault="001F0CAF" w:rsidP="003230D6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F</w:t>
      </w:r>
      <w:r w:rsidRPr="00E53E69">
        <w:rPr>
          <w:rFonts w:hint="eastAsia"/>
          <w:kern w:val="2"/>
          <w:szCs w:val="24"/>
          <w:lang w:eastAsia="zh-TW"/>
        </w:rPr>
        <w:t>住院次數</w:t>
      </w:r>
      <w:r w:rsidRPr="00E53E69">
        <w:rPr>
          <w:rFonts w:hint="eastAsia"/>
          <w:kern w:val="2"/>
          <w:szCs w:val="24"/>
          <w:lang w:eastAsia="zh-TW"/>
        </w:rPr>
        <w:t>_1-3</w:t>
      </w:r>
      <w:r w:rsidRPr="00E53E69">
        <w:rPr>
          <w:rFonts w:hint="eastAsia"/>
          <w:kern w:val="2"/>
          <w:szCs w:val="24"/>
          <w:lang w:eastAsia="zh-TW"/>
        </w:rPr>
        <w:t>年</w:t>
      </w:r>
      <w:r>
        <w:rPr>
          <w:rFonts w:hint="eastAsia"/>
          <w:kern w:val="2"/>
          <w:szCs w:val="24"/>
          <w:lang w:eastAsia="zh-TW"/>
        </w:rPr>
        <w:t>=F</w:t>
      </w:r>
      <w:r w:rsidRPr="00E53E69">
        <w:rPr>
          <w:rFonts w:hint="eastAsia"/>
          <w:kern w:val="2"/>
          <w:szCs w:val="24"/>
          <w:lang w:eastAsia="zh-TW"/>
        </w:rPr>
        <w:t>住院次數</w:t>
      </w:r>
      <w:r w:rsidRPr="00E53E69">
        <w:rPr>
          <w:rFonts w:hint="eastAsia"/>
          <w:kern w:val="2"/>
          <w:szCs w:val="24"/>
          <w:lang w:eastAsia="zh-TW"/>
        </w:rPr>
        <w:t>_1-3</w:t>
      </w:r>
      <w:r w:rsidRPr="00E53E69">
        <w:rPr>
          <w:rFonts w:hint="eastAsia"/>
          <w:kern w:val="2"/>
          <w:szCs w:val="24"/>
          <w:lang w:eastAsia="zh-TW"/>
        </w:rPr>
        <w:t>年</w:t>
      </w:r>
      <w:r>
        <w:rPr>
          <w:rFonts w:hint="eastAsia"/>
          <w:kern w:val="2"/>
          <w:szCs w:val="24"/>
          <w:lang w:eastAsia="zh-TW"/>
        </w:rPr>
        <w:t>+</w:t>
      </w:r>
      <w:r w:rsidRPr="00E53E69">
        <w:rPr>
          <w:rFonts w:hint="eastAsia"/>
          <w:kern w:val="2"/>
          <w:szCs w:val="24"/>
          <w:lang w:eastAsia="zh-TW"/>
        </w:rPr>
        <w:t>O</w:t>
      </w:r>
      <w:r w:rsidRPr="00E53E69">
        <w:rPr>
          <w:rFonts w:hint="eastAsia"/>
          <w:kern w:val="2"/>
          <w:szCs w:val="24"/>
          <w:lang w:eastAsia="zh-TW"/>
        </w:rPr>
        <w:t>住院次數</w:t>
      </w:r>
      <w:r w:rsidRPr="00E53E69">
        <w:rPr>
          <w:rFonts w:hint="eastAsia"/>
          <w:kern w:val="2"/>
          <w:szCs w:val="24"/>
          <w:lang w:eastAsia="zh-TW"/>
        </w:rPr>
        <w:t>_1-3</w:t>
      </w:r>
      <w:r w:rsidRPr="00E53E69">
        <w:rPr>
          <w:rFonts w:hint="eastAsia"/>
          <w:kern w:val="2"/>
          <w:szCs w:val="24"/>
          <w:lang w:eastAsia="zh-TW"/>
        </w:rPr>
        <w:t>年</w:t>
      </w:r>
    </w:p>
    <w:p w:rsidR="001F0CAF" w:rsidRPr="00E53E69" w:rsidRDefault="001F0CAF" w:rsidP="003230D6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F</w:t>
      </w:r>
      <w:r w:rsidRPr="00E53E69">
        <w:rPr>
          <w:rFonts w:hint="eastAsia"/>
          <w:kern w:val="2"/>
          <w:szCs w:val="24"/>
          <w:lang w:eastAsia="zh-TW"/>
        </w:rPr>
        <w:t>住院次數</w:t>
      </w:r>
      <w:r w:rsidRPr="00E53E69">
        <w:rPr>
          <w:rFonts w:hint="eastAsia"/>
          <w:kern w:val="2"/>
          <w:szCs w:val="24"/>
          <w:lang w:eastAsia="zh-TW"/>
        </w:rPr>
        <w:t>_3-5</w:t>
      </w:r>
      <w:r w:rsidRPr="00E53E69">
        <w:rPr>
          <w:rFonts w:hint="eastAsia"/>
          <w:kern w:val="2"/>
          <w:szCs w:val="24"/>
          <w:lang w:eastAsia="zh-TW"/>
        </w:rPr>
        <w:t>年</w:t>
      </w:r>
      <w:r>
        <w:rPr>
          <w:rFonts w:hint="eastAsia"/>
          <w:kern w:val="2"/>
          <w:szCs w:val="24"/>
          <w:lang w:eastAsia="zh-TW"/>
        </w:rPr>
        <w:t>=F</w:t>
      </w:r>
      <w:r w:rsidRPr="00E53E69">
        <w:rPr>
          <w:rFonts w:hint="eastAsia"/>
          <w:kern w:val="2"/>
          <w:szCs w:val="24"/>
          <w:lang w:eastAsia="zh-TW"/>
        </w:rPr>
        <w:t>住院次數</w:t>
      </w:r>
      <w:r w:rsidRPr="00E53E69">
        <w:rPr>
          <w:rFonts w:hint="eastAsia"/>
          <w:kern w:val="2"/>
          <w:szCs w:val="24"/>
          <w:lang w:eastAsia="zh-TW"/>
        </w:rPr>
        <w:t>_3-5</w:t>
      </w:r>
      <w:r w:rsidRPr="00E53E69">
        <w:rPr>
          <w:rFonts w:hint="eastAsia"/>
          <w:kern w:val="2"/>
          <w:szCs w:val="24"/>
          <w:lang w:eastAsia="zh-TW"/>
        </w:rPr>
        <w:t>年</w:t>
      </w:r>
      <w:r>
        <w:rPr>
          <w:rFonts w:hint="eastAsia"/>
          <w:kern w:val="2"/>
          <w:szCs w:val="24"/>
          <w:lang w:eastAsia="zh-TW"/>
        </w:rPr>
        <w:t>+</w:t>
      </w:r>
      <w:r w:rsidRPr="00E53E69">
        <w:rPr>
          <w:rFonts w:hint="eastAsia"/>
          <w:kern w:val="2"/>
          <w:szCs w:val="24"/>
          <w:lang w:eastAsia="zh-TW"/>
        </w:rPr>
        <w:t>O</w:t>
      </w:r>
      <w:r w:rsidRPr="00E53E69">
        <w:rPr>
          <w:rFonts w:hint="eastAsia"/>
          <w:kern w:val="2"/>
          <w:szCs w:val="24"/>
          <w:lang w:eastAsia="zh-TW"/>
        </w:rPr>
        <w:t>住院次數</w:t>
      </w:r>
      <w:r w:rsidRPr="00E53E69">
        <w:rPr>
          <w:rFonts w:hint="eastAsia"/>
          <w:kern w:val="2"/>
          <w:szCs w:val="24"/>
          <w:lang w:eastAsia="zh-TW"/>
        </w:rPr>
        <w:t>_3-5</w:t>
      </w:r>
      <w:r w:rsidRPr="00E53E69">
        <w:rPr>
          <w:rFonts w:hint="eastAsia"/>
          <w:kern w:val="2"/>
          <w:szCs w:val="24"/>
          <w:lang w:eastAsia="zh-TW"/>
        </w:rPr>
        <w:t>年</w:t>
      </w:r>
    </w:p>
    <w:p w:rsidR="001F0CAF" w:rsidRPr="00E53E69" w:rsidRDefault="001F0CAF" w:rsidP="003230D6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F</w:t>
      </w:r>
      <w:r w:rsidRPr="00E53E69">
        <w:rPr>
          <w:rFonts w:hint="eastAsia"/>
          <w:kern w:val="2"/>
          <w:szCs w:val="24"/>
          <w:lang w:eastAsia="zh-TW"/>
        </w:rPr>
        <w:t>住院次數</w:t>
      </w:r>
      <w:r w:rsidRPr="00E53E69">
        <w:rPr>
          <w:rFonts w:hint="eastAsia"/>
          <w:kern w:val="2"/>
          <w:szCs w:val="24"/>
          <w:lang w:eastAsia="zh-TW"/>
        </w:rPr>
        <w:t>_5</w:t>
      </w:r>
      <w:r w:rsidRPr="00E53E69">
        <w:rPr>
          <w:rFonts w:hint="eastAsia"/>
          <w:kern w:val="2"/>
          <w:szCs w:val="24"/>
          <w:lang w:eastAsia="zh-TW"/>
        </w:rPr>
        <w:t>年</w:t>
      </w:r>
      <w:r>
        <w:rPr>
          <w:rFonts w:hint="eastAsia"/>
          <w:kern w:val="2"/>
          <w:szCs w:val="24"/>
          <w:lang w:eastAsia="zh-TW"/>
        </w:rPr>
        <w:t>=F</w:t>
      </w:r>
      <w:r w:rsidRPr="00E53E69">
        <w:rPr>
          <w:rFonts w:hint="eastAsia"/>
          <w:kern w:val="2"/>
          <w:szCs w:val="24"/>
          <w:lang w:eastAsia="zh-TW"/>
        </w:rPr>
        <w:t>住院次數</w:t>
      </w:r>
      <w:r w:rsidRPr="00E53E69">
        <w:rPr>
          <w:rFonts w:hint="eastAsia"/>
          <w:kern w:val="2"/>
          <w:szCs w:val="24"/>
          <w:lang w:eastAsia="zh-TW"/>
        </w:rPr>
        <w:t>_5</w:t>
      </w:r>
      <w:r w:rsidRPr="00E53E69">
        <w:rPr>
          <w:rFonts w:hint="eastAsia"/>
          <w:kern w:val="2"/>
          <w:szCs w:val="24"/>
          <w:lang w:eastAsia="zh-TW"/>
        </w:rPr>
        <w:t>年</w:t>
      </w:r>
      <w:r>
        <w:rPr>
          <w:rFonts w:hint="eastAsia"/>
          <w:kern w:val="2"/>
          <w:szCs w:val="24"/>
          <w:lang w:eastAsia="zh-TW"/>
        </w:rPr>
        <w:t>+</w:t>
      </w:r>
      <w:r w:rsidRPr="00E53E69">
        <w:rPr>
          <w:rFonts w:hint="eastAsia"/>
          <w:kern w:val="2"/>
          <w:szCs w:val="24"/>
          <w:lang w:eastAsia="zh-TW"/>
        </w:rPr>
        <w:t>O</w:t>
      </w:r>
      <w:r w:rsidRPr="00E53E69">
        <w:rPr>
          <w:rFonts w:hint="eastAsia"/>
          <w:kern w:val="2"/>
          <w:szCs w:val="24"/>
          <w:lang w:eastAsia="zh-TW"/>
        </w:rPr>
        <w:t>住院次數</w:t>
      </w:r>
      <w:r w:rsidRPr="00E53E69">
        <w:rPr>
          <w:rFonts w:hint="eastAsia"/>
          <w:kern w:val="2"/>
          <w:szCs w:val="24"/>
          <w:lang w:eastAsia="zh-TW"/>
        </w:rPr>
        <w:t>_5</w:t>
      </w:r>
      <w:r w:rsidRPr="00E53E69">
        <w:rPr>
          <w:rFonts w:hint="eastAsia"/>
          <w:kern w:val="2"/>
          <w:szCs w:val="24"/>
          <w:lang w:eastAsia="zh-TW"/>
        </w:rPr>
        <w:t>年</w:t>
      </w:r>
    </w:p>
    <w:p w:rsidR="001F0CAF" w:rsidRPr="00E53E69" w:rsidRDefault="001F0CAF" w:rsidP="003230D6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F</w:t>
      </w:r>
      <w:r w:rsidRPr="00E53E69">
        <w:rPr>
          <w:rFonts w:hint="eastAsia"/>
          <w:kern w:val="2"/>
          <w:szCs w:val="24"/>
          <w:lang w:eastAsia="zh-TW"/>
        </w:rPr>
        <w:t>門診次數</w:t>
      </w:r>
      <w:r w:rsidRPr="00E53E69">
        <w:rPr>
          <w:rFonts w:hint="eastAsia"/>
          <w:kern w:val="2"/>
          <w:szCs w:val="24"/>
          <w:lang w:eastAsia="zh-TW"/>
        </w:rPr>
        <w:t>_1-3</w:t>
      </w:r>
      <w:r w:rsidRPr="00E53E69">
        <w:rPr>
          <w:rFonts w:hint="eastAsia"/>
          <w:kern w:val="2"/>
          <w:szCs w:val="24"/>
          <w:lang w:eastAsia="zh-TW"/>
        </w:rPr>
        <w:t>年</w:t>
      </w:r>
      <w:r>
        <w:rPr>
          <w:rFonts w:hint="eastAsia"/>
          <w:kern w:val="2"/>
          <w:szCs w:val="24"/>
          <w:lang w:eastAsia="zh-TW"/>
        </w:rPr>
        <w:t>=F</w:t>
      </w:r>
      <w:r w:rsidRPr="00E53E69">
        <w:rPr>
          <w:rFonts w:hint="eastAsia"/>
          <w:kern w:val="2"/>
          <w:szCs w:val="24"/>
          <w:lang w:eastAsia="zh-TW"/>
        </w:rPr>
        <w:t>門診次數</w:t>
      </w:r>
      <w:r w:rsidRPr="00E53E69">
        <w:rPr>
          <w:rFonts w:hint="eastAsia"/>
          <w:kern w:val="2"/>
          <w:szCs w:val="24"/>
          <w:lang w:eastAsia="zh-TW"/>
        </w:rPr>
        <w:t>_1-3</w:t>
      </w:r>
      <w:r w:rsidRPr="00E53E69">
        <w:rPr>
          <w:rFonts w:hint="eastAsia"/>
          <w:kern w:val="2"/>
          <w:szCs w:val="24"/>
          <w:lang w:eastAsia="zh-TW"/>
        </w:rPr>
        <w:t>年</w:t>
      </w:r>
      <w:r>
        <w:rPr>
          <w:rFonts w:hint="eastAsia"/>
          <w:kern w:val="2"/>
          <w:szCs w:val="24"/>
          <w:lang w:eastAsia="zh-TW"/>
        </w:rPr>
        <w:t>+</w:t>
      </w:r>
      <w:r w:rsidRPr="00E53E69">
        <w:rPr>
          <w:rFonts w:hint="eastAsia"/>
          <w:kern w:val="2"/>
          <w:szCs w:val="24"/>
          <w:lang w:eastAsia="zh-TW"/>
        </w:rPr>
        <w:t>O</w:t>
      </w:r>
      <w:r w:rsidRPr="00E53E69">
        <w:rPr>
          <w:rFonts w:hint="eastAsia"/>
          <w:kern w:val="2"/>
          <w:szCs w:val="24"/>
          <w:lang w:eastAsia="zh-TW"/>
        </w:rPr>
        <w:t>門診次數</w:t>
      </w:r>
      <w:r w:rsidRPr="00E53E69">
        <w:rPr>
          <w:rFonts w:hint="eastAsia"/>
          <w:kern w:val="2"/>
          <w:szCs w:val="24"/>
          <w:lang w:eastAsia="zh-TW"/>
        </w:rPr>
        <w:t>_1-3</w:t>
      </w:r>
      <w:r w:rsidRPr="00E53E69">
        <w:rPr>
          <w:rFonts w:hint="eastAsia"/>
          <w:kern w:val="2"/>
          <w:szCs w:val="24"/>
          <w:lang w:eastAsia="zh-TW"/>
        </w:rPr>
        <w:t>年</w:t>
      </w:r>
    </w:p>
    <w:p w:rsidR="001F0CAF" w:rsidRPr="00E53E69" w:rsidRDefault="001F0CAF" w:rsidP="003230D6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F</w:t>
      </w:r>
      <w:r w:rsidRPr="00E53E69">
        <w:rPr>
          <w:rFonts w:hint="eastAsia"/>
          <w:kern w:val="2"/>
          <w:szCs w:val="24"/>
          <w:lang w:eastAsia="zh-TW"/>
        </w:rPr>
        <w:t>門診次數</w:t>
      </w:r>
      <w:r w:rsidRPr="00E53E69">
        <w:rPr>
          <w:rFonts w:hint="eastAsia"/>
          <w:kern w:val="2"/>
          <w:szCs w:val="24"/>
          <w:lang w:eastAsia="zh-TW"/>
        </w:rPr>
        <w:t>_3-5</w:t>
      </w:r>
      <w:r w:rsidRPr="00E53E69">
        <w:rPr>
          <w:rFonts w:hint="eastAsia"/>
          <w:kern w:val="2"/>
          <w:szCs w:val="24"/>
          <w:lang w:eastAsia="zh-TW"/>
        </w:rPr>
        <w:t>年</w:t>
      </w:r>
      <w:r>
        <w:rPr>
          <w:rFonts w:hint="eastAsia"/>
          <w:kern w:val="2"/>
          <w:szCs w:val="24"/>
          <w:lang w:eastAsia="zh-TW"/>
        </w:rPr>
        <w:t>=F</w:t>
      </w:r>
      <w:r w:rsidRPr="00E53E69">
        <w:rPr>
          <w:rFonts w:hint="eastAsia"/>
          <w:kern w:val="2"/>
          <w:szCs w:val="24"/>
          <w:lang w:eastAsia="zh-TW"/>
        </w:rPr>
        <w:t>門診次數</w:t>
      </w:r>
      <w:r w:rsidRPr="00E53E69">
        <w:rPr>
          <w:rFonts w:hint="eastAsia"/>
          <w:kern w:val="2"/>
          <w:szCs w:val="24"/>
          <w:lang w:eastAsia="zh-TW"/>
        </w:rPr>
        <w:t>_3-5</w:t>
      </w:r>
      <w:r w:rsidRPr="00E53E69">
        <w:rPr>
          <w:rFonts w:hint="eastAsia"/>
          <w:kern w:val="2"/>
          <w:szCs w:val="24"/>
          <w:lang w:eastAsia="zh-TW"/>
        </w:rPr>
        <w:t>年</w:t>
      </w:r>
      <w:r>
        <w:rPr>
          <w:rFonts w:hint="eastAsia"/>
          <w:kern w:val="2"/>
          <w:szCs w:val="24"/>
          <w:lang w:eastAsia="zh-TW"/>
        </w:rPr>
        <w:t>+</w:t>
      </w:r>
      <w:r w:rsidRPr="00E53E69">
        <w:rPr>
          <w:rFonts w:hint="eastAsia"/>
          <w:kern w:val="2"/>
          <w:szCs w:val="24"/>
          <w:lang w:eastAsia="zh-TW"/>
        </w:rPr>
        <w:t>O</w:t>
      </w:r>
      <w:r w:rsidRPr="00E53E69">
        <w:rPr>
          <w:rFonts w:hint="eastAsia"/>
          <w:kern w:val="2"/>
          <w:szCs w:val="24"/>
          <w:lang w:eastAsia="zh-TW"/>
        </w:rPr>
        <w:t>門診次數</w:t>
      </w:r>
      <w:r w:rsidRPr="00E53E69">
        <w:rPr>
          <w:rFonts w:hint="eastAsia"/>
          <w:kern w:val="2"/>
          <w:szCs w:val="24"/>
          <w:lang w:eastAsia="zh-TW"/>
        </w:rPr>
        <w:t>_3-5</w:t>
      </w:r>
      <w:r w:rsidRPr="00E53E69">
        <w:rPr>
          <w:rFonts w:hint="eastAsia"/>
          <w:kern w:val="2"/>
          <w:szCs w:val="24"/>
          <w:lang w:eastAsia="zh-TW"/>
        </w:rPr>
        <w:t>年</w:t>
      </w:r>
    </w:p>
    <w:p w:rsidR="001F0CAF" w:rsidRDefault="001F0CAF" w:rsidP="003230D6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F</w:t>
      </w:r>
      <w:r w:rsidRPr="00E53E69">
        <w:rPr>
          <w:rFonts w:hint="eastAsia"/>
          <w:kern w:val="2"/>
          <w:szCs w:val="24"/>
          <w:lang w:eastAsia="zh-TW"/>
        </w:rPr>
        <w:t>門診次數</w:t>
      </w:r>
      <w:r w:rsidRPr="00E53E69">
        <w:rPr>
          <w:rFonts w:hint="eastAsia"/>
          <w:kern w:val="2"/>
          <w:szCs w:val="24"/>
          <w:lang w:eastAsia="zh-TW"/>
        </w:rPr>
        <w:t>_5</w:t>
      </w:r>
      <w:r w:rsidRPr="00E53E69">
        <w:rPr>
          <w:rFonts w:hint="eastAsia"/>
          <w:kern w:val="2"/>
          <w:szCs w:val="24"/>
          <w:lang w:eastAsia="zh-TW"/>
        </w:rPr>
        <w:t>年</w:t>
      </w:r>
      <w:r>
        <w:rPr>
          <w:rFonts w:hint="eastAsia"/>
          <w:b/>
          <w:kern w:val="2"/>
          <w:szCs w:val="24"/>
          <w:lang w:eastAsia="zh-TW"/>
        </w:rPr>
        <w:t>=</w:t>
      </w:r>
      <w:r w:rsidRPr="00A27BEE">
        <w:rPr>
          <w:rFonts w:hint="eastAsia"/>
          <w:kern w:val="2"/>
          <w:szCs w:val="24"/>
          <w:lang w:eastAsia="zh-TW"/>
        </w:rPr>
        <w:t>F</w:t>
      </w:r>
      <w:r w:rsidRPr="00E53E69">
        <w:rPr>
          <w:rFonts w:hint="eastAsia"/>
          <w:kern w:val="2"/>
          <w:szCs w:val="24"/>
          <w:lang w:eastAsia="zh-TW"/>
        </w:rPr>
        <w:t>門診次數</w:t>
      </w:r>
      <w:r w:rsidRPr="00E53E69">
        <w:rPr>
          <w:rFonts w:hint="eastAsia"/>
          <w:kern w:val="2"/>
          <w:szCs w:val="24"/>
          <w:lang w:eastAsia="zh-TW"/>
        </w:rPr>
        <w:t>_5</w:t>
      </w:r>
      <w:r w:rsidRPr="00E53E69">
        <w:rPr>
          <w:rFonts w:hint="eastAsia"/>
          <w:kern w:val="2"/>
          <w:szCs w:val="24"/>
          <w:lang w:eastAsia="zh-TW"/>
        </w:rPr>
        <w:t>年</w:t>
      </w:r>
      <w:r>
        <w:rPr>
          <w:rFonts w:hint="eastAsia"/>
          <w:kern w:val="2"/>
          <w:szCs w:val="24"/>
          <w:lang w:eastAsia="zh-TW"/>
        </w:rPr>
        <w:t>+</w:t>
      </w:r>
      <w:r w:rsidRPr="00E53E69">
        <w:rPr>
          <w:rFonts w:hint="eastAsia"/>
          <w:kern w:val="2"/>
          <w:szCs w:val="24"/>
          <w:lang w:eastAsia="zh-TW"/>
        </w:rPr>
        <w:t>O</w:t>
      </w:r>
      <w:r w:rsidRPr="00E53E69">
        <w:rPr>
          <w:rFonts w:hint="eastAsia"/>
          <w:kern w:val="2"/>
          <w:szCs w:val="24"/>
          <w:lang w:eastAsia="zh-TW"/>
        </w:rPr>
        <w:t>門診次數</w:t>
      </w:r>
      <w:r w:rsidRPr="00E53E69">
        <w:rPr>
          <w:rFonts w:hint="eastAsia"/>
          <w:kern w:val="2"/>
          <w:szCs w:val="24"/>
          <w:lang w:eastAsia="zh-TW"/>
        </w:rPr>
        <w:t>_5</w:t>
      </w:r>
      <w:r w:rsidRPr="00E53E69">
        <w:rPr>
          <w:rFonts w:hint="eastAsia"/>
          <w:kern w:val="2"/>
          <w:szCs w:val="24"/>
          <w:lang w:eastAsia="zh-TW"/>
        </w:rPr>
        <w:t>年</w:t>
      </w:r>
    </w:p>
    <w:p w:rsidR="001F0CAF" w:rsidRDefault="001F0CAF" w:rsidP="003230D6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</w:t>
      </w:r>
    </w:p>
    <w:p w:rsidR="001F0CAF" w:rsidRDefault="001F0CAF" w:rsidP="003230D6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換組時，結果加入</w:t>
      </w:r>
      <w:r w:rsidRPr="009A679D">
        <w:rPr>
          <w:rFonts w:hint="eastAsia"/>
          <w:b/>
          <w:kern w:val="2"/>
          <w:szCs w:val="24"/>
          <w:lang w:eastAsia="zh-TW"/>
        </w:rPr>
        <w:t>合計</w:t>
      </w:r>
      <w:r w:rsidRPr="008F708B">
        <w:rPr>
          <w:rFonts w:hint="eastAsia"/>
          <w:b/>
          <w:kern w:val="2"/>
          <w:szCs w:val="24"/>
          <w:lang w:eastAsia="zh-TW"/>
        </w:rPr>
        <w:t>LIST</w:t>
      </w:r>
      <w:r>
        <w:rPr>
          <w:rFonts w:hint="eastAsia"/>
          <w:b/>
          <w:kern w:val="2"/>
          <w:szCs w:val="24"/>
          <w:lang w:eastAsia="zh-TW"/>
        </w:rPr>
        <w:t>_AFT</w:t>
      </w:r>
      <w:r w:rsidRPr="008F708B">
        <w:rPr>
          <w:rFonts w:hint="eastAsia"/>
          <w:kern w:val="2"/>
          <w:szCs w:val="24"/>
          <w:lang w:eastAsia="zh-TW"/>
        </w:rPr>
        <w:t>，</w:t>
      </w:r>
      <w:r>
        <w:rPr>
          <w:rFonts w:hint="eastAsia"/>
          <w:kern w:val="2"/>
          <w:szCs w:val="24"/>
          <w:lang w:eastAsia="zh-TW"/>
        </w:rPr>
        <w:t>格式如下：</w:t>
      </w:r>
    </w:p>
    <w:p w:rsidR="001F0CAF" w:rsidRDefault="001F0CAF" w:rsidP="003230D6">
      <w:pPr>
        <w:pStyle w:val="Tabletext"/>
        <w:keepLines w:val="0"/>
        <w:numPr>
          <w:ilvl w:val="8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</w:t>
      </w:r>
      <w:r w:rsidRPr="00723422">
        <w:rPr>
          <w:rFonts w:eastAsia="細明體" w:hint="eastAsia"/>
          <w:kern w:val="2"/>
          <w:szCs w:val="24"/>
          <w:lang w:eastAsia="zh-TW"/>
        </w:rPr>
        <w:t>前次保單號碼</w:t>
      </w:r>
      <w:r>
        <w:rPr>
          <w:rFonts w:eastAsia="細明體" w:hint="eastAsia"/>
          <w:kern w:val="2"/>
          <w:szCs w:val="24"/>
          <w:lang w:eastAsia="zh-TW"/>
        </w:rPr>
        <w:t xml:space="preserve"> </w:t>
      </w:r>
      <w:r>
        <w:rPr>
          <w:rFonts w:eastAsia="細明體" w:hint="eastAsia"/>
          <w:kern w:val="2"/>
          <w:szCs w:val="24"/>
          <w:lang w:eastAsia="zh-TW"/>
        </w:rPr>
        <w:t>有值才加入</w:t>
      </w:r>
      <w:r>
        <w:rPr>
          <w:rFonts w:eastAsia="細明體" w:hint="eastAsia"/>
          <w:kern w:val="2"/>
          <w:szCs w:val="24"/>
          <w:lang w:eastAsia="zh-TW"/>
        </w:rPr>
        <w:t xml:space="preserve"> (</w:t>
      </w:r>
      <w:r>
        <w:rPr>
          <w:rFonts w:eastAsia="細明體" w:hint="eastAsia"/>
          <w:kern w:val="2"/>
          <w:szCs w:val="24"/>
          <w:lang w:eastAsia="zh-TW"/>
        </w:rPr>
        <w:t>第一筆不加</w:t>
      </w:r>
      <w:r>
        <w:rPr>
          <w:rFonts w:eastAsia="細明體" w:hint="eastAsia"/>
          <w:kern w:val="2"/>
          <w:szCs w:val="24"/>
          <w:lang w:eastAsia="zh-TW"/>
        </w:rPr>
        <w:t>)</w:t>
      </w:r>
    </w:p>
    <w:tbl>
      <w:tblPr>
        <w:tblW w:w="4948" w:type="dxa"/>
        <w:tblInd w:w="40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42"/>
        <w:gridCol w:w="2057"/>
        <w:gridCol w:w="1049"/>
      </w:tblGrid>
      <w:tr w:rsidR="001F0CAF" w:rsidRPr="00701852" w:rsidTr="003C4AC6">
        <w:tc>
          <w:tcPr>
            <w:tcW w:w="1842" w:type="dxa"/>
            <w:shd w:val="clear" w:color="auto" w:fill="C0C0C0"/>
          </w:tcPr>
          <w:p w:rsidR="001F0CAF" w:rsidRPr="00701852" w:rsidRDefault="001F0CAF" w:rsidP="003C4AC6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2057" w:type="dxa"/>
            <w:shd w:val="clear" w:color="auto" w:fill="C0C0C0"/>
          </w:tcPr>
          <w:p w:rsidR="001F0CAF" w:rsidRPr="00701852" w:rsidRDefault="001F0CAF" w:rsidP="003C4AC6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1049" w:type="dxa"/>
            <w:shd w:val="clear" w:color="auto" w:fill="C0C0C0"/>
          </w:tcPr>
          <w:p w:rsidR="001F0CAF" w:rsidRPr="00701852" w:rsidRDefault="001F0CAF" w:rsidP="003C4AC6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其他說明</w:t>
            </w:r>
          </w:p>
        </w:tc>
      </w:tr>
      <w:tr w:rsidR="001F0CAF" w:rsidRPr="00701852" w:rsidTr="003C4AC6">
        <w:tc>
          <w:tcPr>
            <w:tcW w:w="1842" w:type="dxa"/>
            <w:shd w:val="clear" w:color="auto" w:fill="FFFF99"/>
            <w:vAlign w:val="center"/>
          </w:tcPr>
          <w:p w:rsidR="001F0CAF" w:rsidRPr="00701852" w:rsidRDefault="001F0CAF" w:rsidP="003C4AC6">
            <w:pPr>
              <w:rPr>
                <w:rFonts w:eastAsia="細明體"/>
                <w:sz w:val="20"/>
              </w:rPr>
            </w:pPr>
            <w:r>
              <w:rPr>
                <w:rFonts w:eastAsia="細明體" w:hint="eastAsia"/>
                <w:sz w:val="20"/>
              </w:rPr>
              <w:t>保單號碼</w:t>
            </w:r>
          </w:p>
        </w:tc>
        <w:tc>
          <w:tcPr>
            <w:tcW w:w="2057" w:type="dxa"/>
          </w:tcPr>
          <w:p w:rsidR="001F0CAF" w:rsidRPr="00A758CB" w:rsidRDefault="001F0CAF" w:rsidP="003C4AC6">
            <w:pPr>
              <w:rPr>
                <w:rFonts w:eastAsia="細明體" w:hint="eastAsia"/>
                <w:sz w:val="20"/>
              </w:rPr>
            </w:pPr>
            <w:r w:rsidRPr="00723422">
              <w:rPr>
                <w:rFonts w:eastAsia="細明體" w:hint="eastAsia"/>
                <w:sz w:val="20"/>
              </w:rPr>
              <w:t>前次保單號碼</w:t>
            </w:r>
          </w:p>
        </w:tc>
        <w:tc>
          <w:tcPr>
            <w:tcW w:w="1049" w:type="dxa"/>
          </w:tcPr>
          <w:p w:rsidR="001F0CAF" w:rsidRPr="00824F77" w:rsidRDefault="001F0CAF" w:rsidP="003C4AC6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1F0CAF" w:rsidRPr="00701852" w:rsidTr="003C4AC6">
        <w:tc>
          <w:tcPr>
            <w:tcW w:w="1842" w:type="dxa"/>
            <w:shd w:val="clear" w:color="auto" w:fill="FFFF99"/>
            <w:vAlign w:val="center"/>
          </w:tcPr>
          <w:p w:rsidR="001F0CAF" w:rsidRPr="00701852" w:rsidRDefault="001F0CAF" w:rsidP="003C4AC6">
            <w:pPr>
              <w:rPr>
                <w:rFonts w:eastAsia="細明體"/>
                <w:sz w:val="20"/>
              </w:rPr>
            </w:pPr>
            <w:r>
              <w:rPr>
                <w:rFonts w:eastAsia="細明體" w:hint="eastAsia"/>
                <w:sz w:val="20"/>
              </w:rPr>
              <w:t>險別</w:t>
            </w:r>
          </w:p>
        </w:tc>
        <w:tc>
          <w:tcPr>
            <w:tcW w:w="2057" w:type="dxa"/>
          </w:tcPr>
          <w:p w:rsidR="001F0CAF" w:rsidRPr="00A758CB" w:rsidRDefault="001F0CAF" w:rsidP="003C4AC6">
            <w:pPr>
              <w:rPr>
                <w:rFonts w:eastAsia="細明體" w:hint="eastAsia"/>
                <w:sz w:val="20"/>
              </w:rPr>
            </w:pPr>
            <w:r w:rsidRPr="00723422">
              <w:rPr>
                <w:rFonts w:eastAsia="細明體" w:hint="eastAsia"/>
                <w:sz w:val="20"/>
              </w:rPr>
              <w:t>前次</w:t>
            </w:r>
            <w:r>
              <w:rPr>
                <w:rFonts w:eastAsia="細明體" w:hint="eastAsia"/>
                <w:sz w:val="20"/>
              </w:rPr>
              <w:t>險別</w:t>
            </w:r>
          </w:p>
        </w:tc>
        <w:tc>
          <w:tcPr>
            <w:tcW w:w="1049" w:type="dxa"/>
          </w:tcPr>
          <w:p w:rsidR="001F0CAF" w:rsidRPr="00824F77" w:rsidRDefault="001F0CAF" w:rsidP="003C4AC6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1F0CAF" w:rsidRPr="00701852" w:rsidTr="003C4AC6">
        <w:tc>
          <w:tcPr>
            <w:tcW w:w="1842" w:type="dxa"/>
            <w:shd w:val="clear" w:color="auto" w:fill="FFFF99"/>
          </w:tcPr>
          <w:p w:rsidR="001F0CAF" w:rsidRPr="00A758CB" w:rsidRDefault="001F0CAF" w:rsidP="003C4AC6">
            <w:pPr>
              <w:rPr>
                <w:rFonts w:eastAsia="細明體"/>
                <w:sz w:val="20"/>
              </w:rPr>
            </w:pPr>
            <w:r w:rsidRPr="00A758CB">
              <w:rPr>
                <w:rFonts w:eastAsia="細明體" w:hint="eastAsia"/>
                <w:sz w:val="20"/>
              </w:rPr>
              <w:t>住院天數</w:t>
            </w:r>
            <w:r w:rsidRPr="00A758CB">
              <w:rPr>
                <w:rFonts w:eastAsia="細明體" w:hint="eastAsia"/>
                <w:sz w:val="20"/>
              </w:rPr>
              <w:t>_1-3</w:t>
            </w:r>
            <w:r w:rsidRPr="00A758CB">
              <w:rPr>
                <w:rFonts w:eastAsia="細明體" w:hint="eastAsia"/>
                <w:sz w:val="20"/>
              </w:rPr>
              <w:t>年</w:t>
            </w:r>
          </w:p>
        </w:tc>
        <w:tc>
          <w:tcPr>
            <w:tcW w:w="2057" w:type="dxa"/>
          </w:tcPr>
          <w:p w:rsidR="001F0CAF" w:rsidRPr="00A758CB" w:rsidRDefault="001F0CAF" w:rsidP="003C4AC6">
            <w:pPr>
              <w:rPr>
                <w:rFonts w:eastAsia="細明體"/>
                <w:sz w:val="20"/>
              </w:rPr>
            </w:pPr>
            <w:r>
              <w:rPr>
                <w:rFonts w:eastAsia="細明體" w:hint="eastAsia"/>
                <w:sz w:val="20"/>
              </w:rPr>
              <w:t>F</w:t>
            </w:r>
            <w:r w:rsidRPr="00A758CB">
              <w:rPr>
                <w:rFonts w:eastAsia="細明體" w:hint="eastAsia"/>
                <w:sz w:val="20"/>
              </w:rPr>
              <w:t>住院天數</w:t>
            </w:r>
            <w:r w:rsidRPr="00A758CB">
              <w:rPr>
                <w:rFonts w:eastAsia="細明體" w:hint="eastAsia"/>
                <w:sz w:val="20"/>
              </w:rPr>
              <w:t>_1-3</w:t>
            </w:r>
            <w:r w:rsidRPr="00A758CB">
              <w:rPr>
                <w:rFonts w:eastAsia="細明體" w:hint="eastAsia"/>
                <w:sz w:val="20"/>
              </w:rPr>
              <w:t>年</w:t>
            </w:r>
          </w:p>
        </w:tc>
        <w:tc>
          <w:tcPr>
            <w:tcW w:w="1049" w:type="dxa"/>
          </w:tcPr>
          <w:p w:rsidR="001F0CAF" w:rsidRPr="00824F77" w:rsidRDefault="001F0CAF" w:rsidP="003C4AC6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1F0CAF" w:rsidRPr="00701852" w:rsidTr="003C4AC6">
        <w:tc>
          <w:tcPr>
            <w:tcW w:w="1842" w:type="dxa"/>
            <w:shd w:val="clear" w:color="auto" w:fill="FFFF99"/>
          </w:tcPr>
          <w:p w:rsidR="001F0CAF" w:rsidRPr="00A758CB" w:rsidRDefault="001F0CAF" w:rsidP="003C4AC6">
            <w:pPr>
              <w:rPr>
                <w:rFonts w:eastAsia="細明體"/>
                <w:sz w:val="20"/>
              </w:rPr>
            </w:pPr>
            <w:r w:rsidRPr="00A758CB">
              <w:rPr>
                <w:rFonts w:eastAsia="細明體" w:hint="eastAsia"/>
                <w:sz w:val="20"/>
              </w:rPr>
              <w:t>住院天數</w:t>
            </w:r>
            <w:r w:rsidRPr="00A758CB">
              <w:rPr>
                <w:rFonts w:eastAsia="細明體" w:hint="eastAsia"/>
                <w:sz w:val="20"/>
              </w:rPr>
              <w:t>_</w:t>
            </w:r>
            <w:r>
              <w:rPr>
                <w:rFonts w:eastAsia="細明體" w:hint="eastAsia"/>
                <w:sz w:val="20"/>
              </w:rPr>
              <w:t>3</w:t>
            </w:r>
            <w:r w:rsidRPr="00A758CB">
              <w:rPr>
                <w:rFonts w:eastAsia="細明體" w:hint="eastAsia"/>
                <w:sz w:val="20"/>
              </w:rPr>
              <w:t>-</w:t>
            </w:r>
            <w:r>
              <w:rPr>
                <w:rFonts w:eastAsia="細明體" w:hint="eastAsia"/>
                <w:sz w:val="20"/>
              </w:rPr>
              <w:t>5</w:t>
            </w:r>
            <w:r w:rsidRPr="00A758CB">
              <w:rPr>
                <w:rFonts w:eastAsia="細明體" w:hint="eastAsia"/>
                <w:sz w:val="20"/>
              </w:rPr>
              <w:t>年</w:t>
            </w:r>
          </w:p>
        </w:tc>
        <w:tc>
          <w:tcPr>
            <w:tcW w:w="2057" w:type="dxa"/>
          </w:tcPr>
          <w:p w:rsidR="001F0CAF" w:rsidRPr="00A758CB" w:rsidRDefault="001F0CAF" w:rsidP="003C4AC6">
            <w:pPr>
              <w:rPr>
                <w:rFonts w:eastAsia="細明體"/>
                <w:sz w:val="20"/>
              </w:rPr>
            </w:pPr>
            <w:r>
              <w:rPr>
                <w:rFonts w:eastAsia="細明體" w:hint="eastAsia"/>
                <w:sz w:val="20"/>
              </w:rPr>
              <w:t>F</w:t>
            </w:r>
            <w:r w:rsidRPr="00A758CB">
              <w:rPr>
                <w:rFonts w:eastAsia="細明體" w:hint="eastAsia"/>
                <w:sz w:val="20"/>
              </w:rPr>
              <w:t>住院天數</w:t>
            </w:r>
            <w:r w:rsidRPr="00A758CB">
              <w:rPr>
                <w:rFonts w:eastAsia="細明體" w:hint="eastAsia"/>
                <w:sz w:val="20"/>
              </w:rPr>
              <w:t>_3-5</w:t>
            </w:r>
            <w:r w:rsidRPr="00A758CB">
              <w:rPr>
                <w:rFonts w:eastAsia="細明體" w:hint="eastAsia"/>
                <w:sz w:val="20"/>
              </w:rPr>
              <w:t>年</w:t>
            </w:r>
          </w:p>
        </w:tc>
        <w:tc>
          <w:tcPr>
            <w:tcW w:w="1049" w:type="dxa"/>
          </w:tcPr>
          <w:p w:rsidR="001F0CAF" w:rsidRPr="00701852" w:rsidRDefault="001F0CAF" w:rsidP="003C4AC6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1F0CAF" w:rsidRPr="00701852" w:rsidTr="003C4AC6">
        <w:tc>
          <w:tcPr>
            <w:tcW w:w="1842" w:type="dxa"/>
            <w:shd w:val="clear" w:color="auto" w:fill="FFFF99"/>
          </w:tcPr>
          <w:p w:rsidR="001F0CAF" w:rsidRPr="00A758CB" w:rsidRDefault="001F0CAF" w:rsidP="003C4AC6">
            <w:pPr>
              <w:rPr>
                <w:rFonts w:eastAsia="細明體"/>
                <w:sz w:val="20"/>
              </w:rPr>
            </w:pPr>
            <w:r w:rsidRPr="00A758CB">
              <w:rPr>
                <w:rFonts w:eastAsia="細明體" w:hint="eastAsia"/>
                <w:sz w:val="20"/>
              </w:rPr>
              <w:t>住院天數</w:t>
            </w:r>
            <w:r w:rsidRPr="00A758CB">
              <w:rPr>
                <w:rFonts w:eastAsia="細明體" w:hint="eastAsia"/>
                <w:sz w:val="20"/>
              </w:rPr>
              <w:t>_</w:t>
            </w:r>
            <w:r>
              <w:rPr>
                <w:rFonts w:eastAsia="細明體" w:hint="eastAsia"/>
                <w:sz w:val="20"/>
              </w:rPr>
              <w:t>5</w:t>
            </w:r>
            <w:r w:rsidRPr="00A758CB">
              <w:rPr>
                <w:rFonts w:eastAsia="細明體" w:hint="eastAsia"/>
                <w:sz w:val="20"/>
              </w:rPr>
              <w:t>年</w:t>
            </w:r>
          </w:p>
        </w:tc>
        <w:tc>
          <w:tcPr>
            <w:tcW w:w="2057" w:type="dxa"/>
          </w:tcPr>
          <w:p w:rsidR="001F0CAF" w:rsidRPr="00A758CB" w:rsidRDefault="001F0CAF" w:rsidP="003C4AC6">
            <w:pPr>
              <w:rPr>
                <w:rFonts w:eastAsia="細明體"/>
                <w:sz w:val="20"/>
              </w:rPr>
            </w:pPr>
            <w:r>
              <w:rPr>
                <w:rFonts w:eastAsia="細明體" w:hint="eastAsia"/>
                <w:sz w:val="20"/>
              </w:rPr>
              <w:t>F</w:t>
            </w:r>
            <w:r w:rsidRPr="00A758CB">
              <w:rPr>
                <w:rFonts w:eastAsia="細明體" w:hint="eastAsia"/>
                <w:sz w:val="20"/>
              </w:rPr>
              <w:t>住院天數</w:t>
            </w:r>
            <w:r w:rsidRPr="00A758CB">
              <w:rPr>
                <w:rFonts w:eastAsia="細明體" w:hint="eastAsia"/>
                <w:sz w:val="20"/>
              </w:rPr>
              <w:t>_5</w:t>
            </w:r>
            <w:r w:rsidRPr="00A758CB">
              <w:rPr>
                <w:rFonts w:eastAsia="細明體" w:hint="eastAsia"/>
                <w:sz w:val="20"/>
              </w:rPr>
              <w:t>年</w:t>
            </w:r>
          </w:p>
        </w:tc>
        <w:tc>
          <w:tcPr>
            <w:tcW w:w="1049" w:type="dxa"/>
          </w:tcPr>
          <w:p w:rsidR="001F0CAF" w:rsidRPr="00701852" w:rsidRDefault="001F0CAF" w:rsidP="003C4AC6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1F0CAF" w:rsidRPr="00701852" w:rsidTr="003C4AC6">
        <w:tc>
          <w:tcPr>
            <w:tcW w:w="1842" w:type="dxa"/>
            <w:shd w:val="clear" w:color="auto" w:fill="FFFF99"/>
          </w:tcPr>
          <w:p w:rsidR="001F0CAF" w:rsidRPr="00A758CB" w:rsidRDefault="001F0CAF" w:rsidP="003C4AC6">
            <w:pPr>
              <w:rPr>
                <w:rFonts w:eastAsia="細明體"/>
                <w:sz w:val="20"/>
              </w:rPr>
            </w:pPr>
            <w:r>
              <w:rPr>
                <w:rFonts w:eastAsia="細明體" w:hint="eastAsia"/>
                <w:sz w:val="20"/>
              </w:rPr>
              <w:t>住院次</w:t>
            </w:r>
            <w:r w:rsidRPr="00A758CB">
              <w:rPr>
                <w:rFonts w:eastAsia="細明體" w:hint="eastAsia"/>
                <w:sz w:val="20"/>
              </w:rPr>
              <w:t>數</w:t>
            </w:r>
            <w:r w:rsidRPr="00A758CB">
              <w:rPr>
                <w:rFonts w:eastAsia="細明體" w:hint="eastAsia"/>
                <w:sz w:val="20"/>
              </w:rPr>
              <w:t>_1-3</w:t>
            </w:r>
            <w:r w:rsidRPr="00A758CB">
              <w:rPr>
                <w:rFonts w:eastAsia="細明體" w:hint="eastAsia"/>
                <w:sz w:val="20"/>
              </w:rPr>
              <w:t>年</w:t>
            </w:r>
          </w:p>
        </w:tc>
        <w:tc>
          <w:tcPr>
            <w:tcW w:w="2057" w:type="dxa"/>
          </w:tcPr>
          <w:p w:rsidR="001F0CAF" w:rsidRPr="00A758CB" w:rsidRDefault="001F0CAF" w:rsidP="003C4AC6">
            <w:pPr>
              <w:rPr>
                <w:rFonts w:eastAsia="細明體"/>
                <w:sz w:val="20"/>
              </w:rPr>
            </w:pPr>
            <w:r>
              <w:rPr>
                <w:rFonts w:eastAsia="細明體" w:hint="eastAsia"/>
                <w:sz w:val="20"/>
              </w:rPr>
              <w:t>F</w:t>
            </w:r>
            <w:r w:rsidRPr="00A758CB">
              <w:rPr>
                <w:rFonts w:eastAsia="細明體" w:hint="eastAsia"/>
                <w:sz w:val="20"/>
              </w:rPr>
              <w:t>住院</w:t>
            </w:r>
            <w:r>
              <w:rPr>
                <w:rFonts w:eastAsia="細明體" w:hint="eastAsia"/>
                <w:sz w:val="20"/>
              </w:rPr>
              <w:t>次</w:t>
            </w:r>
            <w:r w:rsidRPr="00A758CB">
              <w:rPr>
                <w:rFonts w:eastAsia="細明體" w:hint="eastAsia"/>
                <w:sz w:val="20"/>
              </w:rPr>
              <w:t>數</w:t>
            </w:r>
            <w:r w:rsidRPr="00A758CB">
              <w:rPr>
                <w:rFonts w:eastAsia="細明體" w:hint="eastAsia"/>
                <w:sz w:val="20"/>
              </w:rPr>
              <w:t>_1-3</w:t>
            </w:r>
            <w:r w:rsidRPr="00A758CB">
              <w:rPr>
                <w:rFonts w:eastAsia="細明體" w:hint="eastAsia"/>
                <w:sz w:val="20"/>
              </w:rPr>
              <w:t>年</w:t>
            </w:r>
          </w:p>
        </w:tc>
        <w:tc>
          <w:tcPr>
            <w:tcW w:w="1049" w:type="dxa"/>
          </w:tcPr>
          <w:p w:rsidR="001F0CAF" w:rsidRPr="00701852" w:rsidRDefault="001F0CAF" w:rsidP="003C4AC6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1F0CAF" w:rsidRPr="00701852" w:rsidTr="003C4AC6">
        <w:tc>
          <w:tcPr>
            <w:tcW w:w="1842" w:type="dxa"/>
            <w:shd w:val="clear" w:color="auto" w:fill="FFFF99"/>
          </w:tcPr>
          <w:p w:rsidR="001F0CAF" w:rsidRPr="00A758CB" w:rsidRDefault="001F0CAF" w:rsidP="003C4AC6">
            <w:pPr>
              <w:rPr>
                <w:rFonts w:eastAsia="細明體"/>
                <w:sz w:val="20"/>
              </w:rPr>
            </w:pPr>
            <w:r w:rsidRPr="00A758CB">
              <w:rPr>
                <w:rFonts w:eastAsia="細明體" w:hint="eastAsia"/>
                <w:sz w:val="20"/>
              </w:rPr>
              <w:t>住院</w:t>
            </w:r>
            <w:r>
              <w:rPr>
                <w:rFonts w:eastAsia="細明體" w:hint="eastAsia"/>
                <w:sz w:val="20"/>
              </w:rPr>
              <w:t>次</w:t>
            </w:r>
            <w:r w:rsidRPr="00A758CB">
              <w:rPr>
                <w:rFonts w:eastAsia="細明體" w:hint="eastAsia"/>
                <w:sz w:val="20"/>
              </w:rPr>
              <w:t>數</w:t>
            </w:r>
            <w:r w:rsidRPr="00A758CB">
              <w:rPr>
                <w:rFonts w:eastAsia="細明體" w:hint="eastAsia"/>
                <w:sz w:val="20"/>
              </w:rPr>
              <w:t>_</w:t>
            </w:r>
            <w:r>
              <w:rPr>
                <w:rFonts w:eastAsia="細明體" w:hint="eastAsia"/>
                <w:sz w:val="20"/>
              </w:rPr>
              <w:t>3</w:t>
            </w:r>
            <w:r w:rsidRPr="00A758CB">
              <w:rPr>
                <w:rFonts w:eastAsia="細明體" w:hint="eastAsia"/>
                <w:sz w:val="20"/>
              </w:rPr>
              <w:t>-</w:t>
            </w:r>
            <w:r>
              <w:rPr>
                <w:rFonts w:eastAsia="細明體" w:hint="eastAsia"/>
                <w:sz w:val="20"/>
              </w:rPr>
              <w:t>5</w:t>
            </w:r>
            <w:r w:rsidRPr="00A758CB">
              <w:rPr>
                <w:rFonts w:eastAsia="細明體" w:hint="eastAsia"/>
                <w:sz w:val="20"/>
              </w:rPr>
              <w:t>年</w:t>
            </w:r>
          </w:p>
        </w:tc>
        <w:tc>
          <w:tcPr>
            <w:tcW w:w="2057" w:type="dxa"/>
          </w:tcPr>
          <w:p w:rsidR="001F0CAF" w:rsidRPr="00A758CB" w:rsidRDefault="001F0CAF" w:rsidP="003C4AC6">
            <w:pPr>
              <w:rPr>
                <w:rFonts w:eastAsia="細明體"/>
                <w:sz w:val="20"/>
              </w:rPr>
            </w:pPr>
            <w:r>
              <w:rPr>
                <w:rFonts w:eastAsia="細明體" w:hint="eastAsia"/>
                <w:sz w:val="20"/>
              </w:rPr>
              <w:t>F</w:t>
            </w:r>
            <w:r w:rsidRPr="00A758CB">
              <w:rPr>
                <w:rFonts w:eastAsia="細明體" w:hint="eastAsia"/>
                <w:sz w:val="20"/>
              </w:rPr>
              <w:t>住院</w:t>
            </w:r>
            <w:r>
              <w:rPr>
                <w:rFonts w:eastAsia="細明體" w:hint="eastAsia"/>
                <w:sz w:val="20"/>
              </w:rPr>
              <w:t>次</w:t>
            </w:r>
            <w:r w:rsidRPr="00A758CB">
              <w:rPr>
                <w:rFonts w:eastAsia="細明體" w:hint="eastAsia"/>
                <w:sz w:val="20"/>
              </w:rPr>
              <w:t>數</w:t>
            </w:r>
            <w:r w:rsidRPr="00A758CB">
              <w:rPr>
                <w:rFonts w:eastAsia="細明體" w:hint="eastAsia"/>
                <w:sz w:val="20"/>
              </w:rPr>
              <w:t>_3-5</w:t>
            </w:r>
            <w:r w:rsidRPr="00A758CB">
              <w:rPr>
                <w:rFonts w:eastAsia="細明體" w:hint="eastAsia"/>
                <w:sz w:val="20"/>
              </w:rPr>
              <w:t>年</w:t>
            </w:r>
          </w:p>
        </w:tc>
        <w:tc>
          <w:tcPr>
            <w:tcW w:w="1049" w:type="dxa"/>
          </w:tcPr>
          <w:p w:rsidR="001F0CAF" w:rsidRPr="00701852" w:rsidRDefault="001F0CAF" w:rsidP="003C4AC6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1F0CAF" w:rsidRPr="00701852" w:rsidTr="003C4AC6">
        <w:tc>
          <w:tcPr>
            <w:tcW w:w="1842" w:type="dxa"/>
            <w:shd w:val="clear" w:color="auto" w:fill="FFFF99"/>
          </w:tcPr>
          <w:p w:rsidR="001F0CAF" w:rsidRPr="00A758CB" w:rsidRDefault="001F0CAF" w:rsidP="003C4AC6">
            <w:pPr>
              <w:rPr>
                <w:rFonts w:eastAsia="細明體"/>
                <w:sz w:val="20"/>
              </w:rPr>
            </w:pPr>
            <w:r w:rsidRPr="00A758CB">
              <w:rPr>
                <w:rFonts w:eastAsia="細明體" w:hint="eastAsia"/>
                <w:sz w:val="20"/>
              </w:rPr>
              <w:t>住院</w:t>
            </w:r>
            <w:r>
              <w:rPr>
                <w:rFonts w:eastAsia="細明體" w:hint="eastAsia"/>
                <w:sz w:val="20"/>
              </w:rPr>
              <w:t>次</w:t>
            </w:r>
            <w:r w:rsidRPr="00A758CB">
              <w:rPr>
                <w:rFonts w:eastAsia="細明體" w:hint="eastAsia"/>
                <w:sz w:val="20"/>
              </w:rPr>
              <w:t>數</w:t>
            </w:r>
            <w:r w:rsidRPr="00A758CB">
              <w:rPr>
                <w:rFonts w:eastAsia="細明體" w:hint="eastAsia"/>
                <w:sz w:val="20"/>
              </w:rPr>
              <w:t>_</w:t>
            </w:r>
            <w:r>
              <w:rPr>
                <w:rFonts w:eastAsia="細明體" w:hint="eastAsia"/>
                <w:sz w:val="20"/>
              </w:rPr>
              <w:t>5</w:t>
            </w:r>
            <w:r w:rsidRPr="00A758CB">
              <w:rPr>
                <w:rFonts w:eastAsia="細明體" w:hint="eastAsia"/>
                <w:sz w:val="20"/>
              </w:rPr>
              <w:t>年</w:t>
            </w:r>
          </w:p>
        </w:tc>
        <w:tc>
          <w:tcPr>
            <w:tcW w:w="2057" w:type="dxa"/>
          </w:tcPr>
          <w:p w:rsidR="001F0CAF" w:rsidRPr="00A758CB" w:rsidRDefault="001F0CAF" w:rsidP="003C4AC6">
            <w:pPr>
              <w:rPr>
                <w:rFonts w:eastAsia="細明體"/>
                <w:sz w:val="20"/>
              </w:rPr>
            </w:pPr>
            <w:r>
              <w:rPr>
                <w:rFonts w:eastAsia="細明體" w:hint="eastAsia"/>
                <w:sz w:val="20"/>
              </w:rPr>
              <w:t>F</w:t>
            </w:r>
            <w:r w:rsidRPr="00A758CB">
              <w:rPr>
                <w:rFonts w:eastAsia="細明體" w:hint="eastAsia"/>
                <w:sz w:val="20"/>
              </w:rPr>
              <w:t>住院</w:t>
            </w:r>
            <w:r>
              <w:rPr>
                <w:rFonts w:eastAsia="細明體" w:hint="eastAsia"/>
                <w:sz w:val="20"/>
              </w:rPr>
              <w:t>次</w:t>
            </w:r>
            <w:r w:rsidRPr="00A758CB">
              <w:rPr>
                <w:rFonts w:eastAsia="細明體" w:hint="eastAsia"/>
                <w:sz w:val="20"/>
              </w:rPr>
              <w:t>數</w:t>
            </w:r>
            <w:r w:rsidRPr="00A758CB">
              <w:rPr>
                <w:rFonts w:eastAsia="細明體" w:hint="eastAsia"/>
                <w:sz w:val="20"/>
              </w:rPr>
              <w:t>_5</w:t>
            </w:r>
            <w:r w:rsidRPr="00A758CB">
              <w:rPr>
                <w:rFonts w:eastAsia="細明體" w:hint="eastAsia"/>
                <w:sz w:val="20"/>
              </w:rPr>
              <w:t>年</w:t>
            </w:r>
          </w:p>
        </w:tc>
        <w:tc>
          <w:tcPr>
            <w:tcW w:w="1049" w:type="dxa"/>
          </w:tcPr>
          <w:p w:rsidR="001F0CAF" w:rsidRPr="00701852" w:rsidRDefault="001F0CAF" w:rsidP="003C4AC6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1F0CAF" w:rsidRPr="00701852" w:rsidTr="003C4AC6">
        <w:tc>
          <w:tcPr>
            <w:tcW w:w="1842" w:type="dxa"/>
            <w:shd w:val="clear" w:color="auto" w:fill="FFFF99"/>
          </w:tcPr>
          <w:p w:rsidR="001F0CAF" w:rsidRPr="00A758CB" w:rsidRDefault="001F0CAF" w:rsidP="003C4AC6">
            <w:pPr>
              <w:rPr>
                <w:rFonts w:eastAsia="細明體"/>
                <w:sz w:val="20"/>
              </w:rPr>
            </w:pPr>
            <w:r>
              <w:rPr>
                <w:rFonts w:eastAsia="細明體" w:hint="eastAsia"/>
                <w:sz w:val="20"/>
              </w:rPr>
              <w:t>門診次</w:t>
            </w:r>
            <w:r w:rsidRPr="00A758CB">
              <w:rPr>
                <w:rFonts w:eastAsia="細明體" w:hint="eastAsia"/>
                <w:sz w:val="20"/>
              </w:rPr>
              <w:t>數</w:t>
            </w:r>
            <w:r w:rsidRPr="00A758CB">
              <w:rPr>
                <w:rFonts w:eastAsia="細明體" w:hint="eastAsia"/>
                <w:sz w:val="20"/>
              </w:rPr>
              <w:t>_1-3</w:t>
            </w:r>
            <w:r w:rsidRPr="00A758CB">
              <w:rPr>
                <w:rFonts w:eastAsia="細明體" w:hint="eastAsia"/>
                <w:sz w:val="20"/>
              </w:rPr>
              <w:t>年</w:t>
            </w:r>
          </w:p>
        </w:tc>
        <w:tc>
          <w:tcPr>
            <w:tcW w:w="2057" w:type="dxa"/>
          </w:tcPr>
          <w:p w:rsidR="001F0CAF" w:rsidRPr="00A758CB" w:rsidRDefault="001F0CAF" w:rsidP="003C4AC6">
            <w:pPr>
              <w:rPr>
                <w:rFonts w:eastAsia="細明體"/>
                <w:sz w:val="20"/>
              </w:rPr>
            </w:pPr>
            <w:r>
              <w:rPr>
                <w:rFonts w:eastAsia="細明體" w:hint="eastAsia"/>
                <w:sz w:val="20"/>
              </w:rPr>
              <w:t>F</w:t>
            </w:r>
            <w:r>
              <w:rPr>
                <w:rFonts w:eastAsia="細明體" w:hint="eastAsia"/>
                <w:sz w:val="20"/>
              </w:rPr>
              <w:t>門診次</w:t>
            </w:r>
            <w:r w:rsidRPr="00A758CB">
              <w:rPr>
                <w:rFonts w:eastAsia="細明體" w:hint="eastAsia"/>
                <w:sz w:val="20"/>
              </w:rPr>
              <w:t>數</w:t>
            </w:r>
            <w:r w:rsidRPr="00A758CB">
              <w:rPr>
                <w:rFonts w:eastAsia="細明體" w:hint="eastAsia"/>
                <w:sz w:val="20"/>
              </w:rPr>
              <w:t>_1-3</w:t>
            </w:r>
            <w:r w:rsidRPr="00A758CB">
              <w:rPr>
                <w:rFonts w:eastAsia="細明體" w:hint="eastAsia"/>
                <w:sz w:val="20"/>
              </w:rPr>
              <w:t>年</w:t>
            </w:r>
          </w:p>
        </w:tc>
        <w:tc>
          <w:tcPr>
            <w:tcW w:w="1049" w:type="dxa"/>
          </w:tcPr>
          <w:p w:rsidR="001F0CAF" w:rsidRPr="00701852" w:rsidRDefault="001F0CAF" w:rsidP="003C4AC6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1F0CAF" w:rsidRPr="00701852" w:rsidTr="003C4AC6">
        <w:tc>
          <w:tcPr>
            <w:tcW w:w="1842" w:type="dxa"/>
            <w:shd w:val="clear" w:color="auto" w:fill="FFFF99"/>
          </w:tcPr>
          <w:p w:rsidR="001F0CAF" w:rsidRPr="00A758CB" w:rsidRDefault="001F0CAF" w:rsidP="003C4AC6">
            <w:pPr>
              <w:rPr>
                <w:rFonts w:eastAsia="細明體"/>
                <w:sz w:val="20"/>
              </w:rPr>
            </w:pPr>
            <w:r>
              <w:rPr>
                <w:rFonts w:eastAsia="細明體" w:hint="eastAsia"/>
                <w:sz w:val="20"/>
              </w:rPr>
              <w:t>門診次</w:t>
            </w:r>
            <w:r w:rsidRPr="00A758CB">
              <w:rPr>
                <w:rFonts w:eastAsia="細明體" w:hint="eastAsia"/>
                <w:sz w:val="20"/>
              </w:rPr>
              <w:t>數</w:t>
            </w:r>
            <w:r w:rsidRPr="00A758CB">
              <w:rPr>
                <w:rFonts w:eastAsia="細明體" w:hint="eastAsia"/>
                <w:sz w:val="20"/>
              </w:rPr>
              <w:t>_</w:t>
            </w:r>
            <w:r>
              <w:rPr>
                <w:rFonts w:eastAsia="細明體" w:hint="eastAsia"/>
                <w:sz w:val="20"/>
              </w:rPr>
              <w:t>3</w:t>
            </w:r>
            <w:r w:rsidRPr="00A758CB">
              <w:rPr>
                <w:rFonts w:eastAsia="細明體" w:hint="eastAsia"/>
                <w:sz w:val="20"/>
              </w:rPr>
              <w:t>-</w:t>
            </w:r>
            <w:r>
              <w:rPr>
                <w:rFonts w:eastAsia="細明體" w:hint="eastAsia"/>
                <w:sz w:val="20"/>
              </w:rPr>
              <w:t>5</w:t>
            </w:r>
            <w:r w:rsidRPr="00A758CB">
              <w:rPr>
                <w:rFonts w:eastAsia="細明體" w:hint="eastAsia"/>
                <w:sz w:val="20"/>
              </w:rPr>
              <w:t>年</w:t>
            </w:r>
          </w:p>
        </w:tc>
        <w:tc>
          <w:tcPr>
            <w:tcW w:w="2057" w:type="dxa"/>
          </w:tcPr>
          <w:p w:rsidR="001F0CAF" w:rsidRPr="00A758CB" w:rsidRDefault="001F0CAF" w:rsidP="003C4AC6">
            <w:pPr>
              <w:rPr>
                <w:rFonts w:eastAsia="細明體"/>
                <w:sz w:val="20"/>
              </w:rPr>
            </w:pPr>
            <w:r>
              <w:rPr>
                <w:rFonts w:eastAsia="細明體" w:hint="eastAsia"/>
                <w:sz w:val="20"/>
              </w:rPr>
              <w:t>F</w:t>
            </w:r>
            <w:r>
              <w:rPr>
                <w:rFonts w:eastAsia="細明體" w:hint="eastAsia"/>
                <w:sz w:val="20"/>
              </w:rPr>
              <w:t>門診次</w:t>
            </w:r>
            <w:r w:rsidRPr="00A758CB">
              <w:rPr>
                <w:rFonts w:eastAsia="細明體" w:hint="eastAsia"/>
                <w:sz w:val="20"/>
              </w:rPr>
              <w:t>數</w:t>
            </w:r>
            <w:r w:rsidRPr="00A758CB">
              <w:rPr>
                <w:rFonts w:eastAsia="細明體" w:hint="eastAsia"/>
                <w:sz w:val="20"/>
              </w:rPr>
              <w:t>_3-5</w:t>
            </w:r>
            <w:r w:rsidRPr="00A758CB">
              <w:rPr>
                <w:rFonts w:eastAsia="細明體" w:hint="eastAsia"/>
                <w:sz w:val="20"/>
              </w:rPr>
              <w:t>年</w:t>
            </w:r>
          </w:p>
        </w:tc>
        <w:tc>
          <w:tcPr>
            <w:tcW w:w="1049" w:type="dxa"/>
          </w:tcPr>
          <w:p w:rsidR="001F0CAF" w:rsidRPr="00701852" w:rsidRDefault="001F0CAF" w:rsidP="003C4AC6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1F0CAF" w:rsidRPr="00701852" w:rsidTr="003C4AC6">
        <w:tc>
          <w:tcPr>
            <w:tcW w:w="1842" w:type="dxa"/>
            <w:shd w:val="clear" w:color="auto" w:fill="FFFF99"/>
          </w:tcPr>
          <w:p w:rsidR="001F0CAF" w:rsidRPr="00A758CB" w:rsidRDefault="001F0CAF" w:rsidP="003C4AC6">
            <w:pPr>
              <w:rPr>
                <w:rFonts w:eastAsia="細明體"/>
                <w:sz w:val="20"/>
              </w:rPr>
            </w:pPr>
            <w:r>
              <w:rPr>
                <w:rFonts w:eastAsia="細明體" w:hint="eastAsia"/>
                <w:sz w:val="20"/>
              </w:rPr>
              <w:t>門診次</w:t>
            </w:r>
            <w:r w:rsidRPr="00A758CB">
              <w:rPr>
                <w:rFonts w:eastAsia="細明體" w:hint="eastAsia"/>
                <w:sz w:val="20"/>
              </w:rPr>
              <w:t>數</w:t>
            </w:r>
            <w:r w:rsidRPr="00A758CB">
              <w:rPr>
                <w:rFonts w:eastAsia="細明體" w:hint="eastAsia"/>
                <w:sz w:val="20"/>
              </w:rPr>
              <w:t>_</w:t>
            </w:r>
            <w:r>
              <w:rPr>
                <w:rFonts w:eastAsia="細明體" w:hint="eastAsia"/>
                <w:sz w:val="20"/>
              </w:rPr>
              <w:t>5</w:t>
            </w:r>
            <w:r w:rsidRPr="00A758CB">
              <w:rPr>
                <w:rFonts w:eastAsia="細明體" w:hint="eastAsia"/>
                <w:sz w:val="20"/>
              </w:rPr>
              <w:t>年</w:t>
            </w:r>
          </w:p>
        </w:tc>
        <w:tc>
          <w:tcPr>
            <w:tcW w:w="2057" w:type="dxa"/>
          </w:tcPr>
          <w:p w:rsidR="001F0CAF" w:rsidRPr="00A758CB" w:rsidRDefault="001F0CAF" w:rsidP="003C4AC6">
            <w:pPr>
              <w:rPr>
                <w:rFonts w:eastAsia="細明體"/>
                <w:sz w:val="20"/>
              </w:rPr>
            </w:pPr>
            <w:r>
              <w:rPr>
                <w:rFonts w:eastAsia="細明體" w:hint="eastAsia"/>
                <w:sz w:val="20"/>
              </w:rPr>
              <w:t>F</w:t>
            </w:r>
            <w:r>
              <w:rPr>
                <w:rFonts w:eastAsia="細明體" w:hint="eastAsia"/>
                <w:sz w:val="20"/>
              </w:rPr>
              <w:t>門診次</w:t>
            </w:r>
            <w:r w:rsidRPr="00A758CB">
              <w:rPr>
                <w:rFonts w:eastAsia="細明體" w:hint="eastAsia"/>
                <w:sz w:val="20"/>
              </w:rPr>
              <w:t>數</w:t>
            </w:r>
            <w:r w:rsidRPr="00A758CB">
              <w:rPr>
                <w:rFonts w:eastAsia="細明體" w:hint="eastAsia"/>
                <w:sz w:val="20"/>
              </w:rPr>
              <w:t>_5</w:t>
            </w:r>
            <w:r w:rsidRPr="00A758CB">
              <w:rPr>
                <w:rFonts w:eastAsia="細明體" w:hint="eastAsia"/>
                <w:sz w:val="20"/>
              </w:rPr>
              <w:t>年</w:t>
            </w:r>
          </w:p>
        </w:tc>
        <w:tc>
          <w:tcPr>
            <w:tcW w:w="1049" w:type="dxa"/>
          </w:tcPr>
          <w:p w:rsidR="001F0CAF" w:rsidRPr="00701852" w:rsidRDefault="001F0CAF" w:rsidP="003C4AC6">
            <w:pPr>
              <w:rPr>
                <w:rFonts w:eastAsia="標楷體"/>
                <w:sz w:val="20"/>
                <w:szCs w:val="20"/>
              </w:rPr>
            </w:pPr>
          </w:p>
        </w:tc>
      </w:tr>
    </w:tbl>
    <w:p w:rsidR="001F0CAF" w:rsidRDefault="001F0CAF" w:rsidP="003230D6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計算結果初始：</w:t>
      </w:r>
    </w:p>
    <w:p w:rsidR="001F0CAF" w:rsidRPr="00470F65" w:rsidRDefault="001F0CAF" w:rsidP="003230D6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470F65">
        <w:rPr>
          <w:rFonts w:hint="eastAsia"/>
          <w:kern w:val="2"/>
          <w:szCs w:val="24"/>
          <w:lang w:eastAsia="zh-TW"/>
        </w:rPr>
        <w:t>F</w:t>
      </w:r>
      <w:r w:rsidRPr="00470F65">
        <w:rPr>
          <w:rFonts w:hint="eastAsia"/>
          <w:kern w:val="2"/>
          <w:szCs w:val="24"/>
          <w:lang w:eastAsia="zh-TW"/>
        </w:rPr>
        <w:t>住院天數</w:t>
      </w:r>
      <w:r w:rsidRPr="00470F65">
        <w:rPr>
          <w:rFonts w:hint="eastAsia"/>
          <w:kern w:val="2"/>
          <w:szCs w:val="24"/>
          <w:lang w:eastAsia="zh-TW"/>
        </w:rPr>
        <w:t>_1-3</w:t>
      </w:r>
      <w:r w:rsidRPr="00470F65">
        <w:rPr>
          <w:rFonts w:hint="eastAsia"/>
          <w:kern w:val="2"/>
          <w:szCs w:val="24"/>
          <w:lang w:eastAsia="zh-TW"/>
        </w:rPr>
        <w:t>年</w:t>
      </w:r>
      <w:r w:rsidRPr="00470F65">
        <w:rPr>
          <w:rFonts w:hint="eastAsia"/>
          <w:kern w:val="2"/>
          <w:szCs w:val="24"/>
          <w:lang w:eastAsia="zh-TW"/>
        </w:rPr>
        <w:t xml:space="preserve"> = O</w:t>
      </w:r>
      <w:r w:rsidRPr="00470F65">
        <w:rPr>
          <w:rFonts w:hint="eastAsia"/>
          <w:kern w:val="2"/>
          <w:szCs w:val="24"/>
          <w:lang w:eastAsia="zh-TW"/>
        </w:rPr>
        <w:t>住院天數</w:t>
      </w:r>
      <w:r w:rsidRPr="00470F65">
        <w:rPr>
          <w:rFonts w:hint="eastAsia"/>
          <w:kern w:val="2"/>
          <w:szCs w:val="24"/>
          <w:lang w:eastAsia="zh-TW"/>
        </w:rPr>
        <w:t>_1-3</w:t>
      </w:r>
      <w:r w:rsidRPr="00470F65">
        <w:rPr>
          <w:rFonts w:hint="eastAsia"/>
          <w:kern w:val="2"/>
          <w:szCs w:val="24"/>
          <w:lang w:eastAsia="zh-TW"/>
        </w:rPr>
        <w:t>年</w:t>
      </w:r>
    </w:p>
    <w:p w:rsidR="001F0CAF" w:rsidRPr="00E53E69" w:rsidRDefault="001F0CAF" w:rsidP="003230D6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F</w:t>
      </w:r>
      <w:r w:rsidRPr="00E53E69">
        <w:rPr>
          <w:rFonts w:hint="eastAsia"/>
          <w:kern w:val="2"/>
          <w:szCs w:val="24"/>
          <w:lang w:eastAsia="zh-TW"/>
        </w:rPr>
        <w:t>住院天數</w:t>
      </w:r>
      <w:r w:rsidRPr="00E53E69">
        <w:rPr>
          <w:rFonts w:hint="eastAsia"/>
          <w:kern w:val="2"/>
          <w:szCs w:val="24"/>
          <w:lang w:eastAsia="zh-TW"/>
        </w:rPr>
        <w:t>_3-5</w:t>
      </w:r>
      <w:r w:rsidRPr="00E53E69">
        <w:rPr>
          <w:rFonts w:hint="eastAsia"/>
          <w:kern w:val="2"/>
          <w:szCs w:val="24"/>
          <w:lang w:eastAsia="zh-TW"/>
        </w:rPr>
        <w:t>年</w:t>
      </w:r>
      <w:r>
        <w:rPr>
          <w:rFonts w:hint="eastAsia"/>
          <w:kern w:val="2"/>
          <w:szCs w:val="24"/>
          <w:lang w:eastAsia="zh-TW"/>
        </w:rPr>
        <w:t>=</w:t>
      </w:r>
      <w:r w:rsidRPr="00E53E69">
        <w:rPr>
          <w:rFonts w:hint="eastAsia"/>
          <w:kern w:val="2"/>
          <w:szCs w:val="24"/>
          <w:lang w:eastAsia="zh-TW"/>
        </w:rPr>
        <w:t xml:space="preserve"> O</w:t>
      </w:r>
      <w:r w:rsidRPr="00E53E69">
        <w:rPr>
          <w:rFonts w:hint="eastAsia"/>
          <w:kern w:val="2"/>
          <w:szCs w:val="24"/>
          <w:lang w:eastAsia="zh-TW"/>
        </w:rPr>
        <w:t>住院天數</w:t>
      </w:r>
      <w:r w:rsidRPr="00E53E69">
        <w:rPr>
          <w:rFonts w:hint="eastAsia"/>
          <w:kern w:val="2"/>
          <w:szCs w:val="24"/>
          <w:lang w:eastAsia="zh-TW"/>
        </w:rPr>
        <w:t>_3-5</w:t>
      </w:r>
      <w:r w:rsidRPr="00E53E69">
        <w:rPr>
          <w:rFonts w:hint="eastAsia"/>
          <w:kern w:val="2"/>
          <w:szCs w:val="24"/>
          <w:lang w:eastAsia="zh-TW"/>
        </w:rPr>
        <w:t>年</w:t>
      </w:r>
    </w:p>
    <w:p w:rsidR="001F0CAF" w:rsidRPr="00E53E69" w:rsidRDefault="001F0CAF" w:rsidP="003230D6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F</w:t>
      </w:r>
      <w:r w:rsidRPr="00E53E69">
        <w:rPr>
          <w:rFonts w:hint="eastAsia"/>
          <w:kern w:val="2"/>
          <w:szCs w:val="24"/>
          <w:lang w:eastAsia="zh-TW"/>
        </w:rPr>
        <w:t>住院天數</w:t>
      </w:r>
      <w:r w:rsidRPr="00E53E69">
        <w:rPr>
          <w:rFonts w:hint="eastAsia"/>
          <w:kern w:val="2"/>
          <w:szCs w:val="24"/>
          <w:lang w:eastAsia="zh-TW"/>
        </w:rPr>
        <w:t>_5</w:t>
      </w:r>
      <w:r w:rsidRPr="00E53E69">
        <w:rPr>
          <w:rFonts w:hint="eastAsia"/>
          <w:kern w:val="2"/>
          <w:szCs w:val="24"/>
          <w:lang w:eastAsia="zh-TW"/>
        </w:rPr>
        <w:t>年</w:t>
      </w:r>
      <w:r>
        <w:rPr>
          <w:rFonts w:hint="eastAsia"/>
          <w:kern w:val="2"/>
          <w:szCs w:val="24"/>
          <w:lang w:eastAsia="zh-TW"/>
        </w:rPr>
        <w:t>=</w:t>
      </w:r>
      <w:r w:rsidRPr="00E53E69">
        <w:rPr>
          <w:rFonts w:hint="eastAsia"/>
          <w:kern w:val="2"/>
          <w:szCs w:val="24"/>
          <w:lang w:eastAsia="zh-TW"/>
        </w:rPr>
        <w:t xml:space="preserve"> O</w:t>
      </w:r>
      <w:r w:rsidRPr="00E53E69">
        <w:rPr>
          <w:rFonts w:hint="eastAsia"/>
          <w:kern w:val="2"/>
          <w:szCs w:val="24"/>
          <w:lang w:eastAsia="zh-TW"/>
        </w:rPr>
        <w:t>住院天數</w:t>
      </w:r>
      <w:r w:rsidRPr="00E53E69">
        <w:rPr>
          <w:rFonts w:hint="eastAsia"/>
          <w:kern w:val="2"/>
          <w:szCs w:val="24"/>
          <w:lang w:eastAsia="zh-TW"/>
        </w:rPr>
        <w:t>_5</w:t>
      </w:r>
      <w:r w:rsidRPr="00E53E69">
        <w:rPr>
          <w:rFonts w:hint="eastAsia"/>
          <w:kern w:val="2"/>
          <w:szCs w:val="24"/>
          <w:lang w:eastAsia="zh-TW"/>
        </w:rPr>
        <w:t>年</w:t>
      </w:r>
    </w:p>
    <w:p w:rsidR="001F0CAF" w:rsidRPr="00E53E69" w:rsidRDefault="001F0CAF" w:rsidP="003230D6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F</w:t>
      </w:r>
      <w:r w:rsidRPr="00E53E69">
        <w:rPr>
          <w:rFonts w:hint="eastAsia"/>
          <w:kern w:val="2"/>
          <w:szCs w:val="24"/>
          <w:lang w:eastAsia="zh-TW"/>
        </w:rPr>
        <w:t>住院次數</w:t>
      </w:r>
      <w:r w:rsidRPr="00E53E69">
        <w:rPr>
          <w:rFonts w:hint="eastAsia"/>
          <w:kern w:val="2"/>
          <w:szCs w:val="24"/>
          <w:lang w:eastAsia="zh-TW"/>
        </w:rPr>
        <w:t>_1-3</w:t>
      </w:r>
      <w:r w:rsidRPr="00E53E69">
        <w:rPr>
          <w:rFonts w:hint="eastAsia"/>
          <w:kern w:val="2"/>
          <w:szCs w:val="24"/>
          <w:lang w:eastAsia="zh-TW"/>
        </w:rPr>
        <w:t>年</w:t>
      </w:r>
      <w:r>
        <w:rPr>
          <w:rFonts w:hint="eastAsia"/>
          <w:kern w:val="2"/>
          <w:szCs w:val="24"/>
          <w:lang w:eastAsia="zh-TW"/>
        </w:rPr>
        <w:t>=</w:t>
      </w:r>
      <w:r w:rsidRPr="00E53E69">
        <w:rPr>
          <w:rFonts w:hint="eastAsia"/>
          <w:kern w:val="2"/>
          <w:szCs w:val="24"/>
          <w:lang w:eastAsia="zh-TW"/>
        </w:rPr>
        <w:t xml:space="preserve"> O</w:t>
      </w:r>
      <w:r w:rsidRPr="00E53E69">
        <w:rPr>
          <w:rFonts w:hint="eastAsia"/>
          <w:kern w:val="2"/>
          <w:szCs w:val="24"/>
          <w:lang w:eastAsia="zh-TW"/>
        </w:rPr>
        <w:t>住院次數</w:t>
      </w:r>
      <w:r w:rsidRPr="00E53E69">
        <w:rPr>
          <w:rFonts w:hint="eastAsia"/>
          <w:kern w:val="2"/>
          <w:szCs w:val="24"/>
          <w:lang w:eastAsia="zh-TW"/>
        </w:rPr>
        <w:t>_1-3</w:t>
      </w:r>
      <w:r w:rsidRPr="00E53E69">
        <w:rPr>
          <w:rFonts w:hint="eastAsia"/>
          <w:kern w:val="2"/>
          <w:szCs w:val="24"/>
          <w:lang w:eastAsia="zh-TW"/>
        </w:rPr>
        <w:t>年</w:t>
      </w:r>
    </w:p>
    <w:p w:rsidR="001F0CAF" w:rsidRPr="00E53E69" w:rsidRDefault="001F0CAF" w:rsidP="003230D6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F</w:t>
      </w:r>
      <w:r w:rsidRPr="00E53E69">
        <w:rPr>
          <w:rFonts w:hint="eastAsia"/>
          <w:kern w:val="2"/>
          <w:szCs w:val="24"/>
          <w:lang w:eastAsia="zh-TW"/>
        </w:rPr>
        <w:t>住院次數</w:t>
      </w:r>
      <w:r w:rsidRPr="00E53E69">
        <w:rPr>
          <w:rFonts w:hint="eastAsia"/>
          <w:kern w:val="2"/>
          <w:szCs w:val="24"/>
          <w:lang w:eastAsia="zh-TW"/>
        </w:rPr>
        <w:t>_3-5</w:t>
      </w:r>
      <w:r w:rsidRPr="00E53E69">
        <w:rPr>
          <w:rFonts w:hint="eastAsia"/>
          <w:kern w:val="2"/>
          <w:szCs w:val="24"/>
          <w:lang w:eastAsia="zh-TW"/>
        </w:rPr>
        <w:t>年</w:t>
      </w:r>
      <w:r>
        <w:rPr>
          <w:rFonts w:hint="eastAsia"/>
          <w:kern w:val="2"/>
          <w:szCs w:val="24"/>
          <w:lang w:eastAsia="zh-TW"/>
        </w:rPr>
        <w:t>=</w:t>
      </w:r>
      <w:r w:rsidRPr="00E53E69">
        <w:rPr>
          <w:rFonts w:hint="eastAsia"/>
          <w:kern w:val="2"/>
          <w:szCs w:val="24"/>
          <w:lang w:eastAsia="zh-TW"/>
        </w:rPr>
        <w:t xml:space="preserve"> O</w:t>
      </w:r>
      <w:r w:rsidRPr="00E53E69">
        <w:rPr>
          <w:rFonts w:hint="eastAsia"/>
          <w:kern w:val="2"/>
          <w:szCs w:val="24"/>
          <w:lang w:eastAsia="zh-TW"/>
        </w:rPr>
        <w:t>住院次數</w:t>
      </w:r>
      <w:r w:rsidRPr="00E53E69">
        <w:rPr>
          <w:rFonts w:hint="eastAsia"/>
          <w:kern w:val="2"/>
          <w:szCs w:val="24"/>
          <w:lang w:eastAsia="zh-TW"/>
        </w:rPr>
        <w:t>_3-5</w:t>
      </w:r>
      <w:r w:rsidRPr="00E53E69">
        <w:rPr>
          <w:rFonts w:hint="eastAsia"/>
          <w:kern w:val="2"/>
          <w:szCs w:val="24"/>
          <w:lang w:eastAsia="zh-TW"/>
        </w:rPr>
        <w:t>年</w:t>
      </w:r>
    </w:p>
    <w:p w:rsidR="001F0CAF" w:rsidRPr="00E53E69" w:rsidRDefault="001F0CAF" w:rsidP="003230D6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F</w:t>
      </w:r>
      <w:r w:rsidRPr="00E53E69">
        <w:rPr>
          <w:rFonts w:hint="eastAsia"/>
          <w:kern w:val="2"/>
          <w:szCs w:val="24"/>
          <w:lang w:eastAsia="zh-TW"/>
        </w:rPr>
        <w:t>住院次數</w:t>
      </w:r>
      <w:r w:rsidRPr="00E53E69">
        <w:rPr>
          <w:rFonts w:hint="eastAsia"/>
          <w:kern w:val="2"/>
          <w:szCs w:val="24"/>
          <w:lang w:eastAsia="zh-TW"/>
        </w:rPr>
        <w:t>_5</w:t>
      </w:r>
      <w:r w:rsidRPr="00E53E69">
        <w:rPr>
          <w:rFonts w:hint="eastAsia"/>
          <w:kern w:val="2"/>
          <w:szCs w:val="24"/>
          <w:lang w:eastAsia="zh-TW"/>
        </w:rPr>
        <w:t>年</w:t>
      </w:r>
      <w:r>
        <w:rPr>
          <w:rFonts w:hint="eastAsia"/>
          <w:kern w:val="2"/>
          <w:szCs w:val="24"/>
          <w:lang w:eastAsia="zh-TW"/>
        </w:rPr>
        <w:t>=</w:t>
      </w:r>
      <w:r w:rsidRPr="00E53E69">
        <w:rPr>
          <w:rFonts w:hint="eastAsia"/>
          <w:kern w:val="2"/>
          <w:szCs w:val="24"/>
          <w:lang w:eastAsia="zh-TW"/>
        </w:rPr>
        <w:t xml:space="preserve"> O</w:t>
      </w:r>
      <w:r w:rsidRPr="00E53E69">
        <w:rPr>
          <w:rFonts w:hint="eastAsia"/>
          <w:kern w:val="2"/>
          <w:szCs w:val="24"/>
          <w:lang w:eastAsia="zh-TW"/>
        </w:rPr>
        <w:t>住院次數</w:t>
      </w:r>
      <w:r w:rsidRPr="00E53E69">
        <w:rPr>
          <w:rFonts w:hint="eastAsia"/>
          <w:kern w:val="2"/>
          <w:szCs w:val="24"/>
          <w:lang w:eastAsia="zh-TW"/>
        </w:rPr>
        <w:t>_5</w:t>
      </w:r>
      <w:r w:rsidRPr="00E53E69">
        <w:rPr>
          <w:rFonts w:hint="eastAsia"/>
          <w:kern w:val="2"/>
          <w:szCs w:val="24"/>
          <w:lang w:eastAsia="zh-TW"/>
        </w:rPr>
        <w:t>年</w:t>
      </w:r>
    </w:p>
    <w:p w:rsidR="001F0CAF" w:rsidRPr="00E53E69" w:rsidRDefault="001F0CAF" w:rsidP="003230D6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F</w:t>
      </w:r>
      <w:r w:rsidRPr="00E53E69">
        <w:rPr>
          <w:rFonts w:hint="eastAsia"/>
          <w:kern w:val="2"/>
          <w:szCs w:val="24"/>
          <w:lang w:eastAsia="zh-TW"/>
        </w:rPr>
        <w:t>門診次數</w:t>
      </w:r>
      <w:r w:rsidRPr="00E53E69">
        <w:rPr>
          <w:rFonts w:hint="eastAsia"/>
          <w:kern w:val="2"/>
          <w:szCs w:val="24"/>
          <w:lang w:eastAsia="zh-TW"/>
        </w:rPr>
        <w:t>_1-3</w:t>
      </w:r>
      <w:r w:rsidRPr="00E53E69">
        <w:rPr>
          <w:rFonts w:hint="eastAsia"/>
          <w:kern w:val="2"/>
          <w:szCs w:val="24"/>
          <w:lang w:eastAsia="zh-TW"/>
        </w:rPr>
        <w:t>年</w:t>
      </w:r>
      <w:r>
        <w:rPr>
          <w:rFonts w:hint="eastAsia"/>
          <w:kern w:val="2"/>
          <w:szCs w:val="24"/>
          <w:lang w:eastAsia="zh-TW"/>
        </w:rPr>
        <w:t>=</w:t>
      </w:r>
      <w:r w:rsidRPr="00E53E69">
        <w:rPr>
          <w:rFonts w:hint="eastAsia"/>
          <w:kern w:val="2"/>
          <w:szCs w:val="24"/>
          <w:lang w:eastAsia="zh-TW"/>
        </w:rPr>
        <w:t xml:space="preserve"> O</w:t>
      </w:r>
      <w:r w:rsidRPr="00E53E69">
        <w:rPr>
          <w:rFonts w:hint="eastAsia"/>
          <w:kern w:val="2"/>
          <w:szCs w:val="24"/>
          <w:lang w:eastAsia="zh-TW"/>
        </w:rPr>
        <w:t>門診次數</w:t>
      </w:r>
      <w:r w:rsidRPr="00E53E69">
        <w:rPr>
          <w:rFonts w:hint="eastAsia"/>
          <w:kern w:val="2"/>
          <w:szCs w:val="24"/>
          <w:lang w:eastAsia="zh-TW"/>
        </w:rPr>
        <w:t>_1-3</w:t>
      </w:r>
      <w:r w:rsidRPr="00E53E69">
        <w:rPr>
          <w:rFonts w:hint="eastAsia"/>
          <w:kern w:val="2"/>
          <w:szCs w:val="24"/>
          <w:lang w:eastAsia="zh-TW"/>
        </w:rPr>
        <w:t>年</w:t>
      </w:r>
    </w:p>
    <w:p w:rsidR="001F0CAF" w:rsidRPr="00E53E69" w:rsidRDefault="001F0CAF" w:rsidP="003230D6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F</w:t>
      </w:r>
      <w:r w:rsidRPr="00E53E69">
        <w:rPr>
          <w:rFonts w:hint="eastAsia"/>
          <w:kern w:val="2"/>
          <w:szCs w:val="24"/>
          <w:lang w:eastAsia="zh-TW"/>
        </w:rPr>
        <w:t>門診次數</w:t>
      </w:r>
      <w:r w:rsidRPr="00E53E69">
        <w:rPr>
          <w:rFonts w:hint="eastAsia"/>
          <w:kern w:val="2"/>
          <w:szCs w:val="24"/>
          <w:lang w:eastAsia="zh-TW"/>
        </w:rPr>
        <w:t>_3-5</w:t>
      </w:r>
      <w:r w:rsidRPr="00E53E69">
        <w:rPr>
          <w:rFonts w:hint="eastAsia"/>
          <w:kern w:val="2"/>
          <w:szCs w:val="24"/>
          <w:lang w:eastAsia="zh-TW"/>
        </w:rPr>
        <w:t>年</w:t>
      </w:r>
      <w:r>
        <w:rPr>
          <w:rFonts w:hint="eastAsia"/>
          <w:kern w:val="2"/>
          <w:szCs w:val="24"/>
          <w:lang w:eastAsia="zh-TW"/>
        </w:rPr>
        <w:t>=</w:t>
      </w:r>
      <w:r w:rsidRPr="00E53E69">
        <w:rPr>
          <w:rFonts w:hint="eastAsia"/>
          <w:kern w:val="2"/>
          <w:szCs w:val="24"/>
          <w:lang w:eastAsia="zh-TW"/>
        </w:rPr>
        <w:t xml:space="preserve"> O</w:t>
      </w:r>
      <w:r w:rsidRPr="00E53E69">
        <w:rPr>
          <w:rFonts w:hint="eastAsia"/>
          <w:kern w:val="2"/>
          <w:szCs w:val="24"/>
          <w:lang w:eastAsia="zh-TW"/>
        </w:rPr>
        <w:t>門診次數</w:t>
      </w:r>
      <w:r w:rsidRPr="00E53E69">
        <w:rPr>
          <w:rFonts w:hint="eastAsia"/>
          <w:kern w:val="2"/>
          <w:szCs w:val="24"/>
          <w:lang w:eastAsia="zh-TW"/>
        </w:rPr>
        <w:t>_3-5</w:t>
      </w:r>
      <w:r w:rsidRPr="00E53E69">
        <w:rPr>
          <w:rFonts w:hint="eastAsia"/>
          <w:kern w:val="2"/>
          <w:szCs w:val="24"/>
          <w:lang w:eastAsia="zh-TW"/>
        </w:rPr>
        <w:t>年</w:t>
      </w:r>
    </w:p>
    <w:p w:rsidR="001F0CAF" w:rsidRDefault="001F0CAF" w:rsidP="003230D6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F</w:t>
      </w:r>
      <w:r w:rsidRPr="00E53E69">
        <w:rPr>
          <w:rFonts w:hint="eastAsia"/>
          <w:kern w:val="2"/>
          <w:szCs w:val="24"/>
          <w:lang w:eastAsia="zh-TW"/>
        </w:rPr>
        <w:t>門診次數</w:t>
      </w:r>
      <w:r w:rsidRPr="00E53E69">
        <w:rPr>
          <w:rFonts w:hint="eastAsia"/>
          <w:kern w:val="2"/>
          <w:szCs w:val="24"/>
          <w:lang w:eastAsia="zh-TW"/>
        </w:rPr>
        <w:t>_5</w:t>
      </w:r>
      <w:r w:rsidRPr="00E53E69">
        <w:rPr>
          <w:rFonts w:hint="eastAsia"/>
          <w:kern w:val="2"/>
          <w:szCs w:val="24"/>
          <w:lang w:eastAsia="zh-TW"/>
        </w:rPr>
        <w:t>年</w:t>
      </w:r>
      <w:r>
        <w:rPr>
          <w:rFonts w:hint="eastAsia"/>
          <w:b/>
          <w:kern w:val="2"/>
          <w:szCs w:val="24"/>
          <w:lang w:eastAsia="zh-TW"/>
        </w:rPr>
        <w:t>=</w:t>
      </w:r>
      <w:r w:rsidRPr="00E53E69">
        <w:rPr>
          <w:rFonts w:hint="eastAsia"/>
          <w:kern w:val="2"/>
          <w:szCs w:val="24"/>
          <w:lang w:eastAsia="zh-TW"/>
        </w:rPr>
        <w:t xml:space="preserve"> O</w:t>
      </w:r>
      <w:r w:rsidRPr="00E53E69">
        <w:rPr>
          <w:rFonts w:hint="eastAsia"/>
          <w:kern w:val="2"/>
          <w:szCs w:val="24"/>
          <w:lang w:eastAsia="zh-TW"/>
        </w:rPr>
        <w:t>門診次數</w:t>
      </w:r>
      <w:r w:rsidRPr="00E53E69">
        <w:rPr>
          <w:rFonts w:hint="eastAsia"/>
          <w:kern w:val="2"/>
          <w:szCs w:val="24"/>
          <w:lang w:eastAsia="zh-TW"/>
        </w:rPr>
        <w:t>_5</w:t>
      </w:r>
      <w:r w:rsidRPr="00E53E69">
        <w:rPr>
          <w:rFonts w:hint="eastAsia"/>
          <w:kern w:val="2"/>
          <w:szCs w:val="24"/>
          <w:lang w:eastAsia="zh-TW"/>
        </w:rPr>
        <w:t>年</w:t>
      </w:r>
    </w:p>
    <w:p w:rsidR="001F0CAF" w:rsidRDefault="001F0CAF" w:rsidP="003230D6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保留本次資料：</w:t>
      </w:r>
    </w:p>
    <w:p w:rsidR="001F0CAF" w:rsidRDefault="001F0CAF" w:rsidP="003230D6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前次</w:t>
      </w:r>
      <w:r w:rsidRPr="003E24EA">
        <w:rPr>
          <w:rFonts w:ascii="細明體" w:eastAsia="細明體" w:hAnsi="細明體" w:hint="eastAsia"/>
          <w:lang w:eastAsia="zh-TW"/>
        </w:rPr>
        <w:t>保單號</w:t>
      </w:r>
      <w:r w:rsidRPr="003E24EA">
        <w:rPr>
          <w:rFonts w:hint="eastAsia"/>
          <w:kern w:val="2"/>
          <w:szCs w:val="24"/>
          <w:lang w:eastAsia="zh-TW"/>
        </w:rPr>
        <w:t>碼</w:t>
      </w:r>
      <w:r>
        <w:rPr>
          <w:rFonts w:hint="eastAsia"/>
          <w:kern w:val="2"/>
          <w:szCs w:val="24"/>
          <w:lang w:eastAsia="zh-TW"/>
        </w:rPr>
        <w:t>=</w:t>
      </w:r>
      <w:r w:rsidRPr="003D5C66">
        <w:rPr>
          <w:rFonts w:hint="eastAsia"/>
          <w:kern w:val="2"/>
          <w:szCs w:val="24"/>
          <w:lang w:eastAsia="zh-TW"/>
        </w:rPr>
        <w:t>計算</w:t>
      </w:r>
      <w:r w:rsidRPr="003D5C66">
        <w:rPr>
          <w:rFonts w:hint="eastAsia"/>
          <w:kern w:val="2"/>
          <w:szCs w:val="24"/>
          <w:lang w:eastAsia="zh-TW"/>
        </w:rPr>
        <w:t>LIST</w:t>
      </w:r>
      <w:r>
        <w:rPr>
          <w:rFonts w:hint="eastAsia"/>
          <w:b/>
          <w:kern w:val="2"/>
          <w:szCs w:val="24"/>
          <w:lang w:eastAsia="zh-TW"/>
        </w:rPr>
        <w:t>_</w:t>
      </w:r>
      <w:r w:rsidRPr="0014223E">
        <w:rPr>
          <w:rFonts w:hint="eastAsia"/>
          <w:kern w:val="2"/>
          <w:szCs w:val="24"/>
          <w:lang w:eastAsia="zh-TW"/>
        </w:rPr>
        <w:t>BEF</w:t>
      </w:r>
      <w:r>
        <w:rPr>
          <w:rFonts w:hint="eastAsia"/>
          <w:kern w:val="2"/>
          <w:szCs w:val="24"/>
          <w:lang w:eastAsia="zh-TW"/>
        </w:rPr>
        <w:t>排序</w:t>
      </w:r>
      <w:r w:rsidRPr="003E24EA">
        <w:rPr>
          <w:rFonts w:hint="eastAsia"/>
          <w:kern w:val="2"/>
          <w:szCs w:val="24"/>
          <w:lang w:eastAsia="zh-TW"/>
        </w:rPr>
        <w:t>.</w:t>
      </w:r>
      <w:r w:rsidRPr="003E24EA">
        <w:rPr>
          <w:rFonts w:ascii="細明體" w:eastAsia="細明體" w:hAnsi="細明體" w:hint="eastAsia"/>
          <w:lang w:eastAsia="zh-TW"/>
        </w:rPr>
        <w:t>保單號</w:t>
      </w:r>
      <w:r w:rsidRPr="003E24EA">
        <w:rPr>
          <w:rFonts w:hint="eastAsia"/>
          <w:kern w:val="2"/>
          <w:szCs w:val="24"/>
          <w:lang w:eastAsia="zh-TW"/>
        </w:rPr>
        <w:t>碼</w:t>
      </w:r>
    </w:p>
    <w:p w:rsidR="001F0CAF" w:rsidRDefault="001F0CAF" w:rsidP="003230D6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前次</w:t>
      </w:r>
      <w:r w:rsidRPr="003E24EA">
        <w:rPr>
          <w:rFonts w:hint="eastAsia"/>
          <w:kern w:val="2"/>
          <w:szCs w:val="24"/>
          <w:lang w:eastAsia="zh-TW"/>
        </w:rPr>
        <w:t>險別</w:t>
      </w:r>
      <w:r>
        <w:rPr>
          <w:rFonts w:hint="eastAsia"/>
          <w:kern w:val="2"/>
          <w:szCs w:val="24"/>
          <w:lang w:eastAsia="zh-TW"/>
        </w:rPr>
        <w:t>=</w:t>
      </w:r>
      <w:r w:rsidRPr="003D5C66">
        <w:rPr>
          <w:rFonts w:hint="eastAsia"/>
          <w:kern w:val="2"/>
          <w:szCs w:val="24"/>
          <w:lang w:eastAsia="zh-TW"/>
        </w:rPr>
        <w:t>計算</w:t>
      </w:r>
      <w:r w:rsidRPr="003D5C66">
        <w:rPr>
          <w:rFonts w:hint="eastAsia"/>
          <w:kern w:val="2"/>
          <w:szCs w:val="24"/>
          <w:lang w:eastAsia="zh-TW"/>
        </w:rPr>
        <w:t>LIST</w:t>
      </w:r>
      <w:r>
        <w:rPr>
          <w:rFonts w:hint="eastAsia"/>
          <w:b/>
          <w:kern w:val="2"/>
          <w:szCs w:val="24"/>
          <w:lang w:eastAsia="zh-TW"/>
        </w:rPr>
        <w:t>_</w:t>
      </w:r>
      <w:r w:rsidRPr="0014223E">
        <w:rPr>
          <w:rFonts w:hint="eastAsia"/>
          <w:kern w:val="2"/>
          <w:szCs w:val="24"/>
          <w:lang w:eastAsia="zh-TW"/>
        </w:rPr>
        <w:t>BEF</w:t>
      </w:r>
      <w:r>
        <w:rPr>
          <w:rFonts w:hint="eastAsia"/>
          <w:kern w:val="2"/>
          <w:szCs w:val="24"/>
          <w:lang w:eastAsia="zh-TW"/>
        </w:rPr>
        <w:t>排序</w:t>
      </w:r>
      <w:r w:rsidRPr="003E24EA">
        <w:rPr>
          <w:rFonts w:hint="eastAsia"/>
          <w:kern w:val="2"/>
          <w:szCs w:val="24"/>
          <w:lang w:eastAsia="zh-TW"/>
        </w:rPr>
        <w:t>.</w:t>
      </w:r>
      <w:r w:rsidRPr="003E24EA">
        <w:rPr>
          <w:rFonts w:hint="eastAsia"/>
          <w:kern w:val="2"/>
          <w:szCs w:val="24"/>
          <w:lang w:eastAsia="zh-TW"/>
        </w:rPr>
        <w:t>險別</w:t>
      </w:r>
    </w:p>
    <w:p w:rsidR="001F0CAF" w:rsidRDefault="001F0CAF" w:rsidP="003230D6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寫入案件資料檔</w:t>
      </w:r>
      <w:r w:rsidRPr="00701852">
        <w:rPr>
          <w:kern w:val="2"/>
          <w:szCs w:val="24"/>
          <w:lang w:eastAsia="zh-TW"/>
        </w:rPr>
        <w:t>(DTAAV011)</w:t>
      </w:r>
      <w:r>
        <w:rPr>
          <w:rFonts w:hint="eastAsia"/>
          <w:kern w:val="2"/>
          <w:szCs w:val="24"/>
          <w:lang w:eastAsia="zh-TW"/>
        </w:rPr>
        <w:t>：</w:t>
      </w:r>
    </w:p>
    <w:p w:rsidR="001F0CAF" w:rsidRDefault="001F0CAF" w:rsidP="003230D6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A.</w:t>
      </w:r>
      <w:r>
        <w:rPr>
          <w:rFonts w:hint="eastAsia"/>
          <w:kern w:val="2"/>
          <w:szCs w:val="24"/>
          <w:lang w:eastAsia="zh-TW"/>
        </w:rPr>
        <w:t>受理編號</w:t>
      </w:r>
      <w:r>
        <w:rPr>
          <w:rFonts w:hint="eastAsia"/>
          <w:kern w:val="2"/>
          <w:szCs w:val="24"/>
          <w:lang w:eastAsia="zh-TW"/>
        </w:rPr>
        <w:t xml:space="preserve"> &lt;&gt; </w:t>
      </w:r>
      <w:r>
        <w:rPr>
          <w:rFonts w:hint="eastAsia"/>
          <w:kern w:val="2"/>
          <w:szCs w:val="24"/>
          <w:lang w:eastAsia="zh-TW"/>
        </w:rPr>
        <w:t>前一筆受理編號</w:t>
      </w:r>
      <w:r w:rsidR="003F7FB6">
        <w:rPr>
          <w:rFonts w:hint="eastAsia"/>
          <w:kern w:val="2"/>
          <w:szCs w:val="24"/>
          <w:lang w:eastAsia="zh-TW"/>
        </w:rPr>
        <w:t xml:space="preserve"> AND</w:t>
      </w:r>
      <w:r w:rsidR="003F7FB6">
        <w:rPr>
          <w:rFonts w:hint="eastAsia"/>
          <w:kern w:val="2"/>
          <w:szCs w:val="24"/>
          <w:lang w:eastAsia="zh-TW"/>
        </w:rPr>
        <w:t>前一筆受理編號</w:t>
      </w:r>
      <w:r w:rsidR="003F7FB6">
        <w:rPr>
          <w:rFonts w:hint="eastAsia"/>
          <w:kern w:val="2"/>
          <w:szCs w:val="24"/>
          <w:lang w:eastAsia="zh-TW"/>
        </w:rPr>
        <w:t xml:space="preserve"> &lt;&gt; </w:t>
      </w:r>
      <w:r w:rsidR="003F7FB6">
        <w:rPr>
          <w:kern w:val="2"/>
          <w:szCs w:val="24"/>
          <w:lang w:eastAsia="zh-TW"/>
        </w:rPr>
        <w:t>‘’</w:t>
      </w:r>
    </w:p>
    <w:p w:rsidR="001F0CAF" w:rsidRPr="00CC2924" w:rsidRDefault="001F0CAF" w:rsidP="003230D6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IF</w:t>
      </w:r>
      <w:r>
        <w:rPr>
          <w:rFonts w:eastAsia="細明體" w:hint="eastAsia"/>
          <w:kern w:val="2"/>
          <w:szCs w:val="24"/>
          <w:lang w:eastAsia="zh-TW"/>
        </w:rPr>
        <w:t>輸入</w:t>
      </w:r>
      <w:r>
        <w:rPr>
          <w:rFonts w:eastAsia="細明體" w:hint="eastAsia"/>
          <w:kern w:val="2"/>
          <w:szCs w:val="24"/>
          <w:lang w:eastAsia="zh-TW"/>
        </w:rPr>
        <w:t>.</w:t>
      </w:r>
      <w:r>
        <w:rPr>
          <w:rFonts w:hint="eastAsia"/>
          <w:lang w:eastAsia="zh-TW"/>
        </w:rPr>
        <w:t>是否清檔</w:t>
      </w:r>
      <w:r>
        <w:rPr>
          <w:rFonts w:hint="eastAsia"/>
          <w:lang w:eastAsia="zh-TW"/>
        </w:rPr>
        <w:t xml:space="preserve"> =</w:t>
      </w:r>
      <w:r>
        <w:rPr>
          <w:lang w:eastAsia="zh-TW"/>
        </w:rPr>
        <w:t>’</w:t>
      </w:r>
      <w:r>
        <w:rPr>
          <w:rFonts w:hint="eastAsia"/>
          <w:lang w:eastAsia="zh-TW"/>
        </w:rPr>
        <w:t>Y</w:t>
      </w:r>
      <w:r>
        <w:rPr>
          <w:lang w:eastAsia="zh-TW"/>
        </w:rPr>
        <w:t>’</w:t>
      </w:r>
    </w:p>
    <w:p w:rsidR="001F0CAF" w:rsidRPr="00CC2924" w:rsidRDefault="001F0CAF" w:rsidP="003230D6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INSERT</w:t>
      </w:r>
      <w:r>
        <w:rPr>
          <w:rFonts w:hint="eastAsia"/>
          <w:kern w:val="2"/>
          <w:szCs w:val="24"/>
          <w:lang w:eastAsia="zh-TW"/>
        </w:rPr>
        <w:t xml:space="preserve"> </w:t>
      </w:r>
      <w:r w:rsidRPr="00701852">
        <w:rPr>
          <w:kern w:val="2"/>
          <w:szCs w:val="24"/>
          <w:lang w:eastAsia="zh-TW"/>
        </w:rPr>
        <w:t>DTAAV011</w:t>
      </w:r>
    </w:p>
    <w:p w:rsidR="001F0CAF" w:rsidRPr="00701852" w:rsidRDefault="001F0CAF" w:rsidP="003230D6">
      <w:pPr>
        <w:pStyle w:val="Tabletext"/>
        <w:keepLines w:val="0"/>
        <w:numPr>
          <w:ilvl w:val="7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ELSE</w:t>
      </w:r>
    </w:p>
    <w:p w:rsidR="001F0CAF" w:rsidRPr="00701852" w:rsidRDefault="001F0CAF" w:rsidP="003230D6">
      <w:pPr>
        <w:pStyle w:val="Tabletext"/>
        <w:keepLines w:val="0"/>
        <w:numPr>
          <w:ilvl w:val="8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INSERT_UPDATE</w:t>
      </w:r>
      <w:r>
        <w:rPr>
          <w:rFonts w:hint="eastAsia"/>
          <w:kern w:val="2"/>
          <w:szCs w:val="24"/>
          <w:lang w:eastAsia="zh-TW"/>
        </w:rPr>
        <w:t xml:space="preserve"> </w:t>
      </w:r>
      <w:r w:rsidRPr="00701852">
        <w:rPr>
          <w:kern w:val="2"/>
          <w:szCs w:val="24"/>
          <w:lang w:eastAsia="zh-TW"/>
        </w:rPr>
        <w:t>DTAAV011</w:t>
      </w:r>
    </w:p>
    <w:p w:rsidR="001F0CAF" w:rsidRDefault="001F0CAF" w:rsidP="003230D6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lang w:eastAsia="zh-TW"/>
        </w:rPr>
        <w:t>一至三年住院天數</w:t>
      </w:r>
      <w:r w:rsidRPr="00B85A5D">
        <w:rPr>
          <w:rFonts w:hint="eastAsia"/>
          <w:kern w:val="2"/>
          <w:szCs w:val="24"/>
          <w:lang w:eastAsia="zh-TW"/>
        </w:rPr>
        <w:t>(D01)</w:t>
      </w:r>
      <w:r w:rsidRPr="00B85A5D">
        <w:rPr>
          <w:rFonts w:hint="eastAsia"/>
          <w:kern w:val="2"/>
          <w:szCs w:val="24"/>
          <w:lang w:eastAsia="zh-TW"/>
        </w:rPr>
        <w:t>，</w:t>
      </w:r>
      <w:r w:rsidRPr="00B85A5D">
        <w:rPr>
          <w:kern w:val="2"/>
          <w:szCs w:val="24"/>
          <w:lang w:eastAsia="zh-TW"/>
        </w:rPr>
        <w:t>格式如下：</w:t>
      </w:r>
    </w:p>
    <w:p w:rsidR="003A64E0" w:rsidRPr="00B85A5D" w:rsidRDefault="003A64E0" w:rsidP="003230D6">
      <w:pPr>
        <w:pStyle w:val="Tabletext"/>
        <w:keepLines w:val="0"/>
        <w:numPr>
          <w:ilvl w:val="8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取出</w:t>
      </w:r>
      <w:r w:rsidRPr="003A64E0">
        <w:rPr>
          <w:rFonts w:hint="eastAsia"/>
          <w:kern w:val="2"/>
          <w:szCs w:val="24"/>
          <w:lang w:eastAsia="zh-TW"/>
        </w:rPr>
        <w:t>合計</w:t>
      </w:r>
      <w:r>
        <w:rPr>
          <w:rFonts w:hint="eastAsia"/>
          <w:kern w:val="2"/>
          <w:szCs w:val="24"/>
          <w:lang w:eastAsia="zh-TW"/>
        </w:rPr>
        <w:t>LIST_AFT</w:t>
      </w:r>
      <w:r>
        <w:rPr>
          <w:rFonts w:hint="eastAsia"/>
          <w:kern w:val="2"/>
          <w:szCs w:val="24"/>
          <w:lang w:eastAsia="zh-TW"/>
        </w:rPr>
        <w:t>中</w:t>
      </w:r>
      <w:r w:rsidRPr="003A64E0">
        <w:rPr>
          <w:rFonts w:hint="eastAsia"/>
          <w:kern w:val="2"/>
          <w:szCs w:val="24"/>
          <w:lang w:eastAsia="zh-TW"/>
        </w:rPr>
        <w:t>MAX(F</w:t>
      </w:r>
      <w:r w:rsidRPr="003A64E0">
        <w:rPr>
          <w:rFonts w:hint="eastAsia"/>
          <w:kern w:val="2"/>
          <w:szCs w:val="24"/>
          <w:lang w:eastAsia="zh-TW"/>
        </w:rPr>
        <w:t>住院天數</w:t>
      </w:r>
      <w:r w:rsidRPr="003A64E0">
        <w:rPr>
          <w:rFonts w:hint="eastAsia"/>
          <w:kern w:val="2"/>
          <w:szCs w:val="24"/>
          <w:lang w:eastAsia="zh-TW"/>
        </w:rPr>
        <w:t>_1-3</w:t>
      </w:r>
      <w:r w:rsidRPr="003A64E0">
        <w:rPr>
          <w:rFonts w:hint="eastAsia"/>
          <w:kern w:val="2"/>
          <w:szCs w:val="24"/>
          <w:lang w:eastAsia="zh-TW"/>
        </w:rPr>
        <w:t>年</w:t>
      </w:r>
      <w:r w:rsidRPr="003A64E0">
        <w:rPr>
          <w:rFonts w:hint="eastAsia"/>
          <w:kern w:val="2"/>
          <w:szCs w:val="24"/>
          <w:lang w:eastAsia="zh-TW"/>
        </w:rPr>
        <w:t>)</w:t>
      </w:r>
      <w:r>
        <w:rPr>
          <w:rFonts w:hint="eastAsia"/>
          <w:kern w:val="2"/>
          <w:szCs w:val="24"/>
          <w:lang w:eastAsia="zh-TW"/>
        </w:rPr>
        <w:t>那筆</w:t>
      </w:r>
    </w:p>
    <w:tbl>
      <w:tblPr>
        <w:tblW w:w="0" w:type="auto"/>
        <w:tblInd w:w="28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78"/>
        <w:gridCol w:w="2505"/>
        <w:gridCol w:w="1414"/>
      </w:tblGrid>
      <w:tr w:rsidR="001F0CAF" w:rsidRPr="00701852" w:rsidTr="003C4AC6">
        <w:tc>
          <w:tcPr>
            <w:tcW w:w="1478" w:type="dxa"/>
            <w:shd w:val="clear" w:color="auto" w:fill="C0C0C0"/>
          </w:tcPr>
          <w:p w:rsidR="001F0CAF" w:rsidRPr="00701852" w:rsidRDefault="001F0CAF" w:rsidP="003C4AC6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2505" w:type="dxa"/>
            <w:shd w:val="clear" w:color="auto" w:fill="C0C0C0"/>
          </w:tcPr>
          <w:p w:rsidR="001F0CAF" w:rsidRPr="00701852" w:rsidRDefault="001F0CAF" w:rsidP="003C4AC6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1414" w:type="dxa"/>
            <w:shd w:val="clear" w:color="auto" w:fill="C0C0C0"/>
          </w:tcPr>
          <w:p w:rsidR="001F0CAF" w:rsidRPr="00701852" w:rsidRDefault="001F0CAF" w:rsidP="003C4AC6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其他說明</w:t>
            </w:r>
          </w:p>
        </w:tc>
      </w:tr>
      <w:tr w:rsidR="001F0CAF" w:rsidRPr="00701852" w:rsidTr="003C4AC6">
        <w:tc>
          <w:tcPr>
            <w:tcW w:w="1478" w:type="dxa"/>
            <w:shd w:val="clear" w:color="auto" w:fill="FFFF99"/>
            <w:vAlign w:val="center"/>
          </w:tcPr>
          <w:p w:rsidR="001F0CAF" w:rsidRPr="00701852" w:rsidRDefault="001F0CAF" w:rsidP="003C4AC6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受理編號</w:t>
            </w:r>
          </w:p>
        </w:tc>
        <w:tc>
          <w:tcPr>
            <w:tcW w:w="2505" w:type="dxa"/>
          </w:tcPr>
          <w:p w:rsidR="001F0CAF" w:rsidRPr="003A64E0" w:rsidRDefault="003A64E0" w:rsidP="003A64E0">
            <w:pPr>
              <w:rPr>
                <w:rFonts w:eastAsia="細明體"/>
                <w:sz w:val="20"/>
              </w:rPr>
            </w:pPr>
            <w:r w:rsidRPr="003A64E0">
              <w:rPr>
                <w:rFonts w:eastAsia="細明體" w:hint="eastAsia"/>
                <w:sz w:val="20"/>
              </w:rPr>
              <w:t>合計</w:t>
            </w:r>
            <w:r w:rsidRPr="003A64E0">
              <w:rPr>
                <w:rFonts w:eastAsia="細明體" w:hint="eastAsia"/>
                <w:sz w:val="20"/>
              </w:rPr>
              <w:t>LIST_AFT</w:t>
            </w:r>
            <w:r w:rsidR="001F0CAF" w:rsidRPr="003A64E0">
              <w:rPr>
                <w:rFonts w:eastAsia="細明體"/>
                <w:sz w:val="20"/>
              </w:rPr>
              <w:t>.</w:t>
            </w:r>
            <w:r w:rsidR="001F0CAF" w:rsidRPr="003A64E0">
              <w:rPr>
                <w:rFonts w:eastAsia="細明體"/>
                <w:sz w:val="20"/>
              </w:rPr>
              <w:t>受理編號</w:t>
            </w:r>
          </w:p>
        </w:tc>
        <w:tc>
          <w:tcPr>
            <w:tcW w:w="1414" w:type="dxa"/>
          </w:tcPr>
          <w:p w:rsidR="001F0CAF" w:rsidRPr="00824F77" w:rsidRDefault="001F0CAF" w:rsidP="003C4AC6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1F0CAF" w:rsidRPr="00701852" w:rsidTr="003C4AC6">
        <w:tc>
          <w:tcPr>
            <w:tcW w:w="1478" w:type="dxa"/>
            <w:shd w:val="clear" w:color="auto" w:fill="FFFF99"/>
            <w:vAlign w:val="center"/>
          </w:tcPr>
          <w:p w:rsidR="001F0CAF" w:rsidRPr="00701852" w:rsidRDefault="001F0CAF" w:rsidP="003C4AC6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事故者</w:t>
            </w:r>
            <w:r w:rsidRPr="00701852">
              <w:rPr>
                <w:rFonts w:eastAsia="細明體"/>
                <w:sz w:val="20"/>
              </w:rPr>
              <w:t>ID</w:t>
            </w:r>
          </w:p>
        </w:tc>
        <w:tc>
          <w:tcPr>
            <w:tcW w:w="2505" w:type="dxa"/>
          </w:tcPr>
          <w:p w:rsidR="001F0CAF" w:rsidRPr="003A64E0" w:rsidRDefault="003A64E0" w:rsidP="003A64E0">
            <w:pPr>
              <w:rPr>
                <w:rFonts w:eastAsia="細明體"/>
                <w:sz w:val="20"/>
              </w:rPr>
            </w:pPr>
            <w:r w:rsidRPr="003A64E0">
              <w:rPr>
                <w:rFonts w:eastAsia="細明體" w:hint="eastAsia"/>
                <w:sz w:val="20"/>
              </w:rPr>
              <w:t>合計</w:t>
            </w:r>
            <w:r w:rsidRPr="003A64E0">
              <w:rPr>
                <w:rFonts w:eastAsia="細明體" w:hint="eastAsia"/>
                <w:sz w:val="20"/>
              </w:rPr>
              <w:t>LIST_AFT</w:t>
            </w:r>
            <w:r w:rsidR="001F0CAF" w:rsidRPr="003A64E0">
              <w:rPr>
                <w:rFonts w:eastAsia="細明體" w:hint="eastAsia"/>
                <w:sz w:val="20"/>
              </w:rPr>
              <w:t>.</w:t>
            </w:r>
            <w:r w:rsidR="001F0CAF" w:rsidRPr="003A64E0">
              <w:rPr>
                <w:rFonts w:eastAsia="細明體" w:hint="eastAsia"/>
                <w:sz w:val="20"/>
              </w:rPr>
              <w:t>事故人</w:t>
            </w:r>
            <w:r w:rsidR="001F0CAF" w:rsidRPr="003A64E0">
              <w:rPr>
                <w:rFonts w:eastAsia="細明體" w:hint="eastAsia"/>
                <w:sz w:val="20"/>
              </w:rPr>
              <w:t>ID</w:t>
            </w:r>
          </w:p>
        </w:tc>
        <w:tc>
          <w:tcPr>
            <w:tcW w:w="1414" w:type="dxa"/>
          </w:tcPr>
          <w:p w:rsidR="001F0CAF" w:rsidRPr="00824F77" w:rsidRDefault="001F0CAF" w:rsidP="003C4AC6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1F0CAF" w:rsidRPr="00701852" w:rsidTr="003C4AC6">
        <w:tc>
          <w:tcPr>
            <w:tcW w:w="1478" w:type="dxa"/>
            <w:shd w:val="clear" w:color="auto" w:fill="FFFF99"/>
            <w:vAlign w:val="center"/>
          </w:tcPr>
          <w:p w:rsidR="001F0CAF" w:rsidRPr="00701852" w:rsidRDefault="001F0CAF" w:rsidP="003C4AC6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模型分類</w:t>
            </w:r>
          </w:p>
        </w:tc>
        <w:tc>
          <w:tcPr>
            <w:tcW w:w="2505" w:type="dxa"/>
          </w:tcPr>
          <w:p w:rsidR="001F0CAF" w:rsidRPr="003A64E0" w:rsidRDefault="001F0CAF" w:rsidP="003A64E0">
            <w:pPr>
              <w:rPr>
                <w:rFonts w:eastAsia="細明體"/>
                <w:sz w:val="20"/>
              </w:rPr>
            </w:pPr>
            <w:r w:rsidRPr="003A64E0">
              <w:rPr>
                <w:rFonts w:eastAsia="細明體"/>
                <w:sz w:val="20"/>
              </w:rPr>
              <w:t>‘</w:t>
            </w:r>
            <w:r w:rsidRPr="003A64E0">
              <w:rPr>
                <w:rFonts w:eastAsia="細明體" w:hint="eastAsia"/>
                <w:sz w:val="20"/>
              </w:rPr>
              <w:t>2</w:t>
            </w:r>
            <w:r w:rsidRPr="003A64E0">
              <w:rPr>
                <w:rFonts w:eastAsia="細明體"/>
                <w:sz w:val="20"/>
              </w:rPr>
              <w:t>’</w:t>
            </w:r>
          </w:p>
        </w:tc>
        <w:tc>
          <w:tcPr>
            <w:tcW w:w="1414" w:type="dxa"/>
          </w:tcPr>
          <w:p w:rsidR="001F0CAF" w:rsidRPr="00701852" w:rsidRDefault="001F0CAF" w:rsidP="003C4AC6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1F0CAF" w:rsidRPr="00701852" w:rsidTr="003C4AC6">
        <w:tc>
          <w:tcPr>
            <w:tcW w:w="1478" w:type="dxa"/>
            <w:shd w:val="clear" w:color="auto" w:fill="FFFF99"/>
            <w:vAlign w:val="center"/>
          </w:tcPr>
          <w:p w:rsidR="001F0CAF" w:rsidRPr="00701852" w:rsidRDefault="001F0CAF" w:rsidP="003C4AC6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因子代碼</w:t>
            </w:r>
          </w:p>
        </w:tc>
        <w:tc>
          <w:tcPr>
            <w:tcW w:w="2505" w:type="dxa"/>
          </w:tcPr>
          <w:p w:rsidR="001F0CAF" w:rsidRPr="003A64E0" w:rsidRDefault="001F0CAF" w:rsidP="003A64E0">
            <w:pPr>
              <w:rPr>
                <w:rFonts w:eastAsia="細明體"/>
                <w:sz w:val="20"/>
              </w:rPr>
            </w:pPr>
            <w:r w:rsidRPr="003A64E0">
              <w:rPr>
                <w:rFonts w:eastAsia="細明體"/>
                <w:sz w:val="20"/>
              </w:rPr>
              <w:t>‘</w:t>
            </w:r>
            <w:r w:rsidRPr="003A64E0">
              <w:rPr>
                <w:rFonts w:eastAsia="細明體" w:hint="eastAsia"/>
                <w:sz w:val="20"/>
              </w:rPr>
              <w:t>D01</w:t>
            </w:r>
            <w:r w:rsidRPr="003A64E0">
              <w:rPr>
                <w:rFonts w:eastAsia="細明體"/>
                <w:sz w:val="20"/>
              </w:rPr>
              <w:t>’</w:t>
            </w:r>
          </w:p>
        </w:tc>
        <w:tc>
          <w:tcPr>
            <w:tcW w:w="1414" w:type="dxa"/>
          </w:tcPr>
          <w:p w:rsidR="001F0CAF" w:rsidRPr="00701852" w:rsidRDefault="001F0CAF" w:rsidP="003C4AC6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1F0CAF" w:rsidRPr="00701852" w:rsidTr="003C4AC6">
        <w:tc>
          <w:tcPr>
            <w:tcW w:w="1478" w:type="dxa"/>
            <w:shd w:val="clear" w:color="auto" w:fill="FFFF99"/>
            <w:vAlign w:val="center"/>
          </w:tcPr>
          <w:p w:rsidR="001F0CAF" w:rsidRPr="00701852" w:rsidRDefault="001F0CAF" w:rsidP="003C4AC6">
            <w:pPr>
              <w:rPr>
                <w:rFonts w:eastAsia="細明體"/>
                <w:sz w:val="20"/>
              </w:rPr>
            </w:pPr>
            <w:r>
              <w:rPr>
                <w:rFonts w:ascii="細明體" w:eastAsia="細明體" w:hAnsi="細明體" w:hint="eastAsia"/>
                <w:caps/>
                <w:sz w:val="20"/>
              </w:rPr>
              <w:t>事故日期</w:t>
            </w:r>
          </w:p>
        </w:tc>
        <w:tc>
          <w:tcPr>
            <w:tcW w:w="2505" w:type="dxa"/>
          </w:tcPr>
          <w:p w:rsidR="001F0CAF" w:rsidRPr="003A64E0" w:rsidRDefault="003A64E0" w:rsidP="003A64E0">
            <w:pPr>
              <w:rPr>
                <w:rFonts w:eastAsia="細明體"/>
                <w:sz w:val="20"/>
              </w:rPr>
            </w:pPr>
            <w:r w:rsidRPr="003A64E0">
              <w:rPr>
                <w:rFonts w:eastAsia="細明體" w:hint="eastAsia"/>
                <w:sz w:val="20"/>
              </w:rPr>
              <w:t>合計</w:t>
            </w:r>
            <w:r w:rsidRPr="003A64E0">
              <w:rPr>
                <w:rFonts w:eastAsia="細明體" w:hint="eastAsia"/>
                <w:sz w:val="20"/>
              </w:rPr>
              <w:t>LIST_AFT</w:t>
            </w:r>
            <w:r w:rsidR="001F0CAF" w:rsidRPr="003A64E0">
              <w:rPr>
                <w:rFonts w:eastAsia="細明體"/>
                <w:sz w:val="20"/>
              </w:rPr>
              <w:t>.</w:t>
            </w:r>
            <w:r w:rsidR="001F0CAF" w:rsidRPr="003A64E0">
              <w:rPr>
                <w:rFonts w:eastAsia="細明體" w:hint="eastAsia"/>
                <w:sz w:val="20"/>
              </w:rPr>
              <w:t>事故日期</w:t>
            </w:r>
          </w:p>
        </w:tc>
        <w:tc>
          <w:tcPr>
            <w:tcW w:w="1414" w:type="dxa"/>
          </w:tcPr>
          <w:p w:rsidR="001F0CAF" w:rsidRPr="00701852" w:rsidRDefault="001F0CAF" w:rsidP="003C4AC6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1F0CAF" w:rsidRPr="00701852" w:rsidTr="003C4AC6">
        <w:tc>
          <w:tcPr>
            <w:tcW w:w="1478" w:type="dxa"/>
            <w:shd w:val="clear" w:color="auto" w:fill="FFFF99"/>
            <w:vAlign w:val="center"/>
          </w:tcPr>
          <w:p w:rsidR="001F0CAF" w:rsidRPr="00701852" w:rsidRDefault="001F0CAF" w:rsidP="003C4AC6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代碼數值</w:t>
            </w:r>
          </w:p>
        </w:tc>
        <w:tc>
          <w:tcPr>
            <w:tcW w:w="2505" w:type="dxa"/>
          </w:tcPr>
          <w:p w:rsidR="001F0CAF" w:rsidRPr="003A64E0" w:rsidRDefault="001F0CAF" w:rsidP="003A64E0">
            <w:pPr>
              <w:rPr>
                <w:rFonts w:eastAsia="細明體" w:hint="eastAsia"/>
                <w:sz w:val="20"/>
              </w:rPr>
            </w:pPr>
            <w:r w:rsidRPr="003A64E0">
              <w:rPr>
                <w:rFonts w:eastAsia="細明體" w:hint="eastAsia"/>
                <w:sz w:val="20"/>
              </w:rPr>
              <w:t>合計</w:t>
            </w:r>
            <w:r w:rsidRPr="003A64E0">
              <w:rPr>
                <w:rFonts w:eastAsia="細明體" w:hint="eastAsia"/>
                <w:sz w:val="20"/>
              </w:rPr>
              <w:t>LIST_AFT.</w:t>
            </w:r>
          </w:p>
          <w:p w:rsidR="001F0CAF" w:rsidRPr="003A64E0" w:rsidRDefault="001F0CAF" w:rsidP="003A64E0">
            <w:pPr>
              <w:rPr>
                <w:rFonts w:eastAsia="細明體"/>
                <w:sz w:val="20"/>
              </w:rPr>
            </w:pPr>
            <w:r w:rsidRPr="003A64E0">
              <w:rPr>
                <w:rFonts w:eastAsia="細明體" w:hint="eastAsia"/>
                <w:sz w:val="20"/>
              </w:rPr>
              <w:t>MAX(F</w:t>
            </w:r>
            <w:r w:rsidRPr="003A64E0">
              <w:rPr>
                <w:rFonts w:eastAsia="細明體" w:hint="eastAsia"/>
                <w:sz w:val="20"/>
              </w:rPr>
              <w:t>住院天數</w:t>
            </w:r>
            <w:r w:rsidRPr="003A64E0">
              <w:rPr>
                <w:rFonts w:eastAsia="細明體" w:hint="eastAsia"/>
                <w:sz w:val="20"/>
              </w:rPr>
              <w:t>_1-3</w:t>
            </w:r>
            <w:r w:rsidRPr="003A64E0">
              <w:rPr>
                <w:rFonts w:eastAsia="細明體" w:hint="eastAsia"/>
                <w:sz w:val="20"/>
              </w:rPr>
              <w:t>年</w:t>
            </w:r>
            <w:r w:rsidRPr="003A64E0">
              <w:rPr>
                <w:rFonts w:eastAsia="細明體" w:hint="eastAsia"/>
                <w:sz w:val="20"/>
              </w:rPr>
              <w:t>)</w:t>
            </w:r>
          </w:p>
        </w:tc>
        <w:tc>
          <w:tcPr>
            <w:tcW w:w="1414" w:type="dxa"/>
          </w:tcPr>
          <w:p w:rsidR="001F0CAF" w:rsidRPr="00701852" w:rsidRDefault="001F0CAF" w:rsidP="003C4AC6">
            <w:pPr>
              <w:rPr>
                <w:rFonts w:eastAsia="標楷體"/>
                <w:sz w:val="20"/>
                <w:szCs w:val="20"/>
              </w:rPr>
            </w:pPr>
            <w:r w:rsidRPr="00701852">
              <w:rPr>
                <w:rFonts w:eastAsia="標楷體"/>
                <w:sz w:val="20"/>
                <w:szCs w:val="20"/>
              </w:rPr>
              <w:t>DEFAULT ‘0’</w:t>
            </w:r>
          </w:p>
        </w:tc>
      </w:tr>
      <w:tr w:rsidR="001F0CAF" w:rsidRPr="00701852" w:rsidTr="003C4AC6">
        <w:tc>
          <w:tcPr>
            <w:tcW w:w="1478" w:type="dxa"/>
            <w:shd w:val="clear" w:color="auto" w:fill="FFFF99"/>
            <w:vAlign w:val="center"/>
          </w:tcPr>
          <w:p w:rsidR="001F0CAF" w:rsidRPr="00701852" w:rsidRDefault="001F0CAF" w:rsidP="003C4AC6">
            <w:pPr>
              <w:rPr>
                <w:rFonts w:eastAsia="細明體"/>
                <w:caps/>
                <w:sz w:val="20"/>
              </w:rPr>
            </w:pPr>
            <w:r w:rsidRPr="00701852">
              <w:rPr>
                <w:rFonts w:eastAsia="細明體"/>
                <w:caps/>
                <w:sz w:val="20"/>
              </w:rPr>
              <w:t>資料更新時間</w:t>
            </w:r>
          </w:p>
        </w:tc>
        <w:tc>
          <w:tcPr>
            <w:tcW w:w="2505" w:type="dxa"/>
            <w:vAlign w:val="bottom"/>
          </w:tcPr>
          <w:p w:rsidR="001F0CAF" w:rsidRPr="003A64E0" w:rsidRDefault="001F0CAF" w:rsidP="003A64E0">
            <w:pPr>
              <w:rPr>
                <w:rFonts w:eastAsia="細明體"/>
                <w:sz w:val="20"/>
              </w:rPr>
            </w:pPr>
            <w:r w:rsidRPr="003A64E0">
              <w:rPr>
                <w:rFonts w:eastAsia="細明體"/>
                <w:sz w:val="20"/>
              </w:rPr>
              <w:t>今天日期時間</w:t>
            </w:r>
          </w:p>
        </w:tc>
        <w:tc>
          <w:tcPr>
            <w:tcW w:w="1414" w:type="dxa"/>
          </w:tcPr>
          <w:p w:rsidR="001F0CAF" w:rsidRPr="00701852" w:rsidRDefault="001F0CAF" w:rsidP="003C4AC6">
            <w:pPr>
              <w:rPr>
                <w:rFonts w:eastAsia="標楷體"/>
                <w:sz w:val="20"/>
                <w:szCs w:val="20"/>
              </w:rPr>
            </w:pPr>
          </w:p>
        </w:tc>
      </w:tr>
    </w:tbl>
    <w:p w:rsidR="001F0CAF" w:rsidRDefault="001F0CAF" w:rsidP="003230D6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lang w:eastAsia="zh-TW"/>
        </w:rPr>
        <w:t>三至五年住院天數</w:t>
      </w:r>
      <w:r w:rsidRPr="00FC19DB">
        <w:rPr>
          <w:rFonts w:hint="eastAsia"/>
          <w:kern w:val="2"/>
          <w:szCs w:val="24"/>
          <w:lang w:eastAsia="zh-TW"/>
        </w:rPr>
        <w:t>(D0</w:t>
      </w:r>
      <w:r>
        <w:rPr>
          <w:rFonts w:hint="eastAsia"/>
          <w:kern w:val="2"/>
          <w:szCs w:val="24"/>
          <w:lang w:eastAsia="zh-TW"/>
        </w:rPr>
        <w:t>2</w:t>
      </w:r>
      <w:r w:rsidRPr="00FC19DB">
        <w:rPr>
          <w:rFonts w:hint="eastAsia"/>
          <w:kern w:val="2"/>
          <w:szCs w:val="24"/>
          <w:lang w:eastAsia="zh-TW"/>
        </w:rPr>
        <w:t>)</w:t>
      </w:r>
      <w:r w:rsidRPr="00FC19DB">
        <w:rPr>
          <w:rFonts w:hint="eastAsia"/>
          <w:kern w:val="2"/>
          <w:szCs w:val="24"/>
          <w:lang w:eastAsia="zh-TW"/>
        </w:rPr>
        <w:t>，</w:t>
      </w:r>
      <w:r w:rsidRPr="00FC19DB">
        <w:rPr>
          <w:kern w:val="2"/>
          <w:szCs w:val="24"/>
          <w:lang w:eastAsia="zh-TW"/>
        </w:rPr>
        <w:t>格式如下：</w:t>
      </w:r>
    </w:p>
    <w:p w:rsidR="003A64E0" w:rsidRPr="00B85A5D" w:rsidRDefault="003A64E0" w:rsidP="003230D6">
      <w:pPr>
        <w:pStyle w:val="Tabletext"/>
        <w:keepLines w:val="0"/>
        <w:numPr>
          <w:ilvl w:val="8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取出</w:t>
      </w:r>
      <w:r w:rsidRPr="003A64E0">
        <w:rPr>
          <w:rFonts w:hint="eastAsia"/>
          <w:kern w:val="2"/>
          <w:szCs w:val="24"/>
          <w:lang w:eastAsia="zh-TW"/>
        </w:rPr>
        <w:t>合計</w:t>
      </w:r>
      <w:r>
        <w:rPr>
          <w:rFonts w:hint="eastAsia"/>
          <w:kern w:val="2"/>
          <w:szCs w:val="24"/>
          <w:lang w:eastAsia="zh-TW"/>
        </w:rPr>
        <w:t>LIST_AFT</w:t>
      </w:r>
      <w:r>
        <w:rPr>
          <w:rFonts w:hint="eastAsia"/>
          <w:kern w:val="2"/>
          <w:szCs w:val="24"/>
          <w:lang w:eastAsia="zh-TW"/>
        </w:rPr>
        <w:t>中</w:t>
      </w:r>
      <w:r w:rsidRPr="003A64E0">
        <w:rPr>
          <w:rFonts w:hint="eastAsia"/>
          <w:kern w:val="2"/>
          <w:szCs w:val="24"/>
          <w:lang w:eastAsia="zh-TW"/>
        </w:rPr>
        <w:t>MAX(F</w:t>
      </w:r>
      <w:r w:rsidRPr="003A64E0">
        <w:rPr>
          <w:rFonts w:hint="eastAsia"/>
          <w:kern w:val="2"/>
          <w:szCs w:val="24"/>
          <w:lang w:eastAsia="zh-TW"/>
        </w:rPr>
        <w:t>住院天數</w:t>
      </w:r>
      <w:r w:rsidRPr="003A64E0">
        <w:rPr>
          <w:rFonts w:hint="eastAsia"/>
          <w:kern w:val="2"/>
          <w:szCs w:val="24"/>
          <w:lang w:eastAsia="zh-TW"/>
        </w:rPr>
        <w:t>_</w:t>
      </w:r>
      <w:r>
        <w:rPr>
          <w:rFonts w:hint="eastAsia"/>
          <w:kern w:val="2"/>
          <w:szCs w:val="24"/>
          <w:lang w:eastAsia="zh-TW"/>
        </w:rPr>
        <w:t>3</w:t>
      </w:r>
      <w:r w:rsidRPr="003A64E0">
        <w:rPr>
          <w:rFonts w:hint="eastAsia"/>
          <w:kern w:val="2"/>
          <w:szCs w:val="24"/>
          <w:lang w:eastAsia="zh-TW"/>
        </w:rPr>
        <w:t>-</w:t>
      </w:r>
      <w:r>
        <w:rPr>
          <w:rFonts w:hint="eastAsia"/>
          <w:kern w:val="2"/>
          <w:szCs w:val="24"/>
          <w:lang w:eastAsia="zh-TW"/>
        </w:rPr>
        <w:t>5</w:t>
      </w:r>
      <w:r w:rsidRPr="003A64E0">
        <w:rPr>
          <w:rFonts w:hint="eastAsia"/>
          <w:kern w:val="2"/>
          <w:szCs w:val="24"/>
          <w:lang w:eastAsia="zh-TW"/>
        </w:rPr>
        <w:t>年</w:t>
      </w:r>
      <w:r w:rsidRPr="003A64E0">
        <w:rPr>
          <w:rFonts w:hint="eastAsia"/>
          <w:kern w:val="2"/>
          <w:szCs w:val="24"/>
          <w:lang w:eastAsia="zh-TW"/>
        </w:rPr>
        <w:t>)</w:t>
      </w:r>
      <w:r>
        <w:rPr>
          <w:rFonts w:hint="eastAsia"/>
          <w:kern w:val="2"/>
          <w:szCs w:val="24"/>
          <w:lang w:eastAsia="zh-TW"/>
        </w:rPr>
        <w:t>那筆</w:t>
      </w:r>
    </w:p>
    <w:tbl>
      <w:tblPr>
        <w:tblW w:w="0" w:type="auto"/>
        <w:tblInd w:w="28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78"/>
        <w:gridCol w:w="2505"/>
        <w:gridCol w:w="1414"/>
      </w:tblGrid>
      <w:tr w:rsidR="001F0CAF" w:rsidRPr="00701852" w:rsidTr="003C4AC6">
        <w:tc>
          <w:tcPr>
            <w:tcW w:w="1478" w:type="dxa"/>
            <w:shd w:val="clear" w:color="auto" w:fill="C0C0C0"/>
          </w:tcPr>
          <w:p w:rsidR="001F0CAF" w:rsidRPr="00701852" w:rsidRDefault="001F0CAF" w:rsidP="003C4AC6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2505" w:type="dxa"/>
            <w:shd w:val="clear" w:color="auto" w:fill="C0C0C0"/>
          </w:tcPr>
          <w:p w:rsidR="001F0CAF" w:rsidRPr="00701852" w:rsidRDefault="001F0CAF" w:rsidP="003C4AC6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1414" w:type="dxa"/>
            <w:shd w:val="clear" w:color="auto" w:fill="C0C0C0"/>
          </w:tcPr>
          <w:p w:rsidR="001F0CAF" w:rsidRPr="00701852" w:rsidRDefault="001F0CAF" w:rsidP="003C4AC6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其他說明</w:t>
            </w:r>
          </w:p>
        </w:tc>
      </w:tr>
      <w:tr w:rsidR="003A64E0" w:rsidRPr="00701852" w:rsidTr="003C4AC6">
        <w:tc>
          <w:tcPr>
            <w:tcW w:w="1478" w:type="dxa"/>
            <w:shd w:val="clear" w:color="auto" w:fill="FFFF99"/>
            <w:vAlign w:val="center"/>
          </w:tcPr>
          <w:p w:rsidR="003A64E0" w:rsidRPr="00701852" w:rsidRDefault="003A64E0" w:rsidP="003C4AC6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受理編號</w:t>
            </w:r>
          </w:p>
        </w:tc>
        <w:tc>
          <w:tcPr>
            <w:tcW w:w="2505" w:type="dxa"/>
          </w:tcPr>
          <w:p w:rsidR="003A64E0" w:rsidRPr="003A64E0" w:rsidRDefault="003A64E0" w:rsidP="00EF54E5">
            <w:pPr>
              <w:rPr>
                <w:rFonts w:eastAsia="細明體"/>
                <w:sz w:val="20"/>
              </w:rPr>
            </w:pPr>
            <w:r w:rsidRPr="003A64E0">
              <w:rPr>
                <w:rFonts w:eastAsia="細明體" w:hint="eastAsia"/>
                <w:sz w:val="20"/>
              </w:rPr>
              <w:t>合計</w:t>
            </w:r>
            <w:r w:rsidRPr="003A64E0">
              <w:rPr>
                <w:rFonts w:eastAsia="細明體" w:hint="eastAsia"/>
                <w:sz w:val="20"/>
              </w:rPr>
              <w:t>LIST_AFT</w:t>
            </w:r>
            <w:r w:rsidRPr="003A64E0">
              <w:rPr>
                <w:rFonts w:eastAsia="細明體"/>
                <w:sz w:val="20"/>
              </w:rPr>
              <w:t>.</w:t>
            </w:r>
            <w:r w:rsidRPr="003A64E0">
              <w:rPr>
                <w:rFonts w:eastAsia="細明體"/>
                <w:sz w:val="20"/>
              </w:rPr>
              <w:t>受理編號</w:t>
            </w:r>
          </w:p>
        </w:tc>
        <w:tc>
          <w:tcPr>
            <w:tcW w:w="1414" w:type="dxa"/>
          </w:tcPr>
          <w:p w:rsidR="003A64E0" w:rsidRPr="00824F77" w:rsidRDefault="003A64E0" w:rsidP="003C4AC6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3A64E0" w:rsidRPr="00701852" w:rsidTr="003C4AC6">
        <w:tc>
          <w:tcPr>
            <w:tcW w:w="1478" w:type="dxa"/>
            <w:shd w:val="clear" w:color="auto" w:fill="FFFF99"/>
            <w:vAlign w:val="center"/>
          </w:tcPr>
          <w:p w:rsidR="003A64E0" w:rsidRPr="00701852" w:rsidRDefault="003A64E0" w:rsidP="003C4AC6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事故者</w:t>
            </w:r>
            <w:r w:rsidRPr="00701852">
              <w:rPr>
                <w:rFonts w:eastAsia="細明體"/>
                <w:sz w:val="20"/>
              </w:rPr>
              <w:t>ID</w:t>
            </w:r>
          </w:p>
        </w:tc>
        <w:tc>
          <w:tcPr>
            <w:tcW w:w="2505" w:type="dxa"/>
          </w:tcPr>
          <w:p w:rsidR="003A64E0" w:rsidRPr="003A64E0" w:rsidRDefault="003A64E0" w:rsidP="00EF54E5">
            <w:pPr>
              <w:rPr>
                <w:rFonts w:eastAsia="細明體"/>
                <w:sz w:val="20"/>
              </w:rPr>
            </w:pPr>
            <w:r w:rsidRPr="003A64E0">
              <w:rPr>
                <w:rFonts w:eastAsia="細明體" w:hint="eastAsia"/>
                <w:sz w:val="20"/>
              </w:rPr>
              <w:t>合計</w:t>
            </w:r>
            <w:r w:rsidRPr="003A64E0">
              <w:rPr>
                <w:rFonts w:eastAsia="細明體" w:hint="eastAsia"/>
                <w:sz w:val="20"/>
              </w:rPr>
              <w:t>LIST_AFT.</w:t>
            </w:r>
            <w:r w:rsidRPr="003A64E0">
              <w:rPr>
                <w:rFonts w:eastAsia="細明體" w:hint="eastAsia"/>
                <w:sz w:val="20"/>
              </w:rPr>
              <w:t>事故人</w:t>
            </w:r>
            <w:r w:rsidRPr="003A64E0">
              <w:rPr>
                <w:rFonts w:eastAsia="細明體" w:hint="eastAsia"/>
                <w:sz w:val="20"/>
              </w:rPr>
              <w:t>ID</w:t>
            </w:r>
          </w:p>
        </w:tc>
        <w:tc>
          <w:tcPr>
            <w:tcW w:w="1414" w:type="dxa"/>
          </w:tcPr>
          <w:p w:rsidR="003A64E0" w:rsidRPr="00824F77" w:rsidRDefault="003A64E0" w:rsidP="003C4AC6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1F0CAF" w:rsidRPr="00701852" w:rsidTr="003C4AC6">
        <w:tc>
          <w:tcPr>
            <w:tcW w:w="1478" w:type="dxa"/>
            <w:shd w:val="clear" w:color="auto" w:fill="FFFF99"/>
            <w:vAlign w:val="center"/>
          </w:tcPr>
          <w:p w:rsidR="001F0CAF" w:rsidRPr="00701852" w:rsidRDefault="001F0CAF" w:rsidP="003C4AC6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模型分類</w:t>
            </w:r>
          </w:p>
        </w:tc>
        <w:tc>
          <w:tcPr>
            <w:tcW w:w="2505" w:type="dxa"/>
          </w:tcPr>
          <w:p w:rsidR="001F0CAF" w:rsidRPr="00701852" w:rsidRDefault="001F0CAF" w:rsidP="003C4AC6">
            <w:pPr>
              <w:pStyle w:val="af"/>
              <w:ind w:leftChars="-6" w:left="-14"/>
              <w:rPr>
                <w:szCs w:val="24"/>
              </w:rPr>
            </w:pPr>
            <w:r>
              <w:rPr>
                <w:szCs w:val="24"/>
              </w:rPr>
              <w:t>‘</w:t>
            </w: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’</w:t>
            </w:r>
          </w:p>
        </w:tc>
        <w:tc>
          <w:tcPr>
            <w:tcW w:w="1414" w:type="dxa"/>
          </w:tcPr>
          <w:p w:rsidR="001F0CAF" w:rsidRPr="00701852" w:rsidRDefault="001F0CAF" w:rsidP="003C4AC6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1F0CAF" w:rsidRPr="00701852" w:rsidTr="003C4AC6">
        <w:tc>
          <w:tcPr>
            <w:tcW w:w="1478" w:type="dxa"/>
            <w:shd w:val="clear" w:color="auto" w:fill="FFFF99"/>
            <w:vAlign w:val="center"/>
          </w:tcPr>
          <w:p w:rsidR="001F0CAF" w:rsidRPr="00701852" w:rsidRDefault="001F0CAF" w:rsidP="003C4AC6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因子代碼</w:t>
            </w:r>
          </w:p>
        </w:tc>
        <w:tc>
          <w:tcPr>
            <w:tcW w:w="2505" w:type="dxa"/>
          </w:tcPr>
          <w:p w:rsidR="001F0CAF" w:rsidRPr="00701852" w:rsidRDefault="001F0CAF" w:rsidP="003C4AC6">
            <w:pPr>
              <w:pStyle w:val="af"/>
              <w:ind w:leftChars="-6" w:left="-14"/>
              <w:rPr>
                <w:szCs w:val="24"/>
              </w:rPr>
            </w:pPr>
            <w:r w:rsidRPr="00701852">
              <w:rPr>
                <w:szCs w:val="24"/>
              </w:rPr>
              <w:t>‘</w:t>
            </w:r>
            <w:r>
              <w:rPr>
                <w:rFonts w:hint="eastAsia"/>
                <w:szCs w:val="24"/>
              </w:rPr>
              <w:t>D02</w:t>
            </w:r>
            <w:r w:rsidRPr="00701852">
              <w:rPr>
                <w:szCs w:val="24"/>
              </w:rPr>
              <w:t>’</w:t>
            </w:r>
          </w:p>
        </w:tc>
        <w:tc>
          <w:tcPr>
            <w:tcW w:w="1414" w:type="dxa"/>
          </w:tcPr>
          <w:p w:rsidR="001F0CAF" w:rsidRPr="00701852" w:rsidRDefault="001F0CAF" w:rsidP="003C4AC6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1F0CAF" w:rsidRPr="00701852" w:rsidTr="003C4AC6">
        <w:tc>
          <w:tcPr>
            <w:tcW w:w="1478" w:type="dxa"/>
            <w:shd w:val="clear" w:color="auto" w:fill="FFFF99"/>
            <w:vAlign w:val="center"/>
          </w:tcPr>
          <w:p w:rsidR="001F0CAF" w:rsidRPr="00701852" w:rsidRDefault="001F0CAF" w:rsidP="003C4AC6">
            <w:pPr>
              <w:rPr>
                <w:rFonts w:eastAsia="細明體"/>
                <w:sz w:val="20"/>
              </w:rPr>
            </w:pPr>
            <w:r>
              <w:rPr>
                <w:rFonts w:ascii="細明體" w:eastAsia="細明體" w:hAnsi="細明體" w:hint="eastAsia"/>
                <w:caps/>
                <w:sz w:val="20"/>
              </w:rPr>
              <w:t>事故日期</w:t>
            </w:r>
          </w:p>
        </w:tc>
        <w:tc>
          <w:tcPr>
            <w:tcW w:w="2505" w:type="dxa"/>
          </w:tcPr>
          <w:p w:rsidR="001F0CAF" w:rsidRPr="00701852" w:rsidRDefault="003A64E0" w:rsidP="003C4AC6">
            <w:pPr>
              <w:pStyle w:val="af"/>
              <w:ind w:leftChars="-6" w:left="-14"/>
              <w:rPr>
                <w:szCs w:val="24"/>
              </w:rPr>
            </w:pPr>
            <w:r w:rsidRPr="003A64E0">
              <w:rPr>
                <w:rFonts w:eastAsia="細明體" w:hint="eastAsia"/>
                <w:sz w:val="20"/>
                <w:szCs w:val="24"/>
              </w:rPr>
              <w:t>合計</w:t>
            </w:r>
            <w:r w:rsidRPr="003A64E0">
              <w:rPr>
                <w:rFonts w:eastAsia="細明體" w:hint="eastAsia"/>
                <w:sz w:val="20"/>
                <w:szCs w:val="24"/>
              </w:rPr>
              <w:t>LIST_AFT</w:t>
            </w:r>
            <w:r w:rsidRPr="003A64E0">
              <w:rPr>
                <w:rFonts w:eastAsia="細明體"/>
                <w:sz w:val="20"/>
                <w:szCs w:val="24"/>
              </w:rPr>
              <w:t>.</w:t>
            </w:r>
            <w:r w:rsidRPr="003A64E0">
              <w:rPr>
                <w:rFonts w:eastAsia="細明體" w:hint="eastAsia"/>
                <w:sz w:val="20"/>
                <w:szCs w:val="24"/>
              </w:rPr>
              <w:t>事故日期</w:t>
            </w:r>
          </w:p>
        </w:tc>
        <w:tc>
          <w:tcPr>
            <w:tcW w:w="1414" w:type="dxa"/>
          </w:tcPr>
          <w:p w:rsidR="001F0CAF" w:rsidRPr="00701852" w:rsidRDefault="001F0CAF" w:rsidP="003C4AC6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1F0CAF" w:rsidRPr="00701852" w:rsidTr="003C4AC6">
        <w:tc>
          <w:tcPr>
            <w:tcW w:w="1478" w:type="dxa"/>
            <w:shd w:val="clear" w:color="auto" w:fill="FFFF99"/>
            <w:vAlign w:val="center"/>
          </w:tcPr>
          <w:p w:rsidR="001F0CAF" w:rsidRPr="00701852" w:rsidRDefault="001F0CAF" w:rsidP="003C4AC6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代碼數值</w:t>
            </w:r>
          </w:p>
        </w:tc>
        <w:tc>
          <w:tcPr>
            <w:tcW w:w="2505" w:type="dxa"/>
          </w:tcPr>
          <w:p w:rsidR="001F0CAF" w:rsidRDefault="001F0CAF" w:rsidP="003C4AC6">
            <w:pPr>
              <w:pStyle w:val="af"/>
              <w:ind w:leftChars="-6" w:left="-14"/>
              <w:jc w:val="left"/>
              <w:rPr>
                <w:rFonts w:hint="eastAsia"/>
                <w:szCs w:val="24"/>
              </w:rPr>
            </w:pPr>
            <w:r w:rsidRPr="009A679D">
              <w:rPr>
                <w:rFonts w:hint="eastAsia"/>
                <w:b/>
                <w:szCs w:val="24"/>
              </w:rPr>
              <w:t>合計</w:t>
            </w:r>
            <w:r w:rsidRPr="008F708B">
              <w:rPr>
                <w:rFonts w:hint="eastAsia"/>
                <w:b/>
                <w:szCs w:val="24"/>
              </w:rPr>
              <w:t>LIST</w:t>
            </w:r>
            <w:r w:rsidRPr="003A00E2">
              <w:rPr>
                <w:rFonts w:hint="eastAsia"/>
                <w:b/>
                <w:szCs w:val="24"/>
              </w:rPr>
              <w:t>_AFT</w:t>
            </w:r>
            <w:r>
              <w:rPr>
                <w:rFonts w:hint="eastAsia"/>
                <w:szCs w:val="24"/>
              </w:rPr>
              <w:t>.</w:t>
            </w:r>
          </w:p>
          <w:p w:rsidR="001F0CAF" w:rsidRPr="000E650C" w:rsidRDefault="001F0CAF" w:rsidP="003C4AC6">
            <w:pPr>
              <w:pStyle w:val="af"/>
              <w:ind w:leftChars="-6" w:left="-14"/>
              <w:jc w:val="left"/>
              <w:rPr>
                <w:szCs w:val="24"/>
              </w:rPr>
            </w:pPr>
            <w:r w:rsidRPr="003B7F99">
              <w:rPr>
                <w:rFonts w:hint="eastAsia"/>
                <w:szCs w:val="24"/>
              </w:rPr>
              <w:t>MAX</w:t>
            </w:r>
            <w:r>
              <w:rPr>
                <w:rFonts w:hint="eastAsia"/>
                <w:b/>
                <w:szCs w:val="24"/>
              </w:rPr>
              <w:t>(</w:t>
            </w:r>
            <w:r>
              <w:rPr>
                <w:rFonts w:hint="eastAsia"/>
                <w:szCs w:val="24"/>
              </w:rPr>
              <w:t>F</w:t>
            </w:r>
            <w:r>
              <w:rPr>
                <w:rFonts w:hint="eastAsia"/>
                <w:szCs w:val="24"/>
              </w:rPr>
              <w:t>住院天數</w:t>
            </w:r>
            <w:r>
              <w:rPr>
                <w:rFonts w:hint="eastAsia"/>
                <w:szCs w:val="24"/>
              </w:rPr>
              <w:t>_3-5</w:t>
            </w:r>
            <w:r>
              <w:rPr>
                <w:rFonts w:hint="eastAsia"/>
                <w:szCs w:val="24"/>
              </w:rPr>
              <w:t>年</w:t>
            </w:r>
            <w:r>
              <w:rPr>
                <w:rFonts w:hint="eastAsia"/>
                <w:b/>
                <w:szCs w:val="24"/>
              </w:rPr>
              <w:t>)</w:t>
            </w:r>
          </w:p>
        </w:tc>
        <w:tc>
          <w:tcPr>
            <w:tcW w:w="1414" w:type="dxa"/>
          </w:tcPr>
          <w:p w:rsidR="001F0CAF" w:rsidRPr="00701852" w:rsidRDefault="001F0CAF" w:rsidP="003C4AC6">
            <w:pPr>
              <w:rPr>
                <w:rFonts w:eastAsia="標楷體"/>
                <w:sz w:val="20"/>
                <w:szCs w:val="20"/>
              </w:rPr>
            </w:pPr>
            <w:r w:rsidRPr="00701852">
              <w:rPr>
                <w:rFonts w:eastAsia="標楷體"/>
                <w:sz w:val="20"/>
                <w:szCs w:val="20"/>
              </w:rPr>
              <w:t>DEFAULT ‘0’</w:t>
            </w:r>
          </w:p>
        </w:tc>
      </w:tr>
      <w:tr w:rsidR="001F0CAF" w:rsidRPr="00701852" w:rsidTr="003C4AC6">
        <w:tc>
          <w:tcPr>
            <w:tcW w:w="1478" w:type="dxa"/>
            <w:shd w:val="clear" w:color="auto" w:fill="FFFF99"/>
            <w:vAlign w:val="center"/>
          </w:tcPr>
          <w:p w:rsidR="001F0CAF" w:rsidRPr="00701852" w:rsidRDefault="001F0CAF" w:rsidP="003C4AC6">
            <w:pPr>
              <w:rPr>
                <w:rFonts w:eastAsia="細明體"/>
                <w:caps/>
                <w:sz w:val="20"/>
              </w:rPr>
            </w:pPr>
            <w:r w:rsidRPr="00701852">
              <w:rPr>
                <w:rFonts w:eastAsia="細明體"/>
                <w:caps/>
                <w:sz w:val="20"/>
              </w:rPr>
              <w:t>資料更新時間</w:t>
            </w:r>
          </w:p>
        </w:tc>
        <w:tc>
          <w:tcPr>
            <w:tcW w:w="2505" w:type="dxa"/>
            <w:vAlign w:val="bottom"/>
          </w:tcPr>
          <w:p w:rsidR="001F0CAF" w:rsidRPr="000E650C" w:rsidRDefault="001F0CAF" w:rsidP="003C4AC6">
            <w:pPr>
              <w:pStyle w:val="af"/>
              <w:ind w:leftChars="-6" w:left="-14"/>
              <w:rPr>
                <w:szCs w:val="24"/>
              </w:rPr>
            </w:pPr>
            <w:r w:rsidRPr="000E650C">
              <w:rPr>
                <w:szCs w:val="24"/>
              </w:rPr>
              <w:t>今天日期時間</w:t>
            </w:r>
          </w:p>
        </w:tc>
        <w:tc>
          <w:tcPr>
            <w:tcW w:w="1414" w:type="dxa"/>
          </w:tcPr>
          <w:p w:rsidR="001F0CAF" w:rsidRPr="00701852" w:rsidRDefault="001F0CAF" w:rsidP="003C4AC6">
            <w:pPr>
              <w:rPr>
                <w:rFonts w:eastAsia="標楷體"/>
                <w:sz w:val="20"/>
                <w:szCs w:val="20"/>
              </w:rPr>
            </w:pPr>
          </w:p>
        </w:tc>
      </w:tr>
    </w:tbl>
    <w:p w:rsidR="001F0CAF" w:rsidRDefault="001F0CAF" w:rsidP="003230D6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lang w:eastAsia="zh-TW"/>
        </w:rPr>
        <w:t>超過五年住院天數</w:t>
      </w:r>
      <w:r w:rsidRPr="00FC19DB">
        <w:rPr>
          <w:rFonts w:hint="eastAsia"/>
          <w:kern w:val="2"/>
          <w:szCs w:val="24"/>
          <w:lang w:eastAsia="zh-TW"/>
        </w:rPr>
        <w:t>(D0</w:t>
      </w:r>
      <w:r>
        <w:rPr>
          <w:rFonts w:hint="eastAsia"/>
          <w:kern w:val="2"/>
          <w:szCs w:val="24"/>
          <w:lang w:eastAsia="zh-TW"/>
        </w:rPr>
        <w:t>3</w:t>
      </w:r>
      <w:r w:rsidRPr="00FC19DB">
        <w:rPr>
          <w:rFonts w:hint="eastAsia"/>
          <w:kern w:val="2"/>
          <w:szCs w:val="24"/>
          <w:lang w:eastAsia="zh-TW"/>
        </w:rPr>
        <w:t>)</w:t>
      </w:r>
      <w:r w:rsidRPr="00FC19DB">
        <w:rPr>
          <w:rFonts w:hint="eastAsia"/>
          <w:kern w:val="2"/>
          <w:szCs w:val="24"/>
          <w:lang w:eastAsia="zh-TW"/>
        </w:rPr>
        <w:t>，</w:t>
      </w:r>
      <w:r w:rsidRPr="00FC19DB">
        <w:rPr>
          <w:kern w:val="2"/>
          <w:szCs w:val="24"/>
          <w:lang w:eastAsia="zh-TW"/>
        </w:rPr>
        <w:t>格式如下：</w:t>
      </w:r>
    </w:p>
    <w:p w:rsidR="003A64E0" w:rsidRPr="003A64E0" w:rsidRDefault="003A64E0" w:rsidP="003230D6">
      <w:pPr>
        <w:pStyle w:val="Tabletext"/>
        <w:keepLines w:val="0"/>
        <w:numPr>
          <w:ilvl w:val="8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3A64E0">
        <w:rPr>
          <w:rFonts w:hint="eastAsia"/>
          <w:kern w:val="2"/>
          <w:szCs w:val="24"/>
          <w:lang w:eastAsia="zh-TW"/>
        </w:rPr>
        <w:t>取出合計</w:t>
      </w:r>
      <w:r w:rsidRPr="003A64E0">
        <w:rPr>
          <w:rFonts w:hint="eastAsia"/>
          <w:kern w:val="2"/>
          <w:szCs w:val="24"/>
          <w:lang w:eastAsia="zh-TW"/>
        </w:rPr>
        <w:t>LIST_AFT</w:t>
      </w:r>
      <w:r w:rsidRPr="003A64E0">
        <w:rPr>
          <w:rFonts w:hint="eastAsia"/>
          <w:kern w:val="2"/>
          <w:szCs w:val="24"/>
          <w:lang w:eastAsia="zh-TW"/>
        </w:rPr>
        <w:t>中</w:t>
      </w:r>
      <w:r w:rsidRPr="003A64E0">
        <w:rPr>
          <w:rFonts w:hint="eastAsia"/>
          <w:kern w:val="2"/>
          <w:szCs w:val="24"/>
          <w:lang w:eastAsia="zh-TW"/>
        </w:rPr>
        <w:t>MAX(F</w:t>
      </w:r>
      <w:r w:rsidRPr="003A64E0">
        <w:rPr>
          <w:rFonts w:hint="eastAsia"/>
          <w:kern w:val="2"/>
          <w:szCs w:val="24"/>
          <w:lang w:eastAsia="zh-TW"/>
        </w:rPr>
        <w:t>住院天數</w:t>
      </w:r>
      <w:r w:rsidRPr="003A64E0">
        <w:rPr>
          <w:rFonts w:hint="eastAsia"/>
          <w:kern w:val="2"/>
          <w:szCs w:val="24"/>
          <w:lang w:eastAsia="zh-TW"/>
        </w:rPr>
        <w:t>_5</w:t>
      </w:r>
      <w:r w:rsidRPr="003A64E0">
        <w:rPr>
          <w:rFonts w:hint="eastAsia"/>
          <w:kern w:val="2"/>
          <w:szCs w:val="24"/>
          <w:lang w:eastAsia="zh-TW"/>
        </w:rPr>
        <w:t>年</w:t>
      </w:r>
      <w:r w:rsidRPr="003A64E0">
        <w:rPr>
          <w:rFonts w:hint="eastAsia"/>
          <w:kern w:val="2"/>
          <w:szCs w:val="24"/>
          <w:lang w:eastAsia="zh-TW"/>
        </w:rPr>
        <w:t>)</w:t>
      </w:r>
      <w:r w:rsidRPr="003A64E0">
        <w:rPr>
          <w:rFonts w:hint="eastAsia"/>
          <w:kern w:val="2"/>
          <w:szCs w:val="24"/>
          <w:lang w:eastAsia="zh-TW"/>
        </w:rPr>
        <w:t>那筆</w:t>
      </w:r>
    </w:p>
    <w:tbl>
      <w:tblPr>
        <w:tblW w:w="0" w:type="auto"/>
        <w:tblInd w:w="28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78"/>
        <w:gridCol w:w="2505"/>
        <w:gridCol w:w="1414"/>
      </w:tblGrid>
      <w:tr w:rsidR="001F0CAF" w:rsidRPr="00701852" w:rsidTr="003C4AC6">
        <w:tc>
          <w:tcPr>
            <w:tcW w:w="1478" w:type="dxa"/>
            <w:shd w:val="clear" w:color="auto" w:fill="C0C0C0"/>
          </w:tcPr>
          <w:p w:rsidR="001F0CAF" w:rsidRPr="00701852" w:rsidRDefault="001F0CAF" w:rsidP="003C4AC6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2505" w:type="dxa"/>
            <w:shd w:val="clear" w:color="auto" w:fill="C0C0C0"/>
          </w:tcPr>
          <w:p w:rsidR="001F0CAF" w:rsidRPr="00701852" w:rsidRDefault="001F0CAF" w:rsidP="003C4AC6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1414" w:type="dxa"/>
            <w:shd w:val="clear" w:color="auto" w:fill="C0C0C0"/>
          </w:tcPr>
          <w:p w:rsidR="001F0CAF" w:rsidRPr="00701852" w:rsidRDefault="001F0CAF" w:rsidP="003C4AC6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其他說明</w:t>
            </w:r>
          </w:p>
        </w:tc>
      </w:tr>
      <w:tr w:rsidR="003A64E0" w:rsidRPr="00701852" w:rsidTr="003C4AC6">
        <w:tc>
          <w:tcPr>
            <w:tcW w:w="1478" w:type="dxa"/>
            <w:shd w:val="clear" w:color="auto" w:fill="FFFF99"/>
            <w:vAlign w:val="center"/>
          </w:tcPr>
          <w:p w:rsidR="003A64E0" w:rsidRPr="00701852" w:rsidRDefault="003A64E0" w:rsidP="003C4AC6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受理編號</w:t>
            </w:r>
          </w:p>
        </w:tc>
        <w:tc>
          <w:tcPr>
            <w:tcW w:w="2505" w:type="dxa"/>
          </w:tcPr>
          <w:p w:rsidR="003A64E0" w:rsidRPr="003A64E0" w:rsidRDefault="003A64E0" w:rsidP="00EF54E5">
            <w:pPr>
              <w:rPr>
                <w:rFonts w:eastAsia="細明體"/>
                <w:sz w:val="20"/>
              </w:rPr>
            </w:pPr>
            <w:r w:rsidRPr="003A64E0">
              <w:rPr>
                <w:rFonts w:eastAsia="細明體" w:hint="eastAsia"/>
                <w:sz w:val="20"/>
              </w:rPr>
              <w:t>合計</w:t>
            </w:r>
            <w:r w:rsidRPr="003A64E0">
              <w:rPr>
                <w:rFonts w:eastAsia="細明體" w:hint="eastAsia"/>
                <w:sz w:val="20"/>
              </w:rPr>
              <w:t>LIST_AFT</w:t>
            </w:r>
            <w:r w:rsidRPr="003A64E0">
              <w:rPr>
                <w:rFonts w:eastAsia="細明體"/>
                <w:sz w:val="20"/>
              </w:rPr>
              <w:t>.</w:t>
            </w:r>
            <w:r w:rsidRPr="003A64E0">
              <w:rPr>
                <w:rFonts w:eastAsia="細明體"/>
                <w:sz w:val="20"/>
              </w:rPr>
              <w:t>受理編號</w:t>
            </w:r>
          </w:p>
        </w:tc>
        <w:tc>
          <w:tcPr>
            <w:tcW w:w="1414" w:type="dxa"/>
          </w:tcPr>
          <w:p w:rsidR="003A64E0" w:rsidRPr="00824F77" w:rsidRDefault="003A64E0" w:rsidP="003C4AC6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3A64E0" w:rsidRPr="00701852" w:rsidTr="003C4AC6">
        <w:tc>
          <w:tcPr>
            <w:tcW w:w="1478" w:type="dxa"/>
            <w:shd w:val="clear" w:color="auto" w:fill="FFFF99"/>
            <w:vAlign w:val="center"/>
          </w:tcPr>
          <w:p w:rsidR="003A64E0" w:rsidRPr="00701852" w:rsidRDefault="003A64E0" w:rsidP="003C4AC6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事故者</w:t>
            </w:r>
            <w:r w:rsidRPr="00701852">
              <w:rPr>
                <w:rFonts w:eastAsia="細明體"/>
                <w:sz w:val="20"/>
              </w:rPr>
              <w:t>ID</w:t>
            </w:r>
          </w:p>
        </w:tc>
        <w:tc>
          <w:tcPr>
            <w:tcW w:w="2505" w:type="dxa"/>
          </w:tcPr>
          <w:p w:rsidR="003A64E0" w:rsidRPr="003A64E0" w:rsidRDefault="003A64E0" w:rsidP="00EF54E5">
            <w:pPr>
              <w:rPr>
                <w:rFonts w:eastAsia="細明體"/>
                <w:sz w:val="20"/>
              </w:rPr>
            </w:pPr>
            <w:r w:rsidRPr="003A64E0">
              <w:rPr>
                <w:rFonts w:eastAsia="細明體" w:hint="eastAsia"/>
                <w:sz w:val="20"/>
              </w:rPr>
              <w:t>合計</w:t>
            </w:r>
            <w:r w:rsidRPr="003A64E0">
              <w:rPr>
                <w:rFonts w:eastAsia="細明體" w:hint="eastAsia"/>
                <w:sz w:val="20"/>
              </w:rPr>
              <w:t>LIST_AFT.</w:t>
            </w:r>
            <w:r w:rsidRPr="003A64E0">
              <w:rPr>
                <w:rFonts w:eastAsia="細明體" w:hint="eastAsia"/>
                <w:sz w:val="20"/>
              </w:rPr>
              <w:t>事故人</w:t>
            </w:r>
            <w:r w:rsidRPr="003A64E0">
              <w:rPr>
                <w:rFonts w:eastAsia="細明體" w:hint="eastAsia"/>
                <w:sz w:val="20"/>
              </w:rPr>
              <w:t>ID</w:t>
            </w:r>
          </w:p>
        </w:tc>
        <w:tc>
          <w:tcPr>
            <w:tcW w:w="1414" w:type="dxa"/>
          </w:tcPr>
          <w:p w:rsidR="003A64E0" w:rsidRPr="00824F77" w:rsidRDefault="003A64E0" w:rsidP="003C4AC6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1F0CAF" w:rsidRPr="00701852" w:rsidTr="003C4AC6">
        <w:tc>
          <w:tcPr>
            <w:tcW w:w="1478" w:type="dxa"/>
            <w:shd w:val="clear" w:color="auto" w:fill="FFFF99"/>
            <w:vAlign w:val="center"/>
          </w:tcPr>
          <w:p w:rsidR="001F0CAF" w:rsidRPr="00701852" w:rsidRDefault="001F0CAF" w:rsidP="003C4AC6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模型分類</w:t>
            </w:r>
          </w:p>
        </w:tc>
        <w:tc>
          <w:tcPr>
            <w:tcW w:w="2505" w:type="dxa"/>
          </w:tcPr>
          <w:p w:rsidR="001F0CAF" w:rsidRPr="00701852" w:rsidRDefault="001F0CAF" w:rsidP="003C4AC6">
            <w:pPr>
              <w:pStyle w:val="af"/>
              <w:ind w:leftChars="-6" w:left="-14"/>
              <w:rPr>
                <w:szCs w:val="24"/>
              </w:rPr>
            </w:pPr>
            <w:r>
              <w:rPr>
                <w:szCs w:val="24"/>
              </w:rPr>
              <w:t>‘</w:t>
            </w: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’</w:t>
            </w:r>
          </w:p>
        </w:tc>
        <w:tc>
          <w:tcPr>
            <w:tcW w:w="1414" w:type="dxa"/>
          </w:tcPr>
          <w:p w:rsidR="001F0CAF" w:rsidRPr="00701852" w:rsidRDefault="001F0CAF" w:rsidP="003C4AC6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1F0CAF" w:rsidRPr="00701852" w:rsidTr="003C4AC6">
        <w:tc>
          <w:tcPr>
            <w:tcW w:w="1478" w:type="dxa"/>
            <w:shd w:val="clear" w:color="auto" w:fill="FFFF99"/>
            <w:vAlign w:val="center"/>
          </w:tcPr>
          <w:p w:rsidR="001F0CAF" w:rsidRPr="00701852" w:rsidRDefault="001F0CAF" w:rsidP="003C4AC6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因子代碼</w:t>
            </w:r>
          </w:p>
        </w:tc>
        <w:tc>
          <w:tcPr>
            <w:tcW w:w="2505" w:type="dxa"/>
          </w:tcPr>
          <w:p w:rsidR="001F0CAF" w:rsidRPr="00701852" w:rsidRDefault="001F0CAF" w:rsidP="003C4AC6">
            <w:pPr>
              <w:pStyle w:val="af"/>
              <w:ind w:leftChars="-6" w:left="-14"/>
              <w:rPr>
                <w:szCs w:val="24"/>
              </w:rPr>
            </w:pPr>
            <w:r w:rsidRPr="00701852">
              <w:rPr>
                <w:szCs w:val="24"/>
              </w:rPr>
              <w:t>‘</w:t>
            </w:r>
            <w:r>
              <w:rPr>
                <w:rFonts w:hint="eastAsia"/>
                <w:szCs w:val="24"/>
              </w:rPr>
              <w:t>D03</w:t>
            </w:r>
            <w:r w:rsidRPr="00701852">
              <w:rPr>
                <w:szCs w:val="24"/>
              </w:rPr>
              <w:t>’</w:t>
            </w:r>
          </w:p>
        </w:tc>
        <w:tc>
          <w:tcPr>
            <w:tcW w:w="1414" w:type="dxa"/>
          </w:tcPr>
          <w:p w:rsidR="001F0CAF" w:rsidRPr="00701852" w:rsidRDefault="001F0CAF" w:rsidP="003C4AC6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1F0CAF" w:rsidRPr="00701852" w:rsidTr="003C4AC6">
        <w:tc>
          <w:tcPr>
            <w:tcW w:w="1478" w:type="dxa"/>
            <w:shd w:val="clear" w:color="auto" w:fill="FFFF99"/>
            <w:vAlign w:val="center"/>
          </w:tcPr>
          <w:p w:rsidR="001F0CAF" w:rsidRPr="00701852" w:rsidRDefault="001F0CAF" w:rsidP="003C4AC6">
            <w:pPr>
              <w:rPr>
                <w:rFonts w:eastAsia="細明體"/>
                <w:sz w:val="20"/>
              </w:rPr>
            </w:pPr>
            <w:r>
              <w:rPr>
                <w:rFonts w:ascii="細明體" w:eastAsia="細明體" w:hAnsi="細明體" w:hint="eastAsia"/>
                <w:caps/>
                <w:sz w:val="20"/>
              </w:rPr>
              <w:t>事故日期</w:t>
            </w:r>
          </w:p>
        </w:tc>
        <w:tc>
          <w:tcPr>
            <w:tcW w:w="2505" w:type="dxa"/>
          </w:tcPr>
          <w:p w:rsidR="001F0CAF" w:rsidRPr="00701852" w:rsidRDefault="003A64E0" w:rsidP="003C4AC6">
            <w:pPr>
              <w:pStyle w:val="af"/>
              <w:ind w:leftChars="-6" w:left="-14"/>
              <w:rPr>
                <w:szCs w:val="24"/>
              </w:rPr>
            </w:pPr>
            <w:r w:rsidRPr="003A64E0">
              <w:rPr>
                <w:rFonts w:eastAsia="細明體" w:hint="eastAsia"/>
                <w:sz w:val="20"/>
                <w:szCs w:val="24"/>
              </w:rPr>
              <w:t>合計</w:t>
            </w:r>
            <w:r w:rsidRPr="003A64E0">
              <w:rPr>
                <w:rFonts w:eastAsia="細明體" w:hint="eastAsia"/>
                <w:sz w:val="20"/>
                <w:szCs w:val="24"/>
              </w:rPr>
              <w:t>LIST_AFT</w:t>
            </w:r>
            <w:r w:rsidRPr="003A64E0">
              <w:rPr>
                <w:rFonts w:eastAsia="細明體"/>
                <w:sz w:val="20"/>
                <w:szCs w:val="24"/>
              </w:rPr>
              <w:t>.</w:t>
            </w:r>
            <w:r w:rsidRPr="003A64E0">
              <w:rPr>
                <w:rFonts w:eastAsia="細明體" w:hint="eastAsia"/>
                <w:sz w:val="20"/>
                <w:szCs w:val="24"/>
              </w:rPr>
              <w:t>事故日期</w:t>
            </w:r>
          </w:p>
        </w:tc>
        <w:tc>
          <w:tcPr>
            <w:tcW w:w="1414" w:type="dxa"/>
          </w:tcPr>
          <w:p w:rsidR="001F0CAF" w:rsidRPr="00701852" w:rsidRDefault="001F0CAF" w:rsidP="003C4AC6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1F0CAF" w:rsidRPr="00701852" w:rsidTr="003C4AC6">
        <w:tc>
          <w:tcPr>
            <w:tcW w:w="1478" w:type="dxa"/>
            <w:shd w:val="clear" w:color="auto" w:fill="FFFF99"/>
            <w:vAlign w:val="center"/>
          </w:tcPr>
          <w:p w:rsidR="001F0CAF" w:rsidRPr="00701852" w:rsidRDefault="001F0CAF" w:rsidP="003C4AC6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代碼數值</w:t>
            </w:r>
          </w:p>
        </w:tc>
        <w:tc>
          <w:tcPr>
            <w:tcW w:w="2505" w:type="dxa"/>
          </w:tcPr>
          <w:p w:rsidR="001F0CAF" w:rsidRDefault="001F0CAF" w:rsidP="003C4AC6">
            <w:pPr>
              <w:pStyle w:val="af"/>
              <w:ind w:leftChars="-6" w:left="-14"/>
              <w:jc w:val="left"/>
              <w:rPr>
                <w:rFonts w:hint="eastAsia"/>
                <w:szCs w:val="24"/>
              </w:rPr>
            </w:pPr>
            <w:r w:rsidRPr="009A679D">
              <w:rPr>
                <w:rFonts w:hint="eastAsia"/>
                <w:b/>
                <w:szCs w:val="24"/>
              </w:rPr>
              <w:t>合計</w:t>
            </w:r>
            <w:r w:rsidRPr="008F708B">
              <w:rPr>
                <w:rFonts w:hint="eastAsia"/>
                <w:b/>
                <w:szCs w:val="24"/>
              </w:rPr>
              <w:t>LIST</w:t>
            </w:r>
            <w:r w:rsidRPr="003A00E2">
              <w:rPr>
                <w:rFonts w:hint="eastAsia"/>
                <w:b/>
                <w:szCs w:val="24"/>
              </w:rPr>
              <w:t>_AFT</w:t>
            </w:r>
            <w:r>
              <w:rPr>
                <w:rFonts w:hint="eastAsia"/>
                <w:szCs w:val="24"/>
              </w:rPr>
              <w:t>.</w:t>
            </w:r>
          </w:p>
          <w:p w:rsidR="001F0CAF" w:rsidRPr="000E650C" w:rsidRDefault="001F0CAF" w:rsidP="003C4AC6">
            <w:pPr>
              <w:pStyle w:val="af"/>
              <w:ind w:leftChars="-6" w:left="-14"/>
              <w:jc w:val="left"/>
              <w:rPr>
                <w:szCs w:val="24"/>
              </w:rPr>
            </w:pPr>
            <w:r w:rsidRPr="003B7F99">
              <w:rPr>
                <w:rFonts w:hint="eastAsia"/>
                <w:szCs w:val="24"/>
              </w:rPr>
              <w:t>MAX</w:t>
            </w:r>
            <w:r>
              <w:rPr>
                <w:rFonts w:hint="eastAsia"/>
                <w:b/>
                <w:szCs w:val="24"/>
              </w:rPr>
              <w:t>(</w:t>
            </w:r>
            <w:r>
              <w:rPr>
                <w:rFonts w:hint="eastAsia"/>
                <w:szCs w:val="24"/>
              </w:rPr>
              <w:t>F</w:t>
            </w:r>
            <w:r>
              <w:rPr>
                <w:rFonts w:hint="eastAsia"/>
                <w:szCs w:val="24"/>
              </w:rPr>
              <w:t>住院天數</w:t>
            </w:r>
            <w:r>
              <w:rPr>
                <w:rFonts w:hint="eastAsia"/>
                <w:szCs w:val="24"/>
              </w:rPr>
              <w:t>_5</w:t>
            </w:r>
            <w:r>
              <w:rPr>
                <w:rFonts w:hint="eastAsia"/>
                <w:szCs w:val="24"/>
              </w:rPr>
              <w:t>年</w:t>
            </w:r>
            <w:r>
              <w:rPr>
                <w:rFonts w:hint="eastAsia"/>
                <w:b/>
                <w:szCs w:val="24"/>
              </w:rPr>
              <w:t>)</w:t>
            </w:r>
          </w:p>
        </w:tc>
        <w:tc>
          <w:tcPr>
            <w:tcW w:w="1414" w:type="dxa"/>
          </w:tcPr>
          <w:p w:rsidR="001F0CAF" w:rsidRPr="00701852" w:rsidRDefault="001F0CAF" w:rsidP="003C4AC6">
            <w:pPr>
              <w:rPr>
                <w:rFonts w:eastAsia="標楷體"/>
                <w:sz w:val="20"/>
                <w:szCs w:val="20"/>
              </w:rPr>
            </w:pPr>
            <w:r w:rsidRPr="00701852">
              <w:rPr>
                <w:rFonts w:eastAsia="標楷體"/>
                <w:sz w:val="20"/>
                <w:szCs w:val="20"/>
              </w:rPr>
              <w:t>DEFAULT ‘0’</w:t>
            </w:r>
          </w:p>
        </w:tc>
      </w:tr>
      <w:tr w:rsidR="001F0CAF" w:rsidRPr="00701852" w:rsidTr="003C4AC6">
        <w:tc>
          <w:tcPr>
            <w:tcW w:w="1478" w:type="dxa"/>
            <w:shd w:val="clear" w:color="auto" w:fill="FFFF99"/>
            <w:vAlign w:val="center"/>
          </w:tcPr>
          <w:p w:rsidR="001F0CAF" w:rsidRPr="00701852" w:rsidRDefault="001F0CAF" w:rsidP="003C4AC6">
            <w:pPr>
              <w:rPr>
                <w:rFonts w:eastAsia="細明體"/>
                <w:caps/>
                <w:sz w:val="20"/>
              </w:rPr>
            </w:pPr>
            <w:r w:rsidRPr="00701852">
              <w:rPr>
                <w:rFonts w:eastAsia="細明體"/>
                <w:caps/>
                <w:sz w:val="20"/>
              </w:rPr>
              <w:t>資料更新時間</w:t>
            </w:r>
          </w:p>
        </w:tc>
        <w:tc>
          <w:tcPr>
            <w:tcW w:w="2505" w:type="dxa"/>
            <w:vAlign w:val="bottom"/>
          </w:tcPr>
          <w:p w:rsidR="001F0CAF" w:rsidRPr="000E650C" w:rsidRDefault="001F0CAF" w:rsidP="003C4AC6">
            <w:pPr>
              <w:pStyle w:val="af"/>
              <w:ind w:leftChars="-6" w:left="-14"/>
              <w:rPr>
                <w:szCs w:val="24"/>
              </w:rPr>
            </w:pPr>
            <w:r w:rsidRPr="000E650C">
              <w:rPr>
                <w:szCs w:val="24"/>
              </w:rPr>
              <w:t>今天日期時間</w:t>
            </w:r>
          </w:p>
        </w:tc>
        <w:tc>
          <w:tcPr>
            <w:tcW w:w="1414" w:type="dxa"/>
          </w:tcPr>
          <w:p w:rsidR="001F0CAF" w:rsidRPr="00701852" w:rsidRDefault="001F0CAF" w:rsidP="003C4AC6">
            <w:pPr>
              <w:rPr>
                <w:rFonts w:eastAsia="標楷體"/>
                <w:sz w:val="20"/>
                <w:szCs w:val="20"/>
              </w:rPr>
            </w:pPr>
          </w:p>
        </w:tc>
      </w:tr>
    </w:tbl>
    <w:p w:rsidR="001F0CAF" w:rsidRDefault="001F0CAF" w:rsidP="003230D6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lang w:eastAsia="zh-TW"/>
        </w:rPr>
        <w:t>一至三年住院次數</w:t>
      </w:r>
      <w:r w:rsidRPr="00FC19DB">
        <w:rPr>
          <w:rFonts w:hint="eastAsia"/>
          <w:kern w:val="2"/>
          <w:szCs w:val="24"/>
          <w:lang w:eastAsia="zh-TW"/>
        </w:rPr>
        <w:t>(D0</w:t>
      </w:r>
      <w:r>
        <w:rPr>
          <w:rFonts w:hint="eastAsia"/>
          <w:kern w:val="2"/>
          <w:szCs w:val="24"/>
          <w:lang w:eastAsia="zh-TW"/>
        </w:rPr>
        <w:t>4</w:t>
      </w:r>
      <w:r w:rsidRPr="00FC19DB">
        <w:rPr>
          <w:rFonts w:hint="eastAsia"/>
          <w:kern w:val="2"/>
          <w:szCs w:val="24"/>
          <w:lang w:eastAsia="zh-TW"/>
        </w:rPr>
        <w:t>)</w:t>
      </w:r>
      <w:r w:rsidRPr="00FC19DB">
        <w:rPr>
          <w:rFonts w:hint="eastAsia"/>
          <w:kern w:val="2"/>
          <w:szCs w:val="24"/>
          <w:lang w:eastAsia="zh-TW"/>
        </w:rPr>
        <w:t>，</w:t>
      </w:r>
      <w:r w:rsidRPr="00FC19DB">
        <w:rPr>
          <w:kern w:val="2"/>
          <w:szCs w:val="24"/>
          <w:lang w:eastAsia="zh-TW"/>
        </w:rPr>
        <w:t>格式如下：</w:t>
      </w:r>
    </w:p>
    <w:p w:rsidR="003A64E0" w:rsidRPr="003A64E0" w:rsidRDefault="003A64E0" w:rsidP="003230D6">
      <w:pPr>
        <w:pStyle w:val="Tabletext"/>
        <w:keepLines w:val="0"/>
        <w:numPr>
          <w:ilvl w:val="8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3A64E0">
        <w:rPr>
          <w:rFonts w:hint="eastAsia"/>
          <w:kern w:val="2"/>
          <w:szCs w:val="24"/>
          <w:lang w:eastAsia="zh-TW"/>
        </w:rPr>
        <w:t>取出合計</w:t>
      </w:r>
      <w:r w:rsidRPr="003A64E0">
        <w:rPr>
          <w:rFonts w:hint="eastAsia"/>
          <w:kern w:val="2"/>
          <w:szCs w:val="24"/>
          <w:lang w:eastAsia="zh-TW"/>
        </w:rPr>
        <w:t>LIST_AFT</w:t>
      </w:r>
      <w:r w:rsidRPr="003A64E0">
        <w:rPr>
          <w:rFonts w:hint="eastAsia"/>
          <w:kern w:val="2"/>
          <w:szCs w:val="24"/>
          <w:lang w:eastAsia="zh-TW"/>
        </w:rPr>
        <w:t>中</w:t>
      </w:r>
      <w:r w:rsidRPr="003A64E0">
        <w:rPr>
          <w:rFonts w:hint="eastAsia"/>
          <w:kern w:val="2"/>
          <w:szCs w:val="24"/>
          <w:lang w:eastAsia="zh-TW"/>
        </w:rPr>
        <w:t>MAX(F</w:t>
      </w:r>
      <w:r w:rsidRPr="003A64E0">
        <w:rPr>
          <w:rFonts w:hint="eastAsia"/>
          <w:kern w:val="2"/>
          <w:szCs w:val="24"/>
          <w:lang w:eastAsia="zh-TW"/>
        </w:rPr>
        <w:t>住院</w:t>
      </w:r>
      <w:r>
        <w:t>次</w:t>
      </w:r>
      <w:r w:rsidRPr="003A64E0">
        <w:rPr>
          <w:rFonts w:hint="eastAsia"/>
          <w:kern w:val="2"/>
          <w:szCs w:val="24"/>
          <w:lang w:eastAsia="zh-TW"/>
        </w:rPr>
        <w:t>數</w:t>
      </w:r>
      <w:r w:rsidRPr="003A64E0">
        <w:rPr>
          <w:rFonts w:hint="eastAsia"/>
          <w:kern w:val="2"/>
          <w:szCs w:val="24"/>
          <w:lang w:eastAsia="zh-TW"/>
        </w:rPr>
        <w:t>_</w:t>
      </w:r>
      <w:r>
        <w:rPr>
          <w:rFonts w:hint="eastAsia"/>
          <w:kern w:val="2"/>
          <w:szCs w:val="24"/>
          <w:lang w:eastAsia="zh-TW"/>
        </w:rPr>
        <w:t>1-3</w:t>
      </w:r>
      <w:r w:rsidRPr="003A64E0">
        <w:rPr>
          <w:rFonts w:hint="eastAsia"/>
          <w:kern w:val="2"/>
          <w:szCs w:val="24"/>
          <w:lang w:eastAsia="zh-TW"/>
        </w:rPr>
        <w:t>年</w:t>
      </w:r>
      <w:r w:rsidRPr="003A64E0">
        <w:rPr>
          <w:rFonts w:hint="eastAsia"/>
          <w:kern w:val="2"/>
          <w:szCs w:val="24"/>
          <w:lang w:eastAsia="zh-TW"/>
        </w:rPr>
        <w:t>)</w:t>
      </w:r>
      <w:r w:rsidRPr="003A64E0">
        <w:rPr>
          <w:rFonts w:hint="eastAsia"/>
          <w:kern w:val="2"/>
          <w:szCs w:val="24"/>
          <w:lang w:eastAsia="zh-TW"/>
        </w:rPr>
        <w:t>那筆</w:t>
      </w:r>
    </w:p>
    <w:tbl>
      <w:tblPr>
        <w:tblW w:w="0" w:type="auto"/>
        <w:tblInd w:w="28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78"/>
        <w:gridCol w:w="2505"/>
        <w:gridCol w:w="1414"/>
      </w:tblGrid>
      <w:tr w:rsidR="001F0CAF" w:rsidRPr="00701852" w:rsidTr="003C4AC6">
        <w:tc>
          <w:tcPr>
            <w:tcW w:w="1478" w:type="dxa"/>
            <w:shd w:val="clear" w:color="auto" w:fill="C0C0C0"/>
          </w:tcPr>
          <w:p w:rsidR="001F0CAF" w:rsidRPr="00701852" w:rsidRDefault="001F0CAF" w:rsidP="003C4AC6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2505" w:type="dxa"/>
            <w:shd w:val="clear" w:color="auto" w:fill="C0C0C0"/>
          </w:tcPr>
          <w:p w:rsidR="001F0CAF" w:rsidRPr="00701852" w:rsidRDefault="001F0CAF" w:rsidP="003C4AC6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1414" w:type="dxa"/>
            <w:shd w:val="clear" w:color="auto" w:fill="C0C0C0"/>
          </w:tcPr>
          <w:p w:rsidR="001F0CAF" w:rsidRPr="00701852" w:rsidRDefault="001F0CAF" w:rsidP="003C4AC6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其他說明</w:t>
            </w:r>
          </w:p>
        </w:tc>
      </w:tr>
      <w:tr w:rsidR="002235B0" w:rsidRPr="00701852" w:rsidTr="003C4AC6">
        <w:tc>
          <w:tcPr>
            <w:tcW w:w="1478" w:type="dxa"/>
            <w:shd w:val="clear" w:color="auto" w:fill="FFFF99"/>
            <w:vAlign w:val="center"/>
          </w:tcPr>
          <w:p w:rsidR="002235B0" w:rsidRPr="00701852" w:rsidRDefault="002235B0" w:rsidP="003C4AC6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受理編號</w:t>
            </w:r>
          </w:p>
        </w:tc>
        <w:tc>
          <w:tcPr>
            <w:tcW w:w="2505" w:type="dxa"/>
          </w:tcPr>
          <w:p w:rsidR="002235B0" w:rsidRPr="003A64E0" w:rsidRDefault="002235B0" w:rsidP="00EF54E5">
            <w:pPr>
              <w:rPr>
                <w:rFonts w:eastAsia="細明體"/>
                <w:sz w:val="20"/>
              </w:rPr>
            </w:pPr>
            <w:r w:rsidRPr="003A64E0">
              <w:rPr>
                <w:rFonts w:eastAsia="細明體" w:hint="eastAsia"/>
                <w:sz w:val="20"/>
              </w:rPr>
              <w:t>合計</w:t>
            </w:r>
            <w:r w:rsidRPr="003A64E0">
              <w:rPr>
                <w:rFonts w:eastAsia="細明體" w:hint="eastAsia"/>
                <w:sz w:val="20"/>
              </w:rPr>
              <w:t>LIST_AFT</w:t>
            </w:r>
            <w:r w:rsidRPr="003A64E0">
              <w:rPr>
                <w:rFonts w:eastAsia="細明體"/>
                <w:sz w:val="20"/>
              </w:rPr>
              <w:t>.</w:t>
            </w:r>
            <w:r w:rsidRPr="003A64E0">
              <w:rPr>
                <w:rFonts w:eastAsia="細明體"/>
                <w:sz w:val="20"/>
              </w:rPr>
              <w:t>受理編號</w:t>
            </w:r>
          </w:p>
        </w:tc>
        <w:tc>
          <w:tcPr>
            <w:tcW w:w="1414" w:type="dxa"/>
          </w:tcPr>
          <w:p w:rsidR="002235B0" w:rsidRPr="00824F77" w:rsidRDefault="002235B0" w:rsidP="003C4AC6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2235B0" w:rsidRPr="00701852" w:rsidTr="003C4AC6">
        <w:tc>
          <w:tcPr>
            <w:tcW w:w="1478" w:type="dxa"/>
            <w:shd w:val="clear" w:color="auto" w:fill="FFFF99"/>
            <w:vAlign w:val="center"/>
          </w:tcPr>
          <w:p w:rsidR="002235B0" w:rsidRPr="00701852" w:rsidRDefault="002235B0" w:rsidP="003C4AC6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事故者</w:t>
            </w:r>
            <w:r w:rsidRPr="00701852">
              <w:rPr>
                <w:rFonts w:eastAsia="細明體"/>
                <w:sz w:val="20"/>
              </w:rPr>
              <w:t>ID</w:t>
            </w:r>
          </w:p>
        </w:tc>
        <w:tc>
          <w:tcPr>
            <w:tcW w:w="2505" w:type="dxa"/>
          </w:tcPr>
          <w:p w:rsidR="002235B0" w:rsidRPr="003A64E0" w:rsidRDefault="002235B0" w:rsidP="00EF54E5">
            <w:pPr>
              <w:rPr>
                <w:rFonts w:eastAsia="細明體"/>
                <w:sz w:val="20"/>
              </w:rPr>
            </w:pPr>
            <w:r w:rsidRPr="003A64E0">
              <w:rPr>
                <w:rFonts w:eastAsia="細明體" w:hint="eastAsia"/>
                <w:sz w:val="20"/>
              </w:rPr>
              <w:t>合計</w:t>
            </w:r>
            <w:r w:rsidRPr="003A64E0">
              <w:rPr>
                <w:rFonts w:eastAsia="細明體" w:hint="eastAsia"/>
                <w:sz w:val="20"/>
              </w:rPr>
              <w:t>LIST_AFT.</w:t>
            </w:r>
            <w:r w:rsidRPr="003A64E0">
              <w:rPr>
                <w:rFonts w:eastAsia="細明體" w:hint="eastAsia"/>
                <w:sz w:val="20"/>
              </w:rPr>
              <w:t>事故人</w:t>
            </w:r>
            <w:r w:rsidRPr="003A64E0">
              <w:rPr>
                <w:rFonts w:eastAsia="細明體" w:hint="eastAsia"/>
                <w:sz w:val="20"/>
              </w:rPr>
              <w:t>ID</w:t>
            </w:r>
          </w:p>
        </w:tc>
        <w:tc>
          <w:tcPr>
            <w:tcW w:w="1414" w:type="dxa"/>
          </w:tcPr>
          <w:p w:rsidR="002235B0" w:rsidRPr="00824F77" w:rsidRDefault="002235B0" w:rsidP="003C4AC6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1F0CAF" w:rsidRPr="00701852" w:rsidTr="003C4AC6">
        <w:tc>
          <w:tcPr>
            <w:tcW w:w="1478" w:type="dxa"/>
            <w:shd w:val="clear" w:color="auto" w:fill="FFFF99"/>
            <w:vAlign w:val="center"/>
          </w:tcPr>
          <w:p w:rsidR="001F0CAF" w:rsidRPr="00701852" w:rsidRDefault="001F0CAF" w:rsidP="003C4AC6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模型分類</w:t>
            </w:r>
          </w:p>
        </w:tc>
        <w:tc>
          <w:tcPr>
            <w:tcW w:w="2505" w:type="dxa"/>
          </w:tcPr>
          <w:p w:rsidR="001F0CAF" w:rsidRPr="00701852" w:rsidRDefault="001F0CAF" w:rsidP="003C4AC6">
            <w:pPr>
              <w:pStyle w:val="af"/>
              <w:ind w:leftChars="-6" w:left="-14"/>
              <w:rPr>
                <w:szCs w:val="24"/>
              </w:rPr>
            </w:pPr>
            <w:r>
              <w:rPr>
                <w:szCs w:val="24"/>
              </w:rPr>
              <w:t>‘</w:t>
            </w: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’</w:t>
            </w:r>
          </w:p>
        </w:tc>
        <w:tc>
          <w:tcPr>
            <w:tcW w:w="1414" w:type="dxa"/>
          </w:tcPr>
          <w:p w:rsidR="001F0CAF" w:rsidRPr="00701852" w:rsidRDefault="001F0CAF" w:rsidP="003C4AC6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1F0CAF" w:rsidRPr="00701852" w:rsidTr="003C4AC6">
        <w:tc>
          <w:tcPr>
            <w:tcW w:w="1478" w:type="dxa"/>
            <w:shd w:val="clear" w:color="auto" w:fill="FFFF99"/>
            <w:vAlign w:val="center"/>
          </w:tcPr>
          <w:p w:rsidR="001F0CAF" w:rsidRPr="00701852" w:rsidRDefault="001F0CAF" w:rsidP="003C4AC6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因子代碼</w:t>
            </w:r>
          </w:p>
        </w:tc>
        <w:tc>
          <w:tcPr>
            <w:tcW w:w="2505" w:type="dxa"/>
          </w:tcPr>
          <w:p w:rsidR="001F0CAF" w:rsidRPr="00701852" w:rsidRDefault="001F0CAF" w:rsidP="003C4AC6">
            <w:pPr>
              <w:pStyle w:val="af"/>
              <w:ind w:leftChars="-6" w:left="-14"/>
              <w:rPr>
                <w:szCs w:val="24"/>
              </w:rPr>
            </w:pPr>
            <w:r w:rsidRPr="00701852">
              <w:rPr>
                <w:szCs w:val="24"/>
              </w:rPr>
              <w:t>‘</w:t>
            </w:r>
            <w:r>
              <w:rPr>
                <w:rFonts w:hint="eastAsia"/>
                <w:szCs w:val="24"/>
              </w:rPr>
              <w:t>D04</w:t>
            </w:r>
            <w:r w:rsidRPr="00701852">
              <w:rPr>
                <w:szCs w:val="24"/>
              </w:rPr>
              <w:t>’</w:t>
            </w:r>
          </w:p>
        </w:tc>
        <w:tc>
          <w:tcPr>
            <w:tcW w:w="1414" w:type="dxa"/>
          </w:tcPr>
          <w:p w:rsidR="001F0CAF" w:rsidRPr="00701852" w:rsidRDefault="001F0CAF" w:rsidP="003C4AC6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1F0CAF" w:rsidRPr="00701852" w:rsidTr="003C4AC6">
        <w:tc>
          <w:tcPr>
            <w:tcW w:w="1478" w:type="dxa"/>
            <w:shd w:val="clear" w:color="auto" w:fill="FFFF99"/>
            <w:vAlign w:val="center"/>
          </w:tcPr>
          <w:p w:rsidR="001F0CAF" w:rsidRPr="00701852" w:rsidRDefault="001F0CAF" w:rsidP="003C4AC6">
            <w:pPr>
              <w:rPr>
                <w:rFonts w:eastAsia="細明體"/>
                <w:sz w:val="20"/>
              </w:rPr>
            </w:pPr>
            <w:r>
              <w:rPr>
                <w:rFonts w:ascii="細明體" w:eastAsia="細明體" w:hAnsi="細明體" w:hint="eastAsia"/>
                <w:caps/>
                <w:sz w:val="20"/>
              </w:rPr>
              <w:t>事故日期</w:t>
            </w:r>
          </w:p>
        </w:tc>
        <w:tc>
          <w:tcPr>
            <w:tcW w:w="2505" w:type="dxa"/>
          </w:tcPr>
          <w:p w:rsidR="001F0CAF" w:rsidRPr="00701852" w:rsidRDefault="002235B0" w:rsidP="003C4AC6">
            <w:pPr>
              <w:pStyle w:val="af"/>
              <w:ind w:leftChars="-6" w:left="-14"/>
              <w:rPr>
                <w:szCs w:val="24"/>
              </w:rPr>
            </w:pPr>
            <w:r w:rsidRPr="003A64E0">
              <w:rPr>
                <w:rFonts w:eastAsia="細明體" w:hint="eastAsia"/>
                <w:sz w:val="20"/>
                <w:szCs w:val="24"/>
              </w:rPr>
              <w:t>合計</w:t>
            </w:r>
            <w:r w:rsidRPr="003A64E0">
              <w:rPr>
                <w:rFonts w:eastAsia="細明體" w:hint="eastAsia"/>
                <w:sz w:val="20"/>
                <w:szCs w:val="24"/>
              </w:rPr>
              <w:t>LIST_AFT</w:t>
            </w:r>
            <w:r w:rsidRPr="003A64E0">
              <w:rPr>
                <w:rFonts w:eastAsia="細明體"/>
                <w:sz w:val="20"/>
                <w:szCs w:val="24"/>
              </w:rPr>
              <w:t>.</w:t>
            </w:r>
            <w:r w:rsidRPr="003A64E0">
              <w:rPr>
                <w:rFonts w:eastAsia="細明體" w:hint="eastAsia"/>
                <w:sz w:val="20"/>
                <w:szCs w:val="24"/>
              </w:rPr>
              <w:t>事故日期</w:t>
            </w:r>
          </w:p>
        </w:tc>
        <w:tc>
          <w:tcPr>
            <w:tcW w:w="1414" w:type="dxa"/>
          </w:tcPr>
          <w:p w:rsidR="001F0CAF" w:rsidRPr="00701852" w:rsidRDefault="001F0CAF" w:rsidP="003C4AC6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1F0CAF" w:rsidRPr="00701852" w:rsidTr="003C4AC6">
        <w:tc>
          <w:tcPr>
            <w:tcW w:w="1478" w:type="dxa"/>
            <w:shd w:val="clear" w:color="auto" w:fill="FFFF99"/>
            <w:vAlign w:val="center"/>
          </w:tcPr>
          <w:p w:rsidR="001F0CAF" w:rsidRPr="00701852" w:rsidRDefault="001F0CAF" w:rsidP="003C4AC6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代碼數值</w:t>
            </w:r>
          </w:p>
        </w:tc>
        <w:tc>
          <w:tcPr>
            <w:tcW w:w="2505" w:type="dxa"/>
          </w:tcPr>
          <w:p w:rsidR="001F0CAF" w:rsidRDefault="001F0CAF" w:rsidP="003C4AC6">
            <w:pPr>
              <w:pStyle w:val="af"/>
              <w:ind w:leftChars="-6" w:left="-14"/>
              <w:jc w:val="left"/>
              <w:rPr>
                <w:rFonts w:hint="eastAsia"/>
                <w:szCs w:val="24"/>
              </w:rPr>
            </w:pPr>
            <w:r w:rsidRPr="009A679D">
              <w:rPr>
                <w:rFonts w:hint="eastAsia"/>
                <w:b/>
                <w:szCs w:val="24"/>
              </w:rPr>
              <w:t>合計</w:t>
            </w:r>
            <w:r w:rsidRPr="008F708B">
              <w:rPr>
                <w:rFonts w:hint="eastAsia"/>
                <w:b/>
                <w:szCs w:val="24"/>
              </w:rPr>
              <w:t>LIST</w:t>
            </w:r>
            <w:r w:rsidRPr="003A00E2">
              <w:rPr>
                <w:rFonts w:hint="eastAsia"/>
                <w:b/>
                <w:szCs w:val="24"/>
              </w:rPr>
              <w:t>_AFT</w:t>
            </w:r>
            <w:r>
              <w:rPr>
                <w:rFonts w:hint="eastAsia"/>
                <w:szCs w:val="24"/>
              </w:rPr>
              <w:t>.</w:t>
            </w:r>
          </w:p>
          <w:p w:rsidR="001F0CAF" w:rsidRPr="000E650C" w:rsidRDefault="001F0CAF" w:rsidP="003C4AC6">
            <w:pPr>
              <w:pStyle w:val="af"/>
              <w:ind w:leftChars="-6" w:left="-14"/>
              <w:jc w:val="left"/>
              <w:rPr>
                <w:szCs w:val="24"/>
              </w:rPr>
            </w:pPr>
            <w:r w:rsidRPr="003B7F99">
              <w:rPr>
                <w:rFonts w:hint="eastAsia"/>
                <w:szCs w:val="24"/>
              </w:rPr>
              <w:t>MAX</w:t>
            </w:r>
            <w:r>
              <w:rPr>
                <w:rFonts w:hint="eastAsia"/>
                <w:b/>
                <w:szCs w:val="24"/>
              </w:rPr>
              <w:t>(</w:t>
            </w:r>
            <w:r>
              <w:rPr>
                <w:rFonts w:hint="eastAsia"/>
                <w:szCs w:val="24"/>
              </w:rPr>
              <w:t>F</w:t>
            </w:r>
            <w:r>
              <w:rPr>
                <w:rFonts w:hint="eastAsia"/>
                <w:szCs w:val="24"/>
              </w:rPr>
              <w:t>住院</w:t>
            </w:r>
            <w:r>
              <w:t>次</w:t>
            </w:r>
            <w:r>
              <w:rPr>
                <w:rFonts w:hint="eastAsia"/>
                <w:szCs w:val="24"/>
              </w:rPr>
              <w:t>數</w:t>
            </w:r>
            <w:r>
              <w:rPr>
                <w:rFonts w:hint="eastAsia"/>
                <w:szCs w:val="24"/>
              </w:rPr>
              <w:t>_1-3</w:t>
            </w:r>
            <w:r>
              <w:rPr>
                <w:rFonts w:hint="eastAsia"/>
                <w:szCs w:val="24"/>
              </w:rPr>
              <w:t>年</w:t>
            </w:r>
            <w:r>
              <w:rPr>
                <w:rFonts w:hint="eastAsia"/>
                <w:b/>
                <w:szCs w:val="24"/>
              </w:rPr>
              <w:t>)</w:t>
            </w:r>
          </w:p>
        </w:tc>
        <w:tc>
          <w:tcPr>
            <w:tcW w:w="1414" w:type="dxa"/>
          </w:tcPr>
          <w:p w:rsidR="001F0CAF" w:rsidRPr="00701852" w:rsidRDefault="001F0CAF" w:rsidP="003C4AC6">
            <w:pPr>
              <w:rPr>
                <w:rFonts w:eastAsia="標楷體"/>
                <w:sz w:val="20"/>
                <w:szCs w:val="20"/>
              </w:rPr>
            </w:pPr>
            <w:r w:rsidRPr="00701852">
              <w:rPr>
                <w:rFonts w:eastAsia="標楷體"/>
                <w:sz w:val="20"/>
                <w:szCs w:val="20"/>
              </w:rPr>
              <w:t>DEFAULT ‘0’</w:t>
            </w:r>
          </w:p>
        </w:tc>
      </w:tr>
      <w:tr w:rsidR="001F0CAF" w:rsidRPr="00701852" w:rsidTr="003C4AC6">
        <w:tc>
          <w:tcPr>
            <w:tcW w:w="1478" w:type="dxa"/>
            <w:shd w:val="clear" w:color="auto" w:fill="FFFF99"/>
            <w:vAlign w:val="center"/>
          </w:tcPr>
          <w:p w:rsidR="001F0CAF" w:rsidRPr="00701852" w:rsidRDefault="001F0CAF" w:rsidP="003C4AC6">
            <w:pPr>
              <w:rPr>
                <w:rFonts w:eastAsia="細明體"/>
                <w:caps/>
                <w:sz w:val="20"/>
              </w:rPr>
            </w:pPr>
            <w:r w:rsidRPr="00701852">
              <w:rPr>
                <w:rFonts w:eastAsia="細明體"/>
                <w:caps/>
                <w:sz w:val="20"/>
              </w:rPr>
              <w:t>資料更新時間</w:t>
            </w:r>
          </w:p>
        </w:tc>
        <w:tc>
          <w:tcPr>
            <w:tcW w:w="2505" w:type="dxa"/>
            <w:vAlign w:val="bottom"/>
          </w:tcPr>
          <w:p w:rsidR="001F0CAF" w:rsidRPr="000E650C" w:rsidRDefault="001F0CAF" w:rsidP="003C4AC6">
            <w:pPr>
              <w:pStyle w:val="af"/>
              <w:ind w:leftChars="-6" w:left="-14"/>
              <w:rPr>
                <w:szCs w:val="24"/>
              </w:rPr>
            </w:pPr>
            <w:r w:rsidRPr="000E650C">
              <w:rPr>
                <w:szCs w:val="24"/>
              </w:rPr>
              <w:t>今天日期時間</w:t>
            </w:r>
          </w:p>
        </w:tc>
        <w:tc>
          <w:tcPr>
            <w:tcW w:w="1414" w:type="dxa"/>
          </w:tcPr>
          <w:p w:rsidR="001F0CAF" w:rsidRPr="00701852" w:rsidRDefault="001F0CAF" w:rsidP="003C4AC6">
            <w:pPr>
              <w:rPr>
                <w:rFonts w:eastAsia="標楷體"/>
                <w:sz w:val="20"/>
                <w:szCs w:val="20"/>
              </w:rPr>
            </w:pPr>
          </w:p>
        </w:tc>
      </w:tr>
    </w:tbl>
    <w:p w:rsidR="001F0CAF" w:rsidRDefault="001F0CAF" w:rsidP="003230D6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lang w:eastAsia="zh-TW"/>
        </w:rPr>
        <w:t>三至五年住院次數</w:t>
      </w:r>
      <w:r w:rsidRPr="00FC19DB">
        <w:rPr>
          <w:rFonts w:hint="eastAsia"/>
          <w:kern w:val="2"/>
          <w:szCs w:val="24"/>
          <w:lang w:eastAsia="zh-TW"/>
        </w:rPr>
        <w:t>(D0</w:t>
      </w:r>
      <w:r>
        <w:rPr>
          <w:rFonts w:hint="eastAsia"/>
          <w:kern w:val="2"/>
          <w:szCs w:val="24"/>
          <w:lang w:eastAsia="zh-TW"/>
        </w:rPr>
        <w:t>5</w:t>
      </w:r>
      <w:r w:rsidRPr="00FC19DB">
        <w:rPr>
          <w:rFonts w:hint="eastAsia"/>
          <w:kern w:val="2"/>
          <w:szCs w:val="24"/>
          <w:lang w:eastAsia="zh-TW"/>
        </w:rPr>
        <w:t>)</w:t>
      </w:r>
      <w:r w:rsidRPr="00FC19DB">
        <w:rPr>
          <w:rFonts w:hint="eastAsia"/>
          <w:kern w:val="2"/>
          <w:szCs w:val="24"/>
          <w:lang w:eastAsia="zh-TW"/>
        </w:rPr>
        <w:t>，</w:t>
      </w:r>
      <w:r w:rsidRPr="00FC19DB">
        <w:rPr>
          <w:kern w:val="2"/>
          <w:szCs w:val="24"/>
          <w:lang w:eastAsia="zh-TW"/>
        </w:rPr>
        <w:t>格式如下：</w:t>
      </w:r>
    </w:p>
    <w:p w:rsidR="002235B0" w:rsidRPr="002235B0" w:rsidRDefault="002235B0" w:rsidP="003230D6">
      <w:pPr>
        <w:pStyle w:val="Tabletext"/>
        <w:keepLines w:val="0"/>
        <w:numPr>
          <w:ilvl w:val="8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2235B0">
        <w:rPr>
          <w:rFonts w:hint="eastAsia"/>
          <w:kern w:val="2"/>
          <w:szCs w:val="24"/>
          <w:lang w:eastAsia="zh-TW"/>
        </w:rPr>
        <w:t>取出合計</w:t>
      </w:r>
      <w:r w:rsidRPr="002235B0">
        <w:rPr>
          <w:rFonts w:hint="eastAsia"/>
          <w:kern w:val="2"/>
          <w:szCs w:val="24"/>
          <w:lang w:eastAsia="zh-TW"/>
        </w:rPr>
        <w:t>LIST_AFT</w:t>
      </w:r>
      <w:r w:rsidRPr="002235B0">
        <w:rPr>
          <w:rFonts w:hint="eastAsia"/>
          <w:kern w:val="2"/>
          <w:szCs w:val="24"/>
          <w:lang w:eastAsia="zh-TW"/>
        </w:rPr>
        <w:t>中</w:t>
      </w:r>
      <w:r w:rsidRPr="002235B0">
        <w:rPr>
          <w:rFonts w:hint="eastAsia"/>
          <w:kern w:val="2"/>
          <w:szCs w:val="24"/>
          <w:lang w:eastAsia="zh-TW"/>
        </w:rPr>
        <w:t>MAX(F</w:t>
      </w:r>
      <w:r w:rsidRPr="002235B0">
        <w:rPr>
          <w:rFonts w:hint="eastAsia"/>
          <w:kern w:val="2"/>
          <w:szCs w:val="24"/>
          <w:lang w:eastAsia="zh-TW"/>
        </w:rPr>
        <w:t>住院</w:t>
      </w:r>
      <w:r>
        <w:t>次</w:t>
      </w:r>
      <w:r w:rsidRPr="002235B0">
        <w:rPr>
          <w:rFonts w:hint="eastAsia"/>
          <w:kern w:val="2"/>
          <w:szCs w:val="24"/>
          <w:lang w:eastAsia="zh-TW"/>
        </w:rPr>
        <w:t>數</w:t>
      </w:r>
      <w:r w:rsidRPr="002235B0">
        <w:rPr>
          <w:rFonts w:hint="eastAsia"/>
          <w:kern w:val="2"/>
          <w:szCs w:val="24"/>
          <w:lang w:eastAsia="zh-TW"/>
        </w:rPr>
        <w:t>_3-5</w:t>
      </w:r>
      <w:r w:rsidRPr="002235B0">
        <w:rPr>
          <w:rFonts w:hint="eastAsia"/>
          <w:kern w:val="2"/>
          <w:szCs w:val="24"/>
          <w:lang w:eastAsia="zh-TW"/>
        </w:rPr>
        <w:t>年</w:t>
      </w:r>
      <w:r w:rsidRPr="002235B0">
        <w:rPr>
          <w:rFonts w:hint="eastAsia"/>
          <w:kern w:val="2"/>
          <w:szCs w:val="24"/>
          <w:lang w:eastAsia="zh-TW"/>
        </w:rPr>
        <w:t>)</w:t>
      </w:r>
      <w:r w:rsidRPr="002235B0">
        <w:rPr>
          <w:rFonts w:hint="eastAsia"/>
          <w:kern w:val="2"/>
          <w:szCs w:val="24"/>
          <w:lang w:eastAsia="zh-TW"/>
        </w:rPr>
        <w:t>那筆</w:t>
      </w:r>
    </w:p>
    <w:tbl>
      <w:tblPr>
        <w:tblW w:w="0" w:type="auto"/>
        <w:tblInd w:w="28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78"/>
        <w:gridCol w:w="2505"/>
        <w:gridCol w:w="1414"/>
      </w:tblGrid>
      <w:tr w:rsidR="001F0CAF" w:rsidRPr="00701852" w:rsidTr="003C4AC6">
        <w:tc>
          <w:tcPr>
            <w:tcW w:w="1478" w:type="dxa"/>
            <w:shd w:val="clear" w:color="auto" w:fill="C0C0C0"/>
          </w:tcPr>
          <w:p w:rsidR="001F0CAF" w:rsidRPr="00701852" w:rsidRDefault="001F0CAF" w:rsidP="003C4AC6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2505" w:type="dxa"/>
            <w:shd w:val="clear" w:color="auto" w:fill="C0C0C0"/>
          </w:tcPr>
          <w:p w:rsidR="001F0CAF" w:rsidRPr="00701852" w:rsidRDefault="001F0CAF" w:rsidP="003C4AC6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1414" w:type="dxa"/>
            <w:shd w:val="clear" w:color="auto" w:fill="C0C0C0"/>
          </w:tcPr>
          <w:p w:rsidR="001F0CAF" w:rsidRPr="00701852" w:rsidRDefault="001F0CAF" w:rsidP="003C4AC6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其他說明</w:t>
            </w:r>
          </w:p>
        </w:tc>
      </w:tr>
      <w:tr w:rsidR="002235B0" w:rsidRPr="00701852" w:rsidTr="003C4AC6">
        <w:tc>
          <w:tcPr>
            <w:tcW w:w="1478" w:type="dxa"/>
            <w:shd w:val="clear" w:color="auto" w:fill="FFFF99"/>
            <w:vAlign w:val="center"/>
          </w:tcPr>
          <w:p w:rsidR="002235B0" w:rsidRPr="00701852" w:rsidRDefault="002235B0" w:rsidP="003C4AC6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受理編號</w:t>
            </w:r>
          </w:p>
        </w:tc>
        <w:tc>
          <w:tcPr>
            <w:tcW w:w="2505" w:type="dxa"/>
          </w:tcPr>
          <w:p w:rsidR="002235B0" w:rsidRPr="003A64E0" w:rsidRDefault="002235B0" w:rsidP="00EF54E5">
            <w:pPr>
              <w:rPr>
                <w:rFonts w:eastAsia="細明體"/>
                <w:sz w:val="20"/>
              </w:rPr>
            </w:pPr>
            <w:r w:rsidRPr="003A64E0">
              <w:rPr>
                <w:rFonts w:eastAsia="細明體" w:hint="eastAsia"/>
                <w:sz w:val="20"/>
              </w:rPr>
              <w:t>合計</w:t>
            </w:r>
            <w:r w:rsidRPr="003A64E0">
              <w:rPr>
                <w:rFonts w:eastAsia="細明體" w:hint="eastAsia"/>
                <w:sz w:val="20"/>
              </w:rPr>
              <w:t>LIST_AFT</w:t>
            </w:r>
            <w:r w:rsidRPr="003A64E0">
              <w:rPr>
                <w:rFonts w:eastAsia="細明體"/>
                <w:sz w:val="20"/>
              </w:rPr>
              <w:t>.</w:t>
            </w:r>
            <w:r w:rsidRPr="003A64E0">
              <w:rPr>
                <w:rFonts w:eastAsia="細明體"/>
                <w:sz w:val="20"/>
              </w:rPr>
              <w:t>受理編號</w:t>
            </w:r>
          </w:p>
        </w:tc>
        <w:tc>
          <w:tcPr>
            <w:tcW w:w="1414" w:type="dxa"/>
          </w:tcPr>
          <w:p w:rsidR="002235B0" w:rsidRPr="00824F77" w:rsidRDefault="002235B0" w:rsidP="003C4AC6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2235B0" w:rsidRPr="00701852" w:rsidTr="003C4AC6">
        <w:tc>
          <w:tcPr>
            <w:tcW w:w="1478" w:type="dxa"/>
            <w:shd w:val="clear" w:color="auto" w:fill="FFFF99"/>
            <w:vAlign w:val="center"/>
          </w:tcPr>
          <w:p w:rsidR="002235B0" w:rsidRPr="00701852" w:rsidRDefault="002235B0" w:rsidP="003C4AC6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事故者</w:t>
            </w:r>
            <w:r w:rsidRPr="00701852">
              <w:rPr>
                <w:rFonts w:eastAsia="細明體"/>
                <w:sz w:val="20"/>
              </w:rPr>
              <w:t>ID</w:t>
            </w:r>
          </w:p>
        </w:tc>
        <w:tc>
          <w:tcPr>
            <w:tcW w:w="2505" w:type="dxa"/>
          </w:tcPr>
          <w:p w:rsidR="002235B0" w:rsidRPr="003A64E0" w:rsidRDefault="002235B0" w:rsidP="00EF54E5">
            <w:pPr>
              <w:rPr>
                <w:rFonts w:eastAsia="細明體"/>
                <w:sz w:val="20"/>
              </w:rPr>
            </w:pPr>
            <w:r w:rsidRPr="003A64E0">
              <w:rPr>
                <w:rFonts w:eastAsia="細明體" w:hint="eastAsia"/>
                <w:sz w:val="20"/>
              </w:rPr>
              <w:t>合計</w:t>
            </w:r>
            <w:r w:rsidRPr="003A64E0">
              <w:rPr>
                <w:rFonts w:eastAsia="細明體" w:hint="eastAsia"/>
                <w:sz w:val="20"/>
              </w:rPr>
              <w:t>LIST_AFT.</w:t>
            </w:r>
            <w:r w:rsidRPr="003A64E0">
              <w:rPr>
                <w:rFonts w:eastAsia="細明體" w:hint="eastAsia"/>
                <w:sz w:val="20"/>
              </w:rPr>
              <w:t>事故人</w:t>
            </w:r>
            <w:r w:rsidRPr="003A64E0">
              <w:rPr>
                <w:rFonts w:eastAsia="細明體" w:hint="eastAsia"/>
                <w:sz w:val="20"/>
              </w:rPr>
              <w:t>ID</w:t>
            </w:r>
          </w:p>
        </w:tc>
        <w:tc>
          <w:tcPr>
            <w:tcW w:w="1414" w:type="dxa"/>
          </w:tcPr>
          <w:p w:rsidR="002235B0" w:rsidRPr="00824F77" w:rsidRDefault="002235B0" w:rsidP="003C4AC6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1F0CAF" w:rsidRPr="00701852" w:rsidTr="003C4AC6">
        <w:tc>
          <w:tcPr>
            <w:tcW w:w="1478" w:type="dxa"/>
            <w:shd w:val="clear" w:color="auto" w:fill="FFFF99"/>
            <w:vAlign w:val="center"/>
          </w:tcPr>
          <w:p w:rsidR="001F0CAF" w:rsidRPr="00701852" w:rsidRDefault="001F0CAF" w:rsidP="003C4AC6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模型分類</w:t>
            </w:r>
          </w:p>
        </w:tc>
        <w:tc>
          <w:tcPr>
            <w:tcW w:w="2505" w:type="dxa"/>
          </w:tcPr>
          <w:p w:rsidR="001F0CAF" w:rsidRPr="00701852" w:rsidRDefault="001F0CAF" w:rsidP="003C4AC6">
            <w:pPr>
              <w:pStyle w:val="af"/>
              <w:ind w:leftChars="-6" w:left="-14"/>
              <w:rPr>
                <w:szCs w:val="24"/>
              </w:rPr>
            </w:pPr>
            <w:r>
              <w:rPr>
                <w:szCs w:val="24"/>
              </w:rPr>
              <w:t>‘</w:t>
            </w: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’</w:t>
            </w:r>
          </w:p>
        </w:tc>
        <w:tc>
          <w:tcPr>
            <w:tcW w:w="1414" w:type="dxa"/>
          </w:tcPr>
          <w:p w:rsidR="001F0CAF" w:rsidRPr="00701852" w:rsidRDefault="001F0CAF" w:rsidP="003C4AC6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1F0CAF" w:rsidRPr="00701852" w:rsidTr="003C4AC6">
        <w:tc>
          <w:tcPr>
            <w:tcW w:w="1478" w:type="dxa"/>
            <w:shd w:val="clear" w:color="auto" w:fill="FFFF99"/>
            <w:vAlign w:val="center"/>
          </w:tcPr>
          <w:p w:rsidR="001F0CAF" w:rsidRPr="00701852" w:rsidRDefault="001F0CAF" w:rsidP="003C4AC6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因子代碼</w:t>
            </w:r>
          </w:p>
        </w:tc>
        <w:tc>
          <w:tcPr>
            <w:tcW w:w="2505" w:type="dxa"/>
          </w:tcPr>
          <w:p w:rsidR="001F0CAF" w:rsidRPr="00701852" w:rsidRDefault="001F0CAF" w:rsidP="003C4AC6">
            <w:pPr>
              <w:pStyle w:val="af"/>
              <w:ind w:leftChars="-6" w:left="-14"/>
              <w:rPr>
                <w:szCs w:val="24"/>
              </w:rPr>
            </w:pPr>
            <w:r w:rsidRPr="00701852">
              <w:rPr>
                <w:szCs w:val="24"/>
              </w:rPr>
              <w:t>‘</w:t>
            </w:r>
            <w:r>
              <w:rPr>
                <w:rFonts w:hint="eastAsia"/>
                <w:szCs w:val="24"/>
              </w:rPr>
              <w:t>D05</w:t>
            </w:r>
            <w:r w:rsidRPr="00701852">
              <w:rPr>
                <w:szCs w:val="24"/>
              </w:rPr>
              <w:t>’</w:t>
            </w:r>
          </w:p>
        </w:tc>
        <w:tc>
          <w:tcPr>
            <w:tcW w:w="1414" w:type="dxa"/>
          </w:tcPr>
          <w:p w:rsidR="001F0CAF" w:rsidRPr="00701852" w:rsidRDefault="001F0CAF" w:rsidP="003C4AC6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1F0CAF" w:rsidRPr="00701852" w:rsidTr="003C4AC6">
        <w:tc>
          <w:tcPr>
            <w:tcW w:w="1478" w:type="dxa"/>
            <w:shd w:val="clear" w:color="auto" w:fill="FFFF99"/>
            <w:vAlign w:val="center"/>
          </w:tcPr>
          <w:p w:rsidR="001F0CAF" w:rsidRPr="00701852" w:rsidRDefault="001F0CAF" w:rsidP="003C4AC6">
            <w:pPr>
              <w:rPr>
                <w:rFonts w:eastAsia="細明體"/>
                <w:sz w:val="20"/>
              </w:rPr>
            </w:pPr>
            <w:r>
              <w:rPr>
                <w:rFonts w:ascii="細明體" w:eastAsia="細明體" w:hAnsi="細明體" w:hint="eastAsia"/>
                <w:caps/>
                <w:sz w:val="20"/>
              </w:rPr>
              <w:t>事故日期</w:t>
            </w:r>
          </w:p>
        </w:tc>
        <w:tc>
          <w:tcPr>
            <w:tcW w:w="2505" w:type="dxa"/>
          </w:tcPr>
          <w:p w:rsidR="001F0CAF" w:rsidRPr="00701852" w:rsidRDefault="002235B0" w:rsidP="003C4AC6">
            <w:pPr>
              <w:pStyle w:val="af"/>
              <w:ind w:leftChars="-6" w:left="-14"/>
              <w:rPr>
                <w:szCs w:val="24"/>
              </w:rPr>
            </w:pPr>
            <w:r w:rsidRPr="003A64E0">
              <w:rPr>
                <w:rFonts w:eastAsia="細明體" w:hint="eastAsia"/>
                <w:sz w:val="20"/>
                <w:szCs w:val="24"/>
              </w:rPr>
              <w:t>合計</w:t>
            </w:r>
            <w:r w:rsidRPr="003A64E0">
              <w:rPr>
                <w:rFonts w:eastAsia="細明體" w:hint="eastAsia"/>
                <w:sz w:val="20"/>
                <w:szCs w:val="24"/>
              </w:rPr>
              <w:t>LIST_AFT</w:t>
            </w:r>
            <w:r w:rsidRPr="003A64E0">
              <w:rPr>
                <w:rFonts w:eastAsia="細明體"/>
                <w:sz w:val="20"/>
                <w:szCs w:val="24"/>
              </w:rPr>
              <w:t>.</w:t>
            </w:r>
            <w:r w:rsidRPr="003A64E0">
              <w:rPr>
                <w:rFonts w:eastAsia="細明體" w:hint="eastAsia"/>
                <w:sz w:val="20"/>
                <w:szCs w:val="24"/>
              </w:rPr>
              <w:t>事故日期</w:t>
            </w:r>
          </w:p>
        </w:tc>
        <w:tc>
          <w:tcPr>
            <w:tcW w:w="1414" w:type="dxa"/>
          </w:tcPr>
          <w:p w:rsidR="001F0CAF" w:rsidRPr="00701852" w:rsidRDefault="001F0CAF" w:rsidP="003C4AC6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1F0CAF" w:rsidRPr="00701852" w:rsidTr="003C4AC6">
        <w:tc>
          <w:tcPr>
            <w:tcW w:w="1478" w:type="dxa"/>
            <w:shd w:val="clear" w:color="auto" w:fill="FFFF99"/>
            <w:vAlign w:val="center"/>
          </w:tcPr>
          <w:p w:rsidR="001F0CAF" w:rsidRPr="00701852" w:rsidRDefault="001F0CAF" w:rsidP="003C4AC6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代碼數值</w:t>
            </w:r>
          </w:p>
        </w:tc>
        <w:tc>
          <w:tcPr>
            <w:tcW w:w="2505" w:type="dxa"/>
          </w:tcPr>
          <w:p w:rsidR="001F0CAF" w:rsidRDefault="001F0CAF" w:rsidP="003C4AC6">
            <w:pPr>
              <w:pStyle w:val="af"/>
              <w:ind w:leftChars="-6" w:left="-14"/>
              <w:jc w:val="left"/>
              <w:rPr>
                <w:rFonts w:hint="eastAsia"/>
                <w:szCs w:val="24"/>
              </w:rPr>
            </w:pPr>
            <w:r w:rsidRPr="009A679D">
              <w:rPr>
                <w:rFonts w:hint="eastAsia"/>
                <w:b/>
                <w:szCs w:val="24"/>
              </w:rPr>
              <w:t>合計</w:t>
            </w:r>
            <w:r w:rsidRPr="008F708B">
              <w:rPr>
                <w:rFonts w:hint="eastAsia"/>
                <w:b/>
                <w:szCs w:val="24"/>
              </w:rPr>
              <w:t>LIST</w:t>
            </w:r>
            <w:r w:rsidRPr="003A00E2">
              <w:rPr>
                <w:rFonts w:hint="eastAsia"/>
                <w:b/>
                <w:szCs w:val="24"/>
              </w:rPr>
              <w:t>_AFT</w:t>
            </w:r>
            <w:r>
              <w:rPr>
                <w:rFonts w:hint="eastAsia"/>
                <w:szCs w:val="24"/>
              </w:rPr>
              <w:t>.</w:t>
            </w:r>
          </w:p>
          <w:p w:rsidR="001F0CAF" w:rsidRPr="000E650C" w:rsidRDefault="001F0CAF" w:rsidP="003C4AC6">
            <w:pPr>
              <w:pStyle w:val="af"/>
              <w:ind w:leftChars="-6" w:left="-14"/>
              <w:jc w:val="left"/>
              <w:rPr>
                <w:szCs w:val="24"/>
              </w:rPr>
            </w:pPr>
            <w:r w:rsidRPr="003B7F99">
              <w:rPr>
                <w:rFonts w:hint="eastAsia"/>
                <w:szCs w:val="24"/>
              </w:rPr>
              <w:t>MAX</w:t>
            </w:r>
            <w:r>
              <w:rPr>
                <w:rFonts w:hint="eastAsia"/>
                <w:b/>
                <w:szCs w:val="24"/>
              </w:rPr>
              <w:t>(</w:t>
            </w:r>
            <w:r>
              <w:rPr>
                <w:rFonts w:hint="eastAsia"/>
                <w:szCs w:val="24"/>
              </w:rPr>
              <w:t>F</w:t>
            </w:r>
            <w:r>
              <w:rPr>
                <w:rFonts w:hint="eastAsia"/>
                <w:szCs w:val="24"/>
              </w:rPr>
              <w:t>住院</w:t>
            </w:r>
            <w:r>
              <w:t>次</w:t>
            </w:r>
            <w:r>
              <w:rPr>
                <w:rFonts w:hint="eastAsia"/>
                <w:szCs w:val="24"/>
              </w:rPr>
              <w:t>數</w:t>
            </w:r>
            <w:r>
              <w:rPr>
                <w:rFonts w:hint="eastAsia"/>
                <w:szCs w:val="24"/>
              </w:rPr>
              <w:t>_3-5</w:t>
            </w:r>
            <w:r>
              <w:rPr>
                <w:rFonts w:hint="eastAsia"/>
                <w:szCs w:val="24"/>
              </w:rPr>
              <w:t>年</w:t>
            </w:r>
            <w:r>
              <w:rPr>
                <w:rFonts w:hint="eastAsia"/>
                <w:b/>
                <w:szCs w:val="24"/>
              </w:rPr>
              <w:t>)</w:t>
            </w:r>
          </w:p>
        </w:tc>
        <w:tc>
          <w:tcPr>
            <w:tcW w:w="1414" w:type="dxa"/>
          </w:tcPr>
          <w:p w:rsidR="001F0CAF" w:rsidRPr="00701852" w:rsidRDefault="001F0CAF" w:rsidP="003C4AC6">
            <w:pPr>
              <w:rPr>
                <w:rFonts w:eastAsia="標楷體"/>
                <w:sz w:val="20"/>
                <w:szCs w:val="20"/>
              </w:rPr>
            </w:pPr>
            <w:r w:rsidRPr="00701852">
              <w:rPr>
                <w:rFonts w:eastAsia="標楷體"/>
                <w:sz w:val="20"/>
                <w:szCs w:val="20"/>
              </w:rPr>
              <w:t>DEFAULT ‘0’</w:t>
            </w:r>
          </w:p>
        </w:tc>
      </w:tr>
      <w:tr w:rsidR="001F0CAF" w:rsidRPr="00701852" w:rsidTr="003C4AC6">
        <w:tc>
          <w:tcPr>
            <w:tcW w:w="1478" w:type="dxa"/>
            <w:shd w:val="clear" w:color="auto" w:fill="FFFF99"/>
            <w:vAlign w:val="center"/>
          </w:tcPr>
          <w:p w:rsidR="001F0CAF" w:rsidRPr="00701852" w:rsidRDefault="001F0CAF" w:rsidP="003C4AC6">
            <w:pPr>
              <w:rPr>
                <w:rFonts w:eastAsia="細明體"/>
                <w:caps/>
                <w:sz w:val="20"/>
              </w:rPr>
            </w:pPr>
            <w:r w:rsidRPr="00701852">
              <w:rPr>
                <w:rFonts w:eastAsia="細明體"/>
                <w:caps/>
                <w:sz w:val="20"/>
              </w:rPr>
              <w:t>資料更新時間</w:t>
            </w:r>
          </w:p>
        </w:tc>
        <w:tc>
          <w:tcPr>
            <w:tcW w:w="2505" w:type="dxa"/>
            <w:vAlign w:val="bottom"/>
          </w:tcPr>
          <w:p w:rsidR="001F0CAF" w:rsidRPr="000E650C" w:rsidRDefault="001F0CAF" w:rsidP="003C4AC6">
            <w:pPr>
              <w:pStyle w:val="af"/>
              <w:ind w:leftChars="-6" w:left="-14"/>
              <w:rPr>
                <w:szCs w:val="24"/>
              </w:rPr>
            </w:pPr>
            <w:r w:rsidRPr="000E650C">
              <w:rPr>
                <w:szCs w:val="24"/>
              </w:rPr>
              <w:t>今天日期時間</w:t>
            </w:r>
          </w:p>
        </w:tc>
        <w:tc>
          <w:tcPr>
            <w:tcW w:w="1414" w:type="dxa"/>
          </w:tcPr>
          <w:p w:rsidR="001F0CAF" w:rsidRPr="00701852" w:rsidRDefault="001F0CAF" w:rsidP="003C4AC6">
            <w:pPr>
              <w:rPr>
                <w:rFonts w:eastAsia="標楷體"/>
                <w:sz w:val="20"/>
                <w:szCs w:val="20"/>
              </w:rPr>
            </w:pPr>
          </w:p>
        </w:tc>
      </w:tr>
    </w:tbl>
    <w:p w:rsidR="001F0CAF" w:rsidRDefault="001F0CAF" w:rsidP="003230D6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lang w:eastAsia="zh-TW"/>
        </w:rPr>
        <w:t>超過五年住院次數</w:t>
      </w:r>
      <w:r w:rsidRPr="00FC19DB">
        <w:rPr>
          <w:rFonts w:hint="eastAsia"/>
          <w:kern w:val="2"/>
          <w:szCs w:val="24"/>
          <w:lang w:eastAsia="zh-TW"/>
        </w:rPr>
        <w:t>(D0</w:t>
      </w:r>
      <w:r>
        <w:rPr>
          <w:rFonts w:hint="eastAsia"/>
          <w:kern w:val="2"/>
          <w:szCs w:val="24"/>
          <w:lang w:eastAsia="zh-TW"/>
        </w:rPr>
        <w:t>6</w:t>
      </w:r>
      <w:r w:rsidRPr="00FC19DB">
        <w:rPr>
          <w:rFonts w:hint="eastAsia"/>
          <w:kern w:val="2"/>
          <w:szCs w:val="24"/>
          <w:lang w:eastAsia="zh-TW"/>
        </w:rPr>
        <w:t>)</w:t>
      </w:r>
      <w:r w:rsidRPr="00FC19DB">
        <w:rPr>
          <w:rFonts w:hint="eastAsia"/>
          <w:kern w:val="2"/>
          <w:szCs w:val="24"/>
          <w:lang w:eastAsia="zh-TW"/>
        </w:rPr>
        <w:t>，</w:t>
      </w:r>
      <w:r w:rsidRPr="00FC19DB">
        <w:rPr>
          <w:kern w:val="2"/>
          <w:szCs w:val="24"/>
          <w:lang w:eastAsia="zh-TW"/>
        </w:rPr>
        <w:t>格式如下：</w:t>
      </w:r>
    </w:p>
    <w:p w:rsidR="002235B0" w:rsidRDefault="002235B0" w:rsidP="003230D6">
      <w:pPr>
        <w:pStyle w:val="Tabletext"/>
        <w:keepLines w:val="0"/>
        <w:numPr>
          <w:ilvl w:val="8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2235B0">
        <w:rPr>
          <w:rFonts w:hint="eastAsia"/>
          <w:kern w:val="2"/>
          <w:szCs w:val="24"/>
          <w:lang w:eastAsia="zh-TW"/>
        </w:rPr>
        <w:t>取出合計</w:t>
      </w:r>
      <w:r w:rsidRPr="002235B0">
        <w:rPr>
          <w:rFonts w:hint="eastAsia"/>
          <w:kern w:val="2"/>
          <w:szCs w:val="24"/>
          <w:lang w:eastAsia="zh-TW"/>
        </w:rPr>
        <w:t>LIST_AFT</w:t>
      </w:r>
      <w:r w:rsidRPr="002235B0">
        <w:rPr>
          <w:rFonts w:hint="eastAsia"/>
          <w:kern w:val="2"/>
          <w:szCs w:val="24"/>
          <w:lang w:eastAsia="zh-TW"/>
        </w:rPr>
        <w:t>中</w:t>
      </w:r>
      <w:r w:rsidRPr="002235B0">
        <w:rPr>
          <w:rFonts w:hint="eastAsia"/>
          <w:kern w:val="2"/>
          <w:szCs w:val="24"/>
          <w:lang w:eastAsia="zh-TW"/>
        </w:rPr>
        <w:t>MAX(F</w:t>
      </w:r>
      <w:r w:rsidRPr="002235B0">
        <w:rPr>
          <w:rFonts w:hint="eastAsia"/>
          <w:kern w:val="2"/>
          <w:szCs w:val="24"/>
          <w:lang w:eastAsia="zh-TW"/>
        </w:rPr>
        <w:t>住院</w:t>
      </w:r>
      <w:r>
        <w:t>次</w:t>
      </w:r>
      <w:r w:rsidRPr="002235B0">
        <w:rPr>
          <w:rFonts w:hint="eastAsia"/>
          <w:kern w:val="2"/>
          <w:szCs w:val="24"/>
          <w:lang w:eastAsia="zh-TW"/>
        </w:rPr>
        <w:t>數</w:t>
      </w:r>
      <w:r w:rsidRPr="002235B0">
        <w:rPr>
          <w:rFonts w:hint="eastAsia"/>
          <w:kern w:val="2"/>
          <w:szCs w:val="24"/>
          <w:lang w:eastAsia="zh-TW"/>
        </w:rPr>
        <w:t>_5</w:t>
      </w:r>
      <w:r w:rsidRPr="002235B0">
        <w:rPr>
          <w:rFonts w:hint="eastAsia"/>
          <w:kern w:val="2"/>
          <w:szCs w:val="24"/>
          <w:lang w:eastAsia="zh-TW"/>
        </w:rPr>
        <w:t>年</w:t>
      </w:r>
      <w:r w:rsidRPr="002235B0">
        <w:rPr>
          <w:rFonts w:hint="eastAsia"/>
          <w:kern w:val="2"/>
          <w:szCs w:val="24"/>
          <w:lang w:eastAsia="zh-TW"/>
        </w:rPr>
        <w:t>)</w:t>
      </w:r>
      <w:r w:rsidRPr="002235B0">
        <w:rPr>
          <w:rFonts w:hint="eastAsia"/>
          <w:kern w:val="2"/>
          <w:szCs w:val="24"/>
          <w:lang w:eastAsia="zh-TW"/>
        </w:rPr>
        <w:t>那筆</w:t>
      </w:r>
    </w:p>
    <w:tbl>
      <w:tblPr>
        <w:tblW w:w="0" w:type="auto"/>
        <w:tblInd w:w="28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78"/>
        <w:gridCol w:w="2505"/>
        <w:gridCol w:w="1414"/>
      </w:tblGrid>
      <w:tr w:rsidR="001F0CAF" w:rsidRPr="00701852" w:rsidTr="003C4AC6">
        <w:tc>
          <w:tcPr>
            <w:tcW w:w="1478" w:type="dxa"/>
            <w:shd w:val="clear" w:color="auto" w:fill="C0C0C0"/>
          </w:tcPr>
          <w:p w:rsidR="001F0CAF" w:rsidRPr="00701852" w:rsidRDefault="001F0CAF" w:rsidP="003C4AC6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2505" w:type="dxa"/>
            <w:shd w:val="clear" w:color="auto" w:fill="C0C0C0"/>
          </w:tcPr>
          <w:p w:rsidR="001F0CAF" w:rsidRPr="00701852" w:rsidRDefault="001F0CAF" w:rsidP="003C4AC6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1414" w:type="dxa"/>
            <w:shd w:val="clear" w:color="auto" w:fill="C0C0C0"/>
          </w:tcPr>
          <w:p w:rsidR="001F0CAF" w:rsidRPr="00701852" w:rsidRDefault="001F0CAF" w:rsidP="003C4AC6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其他說明</w:t>
            </w:r>
          </w:p>
        </w:tc>
      </w:tr>
      <w:tr w:rsidR="002235B0" w:rsidRPr="00701852" w:rsidTr="003C4AC6">
        <w:tc>
          <w:tcPr>
            <w:tcW w:w="1478" w:type="dxa"/>
            <w:shd w:val="clear" w:color="auto" w:fill="FFFF99"/>
            <w:vAlign w:val="center"/>
          </w:tcPr>
          <w:p w:rsidR="002235B0" w:rsidRPr="00701852" w:rsidRDefault="002235B0" w:rsidP="003C4AC6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受理編號</w:t>
            </w:r>
          </w:p>
        </w:tc>
        <w:tc>
          <w:tcPr>
            <w:tcW w:w="2505" w:type="dxa"/>
          </w:tcPr>
          <w:p w:rsidR="002235B0" w:rsidRPr="003A64E0" w:rsidRDefault="002235B0" w:rsidP="00EF54E5">
            <w:pPr>
              <w:rPr>
                <w:rFonts w:eastAsia="細明體"/>
                <w:sz w:val="20"/>
              </w:rPr>
            </w:pPr>
            <w:r w:rsidRPr="003A64E0">
              <w:rPr>
                <w:rFonts w:eastAsia="細明體" w:hint="eastAsia"/>
                <w:sz w:val="20"/>
              </w:rPr>
              <w:t>合計</w:t>
            </w:r>
            <w:r w:rsidRPr="003A64E0">
              <w:rPr>
                <w:rFonts w:eastAsia="細明體" w:hint="eastAsia"/>
                <w:sz w:val="20"/>
              </w:rPr>
              <w:t>LIST_AFT</w:t>
            </w:r>
            <w:r w:rsidRPr="003A64E0">
              <w:rPr>
                <w:rFonts w:eastAsia="細明體"/>
                <w:sz w:val="20"/>
              </w:rPr>
              <w:t>.</w:t>
            </w:r>
            <w:r w:rsidRPr="003A64E0">
              <w:rPr>
                <w:rFonts w:eastAsia="細明體"/>
                <w:sz w:val="20"/>
              </w:rPr>
              <w:t>受理編號</w:t>
            </w:r>
          </w:p>
        </w:tc>
        <w:tc>
          <w:tcPr>
            <w:tcW w:w="1414" w:type="dxa"/>
          </w:tcPr>
          <w:p w:rsidR="002235B0" w:rsidRPr="00824F77" w:rsidRDefault="002235B0" w:rsidP="003C4AC6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2235B0" w:rsidRPr="00701852" w:rsidTr="003C4AC6">
        <w:tc>
          <w:tcPr>
            <w:tcW w:w="1478" w:type="dxa"/>
            <w:shd w:val="clear" w:color="auto" w:fill="FFFF99"/>
            <w:vAlign w:val="center"/>
          </w:tcPr>
          <w:p w:rsidR="002235B0" w:rsidRPr="00701852" w:rsidRDefault="002235B0" w:rsidP="003C4AC6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事故者</w:t>
            </w:r>
            <w:r w:rsidRPr="00701852">
              <w:rPr>
                <w:rFonts w:eastAsia="細明體"/>
                <w:sz w:val="20"/>
              </w:rPr>
              <w:t>ID</w:t>
            </w:r>
          </w:p>
        </w:tc>
        <w:tc>
          <w:tcPr>
            <w:tcW w:w="2505" w:type="dxa"/>
          </w:tcPr>
          <w:p w:rsidR="002235B0" w:rsidRPr="003A64E0" w:rsidRDefault="002235B0" w:rsidP="00EF54E5">
            <w:pPr>
              <w:rPr>
                <w:rFonts w:eastAsia="細明體"/>
                <w:sz w:val="20"/>
              </w:rPr>
            </w:pPr>
            <w:r w:rsidRPr="003A64E0">
              <w:rPr>
                <w:rFonts w:eastAsia="細明體" w:hint="eastAsia"/>
                <w:sz w:val="20"/>
              </w:rPr>
              <w:t>合計</w:t>
            </w:r>
            <w:r w:rsidRPr="003A64E0">
              <w:rPr>
                <w:rFonts w:eastAsia="細明體" w:hint="eastAsia"/>
                <w:sz w:val="20"/>
              </w:rPr>
              <w:t>LIST_AFT.</w:t>
            </w:r>
            <w:r w:rsidRPr="003A64E0">
              <w:rPr>
                <w:rFonts w:eastAsia="細明體" w:hint="eastAsia"/>
                <w:sz w:val="20"/>
              </w:rPr>
              <w:t>事故人</w:t>
            </w:r>
            <w:r w:rsidRPr="003A64E0">
              <w:rPr>
                <w:rFonts w:eastAsia="細明體" w:hint="eastAsia"/>
                <w:sz w:val="20"/>
              </w:rPr>
              <w:t>ID</w:t>
            </w:r>
          </w:p>
        </w:tc>
        <w:tc>
          <w:tcPr>
            <w:tcW w:w="1414" w:type="dxa"/>
          </w:tcPr>
          <w:p w:rsidR="002235B0" w:rsidRPr="00824F77" w:rsidRDefault="002235B0" w:rsidP="003C4AC6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1F0CAF" w:rsidRPr="00701852" w:rsidTr="003C4AC6">
        <w:tc>
          <w:tcPr>
            <w:tcW w:w="1478" w:type="dxa"/>
            <w:shd w:val="clear" w:color="auto" w:fill="FFFF99"/>
            <w:vAlign w:val="center"/>
          </w:tcPr>
          <w:p w:rsidR="001F0CAF" w:rsidRPr="00701852" w:rsidRDefault="001F0CAF" w:rsidP="003C4AC6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模型分類</w:t>
            </w:r>
          </w:p>
        </w:tc>
        <w:tc>
          <w:tcPr>
            <w:tcW w:w="2505" w:type="dxa"/>
          </w:tcPr>
          <w:p w:rsidR="001F0CAF" w:rsidRPr="00701852" w:rsidRDefault="001F0CAF" w:rsidP="003C4AC6">
            <w:pPr>
              <w:pStyle w:val="af"/>
              <w:ind w:leftChars="-6" w:left="-14"/>
              <w:rPr>
                <w:szCs w:val="24"/>
              </w:rPr>
            </w:pPr>
            <w:r>
              <w:rPr>
                <w:szCs w:val="24"/>
              </w:rPr>
              <w:t>‘</w:t>
            </w: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’</w:t>
            </w:r>
          </w:p>
        </w:tc>
        <w:tc>
          <w:tcPr>
            <w:tcW w:w="1414" w:type="dxa"/>
          </w:tcPr>
          <w:p w:rsidR="001F0CAF" w:rsidRPr="00701852" w:rsidRDefault="001F0CAF" w:rsidP="003C4AC6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1F0CAF" w:rsidRPr="00701852" w:rsidTr="003C4AC6">
        <w:tc>
          <w:tcPr>
            <w:tcW w:w="1478" w:type="dxa"/>
            <w:shd w:val="clear" w:color="auto" w:fill="FFFF99"/>
            <w:vAlign w:val="center"/>
          </w:tcPr>
          <w:p w:rsidR="001F0CAF" w:rsidRPr="00701852" w:rsidRDefault="001F0CAF" w:rsidP="003C4AC6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因子代碼</w:t>
            </w:r>
          </w:p>
        </w:tc>
        <w:tc>
          <w:tcPr>
            <w:tcW w:w="2505" w:type="dxa"/>
          </w:tcPr>
          <w:p w:rsidR="001F0CAF" w:rsidRPr="00701852" w:rsidRDefault="001F0CAF" w:rsidP="003C4AC6">
            <w:pPr>
              <w:pStyle w:val="af"/>
              <w:ind w:leftChars="-6" w:left="-14"/>
              <w:rPr>
                <w:szCs w:val="24"/>
              </w:rPr>
            </w:pPr>
            <w:r w:rsidRPr="00701852">
              <w:rPr>
                <w:szCs w:val="24"/>
              </w:rPr>
              <w:t>‘</w:t>
            </w:r>
            <w:r>
              <w:rPr>
                <w:rFonts w:hint="eastAsia"/>
                <w:szCs w:val="24"/>
              </w:rPr>
              <w:t>D06</w:t>
            </w:r>
            <w:r w:rsidRPr="00701852">
              <w:rPr>
                <w:szCs w:val="24"/>
              </w:rPr>
              <w:t>’</w:t>
            </w:r>
          </w:p>
        </w:tc>
        <w:tc>
          <w:tcPr>
            <w:tcW w:w="1414" w:type="dxa"/>
          </w:tcPr>
          <w:p w:rsidR="001F0CAF" w:rsidRPr="00701852" w:rsidRDefault="001F0CAF" w:rsidP="003C4AC6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1F0CAF" w:rsidRPr="00701852" w:rsidTr="003C4AC6">
        <w:tc>
          <w:tcPr>
            <w:tcW w:w="1478" w:type="dxa"/>
            <w:shd w:val="clear" w:color="auto" w:fill="FFFF99"/>
            <w:vAlign w:val="center"/>
          </w:tcPr>
          <w:p w:rsidR="001F0CAF" w:rsidRPr="00701852" w:rsidRDefault="001F0CAF" w:rsidP="003C4AC6">
            <w:pPr>
              <w:rPr>
                <w:rFonts w:eastAsia="細明體"/>
                <w:sz w:val="20"/>
              </w:rPr>
            </w:pPr>
            <w:r>
              <w:rPr>
                <w:rFonts w:ascii="細明體" w:eastAsia="細明體" w:hAnsi="細明體" w:hint="eastAsia"/>
                <w:caps/>
                <w:sz w:val="20"/>
              </w:rPr>
              <w:t>事故日期</w:t>
            </w:r>
          </w:p>
        </w:tc>
        <w:tc>
          <w:tcPr>
            <w:tcW w:w="2505" w:type="dxa"/>
          </w:tcPr>
          <w:p w:rsidR="001F0CAF" w:rsidRPr="00701852" w:rsidRDefault="002235B0" w:rsidP="003C4AC6">
            <w:pPr>
              <w:pStyle w:val="af"/>
              <w:ind w:leftChars="-6" w:left="-14"/>
              <w:rPr>
                <w:szCs w:val="24"/>
              </w:rPr>
            </w:pPr>
            <w:r w:rsidRPr="003A64E0">
              <w:rPr>
                <w:rFonts w:eastAsia="細明體" w:hint="eastAsia"/>
                <w:sz w:val="20"/>
                <w:szCs w:val="24"/>
              </w:rPr>
              <w:t>合計</w:t>
            </w:r>
            <w:r w:rsidRPr="003A64E0">
              <w:rPr>
                <w:rFonts w:eastAsia="細明體" w:hint="eastAsia"/>
                <w:sz w:val="20"/>
                <w:szCs w:val="24"/>
              </w:rPr>
              <w:t>LIST_AFT</w:t>
            </w:r>
            <w:r w:rsidRPr="003A64E0">
              <w:rPr>
                <w:rFonts w:eastAsia="細明體"/>
                <w:sz w:val="20"/>
                <w:szCs w:val="24"/>
              </w:rPr>
              <w:t>.</w:t>
            </w:r>
            <w:r w:rsidRPr="003A64E0">
              <w:rPr>
                <w:rFonts w:eastAsia="細明體" w:hint="eastAsia"/>
                <w:sz w:val="20"/>
                <w:szCs w:val="24"/>
              </w:rPr>
              <w:t>事故日期</w:t>
            </w:r>
          </w:p>
        </w:tc>
        <w:tc>
          <w:tcPr>
            <w:tcW w:w="1414" w:type="dxa"/>
          </w:tcPr>
          <w:p w:rsidR="001F0CAF" w:rsidRPr="00701852" w:rsidRDefault="001F0CAF" w:rsidP="003C4AC6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1F0CAF" w:rsidRPr="00701852" w:rsidTr="003C4AC6">
        <w:tc>
          <w:tcPr>
            <w:tcW w:w="1478" w:type="dxa"/>
            <w:shd w:val="clear" w:color="auto" w:fill="FFFF99"/>
            <w:vAlign w:val="center"/>
          </w:tcPr>
          <w:p w:rsidR="001F0CAF" w:rsidRPr="00701852" w:rsidRDefault="001F0CAF" w:rsidP="003C4AC6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代碼數值</w:t>
            </w:r>
          </w:p>
        </w:tc>
        <w:tc>
          <w:tcPr>
            <w:tcW w:w="2505" w:type="dxa"/>
          </w:tcPr>
          <w:p w:rsidR="001F0CAF" w:rsidRDefault="001F0CAF" w:rsidP="003C4AC6">
            <w:pPr>
              <w:pStyle w:val="af"/>
              <w:ind w:leftChars="-6" w:left="-14"/>
              <w:jc w:val="left"/>
              <w:rPr>
                <w:rFonts w:hint="eastAsia"/>
                <w:szCs w:val="24"/>
              </w:rPr>
            </w:pPr>
            <w:r w:rsidRPr="009A679D">
              <w:rPr>
                <w:rFonts w:hint="eastAsia"/>
                <w:b/>
                <w:szCs w:val="24"/>
              </w:rPr>
              <w:t>合計</w:t>
            </w:r>
            <w:r w:rsidRPr="008F708B">
              <w:rPr>
                <w:rFonts w:hint="eastAsia"/>
                <w:b/>
                <w:szCs w:val="24"/>
              </w:rPr>
              <w:t>LIST</w:t>
            </w:r>
            <w:r w:rsidRPr="003A00E2">
              <w:rPr>
                <w:rFonts w:hint="eastAsia"/>
                <w:b/>
                <w:szCs w:val="24"/>
              </w:rPr>
              <w:t>_AFT</w:t>
            </w:r>
            <w:r>
              <w:rPr>
                <w:rFonts w:hint="eastAsia"/>
                <w:szCs w:val="24"/>
              </w:rPr>
              <w:t>.</w:t>
            </w:r>
          </w:p>
          <w:p w:rsidR="001F0CAF" w:rsidRPr="000E650C" w:rsidRDefault="001F0CAF" w:rsidP="003C4AC6">
            <w:pPr>
              <w:pStyle w:val="af"/>
              <w:ind w:leftChars="-6" w:left="-14"/>
              <w:jc w:val="left"/>
              <w:rPr>
                <w:szCs w:val="24"/>
              </w:rPr>
            </w:pPr>
            <w:r w:rsidRPr="003B7F99">
              <w:rPr>
                <w:rFonts w:hint="eastAsia"/>
                <w:szCs w:val="24"/>
              </w:rPr>
              <w:t>MAX</w:t>
            </w:r>
            <w:r>
              <w:rPr>
                <w:rFonts w:hint="eastAsia"/>
                <w:b/>
                <w:szCs w:val="24"/>
              </w:rPr>
              <w:t>(</w:t>
            </w:r>
            <w:r>
              <w:rPr>
                <w:rFonts w:hint="eastAsia"/>
                <w:szCs w:val="24"/>
              </w:rPr>
              <w:t>F</w:t>
            </w:r>
            <w:r>
              <w:rPr>
                <w:rFonts w:hint="eastAsia"/>
                <w:szCs w:val="24"/>
              </w:rPr>
              <w:t>住院</w:t>
            </w:r>
            <w:r>
              <w:t>次</w:t>
            </w:r>
            <w:r>
              <w:rPr>
                <w:rFonts w:hint="eastAsia"/>
                <w:szCs w:val="24"/>
              </w:rPr>
              <w:t>數</w:t>
            </w:r>
            <w:r>
              <w:rPr>
                <w:rFonts w:hint="eastAsia"/>
                <w:szCs w:val="24"/>
              </w:rPr>
              <w:t>_5</w:t>
            </w:r>
            <w:r>
              <w:rPr>
                <w:rFonts w:hint="eastAsia"/>
                <w:szCs w:val="24"/>
              </w:rPr>
              <w:t>年</w:t>
            </w:r>
            <w:r>
              <w:rPr>
                <w:rFonts w:hint="eastAsia"/>
                <w:b/>
                <w:szCs w:val="24"/>
              </w:rPr>
              <w:t>)</w:t>
            </w:r>
          </w:p>
        </w:tc>
        <w:tc>
          <w:tcPr>
            <w:tcW w:w="1414" w:type="dxa"/>
          </w:tcPr>
          <w:p w:rsidR="001F0CAF" w:rsidRPr="00701852" w:rsidRDefault="001F0CAF" w:rsidP="003C4AC6">
            <w:pPr>
              <w:rPr>
                <w:rFonts w:eastAsia="標楷體"/>
                <w:sz w:val="20"/>
                <w:szCs w:val="20"/>
              </w:rPr>
            </w:pPr>
            <w:r w:rsidRPr="00701852">
              <w:rPr>
                <w:rFonts w:eastAsia="標楷體"/>
                <w:sz w:val="20"/>
                <w:szCs w:val="20"/>
              </w:rPr>
              <w:t>DEFAULT ‘0’</w:t>
            </w:r>
          </w:p>
        </w:tc>
      </w:tr>
      <w:tr w:rsidR="001F0CAF" w:rsidRPr="00701852" w:rsidTr="003C4AC6">
        <w:tc>
          <w:tcPr>
            <w:tcW w:w="1478" w:type="dxa"/>
            <w:shd w:val="clear" w:color="auto" w:fill="FFFF99"/>
            <w:vAlign w:val="center"/>
          </w:tcPr>
          <w:p w:rsidR="001F0CAF" w:rsidRPr="00701852" w:rsidRDefault="001F0CAF" w:rsidP="003C4AC6">
            <w:pPr>
              <w:rPr>
                <w:rFonts w:eastAsia="細明體"/>
                <w:caps/>
                <w:sz w:val="20"/>
              </w:rPr>
            </w:pPr>
            <w:r w:rsidRPr="00701852">
              <w:rPr>
                <w:rFonts w:eastAsia="細明體"/>
                <w:caps/>
                <w:sz w:val="20"/>
              </w:rPr>
              <w:t>資料更新時間</w:t>
            </w:r>
          </w:p>
        </w:tc>
        <w:tc>
          <w:tcPr>
            <w:tcW w:w="2505" w:type="dxa"/>
            <w:vAlign w:val="bottom"/>
          </w:tcPr>
          <w:p w:rsidR="001F0CAF" w:rsidRPr="000E650C" w:rsidRDefault="001F0CAF" w:rsidP="003C4AC6">
            <w:pPr>
              <w:pStyle w:val="af"/>
              <w:ind w:leftChars="-6" w:left="-14"/>
              <w:rPr>
                <w:szCs w:val="24"/>
              </w:rPr>
            </w:pPr>
            <w:r w:rsidRPr="000E650C">
              <w:rPr>
                <w:szCs w:val="24"/>
              </w:rPr>
              <w:t>今天日期時間</w:t>
            </w:r>
          </w:p>
        </w:tc>
        <w:tc>
          <w:tcPr>
            <w:tcW w:w="1414" w:type="dxa"/>
          </w:tcPr>
          <w:p w:rsidR="001F0CAF" w:rsidRPr="00701852" w:rsidRDefault="001F0CAF" w:rsidP="003C4AC6">
            <w:pPr>
              <w:rPr>
                <w:rFonts w:eastAsia="標楷體"/>
                <w:sz w:val="20"/>
                <w:szCs w:val="20"/>
              </w:rPr>
            </w:pPr>
          </w:p>
        </w:tc>
      </w:tr>
    </w:tbl>
    <w:p w:rsidR="001F0CAF" w:rsidRDefault="001F0CAF" w:rsidP="003230D6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lang w:eastAsia="zh-TW"/>
        </w:rPr>
        <w:t>一至三年門診次數</w:t>
      </w:r>
      <w:r w:rsidRPr="00FC19DB">
        <w:rPr>
          <w:rFonts w:hint="eastAsia"/>
          <w:kern w:val="2"/>
          <w:szCs w:val="24"/>
          <w:lang w:eastAsia="zh-TW"/>
        </w:rPr>
        <w:t>(D0</w:t>
      </w:r>
      <w:r>
        <w:rPr>
          <w:rFonts w:hint="eastAsia"/>
          <w:kern w:val="2"/>
          <w:szCs w:val="24"/>
          <w:lang w:eastAsia="zh-TW"/>
        </w:rPr>
        <w:t>7</w:t>
      </w:r>
      <w:r w:rsidRPr="00FC19DB">
        <w:rPr>
          <w:rFonts w:hint="eastAsia"/>
          <w:kern w:val="2"/>
          <w:szCs w:val="24"/>
          <w:lang w:eastAsia="zh-TW"/>
        </w:rPr>
        <w:t>)</w:t>
      </w:r>
      <w:r w:rsidRPr="00FC19DB">
        <w:rPr>
          <w:rFonts w:hint="eastAsia"/>
          <w:kern w:val="2"/>
          <w:szCs w:val="24"/>
          <w:lang w:eastAsia="zh-TW"/>
        </w:rPr>
        <w:t>，</w:t>
      </w:r>
      <w:r w:rsidRPr="00FC19DB">
        <w:rPr>
          <w:kern w:val="2"/>
          <w:szCs w:val="24"/>
          <w:lang w:eastAsia="zh-TW"/>
        </w:rPr>
        <w:t>格式如下：</w:t>
      </w:r>
    </w:p>
    <w:p w:rsidR="0003727E" w:rsidRDefault="0003727E" w:rsidP="003230D6">
      <w:pPr>
        <w:pStyle w:val="Tabletext"/>
        <w:keepLines w:val="0"/>
        <w:numPr>
          <w:ilvl w:val="8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2235B0">
        <w:rPr>
          <w:rFonts w:hint="eastAsia"/>
          <w:kern w:val="2"/>
          <w:szCs w:val="24"/>
          <w:lang w:eastAsia="zh-TW"/>
        </w:rPr>
        <w:t>取出合計</w:t>
      </w:r>
      <w:r w:rsidRPr="002235B0">
        <w:rPr>
          <w:rFonts w:hint="eastAsia"/>
          <w:kern w:val="2"/>
          <w:szCs w:val="24"/>
          <w:lang w:eastAsia="zh-TW"/>
        </w:rPr>
        <w:t>LIST_AFT</w:t>
      </w:r>
      <w:r w:rsidRPr="002235B0">
        <w:rPr>
          <w:rFonts w:hint="eastAsia"/>
          <w:kern w:val="2"/>
          <w:szCs w:val="24"/>
          <w:lang w:eastAsia="zh-TW"/>
        </w:rPr>
        <w:t>中</w:t>
      </w:r>
      <w:r w:rsidRPr="002235B0">
        <w:rPr>
          <w:rFonts w:hint="eastAsia"/>
          <w:kern w:val="2"/>
          <w:szCs w:val="24"/>
          <w:lang w:eastAsia="zh-TW"/>
        </w:rPr>
        <w:t>MAX(F</w:t>
      </w:r>
      <w:r>
        <w:rPr>
          <w:rFonts w:hint="eastAsia"/>
          <w:kern w:val="2"/>
          <w:szCs w:val="24"/>
          <w:lang w:eastAsia="zh-TW"/>
        </w:rPr>
        <w:t>門診</w:t>
      </w:r>
      <w:r>
        <w:t>次</w:t>
      </w:r>
      <w:r w:rsidRPr="002235B0">
        <w:rPr>
          <w:rFonts w:hint="eastAsia"/>
          <w:kern w:val="2"/>
          <w:szCs w:val="24"/>
          <w:lang w:eastAsia="zh-TW"/>
        </w:rPr>
        <w:t>數</w:t>
      </w:r>
      <w:r w:rsidRPr="002235B0">
        <w:rPr>
          <w:rFonts w:hint="eastAsia"/>
          <w:kern w:val="2"/>
          <w:szCs w:val="24"/>
          <w:lang w:eastAsia="zh-TW"/>
        </w:rPr>
        <w:t>_</w:t>
      </w:r>
      <w:r>
        <w:rPr>
          <w:rFonts w:hint="eastAsia"/>
          <w:kern w:val="2"/>
          <w:szCs w:val="24"/>
          <w:lang w:eastAsia="zh-TW"/>
        </w:rPr>
        <w:t>1-3</w:t>
      </w:r>
      <w:r w:rsidRPr="002235B0">
        <w:rPr>
          <w:rFonts w:hint="eastAsia"/>
          <w:kern w:val="2"/>
          <w:szCs w:val="24"/>
          <w:lang w:eastAsia="zh-TW"/>
        </w:rPr>
        <w:t>年</w:t>
      </w:r>
      <w:r w:rsidRPr="002235B0">
        <w:rPr>
          <w:rFonts w:hint="eastAsia"/>
          <w:kern w:val="2"/>
          <w:szCs w:val="24"/>
          <w:lang w:eastAsia="zh-TW"/>
        </w:rPr>
        <w:t>)</w:t>
      </w:r>
      <w:r w:rsidRPr="002235B0">
        <w:rPr>
          <w:rFonts w:hint="eastAsia"/>
          <w:kern w:val="2"/>
          <w:szCs w:val="24"/>
          <w:lang w:eastAsia="zh-TW"/>
        </w:rPr>
        <w:t>那筆</w:t>
      </w:r>
    </w:p>
    <w:tbl>
      <w:tblPr>
        <w:tblW w:w="0" w:type="auto"/>
        <w:tblInd w:w="28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78"/>
        <w:gridCol w:w="2505"/>
        <w:gridCol w:w="1414"/>
      </w:tblGrid>
      <w:tr w:rsidR="001F0CAF" w:rsidRPr="00701852" w:rsidTr="003C4AC6">
        <w:tc>
          <w:tcPr>
            <w:tcW w:w="1478" w:type="dxa"/>
            <w:shd w:val="clear" w:color="auto" w:fill="C0C0C0"/>
          </w:tcPr>
          <w:p w:rsidR="001F0CAF" w:rsidRPr="00701852" w:rsidRDefault="001F0CAF" w:rsidP="003C4AC6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2505" w:type="dxa"/>
            <w:shd w:val="clear" w:color="auto" w:fill="C0C0C0"/>
          </w:tcPr>
          <w:p w:rsidR="001F0CAF" w:rsidRPr="00701852" w:rsidRDefault="001F0CAF" w:rsidP="003C4AC6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1414" w:type="dxa"/>
            <w:shd w:val="clear" w:color="auto" w:fill="C0C0C0"/>
          </w:tcPr>
          <w:p w:rsidR="001F0CAF" w:rsidRPr="00701852" w:rsidRDefault="001F0CAF" w:rsidP="003C4AC6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其他說明</w:t>
            </w:r>
          </w:p>
        </w:tc>
      </w:tr>
      <w:tr w:rsidR="0003727E" w:rsidRPr="00701852" w:rsidTr="003C4AC6">
        <w:tc>
          <w:tcPr>
            <w:tcW w:w="1478" w:type="dxa"/>
            <w:shd w:val="clear" w:color="auto" w:fill="FFFF99"/>
            <w:vAlign w:val="center"/>
          </w:tcPr>
          <w:p w:rsidR="0003727E" w:rsidRPr="00701852" w:rsidRDefault="0003727E" w:rsidP="003C4AC6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受理編號</w:t>
            </w:r>
          </w:p>
        </w:tc>
        <w:tc>
          <w:tcPr>
            <w:tcW w:w="2505" w:type="dxa"/>
          </w:tcPr>
          <w:p w:rsidR="0003727E" w:rsidRPr="003A64E0" w:rsidRDefault="0003727E" w:rsidP="00EF54E5">
            <w:pPr>
              <w:rPr>
                <w:rFonts w:eastAsia="細明體"/>
                <w:sz w:val="20"/>
              </w:rPr>
            </w:pPr>
            <w:r w:rsidRPr="003A64E0">
              <w:rPr>
                <w:rFonts w:eastAsia="細明體" w:hint="eastAsia"/>
                <w:sz w:val="20"/>
              </w:rPr>
              <w:t>合計</w:t>
            </w:r>
            <w:r w:rsidRPr="003A64E0">
              <w:rPr>
                <w:rFonts w:eastAsia="細明體" w:hint="eastAsia"/>
                <w:sz w:val="20"/>
              </w:rPr>
              <w:t>LIST_AFT</w:t>
            </w:r>
            <w:r w:rsidRPr="003A64E0">
              <w:rPr>
                <w:rFonts w:eastAsia="細明體"/>
                <w:sz w:val="20"/>
              </w:rPr>
              <w:t>.</w:t>
            </w:r>
            <w:r w:rsidRPr="003A64E0">
              <w:rPr>
                <w:rFonts w:eastAsia="細明體"/>
                <w:sz w:val="20"/>
              </w:rPr>
              <w:t>受理編號</w:t>
            </w:r>
          </w:p>
        </w:tc>
        <w:tc>
          <w:tcPr>
            <w:tcW w:w="1414" w:type="dxa"/>
          </w:tcPr>
          <w:p w:rsidR="0003727E" w:rsidRPr="00824F77" w:rsidRDefault="0003727E" w:rsidP="003C4AC6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03727E" w:rsidRPr="00701852" w:rsidTr="003C4AC6">
        <w:tc>
          <w:tcPr>
            <w:tcW w:w="1478" w:type="dxa"/>
            <w:shd w:val="clear" w:color="auto" w:fill="FFFF99"/>
            <w:vAlign w:val="center"/>
          </w:tcPr>
          <w:p w:rsidR="0003727E" w:rsidRPr="00701852" w:rsidRDefault="0003727E" w:rsidP="003C4AC6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事故者</w:t>
            </w:r>
            <w:r w:rsidRPr="00701852">
              <w:rPr>
                <w:rFonts w:eastAsia="細明體"/>
                <w:sz w:val="20"/>
              </w:rPr>
              <w:t>ID</w:t>
            </w:r>
          </w:p>
        </w:tc>
        <w:tc>
          <w:tcPr>
            <w:tcW w:w="2505" w:type="dxa"/>
          </w:tcPr>
          <w:p w:rsidR="0003727E" w:rsidRPr="003A64E0" w:rsidRDefault="0003727E" w:rsidP="00EF54E5">
            <w:pPr>
              <w:rPr>
                <w:rFonts w:eastAsia="細明體"/>
                <w:sz w:val="20"/>
              </w:rPr>
            </w:pPr>
            <w:r w:rsidRPr="003A64E0">
              <w:rPr>
                <w:rFonts w:eastAsia="細明體" w:hint="eastAsia"/>
                <w:sz w:val="20"/>
              </w:rPr>
              <w:t>合計</w:t>
            </w:r>
            <w:r w:rsidRPr="003A64E0">
              <w:rPr>
                <w:rFonts w:eastAsia="細明體" w:hint="eastAsia"/>
                <w:sz w:val="20"/>
              </w:rPr>
              <w:t>LIST_AFT.</w:t>
            </w:r>
            <w:r w:rsidRPr="003A64E0">
              <w:rPr>
                <w:rFonts w:eastAsia="細明體" w:hint="eastAsia"/>
                <w:sz w:val="20"/>
              </w:rPr>
              <w:t>事故人</w:t>
            </w:r>
            <w:r w:rsidRPr="003A64E0">
              <w:rPr>
                <w:rFonts w:eastAsia="細明體" w:hint="eastAsia"/>
                <w:sz w:val="20"/>
              </w:rPr>
              <w:t>ID</w:t>
            </w:r>
          </w:p>
        </w:tc>
        <w:tc>
          <w:tcPr>
            <w:tcW w:w="1414" w:type="dxa"/>
          </w:tcPr>
          <w:p w:rsidR="0003727E" w:rsidRPr="00824F77" w:rsidRDefault="0003727E" w:rsidP="003C4AC6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1F0CAF" w:rsidRPr="00701852" w:rsidTr="003C4AC6">
        <w:tc>
          <w:tcPr>
            <w:tcW w:w="1478" w:type="dxa"/>
            <w:shd w:val="clear" w:color="auto" w:fill="FFFF99"/>
            <w:vAlign w:val="center"/>
          </w:tcPr>
          <w:p w:rsidR="001F0CAF" w:rsidRPr="00701852" w:rsidRDefault="001F0CAF" w:rsidP="003C4AC6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模型分類</w:t>
            </w:r>
          </w:p>
        </w:tc>
        <w:tc>
          <w:tcPr>
            <w:tcW w:w="2505" w:type="dxa"/>
          </w:tcPr>
          <w:p w:rsidR="001F0CAF" w:rsidRPr="00701852" w:rsidRDefault="001F0CAF" w:rsidP="003C4AC6">
            <w:pPr>
              <w:pStyle w:val="af"/>
              <w:ind w:leftChars="-6" w:left="-14"/>
              <w:rPr>
                <w:szCs w:val="24"/>
              </w:rPr>
            </w:pPr>
            <w:r>
              <w:rPr>
                <w:szCs w:val="24"/>
              </w:rPr>
              <w:t>‘</w:t>
            </w: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’</w:t>
            </w:r>
          </w:p>
        </w:tc>
        <w:tc>
          <w:tcPr>
            <w:tcW w:w="1414" w:type="dxa"/>
          </w:tcPr>
          <w:p w:rsidR="001F0CAF" w:rsidRPr="00701852" w:rsidRDefault="001F0CAF" w:rsidP="003C4AC6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1F0CAF" w:rsidRPr="00701852" w:rsidTr="003C4AC6">
        <w:tc>
          <w:tcPr>
            <w:tcW w:w="1478" w:type="dxa"/>
            <w:shd w:val="clear" w:color="auto" w:fill="FFFF99"/>
            <w:vAlign w:val="center"/>
          </w:tcPr>
          <w:p w:rsidR="001F0CAF" w:rsidRPr="00701852" w:rsidRDefault="001F0CAF" w:rsidP="003C4AC6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因子代碼</w:t>
            </w:r>
          </w:p>
        </w:tc>
        <w:tc>
          <w:tcPr>
            <w:tcW w:w="2505" w:type="dxa"/>
          </w:tcPr>
          <w:p w:rsidR="001F0CAF" w:rsidRPr="00701852" w:rsidRDefault="001F0CAF" w:rsidP="003C4AC6">
            <w:pPr>
              <w:pStyle w:val="af"/>
              <w:ind w:leftChars="-6" w:left="-14"/>
              <w:rPr>
                <w:szCs w:val="24"/>
              </w:rPr>
            </w:pPr>
            <w:r w:rsidRPr="00701852">
              <w:rPr>
                <w:szCs w:val="24"/>
              </w:rPr>
              <w:t>‘</w:t>
            </w:r>
            <w:r>
              <w:rPr>
                <w:rFonts w:hint="eastAsia"/>
                <w:szCs w:val="24"/>
              </w:rPr>
              <w:t>D07</w:t>
            </w:r>
            <w:r w:rsidRPr="00701852">
              <w:rPr>
                <w:szCs w:val="24"/>
              </w:rPr>
              <w:t>’</w:t>
            </w:r>
          </w:p>
        </w:tc>
        <w:tc>
          <w:tcPr>
            <w:tcW w:w="1414" w:type="dxa"/>
          </w:tcPr>
          <w:p w:rsidR="001F0CAF" w:rsidRPr="00701852" w:rsidRDefault="001F0CAF" w:rsidP="003C4AC6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1F0CAF" w:rsidRPr="00701852" w:rsidTr="003C4AC6">
        <w:tc>
          <w:tcPr>
            <w:tcW w:w="1478" w:type="dxa"/>
            <w:shd w:val="clear" w:color="auto" w:fill="FFFF99"/>
            <w:vAlign w:val="center"/>
          </w:tcPr>
          <w:p w:rsidR="001F0CAF" w:rsidRPr="00701852" w:rsidRDefault="001F0CAF" w:rsidP="003C4AC6">
            <w:pPr>
              <w:rPr>
                <w:rFonts w:eastAsia="細明體"/>
                <w:sz w:val="20"/>
              </w:rPr>
            </w:pPr>
            <w:r>
              <w:rPr>
                <w:rFonts w:ascii="細明體" w:eastAsia="細明體" w:hAnsi="細明體" w:hint="eastAsia"/>
                <w:caps/>
                <w:sz w:val="20"/>
              </w:rPr>
              <w:t>事故日期</w:t>
            </w:r>
          </w:p>
        </w:tc>
        <w:tc>
          <w:tcPr>
            <w:tcW w:w="2505" w:type="dxa"/>
          </w:tcPr>
          <w:p w:rsidR="001F0CAF" w:rsidRPr="00701852" w:rsidRDefault="0003727E" w:rsidP="003C4AC6">
            <w:pPr>
              <w:pStyle w:val="af"/>
              <w:ind w:leftChars="-6" w:left="-14"/>
              <w:rPr>
                <w:szCs w:val="24"/>
              </w:rPr>
            </w:pPr>
            <w:r w:rsidRPr="003A64E0">
              <w:rPr>
                <w:rFonts w:eastAsia="細明體" w:hint="eastAsia"/>
                <w:sz w:val="20"/>
                <w:szCs w:val="24"/>
              </w:rPr>
              <w:t>合計</w:t>
            </w:r>
            <w:r w:rsidRPr="003A64E0">
              <w:rPr>
                <w:rFonts w:eastAsia="細明體" w:hint="eastAsia"/>
                <w:sz w:val="20"/>
                <w:szCs w:val="24"/>
              </w:rPr>
              <w:t>LIST_AFT</w:t>
            </w:r>
            <w:r w:rsidRPr="003A64E0">
              <w:rPr>
                <w:rFonts w:eastAsia="細明體"/>
                <w:sz w:val="20"/>
                <w:szCs w:val="24"/>
              </w:rPr>
              <w:t>.</w:t>
            </w:r>
            <w:r w:rsidRPr="003A64E0">
              <w:rPr>
                <w:rFonts w:eastAsia="細明體" w:hint="eastAsia"/>
                <w:sz w:val="20"/>
                <w:szCs w:val="24"/>
              </w:rPr>
              <w:t>事故日期</w:t>
            </w:r>
          </w:p>
        </w:tc>
        <w:tc>
          <w:tcPr>
            <w:tcW w:w="1414" w:type="dxa"/>
          </w:tcPr>
          <w:p w:rsidR="001F0CAF" w:rsidRPr="00701852" w:rsidRDefault="001F0CAF" w:rsidP="003C4AC6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1F0CAF" w:rsidRPr="00701852" w:rsidTr="003C4AC6">
        <w:tc>
          <w:tcPr>
            <w:tcW w:w="1478" w:type="dxa"/>
            <w:shd w:val="clear" w:color="auto" w:fill="FFFF99"/>
            <w:vAlign w:val="center"/>
          </w:tcPr>
          <w:p w:rsidR="001F0CAF" w:rsidRPr="00701852" w:rsidRDefault="001F0CAF" w:rsidP="003C4AC6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代碼數值</w:t>
            </w:r>
          </w:p>
        </w:tc>
        <w:tc>
          <w:tcPr>
            <w:tcW w:w="2505" w:type="dxa"/>
          </w:tcPr>
          <w:p w:rsidR="001F0CAF" w:rsidRDefault="001F0CAF" w:rsidP="003C4AC6">
            <w:pPr>
              <w:pStyle w:val="af"/>
              <w:ind w:leftChars="-6" w:left="-14"/>
              <w:jc w:val="left"/>
              <w:rPr>
                <w:rFonts w:hint="eastAsia"/>
                <w:szCs w:val="24"/>
              </w:rPr>
            </w:pPr>
            <w:r w:rsidRPr="009A679D">
              <w:rPr>
                <w:rFonts w:hint="eastAsia"/>
                <w:b/>
                <w:szCs w:val="24"/>
              </w:rPr>
              <w:t>合計</w:t>
            </w:r>
            <w:r w:rsidRPr="008F708B">
              <w:rPr>
                <w:rFonts w:hint="eastAsia"/>
                <w:b/>
                <w:szCs w:val="24"/>
              </w:rPr>
              <w:t>LIST</w:t>
            </w:r>
            <w:r w:rsidRPr="003A00E2">
              <w:rPr>
                <w:rFonts w:hint="eastAsia"/>
                <w:b/>
                <w:szCs w:val="24"/>
              </w:rPr>
              <w:t>_AFT</w:t>
            </w:r>
            <w:r>
              <w:rPr>
                <w:rFonts w:hint="eastAsia"/>
                <w:szCs w:val="24"/>
              </w:rPr>
              <w:t>.</w:t>
            </w:r>
          </w:p>
          <w:p w:rsidR="001F0CAF" w:rsidRPr="000E650C" w:rsidRDefault="001F0CAF" w:rsidP="003C4AC6">
            <w:pPr>
              <w:pStyle w:val="af"/>
              <w:ind w:leftChars="-6" w:left="-14"/>
              <w:jc w:val="left"/>
              <w:rPr>
                <w:szCs w:val="24"/>
              </w:rPr>
            </w:pPr>
            <w:r w:rsidRPr="003B7F99">
              <w:rPr>
                <w:rFonts w:hint="eastAsia"/>
                <w:szCs w:val="24"/>
              </w:rPr>
              <w:t>MAX</w:t>
            </w:r>
            <w:r>
              <w:rPr>
                <w:rFonts w:hint="eastAsia"/>
                <w:b/>
                <w:szCs w:val="24"/>
              </w:rPr>
              <w:t>(</w:t>
            </w:r>
            <w:r>
              <w:rPr>
                <w:rFonts w:hint="eastAsia"/>
                <w:szCs w:val="24"/>
              </w:rPr>
              <w:t>F</w:t>
            </w:r>
            <w:r>
              <w:t>門診次</w:t>
            </w:r>
            <w:r>
              <w:rPr>
                <w:rFonts w:hint="eastAsia"/>
                <w:szCs w:val="24"/>
              </w:rPr>
              <w:t>數</w:t>
            </w:r>
            <w:r>
              <w:rPr>
                <w:rFonts w:hint="eastAsia"/>
                <w:szCs w:val="24"/>
              </w:rPr>
              <w:t>1-3</w:t>
            </w:r>
            <w:r>
              <w:rPr>
                <w:rFonts w:hint="eastAsia"/>
                <w:szCs w:val="24"/>
              </w:rPr>
              <w:t>年</w:t>
            </w:r>
            <w:r>
              <w:rPr>
                <w:rFonts w:hint="eastAsia"/>
                <w:b/>
                <w:szCs w:val="24"/>
              </w:rPr>
              <w:t>)</w:t>
            </w:r>
          </w:p>
        </w:tc>
        <w:tc>
          <w:tcPr>
            <w:tcW w:w="1414" w:type="dxa"/>
          </w:tcPr>
          <w:p w:rsidR="001F0CAF" w:rsidRPr="00701852" w:rsidRDefault="001F0CAF" w:rsidP="003C4AC6">
            <w:pPr>
              <w:rPr>
                <w:rFonts w:eastAsia="標楷體"/>
                <w:sz w:val="20"/>
                <w:szCs w:val="20"/>
              </w:rPr>
            </w:pPr>
            <w:r w:rsidRPr="00701852">
              <w:rPr>
                <w:rFonts w:eastAsia="標楷體"/>
                <w:sz w:val="20"/>
                <w:szCs w:val="20"/>
              </w:rPr>
              <w:t>DEFAULT ‘0’</w:t>
            </w:r>
          </w:p>
        </w:tc>
      </w:tr>
      <w:tr w:rsidR="001F0CAF" w:rsidRPr="00701852" w:rsidTr="003C4AC6">
        <w:tc>
          <w:tcPr>
            <w:tcW w:w="1478" w:type="dxa"/>
            <w:shd w:val="clear" w:color="auto" w:fill="FFFF99"/>
            <w:vAlign w:val="center"/>
          </w:tcPr>
          <w:p w:rsidR="001F0CAF" w:rsidRPr="00701852" w:rsidRDefault="001F0CAF" w:rsidP="003C4AC6">
            <w:pPr>
              <w:rPr>
                <w:rFonts w:eastAsia="細明體"/>
                <w:caps/>
                <w:sz w:val="20"/>
              </w:rPr>
            </w:pPr>
            <w:r w:rsidRPr="00701852">
              <w:rPr>
                <w:rFonts w:eastAsia="細明體"/>
                <w:caps/>
                <w:sz w:val="20"/>
              </w:rPr>
              <w:t>資料更新時間</w:t>
            </w:r>
          </w:p>
        </w:tc>
        <w:tc>
          <w:tcPr>
            <w:tcW w:w="2505" w:type="dxa"/>
            <w:vAlign w:val="bottom"/>
          </w:tcPr>
          <w:p w:rsidR="001F0CAF" w:rsidRPr="000E650C" w:rsidRDefault="001F0CAF" w:rsidP="003C4AC6">
            <w:pPr>
              <w:pStyle w:val="af"/>
              <w:ind w:leftChars="-6" w:left="-14"/>
              <w:rPr>
                <w:szCs w:val="24"/>
              </w:rPr>
            </w:pPr>
            <w:r w:rsidRPr="000E650C">
              <w:rPr>
                <w:szCs w:val="24"/>
              </w:rPr>
              <w:t>今天日期時間</w:t>
            </w:r>
          </w:p>
        </w:tc>
        <w:tc>
          <w:tcPr>
            <w:tcW w:w="1414" w:type="dxa"/>
          </w:tcPr>
          <w:p w:rsidR="001F0CAF" w:rsidRPr="00701852" w:rsidRDefault="001F0CAF" w:rsidP="003C4AC6">
            <w:pPr>
              <w:rPr>
                <w:rFonts w:eastAsia="標楷體"/>
                <w:sz w:val="20"/>
                <w:szCs w:val="20"/>
              </w:rPr>
            </w:pPr>
          </w:p>
        </w:tc>
      </w:tr>
    </w:tbl>
    <w:p w:rsidR="001F0CAF" w:rsidRDefault="001F0CAF" w:rsidP="003230D6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lang w:eastAsia="zh-TW"/>
        </w:rPr>
        <w:t>三至五年門診次數</w:t>
      </w:r>
      <w:r w:rsidRPr="00FC19DB">
        <w:rPr>
          <w:rFonts w:hint="eastAsia"/>
          <w:kern w:val="2"/>
          <w:szCs w:val="24"/>
          <w:lang w:eastAsia="zh-TW"/>
        </w:rPr>
        <w:t>(D0</w:t>
      </w:r>
      <w:r>
        <w:rPr>
          <w:rFonts w:hint="eastAsia"/>
          <w:kern w:val="2"/>
          <w:szCs w:val="24"/>
          <w:lang w:eastAsia="zh-TW"/>
        </w:rPr>
        <w:t>8</w:t>
      </w:r>
      <w:r w:rsidRPr="00FC19DB">
        <w:rPr>
          <w:rFonts w:hint="eastAsia"/>
          <w:kern w:val="2"/>
          <w:szCs w:val="24"/>
          <w:lang w:eastAsia="zh-TW"/>
        </w:rPr>
        <w:t>)</w:t>
      </w:r>
      <w:r w:rsidRPr="00FC19DB">
        <w:rPr>
          <w:rFonts w:hint="eastAsia"/>
          <w:kern w:val="2"/>
          <w:szCs w:val="24"/>
          <w:lang w:eastAsia="zh-TW"/>
        </w:rPr>
        <w:t>，</w:t>
      </w:r>
      <w:r w:rsidRPr="00FC19DB">
        <w:rPr>
          <w:kern w:val="2"/>
          <w:szCs w:val="24"/>
          <w:lang w:eastAsia="zh-TW"/>
        </w:rPr>
        <w:t>格式如下：</w:t>
      </w:r>
    </w:p>
    <w:p w:rsidR="0003727E" w:rsidRDefault="0003727E" w:rsidP="003230D6">
      <w:pPr>
        <w:pStyle w:val="Tabletext"/>
        <w:keepLines w:val="0"/>
        <w:numPr>
          <w:ilvl w:val="8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2235B0">
        <w:rPr>
          <w:rFonts w:hint="eastAsia"/>
          <w:kern w:val="2"/>
          <w:szCs w:val="24"/>
          <w:lang w:eastAsia="zh-TW"/>
        </w:rPr>
        <w:t>取出合計</w:t>
      </w:r>
      <w:r w:rsidRPr="002235B0">
        <w:rPr>
          <w:rFonts w:hint="eastAsia"/>
          <w:kern w:val="2"/>
          <w:szCs w:val="24"/>
          <w:lang w:eastAsia="zh-TW"/>
        </w:rPr>
        <w:t>LIST_AFT</w:t>
      </w:r>
      <w:r w:rsidRPr="002235B0">
        <w:rPr>
          <w:rFonts w:hint="eastAsia"/>
          <w:kern w:val="2"/>
          <w:szCs w:val="24"/>
          <w:lang w:eastAsia="zh-TW"/>
        </w:rPr>
        <w:t>中</w:t>
      </w:r>
      <w:r w:rsidRPr="002235B0">
        <w:rPr>
          <w:rFonts w:hint="eastAsia"/>
          <w:kern w:val="2"/>
          <w:szCs w:val="24"/>
          <w:lang w:eastAsia="zh-TW"/>
        </w:rPr>
        <w:t>MAX(F</w:t>
      </w:r>
      <w:r>
        <w:rPr>
          <w:rFonts w:hint="eastAsia"/>
          <w:kern w:val="2"/>
          <w:szCs w:val="24"/>
          <w:lang w:eastAsia="zh-TW"/>
        </w:rPr>
        <w:t>門診</w:t>
      </w:r>
      <w:r>
        <w:t>次</w:t>
      </w:r>
      <w:r w:rsidRPr="002235B0">
        <w:rPr>
          <w:rFonts w:hint="eastAsia"/>
          <w:kern w:val="2"/>
          <w:szCs w:val="24"/>
          <w:lang w:eastAsia="zh-TW"/>
        </w:rPr>
        <w:t>數</w:t>
      </w:r>
      <w:r w:rsidRPr="002235B0">
        <w:rPr>
          <w:rFonts w:hint="eastAsia"/>
          <w:kern w:val="2"/>
          <w:szCs w:val="24"/>
          <w:lang w:eastAsia="zh-TW"/>
        </w:rPr>
        <w:t>_</w:t>
      </w:r>
      <w:r>
        <w:rPr>
          <w:rFonts w:hint="eastAsia"/>
          <w:kern w:val="2"/>
          <w:szCs w:val="24"/>
          <w:lang w:eastAsia="zh-TW"/>
        </w:rPr>
        <w:t>3-5</w:t>
      </w:r>
      <w:r w:rsidRPr="002235B0">
        <w:rPr>
          <w:rFonts w:hint="eastAsia"/>
          <w:kern w:val="2"/>
          <w:szCs w:val="24"/>
          <w:lang w:eastAsia="zh-TW"/>
        </w:rPr>
        <w:t>年</w:t>
      </w:r>
      <w:r w:rsidRPr="002235B0">
        <w:rPr>
          <w:rFonts w:hint="eastAsia"/>
          <w:kern w:val="2"/>
          <w:szCs w:val="24"/>
          <w:lang w:eastAsia="zh-TW"/>
        </w:rPr>
        <w:t>)</w:t>
      </w:r>
      <w:r w:rsidRPr="002235B0">
        <w:rPr>
          <w:rFonts w:hint="eastAsia"/>
          <w:kern w:val="2"/>
          <w:szCs w:val="24"/>
          <w:lang w:eastAsia="zh-TW"/>
        </w:rPr>
        <w:t>那筆</w:t>
      </w:r>
    </w:p>
    <w:tbl>
      <w:tblPr>
        <w:tblW w:w="0" w:type="auto"/>
        <w:tblInd w:w="28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78"/>
        <w:gridCol w:w="2505"/>
        <w:gridCol w:w="1414"/>
      </w:tblGrid>
      <w:tr w:rsidR="001F0CAF" w:rsidRPr="00701852" w:rsidTr="003C4AC6">
        <w:tc>
          <w:tcPr>
            <w:tcW w:w="1478" w:type="dxa"/>
            <w:shd w:val="clear" w:color="auto" w:fill="C0C0C0"/>
          </w:tcPr>
          <w:p w:rsidR="001F0CAF" w:rsidRPr="00701852" w:rsidRDefault="001F0CAF" w:rsidP="003C4AC6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2505" w:type="dxa"/>
            <w:shd w:val="clear" w:color="auto" w:fill="C0C0C0"/>
          </w:tcPr>
          <w:p w:rsidR="001F0CAF" w:rsidRPr="00701852" w:rsidRDefault="001F0CAF" w:rsidP="003C4AC6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1414" w:type="dxa"/>
            <w:shd w:val="clear" w:color="auto" w:fill="C0C0C0"/>
          </w:tcPr>
          <w:p w:rsidR="001F0CAF" w:rsidRPr="00701852" w:rsidRDefault="001F0CAF" w:rsidP="003C4AC6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其他說明</w:t>
            </w:r>
          </w:p>
        </w:tc>
      </w:tr>
      <w:tr w:rsidR="0003727E" w:rsidRPr="00701852" w:rsidTr="003C4AC6">
        <w:tc>
          <w:tcPr>
            <w:tcW w:w="1478" w:type="dxa"/>
            <w:shd w:val="clear" w:color="auto" w:fill="FFFF99"/>
            <w:vAlign w:val="center"/>
          </w:tcPr>
          <w:p w:rsidR="0003727E" w:rsidRPr="00701852" w:rsidRDefault="0003727E" w:rsidP="003C4AC6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受理編號</w:t>
            </w:r>
          </w:p>
        </w:tc>
        <w:tc>
          <w:tcPr>
            <w:tcW w:w="2505" w:type="dxa"/>
          </w:tcPr>
          <w:p w:rsidR="0003727E" w:rsidRPr="003A64E0" w:rsidRDefault="0003727E" w:rsidP="00EF54E5">
            <w:pPr>
              <w:rPr>
                <w:rFonts w:eastAsia="細明體"/>
                <w:sz w:val="20"/>
              </w:rPr>
            </w:pPr>
            <w:r w:rsidRPr="003A64E0">
              <w:rPr>
                <w:rFonts w:eastAsia="細明體" w:hint="eastAsia"/>
                <w:sz w:val="20"/>
              </w:rPr>
              <w:t>合計</w:t>
            </w:r>
            <w:r w:rsidRPr="003A64E0">
              <w:rPr>
                <w:rFonts w:eastAsia="細明體" w:hint="eastAsia"/>
                <w:sz w:val="20"/>
              </w:rPr>
              <w:t>LIST_AFT</w:t>
            </w:r>
            <w:r w:rsidRPr="003A64E0">
              <w:rPr>
                <w:rFonts w:eastAsia="細明體"/>
                <w:sz w:val="20"/>
              </w:rPr>
              <w:t>.</w:t>
            </w:r>
            <w:r w:rsidRPr="003A64E0">
              <w:rPr>
                <w:rFonts w:eastAsia="細明體"/>
                <w:sz w:val="20"/>
              </w:rPr>
              <w:t>受理編號</w:t>
            </w:r>
          </w:p>
        </w:tc>
        <w:tc>
          <w:tcPr>
            <w:tcW w:w="1414" w:type="dxa"/>
          </w:tcPr>
          <w:p w:rsidR="0003727E" w:rsidRPr="00824F77" w:rsidRDefault="0003727E" w:rsidP="003C4AC6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03727E" w:rsidRPr="00701852" w:rsidTr="003C4AC6">
        <w:tc>
          <w:tcPr>
            <w:tcW w:w="1478" w:type="dxa"/>
            <w:shd w:val="clear" w:color="auto" w:fill="FFFF99"/>
            <w:vAlign w:val="center"/>
          </w:tcPr>
          <w:p w:rsidR="0003727E" w:rsidRPr="00701852" w:rsidRDefault="0003727E" w:rsidP="003C4AC6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事故者</w:t>
            </w:r>
            <w:r w:rsidRPr="00701852">
              <w:rPr>
                <w:rFonts w:eastAsia="細明體"/>
                <w:sz w:val="20"/>
              </w:rPr>
              <w:t>ID</w:t>
            </w:r>
          </w:p>
        </w:tc>
        <w:tc>
          <w:tcPr>
            <w:tcW w:w="2505" w:type="dxa"/>
          </w:tcPr>
          <w:p w:rsidR="0003727E" w:rsidRPr="003A64E0" w:rsidRDefault="0003727E" w:rsidP="00EF54E5">
            <w:pPr>
              <w:rPr>
                <w:rFonts w:eastAsia="細明體"/>
                <w:sz w:val="20"/>
              </w:rPr>
            </w:pPr>
            <w:r w:rsidRPr="003A64E0">
              <w:rPr>
                <w:rFonts w:eastAsia="細明體" w:hint="eastAsia"/>
                <w:sz w:val="20"/>
              </w:rPr>
              <w:t>合計</w:t>
            </w:r>
            <w:r w:rsidRPr="003A64E0">
              <w:rPr>
                <w:rFonts w:eastAsia="細明體" w:hint="eastAsia"/>
                <w:sz w:val="20"/>
              </w:rPr>
              <w:t>LIST_AFT.</w:t>
            </w:r>
            <w:r w:rsidRPr="003A64E0">
              <w:rPr>
                <w:rFonts w:eastAsia="細明體" w:hint="eastAsia"/>
                <w:sz w:val="20"/>
              </w:rPr>
              <w:t>事故人</w:t>
            </w:r>
            <w:r w:rsidRPr="003A64E0">
              <w:rPr>
                <w:rFonts w:eastAsia="細明體" w:hint="eastAsia"/>
                <w:sz w:val="20"/>
              </w:rPr>
              <w:t>ID</w:t>
            </w:r>
          </w:p>
        </w:tc>
        <w:tc>
          <w:tcPr>
            <w:tcW w:w="1414" w:type="dxa"/>
          </w:tcPr>
          <w:p w:rsidR="0003727E" w:rsidRPr="00824F77" w:rsidRDefault="0003727E" w:rsidP="003C4AC6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1F0CAF" w:rsidRPr="00701852" w:rsidTr="003C4AC6">
        <w:tc>
          <w:tcPr>
            <w:tcW w:w="1478" w:type="dxa"/>
            <w:shd w:val="clear" w:color="auto" w:fill="FFFF99"/>
            <w:vAlign w:val="center"/>
          </w:tcPr>
          <w:p w:rsidR="001F0CAF" w:rsidRPr="00701852" w:rsidRDefault="001F0CAF" w:rsidP="003C4AC6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模型分類</w:t>
            </w:r>
          </w:p>
        </w:tc>
        <w:tc>
          <w:tcPr>
            <w:tcW w:w="2505" w:type="dxa"/>
          </w:tcPr>
          <w:p w:rsidR="001F0CAF" w:rsidRPr="00701852" w:rsidRDefault="001F0CAF" w:rsidP="003C4AC6">
            <w:pPr>
              <w:pStyle w:val="af"/>
              <w:ind w:leftChars="-6" w:left="-14"/>
              <w:rPr>
                <w:szCs w:val="24"/>
              </w:rPr>
            </w:pPr>
            <w:r>
              <w:rPr>
                <w:szCs w:val="24"/>
              </w:rPr>
              <w:t>‘</w:t>
            </w: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’</w:t>
            </w:r>
          </w:p>
        </w:tc>
        <w:tc>
          <w:tcPr>
            <w:tcW w:w="1414" w:type="dxa"/>
          </w:tcPr>
          <w:p w:rsidR="001F0CAF" w:rsidRPr="00701852" w:rsidRDefault="001F0CAF" w:rsidP="003C4AC6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1F0CAF" w:rsidRPr="00701852" w:rsidTr="003C4AC6">
        <w:tc>
          <w:tcPr>
            <w:tcW w:w="1478" w:type="dxa"/>
            <w:shd w:val="clear" w:color="auto" w:fill="FFFF99"/>
            <w:vAlign w:val="center"/>
          </w:tcPr>
          <w:p w:rsidR="001F0CAF" w:rsidRPr="00701852" w:rsidRDefault="001F0CAF" w:rsidP="003C4AC6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因子代碼</w:t>
            </w:r>
          </w:p>
        </w:tc>
        <w:tc>
          <w:tcPr>
            <w:tcW w:w="2505" w:type="dxa"/>
          </w:tcPr>
          <w:p w:rsidR="001F0CAF" w:rsidRPr="00701852" w:rsidRDefault="001F0CAF" w:rsidP="003C4AC6">
            <w:pPr>
              <w:pStyle w:val="af"/>
              <w:ind w:leftChars="-6" w:left="-14"/>
              <w:rPr>
                <w:szCs w:val="24"/>
              </w:rPr>
            </w:pPr>
            <w:r w:rsidRPr="00701852">
              <w:rPr>
                <w:szCs w:val="24"/>
              </w:rPr>
              <w:t>‘</w:t>
            </w:r>
            <w:r>
              <w:rPr>
                <w:rFonts w:hint="eastAsia"/>
                <w:szCs w:val="24"/>
              </w:rPr>
              <w:t>D08</w:t>
            </w:r>
            <w:r w:rsidRPr="00701852">
              <w:rPr>
                <w:szCs w:val="24"/>
              </w:rPr>
              <w:t>’</w:t>
            </w:r>
          </w:p>
        </w:tc>
        <w:tc>
          <w:tcPr>
            <w:tcW w:w="1414" w:type="dxa"/>
          </w:tcPr>
          <w:p w:rsidR="001F0CAF" w:rsidRPr="00701852" w:rsidRDefault="001F0CAF" w:rsidP="003C4AC6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1F0CAF" w:rsidRPr="00701852" w:rsidTr="003C4AC6">
        <w:tc>
          <w:tcPr>
            <w:tcW w:w="1478" w:type="dxa"/>
            <w:shd w:val="clear" w:color="auto" w:fill="FFFF99"/>
            <w:vAlign w:val="center"/>
          </w:tcPr>
          <w:p w:rsidR="001F0CAF" w:rsidRPr="00701852" w:rsidRDefault="001F0CAF" w:rsidP="003C4AC6">
            <w:pPr>
              <w:rPr>
                <w:rFonts w:eastAsia="細明體"/>
                <w:sz w:val="20"/>
              </w:rPr>
            </w:pPr>
            <w:r>
              <w:rPr>
                <w:rFonts w:ascii="細明體" w:eastAsia="細明體" w:hAnsi="細明體" w:hint="eastAsia"/>
                <w:caps/>
                <w:sz w:val="20"/>
              </w:rPr>
              <w:t>事故日期</w:t>
            </w:r>
          </w:p>
        </w:tc>
        <w:tc>
          <w:tcPr>
            <w:tcW w:w="2505" w:type="dxa"/>
          </w:tcPr>
          <w:p w:rsidR="001F0CAF" w:rsidRPr="00701852" w:rsidRDefault="0003727E" w:rsidP="003C4AC6">
            <w:pPr>
              <w:pStyle w:val="af"/>
              <w:ind w:leftChars="-6" w:left="-14"/>
              <w:rPr>
                <w:szCs w:val="24"/>
              </w:rPr>
            </w:pPr>
            <w:r w:rsidRPr="003A64E0">
              <w:rPr>
                <w:rFonts w:eastAsia="細明體" w:hint="eastAsia"/>
                <w:sz w:val="20"/>
                <w:szCs w:val="24"/>
              </w:rPr>
              <w:t>合計</w:t>
            </w:r>
            <w:r w:rsidRPr="003A64E0">
              <w:rPr>
                <w:rFonts w:eastAsia="細明體" w:hint="eastAsia"/>
                <w:sz w:val="20"/>
                <w:szCs w:val="24"/>
              </w:rPr>
              <w:t>LIST_AFT</w:t>
            </w:r>
            <w:r w:rsidRPr="003A64E0">
              <w:rPr>
                <w:rFonts w:eastAsia="細明體"/>
                <w:sz w:val="20"/>
                <w:szCs w:val="24"/>
              </w:rPr>
              <w:t>.</w:t>
            </w:r>
            <w:r w:rsidRPr="003A64E0">
              <w:rPr>
                <w:rFonts w:eastAsia="細明體" w:hint="eastAsia"/>
                <w:sz w:val="20"/>
                <w:szCs w:val="24"/>
              </w:rPr>
              <w:t>事故日期</w:t>
            </w:r>
          </w:p>
        </w:tc>
        <w:tc>
          <w:tcPr>
            <w:tcW w:w="1414" w:type="dxa"/>
          </w:tcPr>
          <w:p w:rsidR="001F0CAF" w:rsidRPr="00701852" w:rsidRDefault="001F0CAF" w:rsidP="003C4AC6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1F0CAF" w:rsidRPr="00701852" w:rsidTr="003C4AC6">
        <w:tc>
          <w:tcPr>
            <w:tcW w:w="1478" w:type="dxa"/>
            <w:shd w:val="clear" w:color="auto" w:fill="FFFF99"/>
            <w:vAlign w:val="center"/>
          </w:tcPr>
          <w:p w:rsidR="001F0CAF" w:rsidRPr="00701852" w:rsidRDefault="001F0CAF" w:rsidP="003C4AC6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代碼數值</w:t>
            </w:r>
          </w:p>
        </w:tc>
        <w:tc>
          <w:tcPr>
            <w:tcW w:w="2505" w:type="dxa"/>
          </w:tcPr>
          <w:p w:rsidR="001F0CAF" w:rsidRDefault="001F0CAF" w:rsidP="003C4AC6">
            <w:pPr>
              <w:pStyle w:val="af"/>
              <w:ind w:leftChars="-6" w:left="-14"/>
              <w:jc w:val="left"/>
              <w:rPr>
                <w:rFonts w:hint="eastAsia"/>
                <w:szCs w:val="24"/>
              </w:rPr>
            </w:pPr>
            <w:r w:rsidRPr="009A679D">
              <w:rPr>
                <w:rFonts w:hint="eastAsia"/>
                <w:b/>
                <w:szCs w:val="24"/>
              </w:rPr>
              <w:t>合計</w:t>
            </w:r>
            <w:r w:rsidRPr="008F708B">
              <w:rPr>
                <w:rFonts w:hint="eastAsia"/>
                <w:b/>
                <w:szCs w:val="24"/>
              </w:rPr>
              <w:t>LIST</w:t>
            </w:r>
            <w:r w:rsidRPr="003A00E2">
              <w:rPr>
                <w:rFonts w:hint="eastAsia"/>
                <w:b/>
                <w:szCs w:val="24"/>
              </w:rPr>
              <w:t>_AFT</w:t>
            </w:r>
            <w:r>
              <w:rPr>
                <w:rFonts w:hint="eastAsia"/>
                <w:szCs w:val="24"/>
              </w:rPr>
              <w:t>.</w:t>
            </w:r>
          </w:p>
          <w:p w:rsidR="001F0CAF" w:rsidRPr="000E650C" w:rsidRDefault="001F0CAF" w:rsidP="003C4AC6">
            <w:pPr>
              <w:pStyle w:val="af"/>
              <w:ind w:leftChars="-6" w:left="-14"/>
              <w:jc w:val="left"/>
              <w:rPr>
                <w:szCs w:val="24"/>
              </w:rPr>
            </w:pPr>
            <w:r w:rsidRPr="003B7F99">
              <w:rPr>
                <w:rFonts w:hint="eastAsia"/>
                <w:szCs w:val="24"/>
              </w:rPr>
              <w:t>MAX</w:t>
            </w:r>
            <w:r>
              <w:rPr>
                <w:rFonts w:hint="eastAsia"/>
                <w:b/>
                <w:szCs w:val="24"/>
              </w:rPr>
              <w:t>(</w:t>
            </w:r>
            <w:r>
              <w:rPr>
                <w:rFonts w:hint="eastAsia"/>
                <w:szCs w:val="24"/>
              </w:rPr>
              <w:t>F</w:t>
            </w:r>
            <w:r>
              <w:t>門診次</w:t>
            </w:r>
            <w:r>
              <w:rPr>
                <w:rFonts w:hint="eastAsia"/>
                <w:szCs w:val="24"/>
              </w:rPr>
              <w:t>數</w:t>
            </w:r>
            <w:r>
              <w:rPr>
                <w:rFonts w:hint="eastAsia"/>
                <w:szCs w:val="24"/>
              </w:rPr>
              <w:t>3-5</w:t>
            </w:r>
            <w:r>
              <w:rPr>
                <w:rFonts w:hint="eastAsia"/>
                <w:szCs w:val="24"/>
              </w:rPr>
              <w:t>年</w:t>
            </w:r>
            <w:r>
              <w:rPr>
                <w:rFonts w:hint="eastAsia"/>
                <w:b/>
                <w:szCs w:val="24"/>
              </w:rPr>
              <w:t>)</w:t>
            </w:r>
          </w:p>
        </w:tc>
        <w:tc>
          <w:tcPr>
            <w:tcW w:w="1414" w:type="dxa"/>
          </w:tcPr>
          <w:p w:rsidR="001F0CAF" w:rsidRPr="00701852" w:rsidRDefault="001F0CAF" w:rsidP="003C4AC6">
            <w:pPr>
              <w:rPr>
                <w:rFonts w:eastAsia="標楷體"/>
                <w:sz w:val="20"/>
                <w:szCs w:val="20"/>
              </w:rPr>
            </w:pPr>
            <w:r w:rsidRPr="00701852">
              <w:rPr>
                <w:rFonts w:eastAsia="標楷體"/>
                <w:sz w:val="20"/>
                <w:szCs w:val="20"/>
              </w:rPr>
              <w:t>DEFAULT ‘0’</w:t>
            </w:r>
          </w:p>
        </w:tc>
      </w:tr>
      <w:tr w:rsidR="001F0CAF" w:rsidRPr="00701852" w:rsidTr="003C4AC6">
        <w:tc>
          <w:tcPr>
            <w:tcW w:w="1478" w:type="dxa"/>
            <w:shd w:val="clear" w:color="auto" w:fill="FFFF99"/>
            <w:vAlign w:val="center"/>
          </w:tcPr>
          <w:p w:rsidR="001F0CAF" w:rsidRPr="00701852" w:rsidRDefault="001F0CAF" w:rsidP="003C4AC6">
            <w:pPr>
              <w:rPr>
                <w:rFonts w:eastAsia="細明體"/>
                <w:caps/>
                <w:sz w:val="20"/>
              </w:rPr>
            </w:pPr>
            <w:r w:rsidRPr="00701852">
              <w:rPr>
                <w:rFonts w:eastAsia="細明體"/>
                <w:caps/>
                <w:sz w:val="20"/>
              </w:rPr>
              <w:t>資料更新時間</w:t>
            </w:r>
          </w:p>
        </w:tc>
        <w:tc>
          <w:tcPr>
            <w:tcW w:w="2505" w:type="dxa"/>
            <w:vAlign w:val="bottom"/>
          </w:tcPr>
          <w:p w:rsidR="001F0CAF" w:rsidRPr="000E650C" w:rsidRDefault="001F0CAF" w:rsidP="003C4AC6">
            <w:pPr>
              <w:pStyle w:val="af"/>
              <w:ind w:leftChars="-6" w:left="-14"/>
              <w:rPr>
                <w:szCs w:val="24"/>
              </w:rPr>
            </w:pPr>
            <w:r w:rsidRPr="000E650C">
              <w:rPr>
                <w:szCs w:val="24"/>
              </w:rPr>
              <w:t>今天日期時間</w:t>
            </w:r>
          </w:p>
        </w:tc>
        <w:tc>
          <w:tcPr>
            <w:tcW w:w="1414" w:type="dxa"/>
          </w:tcPr>
          <w:p w:rsidR="001F0CAF" w:rsidRPr="00701852" w:rsidRDefault="001F0CAF" w:rsidP="003C4AC6">
            <w:pPr>
              <w:rPr>
                <w:rFonts w:eastAsia="標楷體"/>
                <w:sz w:val="20"/>
                <w:szCs w:val="20"/>
              </w:rPr>
            </w:pPr>
          </w:p>
        </w:tc>
      </w:tr>
    </w:tbl>
    <w:p w:rsidR="001F0CAF" w:rsidRDefault="001F0CAF" w:rsidP="003230D6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lang w:eastAsia="zh-TW"/>
        </w:rPr>
        <w:t>超過五年門診次數</w:t>
      </w:r>
      <w:r w:rsidRPr="00FC19DB">
        <w:rPr>
          <w:rFonts w:hint="eastAsia"/>
          <w:kern w:val="2"/>
          <w:szCs w:val="24"/>
          <w:lang w:eastAsia="zh-TW"/>
        </w:rPr>
        <w:t>(D0</w:t>
      </w:r>
      <w:r>
        <w:rPr>
          <w:rFonts w:hint="eastAsia"/>
          <w:kern w:val="2"/>
          <w:szCs w:val="24"/>
          <w:lang w:eastAsia="zh-TW"/>
        </w:rPr>
        <w:t>9</w:t>
      </w:r>
      <w:r w:rsidRPr="00FC19DB">
        <w:rPr>
          <w:rFonts w:hint="eastAsia"/>
          <w:kern w:val="2"/>
          <w:szCs w:val="24"/>
          <w:lang w:eastAsia="zh-TW"/>
        </w:rPr>
        <w:t>)</w:t>
      </w:r>
      <w:r w:rsidRPr="00FC19DB">
        <w:rPr>
          <w:rFonts w:hint="eastAsia"/>
          <w:kern w:val="2"/>
          <w:szCs w:val="24"/>
          <w:lang w:eastAsia="zh-TW"/>
        </w:rPr>
        <w:t>，</w:t>
      </w:r>
      <w:r w:rsidRPr="00FC19DB">
        <w:rPr>
          <w:kern w:val="2"/>
          <w:szCs w:val="24"/>
          <w:lang w:eastAsia="zh-TW"/>
        </w:rPr>
        <w:t>格式如下：</w:t>
      </w:r>
    </w:p>
    <w:p w:rsidR="00F57586" w:rsidRDefault="00F57586" w:rsidP="003230D6">
      <w:pPr>
        <w:pStyle w:val="Tabletext"/>
        <w:keepLines w:val="0"/>
        <w:numPr>
          <w:ilvl w:val="8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2235B0">
        <w:rPr>
          <w:rFonts w:hint="eastAsia"/>
          <w:kern w:val="2"/>
          <w:szCs w:val="24"/>
          <w:lang w:eastAsia="zh-TW"/>
        </w:rPr>
        <w:t>取出合計</w:t>
      </w:r>
      <w:r w:rsidRPr="002235B0">
        <w:rPr>
          <w:rFonts w:hint="eastAsia"/>
          <w:kern w:val="2"/>
          <w:szCs w:val="24"/>
          <w:lang w:eastAsia="zh-TW"/>
        </w:rPr>
        <w:t>LIST_AFT</w:t>
      </w:r>
      <w:r w:rsidRPr="002235B0">
        <w:rPr>
          <w:rFonts w:hint="eastAsia"/>
          <w:kern w:val="2"/>
          <w:szCs w:val="24"/>
          <w:lang w:eastAsia="zh-TW"/>
        </w:rPr>
        <w:t>中</w:t>
      </w:r>
      <w:r w:rsidRPr="002235B0">
        <w:rPr>
          <w:rFonts w:hint="eastAsia"/>
          <w:kern w:val="2"/>
          <w:szCs w:val="24"/>
          <w:lang w:eastAsia="zh-TW"/>
        </w:rPr>
        <w:t>MAX(F</w:t>
      </w:r>
      <w:r>
        <w:rPr>
          <w:rFonts w:hint="eastAsia"/>
          <w:kern w:val="2"/>
          <w:szCs w:val="24"/>
          <w:lang w:eastAsia="zh-TW"/>
        </w:rPr>
        <w:t>門診</w:t>
      </w:r>
      <w:r>
        <w:t>次</w:t>
      </w:r>
      <w:r w:rsidRPr="002235B0">
        <w:rPr>
          <w:rFonts w:hint="eastAsia"/>
          <w:kern w:val="2"/>
          <w:szCs w:val="24"/>
          <w:lang w:eastAsia="zh-TW"/>
        </w:rPr>
        <w:t>數</w:t>
      </w:r>
      <w:r w:rsidRPr="002235B0">
        <w:rPr>
          <w:rFonts w:hint="eastAsia"/>
          <w:kern w:val="2"/>
          <w:szCs w:val="24"/>
          <w:lang w:eastAsia="zh-TW"/>
        </w:rPr>
        <w:t>_</w:t>
      </w:r>
      <w:r>
        <w:rPr>
          <w:rFonts w:hint="eastAsia"/>
          <w:kern w:val="2"/>
          <w:szCs w:val="24"/>
          <w:lang w:eastAsia="zh-TW"/>
        </w:rPr>
        <w:t>5</w:t>
      </w:r>
      <w:r w:rsidRPr="002235B0">
        <w:rPr>
          <w:rFonts w:hint="eastAsia"/>
          <w:kern w:val="2"/>
          <w:szCs w:val="24"/>
          <w:lang w:eastAsia="zh-TW"/>
        </w:rPr>
        <w:t>年</w:t>
      </w:r>
      <w:r w:rsidRPr="002235B0">
        <w:rPr>
          <w:rFonts w:hint="eastAsia"/>
          <w:kern w:val="2"/>
          <w:szCs w:val="24"/>
          <w:lang w:eastAsia="zh-TW"/>
        </w:rPr>
        <w:t>)</w:t>
      </w:r>
      <w:r w:rsidRPr="002235B0">
        <w:rPr>
          <w:rFonts w:hint="eastAsia"/>
          <w:kern w:val="2"/>
          <w:szCs w:val="24"/>
          <w:lang w:eastAsia="zh-TW"/>
        </w:rPr>
        <w:t>那筆</w:t>
      </w:r>
    </w:p>
    <w:tbl>
      <w:tblPr>
        <w:tblW w:w="0" w:type="auto"/>
        <w:tblInd w:w="28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78"/>
        <w:gridCol w:w="2505"/>
        <w:gridCol w:w="1414"/>
      </w:tblGrid>
      <w:tr w:rsidR="001F0CAF" w:rsidRPr="00701852" w:rsidTr="003C4AC6">
        <w:tc>
          <w:tcPr>
            <w:tcW w:w="1478" w:type="dxa"/>
            <w:shd w:val="clear" w:color="auto" w:fill="C0C0C0"/>
          </w:tcPr>
          <w:p w:rsidR="001F0CAF" w:rsidRPr="00701852" w:rsidRDefault="001F0CAF" w:rsidP="003C4AC6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2505" w:type="dxa"/>
            <w:shd w:val="clear" w:color="auto" w:fill="C0C0C0"/>
          </w:tcPr>
          <w:p w:rsidR="001F0CAF" w:rsidRPr="00701852" w:rsidRDefault="001F0CAF" w:rsidP="003C4AC6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1414" w:type="dxa"/>
            <w:shd w:val="clear" w:color="auto" w:fill="C0C0C0"/>
          </w:tcPr>
          <w:p w:rsidR="001F0CAF" w:rsidRPr="00701852" w:rsidRDefault="001F0CAF" w:rsidP="003C4AC6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其他說明</w:t>
            </w:r>
          </w:p>
        </w:tc>
      </w:tr>
      <w:tr w:rsidR="002074E2" w:rsidRPr="00701852" w:rsidTr="003C4AC6">
        <w:tc>
          <w:tcPr>
            <w:tcW w:w="1478" w:type="dxa"/>
            <w:shd w:val="clear" w:color="auto" w:fill="FFFF99"/>
            <w:vAlign w:val="center"/>
          </w:tcPr>
          <w:p w:rsidR="002074E2" w:rsidRPr="00701852" w:rsidRDefault="002074E2" w:rsidP="003C4AC6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受理編號</w:t>
            </w:r>
          </w:p>
        </w:tc>
        <w:tc>
          <w:tcPr>
            <w:tcW w:w="2505" w:type="dxa"/>
          </w:tcPr>
          <w:p w:rsidR="002074E2" w:rsidRPr="003A64E0" w:rsidRDefault="002074E2" w:rsidP="00EF54E5">
            <w:pPr>
              <w:rPr>
                <w:rFonts w:eastAsia="細明體"/>
                <w:sz w:val="20"/>
              </w:rPr>
            </w:pPr>
            <w:r w:rsidRPr="003A64E0">
              <w:rPr>
                <w:rFonts w:eastAsia="細明體" w:hint="eastAsia"/>
                <w:sz w:val="20"/>
              </w:rPr>
              <w:t>合計</w:t>
            </w:r>
            <w:r w:rsidRPr="003A64E0">
              <w:rPr>
                <w:rFonts w:eastAsia="細明體" w:hint="eastAsia"/>
                <w:sz w:val="20"/>
              </w:rPr>
              <w:t>LIST_AFT</w:t>
            </w:r>
            <w:r w:rsidRPr="003A64E0">
              <w:rPr>
                <w:rFonts w:eastAsia="細明體"/>
                <w:sz w:val="20"/>
              </w:rPr>
              <w:t>.</w:t>
            </w:r>
            <w:r w:rsidRPr="003A64E0">
              <w:rPr>
                <w:rFonts w:eastAsia="細明體"/>
                <w:sz w:val="20"/>
              </w:rPr>
              <w:t>受理編號</w:t>
            </w:r>
          </w:p>
        </w:tc>
        <w:tc>
          <w:tcPr>
            <w:tcW w:w="1414" w:type="dxa"/>
          </w:tcPr>
          <w:p w:rsidR="002074E2" w:rsidRPr="00824F77" w:rsidRDefault="002074E2" w:rsidP="003C4AC6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2074E2" w:rsidRPr="00701852" w:rsidTr="003C4AC6">
        <w:tc>
          <w:tcPr>
            <w:tcW w:w="1478" w:type="dxa"/>
            <w:shd w:val="clear" w:color="auto" w:fill="FFFF99"/>
            <w:vAlign w:val="center"/>
          </w:tcPr>
          <w:p w:rsidR="002074E2" w:rsidRPr="00701852" w:rsidRDefault="002074E2" w:rsidP="003C4AC6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事故者</w:t>
            </w:r>
            <w:r w:rsidRPr="00701852">
              <w:rPr>
                <w:rFonts w:eastAsia="細明體"/>
                <w:sz w:val="20"/>
              </w:rPr>
              <w:t>ID</w:t>
            </w:r>
          </w:p>
        </w:tc>
        <w:tc>
          <w:tcPr>
            <w:tcW w:w="2505" w:type="dxa"/>
          </w:tcPr>
          <w:p w:rsidR="002074E2" w:rsidRPr="003A64E0" w:rsidRDefault="002074E2" w:rsidP="00EF54E5">
            <w:pPr>
              <w:rPr>
                <w:rFonts w:eastAsia="細明體"/>
                <w:sz w:val="20"/>
              </w:rPr>
            </w:pPr>
            <w:r w:rsidRPr="003A64E0">
              <w:rPr>
                <w:rFonts w:eastAsia="細明體" w:hint="eastAsia"/>
                <w:sz w:val="20"/>
              </w:rPr>
              <w:t>合計</w:t>
            </w:r>
            <w:r w:rsidRPr="003A64E0">
              <w:rPr>
                <w:rFonts w:eastAsia="細明體" w:hint="eastAsia"/>
                <w:sz w:val="20"/>
              </w:rPr>
              <w:t>LIST_AFT.</w:t>
            </w:r>
            <w:r w:rsidRPr="003A64E0">
              <w:rPr>
                <w:rFonts w:eastAsia="細明體" w:hint="eastAsia"/>
                <w:sz w:val="20"/>
              </w:rPr>
              <w:t>事故人</w:t>
            </w:r>
            <w:r w:rsidRPr="003A64E0">
              <w:rPr>
                <w:rFonts w:eastAsia="細明體" w:hint="eastAsia"/>
                <w:sz w:val="20"/>
              </w:rPr>
              <w:t>ID</w:t>
            </w:r>
          </w:p>
        </w:tc>
        <w:tc>
          <w:tcPr>
            <w:tcW w:w="1414" w:type="dxa"/>
          </w:tcPr>
          <w:p w:rsidR="002074E2" w:rsidRPr="00824F77" w:rsidRDefault="002074E2" w:rsidP="003C4AC6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1F0CAF" w:rsidRPr="00701852" w:rsidTr="003C4AC6">
        <w:tc>
          <w:tcPr>
            <w:tcW w:w="1478" w:type="dxa"/>
            <w:shd w:val="clear" w:color="auto" w:fill="FFFF99"/>
            <w:vAlign w:val="center"/>
          </w:tcPr>
          <w:p w:rsidR="001F0CAF" w:rsidRPr="00701852" w:rsidRDefault="001F0CAF" w:rsidP="003C4AC6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模型分類</w:t>
            </w:r>
          </w:p>
        </w:tc>
        <w:tc>
          <w:tcPr>
            <w:tcW w:w="2505" w:type="dxa"/>
          </w:tcPr>
          <w:p w:rsidR="001F0CAF" w:rsidRPr="00701852" w:rsidRDefault="001F0CAF" w:rsidP="003C4AC6">
            <w:pPr>
              <w:pStyle w:val="af"/>
              <w:ind w:leftChars="-6" w:left="-14"/>
              <w:rPr>
                <w:szCs w:val="24"/>
              </w:rPr>
            </w:pPr>
            <w:r>
              <w:rPr>
                <w:szCs w:val="24"/>
              </w:rPr>
              <w:t>‘</w:t>
            </w: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’</w:t>
            </w:r>
          </w:p>
        </w:tc>
        <w:tc>
          <w:tcPr>
            <w:tcW w:w="1414" w:type="dxa"/>
          </w:tcPr>
          <w:p w:rsidR="001F0CAF" w:rsidRPr="00701852" w:rsidRDefault="001F0CAF" w:rsidP="003C4AC6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1F0CAF" w:rsidRPr="00701852" w:rsidTr="003C4AC6">
        <w:tc>
          <w:tcPr>
            <w:tcW w:w="1478" w:type="dxa"/>
            <w:shd w:val="clear" w:color="auto" w:fill="FFFF99"/>
            <w:vAlign w:val="center"/>
          </w:tcPr>
          <w:p w:rsidR="001F0CAF" w:rsidRPr="00701852" w:rsidRDefault="001F0CAF" w:rsidP="003C4AC6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因子代碼</w:t>
            </w:r>
          </w:p>
        </w:tc>
        <w:tc>
          <w:tcPr>
            <w:tcW w:w="2505" w:type="dxa"/>
          </w:tcPr>
          <w:p w:rsidR="001F0CAF" w:rsidRPr="00701852" w:rsidRDefault="001F0CAF" w:rsidP="003C4AC6">
            <w:pPr>
              <w:pStyle w:val="af"/>
              <w:ind w:leftChars="-6" w:left="-14"/>
              <w:rPr>
                <w:szCs w:val="24"/>
              </w:rPr>
            </w:pPr>
            <w:r w:rsidRPr="00701852">
              <w:rPr>
                <w:szCs w:val="24"/>
              </w:rPr>
              <w:t>‘</w:t>
            </w:r>
            <w:r>
              <w:rPr>
                <w:rFonts w:hint="eastAsia"/>
                <w:szCs w:val="24"/>
              </w:rPr>
              <w:t>D09</w:t>
            </w:r>
            <w:r w:rsidRPr="00701852">
              <w:rPr>
                <w:szCs w:val="24"/>
              </w:rPr>
              <w:t>’</w:t>
            </w:r>
          </w:p>
        </w:tc>
        <w:tc>
          <w:tcPr>
            <w:tcW w:w="1414" w:type="dxa"/>
          </w:tcPr>
          <w:p w:rsidR="001F0CAF" w:rsidRPr="00701852" w:rsidRDefault="001F0CAF" w:rsidP="003C4AC6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1F0CAF" w:rsidRPr="00701852" w:rsidTr="003C4AC6">
        <w:tc>
          <w:tcPr>
            <w:tcW w:w="1478" w:type="dxa"/>
            <w:shd w:val="clear" w:color="auto" w:fill="FFFF99"/>
            <w:vAlign w:val="center"/>
          </w:tcPr>
          <w:p w:rsidR="001F0CAF" w:rsidRPr="00701852" w:rsidRDefault="001F0CAF" w:rsidP="003C4AC6">
            <w:pPr>
              <w:rPr>
                <w:rFonts w:eastAsia="細明體"/>
                <w:sz w:val="20"/>
              </w:rPr>
            </w:pPr>
            <w:r>
              <w:rPr>
                <w:rFonts w:ascii="細明體" w:eastAsia="細明體" w:hAnsi="細明體" w:hint="eastAsia"/>
                <w:caps/>
                <w:sz w:val="20"/>
              </w:rPr>
              <w:t>事故日期</w:t>
            </w:r>
          </w:p>
        </w:tc>
        <w:tc>
          <w:tcPr>
            <w:tcW w:w="2505" w:type="dxa"/>
          </w:tcPr>
          <w:p w:rsidR="001F0CAF" w:rsidRPr="00701852" w:rsidRDefault="002074E2" w:rsidP="003C4AC6">
            <w:pPr>
              <w:pStyle w:val="af"/>
              <w:ind w:leftChars="-6" w:left="-14"/>
              <w:rPr>
                <w:szCs w:val="24"/>
              </w:rPr>
            </w:pPr>
            <w:r w:rsidRPr="003A64E0">
              <w:rPr>
                <w:rFonts w:eastAsia="細明體" w:hint="eastAsia"/>
                <w:sz w:val="20"/>
                <w:szCs w:val="24"/>
              </w:rPr>
              <w:t>合計</w:t>
            </w:r>
            <w:r w:rsidRPr="003A64E0">
              <w:rPr>
                <w:rFonts w:eastAsia="細明體" w:hint="eastAsia"/>
                <w:sz w:val="20"/>
                <w:szCs w:val="24"/>
              </w:rPr>
              <w:t>LIST_AFT</w:t>
            </w:r>
            <w:r w:rsidRPr="003A64E0">
              <w:rPr>
                <w:rFonts w:eastAsia="細明體"/>
                <w:sz w:val="20"/>
                <w:szCs w:val="24"/>
              </w:rPr>
              <w:t>.</w:t>
            </w:r>
            <w:r w:rsidRPr="003A64E0">
              <w:rPr>
                <w:rFonts w:eastAsia="細明體" w:hint="eastAsia"/>
                <w:sz w:val="20"/>
                <w:szCs w:val="24"/>
              </w:rPr>
              <w:t>事故日期</w:t>
            </w:r>
          </w:p>
        </w:tc>
        <w:tc>
          <w:tcPr>
            <w:tcW w:w="1414" w:type="dxa"/>
          </w:tcPr>
          <w:p w:rsidR="001F0CAF" w:rsidRPr="00701852" w:rsidRDefault="001F0CAF" w:rsidP="003C4AC6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1F0CAF" w:rsidRPr="00701852" w:rsidTr="003C4AC6">
        <w:tc>
          <w:tcPr>
            <w:tcW w:w="1478" w:type="dxa"/>
            <w:shd w:val="clear" w:color="auto" w:fill="FFFF99"/>
            <w:vAlign w:val="center"/>
          </w:tcPr>
          <w:p w:rsidR="001F0CAF" w:rsidRPr="00701852" w:rsidRDefault="001F0CAF" w:rsidP="003C4AC6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代碼數值</w:t>
            </w:r>
          </w:p>
        </w:tc>
        <w:tc>
          <w:tcPr>
            <w:tcW w:w="2505" w:type="dxa"/>
          </w:tcPr>
          <w:p w:rsidR="001F0CAF" w:rsidRDefault="001F0CAF" w:rsidP="003C4AC6">
            <w:pPr>
              <w:pStyle w:val="af"/>
              <w:ind w:leftChars="-6" w:left="-14"/>
              <w:jc w:val="left"/>
              <w:rPr>
                <w:rFonts w:hint="eastAsia"/>
                <w:szCs w:val="24"/>
              </w:rPr>
            </w:pPr>
            <w:r w:rsidRPr="009A679D">
              <w:rPr>
                <w:rFonts w:hint="eastAsia"/>
                <w:b/>
                <w:szCs w:val="24"/>
              </w:rPr>
              <w:t>合計</w:t>
            </w:r>
            <w:r w:rsidRPr="008F708B">
              <w:rPr>
                <w:rFonts w:hint="eastAsia"/>
                <w:b/>
                <w:szCs w:val="24"/>
              </w:rPr>
              <w:t>LIST</w:t>
            </w:r>
            <w:r w:rsidRPr="003A00E2">
              <w:rPr>
                <w:rFonts w:hint="eastAsia"/>
                <w:b/>
                <w:szCs w:val="24"/>
              </w:rPr>
              <w:t>_AFT</w:t>
            </w:r>
            <w:r>
              <w:rPr>
                <w:rFonts w:hint="eastAsia"/>
                <w:szCs w:val="24"/>
              </w:rPr>
              <w:t>.</w:t>
            </w:r>
          </w:p>
          <w:p w:rsidR="001F0CAF" w:rsidRPr="000E650C" w:rsidRDefault="001F0CAF" w:rsidP="003C4AC6">
            <w:pPr>
              <w:pStyle w:val="af"/>
              <w:ind w:leftChars="-6" w:left="-14"/>
              <w:jc w:val="left"/>
              <w:rPr>
                <w:szCs w:val="24"/>
              </w:rPr>
            </w:pPr>
            <w:r w:rsidRPr="003B7F99">
              <w:rPr>
                <w:rFonts w:hint="eastAsia"/>
                <w:szCs w:val="24"/>
              </w:rPr>
              <w:t>MAX</w:t>
            </w:r>
            <w:r>
              <w:rPr>
                <w:rFonts w:hint="eastAsia"/>
                <w:b/>
                <w:szCs w:val="24"/>
              </w:rPr>
              <w:t>(</w:t>
            </w:r>
            <w:r>
              <w:rPr>
                <w:rFonts w:hint="eastAsia"/>
                <w:szCs w:val="24"/>
              </w:rPr>
              <w:t>F</w:t>
            </w:r>
            <w:r>
              <w:t>門診次</w:t>
            </w:r>
            <w:r>
              <w:rPr>
                <w:rFonts w:hint="eastAsia"/>
                <w:szCs w:val="24"/>
              </w:rPr>
              <w:t>數</w:t>
            </w:r>
            <w:r>
              <w:rPr>
                <w:rFonts w:hint="eastAsia"/>
                <w:szCs w:val="24"/>
              </w:rPr>
              <w:t>5</w:t>
            </w:r>
            <w:r>
              <w:rPr>
                <w:rFonts w:hint="eastAsia"/>
                <w:szCs w:val="24"/>
              </w:rPr>
              <w:t>年</w:t>
            </w:r>
            <w:r>
              <w:rPr>
                <w:rFonts w:hint="eastAsia"/>
                <w:b/>
                <w:szCs w:val="24"/>
              </w:rPr>
              <w:t>)</w:t>
            </w:r>
          </w:p>
        </w:tc>
        <w:tc>
          <w:tcPr>
            <w:tcW w:w="1414" w:type="dxa"/>
          </w:tcPr>
          <w:p w:rsidR="001F0CAF" w:rsidRPr="00701852" w:rsidRDefault="001F0CAF" w:rsidP="003C4AC6">
            <w:pPr>
              <w:rPr>
                <w:rFonts w:eastAsia="標楷體"/>
                <w:sz w:val="20"/>
                <w:szCs w:val="20"/>
              </w:rPr>
            </w:pPr>
            <w:r w:rsidRPr="00701852">
              <w:rPr>
                <w:rFonts w:eastAsia="標楷體"/>
                <w:sz w:val="20"/>
                <w:szCs w:val="20"/>
              </w:rPr>
              <w:t>DEFAULT ‘0’</w:t>
            </w:r>
          </w:p>
        </w:tc>
      </w:tr>
      <w:tr w:rsidR="001F0CAF" w:rsidRPr="00701852" w:rsidTr="003C4AC6">
        <w:tc>
          <w:tcPr>
            <w:tcW w:w="1478" w:type="dxa"/>
            <w:shd w:val="clear" w:color="auto" w:fill="FFFF99"/>
            <w:vAlign w:val="center"/>
          </w:tcPr>
          <w:p w:rsidR="001F0CAF" w:rsidRPr="00701852" w:rsidRDefault="001F0CAF" w:rsidP="003C4AC6">
            <w:pPr>
              <w:rPr>
                <w:rFonts w:eastAsia="細明體"/>
                <w:caps/>
                <w:sz w:val="20"/>
              </w:rPr>
            </w:pPr>
            <w:r w:rsidRPr="00701852">
              <w:rPr>
                <w:rFonts w:eastAsia="細明體"/>
                <w:caps/>
                <w:sz w:val="20"/>
              </w:rPr>
              <w:t>資料更新時間</w:t>
            </w:r>
          </w:p>
        </w:tc>
        <w:tc>
          <w:tcPr>
            <w:tcW w:w="2505" w:type="dxa"/>
            <w:vAlign w:val="bottom"/>
          </w:tcPr>
          <w:p w:rsidR="001F0CAF" w:rsidRPr="000E650C" w:rsidRDefault="001F0CAF" w:rsidP="003C4AC6">
            <w:pPr>
              <w:pStyle w:val="af"/>
              <w:ind w:leftChars="-6" w:left="-14"/>
              <w:rPr>
                <w:szCs w:val="24"/>
              </w:rPr>
            </w:pPr>
            <w:r w:rsidRPr="000E650C">
              <w:rPr>
                <w:szCs w:val="24"/>
              </w:rPr>
              <w:t>今天日期時間</w:t>
            </w:r>
          </w:p>
        </w:tc>
        <w:tc>
          <w:tcPr>
            <w:tcW w:w="1414" w:type="dxa"/>
          </w:tcPr>
          <w:p w:rsidR="001F0CAF" w:rsidRPr="00701852" w:rsidRDefault="001F0CAF" w:rsidP="003C4AC6">
            <w:pPr>
              <w:rPr>
                <w:rFonts w:eastAsia="標楷體"/>
                <w:sz w:val="20"/>
                <w:szCs w:val="20"/>
              </w:rPr>
            </w:pPr>
          </w:p>
        </w:tc>
      </w:tr>
    </w:tbl>
    <w:p w:rsidR="001F0CAF" w:rsidRDefault="001F0CAF" w:rsidP="003230D6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替換各項</w:t>
      </w:r>
      <w:r>
        <w:rPr>
          <w:rFonts w:hint="eastAsia"/>
          <w:kern w:val="2"/>
          <w:szCs w:val="24"/>
          <w:lang w:eastAsia="zh-TW"/>
        </w:rPr>
        <w:t>LIST</w:t>
      </w:r>
      <w:r>
        <w:rPr>
          <w:rFonts w:hint="eastAsia"/>
          <w:kern w:val="2"/>
          <w:szCs w:val="24"/>
          <w:lang w:eastAsia="zh-TW"/>
        </w:rPr>
        <w:t>：</w:t>
      </w:r>
    </w:p>
    <w:p w:rsidR="001F0CAF" w:rsidRPr="0036063C" w:rsidRDefault="001F0CAF" w:rsidP="003230D6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SET</w:t>
      </w:r>
      <w:r w:rsidRPr="009A679D">
        <w:rPr>
          <w:rFonts w:hint="eastAsia"/>
          <w:b/>
          <w:szCs w:val="24"/>
        </w:rPr>
        <w:t>合計</w:t>
      </w:r>
      <w:r w:rsidRPr="008F708B">
        <w:rPr>
          <w:rFonts w:hint="eastAsia"/>
          <w:b/>
          <w:szCs w:val="24"/>
        </w:rPr>
        <w:t>LIST</w:t>
      </w:r>
      <w:r>
        <w:rPr>
          <w:rFonts w:hint="eastAsia"/>
          <w:b/>
          <w:kern w:val="2"/>
          <w:szCs w:val="24"/>
          <w:lang w:eastAsia="zh-TW"/>
        </w:rPr>
        <w:t xml:space="preserve">_BEF = </w:t>
      </w:r>
      <w:r w:rsidRPr="009A679D">
        <w:rPr>
          <w:rFonts w:hint="eastAsia"/>
          <w:b/>
          <w:szCs w:val="24"/>
        </w:rPr>
        <w:t>合計</w:t>
      </w:r>
      <w:r w:rsidRPr="008F708B">
        <w:rPr>
          <w:rFonts w:hint="eastAsia"/>
          <w:b/>
          <w:szCs w:val="24"/>
        </w:rPr>
        <w:t>LIST</w:t>
      </w:r>
      <w:r w:rsidRPr="003A00E2">
        <w:rPr>
          <w:rFonts w:hint="eastAsia"/>
          <w:b/>
          <w:kern w:val="2"/>
          <w:szCs w:val="24"/>
          <w:lang w:eastAsia="zh-TW"/>
        </w:rPr>
        <w:t>_AFT</w:t>
      </w:r>
    </w:p>
    <w:p w:rsidR="001F0CAF" w:rsidRDefault="001F0CAF" w:rsidP="003230D6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清空</w:t>
      </w:r>
      <w:r w:rsidRPr="009A679D">
        <w:rPr>
          <w:rFonts w:hint="eastAsia"/>
          <w:b/>
          <w:szCs w:val="24"/>
        </w:rPr>
        <w:t>合計</w:t>
      </w:r>
      <w:r w:rsidRPr="008F708B">
        <w:rPr>
          <w:rFonts w:hint="eastAsia"/>
          <w:b/>
          <w:szCs w:val="24"/>
        </w:rPr>
        <w:t>LIST</w:t>
      </w:r>
      <w:r w:rsidRPr="003A00E2">
        <w:rPr>
          <w:rFonts w:hint="eastAsia"/>
          <w:b/>
          <w:kern w:val="2"/>
          <w:szCs w:val="24"/>
          <w:lang w:eastAsia="zh-TW"/>
        </w:rPr>
        <w:t>_AFT</w:t>
      </w:r>
      <w:r w:rsidRPr="009F1254">
        <w:rPr>
          <w:rFonts w:hint="eastAsia"/>
          <w:kern w:val="2"/>
          <w:szCs w:val="24"/>
          <w:lang w:eastAsia="zh-TW"/>
        </w:rPr>
        <w:t>、</w:t>
      </w:r>
      <w:r w:rsidRPr="008F708B">
        <w:rPr>
          <w:rFonts w:hint="eastAsia"/>
          <w:b/>
          <w:kern w:val="2"/>
          <w:szCs w:val="24"/>
          <w:lang w:eastAsia="zh-TW"/>
        </w:rPr>
        <w:t>計算</w:t>
      </w:r>
      <w:r w:rsidRPr="008F708B">
        <w:rPr>
          <w:rFonts w:hint="eastAsia"/>
          <w:b/>
          <w:kern w:val="2"/>
          <w:szCs w:val="24"/>
          <w:lang w:eastAsia="zh-TW"/>
        </w:rPr>
        <w:t>LIST</w:t>
      </w:r>
    </w:p>
    <w:p w:rsidR="0004643A" w:rsidRDefault="0004643A" w:rsidP="003230D6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取得最早罹癌日：</w:t>
      </w:r>
    </w:p>
    <w:p w:rsidR="00020C28" w:rsidRDefault="0004643A" w:rsidP="003230D6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Arial" w:cs="Arial" w:hint="eastAsia"/>
          <w:lang w:eastAsia="zh-TW"/>
        </w:rPr>
        <w:t>O_</w:t>
      </w:r>
      <w:r>
        <w:rPr>
          <w:rFonts w:ascii="Arial" w:cs="Arial" w:hint="eastAsia"/>
          <w:lang w:eastAsia="zh-TW"/>
        </w:rPr>
        <w:t>最早罹癌日</w:t>
      </w:r>
      <w:r>
        <w:rPr>
          <w:rFonts w:ascii="Arial" w:cs="Arial" w:hint="eastAsia"/>
          <w:lang w:eastAsia="zh-TW"/>
        </w:rPr>
        <w:t xml:space="preserve"> = MIN(TA.</w:t>
      </w:r>
      <w:r>
        <w:rPr>
          <w:rFonts w:ascii="Arial" w:cs="Arial" w:hint="eastAsia"/>
          <w:lang w:eastAsia="zh-TW"/>
        </w:rPr>
        <w:t>事故日期</w:t>
      </w:r>
      <w:r>
        <w:rPr>
          <w:rFonts w:ascii="Arial" w:cs="Arial" w:hint="eastAsia"/>
          <w:lang w:eastAsia="zh-TW"/>
        </w:rPr>
        <w:t>)</w:t>
      </w:r>
    </w:p>
    <w:p w:rsidR="000B21BF" w:rsidRDefault="000B21BF" w:rsidP="003230D6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區分事故區間：</w:t>
      </w:r>
    </w:p>
    <w:p w:rsidR="000B21BF" w:rsidRPr="00FC6ECE" w:rsidRDefault="000B21BF" w:rsidP="003230D6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事故區間</w:t>
      </w:r>
      <w:r>
        <w:rPr>
          <w:rFonts w:hint="eastAsia"/>
          <w:kern w:val="2"/>
          <w:szCs w:val="24"/>
          <w:lang w:eastAsia="zh-TW"/>
        </w:rPr>
        <w:t xml:space="preserve"> = B.</w:t>
      </w:r>
      <w:r>
        <w:rPr>
          <w:rFonts w:hint="eastAsia"/>
          <w:kern w:val="2"/>
          <w:szCs w:val="24"/>
          <w:lang w:eastAsia="zh-TW"/>
        </w:rPr>
        <w:t>事故日期</w:t>
      </w:r>
      <w:r>
        <w:rPr>
          <w:rFonts w:hint="eastAsia"/>
          <w:kern w:val="2"/>
          <w:szCs w:val="24"/>
          <w:lang w:eastAsia="zh-TW"/>
        </w:rPr>
        <w:t xml:space="preserve"> - </w:t>
      </w:r>
      <w:r w:rsidRPr="002164B3">
        <w:rPr>
          <w:rFonts w:hint="eastAsia"/>
          <w:kern w:val="2"/>
          <w:szCs w:val="24"/>
          <w:lang w:eastAsia="zh-TW"/>
        </w:rPr>
        <w:t>O_</w:t>
      </w:r>
      <w:r w:rsidRPr="002164B3">
        <w:rPr>
          <w:rFonts w:hint="eastAsia"/>
          <w:kern w:val="2"/>
          <w:szCs w:val="24"/>
          <w:lang w:eastAsia="zh-TW"/>
        </w:rPr>
        <w:t>最早罹癌日</w:t>
      </w:r>
    </w:p>
    <w:p w:rsidR="00FC6ECE" w:rsidRDefault="00FC6ECE" w:rsidP="003230D6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2164B3"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事故區間</w:t>
      </w:r>
      <w:r w:rsidR="00FD510B">
        <w:rPr>
          <w:rFonts w:hint="eastAsia"/>
          <w:kern w:val="2"/>
          <w:szCs w:val="24"/>
          <w:lang w:eastAsia="zh-TW"/>
        </w:rPr>
        <w:t xml:space="preserve"> &gt;=1</w:t>
      </w:r>
      <w:r w:rsidR="00FD510B">
        <w:rPr>
          <w:rFonts w:hint="eastAsia"/>
          <w:kern w:val="2"/>
          <w:szCs w:val="24"/>
          <w:lang w:eastAsia="zh-TW"/>
        </w:rPr>
        <w:t>年</w:t>
      </w:r>
      <w:r w:rsidR="00FD510B">
        <w:rPr>
          <w:rFonts w:hint="eastAsia"/>
          <w:kern w:val="2"/>
          <w:szCs w:val="24"/>
          <w:lang w:eastAsia="zh-TW"/>
        </w:rPr>
        <w:t xml:space="preserve"> AND</w:t>
      </w:r>
      <w:r w:rsidR="00FD510B">
        <w:rPr>
          <w:rFonts w:hint="eastAsia"/>
          <w:kern w:val="2"/>
          <w:szCs w:val="24"/>
          <w:lang w:eastAsia="zh-TW"/>
        </w:rPr>
        <w:t>事故區間</w:t>
      </w:r>
      <w:r w:rsidR="00FD510B">
        <w:rPr>
          <w:rFonts w:hint="eastAsia"/>
          <w:kern w:val="2"/>
          <w:szCs w:val="24"/>
          <w:lang w:eastAsia="zh-TW"/>
        </w:rPr>
        <w:t xml:space="preserve"> &lt; 3</w:t>
      </w:r>
      <w:r w:rsidR="00FD510B">
        <w:rPr>
          <w:rFonts w:hint="eastAsia"/>
          <w:kern w:val="2"/>
          <w:szCs w:val="24"/>
          <w:lang w:eastAsia="zh-TW"/>
        </w:rPr>
        <w:t>年</w:t>
      </w:r>
    </w:p>
    <w:p w:rsidR="00FD510B" w:rsidRDefault="00FD510B" w:rsidP="003230D6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區間</w:t>
      </w:r>
      <w:r>
        <w:rPr>
          <w:rFonts w:hint="eastAsia"/>
          <w:kern w:val="2"/>
          <w:szCs w:val="24"/>
          <w:lang w:eastAsia="zh-TW"/>
        </w:rPr>
        <w:t>1-3</w:t>
      </w:r>
      <w:r>
        <w:rPr>
          <w:rFonts w:hint="eastAsia"/>
          <w:kern w:val="2"/>
          <w:szCs w:val="24"/>
          <w:lang w:eastAsia="zh-TW"/>
        </w:rPr>
        <w:t>年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Y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 xml:space="preserve">(DEFAULT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N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)</w:t>
      </w:r>
    </w:p>
    <w:p w:rsidR="00FD510B" w:rsidRDefault="00FD510B" w:rsidP="003230D6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2164B3">
        <w:rPr>
          <w:rFonts w:hint="eastAsia"/>
          <w:kern w:val="2"/>
          <w:szCs w:val="24"/>
          <w:lang w:eastAsia="zh-TW"/>
        </w:rPr>
        <w:t xml:space="preserve">ELSE IF </w:t>
      </w:r>
      <w:r>
        <w:rPr>
          <w:rFonts w:hint="eastAsia"/>
          <w:kern w:val="2"/>
          <w:szCs w:val="24"/>
          <w:lang w:eastAsia="zh-TW"/>
        </w:rPr>
        <w:t>事故區間</w:t>
      </w:r>
      <w:r>
        <w:rPr>
          <w:rFonts w:hint="eastAsia"/>
          <w:kern w:val="2"/>
          <w:szCs w:val="24"/>
          <w:lang w:eastAsia="zh-TW"/>
        </w:rPr>
        <w:t xml:space="preserve"> &gt;=3</w:t>
      </w:r>
      <w:r>
        <w:rPr>
          <w:rFonts w:hint="eastAsia"/>
          <w:kern w:val="2"/>
          <w:szCs w:val="24"/>
          <w:lang w:eastAsia="zh-TW"/>
        </w:rPr>
        <w:t>年</w:t>
      </w:r>
      <w:r>
        <w:rPr>
          <w:rFonts w:hint="eastAsia"/>
          <w:kern w:val="2"/>
          <w:szCs w:val="24"/>
          <w:lang w:eastAsia="zh-TW"/>
        </w:rPr>
        <w:t xml:space="preserve"> AND</w:t>
      </w:r>
      <w:r>
        <w:rPr>
          <w:rFonts w:hint="eastAsia"/>
          <w:kern w:val="2"/>
          <w:szCs w:val="24"/>
          <w:lang w:eastAsia="zh-TW"/>
        </w:rPr>
        <w:t>事故區間</w:t>
      </w:r>
      <w:r>
        <w:rPr>
          <w:rFonts w:hint="eastAsia"/>
          <w:kern w:val="2"/>
          <w:szCs w:val="24"/>
          <w:lang w:eastAsia="zh-TW"/>
        </w:rPr>
        <w:t xml:space="preserve"> &lt; 5</w:t>
      </w:r>
      <w:r>
        <w:rPr>
          <w:rFonts w:hint="eastAsia"/>
          <w:kern w:val="2"/>
          <w:szCs w:val="24"/>
          <w:lang w:eastAsia="zh-TW"/>
        </w:rPr>
        <w:t>年</w:t>
      </w:r>
    </w:p>
    <w:p w:rsidR="00FD510B" w:rsidRDefault="00FD510B" w:rsidP="003230D6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區間</w:t>
      </w:r>
      <w:r>
        <w:rPr>
          <w:rFonts w:hint="eastAsia"/>
          <w:kern w:val="2"/>
          <w:szCs w:val="24"/>
          <w:lang w:eastAsia="zh-TW"/>
        </w:rPr>
        <w:t>3-5</w:t>
      </w:r>
      <w:r>
        <w:rPr>
          <w:rFonts w:hint="eastAsia"/>
          <w:kern w:val="2"/>
          <w:szCs w:val="24"/>
          <w:lang w:eastAsia="zh-TW"/>
        </w:rPr>
        <w:t>年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Y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 xml:space="preserve">(DEFAULT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N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)</w:t>
      </w:r>
    </w:p>
    <w:p w:rsidR="00FD510B" w:rsidRDefault="00FD510B" w:rsidP="003230D6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ELSE </w:t>
      </w:r>
      <w:r w:rsidRPr="002164B3"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事故區間</w:t>
      </w:r>
      <w:r>
        <w:rPr>
          <w:rFonts w:hint="eastAsia"/>
          <w:kern w:val="2"/>
          <w:szCs w:val="24"/>
          <w:lang w:eastAsia="zh-TW"/>
        </w:rPr>
        <w:t xml:space="preserve"> &gt;=5</w:t>
      </w:r>
      <w:r>
        <w:rPr>
          <w:rFonts w:hint="eastAsia"/>
          <w:kern w:val="2"/>
          <w:szCs w:val="24"/>
          <w:lang w:eastAsia="zh-TW"/>
        </w:rPr>
        <w:t>年</w:t>
      </w:r>
    </w:p>
    <w:p w:rsidR="00FD510B" w:rsidRDefault="00FD510B" w:rsidP="003230D6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區間</w:t>
      </w:r>
      <w:r>
        <w:rPr>
          <w:rFonts w:hint="eastAsia"/>
          <w:kern w:val="2"/>
          <w:szCs w:val="24"/>
          <w:lang w:eastAsia="zh-TW"/>
        </w:rPr>
        <w:t>5</w:t>
      </w:r>
      <w:r>
        <w:rPr>
          <w:rFonts w:hint="eastAsia"/>
          <w:kern w:val="2"/>
          <w:szCs w:val="24"/>
          <w:lang w:eastAsia="zh-TW"/>
        </w:rPr>
        <w:t>年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Y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 xml:space="preserve">(DEFAULT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N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)</w:t>
      </w:r>
    </w:p>
    <w:p w:rsidR="00FD510B" w:rsidRDefault="00FD510B" w:rsidP="003230D6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</w:t>
      </w:r>
    </w:p>
    <w:p w:rsidR="00FD510B" w:rsidRDefault="00FD510B" w:rsidP="003230D6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讀取下一筆</w:t>
      </w:r>
    </w:p>
    <w:p w:rsidR="002E604D" w:rsidRPr="002E604D" w:rsidRDefault="002E604D" w:rsidP="003230D6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計算合計結果</w:t>
      </w:r>
      <w:r w:rsidRPr="002E604D">
        <w:rPr>
          <w:rFonts w:hint="eastAsia"/>
          <w:kern w:val="2"/>
          <w:szCs w:val="24"/>
          <w:lang w:eastAsia="zh-TW"/>
        </w:rPr>
        <w:t>：</w:t>
      </w:r>
    </w:p>
    <w:p w:rsidR="00CE2A9D" w:rsidRDefault="00937451" w:rsidP="003230D6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B.</w:t>
      </w:r>
      <w:r w:rsidRPr="00AD0D63">
        <w:rPr>
          <w:rFonts w:hint="eastAsia"/>
          <w:kern w:val="2"/>
          <w:szCs w:val="24"/>
          <w:lang w:eastAsia="zh-TW"/>
        </w:rPr>
        <w:t>理賠保險金代號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BEG2</w:t>
      </w:r>
      <w:r>
        <w:rPr>
          <w:kern w:val="2"/>
          <w:szCs w:val="24"/>
          <w:lang w:eastAsia="zh-TW"/>
        </w:rPr>
        <w:t>’</w:t>
      </w:r>
      <w:r w:rsidR="00EC31AF">
        <w:rPr>
          <w:rFonts w:hint="eastAsia"/>
          <w:kern w:val="2"/>
          <w:szCs w:val="24"/>
          <w:lang w:eastAsia="zh-TW"/>
        </w:rPr>
        <w:t xml:space="preserve"> </w:t>
      </w:r>
    </w:p>
    <w:p w:rsidR="00DC19D0" w:rsidRDefault="00DC19D0" w:rsidP="003230D6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區間</w:t>
      </w:r>
      <w:r>
        <w:rPr>
          <w:rFonts w:hint="eastAsia"/>
          <w:kern w:val="2"/>
          <w:szCs w:val="24"/>
          <w:lang w:eastAsia="zh-TW"/>
        </w:rPr>
        <w:t>1-3</w:t>
      </w:r>
      <w:r>
        <w:rPr>
          <w:rFonts w:hint="eastAsia"/>
          <w:kern w:val="2"/>
          <w:szCs w:val="24"/>
          <w:lang w:eastAsia="zh-TW"/>
        </w:rPr>
        <w:t>年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Y</w:t>
      </w:r>
      <w:r>
        <w:rPr>
          <w:kern w:val="2"/>
          <w:szCs w:val="24"/>
          <w:lang w:eastAsia="zh-TW"/>
        </w:rPr>
        <w:t>’</w:t>
      </w:r>
    </w:p>
    <w:p w:rsidR="00DC19D0" w:rsidRPr="00EC3485" w:rsidRDefault="00DC19D0" w:rsidP="003230D6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</w:t>
      </w:r>
      <w:r>
        <w:rPr>
          <w:rFonts w:hint="eastAsia"/>
          <w:kern w:val="2"/>
          <w:szCs w:val="24"/>
          <w:lang w:eastAsia="zh-TW"/>
        </w:rPr>
        <w:t>住院天數</w:t>
      </w:r>
      <w:r>
        <w:rPr>
          <w:rFonts w:hint="eastAsia"/>
          <w:kern w:val="2"/>
          <w:szCs w:val="24"/>
          <w:lang w:eastAsia="zh-TW"/>
        </w:rPr>
        <w:t>_1-3</w:t>
      </w:r>
      <w:r>
        <w:rPr>
          <w:rFonts w:hint="eastAsia"/>
          <w:kern w:val="2"/>
          <w:szCs w:val="24"/>
          <w:lang w:eastAsia="zh-TW"/>
        </w:rPr>
        <w:t>年</w:t>
      </w:r>
      <w:r>
        <w:rPr>
          <w:rFonts w:hint="eastAsia"/>
          <w:kern w:val="2"/>
          <w:szCs w:val="24"/>
          <w:lang w:eastAsia="zh-TW"/>
        </w:rPr>
        <w:t xml:space="preserve"> =</w:t>
      </w:r>
      <w:r w:rsidR="00EC3485" w:rsidRPr="00EC3485">
        <w:rPr>
          <w:rFonts w:hint="eastAsia"/>
          <w:kern w:val="2"/>
          <w:szCs w:val="24"/>
          <w:lang w:eastAsia="zh-TW"/>
        </w:rPr>
        <w:t xml:space="preserve"> </w:t>
      </w:r>
      <w:r w:rsidR="00EC3485">
        <w:rPr>
          <w:rFonts w:hint="eastAsia"/>
          <w:kern w:val="2"/>
          <w:szCs w:val="24"/>
          <w:lang w:eastAsia="zh-TW"/>
        </w:rPr>
        <w:t>O</w:t>
      </w:r>
      <w:r w:rsidR="00EC3485">
        <w:rPr>
          <w:rFonts w:hint="eastAsia"/>
          <w:kern w:val="2"/>
          <w:szCs w:val="24"/>
          <w:lang w:eastAsia="zh-TW"/>
        </w:rPr>
        <w:t>住院天數</w:t>
      </w:r>
      <w:r w:rsidR="00EC3485">
        <w:rPr>
          <w:rFonts w:hint="eastAsia"/>
          <w:kern w:val="2"/>
          <w:szCs w:val="24"/>
          <w:lang w:eastAsia="zh-TW"/>
        </w:rPr>
        <w:t>_1-3</w:t>
      </w:r>
      <w:r w:rsidR="00EC3485">
        <w:rPr>
          <w:rFonts w:hint="eastAsia"/>
          <w:kern w:val="2"/>
          <w:szCs w:val="24"/>
          <w:lang w:eastAsia="zh-TW"/>
        </w:rPr>
        <w:t>年</w:t>
      </w:r>
      <w:r w:rsidR="00EC3485">
        <w:rPr>
          <w:rFonts w:hint="eastAsia"/>
          <w:kern w:val="2"/>
          <w:szCs w:val="24"/>
          <w:lang w:eastAsia="zh-TW"/>
        </w:rPr>
        <w:t>+B.</w:t>
      </w:r>
      <w:r w:rsidR="00EC3485">
        <w:rPr>
          <w:rFonts w:ascii="細明體" w:eastAsia="細明體" w:hAnsi="細明體" w:hint="eastAsia"/>
          <w:lang w:eastAsia="zh-TW"/>
        </w:rPr>
        <w:t>給付天數</w:t>
      </w:r>
    </w:p>
    <w:p w:rsidR="00EC3485" w:rsidRDefault="00EC3485" w:rsidP="003230D6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</w:t>
      </w:r>
      <w:r>
        <w:rPr>
          <w:rFonts w:hint="eastAsia"/>
          <w:kern w:val="2"/>
          <w:szCs w:val="24"/>
          <w:lang w:eastAsia="zh-TW"/>
        </w:rPr>
        <w:t>住院次數</w:t>
      </w:r>
      <w:r>
        <w:rPr>
          <w:rFonts w:hint="eastAsia"/>
          <w:kern w:val="2"/>
          <w:szCs w:val="24"/>
          <w:lang w:eastAsia="zh-TW"/>
        </w:rPr>
        <w:t>_1-3</w:t>
      </w:r>
      <w:r>
        <w:rPr>
          <w:rFonts w:hint="eastAsia"/>
          <w:kern w:val="2"/>
          <w:szCs w:val="24"/>
          <w:lang w:eastAsia="zh-TW"/>
        </w:rPr>
        <w:t>年</w:t>
      </w:r>
      <w:r>
        <w:rPr>
          <w:rFonts w:hint="eastAsia"/>
          <w:kern w:val="2"/>
          <w:szCs w:val="24"/>
          <w:lang w:eastAsia="zh-TW"/>
        </w:rPr>
        <w:t>=</w:t>
      </w:r>
      <w:r w:rsidRPr="00EC3485"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O</w:t>
      </w:r>
      <w:r>
        <w:rPr>
          <w:rFonts w:hint="eastAsia"/>
          <w:kern w:val="2"/>
          <w:szCs w:val="24"/>
          <w:lang w:eastAsia="zh-TW"/>
        </w:rPr>
        <w:t>住院次數</w:t>
      </w:r>
      <w:r>
        <w:rPr>
          <w:rFonts w:hint="eastAsia"/>
          <w:kern w:val="2"/>
          <w:szCs w:val="24"/>
          <w:lang w:eastAsia="zh-TW"/>
        </w:rPr>
        <w:t>_1-3</w:t>
      </w:r>
      <w:r>
        <w:rPr>
          <w:rFonts w:hint="eastAsia"/>
          <w:kern w:val="2"/>
          <w:szCs w:val="24"/>
          <w:lang w:eastAsia="zh-TW"/>
        </w:rPr>
        <w:t>年</w:t>
      </w:r>
      <w:r w:rsidR="00B72EE5">
        <w:rPr>
          <w:rFonts w:hint="eastAsia"/>
          <w:kern w:val="2"/>
          <w:szCs w:val="24"/>
          <w:lang w:eastAsia="zh-TW"/>
        </w:rPr>
        <w:t>+B.</w:t>
      </w:r>
      <w:r w:rsidR="00B72EE5">
        <w:rPr>
          <w:rFonts w:hint="eastAsia"/>
          <w:kern w:val="2"/>
          <w:szCs w:val="24"/>
          <w:lang w:eastAsia="zh-TW"/>
        </w:rPr>
        <w:t>理賠次</w:t>
      </w:r>
      <w:r w:rsidR="00B72EE5">
        <w:rPr>
          <w:rFonts w:ascii="細明體" w:eastAsia="細明體" w:hAnsi="細明體" w:hint="eastAsia"/>
          <w:lang w:eastAsia="zh-TW"/>
        </w:rPr>
        <w:t>數</w:t>
      </w:r>
    </w:p>
    <w:p w:rsidR="00FA3258" w:rsidRDefault="00FA3258" w:rsidP="003230D6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2164B3">
        <w:rPr>
          <w:rFonts w:hint="eastAsia"/>
          <w:kern w:val="2"/>
          <w:szCs w:val="24"/>
          <w:lang w:eastAsia="zh-TW"/>
        </w:rPr>
        <w:t>ELSE IF</w:t>
      </w:r>
      <w:r>
        <w:rPr>
          <w:rFonts w:hint="eastAsia"/>
          <w:kern w:val="2"/>
          <w:szCs w:val="24"/>
          <w:lang w:eastAsia="zh-TW"/>
        </w:rPr>
        <w:t>區間</w:t>
      </w:r>
      <w:r>
        <w:rPr>
          <w:rFonts w:hint="eastAsia"/>
          <w:kern w:val="2"/>
          <w:szCs w:val="24"/>
          <w:lang w:eastAsia="zh-TW"/>
        </w:rPr>
        <w:t>3-5</w:t>
      </w:r>
      <w:r>
        <w:rPr>
          <w:rFonts w:hint="eastAsia"/>
          <w:kern w:val="2"/>
          <w:szCs w:val="24"/>
          <w:lang w:eastAsia="zh-TW"/>
        </w:rPr>
        <w:t>年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Y</w:t>
      </w:r>
      <w:r>
        <w:rPr>
          <w:kern w:val="2"/>
          <w:szCs w:val="24"/>
          <w:lang w:eastAsia="zh-TW"/>
        </w:rPr>
        <w:t>’</w:t>
      </w:r>
    </w:p>
    <w:p w:rsidR="00FA3258" w:rsidRPr="00EC3485" w:rsidRDefault="00FA3258" w:rsidP="003230D6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</w:t>
      </w:r>
      <w:r>
        <w:rPr>
          <w:rFonts w:hint="eastAsia"/>
          <w:kern w:val="2"/>
          <w:szCs w:val="24"/>
          <w:lang w:eastAsia="zh-TW"/>
        </w:rPr>
        <w:t>住院天數</w:t>
      </w:r>
      <w:r>
        <w:rPr>
          <w:rFonts w:hint="eastAsia"/>
          <w:kern w:val="2"/>
          <w:szCs w:val="24"/>
          <w:lang w:eastAsia="zh-TW"/>
        </w:rPr>
        <w:t>_3-5</w:t>
      </w:r>
      <w:r>
        <w:rPr>
          <w:rFonts w:hint="eastAsia"/>
          <w:kern w:val="2"/>
          <w:szCs w:val="24"/>
          <w:lang w:eastAsia="zh-TW"/>
        </w:rPr>
        <w:t>年</w:t>
      </w:r>
      <w:r>
        <w:rPr>
          <w:rFonts w:hint="eastAsia"/>
          <w:kern w:val="2"/>
          <w:szCs w:val="24"/>
          <w:lang w:eastAsia="zh-TW"/>
        </w:rPr>
        <w:t xml:space="preserve"> =</w:t>
      </w:r>
      <w:r w:rsidRPr="00EC3485"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O</w:t>
      </w:r>
      <w:r>
        <w:rPr>
          <w:rFonts w:hint="eastAsia"/>
          <w:kern w:val="2"/>
          <w:szCs w:val="24"/>
          <w:lang w:eastAsia="zh-TW"/>
        </w:rPr>
        <w:t>住院天數</w:t>
      </w:r>
      <w:r>
        <w:rPr>
          <w:rFonts w:hint="eastAsia"/>
          <w:kern w:val="2"/>
          <w:szCs w:val="24"/>
          <w:lang w:eastAsia="zh-TW"/>
        </w:rPr>
        <w:t>_3-5</w:t>
      </w:r>
      <w:r>
        <w:rPr>
          <w:rFonts w:hint="eastAsia"/>
          <w:kern w:val="2"/>
          <w:szCs w:val="24"/>
          <w:lang w:eastAsia="zh-TW"/>
        </w:rPr>
        <w:t>年</w:t>
      </w:r>
      <w:r>
        <w:rPr>
          <w:rFonts w:hint="eastAsia"/>
          <w:kern w:val="2"/>
          <w:szCs w:val="24"/>
          <w:lang w:eastAsia="zh-TW"/>
        </w:rPr>
        <w:t>+B.</w:t>
      </w:r>
      <w:r>
        <w:rPr>
          <w:rFonts w:ascii="細明體" w:eastAsia="細明體" w:hAnsi="細明體" w:hint="eastAsia"/>
          <w:lang w:eastAsia="zh-TW"/>
        </w:rPr>
        <w:t>給付天數</w:t>
      </w:r>
    </w:p>
    <w:p w:rsidR="00FA3258" w:rsidRDefault="00FA3258" w:rsidP="003230D6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</w:t>
      </w:r>
      <w:r>
        <w:rPr>
          <w:rFonts w:hint="eastAsia"/>
          <w:kern w:val="2"/>
          <w:szCs w:val="24"/>
          <w:lang w:eastAsia="zh-TW"/>
        </w:rPr>
        <w:t>住院次數</w:t>
      </w:r>
      <w:r>
        <w:rPr>
          <w:rFonts w:hint="eastAsia"/>
          <w:kern w:val="2"/>
          <w:szCs w:val="24"/>
          <w:lang w:eastAsia="zh-TW"/>
        </w:rPr>
        <w:t>_3-5</w:t>
      </w:r>
      <w:r>
        <w:rPr>
          <w:rFonts w:hint="eastAsia"/>
          <w:kern w:val="2"/>
          <w:szCs w:val="24"/>
          <w:lang w:eastAsia="zh-TW"/>
        </w:rPr>
        <w:t>年</w:t>
      </w:r>
      <w:r>
        <w:rPr>
          <w:rFonts w:hint="eastAsia"/>
          <w:kern w:val="2"/>
          <w:szCs w:val="24"/>
          <w:lang w:eastAsia="zh-TW"/>
        </w:rPr>
        <w:t>=</w:t>
      </w:r>
      <w:r w:rsidRPr="00EC3485"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O</w:t>
      </w:r>
      <w:r>
        <w:rPr>
          <w:rFonts w:hint="eastAsia"/>
          <w:kern w:val="2"/>
          <w:szCs w:val="24"/>
          <w:lang w:eastAsia="zh-TW"/>
        </w:rPr>
        <w:t>住院次數</w:t>
      </w:r>
      <w:r>
        <w:rPr>
          <w:rFonts w:hint="eastAsia"/>
          <w:kern w:val="2"/>
          <w:szCs w:val="24"/>
          <w:lang w:eastAsia="zh-TW"/>
        </w:rPr>
        <w:t>_3-5</w:t>
      </w:r>
      <w:r>
        <w:rPr>
          <w:rFonts w:hint="eastAsia"/>
          <w:kern w:val="2"/>
          <w:szCs w:val="24"/>
          <w:lang w:eastAsia="zh-TW"/>
        </w:rPr>
        <w:t>年</w:t>
      </w:r>
      <w:r w:rsidR="00B72EE5">
        <w:rPr>
          <w:rFonts w:hint="eastAsia"/>
          <w:kern w:val="2"/>
          <w:szCs w:val="24"/>
          <w:lang w:eastAsia="zh-TW"/>
        </w:rPr>
        <w:t>+</w:t>
      </w:r>
      <w:r w:rsidR="00B72EE5" w:rsidRPr="00B72EE5">
        <w:rPr>
          <w:rFonts w:hint="eastAsia"/>
          <w:kern w:val="2"/>
          <w:szCs w:val="24"/>
          <w:lang w:eastAsia="zh-TW"/>
        </w:rPr>
        <w:t xml:space="preserve"> </w:t>
      </w:r>
      <w:r w:rsidR="00B72EE5">
        <w:rPr>
          <w:rFonts w:hint="eastAsia"/>
          <w:kern w:val="2"/>
          <w:szCs w:val="24"/>
          <w:lang w:eastAsia="zh-TW"/>
        </w:rPr>
        <w:t>B.</w:t>
      </w:r>
      <w:r w:rsidR="00B72EE5">
        <w:rPr>
          <w:rFonts w:hint="eastAsia"/>
          <w:kern w:val="2"/>
          <w:szCs w:val="24"/>
          <w:lang w:eastAsia="zh-TW"/>
        </w:rPr>
        <w:t>理賠次</w:t>
      </w:r>
      <w:r w:rsidR="00B72EE5">
        <w:rPr>
          <w:rFonts w:ascii="細明體" w:eastAsia="細明體" w:hAnsi="細明體" w:hint="eastAsia"/>
          <w:lang w:eastAsia="zh-TW"/>
        </w:rPr>
        <w:t>數</w:t>
      </w:r>
    </w:p>
    <w:p w:rsidR="00FA3258" w:rsidRDefault="00FA3258" w:rsidP="003230D6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2164B3">
        <w:rPr>
          <w:rFonts w:hint="eastAsia"/>
          <w:kern w:val="2"/>
          <w:szCs w:val="24"/>
          <w:lang w:eastAsia="zh-TW"/>
        </w:rPr>
        <w:t>ELSE IF</w:t>
      </w:r>
      <w:r>
        <w:rPr>
          <w:rFonts w:hint="eastAsia"/>
          <w:kern w:val="2"/>
          <w:szCs w:val="24"/>
          <w:lang w:eastAsia="zh-TW"/>
        </w:rPr>
        <w:t>區間</w:t>
      </w:r>
      <w:r>
        <w:rPr>
          <w:rFonts w:hint="eastAsia"/>
          <w:kern w:val="2"/>
          <w:szCs w:val="24"/>
          <w:lang w:eastAsia="zh-TW"/>
        </w:rPr>
        <w:t>5</w:t>
      </w:r>
      <w:r>
        <w:rPr>
          <w:rFonts w:hint="eastAsia"/>
          <w:kern w:val="2"/>
          <w:szCs w:val="24"/>
          <w:lang w:eastAsia="zh-TW"/>
        </w:rPr>
        <w:t>年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Y</w:t>
      </w:r>
      <w:r>
        <w:rPr>
          <w:kern w:val="2"/>
          <w:szCs w:val="24"/>
          <w:lang w:eastAsia="zh-TW"/>
        </w:rPr>
        <w:t>’</w:t>
      </w:r>
    </w:p>
    <w:p w:rsidR="00FA3258" w:rsidRPr="00EC3485" w:rsidRDefault="00FA3258" w:rsidP="003230D6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</w:t>
      </w:r>
      <w:r>
        <w:rPr>
          <w:rFonts w:hint="eastAsia"/>
          <w:kern w:val="2"/>
          <w:szCs w:val="24"/>
          <w:lang w:eastAsia="zh-TW"/>
        </w:rPr>
        <w:t>住院天數</w:t>
      </w:r>
      <w:r>
        <w:rPr>
          <w:rFonts w:hint="eastAsia"/>
          <w:kern w:val="2"/>
          <w:szCs w:val="24"/>
          <w:lang w:eastAsia="zh-TW"/>
        </w:rPr>
        <w:t>_5</w:t>
      </w:r>
      <w:r>
        <w:rPr>
          <w:rFonts w:hint="eastAsia"/>
          <w:kern w:val="2"/>
          <w:szCs w:val="24"/>
          <w:lang w:eastAsia="zh-TW"/>
        </w:rPr>
        <w:t>年</w:t>
      </w:r>
      <w:r>
        <w:rPr>
          <w:rFonts w:hint="eastAsia"/>
          <w:kern w:val="2"/>
          <w:szCs w:val="24"/>
          <w:lang w:eastAsia="zh-TW"/>
        </w:rPr>
        <w:t xml:space="preserve"> =</w:t>
      </w:r>
      <w:r w:rsidRPr="00EC3485"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O</w:t>
      </w:r>
      <w:r>
        <w:rPr>
          <w:rFonts w:hint="eastAsia"/>
          <w:kern w:val="2"/>
          <w:szCs w:val="24"/>
          <w:lang w:eastAsia="zh-TW"/>
        </w:rPr>
        <w:t>住院天數</w:t>
      </w:r>
      <w:r>
        <w:rPr>
          <w:rFonts w:hint="eastAsia"/>
          <w:kern w:val="2"/>
          <w:szCs w:val="24"/>
          <w:lang w:eastAsia="zh-TW"/>
        </w:rPr>
        <w:t>_5</w:t>
      </w:r>
      <w:r>
        <w:rPr>
          <w:rFonts w:hint="eastAsia"/>
          <w:kern w:val="2"/>
          <w:szCs w:val="24"/>
          <w:lang w:eastAsia="zh-TW"/>
        </w:rPr>
        <w:t>年年</w:t>
      </w:r>
      <w:r>
        <w:rPr>
          <w:rFonts w:hint="eastAsia"/>
          <w:kern w:val="2"/>
          <w:szCs w:val="24"/>
          <w:lang w:eastAsia="zh-TW"/>
        </w:rPr>
        <w:t>+B.</w:t>
      </w:r>
      <w:r>
        <w:rPr>
          <w:rFonts w:ascii="細明體" w:eastAsia="細明體" w:hAnsi="細明體" w:hint="eastAsia"/>
          <w:lang w:eastAsia="zh-TW"/>
        </w:rPr>
        <w:t>給付天數</w:t>
      </w:r>
    </w:p>
    <w:p w:rsidR="00FA3258" w:rsidRDefault="00FA3258" w:rsidP="003230D6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</w:t>
      </w:r>
      <w:r>
        <w:rPr>
          <w:rFonts w:hint="eastAsia"/>
          <w:kern w:val="2"/>
          <w:szCs w:val="24"/>
          <w:lang w:eastAsia="zh-TW"/>
        </w:rPr>
        <w:t>住院次數</w:t>
      </w:r>
      <w:r>
        <w:rPr>
          <w:rFonts w:hint="eastAsia"/>
          <w:kern w:val="2"/>
          <w:szCs w:val="24"/>
          <w:lang w:eastAsia="zh-TW"/>
        </w:rPr>
        <w:t>_5</w:t>
      </w:r>
      <w:r>
        <w:rPr>
          <w:rFonts w:hint="eastAsia"/>
          <w:kern w:val="2"/>
          <w:szCs w:val="24"/>
          <w:lang w:eastAsia="zh-TW"/>
        </w:rPr>
        <w:t>年</w:t>
      </w:r>
      <w:r>
        <w:rPr>
          <w:rFonts w:hint="eastAsia"/>
          <w:kern w:val="2"/>
          <w:szCs w:val="24"/>
          <w:lang w:eastAsia="zh-TW"/>
        </w:rPr>
        <w:t>=</w:t>
      </w:r>
      <w:r w:rsidRPr="00EC3485"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O</w:t>
      </w:r>
      <w:r>
        <w:rPr>
          <w:rFonts w:hint="eastAsia"/>
          <w:kern w:val="2"/>
          <w:szCs w:val="24"/>
          <w:lang w:eastAsia="zh-TW"/>
        </w:rPr>
        <w:t>住院次數</w:t>
      </w:r>
      <w:r>
        <w:rPr>
          <w:rFonts w:hint="eastAsia"/>
          <w:kern w:val="2"/>
          <w:szCs w:val="24"/>
          <w:lang w:eastAsia="zh-TW"/>
        </w:rPr>
        <w:t>_5</w:t>
      </w:r>
      <w:r>
        <w:rPr>
          <w:rFonts w:hint="eastAsia"/>
          <w:kern w:val="2"/>
          <w:szCs w:val="24"/>
          <w:lang w:eastAsia="zh-TW"/>
        </w:rPr>
        <w:t>年</w:t>
      </w:r>
      <w:r w:rsidR="00B72EE5">
        <w:rPr>
          <w:rFonts w:hint="eastAsia"/>
          <w:kern w:val="2"/>
          <w:szCs w:val="24"/>
          <w:lang w:eastAsia="zh-TW"/>
        </w:rPr>
        <w:t>+</w:t>
      </w:r>
      <w:r w:rsidR="00B72EE5" w:rsidRPr="00B72EE5">
        <w:rPr>
          <w:rFonts w:hint="eastAsia"/>
          <w:kern w:val="2"/>
          <w:szCs w:val="24"/>
          <w:lang w:eastAsia="zh-TW"/>
        </w:rPr>
        <w:t xml:space="preserve"> </w:t>
      </w:r>
      <w:r w:rsidR="00B72EE5">
        <w:rPr>
          <w:rFonts w:hint="eastAsia"/>
          <w:kern w:val="2"/>
          <w:szCs w:val="24"/>
          <w:lang w:eastAsia="zh-TW"/>
        </w:rPr>
        <w:t>B.</w:t>
      </w:r>
      <w:r w:rsidR="00B72EE5">
        <w:rPr>
          <w:rFonts w:hint="eastAsia"/>
          <w:kern w:val="2"/>
          <w:szCs w:val="24"/>
          <w:lang w:eastAsia="zh-TW"/>
        </w:rPr>
        <w:t>理賠次</w:t>
      </w:r>
      <w:r w:rsidR="00B72EE5">
        <w:rPr>
          <w:rFonts w:ascii="細明體" w:eastAsia="細明體" w:hAnsi="細明體" w:hint="eastAsia"/>
          <w:lang w:eastAsia="zh-TW"/>
        </w:rPr>
        <w:t>數</w:t>
      </w:r>
    </w:p>
    <w:p w:rsidR="00307B39" w:rsidRDefault="00307B39" w:rsidP="003230D6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B.</w:t>
      </w:r>
      <w:r w:rsidRPr="00AD0D63">
        <w:rPr>
          <w:rFonts w:hint="eastAsia"/>
          <w:kern w:val="2"/>
          <w:szCs w:val="24"/>
          <w:lang w:eastAsia="zh-TW"/>
        </w:rPr>
        <w:t>理賠保險金代號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BEG</w:t>
      </w:r>
      <w:r w:rsidR="00E3586E">
        <w:rPr>
          <w:rFonts w:hint="eastAsia"/>
          <w:kern w:val="2"/>
          <w:szCs w:val="24"/>
          <w:lang w:eastAsia="zh-TW"/>
        </w:rPr>
        <w:t>5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 xml:space="preserve"> </w:t>
      </w:r>
    </w:p>
    <w:p w:rsidR="00F93289" w:rsidRDefault="00F93289" w:rsidP="003230D6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區間</w:t>
      </w:r>
      <w:r>
        <w:rPr>
          <w:rFonts w:hint="eastAsia"/>
          <w:kern w:val="2"/>
          <w:szCs w:val="24"/>
          <w:lang w:eastAsia="zh-TW"/>
        </w:rPr>
        <w:t>1-3</w:t>
      </w:r>
      <w:r>
        <w:rPr>
          <w:rFonts w:hint="eastAsia"/>
          <w:kern w:val="2"/>
          <w:szCs w:val="24"/>
          <w:lang w:eastAsia="zh-TW"/>
        </w:rPr>
        <w:t>年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Y</w:t>
      </w:r>
      <w:r>
        <w:rPr>
          <w:kern w:val="2"/>
          <w:szCs w:val="24"/>
          <w:lang w:eastAsia="zh-TW"/>
        </w:rPr>
        <w:t>’</w:t>
      </w:r>
    </w:p>
    <w:p w:rsidR="00F93289" w:rsidRDefault="00F93289" w:rsidP="003230D6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</w:t>
      </w:r>
      <w:r w:rsidR="006837B5">
        <w:rPr>
          <w:rFonts w:hint="eastAsia"/>
          <w:kern w:val="2"/>
          <w:szCs w:val="24"/>
          <w:lang w:eastAsia="zh-TW"/>
        </w:rPr>
        <w:t>門診</w:t>
      </w:r>
      <w:r>
        <w:rPr>
          <w:rFonts w:hint="eastAsia"/>
          <w:kern w:val="2"/>
          <w:szCs w:val="24"/>
          <w:lang w:eastAsia="zh-TW"/>
        </w:rPr>
        <w:t>次數</w:t>
      </w:r>
      <w:r>
        <w:rPr>
          <w:rFonts w:hint="eastAsia"/>
          <w:kern w:val="2"/>
          <w:szCs w:val="24"/>
          <w:lang w:eastAsia="zh-TW"/>
        </w:rPr>
        <w:t>_1-3</w:t>
      </w:r>
      <w:r>
        <w:rPr>
          <w:rFonts w:hint="eastAsia"/>
          <w:kern w:val="2"/>
          <w:szCs w:val="24"/>
          <w:lang w:eastAsia="zh-TW"/>
        </w:rPr>
        <w:t>年</w:t>
      </w:r>
      <w:r>
        <w:rPr>
          <w:rFonts w:hint="eastAsia"/>
          <w:kern w:val="2"/>
          <w:szCs w:val="24"/>
          <w:lang w:eastAsia="zh-TW"/>
        </w:rPr>
        <w:t>=</w:t>
      </w:r>
      <w:r w:rsidR="006837B5" w:rsidRPr="006837B5">
        <w:rPr>
          <w:rFonts w:hint="eastAsia"/>
          <w:kern w:val="2"/>
          <w:szCs w:val="24"/>
          <w:lang w:eastAsia="zh-TW"/>
        </w:rPr>
        <w:t xml:space="preserve"> </w:t>
      </w:r>
      <w:r w:rsidR="006837B5">
        <w:rPr>
          <w:rFonts w:hint="eastAsia"/>
          <w:kern w:val="2"/>
          <w:szCs w:val="24"/>
          <w:lang w:eastAsia="zh-TW"/>
        </w:rPr>
        <w:t>O</w:t>
      </w:r>
      <w:r w:rsidR="006837B5">
        <w:rPr>
          <w:rFonts w:hint="eastAsia"/>
          <w:kern w:val="2"/>
          <w:szCs w:val="24"/>
          <w:lang w:eastAsia="zh-TW"/>
        </w:rPr>
        <w:t>門診次數</w:t>
      </w:r>
      <w:r w:rsidR="006837B5">
        <w:rPr>
          <w:rFonts w:hint="eastAsia"/>
          <w:kern w:val="2"/>
          <w:szCs w:val="24"/>
          <w:lang w:eastAsia="zh-TW"/>
        </w:rPr>
        <w:t>_1-3</w:t>
      </w:r>
      <w:r w:rsidR="006837B5">
        <w:rPr>
          <w:rFonts w:hint="eastAsia"/>
          <w:kern w:val="2"/>
          <w:szCs w:val="24"/>
          <w:lang w:eastAsia="zh-TW"/>
        </w:rPr>
        <w:t>年</w:t>
      </w:r>
      <w:r w:rsidR="00B72EE5">
        <w:rPr>
          <w:rFonts w:hint="eastAsia"/>
          <w:kern w:val="2"/>
          <w:szCs w:val="24"/>
          <w:lang w:eastAsia="zh-TW"/>
        </w:rPr>
        <w:t>+</w:t>
      </w:r>
      <w:r w:rsidR="00B72EE5" w:rsidRPr="00B72EE5">
        <w:rPr>
          <w:rFonts w:hint="eastAsia"/>
          <w:kern w:val="2"/>
          <w:szCs w:val="24"/>
          <w:lang w:eastAsia="zh-TW"/>
        </w:rPr>
        <w:t xml:space="preserve"> </w:t>
      </w:r>
      <w:r w:rsidR="00B72EE5">
        <w:rPr>
          <w:rFonts w:hint="eastAsia"/>
          <w:kern w:val="2"/>
          <w:szCs w:val="24"/>
          <w:lang w:eastAsia="zh-TW"/>
        </w:rPr>
        <w:t>B.</w:t>
      </w:r>
      <w:r w:rsidR="007C52F8">
        <w:rPr>
          <w:rFonts w:hint="eastAsia"/>
          <w:kern w:val="2"/>
          <w:szCs w:val="24"/>
          <w:lang w:eastAsia="zh-TW"/>
        </w:rPr>
        <w:t>理賠</w:t>
      </w:r>
      <w:r w:rsidR="007C52F8">
        <w:rPr>
          <w:rFonts w:ascii="細明體" w:eastAsia="細明體" w:hAnsi="細明體" w:hint="eastAsia"/>
          <w:lang w:eastAsia="zh-TW"/>
        </w:rPr>
        <w:t>天數</w:t>
      </w:r>
    </w:p>
    <w:p w:rsidR="00F93289" w:rsidRDefault="00F93289" w:rsidP="003230D6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2164B3">
        <w:rPr>
          <w:rFonts w:hint="eastAsia"/>
          <w:kern w:val="2"/>
          <w:szCs w:val="24"/>
          <w:lang w:eastAsia="zh-TW"/>
        </w:rPr>
        <w:t>ELSE IF</w:t>
      </w:r>
      <w:r>
        <w:rPr>
          <w:rFonts w:hint="eastAsia"/>
          <w:kern w:val="2"/>
          <w:szCs w:val="24"/>
          <w:lang w:eastAsia="zh-TW"/>
        </w:rPr>
        <w:t>區間</w:t>
      </w:r>
      <w:r>
        <w:rPr>
          <w:rFonts w:hint="eastAsia"/>
          <w:kern w:val="2"/>
          <w:szCs w:val="24"/>
          <w:lang w:eastAsia="zh-TW"/>
        </w:rPr>
        <w:t>3-5</w:t>
      </w:r>
      <w:r>
        <w:rPr>
          <w:rFonts w:hint="eastAsia"/>
          <w:kern w:val="2"/>
          <w:szCs w:val="24"/>
          <w:lang w:eastAsia="zh-TW"/>
        </w:rPr>
        <w:t>年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Y</w:t>
      </w:r>
      <w:r>
        <w:rPr>
          <w:kern w:val="2"/>
          <w:szCs w:val="24"/>
          <w:lang w:eastAsia="zh-TW"/>
        </w:rPr>
        <w:t>’</w:t>
      </w:r>
    </w:p>
    <w:p w:rsidR="00F93289" w:rsidRPr="006837B5" w:rsidRDefault="006837B5" w:rsidP="003230D6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837B5">
        <w:rPr>
          <w:rFonts w:hint="eastAsia"/>
          <w:kern w:val="2"/>
          <w:szCs w:val="24"/>
          <w:lang w:eastAsia="zh-TW"/>
        </w:rPr>
        <w:t>O</w:t>
      </w:r>
      <w:r w:rsidRPr="006837B5">
        <w:rPr>
          <w:rFonts w:hint="eastAsia"/>
          <w:kern w:val="2"/>
          <w:szCs w:val="24"/>
          <w:lang w:eastAsia="zh-TW"/>
        </w:rPr>
        <w:t>門診次數</w:t>
      </w:r>
      <w:r w:rsidRPr="006837B5">
        <w:rPr>
          <w:rFonts w:hint="eastAsia"/>
          <w:kern w:val="2"/>
          <w:szCs w:val="24"/>
          <w:lang w:eastAsia="zh-TW"/>
        </w:rPr>
        <w:t>_</w:t>
      </w:r>
      <w:r w:rsidR="00475C5E">
        <w:rPr>
          <w:rFonts w:hint="eastAsia"/>
          <w:kern w:val="2"/>
          <w:szCs w:val="24"/>
          <w:lang w:eastAsia="zh-TW"/>
        </w:rPr>
        <w:t>3-5</w:t>
      </w:r>
      <w:r w:rsidRPr="006837B5">
        <w:rPr>
          <w:rFonts w:hint="eastAsia"/>
          <w:kern w:val="2"/>
          <w:szCs w:val="24"/>
          <w:lang w:eastAsia="zh-TW"/>
        </w:rPr>
        <w:t>年</w:t>
      </w:r>
      <w:r w:rsidRPr="006837B5">
        <w:rPr>
          <w:rFonts w:hint="eastAsia"/>
          <w:kern w:val="2"/>
          <w:szCs w:val="24"/>
          <w:lang w:eastAsia="zh-TW"/>
        </w:rPr>
        <w:t>= O</w:t>
      </w:r>
      <w:r w:rsidRPr="006837B5">
        <w:rPr>
          <w:rFonts w:hint="eastAsia"/>
          <w:kern w:val="2"/>
          <w:szCs w:val="24"/>
          <w:lang w:eastAsia="zh-TW"/>
        </w:rPr>
        <w:t>門診次數</w:t>
      </w:r>
      <w:r w:rsidRPr="006837B5">
        <w:rPr>
          <w:rFonts w:hint="eastAsia"/>
          <w:kern w:val="2"/>
          <w:szCs w:val="24"/>
          <w:lang w:eastAsia="zh-TW"/>
        </w:rPr>
        <w:t>_</w:t>
      </w:r>
      <w:r w:rsidR="00475C5E">
        <w:rPr>
          <w:rFonts w:hint="eastAsia"/>
          <w:kern w:val="2"/>
          <w:szCs w:val="24"/>
          <w:lang w:eastAsia="zh-TW"/>
        </w:rPr>
        <w:t>3-5</w:t>
      </w:r>
      <w:r w:rsidRPr="006837B5">
        <w:rPr>
          <w:rFonts w:hint="eastAsia"/>
          <w:kern w:val="2"/>
          <w:szCs w:val="24"/>
          <w:lang w:eastAsia="zh-TW"/>
        </w:rPr>
        <w:t>年</w:t>
      </w:r>
      <w:r w:rsidR="00B72EE5">
        <w:rPr>
          <w:rFonts w:hint="eastAsia"/>
          <w:kern w:val="2"/>
          <w:szCs w:val="24"/>
          <w:lang w:eastAsia="zh-TW"/>
        </w:rPr>
        <w:t>+</w:t>
      </w:r>
      <w:r w:rsidR="00B72EE5" w:rsidRPr="00B72EE5">
        <w:rPr>
          <w:rFonts w:hint="eastAsia"/>
          <w:kern w:val="2"/>
          <w:szCs w:val="24"/>
          <w:lang w:eastAsia="zh-TW"/>
        </w:rPr>
        <w:t xml:space="preserve"> </w:t>
      </w:r>
      <w:r w:rsidR="00B72EE5">
        <w:rPr>
          <w:rFonts w:hint="eastAsia"/>
          <w:kern w:val="2"/>
          <w:szCs w:val="24"/>
          <w:lang w:eastAsia="zh-TW"/>
        </w:rPr>
        <w:t>B.</w:t>
      </w:r>
      <w:r w:rsidR="007C52F8">
        <w:rPr>
          <w:rFonts w:hint="eastAsia"/>
          <w:kern w:val="2"/>
          <w:szCs w:val="24"/>
          <w:lang w:eastAsia="zh-TW"/>
        </w:rPr>
        <w:t>理賠</w:t>
      </w:r>
      <w:r w:rsidR="007C52F8">
        <w:rPr>
          <w:rFonts w:ascii="細明體" w:eastAsia="細明體" w:hAnsi="細明體" w:hint="eastAsia"/>
          <w:lang w:eastAsia="zh-TW"/>
        </w:rPr>
        <w:t>天數</w:t>
      </w:r>
    </w:p>
    <w:p w:rsidR="00F93289" w:rsidRDefault="00F93289" w:rsidP="003230D6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2164B3">
        <w:rPr>
          <w:rFonts w:hint="eastAsia"/>
          <w:kern w:val="2"/>
          <w:szCs w:val="24"/>
          <w:lang w:eastAsia="zh-TW"/>
        </w:rPr>
        <w:t>ELSE IF</w:t>
      </w:r>
      <w:r>
        <w:rPr>
          <w:rFonts w:hint="eastAsia"/>
          <w:kern w:val="2"/>
          <w:szCs w:val="24"/>
          <w:lang w:eastAsia="zh-TW"/>
        </w:rPr>
        <w:t>區間</w:t>
      </w:r>
      <w:r>
        <w:rPr>
          <w:rFonts w:hint="eastAsia"/>
          <w:kern w:val="2"/>
          <w:szCs w:val="24"/>
          <w:lang w:eastAsia="zh-TW"/>
        </w:rPr>
        <w:t>5</w:t>
      </w:r>
      <w:r>
        <w:rPr>
          <w:rFonts w:hint="eastAsia"/>
          <w:kern w:val="2"/>
          <w:szCs w:val="24"/>
          <w:lang w:eastAsia="zh-TW"/>
        </w:rPr>
        <w:t>年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Y</w:t>
      </w:r>
      <w:r>
        <w:rPr>
          <w:kern w:val="2"/>
          <w:szCs w:val="24"/>
          <w:lang w:eastAsia="zh-TW"/>
        </w:rPr>
        <w:t>’</w:t>
      </w:r>
    </w:p>
    <w:p w:rsidR="006837B5" w:rsidRDefault="006837B5" w:rsidP="003230D6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</w:t>
      </w:r>
      <w:r>
        <w:rPr>
          <w:rFonts w:hint="eastAsia"/>
          <w:kern w:val="2"/>
          <w:szCs w:val="24"/>
          <w:lang w:eastAsia="zh-TW"/>
        </w:rPr>
        <w:t>門診次數</w:t>
      </w:r>
      <w:r>
        <w:rPr>
          <w:rFonts w:hint="eastAsia"/>
          <w:kern w:val="2"/>
          <w:szCs w:val="24"/>
          <w:lang w:eastAsia="zh-TW"/>
        </w:rPr>
        <w:t>_</w:t>
      </w:r>
      <w:r w:rsidR="00475C5E">
        <w:rPr>
          <w:rFonts w:hint="eastAsia"/>
          <w:kern w:val="2"/>
          <w:szCs w:val="24"/>
          <w:lang w:eastAsia="zh-TW"/>
        </w:rPr>
        <w:t>5</w:t>
      </w:r>
      <w:r>
        <w:rPr>
          <w:rFonts w:hint="eastAsia"/>
          <w:kern w:val="2"/>
          <w:szCs w:val="24"/>
          <w:lang w:eastAsia="zh-TW"/>
        </w:rPr>
        <w:t>年</w:t>
      </w:r>
      <w:r>
        <w:rPr>
          <w:rFonts w:hint="eastAsia"/>
          <w:kern w:val="2"/>
          <w:szCs w:val="24"/>
          <w:lang w:eastAsia="zh-TW"/>
        </w:rPr>
        <w:t>=</w:t>
      </w:r>
      <w:r w:rsidRPr="006837B5"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O</w:t>
      </w:r>
      <w:r>
        <w:rPr>
          <w:rFonts w:hint="eastAsia"/>
          <w:kern w:val="2"/>
          <w:szCs w:val="24"/>
          <w:lang w:eastAsia="zh-TW"/>
        </w:rPr>
        <w:t>門診次數</w:t>
      </w:r>
      <w:r>
        <w:rPr>
          <w:rFonts w:hint="eastAsia"/>
          <w:kern w:val="2"/>
          <w:szCs w:val="24"/>
          <w:lang w:eastAsia="zh-TW"/>
        </w:rPr>
        <w:t>_</w:t>
      </w:r>
      <w:r w:rsidR="00475C5E">
        <w:rPr>
          <w:rFonts w:hint="eastAsia"/>
          <w:kern w:val="2"/>
          <w:szCs w:val="24"/>
          <w:lang w:eastAsia="zh-TW"/>
        </w:rPr>
        <w:t>5</w:t>
      </w:r>
      <w:r>
        <w:rPr>
          <w:rFonts w:hint="eastAsia"/>
          <w:kern w:val="2"/>
          <w:szCs w:val="24"/>
          <w:lang w:eastAsia="zh-TW"/>
        </w:rPr>
        <w:t>年</w:t>
      </w:r>
      <w:r w:rsidR="00B72EE5">
        <w:rPr>
          <w:rFonts w:hint="eastAsia"/>
          <w:kern w:val="2"/>
          <w:szCs w:val="24"/>
          <w:lang w:eastAsia="zh-TW"/>
        </w:rPr>
        <w:t>+B.</w:t>
      </w:r>
      <w:r w:rsidR="007C52F8">
        <w:rPr>
          <w:rFonts w:hint="eastAsia"/>
          <w:kern w:val="2"/>
          <w:szCs w:val="24"/>
          <w:lang w:eastAsia="zh-TW"/>
        </w:rPr>
        <w:t>理賠</w:t>
      </w:r>
      <w:r w:rsidR="007C52F8">
        <w:rPr>
          <w:rFonts w:ascii="細明體" w:eastAsia="細明體" w:hAnsi="細明體" w:hint="eastAsia"/>
          <w:lang w:eastAsia="zh-TW"/>
        </w:rPr>
        <w:t>天數</w:t>
      </w:r>
    </w:p>
    <w:p w:rsidR="006F2EDA" w:rsidRDefault="006234A6" w:rsidP="003230D6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計算結果</w:t>
      </w:r>
      <w:r w:rsidR="007B0D27">
        <w:rPr>
          <w:rFonts w:hint="eastAsia"/>
          <w:kern w:val="2"/>
          <w:szCs w:val="24"/>
          <w:lang w:eastAsia="zh-TW"/>
        </w:rPr>
        <w:t>加入</w:t>
      </w:r>
      <w:r w:rsidR="008F708B" w:rsidRPr="008F708B">
        <w:rPr>
          <w:rFonts w:hint="eastAsia"/>
          <w:b/>
          <w:kern w:val="2"/>
          <w:szCs w:val="24"/>
          <w:lang w:eastAsia="zh-TW"/>
        </w:rPr>
        <w:t>計算</w:t>
      </w:r>
      <w:r w:rsidR="008F708B" w:rsidRPr="008F708B">
        <w:rPr>
          <w:rFonts w:hint="eastAsia"/>
          <w:b/>
          <w:kern w:val="2"/>
          <w:szCs w:val="24"/>
          <w:lang w:eastAsia="zh-TW"/>
        </w:rPr>
        <w:t>LIST</w:t>
      </w:r>
      <w:r w:rsidR="008F708B" w:rsidRPr="008F708B">
        <w:rPr>
          <w:rFonts w:hint="eastAsia"/>
          <w:kern w:val="2"/>
          <w:szCs w:val="24"/>
          <w:lang w:eastAsia="zh-TW"/>
        </w:rPr>
        <w:t>，</w:t>
      </w:r>
      <w:r w:rsidR="008F708B">
        <w:rPr>
          <w:rFonts w:hint="eastAsia"/>
          <w:kern w:val="2"/>
          <w:szCs w:val="24"/>
          <w:lang w:eastAsia="zh-TW"/>
        </w:rPr>
        <w:t>格式如下：</w:t>
      </w:r>
    </w:p>
    <w:tbl>
      <w:tblPr>
        <w:tblW w:w="0" w:type="auto"/>
        <w:tblInd w:w="28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42"/>
        <w:gridCol w:w="2057"/>
        <w:gridCol w:w="1527"/>
      </w:tblGrid>
      <w:tr w:rsidR="006F2EDA" w:rsidRPr="00701852" w:rsidTr="00A758CB">
        <w:tc>
          <w:tcPr>
            <w:tcW w:w="1842" w:type="dxa"/>
            <w:shd w:val="clear" w:color="auto" w:fill="C0C0C0"/>
          </w:tcPr>
          <w:p w:rsidR="006F2EDA" w:rsidRPr="00701852" w:rsidRDefault="006F2EDA" w:rsidP="00F50EA9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2057" w:type="dxa"/>
            <w:shd w:val="clear" w:color="auto" w:fill="C0C0C0"/>
          </w:tcPr>
          <w:p w:rsidR="006F2EDA" w:rsidRPr="00701852" w:rsidRDefault="006F2EDA" w:rsidP="00F50EA9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1527" w:type="dxa"/>
            <w:shd w:val="clear" w:color="auto" w:fill="C0C0C0"/>
          </w:tcPr>
          <w:p w:rsidR="006F2EDA" w:rsidRPr="00701852" w:rsidRDefault="006F2EDA" w:rsidP="00F50EA9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其他說明</w:t>
            </w:r>
          </w:p>
        </w:tc>
      </w:tr>
      <w:tr w:rsidR="005E7C14" w:rsidRPr="00701852" w:rsidTr="00A758CB">
        <w:tc>
          <w:tcPr>
            <w:tcW w:w="1842" w:type="dxa"/>
            <w:shd w:val="clear" w:color="auto" w:fill="FFFF99"/>
            <w:vAlign w:val="center"/>
          </w:tcPr>
          <w:p w:rsidR="005E7C14" w:rsidRPr="00701852" w:rsidRDefault="005E7C14" w:rsidP="00F50EA9">
            <w:pPr>
              <w:rPr>
                <w:rFonts w:eastAsia="細明體"/>
                <w:sz w:val="20"/>
              </w:rPr>
            </w:pPr>
            <w:r>
              <w:rPr>
                <w:rFonts w:eastAsia="細明體" w:hint="eastAsia"/>
                <w:sz w:val="20"/>
              </w:rPr>
              <w:t>保單號碼</w:t>
            </w:r>
          </w:p>
        </w:tc>
        <w:tc>
          <w:tcPr>
            <w:tcW w:w="2057" w:type="dxa"/>
          </w:tcPr>
          <w:p w:rsidR="005E7C14" w:rsidRPr="00A758CB" w:rsidRDefault="00245EF8" w:rsidP="00A758CB">
            <w:pPr>
              <w:rPr>
                <w:rFonts w:eastAsia="細明體" w:hint="eastAsia"/>
                <w:sz w:val="20"/>
              </w:rPr>
            </w:pPr>
            <w:r>
              <w:rPr>
                <w:rFonts w:eastAsia="細明體" w:hint="eastAsia"/>
                <w:sz w:val="20"/>
              </w:rPr>
              <w:t>B.</w:t>
            </w:r>
            <w:r>
              <w:rPr>
                <w:rFonts w:eastAsia="細明體" w:hint="eastAsia"/>
                <w:sz w:val="20"/>
              </w:rPr>
              <w:t>保單號碼</w:t>
            </w:r>
          </w:p>
        </w:tc>
        <w:tc>
          <w:tcPr>
            <w:tcW w:w="1527" w:type="dxa"/>
          </w:tcPr>
          <w:p w:rsidR="005E7C14" w:rsidRPr="00824F77" w:rsidRDefault="005E7C14" w:rsidP="00F50EA9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5E7C14" w:rsidRPr="00701852" w:rsidTr="00A758CB">
        <w:tc>
          <w:tcPr>
            <w:tcW w:w="1842" w:type="dxa"/>
            <w:shd w:val="clear" w:color="auto" w:fill="FFFF99"/>
            <w:vAlign w:val="center"/>
          </w:tcPr>
          <w:p w:rsidR="005E7C14" w:rsidRPr="00701852" w:rsidRDefault="005E7C14" w:rsidP="00F50EA9">
            <w:pPr>
              <w:rPr>
                <w:rFonts w:eastAsia="細明體"/>
                <w:sz w:val="20"/>
              </w:rPr>
            </w:pPr>
            <w:r>
              <w:rPr>
                <w:rFonts w:eastAsia="細明體" w:hint="eastAsia"/>
                <w:sz w:val="20"/>
              </w:rPr>
              <w:t>險別</w:t>
            </w:r>
          </w:p>
        </w:tc>
        <w:tc>
          <w:tcPr>
            <w:tcW w:w="2057" w:type="dxa"/>
          </w:tcPr>
          <w:p w:rsidR="005E7C14" w:rsidRPr="00A758CB" w:rsidRDefault="00245EF8" w:rsidP="00A758CB">
            <w:pPr>
              <w:rPr>
                <w:rFonts w:eastAsia="細明體" w:hint="eastAsia"/>
                <w:sz w:val="20"/>
              </w:rPr>
            </w:pPr>
            <w:r>
              <w:rPr>
                <w:rFonts w:eastAsia="細明體" w:hint="eastAsia"/>
                <w:sz w:val="20"/>
              </w:rPr>
              <w:t>B.</w:t>
            </w:r>
            <w:r>
              <w:rPr>
                <w:rFonts w:eastAsia="細明體" w:hint="eastAsia"/>
                <w:sz w:val="20"/>
              </w:rPr>
              <w:t>險別</w:t>
            </w:r>
          </w:p>
        </w:tc>
        <w:tc>
          <w:tcPr>
            <w:tcW w:w="1527" w:type="dxa"/>
          </w:tcPr>
          <w:p w:rsidR="005E7C14" w:rsidRPr="00824F77" w:rsidRDefault="005E7C14" w:rsidP="00F50EA9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A758CB" w:rsidRPr="00701852" w:rsidTr="00A758CB">
        <w:tc>
          <w:tcPr>
            <w:tcW w:w="1842" w:type="dxa"/>
            <w:shd w:val="clear" w:color="auto" w:fill="FFFF99"/>
          </w:tcPr>
          <w:p w:rsidR="00A758CB" w:rsidRPr="00A758CB" w:rsidRDefault="00A758CB">
            <w:pPr>
              <w:rPr>
                <w:rFonts w:eastAsia="細明體"/>
                <w:sz w:val="20"/>
              </w:rPr>
            </w:pPr>
            <w:r w:rsidRPr="00A758CB">
              <w:rPr>
                <w:rFonts w:eastAsia="細明體" w:hint="eastAsia"/>
                <w:sz w:val="20"/>
              </w:rPr>
              <w:t>住院天數</w:t>
            </w:r>
            <w:r w:rsidRPr="00A758CB">
              <w:rPr>
                <w:rFonts w:eastAsia="細明體" w:hint="eastAsia"/>
                <w:sz w:val="20"/>
              </w:rPr>
              <w:t>_1-3</w:t>
            </w:r>
            <w:r w:rsidRPr="00A758CB">
              <w:rPr>
                <w:rFonts w:eastAsia="細明體" w:hint="eastAsia"/>
                <w:sz w:val="20"/>
              </w:rPr>
              <w:t>年</w:t>
            </w:r>
          </w:p>
        </w:tc>
        <w:tc>
          <w:tcPr>
            <w:tcW w:w="2057" w:type="dxa"/>
          </w:tcPr>
          <w:p w:rsidR="00A758CB" w:rsidRPr="00A758CB" w:rsidRDefault="00A758CB" w:rsidP="00A758CB">
            <w:pPr>
              <w:rPr>
                <w:rFonts w:eastAsia="細明體"/>
                <w:sz w:val="20"/>
              </w:rPr>
            </w:pPr>
            <w:r w:rsidRPr="00A758CB">
              <w:rPr>
                <w:rFonts w:eastAsia="細明體" w:hint="eastAsia"/>
                <w:sz w:val="20"/>
              </w:rPr>
              <w:t>O</w:t>
            </w:r>
            <w:r w:rsidRPr="00A758CB">
              <w:rPr>
                <w:rFonts w:eastAsia="細明體" w:hint="eastAsia"/>
                <w:sz w:val="20"/>
              </w:rPr>
              <w:t>住院天數</w:t>
            </w:r>
            <w:r w:rsidRPr="00A758CB">
              <w:rPr>
                <w:rFonts w:eastAsia="細明體" w:hint="eastAsia"/>
                <w:sz w:val="20"/>
              </w:rPr>
              <w:t>_1-3</w:t>
            </w:r>
            <w:r w:rsidRPr="00A758CB">
              <w:rPr>
                <w:rFonts w:eastAsia="細明體" w:hint="eastAsia"/>
                <w:sz w:val="20"/>
              </w:rPr>
              <w:t>年</w:t>
            </w:r>
          </w:p>
        </w:tc>
        <w:tc>
          <w:tcPr>
            <w:tcW w:w="1527" w:type="dxa"/>
          </w:tcPr>
          <w:p w:rsidR="00A758CB" w:rsidRPr="00824F77" w:rsidRDefault="00A758CB" w:rsidP="00F50EA9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A758CB" w:rsidRPr="00701852" w:rsidTr="00A758CB">
        <w:tc>
          <w:tcPr>
            <w:tcW w:w="1842" w:type="dxa"/>
            <w:shd w:val="clear" w:color="auto" w:fill="FFFF99"/>
          </w:tcPr>
          <w:p w:rsidR="00A758CB" w:rsidRPr="00A758CB" w:rsidRDefault="00A758CB">
            <w:pPr>
              <w:rPr>
                <w:rFonts w:eastAsia="細明體"/>
                <w:sz w:val="20"/>
              </w:rPr>
            </w:pPr>
            <w:r w:rsidRPr="00A758CB">
              <w:rPr>
                <w:rFonts w:eastAsia="細明體" w:hint="eastAsia"/>
                <w:sz w:val="20"/>
              </w:rPr>
              <w:t>住院天數</w:t>
            </w:r>
            <w:r w:rsidRPr="00A758CB">
              <w:rPr>
                <w:rFonts w:eastAsia="細明體" w:hint="eastAsia"/>
                <w:sz w:val="20"/>
              </w:rPr>
              <w:t>_</w:t>
            </w:r>
            <w:r>
              <w:rPr>
                <w:rFonts w:eastAsia="細明體" w:hint="eastAsia"/>
                <w:sz w:val="20"/>
              </w:rPr>
              <w:t>3</w:t>
            </w:r>
            <w:r w:rsidRPr="00A758CB">
              <w:rPr>
                <w:rFonts w:eastAsia="細明體" w:hint="eastAsia"/>
                <w:sz w:val="20"/>
              </w:rPr>
              <w:t>-</w:t>
            </w:r>
            <w:r>
              <w:rPr>
                <w:rFonts w:eastAsia="細明體" w:hint="eastAsia"/>
                <w:sz w:val="20"/>
              </w:rPr>
              <w:t>5</w:t>
            </w:r>
            <w:r w:rsidRPr="00A758CB">
              <w:rPr>
                <w:rFonts w:eastAsia="細明體" w:hint="eastAsia"/>
                <w:sz w:val="20"/>
              </w:rPr>
              <w:t>年</w:t>
            </w:r>
          </w:p>
        </w:tc>
        <w:tc>
          <w:tcPr>
            <w:tcW w:w="2057" w:type="dxa"/>
          </w:tcPr>
          <w:p w:rsidR="00A758CB" w:rsidRPr="00A758CB" w:rsidRDefault="00A758CB" w:rsidP="00A758CB">
            <w:pPr>
              <w:rPr>
                <w:rFonts w:eastAsia="細明體"/>
                <w:sz w:val="20"/>
              </w:rPr>
            </w:pPr>
            <w:r w:rsidRPr="00A758CB">
              <w:rPr>
                <w:rFonts w:eastAsia="細明體" w:hint="eastAsia"/>
                <w:sz w:val="20"/>
              </w:rPr>
              <w:t>O</w:t>
            </w:r>
            <w:r w:rsidRPr="00A758CB">
              <w:rPr>
                <w:rFonts w:eastAsia="細明體" w:hint="eastAsia"/>
                <w:sz w:val="20"/>
              </w:rPr>
              <w:t>住院天數</w:t>
            </w:r>
            <w:r w:rsidRPr="00A758CB">
              <w:rPr>
                <w:rFonts w:eastAsia="細明體" w:hint="eastAsia"/>
                <w:sz w:val="20"/>
              </w:rPr>
              <w:t>_3-5</w:t>
            </w:r>
            <w:r w:rsidRPr="00A758CB">
              <w:rPr>
                <w:rFonts w:eastAsia="細明體" w:hint="eastAsia"/>
                <w:sz w:val="20"/>
              </w:rPr>
              <w:t>年</w:t>
            </w:r>
          </w:p>
        </w:tc>
        <w:tc>
          <w:tcPr>
            <w:tcW w:w="1527" w:type="dxa"/>
          </w:tcPr>
          <w:p w:rsidR="00A758CB" w:rsidRPr="00701852" w:rsidRDefault="00A758CB" w:rsidP="00F50EA9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A758CB" w:rsidRPr="00701852" w:rsidTr="00A758CB">
        <w:tc>
          <w:tcPr>
            <w:tcW w:w="1842" w:type="dxa"/>
            <w:shd w:val="clear" w:color="auto" w:fill="FFFF99"/>
          </w:tcPr>
          <w:p w:rsidR="00A758CB" w:rsidRPr="00A758CB" w:rsidRDefault="00A758CB">
            <w:pPr>
              <w:rPr>
                <w:rFonts w:eastAsia="細明體"/>
                <w:sz w:val="20"/>
              </w:rPr>
            </w:pPr>
            <w:r w:rsidRPr="00A758CB">
              <w:rPr>
                <w:rFonts w:eastAsia="細明體" w:hint="eastAsia"/>
                <w:sz w:val="20"/>
              </w:rPr>
              <w:t>住院天數</w:t>
            </w:r>
            <w:r w:rsidRPr="00A758CB">
              <w:rPr>
                <w:rFonts w:eastAsia="細明體" w:hint="eastAsia"/>
                <w:sz w:val="20"/>
              </w:rPr>
              <w:t>_</w:t>
            </w:r>
            <w:r>
              <w:rPr>
                <w:rFonts w:eastAsia="細明體" w:hint="eastAsia"/>
                <w:sz w:val="20"/>
              </w:rPr>
              <w:t>5</w:t>
            </w:r>
            <w:r w:rsidRPr="00A758CB">
              <w:rPr>
                <w:rFonts w:eastAsia="細明體" w:hint="eastAsia"/>
                <w:sz w:val="20"/>
              </w:rPr>
              <w:t>年</w:t>
            </w:r>
          </w:p>
        </w:tc>
        <w:tc>
          <w:tcPr>
            <w:tcW w:w="2057" w:type="dxa"/>
          </w:tcPr>
          <w:p w:rsidR="00A758CB" w:rsidRPr="00A758CB" w:rsidRDefault="00A758CB" w:rsidP="00A758CB">
            <w:pPr>
              <w:rPr>
                <w:rFonts w:eastAsia="細明體"/>
                <w:sz w:val="20"/>
              </w:rPr>
            </w:pPr>
            <w:r w:rsidRPr="00A758CB">
              <w:rPr>
                <w:rFonts w:eastAsia="細明體" w:hint="eastAsia"/>
                <w:sz w:val="20"/>
              </w:rPr>
              <w:t>O</w:t>
            </w:r>
            <w:r w:rsidRPr="00A758CB">
              <w:rPr>
                <w:rFonts w:eastAsia="細明體" w:hint="eastAsia"/>
                <w:sz w:val="20"/>
              </w:rPr>
              <w:t>住院天數</w:t>
            </w:r>
            <w:r w:rsidRPr="00A758CB">
              <w:rPr>
                <w:rFonts w:eastAsia="細明體" w:hint="eastAsia"/>
                <w:sz w:val="20"/>
              </w:rPr>
              <w:t>_5</w:t>
            </w:r>
            <w:r w:rsidRPr="00A758CB">
              <w:rPr>
                <w:rFonts w:eastAsia="細明體" w:hint="eastAsia"/>
                <w:sz w:val="20"/>
              </w:rPr>
              <w:t>年</w:t>
            </w:r>
          </w:p>
        </w:tc>
        <w:tc>
          <w:tcPr>
            <w:tcW w:w="1527" w:type="dxa"/>
          </w:tcPr>
          <w:p w:rsidR="00A758CB" w:rsidRPr="00701852" w:rsidRDefault="00A758CB" w:rsidP="00F50EA9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0433E3" w:rsidRPr="00701852" w:rsidTr="00F50EA9">
        <w:tc>
          <w:tcPr>
            <w:tcW w:w="1842" w:type="dxa"/>
            <w:shd w:val="clear" w:color="auto" w:fill="FFFF99"/>
          </w:tcPr>
          <w:p w:rsidR="000433E3" w:rsidRPr="00A758CB" w:rsidRDefault="000433E3" w:rsidP="00F50EA9">
            <w:pPr>
              <w:rPr>
                <w:rFonts w:eastAsia="細明體"/>
                <w:sz w:val="20"/>
              </w:rPr>
            </w:pPr>
            <w:r>
              <w:rPr>
                <w:rFonts w:eastAsia="細明體" w:hint="eastAsia"/>
                <w:sz w:val="20"/>
              </w:rPr>
              <w:t>住院次</w:t>
            </w:r>
            <w:r w:rsidRPr="00A758CB">
              <w:rPr>
                <w:rFonts w:eastAsia="細明體" w:hint="eastAsia"/>
                <w:sz w:val="20"/>
              </w:rPr>
              <w:t>數</w:t>
            </w:r>
            <w:r w:rsidRPr="00A758CB">
              <w:rPr>
                <w:rFonts w:eastAsia="細明體" w:hint="eastAsia"/>
                <w:sz w:val="20"/>
              </w:rPr>
              <w:t>_1-3</w:t>
            </w:r>
            <w:r w:rsidRPr="00A758CB">
              <w:rPr>
                <w:rFonts w:eastAsia="細明體" w:hint="eastAsia"/>
                <w:sz w:val="20"/>
              </w:rPr>
              <w:t>年</w:t>
            </w:r>
          </w:p>
        </w:tc>
        <w:tc>
          <w:tcPr>
            <w:tcW w:w="2057" w:type="dxa"/>
          </w:tcPr>
          <w:p w:rsidR="000433E3" w:rsidRPr="00A758CB" w:rsidRDefault="000433E3" w:rsidP="000433E3">
            <w:pPr>
              <w:rPr>
                <w:rFonts w:eastAsia="細明體"/>
                <w:sz w:val="20"/>
              </w:rPr>
            </w:pPr>
            <w:r w:rsidRPr="00A758CB">
              <w:rPr>
                <w:rFonts w:eastAsia="細明體" w:hint="eastAsia"/>
                <w:sz w:val="20"/>
              </w:rPr>
              <w:t>O</w:t>
            </w:r>
            <w:r w:rsidRPr="00A758CB">
              <w:rPr>
                <w:rFonts w:eastAsia="細明體" w:hint="eastAsia"/>
                <w:sz w:val="20"/>
              </w:rPr>
              <w:t>住院</w:t>
            </w:r>
            <w:r>
              <w:rPr>
                <w:rFonts w:eastAsia="細明體" w:hint="eastAsia"/>
                <w:sz w:val="20"/>
              </w:rPr>
              <w:t>次</w:t>
            </w:r>
            <w:r w:rsidRPr="00A758CB">
              <w:rPr>
                <w:rFonts w:eastAsia="細明體" w:hint="eastAsia"/>
                <w:sz w:val="20"/>
              </w:rPr>
              <w:t>數</w:t>
            </w:r>
            <w:r w:rsidRPr="00A758CB">
              <w:rPr>
                <w:rFonts w:eastAsia="細明體" w:hint="eastAsia"/>
                <w:sz w:val="20"/>
              </w:rPr>
              <w:t>_1-3</w:t>
            </w:r>
            <w:r w:rsidRPr="00A758CB">
              <w:rPr>
                <w:rFonts w:eastAsia="細明體" w:hint="eastAsia"/>
                <w:sz w:val="20"/>
              </w:rPr>
              <w:t>年</w:t>
            </w:r>
          </w:p>
        </w:tc>
        <w:tc>
          <w:tcPr>
            <w:tcW w:w="1527" w:type="dxa"/>
          </w:tcPr>
          <w:p w:rsidR="000433E3" w:rsidRPr="00701852" w:rsidRDefault="000433E3" w:rsidP="00F50EA9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0433E3" w:rsidRPr="00701852" w:rsidTr="00F50EA9">
        <w:tc>
          <w:tcPr>
            <w:tcW w:w="1842" w:type="dxa"/>
            <w:shd w:val="clear" w:color="auto" w:fill="FFFF99"/>
          </w:tcPr>
          <w:p w:rsidR="000433E3" w:rsidRPr="00A758CB" w:rsidRDefault="000433E3" w:rsidP="00F50EA9">
            <w:pPr>
              <w:rPr>
                <w:rFonts w:eastAsia="細明體"/>
                <w:sz w:val="20"/>
              </w:rPr>
            </w:pPr>
            <w:r w:rsidRPr="00A758CB">
              <w:rPr>
                <w:rFonts w:eastAsia="細明體" w:hint="eastAsia"/>
                <w:sz w:val="20"/>
              </w:rPr>
              <w:t>住院</w:t>
            </w:r>
            <w:r>
              <w:rPr>
                <w:rFonts w:eastAsia="細明體" w:hint="eastAsia"/>
                <w:sz w:val="20"/>
              </w:rPr>
              <w:t>次</w:t>
            </w:r>
            <w:r w:rsidRPr="00A758CB">
              <w:rPr>
                <w:rFonts w:eastAsia="細明體" w:hint="eastAsia"/>
                <w:sz w:val="20"/>
              </w:rPr>
              <w:t>數</w:t>
            </w:r>
            <w:r w:rsidRPr="00A758CB">
              <w:rPr>
                <w:rFonts w:eastAsia="細明體" w:hint="eastAsia"/>
                <w:sz w:val="20"/>
              </w:rPr>
              <w:t>_</w:t>
            </w:r>
            <w:r>
              <w:rPr>
                <w:rFonts w:eastAsia="細明體" w:hint="eastAsia"/>
                <w:sz w:val="20"/>
              </w:rPr>
              <w:t>3</w:t>
            </w:r>
            <w:r w:rsidRPr="00A758CB">
              <w:rPr>
                <w:rFonts w:eastAsia="細明體" w:hint="eastAsia"/>
                <w:sz w:val="20"/>
              </w:rPr>
              <w:t>-</w:t>
            </w:r>
            <w:r>
              <w:rPr>
                <w:rFonts w:eastAsia="細明體" w:hint="eastAsia"/>
                <w:sz w:val="20"/>
              </w:rPr>
              <w:t>5</w:t>
            </w:r>
            <w:r w:rsidRPr="00A758CB">
              <w:rPr>
                <w:rFonts w:eastAsia="細明體" w:hint="eastAsia"/>
                <w:sz w:val="20"/>
              </w:rPr>
              <w:t>年</w:t>
            </w:r>
          </w:p>
        </w:tc>
        <w:tc>
          <w:tcPr>
            <w:tcW w:w="2057" w:type="dxa"/>
          </w:tcPr>
          <w:p w:rsidR="000433E3" w:rsidRPr="00A758CB" w:rsidRDefault="000433E3" w:rsidP="00F50EA9">
            <w:pPr>
              <w:rPr>
                <w:rFonts w:eastAsia="細明體"/>
                <w:sz w:val="20"/>
              </w:rPr>
            </w:pPr>
            <w:r w:rsidRPr="00A758CB">
              <w:rPr>
                <w:rFonts w:eastAsia="細明體" w:hint="eastAsia"/>
                <w:sz w:val="20"/>
              </w:rPr>
              <w:t>O</w:t>
            </w:r>
            <w:r w:rsidRPr="00A758CB">
              <w:rPr>
                <w:rFonts w:eastAsia="細明體" w:hint="eastAsia"/>
                <w:sz w:val="20"/>
              </w:rPr>
              <w:t>住院</w:t>
            </w:r>
            <w:r>
              <w:rPr>
                <w:rFonts w:eastAsia="細明體" w:hint="eastAsia"/>
                <w:sz w:val="20"/>
              </w:rPr>
              <w:t>次</w:t>
            </w:r>
            <w:r w:rsidRPr="00A758CB">
              <w:rPr>
                <w:rFonts w:eastAsia="細明體" w:hint="eastAsia"/>
                <w:sz w:val="20"/>
              </w:rPr>
              <w:t>數</w:t>
            </w:r>
            <w:r w:rsidRPr="00A758CB">
              <w:rPr>
                <w:rFonts w:eastAsia="細明體" w:hint="eastAsia"/>
                <w:sz w:val="20"/>
              </w:rPr>
              <w:t>_3-5</w:t>
            </w:r>
            <w:r w:rsidRPr="00A758CB">
              <w:rPr>
                <w:rFonts w:eastAsia="細明體" w:hint="eastAsia"/>
                <w:sz w:val="20"/>
              </w:rPr>
              <w:t>年</w:t>
            </w:r>
          </w:p>
        </w:tc>
        <w:tc>
          <w:tcPr>
            <w:tcW w:w="1527" w:type="dxa"/>
          </w:tcPr>
          <w:p w:rsidR="000433E3" w:rsidRPr="00701852" w:rsidRDefault="000433E3" w:rsidP="00F50EA9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0433E3" w:rsidRPr="00701852" w:rsidTr="00F50EA9">
        <w:tc>
          <w:tcPr>
            <w:tcW w:w="1842" w:type="dxa"/>
            <w:shd w:val="clear" w:color="auto" w:fill="FFFF99"/>
          </w:tcPr>
          <w:p w:rsidR="000433E3" w:rsidRPr="00A758CB" w:rsidRDefault="000433E3" w:rsidP="00F50EA9">
            <w:pPr>
              <w:rPr>
                <w:rFonts w:eastAsia="細明體"/>
                <w:sz w:val="20"/>
              </w:rPr>
            </w:pPr>
            <w:r w:rsidRPr="00A758CB">
              <w:rPr>
                <w:rFonts w:eastAsia="細明體" w:hint="eastAsia"/>
                <w:sz w:val="20"/>
              </w:rPr>
              <w:t>住院</w:t>
            </w:r>
            <w:r>
              <w:rPr>
                <w:rFonts w:eastAsia="細明體" w:hint="eastAsia"/>
                <w:sz w:val="20"/>
              </w:rPr>
              <w:t>次</w:t>
            </w:r>
            <w:r w:rsidRPr="00A758CB">
              <w:rPr>
                <w:rFonts w:eastAsia="細明體" w:hint="eastAsia"/>
                <w:sz w:val="20"/>
              </w:rPr>
              <w:t>數</w:t>
            </w:r>
            <w:r w:rsidRPr="00A758CB">
              <w:rPr>
                <w:rFonts w:eastAsia="細明體" w:hint="eastAsia"/>
                <w:sz w:val="20"/>
              </w:rPr>
              <w:t>_</w:t>
            </w:r>
            <w:r>
              <w:rPr>
                <w:rFonts w:eastAsia="細明體" w:hint="eastAsia"/>
                <w:sz w:val="20"/>
              </w:rPr>
              <w:t>5</w:t>
            </w:r>
            <w:r w:rsidRPr="00A758CB">
              <w:rPr>
                <w:rFonts w:eastAsia="細明體" w:hint="eastAsia"/>
                <w:sz w:val="20"/>
              </w:rPr>
              <w:t>年</w:t>
            </w:r>
          </w:p>
        </w:tc>
        <w:tc>
          <w:tcPr>
            <w:tcW w:w="2057" w:type="dxa"/>
          </w:tcPr>
          <w:p w:rsidR="000433E3" w:rsidRPr="00A758CB" w:rsidRDefault="000433E3" w:rsidP="00F50EA9">
            <w:pPr>
              <w:rPr>
                <w:rFonts w:eastAsia="細明體"/>
                <w:sz w:val="20"/>
              </w:rPr>
            </w:pPr>
            <w:r w:rsidRPr="00A758CB">
              <w:rPr>
                <w:rFonts w:eastAsia="細明體" w:hint="eastAsia"/>
                <w:sz w:val="20"/>
              </w:rPr>
              <w:t>O</w:t>
            </w:r>
            <w:r w:rsidRPr="00A758CB">
              <w:rPr>
                <w:rFonts w:eastAsia="細明體" w:hint="eastAsia"/>
                <w:sz w:val="20"/>
              </w:rPr>
              <w:t>住院</w:t>
            </w:r>
            <w:r>
              <w:rPr>
                <w:rFonts w:eastAsia="細明體" w:hint="eastAsia"/>
                <w:sz w:val="20"/>
              </w:rPr>
              <w:t>次</w:t>
            </w:r>
            <w:r w:rsidRPr="00A758CB">
              <w:rPr>
                <w:rFonts w:eastAsia="細明體" w:hint="eastAsia"/>
                <w:sz w:val="20"/>
              </w:rPr>
              <w:t>數</w:t>
            </w:r>
            <w:r w:rsidRPr="00A758CB">
              <w:rPr>
                <w:rFonts w:eastAsia="細明體" w:hint="eastAsia"/>
                <w:sz w:val="20"/>
              </w:rPr>
              <w:t>_5</w:t>
            </w:r>
            <w:r w:rsidRPr="00A758CB">
              <w:rPr>
                <w:rFonts w:eastAsia="細明體" w:hint="eastAsia"/>
                <w:sz w:val="20"/>
              </w:rPr>
              <w:t>年</w:t>
            </w:r>
          </w:p>
        </w:tc>
        <w:tc>
          <w:tcPr>
            <w:tcW w:w="1527" w:type="dxa"/>
          </w:tcPr>
          <w:p w:rsidR="000433E3" w:rsidRPr="00701852" w:rsidRDefault="000433E3" w:rsidP="00F50EA9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0433E3" w:rsidRPr="00701852" w:rsidTr="00F50EA9">
        <w:tc>
          <w:tcPr>
            <w:tcW w:w="1842" w:type="dxa"/>
            <w:shd w:val="clear" w:color="auto" w:fill="FFFF99"/>
          </w:tcPr>
          <w:p w:rsidR="000433E3" w:rsidRPr="00A758CB" w:rsidRDefault="000433E3" w:rsidP="00F50EA9">
            <w:pPr>
              <w:rPr>
                <w:rFonts w:eastAsia="細明體"/>
                <w:sz w:val="20"/>
              </w:rPr>
            </w:pPr>
            <w:r>
              <w:rPr>
                <w:rFonts w:eastAsia="細明體" w:hint="eastAsia"/>
                <w:sz w:val="20"/>
              </w:rPr>
              <w:t>門診次</w:t>
            </w:r>
            <w:r w:rsidRPr="00A758CB">
              <w:rPr>
                <w:rFonts w:eastAsia="細明體" w:hint="eastAsia"/>
                <w:sz w:val="20"/>
              </w:rPr>
              <w:t>數</w:t>
            </w:r>
            <w:r w:rsidRPr="00A758CB">
              <w:rPr>
                <w:rFonts w:eastAsia="細明體" w:hint="eastAsia"/>
                <w:sz w:val="20"/>
              </w:rPr>
              <w:t>_1-3</w:t>
            </w:r>
            <w:r w:rsidRPr="00A758CB">
              <w:rPr>
                <w:rFonts w:eastAsia="細明體" w:hint="eastAsia"/>
                <w:sz w:val="20"/>
              </w:rPr>
              <w:t>年</w:t>
            </w:r>
          </w:p>
        </w:tc>
        <w:tc>
          <w:tcPr>
            <w:tcW w:w="2057" w:type="dxa"/>
          </w:tcPr>
          <w:p w:rsidR="000433E3" w:rsidRPr="00A758CB" w:rsidRDefault="000433E3" w:rsidP="00F50EA9">
            <w:pPr>
              <w:rPr>
                <w:rFonts w:eastAsia="細明體"/>
                <w:sz w:val="20"/>
              </w:rPr>
            </w:pPr>
            <w:r w:rsidRPr="00A758CB">
              <w:rPr>
                <w:rFonts w:eastAsia="細明體" w:hint="eastAsia"/>
                <w:sz w:val="20"/>
              </w:rPr>
              <w:t>O</w:t>
            </w:r>
            <w:r>
              <w:rPr>
                <w:rFonts w:eastAsia="細明體" w:hint="eastAsia"/>
                <w:sz w:val="20"/>
              </w:rPr>
              <w:t>門診次</w:t>
            </w:r>
            <w:r w:rsidRPr="00A758CB">
              <w:rPr>
                <w:rFonts w:eastAsia="細明體" w:hint="eastAsia"/>
                <w:sz w:val="20"/>
              </w:rPr>
              <w:t>數</w:t>
            </w:r>
            <w:r w:rsidRPr="00A758CB">
              <w:rPr>
                <w:rFonts w:eastAsia="細明體" w:hint="eastAsia"/>
                <w:sz w:val="20"/>
              </w:rPr>
              <w:t>_1-3</w:t>
            </w:r>
            <w:r w:rsidRPr="00A758CB">
              <w:rPr>
                <w:rFonts w:eastAsia="細明體" w:hint="eastAsia"/>
                <w:sz w:val="20"/>
              </w:rPr>
              <w:t>年</w:t>
            </w:r>
          </w:p>
        </w:tc>
        <w:tc>
          <w:tcPr>
            <w:tcW w:w="1527" w:type="dxa"/>
          </w:tcPr>
          <w:p w:rsidR="000433E3" w:rsidRPr="00701852" w:rsidRDefault="000433E3" w:rsidP="00F50EA9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0433E3" w:rsidRPr="00701852" w:rsidTr="00F50EA9">
        <w:tc>
          <w:tcPr>
            <w:tcW w:w="1842" w:type="dxa"/>
            <w:shd w:val="clear" w:color="auto" w:fill="FFFF99"/>
          </w:tcPr>
          <w:p w:rsidR="000433E3" w:rsidRPr="00A758CB" w:rsidRDefault="000433E3" w:rsidP="00F50EA9">
            <w:pPr>
              <w:rPr>
                <w:rFonts w:eastAsia="細明體"/>
                <w:sz w:val="20"/>
              </w:rPr>
            </w:pPr>
            <w:r>
              <w:rPr>
                <w:rFonts w:eastAsia="細明體" w:hint="eastAsia"/>
                <w:sz w:val="20"/>
              </w:rPr>
              <w:t>門診次</w:t>
            </w:r>
            <w:r w:rsidRPr="00A758CB">
              <w:rPr>
                <w:rFonts w:eastAsia="細明體" w:hint="eastAsia"/>
                <w:sz w:val="20"/>
              </w:rPr>
              <w:t>數</w:t>
            </w:r>
            <w:r w:rsidRPr="00A758CB">
              <w:rPr>
                <w:rFonts w:eastAsia="細明體" w:hint="eastAsia"/>
                <w:sz w:val="20"/>
              </w:rPr>
              <w:t>_</w:t>
            </w:r>
            <w:r>
              <w:rPr>
                <w:rFonts w:eastAsia="細明體" w:hint="eastAsia"/>
                <w:sz w:val="20"/>
              </w:rPr>
              <w:t>3</w:t>
            </w:r>
            <w:r w:rsidRPr="00A758CB">
              <w:rPr>
                <w:rFonts w:eastAsia="細明體" w:hint="eastAsia"/>
                <w:sz w:val="20"/>
              </w:rPr>
              <w:t>-</w:t>
            </w:r>
            <w:r>
              <w:rPr>
                <w:rFonts w:eastAsia="細明體" w:hint="eastAsia"/>
                <w:sz w:val="20"/>
              </w:rPr>
              <w:t>5</w:t>
            </w:r>
            <w:r w:rsidRPr="00A758CB">
              <w:rPr>
                <w:rFonts w:eastAsia="細明體" w:hint="eastAsia"/>
                <w:sz w:val="20"/>
              </w:rPr>
              <w:t>年</w:t>
            </w:r>
          </w:p>
        </w:tc>
        <w:tc>
          <w:tcPr>
            <w:tcW w:w="2057" w:type="dxa"/>
          </w:tcPr>
          <w:p w:rsidR="000433E3" w:rsidRPr="00A758CB" w:rsidRDefault="000433E3" w:rsidP="00F50EA9">
            <w:pPr>
              <w:rPr>
                <w:rFonts w:eastAsia="細明體"/>
                <w:sz w:val="20"/>
              </w:rPr>
            </w:pPr>
            <w:r w:rsidRPr="00A758CB">
              <w:rPr>
                <w:rFonts w:eastAsia="細明體" w:hint="eastAsia"/>
                <w:sz w:val="20"/>
              </w:rPr>
              <w:t>O</w:t>
            </w:r>
            <w:r>
              <w:rPr>
                <w:rFonts w:eastAsia="細明體" w:hint="eastAsia"/>
                <w:sz w:val="20"/>
              </w:rPr>
              <w:t>門診次</w:t>
            </w:r>
            <w:r w:rsidRPr="00A758CB">
              <w:rPr>
                <w:rFonts w:eastAsia="細明體" w:hint="eastAsia"/>
                <w:sz w:val="20"/>
              </w:rPr>
              <w:t>數</w:t>
            </w:r>
            <w:r w:rsidRPr="00A758CB">
              <w:rPr>
                <w:rFonts w:eastAsia="細明體" w:hint="eastAsia"/>
                <w:sz w:val="20"/>
              </w:rPr>
              <w:t>_3-5</w:t>
            </w:r>
            <w:r w:rsidRPr="00A758CB">
              <w:rPr>
                <w:rFonts w:eastAsia="細明體" w:hint="eastAsia"/>
                <w:sz w:val="20"/>
              </w:rPr>
              <w:t>年</w:t>
            </w:r>
          </w:p>
        </w:tc>
        <w:tc>
          <w:tcPr>
            <w:tcW w:w="1527" w:type="dxa"/>
          </w:tcPr>
          <w:p w:rsidR="000433E3" w:rsidRPr="00701852" w:rsidRDefault="000433E3" w:rsidP="00F50EA9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0433E3" w:rsidRPr="00701852" w:rsidTr="00F50EA9">
        <w:tc>
          <w:tcPr>
            <w:tcW w:w="1842" w:type="dxa"/>
            <w:shd w:val="clear" w:color="auto" w:fill="FFFF99"/>
          </w:tcPr>
          <w:p w:rsidR="000433E3" w:rsidRPr="00A758CB" w:rsidRDefault="000433E3" w:rsidP="00F50EA9">
            <w:pPr>
              <w:rPr>
                <w:rFonts w:eastAsia="細明體"/>
                <w:sz w:val="20"/>
              </w:rPr>
            </w:pPr>
            <w:r>
              <w:rPr>
                <w:rFonts w:eastAsia="細明體" w:hint="eastAsia"/>
                <w:sz w:val="20"/>
              </w:rPr>
              <w:t>門診次</w:t>
            </w:r>
            <w:r w:rsidRPr="00A758CB">
              <w:rPr>
                <w:rFonts w:eastAsia="細明體" w:hint="eastAsia"/>
                <w:sz w:val="20"/>
              </w:rPr>
              <w:t>數</w:t>
            </w:r>
            <w:r w:rsidRPr="00A758CB">
              <w:rPr>
                <w:rFonts w:eastAsia="細明體" w:hint="eastAsia"/>
                <w:sz w:val="20"/>
              </w:rPr>
              <w:t>_</w:t>
            </w:r>
            <w:r>
              <w:rPr>
                <w:rFonts w:eastAsia="細明體" w:hint="eastAsia"/>
                <w:sz w:val="20"/>
              </w:rPr>
              <w:t>5</w:t>
            </w:r>
            <w:r w:rsidRPr="00A758CB">
              <w:rPr>
                <w:rFonts w:eastAsia="細明體" w:hint="eastAsia"/>
                <w:sz w:val="20"/>
              </w:rPr>
              <w:t>年</w:t>
            </w:r>
          </w:p>
        </w:tc>
        <w:tc>
          <w:tcPr>
            <w:tcW w:w="2057" w:type="dxa"/>
          </w:tcPr>
          <w:p w:rsidR="000433E3" w:rsidRPr="00A758CB" w:rsidRDefault="000433E3" w:rsidP="00F50EA9">
            <w:pPr>
              <w:rPr>
                <w:rFonts w:eastAsia="細明體"/>
                <w:sz w:val="20"/>
              </w:rPr>
            </w:pPr>
            <w:r w:rsidRPr="00A758CB">
              <w:rPr>
                <w:rFonts w:eastAsia="細明體" w:hint="eastAsia"/>
                <w:sz w:val="20"/>
              </w:rPr>
              <w:t>O</w:t>
            </w:r>
            <w:r>
              <w:rPr>
                <w:rFonts w:eastAsia="細明體" w:hint="eastAsia"/>
                <w:sz w:val="20"/>
              </w:rPr>
              <w:t>門診次</w:t>
            </w:r>
            <w:r w:rsidRPr="00A758CB">
              <w:rPr>
                <w:rFonts w:eastAsia="細明體" w:hint="eastAsia"/>
                <w:sz w:val="20"/>
              </w:rPr>
              <w:t>數</w:t>
            </w:r>
            <w:r w:rsidRPr="00A758CB">
              <w:rPr>
                <w:rFonts w:eastAsia="細明體" w:hint="eastAsia"/>
                <w:sz w:val="20"/>
              </w:rPr>
              <w:t>_5</w:t>
            </w:r>
            <w:r w:rsidRPr="00A758CB">
              <w:rPr>
                <w:rFonts w:eastAsia="細明體" w:hint="eastAsia"/>
                <w:sz w:val="20"/>
              </w:rPr>
              <w:t>年</w:t>
            </w:r>
          </w:p>
        </w:tc>
        <w:tc>
          <w:tcPr>
            <w:tcW w:w="1527" w:type="dxa"/>
          </w:tcPr>
          <w:p w:rsidR="000433E3" w:rsidRPr="00701852" w:rsidRDefault="000433E3" w:rsidP="00F50EA9">
            <w:pPr>
              <w:rPr>
                <w:rFonts w:eastAsia="標楷體"/>
                <w:sz w:val="20"/>
                <w:szCs w:val="20"/>
              </w:rPr>
            </w:pPr>
          </w:p>
        </w:tc>
      </w:tr>
    </w:tbl>
    <w:p w:rsidR="000A7C82" w:rsidRDefault="005E222B" w:rsidP="003230D6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保留本次紀錄：</w:t>
      </w:r>
    </w:p>
    <w:p w:rsidR="00BE00A6" w:rsidRDefault="00BE00A6" w:rsidP="003230D6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前一筆事故人</w:t>
      </w:r>
      <w:r>
        <w:rPr>
          <w:rFonts w:hint="eastAsia"/>
          <w:kern w:val="2"/>
          <w:szCs w:val="24"/>
          <w:lang w:eastAsia="zh-TW"/>
        </w:rPr>
        <w:t>ID  = B.</w:t>
      </w:r>
      <w:r>
        <w:rPr>
          <w:rFonts w:hint="eastAsia"/>
          <w:kern w:val="2"/>
          <w:szCs w:val="24"/>
          <w:lang w:eastAsia="zh-TW"/>
        </w:rPr>
        <w:t>事故人</w:t>
      </w:r>
      <w:r>
        <w:rPr>
          <w:rFonts w:hint="eastAsia"/>
          <w:kern w:val="2"/>
          <w:szCs w:val="24"/>
          <w:lang w:eastAsia="zh-TW"/>
        </w:rPr>
        <w:t xml:space="preserve">ID </w:t>
      </w:r>
    </w:p>
    <w:p w:rsidR="00A4156E" w:rsidRPr="007118D8" w:rsidRDefault="00A4156E" w:rsidP="003230D6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前一筆受理編號</w:t>
      </w:r>
      <w:r>
        <w:rPr>
          <w:rFonts w:hint="eastAsia"/>
          <w:kern w:val="2"/>
          <w:szCs w:val="24"/>
          <w:lang w:eastAsia="zh-TW"/>
        </w:rPr>
        <w:t xml:space="preserve"> = A.</w:t>
      </w:r>
      <w:r>
        <w:rPr>
          <w:rFonts w:hint="eastAsia"/>
          <w:kern w:val="2"/>
          <w:szCs w:val="24"/>
          <w:lang w:eastAsia="zh-TW"/>
        </w:rPr>
        <w:t>受理編號</w:t>
      </w:r>
    </w:p>
    <w:p w:rsidR="00C608CB" w:rsidRPr="003D21DB" w:rsidRDefault="00BA6F81" w:rsidP="003230D6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前一筆</w:t>
      </w:r>
      <w:r w:rsidR="00826EB1">
        <w:rPr>
          <w:rFonts w:hint="eastAsia"/>
          <w:kern w:val="2"/>
          <w:szCs w:val="24"/>
          <w:lang w:eastAsia="zh-TW"/>
        </w:rPr>
        <w:t>事故日</w:t>
      </w:r>
      <w:r>
        <w:rPr>
          <w:rFonts w:hint="eastAsia"/>
          <w:kern w:val="2"/>
          <w:szCs w:val="24"/>
          <w:lang w:eastAsia="zh-TW"/>
        </w:rPr>
        <w:t xml:space="preserve"> = B.</w:t>
      </w:r>
      <w:r w:rsidR="00826EB1">
        <w:rPr>
          <w:rFonts w:ascii="細明體" w:eastAsia="細明體" w:hAnsi="細明體" w:hint="eastAsia"/>
          <w:lang w:eastAsia="zh-TW"/>
        </w:rPr>
        <w:t>事故日期</w:t>
      </w:r>
    </w:p>
    <w:p w:rsidR="00BE00A6" w:rsidRDefault="00BE00A6" w:rsidP="003230D6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kern w:val="2"/>
          <w:szCs w:val="24"/>
          <w:lang w:eastAsia="zh-TW"/>
        </w:rPr>
        <w:t>讀取下一</w:t>
      </w:r>
      <w:r>
        <w:rPr>
          <w:rFonts w:hint="eastAsia"/>
          <w:kern w:val="2"/>
          <w:szCs w:val="24"/>
          <w:lang w:eastAsia="zh-TW"/>
        </w:rPr>
        <w:t>筆</w:t>
      </w:r>
      <w:r w:rsidRPr="00701852">
        <w:rPr>
          <w:kern w:val="2"/>
          <w:szCs w:val="24"/>
          <w:lang w:eastAsia="zh-TW"/>
        </w:rPr>
        <w:t>資料</w:t>
      </w:r>
    </w:p>
    <w:p w:rsidR="00CD50F5" w:rsidRPr="00701852" w:rsidRDefault="00CD50F5" w:rsidP="003230D6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 w:rsidRPr="00701852">
        <w:rPr>
          <w:rFonts w:eastAsia="細明體"/>
          <w:kern w:val="2"/>
          <w:szCs w:val="24"/>
          <w:lang w:eastAsia="zh-TW"/>
        </w:rPr>
        <w:t>產生</w:t>
      </w:r>
      <w:r w:rsidR="005903DD">
        <w:rPr>
          <w:rFonts w:eastAsia="細明體" w:hint="eastAsia"/>
          <w:kern w:val="2"/>
          <w:szCs w:val="24"/>
          <w:lang w:eastAsia="zh-TW"/>
        </w:rPr>
        <w:t>不良理賠紀錄</w:t>
      </w:r>
      <w:r w:rsidRPr="00701852">
        <w:rPr>
          <w:rFonts w:eastAsia="細明體"/>
          <w:kern w:val="2"/>
          <w:szCs w:val="24"/>
          <w:lang w:eastAsia="zh-TW"/>
        </w:rPr>
        <w:t>資料：</w:t>
      </w:r>
      <w:r w:rsidRPr="00701852">
        <w:rPr>
          <w:rFonts w:eastAsia="細明體"/>
          <w:kern w:val="2"/>
          <w:szCs w:val="24"/>
          <w:lang w:eastAsia="zh-TW"/>
        </w:rPr>
        <w:t>(</w:t>
      </w:r>
      <w:r w:rsidRPr="00701852">
        <w:rPr>
          <w:rFonts w:eastAsia="細明體"/>
          <w:kern w:val="2"/>
          <w:szCs w:val="24"/>
          <w:lang w:eastAsia="zh-TW"/>
        </w:rPr>
        <w:t>獨立為一個</w:t>
      </w:r>
      <w:r w:rsidRPr="00701852">
        <w:rPr>
          <w:rFonts w:eastAsia="細明體"/>
          <w:kern w:val="2"/>
          <w:szCs w:val="24"/>
          <w:lang w:eastAsia="zh-TW"/>
        </w:rPr>
        <w:t>METHOD)</w:t>
      </w:r>
    </w:p>
    <w:p w:rsidR="00CD50F5" w:rsidRPr="00701852" w:rsidRDefault="00CD50F5" w:rsidP="003230D6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 w:rsidRPr="00701852">
        <w:rPr>
          <w:rFonts w:eastAsia="細明體"/>
          <w:kern w:val="2"/>
          <w:szCs w:val="24"/>
          <w:lang w:eastAsia="zh-TW"/>
        </w:rPr>
        <w:t xml:space="preserve">IF </w:t>
      </w:r>
      <w:r w:rsidRPr="00701852">
        <w:rPr>
          <w:rFonts w:eastAsia="細明體"/>
          <w:kern w:val="2"/>
          <w:szCs w:val="24"/>
          <w:lang w:eastAsia="zh-TW"/>
        </w:rPr>
        <w:t>輸入</w:t>
      </w:r>
      <w:r w:rsidRPr="00701852">
        <w:rPr>
          <w:rFonts w:eastAsia="細明體"/>
          <w:kern w:val="2"/>
          <w:szCs w:val="24"/>
          <w:lang w:eastAsia="zh-TW"/>
        </w:rPr>
        <w:t>.</w:t>
      </w:r>
      <w:r w:rsidRPr="00701852">
        <w:rPr>
          <w:rFonts w:eastAsia="細明體"/>
          <w:kern w:val="2"/>
          <w:szCs w:val="24"/>
          <w:lang w:eastAsia="zh-TW"/>
        </w:rPr>
        <w:t>執行步驟</w:t>
      </w:r>
      <w:r w:rsidRPr="00701852">
        <w:rPr>
          <w:rFonts w:eastAsia="細明體"/>
          <w:kern w:val="2"/>
          <w:szCs w:val="24"/>
          <w:lang w:eastAsia="zh-TW"/>
        </w:rPr>
        <w:t xml:space="preserve"> = ‘’  OR ‘</w:t>
      </w:r>
      <w:r w:rsidR="00ED47A7">
        <w:rPr>
          <w:rFonts w:eastAsia="細明體" w:hint="eastAsia"/>
          <w:kern w:val="2"/>
          <w:szCs w:val="24"/>
          <w:lang w:eastAsia="zh-TW"/>
        </w:rPr>
        <w:t>5</w:t>
      </w:r>
      <w:r w:rsidRPr="00701852">
        <w:rPr>
          <w:rFonts w:eastAsia="細明體"/>
          <w:kern w:val="2"/>
          <w:szCs w:val="24"/>
          <w:lang w:eastAsia="zh-TW"/>
        </w:rPr>
        <w:t>’</w:t>
      </w:r>
    </w:p>
    <w:p w:rsidR="00CD50F5" w:rsidRPr="00122F5C" w:rsidRDefault="00CD50F5" w:rsidP="003230D6">
      <w:pPr>
        <w:pStyle w:val="Tabletext"/>
        <w:keepLines w:val="0"/>
        <w:numPr>
          <w:ilvl w:val="3"/>
          <w:numId w:val="1"/>
        </w:numPr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READ DBAA.DTAAA001 A</w:t>
      </w:r>
    </w:p>
    <w:p w:rsidR="00CD50F5" w:rsidRPr="00701852" w:rsidRDefault="00CD50F5" w:rsidP="003230D6">
      <w:pPr>
        <w:pStyle w:val="Tabletext"/>
        <w:keepLines w:val="0"/>
        <w:numPr>
          <w:ilvl w:val="3"/>
          <w:numId w:val="1"/>
        </w:numPr>
        <w:spacing w:after="0" w:line="240" w:lineRule="auto"/>
        <w:ind w:left="1984" w:hanging="708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INNER JOIN DTAA</w:t>
      </w:r>
      <w:r>
        <w:rPr>
          <w:rFonts w:hint="eastAsia"/>
          <w:kern w:val="2"/>
          <w:szCs w:val="24"/>
          <w:lang w:eastAsia="zh-TW"/>
        </w:rPr>
        <w:t>V0</w:t>
      </w:r>
      <w:r w:rsidRPr="00701852">
        <w:rPr>
          <w:kern w:val="2"/>
          <w:szCs w:val="24"/>
          <w:lang w:eastAsia="zh-TW"/>
        </w:rPr>
        <w:t>0</w:t>
      </w:r>
      <w:r w:rsidR="001A4ABB">
        <w:rPr>
          <w:rFonts w:hint="eastAsia"/>
          <w:kern w:val="2"/>
          <w:szCs w:val="24"/>
          <w:lang w:eastAsia="zh-TW"/>
        </w:rPr>
        <w:t>6</w:t>
      </w:r>
      <w:r w:rsidRPr="00701852">
        <w:rPr>
          <w:kern w:val="2"/>
          <w:szCs w:val="24"/>
          <w:lang w:eastAsia="zh-TW"/>
        </w:rPr>
        <w:t xml:space="preserve"> B</w:t>
      </w:r>
    </w:p>
    <w:p w:rsidR="00CD50F5" w:rsidRPr="00701852" w:rsidRDefault="00CD50F5" w:rsidP="003230D6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ON A.</w:t>
      </w:r>
      <w:r w:rsidRPr="00701852">
        <w:rPr>
          <w:kern w:val="2"/>
          <w:szCs w:val="24"/>
          <w:lang w:eastAsia="zh-TW"/>
        </w:rPr>
        <w:t>受理編號</w:t>
      </w:r>
      <w:r w:rsidRPr="00701852">
        <w:rPr>
          <w:kern w:val="2"/>
          <w:szCs w:val="24"/>
          <w:lang w:eastAsia="zh-TW"/>
        </w:rPr>
        <w:t>= B.</w:t>
      </w:r>
      <w:r w:rsidRPr="00701852">
        <w:rPr>
          <w:kern w:val="2"/>
          <w:szCs w:val="24"/>
          <w:lang w:eastAsia="zh-TW"/>
        </w:rPr>
        <w:t>受理編號</w:t>
      </w:r>
    </w:p>
    <w:p w:rsidR="00503B7C" w:rsidRPr="00701852" w:rsidRDefault="00503B7C" w:rsidP="003230D6">
      <w:pPr>
        <w:pStyle w:val="Tabletext"/>
        <w:keepLines w:val="0"/>
        <w:numPr>
          <w:ilvl w:val="3"/>
          <w:numId w:val="1"/>
        </w:numPr>
        <w:spacing w:after="0" w:line="240" w:lineRule="auto"/>
        <w:ind w:left="1984" w:hanging="708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INNER JOIN DTAA</w:t>
      </w:r>
      <w:r>
        <w:rPr>
          <w:rFonts w:hint="eastAsia"/>
          <w:kern w:val="2"/>
          <w:szCs w:val="24"/>
          <w:lang w:eastAsia="zh-TW"/>
        </w:rPr>
        <w:t>A01</w:t>
      </w:r>
      <w:r w:rsidRPr="00701852">
        <w:rPr>
          <w:kern w:val="2"/>
          <w:szCs w:val="24"/>
          <w:lang w:eastAsia="zh-TW"/>
        </w:rPr>
        <w:t xml:space="preserve">0 </w:t>
      </w:r>
      <w:r>
        <w:rPr>
          <w:rFonts w:hint="eastAsia"/>
          <w:kern w:val="2"/>
          <w:szCs w:val="24"/>
          <w:lang w:eastAsia="zh-TW"/>
        </w:rPr>
        <w:t>C</w:t>
      </w:r>
    </w:p>
    <w:p w:rsidR="00503B7C" w:rsidRDefault="00503B7C" w:rsidP="003230D6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ON A.</w:t>
      </w:r>
      <w:r w:rsidRPr="00701852">
        <w:rPr>
          <w:kern w:val="2"/>
          <w:szCs w:val="24"/>
          <w:lang w:eastAsia="zh-TW"/>
        </w:rPr>
        <w:t>受理編號</w:t>
      </w:r>
      <w:r>
        <w:rPr>
          <w:kern w:val="2"/>
          <w:szCs w:val="24"/>
          <w:lang w:eastAsia="zh-TW"/>
        </w:rPr>
        <w:t xml:space="preserve">= </w:t>
      </w:r>
      <w:r>
        <w:rPr>
          <w:rFonts w:hint="eastAsia"/>
          <w:kern w:val="2"/>
          <w:szCs w:val="24"/>
          <w:lang w:eastAsia="zh-TW"/>
        </w:rPr>
        <w:t>C</w:t>
      </w:r>
      <w:r w:rsidRPr="00701852">
        <w:rPr>
          <w:kern w:val="2"/>
          <w:szCs w:val="24"/>
          <w:lang w:eastAsia="zh-TW"/>
        </w:rPr>
        <w:t>.</w:t>
      </w:r>
      <w:r w:rsidRPr="00701852">
        <w:rPr>
          <w:kern w:val="2"/>
          <w:szCs w:val="24"/>
          <w:lang w:eastAsia="zh-TW"/>
        </w:rPr>
        <w:t>受理編號</w:t>
      </w:r>
    </w:p>
    <w:p w:rsidR="00556914" w:rsidRPr="00701852" w:rsidRDefault="00556914" w:rsidP="003230D6">
      <w:pPr>
        <w:pStyle w:val="Tabletext"/>
        <w:keepLines w:val="0"/>
        <w:numPr>
          <w:ilvl w:val="3"/>
          <w:numId w:val="1"/>
        </w:numPr>
        <w:spacing w:after="0" w:line="240" w:lineRule="auto"/>
        <w:ind w:left="1984" w:hanging="708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LEFT </w:t>
      </w:r>
      <w:r w:rsidRPr="00701852">
        <w:rPr>
          <w:kern w:val="2"/>
          <w:szCs w:val="24"/>
          <w:lang w:eastAsia="zh-TW"/>
        </w:rPr>
        <w:t>JOIN DTAA</w:t>
      </w:r>
      <w:r>
        <w:rPr>
          <w:rFonts w:hint="eastAsia"/>
          <w:kern w:val="2"/>
          <w:szCs w:val="24"/>
          <w:lang w:eastAsia="zh-TW"/>
        </w:rPr>
        <w:t>D140</w:t>
      </w:r>
      <w:r w:rsidRPr="00701852">
        <w:rPr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D</w:t>
      </w:r>
    </w:p>
    <w:p w:rsidR="00556914" w:rsidRDefault="00556914" w:rsidP="003230D6">
      <w:pPr>
        <w:pStyle w:val="Tabletext"/>
        <w:keepLines w:val="0"/>
        <w:numPr>
          <w:ilvl w:val="4"/>
          <w:numId w:val="1"/>
        </w:numPr>
        <w:spacing w:after="0" w:line="240" w:lineRule="auto"/>
        <w:rPr>
          <w:ins w:id="34" w:author="FIS" w:date="2015-01-07T16:14:00Z"/>
          <w:rFonts w:hint="eastAsia"/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 xml:space="preserve">ON </w:t>
      </w:r>
      <w:r>
        <w:rPr>
          <w:rFonts w:hint="eastAsia"/>
          <w:kern w:val="2"/>
          <w:szCs w:val="24"/>
          <w:lang w:eastAsia="zh-TW"/>
        </w:rPr>
        <w:t>B</w:t>
      </w:r>
      <w:r w:rsidRPr="00701852">
        <w:rPr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事故人</w:t>
      </w:r>
      <w:r>
        <w:rPr>
          <w:rFonts w:hint="eastAsia"/>
          <w:kern w:val="2"/>
          <w:szCs w:val="24"/>
          <w:lang w:eastAsia="zh-TW"/>
        </w:rPr>
        <w:t>ID</w:t>
      </w:r>
      <w:r>
        <w:rPr>
          <w:kern w:val="2"/>
          <w:szCs w:val="24"/>
          <w:lang w:eastAsia="zh-TW"/>
        </w:rPr>
        <w:t xml:space="preserve"> = </w:t>
      </w:r>
      <w:r>
        <w:rPr>
          <w:rFonts w:hint="eastAsia"/>
          <w:kern w:val="2"/>
          <w:szCs w:val="24"/>
          <w:lang w:eastAsia="zh-TW"/>
        </w:rPr>
        <w:t>D</w:t>
      </w:r>
      <w:r w:rsidRPr="00701852">
        <w:rPr>
          <w:kern w:val="2"/>
          <w:szCs w:val="24"/>
          <w:lang w:eastAsia="zh-TW"/>
        </w:rPr>
        <w:t>.</w:t>
      </w:r>
      <w:r w:rsidRPr="00556914">
        <w:rPr>
          <w:rFonts w:hint="eastAsia"/>
          <w:kern w:val="2"/>
          <w:szCs w:val="24"/>
          <w:lang w:eastAsia="zh-TW"/>
        </w:rPr>
        <w:t>保戶</w:t>
      </w:r>
      <w:r w:rsidRPr="00556914">
        <w:rPr>
          <w:rFonts w:hint="eastAsia"/>
          <w:kern w:val="2"/>
          <w:szCs w:val="24"/>
          <w:lang w:eastAsia="zh-TW"/>
        </w:rPr>
        <w:t>ID</w:t>
      </w:r>
      <w:r>
        <w:rPr>
          <w:rFonts w:hint="eastAsia"/>
          <w:kern w:val="2"/>
          <w:szCs w:val="24"/>
          <w:lang w:eastAsia="zh-TW"/>
        </w:rPr>
        <w:t xml:space="preserve"> </w:t>
      </w:r>
      <w:r w:rsidRPr="00D92570">
        <w:rPr>
          <w:rFonts w:hint="eastAsia"/>
          <w:strike/>
          <w:kern w:val="2"/>
          <w:szCs w:val="24"/>
          <w:lang w:eastAsia="zh-TW"/>
          <w:rPrChange w:id="35" w:author="FIS" w:date="2015-01-07T17:49:00Z">
            <w:rPr>
              <w:rFonts w:hint="eastAsia"/>
              <w:kern w:val="2"/>
              <w:szCs w:val="24"/>
              <w:lang w:eastAsia="zh-TW"/>
            </w:rPr>
          </w:rPrChange>
        </w:rPr>
        <w:t>AND C.</w:t>
      </w:r>
      <w:r w:rsidRPr="00D92570">
        <w:rPr>
          <w:rFonts w:hint="eastAsia"/>
          <w:strike/>
          <w:kern w:val="2"/>
          <w:szCs w:val="24"/>
          <w:lang w:eastAsia="zh-TW"/>
          <w:rPrChange w:id="36" w:author="FIS" w:date="2015-01-07T17:49:00Z">
            <w:rPr>
              <w:rFonts w:hint="eastAsia"/>
              <w:kern w:val="2"/>
              <w:szCs w:val="24"/>
              <w:lang w:eastAsia="zh-TW"/>
            </w:rPr>
          </w:rPrChange>
        </w:rPr>
        <w:t>事故人生日</w:t>
      </w:r>
      <w:r w:rsidRPr="00D92570">
        <w:rPr>
          <w:rFonts w:hint="eastAsia"/>
          <w:strike/>
          <w:kern w:val="2"/>
          <w:szCs w:val="24"/>
          <w:lang w:eastAsia="zh-TW"/>
          <w:rPrChange w:id="37" w:author="FIS" w:date="2015-01-07T17:49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 = D.</w:t>
      </w:r>
      <w:r w:rsidRPr="00D92570">
        <w:rPr>
          <w:rFonts w:hint="eastAsia"/>
          <w:strike/>
          <w:kern w:val="2"/>
          <w:szCs w:val="24"/>
          <w:lang w:eastAsia="zh-TW"/>
          <w:rPrChange w:id="38" w:author="FIS" w:date="2015-01-07T17:49:00Z">
            <w:rPr>
              <w:rFonts w:hint="eastAsia"/>
              <w:kern w:val="2"/>
              <w:szCs w:val="24"/>
              <w:lang w:eastAsia="zh-TW"/>
            </w:rPr>
          </w:rPrChange>
        </w:rPr>
        <w:t>保戶生日</w:t>
      </w:r>
    </w:p>
    <w:p w:rsidR="001F3134" w:rsidRDefault="001F3134" w:rsidP="003230D6">
      <w:pPr>
        <w:pStyle w:val="Tabletext"/>
        <w:keepLines w:val="0"/>
        <w:numPr>
          <w:ilvl w:val="4"/>
          <w:numId w:val="1"/>
        </w:numPr>
        <w:spacing w:after="0" w:line="240" w:lineRule="auto"/>
        <w:rPr>
          <w:ins w:id="39" w:author="FIS" w:date="2015-01-07T16:14:00Z"/>
          <w:rFonts w:hint="eastAsia"/>
          <w:kern w:val="2"/>
          <w:szCs w:val="24"/>
          <w:lang w:eastAsia="zh-TW"/>
        </w:rPr>
      </w:pPr>
      <w:ins w:id="40" w:author="FIS" w:date="2015-01-07T16:14:00Z">
        <w:r>
          <w:rPr>
            <w:rFonts w:hint="eastAsia"/>
            <w:kern w:val="2"/>
            <w:szCs w:val="24"/>
            <w:lang w:eastAsia="zh-TW"/>
          </w:rPr>
          <w:t>系統別</w:t>
        </w:r>
        <w:r>
          <w:rPr>
            <w:rFonts w:hint="eastAsia"/>
            <w:kern w:val="2"/>
            <w:szCs w:val="24"/>
            <w:lang w:eastAsia="zh-TW"/>
          </w:rPr>
          <w:t xml:space="preserve"> =</w:t>
        </w:r>
        <w:r>
          <w:rPr>
            <w:kern w:val="2"/>
            <w:szCs w:val="24"/>
            <w:lang w:eastAsia="zh-TW"/>
          </w:rPr>
          <w:t>’</w:t>
        </w:r>
        <w:r>
          <w:rPr>
            <w:rFonts w:hint="eastAsia"/>
            <w:kern w:val="2"/>
            <w:szCs w:val="24"/>
            <w:lang w:eastAsia="zh-TW"/>
          </w:rPr>
          <w:t>AA</w:t>
        </w:r>
        <w:r>
          <w:rPr>
            <w:kern w:val="2"/>
            <w:szCs w:val="24"/>
            <w:lang w:eastAsia="zh-TW"/>
          </w:rPr>
          <w:t>’</w:t>
        </w:r>
      </w:ins>
    </w:p>
    <w:p w:rsidR="001F3134" w:rsidRDefault="001F3134" w:rsidP="001F313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ins w:id="41" w:author="FIS" w:date="2015-01-07T16:14:00Z">
        <w:r w:rsidRPr="001F3134">
          <w:rPr>
            <w:rFonts w:hint="eastAsia"/>
            <w:kern w:val="2"/>
            <w:szCs w:val="24"/>
            <w:lang w:eastAsia="zh-TW"/>
          </w:rPr>
          <w:t>控管類型</w:t>
        </w:r>
        <w:r>
          <w:rPr>
            <w:rFonts w:hint="eastAsia"/>
            <w:kern w:val="2"/>
            <w:szCs w:val="24"/>
            <w:lang w:eastAsia="zh-TW"/>
          </w:rPr>
          <w:t xml:space="preserve"> =</w:t>
        </w:r>
        <w:r>
          <w:rPr>
            <w:kern w:val="2"/>
            <w:szCs w:val="24"/>
            <w:lang w:eastAsia="zh-TW"/>
          </w:rPr>
          <w:t>’</w:t>
        </w:r>
        <w:r>
          <w:rPr>
            <w:rFonts w:hint="eastAsia"/>
            <w:kern w:val="2"/>
            <w:szCs w:val="24"/>
            <w:lang w:eastAsia="zh-TW"/>
          </w:rPr>
          <w:t>1</w:t>
        </w:r>
        <w:r>
          <w:rPr>
            <w:kern w:val="2"/>
            <w:szCs w:val="24"/>
            <w:lang w:eastAsia="zh-TW"/>
          </w:rPr>
          <w:t>’</w:t>
        </w:r>
      </w:ins>
    </w:p>
    <w:p w:rsidR="00CD50F5" w:rsidRPr="00701852" w:rsidRDefault="00CD50F5" w:rsidP="003230D6">
      <w:pPr>
        <w:pStyle w:val="Tabletext"/>
        <w:keepLines w:val="0"/>
        <w:numPr>
          <w:ilvl w:val="3"/>
          <w:numId w:val="1"/>
        </w:numPr>
        <w:spacing w:after="0" w:line="240" w:lineRule="auto"/>
        <w:ind w:left="1984" w:hanging="708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WHERE</w:t>
      </w:r>
    </w:p>
    <w:p w:rsidR="00CD50F5" w:rsidRPr="00701852" w:rsidRDefault="00CD50F5" w:rsidP="003230D6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A.</w:t>
      </w:r>
      <w:r w:rsidRPr="00701852">
        <w:rPr>
          <w:color w:val="000000"/>
        </w:rPr>
        <w:t>受理進度</w:t>
      </w:r>
      <w:r w:rsidRPr="00701852">
        <w:rPr>
          <w:color w:val="000000"/>
          <w:lang w:eastAsia="zh-TW"/>
        </w:rPr>
        <w:t>= ‘</w:t>
      </w:r>
      <w:r>
        <w:rPr>
          <w:rFonts w:hint="eastAsia"/>
          <w:color w:val="000000"/>
          <w:lang w:eastAsia="zh-TW"/>
        </w:rPr>
        <w:t>8</w:t>
      </w:r>
      <w:r w:rsidRPr="00701852">
        <w:rPr>
          <w:color w:val="000000"/>
          <w:lang w:eastAsia="zh-TW"/>
        </w:rPr>
        <w:t>0’(</w:t>
      </w:r>
      <w:r>
        <w:rPr>
          <w:rFonts w:hint="eastAsia"/>
          <w:color w:val="000000"/>
          <w:lang w:eastAsia="zh-TW"/>
        </w:rPr>
        <w:t>結案</w:t>
      </w:r>
      <w:r w:rsidRPr="00701852">
        <w:rPr>
          <w:color w:val="000000"/>
          <w:lang w:eastAsia="zh-TW"/>
        </w:rPr>
        <w:t>)</w:t>
      </w:r>
    </w:p>
    <w:p w:rsidR="00CD50F5" w:rsidRPr="00701852" w:rsidRDefault="00CD50F5" w:rsidP="003230D6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 w:rsidRPr="00701852">
        <w:rPr>
          <w:rFonts w:eastAsia="細明體"/>
          <w:kern w:val="2"/>
          <w:szCs w:val="24"/>
          <w:lang w:eastAsia="zh-TW"/>
        </w:rPr>
        <w:t xml:space="preserve">IF </w:t>
      </w:r>
      <w:r w:rsidRPr="00701852">
        <w:rPr>
          <w:rFonts w:eastAsia="細明體"/>
          <w:kern w:val="2"/>
          <w:szCs w:val="24"/>
          <w:lang w:eastAsia="zh-TW"/>
        </w:rPr>
        <w:t>輸入</w:t>
      </w:r>
      <w:r w:rsidRPr="00701852">
        <w:rPr>
          <w:rFonts w:eastAsia="細明體"/>
          <w:kern w:val="2"/>
          <w:szCs w:val="24"/>
          <w:lang w:eastAsia="zh-TW"/>
        </w:rPr>
        <w:t>.</w:t>
      </w:r>
      <w:r w:rsidRPr="00701852">
        <w:t>受理編號</w:t>
      </w:r>
      <w:r w:rsidRPr="00701852">
        <w:rPr>
          <w:lang w:eastAsia="zh-TW"/>
        </w:rPr>
        <w:t xml:space="preserve"> </w:t>
      </w:r>
      <w:r w:rsidRPr="00701852">
        <w:rPr>
          <w:lang w:eastAsia="zh-TW"/>
        </w:rPr>
        <w:t>不是空的</w:t>
      </w:r>
    </w:p>
    <w:p w:rsidR="00CD50F5" w:rsidRPr="00122F5C" w:rsidRDefault="00CD50F5" w:rsidP="003230D6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 w:rsidRPr="00701852">
        <w:rPr>
          <w:lang w:eastAsia="zh-TW"/>
        </w:rPr>
        <w:t>受理編號</w:t>
      </w:r>
      <w:r w:rsidRPr="00701852">
        <w:rPr>
          <w:lang w:eastAsia="zh-TW"/>
        </w:rPr>
        <w:t xml:space="preserve"> </w:t>
      </w:r>
      <w:r w:rsidRPr="00701852">
        <w:rPr>
          <w:rFonts w:eastAsia="細明體"/>
          <w:lang w:eastAsia="zh-TW"/>
        </w:rPr>
        <w:t>=</w:t>
      </w:r>
      <w:r w:rsidRPr="00701852">
        <w:rPr>
          <w:rFonts w:eastAsia="細明體"/>
          <w:kern w:val="2"/>
          <w:szCs w:val="24"/>
          <w:lang w:eastAsia="zh-TW"/>
        </w:rPr>
        <w:t>輸入</w:t>
      </w:r>
      <w:r w:rsidRPr="00701852">
        <w:rPr>
          <w:rFonts w:eastAsia="細明體"/>
          <w:kern w:val="2"/>
          <w:szCs w:val="24"/>
          <w:lang w:eastAsia="zh-TW"/>
        </w:rPr>
        <w:t>.</w:t>
      </w:r>
      <w:r w:rsidRPr="00701852">
        <w:rPr>
          <w:lang w:eastAsia="zh-TW"/>
        </w:rPr>
        <w:t>受理編號</w:t>
      </w:r>
    </w:p>
    <w:p w:rsidR="005E7AEF" w:rsidRPr="00701852" w:rsidRDefault="005E7AEF" w:rsidP="003230D6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 w:rsidRPr="00701852">
        <w:rPr>
          <w:rFonts w:eastAsia="細明體"/>
          <w:kern w:val="2"/>
          <w:szCs w:val="24"/>
          <w:lang w:eastAsia="zh-TW"/>
        </w:rPr>
        <w:t xml:space="preserve">IF </w:t>
      </w:r>
      <w:r w:rsidRPr="00701852">
        <w:rPr>
          <w:rFonts w:eastAsia="細明體"/>
          <w:kern w:val="2"/>
          <w:szCs w:val="24"/>
          <w:lang w:eastAsia="zh-TW"/>
        </w:rPr>
        <w:t>輸入</w:t>
      </w:r>
      <w:r w:rsidRPr="00701852">
        <w:rPr>
          <w:rFonts w:eastAsia="細明體"/>
          <w:kern w:val="2"/>
          <w:szCs w:val="24"/>
          <w:lang w:eastAsia="zh-TW"/>
        </w:rPr>
        <w:t>.</w:t>
      </w:r>
      <w:r w:rsidRPr="00A32D2E">
        <w:rPr>
          <w:rFonts w:eastAsia="細明體" w:hint="eastAsia"/>
          <w:kern w:val="2"/>
          <w:szCs w:val="24"/>
          <w:lang w:eastAsia="zh-TW"/>
        </w:rPr>
        <w:t>抽取日期</w:t>
      </w:r>
      <w:r w:rsidRPr="00A32D2E">
        <w:rPr>
          <w:rFonts w:eastAsia="細明體" w:hint="eastAsia"/>
          <w:kern w:val="2"/>
          <w:szCs w:val="24"/>
          <w:lang w:eastAsia="zh-TW"/>
        </w:rPr>
        <w:t>_</w:t>
      </w:r>
      <w:r w:rsidRPr="00A32D2E">
        <w:rPr>
          <w:rFonts w:eastAsia="細明體" w:hint="eastAsia"/>
          <w:kern w:val="2"/>
          <w:szCs w:val="24"/>
          <w:lang w:eastAsia="zh-TW"/>
        </w:rPr>
        <w:t>起</w:t>
      </w:r>
      <w:r>
        <w:rPr>
          <w:rFonts w:eastAsia="細明體" w:hint="eastAsia"/>
          <w:kern w:val="2"/>
          <w:szCs w:val="24"/>
          <w:lang w:eastAsia="zh-TW"/>
        </w:rPr>
        <w:t xml:space="preserve"> </w:t>
      </w:r>
      <w:r w:rsidRPr="00701852">
        <w:rPr>
          <w:lang w:eastAsia="zh-TW"/>
        </w:rPr>
        <w:t>不是空的</w:t>
      </w:r>
    </w:p>
    <w:p w:rsidR="005E7AEF" w:rsidRPr="00701852" w:rsidRDefault="005E7AEF" w:rsidP="003230D6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>
        <w:rPr>
          <w:rFonts w:hint="eastAsia"/>
          <w:lang w:eastAsia="zh-TW"/>
        </w:rPr>
        <w:t>A.</w:t>
      </w:r>
      <w:r>
        <w:rPr>
          <w:rFonts w:hint="eastAsia"/>
          <w:lang w:eastAsia="zh-TW"/>
        </w:rPr>
        <w:t>覆核日期</w:t>
      </w:r>
      <w:r w:rsidRPr="00701852">
        <w:rPr>
          <w:lang w:eastAsia="zh-TW"/>
        </w:rPr>
        <w:t xml:space="preserve"> </w:t>
      </w:r>
      <w:r>
        <w:rPr>
          <w:rFonts w:hint="eastAsia"/>
          <w:lang w:eastAsia="zh-TW"/>
        </w:rPr>
        <w:t>&gt;</w:t>
      </w:r>
      <w:r w:rsidRPr="00701852">
        <w:rPr>
          <w:rFonts w:eastAsia="細明體"/>
          <w:lang w:eastAsia="zh-TW"/>
        </w:rPr>
        <w:t>=</w:t>
      </w:r>
      <w:r w:rsidRPr="00701852">
        <w:rPr>
          <w:rFonts w:eastAsia="細明體"/>
          <w:kern w:val="2"/>
          <w:szCs w:val="24"/>
          <w:lang w:eastAsia="zh-TW"/>
        </w:rPr>
        <w:t>輸入</w:t>
      </w:r>
      <w:r w:rsidRPr="00701852">
        <w:rPr>
          <w:rFonts w:eastAsia="細明體"/>
          <w:kern w:val="2"/>
          <w:szCs w:val="24"/>
          <w:lang w:eastAsia="zh-TW"/>
        </w:rPr>
        <w:t>.</w:t>
      </w:r>
      <w:r w:rsidRPr="00A32D2E">
        <w:rPr>
          <w:rFonts w:eastAsia="細明體" w:hint="eastAsia"/>
          <w:kern w:val="2"/>
          <w:szCs w:val="24"/>
          <w:lang w:eastAsia="zh-TW"/>
        </w:rPr>
        <w:t>抽取日期</w:t>
      </w:r>
      <w:r w:rsidRPr="00A32D2E">
        <w:rPr>
          <w:rFonts w:eastAsia="細明體" w:hint="eastAsia"/>
          <w:kern w:val="2"/>
          <w:szCs w:val="24"/>
          <w:lang w:eastAsia="zh-TW"/>
        </w:rPr>
        <w:t>_</w:t>
      </w:r>
      <w:r w:rsidRPr="00A32D2E">
        <w:rPr>
          <w:rFonts w:eastAsia="細明體" w:hint="eastAsia"/>
          <w:kern w:val="2"/>
          <w:szCs w:val="24"/>
          <w:lang w:eastAsia="zh-TW"/>
        </w:rPr>
        <w:t>起</w:t>
      </w:r>
    </w:p>
    <w:p w:rsidR="005E7AEF" w:rsidRPr="00701852" w:rsidRDefault="005E7AEF" w:rsidP="003230D6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 w:rsidRPr="00701852">
        <w:rPr>
          <w:rFonts w:eastAsia="細明體"/>
          <w:kern w:val="2"/>
          <w:szCs w:val="24"/>
          <w:lang w:eastAsia="zh-TW"/>
        </w:rPr>
        <w:t xml:space="preserve">IF </w:t>
      </w:r>
      <w:r w:rsidRPr="00701852">
        <w:rPr>
          <w:rFonts w:eastAsia="細明體"/>
          <w:kern w:val="2"/>
          <w:szCs w:val="24"/>
          <w:lang w:eastAsia="zh-TW"/>
        </w:rPr>
        <w:t>輸入</w:t>
      </w:r>
      <w:r w:rsidRPr="00701852">
        <w:rPr>
          <w:rFonts w:eastAsia="細明體"/>
          <w:kern w:val="2"/>
          <w:szCs w:val="24"/>
          <w:lang w:eastAsia="zh-TW"/>
        </w:rPr>
        <w:t>.</w:t>
      </w:r>
      <w:r w:rsidRPr="00A32D2E">
        <w:rPr>
          <w:rFonts w:eastAsia="細明體" w:hint="eastAsia"/>
          <w:kern w:val="2"/>
          <w:szCs w:val="24"/>
          <w:lang w:eastAsia="zh-TW"/>
        </w:rPr>
        <w:t>抽取日期</w:t>
      </w:r>
      <w:r w:rsidRPr="00A32D2E">
        <w:rPr>
          <w:rFonts w:eastAsia="細明體" w:hint="eastAsia"/>
          <w:kern w:val="2"/>
          <w:szCs w:val="24"/>
          <w:lang w:eastAsia="zh-TW"/>
        </w:rPr>
        <w:t>_</w:t>
      </w:r>
      <w:r>
        <w:rPr>
          <w:rFonts w:eastAsia="細明體" w:hint="eastAsia"/>
          <w:kern w:val="2"/>
          <w:szCs w:val="24"/>
          <w:lang w:eastAsia="zh-TW"/>
        </w:rPr>
        <w:t>迄</w:t>
      </w:r>
      <w:r>
        <w:rPr>
          <w:rFonts w:eastAsia="細明體" w:hint="eastAsia"/>
          <w:kern w:val="2"/>
          <w:szCs w:val="24"/>
          <w:lang w:eastAsia="zh-TW"/>
        </w:rPr>
        <w:t xml:space="preserve"> </w:t>
      </w:r>
      <w:r w:rsidRPr="00701852">
        <w:rPr>
          <w:lang w:eastAsia="zh-TW"/>
        </w:rPr>
        <w:t>不是空的</w:t>
      </w:r>
    </w:p>
    <w:p w:rsidR="005E7AEF" w:rsidRDefault="005E7AEF" w:rsidP="003230D6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hint="eastAsia"/>
          <w:lang w:eastAsia="zh-TW"/>
        </w:rPr>
        <w:t>A.</w:t>
      </w:r>
      <w:r>
        <w:rPr>
          <w:rFonts w:hint="eastAsia"/>
          <w:lang w:eastAsia="zh-TW"/>
        </w:rPr>
        <w:t>覆核日期</w:t>
      </w:r>
      <w:r w:rsidRPr="00701852">
        <w:rPr>
          <w:lang w:eastAsia="zh-TW"/>
        </w:rPr>
        <w:t xml:space="preserve"> </w:t>
      </w:r>
      <w:r>
        <w:rPr>
          <w:rFonts w:hint="eastAsia"/>
          <w:lang w:eastAsia="zh-TW"/>
        </w:rPr>
        <w:t>&lt;</w:t>
      </w:r>
      <w:r w:rsidRPr="00701852">
        <w:rPr>
          <w:rFonts w:eastAsia="細明體"/>
          <w:lang w:eastAsia="zh-TW"/>
        </w:rPr>
        <w:t>=</w:t>
      </w:r>
      <w:r w:rsidRPr="00701852">
        <w:rPr>
          <w:rFonts w:eastAsia="細明體"/>
          <w:kern w:val="2"/>
          <w:szCs w:val="24"/>
          <w:lang w:eastAsia="zh-TW"/>
        </w:rPr>
        <w:t>輸入</w:t>
      </w:r>
      <w:r w:rsidRPr="00701852">
        <w:rPr>
          <w:rFonts w:eastAsia="細明體"/>
          <w:kern w:val="2"/>
          <w:szCs w:val="24"/>
          <w:lang w:eastAsia="zh-TW"/>
        </w:rPr>
        <w:t>.</w:t>
      </w:r>
      <w:r w:rsidRPr="00A32D2E">
        <w:rPr>
          <w:rFonts w:eastAsia="細明體" w:hint="eastAsia"/>
          <w:kern w:val="2"/>
          <w:szCs w:val="24"/>
          <w:lang w:eastAsia="zh-TW"/>
        </w:rPr>
        <w:t>抽取日期</w:t>
      </w:r>
      <w:r w:rsidRPr="00A32D2E">
        <w:rPr>
          <w:rFonts w:eastAsia="細明體" w:hint="eastAsia"/>
          <w:kern w:val="2"/>
          <w:szCs w:val="24"/>
          <w:lang w:eastAsia="zh-TW"/>
        </w:rPr>
        <w:t>_</w:t>
      </w:r>
      <w:r>
        <w:rPr>
          <w:rFonts w:eastAsia="細明體" w:hint="eastAsia"/>
          <w:kern w:val="2"/>
          <w:szCs w:val="24"/>
          <w:lang w:eastAsia="zh-TW"/>
        </w:rPr>
        <w:t>迄</w:t>
      </w:r>
    </w:p>
    <w:p w:rsidR="00CD50F5" w:rsidRDefault="00CD50F5" w:rsidP="003230D6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 w:rsidRPr="00701852">
        <w:rPr>
          <w:rFonts w:eastAsia="細明體"/>
          <w:kern w:val="2"/>
          <w:szCs w:val="24"/>
          <w:lang w:eastAsia="zh-TW"/>
        </w:rPr>
        <w:t xml:space="preserve">IF </w:t>
      </w:r>
      <w:r w:rsidRPr="00701852">
        <w:rPr>
          <w:rFonts w:eastAsia="細明體"/>
          <w:kern w:val="2"/>
          <w:szCs w:val="24"/>
          <w:lang w:eastAsia="zh-TW"/>
        </w:rPr>
        <w:t>輸入</w:t>
      </w:r>
      <w:r w:rsidRPr="00701852">
        <w:rPr>
          <w:rFonts w:eastAsia="細明體"/>
          <w:kern w:val="2"/>
          <w:szCs w:val="24"/>
          <w:lang w:eastAsia="zh-TW"/>
        </w:rPr>
        <w:t>.</w:t>
      </w:r>
      <w:r w:rsidRPr="00DD1655">
        <w:rPr>
          <w:rFonts w:eastAsia="細明體"/>
          <w:kern w:val="2"/>
          <w:szCs w:val="24"/>
          <w:lang w:eastAsia="zh-TW"/>
        </w:rPr>
        <w:t>種類</w:t>
      </w:r>
      <w:r>
        <w:rPr>
          <w:rFonts w:eastAsia="細明體" w:hint="eastAsia"/>
          <w:kern w:val="2"/>
          <w:szCs w:val="24"/>
          <w:lang w:eastAsia="zh-TW"/>
        </w:rPr>
        <w:t xml:space="preserve"> </w:t>
      </w:r>
      <w:r>
        <w:rPr>
          <w:rFonts w:eastAsia="細明體" w:hint="eastAsia"/>
          <w:kern w:val="2"/>
          <w:szCs w:val="24"/>
          <w:lang w:eastAsia="zh-TW"/>
        </w:rPr>
        <w:t>不是空的</w:t>
      </w:r>
    </w:p>
    <w:p w:rsidR="00CD50F5" w:rsidRDefault="00CD50F5" w:rsidP="003230D6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B.</w:t>
      </w:r>
      <w:r>
        <w:rPr>
          <w:rFonts w:ascii="細明體" w:eastAsia="細明體" w:hAnsi="細明體" w:cs="Arial Unicode MS" w:hint="eastAsia"/>
        </w:rPr>
        <w:t>模型分類</w:t>
      </w:r>
      <w:r>
        <w:rPr>
          <w:rFonts w:ascii="細明體" w:eastAsia="細明體" w:hAnsi="細明體" w:cs="Arial Unicode MS" w:hint="eastAsia"/>
          <w:lang w:eastAsia="zh-TW"/>
        </w:rPr>
        <w:t xml:space="preserve"> = </w:t>
      </w:r>
      <w:r w:rsidRPr="00701852">
        <w:rPr>
          <w:rFonts w:eastAsia="細明體"/>
          <w:kern w:val="2"/>
          <w:szCs w:val="24"/>
          <w:lang w:eastAsia="zh-TW"/>
        </w:rPr>
        <w:t>輸入</w:t>
      </w:r>
      <w:r w:rsidRPr="00701852">
        <w:rPr>
          <w:rFonts w:eastAsia="細明體"/>
          <w:kern w:val="2"/>
          <w:szCs w:val="24"/>
          <w:lang w:eastAsia="zh-TW"/>
        </w:rPr>
        <w:t>.</w:t>
      </w:r>
      <w:r w:rsidRPr="00DD1655">
        <w:rPr>
          <w:rFonts w:eastAsia="細明體"/>
          <w:kern w:val="2"/>
          <w:szCs w:val="24"/>
          <w:lang w:eastAsia="zh-TW"/>
        </w:rPr>
        <w:t>種類</w:t>
      </w:r>
    </w:p>
    <w:p w:rsidR="00CD50F5" w:rsidRDefault="00CD50F5" w:rsidP="003230D6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 xml:space="preserve">ORDER BY </w:t>
      </w:r>
      <w:r>
        <w:rPr>
          <w:rFonts w:hint="eastAsia"/>
          <w:kern w:val="2"/>
          <w:szCs w:val="24"/>
          <w:lang w:eastAsia="zh-TW"/>
        </w:rPr>
        <w:t>B.</w:t>
      </w:r>
      <w:r>
        <w:rPr>
          <w:rFonts w:hint="eastAsia"/>
          <w:kern w:val="2"/>
          <w:szCs w:val="24"/>
          <w:lang w:eastAsia="zh-TW"/>
        </w:rPr>
        <w:t>事故人</w:t>
      </w:r>
      <w:r>
        <w:rPr>
          <w:rFonts w:hint="eastAsia"/>
          <w:kern w:val="2"/>
          <w:szCs w:val="24"/>
          <w:lang w:eastAsia="zh-TW"/>
        </w:rPr>
        <w:t>ID+B.</w:t>
      </w:r>
      <w:r>
        <w:rPr>
          <w:rFonts w:hint="eastAsia"/>
          <w:kern w:val="2"/>
          <w:szCs w:val="24"/>
          <w:lang w:eastAsia="zh-TW"/>
        </w:rPr>
        <w:t>模型分類</w:t>
      </w:r>
      <w:r w:rsidR="001A4ABB">
        <w:rPr>
          <w:rFonts w:hint="eastAsia"/>
          <w:kern w:val="2"/>
          <w:szCs w:val="24"/>
          <w:lang w:eastAsia="zh-TW"/>
        </w:rPr>
        <w:t>+</w:t>
      </w:r>
      <w:r>
        <w:rPr>
          <w:rFonts w:hint="eastAsia"/>
          <w:kern w:val="2"/>
          <w:szCs w:val="24"/>
          <w:lang w:eastAsia="zh-TW"/>
        </w:rPr>
        <w:t>A.</w:t>
      </w:r>
      <w:r>
        <w:rPr>
          <w:color w:val="000000"/>
        </w:rPr>
        <w:t>覆核日期</w:t>
      </w:r>
      <w:r>
        <w:rPr>
          <w:rFonts w:hint="eastAsia"/>
          <w:color w:val="000000"/>
          <w:lang w:eastAsia="zh-TW"/>
        </w:rPr>
        <w:t>+</w:t>
      </w:r>
      <w:r w:rsidRPr="009D3630">
        <w:rPr>
          <w:kern w:val="2"/>
          <w:szCs w:val="24"/>
          <w:lang w:eastAsia="zh-TW"/>
        </w:rPr>
        <w:t xml:space="preserve"> </w:t>
      </w:r>
      <w:r w:rsidRPr="00701852">
        <w:rPr>
          <w:kern w:val="2"/>
          <w:szCs w:val="24"/>
          <w:lang w:eastAsia="zh-TW"/>
        </w:rPr>
        <w:t>A.</w:t>
      </w:r>
      <w:r w:rsidRPr="00701852">
        <w:rPr>
          <w:kern w:val="2"/>
          <w:szCs w:val="24"/>
          <w:lang w:eastAsia="zh-TW"/>
        </w:rPr>
        <w:t>受理編號</w:t>
      </w:r>
    </w:p>
    <w:p w:rsidR="00CD50F5" w:rsidRPr="00701852" w:rsidRDefault="00CD50F5" w:rsidP="003230D6">
      <w:pPr>
        <w:pStyle w:val="Tabletext"/>
        <w:keepLines w:val="0"/>
        <w:numPr>
          <w:ilvl w:val="3"/>
          <w:numId w:val="1"/>
        </w:numPr>
        <w:spacing w:after="0" w:line="240" w:lineRule="auto"/>
        <w:ind w:left="1984" w:hanging="708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IF NOT FND</w:t>
      </w:r>
    </w:p>
    <w:p w:rsidR="00CD50F5" w:rsidRPr="00701852" w:rsidRDefault="00CD50F5" w:rsidP="003230D6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不視為錯誤</w:t>
      </w:r>
    </w:p>
    <w:p w:rsidR="00CD50F5" w:rsidRPr="00701852" w:rsidRDefault="00CD50F5" w:rsidP="003230D6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傳出錯誤訊息：</w:t>
      </w:r>
      <w:r w:rsidRPr="00701852">
        <w:rPr>
          <w:kern w:val="2"/>
          <w:szCs w:val="24"/>
          <w:lang w:eastAsia="zh-TW"/>
        </w:rPr>
        <w:t>’</w:t>
      </w:r>
      <w:r w:rsidR="00174514">
        <w:rPr>
          <w:rFonts w:eastAsia="細明體" w:hint="eastAsia"/>
          <w:kern w:val="2"/>
          <w:szCs w:val="24"/>
          <w:lang w:eastAsia="zh-TW"/>
        </w:rPr>
        <w:t>不良理賠紀錄</w:t>
      </w:r>
      <w:r w:rsidRPr="00701852">
        <w:rPr>
          <w:kern w:val="2"/>
          <w:szCs w:val="24"/>
          <w:lang w:eastAsia="zh-TW"/>
        </w:rPr>
        <w:t>資料有誤，查無</w:t>
      </w:r>
      <w:r w:rsidR="00174514">
        <w:rPr>
          <w:rFonts w:eastAsia="細明體" w:hint="eastAsia"/>
          <w:kern w:val="2"/>
          <w:szCs w:val="24"/>
          <w:lang w:eastAsia="zh-TW"/>
        </w:rPr>
        <w:t>不良理賠紀錄</w:t>
      </w:r>
      <w:r w:rsidRPr="00701852">
        <w:rPr>
          <w:kern w:val="2"/>
          <w:szCs w:val="24"/>
          <w:lang w:eastAsia="zh-TW"/>
        </w:rPr>
        <w:t>資料</w:t>
      </w:r>
      <w:r w:rsidRPr="00701852">
        <w:rPr>
          <w:kern w:val="2"/>
          <w:szCs w:val="24"/>
          <w:lang w:eastAsia="zh-TW"/>
        </w:rPr>
        <w:t>’</w:t>
      </w:r>
    </w:p>
    <w:p w:rsidR="00CD50F5" w:rsidRPr="00701852" w:rsidRDefault="00CD50F5" w:rsidP="003230D6">
      <w:pPr>
        <w:pStyle w:val="Tabletext"/>
        <w:keepLines w:val="0"/>
        <w:numPr>
          <w:ilvl w:val="3"/>
          <w:numId w:val="1"/>
        </w:numPr>
        <w:spacing w:after="0" w:line="240" w:lineRule="auto"/>
        <w:ind w:left="1984" w:hanging="708"/>
        <w:rPr>
          <w:rFonts w:eastAsia="細明體"/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紀錄</w:t>
      </w:r>
      <w:r w:rsidRPr="00701852">
        <w:rPr>
          <w:rFonts w:eastAsia="細明體"/>
          <w:kern w:val="2"/>
          <w:szCs w:val="24"/>
          <w:lang w:eastAsia="zh-TW"/>
        </w:rPr>
        <w:t>件數：</w:t>
      </w:r>
      <w:r w:rsidRPr="00701852">
        <w:rPr>
          <w:bCs/>
          <w:lang w:eastAsia="zh-TW"/>
        </w:rPr>
        <w:t xml:space="preserve">CALL </w:t>
      </w:r>
      <w:r w:rsidRPr="00701852">
        <w:rPr>
          <w:kern w:val="2"/>
          <w:szCs w:val="24"/>
          <w:lang w:eastAsia="zh-TW"/>
        </w:rPr>
        <w:t>批次作業件數紀錄模組</w:t>
      </w:r>
      <w:r w:rsidRPr="00701852">
        <w:rPr>
          <w:kern w:val="2"/>
          <w:szCs w:val="24"/>
          <w:lang w:eastAsia="zh-TW"/>
        </w:rPr>
        <w:t>CountManager.java</w:t>
      </w:r>
      <w:r w:rsidRPr="00701852">
        <w:rPr>
          <w:rFonts w:eastAsia="細明體"/>
          <w:kern w:val="2"/>
          <w:szCs w:val="24"/>
          <w:lang w:eastAsia="zh-TW"/>
        </w:rPr>
        <w:t>（即時寫出去）</w:t>
      </w:r>
    </w:p>
    <w:p w:rsidR="00CD50F5" w:rsidRPr="00701852" w:rsidRDefault="00CD50F5" w:rsidP="003230D6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METHOD_NAME = "</w:t>
      </w:r>
      <w:r w:rsidR="00174514">
        <w:rPr>
          <w:rFonts w:eastAsia="細明體" w:hint="eastAsia"/>
          <w:kern w:val="2"/>
          <w:szCs w:val="24"/>
          <w:lang w:eastAsia="zh-TW"/>
        </w:rPr>
        <w:t>不良理賠紀錄</w:t>
      </w:r>
      <w:r w:rsidRPr="00701852">
        <w:rPr>
          <w:kern w:val="2"/>
          <w:szCs w:val="24"/>
          <w:lang w:eastAsia="zh-TW"/>
        </w:rPr>
        <w:t>資料</w:t>
      </w:r>
      <w:r w:rsidRPr="00701852">
        <w:rPr>
          <w:kern w:val="2"/>
          <w:szCs w:val="24"/>
          <w:lang w:eastAsia="zh-TW"/>
        </w:rPr>
        <w:t>"</w:t>
      </w:r>
    </w:p>
    <w:p w:rsidR="00CD50F5" w:rsidRPr="00701852" w:rsidRDefault="00CD50F5" w:rsidP="003230D6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COUNT</w:t>
      </w:r>
      <w:r w:rsidRPr="00701852">
        <w:rPr>
          <w:kern w:val="2"/>
          <w:szCs w:val="24"/>
          <w:lang w:eastAsia="zh-TW"/>
        </w:rPr>
        <w:t>件數：</w:t>
      </w:r>
      <w:r w:rsidRPr="00701852">
        <w:rPr>
          <w:kern w:val="2"/>
          <w:szCs w:val="24"/>
          <w:lang w:eastAsia="zh-TW"/>
        </w:rPr>
        <w:t>STEP</w:t>
      </w:r>
      <w:r w:rsidR="00174514">
        <w:rPr>
          <w:rFonts w:hint="eastAsia"/>
          <w:kern w:val="2"/>
          <w:szCs w:val="24"/>
          <w:lang w:eastAsia="zh-TW"/>
        </w:rPr>
        <w:t>7</w:t>
      </w:r>
      <w:r w:rsidRPr="00701852">
        <w:rPr>
          <w:kern w:val="2"/>
          <w:szCs w:val="24"/>
          <w:lang w:eastAsia="zh-TW"/>
        </w:rPr>
        <w:t>讀取的件數。</w:t>
      </w:r>
    </w:p>
    <w:p w:rsidR="00CD50F5" w:rsidRPr="000371CC" w:rsidRDefault="00CD50F5" w:rsidP="003230D6">
      <w:pPr>
        <w:pStyle w:val="Tabletext"/>
        <w:keepLines w:val="0"/>
        <w:numPr>
          <w:ilvl w:val="2"/>
          <w:numId w:val="1"/>
        </w:numPr>
        <w:spacing w:after="0" w:line="240" w:lineRule="auto"/>
        <w:rPr>
          <w:kern w:val="2"/>
          <w:szCs w:val="24"/>
          <w:shd w:val="pct15" w:color="auto" w:fill="FFFFFF"/>
          <w:lang w:eastAsia="zh-TW"/>
        </w:rPr>
      </w:pPr>
      <w:r w:rsidRPr="00701852">
        <w:rPr>
          <w:kern w:val="2"/>
          <w:szCs w:val="24"/>
          <w:shd w:val="pct15" w:color="auto" w:fill="FFFFFF"/>
          <w:lang w:eastAsia="zh-TW"/>
        </w:rPr>
        <w:t>逐筆讀取</w:t>
      </w:r>
      <w:r w:rsidR="00174514" w:rsidRPr="00174514">
        <w:rPr>
          <w:rFonts w:hint="eastAsia"/>
          <w:kern w:val="2"/>
          <w:szCs w:val="24"/>
          <w:shd w:val="pct15" w:color="auto" w:fill="FFFFFF"/>
          <w:lang w:eastAsia="zh-TW"/>
        </w:rPr>
        <w:t>不良理賠紀錄</w:t>
      </w:r>
      <w:r w:rsidRPr="000371CC">
        <w:rPr>
          <w:kern w:val="2"/>
          <w:szCs w:val="24"/>
          <w:shd w:val="pct15" w:color="auto" w:fill="FFFFFF"/>
          <w:lang w:eastAsia="zh-TW"/>
        </w:rPr>
        <w:t>資訊：</w:t>
      </w:r>
    </w:p>
    <w:p w:rsidR="00CD50F5" w:rsidRDefault="00CD50F5" w:rsidP="003230D6">
      <w:pPr>
        <w:pStyle w:val="Tabletext"/>
        <w:keepLines w:val="0"/>
        <w:numPr>
          <w:ilvl w:val="3"/>
          <w:numId w:val="1"/>
        </w:numPr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同一</w:t>
      </w:r>
      <w:r>
        <w:rPr>
          <w:rFonts w:hint="eastAsia"/>
          <w:kern w:val="2"/>
          <w:szCs w:val="24"/>
          <w:lang w:eastAsia="zh-TW"/>
        </w:rPr>
        <w:t>B.</w:t>
      </w:r>
      <w:r>
        <w:rPr>
          <w:rFonts w:hint="eastAsia"/>
          <w:kern w:val="2"/>
          <w:szCs w:val="24"/>
          <w:lang w:eastAsia="zh-TW"/>
        </w:rPr>
        <w:t>事故人</w:t>
      </w:r>
      <w:r>
        <w:rPr>
          <w:rFonts w:hint="eastAsia"/>
          <w:kern w:val="2"/>
          <w:szCs w:val="24"/>
          <w:lang w:eastAsia="zh-TW"/>
        </w:rPr>
        <w:t>ID+B.</w:t>
      </w:r>
      <w:r>
        <w:rPr>
          <w:rFonts w:hint="eastAsia"/>
          <w:kern w:val="2"/>
          <w:szCs w:val="24"/>
          <w:lang w:eastAsia="zh-TW"/>
        </w:rPr>
        <w:t>模型分類</w:t>
      </w:r>
      <w:r w:rsidRPr="00701852">
        <w:rPr>
          <w:kern w:val="2"/>
          <w:szCs w:val="24"/>
          <w:lang w:eastAsia="zh-TW"/>
        </w:rPr>
        <w:t>視為一組：</w:t>
      </w:r>
    </w:p>
    <w:p w:rsidR="00CD50F5" w:rsidRDefault="00CD50F5" w:rsidP="003230D6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換組時計算資料清空：</w:t>
      </w:r>
    </w:p>
    <w:p w:rsidR="00CD50F5" w:rsidRDefault="00CD50F5" w:rsidP="003230D6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B.</w:t>
      </w:r>
      <w:r>
        <w:rPr>
          <w:rFonts w:hint="eastAsia"/>
          <w:kern w:val="2"/>
          <w:szCs w:val="24"/>
          <w:lang w:eastAsia="zh-TW"/>
        </w:rPr>
        <w:t>事故人</w:t>
      </w:r>
      <w:r>
        <w:rPr>
          <w:rFonts w:hint="eastAsia"/>
          <w:kern w:val="2"/>
          <w:szCs w:val="24"/>
          <w:lang w:eastAsia="zh-TW"/>
        </w:rPr>
        <w:t xml:space="preserve">ID &lt;&gt; </w:t>
      </w:r>
      <w:r>
        <w:rPr>
          <w:rFonts w:hint="eastAsia"/>
          <w:kern w:val="2"/>
          <w:szCs w:val="24"/>
          <w:lang w:eastAsia="zh-TW"/>
        </w:rPr>
        <w:t>前一筆事故人</w:t>
      </w:r>
      <w:r>
        <w:rPr>
          <w:rFonts w:hint="eastAsia"/>
          <w:kern w:val="2"/>
          <w:szCs w:val="24"/>
          <w:lang w:eastAsia="zh-TW"/>
        </w:rPr>
        <w:t>ID AND B.</w:t>
      </w:r>
      <w:r w:rsidRPr="00701852">
        <w:rPr>
          <w:rFonts w:eastAsia="細明體"/>
          <w:lang w:eastAsia="zh-TW"/>
        </w:rPr>
        <w:t>模型分類</w:t>
      </w:r>
      <w:r>
        <w:rPr>
          <w:rFonts w:eastAsia="細明體" w:hint="eastAsia"/>
          <w:lang w:eastAsia="zh-TW"/>
        </w:rPr>
        <w:t xml:space="preserve"> &lt;&gt;</w:t>
      </w:r>
      <w:r>
        <w:rPr>
          <w:rFonts w:hint="eastAsia"/>
          <w:kern w:val="2"/>
          <w:szCs w:val="24"/>
          <w:lang w:eastAsia="zh-TW"/>
        </w:rPr>
        <w:t>前一筆</w:t>
      </w:r>
      <w:r w:rsidRPr="00701852">
        <w:rPr>
          <w:rFonts w:eastAsia="細明體"/>
          <w:lang w:eastAsia="zh-TW"/>
        </w:rPr>
        <w:t>模型分類</w:t>
      </w:r>
    </w:p>
    <w:p w:rsidR="00CD50F5" w:rsidRDefault="00CD50F5" w:rsidP="003230D6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Arial" w:cs="Arial" w:hint="eastAsia"/>
          <w:lang w:eastAsia="zh-TW"/>
        </w:rPr>
        <w:t>O_</w:t>
      </w:r>
      <w:r w:rsidR="008755BC">
        <w:rPr>
          <w:rFonts w:ascii="Arial" w:cs="Arial" w:hint="eastAsia"/>
          <w:lang w:eastAsia="zh-TW"/>
        </w:rPr>
        <w:t>拒賠次數</w:t>
      </w:r>
      <w:r>
        <w:rPr>
          <w:rFonts w:hint="eastAsia"/>
          <w:kern w:val="2"/>
          <w:szCs w:val="24"/>
          <w:lang w:eastAsia="zh-TW"/>
        </w:rPr>
        <w:t>= 0</w:t>
      </w:r>
    </w:p>
    <w:p w:rsidR="008755BC" w:rsidRDefault="008755BC" w:rsidP="003230D6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Arial" w:cs="Arial" w:hint="eastAsia"/>
          <w:lang w:eastAsia="zh-TW"/>
        </w:rPr>
        <w:t>O_</w:t>
      </w:r>
      <w:r>
        <w:rPr>
          <w:rFonts w:ascii="Arial" w:cs="Arial" w:hint="eastAsia"/>
          <w:lang w:eastAsia="zh-TW"/>
        </w:rPr>
        <w:t>拒賠比例</w:t>
      </w:r>
      <w:r>
        <w:rPr>
          <w:rFonts w:hint="eastAsia"/>
          <w:kern w:val="2"/>
          <w:szCs w:val="24"/>
          <w:lang w:eastAsia="zh-TW"/>
        </w:rPr>
        <w:t>= 0</w:t>
      </w:r>
    </w:p>
    <w:p w:rsidR="004F09E4" w:rsidRDefault="004F09E4" w:rsidP="003230D6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Arial" w:cs="Arial" w:hint="eastAsia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理賠項目數</w:t>
      </w:r>
      <w:r>
        <w:rPr>
          <w:rFonts w:hint="eastAsia"/>
          <w:kern w:val="2"/>
          <w:szCs w:val="24"/>
          <w:lang w:eastAsia="zh-TW"/>
        </w:rPr>
        <w:t>= 0</w:t>
      </w:r>
    </w:p>
    <w:p w:rsidR="004F09E4" w:rsidRDefault="004F09E4" w:rsidP="003230D6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90BFA">
        <w:rPr>
          <w:rFonts w:ascii="Arial" w:cs="Arial" w:hint="eastAsia"/>
          <w:lang w:eastAsia="zh-TW"/>
        </w:rPr>
        <w:t>O_</w:t>
      </w:r>
      <w:r w:rsidRPr="00790BFA">
        <w:rPr>
          <w:rFonts w:hint="eastAsia"/>
          <w:kern w:val="2"/>
          <w:szCs w:val="24"/>
          <w:lang w:eastAsia="zh-TW"/>
        </w:rPr>
        <w:t>拒賠項目數</w:t>
      </w:r>
      <w:r>
        <w:rPr>
          <w:rFonts w:hint="eastAsia"/>
          <w:kern w:val="2"/>
          <w:szCs w:val="24"/>
          <w:lang w:eastAsia="zh-TW"/>
        </w:rPr>
        <w:t>= 0</w:t>
      </w:r>
    </w:p>
    <w:p w:rsidR="003D1389" w:rsidRDefault="003D1389" w:rsidP="003230D6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控管保戶</w:t>
      </w:r>
      <w:r>
        <w:rPr>
          <w:rFonts w:hint="eastAsia"/>
          <w:kern w:val="2"/>
          <w:szCs w:val="24"/>
          <w:lang w:eastAsia="zh-TW"/>
        </w:rPr>
        <w:t xml:space="preserve"> =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N</w:t>
      </w:r>
      <w:r>
        <w:rPr>
          <w:kern w:val="2"/>
          <w:szCs w:val="24"/>
          <w:lang w:eastAsia="zh-TW"/>
        </w:rPr>
        <w:t>’</w:t>
      </w:r>
    </w:p>
    <w:p w:rsidR="00CD50F5" w:rsidRPr="00701852" w:rsidRDefault="00CD50F5" w:rsidP="003230D6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rFonts w:eastAsia="細明體"/>
        </w:rPr>
        <w:t>模型分類</w:t>
      </w:r>
      <w:r w:rsidRPr="00701852">
        <w:rPr>
          <w:rFonts w:eastAsia="細明體"/>
          <w:lang w:eastAsia="zh-TW"/>
        </w:rPr>
        <w:t>：</w:t>
      </w:r>
    </w:p>
    <w:p w:rsidR="00CD50F5" w:rsidRDefault="00CD50F5" w:rsidP="003230D6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</w:t>
      </w:r>
      <w:r>
        <w:rPr>
          <w:rFonts w:hint="eastAsia"/>
          <w:kern w:val="2"/>
          <w:szCs w:val="24"/>
          <w:lang w:eastAsia="zh-TW"/>
        </w:rPr>
        <w:t>輸入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種類</w:t>
      </w:r>
      <w:r>
        <w:rPr>
          <w:rFonts w:hint="eastAsia"/>
          <w:kern w:val="2"/>
          <w:szCs w:val="24"/>
          <w:lang w:eastAsia="zh-TW"/>
        </w:rPr>
        <w:t xml:space="preserve"> IN (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,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2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 xml:space="preserve">)  </w:t>
      </w:r>
      <w:r w:rsidRPr="00F13BF4">
        <w:rPr>
          <w:kern w:val="2"/>
          <w:szCs w:val="24"/>
          <w:lang w:eastAsia="zh-TW"/>
        </w:rPr>
        <w:sym w:font="Wingdings" w:char="F0DF"/>
      </w:r>
      <w:r>
        <w:rPr>
          <w:rFonts w:hint="eastAsia"/>
          <w:kern w:val="2"/>
          <w:szCs w:val="24"/>
          <w:lang w:eastAsia="zh-TW"/>
        </w:rPr>
        <w:t>傳入時已指定</w:t>
      </w:r>
      <w:r w:rsidRPr="00701852">
        <w:rPr>
          <w:rFonts w:eastAsia="細明體"/>
          <w:lang w:eastAsia="zh-TW"/>
        </w:rPr>
        <w:t>模型</w:t>
      </w:r>
      <w:r>
        <w:rPr>
          <w:rFonts w:hint="eastAsia"/>
          <w:kern w:val="2"/>
          <w:szCs w:val="24"/>
          <w:lang w:eastAsia="zh-TW"/>
        </w:rPr>
        <w:t>分類不需重新判斷</w:t>
      </w:r>
    </w:p>
    <w:p w:rsidR="00CD50F5" w:rsidRPr="006A51B9" w:rsidRDefault="00CD50F5" w:rsidP="003230D6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O_</w:t>
      </w:r>
      <w:r w:rsidRPr="00701852">
        <w:rPr>
          <w:rFonts w:eastAsia="細明體"/>
        </w:rPr>
        <w:t>模型分類</w:t>
      </w:r>
      <w:r>
        <w:rPr>
          <w:rFonts w:eastAsia="細明體"/>
          <w:lang w:eastAsia="zh-TW"/>
        </w:rPr>
        <w:t xml:space="preserve"> = </w:t>
      </w:r>
      <w:r>
        <w:rPr>
          <w:rFonts w:hint="eastAsia"/>
          <w:kern w:val="2"/>
          <w:szCs w:val="24"/>
          <w:lang w:eastAsia="zh-TW"/>
        </w:rPr>
        <w:t>輸入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種類</w:t>
      </w:r>
    </w:p>
    <w:p w:rsidR="00CD50F5" w:rsidRPr="006A51B9" w:rsidRDefault="00CD50F5" w:rsidP="003230D6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</w:t>
      </w:r>
    </w:p>
    <w:p w:rsidR="00CD50F5" w:rsidRPr="00C074F2" w:rsidRDefault="00CD50F5" w:rsidP="003230D6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O_</w:t>
      </w:r>
      <w:r w:rsidRPr="00701852">
        <w:rPr>
          <w:rFonts w:eastAsia="細明體"/>
          <w:lang w:eastAsia="zh-TW"/>
        </w:rPr>
        <w:t>模型分類</w:t>
      </w:r>
      <w:r>
        <w:rPr>
          <w:rFonts w:eastAsia="細明體" w:hint="eastAsia"/>
          <w:lang w:eastAsia="zh-TW"/>
        </w:rPr>
        <w:t xml:space="preserve"> = B.</w:t>
      </w:r>
      <w:r w:rsidRPr="00701852">
        <w:rPr>
          <w:rFonts w:eastAsia="細明體"/>
          <w:lang w:eastAsia="zh-TW"/>
        </w:rPr>
        <w:t>模型分類</w:t>
      </w:r>
    </w:p>
    <w:p w:rsidR="00CD50F5" w:rsidRDefault="008755BC" w:rsidP="003230D6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Arial" w:cs="Arial" w:hint="eastAsia"/>
          <w:lang w:eastAsia="zh-TW"/>
        </w:rPr>
        <w:t>拒賠次數、比例</w:t>
      </w:r>
      <w:r w:rsidR="00CD50F5">
        <w:rPr>
          <w:rFonts w:hint="eastAsia"/>
          <w:kern w:val="2"/>
          <w:szCs w:val="24"/>
          <w:lang w:eastAsia="zh-TW"/>
        </w:rPr>
        <w:t>：</w:t>
      </w:r>
    </w:p>
    <w:p w:rsidR="004A270A" w:rsidRPr="009B6CE2" w:rsidRDefault="004A270A" w:rsidP="003230D6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 w:rsidRPr="00790BFA">
        <w:rPr>
          <w:rFonts w:hint="eastAsia"/>
          <w:kern w:val="2"/>
          <w:szCs w:val="24"/>
          <w:lang w:eastAsia="zh-TW"/>
        </w:rPr>
        <w:t>B.</w:t>
      </w:r>
      <w:r w:rsidRPr="00790BFA">
        <w:rPr>
          <w:rFonts w:ascii="細明體" w:eastAsia="細明體" w:hAnsi="細明體" w:hint="eastAsia"/>
          <w:caps/>
          <w:szCs w:val="24"/>
          <w:lang w:eastAsia="zh-TW"/>
        </w:rPr>
        <w:t>拒賠保險金個數</w:t>
      </w:r>
      <w:r>
        <w:rPr>
          <w:rFonts w:ascii="細明體" w:eastAsia="細明體" w:hAnsi="細明體" w:hint="eastAsia"/>
          <w:caps/>
          <w:szCs w:val="24"/>
          <w:lang w:eastAsia="zh-TW"/>
        </w:rPr>
        <w:t xml:space="preserve"> &gt; 0</w:t>
      </w:r>
    </w:p>
    <w:p w:rsidR="00CD50F5" w:rsidRDefault="00CD50F5" w:rsidP="003230D6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Arial" w:cs="Arial" w:hint="eastAsia"/>
          <w:lang w:eastAsia="zh-TW"/>
        </w:rPr>
        <w:t>O_</w:t>
      </w:r>
      <w:r w:rsidR="005C4209">
        <w:rPr>
          <w:rFonts w:ascii="Arial" w:cs="Arial" w:hint="eastAsia"/>
          <w:lang w:eastAsia="zh-TW"/>
        </w:rPr>
        <w:t>拒賠次數</w:t>
      </w:r>
      <w:r w:rsidRPr="00701852">
        <w:rPr>
          <w:kern w:val="2"/>
          <w:szCs w:val="24"/>
          <w:lang w:eastAsia="zh-TW"/>
        </w:rPr>
        <w:t>=</w:t>
      </w:r>
      <w:r w:rsidR="00535625" w:rsidRPr="00535625">
        <w:rPr>
          <w:rFonts w:ascii="Arial" w:cs="Arial" w:hint="eastAsia"/>
          <w:lang w:eastAsia="zh-TW"/>
        </w:rPr>
        <w:t xml:space="preserve"> </w:t>
      </w:r>
      <w:r w:rsidR="00535625">
        <w:rPr>
          <w:rFonts w:ascii="Arial" w:cs="Arial" w:hint="eastAsia"/>
          <w:lang w:eastAsia="zh-TW"/>
        </w:rPr>
        <w:t>O_</w:t>
      </w:r>
      <w:r w:rsidR="00535625">
        <w:rPr>
          <w:rFonts w:ascii="Arial" w:cs="Arial" w:hint="eastAsia"/>
          <w:lang w:eastAsia="zh-TW"/>
        </w:rPr>
        <w:t>拒賠次數</w:t>
      </w:r>
      <w:r>
        <w:rPr>
          <w:rFonts w:hint="eastAsia"/>
          <w:kern w:val="2"/>
          <w:szCs w:val="24"/>
          <w:lang w:eastAsia="zh-TW"/>
        </w:rPr>
        <w:t>+1</w:t>
      </w:r>
    </w:p>
    <w:p w:rsidR="00584676" w:rsidRDefault="00584676" w:rsidP="003230D6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Arial" w:cs="Arial" w:hint="eastAsia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理賠項目數</w:t>
      </w:r>
      <w:r>
        <w:rPr>
          <w:rFonts w:hint="eastAsia"/>
          <w:kern w:val="2"/>
          <w:szCs w:val="24"/>
          <w:lang w:eastAsia="zh-TW"/>
        </w:rPr>
        <w:t xml:space="preserve"> =</w:t>
      </w:r>
      <w:r w:rsidRPr="00584676">
        <w:rPr>
          <w:rFonts w:ascii="Arial" w:cs="Arial" w:hint="eastAsia"/>
          <w:lang w:eastAsia="zh-TW"/>
        </w:rPr>
        <w:t xml:space="preserve"> </w:t>
      </w:r>
      <w:r>
        <w:rPr>
          <w:rFonts w:ascii="Arial" w:cs="Arial" w:hint="eastAsia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理賠項目數</w:t>
      </w:r>
      <w:r>
        <w:rPr>
          <w:rFonts w:hint="eastAsia"/>
          <w:kern w:val="2"/>
          <w:szCs w:val="24"/>
          <w:lang w:eastAsia="zh-TW"/>
        </w:rPr>
        <w:t>+B.</w:t>
      </w:r>
      <w:r>
        <w:rPr>
          <w:rFonts w:ascii="細明體" w:eastAsia="細明體" w:hAnsi="細明體" w:hint="eastAsia"/>
          <w:caps/>
          <w:szCs w:val="24"/>
          <w:lang w:eastAsia="zh-TW"/>
        </w:rPr>
        <w:t>給付保險金個數</w:t>
      </w:r>
    </w:p>
    <w:p w:rsidR="005A6A03" w:rsidRPr="00790BFA" w:rsidRDefault="00584676" w:rsidP="003230D6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90BFA">
        <w:rPr>
          <w:rFonts w:ascii="Arial" w:cs="Arial" w:hint="eastAsia"/>
          <w:lang w:eastAsia="zh-TW"/>
        </w:rPr>
        <w:t>O_</w:t>
      </w:r>
      <w:r w:rsidRPr="00790BFA">
        <w:rPr>
          <w:rFonts w:hint="eastAsia"/>
          <w:kern w:val="2"/>
          <w:szCs w:val="24"/>
          <w:lang w:eastAsia="zh-TW"/>
        </w:rPr>
        <w:t>拒賠項目數</w:t>
      </w:r>
      <w:r w:rsidRPr="00790BFA">
        <w:rPr>
          <w:rFonts w:hint="eastAsia"/>
          <w:kern w:val="2"/>
          <w:szCs w:val="24"/>
          <w:lang w:eastAsia="zh-TW"/>
        </w:rPr>
        <w:t>=</w:t>
      </w:r>
      <w:r w:rsidRPr="00790BFA">
        <w:rPr>
          <w:rFonts w:ascii="Arial" w:cs="Arial" w:hint="eastAsia"/>
          <w:lang w:eastAsia="zh-TW"/>
        </w:rPr>
        <w:t xml:space="preserve"> O_</w:t>
      </w:r>
      <w:r w:rsidRPr="00790BFA">
        <w:rPr>
          <w:rFonts w:hint="eastAsia"/>
          <w:kern w:val="2"/>
          <w:szCs w:val="24"/>
          <w:lang w:eastAsia="zh-TW"/>
        </w:rPr>
        <w:t>拒賠項目數</w:t>
      </w:r>
      <w:r w:rsidRPr="00790BFA">
        <w:rPr>
          <w:rFonts w:hint="eastAsia"/>
          <w:kern w:val="2"/>
          <w:szCs w:val="24"/>
          <w:lang w:eastAsia="zh-TW"/>
        </w:rPr>
        <w:t>+B.</w:t>
      </w:r>
      <w:r w:rsidRPr="00790BFA">
        <w:rPr>
          <w:rFonts w:ascii="細明體" w:eastAsia="細明體" w:hAnsi="細明體" w:hint="eastAsia"/>
          <w:caps/>
          <w:szCs w:val="24"/>
          <w:lang w:eastAsia="zh-TW"/>
        </w:rPr>
        <w:t>拒賠保險金個數</w:t>
      </w:r>
    </w:p>
    <w:p w:rsidR="000A3B3C" w:rsidRDefault="000A3B3C" w:rsidP="003230D6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控管保戶：</w:t>
      </w:r>
    </w:p>
    <w:p w:rsidR="000A3B3C" w:rsidRDefault="000A3B3C" w:rsidP="003230D6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D.</w:t>
      </w:r>
      <w:r>
        <w:rPr>
          <w:rFonts w:hint="eastAsia"/>
          <w:kern w:val="2"/>
          <w:szCs w:val="24"/>
          <w:lang w:eastAsia="zh-TW"/>
        </w:rPr>
        <w:t>保戶</w:t>
      </w:r>
      <w:r>
        <w:rPr>
          <w:rFonts w:hint="eastAsia"/>
          <w:kern w:val="2"/>
          <w:szCs w:val="24"/>
          <w:lang w:eastAsia="zh-TW"/>
        </w:rPr>
        <w:t xml:space="preserve">ID </w:t>
      </w:r>
      <w:r>
        <w:rPr>
          <w:rFonts w:hint="eastAsia"/>
          <w:kern w:val="2"/>
          <w:szCs w:val="24"/>
          <w:lang w:eastAsia="zh-TW"/>
        </w:rPr>
        <w:t>不是空值</w:t>
      </w:r>
    </w:p>
    <w:p w:rsidR="00FB77FA" w:rsidRDefault="00FB77FA" w:rsidP="003230D6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控管保戶</w:t>
      </w:r>
      <w:r>
        <w:rPr>
          <w:rFonts w:hint="eastAsia"/>
          <w:kern w:val="2"/>
          <w:szCs w:val="24"/>
          <w:lang w:eastAsia="zh-TW"/>
        </w:rPr>
        <w:t xml:space="preserve"> =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Y</w:t>
      </w:r>
      <w:r>
        <w:rPr>
          <w:kern w:val="2"/>
          <w:szCs w:val="24"/>
          <w:lang w:eastAsia="zh-TW"/>
        </w:rPr>
        <w:t>’</w:t>
      </w:r>
    </w:p>
    <w:p w:rsidR="00CD50F5" w:rsidRPr="00701852" w:rsidRDefault="00CD50F5" w:rsidP="003230D6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寫入案件資料檔</w:t>
      </w:r>
      <w:r w:rsidRPr="00701852">
        <w:rPr>
          <w:kern w:val="2"/>
          <w:szCs w:val="24"/>
          <w:lang w:eastAsia="zh-TW"/>
        </w:rPr>
        <w:t>(DTAAV011)</w:t>
      </w:r>
      <w:r>
        <w:rPr>
          <w:rFonts w:hint="eastAsia"/>
          <w:kern w:val="2"/>
          <w:szCs w:val="24"/>
          <w:lang w:eastAsia="zh-TW"/>
        </w:rPr>
        <w:t>，逐筆寫入：</w:t>
      </w:r>
    </w:p>
    <w:p w:rsidR="00CD50F5" w:rsidRPr="00CC2924" w:rsidRDefault="00CD50F5" w:rsidP="003230D6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IF</w:t>
      </w:r>
      <w:r>
        <w:rPr>
          <w:rFonts w:eastAsia="細明體" w:hint="eastAsia"/>
          <w:kern w:val="2"/>
          <w:szCs w:val="24"/>
          <w:lang w:eastAsia="zh-TW"/>
        </w:rPr>
        <w:t>輸入</w:t>
      </w:r>
      <w:r>
        <w:rPr>
          <w:rFonts w:eastAsia="細明體" w:hint="eastAsia"/>
          <w:kern w:val="2"/>
          <w:szCs w:val="24"/>
          <w:lang w:eastAsia="zh-TW"/>
        </w:rPr>
        <w:t>.</w:t>
      </w:r>
      <w:r>
        <w:rPr>
          <w:rFonts w:hint="eastAsia"/>
          <w:lang w:eastAsia="zh-TW"/>
        </w:rPr>
        <w:t>是否清檔</w:t>
      </w:r>
      <w:r>
        <w:rPr>
          <w:rFonts w:hint="eastAsia"/>
          <w:lang w:eastAsia="zh-TW"/>
        </w:rPr>
        <w:t xml:space="preserve"> =</w:t>
      </w:r>
      <w:r>
        <w:rPr>
          <w:lang w:eastAsia="zh-TW"/>
        </w:rPr>
        <w:t>’</w:t>
      </w:r>
      <w:r>
        <w:rPr>
          <w:rFonts w:hint="eastAsia"/>
          <w:lang w:eastAsia="zh-TW"/>
        </w:rPr>
        <w:t>Y</w:t>
      </w:r>
      <w:r>
        <w:rPr>
          <w:lang w:eastAsia="zh-TW"/>
        </w:rPr>
        <w:t>’</w:t>
      </w:r>
    </w:p>
    <w:p w:rsidR="00CD50F5" w:rsidRPr="00CC2924" w:rsidRDefault="00CD50F5" w:rsidP="003230D6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INSERT</w:t>
      </w:r>
      <w:r>
        <w:rPr>
          <w:rFonts w:hint="eastAsia"/>
          <w:kern w:val="2"/>
          <w:szCs w:val="24"/>
          <w:lang w:eastAsia="zh-TW"/>
        </w:rPr>
        <w:t xml:space="preserve"> </w:t>
      </w:r>
      <w:r w:rsidRPr="00701852">
        <w:rPr>
          <w:kern w:val="2"/>
          <w:szCs w:val="24"/>
          <w:lang w:eastAsia="zh-TW"/>
        </w:rPr>
        <w:t>DTAAV011</w:t>
      </w:r>
    </w:p>
    <w:p w:rsidR="00CD50F5" w:rsidRPr="00701852" w:rsidRDefault="00CD50F5" w:rsidP="003230D6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ELSE</w:t>
      </w:r>
    </w:p>
    <w:p w:rsidR="00CD50F5" w:rsidRPr="00701852" w:rsidRDefault="00CD50F5" w:rsidP="003230D6">
      <w:pPr>
        <w:pStyle w:val="Tabletext"/>
        <w:keepLines w:val="0"/>
        <w:numPr>
          <w:ilvl w:val="6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INSERT_UPDATE</w:t>
      </w:r>
      <w:r>
        <w:rPr>
          <w:rFonts w:hint="eastAsia"/>
          <w:kern w:val="2"/>
          <w:szCs w:val="24"/>
          <w:lang w:eastAsia="zh-TW"/>
        </w:rPr>
        <w:t xml:space="preserve"> </w:t>
      </w:r>
      <w:r w:rsidRPr="00701852">
        <w:rPr>
          <w:kern w:val="2"/>
          <w:szCs w:val="24"/>
          <w:lang w:eastAsia="zh-TW"/>
        </w:rPr>
        <w:t>DTAAV011</w:t>
      </w:r>
    </w:p>
    <w:p w:rsidR="00790BFA" w:rsidRDefault="00790BFA" w:rsidP="003230D6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Arial" w:cs="Arial" w:hint="eastAsia"/>
          <w:lang w:eastAsia="zh-TW"/>
        </w:rPr>
        <w:t>O_</w:t>
      </w:r>
      <w:r>
        <w:rPr>
          <w:rFonts w:ascii="Arial" w:cs="Arial" w:hint="eastAsia"/>
          <w:lang w:eastAsia="zh-TW"/>
        </w:rPr>
        <w:t>拒賠比例</w:t>
      </w:r>
      <w:r>
        <w:rPr>
          <w:rFonts w:ascii="Arial" w:cs="Arial" w:hint="eastAsia"/>
          <w:lang w:eastAsia="zh-TW"/>
        </w:rPr>
        <w:t xml:space="preserve"> = </w:t>
      </w:r>
      <w:r w:rsidRPr="00790BFA">
        <w:rPr>
          <w:rFonts w:ascii="Arial" w:cs="Arial" w:hint="eastAsia"/>
          <w:lang w:eastAsia="zh-TW"/>
        </w:rPr>
        <w:t>O_</w:t>
      </w:r>
      <w:r w:rsidRPr="00790BFA">
        <w:rPr>
          <w:rFonts w:hint="eastAsia"/>
          <w:kern w:val="2"/>
          <w:szCs w:val="24"/>
          <w:lang w:eastAsia="zh-TW"/>
        </w:rPr>
        <w:t>拒賠項目數</w:t>
      </w:r>
      <w:r w:rsidR="00FB397D">
        <w:rPr>
          <w:rFonts w:hint="eastAsia"/>
          <w:kern w:val="2"/>
          <w:szCs w:val="24"/>
          <w:lang w:eastAsia="zh-TW"/>
        </w:rPr>
        <w:t>*100</w:t>
      </w:r>
      <w:r>
        <w:rPr>
          <w:rFonts w:hint="eastAsia"/>
          <w:kern w:val="2"/>
          <w:szCs w:val="24"/>
          <w:lang w:eastAsia="zh-TW"/>
        </w:rPr>
        <w:t>/</w:t>
      </w:r>
      <w:r w:rsidRPr="00790BFA">
        <w:rPr>
          <w:rFonts w:ascii="Arial" w:cs="Arial" w:hint="eastAsia"/>
          <w:lang w:eastAsia="zh-TW"/>
        </w:rPr>
        <w:t xml:space="preserve"> </w:t>
      </w:r>
      <w:r>
        <w:rPr>
          <w:rFonts w:ascii="Arial" w:cs="Arial" w:hint="eastAsia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理賠項目數</w:t>
      </w:r>
      <w:r>
        <w:rPr>
          <w:rFonts w:hint="eastAsia"/>
          <w:kern w:val="2"/>
          <w:szCs w:val="24"/>
          <w:lang w:eastAsia="zh-TW"/>
        </w:rPr>
        <w:t>(4</w:t>
      </w:r>
      <w:r>
        <w:rPr>
          <w:rFonts w:hint="eastAsia"/>
          <w:kern w:val="2"/>
          <w:szCs w:val="24"/>
          <w:lang w:eastAsia="zh-TW"/>
        </w:rPr>
        <w:t>捨</w:t>
      </w:r>
      <w:r>
        <w:rPr>
          <w:rFonts w:hint="eastAsia"/>
          <w:kern w:val="2"/>
          <w:szCs w:val="24"/>
          <w:lang w:eastAsia="zh-TW"/>
        </w:rPr>
        <w:t>5</w:t>
      </w:r>
      <w:r>
        <w:rPr>
          <w:rFonts w:hint="eastAsia"/>
          <w:kern w:val="2"/>
          <w:szCs w:val="24"/>
          <w:lang w:eastAsia="zh-TW"/>
        </w:rPr>
        <w:t>入到小數後</w:t>
      </w:r>
      <w:r>
        <w:rPr>
          <w:rFonts w:hint="eastAsia"/>
          <w:kern w:val="2"/>
          <w:szCs w:val="24"/>
          <w:lang w:eastAsia="zh-TW"/>
        </w:rPr>
        <w:t>2</w:t>
      </w:r>
      <w:r>
        <w:rPr>
          <w:rFonts w:hint="eastAsia"/>
          <w:kern w:val="2"/>
          <w:szCs w:val="24"/>
          <w:lang w:eastAsia="zh-TW"/>
        </w:rPr>
        <w:t>位</w:t>
      </w:r>
      <w:r>
        <w:rPr>
          <w:rFonts w:hint="eastAsia"/>
          <w:kern w:val="2"/>
          <w:szCs w:val="24"/>
          <w:lang w:eastAsia="zh-TW"/>
        </w:rPr>
        <w:t>)</w:t>
      </w:r>
    </w:p>
    <w:p w:rsidR="00CD50F5" w:rsidRPr="00701852" w:rsidRDefault="00E34399" w:rsidP="003230D6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2336D5">
        <w:rPr>
          <w:rFonts w:hint="eastAsia"/>
          <w:szCs w:val="24"/>
        </w:rPr>
        <w:t>拒賠次數</w:t>
      </w:r>
      <w:r w:rsidR="00CD50F5" w:rsidRPr="00701852">
        <w:rPr>
          <w:kern w:val="2"/>
          <w:szCs w:val="24"/>
          <w:lang w:eastAsia="zh-TW"/>
        </w:rPr>
        <w:t>格式如下：</w:t>
      </w:r>
    </w:p>
    <w:tbl>
      <w:tblPr>
        <w:tblW w:w="0" w:type="auto"/>
        <w:tblInd w:w="28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96"/>
        <w:gridCol w:w="2303"/>
        <w:gridCol w:w="1527"/>
      </w:tblGrid>
      <w:tr w:rsidR="00CD50F5" w:rsidRPr="00701852" w:rsidTr="009154CA">
        <w:tc>
          <w:tcPr>
            <w:tcW w:w="1596" w:type="dxa"/>
            <w:shd w:val="clear" w:color="auto" w:fill="C0C0C0"/>
          </w:tcPr>
          <w:p w:rsidR="00CD50F5" w:rsidRPr="00701852" w:rsidRDefault="00CD50F5" w:rsidP="009154CA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2303" w:type="dxa"/>
            <w:shd w:val="clear" w:color="auto" w:fill="C0C0C0"/>
          </w:tcPr>
          <w:p w:rsidR="00CD50F5" w:rsidRPr="00701852" w:rsidRDefault="00CD50F5" w:rsidP="009154CA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1527" w:type="dxa"/>
            <w:shd w:val="clear" w:color="auto" w:fill="C0C0C0"/>
          </w:tcPr>
          <w:p w:rsidR="00CD50F5" w:rsidRPr="00701852" w:rsidRDefault="00CD50F5" w:rsidP="009154CA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其他說明</w:t>
            </w:r>
          </w:p>
        </w:tc>
      </w:tr>
      <w:tr w:rsidR="00CD50F5" w:rsidRPr="00701852" w:rsidTr="009154CA">
        <w:tc>
          <w:tcPr>
            <w:tcW w:w="1596" w:type="dxa"/>
            <w:shd w:val="clear" w:color="auto" w:fill="FFFF99"/>
            <w:vAlign w:val="center"/>
          </w:tcPr>
          <w:p w:rsidR="00CD50F5" w:rsidRPr="00701852" w:rsidRDefault="00CD50F5" w:rsidP="009154CA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受理編號</w:t>
            </w:r>
          </w:p>
        </w:tc>
        <w:tc>
          <w:tcPr>
            <w:tcW w:w="2303" w:type="dxa"/>
          </w:tcPr>
          <w:p w:rsidR="00CD50F5" w:rsidRPr="00701852" w:rsidRDefault="00CD50F5" w:rsidP="009154CA">
            <w:pPr>
              <w:pStyle w:val="af"/>
              <w:ind w:leftChars="-6" w:left="-14"/>
              <w:rPr>
                <w:szCs w:val="24"/>
              </w:rPr>
            </w:pPr>
            <w:r w:rsidRPr="00701852">
              <w:rPr>
                <w:szCs w:val="24"/>
              </w:rPr>
              <w:t>A.</w:t>
            </w:r>
            <w:r w:rsidRPr="00701852">
              <w:rPr>
                <w:szCs w:val="24"/>
              </w:rPr>
              <w:t>受理編號</w:t>
            </w:r>
          </w:p>
        </w:tc>
        <w:tc>
          <w:tcPr>
            <w:tcW w:w="1527" w:type="dxa"/>
          </w:tcPr>
          <w:p w:rsidR="00CD50F5" w:rsidRPr="00824F77" w:rsidRDefault="00CD50F5" w:rsidP="009154CA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CD50F5" w:rsidRPr="00701852" w:rsidTr="009154CA">
        <w:tc>
          <w:tcPr>
            <w:tcW w:w="1596" w:type="dxa"/>
            <w:shd w:val="clear" w:color="auto" w:fill="FFFF99"/>
            <w:vAlign w:val="center"/>
          </w:tcPr>
          <w:p w:rsidR="00CD50F5" w:rsidRPr="00701852" w:rsidRDefault="00CD50F5" w:rsidP="009154CA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事故者</w:t>
            </w:r>
            <w:r w:rsidRPr="00701852">
              <w:rPr>
                <w:rFonts w:eastAsia="細明體"/>
                <w:sz w:val="20"/>
              </w:rPr>
              <w:t>ID</w:t>
            </w:r>
          </w:p>
        </w:tc>
        <w:tc>
          <w:tcPr>
            <w:tcW w:w="2303" w:type="dxa"/>
          </w:tcPr>
          <w:p w:rsidR="00CD50F5" w:rsidRPr="00701852" w:rsidRDefault="00CD50F5" w:rsidP="009154CA">
            <w:pPr>
              <w:pStyle w:val="af"/>
              <w:ind w:leftChars="-6" w:left="-14"/>
              <w:rPr>
                <w:szCs w:val="24"/>
              </w:rPr>
            </w:pPr>
            <w:r w:rsidRPr="00701852">
              <w:rPr>
                <w:szCs w:val="24"/>
              </w:rPr>
              <w:t>B.</w:t>
            </w:r>
            <w:r w:rsidRPr="00701852">
              <w:rPr>
                <w:rFonts w:eastAsia="細明體"/>
                <w:sz w:val="20"/>
              </w:rPr>
              <w:t>事故者</w:t>
            </w:r>
            <w:r w:rsidRPr="00701852">
              <w:rPr>
                <w:rFonts w:eastAsia="細明體"/>
                <w:sz w:val="20"/>
              </w:rPr>
              <w:t>ID</w:t>
            </w:r>
          </w:p>
        </w:tc>
        <w:tc>
          <w:tcPr>
            <w:tcW w:w="1527" w:type="dxa"/>
          </w:tcPr>
          <w:p w:rsidR="00CD50F5" w:rsidRPr="00824F77" w:rsidRDefault="00CD50F5" w:rsidP="009154CA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CD50F5" w:rsidRPr="00701852" w:rsidTr="009154CA">
        <w:tc>
          <w:tcPr>
            <w:tcW w:w="1596" w:type="dxa"/>
            <w:shd w:val="clear" w:color="auto" w:fill="FFFF99"/>
            <w:vAlign w:val="center"/>
          </w:tcPr>
          <w:p w:rsidR="00CD50F5" w:rsidRPr="00701852" w:rsidRDefault="00CD50F5" w:rsidP="009154CA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模型分類</w:t>
            </w:r>
          </w:p>
        </w:tc>
        <w:tc>
          <w:tcPr>
            <w:tcW w:w="2303" w:type="dxa"/>
          </w:tcPr>
          <w:p w:rsidR="00CD50F5" w:rsidRPr="00701852" w:rsidRDefault="00CD50F5" w:rsidP="009154CA">
            <w:pPr>
              <w:pStyle w:val="af"/>
              <w:ind w:leftChars="-6" w:left="-14"/>
              <w:rPr>
                <w:szCs w:val="24"/>
              </w:rPr>
            </w:pPr>
            <w:r w:rsidRPr="00701852">
              <w:rPr>
                <w:szCs w:val="24"/>
              </w:rPr>
              <w:t>O_</w:t>
            </w:r>
            <w:r w:rsidRPr="00701852">
              <w:rPr>
                <w:rFonts w:eastAsia="細明體"/>
                <w:sz w:val="20"/>
              </w:rPr>
              <w:t>模型分類</w:t>
            </w:r>
          </w:p>
        </w:tc>
        <w:tc>
          <w:tcPr>
            <w:tcW w:w="1527" w:type="dxa"/>
          </w:tcPr>
          <w:p w:rsidR="00CD50F5" w:rsidRPr="00701852" w:rsidRDefault="00CD50F5" w:rsidP="009154CA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CD50F5" w:rsidRPr="00701852" w:rsidTr="009154CA">
        <w:tc>
          <w:tcPr>
            <w:tcW w:w="1596" w:type="dxa"/>
            <w:shd w:val="clear" w:color="auto" w:fill="FFFF99"/>
            <w:vAlign w:val="center"/>
          </w:tcPr>
          <w:p w:rsidR="00CD50F5" w:rsidRPr="00701852" w:rsidRDefault="00CD50F5" w:rsidP="009154CA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因子代碼</w:t>
            </w:r>
          </w:p>
        </w:tc>
        <w:tc>
          <w:tcPr>
            <w:tcW w:w="2303" w:type="dxa"/>
          </w:tcPr>
          <w:p w:rsidR="00CD50F5" w:rsidRPr="00701852" w:rsidRDefault="00CD50F5" w:rsidP="00503B7C">
            <w:pPr>
              <w:pStyle w:val="af"/>
              <w:ind w:leftChars="-6" w:left="-14"/>
              <w:rPr>
                <w:szCs w:val="24"/>
              </w:rPr>
            </w:pPr>
            <w:r w:rsidRPr="00701852">
              <w:rPr>
                <w:szCs w:val="24"/>
              </w:rPr>
              <w:t>‘</w:t>
            </w:r>
            <w:r w:rsidR="00503B7C">
              <w:t>E01</w:t>
            </w:r>
            <w:r w:rsidRPr="00701852">
              <w:rPr>
                <w:szCs w:val="24"/>
              </w:rPr>
              <w:t>’</w:t>
            </w:r>
          </w:p>
        </w:tc>
        <w:tc>
          <w:tcPr>
            <w:tcW w:w="1527" w:type="dxa"/>
          </w:tcPr>
          <w:p w:rsidR="00CD50F5" w:rsidRPr="00701852" w:rsidRDefault="00CD50F5" w:rsidP="009154CA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CD50F5" w:rsidRPr="00701852" w:rsidTr="009154CA">
        <w:tc>
          <w:tcPr>
            <w:tcW w:w="1596" w:type="dxa"/>
            <w:shd w:val="clear" w:color="auto" w:fill="FFFF99"/>
            <w:vAlign w:val="center"/>
          </w:tcPr>
          <w:p w:rsidR="00CD50F5" w:rsidRPr="00701852" w:rsidRDefault="00CD50F5" w:rsidP="009154CA">
            <w:pPr>
              <w:rPr>
                <w:rFonts w:eastAsia="細明體"/>
                <w:sz w:val="20"/>
              </w:rPr>
            </w:pPr>
            <w:r>
              <w:rPr>
                <w:rFonts w:ascii="細明體" w:eastAsia="細明體" w:hAnsi="細明體" w:hint="eastAsia"/>
                <w:caps/>
                <w:sz w:val="20"/>
              </w:rPr>
              <w:t>事故日期</w:t>
            </w:r>
          </w:p>
        </w:tc>
        <w:tc>
          <w:tcPr>
            <w:tcW w:w="2303" w:type="dxa"/>
          </w:tcPr>
          <w:p w:rsidR="00CD50F5" w:rsidRPr="00701852" w:rsidRDefault="00503B7C" w:rsidP="009154CA">
            <w:pPr>
              <w:pStyle w:val="af"/>
              <w:ind w:leftChars="-6" w:left="-14"/>
              <w:rPr>
                <w:szCs w:val="24"/>
              </w:rPr>
            </w:pPr>
            <w:r>
              <w:rPr>
                <w:rFonts w:eastAsia="細明體" w:hint="eastAsia"/>
              </w:rPr>
              <w:t>C</w:t>
            </w:r>
            <w:r w:rsidR="00CD50F5" w:rsidRPr="00701852">
              <w:rPr>
                <w:rFonts w:eastAsia="細明體"/>
              </w:rPr>
              <w:t>.</w:t>
            </w:r>
            <w:r w:rsidR="00CD50F5">
              <w:rPr>
                <w:rFonts w:ascii="細明體" w:eastAsia="細明體" w:hAnsi="細明體" w:hint="eastAsia"/>
                <w:caps/>
                <w:sz w:val="20"/>
                <w:szCs w:val="24"/>
              </w:rPr>
              <w:t>事故日期</w:t>
            </w:r>
          </w:p>
        </w:tc>
        <w:tc>
          <w:tcPr>
            <w:tcW w:w="1527" w:type="dxa"/>
          </w:tcPr>
          <w:p w:rsidR="00CD50F5" w:rsidRPr="00701852" w:rsidRDefault="00CD50F5" w:rsidP="009154CA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CD50F5" w:rsidRPr="00701852" w:rsidTr="009154CA">
        <w:tc>
          <w:tcPr>
            <w:tcW w:w="1596" w:type="dxa"/>
            <w:shd w:val="clear" w:color="auto" w:fill="FFFF99"/>
            <w:vAlign w:val="center"/>
          </w:tcPr>
          <w:p w:rsidR="00CD50F5" w:rsidRPr="00701852" w:rsidRDefault="00CD50F5" w:rsidP="009154CA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代碼數值</w:t>
            </w:r>
          </w:p>
        </w:tc>
        <w:tc>
          <w:tcPr>
            <w:tcW w:w="2303" w:type="dxa"/>
          </w:tcPr>
          <w:p w:rsidR="00CD50F5" w:rsidRPr="00701852" w:rsidRDefault="00D20818" w:rsidP="009154CA">
            <w:pPr>
              <w:pStyle w:val="af"/>
              <w:ind w:leftChars="-6" w:left="-14"/>
              <w:rPr>
                <w:rFonts w:eastAsia="細明體"/>
                <w:sz w:val="20"/>
              </w:rPr>
            </w:pPr>
            <w:r w:rsidRPr="002336D5">
              <w:rPr>
                <w:rFonts w:hint="eastAsia"/>
                <w:szCs w:val="24"/>
              </w:rPr>
              <w:t>O_</w:t>
            </w:r>
            <w:r w:rsidRPr="002336D5">
              <w:rPr>
                <w:rFonts w:hint="eastAsia"/>
                <w:szCs w:val="24"/>
              </w:rPr>
              <w:t>拒賠次數</w:t>
            </w:r>
          </w:p>
        </w:tc>
        <w:tc>
          <w:tcPr>
            <w:tcW w:w="1527" w:type="dxa"/>
          </w:tcPr>
          <w:p w:rsidR="00CD50F5" w:rsidRPr="00701852" w:rsidRDefault="00CD50F5" w:rsidP="009154CA">
            <w:pPr>
              <w:rPr>
                <w:rFonts w:eastAsia="標楷體"/>
                <w:sz w:val="20"/>
                <w:szCs w:val="20"/>
              </w:rPr>
            </w:pPr>
            <w:r w:rsidRPr="00701852">
              <w:rPr>
                <w:rFonts w:eastAsia="標楷體"/>
                <w:sz w:val="20"/>
                <w:szCs w:val="20"/>
              </w:rPr>
              <w:t>DEFAULT ‘0’</w:t>
            </w:r>
          </w:p>
        </w:tc>
      </w:tr>
      <w:tr w:rsidR="00CD50F5" w:rsidRPr="00701852" w:rsidTr="009154CA">
        <w:tc>
          <w:tcPr>
            <w:tcW w:w="1596" w:type="dxa"/>
            <w:shd w:val="clear" w:color="auto" w:fill="FFFF99"/>
            <w:vAlign w:val="center"/>
          </w:tcPr>
          <w:p w:rsidR="00CD50F5" w:rsidRPr="00701852" w:rsidRDefault="00CD50F5" w:rsidP="009154CA">
            <w:pPr>
              <w:rPr>
                <w:rFonts w:eastAsia="細明體"/>
                <w:caps/>
                <w:sz w:val="20"/>
              </w:rPr>
            </w:pPr>
            <w:r w:rsidRPr="00701852">
              <w:rPr>
                <w:rFonts w:eastAsia="細明體"/>
                <w:caps/>
                <w:sz w:val="20"/>
              </w:rPr>
              <w:t>資料更新時間</w:t>
            </w:r>
          </w:p>
        </w:tc>
        <w:tc>
          <w:tcPr>
            <w:tcW w:w="2303" w:type="dxa"/>
            <w:vAlign w:val="bottom"/>
          </w:tcPr>
          <w:p w:rsidR="00CD50F5" w:rsidRPr="00701852" w:rsidRDefault="00CD50F5" w:rsidP="009154CA">
            <w:pPr>
              <w:rPr>
                <w:sz w:val="20"/>
              </w:rPr>
            </w:pPr>
            <w:r w:rsidRPr="00701852">
              <w:rPr>
                <w:sz w:val="20"/>
              </w:rPr>
              <w:t>今天日期時間</w:t>
            </w:r>
          </w:p>
        </w:tc>
        <w:tc>
          <w:tcPr>
            <w:tcW w:w="1527" w:type="dxa"/>
          </w:tcPr>
          <w:p w:rsidR="00CD50F5" w:rsidRPr="00701852" w:rsidRDefault="00CD50F5" w:rsidP="009154CA">
            <w:pPr>
              <w:rPr>
                <w:rFonts w:eastAsia="標楷體"/>
                <w:sz w:val="20"/>
                <w:szCs w:val="20"/>
              </w:rPr>
            </w:pPr>
          </w:p>
        </w:tc>
      </w:tr>
    </w:tbl>
    <w:p w:rsidR="00E97C15" w:rsidRPr="00701852" w:rsidRDefault="00E97C15" w:rsidP="003230D6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2336D5">
        <w:rPr>
          <w:rFonts w:hint="eastAsia"/>
          <w:szCs w:val="24"/>
          <w:lang w:eastAsia="zh-TW"/>
        </w:rPr>
        <w:t>拒賠</w:t>
      </w:r>
      <w:r>
        <w:rPr>
          <w:rFonts w:hint="eastAsia"/>
          <w:szCs w:val="24"/>
          <w:lang w:eastAsia="zh-TW"/>
        </w:rPr>
        <w:t>比例</w:t>
      </w:r>
      <w:r w:rsidRPr="00701852">
        <w:rPr>
          <w:kern w:val="2"/>
          <w:szCs w:val="24"/>
          <w:lang w:eastAsia="zh-TW"/>
        </w:rPr>
        <w:t>格式如下：</w:t>
      </w:r>
    </w:p>
    <w:tbl>
      <w:tblPr>
        <w:tblW w:w="0" w:type="auto"/>
        <w:tblInd w:w="28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96"/>
        <w:gridCol w:w="2303"/>
        <w:gridCol w:w="1527"/>
      </w:tblGrid>
      <w:tr w:rsidR="00E97C15" w:rsidRPr="00701852" w:rsidTr="00F50EA9">
        <w:tc>
          <w:tcPr>
            <w:tcW w:w="1596" w:type="dxa"/>
            <w:shd w:val="clear" w:color="auto" w:fill="C0C0C0"/>
          </w:tcPr>
          <w:p w:rsidR="00E97C15" w:rsidRPr="00701852" w:rsidRDefault="00E97C15" w:rsidP="00F50EA9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2303" w:type="dxa"/>
            <w:shd w:val="clear" w:color="auto" w:fill="C0C0C0"/>
          </w:tcPr>
          <w:p w:rsidR="00E97C15" w:rsidRPr="00701852" w:rsidRDefault="00E97C15" w:rsidP="00F50EA9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1527" w:type="dxa"/>
            <w:shd w:val="clear" w:color="auto" w:fill="C0C0C0"/>
          </w:tcPr>
          <w:p w:rsidR="00E97C15" w:rsidRPr="00701852" w:rsidRDefault="00E97C15" w:rsidP="00F50EA9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其他說明</w:t>
            </w:r>
          </w:p>
        </w:tc>
      </w:tr>
      <w:tr w:rsidR="00E97C15" w:rsidRPr="00701852" w:rsidTr="00F50EA9">
        <w:tc>
          <w:tcPr>
            <w:tcW w:w="1596" w:type="dxa"/>
            <w:shd w:val="clear" w:color="auto" w:fill="FFFF99"/>
            <w:vAlign w:val="center"/>
          </w:tcPr>
          <w:p w:rsidR="00E97C15" w:rsidRPr="00701852" w:rsidRDefault="00E97C15" w:rsidP="00F50EA9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受理編號</w:t>
            </w:r>
          </w:p>
        </w:tc>
        <w:tc>
          <w:tcPr>
            <w:tcW w:w="2303" w:type="dxa"/>
          </w:tcPr>
          <w:p w:rsidR="00E97C15" w:rsidRPr="00701852" w:rsidRDefault="00E97C15" w:rsidP="00F50EA9">
            <w:pPr>
              <w:pStyle w:val="af"/>
              <w:ind w:leftChars="-6" w:left="-14"/>
              <w:rPr>
                <w:szCs w:val="24"/>
              </w:rPr>
            </w:pPr>
            <w:r w:rsidRPr="00701852">
              <w:rPr>
                <w:szCs w:val="24"/>
              </w:rPr>
              <w:t>A.</w:t>
            </w:r>
            <w:r w:rsidRPr="00701852">
              <w:rPr>
                <w:szCs w:val="24"/>
              </w:rPr>
              <w:t>受理編號</w:t>
            </w:r>
          </w:p>
        </w:tc>
        <w:tc>
          <w:tcPr>
            <w:tcW w:w="1527" w:type="dxa"/>
          </w:tcPr>
          <w:p w:rsidR="00E97C15" w:rsidRPr="00824F77" w:rsidRDefault="00E97C15" w:rsidP="00F50EA9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E97C15" w:rsidRPr="00701852" w:rsidTr="00F50EA9">
        <w:tc>
          <w:tcPr>
            <w:tcW w:w="1596" w:type="dxa"/>
            <w:shd w:val="clear" w:color="auto" w:fill="FFFF99"/>
            <w:vAlign w:val="center"/>
          </w:tcPr>
          <w:p w:rsidR="00E97C15" w:rsidRPr="00701852" w:rsidRDefault="00E97C15" w:rsidP="00F50EA9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事故者</w:t>
            </w:r>
            <w:r w:rsidRPr="00701852">
              <w:rPr>
                <w:rFonts w:eastAsia="細明體"/>
                <w:sz w:val="20"/>
              </w:rPr>
              <w:t>ID</w:t>
            </w:r>
          </w:p>
        </w:tc>
        <w:tc>
          <w:tcPr>
            <w:tcW w:w="2303" w:type="dxa"/>
          </w:tcPr>
          <w:p w:rsidR="00E97C15" w:rsidRPr="00701852" w:rsidRDefault="00E97C15" w:rsidP="00F50EA9">
            <w:pPr>
              <w:pStyle w:val="af"/>
              <w:ind w:leftChars="-6" w:left="-14"/>
              <w:rPr>
                <w:szCs w:val="24"/>
              </w:rPr>
            </w:pPr>
            <w:r w:rsidRPr="00701852">
              <w:rPr>
                <w:szCs w:val="24"/>
              </w:rPr>
              <w:t>B.</w:t>
            </w:r>
            <w:r w:rsidRPr="00701852">
              <w:rPr>
                <w:rFonts w:eastAsia="細明體"/>
                <w:sz w:val="20"/>
              </w:rPr>
              <w:t>事故者</w:t>
            </w:r>
            <w:r w:rsidRPr="00701852">
              <w:rPr>
                <w:rFonts w:eastAsia="細明體"/>
                <w:sz w:val="20"/>
              </w:rPr>
              <w:t>ID</w:t>
            </w:r>
          </w:p>
        </w:tc>
        <w:tc>
          <w:tcPr>
            <w:tcW w:w="1527" w:type="dxa"/>
          </w:tcPr>
          <w:p w:rsidR="00E97C15" w:rsidRPr="00824F77" w:rsidRDefault="00E97C15" w:rsidP="00F50EA9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E97C15" w:rsidRPr="00701852" w:rsidTr="00F50EA9">
        <w:tc>
          <w:tcPr>
            <w:tcW w:w="1596" w:type="dxa"/>
            <w:shd w:val="clear" w:color="auto" w:fill="FFFF99"/>
            <w:vAlign w:val="center"/>
          </w:tcPr>
          <w:p w:rsidR="00E97C15" w:rsidRPr="00701852" w:rsidRDefault="00E97C15" w:rsidP="00F50EA9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模型分類</w:t>
            </w:r>
          </w:p>
        </w:tc>
        <w:tc>
          <w:tcPr>
            <w:tcW w:w="2303" w:type="dxa"/>
          </w:tcPr>
          <w:p w:rsidR="00E97C15" w:rsidRPr="00701852" w:rsidRDefault="00E97C15" w:rsidP="00F50EA9">
            <w:pPr>
              <w:pStyle w:val="af"/>
              <w:ind w:leftChars="-6" w:left="-14"/>
              <w:rPr>
                <w:szCs w:val="24"/>
              </w:rPr>
            </w:pPr>
            <w:r w:rsidRPr="00701852">
              <w:rPr>
                <w:szCs w:val="24"/>
              </w:rPr>
              <w:t>O_</w:t>
            </w:r>
            <w:r w:rsidRPr="00701852">
              <w:rPr>
                <w:rFonts w:eastAsia="細明體"/>
                <w:sz w:val="20"/>
              </w:rPr>
              <w:t>模型分類</w:t>
            </w:r>
          </w:p>
        </w:tc>
        <w:tc>
          <w:tcPr>
            <w:tcW w:w="1527" w:type="dxa"/>
          </w:tcPr>
          <w:p w:rsidR="00E97C15" w:rsidRPr="00701852" w:rsidRDefault="00E97C15" w:rsidP="00F50EA9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E97C15" w:rsidRPr="00701852" w:rsidTr="00F50EA9">
        <w:tc>
          <w:tcPr>
            <w:tcW w:w="1596" w:type="dxa"/>
            <w:shd w:val="clear" w:color="auto" w:fill="FFFF99"/>
            <w:vAlign w:val="center"/>
          </w:tcPr>
          <w:p w:rsidR="00E97C15" w:rsidRPr="00701852" w:rsidRDefault="00E97C15" w:rsidP="00F50EA9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因子代碼</w:t>
            </w:r>
          </w:p>
        </w:tc>
        <w:tc>
          <w:tcPr>
            <w:tcW w:w="2303" w:type="dxa"/>
          </w:tcPr>
          <w:p w:rsidR="00E97C15" w:rsidRPr="00701852" w:rsidRDefault="00E97C15" w:rsidP="00E97C15">
            <w:pPr>
              <w:pStyle w:val="af"/>
              <w:ind w:leftChars="-6" w:left="-14"/>
              <w:rPr>
                <w:szCs w:val="24"/>
              </w:rPr>
            </w:pPr>
            <w:r w:rsidRPr="00701852">
              <w:rPr>
                <w:szCs w:val="24"/>
              </w:rPr>
              <w:t>‘</w:t>
            </w:r>
            <w:r>
              <w:t>E0</w:t>
            </w:r>
            <w:r>
              <w:rPr>
                <w:rFonts w:hint="eastAsia"/>
              </w:rPr>
              <w:t>2</w:t>
            </w:r>
            <w:r w:rsidRPr="00701852">
              <w:rPr>
                <w:szCs w:val="24"/>
              </w:rPr>
              <w:t>’</w:t>
            </w:r>
          </w:p>
        </w:tc>
        <w:tc>
          <w:tcPr>
            <w:tcW w:w="1527" w:type="dxa"/>
          </w:tcPr>
          <w:p w:rsidR="00E97C15" w:rsidRPr="00701852" w:rsidRDefault="00E97C15" w:rsidP="00F50EA9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E97C15" w:rsidRPr="00701852" w:rsidTr="00F50EA9">
        <w:tc>
          <w:tcPr>
            <w:tcW w:w="1596" w:type="dxa"/>
            <w:shd w:val="clear" w:color="auto" w:fill="FFFF99"/>
            <w:vAlign w:val="center"/>
          </w:tcPr>
          <w:p w:rsidR="00E97C15" w:rsidRPr="00701852" w:rsidRDefault="00E97C15" w:rsidP="00F50EA9">
            <w:pPr>
              <w:rPr>
                <w:rFonts w:eastAsia="細明體"/>
                <w:sz w:val="20"/>
              </w:rPr>
            </w:pPr>
            <w:r>
              <w:rPr>
                <w:rFonts w:ascii="細明體" w:eastAsia="細明體" w:hAnsi="細明體" w:hint="eastAsia"/>
                <w:caps/>
                <w:sz w:val="20"/>
              </w:rPr>
              <w:t>事故日期</w:t>
            </w:r>
          </w:p>
        </w:tc>
        <w:tc>
          <w:tcPr>
            <w:tcW w:w="2303" w:type="dxa"/>
          </w:tcPr>
          <w:p w:rsidR="00E97C15" w:rsidRPr="00701852" w:rsidRDefault="00E97C15" w:rsidP="00F50EA9">
            <w:pPr>
              <w:pStyle w:val="af"/>
              <w:ind w:leftChars="-6" w:left="-14"/>
              <w:rPr>
                <w:szCs w:val="24"/>
              </w:rPr>
            </w:pPr>
            <w:r>
              <w:rPr>
                <w:rFonts w:eastAsia="細明體" w:hint="eastAsia"/>
              </w:rPr>
              <w:t>C</w:t>
            </w:r>
            <w:r w:rsidRPr="00701852">
              <w:rPr>
                <w:rFonts w:eastAsia="細明體"/>
              </w:rPr>
              <w:t>.</w:t>
            </w:r>
            <w:r>
              <w:rPr>
                <w:rFonts w:ascii="細明體" w:eastAsia="細明體" w:hAnsi="細明體" w:hint="eastAsia"/>
                <w:caps/>
                <w:sz w:val="20"/>
                <w:szCs w:val="24"/>
              </w:rPr>
              <w:t>事故日期</w:t>
            </w:r>
          </w:p>
        </w:tc>
        <w:tc>
          <w:tcPr>
            <w:tcW w:w="1527" w:type="dxa"/>
          </w:tcPr>
          <w:p w:rsidR="00E97C15" w:rsidRPr="00701852" w:rsidRDefault="00E97C15" w:rsidP="00F50EA9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E97C15" w:rsidRPr="00701852" w:rsidTr="00F50EA9">
        <w:tc>
          <w:tcPr>
            <w:tcW w:w="1596" w:type="dxa"/>
            <w:shd w:val="clear" w:color="auto" w:fill="FFFF99"/>
            <w:vAlign w:val="center"/>
          </w:tcPr>
          <w:p w:rsidR="00E97C15" w:rsidRPr="00701852" w:rsidRDefault="00E97C15" w:rsidP="00F50EA9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代碼數值</w:t>
            </w:r>
          </w:p>
        </w:tc>
        <w:tc>
          <w:tcPr>
            <w:tcW w:w="2303" w:type="dxa"/>
          </w:tcPr>
          <w:p w:rsidR="00E97C15" w:rsidRPr="00701852" w:rsidRDefault="00E97C15" w:rsidP="00E97C15">
            <w:pPr>
              <w:pStyle w:val="af"/>
              <w:ind w:leftChars="-6" w:left="-14"/>
              <w:rPr>
                <w:rFonts w:eastAsia="細明體"/>
                <w:sz w:val="20"/>
              </w:rPr>
            </w:pPr>
            <w:r w:rsidRPr="002336D5">
              <w:rPr>
                <w:rFonts w:hint="eastAsia"/>
                <w:szCs w:val="24"/>
              </w:rPr>
              <w:t>O_</w:t>
            </w:r>
            <w:r w:rsidRPr="002336D5">
              <w:rPr>
                <w:rFonts w:hint="eastAsia"/>
                <w:szCs w:val="24"/>
              </w:rPr>
              <w:t>拒賠</w:t>
            </w:r>
            <w:r>
              <w:rPr>
                <w:rFonts w:hint="eastAsia"/>
                <w:szCs w:val="24"/>
              </w:rPr>
              <w:t>比例</w:t>
            </w:r>
          </w:p>
        </w:tc>
        <w:tc>
          <w:tcPr>
            <w:tcW w:w="1527" w:type="dxa"/>
          </w:tcPr>
          <w:p w:rsidR="00E97C15" w:rsidRPr="00701852" w:rsidRDefault="00E97C15" w:rsidP="00F50EA9">
            <w:pPr>
              <w:rPr>
                <w:rFonts w:eastAsia="標楷體"/>
                <w:sz w:val="20"/>
                <w:szCs w:val="20"/>
              </w:rPr>
            </w:pPr>
            <w:r w:rsidRPr="00701852">
              <w:rPr>
                <w:rFonts w:eastAsia="標楷體"/>
                <w:sz w:val="20"/>
                <w:szCs w:val="20"/>
              </w:rPr>
              <w:t>DEFAULT ‘0’</w:t>
            </w:r>
          </w:p>
        </w:tc>
      </w:tr>
      <w:tr w:rsidR="00E97C15" w:rsidRPr="00701852" w:rsidTr="00F50EA9">
        <w:tc>
          <w:tcPr>
            <w:tcW w:w="1596" w:type="dxa"/>
            <w:shd w:val="clear" w:color="auto" w:fill="FFFF99"/>
            <w:vAlign w:val="center"/>
          </w:tcPr>
          <w:p w:rsidR="00E97C15" w:rsidRPr="00701852" w:rsidRDefault="00E97C15" w:rsidP="00F50EA9">
            <w:pPr>
              <w:rPr>
                <w:rFonts w:eastAsia="細明體"/>
                <w:caps/>
                <w:sz w:val="20"/>
              </w:rPr>
            </w:pPr>
            <w:r w:rsidRPr="00701852">
              <w:rPr>
                <w:rFonts w:eastAsia="細明體"/>
                <w:caps/>
                <w:sz w:val="20"/>
              </w:rPr>
              <w:t>資料更新時間</w:t>
            </w:r>
          </w:p>
        </w:tc>
        <w:tc>
          <w:tcPr>
            <w:tcW w:w="2303" w:type="dxa"/>
            <w:vAlign w:val="bottom"/>
          </w:tcPr>
          <w:p w:rsidR="00E97C15" w:rsidRPr="00701852" w:rsidRDefault="00E97C15" w:rsidP="00F50EA9">
            <w:pPr>
              <w:rPr>
                <w:sz w:val="20"/>
              </w:rPr>
            </w:pPr>
            <w:r w:rsidRPr="00701852">
              <w:rPr>
                <w:sz w:val="20"/>
              </w:rPr>
              <w:t>今天日期時間</w:t>
            </w:r>
          </w:p>
        </w:tc>
        <w:tc>
          <w:tcPr>
            <w:tcW w:w="1527" w:type="dxa"/>
          </w:tcPr>
          <w:p w:rsidR="00E97C15" w:rsidRPr="00701852" w:rsidRDefault="00E97C15" w:rsidP="00F50EA9">
            <w:pPr>
              <w:rPr>
                <w:rFonts w:eastAsia="標楷體"/>
                <w:sz w:val="20"/>
                <w:szCs w:val="20"/>
              </w:rPr>
            </w:pPr>
          </w:p>
        </w:tc>
      </w:tr>
    </w:tbl>
    <w:p w:rsidR="00100D80" w:rsidRPr="00701852" w:rsidRDefault="00100D80" w:rsidP="003230D6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控管保戶</w:t>
      </w:r>
      <w:r w:rsidRPr="00701852">
        <w:rPr>
          <w:kern w:val="2"/>
          <w:szCs w:val="24"/>
          <w:lang w:eastAsia="zh-TW"/>
        </w:rPr>
        <w:t>格式如下：</w:t>
      </w:r>
    </w:p>
    <w:tbl>
      <w:tblPr>
        <w:tblW w:w="0" w:type="auto"/>
        <w:tblInd w:w="28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96"/>
        <w:gridCol w:w="2303"/>
        <w:gridCol w:w="1527"/>
      </w:tblGrid>
      <w:tr w:rsidR="00100D80" w:rsidRPr="00701852" w:rsidTr="00F50EA9">
        <w:tc>
          <w:tcPr>
            <w:tcW w:w="1596" w:type="dxa"/>
            <w:shd w:val="clear" w:color="auto" w:fill="C0C0C0"/>
          </w:tcPr>
          <w:p w:rsidR="00100D80" w:rsidRPr="00701852" w:rsidRDefault="00100D80" w:rsidP="00F50EA9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2303" w:type="dxa"/>
            <w:shd w:val="clear" w:color="auto" w:fill="C0C0C0"/>
          </w:tcPr>
          <w:p w:rsidR="00100D80" w:rsidRPr="00701852" w:rsidRDefault="00100D80" w:rsidP="00F50EA9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1527" w:type="dxa"/>
            <w:shd w:val="clear" w:color="auto" w:fill="C0C0C0"/>
          </w:tcPr>
          <w:p w:rsidR="00100D80" w:rsidRPr="00701852" w:rsidRDefault="00100D80" w:rsidP="00F50EA9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其他說明</w:t>
            </w:r>
          </w:p>
        </w:tc>
      </w:tr>
      <w:tr w:rsidR="00100D80" w:rsidRPr="00701852" w:rsidTr="00F50EA9">
        <w:tc>
          <w:tcPr>
            <w:tcW w:w="1596" w:type="dxa"/>
            <w:shd w:val="clear" w:color="auto" w:fill="FFFF99"/>
            <w:vAlign w:val="center"/>
          </w:tcPr>
          <w:p w:rsidR="00100D80" w:rsidRPr="00701852" w:rsidRDefault="00100D80" w:rsidP="00F50EA9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受理編號</w:t>
            </w:r>
          </w:p>
        </w:tc>
        <w:tc>
          <w:tcPr>
            <w:tcW w:w="2303" w:type="dxa"/>
          </w:tcPr>
          <w:p w:rsidR="00100D80" w:rsidRPr="00701852" w:rsidRDefault="00100D80" w:rsidP="00F50EA9">
            <w:pPr>
              <w:pStyle w:val="af"/>
              <w:ind w:leftChars="-6" w:left="-14"/>
              <w:rPr>
                <w:szCs w:val="24"/>
              </w:rPr>
            </w:pPr>
            <w:r w:rsidRPr="00701852">
              <w:rPr>
                <w:szCs w:val="24"/>
              </w:rPr>
              <w:t>A.</w:t>
            </w:r>
            <w:r w:rsidRPr="00701852">
              <w:rPr>
                <w:szCs w:val="24"/>
              </w:rPr>
              <w:t>受理編號</w:t>
            </w:r>
          </w:p>
        </w:tc>
        <w:tc>
          <w:tcPr>
            <w:tcW w:w="1527" w:type="dxa"/>
          </w:tcPr>
          <w:p w:rsidR="00100D80" w:rsidRPr="00824F77" w:rsidRDefault="00100D80" w:rsidP="00F50EA9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100D80" w:rsidRPr="00701852" w:rsidTr="00F50EA9">
        <w:tc>
          <w:tcPr>
            <w:tcW w:w="1596" w:type="dxa"/>
            <w:shd w:val="clear" w:color="auto" w:fill="FFFF99"/>
            <w:vAlign w:val="center"/>
          </w:tcPr>
          <w:p w:rsidR="00100D80" w:rsidRPr="00701852" w:rsidRDefault="00100D80" w:rsidP="00F50EA9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事故者</w:t>
            </w:r>
            <w:r w:rsidRPr="00701852">
              <w:rPr>
                <w:rFonts w:eastAsia="細明體"/>
                <w:sz w:val="20"/>
              </w:rPr>
              <w:t>ID</w:t>
            </w:r>
          </w:p>
        </w:tc>
        <w:tc>
          <w:tcPr>
            <w:tcW w:w="2303" w:type="dxa"/>
          </w:tcPr>
          <w:p w:rsidR="00100D80" w:rsidRPr="00701852" w:rsidRDefault="00100D80" w:rsidP="00F50EA9">
            <w:pPr>
              <w:pStyle w:val="af"/>
              <w:ind w:leftChars="-6" w:left="-14"/>
              <w:rPr>
                <w:szCs w:val="24"/>
              </w:rPr>
            </w:pPr>
            <w:r w:rsidRPr="00701852">
              <w:rPr>
                <w:szCs w:val="24"/>
              </w:rPr>
              <w:t>B.</w:t>
            </w:r>
            <w:r w:rsidRPr="00100D80">
              <w:rPr>
                <w:szCs w:val="24"/>
              </w:rPr>
              <w:t>事故者</w:t>
            </w:r>
            <w:r w:rsidRPr="00100D80">
              <w:rPr>
                <w:szCs w:val="24"/>
              </w:rPr>
              <w:t>ID</w:t>
            </w:r>
          </w:p>
        </w:tc>
        <w:tc>
          <w:tcPr>
            <w:tcW w:w="1527" w:type="dxa"/>
          </w:tcPr>
          <w:p w:rsidR="00100D80" w:rsidRPr="00824F77" w:rsidRDefault="00100D80" w:rsidP="00F50EA9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100D80" w:rsidRPr="00701852" w:rsidTr="00F50EA9">
        <w:tc>
          <w:tcPr>
            <w:tcW w:w="1596" w:type="dxa"/>
            <w:shd w:val="clear" w:color="auto" w:fill="FFFF99"/>
            <w:vAlign w:val="center"/>
          </w:tcPr>
          <w:p w:rsidR="00100D80" w:rsidRPr="00701852" w:rsidRDefault="00100D80" w:rsidP="00F50EA9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模型分類</w:t>
            </w:r>
          </w:p>
        </w:tc>
        <w:tc>
          <w:tcPr>
            <w:tcW w:w="2303" w:type="dxa"/>
          </w:tcPr>
          <w:p w:rsidR="00100D80" w:rsidRPr="00701852" w:rsidRDefault="00100D80" w:rsidP="00F50EA9">
            <w:pPr>
              <w:pStyle w:val="af"/>
              <w:ind w:leftChars="-6" w:left="-14"/>
              <w:rPr>
                <w:szCs w:val="24"/>
              </w:rPr>
            </w:pPr>
            <w:r w:rsidRPr="00701852">
              <w:rPr>
                <w:szCs w:val="24"/>
              </w:rPr>
              <w:t>O_</w:t>
            </w:r>
            <w:r w:rsidRPr="00100D80">
              <w:rPr>
                <w:szCs w:val="24"/>
              </w:rPr>
              <w:t>模型分類</w:t>
            </w:r>
          </w:p>
        </w:tc>
        <w:tc>
          <w:tcPr>
            <w:tcW w:w="1527" w:type="dxa"/>
          </w:tcPr>
          <w:p w:rsidR="00100D80" w:rsidRPr="00701852" w:rsidRDefault="00100D80" w:rsidP="00F50EA9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100D80" w:rsidRPr="00701852" w:rsidTr="00F50EA9">
        <w:tc>
          <w:tcPr>
            <w:tcW w:w="1596" w:type="dxa"/>
            <w:shd w:val="clear" w:color="auto" w:fill="FFFF99"/>
            <w:vAlign w:val="center"/>
          </w:tcPr>
          <w:p w:rsidR="00100D80" w:rsidRPr="00701852" w:rsidRDefault="00100D80" w:rsidP="00F50EA9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因子代碼</w:t>
            </w:r>
          </w:p>
        </w:tc>
        <w:tc>
          <w:tcPr>
            <w:tcW w:w="2303" w:type="dxa"/>
          </w:tcPr>
          <w:p w:rsidR="00100D80" w:rsidRPr="00701852" w:rsidRDefault="00100D80" w:rsidP="00F53713">
            <w:pPr>
              <w:pStyle w:val="af"/>
              <w:ind w:leftChars="-6" w:left="-14"/>
              <w:rPr>
                <w:szCs w:val="24"/>
              </w:rPr>
            </w:pPr>
            <w:r w:rsidRPr="00701852">
              <w:rPr>
                <w:szCs w:val="24"/>
              </w:rPr>
              <w:t>‘</w:t>
            </w:r>
            <w:r w:rsidRPr="00100D80">
              <w:rPr>
                <w:szCs w:val="24"/>
              </w:rPr>
              <w:t>E0</w:t>
            </w:r>
            <w:r w:rsidR="00F53713">
              <w:rPr>
                <w:rFonts w:hint="eastAsia"/>
                <w:szCs w:val="24"/>
              </w:rPr>
              <w:t>3</w:t>
            </w:r>
            <w:r w:rsidRPr="00701852">
              <w:rPr>
                <w:szCs w:val="24"/>
              </w:rPr>
              <w:t>’</w:t>
            </w:r>
          </w:p>
        </w:tc>
        <w:tc>
          <w:tcPr>
            <w:tcW w:w="1527" w:type="dxa"/>
          </w:tcPr>
          <w:p w:rsidR="00100D80" w:rsidRPr="00701852" w:rsidRDefault="00100D80" w:rsidP="00F50EA9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100D80" w:rsidRPr="00701852" w:rsidTr="00F50EA9">
        <w:tc>
          <w:tcPr>
            <w:tcW w:w="1596" w:type="dxa"/>
            <w:shd w:val="clear" w:color="auto" w:fill="FFFF99"/>
            <w:vAlign w:val="center"/>
          </w:tcPr>
          <w:p w:rsidR="00100D80" w:rsidRPr="00701852" w:rsidRDefault="00100D80" w:rsidP="00F50EA9">
            <w:pPr>
              <w:rPr>
                <w:rFonts w:eastAsia="細明體"/>
                <w:sz w:val="20"/>
              </w:rPr>
            </w:pPr>
            <w:r>
              <w:rPr>
                <w:rFonts w:ascii="細明體" w:eastAsia="細明體" w:hAnsi="細明體" w:hint="eastAsia"/>
                <w:caps/>
                <w:sz w:val="20"/>
              </w:rPr>
              <w:t>事故日期</w:t>
            </w:r>
          </w:p>
        </w:tc>
        <w:tc>
          <w:tcPr>
            <w:tcW w:w="2303" w:type="dxa"/>
          </w:tcPr>
          <w:p w:rsidR="00100D80" w:rsidRPr="00701852" w:rsidRDefault="00100D80" w:rsidP="00F50EA9">
            <w:pPr>
              <w:pStyle w:val="af"/>
              <w:ind w:leftChars="-6" w:left="-14"/>
              <w:rPr>
                <w:szCs w:val="24"/>
              </w:rPr>
            </w:pPr>
            <w:r w:rsidRPr="00100D80">
              <w:rPr>
                <w:rFonts w:hint="eastAsia"/>
                <w:szCs w:val="24"/>
              </w:rPr>
              <w:t>C</w:t>
            </w:r>
            <w:r w:rsidRPr="00100D80">
              <w:rPr>
                <w:szCs w:val="24"/>
              </w:rPr>
              <w:t>.</w:t>
            </w:r>
            <w:r w:rsidRPr="00100D80">
              <w:rPr>
                <w:rFonts w:hint="eastAsia"/>
                <w:szCs w:val="24"/>
              </w:rPr>
              <w:t>事故日期</w:t>
            </w:r>
          </w:p>
        </w:tc>
        <w:tc>
          <w:tcPr>
            <w:tcW w:w="1527" w:type="dxa"/>
          </w:tcPr>
          <w:p w:rsidR="00100D80" w:rsidRPr="00701852" w:rsidRDefault="00100D80" w:rsidP="00F50EA9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100D80" w:rsidRPr="00701852" w:rsidTr="00F50EA9">
        <w:tc>
          <w:tcPr>
            <w:tcW w:w="1596" w:type="dxa"/>
            <w:shd w:val="clear" w:color="auto" w:fill="FFFF99"/>
            <w:vAlign w:val="center"/>
          </w:tcPr>
          <w:p w:rsidR="00100D80" w:rsidRPr="00701852" w:rsidRDefault="00100D80" w:rsidP="00F50EA9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代碼數值</w:t>
            </w:r>
          </w:p>
        </w:tc>
        <w:tc>
          <w:tcPr>
            <w:tcW w:w="2303" w:type="dxa"/>
          </w:tcPr>
          <w:p w:rsidR="00100D80" w:rsidRPr="00100D80" w:rsidRDefault="00100D80" w:rsidP="00F50EA9">
            <w:pPr>
              <w:pStyle w:val="af"/>
              <w:ind w:leftChars="-6" w:left="-14"/>
              <w:rPr>
                <w:szCs w:val="24"/>
              </w:rPr>
            </w:pPr>
            <w:r>
              <w:rPr>
                <w:rFonts w:hint="eastAsia"/>
                <w:szCs w:val="24"/>
              </w:rPr>
              <w:t>O_</w:t>
            </w:r>
            <w:r>
              <w:rPr>
                <w:rFonts w:hint="eastAsia"/>
                <w:szCs w:val="24"/>
              </w:rPr>
              <w:t>控管保戶</w:t>
            </w:r>
          </w:p>
        </w:tc>
        <w:tc>
          <w:tcPr>
            <w:tcW w:w="1527" w:type="dxa"/>
          </w:tcPr>
          <w:p w:rsidR="00100D80" w:rsidRPr="00701852" w:rsidRDefault="00F53713" w:rsidP="00F50EA9">
            <w:pPr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DEFAULT ‘</w:t>
            </w:r>
            <w:r>
              <w:rPr>
                <w:rFonts w:eastAsia="標楷體" w:hint="eastAsia"/>
                <w:sz w:val="20"/>
                <w:szCs w:val="20"/>
              </w:rPr>
              <w:t>N</w:t>
            </w:r>
            <w:r w:rsidR="00100D80" w:rsidRPr="00701852">
              <w:rPr>
                <w:rFonts w:eastAsia="標楷體"/>
                <w:sz w:val="20"/>
                <w:szCs w:val="20"/>
              </w:rPr>
              <w:t>’</w:t>
            </w:r>
          </w:p>
        </w:tc>
      </w:tr>
      <w:tr w:rsidR="00100D80" w:rsidRPr="00701852" w:rsidTr="00F50EA9">
        <w:tc>
          <w:tcPr>
            <w:tcW w:w="1596" w:type="dxa"/>
            <w:shd w:val="clear" w:color="auto" w:fill="FFFF99"/>
            <w:vAlign w:val="center"/>
          </w:tcPr>
          <w:p w:rsidR="00100D80" w:rsidRPr="00701852" w:rsidRDefault="00100D80" w:rsidP="00F50EA9">
            <w:pPr>
              <w:rPr>
                <w:rFonts w:eastAsia="細明體"/>
                <w:caps/>
                <w:sz w:val="20"/>
              </w:rPr>
            </w:pPr>
            <w:r w:rsidRPr="00701852">
              <w:rPr>
                <w:rFonts w:eastAsia="細明體"/>
                <w:caps/>
                <w:sz w:val="20"/>
              </w:rPr>
              <w:t>資料更新時間</w:t>
            </w:r>
          </w:p>
        </w:tc>
        <w:tc>
          <w:tcPr>
            <w:tcW w:w="2303" w:type="dxa"/>
            <w:vAlign w:val="bottom"/>
          </w:tcPr>
          <w:p w:rsidR="00100D80" w:rsidRPr="00100D80" w:rsidRDefault="00100D80" w:rsidP="00100D80">
            <w:pPr>
              <w:pStyle w:val="af"/>
              <w:ind w:leftChars="-6" w:left="-14"/>
              <w:rPr>
                <w:szCs w:val="24"/>
              </w:rPr>
            </w:pPr>
            <w:r w:rsidRPr="00100D80">
              <w:rPr>
                <w:szCs w:val="24"/>
              </w:rPr>
              <w:t>今天日期時間</w:t>
            </w:r>
          </w:p>
        </w:tc>
        <w:tc>
          <w:tcPr>
            <w:tcW w:w="1527" w:type="dxa"/>
          </w:tcPr>
          <w:p w:rsidR="00100D80" w:rsidRPr="00701852" w:rsidRDefault="00100D80" w:rsidP="00F50EA9">
            <w:pPr>
              <w:rPr>
                <w:rFonts w:eastAsia="標楷體"/>
                <w:sz w:val="20"/>
                <w:szCs w:val="20"/>
              </w:rPr>
            </w:pPr>
          </w:p>
        </w:tc>
      </w:tr>
    </w:tbl>
    <w:p w:rsidR="00CD50F5" w:rsidRPr="007118D8" w:rsidRDefault="00CD50F5" w:rsidP="003230D6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前一筆事故人</w:t>
      </w:r>
      <w:r>
        <w:rPr>
          <w:rFonts w:hint="eastAsia"/>
          <w:kern w:val="2"/>
          <w:szCs w:val="24"/>
          <w:lang w:eastAsia="zh-TW"/>
        </w:rPr>
        <w:t>ID  = B.</w:t>
      </w:r>
      <w:r>
        <w:rPr>
          <w:rFonts w:hint="eastAsia"/>
          <w:kern w:val="2"/>
          <w:szCs w:val="24"/>
          <w:lang w:eastAsia="zh-TW"/>
        </w:rPr>
        <w:t>事故人</w:t>
      </w:r>
      <w:r>
        <w:rPr>
          <w:rFonts w:hint="eastAsia"/>
          <w:kern w:val="2"/>
          <w:szCs w:val="24"/>
          <w:lang w:eastAsia="zh-TW"/>
        </w:rPr>
        <w:t xml:space="preserve">ID </w:t>
      </w:r>
    </w:p>
    <w:p w:rsidR="00CD50F5" w:rsidRPr="003D21DB" w:rsidRDefault="00CD50F5" w:rsidP="003230D6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前一筆</w:t>
      </w:r>
      <w:r w:rsidRPr="00701852">
        <w:rPr>
          <w:rFonts w:eastAsia="細明體"/>
          <w:lang w:eastAsia="zh-TW"/>
        </w:rPr>
        <w:t>模型分類</w:t>
      </w:r>
      <w:r>
        <w:rPr>
          <w:rFonts w:hint="eastAsia"/>
          <w:kern w:val="2"/>
          <w:szCs w:val="24"/>
          <w:lang w:eastAsia="zh-TW"/>
        </w:rPr>
        <w:t xml:space="preserve">  = B.</w:t>
      </w:r>
      <w:r w:rsidRPr="00701852">
        <w:rPr>
          <w:rFonts w:eastAsia="細明體"/>
          <w:lang w:eastAsia="zh-TW"/>
        </w:rPr>
        <w:t>模型分類</w:t>
      </w:r>
    </w:p>
    <w:p w:rsidR="00CD50F5" w:rsidRDefault="00CD50F5" w:rsidP="003230D6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kern w:val="2"/>
          <w:szCs w:val="24"/>
          <w:lang w:eastAsia="zh-TW"/>
        </w:rPr>
        <w:t>讀取下一</w:t>
      </w:r>
      <w:r>
        <w:rPr>
          <w:rFonts w:hint="eastAsia"/>
          <w:kern w:val="2"/>
          <w:szCs w:val="24"/>
          <w:lang w:eastAsia="zh-TW"/>
        </w:rPr>
        <w:t>筆</w:t>
      </w:r>
      <w:r w:rsidRPr="00701852">
        <w:rPr>
          <w:kern w:val="2"/>
          <w:szCs w:val="24"/>
          <w:lang w:eastAsia="zh-TW"/>
        </w:rPr>
        <w:t>資料</w:t>
      </w:r>
    </w:p>
    <w:p w:rsidR="00B00C62" w:rsidRDefault="00B00C62" w:rsidP="003230D6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註：本段流程：</w:t>
      </w:r>
    </w:p>
    <w:p w:rsidR="00B00C62" w:rsidRDefault="005D4779" w:rsidP="004241FD">
      <w:pPr>
        <w:pStyle w:val="Tabletext"/>
        <w:keepLines w:val="0"/>
        <w:spacing w:after="0" w:line="240" w:lineRule="auto"/>
        <w:ind w:left="1418"/>
        <w:rPr>
          <w:rFonts w:hint="eastAsia"/>
          <w:kern w:val="2"/>
          <w:szCs w:val="24"/>
          <w:lang w:eastAsia="zh-TW"/>
        </w:rPr>
      </w:pPr>
      <w:r>
        <w:rPr>
          <w:noProof/>
          <w:lang w:eastAsia="zh-TW"/>
        </w:rPr>
        <w:pict>
          <v:group id="_x0000_s1038" style="position:absolute;left:0;text-align:left;margin-left:43.35pt;margin-top:8.6pt;width:391.9pt;height:166.4pt;z-index:251657728" coordorigin="2667,7502" coordsize="7838,3328">
            <v:group id="_x0000_s1036" style="position:absolute;left:5403;top:7502;width:5102;height:3328" coordorigin="5403,7502" coordsize="5102,3328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31" type="#_x0000_t202" style="position:absolute;left:5410;top:7502;width:4432;height:483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" stroked="f">
                <v:textbox style="mso-next-textbox:#文字方塊 2">
                  <w:txbxContent>
                    <w:p w:rsidR="00D621B8" w:rsidRPr="005D4779" w:rsidRDefault="00D621B8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  <v:shape id="文字方塊 2" o:spid="_x0000_s1032" type="#_x0000_t202" style="position:absolute;left:5416;top:8249;width:4432;height:483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" stroked="f">
                <v:textbox style="mso-next-textbox:#文字方塊 2">
                  <w:txbxContent>
                    <w:p w:rsidR="00D621B8" w:rsidRPr="005D4779" w:rsidRDefault="00D621B8" w:rsidP="00D621B8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  <v:shape id="文字方塊 2" o:spid="_x0000_s1033" type="#_x0000_t202" style="position:absolute;left:5416;top:9029;width:4895;height:483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" stroked="f">
                <v:textbox style="mso-next-textbox:#文字方塊 2">
                  <w:txbxContent>
                    <w:p w:rsidR="00D621B8" w:rsidRPr="005D4779" w:rsidRDefault="00D621B8" w:rsidP="00D621B8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  <v:shape id="文字方塊 2" o:spid="_x0000_s1034" type="#_x0000_t202" style="position:absolute;left:5403;top:9575;width:5102;height:1255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" stroked="f">
                <v:textbox style="mso-next-textbox:#文字方塊 2">
                  <w:txbxContent>
                    <w:p w:rsidR="00D621B8" w:rsidRPr="005D4779" w:rsidRDefault="00D621B8" w:rsidP="00D621B8">
                      <w:pPr>
                        <w:numPr>
                          <w:ilvl w:val="0"/>
                          <w:numId w:val="41"/>
                        </w:num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v:group>
            <v:group id="_x0000_s1037" style="position:absolute;left:2667;top:7502;width:2559;height:2758" coordorigin="2667,7502" coordsize="2559,2758">
              <v:shapetype id="_x0000_t80" coordsize="21600,21600" o:spt="80" adj="14400,5400,18000,8100" path="m,l21600,,21600@0@5@0@5@2@4@2,10800,21600@1@2@3@2@3@0,0@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10800,0;0,@6;10800,21600;21600,@6" o:connectangles="270,180,90,0" textboxrect="0,0,21600,@0"/>
                <v:handles>
                  <v:h position="topLeft,#0" yrange="0,@2"/>
                  <v:h position="#1,bottomRight" xrange="0,@3"/>
                  <v:h position="#3,#2" xrange="@1,10800" yrange="@0,21600"/>
                </v:handles>
              </v:shapetype>
              <v:shape id="_x0000_s1026" type="#_x0000_t80" style="position:absolute;left:3318;top:7513;width:1902;height:664">
                <v:textbox style="mso-next-textbox:#_x0000_s1026">
                  <w:txbxContent>
                    <w:p w:rsidR="004241FD" w:rsidRDefault="004241FD" w:rsidP="004241FD">
                      <w:pPr>
                        <w:jc w:val="center"/>
                      </w:pPr>
                    </w:p>
                  </w:txbxContent>
                </v:textbox>
              </v:shape>
              <v:shape id="_x0000_s1027" type="#_x0000_t80" style="position:absolute;left:3324;top:8234;width:1902;height:719">
                <v:textbox style="mso-next-textbox:#_x0000_s1027">
                  <w:txbxContent>
                    <w:p w:rsidR="004241FD" w:rsidRDefault="004241FD" w:rsidP="004241FD"/>
                  </w:txbxContent>
                </v:textbox>
              </v:shape>
              <v:shape id="_x0000_s1028" type="#_x0000_t80" style="position:absolute;left:3318;top:8988;width:1902;height:719">
                <v:textbox style="mso-next-textbox:#_x0000_s1028">
                  <w:txbxContent>
                    <w:p w:rsidR="004241FD" w:rsidRDefault="004241FD" w:rsidP="004241FD"/>
                  </w:txbxContent>
                </v:textbox>
              </v:shape>
              <v:rect id="_x0000_s1030" style="position:absolute;left:3318;top:9727;width:1902;height:533">
                <v:textbox style="mso-next-textbox:#_x0000_s1030">
                  <w:txbxContent>
                    <w:p w:rsidR="004241FD" w:rsidRDefault="004241FD"/>
                  </w:txbxContent>
                </v:textbox>
              </v:rect>
              <v:shapetype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_x0000_s1035" type="#_x0000_t103" style="position:absolute;left:2667;top:7502;width:401;height:2591;flip:x y"/>
            </v:group>
          </v:group>
        </w:pict>
      </w:r>
    </w:p>
    <w:p w:rsidR="00B00C62" w:rsidRDefault="00B00C62" w:rsidP="00B00C62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B00C62" w:rsidRDefault="00B00C62" w:rsidP="00B00C62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B00C62" w:rsidRDefault="00B00C62" w:rsidP="00B00C62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B00C62" w:rsidRDefault="00B00C62" w:rsidP="00B00C62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B00C62" w:rsidRDefault="00B00C62" w:rsidP="00B00C62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4241FD" w:rsidRDefault="004241FD" w:rsidP="00B00C62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4241FD" w:rsidRDefault="004241FD" w:rsidP="00B00C62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4241FD" w:rsidRDefault="004241FD" w:rsidP="00B00C62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4241FD" w:rsidRDefault="004241FD" w:rsidP="00B00C62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4241FD" w:rsidRDefault="004241FD" w:rsidP="00B00C62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F97DED" w:rsidRPr="00701852" w:rsidRDefault="00F97DED" w:rsidP="003230D6">
      <w:pPr>
        <w:pStyle w:val="Tabletext"/>
        <w:keepLines w:val="0"/>
        <w:numPr>
          <w:ilvl w:val="1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若執行錯誤</w:t>
      </w:r>
    </w:p>
    <w:p w:rsidR="00F97DED" w:rsidRPr="00701852" w:rsidRDefault="00F97DED" w:rsidP="003230D6">
      <w:pPr>
        <w:pStyle w:val="Tabletext"/>
        <w:keepLines w:val="0"/>
        <w:numPr>
          <w:ilvl w:val="2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rFonts w:eastAsia="細明體"/>
          <w:kern w:val="2"/>
          <w:shd w:val="pct15" w:color="auto" w:fill="FFFFFF"/>
          <w:lang w:eastAsia="zh-TW"/>
        </w:rPr>
        <w:t>錯誤處理</w:t>
      </w:r>
      <w:r w:rsidRPr="00701852">
        <w:rPr>
          <w:rFonts w:eastAsia="細明體"/>
          <w:kern w:val="2"/>
          <w:shd w:val="pct15" w:color="auto" w:fill="FFFFFF"/>
          <w:lang w:eastAsia="zh-TW"/>
        </w:rPr>
        <w:t>(for Log)</w:t>
      </w:r>
    </w:p>
    <w:p w:rsidR="00F97DED" w:rsidRPr="00701852" w:rsidRDefault="00F97DED" w:rsidP="003230D6">
      <w:pPr>
        <w:pStyle w:val="Tabletext"/>
        <w:keepLines w:val="0"/>
        <w:numPr>
          <w:ilvl w:val="2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rFonts w:eastAsia="細明體"/>
          <w:kern w:val="2"/>
          <w:shd w:val="pct15" w:color="auto" w:fill="FFFFFF"/>
          <w:lang w:eastAsia="zh-TW"/>
        </w:rPr>
        <w:t>throw Exception</w:t>
      </w:r>
      <w:r w:rsidRPr="00701852">
        <w:rPr>
          <w:rFonts w:eastAsia="細明體"/>
          <w:kern w:val="2"/>
          <w:shd w:val="pct15" w:color="auto" w:fill="FFFFFF"/>
          <w:lang w:eastAsia="zh-TW"/>
        </w:rPr>
        <w:t>，</w:t>
      </w:r>
      <w:r w:rsidRPr="00701852">
        <w:rPr>
          <w:rFonts w:eastAsia="細明體"/>
          <w:kern w:val="2"/>
          <w:szCs w:val="24"/>
          <w:shd w:val="pct15" w:color="auto" w:fill="FFFFFF"/>
          <w:lang w:eastAsia="zh-TW"/>
        </w:rPr>
        <w:t>結束</w:t>
      </w:r>
      <w:r w:rsidRPr="00701852">
        <w:rPr>
          <w:rFonts w:eastAsia="細明體"/>
          <w:kern w:val="2"/>
          <w:szCs w:val="24"/>
          <w:shd w:val="pct15" w:color="auto" w:fill="FFFFFF"/>
          <w:lang w:eastAsia="zh-TW"/>
        </w:rPr>
        <w:t>METHOD</w:t>
      </w:r>
    </w:p>
    <w:p w:rsidR="00F97DED" w:rsidRPr="00701852" w:rsidRDefault="00F97DED" w:rsidP="003230D6">
      <w:pPr>
        <w:pStyle w:val="Tabletext"/>
        <w:keepLines w:val="0"/>
        <w:numPr>
          <w:ilvl w:val="2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回覆訊息設為</w:t>
      </w:r>
      <w:r w:rsidRPr="00701852">
        <w:rPr>
          <w:kern w:val="2"/>
          <w:szCs w:val="24"/>
          <w:lang w:eastAsia="zh-TW"/>
        </w:rPr>
        <w:t>1</w:t>
      </w:r>
      <w:r w:rsidRPr="00701852">
        <w:rPr>
          <w:kern w:val="2"/>
          <w:szCs w:val="24"/>
          <w:lang w:eastAsia="zh-TW"/>
        </w:rPr>
        <w:t>。</w:t>
      </w:r>
    </w:p>
    <w:sectPr w:rsidR="00F97DED" w:rsidRPr="00701852" w:rsidSect="00564CD6">
      <w:pgSz w:w="11906" w:h="16838"/>
      <w:pgMar w:top="1440" w:right="707" w:bottom="1440" w:left="993" w:header="851" w:footer="992" w:gutter="0"/>
      <w:cols w:space="425"/>
      <w:docGrid w:type="lines" w:linePitch="360"/>
      <w:sectPrChange w:id="42" w:author="FIS" w:date="2015-01-07T16:13:00Z">
        <w:sectPr w:rsidR="00F97DED" w:rsidRPr="00701852" w:rsidSect="00564CD6">
          <w:pgMar w:top="1440" w:right="1800" w:bottom="1440" w:left="1800" w:header="851" w:footer="992" w:gutter="0"/>
        </w:sectPr>
      </w:sectPrChange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36DD" w:rsidRDefault="002C36DD" w:rsidP="000C2BA8">
      <w:r>
        <w:separator/>
      </w:r>
    </w:p>
  </w:endnote>
  <w:endnote w:type="continuationSeparator" w:id="0">
    <w:p w:rsidR="002C36DD" w:rsidRDefault="002C36DD" w:rsidP="000C2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36DD" w:rsidRDefault="002C36DD" w:rsidP="000C2BA8">
      <w:r>
        <w:separator/>
      </w:r>
    </w:p>
  </w:footnote>
  <w:footnote w:type="continuationSeparator" w:id="0">
    <w:p w:rsidR="002C36DD" w:rsidRDefault="002C36DD" w:rsidP="000C2B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734933E"/>
    <w:lvl w:ilvl="0">
      <w:start w:val="1"/>
      <w:numFmt w:val="decimal"/>
      <w:lvlText w:val="%1."/>
      <w:lvlJc w:val="left"/>
      <w:pPr>
        <w:tabs>
          <w:tab w:val="num" w:pos="2281"/>
        </w:tabs>
        <w:ind w:leftChars="1000" w:left="2281" w:hangingChars="200" w:hanging="360"/>
      </w:pPr>
    </w:lvl>
  </w:abstractNum>
  <w:abstractNum w:abstractNumId="1" w15:restartNumberingAfterBreak="0">
    <w:nsid w:val="FFFFFF7D"/>
    <w:multiLevelType w:val="singleLevel"/>
    <w:tmpl w:val="E6EC9B60"/>
    <w:lvl w:ilvl="0">
      <w:start w:val="1"/>
      <w:numFmt w:val="decimal"/>
      <w:lvlText w:val="%1."/>
      <w:lvlJc w:val="left"/>
      <w:pPr>
        <w:tabs>
          <w:tab w:val="num" w:pos="1801"/>
        </w:tabs>
        <w:ind w:leftChars="800" w:left="1801" w:hangingChars="200" w:hanging="360"/>
      </w:pPr>
    </w:lvl>
  </w:abstractNum>
  <w:abstractNum w:abstractNumId="2" w15:restartNumberingAfterBreak="0">
    <w:nsid w:val="FFFFFF7E"/>
    <w:multiLevelType w:val="singleLevel"/>
    <w:tmpl w:val="120A57CE"/>
    <w:lvl w:ilvl="0">
      <w:start w:val="1"/>
      <w:numFmt w:val="decimal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3" w15:restartNumberingAfterBreak="0">
    <w:nsid w:val="FFFFFF7F"/>
    <w:multiLevelType w:val="singleLevel"/>
    <w:tmpl w:val="E4203FE8"/>
    <w:lvl w:ilvl="0">
      <w:start w:val="1"/>
      <w:numFmt w:val="decimal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4" w15:restartNumberingAfterBreak="0">
    <w:nsid w:val="FFFFFF80"/>
    <w:multiLevelType w:val="singleLevel"/>
    <w:tmpl w:val="7A2426E8"/>
    <w:lvl w:ilvl="0">
      <w:start w:val="1"/>
      <w:numFmt w:val="bullet"/>
      <w:lvlText w:val=""/>
      <w:lvlJc w:val="left"/>
      <w:pPr>
        <w:tabs>
          <w:tab w:val="num" w:pos="2281"/>
        </w:tabs>
        <w:ind w:leftChars="1000" w:left="228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4EB03F0C"/>
    <w:lvl w:ilvl="0">
      <w:start w:val="1"/>
      <w:numFmt w:val="bullet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EF58BD20"/>
    <w:lvl w:ilvl="0">
      <w:start w:val="1"/>
      <w:numFmt w:val="bullet"/>
      <w:lvlText w:val=""/>
      <w:lvlJc w:val="left"/>
      <w:pPr>
        <w:tabs>
          <w:tab w:val="num" w:pos="1321"/>
        </w:tabs>
        <w:ind w:leftChars="600" w:left="132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99641C02"/>
    <w:lvl w:ilvl="0">
      <w:start w:val="1"/>
      <w:numFmt w:val="bullet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30C2D88A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B8F4FF60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42823AF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04A55640"/>
    <w:multiLevelType w:val="hybridMultilevel"/>
    <w:tmpl w:val="30D0171E"/>
    <w:lvl w:ilvl="0" w:tplc="ECAAC074">
      <w:start w:val="1"/>
      <w:numFmt w:val="bullet"/>
      <w:pStyle w:val="a"/>
      <w:lvlText w:val="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50"/>
        </w:tabs>
        <w:ind w:left="85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10"/>
        </w:tabs>
        <w:ind w:left="18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90"/>
        </w:tabs>
        <w:ind w:left="22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70"/>
        </w:tabs>
        <w:ind w:left="27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0"/>
        </w:tabs>
        <w:ind w:left="32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30"/>
        </w:tabs>
        <w:ind w:left="37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0"/>
        </w:tabs>
        <w:ind w:left="4210" w:hanging="480"/>
      </w:pPr>
      <w:rPr>
        <w:rFonts w:ascii="Wingdings" w:hAnsi="Wingdings" w:hint="default"/>
      </w:rPr>
    </w:lvl>
  </w:abstractNum>
  <w:abstractNum w:abstractNumId="12" w15:restartNumberingAfterBreak="0">
    <w:nsid w:val="05F411C3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14E1329F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16EA3E6C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1AFB3854"/>
    <w:multiLevelType w:val="multilevel"/>
    <w:tmpl w:val="C896CC2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1C9C415F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1F0C3F44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1F523826"/>
    <w:multiLevelType w:val="hybridMultilevel"/>
    <w:tmpl w:val="964AF9C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240935C4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2" w15:restartNumberingAfterBreak="0">
    <w:nsid w:val="2A083870"/>
    <w:multiLevelType w:val="hybridMultilevel"/>
    <w:tmpl w:val="664A95C2"/>
    <w:lvl w:ilvl="0" w:tplc="EF2049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2B2278D6"/>
    <w:multiLevelType w:val="hybridMultilevel"/>
    <w:tmpl w:val="7E283FAC"/>
    <w:lvl w:ilvl="0" w:tplc="CD96A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2C113609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2EDC70E6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38E31A6B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3BF67F80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8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48A05760"/>
    <w:multiLevelType w:val="multilevel"/>
    <w:tmpl w:val="407C595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8"/>
        </w:tabs>
        <w:ind w:left="1248" w:hanging="708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48A06581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1" w15:restartNumberingAfterBreak="0">
    <w:nsid w:val="51740963"/>
    <w:multiLevelType w:val="multilevel"/>
    <w:tmpl w:val="407C595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8"/>
        </w:tabs>
        <w:ind w:left="1248" w:hanging="708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2" w15:restartNumberingAfterBreak="0">
    <w:nsid w:val="539D7C9B"/>
    <w:multiLevelType w:val="hybridMultilevel"/>
    <w:tmpl w:val="27C4D84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3" w15:restartNumberingAfterBreak="0">
    <w:nsid w:val="5DEE2AE7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4" w15:restartNumberingAfterBreak="0">
    <w:nsid w:val="5E040A0A"/>
    <w:multiLevelType w:val="singleLevel"/>
    <w:tmpl w:val="9CB8D998"/>
    <w:lvl w:ilvl="0">
      <w:start w:val="1"/>
      <w:numFmt w:val="bullet"/>
      <w:pStyle w:val="1"/>
      <w:lvlText w:val="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5" w15:restartNumberingAfterBreak="0">
    <w:nsid w:val="620C3181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6" w15:restartNumberingAfterBreak="0">
    <w:nsid w:val="62C856BE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7" w15:restartNumberingAfterBreak="0">
    <w:nsid w:val="631436C3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8" w15:restartNumberingAfterBreak="0">
    <w:nsid w:val="647539AC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9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0" w15:restartNumberingAfterBreak="0">
    <w:nsid w:val="77F425C5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35"/>
  </w:num>
  <w:num w:numId="2">
    <w:abstractNumId w:val="20"/>
  </w:num>
  <w:num w:numId="3">
    <w:abstractNumId w:val="15"/>
  </w:num>
  <w:num w:numId="4">
    <w:abstractNumId w:val="23"/>
  </w:num>
  <w:num w:numId="5">
    <w:abstractNumId w:val="17"/>
  </w:num>
  <w:num w:numId="6">
    <w:abstractNumId w:val="39"/>
  </w:num>
  <w:num w:numId="7">
    <w:abstractNumId w:val="32"/>
  </w:num>
  <w:num w:numId="8">
    <w:abstractNumId w:val="34"/>
  </w:num>
  <w:num w:numId="9">
    <w:abstractNumId w:val="11"/>
  </w:num>
  <w:num w:numId="10">
    <w:abstractNumId w:val="28"/>
  </w:num>
  <w:num w:numId="11">
    <w:abstractNumId w:val="29"/>
  </w:num>
  <w:num w:numId="12">
    <w:abstractNumId w:val="31"/>
  </w:num>
  <w:num w:numId="13">
    <w:abstractNumId w:val="19"/>
  </w:num>
  <w:num w:numId="14">
    <w:abstractNumId w:val="40"/>
  </w:num>
  <w:num w:numId="15">
    <w:abstractNumId w:val="26"/>
  </w:num>
  <w:num w:numId="16">
    <w:abstractNumId w:val="12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9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36"/>
  </w:num>
  <w:num w:numId="28">
    <w:abstractNumId w:val="33"/>
  </w:num>
  <w:num w:numId="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3"/>
  </w:num>
  <w:num w:numId="31">
    <w:abstractNumId w:val="21"/>
  </w:num>
  <w:num w:numId="32">
    <w:abstractNumId w:val="27"/>
  </w:num>
  <w:num w:numId="33">
    <w:abstractNumId w:val="16"/>
  </w:num>
  <w:num w:numId="34">
    <w:abstractNumId w:val="30"/>
  </w:num>
  <w:num w:numId="35">
    <w:abstractNumId w:val="38"/>
  </w:num>
  <w:num w:numId="36">
    <w:abstractNumId w:val="14"/>
  </w:num>
  <w:num w:numId="37">
    <w:abstractNumId w:val="24"/>
  </w:num>
  <w:num w:numId="38">
    <w:abstractNumId w:val="25"/>
  </w:num>
  <w:num w:numId="39">
    <w:abstractNumId w:val="37"/>
  </w:num>
  <w:num w:numId="40">
    <w:abstractNumId w:val="18"/>
  </w:num>
  <w:num w:numId="41">
    <w:abstractNumId w:val="22"/>
  </w:num>
  <w:num w:numId="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2BA8"/>
    <w:rsid w:val="00000277"/>
    <w:rsid w:val="000004FC"/>
    <w:rsid w:val="000005CC"/>
    <w:rsid w:val="0000096F"/>
    <w:rsid w:val="000021EE"/>
    <w:rsid w:val="000024F6"/>
    <w:rsid w:val="00002C7F"/>
    <w:rsid w:val="0000563E"/>
    <w:rsid w:val="00005D6C"/>
    <w:rsid w:val="000110F3"/>
    <w:rsid w:val="00012E7C"/>
    <w:rsid w:val="000134DD"/>
    <w:rsid w:val="00014A6C"/>
    <w:rsid w:val="0001563C"/>
    <w:rsid w:val="00016E94"/>
    <w:rsid w:val="00016F11"/>
    <w:rsid w:val="00020BCC"/>
    <w:rsid w:val="00020C28"/>
    <w:rsid w:val="000212D5"/>
    <w:rsid w:val="00021755"/>
    <w:rsid w:val="000265EB"/>
    <w:rsid w:val="00026715"/>
    <w:rsid w:val="00026A58"/>
    <w:rsid w:val="00026F13"/>
    <w:rsid w:val="00027926"/>
    <w:rsid w:val="00027B35"/>
    <w:rsid w:val="00027D1B"/>
    <w:rsid w:val="00027FC5"/>
    <w:rsid w:val="00031272"/>
    <w:rsid w:val="00033358"/>
    <w:rsid w:val="00033535"/>
    <w:rsid w:val="00033619"/>
    <w:rsid w:val="00035854"/>
    <w:rsid w:val="000363DD"/>
    <w:rsid w:val="000371CC"/>
    <w:rsid w:val="0003727E"/>
    <w:rsid w:val="00037D02"/>
    <w:rsid w:val="00042098"/>
    <w:rsid w:val="00042C50"/>
    <w:rsid w:val="000431E0"/>
    <w:rsid w:val="000433E3"/>
    <w:rsid w:val="00043A48"/>
    <w:rsid w:val="00043DA5"/>
    <w:rsid w:val="00044B33"/>
    <w:rsid w:val="00045AF8"/>
    <w:rsid w:val="0004643A"/>
    <w:rsid w:val="00050545"/>
    <w:rsid w:val="00050D23"/>
    <w:rsid w:val="00051532"/>
    <w:rsid w:val="000519F8"/>
    <w:rsid w:val="000527F0"/>
    <w:rsid w:val="000557A8"/>
    <w:rsid w:val="000558F2"/>
    <w:rsid w:val="00057AFF"/>
    <w:rsid w:val="00060930"/>
    <w:rsid w:val="0006169D"/>
    <w:rsid w:val="00063EA5"/>
    <w:rsid w:val="00065586"/>
    <w:rsid w:val="00065950"/>
    <w:rsid w:val="0006601A"/>
    <w:rsid w:val="00066984"/>
    <w:rsid w:val="00070A6B"/>
    <w:rsid w:val="00070AFC"/>
    <w:rsid w:val="000719ED"/>
    <w:rsid w:val="000726A0"/>
    <w:rsid w:val="00073BA3"/>
    <w:rsid w:val="00074A36"/>
    <w:rsid w:val="0007501F"/>
    <w:rsid w:val="00075C91"/>
    <w:rsid w:val="00076372"/>
    <w:rsid w:val="00076F2F"/>
    <w:rsid w:val="00077C11"/>
    <w:rsid w:val="0008099E"/>
    <w:rsid w:val="000814EE"/>
    <w:rsid w:val="0008170A"/>
    <w:rsid w:val="00081828"/>
    <w:rsid w:val="00082D62"/>
    <w:rsid w:val="0008361E"/>
    <w:rsid w:val="0008439C"/>
    <w:rsid w:val="00084E23"/>
    <w:rsid w:val="00084EAA"/>
    <w:rsid w:val="00085488"/>
    <w:rsid w:val="00085998"/>
    <w:rsid w:val="000922A0"/>
    <w:rsid w:val="00094626"/>
    <w:rsid w:val="00095795"/>
    <w:rsid w:val="00097092"/>
    <w:rsid w:val="0009714F"/>
    <w:rsid w:val="000A1EB4"/>
    <w:rsid w:val="000A234C"/>
    <w:rsid w:val="000A3B3C"/>
    <w:rsid w:val="000A3B8C"/>
    <w:rsid w:val="000A4263"/>
    <w:rsid w:val="000A5518"/>
    <w:rsid w:val="000A5DC1"/>
    <w:rsid w:val="000A7010"/>
    <w:rsid w:val="000A7C82"/>
    <w:rsid w:val="000B1567"/>
    <w:rsid w:val="000B1B22"/>
    <w:rsid w:val="000B1B3B"/>
    <w:rsid w:val="000B21BF"/>
    <w:rsid w:val="000B29D1"/>
    <w:rsid w:val="000B5824"/>
    <w:rsid w:val="000B5B46"/>
    <w:rsid w:val="000B5DF5"/>
    <w:rsid w:val="000B7900"/>
    <w:rsid w:val="000C0C05"/>
    <w:rsid w:val="000C0FFF"/>
    <w:rsid w:val="000C116D"/>
    <w:rsid w:val="000C14B1"/>
    <w:rsid w:val="000C1DC0"/>
    <w:rsid w:val="000C1F6E"/>
    <w:rsid w:val="000C290F"/>
    <w:rsid w:val="000C2B47"/>
    <w:rsid w:val="000C2BA8"/>
    <w:rsid w:val="000C32F1"/>
    <w:rsid w:val="000C4195"/>
    <w:rsid w:val="000C430E"/>
    <w:rsid w:val="000C59D8"/>
    <w:rsid w:val="000C6C3F"/>
    <w:rsid w:val="000D07A9"/>
    <w:rsid w:val="000D0E31"/>
    <w:rsid w:val="000D1604"/>
    <w:rsid w:val="000D452C"/>
    <w:rsid w:val="000D4EE9"/>
    <w:rsid w:val="000D5EF0"/>
    <w:rsid w:val="000D6712"/>
    <w:rsid w:val="000D7FC1"/>
    <w:rsid w:val="000E05E0"/>
    <w:rsid w:val="000E2505"/>
    <w:rsid w:val="000E30C4"/>
    <w:rsid w:val="000E38A7"/>
    <w:rsid w:val="000E3A3C"/>
    <w:rsid w:val="000E3E84"/>
    <w:rsid w:val="000E44EB"/>
    <w:rsid w:val="000E5276"/>
    <w:rsid w:val="000E5486"/>
    <w:rsid w:val="000E5643"/>
    <w:rsid w:val="000E57E8"/>
    <w:rsid w:val="000E650C"/>
    <w:rsid w:val="000E6624"/>
    <w:rsid w:val="000E6BD5"/>
    <w:rsid w:val="000E6EA1"/>
    <w:rsid w:val="000E7517"/>
    <w:rsid w:val="000F0395"/>
    <w:rsid w:val="000F08F7"/>
    <w:rsid w:val="000F0EAB"/>
    <w:rsid w:val="000F10A2"/>
    <w:rsid w:val="000F1957"/>
    <w:rsid w:val="000F37F7"/>
    <w:rsid w:val="000F38AA"/>
    <w:rsid w:val="000F3CF9"/>
    <w:rsid w:val="000F4D30"/>
    <w:rsid w:val="000F4F2F"/>
    <w:rsid w:val="000F757C"/>
    <w:rsid w:val="000F76A1"/>
    <w:rsid w:val="000F7EEB"/>
    <w:rsid w:val="00100D80"/>
    <w:rsid w:val="001029E3"/>
    <w:rsid w:val="001031E5"/>
    <w:rsid w:val="00104337"/>
    <w:rsid w:val="00104AF2"/>
    <w:rsid w:val="00105169"/>
    <w:rsid w:val="00105262"/>
    <w:rsid w:val="00105641"/>
    <w:rsid w:val="0011062B"/>
    <w:rsid w:val="00110D8C"/>
    <w:rsid w:val="00110DE7"/>
    <w:rsid w:val="0011125A"/>
    <w:rsid w:val="001113FA"/>
    <w:rsid w:val="00112C80"/>
    <w:rsid w:val="00112CFE"/>
    <w:rsid w:val="00116648"/>
    <w:rsid w:val="00116FBC"/>
    <w:rsid w:val="0011777A"/>
    <w:rsid w:val="00122177"/>
    <w:rsid w:val="00122265"/>
    <w:rsid w:val="0012244B"/>
    <w:rsid w:val="00122F5C"/>
    <w:rsid w:val="00124800"/>
    <w:rsid w:val="0012512B"/>
    <w:rsid w:val="001266FD"/>
    <w:rsid w:val="00126E07"/>
    <w:rsid w:val="00126E79"/>
    <w:rsid w:val="00130B65"/>
    <w:rsid w:val="001314C4"/>
    <w:rsid w:val="001317F5"/>
    <w:rsid w:val="00131868"/>
    <w:rsid w:val="001324BA"/>
    <w:rsid w:val="00132923"/>
    <w:rsid w:val="00133D55"/>
    <w:rsid w:val="001343D4"/>
    <w:rsid w:val="00134850"/>
    <w:rsid w:val="00134BB9"/>
    <w:rsid w:val="00135DFC"/>
    <w:rsid w:val="00135E9D"/>
    <w:rsid w:val="00136FFA"/>
    <w:rsid w:val="001376A9"/>
    <w:rsid w:val="00137FCC"/>
    <w:rsid w:val="00140D40"/>
    <w:rsid w:val="0014223E"/>
    <w:rsid w:val="001431B6"/>
    <w:rsid w:val="0014365B"/>
    <w:rsid w:val="001441A3"/>
    <w:rsid w:val="00145E03"/>
    <w:rsid w:val="00146D45"/>
    <w:rsid w:val="00147CA4"/>
    <w:rsid w:val="00150105"/>
    <w:rsid w:val="00151155"/>
    <w:rsid w:val="001517EA"/>
    <w:rsid w:val="00152110"/>
    <w:rsid w:val="00152A8A"/>
    <w:rsid w:val="00152AEF"/>
    <w:rsid w:val="001533D9"/>
    <w:rsid w:val="001536F3"/>
    <w:rsid w:val="001537BC"/>
    <w:rsid w:val="00153F38"/>
    <w:rsid w:val="00154805"/>
    <w:rsid w:val="0015485D"/>
    <w:rsid w:val="00155547"/>
    <w:rsid w:val="00156568"/>
    <w:rsid w:val="001570DB"/>
    <w:rsid w:val="0015751B"/>
    <w:rsid w:val="00157624"/>
    <w:rsid w:val="00157DD2"/>
    <w:rsid w:val="00160015"/>
    <w:rsid w:val="0016095B"/>
    <w:rsid w:val="001619B9"/>
    <w:rsid w:val="0016229D"/>
    <w:rsid w:val="0016266F"/>
    <w:rsid w:val="001633BB"/>
    <w:rsid w:val="00164942"/>
    <w:rsid w:val="00164EEE"/>
    <w:rsid w:val="00165AB6"/>
    <w:rsid w:val="001664DA"/>
    <w:rsid w:val="00167775"/>
    <w:rsid w:val="001677B3"/>
    <w:rsid w:val="001678C2"/>
    <w:rsid w:val="00174492"/>
    <w:rsid w:val="00174514"/>
    <w:rsid w:val="001752ED"/>
    <w:rsid w:val="0017539B"/>
    <w:rsid w:val="00176CD6"/>
    <w:rsid w:val="00176F9B"/>
    <w:rsid w:val="00181D80"/>
    <w:rsid w:val="00182540"/>
    <w:rsid w:val="00183411"/>
    <w:rsid w:val="0018426C"/>
    <w:rsid w:val="00184863"/>
    <w:rsid w:val="001848F8"/>
    <w:rsid w:val="0018502A"/>
    <w:rsid w:val="001855F9"/>
    <w:rsid w:val="001857CC"/>
    <w:rsid w:val="00186246"/>
    <w:rsid w:val="00186E1D"/>
    <w:rsid w:val="00186FAA"/>
    <w:rsid w:val="0019228C"/>
    <w:rsid w:val="001937A9"/>
    <w:rsid w:val="00193929"/>
    <w:rsid w:val="001949BE"/>
    <w:rsid w:val="001959B2"/>
    <w:rsid w:val="001967A5"/>
    <w:rsid w:val="00197669"/>
    <w:rsid w:val="001A0ADD"/>
    <w:rsid w:val="001A1E06"/>
    <w:rsid w:val="001A2402"/>
    <w:rsid w:val="001A2B06"/>
    <w:rsid w:val="001A345C"/>
    <w:rsid w:val="001A3584"/>
    <w:rsid w:val="001A4ABB"/>
    <w:rsid w:val="001A5718"/>
    <w:rsid w:val="001A578F"/>
    <w:rsid w:val="001A7024"/>
    <w:rsid w:val="001B15CC"/>
    <w:rsid w:val="001B1F15"/>
    <w:rsid w:val="001B33A7"/>
    <w:rsid w:val="001B41D3"/>
    <w:rsid w:val="001B4EAD"/>
    <w:rsid w:val="001B5280"/>
    <w:rsid w:val="001B6F6F"/>
    <w:rsid w:val="001B7BC4"/>
    <w:rsid w:val="001C12FD"/>
    <w:rsid w:val="001C2704"/>
    <w:rsid w:val="001C2861"/>
    <w:rsid w:val="001C2B0F"/>
    <w:rsid w:val="001C309A"/>
    <w:rsid w:val="001C3BDE"/>
    <w:rsid w:val="001C3BE6"/>
    <w:rsid w:val="001C3FDB"/>
    <w:rsid w:val="001C41F1"/>
    <w:rsid w:val="001C4E1D"/>
    <w:rsid w:val="001C5275"/>
    <w:rsid w:val="001D0435"/>
    <w:rsid w:val="001D2491"/>
    <w:rsid w:val="001D35A6"/>
    <w:rsid w:val="001D3ADE"/>
    <w:rsid w:val="001D3C77"/>
    <w:rsid w:val="001D4C91"/>
    <w:rsid w:val="001D54EE"/>
    <w:rsid w:val="001D5630"/>
    <w:rsid w:val="001D5FBF"/>
    <w:rsid w:val="001D68CB"/>
    <w:rsid w:val="001E073C"/>
    <w:rsid w:val="001E0897"/>
    <w:rsid w:val="001E1438"/>
    <w:rsid w:val="001E2B9B"/>
    <w:rsid w:val="001E3ED1"/>
    <w:rsid w:val="001E4320"/>
    <w:rsid w:val="001E4613"/>
    <w:rsid w:val="001E5C82"/>
    <w:rsid w:val="001E6695"/>
    <w:rsid w:val="001E7EFA"/>
    <w:rsid w:val="001F0CAF"/>
    <w:rsid w:val="001F1A3F"/>
    <w:rsid w:val="001F1FEA"/>
    <w:rsid w:val="001F3134"/>
    <w:rsid w:val="001F32B1"/>
    <w:rsid w:val="001F4C49"/>
    <w:rsid w:val="001F531E"/>
    <w:rsid w:val="001F5B3D"/>
    <w:rsid w:val="001F710C"/>
    <w:rsid w:val="00200DB6"/>
    <w:rsid w:val="00200F34"/>
    <w:rsid w:val="00201536"/>
    <w:rsid w:val="00203031"/>
    <w:rsid w:val="002061F1"/>
    <w:rsid w:val="002074E2"/>
    <w:rsid w:val="00207652"/>
    <w:rsid w:val="002103E0"/>
    <w:rsid w:val="002106CA"/>
    <w:rsid w:val="002108D2"/>
    <w:rsid w:val="00211705"/>
    <w:rsid w:val="00212D81"/>
    <w:rsid w:val="002134E7"/>
    <w:rsid w:val="00214BD1"/>
    <w:rsid w:val="0021514C"/>
    <w:rsid w:val="0021615B"/>
    <w:rsid w:val="002164B3"/>
    <w:rsid w:val="002169BB"/>
    <w:rsid w:val="00216B2C"/>
    <w:rsid w:val="00217394"/>
    <w:rsid w:val="0021752D"/>
    <w:rsid w:val="002177BE"/>
    <w:rsid w:val="00221E19"/>
    <w:rsid w:val="00222185"/>
    <w:rsid w:val="0022325E"/>
    <w:rsid w:val="002235B0"/>
    <w:rsid w:val="00223FE2"/>
    <w:rsid w:val="00224B9E"/>
    <w:rsid w:val="00225A49"/>
    <w:rsid w:val="00225BEE"/>
    <w:rsid w:val="00226D55"/>
    <w:rsid w:val="00227043"/>
    <w:rsid w:val="002272E6"/>
    <w:rsid w:val="00227D04"/>
    <w:rsid w:val="00227E7F"/>
    <w:rsid w:val="002329F9"/>
    <w:rsid w:val="00233210"/>
    <w:rsid w:val="002336D5"/>
    <w:rsid w:val="002374DC"/>
    <w:rsid w:val="00237B34"/>
    <w:rsid w:val="00240475"/>
    <w:rsid w:val="002407D4"/>
    <w:rsid w:val="00241368"/>
    <w:rsid w:val="002421EF"/>
    <w:rsid w:val="00242DF0"/>
    <w:rsid w:val="00242F37"/>
    <w:rsid w:val="002432D1"/>
    <w:rsid w:val="00243D96"/>
    <w:rsid w:val="00243E91"/>
    <w:rsid w:val="00245EF8"/>
    <w:rsid w:val="00246260"/>
    <w:rsid w:val="00250D2D"/>
    <w:rsid w:val="00250F79"/>
    <w:rsid w:val="002543A5"/>
    <w:rsid w:val="00256B93"/>
    <w:rsid w:val="002571A1"/>
    <w:rsid w:val="002602E5"/>
    <w:rsid w:val="00262779"/>
    <w:rsid w:val="00262788"/>
    <w:rsid w:val="00263DFE"/>
    <w:rsid w:val="002651FE"/>
    <w:rsid w:val="00266117"/>
    <w:rsid w:val="002673AA"/>
    <w:rsid w:val="00272048"/>
    <w:rsid w:val="0027311F"/>
    <w:rsid w:val="002737A7"/>
    <w:rsid w:val="00273C1F"/>
    <w:rsid w:val="00274796"/>
    <w:rsid w:val="00275259"/>
    <w:rsid w:val="00277703"/>
    <w:rsid w:val="00277D86"/>
    <w:rsid w:val="00280672"/>
    <w:rsid w:val="00281B3D"/>
    <w:rsid w:val="00281D7D"/>
    <w:rsid w:val="002831BB"/>
    <w:rsid w:val="00283478"/>
    <w:rsid w:val="00284CE3"/>
    <w:rsid w:val="00284D22"/>
    <w:rsid w:val="0028767D"/>
    <w:rsid w:val="00290D9F"/>
    <w:rsid w:val="00291FF9"/>
    <w:rsid w:val="00292BE9"/>
    <w:rsid w:val="00293C61"/>
    <w:rsid w:val="00294112"/>
    <w:rsid w:val="002943DA"/>
    <w:rsid w:val="00295163"/>
    <w:rsid w:val="00296529"/>
    <w:rsid w:val="002A0378"/>
    <w:rsid w:val="002A160D"/>
    <w:rsid w:val="002A3335"/>
    <w:rsid w:val="002A3AE7"/>
    <w:rsid w:val="002A54D6"/>
    <w:rsid w:val="002A6B21"/>
    <w:rsid w:val="002A6FA5"/>
    <w:rsid w:val="002B0740"/>
    <w:rsid w:val="002B1F02"/>
    <w:rsid w:val="002B3026"/>
    <w:rsid w:val="002B36A2"/>
    <w:rsid w:val="002B395E"/>
    <w:rsid w:val="002B465A"/>
    <w:rsid w:val="002B55E2"/>
    <w:rsid w:val="002B58D6"/>
    <w:rsid w:val="002B5B93"/>
    <w:rsid w:val="002B63DE"/>
    <w:rsid w:val="002B7029"/>
    <w:rsid w:val="002B784E"/>
    <w:rsid w:val="002C1255"/>
    <w:rsid w:val="002C29D1"/>
    <w:rsid w:val="002C2E69"/>
    <w:rsid w:val="002C3386"/>
    <w:rsid w:val="002C36DD"/>
    <w:rsid w:val="002C475F"/>
    <w:rsid w:val="002C57C6"/>
    <w:rsid w:val="002D2D32"/>
    <w:rsid w:val="002D3629"/>
    <w:rsid w:val="002D4DCE"/>
    <w:rsid w:val="002D7662"/>
    <w:rsid w:val="002D7D92"/>
    <w:rsid w:val="002E287D"/>
    <w:rsid w:val="002E4D7F"/>
    <w:rsid w:val="002E604D"/>
    <w:rsid w:val="002F09EC"/>
    <w:rsid w:val="002F0E41"/>
    <w:rsid w:val="002F136E"/>
    <w:rsid w:val="002F1777"/>
    <w:rsid w:val="002F1DBA"/>
    <w:rsid w:val="002F62AF"/>
    <w:rsid w:val="002F65CC"/>
    <w:rsid w:val="002F6AE1"/>
    <w:rsid w:val="002F6EA2"/>
    <w:rsid w:val="00302815"/>
    <w:rsid w:val="00302FAE"/>
    <w:rsid w:val="00305137"/>
    <w:rsid w:val="00305C2A"/>
    <w:rsid w:val="00306FC7"/>
    <w:rsid w:val="00307017"/>
    <w:rsid w:val="003074B9"/>
    <w:rsid w:val="003076ED"/>
    <w:rsid w:val="00307B39"/>
    <w:rsid w:val="00307C34"/>
    <w:rsid w:val="0031013D"/>
    <w:rsid w:val="00311DEE"/>
    <w:rsid w:val="00311F84"/>
    <w:rsid w:val="0031349D"/>
    <w:rsid w:val="00314C1A"/>
    <w:rsid w:val="003151EC"/>
    <w:rsid w:val="00315706"/>
    <w:rsid w:val="00316261"/>
    <w:rsid w:val="00316B13"/>
    <w:rsid w:val="0031744A"/>
    <w:rsid w:val="00320FDD"/>
    <w:rsid w:val="00321C07"/>
    <w:rsid w:val="00321F42"/>
    <w:rsid w:val="00322D04"/>
    <w:rsid w:val="003230D6"/>
    <w:rsid w:val="00323631"/>
    <w:rsid w:val="003239B6"/>
    <w:rsid w:val="00325AAD"/>
    <w:rsid w:val="00326BA6"/>
    <w:rsid w:val="0033015A"/>
    <w:rsid w:val="003305F4"/>
    <w:rsid w:val="003329AD"/>
    <w:rsid w:val="00334274"/>
    <w:rsid w:val="003379E7"/>
    <w:rsid w:val="00342687"/>
    <w:rsid w:val="0034296F"/>
    <w:rsid w:val="00343E53"/>
    <w:rsid w:val="00344325"/>
    <w:rsid w:val="003448C8"/>
    <w:rsid w:val="0034501B"/>
    <w:rsid w:val="00347264"/>
    <w:rsid w:val="00347363"/>
    <w:rsid w:val="003473BB"/>
    <w:rsid w:val="003500EA"/>
    <w:rsid w:val="00350114"/>
    <w:rsid w:val="0035326C"/>
    <w:rsid w:val="003534AA"/>
    <w:rsid w:val="00354547"/>
    <w:rsid w:val="0035467B"/>
    <w:rsid w:val="00354738"/>
    <w:rsid w:val="00355B08"/>
    <w:rsid w:val="00355D14"/>
    <w:rsid w:val="00356383"/>
    <w:rsid w:val="003569A1"/>
    <w:rsid w:val="0036063C"/>
    <w:rsid w:val="00361C81"/>
    <w:rsid w:val="0036201F"/>
    <w:rsid w:val="00362C74"/>
    <w:rsid w:val="003640C4"/>
    <w:rsid w:val="0036470B"/>
    <w:rsid w:val="00364B5E"/>
    <w:rsid w:val="0036513E"/>
    <w:rsid w:val="003658ED"/>
    <w:rsid w:val="00365F2E"/>
    <w:rsid w:val="0036621D"/>
    <w:rsid w:val="00371287"/>
    <w:rsid w:val="003720BA"/>
    <w:rsid w:val="003722A9"/>
    <w:rsid w:val="00373701"/>
    <w:rsid w:val="00373C2E"/>
    <w:rsid w:val="0037416A"/>
    <w:rsid w:val="0037557B"/>
    <w:rsid w:val="00375F9C"/>
    <w:rsid w:val="0037656B"/>
    <w:rsid w:val="00376BA9"/>
    <w:rsid w:val="003771D7"/>
    <w:rsid w:val="0038142D"/>
    <w:rsid w:val="003823C8"/>
    <w:rsid w:val="0038341A"/>
    <w:rsid w:val="00383AF7"/>
    <w:rsid w:val="003843FA"/>
    <w:rsid w:val="003846FB"/>
    <w:rsid w:val="003853B8"/>
    <w:rsid w:val="003856A8"/>
    <w:rsid w:val="00387D9C"/>
    <w:rsid w:val="00392AB8"/>
    <w:rsid w:val="0039450E"/>
    <w:rsid w:val="00394A5C"/>
    <w:rsid w:val="003962C1"/>
    <w:rsid w:val="00396914"/>
    <w:rsid w:val="0039747D"/>
    <w:rsid w:val="0039751A"/>
    <w:rsid w:val="00397ED4"/>
    <w:rsid w:val="003A0042"/>
    <w:rsid w:val="003A00E2"/>
    <w:rsid w:val="003A0593"/>
    <w:rsid w:val="003A11F9"/>
    <w:rsid w:val="003A1931"/>
    <w:rsid w:val="003A196B"/>
    <w:rsid w:val="003A1A10"/>
    <w:rsid w:val="003A1F7A"/>
    <w:rsid w:val="003A339C"/>
    <w:rsid w:val="003A43C8"/>
    <w:rsid w:val="003A64E0"/>
    <w:rsid w:val="003A6620"/>
    <w:rsid w:val="003A6C70"/>
    <w:rsid w:val="003B0AF6"/>
    <w:rsid w:val="003B233B"/>
    <w:rsid w:val="003B34A7"/>
    <w:rsid w:val="003B37D3"/>
    <w:rsid w:val="003B460E"/>
    <w:rsid w:val="003B5DA9"/>
    <w:rsid w:val="003B6260"/>
    <w:rsid w:val="003B7F99"/>
    <w:rsid w:val="003C1675"/>
    <w:rsid w:val="003C19EC"/>
    <w:rsid w:val="003C2A94"/>
    <w:rsid w:val="003C34D1"/>
    <w:rsid w:val="003C419C"/>
    <w:rsid w:val="003C4AC6"/>
    <w:rsid w:val="003D02D0"/>
    <w:rsid w:val="003D0A4B"/>
    <w:rsid w:val="003D1389"/>
    <w:rsid w:val="003D1C84"/>
    <w:rsid w:val="003D21DB"/>
    <w:rsid w:val="003D21E9"/>
    <w:rsid w:val="003D2AC1"/>
    <w:rsid w:val="003D31F7"/>
    <w:rsid w:val="003D3DDD"/>
    <w:rsid w:val="003D50AB"/>
    <w:rsid w:val="003D5C66"/>
    <w:rsid w:val="003D7571"/>
    <w:rsid w:val="003D7DA8"/>
    <w:rsid w:val="003E20B8"/>
    <w:rsid w:val="003E24EA"/>
    <w:rsid w:val="003E2772"/>
    <w:rsid w:val="003E2BBC"/>
    <w:rsid w:val="003E2E2B"/>
    <w:rsid w:val="003E2EE7"/>
    <w:rsid w:val="003E36D6"/>
    <w:rsid w:val="003E3957"/>
    <w:rsid w:val="003E40B6"/>
    <w:rsid w:val="003E5D81"/>
    <w:rsid w:val="003E7021"/>
    <w:rsid w:val="003E7BCC"/>
    <w:rsid w:val="003F0E2F"/>
    <w:rsid w:val="003F10FD"/>
    <w:rsid w:val="003F1740"/>
    <w:rsid w:val="003F1862"/>
    <w:rsid w:val="003F1F68"/>
    <w:rsid w:val="003F4F5B"/>
    <w:rsid w:val="003F7FB6"/>
    <w:rsid w:val="004003A6"/>
    <w:rsid w:val="00403625"/>
    <w:rsid w:val="0040455F"/>
    <w:rsid w:val="00404C69"/>
    <w:rsid w:val="004052B9"/>
    <w:rsid w:val="00405370"/>
    <w:rsid w:val="00405464"/>
    <w:rsid w:val="004055E4"/>
    <w:rsid w:val="00405709"/>
    <w:rsid w:val="004076C6"/>
    <w:rsid w:val="00410ECE"/>
    <w:rsid w:val="00411851"/>
    <w:rsid w:val="0041190F"/>
    <w:rsid w:val="00411A07"/>
    <w:rsid w:val="00412371"/>
    <w:rsid w:val="00416B42"/>
    <w:rsid w:val="004176C6"/>
    <w:rsid w:val="004209C4"/>
    <w:rsid w:val="0042131F"/>
    <w:rsid w:val="00421720"/>
    <w:rsid w:val="00421CDC"/>
    <w:rsid w:val="004224DA"/>
    <w:rsid w:val="004232AB"/>
    <w:rsid w:val="004241FD"/>
    <w:rsid w:val="00425798"/>
    <w:rsid w:val="0042593D"/>
    <w:rsid w:val="00425E5D"/>
    <w:rsid w:val="004264F9"/>
    <w:rsid w:val="0042745B"/>
    <w:rsid w:val="00432713"/>
    <w:rsid w:val="00433DE0"/>
    <w:rsid w:val="00434585"/>
    <w:rsid w:val="00435315"/>
    <w:rsid w:val="00435763"/>
    <w:rsid w:val="00435D84"/>
    <w:rsid w:val="00437AC8"/>
    <w:rsid w:val="00437EC1"/>
    <w:rsid w:val="00440033"/>
    <w:rsid w:val="00440BA5"/>
    <w:rsid w:val="00440D8C"/>
    <w:rsid w:val="004410E9"/>
    <w:rsid w:val="004415F2"/>
    <w:rsid w:val="00441C65"/>
    <w:rsid w:val="00441D0C"/>
    <w:rsid w:val="00441D8E"/>
    <w:rsid w:val="00442005"/>
    <w:rsid w:val="004420D4"/>
    <w:rsid w:val="004427EC"/>
    <w:rsid w:val="00445B60"/>
    <w:rsid w:val="00447AF7"/>
    <w:rsid w:val="00450FA6"/>
    <w:rsid w:val="00452014"/>
    <w:rsid w:val="00452313"/>
    <w:rsid w:val="0045440B"/>
    <w:rsid w:val="00456955"/>
    <w:rsid w:val="00456A0E"/>
    <w:rsid w:val="0046203E"/>
    <w:rsid w:val="00462CB7"/>
    <w:rsid w:val="00463CC2"/>
    <w:rsid w:val="00464A05"/>
    <w:rsid w:val="004650B8"/>
    <w:rsid w:val="00465F98"/>
    <w:rsid w:val="00466240"/>
    <w:rsid w:val="0046634B"/>
    <w:rsid w:val="00466A8B"/>
    <w:rsid w:val="00467559"/>
    <w:rsid w:val="00467E07"/>
    <w:rsid w:val="00470F65"/>
    <w:rsid w:val="004714FF"/>
    <w:rsid w:val="00471DCF"/>
    <w:rsid w:val="00472FCE"/>
    <w:rsid w:val="0047387D"/>
    <w:rsid w:val="004739BD"/>
    <w:rsid w:val="0047443E"/>
    <w:rsid w:val="00475C5E"/>
    <w:rsid w:val="00476A49"/>
    <w:rsid w:val="00476DF5"/>
    <w:rsid w:val="004778CD"/>
    <w:rsid w:val="00480ADE"/>
    <w:rsid w:val="0048116B"/>
    <w:rsid w:val="004812E1"/>
    <w:rsid w:val="00481C50"/>
    <w:rsid w:val="00483856"/>
    <w:rsid w:val="00484E72"/>
    <w:rsid w:val="00486ADE"/>
    <w:rsid w:val="00486F35"/>
    <w:rsid w:val="004874F5"/>
    <w:rsid w:val="00487F7C"/>
    <w:rsid w:val="0049084B"/>
    <w:rsid w:val="00490A61"/>
    <w:rsid w:val="00490FCB"/>
    <w:rsid w:val="00494F00"/>
    <w:rsid w:val="00495606"/>
    <w:rsid w:val="00496772"/>
    <w:rsid w:val="004979E3"/>
    <w:rsid w:val="004A0DFD"/>
    <w:rsid w:val="004A0E7C"/>
    <w:rsid w:val="004A1250"/>
    <w:rsid w:val="004A134E"/>
    <w:rsid w:val="004A2396"/>
    <w:rsid w:val="004A270A"/>
    <w:rsid w:val="004A29EB"/>
    <w:rsid w:val="004A2FDA"/>
    <w:rsid w:val="004A30B4"/>
    <w:rsid w:val="004A33E6"/>
    <w:rsid w:val="004A40E8"/>
    <w:rsid w:val="004A7B56"/>
    <w:rsid w:val="004B138B"/>
    <w:rsid w:val="004B1727"/>
    <w:rsid w:val="004B18E8"/>
    <w:rsid w:val="004B1B07"/>
    <w:rsid w:val="004B2114"/>
    <w:rsid w:val="004B3D1D"/>
    <w:rsid w:val="004B45AB"/>
    <w:rsid w:val="004B4DA2"/>
    <w:rsid w:val="004B6651"/>
    <w:rsid w:val="004C03D1"/>
    <w:rsid w:val="004C055F"/>
    <w:rsid w:val="004C2F3E"/>
    <w:rsid w:val="004C3585"/>
    <w:rsid w:val="004C3656"/>
    <w:rsid w:val="004C3DB2"/>
    <w:rsid w:val="004C54AC"/>
    <w:rsid w:val="004C6631"/>
    <w:rsid w:val="004C67E8"/>
    <w:rsid w:val="004D018F"/>
    <w:rsid w:val="004D0F9E"/>
    <w:rsid w:val="004D152D"/>
    <w:rsid w:val="004D17D5"/>
    <w:rsid w:val="004D22A6"/>
    <w:rsid w:val="004D382E"/>
    <w:rsid w:val="004D424C"/>
    <w:rsid w:val="004D45F7"/>
    <w:rsid w:val="004D49A7"/>
    <w:rsid w:val="004D57E5"/>
    <w:rsid w:val="004D6423"/>
    <w:rsid w:val="004D6532"/>
    <w:rsid w:val="004D6613"/>
    <w:rsid w:val="004E00C0"/>
    <w:rsid w:val="004E0165"/>
    <w:rsid w:val="004E0428"/>
    <w:rsid w:val="004E0966"/>
    <w:rsid w:val="004E152D"/>
    <w:rsid w:val="004E1DD6"/>
    <w:rsid w:val="004E280F"/>
    <w:rsid w:val="004E28AF"/>
    <w:rsid w:val="004E314B"/>
    <w:rsid w:val="004E49D7"/>
    <w:rsid w:val="004E5AD3"/>
    <w:rsid w:val="004E65BF"/>
    <w:rsid w:val="004E66E2"/>
    <w:rsid w:val="004E73AD"/>
    <w:rsid w:val="004E75FC"/>
    <w:rsid w:val="004E7B53"/>
    <w:rsid w:val="004F004F"/>
    <w:rsid w:val="004F068F"/>
    <w:rsid w:val="004F09E4"/>
    <w:rsid w:val="004F0C72"/>
    <w:rsid w:val="004F213B"/>
    <w:rsid w:val="004F2ABA"/>
    <w:rsid w:val="004F42E7"/>
    <w:rsid w:val="004F4848"/>
    <w:rsid w:val="004F588B"/>
    <w:rsid w:val="004F5E01"/>
    <w:rsid w:val="004F5E82"/>
    <w:rsid w:val="004F7556"/>
    <w:rsid w:val="005000C4"/>
    <w:rsid w:val="005020D9"/>
    <w:rsid w:val="005027D9"/>
    <w:rsid w:val="0050331E"/>
    <w:rsid w:val="005038FD"/>
    <w:rsid w:val="00503B7C"/>
    <w:rsid w:val="00505DF5"/>
    <w:rsid w:val="00507233"/>
    <w:rsid w:val="00507A9C"/>
    <w:rsid w:val="00513813"/>
    <w:rsid w:val="00516B41"/>
    <w:rsid w:val="00517058"/>
    <w:rsid w:val="00520588"/>
    <w:rsid w:val="00520A1A"/>
    <w:rsid w:val="00524AD1"/>
    <w:rsid w:val="00524BF8"/>
    <w:rsid w:val="005267EC"/>
    <w:rsid w:val="0052703E"/>
    <w:rsid w:val="0053050D"/>
    <w:rsid w:val="00531504"/>
    <w:rsid w:val="0053270D"/>
    <w:rsid w:val="0053294E"/>
    <w:rsid w:val="005338BB"/>
    <w:rsid w:val="00534A5D"/>
    <w:rsid w:val="00534A88"/>
    <w:rsid w:val="00535625"/>
    <w:rsid w:val="005359C7"/>
    <w:rsid w:val="00535AB3"/>
    <w:rsid w:val="00536EB7"/>
    <w:rsid w:val="005377B1"/>
    <w:rsid w:val="00541039"/>
    <w:rsid w:val="0054239E"/>
    <w:rsid w:val="005429EE"/>
    <w:rsid w:val="005445E2"/>
    <w:rsid w:val="00544AD3"/>
    <w:rsid w:val="005458B0"/>
    <w:rsid w:val="00550CA0"/>
    <w:rsid w:val="00551188"/>
    <w:rsid w:val="0055124B"/>
    <w:rsid w:val="00551DB9"/>
    <w:rsid w:val="00552804"/>
    <w:rsid w:val="00554F57"/>
    <w:rsid w:val="00555286"/>
    <w:rsid w:val="0055552D"/>
    <w:rsid w:val="0055568F"/>
    <w:rsid w:val="00556914"/>
    <w:rsid w:val="00556FBB"/>
    <w:rsid w:val="00557AA2"/>
    <w:rsid w:val="00557B70"/>
    <w:rsid w:val="005603AB"/>
    <w:rsid w:val="00561192"/>
    <w:rsid w:val="00562666"/>
    <w:rsid w:val="00562832"/>
    <w:rsid w:val="00563E15"/>
    <w:rsid w:val="00564441"/>
    <w:rsid w:val="00564CD6"/>
    <w:rsid w:val="00565FBA"/>
    <w:rsid w:val="005661C6"/>
    <w:rsid w:val="005664FB"/>
    <w:rsid w:val="00566B02"/>
    <w:rsid w:val="00567A38"/>
    <w:rsid w:val="00570E68"/>
    <w:rsid w:val="0057345B"/>
    <w:rsid w:val="00573726"/>
    <w:rsid w:val="005738B3"/>
    <w:rsid w:val="00575386"/>
    <w:rsid w:val="0057549F"/>
    <w:rsid w:val="00575A9A"/>
    <w:rsid w:val="00575F14"/>
    <w:rsid w:val="005768D6"/>
    <w:rsid w:val="00577ADF"/>
    <w:rsid w:val="00580DCB"/>
    <w:rsid w:val="00581D98"/>
    <w:rsid w:val="0058328C"/>
    <w:rsid w:val="00584676"/>
    <w:rsid w:val="00584A40"/>
    <w:rsid w:val="00584E6E"/>
    <w:rsid w:val="00585C82"/>
    <w:rsid w:val="00587322"/>
    <w:rsid w:val="00587FD2"/>
    <w:rsid w:val="005903DD"/>
    <w:rsid w:val="005904B6"/>
    <w:rsid w:val="00590714"/>
    <w:rsid w:val="005909A6"/>
    <w:rsid w:val="00590C2D"/>
    <w:rsid w:val="005914F6"/>
    <w:rsid w:val="005919A9"/>
    <w:rsid w:val="0059270F"/>
    <w:rsid w:val="00592CC1"/>
    <w:rsid w:val="00593839"/>
    <w:rsid w:val="00595781"/>
    <w:rsid w:val="005964BA"/>
    <w:rsid w:val="005968FD"/>
    <w:rsid w:val="00596C99"/>
    <w:rsid w:val="00596DE5"/>
    <w:rsid w:val="005973E8"/>
    <w:rsid w:val="005A0F00"/>
    <w:rsid w:val="005A1D45"/>
    <w:rsid w:val="005A240F"/>
    <w:rsid w:val="005A3015"/>
    <w:rsid w:val="005A40BA"/>
    <w:rsid w:val="005A432E"/>
    <w:rsid w:val="005A45FB"/>
    <w:rsid w:val="005A5D0F"/>
    <w:rsid w:val="005A6A03"/>
    <w:rsid w:val="005A76AF"/>
    <w:rsid w:val="005A791C"/>
    <w:rsid w:val="005A7973"/>
    <w:rsid w:val="005B0159"/>
    <w:rsid w:val="005B0192"/>
    <w:rsid w:val="005B3464"/>
    <w:rsid w:val="005B3496"/>
    <w:rsid w:val="005B350F"/>
    <w:rsid w:val="005B35F9"/>
    <w:rsid w:val="005B3B4F"/>
    <w:rsid w:val="005B4A45"/>
    <w:rsid w:val="005B53C3"/>
    <w:rsid w:val="005B60C9"/>
    <w:rsid w:val="005B6A5A"/>
    <w:rsid w:val="005B6AF5"/>
    <w:rsid w:val="005B72C7"/>
    <w:rsid w:val="005C014D"/>
    <w:rsid w:val="005C02B9"/>
    <w:rsid w:val="005C37AE"/>
    <w:rsid w:val="005C3CBE"/>
    <w:rsid w:val="005C4209"/>
    <w:rsid w:val="005C46EE"/>
    <w:rsid w:val="005C6A2D"/>
    <w:rsid w:val="005C7DDD"/>
    <w:rsid w:val="005D0385"/>
    <w:rsid w:val="005D1DFA"/>
    <w:rsid w:val="005D1FAF"/>
    <w:rsid w:val="005D263D"/>
    <w:rsid w:val="005D3B62"/>
    <w:rsid w:val="005D4779"/>
    <w:rsid w:val="005D48D0"/>
    <w:rsid w:val="005D49C0"/>
    <w:rsid w:val="005D6111"/>
    <w:rsid w:val="005D62DC"/>
    <w:rsid w:val="005D7282"/>
    <w:rsid w:val="005D7EE5"/>
    <w:rsid w:val="005E1BFE"/>
    <w:rsid w:val="005E214A"/>
    <w:rsid w:val="005E222B"/>
    <w:rsid w:val="005E2C8D"/>
    <w:rsid w:val="005E4032"/>
    <w:rsid w:val="005E4327"/>
    <w:rsid w:val="005E472A"/>
    <w:rsid w:val="005E6DB1"/>
    <w:rsid w:val="005E7698"/>
    <w:rsid w:val="005E7AEF"/>
    <w:rsid w:val="005E7C14"/>
    <w:rsid w:val="005E7D37"/>
    <w:rsid w:val="005F02F6"/>
    <w:rsid w:val="005F154F"/>
    <w:rsid w:val="005F19FD"/>
    <w:rsid w:val="005F2A42"/>
    <w:rsid w:val="005F4A91"/>
    <w:rsid w:val="005F4C8F"/>
    <w:rsid w:val="005F5AF0"/>
    <w:rsid w:val="005F5B73"/>
    <w:rsid w:val="0060019D"/>
    <w:rsid w:val="006002AF"/>
    <w:rsid w:val="00600B8A"/>
    <w:rsid w:val="006027AF"/>
    <w:rsid w:val="00603A53"/>
    <w:rsid w:val="0060454B"/>
    <w:rsid w:val="006076B7"/>
    <w:rsid w:val="006101F6"/>
    <w:rsid w:val="00611506"/>
    <w:rsid w:val="00611DCB"/>
    <w:rsid w:val="0061215E"/>
    <w:rsid w:val="00613510"/>
    <w:rsid w:val="00613AEE"/>
    <w:rsid w:val="00614237"/>
    <w:rsid w:val="00614439"/>
    <w:rsid w:val="006161CD"/>
    <w:rsid w:val="00620515"/>
    <w:rsid w:val="006210F9"/>
    <w:rsid w:val="00623029"/>
    <w:rsid w:val="006234A6"/>
    <w:rsid w:val="00624263"/>
    <w:rsid w:val="006242E0"/>
    <w:rsid w:val="00624343"/>
    <w:rsid w:val="0062702C"/>
    <w:rsid w:val="00627077"/>
    <w:rsid w:val="00627286"/>
    <w:rsid w:val="00631C26"/>
    <w:rsid w:val="00632DA0"/>
    <w:rsid w:val="006333E6"/>
    <w:rsid w:val="00634CBF"/>
    <w:rsid w:val="00634F17"/>
    <w:rsid w:val="00635D40"/>
    <w:rsid w:val="006370FB"/>
    <w:rsid w:val="00637315"/>
    <w:rsid w:val="00641C7D"/>
    <w:rsid w:val="006461E3"/>
    <w:rsid w:val="00646673"/>
    <w:rsid w:val="00647209"/>
    <w:rsid w:val="00651AE9"/>
    <w:rsid w:val="00652056"/>
    <w:rsid w:val="00652965"/>
    <w:rsid w:val="00654AE8"/>
    <w:rsid w:val="00654D20"/>
    <w:rsid w:val="00655810"/>
    <w:rsid w:val="00656383"/>
    <w:rsid w:val="006567EB"/>
    <w:rsid w:val="00657560"/>
    <w:rsid w:val="00657B00"/>
    <w:rsid w:val="00660A78"/>
    <w:rsid w:val="0066145E"/>
    <w:rsid w:val="006627C3"/>
    <w:rsid w:val="006653DA"/>
    <w:rsid w:val="00665428"/>
    <w:rsid w:val="0066785C"/>
    <w:rsid w:val="00667A0E"/>
    <w:rsid w:val="00670B25"/>
    <w:rsid w:val="00672825"/>
    <w:rsid w:val="006741AF"/>
    <w:rsid w:val="0067435B"/>
    <w:rsid w:val="00677086"/>
    <w:rsid w:val="006779E8"/>
    <w:rsid w:val="006807F7"/>
    <w:rsid w:val="006814DD"/>
    <w:rsid w:val="00682647"/>
    <w:rsid w:val="006837B5"/>
    <w:rsid w:val="00683C4A"/>
    <w:rsid w:val="006841EA"/>
    <w:rsid w:val="00684203"/>
    <w:rsid w:val="00686717"/>
    <w:rsid w:val="00686A9A"/>
    <w:rsid w:val="00686DB7"/>
    <w:rsid w:val="00687A22"/>
    <w:rsid w:val="00690433"/>
    <w:rsid w:val="00690EE9"/>
    <w:rsid w:val="006916AD"/>
    <w:rsid w:val="0069343E"/>
    <w:rsid w:val="006938CE"/>
    <w:rsid w:val="006943CA"/>
    <w:rsid w:val="0069742F"/>
    <w:rsid w:val="00697BC7"/>
    <w:rsid w:val="006A0A33"/>
    <w:rsid w:val="006A0D7D"/>
    <w:rsid w:val="006A1EB5"/>
    <w:rsid w:val="006A2EBA"/>
    <w:rsid w:val="006A485D"/>
    <w:rsid w:val="006A4BF1"/>
    <w:rsid w:val="006A5222"/>
    <w:rsid w:val="006B0578"/>
    <w:rsid w:val="006B112E"/>
    <w:rsid w:val="006B125A"/>
    <w:rsid w:val="006B2128"/>
    <w:rsid w:val="006B34CF"/>
    <w:rsid w:val="006B5243"/>
    <w:rsid w:val="006B53A6"/>
    <w:rsid w:val="006B62A5"/>
    <w:rsid w:val="006B74B5"/>
    <w:rsid w:val="006C01E4"/>
    <w:rsid w:val="006C0633"/>
    <w:rsid w:val="006C0776"/>
    <w:rsid w:val="006C19E5"/>
    <w:rsid w:val="006C2D05"/>
    <w:rsid w:val="006C3202"/>
    <w:rsid w:val="006C3212"/>
    <w:rsid w:val="006C34D3"/>
    <w:rsid w:val="006C499A"/>
    <w:rsid w:val="006C6664"/>
    <w:rsid w:val="006D0714"/>
    <w:rsid w:val="006D12F9"/>
    <w:rsid w:val="006D20AD"/>
    <w:rsid w:val="006D21D6"/>
    <w:rsid w:val="006D3210"/>
    <w:rsid w:val="006D3C6C"/>
    <w:rsid w:val="006D641B"/>
    <w:rsid w:val="006D6A4D"/>
    <w:rsid w:val="006E2200"/>
    <w:rsid w:val="006E2614"/>
    <w:rsid w:val="006E28E1"/>
    <w:rsid w:val="006E4263"/>
    <w:rsid w:val="006E4750"/>
    <w:rsid w:val="006E4E52"/>
    <w:rsid w:val="006E57A2"/>
    <w:rsid w:val="006F0241"/>
    <w:rsid w:val="006F2337"/>
    <w:rsid w:val="006F2590"/>
    <w:rsid w:val="006F26F1"/>
    <w:rsid w:val="006F2EDA"/>
    <w:rsid w:val="006F36BF"/>
    <w:rsid w:val="006F40AB"/>
    <w:rsid w:val="006F4442"/>
    <w:rsid w:val="006F5143"/>
    <w:rsid w:val="006F5841"/>
    <w:rsid w:val="006F6F5E"/>
    <w:rsid w:val="00701852"/>
    <w:rsid w:val="00701CEE"/>
    <w:rsid w:val="00702B40"/>
    <w:rsid w:val="00703725"/>
    <w:rsid w:val="00703BCB"/>
    <w:rsid w:val="0070429B"/>
    <w:rsid w:val="00704D56"/>
    <w:rsid w:val="00705677"/>
    <w:rsid w:val="007057E5"/>
    <w:rsid w:val="00705D80"/>
    <w:rsid w:val="00710A51"/>
    <w:rsid w:val="00710E03"/>
    <w:rsid w:val="0071141D"/>
    <w:rsid w:val="00711487"/>
    <w:rsid w:val="007118D8"/>
    <w:rsid w:val="00711DDE"/>
    <w:rsid w:val="00713C5A"/>
    <w:rsid w:val="00714507"/>
    <w:rsid w:val="0071465C"/>
    <w:rsid w:val="00714894"/>
    <w:rsid w:val="00715B75"/>
    <w:rsid w:val="00716195"/>
    <w:rsid w:val="00720079"/>
    <w:rsid w:val="00721A81"/>
    <w:rsid w:val="00723422"/>
    <w:rsid w:val="00723709"/>
    <w:rsid w:val="00724092"/>
    <w:rsid w:val="0072546F"/>
    <w:rsid w:val="0072673C"/>
    <w:rsid w:val="007305B1"/>
    <w:rsid w:val="00730B1E"/>
    <w:rsid w:val="00730BBF"/>
    <w:rsid w:val="00730C4B"/>
    <w:rsid w:val="00730DF9"/>
    <w:rsid w:val="007330BB"/>
    <w:rsid w:val="0073317A"/>
    <w:rsid w:val="007334BF"/>
    <w:rsid w:val="00734EF5"/>
    <w:rsid w:val="00734F22"/>
    <w:rsid w:val="0073519E"/>
    <w:rsid w:val="007375BE"/>
    <w:rsid w:val="00737958"/>
    <w:rsid w:val="00740FB8"/>
    <w:rsid w:val="00741847"/>
    <w:rsid w:val="00743A52"/>
    <w:rsid w:val="007447FC"/>
    <w:rsid w:val="00744B07"/>
    <w:rsid w:val="00746C66"/>
    <w:rsid w:val="00746FC6"/>
    <w:rsid w:val="0074721A"/>
    <w:rsid w:val="00747E94"/>
    <w:rsid w:val="00747FEF"/>
    <w:rsid w:val="00750797"/>
    <w:rsid w:val="0075125C"/>
    <w:rsid w:val="007530A0"/>
    <w:rsid w:val="007541F0"/>
    <w:rsid w:val="007560C3"/>
    <w:rsid w:val="00756225"/>
    <w:rsid w:val="00756EC9"/>
    <w:rsid w:val="00757B2D"/>
    <w:rsid w:val="007604BA"/>
    <w:rsid w:val="00761352"/>
    <w:rsid w:val="007616C4"/>
    <w:rsid w:val="00761D50"/>
    <w:rsid w:val="00762039"/>
    <w:rsid w:val="007620DF"/>
    <w:rsid w:val="00762584"/>
    <w:rsid w:val="00763FEF"/>
    <w:rsid w:val="00764312"/>
    <w:rsid w:val="007653E4"/>
    <w:rsid w:val="0076750B"/>
    <w:rsid w:val="00771830"/>
    <w:rsid w:val="00772304"/>
    <w:rsid w:val="007738A3"/>
    <w:rsid w:val="00773B8E"/>
    <w:rsid w:val="007740D0"/>
    <w:rsid w:val="00775333"/>
    <w:rsid w:val="007765F2"/>
    <w:rsid w:val="00776FD6"/>
    <w:rsid w:val="00777AD0"/>
    <w:rsid w:val="00780364"/>
    <w:rsid w:val="007811CC"/>
    <w:rsid w:val="00781C3A"/>
    <w:rsid w:val="00782FC0"/>
    <w:rsid w:val="00783531"/>
    <w:rsid w:val="00784337"/>
    <w:rsid w:val="00784624"/>
    <w:rsid w:val="007847DB"/>
    <w:rsid w:val="00785204"/>
    <w:rsid w:val="00785733"/>
    <w:rsid w:val="00785FB3"/>
    <w:rsid w:val="00790082"/>
    <w:rsid w:val="00790BFA"/>
    <w:rsid w:val="00791AC2"/>
    <w:rsid w:val="007925F3"/>
    <w:rsid w:val="00793F3F"/>
    <w:rsid w:val="007949B7"/>
    <w:rsid w:val="0079776D"/>
    <w:rsid w:val="00797D7D"/>
    <w:rsid w:val="00797DBD"/>
    <w:rsid w:val="00797FFA"/>
    <w:rsid w:val="007A0907"/>
    <w:rsid w:val="007A0F6A"/>
    <w:rsid w:val="007A23BC"/>
    <w:rsid w:val="007A463A"/>
    <w:rsid w:val="007A4EA9"/>
    <w:rsid w:val="007A5940"/>
    <w:rsid w:val="007A67CD"/>
    <w:rsid w:val="007A78E8"/>
    <w:rsid w:val="007B0293"/>
    <w:rsid w:val="007B0D27"/>
    <w:rsid w:val="007B1C86"/>
    <w:rsid w:val="007B2584"/>
    <w:rsid w:val="007B2E8E"/>
    <w:rsid w:val="007B6126"/>
    <w:rsid w:val="007B6506"/>
    <w:rsid w:val="007C01AF"/>
    <w:rsid w:val="007C02C5"/>
    <w:rsid w:val="007C090B"/>
    <w:rsid w:val="007C0E70"/>
    <w:rsid w:val="007C113C"/>
    <w:rsid w:val="007C2FA2"/>
    <w:rsid w:val="007C39E9"/>
    <w:rsid w:val="007C46F2"/>
    <w:rsid w:val="007C52F8"/>
    <w:rsid w:val="007C7659"/>
    <w:rsid w:val="007D11BE"/>
    <w:rsid w:val="007D3BEB"/>
    <w:rsid w:val="007E019B"/>
    <w:rsid w:val="007E3AEC"/>
    <w:rsid w:val="007E4895"/>
    <w:rsid w:val="007E5345"/>
    <w:rsid w:val="007E5AD9"/>
    <w:rsid w:val="007E6267"/>
    <w:rsid w:val="007E7194"/>
    <w:rsid w:val="007E785E"/>
    <w:rsid w:val="007E7C52"/>
    <w:rsid w:val="007F1211"/>
    <w:rsid w:val="007F169D"/>
    <w:rsid w:val="007F21EF"/>
    <w:rsid w:val="007F2D19"/>
    <w:rsid w:val="007F359A"/>
    <w:rsid w:val="007F3E86"/>
    <w:rsid w:val="007F4A82"/>
    <w:rsid w:val="007F60DE"/>
    <w:rsid w:val="007F62BB"/>
    <w:rsid w:val="007F69E8"/>
    <w:rsid w:val="007F6B33"/>
    <w:rsid w:val="00800308"/>
    <w:rsid w:val="008008D3"/>
    <w:rsid w:val="008010C9"/>
    <w:rsid w:val="008012A6"/>
    <w:rsid w:val="008015FE"/>
    <w:rsid w:val="00802A53"/>
    <w:rsid w:val="00803998"/>
    <w:rsid w:val="008044D2"/>
    <w:rsid w:val="008046E1"/>
    <w:rsid w:val="00804C2A"/>
    <w:rsid w:val="00804EBC"/>
    <w:rsid w:val="00804FD5"/>
    <w:rsid w:val="0080526B"/>
    <w:rsid w:val="008062E1"/>
    <w:rsid w:val="00806560"/>
    <w:rsid w:val="00810496"/>
    <w:rsid w:val="008123BB"/>
    <w:rsid w:val="008135DB"/>
    <w:rsid w:val="008135F0"/>
    <w:rsid w:val="00813BF0"/>
    <w:rsid w:val="00814A49"/>
    <w:rsid w:val="0081560D"/>
    <w:rsid w:val="00815AFD"/>
    <w:rsid w:val="00816116"/>
    <w:rsid w:val="00816180"/>
    <w:rsid w:val="00816214"/>
    <w:rsid w:val="00817FAC"/>
    <w:rsid w:val="00823181"/>
    <w:rsid w:val="008236E0"/>
    <w:rsid w:val="0082488B"/>
    <w:rsid w:val="00824F77"/>
    <w:rsid w:val="00825483"/>
    <w:rsid w:val="0082619F"/>
    <w:rsid w:val="00826EB1"/>
    <w:rsid w:val="0083004F"/>
    <w:rsid w:val="008300BD"/>
    <w:rsid w:val="00830B7D"/>
    <w:rsid w:val="0083116C"/>
    <w:rsid w:val="008314D8"/>
    <w:rsid w:val="00831BAD"/>
    <w:rsid w:val="00834268"/>
    <w:rsid w:val="00836CDA"/>
    <w:rsid w:val="0084228E"/>
    <w:rsid w:val="00843F48"/>
    <w:rsid w:val="00844D5D"/>
    <w:rsid w:val="00844EC2"/>
    <w:rsid w:val="00845B49"/>
    <w:rsid w:val="00846113"/>
    <w:rsid w:val="00846252"/>
    <w:rsid w:val="008467C1"/>
    <w:rsid w:val="008468AB"/>
    <w:rsid w:val="00847034"/>
    <w:rsid w:val="008470C1"/>
    <w:rsid w:val="00850DA2"/>
    <w:rsid w:val="00851305"/>
    <w:rsid w:val="00852913"/>
    <w:rsid w:val="00853289"/>
    <w:rsid w:val="008547EC"/>
    <w:rsid w:val="00854D2B"/>
    <w:rsid w:val="00857090"/>
    <w:rsid w:val="00857C9B"/>
    <w:rsid w:val="00860A3C"/>
    <w:rsid w:val="0086111B"/>
    <w:rsid w:val="008620F2"/>
    <w:rsid w:val="008626A4"/>
    <w:rsid w:val="00862963"/>
    <w:rsid w:val="008630E4"/>
    <w:rsid w:val="00863D6F"/>
    <w:rsid w:val="008650E1"/>
    <w:rsid w:val="00865C9A"/>
    <w:rsid w:val="00866146"/>
    <w:rsid w:val="00867A21"/>
    <w:rsid w:val="0087288F"/>
    <w:rsid w:val="00873054"/>
    <w:rsid w:val="00873FBD"/>
    <w:rsid w:val="008755BC"/>
    <w:rsid w:val="008759A3"/>
    <w:rsid w:val="00875EDD"/>
    <w:rsid w:val="00876A57"/>
    <w:rsid w:val="00880480"/>
    <w:rsid w:val="00880532"/>
    <w:rsid w:val="00880D4D"/>
    <w:rsid w:val="00882083"/>
    <w:rsid w:val="00883826"/>
    <w:rsid w:val="00883B68"/>
    <w:rsid w:val="008854CF"/>
    <w:rsid w:val="0088573F"/>
    <w:rsid w:val="00887469"/>
    <w:rsid w:val="00887F90"/>
    <w:rsid w:val="00891CBA"/>
    <w:rsid w:val="00892683"/>
    <w:rsid w:val="00892768"/>
    <w:rsid w:val="008935B9"/>
    <w:rsid w:val="00893C6D"/>
    <w:rsid w:val="00893DA5"/>
    <w:rsid w:val="0089437F"/>
    <w:rsid w:val="00894764"/>
    <w:rsid w:val="008954D2"/>
    <w:rsid w:val="008956D9"/>
    <w:rsid w:val="00895983"/>
    <w:rsid w:val="00896C5C"/>
    <w:rsid w:val="008A07BD"/>
    <w:rsid w:val="008A116B"/>
    <w:rsid w:val="008A22E8"/>
    <w:rsid w:val="008A23C7"/>
    <w:rsid w:val="008A25E5"/>
    <w:rsid w:val="008A347D"/>
    <w:rsid w:val="008A4ADA"/>
    <w:rsid w:val="008A4D4D"/>
    <w:rsid w:val="008A54EE"/>
    <w:rsid w:val="008A5E8C"/>
    <w:rsid w:val="008A6D83"/>
    <w:rsid w:val="008A7D7B"/>
    <w:rsid w:val="008B00CC"/>
    <w:rsid w:val="008B0936"/>
    <w:rsid w:val="008B0CAD"/>
    <w:rsid w:val="008B2269"/>
    <w:rsid w:val="008B3FE3"/>
    <w:rsid w:val="008B472A"/>
    <w:rsid w:val="008B5337"/>
    <w:rsid w:val="008B536B"/>
    <w:rsid w:val="008B573F"/>
    <w:rsid w:val="008B5874"/>
    <w:rsid w:val="008B6445"/>
    <w:rsid w:val="008B7A96"/>
    <w:rsid w:val="008C09AA"/>
    <w:rsid w:val="008C2F2A"/>
    <w:rsid w:val="008C3349"/>
    <w:rsid w:val="008C34E7"/>
    <w:rsid w:val="008C4011"/>
    <w:rsid w:val="008C4860"/>
    <w:rsid w:val="008C4BDA"/>
    <w:rsid w:val="008C5A98"/>
    <w:rsid w:val="008C5CA6"/>
    <w:rsid w:val="008D0E51"/>
    <w:rsid w:val="008D0FC9"/>
    <w:rsid w:val="008D1053"/>
    <w:rsid w:val="008D14DE"/>
    <w:rsid w:val="008D1594"/>
    <w:rsid w:val="008D193C"/>
    <w:rsid w:val="008D1AF0"/>
    <w:rsid w:val="008D3304"/>
    <w:rsid w:val="008D36B0"/>
    <w:rsid w:val="008D5558"/>
    <w:rsid w:val="008D56DA"/>
    <w:rsid w:val="008D57AD"/>
    <w:rsid w:val="008D7043"/>
    <w:rsid w:val="008E26C8"/>
    <w:rsid w:val="008E34A8"/>
    <w:rsid w:val="008E5378"/>
    <w:rsid w:val="008E5E27"/>
    <w:rsid w:val="008E6A09"/>
    <w:rsid w:val="008F0E9A"/>
    <w:rsid w:val="008F16B9"/>
    <w:rsid w:val="008F20DB"/>
    <w:rsid w:val="008F275C"/>
    <w:rsid w:val="008F28C4"/>
    <w:rsid w:val="008F31DA"/>
    <w:rsid w:val="008F42BF"/>
    <w:rsid w:val="008F42DD"/>
    <w:rsid w:val="008F51D7"/>
    <w:rsid w:val="008F5451"/>
    <w:rsid w:val="008F54D6"/>
    <w:rsid w:val="008F6CA4"/>
    <w:rsid w:val="008F708B"/>
    <w:rsid w:val="0090261A"/>
    <w:rsid w:val="00904BED"/>
    <w:rsid w:val="00905368"/>
    <w:rsid w:val="009061F4"/>
    <w:rsid w:val="009071EC"/>
    <w:rsid w:val="00907E85"/>
    <w:rsid w:val="00910CAF"/>
    <w:rsid w:val="00913AFA"/>
    <w:rsid w:val="00914E6F"/>
    <w:rsid w:val="009153FD"/>
    <w:rsid w:val="009154CA"/>
    <w:rsid w:val="00915C55"/>
    <w:rsid w:val="009162A1"/>
    <w:rsid w:val="009173FD"/>
    <w:rsid w:val="009207D4"/>
    <w:rsid w:val="00921095"/>
    <w:rsid w:val="00921FAF"/>
    <w:rsid w:val="009229D9"/>
    <w:rsid w:val="00923E90"/>
    <w:rsid w:val="009245D0"/>
    <w:rsid w:val="00925B37"/>
    <w:rsid w:val="009300A6"/>
    <w:rsid w:val="009311E5"/>
    <w:rsid w:val="00933E0B"/>
    <w:rsid w:val="00937451"/>
    <w:rsid w:val="00941789"/>
    <w:rsid w:val="00941E44"/>
    <w:rsid w:val="00944847"/>
    <w:rsid w:val="00944CE4"/>
    <w:rsid w:val="00944F20"/>
    <w:rsid w:val="00945C0A"/>
    <w:rsid w:val="0094631E"/>
    <w:rsid w:val="00946BD3"/>
    <w:rsid w:val="009507B1"/>
    <w:rsid w:val="00951762"/>
    <w:rsid w:val="00951D7F"/>
    <w:rsid w:val="009532D4"/>
    <w:rsid w:val="00953A43"/>
    <w:rsid w:val="00957014"/>
    <w:rsid w:val="00957505"/>
    <w:rsid w:val="0096016A"/>
    <w:rsid w:val="00960F2B"/>
    <w:rsid w:val="00961086"/>
    <w:rsid w:val="00961990"/>
    <w:rsid w:val="00963650"/>
    <w:rsid w:val="00967DDA"/>
    <w:rsid w:val="009708F8"/>
    <w:rsid w:val="00971A78"/>
    <w:rsid w:val="00972E3A"/>
    <w:rsid w:val="00973623"/>
    <w:rsid w:val="009736E3"/>
    <w:rsid w:val="00974FAA"/>
    <w:rsid w:val="00976962"/>
    <w:rsid w:val="00977ED5"/>
    <w:rsid w:val="009809D0"/>
    <w:rsid w:val="00980A6B"/>
    <w:rsid w:val="00980FF7"/>
    <w:rsid w:val="009831CC"/>
    <w:rsid w:val="00984527"/>
    <w:rsid w:val="00984F04"/>
    <w:rsid w:val="0098549E"/>
    <w:rsid w:val="009860F4"/>
    <w:rsid w:val="00986183"/>
    <w:rsid w:val="00986B68"/>
    <w:rsid w:val="00986E59"/>
    <w:rsid w:val="00987A8C"/>
    <w:rsid w:val="00991090"/>
    <w:rsid w:val="009919F5"/>
    <w:rsid w:val="00992010"/>
    <w:rsid w:val="009931FC"/>
    <w:rsid w:val="00993BF7"/>
    <w:rsid w:val="00994567"/>
    <w:rsid w:val="00995871"/>
    <w:rsid w:val="00996112"/>
    <w:rsid w:val="009979F8"/>
    <w:rsid w:val="009A05DF"/>
    <w:rsid w:val="009A3D65"/>
    <w:rsid w:val="009A4908"/>
    <w:rsid w:val="009A557C"/>
    <w:rsid w:val="009A58D4"/>
    <w:rsid w:val="009A5A2B"/>
    <w:rsid w:val="009A679D"/>
    <w:rsid w:val="009A687F"/>
    <w:rsid w:val="009A75A6"/>
    <w:rsid w:val="009B15A3"/>
    <w:rsid w:val="009B16F8"/>
    <w:rsid w:val="009B254F"/>
    <w:rsid w:val="009B2CD3"/>
    <w:rsid w:val="009B4431"/>
    <w:rsid w:val="009B55BE"/>
    <w:rsid w:val="009B5879"/>
    <w:rsid w:val="009B5C81"/>
    <w:rsid w:val="009B6AF9"/>
    <w:rsid w:val="009B6CE2"/>
    <w:rsid w:val="009B7451"/>
    <w:rsid w:val="009B74A8"/>
    <w:rsid w:val="009B76AD"/>
    <w:rsid w:val="009B796E"/>
    <w:rsid w:val="009C06B5"/>
    <w:rsid w:val="009C086E"/>
    <w:rsid w:val="009C0CDC"/>
    <w:rsid w:val="009C1153"/>
    <w:rsid w:val="009C14ED"/>
    <w:rsid w:val="009C20D1"/>
    <w:rsid w:val="009C2D2A"/>
    <w:rsid w:val="009C3022"/>
    <w:rsid w:val="009C3931"/>
    <w:rsid w:val="009C3B73"/>
    <w:rsid w:val="009C5B9C"/>
    <w:rsid w:val="009C630F"/>
    <w:rsid w:val="009C66E3"/>
    <w:rsid w:val="009C7F10"/>
    <w:rsid w:val="009D0B8F"/>
    <w:rsid w:val="009D3630"/>
    <w:rsid w:val="009D50B3"/>
    <w:rsid w:val="009D5E56"/>
    <w:rsid w:val="009D60D9"/>
    <w:rsid w:val="009D680F"/>
    <w:rsid w:val="009D6A5A"/>
    <w:rsid w:val="009D70D9"/>
    <w:rsid w:val="009D710E"/>
    <w:rsid w:val="009D7619"/>
    <w:rsid w:val="009D7820"/>
    <w:rsid w:val="009E265C"/>
    <w:rsid w:val="009E2ABC"/>
    <w:rsid w:val="009E2B19"/>
    <w:rsid w:val="009E3617"/>
    <w:rsid w:val="009E4285"/>
    <w:rsid w:val="009E580E"/>
    <w:rsid w:val="009E59D2"/>
    <w:rsid w:val="009E5F5B"/>
    <w:rsid w:val="009F0F2C"/>
    <w:rsid w:val="009F10BF"/>
    <w:rsid w:val="009F1254"/>
    <w:rsid w:val="009F1443"/>
    <w:rsid w:val="009F1B49"/>
    <w:rsid w:val="009F2E82"/>
    <w:rsid w:val="009F355E"/>
    <w:rsid w:val="009F623C"/>
    <w:rsid w:val="00A008BF"/>
    <w:rsid w:val="00A00FFE"/>
    <w:rsid w:val="00A01CCA"/>
    <w:rsid w:val="00A01D11"/>
    <w:rsid w:val="00A02067"/>
    <w:rsid w:val="00A02507"/>
    <w:rsid w:val="00A028D3"/>
    <w:rsid w:val="00A02A4C"/>
    <w:rsid w:val="00A035AC"/>
    <w:rsid w:val="00A0570E"/>
    <w:rsid w:val="00A0628E"/>
    <w:rsid w:val="00A06359"/>
    <w:rsid w:val="00A0690D"/>
    <w:rsid w:val="00A12FAF"/>
    <w:rsid w:val="00A1429D"/>
    <w:rsid w:val="00A1430F"/>
    <w:rsid w:val="00A15E29"/>
    <w:rsid w:val="00A1689B"/>
    <w:rsid w:val="00A2044D"/>
    <w:rsid w:val="00A231ED"/>
    <w:rsid w:val="00A23B5F"/>
    <w:rsid w:val="00A24EC9"/>
    <w:rsid w:val="00A24F3E"/>
    <w:rsid w:val="00A25E98"/>
    <w:rsid w:val="00A2640F"/>
    <w:rsid w:val="00A26460"/>
    <w:rsid w:val="00A26941"/>
    <w:rsid w:val="00A27B50"/>
    <w:rsid w:val="00A27BEE"/>
    <w:rsid w:val="00A31200"/>
    <w:rsid w:val="00A31635"/>
    <w:rsid w:val="00A31A72"/>
    <w:rsid w:val="00A32D2E"/>
    <w:rsid w:val="00A3300A"/>
    <w:rsid w:val="00A331EA"/>
    <w:rsid w:val="00A33847"/>
    <w:rsid w:val="00A35F35"/>
    <w:rsid w:val="00A3689F"/>
    <w:rsid w:val="00A370DA"/>
    <w:rsid w:val="00A402EC"/>
    <w:rsid w:val="00A40BD4"/>
    <w:rsid w:val="00A40C12"/>
    <w:rsid w:val="00A4156E"/>
    <w:rsid w:val="00A4157D"/>
    <w:rsid w:val="00A41587"/>
    <w:rsid w:val="00A4259D"/>
    <w:rsid w:val="00A43E70"/>
    <w:rsid w:val="00A445D9"/>
    <w:rsid w:val="00A44615"/>
    <w:rsid w:val="00A46139"/>
    <w:rsid w:val="00A468F8"/>
    <w:rsid w:val="00A514E4"/>
    <w:rsid w:val="00A51E2A"/>
    <w:rsid w:val="00A540E8"/>
    <w:rsid w:val="00A56074"/>
    <w:rsid w:val="00A56145"/>
    <w:rsid w:val="00A564AA"/>
    <w:rsid w:val="00A608EA"/>
    <w:rsid w:val="00A60B91"/>
    <w:rsid w:val="00A618F8"/>
    <w:rsid w:val="00A61B78"/>
    <w:rsid w:val="00A61CD4"/>
    <w:rsid w:val="00A62974"/>
    <w:rsid w:val="00A63595"/>
    <w:rsid w:val="00A637B3"/>
    <w:rsid w:val="00A647B1"/>
    <w:rsid w:val="00A6491E"/>
    <w:rsid w:val="00A653CA"/>
    <w:rsid w:val="00A6585A"/>
    <w:rsid w:val="00A6648C"/>
    <w:rsid w:val="00A66E91"/>
    <w:rsid w:val="00A670BF"/>
    <w:rsid w:val="00A670ED"/>
    <w:rsid w:val="00A70911"/>
    <w:rsid w:val="00A71384"/>
    <w:rsid w:val="00A71C46"/>
    <w:rsid w:val="00A72064"/>
    <w:rsid w:val="00A734BC"/>
    <w:rsid w:val="00A74306"/>
    <w:rsid w:val="00A74B91"/>
    <w:rsid w:val="00A758CB"/>
    <w:rsid w:val="00A75CDD"/>
    <w:rsid w:val="00A76400"/>
    <w:rsid w:val="00A77944"/>
    <w:rsid w:val="00A77ED4"/>
    <w:rsid w:val="00A809BB"/>
    <w:rsid w:val="00A81927"/>
    <w:rsid w:val="00A82C7F"/>
    <w:rsid w:val="00A84195"/>
    <w:rsid w:val="00A84CBC"/>
    <w:rsid w:val="00A8519D"/>
    <w:rsid w:val="00A85481"/>
    <w:rsid w:val="00A85AF6"/>
    <w:rsid w:val="00A87303"/>
    <w:rsid w:val="00A8745A"/>
    <w:rsid w:val="00A875EA"/>
    <w:rsid w:val="00A90574"/>
    <w:rsid w:val="00A90A7B"/>
    <w:rsid w:val="00A910F9"/>
    <w:rsid w:val="00A91205"/>
    <w:rsid w:val="00A91351"/>
    <w:rsid w:val="00A925BF"/>
    <w:rsid w:val="00A92728"/>
    <w:rsid w:val="00A93222"/>
    <w:rsid w:val="00A93242"/>
    <w:rsid w:val="00A95D01"/>
    <w:rsid w:val="00A9781E"/>
    <w:rsid w:val="00AA026D"/>
    <w:rsid w:val="00AA035B"/>
    <w:rsid w:val="00AA1BB9"/>
    <w:rsid w:val="00AA4245"/>
    <w:rsid w:val="00AA4979"/>
    <w:rsid w:val="00AA5082"/>
    <w:rsid w:val="00AA62D8"/>
    <w:rsid w:val="00AA6C28"/>
    <w:rsid w:val="00AA7AA0"/>
    <w:rsid w:val="00AB09CD"/>
    <w:rsid w:val="00AB50F5"/>
    <w:rsid w:val="00AB55A0"/>
    <w:rsid w:val="00AB657A"/>
    <w:rsid w:val="00AB6AE5"/>
    <w:rsid w:val="00AC0128"/>
    <w:rsid w:val="00AC0671"/>
    <w:rsid w:val="00AC1ECB"/>
    <w:rsid w:val="00AC242B"/>
    <w:rsid w:val="00AC2928"/>
    <w:rsid w:val="00AC3280"/>
    <w:rsid w:val="00AC3646"/>
    <w:rsid w:val="00AC4CF2"/>
    <w:rsid w:val="00AC50CD"/>
    <w:rsid w:val="00AC5EBF"/>
    <w:rsid w:val="00AC6784"/>
    <w:rsid w:val="00AC7855"/>
    <w:rsid w:val="00AD08AB"/>
    <w:rsid w:val="00AD0D63"/>
    <w:rsid w:val="00AD10F2"/>
    <w:rsid w:val="00AD4A6F"/>
    <w:rsid w:val="00AD69BA"/>
    <w:rsid w:val="00AD754A"/>
    <w:rsid w:val="00AD7F3F"/>
    <w:rsid w:val="00AE0239"/>
    <w:rsid w:val="00AE03D0"/>
    <w:rsid w:val="00AE0A1F"/>
    <w:rsid w:val="00AE0DCC"/>
    <w:rsid w:val="00AE12EA"/>
    <w:rsid w:val="00AE2A46"/>
    <w:rsid w:val="00AE2E17"/>
    <w:rsid w:val="00AE4360"/>
    <w:rsid w:val="00AE474D"/>
    <w:rsid w:val="00AE6068"/>
    <w:rsid w:val="00AE63BA"/>
    <w:rsid w:val="00AE681D"/>
    <w:rsid w:val="00AE699E"/>
    <w:rsid w:val="00AF0296"/>
    <w:rsid w:val="00AF036A"/>
    <w:rsid w:val="00AF0734"/>
    <w:rsid w:val="00AF145B"/>
    <w:rsid w:val="00AF25CE"/>
    <w:rsid w:val="00AF3540"/>
    <w:rsid w:val="00AF4328"/>
    <w:rsid w:val="00AF5639"/>
    <w:rsid w:val="00AF7A86"/>
    <w:rsid w:val="00B0068E"/>
    <w:rsid w:val="00B00796"/>
    <w:rsid w:val="00B0088D"/>
    <w:rsid w:val="00B00C62"/>
    <w:rsid w:val="00B02194"/>
    <w:rsid w:val="00B03002"/>
    <w:rsid w:val="00B031C4"/>
    <w:rsid w:val="00B0646A"/>
    <w:rsid w:val="00B06685"/>
    <w:rsid w:val="00B06EC2"/>
    <w:rsid w:val="00B116E4"/>
    <w:rsid w:val="00B1207A"/>
    <w:rsid w:val="00B12C7C"/>
    <w:rsid w:val="00B13443"/>
    <w:rsid w:val="00B1495C"/>
    <w:rsid w:val="00B15A14"/>
    <w:rsid w:val="00B166FA"/>
    <w:rsid w:val="00B17737"/>
    <w:rsid w:val="00B21B5C"/>
    <w:rsid w:val="00B220FB"/>
    <w:rsid w:val="00B22490"/>
    <w:rsid w:val="00B2374D"/>
    <w:rsid w:val="00B24791"/>
    <w:rsid w:val="00B264E0"/>
    <w:rsid w:val="00B26753"/>
    <w:rsid w:val="00B26BAC"/>
    <w:rsid w:val="00B26BAD"/>
    <w:rsid w:val="00B3096E"/>
    <w:rsid w:val="00B30E81"/>
    <w:rsid w:val="00B3151D"/>
    <w:rsid w:val="00B31912"/>
    <w:rsid w:val="00B34242"/>
    <w:rsid w:val="00B34D7C"/>
    <w:rsid w:val="00B362D7"/>
    <w:rsid w:val="00B36688"/>
    <w:rsid w:val="00B370C1"/>
    <w:rsid w:val="00B37976"/>
    <w:rsid w:val="00B400C4"/>
    <w:rsid w:val="00B40DEF"/>
    <w:rsid w:val="00B4211D"/>
    <w:rsid w:val="00B423F6"/>
    <w:rsid w:val="00B42480"/>
    <w:rsid w:val="00B42802"/>
    <w:rsid w:val="00B4376C"/>
    <w:rsid w:val="00B45404"/>
    <w:rsid w:val="00B4542E"/>
    <w:rsid w:val="00B45572"/>
    <w:rsid w:val="00B4577C"/>
    <w:rsid w:val="00B45847"/>
    <w:rsid w:val="00B459B4"/>
    <w:rsid w:val="00B46913"/>
    <w:rsid w:val="00B46C2C"/>
    <w:rsid w:val="00B50BA3"/>
    <w:rsid w:val="00B51EF5"/>
    <w:rsid w:val="00B52B7E"/>
    <w:rsid w:val="00B546F9"/>
    <w:rsid w:val="00B54832"/>
    <w:rsid w:val="00B54AF5"/>
    <w:rsid w:val="00B566DD"/>
    <w:rsid w:val="00B56AD2"/>
    <w:rsid w:val="00B57599"/>
    <w:rsid w:val="00B57CD3"/>
    <w:rsid w:val="00B600B1"/>
    <w:rsid w:val="00B61844"/>
    <w:rsid w:val="00B6185C"/>
    <w:rsid w:val="00B61EDD"/>
    <w:rsid w:val="00B62530"/>
    <w:rsid w:val="00B6293A"/>
    <w:rsid w:val="00B62C5E"/>
    <w:rsid w:val="00B644F3"/>
    <w:rsid w:val="00B65619"/>
    <w:rsid w:val="00B66B07"/>
    <w:rsid w:val="00B704E1"/>
    <w:rsid w:val="00B71666"/>
    <w:rsid w:val="00B71C78"/>
    <w:rsid w:val="00B71EA6"/>
    <w:rsid w:val="00B7231B"/>
    <w:rsid w:val="00B72C81"/>
    <w:rsid w:val="00B72EE5"/>
    <w:rsid w:val="00B730E2"/>
    <w:rsid w:val="00B736DB"/>
    <w:rsid w:val="00B803F0"/>
    <w:rsid w:val="00B810A0"/>
    <w:rsid w:val="00B81230"/>
    <w:rsid w:val="00B812E1"/>
    <w:rsid w:val="00B817DF"/>
    <w:rsid w:val="00B829A4"/>
    <w:rsid w:val="00B83141"/>
    <w:rsid w:val="00B832CB"/>
    <w:rsid w:val="00B84F08"/>
    <w:rsid w:val="00B84F14"/>
    <w:rsid w:val="00B8577B"/>
    <w:rsid w:val="00B85A4D"/>
    <w:rsid w:val="00B85A5D"/>
    <w:rsid w:val="00B903B1"/>
    <w:rsid w:val="00B924FE"/>
    <w:rsid w:val="00B95901"/>
    <w:rsid w:val="00B971AF"/>
    <w:rsid w:val="00B97E67"/>
    <w:rsid w:val="00BA07BE"/>
    <w:rsid w:val="00BA174F"/>
    <w:rsid w:val="00BA1A86"/>
    <w:rsid w:val="00BA2555"/>
    <w:rsid w:val="00BA31ED"/>
    <w:rsid w:val="00BA5F53"/>
    <w:rsid w:val="00BA6F81"/>
    <w:rsid w:val="00BA74E8"/>
    <w:rsid w:val="00BB0637"/>
    <w:rsid w:val="00BB1AC4"/>
    <w:rsid w:val="00BB1FBB"/>
    <w:rsid w:val="00BB3196"/>
    <w:rsid w:val="00BB4E79"/>
    <w:rsid w:val="00BB6CDF"/>
    <w:rsid w:val="00BB7007"/>
    <w:rsid w:val="00BC4379"/>
    <w:rsid w:val="00BC4ECB"/>
    <w:rsid w:val="00BC6A59"/>
    <w:rsid w:val="00BC7723"/>
    <w:rsid w:val="00BD2074"/>
    <w:rsid w:val="00BD2394"/>
    <w:rsid w:val="00BD2C55"/>
    <w:rsid w:val="00BD36FD"/>
    <w:rsid w:val="00BD3C07"/>
    <w:rsid w:val="00BD52EF"/>
    <w:rsid w:val="00BD7FAF"/>
    <w:rsid w:val="00BE00A6"/>
    <w:rsid w:val="00BE05E9"/>
    <w:rsid w:val="00BE1D7B"/>
    <w:rsid w:val="00BE316F"/>
    <w:rsid w:val="00BE6D17"/>
    <w:rsid w:val="00BE6E4A"/>
    <w:rsid w:val="00BF01DA"/>
    <w:rsid w:val="00BF07BB"/>
    <w:rsid w:val="00BF15C5"/>
    <w:rsid w:val="00BF1C01"/>
    <w:rsid w:val="00BF20C0"/>
    <w:rsid w:val="00BF2555"/>
    <w:rsid w:val="00BF26F8"/>
    <w:rsid w:val="00BF529A"/>
    <w:rsid w:val="00BF5DA5"/>
    <w:rsid w:val="00BF60C9"/>
    <w:rsid w:val="00C029EC"/>
    <w:rsid w:val="00C046ED"/>
    <w:rsid w:val="00C04711"/>
    <w:rsid w:val="00C050FA"/>
    <w:rsid w:val="00C074F2"/>
    <w:rsid w:val="00C1029C"/>
    <w:rsid w:val="00C10AF4"/>
    <w:rsid w:val="00C1131E"/>
    <w:rsid w:val="00C12DD1"/>
    <w:rsid w:val="00C1572D"/>
    <w:rsid w:val="00C171CB"/>
    <w:rsid w:val="00C202E1"/>
    <w:rsid w:val="00C203D7"/>
    <w:rsid w:val="00C2157E"/>
    <w:rsid w:val="00C21B52"/>
    <w:rsid w:val="00C22C50"/>
    <w:rsid w:val="00C26B8D"/>
    <w:rsid w:val="00C26F2F"/>
    <w:rsid w:val="00C27C77"/>
    <w:rsid w:val="00C30037"/>
    <w:rsid w:val="00C301B6"/>
    <w:rsid w:val="00C31584"/>
    <w:rsid w:val="00C31BDE"/>
    <w:rsid w:val="00C3205C"/>
    <w:rsid w:val="00C3242D"/>
    <w:rsid w:val="00C325F6"/>
    <w:rsid w:val="00C32658"/>
    <w:rsid w:val="00C338A9"/>
    <w:rsid w:val="00C339EC"/>
    <w:rsid w:val="00C34465"/>
    <w:rsid w:val="00C34DE1"/>
    <w:rsid w:val="00C35E4E"/>
    <w:rsid w:val="00C37950"/>
    <w:rsid w:val="00C37A98"/>
    <w:rsid w:val="00C40A9A"/>
    <w:rsid w:val="00C40CD4"/>
    <w:rsid w:val="00C42A7E"/>
    <w:rsid w:val="00C42ECD"/>
    <w:rsid w:val="00C43083"/>
    <w:rsid w:val="00C43123"/>
    <w:rsid w:val="00C45346"/>
    <w:rsid w:val="00C45608"/>
    <w:rsid w:val="00C46D6D"/>
    <w:rsid w:val="00C479E3"/>
    <w:rsid w:val="00C47B67"/>
    <w:rsid w:val="00C50821"/>
    <w:rsid w:val="00C50CB7"/>
    <w:rsid w:val="00C5114E"/>
    <w:rsid w:val="00C51492"/>
    <w:rsid w:val="00C51707"/>
    <w:rsid w:val="00C521D0"/>
    <w:rsid w:val="00C52238"/>
    <w:rsid w:val="00C52E8D"/>
    <w:rsid w:val="00C532B2"/>
    <w:rsid w:val="00C5643B"/>
    <w:rsid w:val="00C56497"/>
    <w:rsid w:val="00C578B8"/>
    <w:rsid w:val="00C57F69"/>
    <w:rsid w:val="00C608CB"/>
    <w:rsid w:val="00C60F70"/>
    <w:rsid w:val="00C612EF"/>
    <w:rsid w:val="00C6167F"/>
    <w:rsid w:val="00C62C7D"/>
    <w:rsid w:val="00C6348A"/>
    <w:rsid w:val="00C63CFF"/>
    <w:rsid w:val="00C64489"/>
    <w:rsid w:val="00C65953"/>
    <w:rsid w:val="00C65BFE"/>
    <w:rsid w:val="00C662AA"/>
    <w:rsid w:val="00C6709A"/>
    <w:rsid w:val="00C67287"/>
    <w:rsid w:val="00C708DD"/>
    <w:rsid w:val="00C70C5E"/>
    <w:rsid w:val="00C73248"/>
    <w:rsid w:val="00C73613"/>
    <w:rsid w:val="00C74AA8"/>
    <w:rsid w:val="00C75105"/>
    <w:rsid w:val="00C7629F"/>
    <w:rsid w:val="00C766A6"/>
    <w:rsid w:val="00C77787"/>
    <w:rsid w:val="00C80869"/>
    <w:rsid w:val="00C80E8E"/>
    <w:rsid w:val="00C83545"/>
    <w:rsid w:val="00C83B26"/>
    <w:rsid w:val="00C841ED"/>
    <w:rsid w:val="00C84468"/>
    <w:rsid w:val="00C85116"/>
    <w:rsid w:val="00C85D2B"/>
    <w:rsid w:val="00C86567"/>
    <w:rsid w:val="00C90518"/>
    <w:rsid w:val="00C90537"/>
    <w:rsid w:val="00C9348C"/>
    <w:rsid w:val="00C93B8D"/>
    <w:rsid w:val="00C95923"/>
    <w:rsid w:val="00C96408"/>
    <w:rsid w:val="00C96B3D"/>
    <w:rsid w:val="00C97427"/>
    <w:rsid w:val="00CA0BB0"/>
    <w:rsid w:val="00CA0E0B"/>
    <w:rsid w:val="00CA344E"/>
    <w:rsid w:val="00CA3FC3"/>
    <w:rsid w:val="00CA41BC"/>
    <w:rsid w:val="00CA6DAD"/>
    <w:rsid w:val="00CA71EB"/>
    <w:rsid w:val="00CA7289"/>
    <w:rsid w:val="00CB0141"/>
    <w:rsid w:val="00CB1F39"/>
    <w:rsid w:val="00CB2492"/>
    <w:rsid w:val="00CB2555"/>
    <w:rsid w:val="00CB2A3C"/>
    <w:rsid w:val="00CB2B15"/>
    <w:rsid w:val="00CB32E0"/>
    <w:rsid w:val="00CB3D8F"/>
    <w:rsid w:val="00CB43E4"/>
    <w:rsid w:val="00CB7B22"/>
    <w:rsid w:val="00CC008C"/>
    <w:rsid w:val="00CC12D6"/>
    <w:rsid w:val="00CC1540"/>
    <w:rsid w:val="00CC1CE3"/>
    <w:rsid w:val="00CC28F4"/>
    <w:rsid w:val="00CC2924"/>
    <w:rsid w:val="00CC2D7A"/>
    <w:rsid w:val="00CC2E27"/>
    <w:rsid w:val="00CC362C"/>
    <w:rsid w:val="00CC42CF"/>
    <w:rsid w:val="00CC43D6"/>
    <w:rsid w:val="00CC4E1E"/>
    <w:rsid w:val="00CC508E"/>
    <w:rsid w:val="00CC5F98"/>
    <w:rsid w:val="00CC692C"/>
    <w:rsid w:val="00CC6B5B"/>
    <w:rsid w:val="00CC711E"/>
    <w:rsid w:val="00CC7134"/>
    <w:rsid w:val="00CC7978"/>
    <w:rsid w:val="00CC7A05"/>
    <w:rsid w:val="00CD0230"/>
    <w:rsid w:val="00CD0619"/>
    <w:rsid w:val="00CD105A"/>
    <w:rsid w:val="00CD1DD3"/>
    <w:rsid w:val="00CD264C"/>
    <w:rsid w:val="00CD2C38"/>
    <w:rsid w:val="00CD2ECA"/>
    <w:rsid w:val="00CD3111"/>
    <w:rsid w:val="00CD3FED"/>
    <w:rsid w:val="00CD481C"/>
    <w:rsid w:val="00CD50F5"/>
    <w:rsid w:val="00CD6728"/>
    <w:rsid w:val="00CD6DA1"/>
    <w:rsid w:val="00CD7702"/>
    <w:rsid w:val="00CE0025"/>
    <w:rsid w:val="00CE15AC"/>
    <w:rsid w:val="00CE196A"/>
    <w:rsid w:val="00CE1D88"/>
    <w:rsid w:val="00CE2A9D"/>
    <w:rsid w:val="00CE4975"/>
    <w:rsid w:val="00CE5083"/>
    <w:rsid w:val="00CE525E"/>
    <w:rsid w:val="00CE52A1"/>
    <w:rsid w:val="00CE5446"/>
    <w:rsid w:val="00CE7682"/>
    <w:rsid w:val="00CE76D6"/>
    <w:rsid w:val="00CE787E"/>
    <w:rsid w:val="00CF1372"/>
    <w:rsid w:val="00CF2E5A"/>
    <w:rsid w:val="00CF335F"/>
    <w:rsid w:val="00CF3625"/>
    <w:rsid w:val="00CF39EC"/>
    <w:rsid w:val="00CF554B"/>
    <w:rsid w:val="00CF56FC"/>
    <w:rsid w:val="00CF5C5A"/>
    <w:rsid w:val="00CF5CE2"/>
    <w:rsid w:val="00CF79A9"/>
    <w:rsid w:val="00D00577"/>
    <w:rsid w:val="00D0060C"/>
    <w:rsid w:val="00D01672"/>
    <w:rsid w:val="00D04FD9"/>
    <w:rsid w:val="00D058F5"/>
    <w:rsid w:val="00D05ADA"/>
    <w:rsid w:val="00D0735B"/>
    <w:rsid w:val="00D111D8"/>
    <w:rsid w:val="00D1228B"/>
    <w:rsid w:val="00D12B5D"/>
    <w:rsid w:val="00D13E0B"/>
    <w:rsid w:val="00D203B7"/>
    <w:rsid w:val="00D20818"/>
    <w:rsid w:val="00D21E35"/>
    <w:rsid w:val="00D21FA7"/>
    <w:rsid w:val="00D21FF9"/>
    <w:rsid w:val="00D222B3"/>
    <w:rsid w:val="00D227A2"/>
    <w:rsid w:val="00D23D50"/>
    <w:rsid w:val="00D2554F"/>
    <w:rsid w:val="00D25DC4"/>
    <w:rsid w:val="00D307DD"/>
    <w:rsid w:val="00D320E2"/>
    <w:rsid w:val="00D329E0"/>
    <w:rsid w:val="00D32EE6"/>
    <w:rsid w:val="00D33A0E"/>
    <w:rsid w:val="00D34988"/>
    <w:rsid w:val="00D34FC6"/>
    <w:rsid w:val="00D35F13"/>
    <w:rsid w:val="00D3604D"/>
    <w:rsid w:val="00D3720F"/>
    <w:rsid w:val="00D40033"/>
    <w:rsid w:val="00D40657"/>
    <w:rsid w:val="00D41184"/>
    <w:rsid w:val="00D41F45"/>
    <w:rsid w:val="00D42ECD"/>
    <w:rsid w:val="00D44A44"/>
    <w:rsid w:val="00D44CFE"/>
    <w:rsid w:val="00D4742C"/>
    <w:rsid w:val="00D50157"/>
    <w:rsid w:val="00D50B6D"/>
    <w:rsid w:val="00D50D51"/>
    <w:rsid w:val="00D513EE"/>
    <w:rsid w:val="00D516EB"/>
    <w:rsid w:val="00D52C20"/>
    <w:rsid w:val="00D53822"/>
    <w:rsid w:val="00D544A1"/>
    <w:rsid w:val="00D54AE5"/>
    <w:rsid w:val="00D55845"/>
    <w:rsid w:val="00D55944"/>
    <w:rsid w:val="00D576C3"/>
    <w:rsid w:val="00D60DE7"/>
    <w:rsid w:val="00D60F4C"/>
    <w:rsid w:val="00D61769"/>
    <w:rsid w:val="00D621B8"/>
    <w:rsid w:val="00D62484"/>
    <w:rsid w:val="00D6576A"/>
    <w:rsid w:val="00D6596F"/>
    <w:rsid w:val="00D65C96"/>
    <w:rsid w:val="00D70039"/>
    <w:rsid w:val="00D7076E"/>
    <w:rsid w:val="00D7084C"/>
    <w:rsid w:val="00D71AE2"/>
    <w:rsid w:val="00D72112"/>
    <w:rsid w:val="00D72352"/>
    <w:rsid w:val="00D736CD"/>
    <w:rsid w:val="00D73C8D"/>
    <w:rsid w:val="00D7530B"/>
    <w:rsid w:val="00D77781"/>
    <w:rsid w:val="00D811EC"/>
    <w:rsid w:val="00D81E58"/>
    <w:rsid w:val="00D85FC3"/>
    <w:rsid w:val="00D870D0"/>
    <w:rsid w:val="00D91613"/>
    <w:rsid w:val="00D9194A"/>
    <w:rsid w:val="00D91960"/>
    <w:rsid w:val="00D92570"/>
    <w:rsid w:val="00D934AD"/>
    <w:rsid w:val="00D93F73"/>
    <w:rsid w:val="00D951EB"/>
    <w:rsid w:val="00D9528C"/>
    <w:rsid w:val="00D95A3B"/>
    <w:rsid w:val="00D96062"/>
    <w:rsid w:val="00D96276"/>
    <w:rsid w:val="00D96F1C"/>
    <w:rsid w:val="00DA1A28"/>
    <w:rsid w:val="00DA27C1"/>
    <w:rsid w:val="00DA2A62"/>
    <w:rsid w:val="00DA371B"/>
    <w:rsid w:val="00DA4038"/>
    <w:rsid w:val="00DA4E27"/>
    <w:rsid w:val="00DA576B"/>
    <w:rsid w:val="00DA5D5D"/>
    <w:rsid w:val="00DA7D55"/>
    <w:rsid w:val="00DA7E77"/>
    <w:rsid w:val="00DB0B3B"/>
    <w:rsid w:val="00DB0C94"/>
    <w:rsid w:val="00DB0F8F"/>
    <w:rsid w:val="00DB20E1"/>
    <w:rsid w:val="00DB27DC"/>
    <w:rsid w:val="00DB2848"/>
    <w:rsid w:val="00DB2ABC"/>
    <w:rsid w:val="00DB2B2F"/>
    <w:rsid w:val="00DB407D"/>
    <w:rsid w:val="00DB4A88"/>
    <w:rsid w:val="00DB4D0B"/>
    <w:rsid w:val="00DB65B3"/>
    <w:rsid w:val="00DB6D0B"/>
    <w:rsid w:val="00DB7147"/>
    <w:rsid w:val="00DB7F41"/>
    <w:rsid w:val="00DC19D0"/>
    <w:rsid w:val="00DC26DC"/>
    <w:rsid w:val="00DC36EB"/>
    <w:rsid w:val="00DC4F7E"/>
    <w:rsid w:val="00DC660C"/>
    <w:rsid w:val="00DC6EE9"/>
    <w:rsid w:val="00DC7A14"/>
    <w:rsid w:val="00DD02FA"/>
    <w:rsid w:val="00DD1655"/>
    <w:rsid w:val="00DD1B6D"/>
    <w:rsid w:val="00DD2FBE"/>
    <w:rsid w:val="00DD4BBC"/>
    <w:rsid w:val="00DD5FA2"/>
    <w:rsid w:val="00DD70EC"/>
    <w:rsid w:val="00DE230A"/>
    <w:rsid w:val="00DE23B3"/>
    <w:rsid w:val="00DE2493"/>
    <w:rsid w:val="00DE2F16"/>
    <w:rsid w:val="00DE33C5"/>
    <w:rsid w:val="00DE3F10"/>
    <w:rsid w:val="00DE703F"/>
    <w:rsid w:val="00DF01EA"/>
    <w:rsid w:val="00DF11C9"/>
    <w:rsid w:val="00DF1414"/>
    <w:rsid w:val="00DF2271"/>
    <w:rsid w:val="00DF2DF6"/>
    <w:rsid w:val="00DF302C"/>
    <w:rsid w:val="00DF45A7"/>
    <w:rsid w:val="00DF6111"/>
    <w:rsid w:val="00DF7C00"/>
    <w:rsid w:val="00E00109"/>
    <w:rsid w:val="00E011E6"/>
    <w:rsid w:val="00E02CC9"/>
    <w:rsid w:val="00E03470"/>
    <w:rsid w:val="00E03A1E"/>
    <w:rsid w:val="00E05D63"/>
    <w:rsid w:val="00E05FB7"/>
    <w:rsid w:val="00E06659"/>
    <w:rsid w:val="00E0697C"/>
    <w:rsid w:val="00E1051C"/>
    <w:rsid w:val="00E1599C"/>
    <w:rsid w:val="00E15E3F"/>
    <w:rsid w:val="00E16EC1"/>
    <w:rsid w:val="00E17CD7"/>
    <w:rsid w:val="00E17F33"/>
    <w:rsid w:val="00E208E6"/>
    <w:rsid w:val="00E235B1"/>
    <w:rsid w:val="00E24424"/>
    <w:rsid w:val="00E2510F"/>
    <w:rsid w:val="00E25B4F"/>
    <w:rsid w:val="00E26698"/>
    <w:rsid w:val="00E26931"/>
    <w:rsid w:val="00E26A01"/>
    <w:rsid w:val="00E26DBA"/>
    <w:rsid w:val="00E30C63"/>
    <w:rsid w:val="00E31307"/>
    <w:rsid w:val="00E31D7E"/>
    <w:rsid w:val="00E331F8"/>
    <w:rsid w:val="00E33D34"/>
    <w:rsid w:val="00E34399"/>
    <w:rsid w:val="00E34676"/>
    <w:rsid w:val="00E3586E"/>
    <w:rsid w:val="00E36F46"/>
    <w:rsid w:val="00E376A9"/>
    <w:rsid w:val="00E40AAA"/>
    <w:rsid w:val="00E415A9"/>
    <w:rsid w:val="00E417D5"/>
    <w:rsid w:val="00E41FEF"/>
    <w:rsid w:val="00E421EA"/>
    <w:rsid w:val="00E429EE"/>
    <w:rsid w:val="00E45C46"/>
    <w:rsid w:val="00E45EE8"/>
    <w:rsid w:val="00E45FB7"/>
    <w:rsid w:val="00E4650D"/>
    <w:rsid w:val="00E46969"/>
    <w:rsid w:val="00E47361"/>
    <w:rsid w:val="00E52A8F"/>
    <w:rsid w:val="00E53E69"/>
    <w:rsid w:val="00E56ADE"/>
    <w:rsid w:val="00E57428"/>
    <w:rsid w:val="00E57DAE"/>
    <w:rsid w:val="00E60AE5"/>
    <w:rsid w:val="00E61CCE"/>
    <w:rsid w:val="00E63CA3"/>
    <w:rsid w:val="00E649AB"/>
    <w:rsid w:val="00E66CEA"/>
    <w:rsid w:val="00E70DDC"/>
    <w:rsid w:val="00E71AAE"/>
    <w:rsid w:val="00E725A0"/>
    <w:rsid w:val="00E76982"/>
    <w:rsid w:val="00E77771"/>
    <w:rsid w:val="00E8009B"/>
    <w:rsid w:val="00E81737"/>
    <w:rsid w:val="00E82671"/>
    <w:rsid w:val="00E82BAD"/>
    <w:rsid w:val="00E833E4"/>
    <w:rsid w:val="00E8390F"/>
    <w:rsid w:val="00E83F2C"/>
    <w:rsid w:val="00E84D59"/>
    <w:rsid w:val="00E85858"/>
    <w:rsid w:val="00E86694"/>
    <w:rsid w:val="00E86C11"/>
    <w:rsid w:val="00E8743F"/>
    <w:rsid w:val="00E91866"/>
    <w:rsid w:val="00E925E4"/>
    <w:rsid w:val="00E92BAD"/>
    <w:rsid w:val="00E93A7A"/>
    <w:rsid w:val="00E95AAF"/>
    <w:rsid w:val="00E95F1B"/>
    <w:rsid w:val="00E96364"/>
    <w:rsid w:val="00E973B8"/>
    <w:rsid w:val="00E9754D"/>
    <w:rsid w:val="00E97C15"/>
    <w:rsid w:val="00EA0666"/>
    <w:rsid w:val="00EA0D9D"/>
    <w:rsid w:val="00EA14CC"/>
    <w:rsid w:val="00EA1B5D"/>
    <w:rsid w:val="00EA2112"/>
    <w:rsid w:val="00EA21A3"/>
    <w:rsid w:val="00EA362D"/>
    <w:rsid w:val="00EA3868"/>
    <w:rsid w:val="00EA3D49"/>
    <w:rsid w:val="00EA428C"/>
    <w:rsid w:val="00EA6E34"/>
    <w:rsid w:val="00EB1E6D"/>
    <w:rsid w:val="00EB30CF"/>
    <w:rsid w:val="00EB3A5A"/>
    <w:rsid w:val="00EB4EE3"/>
    <w:rsid w:val="00EC0DCB"/>
    <w:rsid w:val="00EC1020"/>
    <w:rsid w:val="00EC1727"/>
    <w:rsid w:val="00EC31AF"/>
    <w:rsid w:val="00EC324D"/>
    <w:rsid w:val="00EC3485"/>
    <w:rsid w:val="00EC4DB4"/>
    <w:rsid w:val="00EC4E17"/>
    <w:rsid w:val="00EC6B72"/>
    <w:rsid w:val="00EC6CF4"/>
    <w:rsid w:val="00EC73AB"/>
    <w:rsid w:val="00EC78C3"/>
    <w:rsid w:val="00ED00A5"/>
    <w:rsid w:val="00ED08E1"/>
    <w:rsid w:val="00ED39D1"/>
    <w:rsid w:val="00ED47A7"/>
    <w:rsid w:val="00ED597F"/>
    <w:rsid w:val="00ED5AE7"/>
    <w:rsid w:val="00ED64FC"/>
    <w:rsid w:val="00ED675D"/>
    <w:rsid w:val="00ED7C7E"/>
    <w:rsid w:val="00EE08F8"/>
    <w:rsid w:val="00EE0E4B"/>
    <w:rsid w:val="00EE203F"/>
    <w:rsid w:val="00EE289D"/>
    <w:rsid w:val="00EE29AB"/>
    <w:rsid w:val="00EE29CF"/>
    <w:rsid w:val="00EE3F07"/>
    <w:rsid w:val="00EE4207"/>
    <w:rsid w:val="00EE4B1F"/>
    <w:rsid w:val="00EE58B9"/>
    <w:rsid w:val="00EE637B"/>
    <w:rsid w:val="00EE7720"/>
    <w:rsid w:val="00EE7757"/>
    <w:rsid w:val="00EF07A9"/>
    <w:rsid w:val="00EF0CB2"/>
    <w:rsid w:val="00EF2134"/>
    <w:rsid w:val="00EF42F1"/>
    <w:rsid w:val="00EF481E"/>
    <w:rsid w:val="00EF54E5"/>
    <w:rsid w:val="00EF5BD6"/>
    <w:rsid w:val="00EF5EA3"/>
    <w:rsid w:val="00F00F41"/>
    <w:rsid w:val="00F0159F"/>
    <w:rsid w:val="00F026BF"/>
    <w:rsid w:val="00F03CFD"/>
    <w:rsid w:val="00F0457E"/>
    <w:rsid w:val="00F04901"/>
    <w:rsid w:val="00F04C73"/>
    <w:rsid w:val="00F066A8"/>
    <w:rsid w:val="00F066B3"/>
    <w:rsid w:val="00F0747E"/>
    <w:rsid w:val="00F07927"/>
    <w:rsid w:val="00F07F7A"/>
    <w:rsid w:val="00F10AF8"/>
    <w:rsid w:val="00F10FD6"/>
    <w:rsid w:val="00F11FCF"/>
    <w:rsid w:val="00F12D38"/>
    <w:rsid w:val="00F135FA"/>
    <w:rsid w:val="00F15576"/>
    <w:rsid w:val="00F221C5"/>
    <w:rsid w:val="00F22501"/>
    <w:rsid w:val="00F2256E"/>
    <w:rsid w:val="00F22FF1"/>
    <w:rsid w:val="00F23A61"/>
    <w:rsid w:val="00F23E75"/>
    <w:rsid w:val="00F30507"/>
    <w:rsid w:val="00F3078A"/>
    <w:rsid w:val="00F31850"/>
    <w:rsid w:val="00F32A26"/>
    <w:rsid w:val="00F33B64"/>
    <w:rsid w:val="00F344B6"/>
    <w:rsid w:val="00F34714"/>
    <w:rsid w:val="00F35198"/>
    <w:rsid w:val="00F35FC2"/>
    <w:rsid w:val="00F36464"/>
    <w:rsid w:val="00F36920"/>
    <w:rsid w:val="00F3741E"/>
    <w:rsid w:val="00F3768C"/>
    <w:rsid w:val="00F40542"/>
    <w:rsid w:val="00F41B02"/>
    <w:rsid w:val="00F42466"/>
    <w:rsid w:val="00F43CE3"/>
    <w:rsid w:val="00F43E60"/>
    <w:rsid w:val="00F451B2"/>
    <w:rsid w:val="00F4579C"/>
    <w:rsid w:val="00F477FB"/>
    <w:rsid w:val="00F47F67"/>
    <w:rsid w:val="00F50E74"/>
    <w:rsid w:val="00F50EA9"/>
    <w:rsid w:val="00F53713"/>
    <w:rsid w:val="00F57586"/>
    <w:rsid w:val="00F578E9"/>
    <w:rsid w:val="00F57F24"/>
    <w:rsid w:val="00F60083"/>
    <w:rsid w:val="00F60214"/>
    <w:rsid w:val="00F62E45"/>
    <w:rsid w:val="00F644AF"/>
    <w:rsid w:val="00F648FD"/>
    <w:rsid w:val="00F65D05"/>
    <w:rsid w:val="00F66D22"/>
    <w:rsid w:val="00F6711E"/>
    <w:rsid w:val="00F67FD2"/>
    <w:rsid w:val="00F72470"/>
    <w:rsid w:val="00F73BCA"/>
    <w:rsid w:val="00F74E5B"/>
    <w:rsid w:val="00F750A5"/>
    <w:rsid w:val="00F758BC"/>
    <w:rsid w:val="00F76DFC"/>
    <w:rsid w:val="00F819F6"/>
    <w:rsid w:val="00F8219D"/>
    <w:rsid w:val="00F82303"/>
    <w:rsid w:val="00F82788"/>
    <w:rsid w:val="00F83173"/>
    <w:rsid w:val="00F8491B"/>
    <w:rsid w:val="00F86998"/>
    <w:rsid w:val="00F87C99"/>
    <w:rsid w:val="00F905C9"/>
    <w:rsid w:val="00F91793"/>
    <w:rsid w:val="00F92EAD"/>
    <w:rsid w:val="00F93289"/>
    <w:rsid w:val="00F9360D"/>
    <w:rsid w:val="00F937A6"/>
    <w:rsid w:val="00F9427D"/>
    <w:rsid w:val="00F95470"/>
    <w:rsid w:val="00F95779"/>
    <w:rsid w:val="00F9589E"/>
    <w:rsid w:val="00F96E2D"/>
    <w:rsid w:val="00F97990"/>
    <w:rsid w:val="00F97D67"/>
    <w:rsid w:val="00F97DED"/>
    <w:rsid w:val="00F97FDB"/>
    <w:rsid w:val="00FA19A0"/>
    <w:rsid w:val="00FA246D"/>
    <w:rsid w:val="00FA3258"/>
    <w:rsid w:val="00FA3C91"/>
    <w:rsid w:val="00FA3E69"/>
    <w:rsid w:val="00FA5FD8"/>
    <w:rsid w:val="00FA619C"/>
    <w:rsid w:val="00FA70E4"/>
    <w:rsid w:val="00FB0A45"/>
    <w:rsid w:val="00FB206C"/>
    <w:rsid w:val="00FB2AC6"/>
    <w:rsid w:val="00FB2CB6"/>
    <w:rsid w:val="00FB397D"/>
    <w:rsid w:val="00FB4229"/>
    <w:rsid w:val="00FB4EC3"/>
    <w:rsid w:val="00FB55DB"/>
    <w:rsid w:val="00FB70D3"/>
    <w:rsid w:val="00FB77FA"/>
    <w:rsid w:val="00FC19DB"/>
    <w:rsid w:val="00FC1C2B"/>
    <w:rsid w:val="00FC260F"/>
    <w:rsid w:val="00FC289D"/>
    <w:rsid w:val="00FC295E"/>
    <w:rsid w:val="00FC29F7"/>
    <w:rsid w:val="00FC467A"/>
    <w:rsid w:val="00FC5FE2"/>
    <w:rsid w:val="00FC6DE6"/>
    <w:rsid w:val="00FC6ECE"/>
    <w:rsid w:val="00FC7640"/>
    <w:rsid w:val="00FC79CE"/>
    <w:rsid w:val="00FD0ED6"/>
    <w:rsid w:val="00FD299F"/>
    <w:rsid w:val="00FD35ED"/>
    <w:rsid w:val="00FD3CBA"/>
    <w:rsid w:val="00FD3F3C"/>
    <w:rsid w:val="00FD406F"/>
    <w:rsid w:val="00FD4893"/>
    <w:rsid w:val="00FD510B"/>
    <w:rsid w:val="00FD553B"/>
    <w:rsid w:val="00FD5D36"/>
    <w:rsid w:val="00FE0028"/>
    <w:rsid w:val="00FE1175"/>
    <w:rsid w:val="00FE18F0"/>
    <w:rsid w:val="00FE226E"/>
    <w:rsid w:val="00FE2526"/>
    <w:rsid w:val="00FE369E"/>
    <w:rsid w:val="00FE5079"/>
    <w:rsid w:val="00FE5F97"/>
    <w:rsid w:val="00FE6062"/>
    <w:rsid w:val="00FE62CC"/>
    <w:rsid w:val="00FE7A9E"/>
    <w:rsid w:val="00FF0340"/>
    <w:rsid w:val="00FF0AF9"/>
    <w:rsid w:val="00FF3354"/>
    <w:rsid w:val="00FF3642"/>
    <w:rsid w:val="00FF5D70"/>
    <w:rsid w:val="00FF60B1"/>
    <w:rsid w:val="00FF6608"/>
    <w:rsid w:val="00FF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53D534E0-5318-4BBD-A7C1-50B453AF3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C2BA8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10">
    <w:name w:val="heading 1"/>
    <w:basedOn w:val="a0"/>
    <w:next w:val="a0"/>
    <w:qFormat/>
    <w:rsid w:val="008C2F2A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uiPriority w:val="99"/>
    <w:rsid w:val="000C2BA8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uiPriority w:val="99"/>
    <w:rsid w:val="000C2BA8"/>
    <w:rPr>
      <w:sz w:val="20"/>
      <w:szCs w:val="20"/>
    </w:rPr>
  </w:style>
  <w:style w:type="paragraph" w:customStyle="1" w:styleId="Tabletext">
    <w:name w:val="Tabletext"/>
    <w:basedOn w:val="a0"/>
    <w:rsid w:val="000C2BA8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tyle131">
    <w:name w:val="style131"/>
    <w:rsid w:val="002E287D"/>
    <w:rPr>
      <w:rFonts w:ascii="Arial" w:hAnsi="Arial" w:cs="Arial" w:hint="default"/>
      <w:color w:val="000099"/>
    </w:rPr>
  </w:style>
  <w:style w:type="paragraph" w:styleId="Web">
    <w:name w:val="Normal (Web)"/>
    <w:basedOn w:val="a0"/>
    <w:uiPriority w:val="99"/>
    <w:semiHidden/>
    <w:unhideWhenUsed/>
    <w:rsid w:val="000719ED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style31">
    <w:name w:val="style31"/>
    <w:rsid w:val="00BF20C0"/>
    <w:rPr>
      <w:rFonts w:ascii="Arial" w:hAnsi="Arial" w:cs="Arial" w:hint="default"/>
      <w:sz w:val="20"/>
      <w:szCs w:val="20"/>
    </w:rPr>
  </w:style>
  <w:style w:type="character" w:styleId="a8">
    <w:name w:val="page number"/>
    <w:basedOn w:val="a1"/>
    <w:rsid w:val="00BF20C0"/>
  </w:style>
  <w:style w:type="paragraph" w:styleId="a9">
    <w:name w:val="Body Text"/>
    <w:basedOn w:val="a0"/>
    <w:link w:val="aa"/>
    <w:rsid w:val="00C2157E"/>
    <w:pPr>
      <w:jc w:val="both"/>
    </w:pPr>
    <w:rPr>
      <w:color w:val="FF0000"/>
      <w:sz w:val="21"/>
      <w:szCs w:val="20"/>
      <w:lang w:eastAsia="zh-CN"/>
    </w:rPr>
  </w:style>
  <w:style w:type="character" w:customStyle="1" w:styleId="aa">
    <w:name w:val="本文 字元"/>
    <w:link w:val="a9"/>
    <w:rsid w:val="00C2157E"/>
    <w:rPr>
      <w:rFonts w:ascii="Times New Roman" w:hAnsi="Times New Roman"/>
      <w:color w:val="FF0000"/>
      <w:kern w:val="2"/>
      <w:sz w:val="21"/>
      <w:lang w:eastAsia="zh-CN"/>
    </w:rPr>
  </w:style>
  <w:style w:type="character" w:customStyle="1" w:styleId="SoDAField">
    <w:name w:val="SoDA Field"/>
    <w:rsid w:val="00E52A8F"/>
    <w:rPr>
      <w:color w:val="0000FF"/>
      <w:sz w:val="20"/>
    </w:rPr>
  </w:style>
  <w:style w:type="paragraph" w:styleId="ab">
    <w:name w:val="Balloon Text"/>
    <w:basedOn w:val="a0"/>
    <w:link w:val="ac"/>
    <w:uiPriority w:val="99"/>
    <w:semiHidden/>
    <w:unhideWhenUsed/>
    <w:rsid w:val="002B58D6"/>
    <w:rPr>
      <w:rFonts w:ascii="Cambria" w:hAnsi="Cambria"/>
      <w:sz w:val="18"/>
      <w:szCs w:val="18"/>
    </w:rPr>
  </w:style>
  <w:style w:type="character" w:customStyle="1" w:styleId="ac">
    <w:name w:val="註解方塊文字 字元"/>
    <w:link w:val="ab"/>
    <w:uiPriority w:val="99"/>
    <w:semiHidden/>
    <w:rsid w:val="002B58D6"/>
    <w:rPr>
      <w:rFonts w:ascii="Cambria" w:eastAsia="新細明體" w:hAnsi="Cambria" w:cs="Times New Roman"/>
      <w:kern w:val="2"/>
      <w:sz w:val="18"/>
      <w:szCs w:val="18"/>
    </w:rPr>
  </w:style>
  <w:style w:type="character" w:styleId="ad">
    <w:name w:val="Hyperlink"/>
    <w:uiPriority w:val="99"/>
    <w:semiHidden/>
    <w:unhideWhenUsed/>
    <w:rsid w:val="00283478"/>
    <w:rPr>
      <w:color w:val="0000FF"/>
      <w:u w:val="single"/>
    </w:rPr>
  </w:style>
  <w:style w:type="table" w:styleId="ae">
    <w:name w:val="Table Grid"/>
    <w:basedOn w:val="a2"/>
    <w:rsid w:val="00F22FF1"/>
    <w:pPr>
      <w:widowControl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Indent"/>
    <w:aliases w:val="表正文,正文非缩进"/>
    <w:basedOn w:val="a0"/>
    <w:rsid w:val="00F22FF1"/>
    <w:pPr>
      <w:ind w:left="425"/>
      <w:jc w:val="both"/>
    </w:pPr>
    <w:rPr>
      <w:sz w:val="21"/>
      <w:szCs w:val="20"/>
    </w:rPr>
  </w:style>
  <w:style w:type="paragraph" w:customStyle="1" w:styleId="defaulttext">
    <w:name w:val="_default text"/>
    <w:basedOn w:val="a0"/>
    <w:rsid w:val="00A60B91"/>
    <w:pPr>
      <w:autoSpaceDE w:val="0"/>
      <w:autoSpaceDN w:val="0"/>
      <w:adjustRightInd w:val="0"/>
      <w:spacing w:after="180"/>
      <w:jc w:val="both"/>
    </w:pPr>
    <w:rPr>
      <w:kern w:val="0"/>
      <w:sz w:val="18"/>
      <w:szCs w:val="20"/>
      <w:lang w:eastAsia="zh-CN"/>
    </w:rPr>
  </w:style>
  <w:style w:type="paragraph" w:customStyle="1" w:styleId="12B">
    <w:name w:val="12B"/>
    <w:next w:val="a0"/>
    <w:rsid w:val="000B1B3B"/>
    <w:pPr>
      <w:spacing w:line="460" w:lineRule="exact"/>
    </w:pPr>
    <w:rPr>
      <w:rFonts w:ascii="Arial" w:eastAsia="華康粗圓體" w:hAnsi="Arial"/>
      <w:sz w:val="24"/>
    </w:rPr>
  </w:style>
  <w:style w:type="paragraph" w:customStyle="1" w:styleId="bullet">
    <w:name w:val="bullet"/>
    <w:basedOn w:val="a0"/>
    <w:rsid w:val="008C2F2A"/>
    <w:pPr>
      <w:numPr>
        <w:numId w:val="4"/>
      </w:numPr>
      <w:jc w:val="both"/>
    </w:pPr>
    <w:rPr>
      <w:sz w:val="21"/>
      <w:szCs w:val="20"/>
    </w:rPr>
  </w:style>
  <w:style w:type="paragraph" w:customStyle="1" w:styleId="1">
    <w:name w:val="样式1"/>
    <w:basedOn w:val="10"/>
    <w:rsid w:val="008C2F2A"/>
    <w:pPr>
      <w:pageBreakBefore/>
      <w:numPr>
        <w:numId w:val="8"/>
      </w:numPr>
      <w:tabs>
        <w:tab w:val="clear" w:pos="425"/>
        <w:tab w:val="num" w:pos="1330"/>
      </w:tabs>
      <w:snapToGrid w:val="0"/>
      <w:spacing w:before="120" w:after="120" w:line="480" w:lineRule="auto"/>
      <w:ind w:left="1330" w:hanging="480"/>
      <w:jc w:val="both"/>
    </w:pPr>
    <w:rPr>
      <w:b w:val="0"/>
      <w:bCs w:val="0"/>
      <w:snapToGrid w:val="0"/>
      <w:spacing w:val="22"/>
      <w:kern w:val="2"/>
      <w:sz w:val="32"/>
      <w:szCs w:val="20"/>
      <w:lang w:eastAsia="zh-CN"/>
    </w:rPr>
  </w:style>
  <w:style w:type="paragraph" w:customStyle="1" w:styleId="a">
    <w:name w:val="表格文字"/>
    <w:basedOn w:val="a0"/>
    <w:rsid w:val="008C2F2A"/>
    <w:pPr>
      <w:numPr>
        <w:numId w:val="9"/>
      </w:numPr>
      <w:tabs>
        <w:tab w:val="clear" w:pos="1330"/>
      </w:tabs>
      <w:autoSpaceDE w:val="0"/>
      <w:autoSpaceDN w:val="0"/>
      <w:adjustRightInd w:val="0"/>
      <w:ind w:left="0" w:firstLine="0"/>
    </w:pPr>
    <w:rPr>
      <w:rFonts w:ascii="細明體" w:eastAsia="細明體"/>
      <w:kern w:val="0"/>
    </w:rPr>
  </w:style>
  <w:style w:type="character" w:styleId="af0">
    <w:name w:val="annotation reference"/>
    <w:semiHidden/>
    <w:rsid w:val="00373701"/>
    <w:rPr>
      <w:sz w:val="18"/>
      <w:szCs w:val="18"/>
    </w:rPr>
  </w:style>
  <w:style w:type="paragraph" w:styleId="af1">
    <w:name w:val="annotation text"/>
    <w:basedOn w:val="a0"/>
    <w:semiHidden/>
    <w:rsid w:val="00373701"/>
  </w:style>
  <w:style w:type="paragraph" w:styleId="af2">
    <w:name w:val="annotation subject"/>
    <w:basedOn w:val="af1"/>
    <w:next w:val="af1"/>
    <w:semiHidden/>
    <w:rsid w:val="00373701"/>
    <w:rPr>
      <w:b/>
      <w:bCs/>
    </w:rPr>
  </w:style>
  <w:style w:type="paragraph" w:customStyle="1" w:styleId="Tabletext0pt">
    <w:name w:val="樣式 Tabletext + 套用後:  0 pt 行距:  單行間距"/>
    <w:basedOn w:val="Tabletext"/>
    <w:autoRedefine/>
    <w:rsid w:val="009E580E"/>
    <w:pPr>
      <w:spacing w:after="0" w:line="240" w:lineRule="auto"/>
      <w:ind w:leftChars="300" w:left="300"/>
    </w:pPr>
    <w:rPr>
      <w:rFonts w:cs="新細明體"/>
      <w:kern w:val="2"/>
    </w:rPr>
  </w:style>
  <w:style w:type="character" w:styleId="af3">
    <w:name w:val="Strong"/>
    <w:uiPriority w:val="22"/>
    <w:qFormat/>
    <w:rsid w:val="00DB0B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21B291-5D11-4125-899D-78F898FF2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1793</Words>
  <Characters>10222</Characters>
  <Application>Microsoft Office Word</Application>
  <DocSecurity>0</DocSecurity>
  <Lines>85</Lines>
  <Paragraphs>23</Paragraphs>
  <ScaleCrop>false</ScaleCrop>
  <Company/>
  <LinksUpToDate>false</LinksUpToDate>
  <CharactersWithSpaces>11992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i9200215</dc:creator>
  <cp:keywords/>
  <dc:description/>
  <cp:lastModifiedBy>戴余修</cp:lastModifiedBy>
  <cp:revision>2</cp:revision>
  <cp:lastPrinted>2010-04-21T01:53:00Z</cp:lastPrinted>
  <dcterms:created xsi:type="dcterms:W3CDTF">2020-07-27T00:57:00Z</dcterms:created>
  <dcterms:modified xsi:type="dcterms:W3CDTF">2020-07-27T00:57:00Z</dcterms:modified>
</cp:coreProperties>
</file>