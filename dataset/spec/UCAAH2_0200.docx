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 w:rsidRPr="00EB3EB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EB3EBC" w:rsidRDefault="004C7E4A">
            <w:pPr>
              <w:pStyle w:val="Tabletext"/>
              <w:jc w:val="center"/>
              <w:rPr>
                <w:rFonts w:ascii="Arial" w:hAnsi="Arial"/>
                <w:caps/>
              </w:rPr>
            </w:pPr>
            <w:bookmarkStart w:id="0" w:name="_GoBack"/>
            <w:bookmarkEnd w:id="0"/>
            <w:r w:rsidRPr="00EB3EBC">
              <w:rPr>
                <w:rFonts w:ascii="Arial" w:hAnsi="Arial"/>
                <w:caps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EB3EBC" w:rsidRDefault="004C7E4A">
            <w:pPr>
              <w:pStyle w:val="Tabletext"/>
              <w:jc w:val="center"/>
              <w:rPr>
                <w:rFonts w:ascii="Arial" w:hAnsi="Arial"/>
                <w:caps/>
              </w:rPr>
            </w:pPr>
            <w:r w:rsidRPr="00EB3EBC">
              <w:rPr>
                <w:rFonts w:ascii="Arial" w:hAnsi="Arial"/>
                <w:caps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EB3EBC" w:rsidRDefault="004C7E4A">
            <w:pPr>
              <w:pStyle w:val="Tabletext"/>
              <w:jc w:val="center"/>
              <w:rPr>
                <w:rFonts w:ascii="Arial" w:hAnsi="Arial"/>
                <w:caps/>
              </w:rPr>
            </w:pPr>
            <w:r w:rsidRPr="00EB3EBC">
              <w:rPr>
                <w:rFonts w:ascii="Arial" w:hAnsi="Arial"/>
                <w:caps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EB3EBC" w:rsidRDefault="004C7E4A">
            <w:pPr>
              <w:pStyle w:val="Tabletext"/>
              <w:jc w:val="center"/>
              <w:rPr>
                <w:rFonts w:ascii="Arial" w:hAnsi="Arial"/>
                <w:caps/>
                <w:lang w:eastAsia="zh-TW"/>
              </w:rPr>
            </w:pPr>
            <w:r w:rsidRPr="00EB3EBC">
              <w:rPr>
                <w:rFonts w:ascii="Arial" w:hAnsi="Arial"/>
                <w:caps/>
                <w:lang w:eastAsia="zh-TW"/>
              </w:rPr>
              <w:t>Author</w:t>
            </w:r>
          </w:p>
        </w:tc>
      </w:tr>
      <w:tr w:rsidR="00E51289" w:rsidRPr="00EB3EB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EB3EBC" w:rsidRDefault="00E51289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"/>
                <w:attr w:name="Day" w:val="24"/>
                <w:attr w:name="IsLunarDate" w:val="False"/>
                <w:attr w:name="IsROCDate" w:val="False"/>
              </w:smartTagPr>
              <w:r w:rsidRPr="00EB3EBC">
                <w:rPr>
                  <w:rFonts w:ascii="Arial" w:hAnsi="Arial"/>
                  <w:caps/>
                  <w:lang w:eastAsia="zh-TW"/>
                </w:rPr>
                <w:t>2006/1/2</w:t>
              </w:r>
              <w:r w:rsidR="00FE5BAC" w:rsidRPr="00EB3EBC">
                <w:rPr>
                  <w:rFonts w:ascii="Arial" w:hAnsi="Arial" w:hint="eastAsia"/>
                  <w:caps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EB3EBC" w:rsidRDefault="00E51289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EB3EBC">
              <w:rPr>
                <w:rFonts w:ascii="Arial" w:hAnsi="Arial" w:hint="eastAsia"/>
                <w:caps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EB3EBC" w:rsidRDefault="00FE5BAC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EB3EBC">
              <w:rPr>
                <w:rFonts w:ascii="Arial" w:hAnsi="Arial" w:hint="eastAsia"/>
                <w:caps/>
                <w:lang w:eastAsia="zh-TW"/>
              </w:rPr>
              <w:t>建立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EB3EBC" w:rsidRDefault="00E51289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EB3EBC">
              <w:rPr>
                <w:rFonts w:ascii="Arial" w:hAnsi="Arial" w:hint="eastAsia"/>
                <w:caps/>
                <w:lang w:eastAsia="zh-TW"/>
              </w:rPr>
              <w:t>Kate</w:t>
            </w:r>
          </w:p>
        </w:tc>
      </w:tr>
      <w:tr w:rsidR="00F912CA" w:rsidRPr="00EB3EB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2CA" w:rsidRPr="00EB3EBC" w:rsidRDefault="00F912C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2"/>
                <w:attr w:name="Day" w:val="14"/>
                <w:attr w:name="IsLunarDate" w:val="False"/>
                <w:attr w:name="IsROCDate" w:val="False"/>
              </w:smartTagPr>
              <w:r w:rsidRPr="00EB3EBC">
                <w:rPr>
                  <w:rFonts w:ascii="Arial" w:hAnsi="Arial"/>
                  <w:caps/>
                  <w:lang w:eastAsia="zh-TW"/>
                </w:rPr>
                <w:t>2006/2/14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2CA" w:rsidRPr="00EB3EBC" w:rsidRDefault="00F912C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2CA" w:rsidRPr="00EB3EBC" w:rsidRDefault="00F912C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EB3EBC">
              <w:rPr>
                <w:rFonts w:ascii="Arial" w:hAnsi="Arial" w:hint="eastAsia"/>
                <w:caps/>
                <w:lang w:eastAsia="zh-TW"/>
              </w:rPr>
              <w:t>更正個人排名的</w:t>
            </w:r>
            <w:r w:rsidR="00CA7592" w:rsidRPr="00EB3EBC">
              <w:rPr>
                <w:rFonts w:ascii="Arial" w:hAnsi="Arial" w:hint="eastAsia"/>
                <w:caps/>
                <w:lang w:eastAsia="zh-TW"/>
              </w:rPr>
              <w:t>查詢</w:t>
            </w:r>
            <w:r w:rsidRPr="00EB3EBC">
              <w:rPr>
                <w:rFonts w:ascii="Arial" w:hAnsi="Arial" w:hint="eastAsia"/>
                <w:caps/>
                <w:lang w:eastAsia="zh-TW"/>
              </w:rPr>
              <w:t>條件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2CA" w:rsidRPr="00EB3EBC" w:rsidRDefault="00F912C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EB3EBC">
              <w:rPr>
                <w:rFonts w:ascii="Arial" w:hAnsi="Arial" w:hint="eastAsia"/>
                <w:caps/>
                <w:lang w:eastAsia="zh-TW"/>
              </w:rPr>
              <w:t>Kate</w:t>
            </w:r>
          </w:p>
        </w:tc>
      </w:tr>
      <w:tr w:rsidR="00DD1AFC" w:rsidRPr="00EB3EBC" w:rsidTr="00640FF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AFC" w:rsidRPr="00EB3EBC" w:rsidRDefault="00DD1AFC" w:rsidP="00640FF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8"/>
                <w:attr w:name="IsLunarDate" w:val="False"/>
                <w:attr w:name="IsROCDate" w:val="False"/>
              </w:smartTagPr>
              <w:r w:rsidRPr="00EB3EBC">
                <w:rPr>
                  <w:rFonts w:ascii="Arial" w:hAnsi="Arial" w:hint="eastAsia"/>
                  <w:caps/>
                  <w:lang w:eastAsia="zh-TW"/>
                </w:rPr>
                <w:t>2010/9/8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AFC" w:rsidRPr="00EB3EBC" w:rsidRDefault="00DD1AFC" w:rsidP="00640FF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EB3EBC">
              <w:rPr>
                <w:rFonts w:ascii="Arial" w:hAnsi="Arial" w:hint="eastAsia"/>
                <w:caps/>
                <w:lang w:eastAsia="zh-TW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AFC" w:rsidRPr="00EB3EBC" w:rsidRDefault="00DD1AFC" w:rsidP="00640FF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EB3EBC">
              <w:rPr>
                <w:rFonts w:ascii="Arial" w:hAnsi="Arial" w:hint="eastAsia"/>
                <w:caps/>
                <w:lang w:eastAsia="zh-TW"/>
              </w:rPr>
              <w:t>改太多了</w:t>
            </w:r>
            <w:r w:rsidRPr="00EB3EBC">
              <w:rPr>
                <w:rFonts w:ascii="Arial" w:hAnsi="Arial" w:hint="eastAsia"/>
                <w:caps/>
                <w:lang w:eastAsia="zh-TW"/>
              </w:rPr>
              <w:t>,</w:t>
            </w:r>
            <w:r w:rsidRPr="00EB3EBC">
              <w:rPr>
                <w:rFonts w:ascii="Arial" w:hAnsi="Arial" w:hint="eastAsia"/>
                <w:caps/>
                <w:lang w:eastAsia="zh-TW"/>
              </w:rPr>
              <w:t>重整</w:t>
            </w:r>
            <w:r w:rsidRPr="00EB3EBC">
              <w:rPr>
                <w:rFonts w:ascii="Arial" w:hAnsi="Arial" w:hint="eastAsia"/>
                <w:caps/>
                <w:lang w:eastAsia="zh-TW"/>
              </w:rPr>
              <w:t>SPEC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1AFC" w:rsidRPr="00EB3EBC" w:rsidRDefault="00DD1AFC" w:rsidP="00640FFA">
            <w:pPr>
              <w:pStyle w:val="Tabletext"/>
              <w:rPr>
                <w:rFonts w:ascii="Arial" w:hAnsi="Arial" w:hint="eastAsia"/>
                <w:caps/>
                <w:lang w:eastAsia="zh-TW"/>
              </w:rPr>
            </w:pPr>
            <w:r w:rsidRPr="00EB3EBC">
              <w:rPr>
                <w:rFonts w:ascii="Arial" w:hAnsi="Arial" w:hint="eastAsia"/>
                <w:caps/>
                <w:lang w:eastAsia="zh-TW"/>
              </w:rPr>
              <w:t>金生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4"/>
        <w:gridCol w:w="4391"/>
        <w:gridCol w:w="1534"/>
        <w:gridCol w:w="2053"/>
        <w:tblGridChange w:id="1">
          <w:tblGrid>
            <w:gridCol w:w="1216"/>
            <w:gridCol w:w="994"/>
            <w:gridCol w:w="4391"/>
            <w:gridCol w:w="1534"/>
            <w:gridCol w:w="2053"/>
          </w:tblGrid>
        </w:tblGridChange>
      </w:tblGrid>
      <w:tr w:rsidR="00433DA3" w:rsidRPr="002A58AE" w:rsidTr="00751880">
        <w:tc>
          <w:tcPr>
            <w:tcW w:w="1116" w:type="dxa"/>
          </w:tcPr>
          <w:p w:rsidR="00433DA3" w:rsidRPr="002A58AE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433DA3" w:rsidRPr="002A58AE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433DA3" w:rsidRPr="002A58AE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433DA3" w:rsidRPr="002A58AE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433DA3" w:rsidRPr="002A58AE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433DA3" w:rsidRPr="002A58AE" w:rsidTr="00751880">
        <w:tc>
          <w:tcPr>
            <w:tcW w:w="1116" w:type="dxa"/>
          </w:tcPr>
          <w:p w:rsidR="00433DA3" w:rsidRPr="002A58AE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06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</w:t>
            </w:r>
          </w:p>
        </w:tc>
        <w:tc>
          <w:tcPr>
            <w:tcW w:w="1010" w:type="dxa"/>
          </w:tcPr>
          <w:p w:rsidR="00433DA3" w:rsidRPr="002A58AE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433DA3" w:rsidRPr="002A58AE" w:rsidRDefault="00433DA3" w:rsidP="0075188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修改為所以排序對象皆可設定依照理賠率下限查詢</w:t>
            </w:r>
          </w:p>
        </w:tc>
        <w:tc>
          <w:tcPr>
            <w:tcW w:w="1566" w:type="dxa"/>
          </w:tcPr>
          <w:p w:rsidR="00433DA3" w:rsidRPr="002A58AE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433DA3" w:rsidRPr="002A58AE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130418000124</w:t>
            </w:r>
          </w:p>
        </w:tc>
      </w:tr>
    </w:tbl>
    <w:p w:rsidR="00433DA3" w:rsidRPr="00EB3EBC" w:rsidRDefault="00433DA3">
      <w:pPr>
        <w:pStyle w:val="Tabletext"/>
        <w:keepLines w:val="0"/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</w:p>
    <w:p w:rsidR="004C7E4A" w:rsidRPr="00EB3EBC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 w:rsidRPr="00EB3EBC">
        <w:tc>
          <w:tcPr>
            <w:tcW w:w="1440" w:type="dxa"/>
          </w:tcPr>
          <w:p w:rsidR="003E7D29" w:rsidRPr="00EB3EBC" w:rsidRDefault="003E7D29" w:rsidP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EB3EBC" w:rsidRDefault="00377209" w:rsidP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理賠率</w:t>
            </w:r>
            <w:r w:rsidR="00FE5BAC" w:rsidRPr="00EB3EBC">
              <w:rPr>
                <w:rFonts w:ascii="Arial" w:hAnsi="Arial" w:hint="eastAsia"/>
                <w:caps/>
                <w:sz w:val="20"/>
                <w:szCs w:val="20"/>
              </w:rPr>
              <w:t>查詢</w:t>
            </w:r>
          </w:p>
        </w:tc>
      </w:tr>
      <w:tr w:rsidR="003E7D29" w:rsidRPr="00EB3EBC">
        <w:tc>
          <w:tcPr>
            <w:tcW w:w="1440" w:type="dxa"/>
          </w:tcPr>
          <w:p w:rsidR="003E7D29" w:rsidRPr="00EB3EBC" w:rsidRDefault="003E7D29" w:rsidP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Pr="00EB3EBC" w:rsidRDefault="003E7D29" w:rsidP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AA</w:t>
            </w:r>
            <w:r w:rsidR="00731E3D" w:rsidRPr="00EB3EBC">
              <w:rPr>
                <w:rFonts w:ascii="Arial" w:hAnsi="Arial" w:hint="eastAsia"/>
                <w:caps/>
                <w:sz w:val="20"/>
                <w:szCs w:val="20"/>
              </w:rPr>
              <w:t>H2</w:t>
            </w:r>
            <w:r w:rsidR="00724B23" w:rsidRPr="00EB3EBC">
              <w:rPr>
                <w:rFonts w:ascii="Arial" w:hAnsi="Arial" w:hint="eastAsia"/>
                <w:caps/>
                <w:sz w:val="20"/>
                <w:szCs w:val="20"/>
              </w:rPr>
              <w:t>_0</w:t>
            </w:r>
            <w:r w:rsidR="00FE5BAC" w:rsidRPr="00EB3EBC">
              <w:rPr>
                <w:rFonts w:ascii="Arial" w:hAnsi="Arial" w:hint="eastAsia"/>
                <w:caps/>
                <w:sz w:val="20"/>
                <w:szCs w:val="20"/>
              </w:rPr>
              <w:t>200</w:t>
            </w:r>
          </w:p>
        </w:tc>
      </w:tr>
      <w:tr w:rsidR="00025F30" w:rsidRPr="00EB3EBC">
        <w:tc>
          <w:tcPr>
            <w:tcW w:w="1440" w:type="dxa"/>
          </w:tcPr>
          <w:p w:rsidR="00025F30" w:rsidRPr="00EB3EBC" w:rsidRDefault="00025F30" w:rsidP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程式類型</w:t>
            </w:r>
          </w:p>
        </w:tc>
        <w:tc>
          <w:tcPr>
            <w:tcW w:w="7740" w:type="dxa"/>
          </w:tcPr>
          <w:p w:rsidR="00025F30" w:rsidRPr="00EB3EBC" w:rsidRDefault="00FE5BAC" w:rsidP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ON-LINE</w:t>
            </w:r>
          </w:p>
        </w:tc>
      </w:tr>
      <w:tr w:rsidR="003E7D29" w:rsidRPr="00EB3EBC">
        <w:tc>
          <w:tcPr>
            <w:tcW w:w="1440" w:type="dxa"/>
          </w:tcPr>
          <w:p w:rsidR="003E7D29" w:rsidRPr="00EB3EBC" w:rsidRDefault="003E7D29" w:rsidP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E85732" w:rsidRPr="00EB3EBC" w:rsidRDefault="000A5F5F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</w:pP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理賠率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 xml:space="preserve">( = 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Σ理賠</w:t>
            </w:r>
            <w:r w:rsidR="000652E6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給付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金額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 xml:space="preserve"> / 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Σ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(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應計純保費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)</w:t>
            </w:r>
            <w:r w:rsidR="00FE5BAC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 xml:space="preserve">, </w:t>
            </w:r>
            <w:r w:rsidR="00FE5BAC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分為死殘、醫療及全部</w:t>
            </w:r>
            <w:r w:rsidR="00FE5BAC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(</w:t>
            </w:r>
            <w:r w:rsidR="00FE5BAC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死殘加醫療</w:t>
            </w:r>
            <w:r w:rsidR="00FE5BAC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)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。</w:t>
            </w:r>
            <w:r w:rsidR="00EF3ADD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分母為</w:t>
            </w:r>
            <w:r w:rsidR="00EF3ADD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0</w:t>
            </w:r>
            <w:r w:rsidR="00EF3ADD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時，</w:t>
            </w:r>
            <w:r w:rsidR="006D4257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Set</w:t>
            </w:r>
            <w:r w:rsidR="00EF3ADD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理賠率</w:t>
            </w:r>
            <w:r w:rsidR="006D4257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=</w:t>
            </w:r>
            <w:r w:rsidR="00676BB8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 xml:space="preserve"> </w:t>
            </w:r>
            <w:r w:rsidR="00676BB8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“</w:t>
            </w:r>
            <w:r w:rsidR="00676BB8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-</w:t>
            </w:r>
            <w:r w:rsidR="00676BB8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“</w:t>
            </w:r>
          </w:p>
          <w:p w:rsidR="00824C4D" w:rsidRPr="00EB3EBC" w:rsidRDefault="00DA35D1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</w:pP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若查無單位資料，則該單位歸屬於</w:t>
            </w:r>
            <w:r w:rsidRPr="00EB3EBC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”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其他</w:t>
            </w:r>
            <w:r w:rsidRPr="00EB3EBC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”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(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無超連結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)</w:t>
            </w:r>
          </w:p>
          <w:p w:rsidR="00D52FCC" w:rsidRPr="00EB3EBC" w:rsidRDefault="00D52FCC" w:rsidP="00D52FCC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</w:pP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查詢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Flow</w:t>
            </w: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：</w:t>
            </w:r>
            <w:r w:rsidR="00F978D6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(</w:t>
            </w:r>
            <w:r w:rsidR="00F978D6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超連結</w:t>
            </w:r>
            <w:r w:rsidR="006D4257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：</w:t>
            </w:r>
            <w:r w:rsidR="00F978D6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→</w:t>
            </w:r>
            <w:r w:rsidR="00F978D6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;</w:t>
            </w:r>
            <w:r w:rsidR="00F978D6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回上層</w:t>
            </w:r>
            <w:r w:rsidR="006D4257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：</w:t>
            </w:r>
            <w:r w:rsidR="00F978D6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←</w:t>
            </w:r>
            <w:r w:rsidR="00F978D6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)</w:t>
            </w:r>
          </w:p>
          <w:p w:rsidR="00D52FCC" w:rsidRPr="00EB3EBC" w:rsidRDefault="00350148" w:rsidP="00D52FCC">
            <w:pPr>
              <w:pStyle w:val="Tabletext"/>
              <w:keepLines w:val="0"/>
              <w:spacing w:after="0" w:line="240" w:lineRule="auto"/>
              <w:ind w:firstLineChars="126" w:firstLine="252"/>
              <w:rPr>
                <w:rStyle w:val="HTML1"/>
                <w:rFonts w:ascii="Arial" w:eastAsia="新細明體" w:hAnsi="Arial" w:hint="eastAsia"/>
                <w:caps/>
                <w:kern w:val="2"/>
                <w:sz w:val="20"/>
                <w:szCs w:val="20"/>
                <w:lang w:eastAsia="zh-TW"/>
              </w:rPr>
            </w:pPr>
            <w:r w:rsidRPr="00EB3EBC">
              <w:rPr>
                <w:rStyle w:val="HTML1"/>
                <w:rFonts w:ascii="Arial" w:eastAsia="新細明體" w:hAnsi="Arial" w:hint="eastAsia"/>
                <w:caps/>
                <w:kern w:val="2"/>
                <w:sz w:val="20"/>
                <w:szCs w:val="20"/>
                <w:lang w:eastAsia="zh-TW"/>
              </w:rPr>
              <w:t>1.</w:t>
            </w:r>
            <w:r w:rsidR="00D52FCC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行政：行政中心</w:t>
            </w:r>
            <w:r w:rsidR="00D52FCC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="00D52FCC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服務中心</w:t>
            </w:r>
            <w:r w:rsidR="00D52FCC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="00D52FCC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單位</w:t>
            </w:r>
            <w:r w:rsidR="0037110A" w:rsidRPr="00EB3EBC">
              <w:rPr>
                <w:rStyle w:val="HTML1"/>
                <w:rFonts w:ascii="Arial" w:eastAsia="新細明體" w:hAnsi="Arial" w:hint="eastAsia"/>
                <w:caps/>
                <w:kern w:val="2"/>
                <w:sz w:val="20"/>
                <w:szCs w:val="20"/>
                <w:lang w:eastAsia="zh-TW"/>
              </w:rPr>
              <w:t>1</w:t>
            </w:r>
            <w:r w:rsidR="00D52FCC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="0037110A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單位</w:t>
            </w:r>
            <w:r w:rsidR="0037110A" w:rsidRPr="00EB3EBC">
              <w:rPr>
                <w:rStyle w:val="HTML1"/>
                <w:rFonts w:ascii="Arial" w:eastAsia="新細明體" w:hAnsi="Arial" w:hint="eastAsia"/>
                <w:caps/>
                <w:kern w:val="2"/>
                <w:sz w:val="20"/>
                <w:szCs w:val="20"/>
                <w:lang w:eastAsia="zh-TW"/>
              </w:rPr>
              <w:t>2</w:t>
            </w:r>
            <w:r w:rsidR="0037110A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="00D52FCC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經手人</w:t>
            </w:r>
            <w:r w:rsidR="00D52FCC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="00D52FCC"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理賠明細</w:t>
            </w:r>
          </w:p>
          <w:p w:rsidR="00350148" w:rsidRPr="00EB3EBC" w:rsidRDefault="00350148" w:rsidP="00D52FCC">
            <w:pPr>
              <w:pStyle w:val="Tabletext"/>
              <w:keepLines w:val="0"/>
              <w:spacing w:after="0" w:line="240" w:lineRule="auto"/>
              <w:ind w:firstLineChars="126" w:firstLine="252"/>
              <w:rPr>
                <w:rStyle w:val="HTML1"/>
                <w:rFonts w:ascii="Arial" w:eastAsia="新細明體" w:hAnsi="Arial" w:hint="eastAsia"/>
                <w:caps/>
                <w:kern w:val="2"/>
                <w:sz w:val="20"/>
                <w:szCs w:val="20"/>
                <w:lang w:eastAsia="zh-TW"/>
              </w:rPr>
            </w:pPr>
            <w:r w:rsidRPr="00EB3EBC">
              <w:rPr>
                <w:rStyle w:val="HTML1"/>
                <w:rFonts w:ascii="Arial" w:eastAsia="新細明體" w:hAnsi="Arial" w:hint="eastAsia"/>
                <w:caps/>
                <w:kern w:val="2"/>
                <w:sz w:val="20"/>
                <w:szCs w:val="20"/>
                <w:lang w:eastAsia="zh-TW"/>
              </w:rPr>
              <w:t>2.</w:t>
            </w:r>
            <w:r w:rsidRPr="00EB3EBC">
              <w:rPr>
                <w:rStyle w:val="HTML1"/>
                <w:rFonts w:ascii="Arial" w:eastAsia="新細明體" w:hAnsi="Arial" w:hint="eastAsia"/>
                <w:caps/>
                <w:kern w:val="2"/>
                <w:sz w:val="20"/>
                <w:szCs w:val="20"/>
                <w:lang w:eastAsia="zh-TW"/>
              </w:rPr>
              <w:t>通路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：系統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區部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單位</w:t>
            </w:r>
            <w:r w:rsidRPr="00EB3EBC">
              <w:rPr>
                <w:rStyle w:val="HTML1"/>
                <w:rFonts w:ascii="Arial" w:eastAsia="新細明體" w:hAnsi="Arial" w:hint="eastAsia"/>
                <w:caps/>
                <w:kern w:val="2"/>
                <w:sz w:val="20"/>
                <w:szCs w:val="20"/>
                <w:lang w:eastAsia="zh-TW"/>
              </w:rPr>
              <w:t>1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單位</w:t>
            </w:r>
            <w:r w:rsidRPr="00EB3EBC">
              <w:rPr>
                <w:rStyle w:val="HTML1"/>
                <w:rFonts w:ascii="Arial" w:eastAsia="新細明體" w:hAnsi="Arial" w:hint="eastAsia"/>
                <w:caps/>
                <w:kern w:val="2"/>
                <w:sz w:val="20"/>
                <w:szCs w:val="20"/>
                <w:lang w:eastAsia="zh-TW"/>
              </w:rPr>
              <w:t>2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經手人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─</w:t>
            </w:r>
            <w:r w:rsidRPr="00EB3EBC">
              <w:rPr>
                <w:rStyle w:val="HTML1"/>
                <w:rFonts w:ascii="Arial" w:eastAsia="新細明體" w:hAnsi="Arial"/>
                <w:caps/>
                <w:kern w:val="2"/>
                <w:sz w:val="20"/>
                <w:szCs w:val="20"/>
                <w:lang w:eastAsia="zh-TW"/>
              </w:rPr>
              <w:t>理賠明細</w:t>
            </w:r>
          </w:p>
          <w:p w:rsidR="00D52FCC" w:rsidRDefault="00350148" w:rsidP="00D52FCC">
            <w:pPr>
              <w:ind w:firstLineChars="126" w:firstLine="252"/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</w:pPr>
            <w:r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3.</w:t>
            </w:r>
            <w:r w:rsidR="00D52FCC" w:rsidRPr="00EB3EBC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經手人</w:t>
            </w:r>
            <w:r w:rsidR="00D52FCC" w:rsidRPr="00EB3EBC"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:</w:t>
            </w:r>
            <w:r w:rsidR="00D52FCC" w:rsidRPr="00EB3EBC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經手人</w:t>
            </w:r>
            <w:r w:rsidR="00D52FCC" w:rsidRPr="00EB3EBC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─</w:t>
            </w:r>
            <w:r w:rsidR="00D52FCC" w:rsidRPr="00EB3EBC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理賠明細</w:t>
            </w:r>
          </w:p>
          <w:p w:rsidR="00B022E0" w:rsidRPr="00EB3EBC" w:rsidRDefault="00676BB8" w:rsidP="00676BB8">
            <w:pPr>
              <w:ind w:firstLineChars="126" w:firstLine="252"/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</w:pPr>
            <w:r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4.</w:t>
            </w:r>
            <w:r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被保人</w:t>
            </w:r>
            <w:r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:</w:t>
            </w:r>
            <w:r>
              <w:rPr>
                <w:rStyle w:val="HTML1"/>
                <w:rFonts w:ascii="Arial" w:eastAsia="新細明體" w:hAnsi="Arial" w:hint="eastAsia"/>
                <w:caps/>
                <w:sz w:val="20"/>
                <w:szCs w:val="20"/>
              </w:rPr>
              <w:t>被保人</w:t>
            </w:r>
            <w:r w:rsidRPr="00EB3EBC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─</w:t>
            </w:r>
            <w:r w:rsidRPr="00EB3EBC">
              <w:rPr>
                <w:rStyle w:val="HTML1"/>
                <w:rFonts w:ascii="Arial" w:eastAsia="新細明體" w:hAnsi="Arial"/>
                <w:caps/>
                <w:sz w:val="20"/>
                <w:szCs w:val="20"/>
              </w:rPr>
              <w:t>理賠明細</w:t>
            </w:r>
          </w:p>
        </w:tc>
      </w:tr>
    </w:tbl>
    <w:p w:rsidR="004C7E4A" w:rsidRPr="00EB3EBC" w:rsidRDefault="004C7E4A">
      <w:pPr>
        <w:rPr>
          <w:rFonts w:ascii="Arial" w:hAnsi="Arial" w:hint="eastAsia"/>
          <w:caps/>
          <w:sz w:val="20"/>
          <w:szCs w:val="20"/>
        </w:rPr>
      </w:pPr>
    </w:p>
    <w:p w:rsidR="004C7E4A" w:rsidRPr="00EB3EBC" w:rsidRDefault="004C7E4A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2422"/>
        <w:gridCol w:w="6120"/>
      </w:tblGrid>
      <w:tr w:rsidR="008241F9" w:rsidRPr="00EB3EBC" w:rsidTr="008241F9">
        <w:tc>
          <w:tcPr>
            <w:tcW w:w="638" w:type="dxa"/>
          </w:tcPr>
          <w:p w:rsidR="008241F9" w:rsidRPr="00EB3EBC" w:rsidRDefault="008241F9" w:rsidP="000A5F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2422" w:type="dxa"/>
          </w:tcPr>
          <w:p w:rsidR="008241F9" w:rsidRPr="00EB3EBC" w:rsidRDefault="008241F9" w:rsidP="000A5F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檔案名稱</w:t>
            </w:r>
          </w:p>
        </w:tc>
        <w:tc>
          <w:tcPr>
            <w:tcW w:w="6120" w:type="dxa"/>
          </w:tcPr>
          <w:p w:rsidR="008241F9" w:rsidRPr="00EB3EBC" w:rsidRDefault="008241F9" w:rsidP="000A5F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中文說明</w:t>
            </w:r>
          </w:p>
        </w:tc>
      </w:tr>
      <w:tr w:rsidR="008241F9" w:rsidRPr="00EB3EBC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EB3EBC" w:rsidRDefault="008241F9" w:rsidP="00D02C2C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EB3EBC" w:rsidRDefault="008241F9" w:rsidP="00D02C2C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DTAAH204</w:t>
            </w:r>
          </w:p>
        </w:tc>
        <w:tc>
          <w:tcPr>
            <w:tcW w:w="6120" w:type="dxa"/>
          </w:tcPr>
          <w:p w:rsidR="008241F9" w:rsidRPr="00EB3EBC" w:rsidRDefault="008241F9" w:rsidP="00D02C2C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附約理賠率</w:t>
            </w:r>
            <w:r w:rsidRPr="00EB3EBC">
              <w:rPr>
                <w:rFonts w:ascii="Arial" w:hAnsi="Arial"/>
                <w:caps/>
                <w:sz w:val="20"/>
                <w:szCs w:val="20"/>
              </w:rPr>
              <w:t>—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各經手人理賠繳費資料</w:t>
            </w:r>
          </w:p>
        </w:tc>
      </w:tr>
      <w:tr w:rsidR="008241F9" w:rsidRPr="00EB3EBC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EB3EBC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EB3EBC" w:rsidRDefault="008241F9" w:rsidP="000A5F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/>
                <w:caps/>
                <w:sz w:val="20"/>
                <w:szCs w:val="20"/>
              </w:rPr>
              <w:t>DTAAH202</w:t>
            </w:r>
          </w:p>
        </w:tc>
        <w:tc>
          <w:tcPr>
            <w:tcW w:w="6120" w:type="dxa"/>
          </w:tcPr>
          <w:p w:rsidR="008241F9" w:rsidRPr="00EB3EBC" w:rsidRDefault="008241F9" w:rsidP="000A5F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附約理賠率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--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理賠明細</w:t>
            </w:r>
          </w:p>
        </w:tc>
      </w:tr>
      <w:tr w:rsidR="008241F9" w:rsidRPr="00EB3EBC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EB3EBC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EB3EBC" w:rsidRDefault="008241F9" w:rsidP="000A5F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DTAAH208</w:t>
            </w:r>
          </w:p>
        </w:tc>
        <w:tc>
          <w:tcPr>
            <w:tcW w:w="6120" w:type="dxa"/>
          </w:tcPr>
          <w:p w:rsidR="008241F9" w:rsidRPr="00EB3EBC" w:rsidRDefault="008241F9" w:rsidP="002C0532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附約理賠率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--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五年內各經手人理賠繳費資料</w:t>
            </w:r>
          </w:p>
        </w:tc>
      </w:tr>
      <w:tr w:rsidR="008241F9" w:rsidRPr="00EB3EBC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EB3EBC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EB3EBC" w:rsidRDefault="008241F9" w:rsidP="000A5F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DTAAH206</w:t>
            </w:r>
          </w:p>
        </w:tc>
        <w:tc>
          <w:tcPr>
            <w:tcW w:w="6120" w:type="dxa"/>
          </w:tcPr>
          <w:p w:rsidR="008241F9" w:rsidRPr="00EB3EBC" w:rsidRDefault="008241F9" w:rsidP="002C0532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附約理賠率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--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五年內理賠明細</w:t>
            </w:r>
          </w:p>
        </w:tc>
      </w:tr>
      <w:tr w:rsidR="008241F9" w:rsidRPr="00EB3EBC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EB3EBC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EB3EBC" w:rsidRDefault="008241F9" w:rsidP="000A5F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DTAAH209</w:t>
            </w:r>
          </w:p>
        </w:tc>
        <w:tc>
          <w:tcPr>
            <w:tcW w:w="6120" w:type="dxa"/>
          </w:tcPr>
          <w:p w:rsidR="008241F9" w:rsidRPr="00EB3EBC" w:rsidRDefault="008241F9" w:rsidP="00CF6D79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附約理賠率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-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被保人理賠率</w:t>
            </w:r>
          </w:p>
        </w:tc>
      </w:tr>
      <w:tr w:rsidR="008241F9" w:rsidRPr="00EB3EBC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EB3EBC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EB3EBC" w:rsidRDefault="008241F9" w:rsidP="000A5F5F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DTAAH210</w:t>
            </w:r>
          </w:p>
        </w:tc>
        <w:tc>
          <w:tcPr>
            <w:tcW w:w="6120" w:type="dxa"/>
          </w:tcPr>
          <w:p w:rsidR="008241F9" w:rsidRPr="00EB3EBC" w:rsidRDefault="008241F9" w:rsidP="00CF6D79">
            <w:pPr>
              <w:ind w:leftChars="-345" w:left="-828" w:firstLineChars="414" w:firstLine="828"/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附約理賠率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-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五年內被保人理賠率</w:t>
            </w:r>
          </w:p>
        </w:tc>
      </w:tr>
    </w:tbl>
    <w:p w:rsidR="004C7E4A" w:rsidRPr="00EB3EBC" w:rsidRDefault="004C7E4A">
      <w:pPr>
        <w:pStyle w:val="Tabletext"/>
        <w:keepLines w:val="0"/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</w:p>
    <w:p w:rsidR="004C7E4A" w:rsidRPr="00EB3EBC" w:rsidRDefault="00612B1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7"/>
        <w:gridCol w:w="356"/>
        <w:gridCol w:w="1927"/>
        <w:gridCol w:w="1788"/>
        <w:gridCol w:w="4252"/>
      </w:tblGrid>
      <w:tr w:rsidR="004C7E4A" w:rsidRPr="00EB3EBC">
        <w:tc>
          <w:tcPr>
            <w:tcW w:w="1080" w:type="dxa"/>
            <w:gridSpan w:val="2"/>
          </w:tcPr>
          <w:p w:rsidR="004C7E4A" w:rsidRPr="00EB3EBC" w:rsidRDefault="004C7E4A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aps/>
                <w:kern w:val="2"/>
                <w:szCs w:val="24"/>
                <w:lang w:eastAsia="zh-TW"/>
              </w:rPr>
            </w:pPr>
            <w:r w:rsidRPr="00EB3EBC">
              <w:rPr>
                <w:rFonts w:ascii="Arial" w:hAnsi="Arial" w:hint="eastAsia"/>
                <w:caps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Pr="00EB3EBC" w:rsidRDefault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(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此欄由開發人員填入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)</w:t>
            </w:r>
          </w:p>
        </w:tc>
      </w:tr>
      <w:tr w:rsidR="004C7E4A" w:rsidRPr="00EB3EBC">
        <w:tc>
          <w:tcPr>
            <w:tcW w:w="9180" w:type="dxa"/>
            <w:gridSpan w:val="5"/>
          </w:tcPr>
          <w:p w:rsidR="004C7E4A" w:rsidRPr="00EB3EBC" w:rsidRDefault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輸入參數</w:t>
            </w:r>
          </w:p>
        </w:tc>
      </w:tr>
      <w:tr w:rsidR="004C7E4A" w:rsidRPr="00EB3EBC">
        <w:tc>
          <w:tcPr>
            <w:tcW w:w="720" w:type="dxa"/>
          </w:tcPr>
          <w:p w:rsidR="004C7E4A" w:rsidRPr="00EB3EBC" w:rsidRDefault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Pr="00EB3EBC" w:rsidRDefault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Pr="00EB3EBC" w:rsidRDefault="004C7E4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Pr="00EB3EBC" w:rsidRDefault="00F311C0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  <w:szCs w:val="20"/>
              </w:rPr>
              <w:t>Default</w:t>
            </w:r>
            <w:r w:rsidR="00B17521" w:rsidRPr="00EB3EBC">
              <w:rPr>
                <w:rFonts w:ascii="Arial" w:hAnsi="Arial" w:hint="eastAsia"/>
                <w:caps/>
                <w:sz w:val="20"/>
                <w:szCs w:val="20"/>
              </w:rPr>
              <w:t>/Content</w:t>
            </w:r>
          </w:p>
        </w:tc>
      </w:tr>
      <w:tr w:rsidR="00CC1546" w:rsidRPr="00EB3EBC">
        <w:tc>
          <w:tcPr>
            <w:tcW w:w="720" w:type="dxa"/>
          </w:tcPr>
          <w:p w:rsidR="00CC1546" w:rsidRPr="00EB3EBC" w:rsidRDefault="00CC1546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1546" w:rsidRPr="00EB3EBC" w:rsidRDefault="00CC1546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</w:t>
            </w:r>
            <w:r w:rsidR="000A5F5F" w:rsidRPr="00EB3EBC">
              <w:rPr>
                <w:rFonts w:ascii="Arial" w:hAnsi="Arial" w:hint="eastAsia"/>
                <w:caps/>
                <w:sz w:val="20"/>
                <w:szCs w:val="20"/>
              </w:rPr>
              <w:t>年月</w:t>
            </w:r>
            <w:r w:rsidR="00F311C0" w:rsidRPr="00EB3EBC">
              <w:rPr>
                <w:rFonts w:ascii="Arial" w:hAnsi="Arial" w:hint="eastAsia"/>
                <w:caps/>
                <w:sz w:val="20"/>
                <w:szCs w:val="20"/>
              </w:rPr>
              <w:t>起</w:t>
            </w:r>
          </w:p>
        </w:tc>
        <w:tc>
          <w:tcPr>
            <w:tcW w:w="1800" w:type="dxa"/>
            <w:vAlign w:val="bottom"/>
          </w:tcPr>
          <w:p w:rsidR="00CC1546" w:rsidRPr="00EB3EBC" w:rsidRDefault="00F311C0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Var</w:t>
            </w:r>
            <w:r w:rsidR="000A5F5F" w:rsidRPr="00EB3EBC">
              <w:rPr>
                <w:rFonts w:ascii="Arial" w:hAnsi="Arial" w:hint="eastAsia"/>
                <w:caps/>
                <w:sz w:val="20"/>
                <w:szCs w:val="20"/>
              </w:rPr>
              <w:t>char(6)</w:t>
            </w:r>
          </w:p>
        </w:tc>
        <w:tc>
          <w:tcPr>
            <w:tcW w:w="4320" w:type="dxa"/>
          </w:tcPr>
          <w:p w:rsidR="00CC1546" w:rsidRPr="0069252F" w:rsidRDefault="00B22581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空白</w:t>
            </w:r>
          </w:p>
        </w:tc>
      </w:tr>
      <w:tr w:rsidR="00F311C0" w:rsidRPr="00EB3EBC">
        <w:tc>
          <w:tcPr>
            <w:tcW w:w="720" w:type="dxa"/>
          </w:tcPr>
          <w:p w:rsidR="00F311C0" w:rsidRPr="00EB3EBC" w:rsidRDefault="00F311C0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311C0" w:rsidRPr="00EB3EBC" w:rsidRDefault="00F311C0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  <w:tc>
          <w:tcPr>
            <w:tcW w:w="1800" w:type="dxa"/>
            <w:vAlign w:val="bottom"/>
          </w:tcPr>
          <w:p w:rsidR="00F311C0" w:rsidRPr="00EB3EBC" w:rsidRDefault="00F311C0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Varchar(6)</w:t>
            </w:r>
          </w:p>
        </w:tc>
        <w:tc>
          <w:tcPr>
            <w:tcW w:w="4320" w:type="dxa"/>
          </w:tcPr>
          <w:p w:rsidR="00F311C0" w:rsidRPr="0069252F" w:rsidRDefault="00B22581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空白</w:t>
            </w:r>
          </w:p>
        </w:tc>
      </w:tr>
      <w:tr w:rsidR="00C6472E" w:rsidRPr="00EB3EBC">
        <w:tc>
          <w:tcPr>
            <w:tcW w:w="720" w:type="dxa"/>
          </w:tcPr>
          <w:p w:rsidR="00C6472E" w:rsidRPr="00EB3EBC" w:rsidRDefault="00C6472E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EB3EBC" w:rsidRDefault="00C6472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查詢類型</w:t>
            </w:r>
          </w:p>
        </w:tc>
        <w:tc>
          <w:tcPr>
            <w:tcW w:w="1800" w:type="dxa"/>
            <w:vAlign w:val="bottom"/>
          </w:tcPr>
          <w:p w:rsidR="00C6472E" w:rsidRPr="00EB3EBC" w:rsidRDefault="00C6472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/>
                <w:caps/>
                <w:sz w:val="20"/>
                <w:szCs w:val="20"/>
              </w:rPr>
              <w:t>R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adion button</w:t>
            </w:r>
          </w:p>
        </w:tc>
        <w:tc>
          <w:tcPr>
            <w:tcW w:w="4320" w:type="dxa"/>
          </w:tcPr>
          <w:p w:rsidR="00C6472E" w:rsidRPr="0069252F" w:rsidRDefault="00C6472E" w:rsidP="00C6472E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1.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全部</w:t>
            </w:r>
          </w:p>
          <w:p w:rsidR="00C6472E" w:rsidRPr="00EB3EBC" w:rsidRDefault="00C6472E" w:rsidP="00C6472E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2.</w:t>
            </w:r>
            <w:r w:rsidRPr="00EB3EBC">
              <w:rPr>
                <w:rFonts w:ascii="Arial" w:hAnsi="Arial"/>
                <w:caps/>
                <w:sz w:val="20"/>
                <w:szCs w:val="20"/>
              </w:rPr>
              <w:t>五年內招攬件</w:t>
            </w:r>
          </w:p>
        </w:tc>
      </w:tr>
      <w:tr w:rsidR="00360A0E" w:rsidRPr="00EB3EBC">
        <w:tc>
          <w:tcPr>
            <w:tcW w:w="720" w:type="dxa"/>
          </w:tcPr>
          <w:p w:rsidR="00360A0E" w:rsidRPr="00EB3EBC" w:rsidRDefault="00360A0E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60A0E" w:rsidRPr="00EB3EBC" w:rsidRDefault="00360A0E">
            <w:p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:rsidR="00360A0E" w:rsidRPr="00EB3EBC" w:rsidRDefault="00360A0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/>
                <w:caps/>
                <w:sz w:val="20"/>
                <w:szCs w:val="20"/>
              </w:rPr>
              <w:t>R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adion button</w:t>
            </w:r>
          </w:p>
        </w:tc>
        <w:tc>
          <w:tcPr>
            <w:tcW w:w="4320" w:type="dxa"/>
          </w:tcPr>
          <w:p w:rsidR="00C6472E" w:rsidRPr="0069252F" w:rsidRDefault="00360A0E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1.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單位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/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個人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 xml:space="preserve"> </w:t>
            </w:r>
          </w:p>
          <w:p w:rsidR="00360A0E" w:rsidRPr="00EB3EBC" w:rsidRDefault="00360A0E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2.</w:t>
            </w:r>
            <w:r w:rsidRPr="00EB3EBC">
              <w:rPr>
                <w:rFonts w:ascii="Arial" w:hAnsi="Arial" w:hint="eastAsia"/>
                <w:caps/>
                <w:sz w:val="20"/>
              </w:rPr>
              <w:t>醫療理賠率排名</w:t>
            </w:r>
          </w:p>
        </w:tc>
      </w:tr>
      <w:tr w:rsidR="00F311C0" w:rsidRPr="00EB3EBC">
        <w:tc>
          <w:tcPr>
            <w:tcW w:w="720" w:type="dxa"/>
          </w:tcPr>
          <w:p w:rsidR="00F311C0" w:rsidRPr="00EB3EBC" w:rsidRDefault="00F311C0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311C0" w:rsidRPr="00EB3EBC" w:rsidRDefault="00F311C0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查詢種類</w:t>
            </w:r>
          </w:p>
        </w:tc>
        <w:tc>
          <w:tcPr>
            <w:tcW w:w="1800" w:type="dxa"/>
            <w:vAlign w:val="bottom"/>
          </w:tcPr>
          <w:p w:rsidR="00F311C0" w:rsidRPr="00EB3EBC" w:rsidRDefault="00F311C0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/>
                <w:caps/>
                <w:sz w:val="20"/>
                <w:szCs w:val="20"/>
              </w:rPr>
              <w:t>C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ombo Box</w:t>
            </w:r>
          </w:p>
        </w:tc>
        <w:tc>
          <w:tcPr>
            <w:tcW w:w="4320" w:type="dxa"/>
          </w:tcPr>
          <w:p w:rsidR="00C6472E" w:rsidRPr="0069252F" w:rsidRDefault="00B17521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1.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行政</w:t>
            </w:r>
            <w:r w:rsidR="00B22581" w:rsidRPr="0069252F">
              <w:rPr>
                <w:rFonts w:ascii="Arial" w:hAnsi="Arial" w:hint="eastAsia"/>
                <w:b/>
                <w:caps/>
                <w:sz w:val="20"/>
              </w:rPr>
              <w:t>系統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 xml:space="preserve"> </w:t>
            </w:r>
          </w:p>
          <w:p w:rsidR="00C6472E" w:rsidRPr="00EB3EBC" w:rsidRDefault="00B17521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2.</w:t>
            </w:r>
            <w:r w:rsidR="003F31EC" w:rsidRPr="00EB3EBC">
              <w:rPr>
                <w:rFonts w:ascii="Arial" w:hAnsi="Arial" w:hint="eastAsia"/>
                <w:caps/>
                <w:sz w:val="20"/>
              </w:rPr>
              <w:t>通路</w:t>
            </w:r>
            <w:r w:rsidRPr="00EB3EBC">
              <w:rPr>
                <w:rFonts w:ascii="Arial" w:hAnsi="Arial" w:hint="eastAsia"/>
                <w:caps/>
                <w:sz w:val="20"/>
              </w:rPr>
              <w:t>系統</w:t>
            </w:r>
            <w:r w:rsidRPr="00EB3EBC">
              <w:rPr>
                <w:rFonts w:ascii="Arial" w:hAnsi="Arial" w:hint="eastAsia"/>
                <w:caps/>
                <w:sz w:val="20"/>
              </w:rPr>
              <w:t xml:space="preserve"> </w:t>
            </w:r>
          </w:p>
          <w:p w:rsidR="00C6472E" w:rsidRPr="00EB3EBC" w:rsidRDefault="00B17521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3.</w:t>
            </w:r>
            <w:r w:rsidR="000E2247" w:rsidRPr="00EB3EBC">
              <w:rPr>
                <w:rFonts w:ascii="Arial" w:hAnsi="Arial" w:hint="eastAsia"/>
                <w:caps/>
                <w:sz w:val="20"/>
              </w:rPr>
              <w:t>單一</w:t>
            </w:r>
            <w:r w:rsidRPr="00EB3EBC">
              <w:rPr>
                <w:rFonts w:ascii="Arial" w:hAnsi="Arial" w:hint="eastAsia"/>
                <w:caps/>
                <w:sz w:val="20"/>
              </w:rPr>
              <w:t>經手人</w:t>
            </w:r>
            <w:r w:rsidR="00C6472E" w:rsidRPr="00EB3EBC">
              <w:rPr>
                <w:rFonts w:ascii="Arial" w:hAnsi="Arial" w:hint="eastAsia"/>
                <w:caps/>
                <w:sz w:val="20"/>
              </w:rPr>
              <w:t xml:space="preserve"> </w:t>
            </w:r>
          </w:p>
          <w:p w:rsidR="00F311C0" w:rsidRPr="00EB3EBC" w:rsidRDefault="00C6472E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4.</w:t>
            </w:r>
            <w:r w:rsidRPr="00EB3EBC">
              <w:rPr>
                <w:rFonts w:ascii="Arial" w:hAnsi="Arial" w:hint="eastAsia"/>
                <w:caps/>
                <w:sz w:val="20"/>
              </w:rPr>
              <w:t>被保人</w:t>
            </w:r>
          </w:p>
        </w:tc>
      </w:tr>
      <w:tr w:rsidR="00F311C0" w:rsidRPr="00EB3EBC">
        <w:tc>
          <w:tcPr>
            <w:tcW w:w="720" w:type="dxa"/>
          </w:tcPr>
          <w:p w:rsidR="00F311C0" w:rsidRPr="00EB3EBC" w:rsidRDefault="00F311C0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311C0" w:rsidRPr="00EB3EBC" w:rsidRDefault="00F311C0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/>
                <w:caps/>
                <w:sz w:val="20"/>
                <w:szCs w:val="20"/>
              </w:rPr>
              <w:t>經手人</w:t>
            </w:r>
            <w:r w:rsidRPr="00EB3EBC">
              <w:rPr>
                <w:rFonts w:ascii="Arial" w:hAnsi="Arial"/>
                <w:caps/>
                <w:sz w:val="20"/>
                <w:szCs w:val="20"/>
              </w:rPr>
              <w:t>ID</w:t>
            </w:r>
          </w:p>
        </w:tc>
        <w:tc>
          <w:tcPr>
            <w:tcW w:w="1800" w:type="dxa"/>
            <w:vAlign w:val="bottom"/>
          </w:tcPr>
          <w:p w:rsidR="00F311C0" w:rsidRPr="00EB3EBC" w:rsidRDefault="000E2247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CHAR(10)</w:t>
            </w:r>
          </w:p>
        </w:tc>
        <w:tc>
          <w:tcPr>
            <w:tcW w:w="4320" w:type="dxa"/>
          </w:tcPr>
          <w:p w:rsidR="00F311C0" w:rsidRPr="0069252F" w:rsidRDefault="000E2247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空白</w:t>
            </w:r>
          </w:p>
        </w:tc>
      </w:tr>
      <w:tr w:rsidR="00C6472E" w:rsidRPr="00EB3EBC">
        <w:tc>
          <w:tcPr>
            <w:tcW w:w="720" w:type="dxa"/>
          </w:tcPr>
          <w:p w:rsidR="00C6472E" w:rsidRPr="00EB3EBC" w:rsidRDefault="00C6472E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EB3EBC" w:rsidRDefault="00C6472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被保人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ID</w:t>
            </w:r>
          </w:p>
        </w:tc>
        <w:tc>
          <w:tcPr>
            <w:tcW w:w="1800" w:type="dxa"/>
            <w:vAlign w:val="bottom"/>
          </w:tcPr>
          <w:p w:rsidR="00C6472E" w:rsidRPr="00EB3EBC" w:rsidRDefault="00C6472E" w:rsidP="00AB6E5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CHAR(10)</w:t>
            </w:r>
          </w:p>
        </w:tc>
        <w:tc>
          <w:tcPr>
            <w:tcW w:w="4320" w:type="dxa"/>
          </w:tcPr>
          <w:p w:rsidR="00C6472E" w:rsidRPr="0069252F" w:rsidRDefault="00C6472E" w:rsidP="00AB6E5F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空白</w:t>
            </w:r>
          </w:p>
        </w:tc>
      </w:tr>
      <w:tr w:rsidR="00C6472E" w:rsidRPr="00EB3EBC">
        <w:tc>
          <w:tcPr>
            <w:tcW w:w="720" w:type="dxa"/>
          </w:tcPr>
          <w:p w:rsidR="00C6472E" w:rsidRPr="00EB3EBC" w:rsidRDefault="00C6472E" w:rsidP="00D656DA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EB3EBC" w:rsidRDefault="00C6472E" w:rsidP="00D656D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排序對象</w:t>
            </w:r>
          </w:p>
        </w:tc>
        <w:tc>
          <w:tcPr>
            <w:tcW w:w="1800" w:type="dxa"/>
            <w:vAlign w:val="bottom"/>
          </w:tcPr>
          <w:p w:rsidR="00C6472E" w:rsidRPr="00EB3EBC" w:rsidRDefault="00C6472E" w:rsidP="00D656DA">
            <w:pPr>
              <w:rPr>
                <w:rFonts w:ascii="Arial" w:hAnsi="Arial"/>
                <w:caps/>
                <w:sz w:val="20"/>
                <w:szCs w:val="20"/>
              </w:rPr>
            </w:pPr>
            <w:r w:rsidRPr="00EB3EBC">
              <w:rPr>
                <w:rFonts w:ascii="Arial" w:hAnsi="Arial"/>
                <w:caps/>
                <w:sz w:val="20"/>
                <w:szCs w:val="20"/>
              </w:rPr>
              <w:t>C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ombo Box</w:t>
            </w:r>
          </w:p>
        </w:tc>
        <w:tc>
          <w:tcPr>
            <w:tcW w:w="4320" w:type="dxa"/>
          </w:tcPr>
          <w:p w:rsidR="00C6472E" w:rsidRPr="0069252F" w:rsidRDefault="00C6472E" w:rsidP="00D656DA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1.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行政中心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 xml:space="preserve"> </w:t>
            </w:r>
          </w:p>
          <w:p w:rsidR="00C6472E" w:rsidRPr="00EB3EBC" w:rsidRDefault="00C6472E" w:rsidP="00D656D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2.</w:t>
            </w:r>
            <w:r w:rsidRPr="00EB3EBC">
              <w:rPr>
                <w:rFonts w:ascii="Arial" w:hAnsi="Arial" w:hint="eastAsia"/>
                <w:caps/>
                <w:sz w:val="20"/>
              </w:rPr>
              <w:t>服務中心</w:t>
            </w:r>
            <w:r w:rsidRPr="00EB3EBC">
              <w:rPr>
                <w:rFonts w:ascii="Arial" w:hAnsi="Arial" w:hint="eastAsia"/>
                <w:caps/>
                <w:sz w:val="20"/>
              </w:rPr>
              <w:t xml:space="preserve"> </w:t>
            </w:r>
          </w:p>
          <w:p w:rsidR="00C6472E" w:rsidRPr="00EB3EBC" w:rsidRDefault="00C6472E" w:rsidP="00D656D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3.</w:t>
            </w:r>
            <w:r w:rsidRPr="00EB3EBC">
              <w:rPr>
                <w:rFonts w:ascii="Arial" w:hAnsi="Arial" w:hint="eastAsia"/>
                <w:caps/>
                <w:sz w:val="20"/>
              </w:rPr>
              <w:t>區部</w:t>
            </w:r>
            <w:r w:rsidRPr="00EB3EBC">
              <w:rPr>
                <w:rFonts w:ascii="Arial" w:hAnsi="Arial" w:hint="eastAsia"/>
                <w:caps/>
                <w:sz w:val="20"/>
              </w:rPr>
              <w:t xml:space="preserve"> </w:t>
            </w:r>
          </w:p>
          <w:p w:rsidR="00C6472E" w:rsidRPr="00EB3EBC" w:rsidRDefault="00C6472E" w:rsidP="00D656D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4.</w:t>
            </w:r>
            <w:r w:rsidRPr="00EB3EBC">
              <w:rPr>
                <w:rFonts w:ascii="Arial" w:hAnsi="Arial" w:hint="eastAsia"/>
                <w:caps/>
                <w:sz w:val="20"/>
              </w:rPr>
              <w:t>專招通訊處</w:t>
            </w:r>
            <w:r w:rsidRPr="00EB3EBC">
              <w:rPr>
                <w:rFonts w:ascii="Arial" w:hAnsi="Arial" w:hint="eastAsia"/>
                <w:caps/>
                <w:sz w:val="20"/>
              </w:rPr>
              <w:t xml:space="preserve"> </w:t>
            </w:r>
          </w:p>
          <w:p w:rsidR="00C6472E" w:rsidRPr="00EB3EBC" w:rsidRDefault="00C6472E" w:rsidP="00D656D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5.</w:t>
            </w:r>
            <w:r w:rsidRPr="00EB3EBC">
              <w:rPr>
                <w:rFonts w:ascii="Arial" w:hAnsi="Arial" w:hint="eastAsia"/>
                <w:caps/>
                <w:sz w:val="20"/>
              </w:rPr>
              <w:t>展業通訊處</w:t>
            </w:r>
            <w:r w:rsidRPr="00EB3EBC">
              <w:rPr>
                <w:rFonts w:ascii="Arial" w:hAnsi="Arial" w:hint="eastAsia"/>
                <w:caps/>
                <w:sz w:val="20"/>
              </w:rPr>
              <w:t xml:space="preserve"> </w:t>
            </w:r>
          </w:p>
          <w:p w:rsidR="00C6472E" w:rsidRPr="00EB3EBC" w:rsidRDefault="00C6472E" w:rsidP="00D656D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6.</w:t>
            </w:r>
            <w:r w:rsidRPr="00EB3EBC">
              <w:rPr>
                <w:rFonts w:ascii="Arial" w:hAnsi="Arial" w:hint="eastAsia"/>
                <w:caps/>
                <w:sz w:val="20"/>
              </w:rPr>
              <w:t>專招單位</w:t>
            </w:r>
            <w:r w:rsidRPr="00EB3EBC">
              <w:rPr>
                <w:rFonts w:ascii="Arial" w:hAnsi="Arial" w:hint="eastAsia"/>
                <w:caps/>
                <w:sz w:val="20"/>
              </w:rPr>
              <w:t xml:space="preserve"> </w:t>
            </w:r>
          </w:p>
          <w:p w:rsidR="00C6472E" w:rsidRPr="00EB3EBC" w:rsidRDefault="00C6472E" w:rsidP="00D656D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7.</w:t>
            </w:r>
            <w:r w:rsidRPr="00EB3EBC">
              <w:rPr>
                <w:rFonts w:ascii="Arial" w:hAnsi="Arial" w:hint="eastAsia"/>
                <w:caps/>
                <w:sz w:val="20"/>
              </w:rPr>
              <w:t>展業單位</w:t>
            </w:r>
          </w:p>
          <w:p w:rsidR="00C6472E" w:rsidRPr="00EB3EBC" w:rsidRDefault="00C6472E" w:rsidP="00D656D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8.</w:t>
            </w:r>
            <w:r w:rsidRPr="00EB3EBC">
              <w:rPr>
                <w:rFonts w:ascii="Arial" w:hAnsi="Arial" w:hint="eastAsia"/>
                <w:caps/>
                <w:sz w:val="20"/>
              </w:rPr>
              <w:t>經手人</w:t>
            </w:r>
          </w:p>
          <w:p w:rsidR="00C6472E" w:rsidRPr="00EB3EBC" w:rsidRDefault="00C6472E" w:rsidP="00D656D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9.</w:t>
            </w:r>
            <w:r w:rsidRPr="00EB3EBC">
              <w:rPr>
                <w:rFonts w:ascii="Arial" w:hAnsi="Arial" w:hint="eastAsia"/>
                <w:caps/>
                <w:sz w:val="20"/>
              </w:rPr>
              <w:t>被保人</w:t>
            </w:r>
          </w:p>
        </w:tc>
      </w:tr>
      <w:tr w:rsidR="00C6472E" w:rsidRPr="00EB3EBC">
        <w:tc>
          <w:tcPr>
            <w:tcW w:w="720" w:type="dxa"/>
          </w:tcPr>
          <w:p w:rsidR="00C6472E" w:rsidRPr="00EB3EBC" w:rsidRDefault="00C6472E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EB3EBC" w:rsidRDefault="00C6472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經手人排序條件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1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：理賠率下限</w:t>
            </w:r>
          </w:p>
        </w:tc>
        <w:tc>
          <w:tcPr>
            <w:tcW w:w="1800" w:type="dxa"/>
            <w:vAlign w:val="bottom"/>
          </w:tcPr>
          <w:p w:rsidR="00C6472E" w:rsidRPr="00EB3EBC" w:rsidRDefault="00C6472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/>
                <w:caps/>
                <w:sz w:val="20"/>
                <w:szCs w:val="20"/>
              </w:rPr>
              <w:t>C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har(3)</w:t>
            </w:r>
          </w:p>
        </w:tc>
        <w:tc>
          <w:tcPr>
            <w:tcW w:w="4320" w:type="dxa"/>
          </w:tcPr>
          <w:p w:rsidR="00C6472E" w:rsidRPr="0069252F" w:rsidRDefault="00C6472E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空白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(%)</w:t>
            </w:r>
          </w:p>
        </w:tc>
      </w:tr>
      <w:tr w:rsidR="00C6472E" w:rsidRPr="00EB3EBC">
        <w:tc>
          <w:tcPr>
            <w:tcW w:w="720" w:type="dxa"/>
          </w:tcPr>
          <w:p w:rsidR="00C6472E" w:rsidRPr="00EB3EBC" w:rsidRDefault="00C6472E">
            <w:pPr>
              <w:numPr>
                <w:ilvl w:val="0"/>
                <w:numId w:val="3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EB3EBC" w:rsidRDefault="00C6472E">
            <w:pPr>
              <w:rPr>
                <w:rFonts w:ascii="Arial" w:hAnsi="Arial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經手人排序條件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2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：給付金額下限</w:t>
            </w:r>
          </w:p>
        </w:tc>
        <w:tc>
          <w:tcPr>
            <w:tcW w:w="1800" w:type="dxa"/>
            <w:vAlign w:val="bottom"/>
          </w:tcPr>
          <w:p w:rsidR="00C6472E" w:rsidRPr="00EB3EBC" w:rsidRDefault="00C6472E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Varchar(7)</w:t>
            </w:r>
          </w:p>
        </w:tc>
        <w:tc>
          <w:tcPr>
            <w:tcW w:w="4320" w:type="dxa"/>
          </w:tcPr>
          <w:p w:rsidR="00C6472E" w:rsidRPr="0069252F" w:rsidRDefault="00C6472E">
            <w:pPr>
              <w:rPr>
                <w:rFonts w:ascii="Arial" w:hAnsi="Arial" w:hint="eastAsia"/>
                <w:b/>
                <w:caps/>
                <w:sz w:val="20"/>
              </w:rPr>
            </w:pPr>
            <w:r w:rsidRPr="0069252F">
              <w:rPr>
                <w:rFonts w:ascii="Arial" w:hAnsi="Arial" w:hint="eastAsia"/>
                <w:b/>
                <w:caps/>
                <w:sz w:val="20"/>
              </w:rPr>
              <w:t>空白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(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元</w:t>
            </w:r>
            <w:r w:rsidRPr="0069252F">
              <w:rPr>
                <w:rFonts w:ascii="Arial" w:hAnsi="Arial" w:hint="eastAsia"/>
                <w:b/>
                <w:caps/>
                <w:sz w:val="20"/>
              </w:rPr>
              <w:t>)</w:t>
            </w:r>
          </w:p>
        </w:tc>
      </w:tr>
    </w:tbl>
    <w:p w:rsidR="00336FA8" w:rsidRPr="00EB3EBC" w:rsidRDefault="00336FA8" w:rsidP="00CC1546">
      <w:pPr>
        <w:pStyle w:val="Tabletext"/>
        <w:keepLines w:val="0"/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</w:p>
    <w:p w:rsidR="000A5F5F" w:rsidRPr="00EB3EBC" w:rsidRDefault="000A5F5F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使用</w:t>
      </w:r>
      <w:r w:rsidR="00CC1546" w:rsidRPr="00EB3EBC">
        <w:rPr>
          <w:rFonts w:ascii="Arial" w:hAnsi="Arial" w:hint="eastAsia"/>
          <w:caps/>
          <w:kern w:val="2"/>
          <w:szCs w:val="24"/>
          <w:lang w:eastAsia="zh-TW"/>
        </w:rPr>
        <w:t>模組</w:t>
      </w:r>
      <w:r w:rsidR="003C1E46" w:rsidRPr="00EB3EBC">
        <w:rPr>
          <w:rFonts w:ascii="Arial" w:hAnsi="Arial" w:hint="eastAsia"/>
          <w:caps/>
          <w:kern w:val="2"/>
          <w:szCs w:val="24"/>
          <w:lang w:eastAsia="zh-TW"/>
        </w:rPr>
        <w:t>：無</w:t>
      </w:r>
    </w:p>
    <w:p w:rsidR="00CC1546" w:rsidRPr="00EB3EBC" w:rsidRDefault="00CC1546" w:rsidP="00CC154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程式內容：</w:t>
      </w:r>
    </w:p>
    <w:p w:rsidR="00B22581" w:rsidRPr="00EB3EBC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初始</w:t>
      </w:r>
      <w:r w:rsidR="00136664" w:rsidRPr="00EB3EBC">
        <w:rPr>
          <w:rFonts w:ascii="Arial" w:hAnsi="Arial" w:hint="eastAsia"/>
          <w:caps/>
          <w:kern w:val="2"/>
          <w:szCs w:val="24"/>
          <w:lang w:eastAsia="zh-TW"/>
        </w:rPr>
        <w:t>及欄位控制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：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</w:p>
    <w:p w:rsidR="00612B1F" w:rsidRPr="00EB3EBC" w:rsidRDefault="00B22581" w:rsidP="00B2258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同</w:t>
      </w:r>
      <w:r w:rsidR="00B17521" w:rsidRPr="00EB3EBC">
        <w:rPr>
          <w:rFonts w:ascii="Arial" w:hAnsi="Arial" w:hint="eastAsia"/>
          <w:caps/>
          <w:kern w:val="2"/>
          <w:szCs w:val="24"/>
          <w:lang w:eastAsia="zh-TW"/>
        </w:rPr>
        <w:t>輸入參數說明</w:t>
      </w:r>
    </w:p>
    <w:p w:rsidR="00B22581" w:rsidRPr="00EB3EBC" w:rsidRDefault="00B22581" w:rsidP="00B2258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當查詢種類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136664" w:rsidRPr="00EB3EBC">
        <w:rPr>
          <w:rFonts w:ascii="Arial" w:hAnsi="Arial" w:hint="eastAsia"/>
          <w:caps/>
          <w:lang w:eastAsia="zh-TW"/>
        </w:rPr>
        <w:t>3</w:t>
      </w:r>
      <w:r w:rsidR="00C6472E" w:rsidRPr="00EB3EBC">
        <w:rPr>
          <w:rFonts w:ascii="Arial" w:hAnsi="Arial" w:hint="eastAsia"/>
          <w:caps/>
          <w:lang w:eastAsia="zh-TW"/>
        </w:rPr>
        <w:t>,</w:t>
      </w:r>
      <w:r w:rsidR="00136664" w:rsidRPr="00EB3EBC">
        <w:rPr>
          <w:rFonts w:ascii="Arial" w:hAnsi="Arial" w:hint="eastAsia"/>
          <w:caps/>
          <w:lang w:eastAsia="zh-TW"/>
        </w:rPr>
        <w:t>單一</w:t>
      </w:r>
      <w:r w:rsidRPr="00EB3EBC">
        <w:rPr>
          <w:rFonts w:ascii="Arial" w:hAnsi="Arial" w:hint="eastAsia"/>
          <w:caps/>
          <w:lang w:eastAsia="zh-TW"/>
        </w:rPr>
        <w:t>經手人時</w:t>
      </w:r>
      <w:r w:rsidRPr="00EB3EBC">
        <w:rPr>
          <w:rFonts w:ascii="Arial" w:hAnsi="Arial" w:hint="eastAsia"/>
          <w:caps/>
          <w:lang w:eastAsia="zh-TW"/>
        </w:rPr>
        <w:t>,</w:t>
      </w:r>
      <w:r w:rsidRPr="00EB3EBC">
        <w:rPr>
          <w:rFonts w:ascii="Arial" w:hAnsi="Arial" w:hint="eastAsia"/>
          <w:caps/>
          <w:lang w:eastAsia="zh-TW"/>
        </w:rPr>
        <w:t>才可輸入</w:t>
      </w:r>
      <w:r w:rsidR="006D4257" w:rsidRPr="00EB3EBC">
        <w:rPr>
          <w:rFonts w:ascii="Arial" w:hAnsi="Arial"/>
          <w:caps/>
          <w:lang w:eastAsia="zh-TW"/>
        </w:rPr>
        <w:t>”</w:t>
      </w:r>
      <w:r w:rsidR="00136664" w:rsidRPr="00EB3EBC">
        <w:rPr>
          <w:rFonts w:ascii="Arial" w:hAnsi="Arial" w:hint="eastAsia"/>
          <w:caps/>
          <w:lang w:eastAsia="zh-TW"/>
        </w:rPr>
        <w:t>經手人</w:t>
      </w:r>
      <w:r w:rsidR="00136664" w:rsidRPr="00EB3EBC">
        <w:rPr>
          <w:rFonts w:ascii="Arial" w:hAnsi="Arial" w:hint="eastAsia"/>
          <w:caps/>
          <w:lang w:eastAsia="zh-TW"/>
        </w:rPr>
        <w:t>ID</w:t>
      </w:r>
      <w:r w:rsidR="006D4257" w:rsidRPr="00EB3EBC">
        <w:rPr>
          <w:rFonts w:ascii="Arial" w:hAnsi="Arial"/>
          <w:caps/>
          <w:lang w:eastAsia="zh-TW"/>
        </w:rPr>
        <w:t>”</w:t>
      </w:r>
      <w:r w:rsidR="00136664" w:rsidRPr="00EB3EBC">
        <w:rPr>
          <w:rFonts w:ascii="Arial" w:hAnsi="Arial" w:hint="eastAsia"/>
          <w:caps/>
          <w:lang w:eastAsia="zh-TW"/>
        </w:rPr>
        <w:t>，</w:t>
      </w:r>
      <w:r w:rsidRPr="00EB3EBC">
        <w:rPr>
          <w:rFonts w:ascii="Arial" w:hAnsi="Arial" w:hint="eastAsia"/>
          <w:caps/>
          <w:lang w:eastAsia="zh-TW"/>
        </w:rPr>
        <w:t>Else: disable</w:t>
      </w:r>
      <w:r w:rsidR="006D4257" w:rsidRPr="00EB3EBC">
        <w:rPr>
          <w:rFonts w:ascii="Arial" w:hAnsi="Arial" w:hint="eastAsia"/>
          <w:caps/>
          <w:lang w:eastAsia="zh-TW"/>
        </w:rPr>
        <w:t xml:space="preserve"> </w:t>
      </w:r>
      <w:r w:rsidR="006D4257" w:rsidRPr="00EB3EBC">
        <w:rPr>
          <w:rFonts w:ascii="Arial" w:hAnsi="Arial"/>
          <w:caps/>
          <w:lang w:eastAsia="zh-TW"/>
        </w:rPr>
        <w:t>“</w:t>
      </w:r>
      <w:r w:rsidR="006D4257" w:rsidRPr="00EB3EBC">
        <w:rPr>
          <w:rFonts w:ascii="Arial" w:hAnsi="Arial" w:hint="eastAsia"/>
          <w:caps/>
          <w:lang w:eastAsia="zh-TW"/>
        </w:rPr>
        <w:t>經手人</w:t>
      </w:r>
      <w:r w:rsidR="006D4257" w:rsidRPr="00EB3EBC">
        <w:rPr>
          <w:rFonts w:ascii="Arial" w:hAnsi="Arial" w:hint="eastAsia"/>
          <w:caps/>
          <w:lang w:eastAsia="zh-TW"/>
        </w:rPr>
        <w:t>ID</w:t>
      </w:r>
      <w:r w:rsidR="006D4257" w:rsidRPr="00EB3EBC">
        <w:rPr>
          <w:rFonts w:ascii="Arial" w:hAnsi="Arial"/>
          <w:caps/>
          <w:lang w:eastAsia="zh-TW"/>
        </w:rPr>
        <w:t>”</w:t>
      </w:r>
      <w:r w:rsidR="00136664" w:rsidRPr="00EB3EBC">
        <w:rPr>
          <w:rFonts w:ascii="Arial" w:hAnsi="Arial" w:hint="eastAsia"/>
          <w:caps/>
          <w:lang w:eastAsia="zh-TW"/>
        </w:rPr>
        <w:t>。</w:t>
      </w:r>
    </w:p>
    <w:p w:rsidR="00C6472E" w:rsidRPr="00EB3EBC" w:rsidRDefault="00C6472E" w:rsidP="00B2258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當查詢種類</w:t>
      </w:r>
      <w:r w:rsidRPr="00EB3EBC">
        <w:rPr>
          <w:rFonts w:ascii="Arial" w:hAnsi="Arial" w:hint="eastAsia"/>
          <w:caps/>
          <w:lang w:eastAsia="zh-TW"/>
        </w:rPr>
        <w:t>=4,</w:t>
      </w:r>
      <w:r w:rsidRPr="00EB3EBC">
        <w:rPr>
          <w:rFonts w:ascii="Arial" w:hAnsi="Arial" w:hint="eastAsia"/>
          <w:caps/>
          <w:lang w:eastAsia="zh-TW"/>
        </w:rPr>
        <w:t>被保人時</w:t>
      </w:r>
      <w:r w:rsidRPr="00EB3EBC">
        <w:rPr>
          <w:rFonts w:ascii="Arial" w:hAnsi="Arial" w:hint="eastAsia"/>
          <w:caps/>
          <w:lang w:eastAsia="zh-TW"/>
        </w:rPr>
        <w:t>,</w:t>
      </w:r>
      <w:r w:rsidRPr="00EB3EBC">
        <w:rPr>
          <w:rFonts w:ascii="Arial" w:hAnsi="Arial" w:hint="eastAsia"/>
          <w:caps/>
          <w:lang w:eastAsia="zh-TW"/>
        </w:rPr>
        <w:t>才可輸入</w:t>
      </w:r>
      <w:r w:rsidRPr="00EB3EBC">
        <w:rPr>
          <w:rFonts w:ascii="Arial" w:hAnsi="Arial"/>
          <w:caps/>
          <w:lang w:eastAsia="zh-TW"/>
        </w:rPr>
        <w:t>”</w:t>
      </w:r>
      <w:r w:rsidRPr="00EB3EBC">
        <w:rPr>
          <w:rFonts w:ascii="Arial" w:hAnsi="Arial"/>
          <w:caps/>
          <w:lang w:eastAsia="zh-TW"/>
        </w:rPr>
        <w:t>被保人</w:t>
      </w:r>
      <w:r w:rsidRPr="00EB3EBC">
        <w:rPr>
          <w:rFonts w:ascii="Arial" w:hAnsi="Arial" w:hint="eastAsia"/>
          <w:caps/>
          <w:lang w:eastAsia="zh-TW"/>
        </w:rPr>
        <w:t>ID</w:t>
      </w:r>
      <w:r w:rsidRPr="00EB3EBC">
        <w:rPr>
          <w:rFonts w:ascii="Arial" w:hAnsi="Arial"/>
          <w:caps/>
          <w:lang w:eastAsia="zh-TW"/>
        </w:rPr>
        <w:t>”</w:t>
      </w:r>
      <w:r w:rsidRPr="00EB3EBC">
        <w:rPr>
          <w:rFonts w:ascii="Arial" w:hAnsi="Arial" w:hint="eastAsia"/>
          <w:caps/>
          <w:lang w:eastAsia="zh-TW"/>
        </w:rPr>
        <w:t>，</w:t>
      </w:r>
      <w:r w:rsidRPr="00EB3EBC">
        <w:rPr>
          <w:rFonts w:ascii="Arial" w:hAnsi="Arial" w:hint="eastAsia"/>
          <w:caps/>
          <w:lang w:eastAsia="zh-TW"/>
        </w:rPr>
        <w:t xml:space="preserve">Else: disable </w:t>
      </w:r>
      <w:r w:rsidRPr="00EB3EBC">
        <w:rPr>
          <w:rFonts w:ascii="Arial" w:hAnsi="Arial"/>
          <w:caps/>
          <w:lang w:eastAsia="zh-TW"/>
        </w:rPr>
        <w:t>“</w:t>
      </w:r>
      <w:r w:rsidRPr="00EB3EBC">
        <w:rPr>
          <w:rFonts w:ascii="Arial" w:hAnsi="Arial" w:hint="eastAsia"/>
          <w:caps/>
          <w:lang w:eastAsia="zh-TW"/>
        </w:rPr>
        <w:t>被保人</w:t>
      </w:r>
      <w:r w:rsidRPr="00EB3EBC">
        <w:rPr>
          <w:rFonts w:ascii="Arial" w:hAnsi="Arial" w:hint="eastAsia"/>
          <w:caps/>
          <w:lang w:eastAsia="zh-TW"/>
        </w:rPr>
        <w:t>ID</w:t>
      </w:r>
      <w:r w:rsidRPr="00EB3EBC">
        <w:rPr>
          <w:rFonts w:ascii="Arial" w:hAnsi="Arial"/>
          <w:caps/>
          <w:lang w:eastAsia="zh-TW"/>
        </w:rPr>
        <w:t>”</w:t>
      </w:r>
      <w:r w:rsidRPr="00EB3EBC">
        <w:rPr>
          <w:rFonts w:ascii="Arial" w:hAnsi="Arial" w:hint="eastAsia"/>
          <w:caps/>
          <w:lang w:eastAsia="zh-TW"/>
        </w:rPr>
        <w:t>。</w:t>
      </w:r>
    </w:p>
    <w:p w:rsidR="00136664" w:rsidRPr="00EB3EBC" w:rsidRDefault="00136664" w:rsidP="00B2258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當查詢</w:t>
      </w:r>
      <w:r w:rsidR="00AD55D9" w:rsidRPr="00EB3EBC">
        <w:rPr>
          <w:rFonts w:ascii="Arial" w:hAnsi="Arial" w:hint="eastAsia"/>
          <w:caps/>
          <w:lang w:eastAsia="zh-TW"/>
        </w:rPr>
        <w:t>醫療理賠率排名</w:t>
      </w:r>
      <w:r w:rsidRPr="00EB3EBC">
        <w:rPr>
          <w:rFonts w:ascii="Arial" w:hAnsi="Arial" w:hint="eastAsia"/>
          <w:caps/>
          <w:lang w:eastAsia="zh-TW"/>
        </w:rPr>
        <w:t>,</w:t>
      </w:r>
      <w:r w:rsidRPr="00EB3EBC">
        <w:rPr>
          <w:rFonts w:ascii="Arial" w:hAnsi="Arial" w:hint="eastAsia"/>
          <w:caps/>
          <w:lang w:eastAsia="zh-TW"/>
        </w:rPr>
        <w:t>才</w:t>
      </w:r>
      <w:r w:rsidRPr="00EB3EBC">
        <w:rPr>
          <w:rFonts w:ascii="Arial" w:hAnsi="Arial" w:hint="eastAsia"/>
          <w:caps/>
          <w:lang w:eastAsia="zh-TW"/>
        </w:rPr>
        <w:t>enable</w:t>
      </w:r>
      <w:r w:rsidRPr="00EB3EBC">
        <w:rPr>
          <w:rFonts w:ascii="Arial" w:hAnsi="Arial"/>
          <w:caps/>
          <w:lang w:eastAsia="zh-TW"/>
        </w:rPr>
        <w:t>“</w:t>
      </w:r>
      <w:r w:rsidRPr="00EB3EBC">
        <w:rPr>
          <w:rFonts w:ascii="Arial" w:hAnsi="Arial" w:hint="eastAsia"/>
          <w:caps/>
        </w:rPr>
        <w:t>排序方式</w:t>
      </w:r>
      <w:r w:rsidRPr="00EB3EBC">
        <w:rPr>
          <w:rFonts w:ascii="Arial" w:hAnsi="Arial"/>
          <w:caps/>
          <w:lang w:eastAsia="zh-TW"/>
        </w:rPr>
        <w:t>”</w:t>
      </w:r>
      <w:r w:rsidRPr="00EB3EBC">
        <w:rPr>
          <w:rFonts w:ascii="Arial" w:hAnsi="Arial" w:hint="eastAsia"/>
          <w:caps/>
          <w:lang w:eastAsia="zh-TW"/>
        </w:rPr>
        <w:t>，</w:t>
      </w:r>
      <w:r w:rsidRPr="00EB3EBC">
        <w:rPr>
          <w:rFonts w:ascii="Arial" w:hAnsi="Arial" w:hint="eastAsia"/>
          <w:caps/>
          <w:lang w:eastAsia="zh-TW"/>
        </w:rPr>
        <w:t>Else: disable</w:t>
      </w:r>
      <w:r w:rsidR="006D4257" w:rsidRPr="00EB3EBC">
        <w:rPr>
          <w:rFonts w:ascii="Arial" w:hAnsi="Arial" w:hint="eastAsia"/>
          <w:caps/>
          <w:lang w:eastAsia="zh-TW"/>
        </w:rPr>
        <w:t xml:space="preserve"> </w:t>
      </w:r>
      <w:r w:rsidR="006D4257" w:rsidRPr="00EB3EBC">
        <w:rPr>
          <w:rFonts w:ascii="Arial" w:hAnsi="Arial"/>
          <w:caps/>
          <w:lang w:eastAsia="zh-TW"/>
        </w:rPr>
        <w:t>“</w:t>
      </w:r>
      <w:r w:rsidR="006D4257" w:rsidRPr="00EB3EBC">
        <w:rPr>
          <w:rFonts w:ascii="Arial" w:hAnsi="Arial" w:hint="eastAsia"/>
          <w:caps/>
        </w:rPr>
        <w:t>排序方式</w:t>
      </w:r>
      <w:r w:rsidR="006D4257" w:rsidRPr="00EB3EBC">
        <w:rPr>
          <w:rFonts w:ascii="Arial" w:hAnsi="Arial"/>
          <w:caps/>
          <w:lang w:eastAsia="zh-TW"/>
        </w:rPr>
        <w:t>”</w:t>
      </w:r>
      <w:r w:rsidRPr="00EB3EBC">
        <w:rPr>
          <w:rFonts w:ascii="Arial" w:hAnsi="Arial" w:hint="eastAsia"/>
          <w:caps/>
          <w:lang w:eastAsia="zh-TW"/>
        </w:rPr>
        <w:t>。</w:t>
      </w:r>
    </w:p>
    <w:p w:rsidR="00160B1F" w:rsidRPr="00EB3EBC" w:rsidRDefault="00160B1F" w:rsidP="00B2258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排序方式選擇</w:t>
      </w:r>
      <w:r w:rsidR="00C6472E" w:rsidRPr="00EB3EBC">
        <w:rPr>
          <w:rFonts w:ascii="Arial" w:hAnsi="Arial" w:hint="eastAsia"/>
          <w:caps/>
          <w:lang w:eastAsia="zh-TW"/>
        </w:rPr>
        <w:t>=8 OR 9</w:t>
      </w:r>
      <w:r w:rsidRPr="00EB3EBC">
        <w:rPr>
          <w:rFonts w:ascii="Arial" w:hAnsi="Arial" w:hint="eastAsia"/>
          <w:caps/>
          <w:lang w:eastAsia="zh-TW"/>
        </w:rPr>
        <w:t>，才可以輸入</w:t>
      </w:r>
      <w:del w:id="2" w:author="張凱鈞" w:date="2013-06-14T15:38:00Z">
        <w:r w:rsidR="006D4257" w:rsidRPr="00EB3EBC" w:rsidDel="00660E5C">
          <w:rPr>
            <w:rFonts w:ascii="Arial" w:hAnsi="Arial"/>
            <w:caps/>
            <w:lang w:eastAsia="zh-TW"/>
          </w:rPr>
          <w:delText>”</w:delText>
        </w:r>
        <w:r w:rsidRPr="00EB3EBC" w:rsidDel="00660E5C">
          <w:rPr>
            <w:rFonts w:ascii="Arial" w:hAnsi="Arial" w:hint="eastAsia"/>
            <w:caps/>
            <w:lang w:eastAsia="zh-TW"/>
          </w:rPr>
          <w:delText>理賠率下限</w:delText>
        </w:r>
        <w:r w:rsidR="006D4257" w:rsidRPr="00EB3EBC" w:rsidDel="00660E5C">
          <w:rPr>
            <w:rFonts w:ascii="Arial" w:hAnsi="Arial"/>
            <w:caps/>
            <w:lang w:eastAsia="zh-TW"/>
          </w:rPr>
          <w:delText>”</w:delText>
        </w:r>
        <w:r w:rsidRPr="00EB3EBC" w:rsidDel="00660E5C">
          <w:rPr>
            <w:rFonts w:ascii="Arial" w:hAnsi="Arial" w:hint="eastAsia"/>
            <w:caps/>
            <w:lang w:eastAsia="zh-TW"/>
          </w:rPr>
          <w:delText>及</w:delText>
        </w:r>
      </w:del>
      <w:r w:rsidR="006D4257" w:rsidRPr="00EB3EBC">
        <w:rPr>
          <w:rFonts w:ascii="Arial" w:hAnsi="Arial"/>
          <w:caps/>
          <w:lang w:eastAsia="zh-TW"/>
        </w:rPr>
        <w:t>”</w:t>
      </w:r>
      <w:r w:rsidR="000652E6" w:rsidRPr="00EB3EBC">
        <w:rPr>
          <w:rFonts w:ascii="Arial" w:hAnsi="Arial" w:hint="eastAsia"/>
          <w:caps/>
          <w:lang w:eastAsia="zh-TW"/>
        </w:rPr>
        <w:t>理賠</w:t>
      </w:r>
      <w:r w:rsidRPr="00EB3EBC">
        <w:rPr>
          <w:rFonts w:ascii="Arial" w:hAnsi="Arial" w:hint="eastAsia"/>
          <w:caps/>
          <w:lang w:eastAsia="zh-TW"/>
        </w:rPr>
        <w:t>金額下限</w:t>
      </w:r>
      <w:r w:rsidR="006D4257" w:rsidRPr="00EB3EBC">
        <w:rPr>
          <w:rFonts w:ascii="Arial" w:hAnsi="Arial"/>
          <w:caps/>
          <w:lang w:eastAsia="zh-TW"/>
        </w:rPr>
        <w:t>”</w:t>
      </w:r>
      <w:r w:rsidR="006D4257" w:rsidRPr="00EB3EBC">
        <w:rPr>
          <w:rFonts w:ascii="Arial" w:hAnsi="Arial" w:hint="eastAsia"/>
          <w:caps/>
          <w:lang w:eastAsia="zh-TW"/>
        </w:rPr>
        <w:t>，</w:t>
      </w:r>
      <w:r w:rsidR="006D4257" w:rsidRPr="00EB3EBC">
        <w:rPr>
          <w:rFonts w:ascii="Arial" w:hAnsi="Arial" w:hint="eastAsia"/>
          <w:caps/>
          <w:lang w:eastAsia="zh-TW"/>
        </w:rPr>
        <w:t>Else: disable</w:t>
      </w:r>
      <w:del w:id="3" w:author="張凱鈞" w:date="2013-06-14T15:38:00Z">
        <w:r w:rsidR="006D4257" w:rsidRPr="00EB3EBC" w:rsidDel="00660E5C">
          <w:rPr>
            <w:rFonts w:ascii="Arial" w:hAnsi="Arial" w:hint="eastAsia"/>
            <w:caps/>
            <w:lang w:eastAsia="zh-TW"/>
          </w:rPr>
          <w:delText xml:space="preserve"> </w:delText>
        </w:r>
        <w:r w:rsidR="006D4257" w:rsidRPr="00EB3EBC" w:rsidDel="00660E5C">
          <w:rPr>
            <w:rFonts w:ascii="Arial" w:hAnsi="Arial"/>
            <w:caps/>
            <w:lang w:eastAsia="zh-TW"/>
          </w:rPr>
          <w:delText>”</w:delText>
        </w:r>
        <w:r w:rsidR="006D4257" w:rsidRPr="00EB3EBC" w:rsidDel="00660E5C">
          <w:rPr>
            <w:rFonts w:ascii="Arial" w:hAnsi="Arial" w:hint="eastAsia"/>
            <w:caps/>
            <w:lang w:eastAsia="zh-TW"/>
          </w:rPr>
          <w:delText>理賠率下限</w:delText>
        </w:r>
        <w:r w:rsidR="006D4257" w:rsidRPr="00EB3EBC" w:rsidDel="00660E5C">
          <w:rPr>
            <w:rFonts w:ascii="Arial" w:hAnsi="Arial"/>
            <w:caps/>
            <w:lang w:eastAsia="zh-TW"/>
          </w:rPr>
          <w:delText>”</w:delText>
        </w:r>
        <w:r w:rsidR="006D4257" w:rsidRPr="00EB3EBC" w:rsidDel="00660E5C">
          <w:rPr>
            <w:rFonts w:ascii="Arial" w:hAnsi="Arial" w:hint="eastAsia"/>
            <w:caps/>
            <w:lang w:eastAsia="zh-TW"/>
          </w:rPr>
          <w:delText>及</w:delText>
        </w:r>
      </w:del>
      <w:r w:rsidR="006D4257" w:rsidRPr="00EB3EBC">
        <w:rPr>
          <w:rFonts w:ascii="Arial" w:hAnsi="Arial"/>
          <w:caps/>
          <w:lang w:eastAsia="zh-TW"/>
        </w:rPr>
        <w:t>”</w:t>
      </w:r>
      <w:r w:rsidR="000652E6" w:rsidRPr="00EB3EBC">
        <w:rPr>
          <w:rFonts w:ascii="Arial" w:hAnsi="Arial" w:hint="eastAsia"/>
          <w:caps/>
          <w:lang w:eastAsia="zh-TW"/>
        </w:rPr>
        <w:t>理賠</w:t>
      </w:r>
      <w:r w:rsidR="006D4257" w:rsidRPr="00EB3EBC">
        <w:rPr>
          <w:rFonts w:ascii="Arial" w:hAnsi="Arial" w:hint="eastAsia"/>
          <w:caps/>
          <w:lang w:eastAsia="zh-TW"/>
        </w:rPr>
        <w:t>金額下限</w:t>
      </w:r>
      <w:r w:rsidR="006D4257" w:rsidRPr="00EB3EBC">
        <w:rPr>
          <w:rFonts w:ascii="Arial" w:hAnsi="Arial"/>
          <w:caps/>
          <w:lang w:eastAsia="zh-TW"/>
        </w:rPr>
        <w:t>”</w:t>
      </w:r>
      <w:r w:rsidRPr="00EB3EBC">
        <w:rPr>
          <w:rFonts w:ascii="Arial" w:hAnsi="Arial" w:hint="eastAsia"/>
          <w:caps/>
          <w:lang w:eastAsia="zh-TW"/>
        </w:rPr>
        <w:t>。</w:t>
      </w:r>
    </w:p>
    <w:p w:rsidR="00CC1546" w:rsidRPr="00EB3EBC" w:rsidRDefault="00B17521" w:rsidP="00B2258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畫面輸入資料檢核</w:t>
      </w:r>
    </w:p>
    <w:p w:rsidR="00131B3D" w:rsidRPr="00EB3EBC" w:rsidRDefault="00922A0C" w:rsidP="000A5F5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統計年月起：</w:t>
      </w:r>
    </w:p>
    <w:p w:rsidR="00627694" w:rsidRPr="00EB3EBC" w:rsidRDefault="00922A0C" w:rsidP="008241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必輸；需為合理民國年月</w:t>
      </w:r>
    </w:p>
    <w:p w:rsidR="00C6472E" w:rsidRPr="00EB3EBC" w:rsidRDefault="00C6472E" w:rsidP="00131B3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當查詢種類</w:t>
      </w:r>
      <w:r w:rsidRPr="00EB3EBC">
        <w:rPr>
          <w:rFonts w:ascii="Arial" w:hAnsi="Arial" w:hint="eastAsia"/>
          <w:caps/>
          <w:lang w:eastAsia="zh-TW"/>
        </w:rPr>
        <w:t>=4.</w:t>
      </w:r>
      <w:r w:rsidRPr="00EB3EBC">
        <w:rPr>
          <w:rFonts w:ascii="Arial" w:hAnsi="Arial" w:hint="eastAsia"/>
          <w:caps/>
          <w:lang w:eastAsia="zh-TW"/>
        </w:rPr>
        <w:t>被保人時，必須大於</w:t>
      </w:r>
      <w:r w:rsidRPr="00EB3EBC">
        <w:rPr>
          <w:rFonts w:ascii="Arial" w:hAnsi="Arial" w:hint="eastAsia"/>
          <w:caps/>
          <w:lang w:eastAsia="zh-TW"/>
        </w:rPr>
        <w:t>9810</w:t>
      </w:r>
    </w:p>
    <w:p w:rsidR="00131B3D" w:rsidRPr="00EB3EBC" w:rsidRDefault="00131B3D" w:rsidP="00131B3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統計年月迄：</w:t>
      </w:r>
    </w:p>
    <w:p w:rsidR="00131B3D" w:rsidRPr="00EB3EBC" w:rsidRDefault="00131B3D" w:rsidP="00131B3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lastRenderedPageBreak/>
        <w:t>若沒有輸入時，</w:t>
      </w:r>
      <w:r w:rsidR="00B22581" w:rsidRPr="00EB3EBC">
        <w:rPr>
          <w:rFonts w:ascii="Arial" w:hAnsi="Arial" w:hint="eastAsia"/>
          <w:caps/>
          <w:lang w:eastAsia="zh-TW"/>
        </w:rPr>
        <w:t>Set</w:t>
      </w:r>
      <w:r w:rsidR="00B22581" w:rsidRPr="00EB3EBC">
        <w:rPr>
          <w:rFonts w:ascii="Arial" w:hAnsi="Arial" w:hint="eastAsia"/>
          <w:caps/>
          <w:lang w:eastAsia="zh-TW"/>
        </w:rPr>
        <w:t>統計年月迄</w:t>
      </w:r>
      <w:r w:rsidR="00B22581" w:rsidRPr="00EB3EBC">
        <w:rPr>
          <w:rFonts w:ascii="Arial" w:hAnsi="Arial" w:hint="eastAsia"/>
          <w:caps/>
          <w:lang w:eastAsia="zh-TW"/>
        </w:rPr>
        <w:t>=</w:t>
      </w:r>
      <w:r w:rsidR="00B22581" w:rsidRPr="00EB3EBC">
        <w:rPr>
          <w:rFonts w:ascii="Arial" w:hAnsi="Arial" w:hint="eastAsia"/>
          <w:caps/>
          <w:lang w:eastAsia="zh-TW"/>
        </w:rPr>
        <w:t>統計年月起</w:t>
      </w:r>
    </w:p>
    <w:p w:rsidR="00131B3D" w:rsidRPr="00EB3EBC" w:rsidRDefault="00131B3D" w:rsidP="00131B3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若有輸；需為合理民國年月，且需</w:t>
      </w:r>
      <w:r w:rsidRPr="00EB3EBC">
        <w:rPr>
          <w:rFonts w:ascii="Arial" w:hAnsi="Arial" w:hint="eastAsia"/>
          <w:caps/>
          <w:lang w:eastAsia="zh-TW"/>
        </w:rPr>
        <w:t>&gt;=</w:t>
      </w:r>
      <w:r w:rsidRPr="00EB3EBC">
        <w:rPr>
          <w:rFonts w:ascii="Arial" w:hAnsi="Arial" w:hint="eastAsia"/>
          <w:caps/>
          <w:lang w:eastAsia="zh-TW"/>
        </w:rPr>
        <w:t>統計年月起。</w:t>
      </w:r>
    </w:p>
    <w:p w:rsidR="00131B3D" w:rsidRPr="00EB3EBC" w:rsidRDefault="00131B3D" w:rsidP="00131B3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/>
          <w:caps/>
          <w:lang w:eastAsia="zh-TW"/>
        </w:rPr>
        <w:t>經手人</w:t>
      </w:r>
      <w:r w:rsidRPr="00EB3EBC">
        <w:rPr>
          <w:rFonts w:ascii="Arial" w:hAnsi="Arial"/>
          <w:caps/>
          <w:lang w:eastAsia="zh-TW"/>
        </w:rPr>
        <w:t>ID</w:t>
      </w:r>
      <w:r w:rsidRPr="00EB3EBC">
        <w:rPr>
          <w:rFonts w:ascii="Arial" w:hAnsi="Arial" w:hint="eastAsia"/>
          <w:caps/>
          <w:lang w:eastAsia="zh-TW"/>
        </w:rPr>
        <w:t>：</w:t>
      </w:r>
    </w:p>
    <w:p w:rsidR="003B7034" w:rsidRPr="00EB3EBC" w:rsidRDefault="00131B3D" w:rsidP="00131B3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當查詢種類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0E2247" w:rsidRPr="00EB3EBC">
        <w:rPr>
          <w:rFonts w:ascii="Arial" w:hAnsi="Arial" w:hint="eastAsia"/>
          <w:caps/>
          <w:lang w:eastAsia="zh-TW"/>
        </w:rPr>
        <w:t>3.</w:t>
      </w:r>
      <w:r w:rsidR="000E2247" w:rsidRPr="00EB3EBC">
        <w:rPr>
          <w:rFonts w:ascii="Arial" w:hAnsi="Arial" w:hint="eastAsia"/>
          <w:caps/>
          <w:lang w:eastAsia="zh-TW"/>
        </w:rPr>
        <w:t>單一</w:t>
      </w:r>
      <w:r w:rsidRPr="00EB3EBC">
        <w:rPr>
          <w:rFonts w:ascii="Arial" w:hAnsi="Arial" w:hint="eastAsia"/>
          <w:caps/>
          <w:lang w:eastAsia="zh-TW"/>
        </w:rPr>
        <w:t>經手人時</w:t>
      </w:r>
      <w:r w:rsidRPr="00EB3EBC">
        <w:rPr>
          <w:rFonts w:ascii="Arial" w:hAnsi="Arial" w:hint="eastAsia"/>
          <w:caps/>
          <w:lang w:eastAsia="zh-TW"/>
        </w:rPr>
        <w:t>,</w:t>
      </w:r>
      <w:r w:rsidRPr="00EB3EBC">
        <w:rPr>
          <w:rFonts w:ascii="Arial" w:hAnsi="Arial" w:hint="eastAsia"/>
          <w:caps/>
          <w:lang w:eastAsia="zh-TW"/>
        </w:rPr>
        <w:t>必須輸入</w:t>
      </w:r>
      <w:r w:rsidR="00B22581" w:rsidRPr="00EB3EBC">
        <w:rPr>
          <w:rFonts w:ascii="Arial" w:hAnsi="Arial" w:hint="eastAsia"/>
          <w:caps/>
          <w:lang w:eastAsia="zh-TW"/>
        </w:rPr>
        <w:t>且</w:t>
      </w:r>
      <w:r w:rsidR="00B22581" w:rsidRPr="00EB3EBC">
        <w:rPr>
          <w:rFonts w:ascii="Arial" w:hAnsi="Arial" w:hint="eastAsia"/>
          <w:caps/>
          <w:lang w:eastAsia="zh-TW"/>
        </w:rPr>
        <w:t>Length</w:t>
      </w:r>
      <w:r w:rsidR="00B22581" w:rsidRPr="00EB3EBC">
        <w:rPr>
          <w:rFonts w:ascii="Arial" w:hAnsi="Arial" w:hint="eastAsia"/>
          <w:caps/>
          <w:lang w:eastAsia="zh-TW"/>
        </w:rPr>
        <w:t>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="00B22581" w:rsidRPr="00EB3EBC">
          <w:rPr>
            <w:rFonts w:ascii="Arial" w:hAnsi="Arial" w:hint="eastAsia"/>
            <w:caps/>
            <w:lang w:eastAsia="zh-TW"/>
          </w:rPr>
          <w:t>10</w:t>
        </w:r>
        <w:r w:rsidR="00B22581" w:rsidRPr="00EB3EBC">
          <w:rPr>
            <w:rFonts w:ascii="Arial" w:hAnsi="Arial" w:hint="eastAsia"/>
            <w:caps/>
            <w:lang w:eastAsia="zh-TW"/>
          </w:rPr>
          <w:t>碼</w:t>
        </w:r>
      </w:smartTag>
      <w:r w:rsidR="00B22581" w:rsidRPr="00EB3EBC">
        <w:rPr>
          <w:rFonts w:ascii="Arial" w:hAnsi="Arial" w:hint="eastAsia"/>
          <w:caps/>
          <w:lang w:eastAsia="zh-TW"/>
        </w:rPr>
        <w:t>,</w:t>
      </w:r>
      <w:r w:rsidR="00B22581" w:rsidRPr="00EB3EBC">
        <w:rPr>
          <w:rFonts w:ascii="Arial" w:hAnsi="Arial" w:hint="eastAsia"/>
          <w:caps/>
          <w:lang w:eastAsia="zh-TW"/>
        </w:rPr>
        <w:t>自動轉大寫。</w:t>
      </w:r>
    </w:p>
    <w:p w:rsidR="00C6472E" w:rsidRPr="00EB3EBC" w:rsidRDefault="00C6472E" w:rsidP="00C6472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被保</w:t>
      </w:r>
      <w:r w:rsidRPr="00EB3EBC">
        <w:rPr>
          <w:rFonts w:ascii="Arial" w:hAnsi="Arial"/>
          <w:caps/>
          <w:lang w:eastAsia="zh-TW"/>
        </w:rPr>
        <w:t>人</w:t>
      </w:r>
      <w:r w:rsidRPr="00EB3EBC">
        <w:rPr>
          <w:rFonts w:ascii="Arial" w:hAnsi="Arial"/>
          <w:caps/>
          <w:lang w:eastAsia="zh-TW"/>
        </w:rPr>
        <w:t>ID</w:t>
      </w:r>
      <w:r w:rsidRPr="00EB3EBC">
        <w:rPr>
          <w:rFonts w:ascii="Arial" w:hAnsi="Arial" w:hint="eastAsia"/>
          <w:caps/>
          <w:lang w:eastAsia="zh-TW"/>
        </w:rPr>
        <w:t>：</w:t>
      </w:r>
    </w:p>
    <w:p w:rsidR="00C6472E" w:rsidRPr="00EB3EBC" w:rsidRDefault="00C6472E" w:rsidP="00C6472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當查詢種類</w:t>
      </w:r>
      <w:r w:rsidRPr="00EB3EBC">
        <w:rPr>
          <w:rFonts w:ascii="Arial" w:hAnsi="Arial" w:hint="eastAsia"/>
          <w:caps/>
          <w:lang w:eastAsia="zh-TW"/>
        </w:rPr>
        <w:t>=4.</w:t>
      </w:r>
      <w:r w:rsidRPr="00EB3EBC">
        <w:rPr>
          <w:rFonts w:ascii="Arial" w:hAnsi="Arial" w:hint="eastAsia"/>
          <w:caps/>
          <w:lang w:eastAsia="zh-TW"/>
        </w:rPr>
        <w:t>被保人時</w:t>
      </w:r>
      <w:r w:rsidRPr="00EB3EBC">
        <w:rPr>
          <w:rFonts w:ascii="Arial" w:hAnsi="Arial" w:hint="eastAsia"/>
          <w:caps/>
          <w:lang w:eastAsia="zh-TW"/>
        </w:rPr>
        <w:t>,</w:t>
      </w:r>
      <w:r w:rsidRPr="00EB3EBC">
        <w:rPr>
          <w:rFonts w:ascii="Arial" w:hAnsi="Arial" w:hint="eastAsia"/>
          <w:caps/>
          <w:lang w:eastAsia="zh-TW"/>
        </w:rPr>
        <w:t>必須輸入且</w:t>
      </w:r>
      <w:r w:rsidRPr="00EB3EBC">
        <w:rPr>
          <w:rFonts w:ascii="Arial" w:hAnsi="Arial" w:hint="eastAsia"/>
          <w:caps/>
          <w:lang w:eastAsia="zh-TW"/>
        </w:rPr>
        <w:t>Length</w:t>
      </w:r>
      <w:r w:rsidRPr="00EB3EBC">
        <w:rPr>
          <w:rFonts w:ascii="Arial" w:hAnsi="Arial" w:hint="eastAsia"/>
          <w:caps/>
          <w:lang w:eastAsia="zh-TW"/>
        </w:rPr>
        <w:t>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10</w:t>
        </w:r>
        <w:r w:rsidRPr="00EB3EBC">
          <w:rPr>
            <w:rFonts w:ascii="Arial" w:hAnsi="Arial" w:hint="eastAsia"/>
            <w:caps/>
            <w:lang w:eastAsia="zh-TW"/>
          </w:rPr>
          <w:t>碼</w:t>
        </w:r>
      </w:smartTag>
      <w:r w:rsidRPr="00EB3EBC">
        <w:rPr>
          <w:rFonts w:ascii="Arial" w:hAnsi="Arial" w:hint="eastAsia"/>
          <w:caps/>
          <w:lang w:eastAsia="zh-TW"/>
        </w:rPr>
        <w:t>,</w:t>
      </w:r>
      <w:r w:rsidRPr="00EB3EBC">
        <w:rPr>
          <w:rFonts w:ascii="Arial" w:hAnsi="Arial" w:hint="eastAsia"/>
          <w:caps/>
          <w:lang w:eastAsia="zh-TW"/>
        </w:rPr>
        <w:t>自動轉大寫。</w:t>
      </w:r>
    </w:p>
    <w:p w:rsidR="00160B1F" w:rsidRPr="00EB3EBC" w:rsidRDefault="00160B1F" w:rsidP="00160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</w:rPr>
        <w:t>理賠率下限</w:t>
      </w:r>
      <w:r w:rsidRPr="00EB3EBC">
        <w:rPr>
          <w:rFonts w:ascii="Arial" w:hAnsi="Arial" w:hint="eastAsia"/>
          <w:caps/>
          <w:lang w:eastAsia="zh-TW"/>
        </w:rPr>
        <w:t>：</w:t>
      </w:r>
    </w:p>
    <w:p w:rsidR="00160B1F" w:rsidRPr="00EB3EBC" w:rsidRDefault="00660E5C" w:rsidP="00160B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ins w:id="4" w:author="張凱鈞" w:date="2013-06-14T15:41:00Z">
        <w:r>
          <w:rPr>
            <w:rFonts w:ascii="Arial" w:hAnsi="Arial" w:hint="eastAsia"/>
            <w:caps/>
            <w:lang w:eastAsia="zh-TW"/>
          </w:rPr>
          <w:t>當有選擇排序方式時</w:t>
        </w:r>
      </w:ins>
      <w:ins w:id="5" w:author="張凱鈞" w:date="2013-06-14T15:42:00Z">
        <w:r>
          <w:rPr>
            <w:rFonts w:ascii="Arial" w:hAnsi="Arial" w:hint="eastAsia"/>
            <w:caps/>
            <w:lang w:eastAsia="zh-TW"/>
          </w:rPr>
          <w:t>可輸入</w:t>
        </w:r>
      </w:ins>
      <w:del w:id="6" w:author="張凱鈞" w:date="2013-06-14T15:41:00Z">
        <w:r w:rsidR="00160B1F" w:rsidRPr="00EB3EBC" w:rsidDel="00660E5C">
          <w:rPr>
            <w:rFonts w:ascii="Arial" w:hAnsi="Arial" w:hint="eastAsia"/>
            <w:caps/>
            <w:lang w:eastAsia="zh-TW"/>
          </w:rPr>
          <w:delText>排序方式選擇</w:delText>
        </w:r>
        <w:r w:rsidR="00160B1F" w:rsidRPr="00EB3EBC" w:rsidDel="00660E5C">
          <w:rPr>
            <w:rFonts w:ascii="Arial" w:hAnsi="Arial" w:hint="eastAsia"/>
            <w:caps/>
            <w:lang w:eastAsia="zh-TW"/>
          </w:rPr>
          <w:delText>=</w:delText>
        </w:r>
        <w:r w:rsidR="00C6472E" w:rsidRPr="00EB3EBC" w:rsidDel="00660E5C">
          <w:rPr>
            <w:rFonts w:ascii="Arial" w:hAnsi="Arial" w:hint="eastAsia"/>
            <w:caps/>
            <w:lang w:eastAsia="zh-TW"/>
          </w:rPr>
          <w:delText>8 OR 9</w:delText>
        </w:r>
        <w:r w:rsidR="00160B1F" w:rsidRPr="00EB3EBC" w:rsidDel="00660E5C">
          <w:rPr>
            <w:rFonts w:ascii="Arial" w:hAnsi="Arial" w:hint="eastAsia"/>
            <w:caps/>
            <w:lang w:eastAsia="zh-TW"/>
          </w:rPr>
          <w:delText>時，必輸</w:delText>
        </w:r>
      </w:del>
      <w:r w:rsidR="00160B1F" w:rsidRPr="00EB3EBC">
        <w:rPr>
          <w:rFonts w:ascii="Arial" w:hAnsi="Arial" w:hint="eastAsia"/>
          <w:caps/>
          <w:lang w:eastAsia="zh-TW"/>
        </w:rPr>
        <w:t>，</w:t>
      </w:r>
      <w:del w:id="7" w:author="張凱鈞" w:date="2013-06-14T15:42:00Z">
        <w:r w:rsidR="00160B1F" w:rsidRPr="00EB3EBC" w:rsidDel="00660E5C">
          <w:rPr>
            <w:rFonts w:ascii="Arial" w:hAnsi="Arial" w:hint="eastAsia"/>
            <w:caps/>
            <w:lang w:eastAsia="zh-TW"/>
          </w:rPr>
          <w:delText>且</w:delText>
        </w:r>
      </w:del>
      <w:ins w:id="8" w:author="張凱鈞" w:date="2013-06-14T15:42:00Z">
        <w:r>
          <w:rPr>
            <w:rFonts w:ascii="Arial" w:hAnsi="Arial" w:hint="eastAsia"/>
            <w:caps/>
            <w:lang w:eastAsia="zh-TW"/>
          </w:rPr>
          <w:t>需</w:t>
        </w:r>
      </w:ins>
      <w:r w:rsidR="00160B1F" w:rsidRPr="00EB3EBC">
        <w:rPr>
          <w:rFonts w:ascii="Arial" w:hAnsi="Arial" w:hint="eastAsia"/>
          <w:caps/>
          <w:lang w:eastAsia="zh-TW"/>
        </w:rPr>
        <w:t>為</w:t>
      </w:r>
      <w:r w:rsidR="00160B1F" w:rsidRPr="00EB3EBC">
        <w:rPr>
          <w:rFonts w:ascii="Arial" w:hAnsi="Arial" w:hint="eastAsia"/>
          <w:caps/>
          <w:lang w:eastAsia="zh-TW"/>
        </w:rPr>
        <w:t>&gt;=0</w:t>
      </w:r>
      <w:r w:rsidR="00160B1F" w:rsidRPr="00EB3EBC">
        <w:rPr>
          <w:rFonts w:ascii="Arial" w:hAnsi="Arial" w:hint="eastAsia"/>
          <w:caps/>
          <w:lang w:eastAsia="zh-TW"/>
        </w:rPr>
        <w:t>之數字。</w:t>
      </w:r>
    </w:p>
    <w:p w:rsidR="00160B1F" w:rsidRPr="00EB3EBC" w:rsidRDefault="00160B1F" w:rsidP="00160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</w:rPr>
        <w:t>金額下限</w:t>
      </w:r>
      <w:r w:rsidRPr="00EB3EBC">
        <w:rPr>
          <w:rFonts w:ascii="Arial" w:hAnsi="Arial" w:hint="eastAsia"/>
          <w:caps/>
          <w:lang w:eastAsia="zh-TW"/>
        </w:rPr>
        <w:t>：</w:t>
      </w:r>
    </w:p>
    <w:p w:rsidR="00160B1F" w:rsidRPr="00EB3EBC" w:rsidRDefault="00160B1F" w:rsidP="00160B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排序方式選擇</w:t>
      </w:r>
      <w:r w:rsidRPr="00EB3EBC">
        <w:rPr>
          <w:rFonts w:ascii="Arial" w:hAnsi="Arial" w:hint="eastAsia"/>
          <w:caps/>
          <w:lang w:eastAsia="zh-TW"/>
        </w:rPr>
        <w:t>=</w:t>
      </w:r>
      <w:r w:rsidR="00C6472E" w:rsidRPr="00EB3EBC">
        <w:rPr>
          <w:rFonts w:ascii="Arial" w:hAnsi="Arial" w:hint="eastAsia"/>
          <w:caps/>
          <w:lang w:eastAsia="zh-TW"/>
        </w:rPr>
        <w:t>8 OR 9</w:t>
      </w:r>
      <w:r w:rsidRPr="00EB3EBC">
        <w:rPr>
          <w:rFonts w:ascii="Arial" w:hAnsi="Arial" w:hint="eastAsia"/>
          <w:caps/>
          <w:lang w:eastAsia="zh-TW"/>
        </w:rPr>
        <w:t>時，必輸，且為</w:t>
      </w:r>
      <w:r w:rsidRPr="00EB3EBC">
        <w:rPr>
          <w:rFonts w:ascii="Arial" w:hAnsi="Arial" w:hint="eastAsia"/>
          <w:caps/>
          <w:lang w:eastAsia="zh-TW"/>
        </w:rPr>
        <w:t>&gt;=0</w:t>
      </w:r>
      <w:r w:rsidRPr="00EB3EBC">
        <w:rPr>
          <w:rFonts w:ascii="Arial" w:hAnsi="Arial" w:hint="eastAsia"/>
          <w:caps/>
          <w:lang w:eastAsia="zh-TW"/>
        </w:rPr>
        <w:t>之數字。</w:t>
      </w:r>
    </w:p>
    <w:p w:rsidR="00DD112B" w:rsidRPr="00EB3EBC" w:rsidRDefault="00160B1F" w:rsidP="00131B3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EA34CB" w:rsidRPr="00EB3EBC">
        <w:rPr>
          <w:rFonts w:ascii="Arial" w:hAnsi="Arial" w:hint="eastAsia"/>
          <w:caps/>
          <w:lang w:eastAsia="zh-TW"/>
        </w:rPr>
        <w:t>1.</w:t>
      </w:r>
      <w:r w:rsidR="00EA34CB" w:rsidRPr="00EB3EBC">
        <w:rPr>
          <w:rFonts w:ascii="Arial" w:hAnsi="Arial" w:hint="eastAsia"/>
          <w:caps/>
          <w:lang w:eastAsia="zh-TW"/>
        </w:rPr>
        <w:t>行政</w:t>
      </w:r>
      <w:r w:rsidR="00EA34CB" w:rsidRPr="00EB3EBC">
        <w:rPr>
          <w:rFonts w:ascii="Arial" w:hAnsi="Arial" w:hint="eastAsia"/>
          <w:caps/>
          <w:lang w:eastAsia="zh-TW"/>
        </w:rPr>
        <w:t>/2.</w:t>
      </w:r>
      <w:r w:rsidR="00EA34CB" w:rsidRPr="00EB3EBC">
        <w:rPr>
          <w:rFonts w:ascii="Arial" w:hAnsi="Arial" w:hint="eastAsia"/>
          <w:caps/>
          <w:lang w:eastAsia="zh-TW"/>
        </w:rPr>
        <w:t>通路系統</w:t>
      </w:r>
      <w:r w:rsidRPr="00EB3EBC">
        <w:rPr>
          <w:rFonts w:ascii="Arial" w:hAnsi="Arial" w:hint="eastAsia"/>
          <w:caps/>
          <w:lang w:eastAsia="zh-TW"/>
        </w:rPr>
        <w:t>---</w:t>
      </w:r>
      <w:r w:rsidR="00DD112B" w:rsidRPr="00EB3EBC">
        <w:rPr>
          <w:rFonts w:ascii="Arial" w:hAnsi="Arial" w:hint="eastAsia"/>
          <w:caps/>
          <w:kern w:val="2"/>
          <w:szCs w:val="24"/>
          <w:lang w:eastAsia="zh-TW"/>
        </w:rPr>
        <w:t>第一層查詢</w:t>
      </w:r>
    </w:p>
    <w:p w:rsidR="008241F9" w:rsidRPr="00EB3EBC" w:rsidRDefault="008241F9" w:rsidP="008241F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8241F9" w:rsidRPr="00EB3EBC" w:rsidRDefault="008241F9" w:rsidP="008241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DTAAH204</w:t>
      </w:r>
    </w:p>
    <w:p w:rsidR="008241F9" w:rsidRPr="00EB3EBC" w:rsidRDefault="008241F9" w:rsidP="008241F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8241F9" w:rsidRPr="00EB3EBC" w:rsidRDefault="008241F9" w:rsidP="008241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TAAH20</w:t>
      </w:r>
      <w:r w:rsidRPr="00EB3EBC">
        <w:rPr>
          <w:rFonts w:ascii="Arial" w:hAnsi="Arial" w:hint="eastAsia"/>
          <w:caps/>
          <w:lang w:eastAsia="zh-TW"/>
        </w:rPr>
        <w:t>8</w:t>
      </w:r>
    </w:p>
    <w:p w:rsidR="00A748F5" w:rsidRPr="00EB3EBC" w:rsidRDefault="00DD112B" w:rsidP="00DD112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3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類合計收入、</w:t>
      </w:r>
      <w:r w:rsidR="000652E6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</w:t>
      </w:r>
      <w:r w:rsidR="00B22581"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="00131B3D"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="00131B3D" w:rsidRPr="00EB3EBC">
        <w:rPr>
          <w:rFonts w:ascii="Arial" w:hAnsi="Arial" w:hint="eastAsia"/>
          <w:caps/>
          <w:kern w:val="2"/>
          <w:szCs w:val="24"/>
          <w:lang w:eastAsia="zh-TW"/>
        </w:rPr>
        <w:t>T1</w:t>
      </w:r>
    </w:p>
    <w:p w:rsidR="00DD112B" w:rsidRPr="00EB3EBC" w:rsidRDefault="00DD112B" w:rsidP="00DD112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Select ..,SUM(</w:t>
      </w:r>
      <w:r w:rsidR="00043345">
        <w:rPr>
          <w:rFonts w:ascii="Arial" w:hAnsi="Arial" w:cs="Arial" w:hint="eastAsia"/>
          <w:caps/>
          <w:lang w:eastAsia="zh-TW"/>
        </w:rPr>
        <w:t>DTH_PAY_AMT</w:t>
      </w:r>
      <w:r w:rsidRPr="00EB3EBC">
        <w:rPr>
          <w:rFonts w:ascii="Arial" w:hAnsi="Arial" w:cs="Arial" w:hint="eastAsia"/>
          <w:caps/>
          <w:lang w:eastAsia="zh-TW"/>
        </w:rPr>
        <w:t>) as</w:t>
      </w:r>
      <w:r w:rsidR="00350148" w:rsidRPr="00EB3EBC">
        <w:rPr>
          <w:rFonts w:ascii="Arial" w:hAnsi="Arial" w:cs="Arial" w:hint="eastAsia"/>
          <w:caps/>
          <w:lang w:eastAsia="zh-TW"/>
        </w:rPr>
        <w:t xml:space="preserve"> </w:t>
      </w:r>
      <w:r w:rsidRPr="00EB3EBC">
        <w:rPr>
          <w:rStyle w:val="style31"/>
          <w:rFonts w:hint="eastAsia"/>
          <w:caps/>
        </w:rPr>
        <w:t>DTH_PAY</w:t>
      </w:r>
      <w:r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DTH_RCV_AMT</w:t>
      </w:r>
      <w:r w:rsidRPr="00EB3EBC">
        <w:rPr>
          <w:rFonts w:ascii="Arial" w:hAnsi="Arial" w:cs="Arial" w:hint="eastAsia"/>
          <w:caps/>
          <w:lang w:eastAsia="zh-TW"/>
        </w:rPr>
        <w:t xml:space="preserve">) as </w:t>
      </w:r>
      <w:r w:rsidRPr="00EB3EBC">
        <w:rPr>
          <w:rStyle w:val="style31"/>
          <w:rFonts w:hint="eastAsia"/>
          <w:caps/>
        </w:rPr>
        <w:t>DTH_RCV</w:t>
      </w:r>
      <w:r w:rsidR="00B264A8" w:rsidRPr="00EB3EBC">
        <w:rPr>
          <w:rStyle w:val="style31"/>
          <w:rFonts w:hint="eastAsia"/>
          <w:caps/>
          <w:lang w:eastAsia="zh-TW"/>
        </w:rPr>
        <w:t>,</w:t>
      </w:r>
      <w:r w:rsidR="00350148" w:rsidRPr="00EB3EBC">
        <w:rPr>
          <w:rFonts w:ascii="Arial" w:hAnsi="Arial" w:cs="Arial"/>
          <w:caps/>
        </w:rPr>
        <w:t xml:space="preserve"> </w:t>
      </w:r>
      <w:r w:rsidR="00350148" w:rsidRPr="00EB3EBC">
        <w:rPr>
          <w:rFonts w:ascii="Arial" w:hAnsi="Arial" w:hint="eastAsia"/>
          <w:caps/>
          <w:kern w:val="2"/>
          <w:szCs w:val="24"/>
          <w:lang w:eastAsia="zh-TW"/>
        </w:rPr>
        <w:t>SUM(</w:t>
      </w:r>
      <w:r w:rsidR="00043345">
        <w:rPr>
          <w:rFonts w:ascii="Arial" w:hAnsi="Arial" w:cs="Arial" w:hint="eastAsia"/>
          <w:caps/>
          <w:lang w:eastAsia="zh-TW"/>
        </w:rPr>
        <w:t>HSP_PAY_AMT</w:t>
      </w:r>
      <w:r w:rsidR="00350148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350148" w:rsidRPr="00EB3EBC">
        <w:rPr>
          <w:rStyle w:val="style31"/>
          <w:caps/>
        </w:rPr>
        <w:t>HSP</w:t>
      </w:r>
      <w:r w:rsidR="00350148" w:rsidRPr="00EB3EBC">
        <w:rPr>
          <w:rStyle w:val="style31"/>
          <w:rFonts w:hint="eastAsia"/>
          <w:caps/>
        </w:rPr>
        <w:t>_PAY</w:t>
      </w:r>
      <w:r w:rsidR="00350148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HSP_RCV_AMT</w:t>
      </w:r>
      <w:r w:rsidR="00350148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350148" w:rsidRPr="00EB3EBC">
        <w:rPr>
          <w:rStyle w:val="style31"/>
          <w:caps/>
        </w:rPr>
        <w:t>HSP</w:t>
      </w:r>
      <w:r w:rsidR="00350148" w:rsidRPr="00EB3EBC">
        <w:rPr>
          <w:rStyle w:val="style31"/>
          <w:rFonts w:hint="eastAsia"/>
          <w:caps/>
        </w:rPr>
        <w:t>_RCV</w:t>
      </w:r>
      <w:r w:rsidR="00350148" w:rsidRPr="00EB3EBC">
        <w:rPr>
          <w:rStyle w:val="style31"/>
          <w:rFonts w:hint="eastAsia"/>
          <w:caps/>
          <w:lang w:eastAsia="zh-TW"/>
        </w:rPr>
        <w:t>,</w:t>
      </w:r>
      <w:r w:rsidR="00350148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ALL_PAY_AMT</w:t>
      </w:r>
      <w:r w:rsidR="00350148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350148" w:rsidRPr="00EB3EBC">
        <w:rPr>
          <w:rStyle w:val="style31"/>
          <w:rFonts w:hint="eastAsia"/>
          <w:caps/>
          <w:lang w:eastAsia="zh-TW"/>
        </w:rPr>
        <w:t>ALL</w:t>
      </w:r>
      <w:r w:rsidR="00350148" w:rsidRPr="00EB3EBC">
        <w:rPr>
          <w:rStyle w:val="style31"/>
          <w:rFonts w:hint="eastAsia"/>
          <w:caps/>
        </w:rPr>
        <w:t>_PAY</w:t>
      </w:r>
      <w:r w:rsidR="00350148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ALL_RCV_AMT</w:t>
      </w:r>
      <w:r w:rsidR="00350148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350148" w:rsidRPr="00EB3EBC">
        <w:rPr>
          <w:rStyle w:val="style31"/>
          <w:rFonts w:hint="eastAsia"/>
          <w:caps/>
          <w:lang w:eastAsia="zh-TW"/>
        </w:rPr>
        <w:t>ALL</w:t>
      </w:r>
      <w:r w:rsidR="00350148" w:rsidRPr="00EB3EBC">
        <w:rPr>
          <w:rStyle w:val="style31"/>
          <w:rFonts w:hint="eastAsia"/>
          <w:caps/>
        </w:rPr>
        <w:t>_RCV</w:t>
      </w:r>
    </w:p>
    <w:p w:rsidR="00131B3D" w:rsidRPr="00EB3EBC" w:rsidRDefault="003F31EC" w:rsidP="00DD112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共同</w:t>
      </w:r>
      <w:r w:rsidR="00131B3D" w:rsidRPr="00EB3EBC">
        <w:rPr>
          <w:rFonts w:ascii="Arial" w:hAnsi="Arial" w:hint="eastAsia"/>
          <w:caps/>
          <w:kern w:val="2"/>
          <w:szCs w:val="24"/>
          <w:lang w:eastAsia="zh-TW"/>
        </w:rPr>
        <w:t>條件</w:t>
      </w:r>
    </w:p>
    <w:p w:rsidR="00131B3D" w:rsidRPr="00EB3EBC" w:rsidRDefault="009A3550" w:rsidP="00DD112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T1.</w:t>
      </w:r>
      <w:r w:rsidR="00FB58D1" w:rsidRPr="00EB3EBC">
        <w:rPr>
          <w:rFonts w:ascii="Arial" w:hAnsi="Arial" w:cs="Arial" w:hint="eastAsia"/>
          <w:caps/>
          <w:lang w:eastAsia="zh-TW"/>
        </w:rPr>
        <w:t xml:space="preserve">data_ym </w:t>
      </w:r>
      <w:r w:rsidR="00131B3D" w:rsidRPr="00EB3EBC">
        <w:rPr>
          <w:rFonts w:ascii="Arial" w:hAnsi="Arial" w:cs="Arial" w:hint="eastAsia"/>
          <w:caps/>
          <w:lang w:eastAsia="zh-TW"/>
        </w:rPr>
        <w:t>BETWEEN(</w:t>
      </w:r>
      <w:r w:rsidR="00131B3D"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="00131B3D" w:rsidRPr="00EB3EBC">
        <w:rPr>
          <w:rFonts w:ascii="Arial" w:hAnsi="Arial" w:cs="Arial" w:hint="eastAsia"/>
          <w:caps/>
          <w:lang w:eastAsia="zh-TW"/>
        </w:rPr>
        <w:t>)</w:t>
      </w:r>
      <w:r w:rsidR="002A33C8" w:rsidRPr="00EB3EBC">
        <w:rPr>
          <w:rFonts w:ascii="Arial" w:hAnsi="Arial" w:cs="Arial" w:hint="eastAsia"/>
          <w:caps/>
          <w:lang w:eastAsia="zh-TW"/>
        </w:rPr>
        <w:t xml:space="preserve"> </w:t>
      </w:r>
    </w:p>
    <w:p w:rsidR="003F31EC" w:rsidRPr="00EB3EBC" w:rsidRDefault="003F31EC" w:rsidP="003F31E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特殊條件：</w:t>
      </w:r>
    </w:p>
    <w:p w:rsidR="003F31EC" w:rsidRPr="00EB3EBC" w:rsidRDefault="003F31EC" w:rsidP="00DD112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=1.</w:t>
      </w:r>
      <w:r w:rsidRPr="00EB3EBC">
        <w:rPr>
          <w:rFonts w:ascii="Arial" w:hAnsi="Arial" w:hint="eastAsia"/>
          <w:caps/>
          <w:lang w:eastAsia="zh-TW"/>
        </w:rPr>
        <w:t>行政</w:t>
      </w:r>
      <w:r w:rsidR="00DE6868" w:rsidRPr="00EB3EBC">
        <w:rPr>
          <w:rFonts w:ascii="Arial" w:hAnsi="Arial" w:hint="eastAsia"/>
          <w:caps/>
          <w:lang w:eastAsia="zh-TW"/>
        </w:rPr>
        <w:t>系統</w:t>
      </w:r>
    </w:p>
    <w:p w:rsidR="000F4920" w:rsidRPr="00EB3EBC" w:rsidRDefault="008241F9" w:rsidP="00E8501A">
      <w:pPr>
        <w:pStyle w:val="Tabletext"/>
        <w:keepLines w:val="0"/>
        <w:numPr>
          <w:ilvl w:val="5"/>
          <w:numId w:val="1"/>
        </w:numPr>
        <w:spacing w:after="0" w:line="240" w:lineRule="auto"/>
        <w:jc w:val="both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T1.</w:t>
      </w:r>
      <w:r w:rsidR="000F4920" w:rsidRPr="00EB3EBC">
        <w:rPr>
          <w:rFonts w:ascii="Arial" w:hAnsi="Arial" w:hint="eastAsia"/>
          <w:caps/>
          <w:lang w:eastAsia="zh-TW"/>
        </w:rPr>
        <w:t xml:space="preserve">ADM_STR </w:t>
      </w:r>
      <w:r w:rsidR="00E8501A" w:rsidRPr="00EB3EBC">
        <w:rPr>
          <w:rFonts w:ascii="Arial" w:hAnsi="Arial" w:hint="eastAsia"/>
          <w:caps/>
          <w:lang w:eastAsia="zh-TW"/>
        </w:rPr>
        <w:t xml:space="preserve">is not null </w:t>
      </w:r>
      <w:r w:rsidR="0086318F" w:rsidRPr="00EB3EBC">
        <w:rPr>
          <w:rFonts w:ascii="Arial" w:hAnsi="Arial" w:hint="eastAsia"/>
          <w:caps/>
          <w:lang w:eastAsia="zh-TW"/>
        </w:rPr>
        <w:t xml:space="preserve">and </w:t>
      </w:r>
      <w:r w:rsidR="000F4920" w:rsidRPr="00EB3EBC">
        <w:rPr>
          <w:rFonts w:ascii="Arial" w:hAnsi="Arial" w:hint="eastAsia"/>
          <w:caps/>
          <w:kern w:val="2"/>
          <w:szCs w:val="24"/>
          <w:lang w:eastAsia="zh-TW"/>
        </w:rPr>
        <w:t>T1.ADM_STR</w:t>
      </w:r>
      <w:r w:rsidR="000F4920" w:rsidRPr="00EB3EBC">
        <w:rPr>
          <w:rFonts w:ascii="Arial" w:hAnsi="Arial" w:hint="eastAsia"/>
          <w:caps/>
          <w:lang w:eastAsia="zh-TW"/>
        </w:rPr>
        <w:t xml:space="preserve"> </w:t>
      </w:r>
      <w:r w:rsidR="0086318F" w:rsidRPr="00EB3EBC">
        <w:rPr>
          <w:rFonts w:ascii="Arial" w:hAnsi="Arial" w:hint="eastAsia"/>
          <w:caps/>
          <w:lang w:eastAsia="zh-TW"/>
        </w:rPr>
        <w:t xml:space="preserve">&lt;&gt; </w:t>
      </w:r>
      <w:r w:rsidR="0086318F" w:rsidRPr="00EB3EBC">
        <w:rPr>
          <w:rFonts w:ascii="Arial" w:hAnsi="Arial" w:cs="Arial"/>
          <w:caps/>
          <w:lang w:eastAsia="zh-TW"/>
        </w:rPr>
        <w:t>‘’</w:t>
      </w:r>
      <w:r w:rsidR="0086318F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="000F4920" w:rsidRPr="00EB3EBC">
        <w:rPr>
          <w:rFonts w:ascii="Arial" w:hAnsi="Arial" w:hint="eastAsia"/>
          <w:caps/>
          <w:kern w:val="2"/>
          <w:szCs w:val="24"/>
          <w:lang w:eastAsia="zh-TW"/>
        </w:rPr>
        <w:t>AND T1.SALE</w:t>
      </w:r>
      <w:r w:rsidR="00FB58D1" w:rsidRPr="00EB3EBC">
        <w:rPr>
          <w:rFonts w:ascii="Arial" w:hAnsi="Arial" w:hint="eastAsia"/>
          <w:caps/>
          <w:kern w:val="2"/>
          <w:szCs w:val="24"/>
          <w:lang w:eastAsia="zh-TW"/>
        </w:rPr>
        <w:t>_chnl</w:t>
      </w:r>
      <w:r w:rsidR="000F4920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IN (</w:t>
      </w:r>
      <w:r w:rsidR="000F4920" w:rsidRPr="00EB3EBC">
        <w:rPr>
          <w:rFonts w:ascii="Arial" w:hAnsi="Arial"/>
          <w:caps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0F4920" w:rsidRPr="00EB3EBC">
          <w:rPr>
            <w:rFonts w:ascii="Arial" w:hAnsi="Arial" w:hint="eastAsia"/>
            <w:caps/>
            <w:kern w:val="2"/>
            <w:szCs w:val="24"/>
            <w:lang w:eastAsia="zh-TW"/>
          </w:rPr>
          <w:t>1</w:t>
        </w:r>
        <w:r w:rsidR="000F4920"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="000F4920" w:rsidRPr="00EB3EBC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="000F4920" w:rsidRPr="00EB3EBC">
        <w:rPr>
          <w:rFonts w:ascii="Arial" w:hAnsi="Arial"/>
          <w:caps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="000F4920" w:rsidRPr="00EB3EBC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="000F4920"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="000F4920"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</w:p>
    <w:p w:rsidR="003F31EC" w:rsidRPr="00EB3EBC" w:rsidRDefault="003F31EC" w:rsidP="00E8501A">
      <w:pPr>
        <w:pStyle w:val="Tabletext"/>
        <w:keepLines w:val="0"/>
        <w:numPr>
          <w:ilvl w:val="5"/>
          <w:numId w:val="1"/>
        </w:numPr>
        <w:spacing w:after="0" w:line="240" w:lineRule="auto"/>
        <w:jc w:val="both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Group By T1.</w:t>
      </w:r>
      <w:r w:rsidR="000F4920" w:rsidRPr="00EB3EBC">
        <w:rPr>
          <w:rFonts w:ascii="Arial" w:hAnsi="Arial" w:hint="eastAsia"/>
          <w:caps/>
          <w:lang w:eastAsia="zh-TW"/>
        </w:rPr>
        <w:t xml:space="preserve"> ADM_STR</w:t>
      </w:r>
    </w:p>
    <w:p w:rsidR="003F31EC" w:rsidRPr="00EB3EBC" w:rsidRDefault="003F31EC" w:rsidP="003F31E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Order By </w:t>
      </w:r>
      <w:r w:rsidR="00DE6868" w:rsidRPr="00EB3EBC">
        <w:rPr>
          <w:rFonts w:ascii="Arial" w:hAnsi="Arial" w:hint="eastAsia"/>
          <w:caps/>
          <w:kern w:val="2"/>
          <w:szCs w:val="24"/>
          <w:lang w:eastAsia="zh-TW"/>
        </w:rPr>
        <w:t>T1.</w:t>
      </w:r>
      <w:r w:rsidR="000F4920" w:rsidRPr="00EB3EBC">
        <w:rPr>
          <w:rFonts w:ascii="Arial" w:hAnsi="Arial" w:hint="eastAsia"/>
          <w:caps/>
          <w:lang w:eastAsia="zh-TW"/>
        </w:rPr>
        <w:t xml:space="preserve"> ADM_STR</w:t>
      </w:r>
    </w:p>
    <w:p w:rsidR="003F31EC" w:rsidRPr="00EB3EBC" w:rsidRDefault="003F31EC" w:rsidP="003F31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=2.</w:t>
      </w:r>
      <w:r w:rsidRPr="00EB3EBC">
        <w:rPr>
          <w:rFonts w:ascii="Arial" w:hAnsi="Arial" w:hint="eastAsia"/>
          <w:caps/>
          <w:lang w:eastAsia="zh-TW"/>
        </w:rPr>
        <w:t>通路系統</w:t>
      </w:r>
    </w:p>
    <w:p w:rsidR="00A370A9" w:rsidRPr="00EB3EBC" w:rsidRDefault="00A370A9" w:rsidP="00A370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T1.ADCD &lt;&gt; </w:t>
      </w:r>
      <w:r w:rsidRPr="00EB3EBC">
        <w:rPr>
          <w:rFonts w:ascii="Arial" w:hAnsi="Arial"/>
          <w:caps/>
          <w:lang w:eastAsia="zh-TW"/>
        </w:rPr>
        <w:t>‘’</w:t>
      </w:r>
      <w:r w:rsidRPr="00EB3EBC">
        <w:rPr>
          <w:rFonts w:ascii="Arial" w:hAnsi="Arial" w:hint="eastAsia"/>
          <w:caps/>
          <w:lang w:eastAsia="zh-TW"/>
        </w:rPr>
        <w:t xml:space="preserve"> AND T1.ADCD &lt;&gt; </w:t>
      </w:r>
      <w:r w:rsidRPr="00EB3EBC">
        <w:rPr>
          <w:rFonts w:ascii="Arial" w:hAnsi="Arial"/>
          <w:caps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B3EBC">
          <w:rPr>
            <w:rFonts w:ascii="Arial" w:hAnsi="Arial" w:hint="eastAsia"/>
            <w:caps/>
            <w:lang w:eastAsia="zh-TW"/>
          </w:rPr>
          <w:t>00000</w:t>
        </w:r>
        <w:r w:rsidRPr="00EB3EBC">
          <w:rPr>
            <w:rFonts w:ascii="Arial" w:hAnsi="Arial"/>
            <w:caps/>
            <w:lang w:eastAsia="zh-TW"/>
          </w:rPr>
          <w:t>’</w:t>
        </w:r>
      </w:smartTag>
    </w:p>
    <w:p w:rsidR="00DE6868" w:rsidRPr="00EB3EBC" w:rsidRDefault="00DE6868" w:rsidP="00DE68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Group By T1.</w:t>
      </w:r>
      <w:r w:rsidR="00A370A9" w:rsidRPr="00EB3EBC">
        <w:rPr>
          <w:rFonts w:ascii="Arial" w:hAnsi="Arial" w:hint="eastAsia"/>
          <w:caps/>
          <w:lang w:eastAsia="zh-TW"/>
        </w:rPr>
        <w:t>SALE_CHNL</w:t>
      </w:r>
    </w:p>
    <w:p w:rsidR="003F31EC" w:rsidRPr="00EB3EBC" w:rsidRDefault="00DE6868" w:rsidP="00DE68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Order By T1</w:t>
      </w:r>
      <w:r w:rsidR="00A370A9" w:rsidRPr="00EB3EBC">
        <w:rPr>
          <w:rFonts w:ascii="Arial" w:hAnsi="Arial" w:hint="eastAsia"/>
          <w:caps/>
          <w:kern w:val="2"/>
          <w:szCs w:val="24"/>
          <w:lang w:eastAsia="zh-TW"/>
        </w:rPr>
        <w:t>.SALE_CHNL</w:t>
      </w:r>
    </w:p>
    <w:p w:rsidR="00DE6868" w:rsidRPr="00EB3EBC" w:rsidRDefault="00464619" w:rsidP="003F31E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計算</w:t>
      </w:r>
      <w:r w:rsidRPr="00EB3EBC">
        <w:rPr>
          <w:rStyle w:val="style31"/>
          <w:rFonts w:hint="eastAsia"/>
          <w:caps/>
          <w:lang w:eastAsia="zh-TW"/>
        </w:rPr>
        <w:t>3</w:t>
      </w:r>
      <w:r w:rsidRPr="00EB3EBC">
        <w:rPr>
          <w:rStyle w:val="style31"/>
          <w:rFonts w:hint="eastAsia"/>
          <w:caps/>
          <w:lang w:eastAsia="zh-TW"/>
        </w:rPr>
        <w:t>類理賠率</w:t>
      </w:r>
      <w:r w:rsidRPr="00EB3EBC">
        <w:rPr>
          <w:rStyle w:val="style31"/>
          <w:rFonts w:hint="eastAsia"/>
          <w:caps/>
          <w:lang w:eastAsia="zh-TW"/>
        </w:rPr>
        <w:t>&amp;</w:t>
      </w:r>
      <w:r w:rsidRPr="00EB3EBC">
        <w:rPr>
          <w:rStyle w:val="style31"/>
          <w:rFonts w:hint="eastAsia"/>
          <w:caps/>
          <w:lang w:eastAsia="zh-TW"/>
        </w:rPr>
        <w:t>取單位中文</w:t>
      </w:r>
    </w:p>
    <w:p w:rsidR="00DE6868" w:rsidRPr="00EB3EBC" w:rsidRDefault="00DE6868" w:rsidP="00DE686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For Step 3.</w:t>
      </w:r>
      <w:r w:rsidR="00A370A9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3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之每筆資料</w:t>
      </w:r>
    </w:p>
    <w:p w:rsidR="00186D88" w:rsidRPr="00EB3EBC" w:rsidRDefault="00186D88" w:rsidP="00186D8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/>
          <w:caps/>
          <w:kern w:val="2"/>
          <w:szCs w:val="24"/>
          <w:lang w:eastAsia="zh-TW"/>
        </w:rPr>
        <w:t>G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et 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單位中文簡稱</w:t>
      </w:r>
    </w:p>
    <w:p w:rsidR="00186D88" w:rsidRPr="00EB3EBC" w:rsidRDefault="00186D88" w:rsidP="00186D8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DA35D1" w:rsidRPr="00EB3EBC">
        <w:rPr>
          <w:rFonts w:ascii="Arial" w:hAnsi="Arial" w:hint="eastAsia"/>
          <w:caps/>
          <w:lang w:eastAsia="zh-TW"/>
        </w:rPr>
        <w:t>1.</w:t>
      </w:r>
      <w:r w:rsidR="00DA35D1" w:rsidRPr="00EB3EBC">
        <w:rPr>
          <w:rFonts w:ascii="Arial" w:hAnsi="Arial" w:hint="eastAsia"/>
          <w:caps/>
          <w:lang w:eastAsia="zh-TW"/>
        </w:rPr>
        <w:t>行政</w:t>
      </w:r>
    </w:p>
    <w:p w:rsidR="00186D88" w:rsidRPr="00EB3EBC" w:rsidRDefault="00DA35D1" w:rsidP="00DA35D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>By T1.</w:t>
      </w:r>
      <w:r w:rsidR="00A370A9" w:rsidRPr="00EB3EBC">
        <w:rPr>
          <w:rFonts w:ascii="Arial" w:hAnsi="Arial" w:hint="eastAsia"/>
          <w:caps/>
          <w:lang w:eastAsia="zh-TW"/>
        </w:rPr>
        <w:t xml:space="preserve"> ADM_STR</w:t>
      </w:r>
    </w:p>
    <w:p w:rsidR="00186D88" w:rsidRPr="00EB3EBC" w:rsidRDefault="00186D88" w:rsidP="00DA35D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call Hr Util </w:t>
      </w:r>
      <w:r w:rsidRPr="00EB3EBC">
        <w:rPr>
          <w:rFonts w:ascii="Arial" w:hAnsi="Arial" w:cs="新細明體" w:hint="eastAsia"/>
          <w:caps/>
          <w:lang w:eastAsia="zh-TW"/>
        </w:rPr>
        <w:t>取得單位中文簡稱</w:t>
      </w:r>
    </w:p>
    <w:p w:rsidR="000652E6" w:rsidRPr="00EB3EBC" w:rsidRDefault="000652E6" w:rsidP="000652E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=2</w:t>
      </w:r>
      <w:r w:rsidRPr="00EB3EBC">
        <w:rPr>
          <w:rFonts w:ascii="Arial" w:hAnsi="Arial" w:hint="eastAsia"/>
          <w:caps/>
          <w:lang w:eastAsia="zh-TW"/>
        </w:rPr>
        <w:t>通路</w:t>
      </w:r>
    </w:p>
    <w:p w:rsidR="00964B09" w:rsidRPr="00EB3EBC" w:rsidRDefault="000652E6" w:rsidP="00DA35D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By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T1.</w:t>
      </w:r>
      <w:r w:rsidR="00964B09" w:rsidRPr="00EB3EBC">
        <w:rPr>
          <w:rFonts w:ascii="Arial" w:hAnsi="Arial" w:hint="eastAsia"/>
          <w:caps/>
          <w:lang w:eastAsia="zh-TW"/>
        </w:rPr>
        <w:t>SALE_CHNL</w:t>
      </w:r>
    </w:p>
    <w:p w:rsidR="000652E6" w:rsidRPr="00EB3EBC" w:rsidRDefault="00964B09" w:rsidP="00964B09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Call FiledOptionList(AA,SALE_CHNL)</w:t>
      </w:r>
      <w:r w:rsidRPr="00EB3EBC">
        <w:rPr>
          <w:rFonts w:ascii="Arial" w:hAnsi="Arial" w:hint="eastAsia"/>
          <w:caps/>
          <w:lang w:eastAsia="zh-TW"/>
        </w:rPr>
        <w:t>代碼轉中文</w:t>
      </w:r>
    </w:p>
    <w:p w:rsidR="00964B09" w:rsidRPr="00EB3EBC" w:rsidRDefault="00964B09" w:rsidP="00964B0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若取得代碼中文無資料或有誤，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Set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該筆資料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=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“其他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一類，並加總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類的收、</w:t>
      </w:r>
      <w:r w:rsidR="00D43955" w:rsidRPr="00EB3EBC">
        <w:rPr>
          <w:rFonts w:ascii="Arial" w:hAnsi="Arial" w:hint="eastAsia"/>
          <w:caps/>
          <w:kern w:val="2"/>
          <w:szCs w:val="24"/>
          <w:lang w:eastAsia="zh-TW"/>
        </w:rPr>
        <w:t>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Set </w:t>
      </w:r>
      <w:r w:rsidRPr="00EB3EBC">
        <w:rPr>
          <w:rFonts w:ascii="Arial" w:hAnsi="Arial"/>
          <w:caps/>
          <w:kern w:val="2"/>
          <w:szCs w:val="24"/>
          <w:lang w:eastAsia="zh-TW"/>
        </w:rPr>
        <w:t>“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..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收入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or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=+..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本筆收入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/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</w:p>
    <w:p w:rsidR="00DE6868" w:rsidRPr="00EB3EBC" w:rsidRDefault="00DE6868" w:rsidP="00DE68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計算理賠率</w:t>
      </w:r>
      <w:r w:rsidR="00D43955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(</w:t>
      </w:r>
      <w:r w:rsidR="00D43955" w:rsidRPr="00EB3EBC">
        <w:rPr>
          <w:rStyle w:val="style31"/>
          <w:rFonts w:hint="eastAsia"/>
          <w:caps/>
        </w:rPr>
        <w:t>DTH</w:t>
      </w:r>
      <w:r w:rsidR="00D43955" w:rsidRPr="00EB3EBC">
        <w:rPr>
          <w:rStyle w:val="style31"/>
          <w:rFonts w:hint="eastAsia"/>
          <w:caps/>
          <w:lang w:eastAsia="zh-TW"/>
        </w:rPr>
        <w:t xml:space="preserve">/HSP/ALL </w:t>
      </w:r>
      <w:r w:rsidR="00D43955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RATION)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  ..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每筆有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3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類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 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收</w:t>
      </w:r>
      <w:r w:rsidR="00D43955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入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(..RCV)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、</w:t>
      </w:r>
      <w:r w:rsidR="00D43955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給付</w:t>
      </w:r>
      <w:r w:rsidR="00D43955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(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..PAY)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金額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    </w:t>
      </w:r>
    </w:p>
    <w:p w:rsidR="00DE6868" w:rsidRPr="00EB3EBC" w:rsidRDefault="00DE6868" w:rsidP="00DE68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IF ..RCV=0 ,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該類理賠率＝</w:t>
      </w:r>
      <w:r w:rsidR="00A370A9" w:rsidRPr="00EB3EBC">
        <w:rPr>
          <w:rFonts w:ascii="Arial" w:hAnsi="Arial" w:hint="eastAsia"/>
          <w:caps/>
          <w:lang w:eastAsia="zh-TW"/>
        </w:rPr>
        <w:t xml:space="preserve"> </w:t>
      </w:r>
      <w:r w:rsidR="00A370A9" w:rsidRPr="00EB3EBC">
        <w:rPr>
          <w:rFonts w:ascii="Arial" w:hAnsi="Arial"/>
          <w:caps/>
          <w:lang w:eastAsia="zh-TW"/>
        </w:rPr>
        <w:t>‘</w:t>
      </w:r>
      <w:r w:rsidR="00A370A9" w:rsidRPr="00EB3EBC">
        <w:rPr>
          <w:rFonts w:ascii="Arial" w:hAnsi="Arial" w:hint="eastAsia"/>
          <w:caps/>
          <w:lang w:eastAsia="zh-TW"/>
        </w:rPr>
        <w:t>-</w:t>
      </w:r>
      <w:r w:rsidR="00A370A9" w:rsidRPr="00EB3EBC">
        <w:rPr>
          <w:rFonts w:ascii="Arial" w:hAnsi="Arial"/>
          <w:caps/>
          <w:lang w:eastAsia="zh-TW"/>
        </w:rPr>
        <w:t>‘</w:t>
      </w:r>
      <w:r w:rsidRPr="00EB3EBC">
        <w:rPr>
          <w:rFonts w:ascii="Arial" w:hAnsi="Arial" w:hint="eastAsia"/>
          <w:caps/>
          <w:lang w:eastAsia="zh-TW"/>
        </w:rPr>
        <w:t xml:space="preserve"> </w:t>
      </w:r>
    </w:p>
    <w:p w:rsidR="00DE6868" w:rsidRPr="00EB3EBC" w:rsidRDefault="00DE6868" w:rsidP="00DE68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  <w:r w:rsidRPr="00EB3EBC">
        <w:rPr>
          <w:rFonts w:ascii="Arial" w:hAnsi="Arial" w:hint="eastAsia"/>
          <w:caps/>
          <w:lang w:eastAsia="zh-TW"/>
        </w:rPr>
        <w:tab/>
      </w:r>
    </w:p>
    <w:p w:rsidR="002676E6" w:rsidRPr="00EB3EBC" w:rsidRDefault="002676E6" w:rsidP="002676E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Style w:val="Tabletext"/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死殘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(/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醫療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/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全部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)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理賠率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=</w:t>
      </w:r>
      <w:r w:rsidR="00D43955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付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(..PAY)</w:t>
      </w:r>
      <w:r w:rsidRPr="00EB3EBC">
        <w:rPr>
          <w:rStyle w:val="SoDAField"/>
          <w:rFonts w:ascii="Arial" w:hAnsi="Arial" w:hint="eastAsia"/>
          <w:caps/>
          <w:color w:val="auto"/>
          <w:lang w:eastAsia="zh-TW"/>
        </w:rPr>
        <w:t xml:space="preserve"> </w:t>
      </w:r>
      <w:r w:rsidRPr="00EB3EBC">
        <w:rPr>
          <w:rStyle w:val="style31"/>
          <w:rFonts w:hint="eastAsia"/>
          <w:caps/>
          <w:lang w:eastAsia="zh-TW"/>
        </w:rPr>
        <w:t>÷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收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(..RCV)</w:t>
      </w:r>
      <w:r w:rsidRPr="00EB3EBC">
        <w:rPr>
          <w:rStyle w:val="style31"/>
          <w:rFonts w:hint="eastAsia"/>
          <w:caps/>
          <w:lang w:eastAsia="zh-TW"/>
        </w:rPr>
        <w:t xml:space="preserve">*100( </w:t>
      </w:r>
      <w:r w:rsidRPr="00EB3EBC">
        <w:rPr>
          <w:rStyle w:val="Tabletext"/>
          <w:rFonts w:ascii="Arial" w:hAnsi="Arial" w:hint="eastAsia"/>
          <w:caps/>
          <w:lang w:eastAsia="zh-TW"/>
        </w:rPr>
        <w:t>Rounding</w:t>
      </w:r>
      <w:r w:rsidRPr="00EB3EBC">
        <w:rPr>
          <w:rStyle w:val="Tabletext"/>
          <w:rFonts w:ascii="Arial" w:hAnsi="Arial" w:hint="eastAsia"/>
          <w:caps/>
          <w:lang w:eastAsia="zh-TW"/>
        </w:rPr>
        <w:t>至小數</w:t>
      </w:r>
      <w:r w:rsidRPr="00EB3EBC">
        <w:rPr>
          <w:rStyle w:val="Tabletext"/>
          <w:rFonts w:ascii="Arial" w:hAnsi="Arial" w:hint="eastAsia"/>
          <w:caps/>
          <w:lang w:eastAsia="zh-TW"/>
        </w:rPr>
        <w:t>2</w:t>
      </w:r>
      <w:r w:rsidRPr="00EB3EBC">
        <w:rPr>
          <w:rStyle w:val="Tabletext"/>
          <w:rFonts w:ascii="Arial" w:hAnsi="Arial" w:hint="eastAsia"/>
          <w:caps/>
          <w:lang w:eastAsia="zh-TW"/>
        </w:rPr>
        <w:t>位</w:t>
      </w:r>
      <w:r w:rsidRPr="00EB3EBC">
        <w:rPr>
          <w:rStyle w:val="Tabletext"/>
          <w:rFonts w:ascii="Arial" w:hAnsi="Arial" w:hint="eastAsia"/>
          <w:caps/>
          <w:lang w:eastAsia="zh-TW"/>
        </w:rPr>
        <w:t>)</w:t>
      </w:r>
      <w:r w:rsidR="00350148" w:rsidRPr="00EB3EBC">
        <w:rPr>
          <w:rStyle w:val="Tabletext"/>
          <w:rFonts w:ascii="Arial" w:hAnsi="Arial" w:hint="eastAsia"/>
          <w:caps/>
          <w:lang w:eastAsia="zh-TW"/>
        </w:rPr>
        <w:t xml:space="preserve"> </w:t>
      </w:r>
      <w:r w:rsidR="00350148" w:rsidRPr="00EB3EBC">
        <w:rPr>
          <w:rStyle w:val="Tabletext"/>
          <w:rFonts w:ascii="Arial" w:hAnsi="Arial" w:hint="eastAsia"/>
          <w:caps/>
          <w:lang w:eastAsia="zh-TW"/>
        </w:rPr>
        <w:t>％</w:t>
      </w:r>
    </w:p>
    <w:p w:rsidR="00CB6362" w:rsidRPr="00EB3EBC" w:rsidRDefault="00CB6362" w:rsidP="00F205C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C50BA0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C50BA0" w:rsidRPr="00EB3EBC" w:rsidRDefault="00C50BA0" w:rsidP="00B54FC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C50BA0" w:rsidRPr="00EB3EBC" w:rsidRDefault="00C50BA0" w:rsidP="00B54FC2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C50BA0" w:rsidRPr="00EB3EBC" w:rsidRDefault="00C50BA0" w:rsidP="00B54FC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C50BA0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EB3EBC" w:rsidRDefault="00C50BA0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C50BA0" w:rsidRPr="00EB3EBC" w:rsidRDefault="00C50BA0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統計期間</w:t>
            </w:r>
          </w:p>
        </w:tc>
        <w:tc>
          <w:tcPr>
            <w:tcW w:w="3880" w:type="dxa"/>
          </w:tcPr>
          <w:p w:rsidR="00C50BA0" w:rsidRPr="00EB3EBC" w:rsidRDefault="00E65EAE" w:rsidP="00B54FC2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統計年月起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~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</w:tr>
      <w:tr w:rsidR="00C50BA0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EB3EBC" w:rsidRDefault="00C50BA0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C50BA0" w:rsidRPr="00EB3EBC" w:rsidRDefault="00C50BA0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  <w:szCs w:val="20"/>
              </w:rPr>
              <w:t>查詢種類</w:t>
            </w:r>
          </w:p>
        </w:tc>
        <w:tc>
          <w:tcPr>
            <w:tcW w:w="3880" w:type="dxa"/>
          </w:tcPr>
          <w:p w:rsidR="00C50BA0" w:rsidRPr="00EB3EBC" w:rsidRDefault="00C50BA0" w:rsidP="00B54FC2">
            <w:pPr>
              <w:rPr>
                <w:rFonts w:ascii="Arial" w:hAnsi="Arial" w:cs="Arial"/>
                <w:caps/>
                <w:sz w:val="20"/>
              </w:rPr>
            </w:pPr>
            <w:r w:rsidRPr="00EB3EBC">
              <w:rPr>
                <w:rStyle w:val="style31"/>
                <w:rFonts w:hint="eastAsia"/>
                <w:caps/>
              </w:rPr>
              <w:t>種類對應中文</w:t>
            </w:r>
          </w:p>
        </w:tc>
      </w:tr>
    </w:tbl>
    <w:p w:rsidR="00C50BA0" w:rsidRPr="00EB3EBC" w:rsidRDefault="00C50BA0" w:rsidP="00C50BA0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726107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726107" w:rsidRPr="00EB3EBC" w:rsidRDefault="00C50BA0" w:rsidP="00830C41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明細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726107" w:rsidRPr="00EB3EBC" w:rsidRDefault="00726107" w:rsidP="00830C41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726107" w:rsidRPr="00EB3EBC" w:rsidRDefault="00726107" w:rsidP="00830C41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726107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726107" w:rsidRPr="00EB3EBC" w:rsidRDefault="00726107" w:rsidP="00830C41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26107" w:rsidRPr="00EB3EBC" w:rsidRDefault="00726107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單位</w:t>
            </w:r>
          </w:p>
        </w:tc>
        <w:tc>
          <w:tcPr>
            <w:tcW w:w="3880" w:type="dxa"/>
            <w:vAlign w:val="bottom"/>
          </w:tcPr>
          <w:p w:rsidR="00726107" w:rsidRPr="00EB3EBC" w:rsidRDefault="00405D3E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Ste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EB3EBC">
                <w:rPr>
                  <w:rStyle w:val="style31"/>
                  <w:rFonts w:hint="eastAsia"/>
                  <w:caps/>
                </w:rPr>
                <w:t xml:space="preserve">p 3. 2. </w:t>
              </w:r>
              <w:r w:rsidR="002B3871" w:rsidRPr="00EB3EBC">
                <w:rPr>
                  <w:rStyle w:val="style31"/>
                  <w:rFonts w:hint="eastAsia"/>
                  <w:caps/>
                </w:rPr>
                <w:t>1</w:t>
              </w:r>
            </w:smartTag>
            <w:r w:rsidRPr="00EB3EBC">
              <w:rPr>
                <w:rStyle w:val="style31"/>
                <w:rFonts w:hint="eastAsia"/>
                <w:caps/>
              </w:rPr>
              <w:t>. 1</w:t>
            </w:r>
            <w:r w:rsidRPr="00EB3EBC">
              <w:rPr>
                <w:rStyle w:val="style31"/>
                <w:rFonts w:hint="eastAsia"/>
                <w:caps/>
              </w:rPr>
              <w:t>取得之單位中文簡稱</w:t>
            </w:r>
            <w:r w:rsidR="009027DF" w:rsidRPr="00EB3EBC">
              <w:rPr>
                <w:rStyle w:val="style31"/>
                <w:rFonts w:hint="eastAsia"/>
                <w:caps/>
              </w:rPr>
              <w:t xml:space="preserve">with </w:t>
            </w:r>
            <w:r w:rsidR="009027DF" w:rsidRPr="00EB3EBC">
              <w:rPr>
                <w:rStyle w:val="style31"/>
                <w:rFonts w:hint="eastAsia"/>
                <w:caps/>
              </w:rPr>
              <w:t>超連結</w:t>
            </w:r>
          </w:p>
        </w:tc>
      </w:tr>
      <w:tr w:rsidR="00373B59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3B59" w:rsidRPr="00EB3EBC" w:rsidRDefault="00373B59" w:rsidP="00830C41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3B59" w:rsidRPr="00EB3EBC" w:rsidRDefault="00373B59" w:rsidP="00830C41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373B59" w:rsidRPr="00EB3EBC" w:rsidRDefault="00373B59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DTH_PAY</w:t>
            </w:r>
          </w:p>
        </w:tc>
      </w:tr>
      <w:tr w:rsidR="00373B59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3B59" w:rsidRPr="00EB3EBC" w:rsidRDefault="00373B59" w:rsidP="00830C41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3B59" w:rsidRPr="00EB3EBC" w:rsidRDefault="00373B59" w:rsidP="00830C41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死殘收入金額</w:t>
            </w:r>
          </w:p>
        </w:tc>
        <w:tc>
          <w:tcPr>
            <w:tcW w:w="3880" w:type="dxa"/>
            <w:vAlign w:val="center"/>
          </w:tcPr>
          <w:p w:rsidR="00373B59" w:rsidRPr="00EB3EBC" w:rsidRDefault="00373B59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DTH_RCV</w:t>
            </w:r>
          </w:p>
        </w:tc>
      </w:tr>
      <w:tr w:rsidR="00726107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726107" w:rsidRPr="00EB3EBC" w:rsidRDefault="00726107" w:rsidP="00830C41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726107" w:rsidRPr="00EB3EBC" w:rsidRDefault="00726107" w:rsidP="00830C41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死殘理賠率</w:t>
            </w:r>
          </w:p>
        </w:tc>
        <w:tc>
          <w:tcPr>
            <w:tcW w:w="3880" w:type="dxa"/>
            <w:vAlign w:val="bottom"/>
          </w:tcPr>
          <w:p w:rsidR="00726107" w:rsidRPr="00EB3EBC" w:rsidRDefault="000E03E2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DTH_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  <w:tr w:rsidR="00373B59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3B59" w:rsidRPr="00EB3EBC" w:rsidRDefault="00373B59" w:rsidP="00830C41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3B59" w:rsidRPr="00EB3EBC" w:rsidRDefault="00373B59" w:rsidP="00830C41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373B59" w:rsidRPr="00EB3EBC" w:rsidRDefault="00373B59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HSP_PAY</w:t>
            </w:r>
          </w:p>
        </w:tc>
      </w:tr>
      <w:tr w:rsidR="00373B59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3B59" w:rsidRPr="00EB3EBC" w:rsidRDefault="00373B59" w:rsidP="00830C41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3B59" w:rsidRPr="00EB3EBC" w:rsidRDefault="00373B59" w:rsidP="00830C41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373B59" w:rsidRPr="00EB3EBC" w:rsidRDefault="00373B59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HSP_RCV</w:t>
            </w:r>
          </w:p>
        </w:tc>
      </w:tr>
      <w:tr w:rsidR="00726107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726107" w:rsidRPr="00EB3EBC" w:rsidRDefault="00726107" w:rsidP="00830C41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726107" w:rsidRPr="00EB3EBC" w:rsidRDefault="00726107" w:rsidP="00830C41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醫療理賠率</w:t>
            </w:r>
          </w:p>
        </w:tc>
        <w:tc>
          <w:tcPr>
            <w:tcW w:w="3880" w:type="dxa"/>
            <w:vAlign w:val="bottom"/>
          </w:tcPr>
          <w:p w:rsidR="00726107" w:rsidRPr="00EB3EBC" w:rsidRDefault="000E03E2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HSP_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  <w:tr w:rsidR="000E03E2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0E03E2" w:rsidRPr="00EB3EBC" w:rsidRDefault="000E03E2" w:rsidP="00726107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0E03E2" w:rsidRPr="00EB3EBC" w:rsidRDefault="000E03E2" w:rsidP="00830C41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全部給付金額</w:t>
            </w:r>
          </w:p>
        </w:tc>
        <w:tc>
          <w:tcPr>
            <w:tcW w:w="3880" w:type="dxa"/>
            <w:vAlign w:val="center"/>
          </w:tcPr>
          <w:p w:rsidR="000E03E2" w:rsidRPr="00EB3EBC" w:rsidRDefault="000E03E2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ALL_PAY</w:t>
            </w:r>
          </w:p>
        </w:tc>
      </w:tr>
      <w:tr w:rsidR="000E03E2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0E03E2" w:rsidRPr="00EB3EBC" w:rsidRDefault="000E03E2" w:rsidP="00726107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0E03E2" w:rsidRPr="00EB3EBC" w:rsidRDefault="000E03E2" w:rsidP="00830C41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全部收入金額</w:t>
            </w:r>
          </w:p>
        </w:tc>
        <w:tc>
          <w:tcPr>
            <w:tcW w:w="3880" w:type="dxa"/>
            <w:vAlign w:val="center"/>
          </w:tcPr>
          <w:p w:rsidR="000E03E2" w:rsidRPr="00EB3EBC" w:rsidRDefault="000E03E2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ALL_RCV</w:t>
            </w:r>
          </w:p>
        </w:tc>
      </w:tr>
      <w:tr w:rsidR="00726107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726107" w:rsidRPr="00EB3EBC" w:rsidRDefault="00726107" w:rsidP="00830C41">
            <w:pPr>
              <w:pStyle w:val="Normal"/>
              <w:numPr>
                <w:ilvl w:val="0"/>
                <w:numId w:val="10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726107" w:rsidRPr="00EB3EBC" w:rsidRDefault="000E03E2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全部理賠率</w:t>
            </w:r>
          </w:p>
        </w:tc>
        <w:tc>
          <w:tcPr>
            <w:tcW w:w="3880" w:type="dxa"/>
            <w:vAlign w:val="bottom"/>
          </w:tcPr>
          <w:p w:rsidR="00726107" w:rsidRPr="00EB3EBC" w:rsidRDefault="000E03E2" w:rsidP="00830C4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ALL_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</w:tbl>
    <w:p w:rsidR="00A80EC2" w:rsidRPr="00EB3EBC" w:rsidRDefault="00A80EC2" w:rsidP="00A80EC2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p w:rsidR="00CB6362" w:rsidRPr="00EB3EBC" w:rsidRDefault="00160B1F" w:rsidP="00CB636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EA34CB" w:rsidRPr="00EB3EBC">
        <w:rPr>
          <w:rFonts w:ascii="Arial" w:hAnsi="Arial" w:hint="eastAsia"/>
          <w:caps/>
          <w:lang w:eastAsia="zh-TW"/>
        </w:rPr>
        <w:t>1.</w:t>
      </w:r>
      <w:r w:rsidR="00EA34CB" w:rsidRPr="00EB3EBC">
        <w:rPr>
          <w:rFonts w:ascii="Arial" w:hAnsi="Arial" w:hint="eastAsia"/>
          <w:caps/>
          <w:lang w:eastAsia="zh-TW"/>
        </w:rPr>
        <w:t>行政</w:t>
      </w:r>
      <w:r w:rsidR="00EA34CB" w:rsidRPr="00EB3EBC">
        <w:rPr>
          <w:rFonts w:ascii="Arial" w:hAnsi="Arial" w:hint="eastAsia"/>
          <w:caps/>
          <w:lang w:eastAsia="zh-TW"/>
        </w:rPr>
        <w:t>/2.</w:t>
      </w:r>
      <w:r w:rsidR="00EA34CB" w:rsidRPr="00EB3EBC">
        <w:rPr>
          <w:rFonts w:ascii="Arial" w:hAnsi="Arial" w:hint="eastAsia"/>
          <w:caps/>
          <w:lang w:eastAsia="zh-TW"/>
        </w:rPr>
        <w:t>通路系統</w:t>
      </w:r>
      <w:r w:rsidRPr="00EB3EBC">
        <w:rPr>
          <w:rFonts w:ascii="Arial" w:hAnsi="Arial" w:hint="eastAsia"/>
          <w:caps/>
          <w:lang w:eastAsia="zh-TW"/>
        </w:rPr>
        <w:t>---</w:t>
      </w:r>
      <w:r w:rsidR="00405D3E" w:rsidRPr="00EB3EBC">
        <w:rPr>
          <w:rFonts w:ascii="Arial" w:hAnsi="Arial" w:hint="eastAsia"/>
          <w:caps/>
          <w:kern w:val="2"/>
          <w:szCs w:val="24"/>
          <w:lang w:eastAsia="zh-TW"/>
        </w:rPr>
        <w:t>第二層</w:t>
      </w:r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區部</w:t>
      </w:r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/</w:t>
      </w:r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服務中心</w:t>
      </w:r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="00405D3E"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</w:p>
    <w:p w:rsidR="00FB58D1" w:rsidRPr="00EB3EBC" w:rsidRDefault="00FB58D1" w:rsidP="00FB58D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FB58D1" w:rsidRPr="00EB3EBC" w:rsidRDefault="00FB58D1" w:rsidP="00FB58D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DTAAH204</w:t>
      </w:r>
    </w:p>
    <w:p w:rsidR="00FB58D1" w:rsidRPr="00EB3EBC" w:rsidRDefault="00FB58D1" w:rsidP="00FB58D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FB58D1" w:rsidRPr="00EB3EBC" w:rsidRDefault="00FB58D1" w:rsidP="00FB58D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TAAH20</w:t>
      </w:r>
      <w:r w:rsidRPr="00EB3EBC">
        <w:rPr>
          <w:rFonts w:ascii="Arial" w:hAnsi="Arial" w:hint="eastAsia"/>
          <w:caps/>
          <w:lang w:eastAsia="zh-TW"/>
        </w:rPr>
        <w:t>8</w:t>
      </w:r>
    </w:p>
    <w:p w:rsidR="00F205CA" w:rsidRPr="00EB3EBC" w:rsidRDefault="00F205CA" w:rsidP="00F205C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3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類合計收入、</w:t>
      </w:r>
      <w:r w:rsidR="000652E6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</w:t>
      </w:r>
    </w:p>
    <w:p w:rsidR="00F205CA" w:rsidRPr="00EB3EBC" w:rsidRDefault="00F205CA" w:rsidP="00F205C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Select ..,</w:t>
      </w:r>
      <w:r w:rsidR="00FB58D1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DTH_PAY_AMT</w:t>
      </w:r>
      <w:r w:rsidR="00FB58D1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FB58D1" w:rsidRPr="00EB3EBC">
        <w:rPr>
          <w:rStyle w:val="style31"/>
          <w:rFonts w:hint="eastAsia"/>
          <w:caps/>
        </w:rPr>
        <w:t>DTH_PAY</w:t>
      </w:r>
      <w:r w:rsidR="00FB58D1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DTH_RCV_AMT</w:t>
      </w:r>
      <w:r w:rsidR="00FB58D1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FB58D1" w:rsidRPr="00EB3EBC">
        <w:rPr>
          <w:rStyle w:val="style31"/>
          <w:rFonts w:hint="eastAsia"/>
          <w:caps/>
        </w:rPr>
        <w:t>DTH_RCV</w:t>
      </w:r>
      <w:r w:rsidR="00FB58D1" w:rsidRPr="00EB3EBC">
        <w:rPr>
          <w:rStyle w:val="style31"/>
          <w:rFonts w:hint="eastAsia"/>
          <w:caps/>
          <w:lang w:eastAsia="zh-TW"/>
        </w:rPr>
        <w:t>,</w:t>
      </w:r>
      <w:r w:rsidR="00FB58D1" w:rsidRPr="00EB3EBC">
        <w:rPr>
          <w:rFonts w:ascii="Arial" w:hAnsi="Arial" w:cs="Arial"/>
          <w:caps/>
        </w:rPr>
        <w:t xml:space="preserve"> </w:t>
      </w:r>
      <w:r w:rsidR="00FB58D1" w:rsidRPr="00EB3EBC">
        <w:rPr>
          <w:rFonts w:ascii="Arial" w:hAnsi="Arial" w:hint="eastAsia"/>
          <w:caps/>
          <w:kern w:val="2"/>
          <w:szCs w:val="24"/>
          <w:lang w:eastAsia="zh-TW"/>
        </w:rPr>
        <w:t>SUM(</w:t>
      </w:r>
      <w:r w:rsidR="00043345">
        <w:rPr>
          <w:rFonts w:ascii="Arial" w:hAnsi="Arial" w:cs="Arial" w:hint="eastAsia"/>
          <w:caps/>
          <w:lang w:eastAsia="zh-TW"/>
        </w:rPr>
        <w:t>HSP_PAY_AMT</w:t>
      </w:r>
      <w:r w:rsidR="00FB58D1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FB58D1" w:rsidRPr="00EB3EBC">
        <w:rPr>
          <w:rStyle w:val="style31"/>
          <w:caps/>
        </w:rPr>
        <w:t>HSP</w:t>
      </w:r>
      <w:r w:rsidR="00FB58D1" w:rsidRPr="00EB3EBC">
        <w:rPr>
          <w:rStyle w:val="style31"/>
          <w:rFonts w:hint="eastAsia"/>
          <w:caps/>
        </w:rPr>
        <w:t>_PAY</w:t>
      </w:r>
      <w:r w:rsidR="00FB58D1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HSP_RCV_AMT</w:t>
      </w:r>
      <w:r w:rsidR="00FB58D1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FB58D1" w:rsidRPr="00EB3EBC">
        <w:rPr>
          <w:rStyle w:val="style31"/>
          <w:caps/>
        </w:rPr>
        <w:t>HSP</w:t>
      </w:r>
      <w:r w:rsidR="00FB58D1" w:rsidRPr="00EB3EBC">
        <w:rPr>
          <w:rStyle w:val="style31"/>
          <w:rFonts w:hint="eastAsia"/>
          <w:caps/>
        </w:rPr>
        <w:t>_RCV</w:t>
      </w:r>
      <w:r w:rsidR="00FB58D1" w:rsidRPr="00EB3EBC">
        <w:rPr>
          <w:rStyle w:val="style31"/>
          <w:rFonts w:hint="eastAsia"/>
          <w:caps/>
          <w:lang w:eastAsia="zh-TW"/>
        </w:rPr>
        <w:t>,</w:t>
      </w:r>
      <w:r w:rsidR="00FB58D1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ALL_PAY_AMT</w:t>
      </w:r>
      <w:r w:rsidR="00FB58D1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FB58D1" w:rsidRPr="00EB3EBC">
        <w:rPr>
          <w:rStyle w:val="style31"/>
          <w:rFonts w:hint="eastAsia"/>
          <w:caps/>
          <w:lang w:eastAsia="zh-TW"/>
        </w:rPr>
        <w:t>ALL</w:t>
      </w:r>
      <w:r w:rsidR="00FB58D1" w:rsidRPr="00EB3EBC">
        <w:rPr>
          <w:rStyle w:val="style31"/>
          <w:rFonts w:hint="eastAsia"/>
          <w:caps/>
        </w:rPr>
        <w:t>_PAY</w:t>
      </w:r>
      <w:r w:rsidR="00FB58D1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ALL_RCV_AMT</w:t>
      </w:r>
      <w:r w:rsidR="00FB58D1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FB58D1" w:rsidRPr="00EB3EBC">
        <w:rPr>
          <w:rStyle w:val="style31"/>
          <w:rFonts w:hint="eastAsia"/>
          <w:caps/>
          <w:lang w:eastAsia="zh-TW"/>
        </w:rPr>
        <w:t>ALL</w:t>
      </w:r>
      <w:r w:rsidR="00FB58D1" w:rsidRPr="00EB3EBC">
        <w:rPr>
          <w:rStyle w:val="style31"/>
          <w:rFonts w:hint="eastAsia"/>
          <w:caps/>
        </w:rPr>
        <w:t>_RCV</w:t>
      </w:r>
    </w:p>
    <w:p w:rsidR="00F205CA" w:rsidRPr="00EB3EBC" w:rsidRDefault="00F205CA" w:rsidP="00F205C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共同條件</w:t>
      </w:r>
    </w:p>
    <w:p w:rsidR="00F205CA" w:rsidRPr="00EB3EBC" w:rsidRDefault="000311C3" w:rsidP="00F205C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 xml:space="preserve">T1.data_ym </w:t>
      </w:r>
      <w:r w:rsidR="00F205CA" w:rsidRPr="00EB3EBC">
        <w:rPr>
          <w:rFonts w:ascii="Arial" w:hAnsi="Arial" w:cs="Arial" w:hint="eastAsia"/>
          <w:caps/>
          <w:lang w:eastAsia="zh-TW"/>
        </w:rPr>
        <w:t>BETWEEN(</w:t>
      </w:r>
      <w:r w:rsidR="00F205CA"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="00F205CA" w:rsidRPr="00EB3EBC">
        <w:rPr>
          <w:rFonts w:ascii="Arial" w:hAnsi="Arial" w:cs="Arial" w:hint="eastAsia"/>
          <w:caps/>
          <w:lang w:eastAsia="zh-TW"/>
        </w:rPr>
        <w:t xml:space="preserve">) </w:t>
      </w:r>
    </w:p>
    <w:p w:rsidR="00F205CA" w:rsidRPr="00EB3EBC" w:rsidRDefault="00F205CA" w:rsidP="00F205C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特殊條件：</w:t>
      </w:r>
    </w:p>
    <w:p w:rsidR="00F205CA" w:rsidRPr="00EB3EBC" w:rsidRDefault="00F205CA" w:rsidP="00F205C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=1.</w:t>
      </w:r>
      <w:r w:rsidRPr="00EB3EBC">
        <w:rPr>
          <w:rFonts w:ascii="Arial" w:hAnsi="Arial" w:hint="eastAsia"/>
          <w:caps/>
          <w:lang w:eastAsia="zh-TW"/>
        </w:rPr>
        <w:t>行政</w:t>
      </w:r>
    </w:p>
    <w:p w:rsidR="00E65EAE" w:rsidRPr="00EB3EBC" w:rsidRDefault="00E65EAE" w:rsidP="00E65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T1.</w:t>
      </w:r>
      <w:r w:rsidR="00FB58D1" w:rsidRPr="00EB3EBC">
        <w:rPr>
          <w:rFonts w:ascii="Arial" w:hAnsi="Arial" w:hint="eastAsia"/>
          <w:caps/>
          <w:lang w:eastAsia="zh-TW"/>
        </w:rPr>
        <w:t xml:space="preserve"> ADM_STR </w:t>
      </w:r>
      <w:r w:rsidRPr="00EB3EBC">
        <w:rPr>
          <w:rFonts w:ascii="Arial" w:hAnsi="Arial" w:hint="eastAsia"/>
          <w:caps/>
          <w:lang w:eastAsia="zh-TW"/>
        </w:rPr>
        <w:t>=</w:t>
      </w:r>
      <w:r w:rsidR="00FB58D1" w:rsidRPr="00EB3EBC">
        <w:rPr>
          <w:rFonts w:ascii="Arial" w:hAnsi="Arial" w:hint="eastAsia"/>
          <w:caps/>
          <w:lang w:eastAsia="zh-TW"/>
        </w:rPr>
        <w:t xml:space="preserve"> </w:t>
      </w:r>
      <w:r w:rsidRPr="00EB3EBC">
        <w:rPr>
          <w:rFonts w:ascii="Arial" w:hAnsi="Arial" w:hint="eastAsia"/>
          <w:caps/>
          <w:lang w:eastAsia="zh-TW"/>
        </w:rPr>
        <w:t>第一層所選</w:t>
      </w:r>
      <w:r w:rsidR="00FB58D1" w:rsidRPr="00EB3EBC">
        <w:rPr>
          <w:rFonts w:ascii="Arial" w:hAnsi="Arial" w:hint="eastAsia"/>
          <w:caps/>
          <w:lang w:eastAsia="zh-TW"/>
        </w:rPr>
        <w:t xml:space="preserve"> and t1.serv_div_no is not null and t1.serv_div_no &lt;&gt; </w:t>
      </w:r>
      <w:r w:rsidR="00FB58D1" w:rsidRPr="00EB3EBC">
        <w:rPr>
          <w:rFonts w:ascii="Arial" w:hAnsi="Arial"/>
          <w:caps/>
          <w:lang w:eastAsia="zh-TW"/>
        </w:rPr>
        <w:t>‘’</w:t>
      </w:r>
      <w:r w:rsidR="00FB58D1" w:rsidRPr="00EB3EBC">
        <w:rPr>
          <w:rFonts w:ascii="Arial" w:hAnsi="Arial" w:hint="eastAsia"/>
          <w:caps/>
          <w:lang w:eastAsia="zh-TW"/>
        </w:rPr>
        <w:t xml:space="preserve">and </w:t>
      </w:r>
      <w:r w:rsidR="00FB58D1" w:rsidRPr="00EB3EBC">
        <w:rPr>
          <w:rFonts w:ascii="Arial" w:hAnsi="Arial" w:hint="eastAsia"/>
          <w:caps/>
          <w:kern w:val="2"/>
          <w:szCs w:val="24"/>
          <w:lang w:eastAsia="zh-TW"/>
        </w:rPr>
        <w:t>T1.SALE_chnl IN (</w:t>
      </w:r>
      <w:r w:rsidR="00FB58D1" w:rsidRPr="00EB3EBC">
        <w:rPr>
          <w:rFonts w:ascii="Arial" w:hAnsi="Arial"/>
          <w:caps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FB58D1" w:rsidRPr="00EB3EBC">
          <w:rPr>
            <w:rFonts w:ascii="Arial" w:hAnsi="Arial" w:hint="eastAsia"/>
            <w:caps/>
            <w:kern w:val="2"/>
            <w:szCs w:val="24"/>
            <w:lang w:eastAsia="zh-TW"/>
          </w:rPr>
          <w:t>1</w:t>
        </w:r>
        <w:r w:rsidR="00FB58D1"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="00FB58D1" w:rsidRPr="00EB3EBC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="00FB58D1" w:rsidRPr="00EB3EBC">
        <w:rPr>
          <w:rFonts w:ascii="Arial" w:hAnsi="Arial"/>
          <w:caps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="00FB58D1" w:rsidRPr="00EB3EBC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="00FB58D1"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="00FB58D1"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</w:p>
    <w:p w:rsidR="00E65EAE" w:rsidRPr="00EB3EBC" w:rsidRDefault="00E65EAE" w:rsidP="00E65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Group By </w:t>
      </w:r>
      <w:r w:rsidR="00FB58D1" w:rsidRPr="00EB3EBC">
        <w:rPr>
          <w:rFonts w:ascii="Arial" w:hAnsi="Arial" w:hint="eastAsia"/>
          <w:caps/>
          <w:lang w:eastAsia="zh-TW"/>
        </w:rPr>
        <w:t>T1. ADM_STR, t1.serv_div_no</w:t>
      </w:r>
    </w:p>
    <w:p w:rsidR="00E65EAE" w:rsidRPr="00EB3EBC" w:rsidRDefault="00E65EAE" w:rsidP="00E65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Order By </w:t>
      </w:r>
      <w:r w:rsidR="00FB58D1" w:rsidRPr="00EB3EBC">
        <w:rPr>
          <w:rFonts w:ascii="Arial" w:hAnsi="Arial" w:hint="eastAsia"/>
          <w:caps/>
          <w:lang w:eastAsia="zh-TW"/>
        </w:rPr>
        <w:t>t1.serv_div_no</w:t>
      </w:r>
    </w:p>
    <w:p w:rsidR="00F205CA" w:rsidRPr="00EB3EBC" w:rsidRDefault="00F205CA" w:rsidP="00F205C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=2.</w:t>
      </w:r>
      <w:r w:rsidRPr="00EB3EBC">
        <w:rPr>
          <w:rFonts w:ascii="Arial" w:hAnsi="Arial" w:hint="eastAsia"/>
          <w:caps/>
          <w:lang w:eastAsia="zh-TW"/>
        </w:rPr>
        <w:t>通路</w:t>
      </w:r>
    </w:p>
    <w:p w:rsidR="00C353C0" w:rsidRPr="00EB3EBC" w:rsidRDefault="00C353C0" w:rsidP="00C353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if </w:t>
      </w:r>
      <w:r w:rsidRPr="00EB3EBC">
        <w:rPr>
          <w:rFonts w:ascii="Arial" w:hAnsi="Arial" w:hint="eastAsia"/>
          <w:caps/>
          <w:lang w:eastAsia="zh-TW"/>
        </w:rPr>
        <w:t>第一層所選為其他</w:t>
      </w:r>
    </w:p>
    <w:p w:rsidR="00C353C0" w:rsidRPr="00EB3EBC" w:rsidRDefault="00C353C0" w:rsidP="00C353C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SALE_chnl</w:t>
      </w:r>
      <w:r w:rsidRPr="00EB3EBC">
        <w:rPr>
          <w:rFonts w:ascii="Arial" w:hAnsi="Arial" w:hint="eastAsia"/>
          <w:caps/>
          <w:lang w:eastAsia="zh-TW"/>
        </w:rPr>
        <w:t xml:space="preserve"> not in (</w:t>
      </w:r>
      <w:r w:rsidRPr="00EB3EBC">
        <w:rPr>
          <w:rFonts w:ascii="Arial" w:hAnsi="Arial"/>
          <w:caps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EB3EBC">
          <w:rPr>
            <w:rFonts w:ascii="Arial" w:hAnsi="Arial" w:hint="eastAsia"/>
            <w:caps/>
            <w:lang w:eastAsia="zh-TW"/>
          </w:rPr>
          <w:t>1</w:t>
        </w:r>
        <w:r w:rsidRPr="00EB3EBC">
          <w:rPr>
            <w:rFonts w:ascii="Arial" w:hAnsi="Arial"/>
            <w:caps/>
            <w:lang w:eastAsia="zh-TW"/>
          </w:rPr>
          <w:t>’</w:t>
        </w:r>
      </w:smartTag>
      <w:r w:rsidRPr="00EB3EBC">
        <w:rPr>
          <w:rFonts w:ascii="Arial" w:hAnsi="Arial" w:hint="eastAsia"/>
          <w:caps/>
          <w:lang w:eastAsia="zh-TW"/>
        </w:rPr>
        <w:t>,</w:t>
      </w:r>
      <w:r w:rsidRPr="00EB3EBC">
        <w:rPr>
          <w:rFonts w:ascii="Arial" w:hAnsi="Arial"/>
          <w:caps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EB3EBC">
          <w:rPr>
            <w:rFonts w:ascii="Arial" w:hAnsi="Arial" w:hint="eastAsia"/>
            <w:caps/>
            <w:lang w:eastAsia="zh-TW"/>
          </w:rPr>
          <w:t>4</w:t>
        </w:r>
        <w:r w:rsidRPr="00EB3EBC">
          <w:rPr>
            <w:rFonts w:ascii="Arial" w:hAnsi="Arial"/>
            <w:caps/>
            <w:lang w:eastAsia="zh-TW"/>
          </w:rPr>
          <w:t>’</w:t>
        </w:r>
      </w:smartTag>
      <w:r w:rsidRPr="00EB3EBC">
        <w:rPr>
          <w:rFonts w:ascii="Arial" w:hAnsi="Arial" w:hint="eastAsia"/>
          <w:caps/>
          <w:lang w:eastAsia="zh-TW"/>
        </w:rPr>
        <w:t>,</w:t>
      </w:r>
      <w:r w:rsidRPr="00EB3EBC">
        <w:rPr>
          <w:rFonts w:ascii="Arial" w:hAnsi="Arial"/>
          <w:caps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 w:rsidRPr="00EB3EBC">
          <w:rPr>
            <w:rFonts w:ascii="Arial" w:hAnsi="Arial" w:hint="eastAsia"/>
            <w:caps/>
            <w:lang w:eastAsia="zh-TW"/>
          </w:rPr>
          <w:t>5</w:t>
        </w:r>
        <w:r w:rsidRPr="00EB3EBC">
          <w:rPr>
            <w:rFonts w:ascii="Arial" w:hAnsi="Arial"/>
            <w:caps/>
            <w:lang w:eastAsia="zh-TW"/>
          </w:rPr>
          <w:t>’</w:t>
        </w:r>
      </w:smartTag>
      <w:r w:rsidRPr="00EB3EBC">
        <w:rPr>
          <w:rFonts w:ascii="Arial" w:hAnsi="Arial" w:hint="eastAsia"/>
          <w:caps/>
          <w:lang w:eastAsia="zh-TW"/>
        </w:rPr>
        <w:t>,</w:t>
      </w:r>
      <w:r w:rsidRPr="00EB3EBC">
        <w:rPr>
          <w:rFonts w:ascii="Arial" w:hAnsi="Arial"/>
          <w:caps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’"/>
        </w:smartTagPr>
        <w:r w:rsidRPr="00EB3EBC">
          <w:rPr>
            <w:rFonts w:ascii="Arial" w:hAnsi="Arial" w:hint="eastAsia"/>
            <w:caps/>
            <w:lang w:eastAsia="zh-TW"/>
          </w:rPr>
          <w:t>7</w:t>
        </w:r>
        <w:r w:rsidRPr="00EB3EBC">
          <w:rPr>
            <w:rFonts w:ascii="Arial" w:hAnsi="Arial"/>
            <w:caps/>
            <w:lang w:eastAsia="zh-TW"/>
          </w:rPr>
          <w:t>’</w:t>
        </w:r>
      </w:smartTag>
      <w:r w:rsidRPr="00EB3EBC">
        <w:rPr>
          <w:rFonts w:ascii="Arial" w:hAnsi="Arial" w:hint="eastAsia"/>
          <w:caps/>
          <w:lang w:eastAsia="zh-TW"/>
        </w:rPr>
        <w:t>)</w:t>
      </w:r>
    </w:p>
    <w:p w:rsidR="00C353C0" w:rsidRPr="00EB3EBC" w:rsidRDefault="00C353C0" w:rsidP="00C353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0311C3" w:rsidRPr="00EB3EBC" w:rsidRDefault="00E65EAE" w:rsidP="00C353C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T1.</w:t>
      </w:r>
      <w:r w:rsidR="000311C3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SALE_chnl</w:t>
      </w:r>
      <w:r w:rsidR="000311C3" w:rsidRPr="00EB3EBC">
        <w:rPr>
          <w:rFonts w:ascii="Arial" w:hAnsi="Arial" w:hint="eastAsia"/>
          <w:caps/>
          <w:lang w:eastAsia="zh-TW"/>
        </w:rPr>
        <w:t xml:space="preserve"> </w:t>
      </w:r>
      <w:r w:rsidRPr="00EB3EBC">
        <w:rPr>
          <w:rFonts w:ascii="Arial" w:hAnsi="Arial" w:hint="eastAsia"/>
          <w:caps/>
          <w:lang w:eastAsia="zh-TW"/>
        </w:rPr>
        <w:t>=</w:t>
      </w:r>
      <w:r w:rsidR="000311C3" w:rsidRPr="00EB3EBC">
        <w:rPr>
          <w:rFonts w:ascii="Arial" w:hAnsi="Arial" w:hint="eastAsia"/>
          <w:caps/>
          <w:lang w:eastAsia="zh-TW"/>
        </w:rPr>
        <w:t xml:space="preserve"> </w:t>
      </w:r>
      <w:r w:rsidRPr="00EB3EBC">
        <w:rPr>
          <w:rFonts w:ascii="Arial" w:hAnsi="Arial" w:hint="eastAsia"/>
          <w:caps/>
          <w:lang w:eastAsia="zh-TW"/>
        </w:rPr>
        <w:t>第一層所選</w:t>
      </w:r>
      <w:r w:rsidR="000311C3" w:rsidRPr="00EB3EBC">
        <w:rPr>
          <w:rFonts w:ascii="Arial" w:hAnsi="Arial" w:hint="eastAsia"/>
          <w:caps/>
          <w:lang w:eastAsia="zh-TW"/>
        </w:rPr>
        <w:t xml:space="preserve"> and T1.ADCD &lt;&gt; </w:t>
      </w:r>
      <w:r w:rsidR="000311C3" w:rsidRPr="00EB3EBC">
        <w:rPr>
          <w:rFonts w:ascii="Arial" w:hAnsi="Arial"/>
          <w:caps/>
          <w:lang w:eastAsia="zh-TW"/>
        </w:rPr>
        <w:t>‘’</w:t>
      </w:r>
      <w:r w:rsidR="000311C3" w:rsidRPr="00EB3EBC">
        <w:rPr>
          <w:rFonts w:ascii="Arial" w:hAnsi="Arial" w:hint="eastAsia"/>
          <w:caps/>
          <w:lang w:eastAsia="zh-TW"/>
        </w:rPr>
        <w:t xml:space="preserve"> AND T1.ADCD &lt;&gt; </w:t>
      </w:r>
      <w:r w:rsidR="000311C3" w:rsidRPr="00EB3EBC">
        <w:rPr>
          <w:rFonts w:ascii="Arial" w:hAnsi="Arial"/>
          <w:caps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0311C3" w:rsidRPr="00EB3EBC">
          <w:rPr>
            <w:rFonts w:ascii="Arial" w:hAnsi="Arial" w:hint="eastAsia"/>
            <w:caps/>
            <w:lang w:eastAsia="zh-TW"/>
          </w:rPr>
          <w:t>00000</w:t>
        </w:r>
        <w:r w:rsidR="000311C3" w:rsidRPr="00EB3EBC">
          <w:rPr>
            <w:rFonts w:ascii="Arial" w:hAnsi="Arial"/>
            <w:caps/>
            <w:lang w:eastAsia="zh-TW"/>
          </w:rPr>
          <w:t>’</w:t>
        </w:r>
      </w:smartTag>
    </w:p>
    <w:p w:rsidR="000311C3" w:rsidRPr="00EB3EBC" w:rsidRDefault="000311C3" w:rsidP="000311C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Group By T1.</w:t>
      </w:r>
      <w:r w:rsidRPr="00EB3EBC">
        <w:rPr>
          <w:rFonts w:ascii="Arial" w:hAnsi="Arial" w:hint="eastAsia"/>
          <w:caps/>
          <w:lang w:eastAsia="zh-TW"/>
        </w:rPr>
        <w:t>SALE_CHNL,t1.adcd</w:t>
      </w:r>
    </w:p>
    <w:p w:rsidR="00F205CA" w:rsidRPr="00EB3EBC" w:rsidRDefault="000311C3" w:rsidP="00F205C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Order By T1.SALE_CHNL </w:t>
      </w:r>
    </w:p>
    <w:p w:rsidR="00F205CA" w:rsidRPr="00EB3EBC" w:rsidRDefault="00464619" w:rsidP="00F205C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計算</w:t>
      </w:r>
      <w:r w:rsidRPr="00EB3EBC">
        <w:rPr>
          <w:rStyle w:val="style31"/>
          <w:rFonts w:hint="eastAsia"/>
          <w:caps/>
          <w:lang w:eastAsia="zh-TW"/>
        </w:rPr>
        <w:t>3</w:t>
      </w:r>
      <w:r w:rsidRPr="00EB3EBC">
        <w:rPr>
          <w:rStyle w:val="style31"/>
          <w:rFonts w:hint="eastAsia"/>
          <w:caps/>
          <w:lang w:eastAsia="zh-TW"/>
        </w:rPr>
        <w:t>類理賠率</w:t>
      </w:r>
      <w:r w:rsidRPr="00EB3EBC">
        <w:rPr>
          <w:rStyle w:val="style31"/>
          <w:rFonts w:hint="eastAsia"/>
          <w:caps/>
          <w:lang w:eastAsia="zh-TW"/>
        </w:rPr>
        <w:t>&amp;</w:t>
      </w:r>
      <w:r w:rsidRPr="00EB3EBC">
        <w:rPr>
          <w:rStyle w:val="style31"/>
          <w:rFonts w:hint="eastAsia"/>
          <w:caps/>
          <w:lang w:eastAsia="zh-TW"/>
        </w:rPr>
        <w:t>取單位中文</w:t>
      </w:r>
    </w:p>
    <w:p w:rsidR="00F205CA" w:rsidRPr="00EB3EBC" w:rsidRDefault="00F205CA" w:rsidP="00F205C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For Step </w:t>
      </w:r>
      <w:r w:rsidR="0037110A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4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.1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之每筆資料</w:t>
      </w:r>
    </w:p>
    <w:p w:rsidR="00F205CA" w:rsidRPr="00EB3EBC" w:rsidRDefault="00F205CA" w:rsidP="00F205C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/>
          <w:caps/>
          <w:kern w:val="2"/>
          <w:szCs w:val="24"/>
          <w:lang w:eastAsia="zh-TW"/>
        </w:rPr>
        <w:t>G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et 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單位中文簡稱</w:t>
      </w:r>
    </w:p>
    <w:p w:rsidR="00F205CA" w:rsidRPr="00EB3EBC" w:rsidRDefault="00F205CA" w:rsidP="00E65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>By T1.</w:t>
      </w:r>
      <w:r w:rsidR="00E65EAE" w:rsidRPr="00EB3EBC">
        <w:rPr>
          <w:rFonts w:ascii="Arial" w:hAnsi="Arial" w:cs="新細明體" w:hint="eastAsia"/>
          <w:caps/>
          <w:lang w:eastAsia="zh-TW"/>
        </w:rPr>
        <w:t>服務</w:t>
      </w:r>
      <w:r w:rsidRPr="00EB3EBC">
        <w:rPr>
          <w:rFonts w:ascii="Arial" w:hAnsi="Arial" w:cs="新細明體" w:hint="eastAsia"/>
          <w:caps/>
          <w:lang w:eastAsia="zh-TW"/>
        </w:rPr>
        <w:t>中心</w:t>
      </w:r>
      <w:r w:rsidR="00E65EAE" w:rsidRPr="00EB3EBC">
        <w:rPr>
          <w:rFonts w:ascii="Arial" w:hAnsi="Arial" w:cs="新細明體" w:hint="eastAsia"/>
          <w:caps/>
          <w:lang w:eastAsia="zh-TW"/>
        </w:rPr>
        <w:t>/T1.</w:t>
      </w:r>
      <w:r w:rsidR="00E65EAE" w:rsidRPr="00EB3EBC">
        <w:rPr>
          <w:rFonts w:ascii="Arial" w:hAnsi="Arial" w:cs="新細明體" w:hint="eastAsia"/>
          <w:caps/>
          <w:lang w:eastAsia="zh-TW"/>
        </w:rPr>
        <w:t>區部</w:t>
      </w:r>
    </w:p>
    <w:p w:rsidR="00F205CA" w:rsidRPr="00EB3EBC" w:rsidRDefault="00F205CA" w:rsidP="00E65E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call Hr Util </w:t>
      </w:r>
      <w:r w:rsidRPr="00EB3EBC">
        <w:rPr>
          <w:rFonts w:ascii="Arial" w:hAnsi="Arial" w:cs="新細明體" w:hint="eastAsia"/>
          <w:caps/>
          <w:lang w:eastAsia="zh-TW"/>
        </w:rPr>
        <w:t>取得單位中文簡稱</w:t>
      </w:r>
    </w:p>
    <w:p w:rsidR="00F205CA" w:rsidRPr="00EB3EBC" w:rsidRDefault="00F205CA" w:rsidP="00E65EA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若無資料或有誤，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Set</w:t>
      </w:r>
      <w:r w:rsidR="00D43955" w:rsidRPr="00EB3EBC">
        <w:rPr>
          <w:rFonts w:ascii="Arial" w:hAnsi="Arial" w:hint="eastAsia"/>
          <w:caps/>
          <w:kern w:val="2"/>
          <w:szCs w:val="24"/>
          <w:lang w:eastAsia="zh-TW"/>
        </w:rPr>
        <w:t>該筆資料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=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“其他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一類，並加總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類的收</w:t>
      </w:r>
      <w:r w:rsidR="00D43955" w:rsidRPr="00EB3EBC">
        <w:rPr>
          <w:rFonts w:ascii="Arial" w:hAnsi="Arial" w:hint="eastAsia"/>
          <w:caps/>
          <w:kern w:val="2"/>
          <w:szCs w:val="24"/>
          <w:lang w:eastAsia="zh-TW"/>
        </w:rPr>
        <w:t>、付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Set </w:t>
      </w:r>
      <w:r w:rsidRPr="00EB3EBC">
        <w:rPr>
          <w:rFonts w:ascii="Arial" w:hAnsi="Arial"/>
          <w:caps/>
          <w:kern w:val="2"/>
          <w:szCs w:val="24"/>
          <w:lang w:eastAsia="zh-TW"/>
        </w:rPr>
        <w:t>“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..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收入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or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=+..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本筆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收入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or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</w:p>
    <w:p w:rsidR="00F205CA" w:rsidRPr="00EB3EBC" w:rsidRDefault="00F205CA" w:rsidP="00D4395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Tabletext"/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計算理賠率</w:t>
      </w:r>
      <w:r w:rsidR="00D43955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：同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FB58D1" w:rsidRPr="00EB3EBC">
          <w:rPr>
            <w:rStyle w:val="style31"/>
            <w:rFonts w:cs="Times New Roman" w:hint="eastAsia"/>
            <w:caps/>
            <w:kern w:val="2"/>
            <w:szCs w:val="24"/>
            <w:lang w:eastAsia="zh-TW"/>
          </w:rPr>
          <w:t>3.4.1</w:t>
        </w:r>
      </w:smartTag>
      <w:r w:rsidR="00FB58D1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.2</w:t>
      </w:r>
    </w:p>
    <w:p w:rsidR="00F205CA" w:rsidRPr="00EB3EBC" w:rsidRDefault="00F205CA" w:rsidP="00F205C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F205CA" w:rsidRPr="00EB3EBC" w:rsidRDefault="00F205C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F205CA" w:rsidRPr="00EB3EBC" w:rsidRDefault="00F205CA" w:rsidP="0037110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F205CA" w:rsidRPr="00EB3EBC" w:rsidRDefault="00F205C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9A3550">
            <w:pPr>
              <w:pStyle w:val="Normal"/>
              <w:numPr>
                <w:ilvl w:val="0"/>
                <w:numId w:val="1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統計期間</w:t>
            </w:r>
          </w:p>
        </w:tc>
        <w:tc>
          <w:tcPr>
            <w:tcW w:w="3880" w:type="dxa"/>
          </w:tcPr>
          <w:p w:rsidR="00F205CA" w:rsidRPr="00EB3EBC" w:rsidRDefault="00E65EAE" w:rsidP="0037110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統計年月起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~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  <w:szCs w:val="20"/>
              </w:rPr>
              <w:t>查詢種類</w:t>
            </w:r>
          </w:p>
        </w:tc>
        <w:tc>
          <w:tcPr>
            <w:tcW w:w="3880" w:type="dxa"/>
          </w:tcPr>
          <w:p w:rsidR="00F205CA" w:rsidRPr="00EB3EBC" w:rsidRDefault="00E65EAE" w:rsidP="0037110A">
            <w:pPr>
              <w:rPr>
                <w:rFonts w:ascii="Arial" w:hAnsi="Arial" w:cs="Arial"/>
                <w:caps/>
                <w:sz w:val="20"/>
              </w:rPr>
            </w:pPr>
            <w:r w:rsidRPr="00EB3EBC">
              <w:rPr>
                <w:rStyle w:val="style31"/>
                <w:rFonts w:hint="eastAsia"/>
                <w:caps/>
              </w:rPr>
              <w:t>上一層所選之中文</w:t>
            </w:r>
          </w:p>
        </w:tc>
      </w:tr>
    </w:tbl>
    <w:p w:rsidR="00F205CA" w:rsidRPr="00EB3EBC" w:rsidRDefault="00F205CA" w:rsidP="00F205CA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F205CA" w:rsidRPr="00EB3EBC" w:rsidRDefault="00F205C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明細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F205CA" w:rsidRPr="00EB3EBC" w:rsidRDefault="00F205CA" w:rsidP="0037110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F205CA" w:rsidRPr="00EB3EBC" w:rsidRDefault="00F205C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單位</w:t>
            </w:r>
          </w:p>
        </w:tc>
        <w:tc>
          <w:tcPr>
            <w:tcW w:w="3880" w:type="dxa"/>
            <w:vAlign w:val="center"/>
          </w:tcPr>
          <w:p w:rsidR="00F205CA" w:rsidRPr="00EB3EBC" w:rsidRDefault="00F205CA" w:rsidP="002B3871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單位中文簡稱</w:t>
            </w:r>
            <w:r w:rsidRPr="00EB3EBC">
              <w:rPr>
                <w:rStyle w:val="style31"/>
                <w:rFonts w:hint="eastAsia"/>
                <w:caps/>
              </w:rPr>
              <w:t xml:space="preserve">with </w:t>
            </w:r>
            <w:r w:rsidRPr="00EB3EBC">
              <w:rPr>
                <w:rStyle w:val="style31"/>
                <w:rFonts w:hint="eastAsia"/>
                <w:caps/>
              </w:rPr>
              <w:t>超連結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F205CA" w:rsidRPr="00EB3EBC" w:rsidRDefault="00F205C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DTH_PAY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F205CA" w:rsidRPr="00EB3EBC" w:rsidRDefault="00F205C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死殘收入金額</w:t>
            </w:r>
          </w:p>
        </w:tc>
        <w:tc>
          <w:tcPr>
            <w:tcW w:w="3880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DTH_RCV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F205CA" w:rsidRPr="00EB3EBC" w:rsidRDefault="00F205C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死殘理賠率</w:t>
            </w:r>
          </w:p>
        </w:tc>
        <w:tc>
          <w:tcPr>
            <w:tcW w:w="3880" w:type="dxa"/>
            <w:vAlign w:val="bottom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DTH_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F205CA" w:rsidRPr="00EB3EBC" w:rsidRDefault="00F205C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HSP_PAY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F205CA" w:rsidRPr="00EB3EBC" w:rsidRDefault="00F205C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HSP_RCV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F205CA" w:rsidRPr="00EB3EBC" w:rsidRDefault="00F205C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醫療理賠率</w:t>
            </w:r>
          </w:p>
        </w:tc>
        <w:tc>
          <w:tcPr>
            <w:tcW w:w="3880" w:type="dxa"/>
            <w:vAlign w:val="bottom"/>
          </w:tcPr>
          <w:p w:rsidR="00F205CA" w:rsidRPr="00EB3EBC" w:rsidRDefault="00F205CA" w:rsidP="002B3871">
            <w:pPr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 xml:space="preserve">HSP_ RATIO 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F205CA" w:rsidRPr="00EB3EBC" w:rsidRDefault="00F205C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全部給付金額</w:t>
            </w:r>
          </w:p>
        </w:tc>
        <w:tc>
          <w:tcPr>
            <w:tcW w:w="3880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ALL_PAY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F205CA" w:rsidRPr="00EB3EBC" w:rsidRDefault="00F205C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全部收入金額</w:t>
            </w:r>
          </w:p>
        </w:tc>
        <w:tc>
          <w:tcPr>
            <w:tcW w:w="3880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ALL_RCV</w:t>
            </w:r>
          </w:p>
        </w:tc>
      </w:tr>
      <w:tr w:rsidR="00F205C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F205CA" w:rsidRPr="00EB3EBC" w:rsidRDefault="00F205CA" w:rsidP="0037110A">
            <w:pPr>
              <w:pStyle w:val="Normal"/>
              <w:numPr>
                <w:ilvl w:val="0"/>
                <w:numId w:val="1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全部理賠率</w:t>
            </w:r>
          </w:p>
        </w:tc>
        <w:tc>
          <w:tcPr>
            <w:tcW w:w="3880" w:type="dxa"/>
            <w:vAlign w:val="bottom"/>
          </w:tcPr>
          <w:p w:rsidR="00F205CA" w:rsidRPr="00EB3EBC" w:rsidRDefault="00F205C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ALL_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</w:tbl>
    <w:p w:rsidR="00F205CA" w:rsidRPr="00EB3EBC" w:rsidRDefault="00F205CA" w:rsidP="002B3871">
      <w:pPr>
        <w:pStyle w:val="Tabletext"/>
        <w:keepLines w:val="0"/>
        <w:spacing w:after="0" w:line="240" w:lineRule="auto"/>
        <w:ind w:left="851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p w:rsidR="00C50BA0" w:rsidRPr="00EB3EBC" w:rsidRDefault="00160B1F" w:rsidP="00CB636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EA34CB" w:rsidRPr="00EB3EBC">
        <w:rPr>
          <w:rFonts w:ascii="Arial" w:hAnsi="Arial" w:hint="eastAsia"/>
          <w:caps/>
          <w:lang w:eastAsia="zh-TW"/>
        </w:rPr>
        <w:t>1.</w:t>
      </w:r>
      <w:r w:rsidR="00EA34CB" w:rsidRPr="00EB3EBC">
        <w:rPr>
          <w:rFonts w:ascii="Arial" w:hAnsi="Arial" w:hint="eastAsia"/>
          <w:caps/>
          <w:lang w:eastAsia="zh-TW"/>
        </w:rPr>
        <w:t>行政</w:t>
      </w:r>
      <w:r w:rsidR="00EA34CB" w:rsidRPr="00EB3EBC">
        <w:rPr>
          <w:rFonts w:ascii="Arial" w:hAnsi="Arial" w:hint="eastAsia"/>
          <w:caps/>
          <w:lang w:eastAsia="zh-TW"/>
        </w:rPr>
        <w:t>/2.</w:t>
      </w:r>
      <w:r w:rsidR="00EA34CB" w:rsidRPr="00EB3EBC">
        <w:rPr>
          <w:rFonts w:ascii="Arial" w:hAnsi="Arial" w:hint="eastAsia"/>
          <w:caps/>
          <w:lang w:eastAsia="zh-TW"/>
        </w:rPr>
        <w:t>通路系統</w:t>
      </w:r>
      <w:r w:rsidRPr="00EB3EBC">
        <w:rPr>
          <w:rFonts w:ascii="Arial" w:hAnsi="Arial" w:hint="eastAsia"/>
          <w:caps/>
          <w:lang w:eastAsia="zh-TW"/>
        </w:rPr>
        <w:t>---</w:t>
      </w:r>
      <w:r w:rsidR="0004150F" w:rsidRPr="00EB3EBC">
        <w:rPr>
          <w:rFonts w:ascii="Arial" w:hAnsi="Arial" w:hint="eastAsia"/>
          <w:caps/>
          <w:kern w:val="2"/>
          <w:szCs w:val="24"/>
          <w:lang w:eastAsia="zh-TW"/>
        </w:rPr>
        <w:t>第三層</w:t>
      </w:r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="0037110A" w:rsidRPr="00EB3EBC">
        <w:rPr>
          <w:rFonts w:ascii="Arial" w:hAnsi="Arial" w:hint="eastAsia"/>
          <w:caps/>
          <w:kern w:val="2"/>
          <w:szCs w:val="24"/>
          <w:lang w:eastAsia="zh-TW"/>
        </w:rPr>
        <w:t>經手人單位前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="0037110A" w:rsidRPr="00EB3EBC">
          <w:rPr>
            <w:rFonts w:ascii="Arial" w:hAnsi="Arial" w:hint="eastAsia"/>
            <w:caps/>
            <w:kern w:val="2"/>
            <w:szCs w:val="24"/>
            <w:lang w:eastAsia="zh-TW"/>
          </w:rPr>
          <w:t>3</w:t>
        </w:r>
        <w:r w:rsidR="0037110A" w:rsidRPr="00EB3EBC">
          <w:rPr>
            <w:rFonts w:ascii="Arial" w:hAnsi="Arial" w:hint="eastAsia"/>
            <w:caps/>
            <w:kern w:val="2"/>
            <w:szCs w:val="24"/>
            <w:lang w:eastAsia="zh-TW"/>
          </w:rPr>
          <w:t>碼</w:t>
        </w:r>
      </w:smartTag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="0004150F"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</w:p>
    <w:p w:rsidR="000311C3" w:rsidRPr="00EB3EBC" w:rsidRDefault="000311C3" w:rsidP="000311C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0311C3" w:rsidRPr="00EB3EBC" w:rsidRDefault="000311C3" w:rsidP="000311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DTAAH204</w:t>
      </w:r>
    </w:p>
    <w:p w:rsidR="000311C3" w:rsidRPr="00EB3EBC" w:rsidRDefault="000311C3" w:rsidP="000311C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0311C3" w:rsidRPr="00EB3EBC" w:rsidRDefault="000311C3" w:rsidP="000311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TAAH20</w:t>
      </w:r>
      <w:r w:rsidRPr="00EB3EBC">
        <w:rPr>
          <w:rFonts w:ascii="Arial" w:hAnsi="Arial" w:hint="eastAsia"/>
          <w:caps/>
          <w:lang w:eastAsia="zh-TW"/>
        </w:rPr>
        <w:t>8</w:t>
      </w:r>
    </w:p>
    <w:p w:rsidR="002B3871" w:rsidRPr="00EB3EBC" w:rsidRDefault="002B3871" w:rsidP="002B387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3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類合計收入、</w:t>
      </w:r>
      <w:r w:rsidR="000652E6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</w:t>
      </w:r>
    </w:p>
    <w:p w:rsidR="002B3871" w:rsidRPr="00EB3EBC" w:rsidRDefault="002B3871" w:rsidP="002B387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Select ..,</w:t>
      </w:r>
      <w:r w:rsidR="000311C3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="00C353C0" w:rsidRPr="00EB3EBC">
        <w:rPr>
          <w:rFonts w:ascii="Arial" w:hAnsi="Arial" w:hint="eastAsia"/>
          <w:caps/>
          <w:kern w:val="2"/>
          <w:szCs w:val="24"/>
          <w:lang w:eastAsia="zh-TW"/>
        </w:rPr>
        <w:t>s</w:t>
      </w:r>
      <w:r w:rsidR="000311C3" w:rsidRPr="00EB3EBC">
        <w:rPr>
          <w:rFonts w:ascii="Arial" w:hAnsi="Arial" w:hint="eastAsia"/>
          <w:caps/>
          <w:kern w:val="2"/>
          <w:szCs w:val="24"/>
          <w:lang w:eastAsia="zh-TW"/>
        </w:rPr>
        <w:t>UM(</w:t>
      </w:r>
      <w:r w:rsidR="00043345">
        <w:rPr>
          <w:rFonts w:ascii="Arial" w:hAnsi="Arial" w:cs="Arial" w:hint="eastAsia"/>
          <w:caps/>
          <w:lang w:eastAsia="zh-TW"/>
        </w:rPr>
        <w:t>DTH_PAY_AMT</w:t>
      </w:r>
      <w:r w:rsidR="000311C3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0311C3" w:rsidRPr="00EB3EBC">
        <w:rPr>
          <w:rStyle w:val="style31"/>
          <w:rFonts w:hint="eastAsia"/>
          <w:caps/>
        </w:rPr>
        <w:t>DTH_PAY</w:t>
      </w:r>
      <w:r w:rsidR="000311C3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DTH_RCV_AMT</w:t>
      </w:r>
      <w:r w:rsidR="000311C3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0311C3" w:rsidRPr="00EB3EBC">
        <w:rPr>
          <w:rStyle w:val="style31"/>
          <w:rFonts w:hint="eastAsia"/>
          <w:caps/>
        </w:rPr>
        <w:t>DTH_RCV</w:t>
      </w:r>
      <w:r w:rsidR="000311C3" w:rsidRPr="00EB3EBC">
        <w:rPr>
          <w:rStyle w:val="style31"/>
          <w:rFonts w:hint="eastAsia"/>
          <w:caps/>
          <w:lang w:eastAsia="zh-TW"/>
        </w:rPr>
        <w:t>,</w:t>
      </w:r>
      <w:r w:rsidR="000311C3" w:rsidRPr="00EB3EBC">
        <w:rPr>
          <w:rFonts w:ascii="Arial" w:hAnsi="Arial" w:cs="Arial"/>
          <w:caps/>
        </w:rPr>
        <w:t xml:space="preserve"> </w:t>
      </w:r>
      <w:r w:rsidR="000311C3" w:rsidRPr="00EB3EBC">
        <w:rPr>
          <w:rFonts w:ascii="Arial" w:hAnsi="Arial" w:hint="eastAsia"/>
          <w:caps/>
          <w:kern w:val="2"/>
          <w:szCs w:val="24"/>
          <w:lang w:eastAsia="zh-TW"/>
        </w:rPr>
        <w:t>SUM(</w:t>
      </w:r>
      <w:r w:rsidR="00043345">
        <w:rPr>
          <w:rFonts w:ascii="Arial" w:hAnsi="Arial" w:cs="Arial" w:hint="eastAsia"/>
          <w:caps/>
          <w:lang w:eastAsia="zh-TW"/>
        </w:rPr>
        <w:t>HSP_PAY_AMT</w:t>
      </w:r>
      <w:r w:rsidR="000311C3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0311C3" w:rsidRPr="00EB3EBC">
        <w:rPr>
          <w:rStyle w:val="style31"/>
          <w:caps/>
        </w:rPr>
        <w:t>HSP</w:t>
      </w:r>
      <w:r w:rsidR="000311C3" w:rsidRPr="00EB3EBC">
        <w:rPr>
          <w:rStyle w:val="style31"/>
          <w:rFonts w:hint="eastAsia"/>
          <w:caps/>
        </w:rPr>
        <w:t>_PAY</w:t>
      </w:r>
      <w:r w:rsidR="000311C3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HSP_RCV_AMT</w:t>
      </w:r>
      <w:r w:rsidR="000311C3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0311C3" w:rsidRPr="00EB3EBC">
        <w:rPr>
          <w:rStyle w:val="style31"/>
          <w:caps/>
        </w:rPr>
        <w:t>HSP</w:t>
      </w:r>
      <w:r w:rsidR="000311C3" w:rsidRPr="00EB3EBC">
        <w:rPr>
          <w:rStyle w:val="style31"/>
          <w:rFonts w:hint="eastAsia"/>
          <w:caps/>
        </w:rPr>
        <w:t>_RCV</w:t>
      </w:r>
      <w:r w:rsidR="000311C3" w:rsidRPr="00EB3EBC">
        <w:rPr>
          <w:rStyle w:val="style31"/>
          <w:rFonts w:hint="eastAsia"/>
          <w:caps/>
          <w:lang w:eastAsia="zh-TW"/>
        </w:rPr>
        <w:t>,</w:t>
      </w:r>
      <w:r w:rsidR="000311C3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ALL_PAY_AMT</w:t>
      </w:r>
      <w:r w:rsidR="000311C3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0311C3" w:rsidRPr="00EB3EBC">
        <w:rPr>
          <w:rStyle w:val="style31"/>
          <w:rFonts w:hint="eastAsia"/>
          <w:caps/>
          <w:lang w:eastAsia="zh-TW"/>
        </w:rPr>
        <w:t>ALL</w:t>
      </w:r>
      <w:r w:rsidR="000311C3" w:rsidRPr="00EB3EBC">
        <w:rPr>
          <w:rStyle w:val="style31"/>
          <w:rFonts w:hint="eastAsia"/>
          <w:caps/>
        </w:rPr>
        <w:t>_PAY</w:t>
      </w:r>
      <w:r w:rsidR="000311C3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ALL_RCV_AMT</w:t>
      </w:r>
      <w:r w:rsidR="000311C3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0311C3" w:rsidRPr="00EB3EBC">
        <w:rPr>
          <w:rStyle w:val="style31"/>
          <w:rFonts w:hint="eastAsia"/>
          <w:caps/>
          <w:lang w:eastAsia="zh-TW"/>
        </w:rPr>
        <w:t>ALL</w:t>
      </w:r>
      <w:r w:rsidR="000311C3" w:rsidRPr="00EB3EBC">
        <w:rPr>
          <w:rStyle w:val="style31"/>
          <w:rFonts w:hint="eastAsia"/>
          <w:caps/>
        </w:rPr>
        <w:t>_RCV</w:t>
      </w:r>
    </w:p>
    <w:p w:rsidR="002B3871" w:rsidRPr="00EB3EBC" w:rsidRDefault="002B3871" w:rsidP="002B387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共同條件</w:t>
      </w:r>
    </w:p>
    <w:p w:rsidR="002B3871" w:rsidRPr="00EB3EBC" w:rsidRDefault="009A3550" w:rsidP="002B387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T1.</w:t>
      </w:r>
      <w:r w:rsidR="007D44D4">
        <w:rPr>
          <w:rFonts w:ascii="Arial" w:hAnsi="Arial" w:cs="Arial" w:hint="eastAsia"/>
          <w:caps/>
        </w:rPr>
        <w:t>DATA_YM</w:t>
      </w:r>
      <w:r w:rsidR="002B3871" w:rsidRPr="00EB3EBC">
        <w:rPr>
          <w:rFonts w:ascii="Arial" w:hAnsi="Arial" w:cs="Arial" w:hint="eastAsia"/>
          <w:caps/>
          <w:lang w:eastAsia="zh-TW"/>
        </w:rPr>
        <w:t>BETWEEN(</w:t>
      </w:r>
      <w:r w:rsidR="002B3871"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="002B3871" w:rsidRPr="00EB3EBC">
        <w:rPr>
          <w:rFonts w:ascii="Arial" w:hAnsi="Arial" w:cs="Arial" w:hint="eastAsia"/>
          <w:caps/>
          <w:lang w:eastAsia="zh-TW"/>
        </w:rPr>
        <w:t xml:space="preserve">) </w:t>
      </w:r>
    </w:p>
    <w:p w:rsidR="002B3871" w:rsidRPr="00EB3EBC" w:rsidRDefault="002B3871" w:rsidP="002B387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特殊條件：</w:t>
      </w:r>
    </w:p>
    <w:p w:rsidR="002B3871" w:rsidRPr="00EB3EBC" w:rsidRDefault="002B3871" w:rsidP="002B387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=1.</w:t>
      </w:r>
      <w:r w:rsidRPr="00EB3EBC">
        <w:rPr>
          <w:rFonts w:ascii="Arial" w:hAnsi="Arial" w:hint="eastAsia"/>
          <w:caps/>
          <w:lang w:eastAsia="zh-TW"/>
        </w:rPr>
        <w:t>行政</w:t>
      </w:r>
    </w:p>
    <w:p w:rsidR="007773DE" w:rsidRPr="00EB3EBC" w:rsidRDefault="007773DE" w:rsidP="00777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T1. ADM_STR = </w:t>
      </w:r>
      <w:r w:rsidRPr="00EB3EBC">
        <w:rPr>
          <w:rFonts w:ascii="Arial" w:hAnsi="Arial" w:hint="eastAsia"/>
          <w:caps/>
          <w:lang w:eastAsia="zh-TW"/>
        </w:rPr>
        <w:t>第一層所選</w:t>
      </w:r>
      <w:r w:rsidRPr="00EB3EBC">
        <w:rPr>
          <w:rFonts w:ascii="Arial" w:hAnsi="Arial" w:hint="eastAsia"/>
          <w:caps/>
          <w:lang w:eastAsia="zh-TW"/>
        </w:rPr>
        <w:t xml:space="preserve"> and t1.serv_div_no  = </w:t>
      </w:r>
      <w:r w:rsidRPr="00EB3EBC">
        <w:rPr>
          <w:rFonts w:ascii="Arial" w:hAnsi="Arial" w:hint="eastAsia"/>
          <w:caps/>
          <w:lang w:eastAsia="zh-TW"/>
        </w:rPr>
        <w:t>第二層所選</w:t>
      </w:r>
      <w:r w:rsidRPr="00EB3EBC">
        <w:rPr>
          <w:rFonts w:ascii="Arial" w:hAnsi="Arial" w:hint="eastAsia"/>
          <w:caps/>
          <w:lang w:eastAsia="zh-TW"/>
        </w:rPr>
        <w:t xml:space="preserve"> and t1.div_no is not null and t1.div_no &lt;&gt; </w:t>
      </w:r>
      <w:r w:rsidRPr="00EB3EBC">
        <w:rPr>
          <w:rFonts w:ascii="Arial" w:hAnsi="Arial"/>
          <w:caps/>
          <w:lang w:eastAsia="zh-TW"/>
        </w:rPr>
        <w:t>‘’</w:t>
      </w:r>
      <w:r w:rsidRPr="00EB3EBC">
        <w:rPr>
          <w:rFonts w:ascii="Arial" w:hAnsi="Arial" w:hint="eastAsia"/>
          <w:caps/>
          <w:lang w:eastAsia="zh-TW"/>
        </w:rPr>
        <w:t xml:space="preserve">and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T1.SALE_chnl IN (</w:t>
      </w:r>
      <w:r w:rsidRPr="00EB3EBC">
        <w:rPr>
          <w:rFonts w:ascii="Arial" w:hAnsi="Arial"/>
          <w:caps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EB3EBC">
          <w:rPr>
            <w:rFonts w:ascii="Arial" w:hAnsi="Arial" w:hint="eastAsia"/>
            <w:caps/>
            <w:kern w:val="2"/>
            <w:szCs w:val="24"/>
            <w:lang w:eastAsia="zh-TW"/>
          </w:rPr>
          <w:t>1</w:t>
        </w:r>
        <w:r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Pr="00EB3EBC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EB3EBC">
        <w:rPr>
          <w:rFonts w:ascii="Arial" w:hAnsi="Arial"/>
          <w:caps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EB3EBC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</w:p>
    <w:p w:rsidR="007773DE" w:rsidRPr="00EB3EBC" w:rsidRDefault="007773DE" w:rsidP="00777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Group By </w:t>
      </w:r>
      <w:r w:rsidRPr="00EB3EBC">
        <w:rPr>
          <w:rFonts w:ascii="Arial" w:hAnsi="Arial" w:hint="eastAsia"/>
          <w:caps/>
          <w:lang w:eastAsia="zh-TW"/>
        </w:rPr>
        <w:t>T1. ADM_STR, t1.serv_div_no,t1.div_no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三碼</w:t>
        </w:r>
      </w:smartTag>
    </w:p>
    <w:p w:rsidR="002B3871" w:rsidRPr="00EB3EBC" w:rsidRDefault="007773DE" w:rsidP="00777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Order By </w:t>
      </w:r>
      <w:r w:rsidRPr="00EB3EBC">
        <w:rPr>
          <w:rFonts w:ascii="Arial" w:hAnsi="Arial" w:hint="eastAsia"/>
          <w:caps/>
          <w:lang w:eastAsia="zh-TW"/>
        </w:rPr>
        <w:t>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三碼</w:t>
        </w:r>
      </w:smartTag>
    </w:p>
    <w:p w:rsidR="002B3871" w:rsidRPr="00EB3EBC" w:rsidRDefault="002B3871" w:rsidP="002B387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=2.</w:t>
      </w:r>
      <w:r w:rsidRPr="00EB3EBC">
        <w:rPr>
          <w:rFonts w:ascii="Arial" w:hAnsi="Arial" w:hint="eastAsia"/>
          <w:caps/>
          <w:lang w:eastAsia="zh-TW"/>
        </w:rPr>
        <w:t>通路</w:t>
      </w:r>
    </w:p>
    <w:p w:rsidR="007773DE" w:rsidRPr="00EB3EBC" w:rsidRDefault="007773DE" w:rsidP="00777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SALE_chnl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第一層所選</w:t>
      </w:r>
      <w:r w:rsidRPr="00EB3EBC">
        <w:rPr>
          <w:rFonts w:ascii="Arial" w:hAnsi="Arial" w:hint="eastAsia"/>
          <w:caps/>
          <w:lang w:eastAsia="zh-TW"/>
        </w:rPr>
        <w:t xml:space="preserve"> and T1.ADCD = </w:t>
      </w:r>
      <w:r w:rsidRPr="00EB3EBC">
        <w:rPr>
          <w:rFonts w:ascii="Arial" w:hAnsi="Arial" w:hint="eastAsia"/>
          <w:caps/>
          <w:lang w:eastAsia="zh-TW"/>
        </w:rPr>
        <w:t>第二層所選</w:t>
      </w:r>
    </w:p>
    <w:p w:rsidR="007773DE" w:rsidRPr="00EB3EBC" w:rsidRDefault="007773DE" w:rsidP="00777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Group By T1.</w:t>
      </w:r>
      <w:r w:rsidRPr="00EB3EBC">
        <w:rPr>
          <w:rFonts w:ascii="Arial" w:hAnsi="Arial" w:hint="eastAsia"/>
          <w:caps/>
          <w:lang w:eastAsia="zh-TW"/>
        </w:rPr>
        <w:t>SALE_CHNL,t1.adcd, 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三碼</w:t>
        </w:r>
      </w:smartTag>
    </w:p>
    <w:p w:rsidR="002B3871" w:rsidRPr="00EB3EBC" w:rsidRDefault="007773DE" w:rsidP="007773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Order By </w:t>
      </w:r>
      <w:r w:rsidRPr="00EB3EBC">
        <w:rPr>
          <w:rFonts w:ascii="Arial" w:hAnsi="Arial" w:hint="eastAsia"/>
          <w:caps/>
          <w:lang w:eastAsia="zh-TW"/>
        </w:rPr>
        <w:t>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三碼</w:t>
        </w:r>
      </w:smartTag>
    </w:p>
    <w:p w:rsidR="002B3871" w:rsidRPr="00EB3EBC" w:rsidRDefault="00464619" w:rsidP="002B387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計算</w:t>
      </w:r>
      <w:r w:rsidRPr="00EB3EBC">
        <w:rPr>
          <w:rStyle w:val="style31"/>
          <w:rFonts w:hint="eastAsia"/>
          <w:caps/>
          <w:lang w:eastAsia="zh-TW"/>
        </w:rPr>
        <w:t>3</w:t>
      </w:r>
      <w:r w:rsidRPr="00EB3EBC">
        <w:rPr>
          <w:rStyle w:val="style31"/>
          <w:rFonts w:hint="eastAsia"/>
          <w:caps/>
          <w:lang w:eastAsia="zh-TW"/>
        </w:rPr>
        <w:t>類理賠率</w:t>
      </w:r>
      <w:r w:rsidRPr="00EB3EBC">
        <w:rPr>
          <w:rStyle w:val="style31"/>
          <w:rFonts w:hint="eastAsia"/>
          <w:caps/>
          <w:lang w:eastAsia="zh-TW"/>
        </w:rPr>
        <w:t>&amp;</w:t>
      </w:r>
      <w:r w:rsidRPr="00EB3EBC">
        <w:rPr>
          <w:rStyle w:val="style31"/>
          <w:rFonts w:hint="eastAsia"/>
          <w:caps/>
          <w:lang w:eastAsia="zh-TW"/>
        </w:rPr>
        <w:t>取單位中文</w:t>
      </w:r>
    </w:p>
    <w:p w:rsidR="002B3871" w:rsidRPr="00EB3EBC" w:rsidRDefault="002B3871" w:rsidP="002B387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For Step </w:t>
      </w:r>
      <w:r w:rsidR="0037110A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5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.1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之每筆資料</w:t>
      </w:r>
    </w:p>
    <w:p w:rsidR="002B3871" w:rsidRPr="00EB3EBC" w:rsidRDefault="002B3871" w:rsidP="002B387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/>
          <w:caps/>
          <w:kern w:val="2"/>
          <w:szCs w:val="24"/>
          <w:lang w:eastAsia="zh-TW"/>
        </w:rPr>
        <w:t>G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et 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單位中文簡稱</w:t>
      </w:r>
    </w:p>
    <w:p w:rsidR="002B3871" w:rsidRPr="00EB3EBC" w:rsidRDefault="002B3871" w:rsidP="002B387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By </w:t>
      </w:r>
      <w:r w:rsidR="0037110A" w:rsidRPr="00EB3EBC">
        <w:rPr>
          <w:rFonts w:ascii="Arial" w:hAnsi="Arial" w:cs="新細明體" w:hint="eastAsia"/>
          <w:caps/>
          <w:lang w:eastAsia="zh-TW"/>
        </w:rPr>
        <w:t xml:space="preserve"> </w:t>
      </w:r>
      <w:r w:rsidR="0037110A" w:rsidRPr="00EB3EBC">
        <w:rPr>
          <w:rFonts w:ascii="Arial" w:hAnsi="Arial" w:hint="eastAsia"/>
          <w:caps/>
          <w:kern w:val="2"/>
          <w:szCs w:val="24"/>
          <w:lang w:eastAsia="zh-TW"/>
        </w:rPr>
        <w:t>T1.</w:t>
      </w:r>
      <w:r w:rsidR="0037110A" w:rsidRPr="00EB3EBC">
        <w:rPr>
          <w:rFonts w:ascii="Arial" w:hAnsi="Arial" w:hint="eastAsia"/>
          <w:caps/>
          <w:lang w:eastAsia="zh-TW"/>
        </w:rPr>
        <w:t>單位代號前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="0099257D" w:rsidRPr="00EB3EBC">
          <w:rPr>
            <w:rFonts w:ascii="Arial" w:hAnsi="Arial" w:hint="eastAsia"/>
            <w:caps/>
            <w:lang w:eastAsia="zh-TW"/>
          </w:rPr>
          <w:t>3</w:t>
        </w:r>
        <w:r w:rsidR="0037110A" w:rsidRPr="00EB3EBC">
          <w:rPr>
            <w:rFonts w:ascii="Arial" w:hAnsi="Arial" w:hint="eastAsia"/>
            <w:caps/>
            <w:lang w:eastAsia="zh-TW"/>
          </w:rPr>
          <w:t>碼</w:t>
        </w:r>
      </w:smartTag>
      <w:r w:rsidR="0037110A" w:rsidRPr="00EB3EBC">
        <w:rPr>
          <w:rFonts w:ascii="Arial" w:hAnsi="Arial" w:hint="eastAsia"/>
          <w:caps/>
          <w:lang w:eastAsia="zh-TW"/>
        </w:rPr>
        <w:t>+</w:t>
      </w:r>
      <w:r w:rsidR="0037110A" w:rsidRPr="00EB3EBC">
        <w:rPr>
          <w:rFonts w:ascii="Arial" w:hAnsi="Arial"/>
          <w:caps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99257D" w:rsidRPr="00EB3EBC">
          <w:rPr>
            <w:rFonts w:ascii="Arial" w:hAnsi="Arial" w:hint="eastAsia"/>
            <w:caps/>
            <w:lang w:eastAsia="zh-TW"/>
          </w:rPr>
          <w:t>00</w:t>
        </w:r>
        <w:r w:rsidR="0037110A" w:rsidRPr="00EB3EBC">
          <w:rPr>
            <w:rFonts w:ascii="Arial" w:hAnsi="Arial" w:hint="eastAsia"/>
            <w:caps/>
            <w:lang w:eastAsia="zh-TW"/>
          </w:rPr>
          <w:t>00</w:t>
        </w:r>
        <w:r w:rsidR="0037110A" w:rsidRPr="00EB3EBC">
          <w:rPr>
            <w:rFonts w:ascii="Arial" w:hAnsi="Arial"/>
            <w:caps/>
            <w:lang w:eastAsia="zh-TW"/>
          </w:rPr>
          <w:t>’</w:t>
        </w:r>
      </w:smartTag>
    </w:p>
    <w:p w:rsidR="002B3871" w:rsidRPr="00EB3EBC" w:rsidRDefault="002B3871" w:rsidP="002B387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call Hr Util </w:t>
      </w:r>
      <w:r w:rsidRPr="00EB3EBC">
        <w:rPr>
          <w:rFonts w:ascii="Arial" w:hAnsi="Arial" w:cs="新細明體" w:hint="eastAsia"/>
          <w:caps/>
          <w:lang w:eastAsia="zh-TW"/>
        </w:rPr>
        <w:t>取得單位中文簡稱</w:t>
      </w:r>
    </w:p>
    <w:p w:rsidR="002B3871" w:rsidRPr="00EB3EBC" w:rsidRDefault="002B3871" w:rsidP="002B387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若無資料或有誤，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Set</w:t>
      </w:r>
      <w:r w:rsidR="00D43955" w:rsidRPr="00EB3EBC">
        <w:rPr>
          <w:rFonts w:ascii="Arial" w:hAnsi="Arial" w:hint="eastAsia"/>
          <w:caps/>
          <w:kern w:val="2"/>
          <w:szCs w:val="24"/>
          <w:lang w:eastAsia="zh-TW"/>
        </w:rPr>
        <w:t>該筆資料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=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“其他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一類，並加總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類的收</w:t>
      </w:r>
      <w:r w:rsidR="00D43955" w:rsidRPr="00EB3EBC">
        <w:rPr>
          <w:rFonts w:ascii="Arial" w:hAnsi="Arial" w:hint="eastAsia"/>
          <w:caps/>
          <w:kern w:val="2"/>
          <w:szCs w:val="24"/>
          <w:lang w:eastAsia="zh-TW"/>
        </w:rPr>
        <w:t>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Set </w:t>
      </w:r>
      <w:r w:rsidRPr="00EB3EBC">
        <w:rPr>
          <w:rFonts w:ascii="Arial" w:hAnsi="Arial"/>
          <w:caps/>
          <w:kern w:val="2"/>
          <w:szCs w:val="24"/>
          <w:lang w:eastAsia="zh-TW"/>
        </w:rPr>
        <w:t>“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..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收入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or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=+..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本筆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收入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or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</w:p>
    <w:p w:rsidR="002B3871" w:rsidRPr="00EB3EBC" w:rsidRDefault="002B3871" w:rsidP="002B387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Tabletext"/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計算理賠率</w:t>
      </w:r>
      <w:r w:rsidR="00D43955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：同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7773DE" w:rsidRPr="00EB3EBC">
          <w:rPr>
            <w:rStyle w:val="style31"/>
            <w:rFonts w:cs="Times New Roman" w:hint="eastAsia"/>
            <w:caps/>
            <w:kern w:val="2"/>
            <w:szCs w:val="24"/>
            <w:lang w:eastAsia="zh-TW"/>
          </w:rPr>
          <w:t>3.4.1</w:t>
        </w:r>
      </w:smartTag>
      <w:r w:rsidR="007773DE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.2</w:t>
      </w:r>
    </w:p>
    <w:p w:rsidR="002B3871" w:rsidRPr="00EB3EBC" w:rsidRDefault="002B3871" w:rsidP="002B387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2B3871" w:rsidRPr="00EB3EBC" w:rsidRDefault="002B3871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2B3871" w:rsidRPr="00EB3EBC" w:rsidRDefault="002B3871" w:rsidP="0037110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2B3871" w:rsidRPr="00EB3EBC" w:rsidRDefault="002B3871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9A3550">
            <w:pPr>
              <w:pStyle w:val="Normal"/>
              <w:numPr>
                <w:ilvl w:val="0"/>
                <w:numId w:val="1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統計期間</w:t>
            </w:r>
          </w:p>
        </w:tc>
        <w:tc>
          <w:tcPr>
            <w:tcW w:w="3880" w:type="dxa"/>
          </w:tcPr>
          <w:p w:rsidR="002B3871" w:rsidRPr="00EB3EBC" w:rsidRDefault="002B3871" w:rsidP="0037110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統計年月起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~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  <w:szCs w:val="20"/>
              </w:rPr>
              <w:t>查詢種類</w:t>
            </w:r>
          </w:p>
        </w:tc>
        <w:tc>
          <w:tcPr>
            <w:tcW w:w="3880" w:type="dxa"/>
          </w:tcPr>
          <w:p w:rsidR="002B3871" w:rsidRPr="00EB3EBC" w:rsidRDefault="002B3871" w:rsidP="0037110A">
            <w:pPr>
              <w:rPr>
                <w:rFonts w:ascii="Arial" w:hAnsi="Arial" w:cs="Arial"/>
                <w:caps/>
                <w:sz w:val="20"/>
              </w:rPr>
            </w:pPr>
            <w:r w:rsidRPr="00EB3EBC">
              <w:rPr>
                <w:rStyle w:val="style31"/>
                <w:rFonts w:hint="eastAsia"/>
                <w:caps/>
              </w:rPr>
              <w:t>上一層所選之中文</w:t>
            </w:r>
          </w:p>
        </w:tc>
      </w:tr>
    </w:tbl>
    <w:p w:rsidR="002B3871" w:rsidRPr="00EB3EBC" w:rsidRDefault="002B3871" w:rsidP="002B3871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2B3871" w:rsidRPr="00EB3EBC" w:rsidRDefault="002B3871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明細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2B3871" w:rsidRPr="00EB3EBC" w:rsidRDefault="002B3871" w:rsidP="0037110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2B3871" w:rsidRPr="00EB3EBC" w:rsidRDefault="002B3871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單位</w:t>
            </w:r>
          </w:p>
        </w:tc>
        <w:tc>
          <w:tcPr>
            <w:tcW w:w="3880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單位中文簡稱</w:t>
            </w:r>
            <w:r w:rsidRPr="00EB3EBC">
              <w:rPr>
                <w:rStyle w:val="style31"/>
                <w:rFonts w:hint="eastAsia"/>
                <w:caps/>
              </w:rPr>
              <w:t xml:space="preserve">with </w:t>
            </w:r>
            <w:r w:rsidRPr="00EB3EBC">
              <w:rPr>
                <w:rStyle w:val="style31"/>
                <w:rFonts w:hint="eastAsia"/>
                <w:caps/>
              </w:rPr>
              <w:t>超連結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2B3871" w:rsidRPr="00EB3EBC" w:rsidRDefault="002B3871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DTH_PAY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2B3871" w:rsidRPr="00EB3EBC" w:rsidRDefault="002B3871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死殘收入金額</w:t>
            </w:r>
          </w:p>
        </w:tc>
        <w:tc>
          <w:tcPr>
            <w:tcW w:w="3880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DTH_RCV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2B3871" w:rsidRPr="00EB3EBC" w:rsidRDefault="002B3871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死殘理賠率</w:t>
            </w:r>
          </w:p>
        </w:tc>
        <w:tc>
          <w:tcPr>
            <w:tcW w:w="3880" w:type="dxa"/>
            <w:vAlign w:val="bottom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DTH_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2B3871" w:rsidRPr="00EB3EBC" w:rsidRDefault="002B3871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HSP_PAY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2B3871" w:rsidRPr="00EB3EBC" w:rsidRDefault="002B3871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HSP_RCV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2B3871" w:rsidRPr="00EB3EBC" w:rsidRDefault="002B3871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醫療理賠率</w:t>
            </w:r>
          </w:p>
        </w:tc>
        <w:tc>
          <w:tcPr>
            <w:tcW w:w="3880" w:type="dxa"/>
            <w:vAlign w:val="bottom"/>
          </w:tcPr>
          <w:p w:rsidR="002B3871" w:rsidRPr="00EB3EBC" w:rsidRDefault="002B3871" w:rsidP="0037110A">
            <w:pPr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 xml:space="preserve">HSP_ RATIO 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2B3871" w:rsidRPr="00EB3EBC" w:rsidRDefault="002B3871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全部給付金額</w:t>
            </w:r>
          </w:p>
        </w:tc>
        <w:tc>
          <w:tcPr>
            <w:tcW w:w="3880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ALL_PAY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2B3871" w:rsidRPr="00EB3EBC" w:rsidRDefault="002B3871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全部收入金額</w:t>
            </w:r>
          </w:p>
        </w:tc>
        <w:tc>
          <w:tcPr>
            <w:tcW w:w="3880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ALL_RCV</w:t>
            </w:r>
          </w:p>
        </w:tc>
      </w:tr>
      <w:tr w:rsidR="002B3871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2B3871" w:rsidRPr="00EB3EBC" w:rsidRDefault="002B3871" w:rsidP="0037110A">
            <w:pPr>
              <w:pStyle w:val="Normal"/>
              <w:numPr>
                <w:ilvl w:val="0"/>
                <w:numId w:val="1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全部理賠率</w:t>
            </w:r>
          </w:p>
        </w:tc>
        <w:tc>
          <w:tcPr>
            <w:tcW w:w="3880" w:type="dxa"/>
            <w:vAlign w:val="bottom"/>
          </w:tcPr>
          <w:p w:rsidR="002B3871" w:rsidRPr="00EB3EBC" w:rsidRDefault="002B3871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ALL_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</w:tbl>
    <w:p w:rsidR="002B3871" w:rsidRPr="00EB3EBC" w:rsidRDefault="002B3871" w:rsidP="002B3871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caps/>
          <w:kern w:val="2"/>
          <w:szCs w:val="24"/>
          <w:lang w:eastAsia="zh-TW"/>
        </w:rPr>
      </w:pPr>
    </w:p>
    <w:p w:rsidR="0037110A" w:rsidRPr="00EB3EBC" w:rsidRDefault="00160B1F" w:rsidP="0037110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EA34CB" w:rsidRPr="00EB3EBC">
        <w:rPr>
          <w:rFonts w:ascii="Arial" w:hAnsi="Arial" w:hint="eastAsia"/>
          <w:caps/>
          <w:lang w:eastAsia="zh-TW"/>
        </w:rPr>
        <w:t>1.</w:t>
      </w:r>
      <w:r w:rsidR="00EA34CB" w:rsidRPr="00EB3EBC">
        <w:rPr>
          <w:rFonts w:ascii="Arial" w:hAnsi="Arial" w:hint="eastAsia"/>
          <w:caps/>
          <w:lang w:eastAsia="zh-TW"/>
        </w:rPr>
        <w:t>行政</w:t>
      </w:r>
      <w:r w:rsidR="00EA34CB" w:rsidRPr="00EB3EBC">
        <w:rPr>
          <w:rFonts w:ascii="Arial" w:hAnsi="Arial" w:hint="eastAsia"/>
          <w:caps/>
          <w:lang w:eastAsia="zh-TW"/>
        </w:rPr>
        <w:t>/2.</w:t>
      </w:r>
      <w:r w:rsidR="00EA34CB" w:rsidRPr="00EB3EBC">
        <w:rPr>
          <w:rFonts w:ascii="Arial" w:hAnsi="Arial" w:hint="eastAsia"/>
          <w:caps/>
          <w:lang w:eastAsia="zh-TW"/>
        </w:rPr>
        <w:t>通路系統</w:t>
      </w:r>
      <w:r w:rsidRPr="00EB3EBC">
        <w:rPr>
          <w:rFonts w:ascii="Arial" w:hAnsi="Arial" w:hint="eastAsia"/>
          <w:caps/>
          <w:lang w:eastAsia="zh-TW"/>
        </w:rPr>
        <w:t>---</w:t>
      </w:r>
      <w:r w:rsidR="0099257D" w:rsidRPr="00EB3EBC">
        <w:rPr>
          <w:rFonts w:ascii="Arial" w:hAnsi="Arial" w:hint="eastAsia"/>
          <w:caps/>
          <w:kern w:val="2"/>
          <w:szCs w:val="24"/>
          <w:lang w:eastAsia="zh-TW"/>
        </w:rPr>
        <w:t>第四層</w:t>
      </w:r>
      <w:r w:rsidR="0037110A" w:rsidRPr="00EB3EBC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="0037110A" w:rsidRPr="00EB3EBC">
        <w:rPr>
          <w:rFonts w:ascii="Arial" w:hAnsi="Arial" w:hint="eastAsia"/>
          <w:caps/>
          <w:kern w:val="2"/>
          <w:szCs w:val="24"/>
          <w:lang w:eastAsia="zh-TW"/>
        </w:rPr>
        <w:t>單位</w:t>
      </w:r>
      <w:r w:rsidR="0099257D" w:rsidRPr="00EB3EBC">
        <w:rPr>
          <w:rFonts w:ascii="Arial" w:hAnsi="Arial" w:hint="eastAsia"/>
          <w:caps/>
          <w:kern w:val="2"/>
          <w:szCs w:val="24"/>
          <w:lang w:eastAsia="zh-TW"/>
        </w:rPr>
        <w:t>2</w:t>
      </w:r>
      <w:r w:rsidR="0037110A" w:rsidRPr="00EB3EBC">
        <w:rPr>
          <w:rFonts w:ascii="Arial" w:hAnsi="Arial" w:hint="eastAsia"/>
          <w:caps/>
          <w:kern w:val="2"/>
          <w:szCs w:val="24"/>
          <w:lang w:eastAsia="zh-TW"/>
        </w:rPr>
        <w:t>:</w:t>
      </w:r>
      <w:r w:rsidR="0037110A" w:rsidRPr="00EB3EBC">
        <w:rPr>
          <w:rFonts w:ascii="Arial" w:hAnsi="Arial" w:hint="eastAsia"/>
          <w:caps/>
          <w:kern w:val="2"/>
          <w:szCs w:val="24"/>
          <w:lang w:eastAsia="zh-TW"/>
        </w:rPr>
        <w:t>經手人單位前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="0099257D" w:rsidRPr="00EB3EBC">
          <w:rPr>
            <w:rFonts w:ascii="Arial" w:hAnsi="Arial" w:hint="eastAsia"/>
            <w:caps/>
            <w:kern w:val="2"/>
            <w:szCs w:val="24"/>
            <w:lang w:eastAsia="zh-TW"/>
          </w:rPr>
          <w:t>5</w:t>
        </w:r>
        <w:r w:rsidR="0037110A" w:rsidRPr="00EB3EBC">
          <w:rPr>
            <w:rFonts w:ascii="Arial" w:hAnsi="Arial" w:hint="eastAsia"/>
            <w:caps/>
            <w:kern w:val="2"/>
            <w:szCs w:val="24"/>
            <w:lang w:eastAsia="zh-TW"/>
          </w:rPr>
          <w:t>碼</w:t>
        </w:r>
      </w:smartTag>
      <w:r w:rsidR="0037110A"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="0037110A"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</w:p>
    <w:p w:rsidR="00C353C0" w:rsidRPr="00EB3EBC" w:rsidRDefault="00C353C0" w:rsidP="00C353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C353C0" w:rsidRPr="00EB3EBC" w:rsidRDefault="00C353C0" w:rsidP="00C353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DTAAH204</w:t>
      </w:r>
    </w:p>
    <w:p w:rsidR="00C353C0" w:rsidRPr="00EB3EBC" w:rsidRDefault="00C353C0" w:rsidP="00C353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C353C0" w:rsidRPr="00EB3EBC" w:rsidRDefault="00C353C0" w:rsidP="00C353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TAAH20</w:t>
      </w:r>
      <w:r w:rsidRPr="00EB3EBC">
        <w:rPr>
          <w:rFonts w:ascii="Arial" w:hAnsi="Arial" w:hint="eastAsia"/>
          <w:caps/>
          <w:lang w:eastAsia="zh-TW"/>
        </w:rPr>
        <w:t>8</w:t>
      </w:r>
    </w:p>
    <w:p w:rsidR="0037110A" w:rsidRPr="00EB3EBC" w:rsidRDefault="0037110A" w:rsidP="0037110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3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類合計收入、</w:t>
      </w:r>
      <w:r w:rsidR="000652E6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</w:t>
      </w:r>
    </w:p>
    <w:p w:rsidR="0037110A" w:rsidRPr="00EB3EBC" w:rsidRDefault="0037110A" w:rsidP="0037110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Select ..,</w:t>
      </w:r>
      <w:r w:rsidR="00C353C0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DTH_PAY_AMT</w:t>
      </w:r>
      <w:r w:rsidR="00C353C0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C353C0" w:rsidRPr="00EB3EBC">
        <w:rPr>
          <w:rStyle w:val="style31"/>
          <w:rFonts w:hint="eastAsia"/>
          <w:caps/>
        </w:rPr>
        <w:t>DTH_PAY</w:t>
      </w:r>
      <w:r w:rsidR="00C353C0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DTH_RCV_AMT</w:t>
      </w:r>
      <w:r w:rsidR="00C353C0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C353C0" w:rsidRPr="00EB3EBC">
        <w:rPr>
          <w:rStyle w:val="style31"/>
          <w:rFonts w:hint="eastAsia"/>
          <w:caps/>
        </w:rPr>
        <w:t>DTH_RCV</w:t>
      </w:r>
      <w:r w:rsidR="00C353C0" w:rsidRPr="00EB3EBC">
        <w:rPr>
          <w:rStyle w:val="style31"/>
          <w:rFonts w:hint="eastAsia"/>
          <w:caps/>
          <w:lang w:eastAsia="zh-TW"/>
        </w:rPr>
        <w:t>,</w:t>
      </w:r>
      <w:r w:rsidR="00C353C0" w:rsidRPr="00EB3EBC">
        <w:rPr>
          <w:rFonts w:ascii="Arial" w:hAnsi="Arial" w:cs="Arial"/>
          <w:caps/>
        </w:rPr>
        <w:t xml:space="preserve"> </w:t>
      </w:r>
      <w:r w:rsidR="00C353C0" w:rsidRPr="00EB3EBC">
        <w:rPr>
          <w:rFonts w:ascii="Arial" w:hAnsi="Arial" w:hint="eastAsia"/>
          <w:caps/>
          <w:kern w:val="2"/>
          <w:szCs w:val="24"/>
          <w:lang w:eastAsia="zh-TW"/>
        </w:rPr>
        <w:t>SUM(</w:t>
      </w:r>
      <w:r w:rsidR="00043345">
        <w:rPr>
          <w:rFonts w:ascii="Arial" w:hAnsi="Arial" w:cs="Arial" w:hint="eastAsia"/>
          <w:caps/>
          <w:lang w:eastAsia="zh-TW"/>
        </w:rPr>
        <w:t>HSP_PAY_AMT</w:t>
      </w:r>
      <w:r w:rsidR="00C353C0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C353C0" w:rsidRPr="00EB3EBC">
        <w:rPr>
          <w:rStyle w:val="style31"/>
          <w:caps/>
        </w:rPr>
        <w:t>HSP</w:t>
      </w:r>
      <w:r w:rsidR="00C353C0" w:rsidRPr="00EB3EBC">
        <w:rPr>
          <w:rStyle w:val="style31"/>
          <w:rFonts w:hint="eastAsia"/>
          <w:caps/>
        </w:rPr>
        <w:t>_PAY</w:t>
      </w:r>
      <w:r w:rsidR="00C353C0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HSP_RCV_AMT</w:t>
      </w:r>
      <w:r w:rsidR="00C353C0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C353C0" w:rsidRPr="00EB3EBC">
        <w:rPr>
          <w:rStyle w:val="style31"/>
          <w:caps/>
        </w:rPr>
        <w:t>HSP</w:t>
      </w:r>
      <w:r w:rsidR="00C353C0" w:rsidRPr="00EB3EBC">
        <w:rPr>
          <w:rStyle w:val="style31"/>
          <w:rFonts w:hint="eastAsia"/>
          <w:caps/>
        </w:rPr>
        <w:t>_RCV</w:t>
      </w:r>
      <w:r w:rsidR="00C353C0" w:rsidRPr="00EB3EBC">
        <w:rPr>
          <w:rStyle w:val="style31"/>
          <w:rFonts w:hint="eastAsia"/>
          <w:caps/>
          <w:lang w:eastAsia="zh-TW"/>
        </w:rPr>
        <w:t>,</w:t>
      </w:r>
      <w:r w:rsidR="00C353C0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ALL_PAY_AMT</w:t>
      </w:r>
      <w:r w:rsidR="00C353C0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C353C0" w:rsidRPr="00EB3EBC">
        <w:rPr>
          <w:rStyle w:val="style31"/>
          <w:rFonts w:hint="eastAsia"/>
          <w:caps/>
          <w:lang w:eastAsia="zh-TW"/>
        </w:rPr>
        <w:t>ALL</w:t>
      </w:r>
      <w:r w:rsidR="00C353C0" w:rsidRPr="00EB3EBC">
        <w:rPr>
          <w:rStyle w:val="style31"/>
          <w:rFonts w:hint="eastAsia"/>
          <w:caps/>
        </w:rPr>
        <w:t>_PAY</w:t>
      </w:r>
      <w:r w:rsidR="00C353C0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ALL_RCV_AMT</w:t>
      </w:r>
      <w:r w:rsidR="00C353C0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C353C0" w:rsidRPr="00EB3EBC">
        <w:rPr>
          <w:rStyle w:val="style31"/>
          <w:rFonts w:hint="eastAsia"/>
          <w:caps/>
          <w:lang w:eastAsia="zh-TW"/>
        </w:rPr>
        <w:t>ALL</w:t>
      </w:r>
      <w:r w:rsidR="00C353C0" w:rsidRPr="00EB3EBC">
        <w:rPr>
          <w:rStyle w:val="style31"/>
          <w:rFonts w:hint="eastAsia"/>
          <w:caps/>
        </w:rPr>
        <w:t>_RCV</w:t>
      </w:r>
    </w:p>
    <w:p w:rsidR="00C353C0" w:rsidRPr="00EB3EBC" w:rsidRDefault="00C353C0" w:rsidP="00C353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共同條件</w:t>
      </w:r>
    </w:p>
    <w:p w:rsidR="00C353C0" w:rsidRPr="00EB3EBC" w:rsidRDefault="00C353C0" w:rsidP="00C353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T1.</w:t>
      </w:r>
      <w:r w:rsidR="007D44D4">
        <w:rPr>
          <w:rFonts w:ascii="Arial" w:hAnsi="Arial" w:cs="Arial" w:hint="eastAsia"/>
          <w:caps/>
        </w:rPr>
        <w:t>DATA_YM</w:t>
      </w:r>
      <w:r w:rsidRPr="00EB3EBC">
        <w:rPr>
          <w:rFonts w:ascii="Arial" w:hAnsi="Arial" w:cs="Arial" w:hint="eastAsia"/>
          <w:caps/>
          <w:lang w:eastAsia="zh-TW"/>
        </w:rPr>
        <w:t>BETWEEN(</w:t>
      </w:r>
      <w:r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Pr="00EB3EBC">
        <w:rPr>
          <w:rFonts w:ascii="Arial" w:hAnsi="Arial" w:cs="Arial" w:hint="eastAsia"/>
          <w:caps/>
          <w:lang w:eastAsia="zh-TW"/>
        </w:rPr>
        <w:t xml:space="preserve">) </w:t>
      </w:r>
    </w:p>
    <w:p w:rsidR="00C353C0" w:rsidRPr="00EB3EBC" w:rsidRDefault="00C353C0" w:rsidP="00C353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特殊條件：</w:t>
      </w:r>
    </w:p>
    <w:p w:rsidR="00C353C0" w:rsidRPr="00EB3EBC" w:rsidRDefault="00C353C0" w:rsidP="00C353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=1.</w:t>
      </w:r>
      <w:r w:rsidRPr="00EB3EBC">
        <w:rPr>
          <w:rFonts w:ascii="Arial" w:hAnsi="Arial" w:hint="eastAsia"/>
          <w:caps/>
          <w:lang w:eastAsia="zh-TW"/>
        </w:rPr>
        <w:t>行政</w:t>
      </w:r>
    </w:p>
    <w:p w:rsidR="00C353C0" w:rsidRPr="00EB3EBC" w:rsidRDefault="00C353C0" w:rsidP="00C353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T1. ADM_STR = </w:t>
      </w:r>
      <w:r w:rsidRPr="00EB3EBC">
        <w:rPr>
          <w:rFonts w:ascii="Arial" w:hAnsi="Arial" w:hint="eastAsia"/>
          <w:caps/>
          <w:lang w:eastAsia="zh-TW"/>
        </w:rPr>
        <w:t>第一層所選</w:t>
      </w:r>
      <w:r w:rsidRPr="00EB3EBC">
        <w:rPr>
          <w:rFonts w:ascii="Arial" w:hAnsi="Arial" w:hint="eastAsia"/>
          <w:caps/>
          <w:lang w:eastAsia="zh-TW"/>
        </w:rPr>
        <w:t xml:space="preserve"> and t1.serv_div_no  = </w:t>
      </w:r>
      <w:r w:rsidRPr="00EB3EBC">
        <w:rPr>
          <w:rFonts w:ascii="Arial" w:hAnsi="Arial" w:hint="eastAsia"/>
          <w:caps/>
          <w:lang w:eastAsia="zh-TW"/>
        </w:rPr>
        <w:t>第二層所選</w:t>
      </w:r>
      <w:r w:rsidRPr="00EB3EBC">
        <w:rPr>
          <w:rFonts w:ascii="Arial" w:hAnsi="Arial" w:hint="eastAsia"/>
          <w:caps/>
          <w:lang w:eastAsia="zh-TW"/>
        </w:rPr>
        <w:t xml:space="preserve"> and 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三碼</w:t>
        </w:r>
      </w:smartTag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第三層所選</w:t>
      </w:r>
      <w:r w:rsidRPr="00EB3EBC">
        <w:rPr>
          <w:rFonts w:ascii="Arial" w:hAnsi="Arial" w:hint="eastAsia"/>
          <w:caps/>
          <w:lang w:eastAsia="zh-TW"/>
        </w:rPr>
        <w:t xml:space="preserve"> </w:t>
      </w:r>
      <w:r w:rsidR="00405D6B" w:rsidRPr="00EB3EBC">
        <w:rPr>
          <w:rFonts w:ascii="Arial" w:hAnsi="Arial" w:hint="eastAsia"/>
          <w:caps/>
          <w:lang w:eastAsia="zh-TW"/>
        </w:rPr>
        <w:t xml:space="preserve">and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T1.SALE_chnl IN (</w:t>
      </w:r>
      <w:r w:rsidRPr="00EB3EBC">
        <w:rPr>
          <w:rFonts w:ascii="Arial" w:hAnsi="Arial"/>
          <w:caps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EB3EBC">
          <w:rPr>
            <w:rFonts w:ascii="Arial" w:hAnsi="Arial" w:hint="eastAsia"/>
            <w:caps/>
            <w:kern w:val="2"/>
            <w:szCs w:val="24"/>
            <w:lang w:eastAsia="zh-TW"/>
          </w:rPr>
          <w:t>1</w:t>
        </w:r>
        <w:r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Pr="00EB3EBC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EB3EBC">
        <w:rPr>
          <w:rFonts w:ascii="Arial" w:hAnsi="Arial"/>
          <w:caps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EB3EBC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</w:p>
    <w:p w:rsidR="00C353C0" w:rsidRPr="00EB3EBC" w:rsidRDefault="00C353C0" w:rsidP="00C353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Group By </w:t>
      </w:r>
      <w:r w:rsidRPr="00EB3EBC">
        <w:rPr>
          <w:rFonts w:ascii="Arial" w:hAnsi="Arial" w:hint="eastAsia"/>
          <w:caps/>
          <w:lang w:eastAsia="zh-TW"/>
        </w:rPr>
        <w:t>T1. ADM_STR, t1.serv_div_no,t1.div_no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="00405D6B" w:rsidRPr="00EB3EBC">
          <w:rPr>
            <w:rFonts w:ascii="Arial" w:hAnsi="Arial" w:hint="eastAsia"/>
            <w:caps/>
            <w:lang w:eastAsia="zh-TW"/>
          </w:rPr>
          <w:t>五</w:t>
        </w:r>
        <w:r w:rsidRPr="00EB3EBC">
          <w:rPr>
            <w:rFonts w:ascii="Arial" w:hAnsi="Arial" w:hint="eastAsia"/>
            <w:caps/>
            <w:lang w:eastAsia="zh-TW"/>
          </w:rPr>
          <w:t>碼</w:t>
        </w:r>
      </w:smartTag>
    </w:p>
    <w:p w:rsidR="00C353C0" w:rsidRPr="00EB3EBC" w:rsidRDefault="00C353C0" w:rsidP="00C353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Order By </w:t>
      </w:r>
      <w:r w:rsidRPr="00EB3EBC">
        <w:rPr>
          <w:rFonts w:ascii="Arial" w:hAnsi="Arial" w:hint="eastAsia"/>
          <w:caps/>
          <w:lang w:eastAsia="zh-TW"/>
        </w:rPr>
        <w:t>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="00405D6B" w:rsidRPr="00EB3EBC">
          <w:rPr>
            <w:rFonts w:ascii="Arial" w:hAnsi="Arial" w:hint="eastAsia"/>
            <w:caps/>
            <w:lang w:eastAsia="zh-TW"/>
          </w:rPr>
          <w:t>五</w:t>
        </w:r>
        <w:r w:rsidRPr="00EB3EBC">
          <w:rPr>
            <w:rFonts w:ascii="Arial" w:hAnsi="Arial" w:hint="eastAsia"/>
            <w:caps/>
            <w:lang w:eastAsia="zh-TW"/>
          </w:rPr>
          <w:t>碼</w:t>
        </w:r>
      </w:smartTag>
    </w:p>
    <w:p w:rsidR="00C353C0" w:rsidRPr="00EB3EBC" w:rsidRDefault="00C353C0" w:rsidP="00C353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=2.</w:t>
      </w:r>
      <w:r w:rsidRPr="00EB3EBC">
        <w:rPr>
          <w:rFonts w:ascii="Arial" w:hAnsi="Arial" w:hint="eastAsia"/>
          <w:caps/>
          <w:lang w:eastAsia="zh-TW"/>
        </w:rPr>
        <w:t>通路</w:t>
      </w:r>
    </w:p>
    <w:p w:rsidR="00C353C0" w:rsidRPr="00EB3EBC" w:rsidRDefault="00C353C0" w:rsidP="00C353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SALE_chnl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第一層所選</w:t>
      </w:r>
      <w:r w:rsidRPr="00EB3EBC">
        <w:rPr>
          <w:rFonts w:ascii="Arial" w:hAnsi="Arial" w:hint="eastAsia"/>
          <w:caps/>
          <w:lang w:eastAsia="zh-TW"/>
        </w:rPr>
        <w:t xml:space="preserve"> and T1.ADCD = </w:t>
      </w:r>
      <w:r w:rsidRPr="00EB3EBC">
        <w:rPr>
          <w:rFonts w:ascii="Arial" w:hAnsi="Arial" w:hint="eastAsia"/>
          <w:caps/>
          <w:lang w:eastAsia="zh-TW"/>
        </w:rPr>
        <w:t>第二層所選</w:t>
      </w:r>
      <w:r w:rsidR="00405D6B" w:rsidRPr="00EB3EBC">
        <w:rPr>
          <w:rFonts w:ascii="Arial" w:hAnsi="Arial" w:hint="eastAsia"/>
          <w:caps/>
          <w:lang w:eastAsia="zh-TW"/>
        </w:rPr>
        <w:t xml:space="preserve"> and t1.div_no</w:t>
      </w:r>
      <w:r w:rsidR="00405D6B"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="00405D6B" w:rsidRPr="00EB3EBC">
          <w:rPr>
            <w:rFonts w:ascii="Arial" w:hAnsi="Arial" w:hint="eastAsia"/>
            <w:caps/>
            <w:lang w:eastAsia="zh-TW"/>
          </w:rPr>
          <w:t>三碼</w:t>
        </w:r>
      </w:smartTag>
      <w:r w:rsidR="00405D6B" w:rsidRPr="00EB3EBC">
        <w:rPr>
          <w:rFonts w:ascii="Arial" w:hAnsi="Arial" w:hint="eastAsia"/>
          <w:caps/>
          <w:lang w:eastAsia="zh-TW"/>
        </w:rPr>
        <w:t xml:space="preserve"> = </w:t>
      </w:r>
      <w:r w:rsidR="00405D6B" w:rsidRPr="00EB3EBC">
        <w:rPr>
          <w:rFonts w:ascii="Arial" w:hAnsi="Arial" w:hint="eastAsia"/>
          <w:caps/>
          <w:lang w:eastAsia="zh-TW"/>
        </w:rPr>
        <w:t>第三層所選</w:t>
      </w:r>
    </w:p>
    <w:p w:rsidR="00C353C0" w:rsidRPr="00EB3EBC" w:rsidRDefault="00C353C0" w:rsidP="00C353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Group By T1.</w:t>
      </w:r>
      <w:r w:rsidRPr="00EB3EBC">
        <w:rPr>
          <w:rFonts w:ascii="Arial" w:hAnsi="Arial" w:hint="eastAsia"/>
          <w:caps/>
          <w:lang w:eastAsia="zh-TW"/>
        </w:rPr>
        <w:t>SALE_CHNL,t1.adcd, 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="00405D6B" w:rsidRPr="00EB3EBC">
          <w:rPr>
            <w:rFonts w:ascii="Arial" w:hAnsi="Arial" w:hint="eastAsia"/>
            <w:caps/>
            <w:lang w:eastAsia="zh-TW"/>
          </w:rPr>
          <w:t>五</w:t>
        </w:r>
        <w:r w:rsidRPr="00EB3EBC">
          <w:rPr>
            <w:rFonts w:ascii="Arial" w:hAnsi="Arial" w:hint="eastAsia"/>
            <w:caps/>
            <w:lang w:eastAsia="zh-TW"/>
          </w:rPr>
          <w:t>碼</w:t>
        </w:r>
      </w:smartTag>
    </w:p>
    <w:p w:rsidR="0037110A" w:rsidRPr="00EB3EBC" w:rsidRDefault="00C353C0" w:rsidP="003711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Order By </w:t>
      </w:r>
      <w:r w:rsidRPr="00EB3EBC">
        <w:rPr>
          <w:rFonts w:ascii="Arial" w:hAnsi="Arial" w:hint="eastAsia"/>
          <w:caps/>
          <w:lang w:eastAsia="zh-TW"/>
        </w:rPr>
        <w:t>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="00405D6B" w:rsidRPr="00EB3EBC">
          <w:rPr>
            <w:rFonts w:ascii="Arial" w:hAnsi="Arial" w:hint="eastAsia"/>
            <w:caps/>
            <w:lang w:eastAsia="zh-TW"/>
          </w:rPr>
          <w:t>五</w:t>
        </w:r>
        <w:r w:rsidRPr="00EB3EBC">
          <w:rPr>
            <w:rFonts w:ascii="Arial" w:hAnsi="Arial" w:hint="eastAsia"/>
            <w:caps/>
            <w:lang w:eastAsia="zh-TW"/>
          </w:rPr>
          <w:t>碼</w:t>
        </w:r>
      </w:smartTag>
    </w:p>
    <w:p w:rsidR="0037110A" w:rsidRPr="00EB3EBC" w:rsidRDefault="00464619" w:rsidP="0037110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計算</w:t>
      </w:r>
      <w:r w:rsidRPr="00EB3EBC">
        <w:rPr>
          <w:rStyle w:val="style31"/>
          <w:rFonts w:hint="eastAsia"/>
          <w:caps/>
          <w:lang w:eastAsia="zh-TW"/>
        </w:rPr>
        <w:t>3</w:t>
      </w:r>
      <w:r w:rsidRPr="00EB3EBC">
        <w:rPr>
          <w:rStyle w:val="style31"/>
          <w:rFonts w:hint="eastAsia"/>
          <w:caps/>
          <w:lang w:eastAsia="zh-TW"/>
        </w:rPr>
        <w:t>類理賠率</w:t>
      </w:r>
      <w:r w:rsidRPr="00EB3EBC">
        <w:rPr>
          <w:rStyle w:val="style31"/>
          <w:rFonts w:hint="eastAsia"/>
          <w:caps/>
          <w:lang w:eastAsia="zh-TW"/>
        </w:rPr>
        <w:t>&amp;</w:t>
      </w:r>
      <w:r w:rsidRPr="00EB3EBC">
        <w:rPr>
          <w:rStyle w:val="style31"/>
          <w:rFonts w:hint="eastAsia"/>
          <w:caps/>
          <w:lang w:eastAsia="zh-TW"/>
        </w:rPr>
        <w:t>取單位中文</w:t>
      </w:r>
    </w:p>
    <w:p w:rsidR="0037110A" w:rsidRPr="00EB3EBC" w:rsidRDefault="0037110A" w:rsidP="0037110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For Step 5.1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之每筆資料</w:t>
      </w:r>
    </w:p>
    <w:p w:rsidR="0037110A" w:rsidRPr="00EB3EBC" w:rsidRDefault="0037110A" w:rsidP="003711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/>
          <w:caps/>
          <w:kern w:val="2"/>
          <w:szCs w:val="24"/>
          <w:lang w:eastAsia="zh-TW"/>
        </w:rPr>
        <w:t>G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et 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單位中文簡稱</w:t>
      </w:r>
    </w:p>
    <w:p w:rsidR="0037110A" w:rsidRPr="00EB3EBC" w:rsidRDefault="0037110A" w:rsidP="003711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By 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T1.</w:t>
      </w:r>
      <w:r w:rsidRPr="00EB3EBC">
        <w:rPr>
          <w:rFonts w:ascii="Arial" w:hAnsi="Arial" w:hint="eastAsia"/>
          <w:caps/>
          <w:lang w:eastAsia="zh-TW"/>
        </w:rPr>
        <w:t>單位代號前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5</w:t>
        </w:r>
        <w:r w:rsidRPr="00EB3EBC">
          <w:rPr>
            <w:rFonts w:ascii="Arial" w:hAnsi="Arial" w:hint="eastAsia"/>
            <w:caps/>
            <w:lang w:eastAsia="zh-TW"/>
          </w:rPr>
          <w:t>碼</w:t>
        </w:r>
      </w:smartTag>
      <w:r w:rsidRPr="00EB3EBC">
        <w:rPr>
          <w:rFonts w:ascii="Arial" w:hAnsi="Arial" w:hint="eastAsia"/>
          <w:caps/>
          <w:lang w:eastAsia="zh-TW"/>
        </w:rPr>
        <w:t>+</w:t>
      </w:r>
      <w:r w:rsidRPr="00EB3EBC">
        <w:rPr>
          <w:rFonts w:ascii="Arial" w:hAnsi="Arial"/>
          <w:caps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B3EBC">
          <w:rPr>
            <w:rFonts w:ascii="Arial" w:hAnsi="Arial" w:hint="eastAsia"/>
            <w:caps/>
            <w:lang w:eastAsia="zh-TW"/>
          </w:rPr>
          <w:t>00</w:t>
        </w:r>
        <w:r w:rsidRPr="00EB3EBC">
          <w:rPr>
            <w:rFonts w:ascii="Arial" w:hAnsi="Arial"/>
            <w:caps/>
            <w:lang w:eastAsia="zh-TW"/>
          </w:rPr>
          <w:t>’</w:t>
        </w:r>
      </w:smartTag>
    </w:p>
    <w:p w:rsidR="0037110A" w:rsidRPr="00EB3EBC" w:rsidRDefault="0037110A" w:rsidP="003711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call Hr Util </w:t>
      </w:r>
      <w:r w:rsidRPr="00EB3EBC">
        <w:rPr>
          <w:rFonts w:ascii="Arial" w:hAnsi="Arial" w:cs="新細明體" w:hint="eastAsia"/>
          <w:caps/>
          <w:lang w:eastAsia="zh-TW"/>
        </w:rPr>
        <w:t>取得單位中文簡稱</w:t>
      </w:r>
    </w:p>
    <w:p w:rsidR="0037110A" w:rsidRPr="00EB3EBC" w:rsidRDefault="0037110A" w:rsidP="003711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若無資料或有誤，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Set=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“其他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一類，並加總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類的收</w:t>
      </w:r>
      <w:r w:rsidR="00D43955" w:rsidRPr="00EB3EBC">
        <w:rPr>
          <w:rFonts w:ascii="Arial" w:hAnsi="Arial" w:hint="eastAsia"/>
          <w:caps/>
          <w:kern w:val="2"/>
          <w:szCs w:val="24"/>
          <w:lang w:eastAsia="zh-TW"/>
        </w:rPr>
        <w:t>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Set </w:t>
      </w:r>
      <w:r w:rsidRPr="00EB3EBC">
        <w:rPr>
          <w:rFonts w:ascii="Arial" w:hAnsi="Arial"/>
          <w:caps/>
          <w:kern w:val="2"/>
          <w:szCs w:val="24"/>
          <w:lang w:eastAsia="zh-TW"/>
        </w:rPr>
        <w:t>“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..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收入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or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=+..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本筆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收入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or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</w:p>
    <w:p w:rsidR="0037110A" w:rsidRPr="00EB3EBC" w:rsidRDefault="0037110A" w:rsidP="0099257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Tabletext"/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計算理賠率</w:t>
      </w:r>
      <w:r w:rsidR="0099257D" w:rsidRPr="00EB3EBC">
        <w:rPr>
          <w:rStyle w:val="style31"/>
          <w:rFonts w:hint="eastAsia"/>
          <w:caps/>
          <w:lang w:eastAsia="zh-TW"/>
        </w:rPr>
        <w:t>：同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C353C0" w:rsidRPr="00EB3EBC">
          <w:rPr>
            <w:rStyle w:val="style31"/>
            <w:rFonts w:hint="eastAsia"/>
            <w:caps/>
            <w:lang w:eastAsia="zh-TW"/>
          </w:rPr>
          <w:t>3.4.1</w:t>
        </w:r>
      </w:smartTag>
      <w:r w:rsidR="00C353C0" w:rsidRPr="00EB3EBC">
        <w:rPr>
          <w:rStyle w:val="style31"/>
          <w:rFonts w:hint="eastAsia"/>
          <w:caps/>
          <w:lang w:eastAsia="zh-TW"/>
        </w:rPr>
        <w:t>.2</w:t>
      </w:r>
      <w:r w:rsidR="0099257D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ab/>
      </w:r>
      <w:r w:rsidR="0099257D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ab/>
      </w:r>
    </w:p>
    <w:p w:rsidR="0037110A" w:rsidRPr="00EB3EBC" w:rsidRDefault="0037110A" w:rsidP="0037110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9A3550">
            <w:pPr>
              <w:pStyle w:val="Normal"/>
              <w:numPr>
                <w:ilvl w:val="0"/>
                <w:numId w:val="21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統計期間</w:t>
            </w:r>
          </w:p>
        </w:tc>
        <w:tc>
          <w:tcPr>
            <w:tcW w:w="3880" w:type="dxa"/>
          </w:tcPr>
          <w:p w:rsidR="0037110A" w:rsidRPr="00EB3EBC" w:rsidRDefault="0037110A" w:rsidP="0037110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統計年月起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~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1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  <w:szCs w:val="20"/>
              </w:rPr>
              <w:t>查詢種類</w:t>
            </w:r>
          </w:p>
        </w:tc>
        <w:tc>
          <w:tcPr>
            <w:tcW w:w="3880" w:type="dxa"/>
          </w:tcPr>
          <w:p w:rsidR="0037110A" w:rsidRPr="00EB3EBC" w:rsidRDefault="0037110A" w:rsidP="0037110A">
            <w:pPr>
              <w:rPr>
                <w:rFonts w:ascii="Arial" w:hAnsi="Arial" w:cs="Arial"/>
                <w:caps/>
                <w:sz w:val="20"/>
              </w:rPr>
            </w:pPr>
            <w:r w:rsidRPr="00EB3EBC">
              <w:rPr>
                <w:rStyle w:val="style31"/>
                <w:rFonts w:hint="eastAsia"/>
                <w:caps/>
              </w:rPr>
              <w:t>上一層所選之中文</w:t>
            </w:r>
          </w:p>
        </w:tc>
      </w:tr>
    </w:tbl>
    <w:p w:rsidR="0037110A" w:rsidRPr="00EB3EBC" w:rsidRDefault="0037110A" w:rsidP="0037110A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明細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單位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單位中文簡稱</w:t>
            </w:r>
            <w:r w:rsidRPr="00EB3EBC">
              <w:rPr>
                <w:rStyle w:val="style31"/>
                <w:rFonts w:hint="eastAsia"/>
                <w:caps/>
              </w:rPr>
              <w:t xml:space="preserve">with </w:t>
            </w:r>
            <w:r w:rsidRPr="00EB3EBC">
              <w:rPr>
                <w:rStyle w:val="style31"/>
                <w:rFonts w:hint="eastAsia"/>
                <w:caps/>
              </w:rPr>
              <w:t>超連結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DTH_PAY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死殘收入金額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DTH_RCV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死殘理賠率</w:t>
            </w:r>
          </w:p>
        </w:tc>
        <w:tc>
          <w:tcPr>
            <w:tcW w:w="3880" w:type="dxa"/>
            <w:vAlign w:val="bottom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DTH_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HSP_PAY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HSP_RCV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醫療理賠率</w:t>
            </w:r>
          </w:p>
        </w:tc>
        <w:tc>
          <w:tcPr>
            <w:tcW w:w="3880" w:type="dxa"/>
            <w:vAlign w:val="bottom"/>
          </w:tcPr>
          <w:p w:rsidR="0037110A" w:rsidRPr="00EB3EBC" w:rsidRDefault="0037110A" w:rsidP="0037110A">
            <w:pPr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 xml:space="preserve">HSP_ RATIO 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全部給付金額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ALL_PAY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全部收入金額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ALL_RCV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全部理賠率</w:t>
            </w:r>
          </w:p>
        </w:tc>
        <w:tc>
          <w:tcPr>
            <w:tcW w:w="3880" w:type="dxa"/>
            <w:vAlign w:val="bottom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ALL_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</w:tbl>
    <w:p w:rsidR="0037110A" w:rsidRPr="00EB3EBC" w:rsidRDefault="0037110A" w:rsidP="0099257D">
      <w:pPr>
        <w:pStyle w:val="Tabletext"/>
        <w:keepLines w:val="0"/>
        <w:spacing w:after="0" w:line="240" w:lineRule="auto"/>
        <w:ind w:left="425"/>
        <w:rPr>
          <w:rFonts w:ascii="Arial" w:hAnsi="Arial" w:hint="eastAsia"/>
          <w:caps/>
          <w:kern w:val="2"/>
          <w:szCs w:val="24"/>
          <w:lang w:eastAsia="zh-TW"/>
        </w:rPr>
      </w:pPr>
    </w:p>
    <w:p w:rsidR="0004150F" w:rsidRPr="00EB3EBC" w:rsidRDefault="00160B1F" w:rsidP="00CB636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EA34CB" w:rsidRPr="00EB3EBC">
        <w:rPr>
          <w:rFonts w:ascii="Arial" w:hAnsi="Arial" w:hint="eastAsia"/>
          <w:caps/>
          <w:lang w:eastAsia="zh-TW"/>
        </w:rPr>
        <w:t>1.</w:t>
      </w:r>
      <w:r w:rsidR="00EA34CB" w:rsidRPr="00EB3EBC">
        <w:rPr>
          <w:rFonts w:ascii="Arial" w:hAnsi="Arial" w:hint="eastAsia"/>
          <w:caps/>
          <w:lang w:eastAsia="zh-TW"/>
        </w:rPr>
        <w:t>行政</w:t>
      </w:r>
      <w:r w:rsidR="00EA34CB" w:rsidRPr="00EB3EBC">
        <w:rPr>
          <w:rFonts w:ascii="Arial" w:hAnsi="Arial" w:hint="eastAsia"/>
          <w:caps/>
          <w:lang w:eastAsia="zh-TW"/>
        </w:rPr>
        <w:t>/2.</w:t>
      </w:r>
      <w:r w:rsidR="00EA34CB" w:rsidRPr="00EB3EBC">
        <w:rPr>
          <w:rFonts w:ascii="Arial" w:hAnsi="Arial" w:hint="eastAsia"/>
          <w:caps/>
          <w:lang w:eastAsia="zh-TW"/>
        </w:rPr>
        <w:t>通路系統</w:t>
      </w:r>
      <w:r w:rsidRPr="00EB3EBC">
        <w:rPr>
          <w:rFonts w:ascii="Arial" w:hAnsi="Arial" w:hint="eastAsia"/>
          <w:caps/>
          <w:lang w:eastAsia="zh-TW"/>
        </w:rPr>
        <w:t>---</w:t>
      </w:r>
      <w:r w:rsidR="0004150F" w:rsidRPr="00EB3EBC">
        <w:rPr>
          <w:rFonts w:ascii="Arial" w:hAnsi="Arial" w:hint="eastAsia"/>
          <w:caps/>
          <w:kern w:val="2"/>
          <w:szCs w:val="24"/>
          <w:lang w:eastAsia="zh-TW"/>
        </w:rPr>
        <w:t>第</w:t>
      </w:r>
      <w:r w:rsidR="0099257D" w:rsidRPr="00EB3EBC">
        <w:rPr>
          <w:rFonts w:ascii="Arial" w:hAnsi="Arial" w:hint="eastAsia"/>
          <w:caps/>
          <w:kern w:val="2"/>
          <w:szCs w:val="24"/>
          <w:lang w:eastAsia="zh-TW"/>
        </w:rPr>
        <w:t>五</w:t>
      </w:r>
      <w:r w:rsidR="0004150F" w:rsidRPr="00EB3EBC">
        <w:rPr>
          <w:rFonts w:ascii="Arial" w:hAnsi="Arial" w:hint="eastAsia"/>
          <w:caps/>
          <w:kern w:val="2"/>
          <w:szCs w:val="24"/>
          <w:lang w:eastAsia="zh-TW"/>
        </w:rPr>
        <w:t>層</w:t>
      </w:r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經手人</w:t>
      </w:r>
      <w:r w:rsidR="00F205CA"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="0004150F"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</w:p>
    <w:p w:rsidR="00405D6B" w:rsidRPr="00EB3EBC" w:rsidRDefault="00405D6B" w:rsidP="00405D6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405D6B" w:rsidRPr="00EB3EBC" w:rsidRDefault="00405D6B" w:rsidP="00405D6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DTAAH204</w:t>
      </w:r>
    </w:p>
    <w:p w:rsidR="00405D6B" w:rsidRPr="00EB3EBC" w:rsidRDefault="00405D6B" w:rsidP="00405D6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405D6B" w:rsidRPr="00EB3EBC" w:rsidRDefault="00405D6B" w:rsidP="00405D6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TAAH20</w:t>
      </w:r>
      <w:r w:rsidRPr="00EB3EBC">
        <w:rPr>
          <w:rFonts w:ascii="Arial" w:hAnsi="Arial" w:hint="eastAsia"/>
          <w:caps/>
          <w:lang w:eastAsia="zh-TW"/>
        </w:rPr>
        <w:t>8</w:t>
      </w:r>
    </w:p>
    <w:p w:rsidR="0037110A" w:rsidRPr="00EB3EBC" w:rsidRDefault="0037110A" w:rsidP="0037110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3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類合計收入、</w:t>
      </w:r>
      <w:r w:rsidR="000652E6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</w:t>
      </w:r>
    </w:p>
    <w:p w:rsidR="0037110A" w:rsidRPr="00EB3EBC" w:rsidRDefault="0037110A" w:rsidP="0037110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Select ..,</w:t>
      </w:r>
      <w:r w:rsidR="00405D6B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DTH_PAY_AMT</w:t>
      </w:r>
      <w:r w:rsidR="00405D6B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405D6B" w:rsidRPr="00EB3EBC">
        <w:rPr>
          <w:rStyle w:val="style31"/>
          <w:rFonts w:hint="eastAsia"/>
          <w:caps/>
        </w:rPr>
        <w:t>DTH_PAY</w:t>
      </w:r>
      <w:r w:rsidR="00405D6B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DTH_RCV_AMT</w:t>
      </w:r>
      <w:r w:rsidR="00405D6B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405D6B" w:rsidRPr="00EB3EBC">
        <w:rPr>
          <w:rStyle w:val="style31"/>
          <w:rFonts w:hint="eastAsia"/>
          <w:caps/>
        </w:rPr>
        <w:t>DTH_RCV</w:t>
      </w:r>
      <w:r w:rsidR="00405D6B" w:rsidRPr="00EB3EBC">
        <w:rPr>
          <w:rStyle w:val="style31"/>
          <w:rFonts w:hint="eastAsia"/>
          <w:caps/>
          <w:lang w:eastAsia="zh-TW"/>
        </w:rPr>
        <w:t>,</w:t>
      </w:r>
      <w:r w:rsidR="00405D6B" w:rsidRPr="00EB3EBC">
        <w:rPr>
          <w:rFonts w:ascii="Arial" w:hAnsi="Arial" w:cs="Arial"/>
          <w:caps/>
        </w:rPr>
        <w:t xml:space="preserve"> </w:t>
      </w:r>
      <w:r w:rsidR="00405D6B" w:rsidRPr="00EB3EBC">
        <w:rPr>
          <w:rFonts w:ascii="Arial" w:hAnsi="Arial" w:hint="eastAsia"/>
          <w:caps/>
          <w:kern w:val="2"/>
          <w:szCs w:val="24"/>
          <w:lang w:eastAsia="zh-TW"/>
        </w:rPr>
        <w:t>SUM(</w:t>
      </w:r>
      <w:r w:rsidR="00043345">
        <w:rPr>
          <w:rFonts w:ascii="Arial" w:hAnsi="Arial" w:cs="Arial" w:hint="eastAsia"/>
          <w:caps/>
          <w:lang w:eastAsia="zh-TW"/>
        </w:rPr>
        <w:t>HSP_PAY_AMT</w:t>
      </w:r>
      <w:r w:rsidR="00405D6B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405D6B" w:rsidRPr="00EB3EBC">
        <w:rPr>
          <w:rStyle w:val="style31"/>
          <w:caps/>
        </w:rPr>
        <w:t>HSP</w:t>
      </w:r>
      <w:r w:rsidR="00405D6B" w:rsidRPr="00EB3EBC">
        <w:rPr>
          <w:rStyle w:val="style31"/>
          <w:rFonts w:hint="eastAsia"/>
          <w:caps/>
        </w:rPr>
        <w:t>_PAY</w:t>
      </w:r>
      <w:r w:rsidR="00405D6B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HSP_RCV_AMT</w:t>
      </w:r>
      <w:r w:rsidR="00405D6B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405D6B" w:rsidRPr="00EB3EBC">
        <w:rPr>
          <w:rStyle w:val="style31"/>
          <w:caps/>
        </w:rPr>
        <w:t>HSP</w:t>
      </w:r>
      <w:r w:rsidR="00405D6B" w:rsidRPr="00EB3EBC">
        <w:rPr>
          <w:rStyle w:val="style31"/>
          <w:rFonts w:hint="eastAsia"/>
          <w:caps/>
        </w:rPr>
        <w:t>_RCV</w:t>
      </w:r>
      <w:r w:rsidR="00405D6B" w:rsidRPr="00EB3EBC">
        <w:rPr>
          <w:rStyle w:val="style31"/>
          <w:rFonts w:hint="eastAsia"/>
          <w:caps/>
          <w:lang w:eastAsia="zh-TW"/>
        </w:rPr>
        <w:t>,</w:t>
      </w:r>
      <w:r w:rsidR="00405D6B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ALL_PAY_AMT</w:t>
      </w:r>
      <w:r w:rsidR="00405D6B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405D6B" w:rsidRPr="00EB3EBC">
        <w:rPr>
          <w:rStyle w:val="style31"/>
          <w:rFonts w:hint="eastAsia"/>
          <w:caps/>
          <w:lang w:eastAsia="zh-TW"/>
        </w:rPr>
        <w:t>ALL</w:t>
      </w:r>
      <w:r w:rsidR="00405D6B" w:rsidRPr="00EB3EBC">
        <w:rPr>
          <w:rStyle w:val="style31"/>
          <w:rFonts w:hint="eastAsia"/>
          <w:caps/>
        </w:rPr>
        <w:t>_PAY</w:t>
      </w:r>
      <w:r w:rsidR="00405D6B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ALL_RCV_AMT</w:t>
      </w:r>
      <w:r w:rsidR="00405D6B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405D6B" w:rsidRPr="00EB3EBC">
        <w:rPr>
          <w:rStyle w:val="style31"/>
          <w:rFonts w:hint="eastAsia"/>
          <w:caps/>
          <w:lang w:eastAsia="zh-TW"/>
        </w:rPr>
        <w:t>ALL</w:t>
      </w:r>
      <w:r w:rsidR="00405D6B" w:rsidRPr="00EB3EBC">
        <w:rPr>
          <w:rStyle w:val="style31"/>
          <w:rFonts w:hint="eastAsia"/>
          <w:caps/>
        </w:rPr>
        <w:t>_RCV</w:t>
      </w:r>
    </w:p>
    <w:p w:rsidR="00405D6B" w:rsidRPr="00EB3EBC" w:rsidRDefault="00405D6B" w:rsidP="00405D6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共同條件</w:t>
      </w:r>
    </w:p>
    <w:p w:rsidR="00405D6B" w:rsidRPr="00EB3EBC" w:rsidRDefault="00405D6B" w:rsidP="00405D6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T1.</w:t>
      </w:r>
      <w:r w:rsidR="007D44D4">
        <w:rPr>
          <w:rFonts w:ascii="Arial" w:hAnsi="Arial" w:cs="Arial" w:hint="eastAsia"/>
          <w:caps/>
        </w:rPr>
        <w:t>DATA_YM</w:t>
      </w:r>
      <w:r w:rsidRPr="00EB3EBC">
        <w:rPr>
          <w:rFonts w:ascii="Arial" w:hAnsi="Arial" w:cs="Arial" w:hint="eastAsia"/>
          <w:caps/>
          <w:lang w:eastAsia="zh-TW"/>
        </w:rPr>
        <w:t>BETWEEN(</w:t>
      </w:r>
      <w:r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Pr="00EB3EBC">
        <w:rPr>
          <w:rFonts w:ascii="Arial" w:hAnsi="Arial" w:cs="Arial" w:hint="eastAsia"/>
          <w:caps/>
          <w:lang w:eastAsia="zh-TW"/>
        </w:rPr>
        <w:t xml:space="preserve">) </w:t>
      </w:r>
    </w:p>
    <w:p w:rsidR="00405D6B" w:rsidRPr="00EB3EBC" w:rsidRDefault="00405D6B" w:rsidP="00405D6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特殊條件：</w:t>
      </w:r>
    </w:p>
    <w:p w:rsidR="00405D6B" w:rsidRPr="00EB3EBC" w:rsidRDefault="00405D6B" w:rsidP="00405D6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=1.</w:t>
      </w:r>
      <w:r w:rsidRPr="00EB3EBC">
        <w:rPr>
          <w:rFonts w:ascii="Arial" w:hAnsi="Arial" w:hint="eastAsia"/>
          <w:caps/>
          <w:lang w:eastAsia="zh-TW"/>
        </w:rPr>
        <w:t>行政</w:t>
      </w:r>
    </w:p>
    <w:p w:rsidR="00405D6B" w:rsidRPr="00EB3EBC" w:rsidRDefault="00405D6B" w:rsidP="00405D6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T1. ADM_STR = </w:t>
      </w:r>
      <w:r w:rsidRPr="00EB3EBC">
        <w:rPr>
          <w:rFonts w:ascii="Arial" w:hAnsi="Arial" w:hint="eastAsia"/>
          <w:caps/>
          <w:lang w:eastAsia="zh-TW"/>
        </w:rPr>
        <w:t>第一層所選</w:t>
      </w:r>
      <w:r w:rsidRPr="00EB3EBC">
        <w:rPr>
          <w:rFonts w:ascii="Arial" w:hAnsi="Arial" w:hint="eastAsia"/>
          <w:caps/>
          <w:lang w:eastAsia="zh-TW"/>
        </w:rPr>
        <w:t xml:space="preserve"> and t1.serv_div_no  = </w:t>
      </w:r>
      <w:r w:rsidRPr="00EB3EBC">
        <w:rPr>
          <w:rFonts w:ascii="Arial" w:hAnsi="Arial" w:hint="eastAsia"/>
          <w:caps/>
          <w:lang w:eastAsia="zh-TW"/>
        </w:rPr>
        <w:t>第二層所選</w:t>
      </w:r>
      <w:r w:rsidRPr="00EB3EBC">
        <w:rPr>
          <w:rFonts w:ascii="Arial" w:hAnsi="Arial" w:hint="eastAsia"/>
          <w:caps/>
          <w:lang w:eastAsia="zh-TW"/>
        </w:rPr>
        <w:t xml:space="preserve"> and 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五碼</w:t>
        </w:r>
      </w:smartTag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第四層所選</w:t>
      </w:r>
      <w:r w:rsidRPr="00EB3EBC">
        <w:rPr>
          <w:rFonts w:ascii="Arial" w:hAnsi="Arial" w:hint="eastAsia"/>
          <w:caps/>
          <w:lang w:eastAsia="zh-TW"/>
        </w:rPr>
        <w:t xml:space="preserve"> and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T1.SALE_chnl IN (</w:t>
      </w:r>
      <w:r w:rsidRPr="00EB3EBC">
        <w:rPr>
          <w:rFonts w:ascii="Arial" w:hAnsi="Arial"/>
          <w:caps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EB3EBC">
          <w:rPr>
            <w:rFonts w:ascii="Arial" w:hAnsi="Arial" w:hint="eastAsia"/>
            <w:caps/>
            <w:kern w:val="2"/>
            <w:szCs w:val="24"/>
            <w:lang w:eastAsia="zh-TW"/>
          </w:rPr>
          <w:t>1</w:t>
        </w:r>
        <w:r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Pr="00EB3EBC">
        <w:rPr>
          <w:rFonts w:ascii="Arial" w:hAnsi="Arial" w:hint="eastAsia"/>
          <w:caps/>
          <w:kern w:val="2"/>
          <w:szCs w:val="24"/>
          <w:lang w:eastAsia="zh-TW"/>
        </w:rPr>
        <w:t>,</w:t>
      </w:r>
      <w:r w:rsidRPr="00EB3EBC">
        <w:rPr>
          <w:rFonts w:ascii="Arial" w:hAnsi="Arial"/>
          <w:caps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EB3EBC">
          <w:rPr>
            <w:rFonts w:ascii="Arial" w:hAnsi="Arial" w:hint="eastAsia"/>
            <w:caps/>
            <w:kern w:val="2"/>
            <w:szCs w:val="24"/>
            <w:lang w:eastAsia="zh-TW"/>
          </w:rPr>
          <w:t>4</w:t>
        </w:r>
        <w:r w:rsidRPr="00EB3EBC">
          <w:rPr>
            <w:rFonts w:ascii="Arial" w:hAnsi="Arial"/>
            <w:caps/>
            <w:kern w:val="2"/>
            <w:szCs w:val="24"/>
            <w:lang w:eastAsia="zh-TW"/>
          </w:rPr>
          <w:t>’</w:t>
        </w:r>
      </w:smartTag>
      <w:r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</w:p>
    <w:p w:rsidR="00405D6B" w:rsidRPr="00EB3EBC" w:rsidRDefault="00405D6B" w:rsidP="00405D6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Group By </w:t>
      </w:r>
      <w:r w:rsidRPr="00EB3EBC">
        <w:rPr>
          <w:rFonts w:ascii="Arial" w:hAnsi="Arial" w:hint="eastAsia"/>
          <w:caps/>
          <w:lang w:eastAsia="zh-TW"/>
        </w:rPr>
        <w:t>T1. ADM_STR, t1.serv_div_no,t1.div_no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五碼</w:t>
        </w:r>
      </w:smartTag>
      <w:r w:rsidRPr="00EB3EBC">
        <w:rPr>
          <w:rFonts w:ascii="Arial" w:hAnsi="Arial" w:hint="eastAsia"/>
          <w:caps/>
          <w:lang w:eastAsia="zh-TW"/>
        </w:rPr>
        <w:t>, t1.agnt_id</w:t>
      </w:r>
    </w:p>
    <w:p w:rsidR="00405D6B" w:rsidRPr="00EB3EBC" w:rsidRDefault="00405D6B" w:rsidP="00405D6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Order By </w:t>
      </w:r>
      <w:r w:rsidRPr="00EB3EBC">
        <w:rPr>
          <w:rFonts w:ascii="Arial" w:hAnsi="Arial" w:hint="eastAsia"/>
          <w:caps/>
          <w:lang w:eastAsia="zh-TW"/>
        </w:rPr>
        <w:t>t1.agnt_id</w:t>
      </w:r>
    </w:p>
    <w:p w:rsidR="00405D6B" w:rsidRPr="00EB3EBC" w:rsidRDefault="00405D6B" w:rsidP="00405D6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=2.</w:t>
      </w:r>
      <w:r w:rsidRPr="00EB3EBC">
        <w:rPr>
          <w:rFonts w:ascii="Arial" w:hAnsi="Arial" w:hint="eastAsia"/>
          <w:caps/>
          <w:lang w:eastAsia="zh-TW"/>
        </w:rPr>
        <w:t>通路</w:t>
      </w:r>
    </w:p>
    <w:p w:rsidR="00405D6B" w:rsidRPr="00EB3EBC" w:rsidRDefault="00405D6B" w:rsidP="00405D6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SALE_chnl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第一層所選</w:t>
      </w:r>
      <w:r w:rsidRPr="00EB3EBC">
        <w:rPr>
          <w:rFonts w:ascii="Arial" w:hAnsi="Arial" w:hint="eastAsia"/>
          <w:caps/>
          <w:lang w:eastAsia="zh-TW"/>
        </w:rPr>
        <w:t xml:space="preserve"> and T1.ADCD = </w:t>
      </w:r>
      <w:r w:rsidRPr="00EB3EBC">
        <w:rPr>
          <w:rFonts w:ascii="Arial" w:hAnsi="Arial" w:hint="eastAsia"/>
          <w:caps/>
          <w:lang w:eastAsia="zh-TW"/>
        </w:rPr>
        <w:t>第二層所選</w:t>
      </w:r>
      <w:r w:rsidRPr="00EB3EBC">
        <w:rPr>
          <w:rFonts w:ascii="Arial" w:hAnsi="Arial" w:hint="eastAsia"/>
          <w:caps/>
          <w:lang w:eastAsia="zh-TW"/>
        </w:rPr>
        <w:t xml:space="preserve"> and 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五碼</w:t>
        </w:r>
      </w:smartTag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第四層所選</w:t>
      </w:r>
    </w:p>
    <w:p w:rsidR="00405D6B" w:rsidRPr="00EB3EBC" w:rsidRDefault="00405D6B" w:rsidP="00405D6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Group By T1.</w:t>
      </w:r>
      <w:r w:rsidRPr="00EB3EBC">
        <w:rPr>
          <w:rFonts w:ascii="Arial" w:hAnsi="Arial" w:hint="eastAsia"/>
          <w:caps/>
          <w:lang w:eastAsia="zh-TW"/>
        </w:rPr>
        <w:t>SALE_CHNL,t1.adcd, t1.div_no</w:t>
      </w:r>
      <w:r w:rsidRPr="00EB3EBC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 w:rsidRPr="00EB3EBC">
          <w:rPr>
            <w:rFonts w:ascii="Arial" w:hAnsi="Arial" w:hint="eastAsia"/>
            <w:caps/>
            <w:lang w:eastAsia="zh-TW"/>
          </w:rPr>
          <w:t>五碼</w:t>
        </w:r>
      </w:smartTag>
      <w:r w:rsidRPr="00EB3EBC">
        <w:rPr>
          <w:rFonts w:ascii="Arial" w:hAnsi="Arial" w:hint="eastAsia"/>
          <w:caps/>
          <w:lang w:eastAsia="zh-TW"/>
        </w:rPr>
        <w:t>,t1.agnt_id</w:t>
      </w:r>
    </w:p>
    <w:p w:rsidR="0037110A" w:rsidRPr="00EB3EBC" w:rsidRDefault="00405D6B" w:rsidP="00405D6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Order By </w:t>
      </w:r>
      <w:r w:rsidRPr="00EB3EBC">
        <w:rPr>
          <w:rFonts w:ascii="Arial" w:hAnsi="Arial" w:hint="eastAsia"/>
          <w:caps/>
          <w:lang w:eastAsia="zh-TW"/>
        </w:rPr>
        <w:t>t1.agnt_id</w:t>
      </w:r>
    </w:p>
    <w:p w:rsidR="0037110A" w:rsidRPr="00EB3EBC" w:rsidRDefault="00464619" w:rsidP="0037110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計算</w:t>
      </w:r>
      <w:r w:rsidRPr="00EB3EBC">
        <w:rPr>
          <w:rStyle w:val="style31"/>
          <w:rFonts w:hint="eastAsia"/>
          <w:caps/>
          <w:lang w:eastAsia="zh-TW"/>
        </w:rPr>
        <w:t>3</w:t>
      </w:r>
      <w:r w:rsidRPr="00EB3EBC">
        <w:rPr>
          <w:rStyle w:val="style31"/>
          <w:rFonts w:hint="eastAsia"/>
          <w:caps/>
          <w:lang w:eastAsia="zh-TW"/>
        </w:rPr>
        <w:t>類理賠率</w:t>
      </w:r>
      <w:r w:rsidRPr="00EB3EBC">
        <w:rPr>
          <w:rStyle w:val="style31"/>
          <w:rFonts w:hint="eastAsia"/>
          <w:caps/>
          <w:lang w:eastAsia="zh-TW"/>
        </w:rPr>
        <w:t>&amp;</w:t>
      </w:r>
      <w:r w:rsidRPr="00EB3EBC">
        <w:rPr>
          <w:rStyle w:val="style31"/>
          <w:rFonts w:hint="eastAsia"/>
          <w:caps/>
          <w:lang w:eastAsia="zh-TW"/>
        </w:rPr>
        <w:t>取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經手人姓名</w:t>
      </w:r>
    </w:p>
    <w:p w:rsidR="0037110A" w:rsidRPr="00EB3EBC" w:rsidRDefault="0037110A" w:rsidP="0037110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For Step 5.1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之每筆資料</w:t>
      </w:r>
    </w:p>
    <w:p w:rsidR="0037110A" w:rsidRPr="00EB3EBC" w:rsidRDefault="0037110A" w:rsidP="003711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/>
          <w:caps/>
          <w:kern w:val="2"/>
          <w:szCs w:val="24"/>
          <w:lang w:eastAsia="zh-TW"/>
        </w:rPr>
        <w:t>G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et </w:t>
      </w:r>
      <w:r w:rsidR="00184322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經手人姓名</w:t>
      </w:r>
    </w:p>
    <w:p w:rsidR="0037110A" w:rsidRPr="00EB3EBC" w:rsidRDefault="0037110A" w:rsidP="003711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By 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T1.</w:t>
      </w:r>
      <w:r w:rsidR="00184322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="00184322" w:rsidRPr="00EB3EBC">
        <w:rPr>
          <w:rFonts w:ascii="Arial" w:hAnsi="Arial" w:hint="eastAsia"/>
          <w:caps/>
          <w:kern w:val="2"/>
          <w:szCs w:val="24"/>
          <w:lang w:eastAsia="zh-TW"/>
        </w:rPr>
        <w:t>經手人</w:t>
      </w:r>
      <w:r w:rsidR="00184322" w:rsidRPr="00EB3EBC">
        <w:rPr>
          <w:rFonts w:ascii="Arial" w:hAnsi="Arial" w:hint="eastAsia"/>
          <w:caps/>
          <w:kern w:val="2"/>
          <w:szCs w:val="24"/>
          <w:lang w:eastAsia="zh-TW"/>
        </w:rPr>
        <w:t>ID</w:t>
      </w:r>
    </w:p>
    <w:p w:rsidR="0037110A" w:rsidRPr="00EB3EBC" w:rsidRDefault="0037110A" w:rsidP="003711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call Hr Util </w:t>
      </w:r>
      <w:r w:rsidRPr="00EB3EBC">
        <w:rPr>
          <w:rFonts w:ascii="Arial" w:hAnsi="Arial" w:cs="新細明體" w:hint="eastAsia"/>
          <w:caps/>
          <w:lang w:eastAsia="zh-TW"/>
        </w:rPr>
        <w:t>取得</w:t>
      </w:r>
      <w:r w:rsidR="00184322" w:rsidRPr="00EB3EBC">
        <w:rPr>
          <w:rFonts w:ascii="Arial" w:hAnsi="Arial" w:cs="新細明體" w:hint="eastAsia"/>
          <w:caps/>
          <w:lang w:eastAsia="zh-TW"/>
        </w:rPr>
        <w:t>員工姓名</w:t>
      </w:r>
    </w:p>
    <w:p w:rsidR="0037110A" w:rsidRPr="00EB3EBC" w:rsidRDefault="0037110A" w:rsidP="003711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若無資料或有誤，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Set=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“其他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一類，並加總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類的收</w:t>
      </w:r>
      <w:r w:rsidR="00D43955" w:rsidRPr="00EB3EBC">
        <w:rPr>
          <w:rFonts w:ascii="Arial" w:hAnsi="Arial" w:hint="eastAsia"/>
          <w:caps/>
          <w:kern w:val="2"/>
          <w:szCs w:val="24"/>
          <w:lang w:eastAsia="zh-TW"/>
        </w:rPr>
        <w:t>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Set </w:t>
      </w:r>
      <w:r w:rsidRPr="00EB3EBC">
        <w:rPr>
          <w:rFonts w:ascii="Arial" w:hAnsi="Arial"/>
          <w:caps/>
          <w:kern w:val="2"/>
          <w:szCs w:val="24"/>
          <w:lang w:eastAsia="zh-TW"/>
        </w:rPr>
        <w:t>“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其他</w:t>
      </w:r>
      <w:r w:rsidRPr="00EB3EBC">
        <w:rPr>
          <w:rFonts w:ascii="Arial" w:hAnsi="Arial"/>
          <w:caps/>
          <w:kern w:val="2"/>
          <w:szCs w:val="24"/>
          <w:lang w:eastAsia="zh-TW"/>
        </w:rPr>
        <w:t>”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..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收入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or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=+..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本筆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收入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or</w:t>
      </w:r>
      <w:r w:rsidR="00964B09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</w:p>
    <w:p w:rsidR="0037110A" w:rsidRPr="00EB3EBC" w:rsidRDefault="0037110A" w:rsidP="003711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Tabletext"/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計算理賠率</w:t>
      </w:r>
      <w:r w:rsidR="00184322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405D6B" w:rsidRPr="00EB3EBC">
          <w:rPr>
            <w:rStyle w:val="style31"/>
            <w:rFonts w:cs="Times New Roman" w:hint="eastAsia"/>
            <w:caps/>
            <w:kern w:val="2"/>
            <w:szCs w:val="24"/>
            <w:lang w:eastAsia="zh-TW"/>
          </w:rPr>
          <w:t>3.4.1</w:t>
        </w:r>
      </w:smartTag>
      <w:r w:rsidR="00405D6B"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.2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 xml:space="preserve">  </w:t>
      </w:r>
    </w:p>
    <w:p w:rsidR="0037110A" w:rsidRPr="00EB3EBC" w:rsidRDefault="0037110A" w:rsidP="0037110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9A3550">
            <w:pPr>
              <w:pStyle w:val="Normal"/>
              <w:numPr>
                <w:ilvl w:val="0"/>
                <w:numId w:val="2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統計期間</w:t>
            </w:r>
          </w:p>
        </w:tc>
        <w:tc>
          <w:tcPr>
            <w:tcW w:w="3880" w:type="dxa"/>
          </w:tcPr>
          <w:p w:rsidR="0037110A" w:rsidRPr="00EB3EBC" w:rsidRDefault="0037110A" w:rsidP="0037110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統計年月起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~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  <w:szCs w:val="20"/>
              </w:rPr>
              <w:t>查詢種類</w:t>
            </w:r>
          </w:p>
        </w:tc>
        <w:tc>
          <w:tcPr>
            <w:tcW w:w="3880" w:type="dxa"/>
          </w:tcPr>
          <w:p w:rsidR="0037110A" w:rsidRPr="00EB3EBC" w:rsidRDefault="0037110A" w:rsidP="0037110A">
            <w:pPr>
              <w:rPr>
                <w:rFonts w:ascii="Arial" w:hAnsi="Arial" w:cs="Arial"/>
                <w:caps/>
                <w:sz w:val="20"/>
              </w:rPr>
            </w:pPr>
            <w:r w:rsidRPr="00EB3EBC">
              <w:rPr>
                <w:rStyle w:val="style31"/>
                <w:rFonts w:hint="eastAsia"/>
                <w:caps/>
              </w:rPr>
              <w:t>上一層所選之中文</w:t>
            </w:r>
          </w:p>
        </w:tc>
      </w:tr>
    </w:tbl>
    <w:p w:rsidR="0037110A" w:rsidRPr="00EB3EBC" w:rsidRDefault="0037110A" w:rsidP="0037110A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明細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37110A" w:rsidRPr="00EB3EBC" w:rsidRDefault="0037110A" w:rsidP="0037110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7110A" w:rsidRPr="00EB3EBC" w:rsidRDefault="00184322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經手人</w:t>
            </w:r>
          </w:p>
        </w:tc>
        <w:tc>
          <w:tcPr>
            <w:tcW w:w="3880" w:type="dxa"/>
            <w:vAlign w:val="center"/>
          </w:tcPr>
          <w:p w:rsidR="00184322" w:rsidRPr="00EB3EBC" w:rsidRDefault="00184322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姓名</w:t>
            </w:r>
          </w:p>
          <w:p w:rsidR="0037110A" w:rsidRPr="00EB3EBC" w:rsidRDefault="00184322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IF</w:t>
            </w:r>
            <w:r w:rsidRPr="00EB3EBC">
              <w:rPr>
                <w:rFonts w:ascii="Arial" w:hAnsi="Arial" w:cs="Arial" w:hint="eastAsia"/>
                <w:caps/>
                <w:sz w:val="20"/>
              </w:rPr>
              <w:t>全部給付金額</w:t>
            </w:r>
            <w:r w:rsidRPr="00EB3EBC">
              <w:rPr>
                <w:rFonts w:ascii="Arial" w:hAnsi="Arial" w:cs="Arial" w:hint="eastAsia"/>
                <w:caps/>
                <w:sz w:val="20"/>
              </w:rPr>
              <w:t>&gt;0 ; then enable</w:t>
            </w:r>
            <w:r w:rsidRPr="00EB3EBC">
              <w:rPr>
                <w:rStyle w:val="style31"/>
                <w:rFonts w:hint="eastAsia"/>
                <w:caps/>
              </w:rPr>
              <w:t>超連結。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DTH_PAY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死殘收入金額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DTH_RCV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死殘理賠率</w:t>
            </w:r>
          </w:p>
        </w:tc>
        <w:tc>
          <w:tcPr>
            <w:tcW w:w="3880" w:type="dxa"/>
            <w:vAlign w:val="bottom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DTH_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HSP_PAY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HSP_RCV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醫療理賠率</w:t>
            </w:r>
          </w:p>
        </w:tc>
        <w:tc>
          <w:tcPr>
            <w:tcW w:w="3880" w:type="dxa"/>
            <w:vAlign w:val="bottom"/>
          </w:tcPr>
          <w:p w:rsidR="0037110A" w:rsidRPr="00EB3EBC" w:rsidRDefault="0037110A" w:rsidP="0037110A">
            <w:pPr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 xml:space="preserve">HSP_ RATIO 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全部給付金額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ALL_PAY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7110A" w:rsidRPr="00EB3EBC" w:rsidRDefault="0037110A" w:rsidP="0037110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全部收入金額</w:t>
            </w:r>
          </w:p>
        </w:tc>
        <w:tc>
          <w:tcPr>
            <w:tcW w:w="3880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ALL_RCV</w:t>
            </w:r>
          </w:p>
        </w:tc>
      </w:tr>
      <w:tr w:rsidR="0037110A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7110A" w:rsidRPr="00EB3EBC" w:rsidRDefault="0037110A" w:rsidP="0037110A">
            <w:pPr>
              <w:pStyle w:val="Normal"/>
              <w:numPr>
                <w:ilvl w:val="0"/>
                <w:numId w:val="27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全部理賠率</w:t>
            </w:r>
          </w:p>
        </w:tc>
        <w:tc>
          <w:tcPr>
            <w:tcW w:w="3880" w:type="dxa"/>
            <w:vAlign w:val="bottom"/>
          </w:tcPr>
          <w:p w:rsidR="0037110A" w:rsidRPr="00EB3EBC" w:rsidRDefault="0037110A" w:rsidP="0037110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ALL_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</w:tbl>
    <w:p w:rsidR="0037110A" w:rsidRPr="00EB3EBC" w:rsidRDefault="0037110A" w:rsidP="00184322">
      <w:pPr>
        <w:pStyle w:val="Tabletext"/>
        <w:keepLines w:val="0"/>
        <w:spacing w:after="0" w:line="240" w:lineRule="auto"/>
        <w:ind w:left="851"/>
        <w:rPr>
          <w:rFonts w:ascii="Arial" w:hAnsi="Arial" w:hint="eastAsia"/>
          <w:caps/>
          <w:kern w:val="2"/>
          <w:szCs w:val="24"/>
          <w:lang w:eastAsia="zh-TW"/>
        </w:rPr>
      </w:pPr>
    </w:p>
    <w:p w:rsidR="00A748F5" w:rsidRPr="00EB3EBC" w:rsidRDefault="00160B1F" w:rsidP="00A748F5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EA34CB" w:rsidRPr="00EB3EBC">
        <w:rPr>
          <w:rFonts w:ascii="Arial" w:hAnsi="Arial" w:hint="eastAsia"/>
          <w:caps/>
          <w:lang w:eastAsia="zh-TW"/>
        </w:rPr>
        <w:t>1.</w:t>
      </w:r>
      <w:r w:rsidR="00EA34CB" w:rsidRPr="00EB3EBC">
        <w:rPr>
          <w:rFonts w:ascii="Arial" w:hAnsi="Arial" w:hint="eastAsia"/>
          <w:caps/>
          <w:lang w:eastAsia="zh-TW"/>
        </w:rPr>
        <w:t>行政</w:t>
      </w:r>
      <w:r w:rsidR="00EA34CB" w:rsidRPr="00EB3EBC">
        <w:rPr>
          <w:rFonts w:ascii="Arial" w:hAnsi="Arial" w:hint="eastAsia"/>
          <w:caps/>
          <w:lang w:eastAsia="zh-TW"/>
        </w:rPr>
        <w:t>/2.</w:t>
      </w:r>
      <w:r w:rsidR="00EA34CB" w:rsidRPr="00EB3EBC">
        <w:rPr>
          <w:rFonts w:ascii="Arial" w:hAnsi="Arial" w:hint="eastAsia"/>
          <w:caps/>
          <w:lang w:eastAsia="zh-TW"/>
        </w:rPr>
        <w:t>通路系統</w:t>
      </w:r>
      <w:r w:rsidRPr="00EB3EBC">
        <w:rPr>
          <w:rFonts w:ascii="Arial" w:hAnsi="Arial" w:hint="eastAsia"/>
          <w:caps/>
          <w:lang w:eastAsia="zh-TW"/>
        </w:rPr>
        <w:t>---</w:t>
      </w:r>
      <w:r w:rsidR="00F978D6" w:rsidRPr="00EB3EBC">
        <w:rPr>
          <w:rFonts w:ascii="Arial" w:hAnsi="Arial" w:hint="eastAsia"/>
          <w:caps/>
          <w:kern w:val="2"/>
          <w:szCs w:val="24"/>
          <w:lang w:eastAsia="zh-TW"/>
        </w:rPr>
        <w:t>理賠明細</w:t>
      </w:r>
      <w:r w:rsidR="00F978D6" w:rsidRPr="00EB3EBC">
        <w:rPr>
          <w:rFonts w:ascii="Arial" w:hAnsi="Arial" w:hint="eastAsia"/>
          <w:caps/>
          <w:kern w:val="2"/>
          <w:szCs w:val="24"/>
          <w:lang w:eastAsia="zh-TW"/>
        </w:rPr>
        <w:t>(</w:t>
      </w:r>
      <w:r w:rsidR="00F978D6" w:rsidRPr="00EB3EBC">
        <w:rPr>
          <w:rFonts w:ascii="Arial" w:hAnsi="Arial" w:hint="eastAsia"/>
          <w:caps/>
          <w:kern w:val="2"/>
          <w:szCs w:val="24"/>
          <w:lang w:eastAsia="zh-TW"/>
        </w:rPr>
        <w:t>第</w:t>
      </w:r>
      <w:r w:rsidR="003F123B" w:rsidRPr="00EB3EBC">
        <w:rPr>
          <w:rFonts w:ascii="Arial" w:hAnsi="Arial" w:hint="eastAsia"/>
          <w:caps/>
          <w:kern w:val="2"/>
          <w:szCs w:val="24"/>
          <w:lang w:eastAsia="zh-TW"/>
        </w:rPr>
        <w:t>六</w:t>
      </w:r>
      <w:r w:rsidR="00F978D6" w:rsidRPr="00EB3EBC">
        <w:rPr>
          <w:rFonts w:ascii="Arial" w:hAnsi="Arial" w:hint="eastAsia"/>
          <w:caps/>
          <w:kern w:val="2"/>
          <w:szCs w:val="24"/>
          <w:lang w:eastAsia="zh-TW"/>
        </w:rPr>
        <w:t>層</w:t>
      </w:r>
      <w:r w:rsidR="00F978D6" w:rsidRPr="00EB3EBC">
        <w:rPr>
          <w:rFonts w:ascii="Arial" w:hAnsi="Arial" w:hint="eastAsia"/>
          <w:caps/>
          <w:kern w:val="2"/>
          <w:szCs w:val="24"/>
          <w:lang w:eastAsia="zh-TW"/>
        </w:rPr>
        <w:t>)</w:t>
      </w:r>
      <w:r w:rsidR="00F978D6"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</w:p>
    <w:p w:rsidR="00405D6B" w:rsidRPr="00EB3EBC" w:rsidRDefault="00405D6B" w:rsidP="00405D6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405D6B" w:rsidRPr="00EB3EBC" w:rsidRDefault="00405D6B" w:rsidP="00405D6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DTAAH20</w:t>
      </w:r>
      <w:r w:rsidRPr="00EB3EBC">
        <w:rPr>
          <w:rFonts w:ascii="Arial" w:hAnsi="Arial" w:hint="eastAsia"/>
          <w:caps/>
          <w:lang w:eastAsia="zh-TW"/>
        </w:rPr>
        <w:t>2</w:t>
      </w:r>
    </w:p>
    <w:p w:rsidR="00405D6B" w:rsidRPr="00EB3EBC" w:rsidRDefault="00405D6B" w:rsidP="00405D6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405D6B" w:rsidRPr="00EB3EBC" w:rsidRDefault="00405D6B" w:rsidP="00405D6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TAAH20</w:t>
      </w:r>
      <w:r w:rsidRPr="00EB3EBC">
        <w:rPr>
          <w:rFonts w:ascii="Arial" w:hAnsi="Arial" w:hint="eastAsia"/>
          <w:caps/>
          <w:lang w:eastAsia="zh-TW"/>
        </w:rPr>
        <w:t>6</w:t>
      </w:r>
    </w:p>
    <w:p w:rsidR="00184322" w:rsidRPr="00EB3EBC" w:rsidRDefault="00184322" w:rsidP="0018432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理賠明細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</w:t>
      </w:r>
      <w:r w:rsidR="000C5BB5" w:rsidRPr="00EB3EBC">
        <w:rPr>
          <w:rFonts w:ascii="Arial" w:hAnsi="Arial" w:hint="eastAsia"/>
          <w:caps/>
          <w:kern w:val="2"/>
          <w:szCs w:val="24"/>
          <w:lang w:eastAsia="zh-TW"/>
        </w:rPr>
        <w:t>1</w:t>
      </w:r>
    </w:p>
    <w:p w:rsidR="00184322" w:rsidRPr="00EB3EBC" w:rsidRDefault="00184322" w:rsidP="0018432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Select </w:t>
      </w:r>
      <w:r w:rsidR="00D73CBC" w:rsidRPr="00EB3EBC">
        <w:rPr>
          <w:rFonts w:ascii="Arial" w:hAnsi="Arial"/>
          <w:caps/>
          <w:kern w:val="2"/>
          <w:szCs w:val="24"/>
          <w:lang w:eastAsia="zh-TW"/>
        </w:rPr>
        <w:t>DATA_YM, AGNT_ID, POLICY_NO, PROD_ID, ACNT_DATE, DTH_PAY_AMT AS DTH_PAY, HSP_PAY_AMT AS HSP_PAY, APLY_NO</w:t>
      </w:r>
    </w:p>
    <w:p w:rsidR="00184322" w:rsidRPr="00EB3EBC" w:rsidRDefault="00184322" w:rsidP="0018432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條件</w:t>
      </w:r>
    </w:p>
    <w:p w:rsidR="00184322" w:rsidRPr="00EB3EBC" w:rsidRDefault="009A3550" w:rsidP="0018432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T2.</w:t>
      </w:r>
      <w:r w:rsidR="007D44D4">
        <w:rPr>
          <w:rFonts w:ascii="Arial" w:hAnsi="Arial" w:cs="Arial" w:hint="eastAsia"/>
          <w:caps/>
        </w:rPr>
        <w:t>DATA_YM</w:t>
      </w:r>
      <w:r w:rsidR="00184322" w:rsidRPr="00EB3EBC">
        <w:rPr>
          <w:rFonts w:ascii="Arial" w:hAnsi="Arial" w:cs="Arial" w:hint="eastAsia"/>
          <w:caps/>
          <w:lang w:eastAsia="zh-TW"/>
        </w:rPr>
        <w:t>BETWEEN(</w:t>
      </w:r>
      <w:r w:rsidR="00184322"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="00184322" w:rsidRPr="00EB3EBC">
        <w:rPr>
          <w:rFonts w:ascii="Arial" w:hAnsi="Arial" w:cs="Arial" w:hint="eastAsia"/>
          <w:caps/>
          <w:lang w:eastAsia="zh-TW"/>
        </w:rPr>
        <w:t>)</w:t>
      </w:r>
      <w:r w:rsidR="00D73CBC" w:rsidRPr="00EB3EBC">
        <w:rPr>
          <w:rFonts w:ascii="Arial" w:hAnsi="Arial" w:cs="Arial" w:hint="eastAsia"/>
          <w:caps/>
          <w:lang w:eastAsia="zh-TW"/>
        </w:rPr>
        <w:t xml:space="preserve"> </w:t>
      </w:r>
      <w:r w:rsidR="00184322" w:rsidRPr="00EB3EBC">
        <w:rPr>
          <w:rFonts w:ascii="Arial" w:hAnsi="Arial" w:cs="Arial" w:hint="eastAsia"/>
          <w:caps/>
          <w:lang w:eastAsia="zh-TW"/>
        </w:rPr>
        <w:t>AND T</w:t>
      </w:r>
      <w:r w:rsidR="00D73CBC" w:rsidRPr="00EB3EBC">
        <w:rPr>
          <w:rFonts w:ascii="Arial" w:hAnsi="Arial" w:cs="Arial" w:hint="eastAsia"/>
          <w:caps/>
          <w:lang w:eastAsia="zh-TW"/>
        </w:rPr>
        <w:t>1</w:t>
      </w:r>
      <w:r w:rsidRPr="00EB3EBC">
        <w:rPr>
          <w:rFonts w:ascii="Arial" w:hAnsi="Arial" w:cs="Arial" w:hint="eastAsia"/>
          <w:caps/>
          <w:lang w:eastAsia="zh-TW"/>
        </w:rPr>
        <w:t>.</w:t>
      </w:r>
      <w:r w:rsidR="00CB2CB6">
        <w:rPr>
          <w:rFonts w:ascii="Arial" w:hAnsi="Arial" w:cs="Arial" w:hint="eastAsia"/>
          <w:caps/>
          <w:lang w:eastAsia="zh-TW"/>
        </w:rPr>
        <w:t>AGNT_</w:t>
      </w:r>
      <w:r w:rsidRPr="00EB3EBC">
        <w:rPr>
          <w:rFonts w:ascii="Arial" w:hAnsi="Arial" w:cs="Arial" w:hint="eastAsia"/>
          <w:caps/>
          <w:lang w:eastAsia="zh-TW"/>
        </w:rPr>
        <w:t xml:space="preserve">ID </w:t>
      </w:r>
      <w:r w:rsidR="00184322" w:rsidRPr="00EB3EBC">
        <w:rPr>
          <w:rFonts w:ascii="Arial" w:hAnsi="Arial" w:cs="Arial" w:hint="eastAsia"/>
          <w:caps/>
          <w:lang w:eastAsia="zh-TW"/>
        </w:rPr>
        <w:t>=</w:t>
      </w:r>
      <w:r w:rsidR="00D73CBC" w:rsidRPr="00EB3EBC">
        <w:rPr>
          <w:rFonts w:ascii="Arial" w:hAnsi="Arial" w:cs="Arial" w:hint="eastAsia"/>
          <w:caps/>
          <w:lang w:eastAsia="zh-TW"/>
        </w:rPr>
        <w:t xml:space="preserve"> </w:t>
      </w:r>
      <w:r w:rsidR="00EB3EBC" w:rsidRPr="00EB3EBC">
        <w:rPr>
          <w:rStyle w:val="style31"/>
          <w:rFonts w:hint="eastAsia"/>
          <w:caps/>
        </w:rPr>
        <w:t>上一層</w:t>
      </w:r>
      <w:r w:rsidR="00EB3EBC" w:rsidRPr="00EB3EBC">
        <w:rPr>
          <w:rStyle w:val="style31"/>
          <w:rFonts w:hint="eastAsia"/>
          <w:caps/>
          <w:lang w:eastAsia="zh-TW"/>
        </w:rPr>
        <w:t>所傳入</w:t>
      </w:r>
      <w:r w:rsidR="00184322" w:rsidRPr="00EB3EBC">
        <w:rPr>
          <w:rFonts w:ascii="Arial" w:hAnsi="Arial" w:cs="Arial" w:hint="eastAsia"/>
          <w:caps/>
          <w:lang w:eastAsia="zh-TW"/>
        </w:rPr>
        <w:t xml:space="preserve"> </w:t>
      </w:r>
    </w:p>
    <w:p w:rsidR="009A3550" w:rsidRPr="00EB3EBC" w:rsidRDefault="009A3550" w:rsidP="009A355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9A3550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9A3550" w:rsidRPr="00EB3EBC" w:rsidRDefault="009A3550" w:rsidP="00D656D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9A3550" w:rsidRPr="00EB3EBC" w:rsidRDefault="009A3550" w:rsidP="00D656D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9A3550" w:rsidRPr="00EB3EBC" w:rsidRDefault="009A3550" w:rsidP="00D656D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9A3550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9A3550" w:rsidRPr="00EB3EBC" w:rsidRDefault="009A3550" w:rsidP="009A3550">
            <w:pPr>
              <w:pStyle w:val="Normal"/>
              <w:numPr>
                <w:ilvl w:val="0"/>
                <w:numId w:val="2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9A3550" w:rsidRPr="00EB3EBC" w:rsidRDefault="009A3550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統計期間</w:t>
            </w:r>
          </w:p>
        </w:tc>
        <w:tc>
          <w:tcPr>
            <w:tcW w:w="3880" w:type="dxa"/>
          </w:tcPr>
          <w:p w:rsidR="009A3550" w:rsidRPr="00EB3EBC" w:rsidRDefault="009A3550" w:rsidP="00D656DA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統計年月起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~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</w:tr>
      <w:tr w:rsidR="009A3550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9A3550" w:rsidRPr="00EB3EBC" w:rsidRDefault="009A3550" w:rsidP="00D656DA">
            <w:pPr>
              <w:pStyle w:val="Normal"/>
              <w:numPr>
                <w:ilvl w:val="0"/>
                <w:numId w:val="29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9A3550" w:rsidRPr="00EB3EBC" w:rsidRDefault="009A3550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經手人</w:t>
            </w:r>
          </w:p>
        </w:tc>
        <w:tc>
          <w:tcPr>
            <w:tcW w:w="3880" w:type="dxa"/>
          </w:tcPr>
          <w:p w:rsidR="009A3550" w:rsidRPr="00EB3EBC" w:rsidRDefault="009A3550" w:rsidP="00D656DA">
            <w:pPr>
              <w:rPr>
                <w:rFonts w:ascii="Arial" w:hAnsi="Arial" w:cs="Arial"/>
                <w:caps/>
                <w:sz w:val="20"/>
              </w:rPr>
            </w:pPr>
            <w:r w:rsidRPr="00EB3EBC">
              <w:rPr>
                <w:rStyle w:val="style31"/>
                <w:rFonts w:hint="eastAsia"/>
                <w:caps/>
              </w:rPr>
              <w:t>上一層所選之中文</w:t>
            </w:r>
          </w:p>
        </w:tc>
      </w:tr>
    </w:tbl>
    <w:p w:rsidR="009A3550" w:rsidRPr="00EB3EBC" w:rsidRDefault="009A3550" w:rsidP="009A3550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9A3550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9A3550" w:rsidRPr="00EB3EBC" w:rsidRDefault="009A3550" w:rsidP="00D656D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明細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9A3550" w:rsidRPr="00EB3EBC" w:rsidRDefault="009A3550" w:rsidP="00D656D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9A3550" w:rsidRPr="00EB3EBC" w:rsidRDefault="009A3550" w:rsidP="00D656D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9A3550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9A3550" w:rsidRPr="00EB3EBC" w:rsidRDefault="009A3550" w:rsidP="009A3550">
            <w:pPr>
              <w:pStyle w:val="Normal"/>
              <w:numPr>
                <w:ilvl w:val="0"/>
                <w:numId w:val="31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9A3550" w:rsidRPr="00EB3EBC" w:rsidRDefault="00D73CBC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保單號碼</w:t>
            </w:r>
          </w:p>
        </w:tc>
        <w:tc>
          <w:tcPr>
            <w:tcW w:w="3880" w:type="dxa"/>
            <w:vAlign w:val="bottom"/>
          </w:tcPr>
          <w:p w:rsidR="009A3550" w:rsidRPr="00EB3EBC" w:rsidRDefault="00EB3EBC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POLICY_NO</w:t>
            </w:r>
          </w:p>
        </w:tc>
      </w:tr>
      <w:tr w:rsidR="009A3550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9A3550" w:rsidRPr="00EB3EBC" w:rsidRDefault="009A3550" w:rsidP="00D656DA">
            <w:pPr>
              <w:pStyle w:val="Normal"/>
              <w:numPr>
                <w:ilvl w:val="0"/>
                <w:numId w:val="31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9A3550" w:rsidRPr="00EB3EBC" w:rsidRDefault="009A3550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hint="eastAsia"/>
                <w:caps/>
                <w:kern w:val="2"/>
                <w:sz w:val="20"/>
                <w:szCs w:val="20"/>
              </w:rPr>
              <w:t>給付日期</w:t>
            </w:r>
          </w:p>
        </w:tc>
        <w:tc>
          <w:tcPr>
            <w:tcW w:w="3880" w:type="dxa"/>
            <w:vAlign w:val="center"/>
          </w:tcPr>
          <w:p w:rsidR="009A3550" w:rsidRPr="00EB3EBC" w:rsidRDefault="00D73CBC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hint="eastAsia"/>
                <w:caps/>
                <w:kern w:val="2"/>
                <w:sz w:val="20"/>
              </w:rPr>
              <w:t>ACNT_DATE</w:t>
            </w:r>
          </w:p>
        </w:tc>
      </w:tr>
      <w:tr w:rsidR="009A3550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9A3550" w:rsidRPr="00EB3EBC" w:rsidRDefault="009A3550" w:rsidP="00D656DA">
            <w:pPr>
              <w:pStyle w:val="Normal"/>
              <w:numPr>
                <w:ilvl w:val="0"/>
                <w:numId w:val="31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9A3550" w:rsidRPr="00EB3EBC" w:rsidRDefault="009A3550" w:rsidP="00D656D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9A3550" w:rsidRPr="00EB3EBC" w:rsidRDefault="009A3550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DTH_PAY</w:t>
            </w:r>
          </w:p>
        </w:tc>
      </w:tr>
      <w:tr w:rsidR="009A3550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9A3550" w:rsidRPr="00EB3EBC" w:rsidRDefault="009A3550" w:rsidP="00D656DA">
            <w:pPr>
              <w:pStyle w:val="Normal"/>
              <w:numPr>
                <w:ilvl w:val="0"/>
                <w:numId w:val="31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9A3550" w:rsidRPr="00EB3EBC" w:rsidRDefault="009A3550" w:rsidP="00D656D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9A3550" w:rsidRPr="00EB3EBC" w:rsidRDefault="009A3550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HSP_PAY</w:t>
            </w:r>
          </w:p>
        </w:tc>
      </w:tr>
      <w:tr w:rsidR="009A3550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9A3550" w:rsidRPr="00EB3EBC" w:rsidRDefault="009A3550" w:rsidP="00D656DA">
            <w:pPr>
              <w:pStyle w:val="Normal"/>
              <w:numPr>
                <w:ilvl w:val="0"/>
                <w:numId w:val="31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9A3550" w:rsidRPr="00EB3EBC" w:rsidRDefault="00D73CBC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受理編號</w:t>
            </w:r>
          </w:p>
        </w:tc>
        <w:tc>
          <w:tcPr>
            <w:tcW w:w="3880" w:type="dxa"/>
            <w:vAlign w:val="bottom"/>
          </w:tcPr>
          <w:p w:rsidR="009A3550" w:rsidRPr="00EB3EBC" w:rsidRDefault="00D73CBC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APLY_NO</w:t>
            </w:r>
          </w:p>
        </w:tc>
      </w:tr>
    </w:tbl>
    <w:p w:rsidR="009A3550" w:rsidRPr="00EB3EBC" w:rsidRDefault="009A3550" w:rsidP="009A3550">
      <w:pPr>
        <w:pStyle w:val="Tabletext"/>
        <w:keepLines w:val="0"/>
        <w:spacing w:after="0" w:line="240" w:lineRule="auto"/>
        <w:ind w:left="851"/>
        <w:rPr>
          <w:rFonts w:ascii="Arial" w:hAnsi="Arial" w:hint="eastAsia"/>
          <w:caps/>
          <w:kern w:val="2"/>
          <w:szCs w:val="24"/>
          <w:lang w:eastAsia="zh-TW"/>
        </w:rPr>
      </w:pPr>
    </w:p>
    <w:p w:rsidR="00160B1F" w:rsidRPr="00EB3EBC" w:rsidRDefault="00160B1F" w:rsidP="00160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</w:t>
      </w:r>
      <w:r w:rsidR="00EA34CB" w:rsidRPr="00EB3EBC">
        <w:rPr>
          <w:rFonts w:ascii="Arial" w:hAnsi="Arial" w:hint="eastAsia"/>
          <w:caps/>
          <w:lang w:eastAsia="zh-TW"/>
        </w:rPr>
        <w:t>3.</w:t>
      </w:r>
      <w:r w:rsidR="00EA34CB" w:rsidRPr="00EB3EBC">
        <w:rPr>
          <w:rFonts w:ascii="Arial" w:hAnsi="Arial" w:hint="eastAsia"/>
          <w:caps/>
          <w:lang w:eastAsia="zh-TW"/>
        </w:rPr>
        <w:t>單一經手人</w:t>
      </w:r>
      <w:r w:rsidR="00EA34CB" w:rsidRPr="00EB3EBC">
        <w:rPr>
          <w:rFonts w:ascii="Arial" w:hAnsi="Arial" w:hint="eastAsia"/>
          <w:caps/>
          <w:lang w:eastAsia="zh-TW"/>
        </w:rPr>
        <w:t>--</w:t>
      </w:r>
      <w:r w:rsidR="00EA34CB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第</w:t>
      </w:r>
      <w:r w:rsidR="00EA34CB" w:rsidRPr="00EB3EBC">
        <w:rPr>
          <w:rFonts w:ascii="Arial" w:hAnsi="Arial" w:hint="eastAsia"/>
          <w:caps/>
          <w:kern w:val="2"/>
          <w:szCs w:val="24"/>
          <w:lang w:eastAsia="zh-TW"/>
        </w:rPr>
        <w:t>一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層查詢</w:t>
      </w:r>
    </w:p>
    <w:p w:rsidR="00EB3EBC" w:rsidRPr="00EB3EBC" w:rsidRDefault="00EB3EBC" w:rsidP="00EB3EB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EB3EBC" w:rsidRPr="00EB3EBC" w:rsidRDefault="00EB3EBC" w:rsidP="00EB3E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DTAAH20</w:t>
      </w:r>
      <w:r w:rsidRPr="00EB3EBC">
        <w:rPr>
          <w:rFonts w:ascii="Arial" w:hAnsi="Arial" w:hint="eastAsia"/>
          <w:caps/>
          <w:lang w:eastAsia="zh-TW"/>
        </w:rPr>
        <w:t>4</w:t>
      </w:r>
    </w:p>
    <w:p w:rsidR="00EB3EBC" w:rsidRPr="00EB3EBC" w:rsidRDefault="00EB3EBC" w:rsidP="00EB3EB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8B3388" w:rsidRPr="00EB3EBC" w:rsidRDefault="00EB3EBC" w:rsidP="00EB3E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TAAH20</w:t>
      </w:r>
      <w:r w:rsidRPr="00EB3EBC">
        <w:rPr>
          <w:rFonts w:ascii="Arial" w:hAnsi="Arial" w:hint="eastAsia"/>
          <w:caps/>
          <w:lang w:eastAsia="zh-TW"/>
        </w:rPr>
        <w:t>8</w:t>
      </w:r>
    </w:p>
    <w:p w:rsidR="00EA34CB" w:rsidRPr="00EB3EBC" w:rsidRDefault="00EA34CB" w:rsidP="00EA34C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3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類合計收入、</w:t>
      </w:r>
      <w:r w:rsidR="000652E6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</w:t>
      </w:r>
    </w:p>
    <w:p w:rsidR="00EA34CB" w:rsidRPr="00EB3EBC" w:rsidRDefault="00EA34CB" w:rsidP="00EA34C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Select ..,SUM(</w:t>
      </w:r>
      <w:r w:rsidR="00043345">
        <w:rPr>
          <w:rFonts w:ascii="Arial" w:hAnsi="Arial" w:cs="Arial" w:hint="eastAsia"/>
          <w:caps/>
          <w:lang w:eastAsia="zh-TW"/>
        </w:rPr>
        <w:t>DTH_PAY_AMT</w:t>
      </w:r>
      <w:r w:rsidRPr="00EB3EBC">
        <w:rPr>
          <w:rFonts w:ascii="Arial" w:hAnsi="Arial" w:cs="Arial" w:hint="eastAsia"/>
          <w:caps/>
          <w:lang w:eastAsia="zh-TW"/>
        </w:rPr>
        <w:t>) as</w:t>
      </w:r>
      <w:r w:rsidRPr="00EB3EBC">
        <w:rPr>
          <w:rStyle w:val="style31"/>
          <w:rFonts w:hint="eastAsia"/>
          <w:caps/>
        </w:rPr>
        <w:t>DTH_PAY</w:t>
      </w:r>
      <w:r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DTH_RCV_AMT</w:t>
      </w:r>
      <w:r w:rsidRPr="00EB3EBC">
        <w:rPr>
          <w:rFonts w:ascii="Arial" w:hAnsi="Arial" w:cs="Arial" w:hint="eastAsia"/>
          <w:caps/>
          <w:lang w:eastAsia="zh-TW"/>
        </w:rPr>
        <w:t xml:space="preserve">) as </w:t>
      </w:r>
      <w:r w:rsidRPr="00EB3EBC">
        <w:rPr>
          <w:rStyle w:val="style31"/>
          <w:rFonts w:hint="eastAsia"/>
          <w:caps/>
        </w:rPr>
        <w:t>DTH_RCV</w:t>
      </w:r>
      <w:r w:rsidRPr="00EB3EBC">
        <w:rPr>
          <w:rStyle w:val="style31"/>
          <w:rFonts w:hint="eastAsia"/>
          <w:caps/>
          <w:lang w:eastAsia="zh-TW"/>
        </w:rPr>
        <w:t>,</w:t>
      </w:r>
      <w:r w:rsidR="00D43955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HSP_PAY_AMT</w:t>
      </w:r>
      <w:r w:rsidR="00D43955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D43955" w:rsidRPr="00EB3EBC">
        <w:rPr>
          <w:rStyle w:val="style31"/>
          <w:caps/>
        </w:rPr>
        <w:t>HSP</w:t>
      </w:r>
      <w:r w:rsidR="00D43955" w:rsidRPr="00EB3EBC">
        <w:rPr>
          <w:rStyle w:val="style31"/>
          <w:rFonts w:hint="eastAsia"/>
          <w:caps/>
        </w:rPr>
        <w:t>_PAY</w:t>
      </w:r>
      <w:r w:rsidR="00D43955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HSP_RCV_AMT</w:t>
      </w:r>
      <w:r w:rsidR="00D43955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D43955" w:rsidRPr="00EB3EBC">
        <w:rPr>
          <w:rStyle w:val="style31"/>
          <w:caps/>
        </w:rPr>
        <w:t>HSP</w:t>
      </w:r>
      <w:r w:rsidR="00D43955" w:rsidRPr="00EB3EBC">
        <w:rPr>
          <w:rStyle w:val="style31"/>
          <w:rFonts w:hint="eastAsia"/>
          <w:caps/>
        </w:rPr>
        <w:t>_RCV</w:t>
      </w:r>
      <w:r w:rsidR="00D43955" w:rsidRPr="00EB3EBC">
        <w:rPr>
          <w:rStyle w:val="style31"/>
          <w:rFonts w:hint="eastAsia"/>
          <w:caps/>
          <w:lang w:eastAsia="zh-TW"/>
        </w:rPr>
        <w:t>,</w:t>
      </w:r>
      <w:r w:rsidR="00D43955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ALL_PAY_AMT</w:t>
      </w:r>
      <w:r w:rsidR="00D43955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D43955" w:rsidRPr="00EB3EBC">
        <w:rPr>
          <w:rStyle w:val="style31"/>
          <w:rFonts w:hint="eastAsia"/>
          <w:caps/>
          <w:lang w:eastAsia="zh-TW"/>
        </w:rPr>
        <w:t>ALL</w:t>
      </w:r>
      <w:r w:rsidR="00D43955" w:rsidRPr="00EB3EBC">
        <w:rPr>
          <w:rStyle w:val="style31"/>
          <w:rFonts w:hint="eastAsia"/>
          <w:caps/>
        </w:rPr>
        <w:t>_PAY</w:t>
      </w:r>
      <w:r w:rsidR="00D43955"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ALL_RCV_AMT</w:t>
      </w:r>
      <w:r w:rsidR="00D43955" w:rsidRPr="00EB3EBC">
        <w:rPr>
          <w:rFonts w:ascii="Arial" w:hAnsi="Arial" w:cs="Arial" w:hint="eastAsia"/>
          <w:caps/>
          <w:lang w:eastAsia="zh-TW"/>
        </w:rPr>
        <w:t xml:space="preserve">) as </w:t>
      </w:r>
      <w:r w:rsidR="00D43955" w:rsidRPr="00EB3EBC">
        <w:rPr>
          <w:rStyle w:val="style31"/>
          <w:rFonts w:hint="eastAsia"/>
          <w:caps/>
          <w:lang w:eastAsia="zh-TW"/>
        </w:rPr>
        <w:t>ALL</w:t>
      </w:r>
      <w:r w:rsidR="00D43955" w:rsidRPr="00EB3EBC">
        <w:rPr>
          <w:rStyle w:val="style31"/>
          <w:rFonts w:hint="eastAsia"/>
          <w:caps/>
        </w:rPr>
        <w:t>_RCV</w:t>
      </w:r>
    </w:p>
    <w:p w:rsidR="00EA34CB" w:rsidRPr="00EB3EBC" w:rsidRDefault="00EA34CB" w:rsidP="00EA34C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條件</w:t>
      </w:r>
    </w:p>
    <w:p w:rsidR="00EA34CB" w:rsidRPr="00EB3EBC" w:rsidRDefault="00EA34CB" w:rsidP="00EA34C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T1.</w:t>
      </w:r>
      <w:r w:rsidR="007D44D4">
        <w:rPr>
          <w:rFonts w:ascii="Arial" w:hAnsi="Arial" w:cs="Arial" w:hint="eastAsia"/>
          <w:caps/>
        </w:rPr>
        <w:t>DATA_YM</w:t>
      </w:r>
      <w:r w:rsidRPr="00EB3EBC">
        <w:rPr>
          <w:rFonts w:ascii="Arial" w:hAnsi="Arial" w:cs="Arial" w:hint="eastAsia"/>
          <w:caps/>
          <w:lang w:eastAsia="zh-TW"/>
        </w:rPr>
        <w:t>BETWEEN(</w:t>
      </w:r>
      <w:r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Pr="00EB3EBC">
        <w:rPr>
          <w:rFonts w:ascii="Arial" w:hAnsi="Arial" w:cs="Arial" w:hint="eastAsia"/>
          <w:caps/>
          <w:lang w:eastAsia="zh-TW"/>
        </w:rPr>
        <w:t xml:space="preserve">) </w:t>
      </w:r>
    </w:p>
    <w:p w:rsidR="00EA34CB" w:rsidRPr="00EB3EBC" w:rsidRDefault="00EA34CB" w:rsidP="00EA34C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AND T1.</w:t>
      </w:r>
      <w:r w:rsidR="00EB3EBC" w:rsidRPr="00EB3EBC">
        <w:rPr>
          <w:rFonts w:ascii="Arial" w:hAnsi="Arial" w:cs="Arial" w:hint="eastAsia"/>
          <w:caps/>
          <w:lang w:eastAsia="zh-TW"/>
        </w:rPr>
        <w:t>AGNT_</w:t>
      </w:r>
      <w:r w:rsidRPr="00EB3EBC">
        <w:rPr>
          <w:rFonts w:ascii="Arial" w:hAnsi="Arial" w:cs="Arial" w:hint="eastAsia"/>
          <w:caps/>
        </w:rPr>
        <w:t>ID</w:t>
      </w:r>
      <w:r w:rsidR="00EB3EBC" w:rsidRPr="00EB3EBC">
        <w:rPr>
          <w:rFonts w:ascii="Arial" w:hAnsi="Arial" w:cs="Arial" w:hint="eastAsia"/>
          <w:caps/>
          <w:lang w:eastAsia="zh-TW"/>
        </w:rPr>
        <w:t xml:space="preserve"> </w:t>
      </w:r>
      <w:r w:rsidRPr="00EB3EBC">
        <w:rPr>
          <w:rFonts w:ascii="Arial" w:hAnsi="Arial" w:cs="Arial" w:hint="eastAsia"/>
          <w:caps/>
          <w:lang w:eastAsia="zh-TW"/>
        </w:rPr>
        <w:t>=</w:t>
      </w:r>
      <w:r w:rsidR="00EB3EBC" w:rsidRPr="00EB3EBC">
        <w:rPr>
          <w:rFonts w:ascii="Arial" w:hAnsi="Arial" w:cs="Arial" w:hint="eastAsia"/>
          <w:caps/>
          <w:lang w:eastAsia="zh-TW"/>
        </w:rPr>
        <w:t xml:space="preserve"> </w:t>
      </w:r>
      <w:r w:rsidR="00EB3EBC" w:rsidRPr="00EB3EBC">
        <w:rPr>
          <w:rFonts w:ascii="Arial" w:hAnsi="Arial" w:cs="Arial" w:hint="eastAsia"/>
          <w:caps/>
          <w:lang w:eastAsia="zh-TW"/>
        </w:rPr>
        <w:t>網頁上</w:t>
      </w:r>
      <w:r w:rsidRPr="00EB3EBC">
        <w:rPr>
          <w:rFonts w:ascii="Arial" w:hAnsi="Arial" w:cs="Arial" w:hint="eastAsia"/>
          <w:caps/>
          <w:lang w:eastAsia="zh-TW"/>
        </w:rPr>
        <w:t>傳入。</w:t>
      </w:r>
    </w:p>
    <w:p w:rsidR="00EA34CB" w:rsidRPr="00EB3EBC" w:rsidRDefault="00EA34CB" w:rsidP="00EA34C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Group By</w:t>
      </w:r>
      <w:r w:rsidR="00EB3EBC"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AGNT_</w:t>
      </w:r>
      <w:r w:rsidRPr="00EB3EBC">
        <w:rPr>
          <w:rFonts w:ascii="Arial" w:hAnsi="Arial" w:cs="Arial" w:hint="eastAsia"/>
          <w:caps/>
        </w:rPr>
        <w:t>ID</w:t>
      </w:r>
    </w:p>
    <w:p w:rsidR="00EA34CB" w:rsidRPr="00EB3EBC" w:rsidRDefault="00EB3EBC" w:rsidP="00EA34C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計算</w:t>
      </w:r>
      <w:r w:rsidRPr="00EB3EBC">
        <w:rPr>
          <w:rStyle w:val="style31"/>
          <w:rFonts w:hint="eastAsia"/>
          <w:caps/>
          <w:lang w:eastAsia="zh-TW"/>
        </w:rPr>
        <w:t>3</w:t>
      </w:r>
      <w:r w:rsidRPr="00EB3EBC">
        <w:rPr>
          <w:rStyle w:val="style31"/>
          <w:rFonts w:hint="eastAsia"/>
          <w:caps/>
          <w:lang w:eastAsia="zh-TW"/>
        </w:rPr>
        <w:t>類理賠率</w:t>
      </w:r>
      <w:r w:rsidRPr="00EB3EBC">
        <w:rPr>
          <w:rStyle w:val="style31"/>
          <w:rFonts w:hint="eastAsia"/>
          <w:caps/>
          <w:lang w:eastAsia="zh-TW"/>
        </w:rPr>
        <w:t>&amp;</w:t>
      </w:r>
      <w:r w:rsidRPr="00EB3EBC">
        <w:rPr>
          <w:rStyle w:val="style31"/>
          <w:rFonts w:hint="eastAsia"/>
          <w:caps/>
          <w:lang w:eastAsia="zh-TW"/>
        </w:rPr>
        <w:t>取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經手人姓名，同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7.4</w:t>
      </w:r>
    </w:p>
    <w:p w:rsidR="00EA34CB" w:rsidRPr="00EB3EBC" w:rsidRDefault="00EA34CB" w:rsidP="00EA34C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  <w:r w:rsidR="003F123B" w:rsidRPr="00EB3EBC">
        <w:rPr>
          <w:rStyle w:val="style31"/>
          <w:rFonts w:hint="eastAsia"/>
          <w:caps/>
          <w:lang w:eastAsia="zh-TW"/>
        </w:rPr>
        <w:t>：</w:t>
      </w:r>
      <w:r w:rsidRPr="00EB3EBC">
        <w:rPr>
          <w:rStyle w:val="style31"/>
          <w:rFonts w:hint="eastAsia"/>
          <w:caps/>
          <w:lang w:eastAsia="zh-TW"/>
        </w:rPr>
        <w:t>同</w:t>
      </w:r>
      <w:r w:rsidR="003F123B" w:rsidRPr="00EB3EBC">
        <w:rPr>
          <w:rStyle w:val="style31"/>
          <w:rFonts w:hint="eastAsia"/>
          <w:caps/>
          <w:lang w:eastAsia="zh-TW"/>
        </w:rPr>
        <w:t xml:space="preserve"> </w:t>
      </w:r>
      <w:r w:rsidR="00EB3EBC" w:rsidRPr="00EB3EBC">
        <w:rPr>
          <w:rStyle w:val="style31"/>
          <w:rFonts w:hint="eastAsia"/>
          <w:caps/>
          <w:lang w:eastAsia="zh-TW"/>
        </w:rPr>
        <w:t>7.5</w:t>
      </w:r>
    </w:p>
    <w:p w:rsidR="00EB3EBC" w:rsidRPr="00EB3EBC" w:rsidRDefault="00EB3EBC" w:rsidP="00EB3EB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=3.</w:t>
      </w:r>
      <w:r w:rsidRPr="00EB3EBC">
        <w:rPr>
          <w:rFonts w:ascii="Arial" w:hAnsi="Arial" w:hint="eastAsia"/>
          <w:caps/>
          <w:lang w:eastAsia="zh-TW"/>
        </w:rPr>
        <w:t>單一經手人</w:t>
      </w:r>
      <w:r w:rsidRPr="00EB3EBC">
        <w:rPr>
          <w:rFonts w:ascii="Arial" w:hAnsi="Arial" w:hint="eastAsia"/>
          <w:caps/>
          <w:lang w:eastAsia="zh-TW"/>
        </w:rPr>
        <w:t>--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第二層理賠明細查詢查詢，同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8</w:t>
      </w:r>
    </w:p>
    <w:p w:rsidR="00EB3EBC" w:rsidRPr="00EB3EBC" w:rsidRDefault="00EB3EBC" w:rsidP="00EB3EB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=4.</w:t>
      </w:r>
      <w:r w:rsidRPr="00EB3EBC">
        <w:rPr>
          <w:rFonts w:ascii="Arial" w:hAnsi="Arial" w:hint="eastAsia"/>
          <w:caps/>
          <w:lang w:eastAsia="zh-TW"/>
        </w:rPr>
        <w:t>被保人</w:t>
      </w:r>
      <w:r w:rsidRPr="00EB3EBC">
        <w:rPr>
          <w:rFonts w:ascii="Arial" w:hAnsi="Arial" w:hint="eastAsia"/>
          <w:caps/>
          <w:lang w:eastAsia="zh-TW"/>
        </w:rPr>
        <w:t>--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第一層查詢</w:t>
      </w:r>
    </w:p>
    <w:p w:rsidR="00EB3EBC" w:rsidRPr="00EB3EBC" w:rsidRDefault="00EB3EBC" w:rsidP="00EB3EB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EB3EBC" w:rsidRPr="00EB3EBC" w:rsidRDefault="00EB3EBC" w:rsidP="00EB3E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</w:t>
      </w:r>
      <w:r w:rsidRPr="00EB3EBC">
        <w:rPr>
          <w:rFonts w:ascii="Arial" w:hAnsi="Arial" w:hint="eastAsia"/>
          <w:caps/>
          <w:lang w:eastAsia="zh-TW"/>
        </w:rPr>
        <w:t>09</w:t>
      </w:r>
    </w:p>
    <w:p w:rsidR="00EB3EBC" w:rsidRPr="00EB3EBC" w:rsidRDefault="00EB3EBC" w:rsidP="00EB3EB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EB3EBC" w:rsidRPr="00EB3EBC" w:rsidRDefault="00EB3EBC" w:rsidP="00EB3E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</w:t>
      </w:r>
      <w:r w:rsidRPr="00EB3EBC">
        <w:rPr>
          <w:rFonts w:ascii="Arial" w:hAnsi="Arial" w:hint="eastAsia"/>
          <w:caps/>
          <w:lang w:eastAsia="zh-TW"/>
        </w:rPr>
        <w:t>10</w:t>
      </w:r>
    </w:p>
    <w:p w:rsidR="00EB3EBC" w:rsidRPr="00EB3EBC" w:rsidRDefault="00EB3EBC" w:rsidP="00EB3EB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3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類合計收入、給付金額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</w:t>
      </w:r>
    </w:p>
    <w:p w:rsidR="00EB3EBC" w:rsidRPr="00EB3EBC" w:rsidRDefault="00EB3EBC" w:rsidP="00EB3E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Select ..,SUM(</w:t>
      </w:r>
      <w:r w:rsidR="00043345">
        <w:rPr>
          <w:rFonts w:ascii="Arial" w:hAnsi="Arial" w:cs="Arial" w:hint="eastAsia"/>
          <w:caps/>
          <w:lang w:eastAsia="zh-TW"/>
        </w:rPr>
        <w:t>DTH_PAY_AMT</w:t>
      </w:r>
      <w:r w:rsidRPr="00EB3EBC">
        <w:rPr>
          <w:rFonts w:ascii="Arial" w:hAnsi="Arial" w:cs="Arial" w:hint="eastAsia"/>
          <w:caps/>
          <w:lang w:eastAsia="zh-TW"/>
        </w:rPr>
        <w:t>) as</w:t>
      </w:r>
      <w:r w:rsidRPr="00EB3EBC">
        <w:rPr>
          <w:rStyle w:val="style31"/>
          <w:rFonts w:hint="eastAsia"/>
          <w:caps/>
        </w:rPr>
        <w:t>DTH_PAY</w:t>
      </w:r>
      <w:r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DTH_RCV_AMT</w:t>
      </w:r>
      <w:r w:rsidRPr="00EB3EBC">
        <w:rPr>
          <w:rFonts w:ascii="Arial" w:hAnsi="Arial" w:cs="Arial" w:hint="eastAsia"/>
          <w:caps/>
          <w:lang w:eastAsia="zh-TW"/>
        </w:rPr>
        <w:t xml:space="preserve">) as </w:t>
      </w:r>
      <w:r w:rsidRPr="00EB3EBC">
        <w:rPr>
          <w:rStyle w:val="style31"/>
          <w:rFonts w:hint="eastAsia"/>
          <w:caps/>
        </w:rPr>
        <w:t>DTH_RCV</w:t>
      </w:r>
      <w:r w:rsidRPr="00EB3EBC">
        <w:rPr>
          <w:rStyle w:val="style31"/>
          <w:rFonts w:hint="eastAsia"/>
          <w:caps/>
          <w:lang w:eastAsia="zh-TW"/>
        </w:rPr>
        <w:t>,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HSP_PAY_AMT</w:t>
      </w:r>
      <w:r w:rsidRPr="00EB3EBC">
        <w:rPr>
          <w:rFonts w:ascii="Arial" w:hAnsi="Arial" w:cs="Arial" w:hint="eastAsia"/>
          <w:caps/>
          <w:lang w:eastAsia="zh-TW"/>
        </w:rPr>
        <w:t xml:space="preserve">) as </w:t>
      </w:r>
      <w:r w:rsidRPr="00EB3EBC">
        <w:rPr>
          <w:rStyle w:val="style31"/>
          <w:caps/>
        </w:rPr>
        <w:t>HSP</w:t>
      </w:r>
      <w:r w:rsidRPr="00EB3EBC">
        <w:rPr>
          <w:rStyle w:val="style31"/>
          <w:rFonts w:hint="eastAsia"/>
          <w:caps/>
        </w:rPr>
        <w:t>_PAY</w:t>
      </w:r>
      <w:r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HSP_RCV_AMT</w:t>
      </w:r>
      <w:r w:rsidRPr="00EB3EBC">
        <w:rPr>
          <w:rFonts w:ascii="Arial" w:hAnsi="Arial" w:cs="Arial" w:hint="eastAsia"/>
          <w:caps/>
          <w:lang w:eastAsia="zh-TW"/>
        </w:rPr>
        <w:t xml:space="preserve">) as </w:t>
      </w:r>
      <w:r w:rsidRPr="00EB3EBC">
        <w:rPr>
          <w:rStyle w:val="style31"/>
          <w:caps/>
        </w:rPr>
        <w:t>HSP</w:t>
      </w:r>
      <w:r w:rsidRPr="00EB3EBC">
        <w:rPr>
          <w:rStyle w:val="style31"/>
          <w:rFonts w:hint="eastAsia"/>
          <w:caps/>
        </w:rPr>
        <w:t>_RCV</w:t>
      </w:r>
      <w:r w:rsidRPr="00EB3EBC">
        <w:rPr>
          <w:rStyle w:val="style31"/>
          <w:rFonts w:hint="eastAsia"/>
          <w:caps/>
          <w:lang w:eastAsia="zh-TW"/>
        </w:rPr>
        <w:t>,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SUM(</w:t>
      </w:r>
      <w:r w:rsidR="00043345">
        <w:rPr>
          <w:rFonts w:ascii="Arial" w:hAnsi="Arial" w:cs="Arial" w:hint="eastAsia"/>
          <w:caps/>
          <w:lang w:eastAsia="zh-TW"/>
        </w:rPr>
        <w:t>ALL_PAY_AMT</w:t>
      </w:r>
      <w:r w:rsidRPr="00EB3EBC">
        <w:rPr>
          <w:rFonts w:ascii="Arial" w:hAnsi="Arial" w:cs="Arial" w:hint="eastAsia"/>
          <w:caps/>
          <w:lang w:eastAsia="zh-TW"/>
        </w:rPr>
        <w:t xml:space="preserve">) as </w:t>
      </w:r>
      <w:r w:rsidRPr="00EB3EBC">
        <w:rPr>
          <w:rStyle w:val="style31"/>
          <w:rFonts w:hint="eastAsia"/>
          <w:caps/>
          <w:lang w:eastAsia="zh-TW"/>
        </w:rPr>
        <w:t>ALL</w:t>
      </w:r>
      <w:r w:rsidRPr="00EB3EBC">
        <w:rPr>
          <w:rStyle w:val="style31"/>
          <w:rFonts w:hint="eastAsia"/>
          <w:caps/>
        </w:rPr>
        <w:t>_PAY</w:t>
      </w:r>
      <w:r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ALL_RCV_AMT</w:t>
      </w:r>
      <w:r w:rsidRPr="00EB3EBC">
        <w:rPr>
          <w:rFonts w:ascii="Arial" w:hAnsi="Arial" w:cs="Arial" w:hint="eastAsia"/>
          <w:caps/>
          <w:lang w:eastAsia="zh-TW"/>
        </w:rPr>
        <w:t xml:space="preserve">) as </w:t>
      </w:r>
      <w:r w:rsidRPr="00EB3EBC">
        <w:rPr>
          <w:rStyle w:val="style31"/>
          <w:rFonts w:hint="eastAsia"/>
          <w:caps/>
          <w:lang w:eastAsia="zh-TW"/>
        </w:rPr>
        <w:t>ALL</w:t>
      </w:r>
      <w:r w:rsidRPr="00EB3EBC">
        <w:rPr>
          <w:rStyle w:val="style31"/>
          <w:rFonts w:hint="eastAsia"/>
          <w:caps/>
        </w:rPr>
        <w:t>_RCV</w:t>
      </w:r>
    </w:p>
    <w:p w:rsidR="00EB3EBC" w:rsidRPr="00EB3EBC" w:rsidRDefault="00EB3EBC" w:rsidP="00EB3EB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條件</w:t>
      </w:r>
    </w:p>
    <w:p w:rsidR="00EB3EBC" w:rsidRPr="00EB3EBC" w:rsidRDefault="00EB3EBC" w:rsidP="00EB3E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T1.</w:t>
      </w:r>
      <w:r w:rsidR="007D44D4">
        <w:rPr>
          <w:rFonts w:ascii="Arial" w:hAnsi="Arial" w:cs="Arial" w:hint="eastAsia"/>
          <w:caps/>
        </w:rPr>
        <w:t>DATA_YM</w:t>
      </w:r>
      <w:r w:rsidRPr="00EB3EBC">
        <w:rPr>
          <w:rFonts w:ascii="Arial" w:hAnsi="Arial" w:cs="Arial" w:hint="eastAsia"/>
          <w:caps/>
          <w:lang w:eastAsia="zh-TW"/>
        </w:rPr>
        <w:t>BETWEEN(</w:t>
      </w:r>
      <w:r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Pr="00EB3EBC">
        <w:rPr>
          <w:rFonts w:ascii="Arial" w:hAnsi="Arial" w:cs="Arial" w:hint="eastAsia"/>
          <w:caps/>
          <w:lang w:eastAsia="zh-TW"/>
        </w:rPr>
        <w:t xml:space="preserve">) </w:t>
      </w:r>
    </w:p>
    <w:p w:rsidR="00EB3EBC" w:rsidRPr="00EB3EBC" w:rsidRDefault="00EB3EBC" w:rsidP="00EB3E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AND T1.INSD_</w:t>
      </w:r>
      <w:r w:rsidRPr="00EB3EBC">
        <w:rPr>
          <w:rFonts w:ascii="Arial" w:hAnsi="Arial" w:cs="Arial" w:hint="eastAsia"/>
          <w:caps/>
        </w:rPr>
        <w:t>ID</w:t>
      </w:r>
      <w:r w:rsidRPr="00EB3EBC">
        <w:rPr>
          <w:rFonts w:ascii="Arial" w:hAnsi="Arial" w:cs="Arial" w:hint="eastAsia"/>
          <w:caps/>
          <w:lang w:eastAsia="zh-TW"/>
        </w:rPr>
        <w:t xml:space="preserve"> = </w:t>
      </w:r>
      <w:r w:rsidRPr="00EB3EBC">
        <w:rPr>
          <w:rFonts w:ascii="Arial" w:hAnsi="Arial" w:cs="Arial" w:hint="eastAsia"/>
          <w:caps/>
          <w:lang w:eastAsia="zh-TW"/>
        </w:rPr>
        <w:t>網頁上傳入。</w:t>
      </w:r>
    </w:p>
    <w:p w:rsidR="00EB3EBC" w:rsidRPr="00EB3EBC" w:rsidRDefault="00EB3EBC" w:rsidP="00EB3E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Group By</w:t>
      </w:r>
      <w:r w:rsidRPr="00EB3EBC">
        <w:rPr>
          <w:rFonts w:ascii="Arial" w:hAnsi="Arial" w:cs="Arial" w:hint="eastAsia"/>
          <w:caps/>
          <w:lang w:eastAsia="zh-TW"/>
        </w:rPr>
        <w:t xml:space="preserve"> T1.INSD_</w:t>
      </w:r>
      <w:r w:rsidRPr="00EB3EBC">
        <w:rPr>
          <w:rFonts w:ascii="Arial" w:hAnsi="Arial" w:cs="Arial" w:hint="eastAsia"/>
          <w:caps/>
        </w:rPr>
        <w:t>ID</w:t>
      </w:r>
    </w:p>
    <w:p w:rsidR="00EB3EBC" w:rsidRPr="00EB3EBC" w:rsidRDefault="00EB3EBC" w:rsidP="00EB3EB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計算</w:t>
      </w:r>
      <w:r w:rsidRPr="00EB3EBC">
        <w:rPr>
          <w:rStyle w:val="style31"/>
          <w:rFonts w:hint="eastAsia"/>
          <w:caps/>
          <w:lang w:eastAsia="zh-TW"/>
        </w:rPr>
        <w:t>3</w:t>
      </w:r>
      <w:r w:rsidRPr="00EB3EBC">
        <w:rPr>
          <w:rStyle w:val="style31"/>
          <w:rFonts w:hint="eastAsia"/>
          <w:caps/>
          <w:lang w:eastAsia="zh-TW"/>
        </w:rPr>
        <w:t>類理賠率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，同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1B21FE">
          <w:rPr>
            <w:rStyle w:val="style31"/>
            <w:rFonts w:cs="Times New Roman" w:hint="eastAsia"/>
            <w:caps/>
            <w:kern w:val="2"/>
            <w:szCs w:val="24"/>
            <w:lang w:eastAsia="zh-TW"/>
          </w:rPr>
          <w:t>3.4.1</w:t>
        </w:r>
      </w:smartTag>
      <w:r w:rsidR="001B21FE">
        <w:rPr>
          <w:rStyle w:val="style31"/>
          <w:rFonts w:cs="Times New Roman" w:hint="eastAsia"/>
          <w:caps/>
          <w:kern w:val="2"/>
          <w:szCs w:val="24"/>
          <w:lang w:eastAsia="zh-TW"/>
        </w:rPr>
        <w:t>.2</w:t>
      </w:r>
    </w:p>
    <w:p w:rsidR="001B21FE" w:rsidRPr="00EB3EBC" w:rsidRDefault="001B21FE" w:rsidP="001B21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1B21FE" w:rsidRPr="00EB3EBC" w:rsidRDefault="001B21FE" w:rsidP="00983C2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1B21FE" w:rsidRPr="00EB3EBC" w:rsidRDefault="001B21FE" w:rsidP="00983C22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1B21FE" w:rsidRPr="00EB3EBC" w:rsidRDefault="001B21FE" w:rsidP="00983C2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統計期間</w:t>
            </w:r>
          </w:p>
        </w:tc>
        <w:tc>
          <w:tcPr>
            <w:tcW w:w="3880" w:type="dxa"/>
          </w:tcPr>
          <w:p w:rsidR="001B21FE" w:rsidRPr="00EB3EBC" w:rsidRDefault="001B21FE" w:rsidP="00983C22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統計年月起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~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2</w:t>
            </w:r>
          </w:p>
        </w:tc>
        <w:tc>
          <w:tcPr>
            <w:tcW w:w="1915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  <w:szCs w:val="20"/>
              </w:rPr>
              <w:t>查詢種類</w:t>
            </w:r>
          </w:p>
        </w:tc>
        <w:tc>
          <w:tcPr>
            <w:tcW w:w="3880" w:type="dxa"/>
          </w:tcPr>
          <w:p w:rsidR="001B21FE" w:rsidRPr="00EB3EBC" w:rsidRDefault="001B21FE" w:rsidP="00983C22">
            <w:pPr>
              <w:rPr>
                <w:rFonts w:ascii="Arial" w:hAnsi="Arial" w:cs="Arial"/>
                <w:caps/>
                <w:sz w:val="20"/>
              </w:rPr>
            </w:pPr>
            <w:r w:rsidRPr="00EB3EBC">
              <w:rPr>
                <w:rStyle w:val="style31"/>
                <w:rFonts w:hint="eastAsia"/>
                <w:caps/>
              </w:rPr>
              <w:t>上一層所選之中文</w:t>
            </w:r>
          </w:p>
        </w:tc>
      </w:tr>
    </w:tbl>
    <w:p w:rsidR="001B21FE" w:rsidRPr="00EB3EBC" w:rsidRDefault="001B21FE" w:rsidP="001B21FE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1B21FE" w:rsidRPr="00EB3EBC" w:rsidRDefault="001B21FE" w:rsidP="00983C2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明細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1B21FE" w:rsidRPr="00EB3EBC" w:rsidRDefault="001B21FE" w:rsidP="00983C22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1B21FE" w:rsidRPr="00EB3EBC" w:rsidRDefault="001B21FE" w:rsidP="00983C2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>
              <w:rPr>
                <w:rStyle w:val="style31"/>
                <w:rFonts w:hint="eastAsia"/>
                <w:caps/>
              </w:rPr>
              <w:t>被保</w:t>
            </w:r>
            <w:r w:rsidRPr="00EB3EBC">
              <w:rPr>
                <w:rStyle w:val="style31"/>
                <w:rFonts w:hint="eastAsia"/>
                <w:caps/>
              </w:rPr>
              <w:t>人</w:t>
            </w:r>
          </w:p>
        </w:tc>
        <w:tc>
          <w:tcPr>
            <w:tcW w:w="3880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Style w:val="style31"/>
                <w:rFonts w:hint="eastAsia"/>
                <w:caps/>
              </w:rPr>
            </w:pPr>
            <w:r>
              <w:rPr>
                <w:rStyle w:val="style31"/>
                <w:rFonts w:hint="eastAsia"/>
                <w:caps/>
              </w:rPr>
              <w:t>INSD_ID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2</w:t>
            </w:r>
          </w:p>
        </w:tc>
        <w:tc>
          <w:tcPr>
            <w:tcW w:w="1915" w:type="dxa"/>
          </w:tcPr>
          <w:p w:rsidR="001B21FE" w:rsidRPr="00EB3EBC" w:rsidRDefault="001B21FE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DTH_PAY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3</w:t>
            </w:r>
          </w:p>
        </w:tc>
        <w:tc>
          <w:tcPr>
            <w:tcW w:w="1915" w:type="dxa"/>
          </w:tcPr>
          <w:p w:rsidR="001B21FE" w:rsidRPr="00EB3EBC" w:rsidRDefault="001B21FE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死殘收入金額</w:t>
            </w:r>
          </w:p>
        </w:tc>
        <w:tc>
          <w:tcPr>
            <w:tcW w:w="3880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DTH_RCV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4</w:t>
            </w:r>
          </w:p>
        </w:tc>
        <w:tc>
          <w:tcPr>
            <w:tcW w:w="1915" w:type="dxa"/>
          </w:tcPr>
          <w:p w:rsidR="001B21FE" w:rsidRPr="00EB3EBC" w:rsidRDefault="001B21FE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死殘理賠率</w:t>
            </w:r>
          </w:p>
        </w:tc>
        <w:tc>
          <w:tcPr>
            <w:tcW w:w="3880" w:type="dxa"/>
            <w:vAlign w:val="bottom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DTH_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5</w:t>
            </w:r>
          </w:p>
        </w:tc>
        <w:tc>
          <w:tcPr>
            <w:tcW w:w="1915" w:type="dxa"/>
          </w:tcPr>
          <w:p w:rsidR="001B21FE" w:rsidRPr="00EB3EBC" w:rsidRDefault="001B21FE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HSP_PAY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6</w:t>
            </w:r>
          </w:p>
        </w:tc>
        <w:tc>
          <w:tcPr>
            <w:tcW w:w="1915" w:type="dxa"/>
          </w:tcPr>
          <w:p w:rsidR="001B21FE" w:rsidRPr="00EB3EBC" w:rsidRDefault="001B21FE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HSP_RCV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7</w:t>
            </w:r>
          </w:p>
        </w:tc>
        <w:tc>
          <w:tcPr>
            <w:tcW w:w="1915" w:type="dxa"/>
          </w:tcPr>
          <w:p w:rsidR="001B21FE" w:rsidRPr="00EB3EBC" w:rsidRDefault="001B21FE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醫療理賠率</w:t>
            </w:r>
          </w:p>
        </w:tc>
        <w:tc>
          <w:tcPr>
            <w:tcW w:w="3880" w:type="dxa"/>
            <w:vAlign w:val="bottom"/>
          </w:tcPr>
          <w:p w:rsidR="001B21FE" w:rsidRPr="00EB3EBC" w:rsidRDefault="001B21FE" w:rsidP="00983C22">
            <w:pPr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 xml:space="preserve">HSP_ RATIO 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8</w:t>
            </w:r>
          </w:p>
        </w:tc>
        <w:tc>
          <w:tcPr>
            <w:tcW w:w="1915" w:type="dxa"/>
          </w:tcPr>
          <w:p w:rsidR="001B21FE" w:rsidRPr="00EB3EBC" w:rsidRDefault="001B21FE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全部給付金額</w:t>
            </w:r>
          </w:p>
        </w:tc>
        <w:tc>
          <w:tcPr>
            <w:tcW w:w="3880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ALL_PAY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9</w:t>
            </w:r>
          </w:p>
        </w:tc>
        <w:tc>
          <w:tcPr>
            <w:tcW w:w="1915" w:type="dxa"/>
          </w:tcPr>
          <w:p w:rsidR="001B21FE" w:rsidRPr="00EB3EBC" w:rsidRDefault="001B21FE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全部收入金額</w:t>
            </w:r>
          </w:p>
        </w:tc>
        <w:tc>
          <w:tcPr>
            <w:tcW w:w="3880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ALL_RCV</w:t>
            </w:r>
          </w:p>
        </w:tc>
      </w:tr>
      <w:tr w:rsidR="001B21FE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1B21FE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10</w:t>
            </w:r>
          </w:p>
        </w:tc>
        <w:tc>
          <w:tcPr>
            <w:tcW w:w="1915" w:type="dxa"/>
            <w:vAlign w:val="center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全部理賠率</w:t>
            </w:r>
          </w:p>
        </w:tc>
        <w:tc>
          <w:tcPr>
            <w:tcW w:w="3880" w:type="dxa"/>
            <w:vAlign w:val="bottom"/>
          </w:tcPr>
          <w:p w:rsidR="001B21FE" w:rsidRPr="00EB3EBC" w:rsidRDefault="001B21FE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ALL_</w:t>
            </w:r>
            <w:r w:rsidRPr="00EB3EBC">
              <w:rPr>
                <w:rStyle w:val="Tabletext"/>
                <w:rFonts w:ascii="Arial" w:hAnsi="Arial" w:hint="eastAsia"/>
                <w:caps/>
                <w:sz w:val="20"/>
              </w:rPr>
              <w:t xml:space="preserve"> </w:t>
            </w: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</w:tbl>
    <w:p w:rsidR="00EB3EBC" w:rsidRPr="00EB3EBC" w:rsidRDefault="00EB3EBC" w:rsidP="001B21FE">
      <w:pPr>
        <w:pStyle w:val="Tabletext"/>
        <w:keepLines w:val="0"/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p w:rsidR="00EB3EBC" w:rsidRDefault="001B21FE" w:rsidP="00EB3EB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查詢種類</w:t>
      </w:r>
      <w:r w:rsidRPr="00EB3EBC">
        <w:rPr>
          <w:rFonts w:ascii="Arial" w:hAnsi="Arial" w:hint="eastAsia"/>
          <w:caps/>
          <w:lang w:eastAsia="zh-TW"/>
        </w:rPr>
        <w:t>=4.</w:t>
      </w:r>
      <w:r w:rsidRPr="00EB3EBC">
        <w:rPr>
          <w:rFonts w:ascii="Arial" w:hAnsi="Arial" w:hint="eastAsia"/>
          <w:caps/>
          <w:lang w:eastAsia="zh-TW"/>
        </w:rPr>
        <w:t>被保人</w:t>
      </w:r>
      <w:r w:rsidRPr="00EB3EBC">
        <w:rPr>
          <w:rFonts w:ascii="Arial" w:hAnsi="Arial" w:hint="eastAsia"/>
          <w:caps/>
          <w:lang w:eastAsia="zh-TW"/>
        </w:rPr>
        <w:t>--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第</w:t>
      </w:r>
      <w:r>
        <w:rPr>
          <w:rFonts w:ascii="Arial" w:hAnsi="Arial" w:hint="eastAsia"/>
          <w:caps/>
          <w:kern w:val="2"/>
          <w:szCs w:val="24"/>
          <w:lang w:eastAsia="zh-TW"/>
        </w:rPr>
        <w:t>二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層理賠明細查詢查詢</w:t>
      </w:r>
    </w:p>
    <w:p w:rsidR="001B21FE" w:rsidRPr="00EB3EBC" w:rsidRDefault="001B21FE" w:rsidP="001B21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1B21FE" w:rsidRPr="00EB3EBC" w:rsidRDefault="001B21FE" w:rsidP="001B21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</w:t>
      </w:r>
      <w:r w:rsidRPr="00EB3EBC">
        <w:rPr>
          <w:rFonts w:ascii="Arial" w:hAnsi="Arial" w:hint="eastAsia"/>
          <w:caps/>
          <w:lang w:eastAsia="zh-TW"/>
        </w:rPr>
        <w:t>0</w:t>
      </w:r>
      <w:r w:rsidR="00CB2CB6">
        <w:rPr>
          <w:rFonts w:ascii="Arial" w:hAnsi="Arial" w:hint="eastAsia"/>
          <w:caps/>
          <w:lang w:eastAsia="zh-TW"/>
        </w:rPr>
        <w:t>2</w:t>
      </w:r>
    </w:p>
    <w:p w:rsidR="001B21FE" w:rsidRPr="00EB3EBC" w:rsidRDefault="001B21FE" w:rsidP="001B21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1B21FE" w:rsidRPr="00CB2CB6" w:rsidRDefault="001B21FE" w:rsidP="001B21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</w:t>
      </w:r>
      <w:r w:rsidR="00CB2CB6">
        <w:rPr>
          <w:rFonts w:ascii="Arial" w:hAnsi="Arial" w:hint="eastAsia"/>
          <w:caps/>
          <w:lang w:eastAsia="zh-TW"/>
        </w:rPr>
        <w:t>06</w:t>
      </w:r>
    </w:p>
    <w:p w:rsidR="00CB2CB6" w:rsidRPr="00EB3EBC" w:rsidRDefault="00CB2CB6" w:rsidP="00CB2CB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理賠明細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</w:t>
      </w:r>
    </w:p>
    <w:p w:rsidR="00CB2CB6" w:rsidRPr="00EB3EBC" w:rsidRDefault="00CB2CB6" w:rsidP="00CB2CB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Select </w:t>
      </w:r>
      <w:r w:rsidRPr="00EB3EBC">
        <w:rPr>
          <w:rFonts w:ascii="Arial" w:hAnsi="Arial"/>
          <w:caps/>
          <w:kern w:val="2"/>
          <w:szCs w:val="24"/>
          <w:lang w:eastAsia="zh-TW"/>
        </w:rPr>
        <w:t xml:space="preserve">DATA_YM, </w:t>
      </w:r>
      <w:r>
        <w:rPr>
          <w:rFonts w:ascii="Arial" w:hAnsi="Arial" w:hint="eastAsia"/>
          <w:caps/>
          <w:kern w:val="2"/>
          <w:szCs w:val="24"/>
          <w:lang w:eastAsia="zh-TW"/>
        </w:rPr>
        <w:t>INSD</w:t>
      </w:r>
      <w:r w:rsidRPr="00EB3EBC">
        <w:rPr>
          <w:rFonts w:ascii="Arial" w:hAnsi="Arial"/>
          <w:caps/>
          <w:kern w:val="2"/>
          <w:szCs w:val="24"/>
          <w:lang w:eastAsia="zh-TW"/>
        </w:rPr>
        <w:t>_ID, POLICY_NO, PROD_ID, ACNT_DATE, DTH_PAY_AMT AS DTH_PAY, HSP_PAY_AMT AS HSP_PAY, APLY_NO</w:t>
      </w:r>
    </w:p>
    <w:p w:rsidR="00CB2CB6" w:rsidRPr="00EB3EBC" w:rsidRDefault="00CB2CB6" w:rsidP="00CB2CB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條件</w:t>
      </w:r>
    </w:p>
    <w:p w:rsidR="00CB2CB6" w:rsidRPr="00EB3EBC" w:rsidRDefault="00CB2CB6" w:rsidP="00CB2CB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>T2.</w:t>
      </w:r>
      <w:r w:rsidR="007D44D4">
        <w:rPr>
          <w:rFonts w:ascii="Arial" w:hAnsi="Arial" w:cs="Arial" w:hint="eastAsia"/>
          <w:caps/>
        </w:rPr>
        <w:t>DATA_YM</w:t>
      </w:r>
      <w:r w:rsidRPr="00EB3EBC">
        <w:rPr>
          <w:rFonts w:ascii="Arial" w:hAnsi="Arial" w:cs="Arial" w:hint="eastAsia"/>
          <w:caps/>
          <w:lang w:eastAsia="zh-TW"/>
        </w:rPr>
        <w:t>BETWEEN(</w:t>
      </w:r>
      <w:r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Pr="00EB3EBC">
        <w:rPr>
          <w:rFonts w:ascii="Arial" w:hAnsi="Arial" w:cs="Arial" w:hint="eastAsia"/>
          <w:caps/>
          <w:lang w:eastAsia="zh-TW"/>
        </w:rPr>
        <w:t>) AND T1.</w:t>
      </w:r>
      <w:r>
        <w:rPr>
          <w:rFonts w:ascii="Arial" w:hAnsi="Arial" w:cs="Arial" w:hint="eastAsia"/>
          <w:caps/>
          <w:lang w:eastAsia="zh-TW"/>
        </w:rPr>
        <w:t>INSD_</w:t>
      </w:r>
      <w:r w:rsidRPr="00EB3EBC">
        <w:rPr>
          <w:rFonts w:ascii="Arial" w:hAnsi="Arial" w:cs="Arial" w:hint="eastAsia"/>
          <w:caps/>
          <w:lang w:eastAsia="zh-TW"/>
        </w:rPr>
        <w:t xml:space="preserve">ID = </w:t>
      </w:r>
      <w:r w:rsidRPr="00EB3EBC">
        <w:rPr>
          <w:rStyle w:val="style31"/>
          <w:rFonts w:hint="eastAsia"/>
          <w:caps/>
        </w:rPr>
        <w:t>上一層</w:t>
      </w:r>
      <w:r w:rsidRPr="00EB3EBC">
        <w:rPr>
          <w:rStyle w:val="style31"/>
          <w:rFonts w:hint="eastAsia"/>
          <w:caps/>
          <w:lang w:eastAsia="zh-TW"/>
        </w:rPr>
        <w:t>所傳入</w:t>
      </w:r>
      <w:r w:rsidRPr="00EB3EBC">
        <w:rPr>
          <w:rFonts w:ascii="Arial" w:hAnsi="Arial" w:cs="Arial" w:hint="eastAsia"/>
          <w:caps/>
          <w:lang w:eastAsia="zh-TW"/>
        </w:rPr>
        <w:t xml:space="preserve"> </w:t>
      </w:r>
    </w:p>
    <w:p w:rsidR="00CB2CB6" w:rsidRPr="00EB3EBC" w:rsidRDefault="00CB2CB6" w:rsidP="00CB2CB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CB2CB6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CB2CB6" w:rsidRPr="00EB3EBC" w:rsidRDefault="00CB2CB6" w:rsidP="00983C2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CB2CB6" w:rsidRPr="00EB3EBC" w:rsidRDefault="00CB2CB6" w:rsidP="00983C22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CB2CB6" w:rsidRPr="00EB3EBC" w:rsidRDefault="00CB2CB6" w:rsidP="00983C2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CB2CB6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B2CB6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CB2CB6" w:rsidRPr="00EB3EBC" w:rsidRDefault="00CB2CB6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統計期間</w:t>
            </w:r>
          </w:p>
        </w:tc>
        <w:tc>
          <w:tcPr>
            <w:tcW w:w="3880" w:type="dxa"/>
          </w:tcPr>
          <w:p w:rsidR="00CB2CB6" w:rsidRPr="00EB3EBC" w:rsidRDefault="00CB2CB6" w:rsidP="00983C22">
            <w:pPr>
              <w:rPr>
                <w:rFonts w:ascii="Arial" w:hAnsi="Arial" w:hint="eastAsia"/>
                <w:caps/>
                <w:sz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統計年月起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~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</w:tr>
    </w:tbl>
    <w:p w:rsidR="00CB2CB6" w:rsidRPr="00EB3EBC" w:rsidRDefault="00CB2CB6" w:rsidP="00CB2CB6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CB2CB6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CB2CB6" w:rsidRPr="00EB3EBC" w:rsidRDefault="00CB2CB6" w:rsidP="00983C2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明細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CB2CB6" w:rsidRPr="00EB3EBC" w:rsidRDefault="00CB2CB6" w:rsidP="00983C22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CB2CB6" w:rsidRPr="00EB3EBC" w:rsidRDefault="00CB2CB6" w:rsidP="00983C22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CB2CB6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B2CB6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CB2CB6" w:rsidRPr="00EB3EBC" w:rsidRDefault="00CB2CB6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保單號碼</w:t>
            </w:r>
          </w:p>
        </w:tc>
        <w:tc>
          <w:tcPr>
            <w:tcW w:w="3880" w:type="dxa"/>
            <w:vAlign w:val="bottom"/>
          </w:tcPr>
          <w:p w:rsidR="00CB2CB6" w:rsidRPr="00EB3EBC" w:rsidRDefault="00CB2CB6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POLICY_NO</w:t>
            </w:r>
          </w:p>
        </w:tc>
      </w:tr>
      <w:tr w:rsidR="00CB2CB6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B2CB6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2</w:t>
            </w:r>
          </w:p>
        </w:tc>
        <w:tc>
          <w:tcPr>
            <w:tcW w:w="1915" w:type="dxa"/>
            <w:vAlign w:val="center"/>
          </w:tcPr>
          <w:p w:rsidR="00CB2CB6" w:rsidRPr="00EB3EBC" w:rsidRDefault="00CB2CB6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hint="eastAsia"/>
                <w:caps/>
                <w:kern w:val="2"/>
                <w:sz w:val="20"/>
                <w:szCs w:val="20"/>
              </w:rPr>
              <w:t>給付日期</w:t>
            </w:r>
          </w:p>
        </w:tc>
        <w:tc>
          <w:tcPr>
            <w:tcW w:w="3880" w:type="dxa"/>
            <w:vAlign w:val="center"/>
          </w:tcPr>
          <w:p w:rsidR="00CB2CB6" w:rsidRPr="00EB3EBC" w:rsidRDefault="00CB2CB6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Style w:val="style31"/>
                <w:rFonts w:hint="eastAsia"/>
                <w:caps/>
              </w:rPr>
            </w:pPr>
            <w:r w:rsidRPr="00EB3EBC">
              <w:rPr>
                <w:rFonts w:ascii="Arial" w:hAnsi="Arial" w:hint="eastAsia"/>
                <w:caps/>
                <w:kern w:val="2"/>
                <w:sz w:val="20"/>
              </w:rPr>
              <w:t>ACNT_DATE</w:t>
            </w:r>
          </w:p>
        </w:tc>
      </w:tr>
      <w:tr w:rsidR="00CB2CB6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B2CB6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3</w:t>
            </w:r>
          </w:p>
        </w:tc>
        <w:tc>
          <w:tcPr>
            <w:tcW w:w="1915" w:type="dxa"/>
          </w:tcPr>
          <w:p w:rsidR="00CB2CB6" w:rsidRPr="00EB3EBC" w:rsidRDefault="00CB2CB6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死殘給付金額</w:t>
            </w:r>
          </w:p>
        </w:tc>
        <w:tc>
          <w:tcPr>
            <w:tcW w:w="3880" w:type="dxa"/>
            <w:vAlign w:val="center"/>
          </w:tcPr>
          <w:p w:rsidR="00CB2CB6" w:rsidRPr="00EB3EBC" w:rsidRDefault="00CB2CB6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DTH_PAY</w:t>
            </w:r>
          </w:p>
        </w:tc>
      </w:tr>
      <w:tr w:rsidR="00CB2CB6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B2CB6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4</w:t>
            </w:r>
          </w:p>
        </w:tc>
        <w:tc>
          <w:tcPr>
            <w:tcW w:w="1915" w:type="dxa"/>
          </w:tcPr>
          <w:p w:rsidR="00CB2CB6" w:rsidRPr="00EB3EBC" w:rsidRDefault="00CB2CB6" w:rsidP="00983C22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CB2CB6" w:rsidRPr="00EB3EBC" w:rsidRDefault="00CB2CB6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HSP_PAY</w:t>
            </w:r>
          </w:p>
        </w:tc>
      </w:tr>
      <w:tr w:rsidR="00CB2CB6" w:rsidRPr="00EB3EBC" w:rsidTr="00983C2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B2CB6" w:rsidRPr="00EB3EBC" w:rsidRDefault="00CB2CB6" w:rsidP="00CB2CB6">
            <w:pPr>
              <w:pStyle w:val="Normal"/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  <w:r>
              <w:rPr>
                <w:rFonts w:ascii="Arial" w:hAnsi="Arial" w:hint="eastAsia"/>
                <w:caps/>
                <w:sz w:val="20"/>
              </w:rPr>
              <w:t>5</w:t>
            </w:r>
          </w:p>
        </w:tc>
        <w:tc>
          <w:tcPr>
            <w:tcW w:w="1915" w:type="dxa"/>
            <w:vAlign w:val="center"/>
          </w:tcPr>
          <w:p w:rsidR="00CB2CB6" w:rsidRPr="00EB3EBC" w:rsidRDefault="00CB2CB6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受理編號</w:t>
            </w:r>
          </w:p>
        </w:tc>
        <w:tc>
          <w:tcPr>
            <w:tcW w:w="3880" w:type="dxa"/>
            <w:vAlign w:val="bottom"/>
          </w:tcPr>
          <w:p w:rsidR="00CB2CB6" w:rsidRPr="00EB3EBC" w:rsidRDefault="00CB2CB6" w:rsidP="009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APLY_NO</w:t>
            </w:r>
          </w:p>
        </w:tc>
      </w:tr>
    </w:tbl>
    <w:p w:rsidR="003F123B" w:rsidRPr="00EB3EBC" w:rsidRDefault="003F123B" w:rsidP="003F123B">
      <w:pPr>
        <w:pStyle w:val="Tabletext"/>
        <w:keepLines w:val="0"/>
        <w:spacing w:after="0" w:line="240" w:lineRule="auto"/>
        <w:ind w:left="851"/>
        <w:rPr>
          <w:rFonts w:ascii="Arial" w:hAnsi="Arial" w:hint="eastAsia"/>
          <w:caps/>
          <w:kern w:val="2"/>
          <w:szCs w:val="24"/>
          <w:lang w:eastAsia="zh-TW"/>
        </w:rPr>
      </w:pPr>
    </w:p>
    <w:p w:rsidR="003F123B" w:rsidRPr="00043345" w:rsidRDefault="003F123B" w:rsidP="003F123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查詢</w:t>
      </w:r>
      <w:r w:rsidR="00AD55D9" w:rsidRPr="00EB3EBC">
        <w:rPr>
          <w:rFonts w:ascii="Arial" w:hAnsi="Arial" w:hint="eastAsia"/>
          <w:caps/>
          <w:lang w:eastAsia="zh-TW"/>
        </w:rPr>
        <w:t>醫療理賠率排名</w:t>
      </w:r>
    </w:p>
    <w:p w:rsidR="00043345" w:rsidRPr="00EB3EBC" w:rsidRDefault="00043345" w:rsidP="0004334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</w:rPr>
        <w:t>查詢類型</w:t>
      </w:r>
      <w:r w:rsidRPr="00EB3EBC">
        <w:rPr>
          <w:rFonts w:ascii="Arial" w:hAnsi="Arial" w:hint="eastAsia"/>
          <w:caps/>
          <w:lang w:eastAsia="zh-TW"/>
        </w:rPr>
        <w:t xml:space="preserve"> = </w:t>
      </w:r>
      <w:r w:rsidRPr="00EB3EBC">
        <w:rPr>
          <w:rFonts w:ascii="Arial" w:hAnsi="Arial" w:hint="eastAsia"/>
          <w:caps/>
          <w:lang w:eastAsia="zh-TW"/>
        </w:rPr>
        <w:t>全部</w:t>
      </w:r>
    </w:p>
    <w:p w:rsidR="002D0D1B" w:rsidRPr="002D0D1B" w:rsidRDefault="002D0D1B" w:rsidP="0004334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caps/>
          <w:kern w:val="2"/>
          <w:szCs w:val="24"/>
          <w:lang w:eastAsia="zh-TW"/>
        </w:rPr>
        <w:t xml:space="preserve">IF 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</w:t>
      </w:r>
      <w:r>
        <w:rPr>
          <w:rFonts w:ascii="Arial" w:hAnsi="Arial" w:hint="eastAsia"/>
          <w:caps/>
          <w:lang w:eastAsia="zh-TW"/>
        </w:rPr>
        <w:t>9</w:t>
      </w:r>
      <w:r w:rsidRPr="00EB3EBC">
        <w:rPr>
          <w:rFonts w:ascii="Arial" w:hAnsi="Arial" w:hint="eastAsia"/>
          <w:caps/>
          <w:lang w:eastAsia="zh-TW"/>
        </w:rPr>
        <w:t>.</w:t>
      </w:r>
      <w:r>
        <w:rPr>
          <w:rFonts w:ascii="Arial" w:hAnsi="Arial" w:hint="eastAsia"/>
          <w:caps/>
          <w:lang w:eastAsia="zh-TW"/>
        </w:rPr>
        <w:t>被保</w:t>
      </w:r>
      <w:r w:rsidRPr="00EB3EBC">
        <w:rPr>
          <w:rFonts w:ascii="Arial" w:hAnsi="Arial" w:hint="eastAsia"/>
          <w:caps/>
          <w:lang w:eastAsia="zh-TW"/>
        </w:rPr>
        <w:t>人</w:t>
      </w:r>
    </w:p>
    <w:p w:rsidR="00043345" w:rsidRPr="002D0D1B" w:rsidRDefault="00043345" w:rsidP="002D0D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 xml:space="preserve">T1 = </w:t>
      </w:r>
      <w:r w:rsidRPr="00EB3EBC">
        <w:rPr>
          <w:rFonts w:ascii="Arial" w:hAnsi="Arial" w:hint="eastAsia"/>
          <w:caps/>
        </w:rPr>
        <w:t>DTAAH2</w:t>
      </w:r>
      <w:r w:rsidRPr="00EB3EBC">
        <w:rPr>
          <w:rFonts w:ascii="Arial" w:hAnsi="Arial" w:hint="eastAsia"/>
          <w:caps/>
          <w:lang w:eastAsia="zh-TW"/>
        </w:rPr>
        <w:t>0</w:t>
      </w:r>
      <w:r w:rsidR="002D0D1B">
        <w:rPr>
          <w:rFonts w:ascii="Arial" w:hAnsi="Arial" w:hint="eastAsia"/>
          <w:caps/>
          <w:lang w:eastAsia="zh-TW"/>
        </w:rPr>
        <w:t>9</w:t>
      </w:r>
    </w:p>
    <w:p w:rsidR="002D0D1B" w:rsidRPr="002D0D1B" w:rsidRDefault="002D0D1B" w:rsidP="002D0D1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caps/>
          <w:lang w:eastAsia="zh-TW"/>
        </w:rPr>
        <w:t>ELSE</w:t>
      </w:r>
    </w:p>
    <w:p w:rsidR="002D0D1B" w:rsidRPr="00EB3EBC" w:rsidRDefault="002D0D1B" w:rsidP="002D0D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caps/>
          <w:lang w:eastAsia="zh-TW"/>
        </w:rPr>
        <w:t>T1 = DTAAH204</w:t>
      </w:r>
    </w:p>
    <w:p w:rsidR="00043345" w:rsidRPr="002D0D1B" w:rsidRDefault="00043345" w:rsidP="0004334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ELSE</w:t>
      </w:r>
    </w:p>
    <w:p w:rsidR="002D0D1B" w:rsidRPr="002D0D1B" w:rsidRDefault="002D0D1B" w:rsidP="002D0D1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caps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</w:t>
      </w:r>
      <w:r>
        <w:rPr>
          <w:rFonts w:ascii="Arial" w:hAnsi="Arial" w:hint="eastAsia"/>
          <w:caps/>
          <w:lang w:eastAsia="zh-TW"/>
        </w:rPr>
        <w:t>9</w:t>
      </w:r>
      <w:r w:rsidRPr="00EB3EBC">
        <w:rPr>
          <w:rFonts w:ascii="Arial" w:hAnsi="Arial" w:hint="eastAsia"/>
          <w:caps/>
          <w:lang w:eastAsia="zh-TW"/>
        </w:rPr>
        <w:t>.</w:t>
      </w:r>
      <w:r>
        <w:rPr>
          <w:rFonts w:ascii="Arial" w:hAnsi="Arial" w:hint="eastAsia"/>
          <w:caps/>
          <w:lang w:eastAsia="zh-TW"/>
        </w:rPr>
        <w:t>被保</w:t>
      </w:r>
      <w:r w:rsidRPr="00EB3EBC">
        <w:rPr>
          <w:rFonts w:ascii="Arial" w:hAnsi="Arial" w:hint="eastAsia"/>
          <w:caps/>
          <w:lang w:eastAsia="zh-TW"/>
        </w:rPr>
        <w:t>人</w:t>
      </w:r>
    </w:p>
    <w:p w:rsidR="00043345" w:rsidRPr="002D0D1B" w:rsidRDefault="00043345" w:rsidP="002D0D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T1 = D</w:t>
      </w:r>
      <w:r w:rsidRPr="00EB3EBC">
        <w:rPr>
          <w:rFonts w:ascii="Arial" w:hAnsi="Arial" w:hint="eastAsia"/>
          <w:caps/>
        </w:rPr>
        <w:t>TAAH2</w:t>
      </w:r>
      <w:r w:rsidR="002D0D1B">
        <w:rPr>
          <w:rFonts w:ascii="Arial" w:hAnsi="Arial" w:hint="eastAsia"/>
          <w:caps/>
          <w:lang w:eastAsia="zh-TW"/>
        </w:rPr>
        <w:t>10</w:t>
      </w:r>
    </w:p>
    <w:p w:rsidR="002D0D1B" w:rsidRPr="002D0D1B" w:rsidRDefault="002D0D1B" w:rsidP="002D0D1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caps/>
          <w:lang w:eastAsia="zh-TW"/>
        </w:rPr>
        <w:t>ELSE</w:t>
      </w:r>
    </w:p>
    <w:p w:rsidR="002D0D1B" w:rsidRPr="00EB3EBC" w:rsidRDefault="002D0D1B" w:rsidP="002D0D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hint="eastAsia"/>
          <w:caps/>
          <w:lang w:eastAsia="zh-TW"/>
        </w:rPr>
        <w:t>T1 = DTAAH208</w:t>
      </w:r>
    </w:p>
    <w:p w:rsidR="003F123B" w:rsidRPr="00EB3EBC" w:rsidRDefault="003F123B" w:rsidP="003F123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讀取醫療合計收入、</w:t>
      </w:r>
      <w:r w:rsidR="000652E6" w:rsidRPr="00EB3EBC">
        <w:rPr>
          <w:rFonts w:ascii="Arial" w:hAnsi="Arial" w:hint="eastAsia"/>
          <w:caps/>
          <w:kern w:val="2"/>
          <w:szCs w:val="24"/>
          <w:lang w:eastAsia="zh-TW"/>
        </w:rPr>
        <w:t>給付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金額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---By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查詢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T1</w:t>
      </w:r>
    </w:p>
    <w:p w:rsidR="003F123B" w:rsidRPr="00EB3EBC" w:rsidRDefault="003F123B" w:rsidP="003F123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Select ..,SUM(</w:t>
      </w:r>
      <w:r w:rsidR="00043345">
        <w:rPr>
          <w:rFonts w:ascii="Arial" w:hAnsi="Arial" w:cs="Arial" w:hint="eastAsia"/>
          <w:caps/>
          <w:lang w:eastAsia="zh-TW"/>
        </w:rPr>
        <w:t>HSP_PAY_AMT</w:t>
      </w:r>
      <w:r w:rsidRPr="00EB3EBC">
        <w:rPr>
          <w:rFonts w:ascii="Arial" w:hAnsi="Arial" w:cs="Arial" w:hint="eastAsia"/>
          <w:caps/>
          <w:lang w:eastAsia="zh-TW"/>
        </w:rPr>
        <w:t>) as</w:t>
      </w:r>
      <w:r w:rsidR="00043345">
        <w:rPr>
          <w:rFonts w:ascii="Arial" w:hAnsi="Arial" w:cs="Arial" w:hint="eastAsia"/>
          <w:caps/>
          <w:lang w:eastAsia="zh-TW"/>
        </w:rPr>
        <w:t xml:space="preserve"> </w:t>
      </w:r>
      <w:r w:rsidRPr="00EB3EBC">
        <w:rPr>
          <w:rStyle w:val="style31"/>
          <w:rFonts w:hint="eastAsia"/>
          <w:caps/>
          <w:lang w:eastAsia="zh-TW"/>
        </w:rPr>
        <w:t>HSP</w:t>
      </w:r>
      <w:r w:rsidRPr="00EB3EBC">
        <w:rPr>
          <w:rStyle w:val="style31"/>
          <w:rFonts w:hint="eastAsia"/>
          <w:caps/>
        </w:rPr>
        <w:t>_PAY</w:t>
      </w:r>
      <w:r w:rsidRPr="00EB3EBC">
        <w:rPr>
          <w:rFonts w:ascii="Arial" w:hAnsi="Arial" w:cs="Arial" w:hint="eastAsia"/>
          <w:caps/>
          <w:lang w:eastAsia="zh-TW"/>
        </w:rPr>
        <w:t>, SUM(</w:t>
      </w:r>
      <w:r w:rsidR="00043345">
        <w:rPr>
          <w:rFonts w:ascii="Arial" w:hAnsi="Arial" w:cs="Arial" w:hint="eastAsia"/>
          <w:caps/>
          <w:lang w:eastAsia="zh-TW"/>
        </w:rPr>
        <w:t>HSP_RCV_AMT</w:t>
      </w:r>
      <w:r w:rsidRPr="00EB3EBC">
        <w:rPr>
          <w:rFonts w:ascii="Arial" w:hAnsi="Arial" w:cs="Arial" w:hint="eastAsia"/>
          <w:caps/>
          <w:lang w:eastAsia="zh-TW"/>
        </w:rPr>
        <w:t xml:space="preserve">) as </w:t>
      </w:r>
      <w:r w:rsidRPr="00EB3EBC">
        <w:rPr>
          <w:rStyle w:val="style31"/>
          <w:rFonts w:hint="eastAsia"/>
          <w:caps/>
          <w:lang w:eastAsia="zh-TW"/>
        </w:rPr>
        <w:t>HSP</w:t>
      </w:r>
      <w:r w:rsidRPr="00EB3EBC">
        <w:rPr>
          <w:rStyle w:val="style31"/>
          <w:rFonts w:hint="eastAsia"/>
          <w:caps/>
        </w:rPr>
        <w:t>_RCV</w:t>
      </w:r>
      <w:r w:rsidR="00FD1EFE" w:rsidRPr="00EB3EBC">
        <w:rPr>
          <w:rStyle w:val="style31"/>
          <w:rFonts w:hint="eastAsia"/>
          <w:caps/>
          <w:lang w:eastAsia="zh-TW"/>
        </w:rPr>
        <w:t>,</w:t>
      </w:r>
      <w:r w:rsidR="00043345" w:rsidRPr="00043345">
        <w:t xml:space="preserve"> </w:t>
      </w:r>
      <w:r w:rsidR="00043345" w:rsidRPr="00043345">
        <w:rPr>
          <w:rStyle w:val="style31"/>
          <w:caps/>
          <w:lang w:eastAsia="zh-TW"/>
        </w:rPr>
        <w:t>DOUBLE(SUM(HSP_PAY_AMT))/DOUBLE(CASE SUM(HSP_RCV_AMT) WHEN 0 THEN 1 ELSE SUM(HSP_RCV_AMT) END) AS RATIO</w:t>
      </w:r>
    </w:p>
    <w:p w:rsidR="003F123B" w:rsidRPr="00EB3EBC" w:rsidRDefault="003F123B" w:rsidP="003F123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共同條件</w:t>
      </w:r>
    </w:p>
    <w:p w:rsidR="00DA3050" w:rsidRPr="00043345" w:rsidRDefault="00DA3050" w:rsidP="003F123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Arial" w:hint="eastAsia"/>
          <w:caps/>
          <w:lang w:eastAsia="zh-TW"/>
        </w:rPr>
        <w:t xml:space="preserve">Where </w:t>
      </w:r>
      <w:r w:rsidR="003F123B" w:rsidRPr="00EB3EBC">
        <w:rPr>
          <w:rFonts w:ascii="Arial" w:hAnsi="Arial" w:cs="Arial" w:hint="eastAsia"/>
          <w:caps/>
          <w:lang w:eastAsia="zh-TW"/>
        </w:rPr>
        <w:t>T1.</w:t>
      </w:r>
      <w:r w:rsidR="007D44D4">
        <w:rPr>
          <w:rFonts w:ascii="Arial" w:hAnsi="Arial" w:cs="Arial" w:hint="eastAsia"/>
          <w:caps/>
          <w:lang w:eastAsia="zh-TW"/>
        </w:rPr>
        <w:t xml:space="preserve">DATA_YM </w:t>
      </w:r>
      <w:r w:rsidR="003F123B" w:rsidRPr="00EB3EBC">
        <w:rPr>
          <w:rFonts w:ascii="Arial" w:hAnsi="Arial" w:cs="Arial" w:hint="eastAsia"/>
          <w:caps/>
          <w:lang w:eastAsia="zh-TW"/>
        </w:rPr>
        <w:t>BETWEEN(</w:t>
      </w:r>
      <w:r w:rsidR="003F123B" w:rsidRPr="00EB3EBC">
        <w:rPr>
          <w:rFonts w:ascii="Arial" w:hAnsi="Arial" w:cs="Arial" w:hint="eastAsia"/>
          <w:caps/>
          <w:lang w:eastAsia="zh-TW"/>
        </w:rPr>
        <w:t>統計年月起，統計年月迄</w:t>
      </w:r>
      <w:r w:rsidR="003F123B" w:rsidRPr="00EB3EBC">
        <w:rPr>
          <w:rFonts w:ascii="Arial" w:hAnsi="Arial" w:cs="Arial" w:hint="eastAsia"/>
          <w:caps/>
          <w:lang w:eastAsia="zh-TW"/>
        </w:rPr>
        <w:t xml:space="preserve">) </w:t>
      </w:r>
    </w:p>
    <w:p w:rsidR="00043345" w:rsidRPr="00EB3EBC" w:rsidRDefault="00043345" w:rsidP="003F123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Fonts w:ascii="Arial" w:hAnsi="Arial" w:cs="Arial" w:hint="eastAsia"/>
          <w:caps/>
          <w:lang w:eastAsia="zh-TW"/>
        </w:rPr>
        <w:t>ORDER BY RATIO DESC</w:t>
      </w:r>
    </w:p>
    <w:p w:rsidR="003F123B" w:rsidRPr="00EB3EBC" w:rsidRDefault="003F123B" w:rsidP="003F123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特殊條件：</w:t>
      </w:r>
      <w:r w:rsidRPr="00EB3EBC">
        <w:rPr>
          <w:rFonts w:ascii="Arial" w:hAnsi="Arial" w:hint="eastAsia"/>
          <w:caps/>
          <w:lang w:eastAsia="zh-TW"/>
        </w:rPr>
        <w:t xml:space="preserve"> </w:t>
      </w:r>
    </w:p>
    <w:p w:rsidR="003F123B" w:rsidRPr="007D44D4" w:rsidRDefault="003F123B" w:rsidP="003F123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Tabletext"/>
          <w:rFonts w:ascii="Arial" w:hAnsi="Arial" w:hint="eastAsia"/>
          <w:caps/>
          <w:kern w:val="2"/>
          <w:szCs w:val="24"/>
          <w:lang w:eastAsia="zh-TW"/>
        </w:rPr>
        <w:t>IF</w:t>
      </w:r>
      <w:r w:rsidR="00DA3050" w:rsidRPr="00EB3EBC">
        <w:rPr>
          <w:rFonts w:ascii="Arial" w:hAnsi="Arial" w:hint="eastAsia"/>
          <w:caps/>
          <w:lang w:eastAsia="zh-TW"/>
        </w:rPr>
        <w:t>排序對象</w:t>
      </w:r>
      <w:r w:rsidR="00DA3050" w:rsidRPr="00EB3EBC">
        <w:rPr>
          <w:rFonts w:ascii="Arial" w:hAnsi="Arial" w:hint="eastAsia"/>
          <w:caps/>
          <w:lang w:eastAsia="zh-TW"/>
        </w:rPr>
        <w:t>=1.</w:t>
      </w:r>
      <w:r w:rsidR="00DA3050" w:rsidRPr="00EB3EBC">
        <w:rPr>
          <w:rFonts w:ascii="Arial" w:hAnsi="Arial" w:hint="eastAsia"/>
          <w:caps/>
          <w:lang w:eastAsia="zh-TW"/>
        </w:rPr>
        <w:t>行政中心</w:t>
      </w:r>
    </w:p>
    <w:p w:rsidR="007D44D4" w:rsidRPr="005C3CFA" w:rsidRDefault="007D44D4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9" w:author="張凱鈞" w:date="2013-06-14T16:03:00Z"/>
          <w:rFonts w:ascii="Arial" w:hAnsi="Arial" w:hint="eastAsia"/>
          <w:caps/>
          <w:kern w:val="2"/>
          <w:szCs w:val="24"/>
          <w:lang w:eastAsia="zh-TW"/>
          <w:rPrChange w:id="10" w:author="張凱鈞" w:date="2013-06-14T16:03:00Z">
            <w:rPr>
              <w:ins w:id="11" w:author="張凱鈞" w:date="2013-06-14T16:03:00Z"/>
              <w:rFonts w:ascii="Arial" w:hAnsi="Arial" w:hint="eastAsia"/>
              <w:caps/>
              <w:lang w:eastAsia="zh-TW"/>
            </w:rPr>
          </w:rPrChange>
        </w:rPr>
      </w:pP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ADM_CTR IS NOT NULL AND </w:t>
      </w: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ADM_CTR &lt;&gt; </w:t>
      </w:r>
      <w:r>
        <w:rPr>
          <w:rFonts w:ascii="Arial" w:hAnsi="Arial"/>
          <w:caps/>
          <w:lang w:eastAsia="zh-TW"/>
        </w:rPr>
        <w:t>‘’</w:t>
      </w:r>
    </w:p>
    <w:p w:rsidR="005C3CFA" w:rsidRPr="00EB3EBC" w:rsidRDefault="005C3CFA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ins w:id="12" w:author="張凱鈞" w:date="2013-06-14T16:03:00Z">
        <w:r>
          <w:rPr>
            <w:rFonts w:ascii="Arial" w:hAnsi="Arial" w:hint="eastAsia"/>
            <w:caps/>
            <w:lang w:eastAsia="zh-TW"/>
          </w:rPr>
          <w:t xml:space="preserve">RATIO &gt;= </w:t>
        </w:r>
        <w:r>
          <w:rPr>
            <w:rFonts w:ascii="Arial" w:hAnsi="Arial" w:hint="eastAsia"/>
            <w:caps/>
            <w:lang w:eastAsia="zh-TW"/>
          </w:rPr>
          <w:t>輸入之理賠率下限</w:t>
        </w:r>
      </w:ins>
    </w:p>
    <w:p w:rsidR="00DA3050" w:rsidRPr="00EB3EBC" w:rsidRDefault="00DA3050" w:rsidP="00DA305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Group BY  T1.</w:t>
      </w:r>
      <w:r w:rsidR="007D44D4">
        <w:rPr>
          <w:rFonts w:ascii="Arial" w:hAnsi="Arial" w:hint="eastAsia"/>
          <w:caps/>
          <w:lang w:eastAsia="zh-TW"/>
        </w:rPr>
        <w:t>ADM_CTR</w:t>
      </w:r>
    </w:p>
    <w:p w:rsidR="00DA3050" w:rsidRPr="007D44D4" w:rsidRDefault="00DA3050" w:rsidP="003F123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Tabletext"/>
          <w:rFonts w:ascii="Arial" w:hAnsi="Arial" w:hint="eastAsia"/>
          <w:caps/>
          <w:kern w:val="2"/>
          <w:szCs w:val="24"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=2.</w:t>
      </w:r>
      <w:r w:rsidRPr="00EB3EBC">
        <w:rPr>
          <w:rFonts w:ascii="Arial" w:hAnsi="Arial" w:hint="eastAsia"/>
          <w:caps/>
          <w:lang w:eastAsia="zh-TW"/>
        </w:rPr>
        <w:t>服務中心</w:t>
      </w:r>
    </w:p>
    <w:p w:rsidR="007D44D4" w:rsidRPr="005C3CFA" w:rsidRDefault="007D44D4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3" w:author="張凱鈞" w:date="2013-06-14T16:03:00Z"/>
          <w:rFonts w:ascii="Arial" w:hAnsi="Arial" w:hint="eastAsia"/>
          <w:caps/>
          <w:kern w:val="2"/>
          <w:szCs w:val="24"/>
          <w:lang w:eastAsia="zh-TW"/>
          <w:rPrChange w:id="14" w:author="張凱鈞" w:date="2013-06-14T16:03:00Z">
            <w:rPr>
              <w:ins w:id="15" w:author="張凱鈞" w:date="2013-06-14T16:03:00Z"/>
              <w:rFonts w:ascii="Arial" w:hAnsi="Arial" w:hint="eastAsia"/>
              <w:caps/>
              <w:lang w:eastAsia="zh-TW"/>
            </w:rPr>
          </w:rPrChange>
        </w:rPr>
      </w:pP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SERV_DIV_NO IS NOT NULL AND </w:t>
      </w: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SERV_DIV_NO &lt;&gt; </w:t>
      </w:r>
      <w:r>
        <w:rPr>
          <w:rFonts w:ascii="Arial" w:hAnsi="Arial"/>
          <w:caps/>
          <w:lang w:eastAsia="zh-TW"/>
        </w:rPr>
        <w:t>‘’</w:t>
      </w:r>
    </w:p>
    <w:p w:rsidR="005C3CFA" w:rsidRPr="00EB3EBC" w:rsidRDefault="005C3CFA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ins w:id="16" w:author="張凱鈞" w:date="2013-06-14T16:03:00Z">
        <w:r>
          <w:rPr>
            <w:rFonts w:ascii="Arial" w:hAnsi="Arial" w:hint="eastAsia"/>
            <w:caps/>
            <w:lang w:eastAsia="zh-TW"/>
          </w:rPr>
          <w:t xml:space="preserve">RATIO &gt;= </w:t>
        </w:r>
        <w:r>
          <w:rPr>
            <w:rFonts w:ascii="Arial" w:hAnsi="Arial" w:hint="eastAsia"/>
            <w:caps/>
            <w:lang w:eastAsia="zh-TW"/>
          </w:rPr>
          <w:t>輸入之理賠率下限</w:t>
        </w:r>
      </w:ins>
    </w:p>
    <w:p w:rsidR="007D44D4" w:rsidRPr="00EB3EBC" w:rsidRDefault="007D44D4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Group BY  T1.</w:t>
      </w:r>
      <w:r>
        <w:rPr>
          <w:rFonts w:ascii="Arial" w:hAnsi="Arial" w:hint="eastAsia"/>
          <w:caps/>
          <w:lang w:eastAsia="zh-TW"/>
        </w:rPr>
        <w:t>SERV_DIV_NO</w:t>
      </w:r>
    </w:p>
    <w:p w:rsidR="00DA3050" w:rsidRPr="00EB3EBC" w:rsidRDefault="00DA3050" w:rsidP="003F123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Tabletext"/>
          <w:rFonts w:ascii="Arial" w:hAnsi="Arial" w:hint="eastAsia"/>
          <w:caps/>
          <w:kern w:val="2"/>
          <w:szCs w:val="24"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=3.</w:t>
      </w:r>
      <w:r w:rsidRPr="00EB3EBC">
        <w:rPr>
          <w:rFonts w:ascii="Arial" w:hAnsi="Arial" w:hint="eastAsia"/>
          <w:caps/>
          <w:lang w:eastAsia="zh-TW"/>
        </w:rPr>
        <w:t>區部</w:t>
      </w:r>
    </w:p>
    <w:p w:rsidR="007D44D4" w:rsidRPr="005C3CFA" w:rsidRDefault="007D44D4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7" w:author="張凱鈞" w:date="2013-06-14T16:03:00Z"/>
          <w:rFonts w:ascii="Arial" w:hAnsi="Arial" w:hint="eastAsia"/>
          <w:caps/>
          <w:kern w:val="2"/>
          <w:szCs w:val="24"/>
          <w:lang w:eastAsia="zh-TW"/>
          <w:rPrChange w:id="18" w:author="張凱鈞" w:date="2013-06-14T16:03:00Z">
            <w:rPr>
              <w:ins w:id="19" w:author="張凱鈞" w:date="2013-06-14T16:03:00Z"/>
              <w:rFonts w:ascii="Arial" w:hAnsi="Arial" w:hint="eastAsia"/>
              <w:caps/>
              <w:lang w:eastAsia="zh-TW"/>
            </w:rPr>
          </w:rPrChange>
        </w:rPr>
      </w:pPr>
      <w:r w:rsidRPr="00EB3EBC">
        <w:rPr>
          <w:rFonts w:ascii="Arial" w:hAnsi="Arial" w:hint="eastAsia"/>
          <w:caps/>
          <w:lang w:eastAsia="zh-TW"/>
        </w:rPr>
        <w:t>T1.</w:t>
      </w:r>
      <w:r w:rsidR="002D0D1B">
        <w:rPr>
          <w:rFonts w:ascii="Arial" w:hAnsi="Arial" w:hint="eastAsia"/>
          <w:caps/>
          <w:lang w:eastAsia="zh-TW"/>
        </w:rPr>
        <w:t>ADCD</w:t>
      </w:r>
      <w:r>
        <w:rPr>
          <w:rFonts w:ascii="Arial" w:hAnsi="Arial" w:hint="eastAsia"/>
          <w:caps/>
          <w:lang w:eastAsia="zh-TW"/>
        </w:rPr>
        <w:t xml:space="preserve"> IS NOT NULL AND </w:t>
      </w:r>
      <w:r w:rsidRPr="00EB3EBC">
        <w:rPr>
          <w:rFonts w:ascii="Arial" w:hAnsi="Arial" w:hint="eastAsia"/>
          <w:caps/>
          <w:lang w:eastAsia="zh-TW"/>
        </w:rPr>
        <w:t>T1.</w:t>
      </w:r>
      <w:r w:rsidR="002D0D1B">
        <w:rPr>
          <w:rFonts w:ascii="Arial" w:hAnsi="Arial" w:hint="eastAsia"/>
          <w:caps/>
          <w:lang w:eastAsia="zh-TW"/>
        </w:rPr>
        <w:t>ADCD</w:t>
      </w:r>
      <w:r>
        <w:rPr>
          <w:rFonts w:ascii="Arial" w:hAnsi="Arial" w:hint="eastAsia"/>
          <w:caps/>
          <w:lang w:eastAsia="zh-TW"/>
        </w:rPr>
        <w:t xml:space="preserve"> &lt;&gt; </w:t>
      </w:r>
      <w:r>
        <w:rPr>
          <w:rFonts w:ascii="Arial" w:hAnsi="Arial"/>
          <w:caps/>
          <w:lang w:eastAsia="zh-TW"/>
        </w:rPr>
        <w:t>‘’</w:t>
      </w:r>
    </w:p>
    <w:p w:rsidR="005C3CFA" w:rsidRPr="00EB3EBC" w:rsidRDefault="005C3CFA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ins w:id="20" w:author="張凱鈞" w:date="2013-06-14T16:03:00Z">
        <w:r>
          <w:rPr>
            <w:rFonts w:ascii="Arial" w:hAnsi="Arial" w:hint="eastAsia"/>
            <w:caps/>
            <w:lang w:eastAsia="zh-TW"/>
          </w:rPr>
          <w:t xml:space="preserve">RATIO &gt;= </w:t>
        </w:r>
        <w:r>
          <w:rPr>
            <w:rFonts w:ascii="Arial" w:hAnsi="Arial" w:hint="eastAsia"/>
            <w:caps/>
            <w:lang w:eastAsia="zh-TW"/>
          </w:rPr>
          <w:t>輸入之理賠率下限</w:t>
        </w:r>
      </w:ins>
    </w:p>
    <w:p w:rsidR="007D44D4" w:rsidRPr="00EB3EBC" w:rsidRDefault="007D44D4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Group BY  T1.</w:t>
      </w:r>
      <w:r w:rsidR="002D0D1B">
        <w:rPr>
          <w:rFonts w:ascii="Arial" w:hAnsi="Arial" w:hint="eastAsia"/>
          <w:caps/>
          <w:lang w:eastAsia="zh-TW"/>
        </w:rPr>
        <w:t>ADCD</w:t>
      </w:r>
    </w:p>
    <w:p w:rsidR="00DA3050" w:rsidRPr="00EB3EBC" w:rsidRDefault="00DA3050" w:rsidP="003F123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Tabletext"/>
          <w:rFonts w:ascii="Arial" w:hAnsi="Arial" w:hint="eastAsia"/>
          <w:caps/>
          <w:kern w:val="2"/>
          <w:szCs w:val="24"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=4.</w:t>
      </w:r>
      <w:r w:rsidRPr="00EB3EBC">
        <w:rPr>
          <w:rFonts w:ascii="Arial" w:hAnsi="Arial" w:hint="eastAsia"/>
          <w:caps/>
          <w:lang w:eastAsia="zh-TW"/>
        </w:rPr>
        <w:t>專招</w:t>
      </w:r>
      <w:r w:rsidR="00AD55D9" w:rsidRPr="00EB3EBC">
        <w:rPr>
          <w:rFonts w:ascii="Arial" w:hAnsi="Arial" w:hint="eastAsia"/>
          <w:caps/>
          <w:lang w:eastAsia="zh-TW"/>
        </w:rPr>
        <w:t>通訊處</w:t>
      </w:r>
    </w:p>
    <w:p w:rsidR="007D44D4" w:rsidRPr="005C3CFA" w:rsidRDefault="007D44D4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1" w:author="張凱鈞" w:date="2013-06-14T16:04:00Z"/>
          <w:rFonts w:ascii="Arial" w:hAnsi="Arial" w:hint="eastAsia"/>
          <w:caps/>
          <w:kern w:val="2"/>
          <w:szCs w:val="24"/>
          <w:lang w:eastAsia="zh-TW"/>
          <w:rPrChange w:id="22" w:author="張凱鈞" w:date="2013-06-14T16:04:00Z">
            <w:rPr>
              <w:ins w:id="23" w:author="張凱鈞" w:date="2013-06-14T16:04:00Z"/>
              <w:rFonts w:ascii="Arial" w:hAnsi="Arial" w:hint="eastAsia"/>
              <w:caps/>
              <w:lang w:eastAsia="zh-TW"/>
            </w:rPr>
          </w:rPrChange>
        </w:rPr>
      </w:pPr>
      <w:r w:rsidRPr="00EB3EBC">
        <w:rPr>
          <w:rFonts w:ascii="Arial" w:hAnsi="Arial" w:hint="eastAsia"/>
          <w:caps/>
          <w:lang w:eastAsia="zh-TW"/>
        </w:rPr>
        <w:t>T1.SALE_CHNL=</w:t>
      </w:r>
      <w:r>
        <w:rPr>
          <w:rFonts w:ascii="Arial" w:hAnsi="Arial"/>
          <w:caps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Arial" w:hAnsi="Arial" w:hint="eastAsia"/>
            <w:caps/>
            <w:lang w:eastAsia="zh-TW"/>
          </w:rPr>
          <w:t>1</w:t>
        </w:r>
        <w:r>
          <w:rPr>
            <w:rFonts w:ascii="Arial" w:hAnsi="Arial"/>
            <w:caps/>
            <w:lang w:eastAsia="zh-TW"/>
          </w:rPr>
          <w:t>’</w:t>
        </w:r>
      </w:smartTag>
      <w:r>
        <w:rPr>
          <w:rFonts w:ascii="Arial" w:hAnsi="Arial" w:hint="eastAsia"/>
          <w:caps/>
          <w:lang w:eastAsia="zh-TW"/>
        </w:rPr>
        <w:t xml:space="preserve"> AND </w:t>
      </w:r>
      <w:r w:rsidRPr="00EB3EBC">
        <w:rPr>
          <w:rFonts w:ascii="Arial" w:hAnsi="Arial" w:hint="eastAsia"/>
          <w:caps/>
          <w:lang w:eastAsia="zh-TW"/>
        </w:rPr>
        <w:t>T1.</w:t>
      </w:r>
      <w:r w:rsidR="002D0D1B">
        <w:rPr>
          <w:rFonts w:ascii="Arial" w:hAnsi="Arial" w:hint="eastAsia"/>
          <w:caps/>
          <w:lang w:eastAsia="zh-TW"/>
        </w:rPr>
        <w:t>DIV_NO</w:t>
      </w:r>
      <w:r>
        <w:rPr>
          <w:rFonts w:ascii="Arial" w:hAnsi="Arial" w:hint="eastAsia"/>
          <w:caps/>
          <w:lang w:eastAsia="zh-TW"/>
        </w:rPr>
        <w:t xml:space="preserve"> IS NOT NULL AND </w:t>
      </w:r>
      <w:r w:rsidRPr="00EB3EBC">
        <w:rPr>
          <w:rFonts w:ascii="Arial" w:hAnsi="Arial" w:hint="eastAsia"/>
          <w:caps/>
          <w:lang w:eastAsia="zh-TW"/>
        </w:rPr>
        <w:t>T1.</w:t>
      </w:r>
      <w:r w:rsidR="002D0D1B">
        <w:rPr>
          <w:rFonts w:ascii="Arial" w:hAnsi="Arial" w:hint="eastAsia"/>
          <w:caps/>
          <w:lang w:eastAsia="zh-TW"/>
        </w:rPr>
        <w:t>DIVNO</w:t>
      </w:r>
      <w:r>
        <w:rPr>
          <w:rFonts w:ascii="Arial" w:hAnsi="Arial" w:hint="eastAsia"/>
          <w:caps/>
          <w:lang w:eastAsia="zh-TW"/>
        </w:rPr>
        <w:t xml:space="preserve"> &lt;&gt; </w:t>
      </w:r>
      <w:r>
        <w:rPr>
          <w:rFonts w:ascii="Arial" w:hAnsi="Arial"/>
          <w:caps/>
          <w:lang w:eastAsia="zh-TW"/>
        </w:rPr>
        <w:t>‘’</w:t>
      </w:r>
    </w:p>
    <w:p w:rsidR="005C3CFA" w:rsidRPr="00EB3EBC" w:rsidRDefault="005C3CFA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ins w:id="24" w:author="張凱鈞" w:date="2013-06-14T16:04:00Z">
        <w:r>
          <w:rPr>
            <w:rFonts w:ascii="Arial" w:hAnsi="Arial" w:hint="eastAsia"/>
            <w:caps/>
            <w:lang w:eastAsia="zh-TW"/>
          </w:rPr>
          <w:t xml:space="preserve">RATIO &gt;= </w:t>
        </w:r>
        <w:r>
          <w:rPr>
            <w:rFonts w:ascii="Arial" w:hAnsi="Arial" w:hint="eastAsia"/>
            <w:caps/>
            <w:lang w:eastAsia="zh-TW"/>
          </w:rPr>
          <w:t>輸入之理賠率下限</w:t>
        </w:r>
      </w:ins>
    </w:p>
    <w:p w:rsidR="00DA3050" w:rsidRPr="00EB3EBC" w:rsidRDefault="007D44D4" w:rsidP="007D44D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Group BY  T1.</w:t>
      </w:r>
      <w:r w:rsidR="002D0D1B">
        <w:rPr>
          <w:rFonts w:ascii="Arial" w:hAnsi="Arial" w:hint="eastAsia"/>
          <w:caps/>
          <w:lang w:eastAsia="zh-TW"/>
        </w:rPr>
        <w:t>DIV_NO</w:t>
      </w:r>
      <w:r w:rsidR="002D0D1B"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 w:rsidR="002D0D1B">
          <w:rPr>
            <w:rFonts w:ascii="Arial" w:hAnsi="Arial" w:hint="eastAsia"/>
            <w:caps/>
            <w:lang w:eastAsia="zh-TW"/>
          </w:rPr>
          <w:t>三碼</w:t>
        </w:r>
      </w:smartTag>
    </w:p>
    <w:p w:rsidR="00DA3050" w:rsidRPr="00EB3EBC" w:rsidRDefault="00DA3050" w:rsidP="003F123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Tabletext"/>
          <w:rFonts w:ascii="Arial" w:hAnsi="Arial" w:hint="eastAsia"/>
          <w:caps/>
          <w:kern w:val="2"/>
          <w:szCs w:val="24"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=5.</w:t>
      </w:r>
      <w:r w:rsidRPr="00EB3EBC">
        <w:rPr>
          <w:rFonts w:ascii="Arial" w:hAnsi="Arial" w:hint="eastAsia"/>
          <w:caps/>
          <w:lang w:eastAsia="zh-TW"/>
        </w:rPr>
        <w:t>展業</w:t>
      </w:r>
      <w:r w:rsidR="00AD55D9" w:rsidRPr="00EB3EBC">
        <w:rPr>
          <w:rFonts w:ascii="Arial" w:hAnsi="Arial" w:hint="eastAsia"/>
          <w:caps/>
          <w:lang w:eastAsia="zh-TW"/>
        </w:rPr>
        <w:t>通訊處</w:t>
      </w:r>
    </w:p>
    <w:p w:rsidR="002D0D1B" w:rsidRPr="005C3CFA" w:rsidRDefault="002D0D1B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5" w:author="張凱鈞" w:date="2013-06-14T16:04:00Z"/>
          <w:rFonts w:ascii="Arial" w:hAnsi="Arial" w:hint="eastAsia"/>
          <w:caps/>
          <w:kern w:val="2"/>
          <w:szCs w:val="24"/>
          <w:lang w:eastAsia="zh-TW"/>
          <w:rPrChange w:id="26" w:author="張凱鈞" w:date="2013-06-14T16:04:00Z">
            <w:rPr>
              <w:ins w:id="27" w:author="張凱鈞" w:date="2013-06-14T16:04:00Z"/>
              <w:rFonts w:ascii="Arial" w:hAnsi="Arial" w:hint="eastAsia"/>
              <w:caps/>
              <w:lang w:eastAsia="zh-TW"/>
            </w:rPr>
          </w:rPrChange>
        </w:rPr>
      </w:pPr>
      <w:r w:rsidRPr="00EB3EBC">
        <w:rPr>
          <w:rFonts w:ascii="Arial" w:hAnsi="Arial" w:hint="eastAsia"/>
          <w:caps/>
          <w:lang w:eastAsia="zh-TW"/>
        </w:rPr>
        <w:t>T1.SALE_CHNL=</w:t>
      </w:r>
      <w:r>
        <w:rPr>
          <w:rFonts w:ascii="Arial" w:hAnsi="Arial"/>
          <w:caps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ascii="Arial" w:hAnsi="Arial" w:hint="eastAsia"/>
            <w:caps/>
            <w:lang w:eastAsia="zh-TW"/>
          </w:rPr>
          <w:t>4</w:t>
        </w:r>
        <w:r>
          <w:rPr>
            <w:rFonts w:ascii="Arial" w:hAnsi="Arial"/>
            <w:caps/>
            <w:lang w:eastAsia="zh-TW"/>
          </w:rPr>
          <w:t>’</w:t>
        </w:r>
      </w:smartTag>
      <w:r>
        <w:rPr>
          <w:rFonts w:ascii="Arial" w:hAnsi="Arial" w:hint="eastAsia"/>
          <w:caps/>
          <w:lang w:eastAsia="zh-TW"/>
        </w:rPr>
        <w:t xml:space="preserve"> AND </w:t>
      </w: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DIV_NO IS NOT NULL AND </w:t>
      </w: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DIVNO &lt;&gt; </w:t>
      </w:r>
      <w:r>
        <w:rPr>
          <w:rFonts w:ascii="Arial" w:hAnsi="Arial"/>
          <w:caps/>
          <w:lang w:eastAsia="zh-TW"/>
        </w:rPr>
        <w:t>‘’</w:t>
      </w:r>
    </w:p>
    <w:p w:rsidR="005C3CFA" w:rsidRPr="00EB3EBC" w:rsidRDefault="005C3CFA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ins w:id="28" w:author="張凱鈞" w:date="2013-06-14T16:04:00Z">
        <w:r>
          <w:rPr>
            <w:rFonts w:ascii="Arial" w:hAnsi="Arial" w:hint="eastAsia"/>
            <w:caps/>
            <w:lang w:eastAsia="zh-TW"/>
          </w:rPr>
          <w:t xml:space="preserve">RATIO &gt;= </w:t>
        </w:r>
        <w:r>
          <w:rPr>
            <w:rFonts w:ascii="Arial" w:hAnsi="Arial" w:hint="eastAsia"/>
            <w:caps/>
            <w:lang w:eastAsia="zh-TW"/>
          </w:rPr>
          <w:t>輸入之理賠率下限</w:t>
        </w:r>
      </w:ins>
    </w:p>
    <w:p w:rsidR="002D0D1B" w:rsidRPr="002D0D1B" w:rsidRDefault="002D0D1B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Group BY  T1.</w:t>
      </w:r>
      <w:r>
        <w:rPr>
          <w:rFonts w:ascii="Arial" w:hAnsi="Arial" w:hint="eastAsia"/>
          <w:caps/>
          <w:lang w:eastAsia="zh-TW"/>
        </w:rPr>
        <w:t>DIV_NO</w:t>
      </w:r>
      <w:r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>
          <w:rPr>
            <w:rFonts w:ascii="Arial" w:hAnsi="Arial" w:hint="eastAsia"/>
            <w:caps/>
            <w:lang w:eastAsia="zh-TW"/>
          </w:rPr>
          <w:t>三碼</w:t>
        </w:r>
      </w:smartTag>
    </w:p>
    <w:p w:rsidR="00DA3050" w:rsidRPr="00EB3EBC" w:rsidRDefault="00DA3050" w:rsidP="002D0D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Tabletext"/>
          <w:rFonts w:ascii="Arial" w:hAnsi="Arial" w:hint="eastAsia"/>
          <w:caps/>
          <w:kern w:val="2"/>
          <w:szCs w:val="24"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=6.</w:t>
      </w:r>
      <w:r w:rsidR="002D0D1B">
        <w:rPr>
          <w:rFonts w:ascii="Arial" w:hAnsi="Arial" w:hint="eastAsia"/>
          <w:caps/>
          <w:lang w:eastAsia="zh-TW"/>
        </w:rPr>
        <w:t>專招</w:t>
      </w:r>
      <w:r w:rsidRPr="00EB3EBC">
        <w:rPr>
          <w:rFonts w:ascii="Arial" w:hAnsi="Arial" w:hint="eastAsia"/>
          <w:caps/>
          <w:lang w:eastAsia="zh-TW"/>
        </w:rPr>
        <w:t>單位</w:t>
      </w:r>
    </w:p>
    <w:p w:rsidR="002D0D1B" w:rsidRPr="005C3CFA" w:rsidRDefault="002D0D1B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9" w:author="張凱鈞" w:date="2013-06-14T16:02:00Z"/>
          <w:rFonts w:ascii="Arial" w:hAnsi="Arial" w:hint="eastAsia"/>
          <w:caps/>
          <w:kern w:val="2"/>
          <w:szCs w:val="24"/>
          <w:lang w:eastAsia="zh-TW"/>
          <w:rPrChange w:id="30" w:author="張凱鈞" w:date="2013-06-14T16:02:00Z">
            <w:rPr>
              <w:ins w:id="31" w:author="張凱鈞" w:date="2013-06-14T16:02:00Z"/>
              <w:rFonts w:ascii="Arial" w:hAnsi="Arial" w:hint="eastAsia"/>
              <w:caps/>
              <w:lang w:eastAsia="zh-TW"/>
            </w:rPr>
          </w:rPrChange>
        </w:rPr>
      </w:pPr>
      <w:r w:rsidRPr="00EB3EBC">
        <w:rPr>
          <w:rFonts w:ascii="Arial" w:hAnsi="Arial" w:hint="eastAsia"/>
          <w:caps/>
          <w:lang w:eastAsia="zh-TW"/>
        </w:rPr>
        <w:t>T1.SALE_CHNL=</w:t>
      </w:r>
      <w:r>
        <w:rPr>
          <w:rFonts w:ascii="Arial" w:hAnsi="Arial"/>
          <w:caps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Arial" w:hAnsi="Arial" w:hint="eastAsia"/>
            <w:caps/>
            <w:lang w:eastAsia="zh-TW"/>
          </w:rPr>
          <w:t>1</w:t>
        </w:r>
        <w:r>
          <w:rPr>
            <w:rFonts w:ascii="Arial" w:hAnsi="Arial"/>
            <w:caps/>
            <w:lang w:eastAsia="zh-TW"/>
          </w:rPr>
          <w:t>’</w:t>
        </w:r>
      </w:smartTag>
      <w:r>
        <w:rPr>
          <w:rFonts w:ascii="Arial" w:hAnsi="Arial" w:hint="eastAsia"/>
          <w:caps/>
          <w:lang w:eastAsia="zh-TW"/>
        </w:rPr>
        <w:t xml:space="preserve"> AND </w:t>
      </w: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DIV_NO IS NOT NULL AND </w:t>
      </w: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DIVNO &lt;&gt; </w:t>
      </w:r>
      <w:r>
        <w:rPr>
          <w:rFonts w:ascii="Arial" w:hAnsi="Arial"/>
          <w:caps/>
          <w:lang w:eastAsia="zh-TW"/>
        </w:rPr>
        <w:t>‘’</w:t>
      </w:r>
    </w:p>
    <w:p w:rsidR="005C3CFA" w:rsidRPr="00EB3EBC" w:rsidRDefault="005C3CFA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ins w:id="32" w:author="張凱鈞" w:date="2013-06-14T16:02:00Z">
        <w:r>
          <w:rPr>
            <w:rFonts w:ascii="Arial" w:hAnsi="Arial" w:hint="eastAsia"/>
            <w:caps/>
            <w:lang w:eastAsia="zh-TW"/>
          </w:rPr>
          <w:t xml:space="preserve">RATIO &gt;= </w:t>
        </w:r>
        <w:r>
          <w:rPr>
            <w:rFonts w:ascii="Arial" w:hAnsi="Arial" w:hint="eastAsia"/>
            <w:caps/>
            <w:lang w:eastAsia="zh-TW"/>
          </w:rPr>
          <w:t>輸入之理賠率下限</w:t>
        </w:r>
      </w:ins>
    </w:p>
    <w:p w:rsidR="002D0D1B" w:rsidRPr="002D0D1B" w:rsidRDefault="002D0D1B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Group BY  T1.</w:t>
      </w:r>
      <w:r>
        <w:rPr>
          <w:rFonts w:ascii="Arial" w:hAnsi="Arial" w:hint="eastAsia"/>
          <w:caps/>
          <w:lang w:eastAsia="zh-TW"/>
        </w:rPr>
        <w:t>DIV_NO</w:t>
      </w:r>
      <w:r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>
          <w:rPr>
            <w:rFonts w:ascii="Arial" w:hAnsi="Arial" w:hint="eastAsia"/>
            <w:caps/>
            <w:lang w:eastAsia="zh-TW"/>
          </w:rPr>
          <w:t>五碼</w:t>
        </w:r>
      </w:smartTag>
    </w:p>
    <w:p w:rsidR="002D0D1B" w:rsidRPr="00EB3EBC" w:rsidRDefault="002D0D1B" w:rsidP="002D0D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Tabletext"/>
          <w:rFonts w:ascii="Arial" w:hAnsi="Arial" w:hint="eastAsia"/>
          <w:caps/>
          <w:kern w:val="2"/>
          <w:szCs w:val="24"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</w:t>
      </w:r>
      <w:r>
        <w:rPr>
          <w:rFonts w:ascii="Arial" w:hAnsi="Arial" w:hint="eastAsia"/>
          <w:caps/>
          <w:lang w:eastAsia="zh-TW"/>
        </w:rPr>
        <w:t>7</w:t>
      </w:r>
      <w:r w:rsidRPr="00EB3EBC">
        <w:rPr>
          <w:rFonts w:ascii="Arial" w:hAnsi="Arial" w:hint="eastAsia"/>
          <w:caps/>
          <w:lang w:eastAsia="zh-TW"/>
        </w:rPr>
        <w:t>.</w:t>
      </w:r>
      <w:r>
        <w:rPr>
          <w:rFonts w:ascii="Arial" w:hAnsi="Arial" w:hint="eastAsia"/>
          <w:caps/>
          <w:lang w:eastAsia="zh-TW"/>
        </w:rPr>
        <w:t>專招</w:t>
      </w:r>
      <w:r w:rsidRPr="00EB3EBC">
        <w:rPr>
          <w:rFonts w:ascii="Arial" w:hAnsi="Arial" w:hint="eastAsia"/>
          <w:caps/>
          <w:lang w:eastAsia="zh-TW"/>
        </w:rPr>
        <w:t>單位</w:t>
      </w:r>
    </w:p>
    <w:p w:rsidR="002D0D1B" w:rsidRPr="005C3CFA" w:rsidRDefault="002D0D1B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3" w:author="張凱鈞" w:date="2013-06-14T16:02:00Z"/>
          <w:rFonts w:ascii="Arial" w:hAnsi="Arial" w:hint="eastAsia"/>
          <w:caps/>
          <w:kern w:val="2"/>
          <w:szCs w:val="24"/>
          <w:lang w:eastAsia="zh-TW"/>
          <w:rPrChange w:id="34" w:author="張凱鈞" w:date="2013-06-14T16:02:00Z">
            <w:rPr>
              <w:ins w:id="35" w:author="張凱鈞" w:date="2013-06-14T16:02:00Z"/>
              <w:rFonts w:ascii="Arial" w:hAnsi="Arial" w:hint="eastAsia"/>
              <w:caps/>
              <w:lang w:eastAsia="zh-TW"/>
            </w:rPr>
          </w:rPrChange>
        </w:rPr>
      </w:pPr>
      <w:r w:rsidRPr="00EB3EBC">
        <w:rPr>
          <w:rFonts w:ascii="Arial" w:hAnsi="Arial" w:hint="eastAsia"/>
          <w:caps/>
          <w:lang w:eastAsia="zh-TW"/>
        </w:rPr>
        <w:t>T1.SALE_CHNL=</w:t>
      </w:r>
      <w:r>
        <w:rPr>
          <w:rFonts w:ascii="Arial" w:hAnsi="Arial"/>
          <w:caps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ascii="Arial" w:hAnsi="Arial" w:hint="eastAsia"/>
            <w:caps/>
            <w:lang w:eastAsia="zh-TW"/>
          </w:rPr>
          <w:t>4</w:t>
        </w:r>
        <w:r>
          <w:rPr>
            <w:rFonts w:ascii="Arial" w:hAnsi="Arial"/>
            <w:caps/>
            <w:lang w:eastAsia="zh-TW"/>
          </w:rPr>
          <w:t>’</w:t>
        </w:r>
      </w:smartTag>
      <w:r>
        <w:rPr>
          <w:rFonts w:ascii="Arial" w:hAnsi="Arial" w:hint="eastAsia"/>
          <w:caps/>
          <w:lang w:eastAsia="zh-TW"/>
        </w:rPr>
        <w:t xml:space="preserve"> AND </w:t>
      </w: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DIV_NO IS NOT NULL AND </w:t>
      </w:r>
      <w:r w:rsidRPr="00EB3EBC">
        <w:rPr>
          <w:rFonts w:ascii="Arial" w:hAnsi="Arial" w:hint="eastAsia"/>
          <w:caps/>
          <w:lang w:eastAsia="zh-TW"/>
        </w:rPr>
        <w:t>T1.</w:t>
      </w:r>
      <w:r>
        <w:rPr>
          <w:rFonts w:ascii="Arial" w:hAnsi="Arial" w:hint="eastAsia"/>
          <w:caps/>
          <w:lang w:eastAsia="zh-TW"/>
        </w:rPr>
        <w:t xml:space="preserve">DIVNO &lt;&gt; </w:t>
      </w:r>
      <w:r>
        <w:rPr>
          <w:rFonts w:ascii="Arial" w:hAnsi="Arial"/>
          <w:caps/>
          <w:lang w:eastAsia="zh-TW"/>
        </w:rPr>
        <w:t>‘’</w:t>
      </w:r>
    </w:p>
    <w:p w:rsidR="005C3CFA" w:rsidRPr="00EB3EBC" w:rsidRDefault="005C3CFA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ins w:id="36" w:author="張凱鈞" w:date="2013-06-14T16:02:00Z">
        <w:r>
          <w:rPr>
            <w:rFonts w:ascii="Arial" w:hAnsi="Arial" w:hint="eastAsia"/>
            <w:caps/>
            <w:lang w:eastAsia="zh-TW"/>
          </w:rPr>
          <w:t xml:space="preserve">RATIO &gt;= </w:t>
        </w:r>
        <w:r>
          <w:rPr>
            <w:rFonts w:ascii="Arial" w:hAnsi="Arial" w:hint="eastAsia"/>
            <w:caps/>
            <w:lang w:eastAsia="zh-TW"/>
          </w:rPr>
          <w:t>輸入之理賠率下限</w:t>
        </w:r>
      </w:ins>
    </w:p>
    <w:p w:rsidR="002D0D1B" w:rsidRPr="00EB3EBC" w:rsidRDefault="002D0D1B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Group BY  T1.</w:t>
      </w:r>
      <w:r>
        <w:rPr>
          <w:rFonts w:ascii="Arial" w:hAnsi="Arial" w:hint="eastAsia"/>
          <w:caps/>
          <w:lang w:eastAsia="zh-TW"/>
        </w:rPr>
        <w:t>DIV_NO</w:t>
      </w:r>
      <w:r>
        <w:rPr>
          <w:rFonts w:ascii="Arial" w:hAnsi="Arial" w:hint="eastAsia"/>
          <w:caps/>
          <w:lang w:eastAsia="zh-TW"/>
        </w:rPr>
        <w:t>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"/>
          <w:attr w:name="UnitName" w:val="碼"/>
        </w:smartTagPr>
        <w:r>
          <w:rPr>
            <w:rFonts w:ascii="Arial" w:hAnsi="Arial" w:hint="eastAsia"/>
            <w:caps/>
            <w:lang w:eastAsia="zh-TW"/>
          </w:rPr>
          <w:t>五碼</w:t>
        </w:r>
      </w:smartTag>
    </w:p>
    <w:p w:rsidR="00DA3050" w:rsidRPr="00EB3EBC" w:rsidRDefault="00DA3050" w:rsidP="003F123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Tabletext"/>
          <w:rFonts w:ascii="Arial" w:hAnsi="Arial" w:hint="eastAsia"/>
          <w:caps/>
          <w:kern w:val="2"/>
          <w:szCs w:val="24"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</w:t>
      </w:r>
      <w:r w:rsidR="002D0D1B">
        <w:rPr>
          <w:rFonts w:ascii="Arial" w:hAnsi="Arial" w:hint="eastAsia"/>
          <w:caps/>
          <w:lang w:eastAsia="zh-TW"/>
        </w:rPr>
        <w:t>8</w:t>
      </w:r>
      <w:r w:rsidRPr="00EB3EBC">
        <w:rPr>
          <w:rFonts w:ascii="Arial" w:hAnsi="Arial" w:hint="eastAsia"/>
          <w:caps/>
          <w:lang w:eastAsia="zh-TW"/>
        </w:rPr>
        <w:t>.</w:t>
      </w:r>
      <w:r w:rsidRPr="00EB3EBC">
        <w:rPr>
          <w:rFonts w:ascii="Arial" w:hAnsi="Arial" w:hint="eastAsia"/>
          <w:caps/>
          <w:lang w:eastAsia="zh-TW"/>
        </w:rPr>
        <w:t>經手人</w:t>
      </w:r>
    </w:p>
    <w:p w:rsidR="00DA3050" w:rsidRPr="00EB3EBC" w:rsidRDefault="00DA3050" w:rsidP="00DA305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HSP_PAY</w:t>
      </w:r>
      <w:r w:rsidR="002D0D1B">
        <w:rPr>
          <w:rStyle w:val="style31"/>
          <w:rFonts w:hint="eastAsia"/>
          <w:caps/>
          <w:lang w:eastAsia="zh-TW"/>
        </w:rPr>
        <w:t xml:space="preserve"> </w:t>
      </w:r>
      <w:r w:rsidR="00796F73" w:rsidRPr="00EB3EBC">
        <w:rPr>
          <w:rStyle w:val="style31"/>
          <w:rFonts w:hint="eastAsia"/>
          <w:caps/>
          <w:lang w:eastAsia="zh-TW"/>
        </w:rPr>
        <w:t>＞</w:t>
      </w:r>
      <w:r w:rsidR="00F912CA" w:rsidRPr="00EB3EBC">
        <w:rPr>
          <w:rStyle w:val="style31"/>
          <w:rFonts w:hint="eastAsia"/>
          <w:caps/>
          <w:lang w:eastAsia="zh-TW"/>
        </w:rPr>
        <w:t>=</w:t>
      </w:r>
      <w:r w:rsidR="002D0D1B">
        <w:rPr>
          <w:rStyle w:val="style31"/>
          <w:rFonts w:hint="eastAsia"/>
          <w:caps/>
          <w:lang w:eastAsia="zh-TW"/>
        </w:rPr>
        <w:t xml:space="preserve"> </w:t>
      </w:r>
      <w:r w:rsidR="00796F73" w:rsidRPr="00EB3EBC">
        <w:rPr>
          <w:rStyle w:val="style31"/>
          <w:rFonts w:hint="eastAsia"/>
          <w:caps/>
          <w:lang w:eastAsia="zh-TW"/>
        </w:rPr>
        <w:t>輸入之</w:t>
      </w:r>
      <w:r w:rsidRPr="00EB3EBC">
        <w:rPr>
          <w:rStyle w:val="style31"/>
          <w:rFonts w:hint="eastAsia"/>
          <w:caps/>
          <w:lang w:eastAsia="zh-TW"/>
        </w:rPr>
        <w:t>理賠金額下限</w:t>
      </w:r>
    </w:p>
    <w:p w:rsidR="00DA3050" w:rsidRPr="00EB3EBC" w:rsidRDefault="002D0D1B" w:rsidP="00DA305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Style w:val="style31"/>
          <w:rFonts w:hint="eastAsia"/>
          <w:caps/>
          <w:lang w:eastAsia="zh-TW"/>
        </w:rPr>
        <w:t xml:space="preserve">RATIO </w:t>
      </w:r>
      <w:r w:rsidR="00F912CA" w:rsidRPr="00EB3EBC">
        <w:rPr>
          <w:rStyle w:val="style31"/>
          <w:rFonts w:hint="eastAsia"/>
          <w:caps/>
          <w:lang w:eastAsia="zh-TW"/>
        </w:rPr>
        <w:t>＞</w:t>
      </w:r>
      <w:r w:rsidR="00F912CA" w:rsidRPr="00EB3EBC">
        <w:rPr>
          <w:rStyle w:val="style31"/>
          <w:rFonts w:hint="eastAsia"/>
          <w:caps/>
          <w:lang w:eastAsia="zh-TW"/>
        </w:rPr>
        <w:t>=</w:t>
      </w:r>
      <w:r>
        <w:rPr>
          <w:rStyle w:val="style31"/>
          <w:rFonts w:hint="eastAsia"/>
          <w:caps/>
          <w:lang w:eastAsia="zh-TW"/>
        </w:rPr>
        <w:t xml:space="preserve"> </w:t>
      </w:r>
      <w:r w:rsidR="00F912CA" w:rsidRPr="00EB3EBC">
        <w:rPr>
          <w:rStyle w:val="style31"/>
          <w:rFonts w:hint="eastAsia"/>
          <w:caps/>
          <w:lang w:eastAsia="zh-TW"/>
        </w:rPr>
        <w:t>輸入之理賠率下限</w:t>
      </w:r>
    </w:p>
    <w:p w:rsidR="00DA3050" w:rsidRPr="002D0D1B" w:rsidRDefault="00DA3050" w:rsidP="00DA305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Group BY  T1.</w:t>
      </w:r>
      <w:r w:rsidR="002D0D1B">
        <w:rPr>
          <w:rFonts w:ascii="Arial" w:hAnsi="Arial" w:hint="eastAsia"/>
          <w:caps/>
          <w:lang w:eastAsia="zh-TW"/>
        </w:rPr>
        <w:t>AGNT_</w:t>
      </w:r>
      <w:r w:rsidRPr="00EB3EBC">
        <w:rPr>
          <w:rFonts w:ascii="Arial" w:hAnsi="Arial" w:hint="eastAsia"/>
          <w:caps/>
          <w:lang w:eastAsia="zh-TW"/>
        </w:rPr>
        <w:t>ID</w:t>
      </w:r>
    </w:p>
    <w:p w:rsidR="002D0D1B" w:rsidRPr="00EB3EBC" w:rsidRDefault="002D0D1B" w:rsidP="002D0D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Style w:val="Tabletext"/>
          <w:rFonts w:ascii="Arial" w:hAnsi="Arial" w:hint="eastAsia"/>
          <w:caps/>
          <w:kern w:val="2"/>
          <w:szCs w:val="24"/>
          <w:lang w:eastAsia="zh-TW"/>
        </w:rPr>
        <w:t>IF</w:t>
      </w:r>
      <w:r w:rsidRPr="00EB3EBC">
        <w:rPr>
          <w:rFonts w:ascii="Arial" w:hAnsi="Arial" w:hint="eastAsia"/>
          <w:caps/>
          <w:lang w:eastAsia="zh-TW"/>
        </w:rPr>
        <w:t>排序對象</w:t>
      </w:r>
      <w:r w:rsidRPr="00EB3EBC">
        <w:rPr>
          <w:rFonts w:ascii="Arial" w:hAnsi="Arial" w:hint="eastAsia"/>
          <w:caps/>
          <w:lang w:eastAsia="zh-TW"/>
        </w:rPr>
        <w:t>=</w:t>
      </w:r>
      <w:r>
        <w:rPr>
          <w:rFonts w:ascii="Arial" w:hAnsi="Arial" w:hint="eastAsia"/>
          <w:caps/>
          <w:lang w:eastAsia="zh-TW"/>
        </w:rPr>
        <w:t>9</w:t>
      </w:r>
      <w:r w:rsidRPr="00EB3EBC">
        <w:rPr>
          <w:rFonts w:ascii="Arial" w:hAnsi="Arial" w:hint="eastAsia"/>
          <w:caps/>
          <w:lang w:eastAsia="zh-TW"/>
        </w:rPr>
        <w:t>.</w:t>
      </w:r>
      <w:r>
        <w:rPr>
          <w:rFonts w:ascii="Arial" w:hAnsi="Arial" w:hint="eastAsia"/>
          <w:caps/>
          <w:lang w:eastAsia="zh-TW"/>
        </w:rPr>
        <w:t>被保</w:t>
      </w:r>
      <w:r w:rsidRPr="00EB3EBC">
        <w:rPr>
          <w:rFonts w:ascii="Arial" w:hAnsi="Arial" w:hint="eastAsia"/>
          <w:caps/>
          <w:lang w:eastAsia="zh-TW"/>
        </w:rPr>
        <w:t>人</w:t>
      </w:r>
    </w:p>
    <w:p w:rsidR="002D0D1B" w:rsidRPr="00EB3EBC" w:rsidRDefault="002D0D1B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HSP_PAY</w:t>
      </w:r>
      <w:r>
        <w:rPr>
          <w:rStyle w:val="style31"/>
          <w:rFonts w:hint="eastAsia"/>
          <w:caps/>
          <w:lang w:eastAsia="zh-TW"/>
        </w:rPr>
        <w:t xml:space="preserve"> </w:t>
      </w:r>
      <w:r w:rsidRPr="00EB3EBC">
        <w:rPr>
          <w:rStyle w:val="style31"/>
          <w:rFonts w:hint="eastAsia"/>
          <w:caps/>
          <w:lang w:eastAsia="zh-TW"/>
        </w:rPr>
        <w:t>＞</w:t>
      </w:r>
      <w:r w:rsidRPr="00EB3EBC">
        <w:rPr>
          <w:rStyle w:val="style31"/>
          <w:rFonts w:hint="eastAsia"/>
          <w:caps/>
          <w:lang w:eastAsia="zh-TW"/>
        </w:rPr>
        <w:t>=</w:t>
      </w:r>
      <w:r>
        <w:rPr>
          <w:rStyle w:val="style31"/>
          <w:rFonts w:hint="eastAsia"/>
          <w:caps/>
          <w:lang w:eastAsia="zh-TW"/>
        </w:rPr>
        <w:t xml:space="preserve"> </w:t>
      </w:r>
      <w:r w:rsidRPr="00EB3EBC">
        <w:rPr>
          <w:rStyle w:val="style31"/>
          <w:rFonts w:hint="eastAsia"/>
          <w:caps/>
          <w:lang w:eastAsia="zh-TW"/>
        </w:rPr>
        <w:t>輸入之理賠金額下限</w:t>
      </w:r>
    </w:p>
    <w:p w:rsidR="002D0D1B" w:rsidRPr="00EB3EBC" w:rsidRDefault="002D0D1B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>
        <w:rPr>
          <w:rStyle w:val="style31"/>
          <w:rFonts w:hint="eastAsia"/>
          <w:caps/>
          <w:lang w:eastAsia="zh-TW"/>
        </w:rPr>
        <w:t xml:space="preserve">RATIO </w:t>
      </w:r>
      <w:r w:rsidRPr="00EB3EBC">
        <w:rPr>
          <w:rStyle w:val="style31"/>
          <w:rFonts w:hint="eastAsia"/>
          <w:caps/>
          <w:lang w:eastAsia="zh-TW"/>
        </w:rPr>
        <w:t>＞</w:t>
      </w:r>
      <w:r w:rsidRPr="00EB3EBC">
        <w:rPr>
          <w:rStyle w:val="style31"/>
          <w:rFonts w:hint="eastAsia"/>
          <w:caps/>
          <w:lang w:eastAsia="zh-TW"/>
        </w:rPr>
        <w:t>=</w:t>
      </w:r>
      <w:r>
        <w:rPr>
          <w:rStyle w:val="style31"/>
          <w:rFonts w:hint="eastAsia"/>
          <w:caps/>
          <w:lang w:eastAsia="zh-TW"/>
        </w:rPr>
        <w:t xml:space="preserve"> </w:t>
      </w:r>
      <w:r w:rsidRPr="00EB3EBC">
        <w:rPr>
          <w:rStyle w:val="style31"/>
          <w:rFonts w:hint="eastAsia"/>
          <w:caps/>
          <w:lang w:eastAsia="zh-TW"/>
        </w:rPr>
        <w:t>輸入之理賠率下限</w:t>
      </w:r>
    </w:p>
    <w:p w:rsidR="002D0D1B" w:rsidRPr="00EB3EBC" w:rsidRDefault="002D0D1B" w:rsidP="002D0D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Style w:val="Tabletext"/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lang w:eastAsia="zh-TW"/>
        </w:rPr>
        <w:t>Group BY  T1.</w:t>
      </w:r>
      <w:r>
        <w:rPr>
          <w:rFonts w:ascii="Arial" w:hAnsi="Arial" w:hint="eastAsia"/>
          <w:caps/>
          <w:lang w:eastAsia="zh-TW"/>
        </w:rPr>
        <w:t>INSD_</w:t>
      </w:r>
      <w:r w:rsidRPr="00EB3EBC">
        <w:rPr>
          <w:rFonts w:ascii="Arial" w:hAnsi="Arial" w:hint="eastAsia"/>
          <w:caps/>
          <w:lang w:eastAsia="zh-TW"/>
        </w:rPr>
        <w:t>ID</w:t>
      </w:r>
    </w:p>
    <w:p w:rsidR="00464619" w:rsidRPr="00EB3EBC" w:rsidRDefault="00464619" w:rsidP="0046461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取單位中文</w:t>
      </w:r>
      <w:r w:rsidRPr="00EB3EBC">
        <w:rPr>
          <w:rStyle w:val="style31"/>
          <w:rFonts w:hint="eastAsia"/>
          <w:caps/>
          <w:lang w:eastAsia="zh-TW"/>
        </w:rPr>
        <w:t>/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經手人姓名</w:t>
      </w:r>
    </w:p>
    <w:p w:rsidR="00464619" w:rsidRPr="00EB3EBC" w:rsidRDefault="00464619" w:rsidP="0046461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For Step 10.1</w:t>
      </w:r>
      <w:r w:rsidRPr="00EB3EBC">
        <w:rPr>
          <w:rStyle w:val="style31"/>
          <w:rFonts w:cs="Times New Roman" w:hint="eastAsia"/>
          <w:caps/>
          <w:kern w:val="2"/>
          <w:szCs w:val="24"/>
          <w:lang w:eastAsia="zh-TW"/>
        </w:rPr>
        <w:t>之每筆資料</w:t>
      </w:r>
    </w:p>
    <w:p w:rsidR="00464619" w:rsidRPr="00EB3EBC" w:rsidRDefault="00464619" w:rsidP="0046461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讀取各查詢資料之單位中文</w:t>
      </w:r>
      <w:r w:rsidRPr="00EB3EBC">
        <w:rPr>
          <w:rStyle w:val="style31"/>
          <w:rFonts w:hint="eastAsia"/>
          <w:caps/>
          <w:lang w:eastAsia="zh-TW"/>
        </w:rPr>
        <w:t>/</w:t>
      </w:r>
      <w:r w:rsidRPr="00EB3EBC">
        <w:rPr>
          <w:rStyle w:val="style31"/>
          <w:rFonts w:hint="eastAsia"/>
          <w:caps/>
          <w:lang w:eastAsia="zh-TW"/>
        </w:rPr>
        <w:t>姓名</w:t>
      </w:r>
    </w:p>
    <w:p w:rsidR="00464619" w:rsidRPr="00EB3EBC" w:rsidRDefault="00464619" w:rsidP="0046461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By  Group by </w:t>
      </w:r>
      <w:r w:rsidRPr="00EB3EBC">
        <w:rPr>
          <w:rFonts w:ascii="Arial" w:hAnsi="Arial" w:cs="新細明體" w:hint="eastAsia"/>
          <w:caps/>
          <w:lang w:eastAsia="zh-TW"/>
        </w:rPr>
        <w:t>之單位</w:t>
      </w:r>
      <w:r w:rsidRPr="00EB3EBC">
        <w:rPr>
          <w:rFonts w:ascii="Arial" w:hAnsi="Arial" w:cs="新細明體" w:hint="eastAsia"/>
          <w:caps/>
          <w:lang w:eastAsia="zh-TW"/>
        </w:rPr>
        <w:t xml:space="preserve"> or  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經手人</w:t>
      </w:r>
      <w:r w:rsidRPr="00EB3EBC">
        <w:rPr>
          <w:rFonts w:ascii="Arial" w:hAnsi="Arial" w:hint="eastAsia"/>
          <w:caps/>
          <w:kern w:val="2"/>
          <w:szCs w:val="24"/>
          <w:lang w:eastAsia="zh-TW"/>
        </w:rPr>
        <w:t>ID</w:t>
      </w:r>
    </w:p>
    <w:p w:rsidR="00464619" w:rsidRPr="00EB3EBC" w:rsidRDefault="00464619" w:rsidP="0046461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cs="新細明體" w:hint="eastAsia"/>
          <w:caps/>
          <w:lang w:eastAsia="zh-TW"/>
        </w:rPr>
        <w:t xml:space="preserve">call Hr Util </w:t>
      </w:r>
      <w:r w:rsidRPr="00EB3EBC">
        <w:rPr>
          <w:rFonts w:ascii="Arial" w:hAnsi="Arial" w:cs="新細明體" w:hint="eastAsia"/>
          <w:caps/>
          <w:lang w:eastAsia="zh-TW"/>
        </w:rPr>
        <w:t>取得單位中文</w:t>
      </w:r>
      <w:r w:rsidRPr="00EB3EBC">
        <w:rPr>
          <w:rFonts w:ascii="Arial" w:hAnsi="Arial" w:cs="新細明體" w:hint="eastAsia"/>
          <w:caps/>
          <w:lang w:eastAsia="zh-TW"/>
        </w:rPr>
        <w:t>/</w:t>
      </w:r>
      <w:r w:rsidRPr="00EB3EBC">
        <w:rPr>
          <w:rFonts w:ascii="Arial" w:hAnsi="Arial" w:cs="新細明體" w:hint="eastAsia"/>
          <w:caps/>
          <w:lang w:eastAsia="zh-TW"/>
        </w:rPr>
        <w:t>員工姓名</w:t>
      </w:r>
    </w:p>
    <w:p w:rsidR="00464619" w:rsidRPr="00EB3EBC" w:rsidRDefault="00464619" w:rsidP="00BA204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Tabletext"/>
          <w:rFonts w:ascii="Arial" w:hAnsi="Arial" w:hint="eastAsia"/>
          <w:caps/>
          <w:kern w:val="2"/>
          <w:szCs w:val="24"/>
          <w:lang w:eastAsia="zh-TW"/>
        </w:rPr>
      </w:pPr>
      <w:r w:rsidRPr="00EB3EBC">
        <w:rPr>
          <w:rFonts w:ascii="Arial" w:hAnsi="Arial" w:hint="eastAsia"/>
          <w:caps/>
          <w:kern w:val="2"/>
          <w:szCs w:val="24"/>
          <w:lang w:eastAsia="zh-TW"/>
        </w:rPr>
        <w:t>若無資料或有誤，</w:t>
      </w:r>
      <w:r w:rsidRPr="00EB3EBC">
        <w:rPr>
          <w:rStyle w:val="style31"/>
          <w:rFonts w:hint="eastAsia"/>
          <w:caps/>
          <w:lang w:eastAsia="zh-TW"/>
        </w:rPr>
        <w:t>以</w:t>
      </w:r>
      <w:r w:rsidR="00FD1EFE" w:rsidRPr="00EB3EBC">
        <w:rPr>
          <w:rStyle w:val="style31"/>
          <w:rFonts w:hint="eastAsia"/>
          <w:caps/>
          <w:lang w:eastAsia="zh-TW"/>
        </w:rPr>
        <w:t>單位</w:t>
      </w:r>
      <w:r w:rsidRPr="00EB3EBC">
        <w:rPr>
          <w:rStyle w:val="style31"/>
          <w:rFonts w:hint="eastAsia"/>
          <w:caps/>
          <w:lang w:eastAsia="zh-TW"/>
        </w:rPr>
        <w:t>代碼或</w:t>
      </w:r>
      <w:r w:rsidRPr="00EB3EBC">
        <w:rPr>
          <w:rStyle w:val="style31"/>
          <w:rFonts w:hint="eastAsia"/>
          <w:caps/>
          <w:lang w:eastAsia="zh-TW"/>
        </w:rPr>
        <w:t>ID</w:t>
      </w:r>
      <w:r w:rsidRPr="00EB3EBC">
        <w:rPr>
          <w:rStyle w:val="style31"/>
          <w:rFonts w:hint="eastAsia"/>
          <w:caps/>
          <w:lang w:eastAsia="zh-TW"/>
        </w:rPr>
        <w:t>顯示</w:t>
      </w:r>
    </w:p>
    <w:p w:rsidR="003F123B" w:rsidRPr="00EB3EBC" w:rsidRDefault="003F123B" w:rsidP="003F123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aps/>
          <w:kern w:val="2"/>
          <w:szCs w:val="24"/>
          <w:lang w:eastAsia="zh-TW"/>
        </w:rPr>
      </w:pPr>
      <w:r w:rsidRPr="00EB3EBC">
        <w:rPr>
          <w:rStyle w:val="style31"/>
          <w:rFonts w:hint="eastAsia"/>
          <w:caps/>
          <w:lang w:eastAsia="zh-TW"/>
        </w:rPr>
        <w:t>顯示查詢結果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3F123B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3F123B" w:rsidRPr="00EB3EBC" w:rsidRDefault="003F123B" w:rsidP="00D656D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3F123B" w:rsidRPr="00EB3EBC" w:rsidRDefault="003F123B" w:rsidP="00D656D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3F123B" w:rsidRPr="00EB3EBC" w:rsidRDefault="003F123B" w:rsidP="00D656D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3F123B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F123B" w:rsidRPr="00EB3EBC" w:rsidRDefault="003F123B" w:rsidP="00796F73">
            <w:pPr>
              <w:pStyle w:val="Normal"/>
              <w:numPr>
                <w:ilvl w:val="0"/>
                <w:numId w:val="3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F123B" w:rsidRPr="00EB3EBC" w:rsidRDefault="003F123B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</w:rPr>
              <w:t>統計期間</w:t>
            </w:r>
          </w:p>
        </w:tc>
        <w:tc>
          <w:tcPr>
            <w:tcW w:w="3880" w:type="dxa"/>
          </w:tcPr>
          <w:p w:rsidR="003F123B" w:rsidRPr="00EB3EBC" w:rsidRDefault="003F123B" w:rsidP="00D656DA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統計年月起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~</w:t>
            </w:r>
            <w:r w:rsidRPr="00EB3EBC">
              <w:rPr>
                <w:rFonts w:ascii="Arial" w:hAnsi="Arial" w:hint="eastAsia"/>
                <w:caps/>
                <w:sz w:val="20"/>
                <w:szCs w:val="20"/>
              </w:rPr>
              <w:t>統計年月迄</w:t>
            </w:r>
          </w:p>
        </w:tc>
      </w:tr>
      <w:tr w:rsidR="003F123B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F123B" w:rsidRPr="00EB3EBC" w:rsidRDefault="003F123B" w:rsidP="00D656DA">
            <w:pPr>
              <w:pStyle w:val="Normal"/>
              <w:numPr>
                <w:ilvl w:val="0"/>
                <w:numId w:val="33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F123B" w:rsidRPr="00EB3EBC" w:rsidRDefault="00796F73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  <w:szCs w:val="20"/>
              </w:rPr>
              <w:t>排序對象</w:t>
            </w:r>
          </w:p>
        </w:tc>
        <w:tc>
          <w:tcPr>
            <w:tcW w:w="3880" w:type="dxa"/>
          </w:tcPr>
          <w:p w:rsidR="003F123B" w:rsidRPr="00EB3EBC" w:rsidRDefault="003F123B" w:rsidP="00D656DA">
            <w:pPr>
              <w:rPr>
                <w:rFonts w:ascii="Arial" w:hAnsi="Arial" w:cs="Arial"/>
                <w:caps/>
                <w:sz w:val="20"/>
              </w:rPr>
            </w:pPr>
            <w:r w:rsidRPr="00EB3EBC">
              <w:rPr>
                <w:rStyle w:val="style31"/>
                <w:rFonts w:hint="eastAsia"/>
                <w:caps/>
              </w:rPr>
              <w:t>對應中文</w:t>
            </w:r>
          </w:p>
        </w:tc>
      </w:tr>
    </w:tbl>
    <w:p w:rsidR="003F123B" w:rsidRPr="00EB3EBC" w:rsidRDefault="003F123B" w:rsidP="003F123B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aps/>
          <w:kern w:val="2"/>
          <w:szCs w:val="24"/>
          <w:lang w:eastAsia="zh-TW"/>
        </w:rPr>
      </w:pP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3F123B" w:rsidRPr="00EB3EB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3F123B" w:rsidRPr="00EB3EBC" w:rsidRDefault="003F123B" w:rsidP="00D656D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明細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3F123B" w:rsidRPr="00EB3EBC" w:rsidRDefault="003F123B" w:rsidP="00D656DA">
            <w:pPr>
              <w:jc w:val="center"/>
              <w:rPr>
                <w:rFonts w:ascii="Arial" w:hAnsi="Arial" w:hint="eastAsia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3F123B" w:rsidRPr="00EB3EBC" w:rsidRDefault="003F123B" w:rsidP="00D656DA">
            <w:pPr>
              <w:jc w:val="center"/>
              <w:rPr>
                <w:rFonts w:ascii="Arial" w:hAnsi="Arial"/>
                <w:bCs/>
                <w:caps/>
                <w:sz w:val="20"/>
              </w:rPr>
            </w:pPr>
            <w:r w:rsidRPr="00EB3EBC">
              <w:rPr>
                <w:rFonts w:ascii="Arial" w:hAnsi="Arial" w:hint="eastAsia"/>
                <w:bCs/>
                <w:caps/>
                <w:sz w:val="20"/>
              </w:rPr>
              <w:t>DATA</w:t>
            </w:r>
          </w:p>
        </w:tc>
      </w:tr>
      <w:tr w:rsidR="003F123B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F123B" w:rsidRPr="00EB3EBC" w:rsidRDefault="003F123B" w:rsidP="00D656DA">
            <w:pPr>
              <w:pStyle w:val="Normal"/>
              <w:numPr>
                <w:ilvl w:val="0"/>
                <w:numId w:val="3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  <w:vAlign w:val="center"/>
          </w:tcPr>
          <w:p w:rsidR="003F123B" w:rsidRPr="00EB3EBC" w:rsidRDefault="003F123B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單位</w:t>
            </w:r>
            <w:r w:rsidR="00796F73" w:rsidRPr="00EB3EBC">
              <w:rPr>
                <w:rStyle w:val="style31"/>
                <w:rFonts w:hint="eastAsia"/>
                <w:caps/>
              </w:rPr>
              <w:t>/</w:t>
            </w:r>
            <w:r w:rsidR="00796F73" w:rsidRPr="00EB3EBC">
              <w:rPr>
                <w:rStyle w:val="style31"/>
                <w:rFonts w:hint="eastAsia"/>
                <w:caps/>
              </w:rPr>
              <w:t>經手人</w:t>
            </w:r>
            <w:r w:rsidR="004F52CD">
              <w:rPr>
                <w:rStyle w:val="style31"/>
                <w:rFonts w:hint="eastAsia"/>
                <w:caps/>
              </w:rPr>
              <w:t>/</w:t>
            </w:r>
            <w:r w:rsidR="004F52CD">
              <w:rPr>
                <w:rStyle w:val="style31"/>
                <w:rFonts w:hint="eastAsia"/>
                <w:caps/>
              </w:rPr>
              <w:t>被保人</w:t>
            </w:r>
          </w:p>
        </w:tc>
        <w:tc>
          <w:tcPr>
            <w:tcW w:w="3880" w:type="dxa"/>
            <w:vAlign w:val="bottom"/>
          </w:tcPr>
          <w:p w:rsidR="003F123B" w:rsidRPr="00EB3EBC" w:rsidRDefault="00796F73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>單位</w:t>
            </w:r>
            <w:r w:rsidRPr="00EB3EBC">
              <w:rPr>
                <w:rStyle w:val="style31"/>
                <w:rFonts w:hint="eastAsia"/>
                <w:caps/>
              </w:rPr>
              <w:t>/</w:t>
            </w:r>
            <w:r w:rsidRPr="00EB3EBC">
              <w:rPr>
                <w:rStyle w:val="style31"/>
                <w:rFonts w:hint="eastAsia"/>
                <w:caps/>
              </w:rPr>
              <w:t>經手人</w:t>
            </w:r>
            <w:r w:rsidR="004F52CD">
              <w:rPr>
                <w:rStyle w:val="style31"/>
                <w:rFonts w:hint="eastAsia"/>
                <w:caps/>
              </w:rPr>
              <w:t>/</w:t>
            </w:r>
            <w:r w:rsidR="004F52CD">
              <w:rPr>
                <w:rStyle w:val="style31"/>
                <w:rFonts w:hint="eastAsia"/>
                <w:caps/>
              </w:rPr>
              <w:t>被保人</w:t>
            </w:r>
          </w:p>
        </w:tc>
      </w:tr>
      <w:tr w:rsidR="003F123B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F123B" w:rsidRPr="00EB3EBC" w:rsidRDefault="003F123B" w:rsidP="00D656DA">
            <w:pPr>
              <w:pStyle w:val="Normal"/>
              <w:numPr>
                <w:ilvl w:val="0"/>
                <w:numId w:val="3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F123B" w:rsidRPr="00EB3EBC" w:rsidRDefault="003F123B" w:rsidP="00D656D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醫療給付金額</w:t>
            </w:r>
          </w:p>
        </w:tc>
        <w:tc>
          <w:tcPr>
            <w:tcW w:w="3880" w:type="dxa"/>
            <w:vAlign w:val="center"/>
          </w:tcPr>
          <w:p w:rsidR="003F123B" w:rsidRPr="00EB3EBC" w:rsidRDefault="003F123B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HSP_PAY</w:t>
            </w:r>
          </w:p>
        </w:tc>
      </w:tr>
      <w:tr w:rsidR="003F123B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F123B" w:rsidRPr="00EB3EBC" w:rsidRDefault="003F123B" w:rsidP="00D656DA">
            <w:pPr>
              <w:pStyle w:val="Normal"/>
              <w:numPr>
                <w:ilvl w:val="0"/>
                <w:numId w:val="3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F123B" w:rsidRPr="00EB3EBC" w:rsidRDefault="003F123B" w:rsidP="00D656D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醫療收入金額</w:t>
            </w:r>
          </w:p>
        </w:tc>
        <w:tc>
          <w:tcPr>
            <w:tcW w:w="3880" w:type="dxa"/>
            <w:vAlign w:val="center"/>
          </w:tcPr>
          <w:p w:rsidR="003F123B" w:rsidRPr="00EB3EBC" w:rsidRDefault="003F123B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sz w:val="20"/>
                <w:szCs w:val="20"/>
              </w:rPr>
            </w:pPr>
            <w:r w:rsidRPr="00EB3EBC">
              <w:rPr>
                <w:rStyle w:val="style31"/>
                <w:rFonts w:hint="eastAsia"/>
                <w:caps/>
              </w:rPr>
              <w:t>HSP_RCV</w:t>
            </w:r>
          </w:p>
        </w:tc>
      </w:tr>
      <w:tr w:rsidR="003F123B" w:rsidRPr="00EB3EB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F123B" w:rsidRPr="00EB3EBC" w:rsidRDefault="003F123B" w:rsidP="00D656DA">
            <w:pPr>
              <w:pStyle w:val="Normal"/>
              <w:numPr>
                <w:ilvl w:val="0"/>
                <w:numId w:val="35"/>
              </w:numPr>
              <w:spacing w:line="360" w:lineRule="atLeast"/>
              <w:jc w:val="both"/>
              <w:rPr>
                <w:rFonts w:ascii="Arial" w:hAnsi="Arial" w:hint="eastAsia"/>
                <w:caps/>
                <w:sz w:val="20"/>
              </w:rPr>
            </w:pPr>
          </w:p>
        </w:tc>
        <w:tc>
          <w:tcPr>
            <w:tcW w:w="1915" w:type="dxa"/>
          </w:tcPr>
          <w:p w:rsidR="003F123B" w:rsidRPr="00EB3EBC" w:rsidRDefault="003F123B" w:rsidP="00D656DA">
            <w:pPr>
              <w:rPr>
                <w:rFonts w:ascii="Arial" w:hAnsi="Arial" w:cs="Arial" w:hint="eastAsia"/>
                <w:caps/>
                <w:sz w:val="20"/>
              </w:rPr>
            </w:pPr>
            <w:r w:rsidRPr="00EB3EBC">
              <w:rPr>
                <w:rFonts w:ascii="Arial" w:hAnsi="Arial" w:cs="Arial" w:hint="eastAsia"/>
                <w:caps/>
                <w:sz w:val="20"/>
              </w:rPr>
              <w:t>醫療理賠率</w:t>
            </w:r>
          </w:p>
        </w:tc>
        <w:tc>
          <w:tcPr>
            <w:tcW w:w="3880" w:type="dxa"/>
            <w:vAlign w:val="bottom"/>
          </w:tcPr>
          <w:p w:rsidR="003F123B" w:rsidRPr="00EB3EBC" w:rsidRDefault="003F123B" w:rsidP="00D656D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hint="eastAsia"/>
                <w:caps/>
              </w:rPr>
            </w:pPr>
            <w:r w:rsidRPr="00EB3EBC">
              <w:rPr>
                <w:rStyle w:val="style31"/>
                <w:rFonts w:hint="eastAsia"/>
                <w:caps/>
              </w:rPr>
              <w:t xml:space="preserve">RATIO </w:t>
            </w:r>
          </w:p>
        </w:tc>
      </w:tr>
    </w:tbl>
    <w:p w:rsidR="003F123B" w:rsidRPr="00EB3EBC" w:rsidRDefault="003F123B" w:rsidP="00796F73">
      <w:pPr>
        <w:pStyle w:val="Tabletext"/>
        <w:keepLines w:val="0"/>
        <w:spacing w:after="0" w:line="240" w:lineRule="auto"/>
        <w:ind w:left="851"/>
        <w:rPr>
          <w:rFonts w:ascii="Arial" w:hAnsi="Arial" w:hint="eastAsia"/>
          <w:caps/>
          <w:kern w:val="2"/>
        </w:rPr>
      </w:pPr>
    </w:p>
    <w:sectPr w:rsidR="003F123B" w:rsidRPr="00EB3EBC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880" w:rsidRDefault="00751880">
      <w:r>
        <w:separator/>
      </w:r>
    </w:p>
  </w:endnote>
  <w:endnote w:type="continuationSeparator" w:id="0">
    <w:p w:rsidR="00751880" w:rsidRDefault="0075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2F" w:rsidRDefault="0069252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9252F" w:rsidRDefault="0069252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2F" w:rsidRDefault="0069252F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F95FED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F95FED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880" w:rsidRDefault="00751880">
      <w:r>
        <w:separator/>
      </w:r>
    </w:p>
  </w:footnote>
  <w:footnote w:type="continuationSeparator" w:id="0">
    <w:p w:rsidR="00751880" w:rsidRDefault="00751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077D6710"/>
    <w:multiLevelType w:val="multilevel"/>
    <w:tmpl w:val="28F0E6A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EC71CF"/>
    <w:multiLevelType w:val="hybridMultilevel"/>
    <w:tmpl w:val="D3B8E2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986E32"/>
    <w:multiLevelType w:val="hybridMultilevel"/>
    <w:tmpl w:val="8A8CB1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A67DDA"/>
    <w:multiLevelType w:val="hybridMultilevel"/>
    <w:tmpl w:val="F28A5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EF0A1E"/>
    <w:multiLevelType w:val="hybridMultilevel"/>
    <w:tmpl w:val="AB72AB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2E6027"/>
    <w:multiLevelType w:val="hybridMultilevel"/>
    <w:tmpl w:val="28F0E6A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3717AB"/>
    <w:multiLevelType w:val="hybridMultilevel"/>
    <w:tmpl w:val="6C9E67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A7345D"/>
    <w:multiLevelType w:val="multilevel"/>
    <w:tmpl w:val="6C9E67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0C5980"/>
    <w:multiLevelType w:val="hybridMultilevel"/>
    <w:tmpl w:val="9C5849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5639E9"/>
    <w:multiLevelType w:val="hybridMultilevel"/>
    <w:tmpl w:val="9AAEA3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F6298A"/>
    <w:multiLevelType w:val="multilevel"/>
    <w:tmpl w:val="8A8CB14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0B25513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52E7221"/>
    <w:multiLevelType w:val="hybridMultilevel"/>
    <w:tmpl w:val="4C2EDC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2B4C9D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4E2869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5B44F1"/>
    <w:multiLevelType w:val="hybridMultilevel"/>
    <w:tmpl w:val="123CDD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F2B5F38"/>
    <w:multiLevelType w:val="hybridMultilevel"/>
    <w:tmpl w:val="EDE655CC"/>
    <w:lvl w:ilvl="0" w:tplc="BDB084AA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940C5A"/>
    <w:multiLevelType w:val="multilevel"/>
    <w:tmpl w:val="123CDD8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0940E1E"/>
    <w:multiLevelType w:val="hybridMultilevel"/>
    <w:tmpl w:val="A91E8D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CDD62F1"/>
    <w:multiLevelType w:val="multilevel"/>
    <w:tmpl w:val="59C2C93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AA6F8B"/>
    <w:multiLevelType w:val="multilevel"/>
    <w:tmpl w:val="9AAEA3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4BB17DB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C217ACF"/>
    <w:multiLevelType w:val="hybridMultilevel"/>
    <w:tmpl w:val="59C2C93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15406D6"/>
    <w:multiLevelType w:val="hybridMultilevel"/>
    <w:tmpl w:val="BF8AA7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65902DA"/>
    <w:multiLevelType w:val="multilevel"/>
    <w:tmpl w:val="F28A55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97D0BBE"/>
    <w:multiLevelType w:val="multilevel"/>
    <w:tmpl w:val="AB72AB6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D81148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34"/>
  </w:num>
  <w:num w:numId="3">
    <w:abstractNumId w:val="28"/>
  </w:num>
  <w:num w:numId="4">
    <w:abstractNumId w:val="27"/>
  </w:num>
  <w:num w:numId="5">
    <w:abstractNumId w:val="7"/>
  </w:num>
  <w:num w:numId="6">
    <w:abstractNumId w:val="24"/>
  </w:num>
  <w:num w:numId="7">
    <w:abstractNumId w:val="0"/>
  </w:num>
  <w:num w:numId="8">
    <w:abstractNumId w:val="17"/>
  </w:num>
  <w:num w:numId="9">
    <w:abstractNumId w:val="16"/>
  </w:num>
  <w:num w:numId="10">
    <w:abstractNumId w:val="30"/>
  </w:num>
  <w:num w:numId="11">
    <w:abstractNumId w:val="20"/>
  </w:num>
  <w:num w:numId="12">
    <w:abstractNumId w:val="33"/>
  </w:num>
  <w:num w:numId="13">
    <w:abstractNumId w:val="12"/>
  </w:num>
  <w:num w:numId="14">
    <w:abstractNumId w:val="18"/>
  </w:num>
  <w:num w:numId="15">
    <w:abstractNumId w:val="3"/>
  </w:num>
  <w:num w:numId="16">
    <w:abstractNumId w:val="25"/>
  </w:num>
  <w:num w:numId="17">
    <w:abstractNumId w:val="29"/>
  </w:num>
  <w:num w:numId="18">
    <w:abstractNumId w:val="13"/>
  </w:num>
  <w:num w:numId="19">
    <w:abstractNumId w:val="19"/>
  </w:num>
  <w:num w:numId="20">
    <w:abstractNumId w:val="23"/>
  </w:num>
  <w:num w:numId="21">
    <w:abstractNumId w:val="6"/>
  </w:num>
  <w:num w:numId="22">
    <w:abstractNumId w:val="21"/>
  </w:num>
  <w:num w:numId="23">
    <w:abstractNumId w:val="9"/>
  </w:num>
  <w:num w:numId="24">
    <w:abstractNumId w:val="1"/>
  </w:num>
  <w:num w:numId="25">
    <w:abstractNumId w:val="5"/>
  </w:num>
  <w:num w:numId="26">
    <w:abstractNumId w:val="10"/>
  </w:num>
  <w:num w:numId="27">
    <w:abstractNumId w:val="4"/>
  </w:num>
  <w:num w:numId="28">
    <w:abstractNumId w:val="32"/>
  </w:num>
  <w:num w:numId="29">
    <w:abstractNumId w:val="15"/>
  </w:num>
  <w:num w:numId="30">
    <w:abstractNumId w:val="31"/>
  </w:num>
  <w:num w:numId="31">
    <w:abstractNumId w:val="11"/>
  </w:num>
  <w:num w:numId="32">
    <w:abstractNumId w:val="14"/>
  </w:num>
  <w:num w:numId="33">
    <w:abstractNumId w:val="2"/>
  </w:num>
  <w:num w:numId="34">
    <w:abstractNumId w:val="26"/>
  </w:num>
  <w:num w:numId="35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4C8F"/>
    <w:rsid w:val="000103BC"/>
    <w:rsid w:val="00010CD2"/>
    <w:rsid w:val="00013AA8"/>
    <w:rsid w:val="000257D5"/>
    <w:rsid w:val="00025F30"/>
    <w:rsid w:val="000311C3"/>
    <w:rsid w:val="0004150F"/>
    <w:rsid w:val="00043345"/>
    <w:rsid w:val="00045602"/>
    <w:rsid w:val="000652E6"/>
    <w:rsid w:val="00081042"/>
    <w:rsid w:val="00083764"/>
    <w:rsid w:val="000911A4"/>
    <w:rsid w:val="0009632C"/>
    <w:rsid w:val="000A5F5F"/>
    <w:rsid w:val="000A6951"/>
    <w:rsid w:val="000C044D"/>
    <w:rsid w:val="000C5BB5"/>
    <w:rsid w:val="000C7FCF"/>
    <w:rsid w:val="000D173A"/>
    <w:rsid w:val="000E03E2"/>
    <w:rsid w:val="000E2247"/>
    <w:rsid w:val="000F17CC"/>
    <w:rsid w:val="000F4920"/>
    <w:rsid w:val="001041B2"/>
    <w:rsid w:val="001046FB"/>
    <w:rsid w:val="00114232"/>
    <w:rsid w:val="001255EF"/>
    <w:rsid w:val="00131B3D"/>
    <w:rsid w:val="001349D4"/>
    <w:rsid w:val="00136664"/>
    <w:rsid w:val="0013687F"/>
    <w:rsid w:val="00147B28"/>
    <w:rsid w:val="00150047"/>
    <w:rsid w:val="00160B1F"/>
    <w:rsid w:val="00163509"/>
    <w:rsid w:val="0017065F"/>
    <w:rsid w:val="00172BB4"/>
    <w:rsid w:val="0017345F"/>
    <w:rsid w:val="0017760A"/>
    <w:rsid w:val="00184322"/>
    <w:rsid w:val="00186D88"/>
    <w:rsid w:val="001B21FE"/>
    <w:rsid w:val="001D4372"/>
    <w:rsid w:val="001D54DB"/>
    <w:rsid w:val="001F12AD"/>
    <w:rsid w:val="0021236B"/>
    <w:rsid w:val="002442E0"/>
    <w:rsid w:val="002455CA"/>
    <w:rsid w:val="002626EE"/>
    <w:rsid w:val="00262D84"/>
    <w:rsid w:val="002644A3"/>
    <w:rsid w:val="002676E6"/>
    <w:rsid w:val="00272585"/>
    <w:rsid w:val="0027609C"/>
    <w:rsid w:val="002852A9"/>
    <w:rsid w:val="00293853"/>
    <w:rsid w:val="002A18D3"/>
    <w:rsid w:val="002A33C8"/>
    <w:rsid w:val="002B3871"/>
    <w:rsid w:val="002C0532"/>
    <w:rsid w:val="002C3317"/>
    <w:rsid w:val="002C439F"/>
    <w:rsid w:val="002C6111"/>
    <w:rsid w:val="002D036B"/>
    <w:rsid w:val="002D0CBD"/>
    <w:rsid w:val="002D0D1B"/>
    <w:rsid w:val="002D1243"/>
    <w:rsid w:val="002E208C"/>
    <w:rsid w:val="002E35AC"/>
    <w:rsid w:val="002E6229"/>
    <w:rsid w:val="002E7051"/>
    <w:rsid w:val="002F0610"/>
    <w:rsid w:val="002F2B56"/>
    <w:rsid w:val="002F65B7"/>
    <w:rsid w:val="00301377"/>
    <w:rsid w:val="00304CE8"/>
    <w:rsid w:val="00313FFC"/>
    <w:rsid w:val="00316A5D"/>
    <w:rsid w:val="003228EF"/>
    <w:rsid w:val="003343C6"/>
    <w:rsid w:val="003350DA"/>
    <w:rsid w:val="00336FA8"/>
    <w:rsid w:val="00350148"/>
    <w:rsid w:val="00351402"/>
    <w:rsid w:val="00360A0E"/>
    <w:rsid w:val="00363504"/>
    <w:rsid w:val="0036689B"/>
    <w:rsid w:val="0037110A"/>
    <w:rsid w:val="00373B59"/>
    <w:rsid w:val="00377209"/>
    <w:rsid w:val="00381403"/>
    <w:rsid w:val="00391C23"/>
    <w:rsid w:val="00393338"/>
    <w:rsid w:val="003B7034"/>
    <w:rsid w:val="003C0406"/>
    <w:rsid w:val="003C1E46"/>
    <w:rsid w:val="003E1933"/>
    <w:rsid w:val="003E3C02"/>
    <w:rsid w:val="003E7D29"/>
    <w:rsid w:val="003F123B"/>
    <w:rsid w:val="003F1D73"/>
    <w:rsid w:val="003F31EC"/>
    <w:rsid w:val="0040512F"/>
    <w:rsid w:val="00405D3E"/>
    <w:rsid w:val="00405D6B"/>
    <w:rsid w:val="004160E9"/>
    <w:rsid w:val="00416D93"/>
    <w:rsid w:val="004252C4"/>
    <w:rsid w:val="00433DA3"/>
    <w:rsid w:val="00436887"/>
    <w:rsid w:val="00450993"/>
    <w:rsid w:val="00464619"/>
    <w:rsid w:val="00472631"/>
    <w:rsid w:val="00474C68"/>
    <w:rsid w:val="004C7E4A"/>
    <w:rsid w:val="004E32B7"/>
    <w:rsid w:val="004F4C2E"/>
    <w:rsid w:val="004F52CD"/>
    <w:rsid w:val="004F682F"/>
    <w:rsid w:val="005271BD"/>
    <w:rsid w:val="00537A4D"/>
    <w:rsid w:val="00566277"/>
    <w:rsid w:val="00570356"/>
    <w:rsid w:val="00573BA7"/>
    <w:rsid w:val="0058117E"/>
    <w:rsid w:val="00595896"/>
    <w:rsid w:val="005A2077"/>
    <w:rsid w:val="005C02DF"/>
    <w:rsid w:val="005C3CFA"/>
    <w:rsid w:val="005C5575"/>
    <w:rsid w:val="005D246B"/>
    <w:rsid w:val="005D3FB0"/>
    <w:rsid w:val="005E1901"/>
    <w:rsid w:val="005E2495"/>
    <w:rsid w:val="005E6ADB"/>
    <w:rsid w:val="005F5F76"/>
    <w:rsid w:val="00612B1F"/>
    <w:rsid w:val="00612E63"/>
    <w:rsid w:val="00621063"/>
    <w:rsid w:val="00627694"/>
    <w:rsid w:val="00640FFA"/>
    <w:rsid w:val="00660E5C"/>
    <w:rsid w:val="00676BB8"/>
    <w:rsid w:val="00683DDE"/>
    <w:rsid w:val="0069252F"/>
    <w:rsid w:val="006A19F9"/>
    <w:rsid w:val="006D4257"/>
    <w:rsid w:val="006D65CE"/>
    <w:rsid w:val="006F6685"/>
    <w:rsid w:val="007029E1"/>
    <w:rsid w:val="0071028F"/>
    <w:rsid w:val="00724B23"/>
    <w:rsid w:val="00726107"/>
    <w:rsid w:val="00726522"/>
    <w:rsid w:val="00731E3D"/>
    <w:rsid w:val="00742344"/>
    <w:rsid w:val="00751880"/>
    <w:rsid w:val="007773DE"/>
    <w:rsid w:val="00777F49"/>
    <w:rsid w:val="00781986"/>
    <w:rsid w:val="00796F73"/>
    <w:rsid w:val="0079758D"/>
    <w:rsid w:val="007A08D2"/>
    <w:rsid w:val="007A3FBF"/>
    <w:rsid w:val="007A6184"/>
    <w:rsid w:val="007D44D4"/>
    <w:rsid w:val="007D627E"/>
    <w:rsid w:val="007E5CDA"/>
    <w:rsid w:val="007F2C34"/>
    <w:rsid w:val="007F71E5"/>
    <w:rsid w:val="00802581"/>
    <w:rsid w:val="00810921"/>
    <w:rsid w:val="00816805"/>
    <w:rsid w:val="0082169A"/>
    <w:rsid w:val="008241F9"/>
    <w:rsid w:val="00824C4D"/>
    <w:rsid w:val="008252FB"/>
    <w:rsid w:val="0082760B"/>
    <w:rsid w:val="00830C41"/>
    <w:rsid w:val="00830E10"/>
    <w:rsid w:val="00837DD0"/>
    <w:rsid w:val="00856F36"/>
    <w:rsid w:val="0086318F"/>
    <w:rsid w:val="00865226"/>
    <w:rsid w:val="008675DC"/>
    <w:rsid w:val="00873877"/>
    <w:rsid w:val="008A0040"/>
    <w:rsid w:val="008A2AFE"/>
    <w:rsid w:val="008A42D0"/>
    <w:rsid w:val="008B188D"/>
    <w:rsid w:val="008B3388"/>
    <w:rsid w:val="008C7AAA"/>
    <w:rsid w:val="008F4297"/>
    <w:rsid w:val="009027DF"/>
    <w:rsid w:val="00902862"/>
    <w:rsid w:val="00922A0C"/>
    <w:rsid w:val="0093219C"/>
    <w:rsid w:val="00940A24"/>
    <w:rsid w:val="00941154"/>
    <w:rsid w:val="00943683"/>
    <w:rsid w:val="0094408E"/>
    <w:rsid w:val="00946233"/>
    <w:rsid w:val="00951E57"/>
    <w:rsid w:val="00964B09"/>
    <w:rsid w:val="00975B8A"/>
    <w:rsid w:val="00983C22"/>
    <w:rsid w:val="0098408B"/>
    <w:rsid w:val="009842EB"/>
    <w:rsid w:val="0099257D"/>
    <w:rsid w:val="009A3550"/>
    <w:rsid w:val="009D1F3A"/>
    <w:rsid w:val="009F6CC9"/>
    <w:rsid w:val="00A25DD3"/>
    <w:rsid w:val="00A34ADC"/>
    <w:rsid w:val="00A35C41"/>
    <w:rsid w:val="00A370A9"/>
    <w:rsid w:val="00A42BE8"/>
    <w:rsid w:val="00A444B8"/>
    <w:rsid w:val="00A65945"/>
    <w:rsid w:val="00A73E84"/>
    <w:rsid w:val="00A748F5"/>
    <w:rsid w:val="00A80EC2"/>
    <w:rsid w:val="00A914E8"/>
    <w:rsid w:val="00AB6E5F"/>
    <w:rsid w:val="00AB7601"/>
    <w:rsid w:val="00AD55D9"/>
    <w:rsid w:val="00AE05AF"/>
    <w:rsid w:val="00AF3FD6"/>
    <w:rsid w:val="00AF7C15"/>
    <w:rsid w:val="00B022E0"/>
    <w:rsid w:val="00B0376F"/>
    <w:rsid w:val="00B17521"/>
    <w:rsid w:val="00B22581"/>
    <w:rsid w:val="00B264A8"/>
    <w:rsid w:val="00B41F99"/>
    <w:rsid w:val="00B45185"/>
    <w:rsid w:val="00B54FC2"/>
    <w:rsid w:val="00B87B4B"/>
    <w:rsid w:val="00BA2040"/>
    <w:rsid w:val="00BA634B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31BF1"/>
    <w:rsid w:val="00C353C0"/>
    <w:rsid w:val="00C44001"/>
    <w:rsid w:val="00C50BA0"/>
    <w:rsid w:val="00C531BA"/>
    <w:rsid w:val="00C6472E"/>
    <w:rsid w:val="00C72492"/>
    <w:rsid w:val="00CA7592"/>
    <w:rsid w:val="00CB2CB6"/>
    <w:rsid w:val="00CB6362"/>
    <w:rsid w:val="00CC0078"/>
    <w:rsid w:val="00CC0CCB"/>
    <w:rsid w:val="00CC1546"/>
    <w:rsid w:val="00CD5DB8"/>
    <w:rsid w:val="00CF6D79"/>
    <w:rsid w:val="00CF722B"/>
    <w:rsid w:val="00D02648"/>
    <w:rsid w:val="00D02C2C"/>
    <w:rsid w:val="00D03778"/>
    <w:rsid w:val="00D1076C"/>
    <w:rsid w:val="00D1708D"/>
    <w:rsid w:val="00D254AC"/>
    <w:rsid w:val="00D305F8"/>
    <w:rsid w:val="00D43955"/>
    <w:rsid w:val="00D52FCC"/>
    <w:rsid w:val="00D567D2"/>
    <w:rsid w:val="00D656DA"/>
    <w:rsid w:val="00D73CBC"/>
    <w:rsid w:val="00D8233C"/>
    <w:rsid w:val="00D934BC"/>
    <w:rsid w:val="00DA3050"/>
    <w:rsid w:val="00DA35D1"/>
    <w:rsid w:val="00DD112B"/>
    <w:rsid w:val="00DD1AFC"/>
    <w:rsid w:val="00DD2220"/>
    <w:rsid w:val="00DD3B44"/>
    <w:rsid w:val="00DD6969"/>
    <w:rsid w:val="00DD744F"/>
    <w:rsid w:val="00DE6868"/>
    <w:rsid w:val="00E41FAB"/>
    <w:rsid w:val="00E51289"/>
    <w:rsid w:val="00E65EAE"/>
    <w:rsid w:val="00E72865"/>
    <w:rsid w:val="00E8335C"/>
    <w:rsid w:val="00E8501A"/>
    <w:rsid w:val="00E85716"/>
    <w:rsid w:val="00E85732"/>
    <w:rsid w:val="00E95357"/>
    <w:rsid w:val="00E967A3"/>
    <w:rsid w:val="00EA34CB"/>
    <w:rsid w:val="00EB3924"/>
    <w:rsid w:val="00EB3EBC"/>
    <w:rsid w:val="00EB7AE7"/>
    <w:rsid w:val="00EC02AF"/>
    <w:rsid w:val="00ED04CD"/>
    <w:rsid w:val="00ED3E0F"/>
    <w:rsid w:val="00ED7438"/>
    <w:rsid w:val="00EE10F8"/>
    <w:rsid w:val="00EE1362"/>
    <w:rsid w:val="00EE35EC"/>
    <w:rsid w:val="00EF0EA6"/>
    <w:rsid w:val="00EF3ADD"/>
    <w:rsid w:val="00F049C6"/>
    <w:rsid w:val="00F205CA"/>
    <w:rsid w:val="00F311C0"/>
    <w:rsid w:val="00F3444C"/>
    <w:rsid w:val="00F36979"/>
    <w:rsid w:val="00F42EE5"/>
    <w:rsid w:val="00F57E82"/>
    <w:rsid w:val="00F8209B"/>
    <w:rsid w:val="00F912CA"/>
    <w:rsid w:val="00F95FED"/>
    <w:rsid w:val="00F96BD2"/>
    <w:rsid w:val="00F978D6"/>
    <w:rsid w:val="00F97D23"/>
    <w:rsid w:val="00FA5C7A"/>
    <w:rsid w:val="00FB58D1"/>
    <w:rsid w:val="00FC5CEC"/>
    <w:rsid w:val="00FD09CF"/>
    <w:rsid w:val="00FD1EFE"/>
    <w:rsid w:val="00FD3405"/>
    <w:rsid w:val="00FE5BAC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5CC45C6-F117-4634-96C8-10109570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123B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sid w:val="001D54DB"/>
    <w:rPr>
      <w:rFonts w:ascii="Arial" w:hAnsi="Arial" w:cs="Arial" w:hint="default"/>
      <w:color w:val="FF0000"/>
      <w:sz w:val="20"/>
      <w:szCs w:val="20"/>
    </w:rPr>
  </w:style>
  <w:style w:type="character" w:styleId="HTML1">
    <w:name w:val="HTML Typewriter"/>
    <w:rsid w:val="00D52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