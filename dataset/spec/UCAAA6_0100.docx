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6"/>
        <w:gridCol w:w="1010"/>
        <w:gridCol w:w="4503"/>
        <w:gridCol w:w="1566"/>
        <w:gridCol w:w="2071"/>
        <w:tblGridChange w:id="0">
          <w:tblGrid>
            <w:gridCol w:w="1216"/>
            <w:gridCol w:w="1010"/>
            <w:gridCol w:w="4503"/>
            <w:gridCol w:w="1566"/>
            <w:gridCol w:w="2071"/>
          </w:tblGrid>
        </w:tblGridChange>
      </w:tblGrid>
      <w:tr w:rsidR="00252551" w:rsidRPr="002A58AE" w:rsidTr="00271A37">
        <w:tc>
          <w:tcPr>
            <w:tcW w:w="1216" w:type="dxa"/>
          </w:tcPr>
          <w:p w:rsidR="00252551" w:rsidRPr="002A58AE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1" w:name="_GoBack"/>
            <w:bookmarkEnd w:id="1"/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252551" w:rsidRPr="002A58AE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503" w:type="dxa"/>
          </w:tcPr>
          <w:p w:rsidR="00252551" w:rsidRPr="002A58AE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252551" w:rsidRPr="002A58AE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252551" w:rsidRPr="002A58AE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252551" w:rsidRPr="002A58AE" w:rsidTr="00271A37">
        <w:tc>
          <w:tcPr>
            <w:tcW w:w="1216" w:type="dxa"/>
          </w:tcPr>
          <w:p w:rsidR="00252551" w:rsidRPr="002A58AE" w:rsidRDefault="005F4F4F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/>
                <w:sz w:val="20"/>
                <w:szCs w:val="20"/>
              </w:rPr>
              <w:t>201</w:t>
            </w:r>
            <w:r w:rsidR="00A76482">
              <w:rPr>
                <w:rFonts w:ascii="細明體" w:eastAsia="細明體" w:hAnsi="細明體" w:cs="Courier New" w:hint="eastAsia"/>
                <w:sz w:val="20"/>
                <w:szCs w:val="20"/>
              </w:rPr>
              <w:t>3</w:t>
            </w:r>
            <w:r w:rsidRPr="002A58AE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 w:rsidR="00A76482">
              <w:rPr>
                <w:rFonts w:ascii="細明體" w:eastAsia="細明體" w:hAnsi="細明體" w:cs="Courier New" w:hint="eastAsia"/>
                <w:sz w:val="20"/>
                <w:szCs w:val="20"/>
              </w:rPr>
              <w:t>05</w:t>
            </w:r>
            <w:r w:rsidR="00252551" w:rsidRPr="002A58AE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 w:rsidR="00A76482">
              <w:rPr>
                <w:rFonts w:ascii="細明體" w:eastAsia="細明體" w:hAnsi="細明體" w:cs="Courier New" w:hint="eastAsia"/>
                <w:sz w:val="20"/>
                <w:szCs w:val="20"/>
              </w:rPr>
              <w:t>02</w:t>
            </w:r>
          </w:p>
        </w:tc>
        <w:tc>
          <w:tcPr>
            <w:tcW w:w="1010" w:type="dxa"/>
          </w:tcPr>
          <w:p w:rsidR="00252551" w:rsidRPr="002A58AE" w:rsidRDefault="004911D8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4503" w:type="dxa"/>
          </w:tcPr>
          <w:p w:rsidR="00252551" w:rsidRPr="002A58AE" w:rsidRDefault="00252551" w:rsidP="002F7FC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252551" w:rsidRPr="002A58AE" w:rsidRDefault="00271A37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張</w:t>
            </w:r>
            <w:r w:rsidR="00A76482">
              <w:rPr>
                <w:rFonts w:ascii="細明體" w:eastAsia="細明體" w:hAnsi="細明體" w:cs="Courier New" w:hint="eastAsia"/>
                <w:sz w:val="20"/>
                <w:szCs w:val="20"/>
              </w:rPr>
              <w:t>凱鈞</w:t>
            </w:r>
          </w:p>
        </w:tc>
        <w:tc>
          <w:tcPr>
            <w:tcW w:w="2071" w:type="dxa"/>
          </w:tcPr>
          <w:p w:rsidR="00252551" w:rsidRPr="002A58AE" w:rsidRDefault="00A76482" w:rsidP="0049012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130425000228</w:t>
            </w:r>
          </w:p>
        </w:tc>
      </w:tr>
      <w:tr w:rsidR="00271A37" w:rsidRPr="002A58AE" w:rsidTr="00271A37">
        <w:tc>
          <w:tcPr>
            <w:tcW w:w="1216" w:type="dxa"/>
          </w:tcPr>
          <w:p w:rsidR="00271A37" w:rsidRPr="002A58AE" w:rsidRDefault="00271A37" w:rsidP="00271A3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2017/11/14</w:t>
            </w:r>
          </w:p>
        </w:tc>
        <w:tc>
          <w:tcPr>
            <w:tcW w:w="1010" w:type="dxa"/>
          </w:tcPr>
          <w:p w:rsidR="00271A37" w:rsidRPr="002A58AE" w:rsidRDefault="00271A37" w:rsidP="00271A37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</w:t>
            </w:r>
          </w:p>
        </w:tc>
        <w:tc>
          <w:tcPr>
            <w:tcW w:w="4503" w:type="dxa"/>
          </w:tcPr>
          <w:p w:rsidR="00271A37" w:rsidRPr="002A58AE" w:rsidRDefault="00271A37" w:rsidP="00271A37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配合學團跨區新增取件</w:t>
            </w:r>
          </w:p>
        </w:tc>
        <w:tc>
          <w:tcPr>
            <w:tcW w:w="1566" w:type="dxa"/>
          </w:tcPr>
          <w:p w:rsidR="00271A37" w:rsidRDefault="00271A37" w:rsidP="00271A37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張凱鈞</w:t>
            </w:r>
          </w:p>
        </w:tc>
        <w:tc>
          <w:tcPr>
            <w:tcW w:w="2071" w:type="dxa"/>
          </w:tcPr>
          <w:p w:rsidR="00271A37" w:rsidRDefault="00271A37" w:rsidP="00271A37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171026000316</w:t>
            </w:r>
          </w:p>
        </w:tc>
      </w:tr>
      <w:tr w:rsidR="003C6DC2" w:rsidRPr="002A58AE" w:rsidTr="00271A37">
        <w:tc>
          <w:tcPr>
            <w:tcW w:w="1216" w:type="dxa"/>
          </w:tcPr>
          <w:p w:rsidR="003C6DC2" w:rsidRDefault="003C6DC2" w:rsidP="003C6DC2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3C673F">
              <w:rPr>
                <w:rFonts w:ascii="細明體" w:eastAsia="細明體" w:hAnsi="細明體" w:hint="eastAsia"/>
                <w:sz w:val="20"/>
                <w:szCs w:val="20"/>
              </w:rPr>
              <w:t>2018/05/08</w:t>
            </w:r>
          </w:p>
        </w:tc>
        <w:tc>
          <w:tcPr>
            <w:tcW w:w="1010" w:type="dxa"/>
          </w:tcPr>
          <w:p w:rsidR="003C6DC2" w:rsidRDefault="003C6DC2" w:rsidP="003C6DC2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3C673F">
              <w:rPr>
                <w:rFonts w:ascii="細明體" w:eastAsia="細明體" w:hAnsi="細明體" w:hint="eastAsia"/>
                <w:sz w:val="20"/>
                <w:szCs w:val="20"/>
              </w:rPr>
              <w:t>3</w:t>
            </w:r>
          </w:p>
        </w:tc>
        <w:tc>
          <w:tcPr>
            <w:tcW w:w="4503" w:type="dxa"/>
          </w:tcPr>
          <w:p w:rsidR="003C6DC2" w:rsidRDefault="003C6DC2" w:rsidP="003C6DC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3C673F">
              <w:rPr>
                <w:rFonts w:ascii="細明體" w:eastAsia="細明體" w:hAnsi="細明體" w:hint="eastAsia"/>
                <w:sz w:val="20"/>
                <w:szCs w:val="20"/>
              </w:rPr>
              <w:t>雙A鎖檔程式調整</w:t>
            </w:r>
          </w:p>
        </w:tc>
        <w:tc>
          <w:tcPr>
            <w:tcW w:w="1566" w:type="dxa"/>
          </w:tcPr>
          <w:p w:rsidR="003C6DC2" w:rsidRDefault="003C6DC2" w:rsidP="003C6DC2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3C673F">
              <w:rPr>
                <w:rFonts w:ascii="細明體" w:eastAsia="細明體" w:hAnsi="細明體" w:hint="eastAsia"/>
                <w:sz w:val="20"/>
                <w:szCs w:val="20"/>
              </w:rPr>
              <w:t>張凱鈞</w:t>
            </w:r>
          </w:p>
        </w:tc>
        <w:tc>
          <w:tcPr>
            <w:tcW w:w="2071" w:type="dxa"/>
          </w:tcPr>
          <w:p w:rsidR="003C6DC2" w:rsidRDefault="003C6DC2" w:rsidP="003C6DC2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3C673F">
              <w:rPr>
                <w:rFonts w:ascii="細明體" w:eastAsia="細明體" w:hAnsi="細明體" w:hint="eastAsia"/>
                <w:sz w:val="20"/>
                <w:szCs w:val="20"/>
              </w:rPr>
              <w:t>180118001007</w:t>
            </w:r>
          </w:p>
        </w:tc>
      </w:tr>
      <w:tr w:rsidR="00A85D44" w:rsidRPr="002A58AE" w:rsidTr="00271A37">
        <w:tc>
          <w:tcPr>
            <w:tcW w:w="1216" w:type="dxa"/>
          </w:tcPr>
          <w:p w:rsidR="00A85D44" w:rsidRPr="003C673F" w:rsidRDefault="00A85D44" w:rsidP="00A85D44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2018/06/04</w:t>
            </w:r>
          </w:p>
        </w:tc>
        <w:tc>
          <w:tcPr>
            <w:tcW w:w="1010" w:type="dxa"/>
          </w:tcPr>
          <w:p w:rsidR="00A85D44" w:rsidRPr="003C673F" w:rsidRDefault="00A85D44" w:rsidP="00A85D44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4</w:t>
            </w:r>
          </w:p>
        </w:tc>
        <w:tc>
          <w:tcPr>
            <w:tcW w:w="4503" w:type="dxa"/>
          </w:tcPr>
          <w:p w:rsidR="00A85D44" w:rsidRPr="003C673F" w:rsidRDefault="00A85D44" w:rsidP="00A85D44">
            <w:pPr>
              <w:spacing w:line="240" w:lineRule="atLeast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024E2">
              <w:rPr>
                <w:rFonts w:ascii="細明體" w:eastAsia="細明體" w:hAnsi="細明體" w:cs="Courier New" w:hint="eastAsia"/>
                <w:sz w:val="20"/>
                <w:szCs w:val="20"/>
              </w:rPr>
              <w:t>個險理賠科全台跨區派件導入</w:t>
            </w:r>
          </w:p>
        </w:tc>
        <w:tc>
          <w:tcPr>
            <w:tcW w:w="1566" w:type="dxa"/>
          </w:tcPr>
          <w:p w:rsidR="00A85D44" w:rsidRPr="003C673F" w:rsidRDefault="00A85D44" w:rsidP="00A85D44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洪啟豪</w:t>
            </w:r>
          </w:p>
        </w:tc>
        <w:tc>
          <w:tcPr>
            <w:tcW w:w="2071" w:type="dxa"/>
          </w:tcPr>
          <w:p w:rsidR="00A85D44" w:rsidRPr="003C673F" w:rsidRDefault="00A85D44" w:rsidP="00A85D44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024E2">
              <w:rPr>
                <w:rFonts w:ascii="細明體" w:eastAsia="細明體" w:hAnsi="細明體" w:cs="Courier New"/>
                <w:sz w:val="20"/>
                <w:szCs w:val="20"/>
              </w:rPr>
              <w:t>180323000493</w:t>
            </w:r>
          </w:p>
        </w:tc>
      </w:tr>
      <w:tr w:rsidR="00720199" w:rsidRPr="002A58AE" w:rsidTr="00271A37">
        <w:trPr>
          <w:ins w:id="2" w:author="cathay" w:date="2019-07-10T15:44:00Z"/>
        </w:trPr>
        <w:tc>
          <w:tcPr>
            <w:tcW w:w="1216" w:type="dxa"/>
          </w:tcPr>
          <w:p w:rsidR="00720199" w:rsidRDefault="00720199" w:rsidP="00720199">
            <w:pPr>
              <w:spacing w:line="240" w:lineRule="atLeast"/>
              <w:jc w:val="center"/>
              <w:rPr>
                <w:ins w:id="3" w:author="cathay" w:date="2019-07-10T15:44:00Z"/>
                <w:rFonts w:ascii="細明體" w:eastAsia="細明體" w:hAnsi="細明體" w:cs="Courier New" w:hint="eastAsia"/>
                <w:sz w:val="20"/>
                <w:szCs w:val="20"/>
              </w:rPr>
            </w:pPr>
            <w:ins w:id="4" w:author="cathay" w:date="2019-07-10T15:44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2019/07/10</w:t>
              </w:r>
            </w:ins>
          </w:p>
        </w:tc>
        <w:tc>
          <w:tcPr>
            <w:tcW w:w="1010" w:type="dxa"/>
          </w:tcPr>
          <w:p w:rsidR="00720199" w:rsidRDefault="00720199" w:rsidP="00720199">
            <w:pPr>
              <w:spacing w:line="240" w:lineRule="atLeast"/>
              <w:jc w:val="center"/>
              <w:rPr>
                <w:ins w:id="5" w:author="cathay" w:date="2019-07-10T15:44:00Z"/>
                <w:rFonts w:ascii="細明體" w:eastAsia="細明體" w:hAnsi="細明體" w:cs="Courier New" w:hint="eastAsia"/>
                <w:sz w:val="20"/>
                <w:szCs w:val="20"/>
              </w:rPr>
            </w:pPr>
            <w:ins w:id="6" w:author="cathay" w:date="2019-07-10T15:44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5</w:t>
              </w:r>
            </w:ins>
          </w:p>
        </w:tc>
        <w:tc>
          <w:tcPr>
            <w:tcW w:w="4503" w:type="dxa"/>
          </w:tcPr>
          <w:p w:rsidR="00720199" w:rsidRPr="002024E2" w:rsidRDefault="00720199" w:rsidP="00720199">
            <w:pPr>
              <w:spacing w:line="240" w:lineRule="atLeast"/>
              <w:rPr>
                <w:ins w:id="7" w:author="cathay" w:date="2019-07-10T15:44:00Z"/>
                <w:rFonts w:ascii="細明體" w:eastAsia="細明體" w:hAnsi="細明體" w:cs="Courier New" w:hint="eastAsia"/>
                <w:sz w:val="20"/>
                <w:szCs w:val="20"/>
              </w:rPr>
            </w:pPr>
            <w:ins w:id="8" w:author="cathay" w:date="2019-07-10T15:44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理賠科跨區取件系統優化</w:t>
              </w:r>
            </w:ins>
          </w:p>
        </w:tc>
        <w:tc>
          <w:tcPr>
            <w:tcW w:w="1566" w:type="dxa"/>
          </w:tcPr>
          <w:p w:rsidR="00720199" w:rsidRDefault="00720199" w:rsidP="00720199">
            <w:pPr>
              <w:spacing w:line="240" w:lineRule="atLeast"/>
              <w:jc w:val="center"/>
              <w:rPr>
                <w:ins w:id="9" w:author="cathay" w:date="2019-07-10T15:44:00Z"/>
                <w:rFonts w:ascii="細明體" w:eastAsia="細明體" w:hAnsi="細明體" w:cs="Courier New" w:hint="eastAsia"/>
                <w:sz w:val="20"/>
                <w:szCs w:val="20"/>
              </w:rPr>
            </w:pPr>
            <w:ins w:id="10" w:author="cathay" w:date="2019-07-10T15:44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張凱鈞</w:t>
              </w:r>
            </w:ins>
          </w:p>
        </w:tc>
        <w:tc>
          <w:tcPr>
            <w:tcW w:w="2071" w:type="dxa"/>
          </w:tcPr>
          <w:p w:rsidR="00720199" w:rsidRPr="002024E2" w:rsidRDefault="00720199" w:rsidP="00720199">
            <w:pPr>
              <w:spacing w:line="240" w:lineRule="atLeast"/>
              <w:jc w:val="center"/>
              <w:rPr>
                <w:ins w:id="11" w:author="cathay" w:date="2019-07-10T15:44:00Z"/>
                <w:rFonts w:ascii="細明體" w:eastAsia="細明體" w:hAnsi="細明體" w:cs="Courier New"/>
                <w:sz w:val="20"/>
                <w:szCs w:val="20"/>
              </w:rPr>
            </w:pPr>
            <w:ins w:id="12" w:author="cathay" w:date="2019-07-10T15:44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190319001705</w:t>
              </w:r>
            </w:ins>
          </w:p>
        </w:tc>
      </w:tr>
    </w:tbl>
    <w:p w:rsidR="00252551" w:rsidRPr="002A58AE" w:rsidRDefault="00252551" w:rsidP="00963BA2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75297D" w:rsidRPr="002A58AE" w:rsidRDefault="00674A0A" w:rsidP="00963BA2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  <w:r w:rsidRPr="002A58AE">
        <w:rPr>
          <w:rFonts w:ascii="細明體" w:eastAsia="細明體" w:hAnsi="細明體" w:cs="Courier New" w:hint="eastAsia"/>
          <w:b/>
          <w:sz w:val="20"/>
          <w:szCs w:val="20"/>
        </w:rPr>
        <w:t>一</w:t>
      </w:r>
      <w:r w:rsidR="006D75B8" w:rsidRPr="002A58AE">
        <w:rPr>
          <w:rFonts w:ascii="細明體" w:eastAsia="細明體" w:hAnsi="細明體" w:cs="Courier New"/>
          <w:b/>
          <w:sz w:val="20"/>
          <w:szCs w:val="20"/>
        </w:rPr>
        <w:t>、</w:t>
      </w:r>
      <w:r w:rsidRPr="002A58AE">
        <w:rPr>
          <w:rFonts w:ascii="細明體" w:eastAsia="細明體" w:hAnsi="細明體" w:hint="eastAsia"/>
          <w:b/>
          <w:sz w:val="20"/>
          <w:szCs w:val="20"/>
        </w:rPr>
        <w:t>程式功能概述</w:t>
      </w: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  <w:tblPrChange w:id="13" w:author="cathay" w:date="2019-07-10T15:46:00Z">
          <w:tblPr>
            <w:tblW w:w="10260" w:type="dxa"/>
            <w:tblInd w:w="108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BF" w:firstRow="1" w:lastRow="0" w:firstColumn="1" w:lastColumn="0" w:noHBand="0" w:noVBand="0"/>
          </w:tblPr>
        </w:tblPrChange>
      </w:tblPr>
      <w:tblGrid>
        <w:gridCol w:w="1701"/>
        <w:gridCol w:w="1276"/>
        <w:gridCol w:w="7283"/>
        <w:tblGridChange w:id="14">
          <w:tblGrid>
            <w:gridCol w:w="1701"/>
            <w:gridCol w:w="709"/>
            <w:gridCol w:w="425"/>
            <w:gridCol w:w="1134"/>
            <w:gridCol w:w="6291"/>
          </w:tblGrid>
        </w:tblGridChange>
      </w:tblGrid>
      <w:tr w:rsidR="009B56A8" w:rsidRPr="002A58AE" w:rsidTr="00720199">
        <w:tc>
          <w:tcPr>
            <w:tcW w:w="1701" w:type="dxa"/>
            <w:tcPrChange w:id="15" w:author="cathay" w:date="2019-07-10T15:46:00Z">
              <w:tcPr>
                <w:tcW w:w="2410" w:type="dxa"/>
                <w:gridSpan w:val="2"/>
              </w:tcPr>
            </w:tcPrChange>
          </w:tcPr>
          <w:p w:rsidR="009B56A8" w:rsidRPr="002A58AE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559" w:type="dxa"/>
            <w:gridSpan w:val="2"/>
            <w:tcPrChange w:id="16" w:author="cathay" w:date="2019-07-10T15:46:00Z">
              <w:tcPr>
                <w:tcW w:w="7850" w:type="dxa"/>
                <w:gridSpan w:val="3"/>
              </w:tcPr>
            </w:tcPrChange>
          </w:tcPr>
          <w:p w:rsidR="009B56A8" w:rsidRPr="002A58AE" w:rsidRDefault="00E75553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跨區取件</w:t>
            </w:r>
            <w:r w:rsidR="00A76482">
              <w:rPr>
                <w:rFonts w:ascii="細明體" w:eastAsia="細明體" w:hAnsi="細明體" w:hint="eastAsia"/>
                <w:sz w:val="20"/>
                <w:szCs w:val="20"/>
              </w:rPr>
              <w:t>取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件</w:t>
            </w:r>
            <w:r w:rsidR="00A76482">
              <w:rPr>
                <w:rFonts w:ascii="細明體" w:eastAsia="細明體" w:hAnsi="細明體" w:hint="eastAsia"/>
                <w:sz w:val="20"/>
                <w:szCs w:val="20"/>
              </w:rPr>
              <w:t>功能</w:t>
            </w:r>
          </w:p>
        </w:tc>
      </w:tr>
      <w:tr w:rsidR="009B56A8" w:rsidRPr="002A58AE" w:rsidTr="00720199">
        <w:tc>
          <w:tcPr>
            <w:tcW w:w="1701" w:type="dxa"/>
            <w:tcPrChange w:id="17" w:author="cathay" w:date="2019-07-10T15:46:00Z">
              <w:tcPr>
                <w:tcW w:w="2410" w:type="dxa"/>
                <w:gridSpan w:val="2"/>
              </w:tcPr>
            </w:tcPrChange>
          </w:tcPr>
          <w:p w:rsidR="009B56A8" w:rsidRPr="002A58AE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559" w:type="dxa"/>
            <w:gridSpan w:val="2"/>
            <w:tcPrChange w:id="18" w:author="cathay" w:date="2019-07-10T15:46:00Z">
              <w:tcPr>
                <w:tcW w:w="7850" w:type="dxa"/>
                <w:gridSpan w:val="3"/>
              </w:tcPr>
            </w:tcPrChange>
          </w:tcPr>
          <w:p w:rsidR="009B56A8" w:rsidRPr="002A58AE" w:rsidRDefault="00A76482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AAA6</w:t>
            </w:r>
            <w:r w:rsidR="00B21B75" w:rsidRPr="002A58AE">
              <w:rPr>
                <w:rFonts w:ascii="細明體" w:eastAsia="細明體" w:hAnsi="細明體" w:hint="eastAsia"/>
                <w:sz w:val="20"/>
                <w:szCs w:val="20"/>
              </w:rPr>
              <w:t>_0100</w:t>
            </w:r>
          </w:p>
        </w:tc>
      </w:tr>
      <w:tr w:rsidR="009B56A8" w:rsidRPr="002A58AE" w:rsidTr="00720199">
        <w:tc>
          <w:tcPr>
            <w:tcW w:w="1701" w:type="dxa"/>
            <w:tcPrChange w:id="19" w:author="cathay" w:date="2019-07-10T15:46:00Z">
              <w:tcPr>
                <w:tcW w:w="2410" w:type="dxa"/>
                <w:gridSpan w:val="2"/>
              </w:tcPr>
            </w:tcPrChange>
          </w:tcPr>
          <w:p w:rsidR="009B56A8" w:rsidRPr="002A58AE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559" w:type="dxa"/>
            <w:gridSpan w:val="2"/>
            <w:tcPrChange w:id="20" w:author="cathay" w:date="2019-07-10T15:46:00Z">
              <w:tcPr>
                <w:tcW w:w="7850" w:type="dxa"/>
                <w:gridSpan w:val="3"/>
              </w:tcPr>
            </w:tcPrChange>
          </w:tcPr>
          <w:p w:rsidR="009B56A8" w:rsidRPr="002A58AE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9B56A8" w:rsidRPr="002A58AE" w:rsidTr="00720199">
        <w:tc>
          <w:tcPr>
            <w:tcW w:w="1701" w:type="dxa"/>
            <w:tcPrChange w:id="21" w:author="cathay" w:date="2019-07-10T15:46:00Z">
              <w:tcPr>
                <w:tcW w:w="2410" w:type="dxa"/>
                <w:gridSpan w:val="2"/>
              </w:tcPr>
            </w:tcPrChange>
          </w:tcPr>
          <w:p w:rsidR="009B56A8" w:rsidRPr="002A58AE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559" w:type="dxa"/>
            <w:gridSpan w:val="2"/>
            <w:tcPrChange w:id="22" w:author="cathay" w:date="2019-07-10T15:46:00Z">
              <w:tcPr>
                <w:tcW w:w="7850" w:type="dxa"/>
                <w:gridSpan w:val="3"/>
              </w:tcPr>
            </w:tcPrChange>
          </w:tcPr>
          <w:p w:rsidR="009B56A8" w:rsidRPr="002A58AE" w:rsidRDefault="00A76482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理賠跨區取件自行取件功能頁面</w:t>
            </w:r>
          </w:p>
        </w:tc>
      </w:tr>
      <w:tr w:rsidR="004911D8" w:rsidRPr="002A58AE" w:rsidTr="00720199">
        <w:tc>
          <w:tcPr>
            <w:tcW w:w="1701" w:type="dxa"/>
            <w:tcPrChange w:id="23" w:author="cathay" w:date="2019-07-10T15:46:00Z">
              <w:tcPr>
                <w:tcW w:w="2410" w:type="dxa"/>
                <w:gridSpan w:val="2"/>
              </w:tcPr>
            </w:tcPrChange>
          </w:tcPr>
          <w:p w:rsidR="004911D8" w:rsidRPr="002A58AE" w:rsidRDefault="004911D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8559" w:type="dxa"/>
            <w:gridSpan w:val="2"/>
            <w:tcPrChange w:id="24" w:author="cathay" w:date="2019-07-10T15:46:00Z">
              <w:tcPr>
                <w:tcW w:w="7850" w:type="dxa"/>
                <w:gridSpan w:val="3"/>
              </w:tcPr>
            </w:tcPrChange>
          </w:tcPr>
          <w:p w:rsidR="004911D8" w:rsidRPr="002A58AE" w:rsidRDefault="00B21B75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9B56A8" w:rsidRPr="002A58AE" w:rsidTr="00720199">
        <w:tc>
          <w:tcPr>
            <w:tcW w:w="1701" w:type="dxa"/>
            <w:tcPrChange w:id="25" w:author="cathay" w:date="2019-07-10T15:46:00Z">
              <w:tcPr>
                <w:tcW w:w="2410" w:type="dxa"/>
                <w:gridSpan w:val="2"/>
              </w:tcPr>
            </w:tcPrChange>
          </w:tcPr>
          <w:p w:rsidR="009B56A8" w:rsidRPr="002A58AE" w:rsidRDefault="004911D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8559" w:type="dxa"/>
            <w:gridSpan w:val="2"/>
            <w:tcPrChange w:id="26" w:author="cathay" w:date="2019-07-10T15:46:00Z">
              <w:tcPr>
                <w:tcW w:w="7850" w:type="dxa"/>
                <w:gridSpan w:val="3"/>
              </w:tcPr>
            </w:tcPrChange>
          </w:tcPr>
          <w:p w:rsidR="009B56A8" w:rsidRPr="002A58AE" w:rsidRDefault="00B21B75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各</w:t>
            </w:r>
            <w:r w:rsidR="00A76482">
              <w:rPr>
                <w:rFonts w:ascii="細明體" w:eastAsia="細明體" w:hAnsi="細明體" w:hint="eastAsia"/>
                <w:sz w:val="20"/>
                <w:szCs w:val="20"/>
              </w:rPr>
              <w:t>行政中心服務科</w:t>
            </w:r>
          </w:p>
        </w:tc>
      </w:tr>
      <w:tr w:rsidR="00EF28DB" w:rsidRPr="002A58AE" w:rsidTr="00720199">
        <w:tc>
          <w:tcPr>
            <w:tcW w:w="1701" w:type="dxa"/>
            <w:tcPrChange w:id="27" w:author="cathay" w:date="2019-07-10T15:46:00Z">
              <w:tcPr>
                <w:tcW w:w="2410" w:type="dxa"/>
                <w:gridSpan w:val="2"/>
              </w:tcPr>
            </w:tcPrChange>
          </w:tcPr>
          <w:p w:rsidR="00EF28DB" w:rsidRPr="002A58AE" w:rsidRDefault="00EF28DB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8559" w:type="dxa"/>
            <w:gridSpan w:val="2"/>
            <w:tcPrChange w:id="28" w:author="cathay" w:date="2019-07-10T15:46:00Z">
              <w:tcPr>
                <w:tcW w:w="7850" w:type="dxa"/>
                <w:gridSpan w:val="3"/>
              </w:tcPr>
            </w:tcPrChange>
          </w:tcPr>
          <w:p w:rsidR="00EF28DB" w:rsidRPr="002A58AE" w:rsidRDefault="00EF28DB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EF28DB" w:rsidRPr="002A58AE" w:rsidTr="00720199">
        <w:tc>
          <w:tcPr>
            <w:tcW w:w="1701" w:type="dxa"/>
            <w:tcPrChange w:id="29" w:author="cathay" w:date="2019-07-10T15:46:00Z">
              <w:tcPr>
                <w:tcW w:w="2410" w:type="dxa"/>
                <w:gridSpan w:val="2"/>
              </w:tcPr>
            </w:tcPrChange>
          </w:tcPr>
          <w:p w:rsidR="00EF28DB" w:rsidRPr="002A58AE" w:rsidRDefault="00EF28DB" w:rsidP="004A6205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8559" w:type="dxa"/>
            <w:gridSpan w:val="2"/>
            <w:tcPrChange w:id="30" w:author="cathay" w:date="2019-07-10T15:46:00Z">
              <w:tcPr>
                <w:tcW w:w="7850" w:type="dxa"/>
                <w:gridSpan w:val="3"/>
              </w:tcPr>
            </w:tcPrChange>
          </w:tcPr>
          <w:p w:rsidR="00EF28DB" w:rsidRPr="002A58AE" w:rsidRDefault="00EF28DB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634C51" w:rsidRPr="00905969" w:rsidTr="00720199">
        <w:tc>
          <w:tcPr>
            <w:tcW w:w="1701" w:type="dxa"/>
            <w:vMerge w:val="restart"/>
            <w:vAlign w:val="center"/>
            <w:tcPrChange w:id="31" w:author="cathay" w:date="2019-07-10T15:47:00Z">
              <w:tcPr>
                <w:tcW w:w="2410" w:type="dxa"/>
                <w:gridSpan w:val="2"/>
                <w:vMerge w:val="restart"/>
                <w:vAlign w:val="center"/>
              </w:tcPr>
            </w:tcPrChange>
          </w:tcPr>
          <w:p w:rsidR="00634C51" w:rsidRPr="00905969" w:rsidRDefault="00634C51" w:rsidP="0026364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05969">
              <w:rPr>
                <w:rFonts w:ascii="細明體" w:eastAsia="細明體" w:hAnsi="細明體" w:hint="eastAsia"/>
                <w:sz w:val="20"/>
                <w:szCs w:val="20"/>
              </w:rPr>
              <w:t>個資遮蔽方式</w:t>
            </w:r>
          </w:p>
        </w:tc>
        <w:tc>
          <w:tcPr>
            <w:tcW w:w="1276" w:type="dxa"/>
            <w:tcPrChange w:id="32" w:author="cathay" w:date="2019-07-10T15:47:00Z">
              <w:tcPr>
                <w:tcW w:w="1559" w:type="dxa"/>
                <w:gridSpan w:val="2"/>
              </w:tcPr>
            </w:tcPrChange>
          </w:tcPr>
          <w:p w:rsidR="00634C51" w:rsidRPr="00905969" w:rsidRDefault="00634C51" w:rsidP="0026364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5969">
              <w:rPr>
                <w:rFonts w:ascii="細明體" w:eastAsia="細明體" w:hAnsi="細明體" w:hint="eastAsia"/>
                <w:sz w:val="20"/>
                <w:szCs w:val="20"/>
              </w:rPr>
              <w:t>畫面</w:t>
            </w:r>
          </w:p>
        </w:tc>
        <w:tc>
          <w:tcPr>
            <w:tcW w:w="7283" w:type="dxa"/>
            <w:vAlign w:val="center"/>
            <w:tcPrChange w:id="33" w:author="cathay" w:date="2019-07-10T15:47:00Z">
              <w:tcPr>
                <w:tcW w:w="6291" w:type="dxa"/>
                <w:vAlign w:val="center"/>
              </w:tcPr>
            </w:tcPrChange>
          </w:tcPr>
          <w:p w:rsidR="00634C51" w:rsidRPr="00905969" w:rsidRDefault="00634C51" w:rsidP="00263647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905969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905969">
              <w:rPr>
                <w:rFonts w:ascii="細明體" w:eastAsia="細明體" w:hAnsi="細明體" w:hint="eastAsia"/>
              </w:rPr>
              <w:t>securitylog</w:t>
            </w:r>
          </w:p>
        </w:tc>
      </w:tr>
      <w:tr w:rsidR="00634C51" w:rsidRPr="00905969" w:rsidTr="00720199">
        <w:tc>
          <w:tcPr>
            <w:tcW w:w="1701" w:type="dxa"/>
            <w:vMerge/>
            <w:tcPrChange w:id="34" w:author="cathay" w:date="2019-07-10T15:47:00Z">
              <w:tcPr>
                <w:tcW w:w="2410" w:type="dxa"/>
                <w:gridSpan w:val="2"/>
                <w:vMerge/>
              </w:tcPr>
            </w:tcPrChange>
          </w:tcPr>
          <w:p w:rsidR="00634C51" w:rsidRPr="00905969" w:rsidRDefault="00634C51" w:rsidP="0026364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276" w:type="dxa"/>
            <w:tcPrChange w:id="35" w:author="cathay" w:date="2019-07-10T15:47:00Z">
              <w:tcPr>
                <w:tcW w:w="1559" w:type="dxa"/>
                <w:gridSpan w:val="2"/>
              </w:tcPr>
            </w:tcPrChange>
          </w:tcPr>
          <w:p w:rsidR="00634C51" w:rsidRPr="00905969" w:rsidRDefault="00634C51" w:rsidP="0026364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5969">
              <w:rPr>
                <w:rFonts w:ascii="細明體" w:eastAsia="細明體" w:hAnsi="細明體" w:hint="eastAsia"/>
                <w:sz w:val="20"/>
                <w:szCs w:val="20"/>
              </w:rPr>
              <w:t>報表列印</w:t>
            </w:r>
          </w:p>
        </w:tc>
        <w:tc>
          <w:tcPr>
            <w:tcW w:w="7283" w:type="dxa"/>
            <w:vAlign w:val="center"/>
            <w:tcPrChange w:id="36" w:author="cathay" w:date="2019-07-10T15:47:00Z">
              <w:tcPr>
                <w:tcW w:w="6291" w:type="dxa"/>
                <w:vAlign w:val="center"/>
              </w:tcPr>
            </w:tcPrChange>
          </w:tcPr>
          <w:p w:rsidR="00634C51" w:rsidRPr="00905969" w:rsidRDefault="00634C51" w:rsidP="0026364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5969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905969">
              <w:rPr>
                <w:rFonts w:ascii="細明體" w:eastAsia="細明體" w:hAnsi="細明體" w:hint="eastAsia"/>
              </w:rPr>
              <w:t>securitylog</w:t>
            </w:r>
          </w:p>
        </w:tc>
      </w:tr>
      <w:tr w:rsidR="00634C51" w:rsidRPr="00905969" w:rsidTr="00720199">
        <w:tc>
          <w:tcPr>
            <w:tcW w:w="1701" w:type="dxa"/>
            <w:vMerge/>
            <w:tcPrChange w:id="37" w:author="cathay" w:date="2019-07-10T15:47:00Z">
              <w:tcPr>
                <w:tcW w:w="2410" w:type="dxa"/>
                <w:gridSpan w:val="2"/>
                <w:vMerge/>
              </w:tcPr>
            </w:tcPrChange>
          </w:tcPr>
          <w:p w:rsidR="00634C51" w:rsidRPr="00905969" w:rsidRDefault="00634C51" w:rsidP="0026364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276" w:type="dxa"/>
            <w:tcPrChange w:id="38" w:author="cathay" w:date="2019-07-10T15:47:00Z">
              <w:tcPr>
                <w:tcW w:w="1559" w:type="dxa"/>
                <w:gridSpan w:val="2"/>
              </w:tcPr>
            </w:tcPrChange>
          </w:tcPr>
          <w:p w:rsidR="00634C51" w:rsidRPr="00905969" w:rsidRDefault="00634C51" w:rsidP="0026364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5969">
              <w:rPr>
                <w:rFonts w:ascii="細明體" w:eastAsia="細明體" w:hAnsi="細明體" w:hint="eastAsia"/>
                <w:sz w:val="20"/>
                <w:szCs w:val="20"/>
              </w:rPr>
              <w:t>檔案下載</w:t>
            </w:r>
          </w:p>
        </w:tc>
        <w:tc>
          <w:tcPr>
            <w:tcW w:w="7283" w:type="dxa"/>
            <w:vAlign w:val="center"/>
            <w:tcPrChange w:id="39" w:author="cathay" w:date="2019-07-10T15:47:00Z">
              <w:tcPr>
                <w:tcW w:w="6291" w:type="dxa"/>
                <w:vAlign w:val="center"/>
              </w:tcPr>
            </w:tcPrChange>
          </w:tcPr>
          <w:p w:rsidR="00634C51" w:rsidRPr="00905969" w:rsidRDefault="00634C51" w:rsidP="0026364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5969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905969">
              <w:rPr>
                <w:rFonts w:ascii="細明體" w:eastAsia="細明體" w:hAnsi="細明體" w:hint="eastAsia"/>
              </w:rPr>
              <w:t>securitylog</w:t>
            </w:r>
          </w:p>
        </w:tc>
      </w:tr>
      <w:tr w:rsidR="00634C51" w:rsidRPr="006A02C0" w:rsidTr="00720199">
        <w:tc>
          <w:tcPr>
            <w:tcW w:w="1701" w:type="dxa"/>
            <w:tcPrChange w:id="40" w:author="cathay" w:date="2019-07-10T15:46:00Z">
              <w:tcPr>
                <w:tcW w:w="2410" w:type="dxa"/>
                <w:gridSpan w:val="2"/>
              </w:tcPr>
            </w:tcPrChange>
          </w:tcPr>
          <w:p w:rsidR="00634C51" w:rsidRPr="006A02C0" w:rsidRDefault="00634C51" w:rsidP="0026364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A02C0">
              <w:rPr>
                <w:rFonts w:ascii="細明體" w:eastAsia="細明體" w:hAnsi="細明體" w:hint="eastAsia"/>
                <w:sz w:val="20"/>
                <w:szCs w:val="20"/>
              </w:rPr>
              <w:t>分頁處理方式</w:t>
            </w:r>
          </w:p>
        </w:tc>
        <w:tc>
          <w:tcPr>
            <w:tcW w:w="8559" w:type="dxa"/>
            <w:gridSpan w:val="2"/>
            <w:tcPrChange w:id="41" w:author="cathay" w:date="2019-07-10T15:46:00Z">
              <w:tcPr>
                <w:tcW w:w="7850" w:type="dxa"/>
                <w:gridSpan w:val="3"/>
              </w:tcPr>
            </w:tcPrChange>
          </w:tcPr>
          <w:p w:rsidR="00634C51" w:rsidRPr="006A02C0" w:rsidRDefault="00634C51" w:rsidP="0026364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A02C0">
              <w:rPr>
                <w:rFonts w:ascii="細明體" w:eastAsia="細明體" w:hAnsi="細明體" w:hint="eastAsia"/>
                <w:sz w:val="20"/>
                <w:szCs w:val="20"/>
              </w:rPr>
              <w:t>■無 □真分頁 □假分頁，分頁每頁___筆【Default　20】</w:t>
            </w:r>
          </w:p>
        </w:tc>
      </w:tr>
      <w:tr w:rsidR="00720199" w:rsidRPr="002C2F6A" w:rsidTr="00720199">
        <w:trPr>
          <w:trHeight w:val="109"/>
          <w:ins w:id="42" w:author="cathay" w:date="2019-07-10T15:46:00Z"/>
          <w:trPrChange w:id="43" w:author="cathay" w:date="2019-07-10T15:47:00Z">
            <w:trPr>
              <w:trHeight w:val="109"/>
            </w:trPr>
          </w:trPrChange>
        </w:trPr>
        <w:tc>
          <w:tcPr>
            <w:tcW w:w="1701" w:type="dxa"/>
            <w:vMerge w:val="restart"/>
            <w:vAlign w:val="center"/>
            <w:tcPrChange w:id="44" w:author="cathay" w:date="2019-07-10T15:47:00Z">
              <w:tcPr>
                <w:tcW w:w="1701" w:type="dxa"/>
                <w:vMerge w:val="restart"/>
                <w:vAlign w:val="center"/>
              </w:tcPr>
            </w:tcPrChange>
          </w:tcPr>
          <w:p w:rsidR="00720199" w:rsidRPr="006B4014" w:rsidRDefault="00720199" w:rsidP="005F2001">
            <w:pPr>
              <w:jc w:val="both"/>
              <w:rPr>
                <w:ins w:id="45" w:author="cathay" w:date="2019-07-10T15:46:00Z"/>
                <w:rFonts w:ascii="細明體" w:eastAsia="細明體" w:hAnsi="細明體" w:hint="eastAsia"/>
                <w:sz w:val="20"/>
                <w:szCs w:val="20"/>
              </w:rPr>
            </w:pPr>
            <w:ins w:id="46" w:author="cathay" w:date="2019-07-10T15:46:00Z">
              <w:r w:rsidRPr="006B4014">
                <w:rPr>
                  <w:rFonts w:ascii="細明體" w:eastAsia="細明體" w:hAnsi="細明體" w:hint="eastAsia"/>
                  <w:sz w:val="20"/>
                  <w:szCs w:val="20"/>
                </w:rPr>
                <w:t>寄信處理</w:t>
              </w:r>
            </w:ins>
          </w:p>
        </w:tc>
        <w:tc>
          <w:tcPr>
            <w:tcW w:w="1276" w:type="dxa"/>
            <w:tcPrChange w:id="47" w:author="cathay" w:date="2019-07-10T15:47:00Z">
              <w:tcPr>
                <w:tcW w:w="1134" w:type="dxa"/>
                <w:gridSpan w:val="2"/>
              </w:tcPr>
            </w:tcPrChange>
          </w:tcPr>
          <w:p w:rsidR="00720199" w:rsidRPr="006A02C0" w:rsidRDefault="00720199" w:rsidP="005F2001">
            <w:pPr>
              <w:jc w:val="both"/>
              <w:rPr>
                <w:ins w:id="48" w:author="cathay" w:date="2019-07-10T15:46:00Z"/>
                <w:rFonts w:ascii="細明體" w:eastAsia="細明體" w:hAnsi="細明體" w:hint="eastAsia"/>
                <w:sz w:val="20"/>
                <w:szCs w:val="20"/>
              </w:rPr>
            </w:pPr>
            <w:ins w:id="49" w:author="cathay" w:date="2019-07-10T15:46:00Z">
              <w:r w:rsidRPr="00B259AD">
                <w:rPr>
                  <w:rFonts w:ascii="細明體" w:eastAsia="細明體" w:hAnsi="細明體" w:hint="eastAsia"/>
                  <w:sz w:val="20"/>
                  <w:szCs w:val="20"/>
                </w:rPr>
                <w:t>寄信對象</w:t>
              </w:r>
            </w:ins>
          </w:p>
        </w:tc>
        <w:tc>
          <w:tcPr>
            <w:tcW w:w="7283" w:type="dxa"/>
            <w:tcPrChange w:id="50" w:author="cathay" w:date="2019-07-10T15:47:00Z">
              <w:tcPr>
                <w:tcW w:w="7425" w:type="dxa"/>
                <w:gridSpan w:val="2"/>
              </w:tcPr>
            </w:tcPrChange>
          </w:tcPr>
          <w:p w:rsidR="00720199" w:rsidRPr="002C2F6A" w:rsidRDefault="00720199" w:rsidP="005F2001">
            <w:pPr>
              <w:jc w:val="both"/>
              <w:rPr>
                <w:ins w:id="51" w:author="cathay" w:date="2019-07-10T15:46:00Z"/>
                <w:rFonts w:ascii="細明體" w:eastAsia="細明體" w:hAnsi="細明體" w:hint="eastAsia"/>
                <w:sz w:val="20"/>
                <w:szCs w:val="20"/>
              </w:rPr>
            </w:pPr>
            <w:ins w:id="52" w:author="cathay" w:date="2019-07-10T15:46:00Z">
              <w:r w:rsidRPr="00AB6A53">
                <w:rPr>
                  <w:rFonts w:ascii="細明體" w:eastAsia="細明體" w:hAnsi="細明體" w:hint="eastAsia"/>
                  <w:sz w:val="20"/>
                  <w:szCs w:val="20"/>
                </w:rPr>
                <w:t>■無 □客戶</w:t>
              </w:r>
              <w:r w:rsidRPr="002C2F6A">
                <w:rPr>
                  <w:rFonts w:ascii="細明體" w:eastAsia="細明體" w:hAnsi="細明體" w:hint="eastAsia"/>
                  <w:sz w:val="20"/>
                  <w:szCs w:val="20"/>
                </w:rPr>
                <w:t xml:space="preserve">　□壽險員工　□關係企業員工　□合作廠商</w:t>
              </w:r>
            </w:ins>
          </w:p>
        </w:tc>
      </w:tr>
      <w:tr w:rsidR="00720199" w:rsidRPr="006A02C0" w:rsidTr="00720199">
        <w:trPr>
          <w:trHeight w:val="108"/>
          <w:ins w:id="53" w:author="cathay" w:date="2019-07-10T15:46:00Z"/>
          <w:trPrChange w:id="54" w:author="cathay" w:date="2019-07-10T15:47:00Z">
            <w:trPr>
              <w:trHeight w:val="108"/>
            </w:trPr>
          </w:trPrChange>
        </w:trPr>
        <w:tc>
          <w:tcPr>
            <w:tcW w:w="1701" w:type="dxa"/>
            <w:vMerge/>
            <w:vAlign w:val="center"/>
            <w:tcPrChange w:id="55" w:author="cathay" w:date="2019-07-10T15:47:00Z">
              <w:tcPr>
                <w:tcW w:w="1701" w:type="dxa"/>
                <w:vMerge/>
                <w:vAlign w:val="center"/>
              </w:tcPr>
            </w:tcPrChange>
          </w:tcPr>
          <w:p w:rsidR="00720199" w:rsidRPr="006A02C0" w:rsidRDefault="00720199" w:rsidP="005F2001">
            <w:pPr>
              <w:jc w:val="both"/>
              <w:rPr>
                <w:ins w:id="56" w:author="cathay" w:date="2019-07-10T15:46:00Z"/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276" w:type="dxa"/>
            <w:tcPrChange w:id="57" w:author="cathay" w:date="2019-07-10T15:47:00Z">
              <w:tcPr>
                <w:tcW w:w="1134" w:type="dxa"/>
                <w:gridSpan w:val="2"/>
              </w:tcPr>
            </w:tcPrChange>
          </w:tcPr>
          <w:p w:rsidR="00720199" w:rsidRPr="006A02C0" w:rsidRDefault="00720199" w:rsidP="005F2001">
            <w:pPr>
              <w:jc w:val="both"/>
              <w:rPr>
                <w:ins w:id="58" w:author="cathay" w:date="2019-07-10T15:46:00Z"/>
                <w:rFonts w:ascii="細明體" w:eastAsia="細明體" w:hAnsi="細明體" w:hint="eastAsia"/>
                <w:sz w:val="20"/>
                <w:szCs w:val="20"/>
              </w:rPr>
            </w:pPr>
            <w:ins w:id="59" w:author="cathay" w:date="2019-07-10T15:46:00Z">
              <w:r w:rsidRPr="00B259AD">
                <w:rPr>
                  <w:rFonts w:ascii="細明體" w:eastAsia="細明體" w:hAnsi="細明體" w:hint="eastAsia"/>
                  <w:sz w:val="20"/>
                  <w:szCs w:val="20"/>
                </w:rPr>
                <w:t>寄信方式</w:t>
              </w:r>
            </w:ins>
          </w:p>
        </w:tc>
        <w:tc>
          <w:tcPr>
            <w:tcW w:w="7283" w:type="dxa"/>
            <w:tcPrChange w:id="60" w:author="cathay" w:date="2019-07-10T15:47:00Z">
              <w:tcPr>
                <w:tcW w:w="7425" w:type="dxa"/>
                <w:gridSpan w:val="2"/>
              </w:tcPr>
            </w:tcPrChange>
          </w:tcPr>
          <w:p w:rsidR="00720199" w:rsidRPr="006A02C0" w:rsidRDefault="00720199" w:rsidP="005F2001">
            <w:pPr>
              <w:jc w:val="both"/>
              <w:rPr>
                <w:ins w:id="61" w:author="cathay" w:date="2019-07-10T15:46:00Z"/>
                <w:rFonts w:ascii="細明體" w:eastAsia="細明體" w:hAnsi="細明體" w:hint="eastAsia"/>
                <w:sz w:val="20"/>
                <w:szCs w:val="20"/>
              </w:rPr>
            </w:pPr>
            <w:ins w:id="62" w:author="cathay" w:date="2019-07-10T15:46:00Z">
              <w:r w:rsidRPr="00B259AD">
                <w:rPr>
                  <w:rFonts w:ascii="細明體" w:eastAsia="細明體" w:hAnsi="細明體" w:hint="eastAsia"/>
                  <w:sz w:val="20"/>
                  <w:szCs w:val="20"/>
                </w:rPr>
                <w:t>■無 □Billhunter　□MailSender</w:t>
              </w:r>
            </w:ins>
          </w:p>
        </w:tc>
      </w:tr>
    </w:tbl>
    <w:p w:rsidR="00EF28DB" w:rsidRPr="002A58AE" w:rsidRDefault="00EF28DB" w:rsidP="008D0E85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6E320E" w:rsidRPr="002A58AE" w:rsidRDefault="0047022C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 w:rsidRPr="002A58AE">
        <w:rPr>
          <w:rFonts w:ascii="細明體" w:eastAsia="細明體" w:hAnsi="細明體" w:cs="Courier New" w:hint="eastAsia"/>
          <w:b/>
          <w:sz w:val="20"/>
          <w:szCs w:val="20"/>
        </w:rPr>
        <w:t>二</w:t>
      </w:r>
      <w:r w:rsidR="006D75B8" w:rsidRPr="002A58AE">
        <w:rPr>
          <w:rFonts w:ascii="細明體" w:eastAsia="細明體" w:hAnsi="細明體" w:cs="Courier New"/>
          <w:b/>
          <w:sz w:val="20"/>
          <w:szCs w:val="20"/>
        </w:rPr>
        <w:t>、</w:t>
      </w:r>
      <w:r w:rsidRPr="002A58AE">
        <w:rPr>
          <w:rFonts w:ascii="細明體" w:eastAsia="細明體" w:hAnsi="細明體" w:cs="Courier New" w:hint="eastAsia"/>
          <w:b/>
          <w:sz w:val="20"/>
          <w:szCs w:val="20"/>
        </w:rPr>
        <w:t>程式流程圖</w:t>
      </w:r>
    </w:p>
    <w:p w:rsidR="00F01135" w:rsidRPr="002A58AE" w:rsidRDefault="00A76482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/>
          <w:b/>
          <w:noProof/>
          <w:sz w:val="20"/>
          <w:szCs w:val="20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31" type="#_x0000_t132" style="position:absolute;margin-left:293.15pt;margin-top:3.4pt;width:167.5pt;height:81pt;z-index:251659776">
            <v:textbox>
              <w:txbxContent>
                <w:p w:rsidR="00F01135" w:rsidRPr="00274DFE" w:rsidRDefault="00A76482">
                  <w:pPr>
                    <w:rPr>
                      <w:rFonts w:ascii="新細明體" w:hAnsi="新細明體" w:hint="eastAsia"/>
                      <w:sz w:val="16"/>
                      <w:szCs w:val="16"/>
                    </w:rPr>
                  </w:pPr>
                  <w:r w:rsidRPr="00274DFE">
                    <w:rPr>
                      <w:rFonts w:ascii="新細明體" w:hAnsi="新細明體" w:hint="eastAsia"/>
                      <w:sz w:val="16"/>
                      <w:szCs w:val="16"/>
                    </w:rPr>
                    <w:t>理賠受理檔</w:t>
                  </w:r>
                  <w:r w:rsidR="00456FB6" w:rsidRPr="00274DFE">
                    <w:rPr>
                      <w:rFonts w:ascii="新細明體" w:hAnsi="新細明體"/>
                      <w:sz w:val="16"/>
                      <w:szCs w:val="16"/>
                    </w:rPr>
                    <w:t>D</w:t>
                  </w:r>
                  <w:r w:rsidR="00456FB6" w:rsidRPr="00274DFE">
                    <w:rPr>
                      <w:rFonts w:ascii="新細明體" w:hAnsi="新細明體" w:hint="eastAsia"/>
                      <w:sz w:val="16"/>
                      <w:szCs w:val="16"/>
                    </w:rPr>
                    <w:t>TAAA</w:t>
                  </w:r>
                  <w:r w:rsidRPr="00274DFE">
                    <w:rPr>
                      <w:rFonts w:ascii="新細明體" w:hAnsi="新細明體" w:hint="eastAsia"/>
                      <w:sz w:val="16"/>
                      <w:szCs w:val="16"/>
                    </w:rPr>
                    <w:t>001</w:t>
                  </w:r>
                </w:p>
                <w:p w:rsidR="00A76482" w:rsidRPr="00274DFE" w:rsidRDefault="00A76482">
                  <w:pPr>
                    <w:rPr>
                      <w:rFonts w:ascii="新細明體" w:hAnsi="新細明體"/>
                      <w:sz w:val="16"/>
                      <w:szCs w:val="16"/>
                    </w:rPr>
                  </w:pPr>
                  <w:r w:rsidRPr="00274DFE">
                    <w:rPr>
                      <w:rFonts w:ascii="新細明體" w:hAnsi="新細明體" w:hint="eastAsia"/>
                      <w:sz w:val="16"/>
                      <w:szCs w:val="16"/>
                    </w:rPr>
                    <w:t>跨區取件分派紀錄檔DTAAA100</w:t>
                  </w:r>
                </w:p>
              </w:txbxContent>
            </v:textbox>
          </v:shape>
        </w:pict>
      </w:r>
    </w:p>
    <w:p w:rsidR="00F01135" w:rsidRPr="002A58AE" w:rsidRDefault="00A76482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9" type="#_x0000_t109" style="position:absolute;margin-left:159.1pt;margin-top:1.9pt;width:94.45pt;height:51.75pt;z-index:251657728">
            <v:textbox>
              <w:txbxContent>
                <w:p w:rsidR="00F01135" w:rsidRPr="00456FB6" w:rsidRDefault="00A76482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理賠跨區取件計算</w:t>
                  </w:r>
                </w:p>
              </w:txbxContent>
            </v:textbox>
          </v:shape>
        </w:pict>
      </w:r>
      <w:r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shapetype id="_x0000_t134" coordsize="21600,21600" o:spt="134" path="m17955,v862,282,1877,1410,2477,3045c21035,5357,21372,7895,21597,10827v-225,2763,-562,5300,-1165,7613c19832,20132,18817,21260,17955,21597r-14388,l,10827,3567,xe">
            <v:stroke joinstyle="miter"/>
            <v:path o:connecttype="rect" textboxrect="3567,0,17955,21600"/>
          </v:shapetype>
          <v:shape id="_x0000_s1027" type="#_x0000_t134" style="position:absolute;margin-left:11.4pt;margin-top:1.9pt;width:119.55pt;height:48pt;z-index:251655680">
            <v:textbox>
              <w:txbxContent>
                <w:p w:rsidR="00F01135" w:rsidRPr="00456FB6" w:rsidRDefault="00A76482">
                  <w:pPr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執行頁面功能按鈕</w:t>
                  </w:r>
                </w:p>
              </w:txbxContent>
            </v:textbox>
          </v:shape>
        </w:pict>
      </w:r>
    </w:p>
    <w:p w:rsidR="00F01135" w:rsidRPr="002A58AE" w:rsidRDefault="00A76482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253.55pt;margin-top:7.15pt;width:39.6pt;height:0;z-index:251658752" o:connectortype="straight">
            <v:stroke endarrow="block"/>
          </v:shape>
        </w:pict>
      </w:r>
      <w:r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shape id="_x0000_s1028" type="#_x0000_t32" style="position:absolute;margin-left:130.95pt;margin-top:7.15pt;width:28.15pt;height:0;z-index:251656704" o:connectortype="straight">
            <v:stroke endarrow="block"/>
          </v:shape>
        </w:pict>
      </w:r>
    </w:p>
    <w:p w:rsidR="00F01135" w:rsidRPr="002A58AE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F01135" w:rsidRPr="002A58AE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B20050" w:rsidRPr="002A58AE" w:rsidRDefault="00B20050" w:rsidP="00B20050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2A58AE">
        <w:rPr>
          <w:rFonts w:ascii="細明體" w:eastAsia="細明體" w:hAnsi="細明體" w:cs="Courier New" w:hint="eastAsia"/>
          <w:b/>
          <w:sz w:val="20"/>
          <w:szCs w:val="20"/>
        </w:rPr>
        <w:t>三</w:t>
      </w:r>
      <w:r w:rsidRPr="002A58AE">
        <w:rPr>
          <w:rFonts w:ascii="細明體" w:eastAsia="細明體" w:hAnsi="細明體" w:cs="Courier New"/>
          <w:b/>
          <w:sz w:val="20"/>
          <w:szCs w:val="20"/>
        </w:rPr>
        <w:t>、</w:t>
      </w:r>
      <w:r w:rsidR="006C18E3" w:rsidRPr="002A58AE">
        <w:rPr>
          <w:rFonts w:ascii="細明體" w:eastAsia="細明體" w:hAnsi="細明體" w:hint="eastAsia"/>
          <w:b/>
          <w:sz w:val="20"/>
          <w:szCs w:val="20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544"/>
        <w:gridCol w:w="2551"/>
        <w:gridCol w:w="941"/>
        <w:gridCol w:w="941"/>
        <w:gridCol w:w="941"/>
        <w:gridCol w:w="941"/>
      </w:tblGrid>
      <w:tr w:rsidR="004911D8" w:rsidRPr="002A58AE" w:rsidTr="004911D8">
        <w:tc>
          <w:tcPr>
            <w:tcW w:w="851" w:type="dxa"/>
          </w:tcPr>
          <w:p w:rsidR="004911D8" w:rsidRPr="002A58AE" w:rsidRDefault="004911D8" w:rsidP="004911D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544" w:type="dxa"/>
          </w:tcPr>
          <w:p w:rsidR="004911D8" w:rsidRPr="002A58AE" w:rsidRDefault="004911D8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551" w:type="dxa"/>
          </w:tcPr>
          <w:p w:rsidR="004911D8" w:rsidRPr="002A58AE" w:rsidRDefault="004911D8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941" w:type="dxa"/>
          </w:tcPr>
          <w:p w:rsidR="004911D8" w:rsidRPr="002A58AE" w:rsidRDefault="004911D8" w:rsidP="00F8405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941" w:type="dxa"/>
          </w:tcPr>
          <w:p w:rsidR="004911D8" w:rsidRPr="002A58AE" w:rsidRDefault="004911D8" w:rsidP="00F8405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941" w:type="dxa"/>
          </w:tcPr>
          <w:p w:rsidR="004911D8" w:rsidRPr="002A58AE" w:rsidRDefault="004911D8" w:rsidP="00F8405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941" w:type="dxa"/>
          </w:tcPr>
          <w:p w:rsidR="004911D8" w:rsidRPr="002A58AE" w:rsidRDefault="004911D8" w:rsidP="00F8405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4911D8" w:rsidRPr="002A58AE" w:rsidTr="004911D8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4911D8" w:rsidRPr="002A58AE" w:rsidRDefault="004911D8" w:rsidP="004911D8">
            <w:pPr>
              <w:widowControl/>
              <w:numPr>
                <w:ilvl w:val="0"/>
                <w:numId w:val="1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4911D8" w:rsidRPr="002A58AE" w:rsidRDefault="004911D8" w:rsidP="004A6205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2551" w:type="dxa"/>
          </w:tcPr>
          <w:p w:rsidR="004911D8" w:rsidRPr="002A58AE" w:rsidRDefault="004911D8" w:rsidP="00BF13E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941" w:type="dxa"/>
          </w:tcPr>
          <w:p w:rsidR="004911D8" w:rsidRPr="002A58AE" w:rsidRDefault="004911D8" w:rsidP="00F84058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</w:p>
        </w:tc>
        <w:tc>
          <w:tcPr>
            <w:tcW w:w="941" w:type="dxa"/>
          </w:tcPr>
          <w:p w:rsidR="004911D8" w:rsidRPr="002A58AE" w:rsidRDefault="004911D8" w:rsidP="00F84058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</w:p>
        </w:tc>
        <w:tc>
          <w:tcPr>
            <w:tcW w:w="941" w:type="dxa"/>
          </w:tcPr>
          <w:p w:rsidR="004911D8" w:rsidRPr="002A58AE" w:rsidRDefault="004911D8" w:rsidP="00F84058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</w:p>
        </w:tc>
        <w:tc>
          <w:tcPr>
            <w:tcW w:w="941" w:type="dxa"/>
          </w:tcPr>
          <w:p w:rsidR="004911D8" w:rsidRPr="002A58AE" w:rsidRDefault="004911D8" w:rsidP="00F84058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</w:p>
        </w:tc>
      </w:tr>
    </w:tbl>
    <w:p w:rsidR="006C18E3" w:rsidRPr="002A58AE" w:rsidRDefault="006C18E3" w:rsidP="00B20050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</w:p>
    <w:p w:rsidR="00B10952" w:rsidRPr="002A58AE" w:rsidRDefault="00B10952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2A58AE">
        <w:rPr>
          <w:rFonts w:ascii="細明體" w:eastAsia="細明體" w:hAnsi="細明體" w:cs="Courier New" w:hint="eastAsia"/>
          <w:b/>
          <w:sz w:val="20"/>
          <w:szCs w:val="20"/>
        </w:rPr>
        <w:t>四</w:t>
      </w:r>
      <w:r w:rsidRPr="002A58AE">
        <w:rPr>
          <w:rFonts w:ascii="細明體" w:eastAsia="細明體" w:hAnsi="細明體" w:cs="Courier New"/>
          <w:b/>
          <w:sz w:val="20"/>
          <w:szCs w:val="20"/>
        </w:rPr>
        <w:t>、</w:t>
      </w:r>
      <w:r w:rsidRPr="002A58AE">
        <w:rPr>
          <w:rFonts w:ascii="細明體" w:eastAsia="細明體" w:hAnsi="細明體" w:hint="eastAsia"/>
          <w:b/>
          <w:sz w:val="20"/>
          <w:szCs w:val="20"/>
        </w:rPr>
        <w:t>相關模組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985"/>
        <w:gridCol w:w="5162"/>
        <w:gridCol w:w="4671"/>
      </w:tblGrid>
      <w:tr w:rsidR="00EA5809" w:rsidRPr="002A58AE" w:rsidTr="004911D8">
        <w:tc>
          <w:tcPr>
            <w:tcW w:w="455" w:type="pct"/>
          </w:tcPr>
          <w:p w:rsidR="00EA5809" w:rsidRPr="002A58AE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386" w:type="pct"/>
          </w:tcPr>
          <w:p w:rsidR="00EA5809" w:rsidRPr="002A58AE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159" w:type="pct"/>
          </w:tcPr>
          <w:p w:rsidR="00EA5809" w:rsidRPr="002A58AE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</w:tr>
      <w:tr w:rsidR="00A65548" w:rsidRPr="002A58AE" w:rsidTr="004911D8">
        <w:tblPrEx>
          <w:tblLook w:val="01E0" w:firstRow="1" w:lastRow="1" w:firstColumn="1" w:lastColumn="1" w:noHBand="0" w:noVBand="0"/>
        </w:tblPrEx>
        <w:tc>
          <w:tcPr>
            <w:tcW w:w="455" w:type="pct"/>
          </w:tcPr>
          <w:p w:rsidR="00A65548" w:rsidRPr="002A58AE" w:rsidRDefault="00A65548" w:rsidP="00C52537">
            <w:pPr>
              <w:widowControl/>
              <w:numPr>
                <w:ilvl w:val="0"/>
                <w:numId w:val="1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86" w:type="pct"/>
          </w:tcPr>
          <w:p w:rsidR="00A65548" w:rsidRPr="00D37E3B" w:rsidRDefault="00A65548" w:rsidP="00274DF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跨區取件分派計算模組</w:t>
            </w:r>
          </w:p>
        </w:tc>
        <w:tc>
          <w:tcPr>
            <w:tcW w:w="2159" w:type="pct"/>
          </w:tcPr>
          <w:p w:rsidR="00A65548" w:rsidRPr="00D37E3B" w:rsidRDefault="00A65548" w:rsidP="00274DF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D2E0A">
              <w:rPr>
                <w:rFonts w:ascii="細明體" w:eastAsia="細明體" w:hAnsi="細明體"/>
                <w:sz w:val="20"/>
                <w:szCs w:val="20"/>
              </w:rPr>
              <w:t>A</w:t>
            </w:r>
            <w:r w:rsidRPr="007D2E0A">
              <w:rPr>
                <w:rFonts w:ascii="細明體" w:eastAsia="細明體" w:hAnsi="細明體" w:hint="eastAsia"/>
                <w:sz w:val="20"/>
                <w:szCs w:val="20"/>
              </w:rPr>
              <w:t>A_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A6Z001</w:t>
            </w:r>
          </w:p>
        </w:tc>
      </w:tr>
      <w:tr w:rsidR="0066140A" w:rsidRPr="002A58AE" w:rsidTr="004911D8">
        <w:tblPrEx>
          <w:tblLook w:val="01E0" w:firstRow="1" w:lastRow="1" w:firstColumn="1" w:lastColumn="1" w:noHBand="0" w:noVBand="0"/>
        </w:tblPrEx>
        <w:tc>
          <w:tcPr>
            <w:tcW w:w="455" w:type="pct"/>
          </w:tcPr>
          <w:p w:rsidR="0066140A" w:rsidRPr="002A58AE" w:rsidRDefault="0066140A" w:rsidP="00C52537">
            <w:pPr>
              <w:widowControl/>
              <w:numPr>
                <w:ilvl w:val="0"/>
                <w:numId w:val="1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86" w:type="pct"/>
          </w:tcPr>
          <w:p w:rsidR="0066140A" w:rsidRDefault="0066140A" w:rsidP="00274DF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跨區取件案件改派模組</w:t>
            </w:r>
          </w:p>
        </w:tc>
        <w:tc>
          <w:tcPr>
            <w:tcW w:w="2159" w:type="pct"/>
          </w:tcPr>
          <w:p w:rsidR="0066140A" w:rsidRPr="007D2E0A" w:rsidRDefault="0066140A" w:rsidP="00274DFE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AA_A6Z002</w:t>
            </w:r>
          </w:p>
        </w:tc>
      </w:tr>
    </w:tbl>
    <w:p w:rsidR="00634C51" w:rsidRDefault="00634C51" w:rsidP="00B10952">
      <w:pPr>
        <w:spacing w:line="240" w:lineRule="atLeast"/>
        <w:rPr>
          <w:rFonts w:ascii="細明體" w:eastAsia="細明體" w:hAnsi="細明體"/>
          <w:b/>
          <w:sz w:val="20"/>
          <w:szCs w:val="20"/>
        </w:rPr>
      </w:pPr>
    </w:p>
    <w:p w:rsidR="005D48B3" w:rsidRPr="002A58AE" w:rsidRDefault="00634C51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/>
          <w:b/>
          <w:sz w:val="20"/>
          <w:szCs w:val="20"/>
        </w:rPr>
        <w:br w:type="page"/>
      </w:r>
      <w:r w:rsidR="005D48B3" w:rsidRPr="002A58AE">
        <w:rPr>
          <w:rFonts w:ascii="細明體" w:eastAsia="細明體" w:hAnsi="細明體" w:hint="eastAsia"/>
          <w:b/>
          <w:sz w:val="20"/>
          <w:szCs w:val="20"/>
        </w:rPr>
        <w:lastRenderedPageBreak/>
        <w:t>五、畫面</w:t>
      </w:r>
    </w:p>
    <w:p w:rsidR="00716C34" w:rsidRDefault="00716C34" w:rsidP="00A07D6F">
      <w:pPr>
        <w:widowControl/>
        <w:spacing w:line="240" w:lineRule="atLeast"/>
        <w:ind w:left="480"/>
        <w:rPr>
          <w:rFonts w:ascii="細明體" w:eastAsia="細明體" w:hAnsi="細明體" w:hint="eastAsia"/>
          <w:sz w:val="20"/>
          <w:szCs w:val="20"/>
        </w:rPr>
      </w:pPr>
      <w:r w:rsidRPr="002A58AE">
        <w:rPr>
          <w:rFonts w:ascii="細明體" w:eastAsia="細明體" w:hAnsi="細明體" w:hint="eastAsia"/>
          <w:sz w:val="20"/>
          <w:szCs w:val="20"/>
        </w:rPr>
        <w:t>畫面圖1</w:t>
      </w:r>
    </w:p>
    <w:p w:rsidR="00DF5045" w:rsidRPr="002A58AE" w:rsidRDefault="00271A37" w:rsidP="00A07D6F">
      <w:pPr>
        <w:widowControl/>
        <w:spacing w:line="240" w:lineRule="atLeast"/>
        <w:ind w:left="480"/>
        <w:rPr>
          <w:rFonts w:ascii="細明體" w:eastAsia="細明體" w:hAnsi="細明體" w:hint="eastAsia"/>
          <w:b/>
          <w:sz w:val="20"/>
          <w:szCs w:val="20"/>
        </w:rPr>
      </w:pPr>
      <w:del w:id="63" w:author="cathay" w:date="2019-07-10T17:11:00Z">
        <w:r w:rsidRPr="003A19A4" w:rsidDel="00DF256C">
          <w:rPr>
            <w:noProof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圖片 1" o:spid="_x0000_i1025" type="#_x0000_t75" style="width:530.25pt;height:108pt;visibility:visible">
              <v:imagedata r:id="rId8" o:title=""/>
            </v:shape>
          </w:pict>
        </w:r>
      </w:del>
      <w:ins w:id="64" w:author="cathay" w:date="2019-07-10T17:12:00Z">
        <w:r w:rsidR="00DF256C" w:rsidRPr="00521F1B">
          <w:rPr>
            <w:noProof/>
          </w:rPr>
          <w:pict>
            <v:shape id="_x0000_i1026" type="#_x0000_t75" style="width:504.75pt;height:86.25pt;visibility:visible">
              <v:imagedata r:id="rId9" o:title=""/>
            </v:shape>
          </w:pict>
        </w:r>
      </w:ins>
    </w:p>
    <w:p w:rsidR="00A24376" w:rsidRPr="002A58AE" w:rsidRDefault="00DF5045" w:rsidP="00A24376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/>
          <w:b/>
          <w:sz w:val="20"/>
          <w:szCs w:val="20"/>
        </w:rPr>
        <w:br w:type="page"/>
      </w:r>
      <w:r w:rsidR="004F6BE7" w:rsidRPr="002A58AE">
        <w:rPr>
          <w:rFonts w:ascii="細明體" w:eastAsia="細明體" w:hAnsi="細明體" w:hint="eastAsia"/>
          <w:b/>
          <w:sz w:val="20"/>
          <w:szCs w:val="20"/>
        </w:rPr>
        <w:lastRenderedPageBreak/>
        <w:t>六、程</w:t>
      </w:r>
      <w:r w:rsidR="00A24376" w:rsidRPr="002A58AE">
        <w:rPr>
          <w:rFonts w:ascii="細明體" w:eastAsia="細明體" w:hAnsi="細明體" w:hint="eastAsia"/>
          <w:b/>
          <w:sz w:val="20"/>
          <w:szCs w:val="20"/>
        </w:rPr>
        <w:t>式內容</w:t>
      </w:r>
    </w:p>
    <w:p w:rsidR="00545FED" w:rsidRDefault="00545FED" w:rsidP="009C012E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Cs/>
          <w:lang w:eastAsia="zh-TW"/>
        </w:rPr>
      </w:pPr>
      <w:r w:rsidRPr="00545FED">
        <w:rPr>
          <w:rFonts w:ascii="細明體" w:eastAsia="細明體" w:hAnsi="細明體" w:hint="eastAsia"/>
          <w:b/>
          <w:bCs/>
          <w:color w:val="008000"/>
          <w:lang w:eastAsia="zh-TW"/>
        </w:rPr>
        <w:t>功能說明</w:t>
      </w:r>
    </w:p>
    <w:p w:rsidR="00545FED" w:rsidRDefault="00545FED" w:rsidP="00545FED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行政中心服務科理賠人員</w:t>
      </w:r>
      <w:r w:rsidR="00F62608">
        <w:rPr>
          <w:rFonts w:ascii="細明體" w:eastAsia="細明體" w:hAnsi="細明體" w:hint="eastAsia"/>
          <w:bCs/>
          <w:lang w:eastAsia="zh-TW"/>
        </w:rPr>
        <w:t>在手上無待辦件時，須至此畫面執行取件功能取得目前未被取走之案件</w:t>
      </w:r>
    </w:p>
    <w:p w:rsidR="00F62608" w:rsidRDefault="00F62608" w:rsidP="00545FED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在此畫面可以看到目前該服務科未被取走案件(待核定件)的數量</w:t>
      </w:r>
    </w:p>
    <w:p w:rsidR="00CC5DCA" w:rsidRPr="00545FED" w:rsidRDefault="00CC5DCA" w:rsidP="00CC5DCA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bCs/>
          <w:lang w:eastAsia="zh-TW"/>
        </w:rPr>
      </w:pPr>
    </w:p>
    <w:p w:rsidR="009C012E" w:rsidRPr="002A58AE" w:rsidRDefault="009C012E" w:rsidP="009C012E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Cs/>
          <w:lang w:eastAsia="zh-TW"/>
        </w:rPr>
      </w:pPr>
      <w:r w:rsidRPr="002A58AE">
        <w:rPr>
          <w:rFonts w:ascii="細明體" w:eastAsia="細明體" w:hAnsi="細明體" w:hint="eastAsia"/>
          <w:b/>
          <w:bCs/>
          <w:color w:val="008000"/>
          <w:lang w:eastAsia="zh-TW"/>
        </w:rPr>
        <w:t>初始畫面</w:t>
      </w:r>
    </w:p>
    <w:p w:rsidR="002E54D1" w:rsidRDefault="009C012E" w:rsidP="00E75553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2A58AE">
        <w:rPr>
          <w:rFonts w:ascii="細明體" w:eastAsia="細明體" w:hAnsi="細明體" w:hint="eastAsia"/>
          <w:bCs/>
          <w:lang w:eastAsia="zh-TW"/>
        </w:rPr>
        <w:t>如圖</w:t>
      </w:r>
      <w:r w:rsidR="00015E3F" w:rsidRPr="002A58AE">
        <w:rPr>
          <w:rFonts w:ascii="細明體" w:eastAsia="細明體" w:hAnsi="細明體" w:hint="eastAsia"/>
          <w:bCs/>
          <w:lang w:eastAsia="zh-TW"/>
        </w:rPr>
        <w:t>1</w:t>
      </w:r>
    </w:p>
    <w:p w:rsidR="00CC5DCA" w:rsidRDefault="00CC5DCA" w:rsidP="00E75553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參數</w:t>
      </w:r>
    </w:p>
    <w:p w:rsidR="00CC5DCA" w:rsidRDefault="00CC5DCA" w:rsidP="00CC5DCA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$核賠單位=使用者單位</w:t>
      </w:r>
    </w:p>
    <w:p w:rsidR="00E75553" w:rsidRDefault="00E21531" w:rsidP="00E75553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取得待核定件數</w:t>
      </w:r>
      <w:r w:rsidR="00A65548">
        <w:rPr>
          <w:rFonts w:ascii="細明體" w:eastAsia="細明體" w:hAnsi="細明體" w:hint="eastAsia"/>
          <w:bCs/>
          <w:lang w:eastAsia="zh-TW"/>
        </w:rPr>
        <w:t>、待核定優先件數</w:t>
      </w:r>
    </w:p>
    <w:p w:rsidR="00E21531" w:rsidRDefault="00CC5DCA" w:rsidP="00E21531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Call </w:t>
      </w:r>
      <w:r w:rsidR="00A65548">
        <w:rPr>
          <w:rFonts w:ascii="細明體" w:eastAsia="細明體" w:hAnsi="細明體" w:hint="eastAsia"/>
          <w:bCs/>
          <w:lang w:eastAsia="zh-TW"/>
        </w:rPr>
        <w:t>AA_A</w:t>
      </w:r>
      <w:r>
        <w:rPr>
          <w:rFonts w:ascii="細明體" w:eastAsia="細明體" w:hAnsi="細明體" w:hint="eastAsia"/>
          <w:bCs/>
          <w:lang w:eastAsia="zh-TW"/>
        </w:rPr>
        <w:t>6</w:t>
      </w:r>
      <w:r w:rsidR="00A65548">
        <w:rPr>
          <w:rFonts w:ascii="細明體" w:eastAsia="細明體" w:hAnsi="細明體" w:hint="eastAsia"/>
          <w:bCs/>
          <w:lang w:eastAsia="zh-TW"/>
        </w:rPr>
        <w:t>Z001.getWaitDecdCount()，參數</w:t>
      </w:r>
    </w:p>
    <w:p w:rsidR="00A65548" w:rsidRDefault="00CC5DCA" w:rsidP="00A65548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$核賠單位</w:t>
      </w:r>
    </w:p>
    <w:p w:rsidR="00BE34CF" w:rsidRDefault="00A65548" w:rsidP="00BE34CF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畫面</w:t>
      </w:r>
    </w:p>
    <w:p w:rsidR="00BE34CF" w:rsidRDefault="00BE34CF" w:rsidP="003C6DC2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 w:rsidRPr="00BE34CF">
        <w:rPr>
          <w:rFonts w:ascii="細明體" w:eastAsia="細明體" w:hAnsi="細明體" w:hint="eastAsia"/>
          <w:bCs/>
          <w:lang w:eastAsia="zh-TW"/>
        </w:rPr>
        <w:t>個險跨區取件作業</w:t>
      </w:r>
    </w:p>
    <w:p w:rsidR="00BE34CF" w:rsidRDefault="00BE34CF" w:rsidP="003C6DC2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待核定件數=回傳.</w:t>
      </w:r>
      <w:r w:rsidRPr="00BE34CF">
        <w:rPr>
          <w:rFonts w:ascii="細明體" w:eastAsia="細明體" w:hAnsi="細明體"/>
          <w:bCs/>
          <w:lang w:eastAsia="zh-TW"/>
        </w:rPr>
        <w:t>AUDIT</w:t>
      </w:r>
    </w:p>
    <w:p w:rsidR="00BE34CF" w:rsidRDefault="00BE34CF" w:rsidP="003C6DC2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 w:rsidRPr="00BE34CF">
        <w:rPr>
          <w:rFonts w:ascii="細明體" w:eastAsia="細明體" w:hAnsi="細明體" w:hint="eastAsia"/>
          <w:bCs/>
          <w:lang w:eastAsia="zh-TW"/>
        </w:rPr>
        <w:t>待優先核定件</w:t>
      </w:r>
      <w:r>
        <w:rPr>
          <w:rFonts w:ascii="細明體" w:eastAsia="細明體" w:hAnsi="細明體" w:hint="eastAsia"/>
          <w:bCs/>
          <w:lang w:eastAsia="zh-TW"/>
        </w:rPr>
        <w:t>=回傳.</w:t>
      </w:r>
      <w:r w:rsidR="004C0C39" w:rsidRPr="004C0C39">
        <w:rPr>
          <w:rFonts w:ascii="細明體" w:eastAsia="細明體" w:hAnsi="細明體"/>
          <w:bCs/>
          <w:lang w:eastAsia="zh-TW"/>
        </w:rPr>
        <w:t>PRI_AUDIT</w:t>
      </w:r>
    </w:p>
    <w:p w:rsidR="00BE34CF" w:rsidRDefault="00EB54AB" w:rsidP="003C6DC2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ins w:id="65" w:author="cathay" w:date="2019-07-10T17:18:00Z">
        <w:r>
          <w:rPr>
            <w:rFonts w:ascii="細明體" w:eastAsia="細明體" w:hAnsi="細明體" w:hint="eastAsia"/>
            <w:bCs/>
            <w:lang w:eastAsia="zh-TW"/>
          </w:rPr>
          <w:t>學、團</w:t>
        </w:r>
      </w:ins>
      <w:del w:id="66" w:author="cathay" w:date="2019-07-10T17:18:00Z">
        <w:r w:rsidR="00BE34CF" w:rsidRPr="00BE34CF" w:rsidDel="00EB54AB">
          <w:rPr>
            <w:rFonts w:ascii="細明體" w:eastAsia="細明體" w:hAnsi="細明體" w:hint="eastAsia"/>
            <w:bCs/>
            <w:lang w:eastAsia="zh-TW"/>
          </w:rPr>
          <w:delText>一般學團</w:delText>
        </w:r>
      </w:del>
      <w:ins w:id="67" w:author="cathay" w:date="2019-07-10T17:18:00Z">
        <w:r>
          <w:rPr>
            <w:rFonts w:ascii="細明體" w:eastAsia="細明體" w:hAnsi="細明體" w:hint="eastAsia"/>
            <w:bCs/>
            <w:lang w:eastAsia="zh-TW"/>
          </w:rPr>
          <w:t>險</w:t>
        </w:r>
      </w:ins>
      <w:r w:rsidR="00BE34CF" w:rsidRPr="00BE34CF">
        <w:rPr>
          <w:rFonts w:ascii="細明體" w:eastAsia="細明體" w:hAnsi="細明體" w:hint="eastAsia"/>
          <w:bCs/>
          <w:lang w:eastAsia="zh-TW"/>
        </w:rPr>
        <w:t>跨區取件作業</w:t>
      </w:r>
    </w:p>
    <w:p w:rsidR="00BE34CF" w:rsidRDefault="00BE34CF" w:rsidP="003C6DC2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待核定件數</w:t>
      </w:r>
      <w:r w:rsidR="004C0C39">
        <w:rPr>
          <w:rFonts w:ascii="細明體" w:eastAsia="細明體" w:hAnsi="細明體" w:hint="eastAsia"/>
          <w:bCs/>
          <w:lang w:eastAsia="zh-TW"/>
        </w:rPr>
        <w:t>=</w:t>
      </w:r>
      <w:ins w:id="68" w:author="cathay" w:date="2019-07-10T17:19:00Z">
        <w:r w:rsidR="00EB54AB">
          <w:rPr>
            <w:rFonts w:ascii="細明體" w:eastAsia="細明體" w:hAnsi="細明體" w:hint="eastAsia"/>
            <w:bCs/>
            <w:lang w:eastAsia="zh-TW"/>
          </w:rPr>
          <w:t>回傳.</w:t>
        </w:r>
        <w:r w:rsidR="00EB54AB" w:rsidRPr="004C0C39">
          <w:rPr>
            <w:rFonts w:ascii="細明體" w:eastAsia="細明體" w:hAnsi="細明體"/>
            <w:bCs/>
            <w:lang w:eastAsia="zh-TW"/>
          </w:rPr>
          <w:t>AUDIT_SYS_NO_</w:t>
        </w:r>
        <w:r w:rsidR="00EB54AB">
          <w:rPr>
            <w:rFonts w:ascii="細明體" w:eastAsia="細明體" w:hAnsi="細明體" w:hint="eastAsia"/>
            <w:bCs/>
            <w:lang w:eastAsia="zh-TW"/>
          </w:rPr>
          <w:t>2+</w:t>
        </w:r>
      </w:ins>
      <w:r w:rsidR="004C0C39">
        <w:rPr>
          <w:rFonts w:ascii="細明體" w:eastAsia="細明體" w:hAnsi="細明體" w:hint="eastAsia"/>
          <w:bCs/>
          <w:lang w:eastAsia="zh-TW"/>
        </w:rPr>
        <w:t>回傳.</w:t>
      </w:r>
      <w:r w:rsidR="004C0C39" w:rsidRPr="004C0C39">
        <w:rPr>
          <w:rFonts w:ascii="細明體" w:eastAsia="細明體" w:hAnsi="細明體"/>
          <w:bCs/>
          <w:lang w:eastAsia="zh-TW"/>
        </w:rPr>
        <w:t>AUDIT_SYS_NO_3</w:t>
      </w:r>
      <w:ins w:id="69" w:author="cathay" w:date="2019-07-10T17:19:00Z">
        <w:r w:rsidR="00EB54AB">
          <w:rPr>
            <w:rFonts w:ascii="細明體" w:eastAsia="細明體" w:hAnsi="細明體" w:hint="eastAsia"/>
            <w:bCs/>
            <w:lang w:eastAsia="zh-TW"/>
          </w:rPr>
          <w:t>+回傳.</w:t>
        </w:r>
        <w:r w:rsidR="00EB54AB" w:rsidRPr="004C0C39">
          <w:rPr>
            <w:rFonts w:ascii="細明體" w:eastAsia="細明體" w:hAnsi="細明體"/>
            <w:bCs/>
            <w:lang w:eastAsia="zh-TW"/>
          </w:rPr>
          <w:t>AUDIT_SYS_NO_</w:t>
        </w:r>
        <w:r w:rsidR="00EB54AB">
          <w:rPr>
            <w:rFonts w:ascii="細明體" w:eastAsia="細明體" w:hAnsi="細明體" w:hint="eastAsia"/>
            <w:bCs/>
            <w:lang w:eastAsia="zh-TW"/>
          </w:rPr>
          <w:t>4</w:t>
        </w:r>
      </w:ins>
    </w:p>
    <w:p w:rsidR="00BE34CF" w:rsidRDefault="00BE34CF" w:rsidP="003C6DC2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 w:rsidRPr="00BE34CF">
        <w:rPr>
          <w:rFonts w:ascii="細明體" w:eastAsia="細明體" w:hAnsi="細明體" w:hint="eastAsia"/>
          <w:bCs/>
          <w:lang w:eastAsia="zh-TW"/>
        </w:rPr>
        <w:t>待優先核定件</w:t>
      </w:r>
      <w:r w:rsidR="004C0C39">
        <w:rPr>
          <w:rFonts w:ascii="細明體" w:eastAsia="細明體" w:hAnsi="細明體" w:hint="eastAsia"/>
          <w:bCs/>
          <w:lang w:eastAsia="zh-TW"/>
        </w:rPr>
        <w:t>=回傳.</w:t>
      </w:r>
      <w:r w:rsidR="004C0C39" w:rsidRPr="004C0C39">
        <w:rPr>
          <w:rFonts w:ascii="細明體" w:eastAsia="細明體" w:hAnsi="細明體"/>
          <w:bCs/>
          <w:lang w:eastAsia="zh-TW"/>
        </w:rPr>
        <w:t>PRI_AUDIT_SYS_NO_</w:t>
      </w:r>
      <w:del w:id="70" w:author="cathay" w:date="2019-07-10T17:19:00Z">
        <w:r w:rsidR="004C0C39" w:rsidRPr="004C0C39" w:rsidDel="00EB54AB">
          <w:rPr>
            <w:rFonts w:ascii="細明體" w:eastAsia="細明體" w:hAnsi="細明體" w:hint="eastAsia"/>
            <w:bCs/>
            <w:lang w:eastAsia="zh-TW"/>
          </w:rPr>
          <w:delText>3</w:delText>
        </w:r>
      </w:del>
      <w:ins w:id="71" w:author="cathay" w:date="2019-07-10T17:19:00Z">
        <w:r w:rsidR="00EB54AB">
          <w:rPr>
            <w:rFonts w:ascii="細明體" w:eastAsia="細明體" w:hAnsi="細明體" w:hint="eastAsia"/>
            <w:bCs/>
            <w:lang w:eastAsia="zh-TW"/>
          </w:rPr>
          <w:t>2+回傳.</w:t>
        </w:r>
        <w:r w:rsidR="00EB54AB" w:rsidRPr="004C0C39">
          <w:rPr>
            <w:rFonts w:ascii="細明體" w:eastAsia="細明體" w:hAnsi="細明體"/>
            <w:bCs/>
            <w:lang w:eastAsia="zh-TW"/>
          </w:rPr>
          <w:t>PRI_AUDIT_SYS_NO_3</w:t>
        </w:r>
        <w:r w:rsidR="00EB54AB">
          <w:rPr>
            <w:rFonts w:ascii="細明體" w:eastAsia="細明體" w:hAnsi="細明體" w:hint="eastAsia"/>
            <w:bCs/>
            <w:lang w:eastAsia="zh-TW"/>
          </w:rPr>
          <w:t>+回傳.</w:t>
        </w:r>
        <w:r w:rsidR="00EB54AB" w:rsidRPr="004C0C39">
          <w:rPr>
            <w:rFonts w:ascii="細明體" w:eastAsia="細明體" w:hAnsi="細明體"/>
            <w:bCs/>
            <w:lang w:eastAsia="zh-TW"/>
          </w:rPr>
          <w:t>PRI_AUDIT_SYS_NO_</w:t>
        </w:r>
      </w:ins>
      <w:ins w:id="72" w:author="cathay" w:date="2019-07-10T17:20:00Z">
        <w:r w:rsidR="00EB54AB">
          <w:rPr>
            <w:rFonts w:ascii="細明體" w:eastAsia="細明體" w:hAnsi="細明體" w:hint="eastAsia"/>
            <w:bCs/>
            <w:lang w:eastAsia="zh-TW"/>
          </w:rPr>
          <w:t>4</w:t>
        </w:r>
      </w:ins>
    </w:p>
    <w:p w:rsidR="00BE34CF" w:rsidDel="00EB54AB" w:rsidRDefault="00BE34CF" w:rsidP="003C6DC2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del w:id="73" w:author="cathay" w:date="2019-07-10T17:19:00Z"/>
          <w:rFonts w:ascii="細明體" w:eastAsia="細明體" w:hAnsi="細明體"/>
          <w:bCs/>
          <w:lang w:eastAsia="zh-TW"/>
        </w:rPr>
      </w:pPr>
      <w:del w:id="74" w:author="cathay" w:date="2019-07-10T17:19:00Z">
        <w:r w:rsidRPr="00BE34CF" w:rsidDel="00EB54AB">
          <w:rPr>
            <w:rFonts w:ascii="細明體" w:eastAsia="細明體" w:hAnsi="細明體" w:hint="eastAsia"/>
            <w:bCs/>
            <w:lang w:eastAsia="zh-TW"/>
          </w:rPr>
          <w:delText>編制內高中以下學團跨區取件作業</w:delText>
        </w:r>
      </w:del>
    </w:p>
    <w:p w:rsidR="00A65548" w:rsidDel="00EB54AB" w:rsidRDefault="00A65548" w:rsidP="003C6DC2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del w:id="75" w:author="cathay" w:date="2019-07-10T17:19:00Z"/>
          <w:rFonts w:ascii="細明體" w:eastAsia="細明體" w:hAnsi="細明體"/>
          <w:bCs/>
          <w:lang w:eastAsia="zh-TW"/>
        </w:rPr>
      </w:pPr>
      <w:del w:id="76" w:author="cathay" w:date="2019-07-10T17:19:00Z">
        <w:r w:rsidDel="00EB54AB">
          <w:rPr>
            <w:rFonts w:ascii="細明體" w:eastAsia="細明體" w:hAnsi="細明體" w:hint="eastAsia"/>
            <w:bCs/>
            <w:lang w:eastAsia="zh-TW"/>
          </w:rPr>
          <w:delText>待核定件</w:delText>
        </w:r>
        <w:r w:rsidR="009C2BF5" w:rsidDel="00EB54AB">
          <w:rPr>
            <w:rFonts w:ascii="細明體" w:eastAsia="細明體" w:hAnsi="細明體" w:hint="eastAsia"/>
            <w:bCs/>
            <w:lang w:eastAsia="zh-TW"/>
          </w:rPr>
          <w:delText>數</w:delText>
        </w:r>
        <w:r w:rsidR="004C0C39" w:rsidDel="00EB54AB">
          <w:rPr>
            <w:rFonts w:ascii="細明體" w:eastAsia="細明體" w:hAnsi="細明體" w:hint="eastAsia"/>
            <w:bCs/>
            <w:lang w:eastAsia="zh-TW"/>
          </w:rPr>
          <w:delText>=回傳.</w:delText>
        </w:r>
        <w:r w:rsidR="004C0C39" w:rsidRPr="004C0C39" w:rsidDel="00EB54AB">
          <w:rPr>
            <w:rFonts w:ascii="細明體" w:eastAsia="細明體" w:hAnsi="細明體"/>
            <w:bCs/>
            <w:lang w:eastAsia="zh-TW"/>
          </w:rPr>
          <w:delText>AUDIT_SYS_NO_4</w:delText>
        </w:r>
      </w:del>
    </w:p>
    <w:p w:rsidR="00BE34CF" w:rsidDel="00EB54AB" w:rsidRDefault="00BE34CF" w:rsidP="003C6DC2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del w:id="77" w:author="cathay" w:date="2019-07-10T17:19:00Z"/>
          <w:rFonts w:ascii="細明體" w:eastAsia="細明體" w:hAnsi="細明體" w:hint="eastAsia"/>
          <w:bCs/>
          <w:lang w:eastAsia="zh-TW"/>
        </w:rPr>
      </w:pPr>
      <w:del w:id="78" w:author="cathay" w:date="2019-07-10T17:19:00Z">
        <w:r w:rsidRPr="00BE34CF" w:rsidDel="00EB54AB">
          <w:rPr>
            <w:rFonts w:ascii="細明體" w:eastAsia="細明體" w:hAnsi="細明體" w:hint="eastAsia"/>
            <w:bCs/>
            <w:lang w:eastAsia="zh-TW"/>
          </w:rPr>
          <w:delText>待優先核定件</w:delText>
        </w:r>
        <w:r w:rsidR="004C0C39" w:rsidDel="00EB54AB">
          <w:rPr>
            <w:rFonts w:ascii="細明體" w:eastAsia="細明體" w:hAnsi="細明體" w:hint="eastAsia"/>
            <w:bCs/>
            <w:lang w:eastAsia="zh-TW"/>
          </w:rPr>
          <w:delText>=回傳.</w:delText>
        </w:r>
        <w:r w:rsidR="004C0C39" w:rsidRPr="004C0C39" w:rsidDel="00EB54AB">
          <w:rPr>
            <w:rFonts w:ascii="細明體" w:eastAsia="細明體" w:hAnsi="細明體"/>
            <w:bCs/>
            <w:lang w:eastAsia="zh-TW"/>
          </w:rPr>
          <w:delText>PRI_AUDIT_SYS_NO_4</w:delText>
        </w:r>
      </w:del>
    </w:p>
    <w:p w:rsidR="00E21531" w:rsidRPr="00A65548" w:rsidRDefault="00E21531" w:rsidP="00A65548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bCs/>
          <w:lang w:eastAsia="zh-TW"/>
        </w:rPr>
      </w:pPr>
    </w:p>
    <w:p w:rsidR="009C012E" w:rsidRPr="002A58AE" w:rsidRDefault="00E75553" w:rsidP="009C012E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color w:val="008000"/>
          <w:lang w:eastAsia="zh-TW"/>
        </w:rPr>
      </w:pPr>
      <w:r>
        <w:rPr>
          <w:rFonts w:ascii="細明體" w:eastAsia="細明體" w:hAnsi="細明體" w:hint="eastAsia"/>
          <w:b/>
          <w:bCs/>
          <w:color w:val="008000"/>
          <w:lang w:eastAsia="zh-TW"/>
        </w:rPr>
        <w:t>取件</w:t>
      </w:r>
    </w:p>
    <w:p w:rsidR="00CC5DCA" w:rsidRDefault="00CC5DCA" w:rsidP="004C3E50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參數</w:t>
      </w:r>
    </w:p>
    <w:p w:rsidR="00CC5DCA" w:rsidRDefault="00CC5DCA" w:rsidP="00CC5DCA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$核賠人員ID=使用者ID</w:t>
      </w:r>
    </w:p>
    <w:p w:rsidR="001377DB" w:rsidRDefault="00CC5DCA" w:rsidP="004C3E50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檢核核賠人員是否有未完成之待核定件</w:t>
      </w:r>
    </w:p>
    <w:p w:rsidR="00CC5DCA" w:rsidRDefault="00CC5DCA" w:rsidP="00CC5DCA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Call AA_A6Z001.checkDecd</w:t>
      </w:r>
      <w:r w:rsidR="00AD23F0">
        <w:rPr>
          <w:rFonts w:ascii="細明體" w:eastAsia="細明體" w:hAnsi="細明體" w:hint="eastAsia"/>
          <w:lang w:eastAsia="zh-TW"/>
        </w:rPr>
        <w:t>All</w:t>
      </w:r>
      <w:r>
        <w:rPr>
          <w:rFonts w:ascii="細明體" w:eastAsia="細明體" w:hAnsi="細明體" w:hint="eastAsia"/>
          <w:lang w:eastAsia="zh-TW"/>
        </w:rPr>
        <w:t>Done()，參數</w:t>
      </w:r>
    </w:p>
    <w:p w:rsidR="00CC5DCA" w:rsidRPr="004C3E50" w:rsidRDefault="00CC5DCA" w:rsidP="00CC5DCA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$核賠人員ID</w:t>
      </w:r>
    </w:p>
    <w:p w:rsidR="001377DB" w:rsidRDefault="007C36C2" w:rsidP="007C36C2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cs="Courier New"/>
          <w:lang w:eastAsia="zh-TW"/>
        </w:rPr>
      </w:pPr>
      <w:r>
        <w:rPr>
          <w:rFonts w:ascii="細明體" w:eastAsia="細明體" w:hAnsi="細明體" w:cs="Courier New" w:hint="eastAsia"/>
          <w:lang w:eastAsia="zh-TW"/>
        </w:rPr>
        <w:t>若回傳值為false，則拋出訊息『</w:t>
      </w:r>
      <w:r w:rsidR="00EC1EA7">
        <w:rPr>
          <w:rFonts w:ascii="細明體" w:eastAsia="細明體" w:hAnsi="細明體" w:cs="Courier New" w:hint="eastAsia"/>
          <w:lang w:eastAsia="zh-TW"/>
        </w:rPr>
        <w:t>您</w:t>
      </w:r>
      <w:r>
        <w:rPr>
          <w:rFonts w:ascii="細明體" w:eastAsia="細明體" w:hAnsi="細明體" w:cs="Courier New" w:hint="eastAsia"/>
          <w:lang w:eastAsia="zh-TW"/>
        </w:rPr>
        <w:t>尚有</w:t>
      </w:r>
      <w:r w:rsidR="00EC1EA7">
        <w:rPr>
          <w:rFonts w:ascii="細明體" w:eastAsia="細明體" w:hAnsi="細明體" w:cs="Courier New" w:hint="eastAsia"/>
          <w:lang w:eastAsia="zh-TW"/>
        </w:rPr>
        <w:t>未</w:t>
      </w:r>
      <w:r>
        <w:rPr>
          <w:rFonts w:ascii="細明體" w:eastAsia="細明體" w:hAnsi="細明體" w:cs="Courier New" w:hint="eastAsia"/>
          <w:lang w:eastAsia="zh-TW"/>
        </w:rPr>
        <w:t>核定</w:t>
      </w:r>
      <w:r w:rsidR="00EC1EA7">
        <w:rPr>
          <w:rFonts w:ascii="細明體" w:eastAsia="細明體" w:hAnsi="細明體" w:cs="Courier New" w:hint="eastAsia"/>
          <w:lang w:eastAsia="zh-TW"/>
        </w:rPr>
        <w:t>之案</w:t>
      </w:r>
      <w:r>
        <w:rPr>
          <w:rFonts w:ascii="細明體" w:eastAsia="細明體" w:hAnsi="細明體" w:cs="Courier New" w:hint="eastAsia"/>
          <w:lang w:eastAsia="zh-TW"/>
        </w:rPr>
        <w:t>件，無法</w:t>
      </w:r>
      <w:r w:rsidR="00EC1EA7">
        <w:rPr>
          <w:rFonts w:ascii="細明體" w:eastAsia="細明體" w:hAnsi="細明體" w:cs="Courier New" w:hint="eastAsia"/>
          <w:lang w:eastAsia="zh-TW"/>
        </w:rPr>
        <w:t>進</w:t>
      </w:r>
      <w:r>
        <w:rPr>
          <w:rFonts w:ascii="細明體" w:eastAsia="細明體" w:hAnsi="細明體" w:cs="Courier New" w:hint="eastAsia"/>
          <w:lang w:eastAsia="zh-TW"/>
        </w:rPr>
        <w:t>行取件。』</w:t>
      </w:r>
    </w:p>
    <w:p w:rsidR="001925C2" w:rsidRPr="00720199" w:rsidRDefault="001925C2" w:rsidP="00720199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cs="Courier New" w:hint="eastAsia"/>
          <w:lang w:eastAsia="zh-TW"/>
        </w:rPr>
      </w:pPr>
      <w:r>
        <w:rPr>
          <w:rFonts w:ascii="細明體" w:eastAsia="細明體" w:hAnsi="細明體" w:cs="Courier New" w:hint="eastAsia"/>
          <w:lang w:eastAsia="zh-TW"/>
        </w:rPr>
        <w:t>計算當日已取得案件之總分，若已超過設定，則拋錯</w:t>
      </w:r>
    </w:p>
    <w:p w:rsidR="007C36C2" w:rsidRDefault="00B61594" w:rsidP="007C36C2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cs="Courier New" w:hint="eastAsia"/>
          <w:lang w:eastAsia="zh-TW"/>
        </w:rPr>
      </w:pPr>
      <w:r>
        <w:rPr>
          <w:rFonts w:ascii="細明體" w:eastAsia="細明體" w:hAnsi="細明體" w:cs="Courier New" w:hint="eastAsia"/>
          <w:lang w:eastAsia="zh-TW"/>
        </w:rPr>
        <w:t>取得自取案件受理編號列表</w:t>
      </w:r>
    </w:p>
    <w:p w:rsidR="001E47B0" w:rsidRDefault="001E47B0" w:rsidP="001E47B0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cs="Courier New" w:hint="eastAsia"/>
          <w:lang w:eastAsia="zh-TW"/>
        </w:rPr>
      </w:pPr>
      <w:r>
        <w:rPr>
          <w:rFonts w:ascii="細明體" w:eastAsia="細明體" w:hAnsi="細明體" w:cs="Courier New" w:hint="eastAsia"/>
          <w:lang w:eastAsia="zh-TW"/>
        </w:rPr>
        <w:t>Call AA_A6Z001</w:t>
      </w:r>
      <w:r w:rsidR="00B61594">
        <w:rPr>
          <w:rFonts w:ascii="細明體" w:eastAsia="細明體" w:hAnsi="細明體" w:cs="Courier New" w:hint="eastAsia"/>
          <w:lang w:eastAsia="zh-TW"/>
        </w:rPr>
        <w:t>.getSelfDecdCase，參數</w:t>
      </w:r>
    </w:p>
    <w:p w:rsidR="00B61594" w:rsidRPr="003C6DC2" w:rsidRDefault="00B61594" w:rsidP="00B61594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cs="Courier New"/>
          <w:lang w:eastAsia="zh-TW"/>
        </w:rPr>
      </w:pPr>
      <w:r>
        <w:rPr>
          <w:rFonts w:ascii="細明體" w:eastAsia="細明體" w:hAnsi="細明體" w:hint="eastAsia"/>
          <w:lang w:eastAsia="zh-TW"/>
        </w:rPr>
        <w:t>$核賠人員ID</w:t>
      </w:r>
    </w:p>
    <w:p w:rsidR="00072B0B" w:rsidRPr="003C6DC2" w:rsidRDefault="00072B0B" w:rsidP="00B61594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cs="Courier New"/>
          <w:lang w:eastAsia="zh-TW"/>
        </w:rPr>
      </w:pPr>
      <w:r>
        <w:rPr>
          <w:rFonts w:ascii="細明體" w:eastAsia="細明體" w:hAnsi="細明體" w:hint="eastAsia"/>
          <w:lang w:eastAsia="zh-TW"/>
        </w:rPr>
        <w:t>$D031系統別</w:t>
      </w:r>
    </w:p>
    <w:p w:rsidR="00072B0B" w:rsidRPr="00720199" w:rsidRDefault="00072B0B" w:rsidP="00B61594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cs="Courier New"/>
          <w:lang w:eastAsia="zh-TW"/>
        </w:rPr>
      </w:pPr>
      <w:r>
        <w:rPr>
          <w:rFonts w:ascii="細明體" w:eastAsia="細明體" w:hAnsi="細明體" w:hint="eastAsia"/>
          <w:lang w:eastAsia="zh-TW"/>
        </w:rPr>
        <w:t>最大取件件數</w:t>
      </w:r>
    </w:p>
    <w:p w:rsidR="001925C2" w:rsidRPr="00720199" w:rsidRDefault="001925C2" w:rsidP="00B61594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cs="Courier New"/>
          <w:lang w:eastAsia="zh-TW"/>
        </w:rPr>
      </w:pPr>
      <w:r>
        <w:rPr>
          <w:rFonts w:ascii="細明體" w:eastAsia="細明體" w:hAnsi="細明體"/>
          <w:lang w:eastAsia="zh-TW"/>
        </w:rPr>
        <w:t>“0”</w:t>
      </w:r>
    </w:p>
    <w:p w:rsidR="001925C2" w:rsidRDefault="001925C2" w:rsidP="001925C2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cs="Courier New" w:hint="eastAsia"/>
          <w:lang w:eastAsia="zh-TW"/>
        </w:rPr>
      </w:pPr>
      <w:r>
        <w:rPr>
          <w:rFonts w:ascii="細明體" w:eastAsia="細明體" w:hAnsi="細明體" w:cs="Courier New" w:hint="eastAsia"/>
          <w:lang w:eastAsia="zh-TW"/>
        </w:rPr>
        <w:t>Call 若上述未達取件數，再次呼叫AA_A6Z001.getSelfDecdCase，並加入受編，參數</w:t>
      </w:r>
    </w:p>
    <w:p w:rsidR="001925C2" w:rsidRPr="003C6DC2" w:rsidRDefault="001925C2" w:rsidP="001925C2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cs="Courier New"/>
          <w:lang w:eastAsia="zh-TW"/>
        </w:rPr>
      </w:pPr>
      <w:r>
        <w:rPr>
          <w:rFonts w:ascii="細明體" w:eastAsia="細明體" w:hAnsi="細明體" w:hint="eastAsia"/>
          <w:lang w:eastAsia="zh-TW"/>
        </w:rPr>
        <w:t>$核賠人員ID</w:t>
      </w:r>
    </w:p>
    <w:p w:rsidR="001925C2" w:rsidRPr="003C6DC2" w:rsidRDefault="001925C2" w:rsidP="001925C2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cs="Courier New"/>
          <w:lang w:eastAsia="zh-TW"/>
        </w:rPr>
      </w:pPr>
      <w:r>
        <w:rPr>
          <w:rFonts w:ascii="細明體" w:eastAsia="細明體" w:hAnsi="細明體" w:hint="eastAsia"/>
          <w:lang w:eastAsia="zh-TW"/>
        </w:rPr>
        <w:t>$D031系統別</w:t>
      </w:r>
    </w:p>
    <w:p w:rsidR="001925C2" w:rsidRPr="00FD6E22" w:rsidRDefault="001925C2" w:rsidP="001925C2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cs="Courier New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最大取件件數 </w:t>
      </w:r>
      <w:r>
        <w:rPr>
          <w:rFonts w:ascii="細明體" w:eastAsia="細明體" w:hAnsi="細明體"/>
          <w:lang w:eastAsia="zh-TW"/>
        </w:rPr>
        <w:t>–</w:t>
      </w:r>
      <w:r>
        <w:rPr>
          <w:rFonts w:ascii="細明體" w:eastAsia="細明體" w:hAnsi="細明體" w:hint="eastAsia"/>
          <w:lang w:eastAsia="zh-TW"/>
        </w:rPr>
        <w:t xml:space="preserve"> 上述取件數</w:t>
      </w:r>
    </w:p>
    <w:p w:rsidR="001925C2" w:rsidRDefault="001925C2" w:rsidP="001925C2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cs="Courier New" w:hint="eastAsia"/>
          <w:lang w:eastAsia="zh-TW"/>
        </w:rPr>
      </w:pPr>
      <w:r>
        <w:rPr>
          <w:rFonts w:ascii="細明體" w:eastAsia="細明體" w:hAnsi="細明體"/>
          <w:lang w:eastAsia="zh-TW"/>
        </w:rPr>
        <w:t>“</w:t>
      </w:r>
      <w:r>
        <w:rPr>
          <w:rFonts w:ascii="細明體" w:eastAsia="細明體" w:hAnsi="細明體" w:hint="eastAsia"/>
          <w:lang w:eastAsia="zh-TW"/>
        </w:rPr>
        <w:t>1</w:t>
      </w:r>
      <w:r>
        <w:rPr>
          <w:rFonts w:ascii="細明體" w:eastAsia="細明體" w:hAnsi="細明體"/>
          <w:lang w:eastAsia="zh-TW"/>
        </w:rPr>
        <w:t>”</w:t>
      </w:r>
    </w:p>
    <w:p w:rsidR="001925C2" w:rsidRDefault="001925C2" w:rsidP="00B61594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cs="Courier New" w:hint="eastAsia"/>
          <w:lang w:eastAsia="zh-TW"/>
        </w:rPr>
      </w:pPr>
    </w:p>
    <w:p w:rsidR="001E47B0" w:rsidRDefault="00B61594" w:rsidP="001E47B0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cs="Courier New"/>
          <w:lang w:eastAsia="zh-TW"/>
        </w:rPr>
      </w:pPr>
      <w:r>
        <w:rPr>
          <w:rFonts w:ascii="細明體" w:eastAsia="細明體" w:hAnsi="細明體" w:cs="Courier New" w:hint="eastAsia"/>
          <w:lang w:eastAsia="zh-TW"/>
        </w:rPr>
        <w:t>若回傳的$自取案件列表內資料筆數 &gt; 0，則列表內的受理編號進行案件改派</w:t>
      </w:r>
    </w:p>
    <w:p w:rsidR="001925C2" w:rsidRDefault="001925C2" w:rsidP="00720199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cs="Courier New" w:hint="eastAsia"/>
          <w:lang w:eastAsia="zh-TW"/>
        </w:rPr>
      </w:pPr>
      <w:r>
        <w:rPr>
          <w:rFonts w:ascii="細明體" w:eastAsia="細明體" w:hAnsi="細明體" w:cs="Courier New" w:hint="eastAsia"/>
          <w:lang w:eastAsia="zh-TW"/>
        </w:rPr>
        <w:t>逐一將$自取案件列表內資料加總到當日分數中，超過上限後剩餘件都刪除</w:t>
      </w:r>
    </w:p>
    <w:p w:rsidR="00B61594" w:rsidRDefault="00B61594" w:rsidP="00B61594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cs="Courier New" w:hint="eastAsia"/>
          <w:lang w:eastAsia="zh-TW"/>
        </w:rPr>
      </w:pPr>
      <w:r>
        <w:rPr>
          <w:rFonts w:ascii="細明體" w:eastAsia="細明體" w:hAnsi="細明體" w:cs="Courier New" w:hint="eastAsia"/>
          <w:lang w:eastAsia="zh-TW"/>
        </w:rPr>
        <w:t>Call AA_A6Z002.changeFlowByDispatch，參數</w:t>
      </w:r>
    </w:p>
    <w:p w:rsidR="000D2011" w:rsidRDefault="00B61594" w:rsidP="000D2011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cs="Courier New" w:hint="eastAsia"/>
          <w:lang w:eastAsia="zh-TW"/>
        </w:rPr>
      </w:pPr>
      <w:r>
        <w:rPr>
          <w:rFonts w:ascii="細明體" w:eastAsia="細明體" w:hAnsi="細明體" w:cs="Courier New" w:hint="eastAsia"/>
          <w:lang w:eastAsia="zh-TW"/>
        </w:rPr>
        <w:t>$自取案件列表</w:t>
      </w:r>
    </w:p>
    <w:p w:rsidR="000D2011" w:rsidRDefault="000D2011" w:rsidP="000D2011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cs="Courier New" w:hint="eastAsia"/>
          <w:lang w:eastAsia="zh-TW"/>
        </w:rPr>
      </w:pPr>
      <w:r>
        <w:rPr>
          <w:rFonts w:ascii="細明體" w:eastAsia="細明體" w:hAnsi="細明體" w:cs="Courier New" w:hint="eastAsia"/>
          <w:lang w:eastAsia="zh-TW"/>
        </w:rPr>
        <w:t>呼叫 AA_A6Z002.updateDTAAA100寫入派發資訊</w:t>
      </w:r>
    </w:p>
    <w:p w:rsidR="000D2011" w:rsidRDefault="000D2011" w:rsidP="000D2011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cs="Courier New" w:hint="eastAsia"/>
          <w:lang w:eastAsia="zh-TW"/>
        </w:rPr>
      </w:pPr>
      <w:r>
        <w:rPr>
          <w:rFonts w:ascii="細明體" w:eastAsia="細明體" w:hAnsi="細明體" w:cs="Courier New" w:hint="eastAsia"/>
          <w:lang w:eastAsia="zh-TW"/>
        </w:rPr>
        <w:t>$自取案件列表</w:t>
      </w:r>
    </w:p>
    <w:p w:rsidR="000D2011" w:rsidRDefault="000D2011" w:rsidP="000D2011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cs="Courier New" w:hint="eastAsia"/>
          <w:lang w:eastAsia="zh-TW"/>
        </w:rPr>
      </w:pPr>
      <w:r>
        <w:rPr>
          <w:rFonts w:ascii="細明體" w:eastAsia="細明體" w:hAnsi="細明體" w:cs="Courier New" w:hint="eastAsia"/>
          <w:lang w:eastAsia="zh-TW"/>
        </w:rPr>
        <w:t>$核賠人員ID</w:t>
      </w:r>
    </w:p>
    <w:p w:rsidR="000D2011" w:rsidRDefault="000D2011" w:rsidP="000D2011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cs="Courier New" w:hint="eastAsia"/>
          <w:lang w:eastAsia="zh-TW"/>
        </w:rPr>
      </w:pPr>
      <w:r>
        <w:rPr>
          <w:rFonts w:ascii="細明體" w:eastAsia="細明體" w:hAnsi="細明體" w:cs="Courier New" w:hint="eastAsia"/>
          <w:lang w:eastAsia="zh-TW"/>
        </w:rPr>
        <w:t>DATE.getDBTimeStamp</w:t>
      </w:r>
    </w:p>
    <w:p w:rsidR="000D2011" w:rsidRPr="000D2011" w:rsidRDefault="000D2011" w:rsidP="000D2011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cs="Courier New" w:hint="eastAsia"/>
          <w:lang w:eastAsia="zh-TW"/>
        </w:rPr>
      </w:pPr>
      <w:r>
        <w:rPr>
          <w:rFonts w:ascii="細明體" w:eastAsia="細明體" w:hAnsi="細明體" w:cs="Courier New"/>
          <w:lang w:eastAsia="zh-TW"/>
        </w:rPr>
        <w:t>“</w:t>
      </w:r>
      <w:r>
        <w:rPr>
          <w:rFonts w:ascii="細明體" w:eastAsia="細明體" w:hAnsi="細明體" w:cs="Courier New" w:hint="eastAsia"/>
          <w:lang w:eastAsia="zh-TW"/>
        </w:rPr>
        <w:t>1</w:t>
      </w:r>
      <w:r>
        <w:rPr>
          <w:rFonts w:ascii="細明體" w:eastAsia="細明體" w:hAnsi="細明體" w:cs="Courier New"/>
          <w:lang w:eastAsia="zh-TW"/>
        </w:rPr>
        <w:t>”</w:t>
      </w:r>
    </w:p>
    <w:p w:rsidR="00B61594" w:rsidRDefault="00B61594" w:rsidP="00B61594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cs="Courier New"/>
          <w:lang w:eastAsia="zh-TW"/>
        </w:rPr>
      </w:pPr>
      <w:r>
        <w:rPr>
          <w:rFonts w:ascii="細明體" w:eastAsia="細明體" w:hAnsi="細明體" w:cs="Courier New" w:hint="eastAsia"/>
          <w:lang w:eastAsia="zh-TW"/>
        </w:rPr>
        <w:t>若有錯誤則拋出訊息</w:t>
      </w:r>
    </w:p>
    <w:p w:rsidR="00C207E1" w:rsidRDefault="00C207E1" w:rsidP="00720199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cs="Courier New" w:hint="eastAsia"/>
          <w:lang w:eastAsia="zh-TW"/>
        </w:rPr>
      </w:pPr>
      <w:r>
        <w:rPr>
          <w:rFonts w:ascii="細明體" w:eastAsia="細明體" w:hAnsi="細明體" w:cs="Courier New" w:hint="eastAsia"/>
          <w:lang w:eastAsia="zh-TW"/>
        </w:rPr>
        <w:t>預設取件數量上限，取對照維護AA、</w:t>
      </w:r>
      <w:r w:rsidRPr="00C207E1">
        <w:rPr>
          <w:rFonts w:ascii="細明體" w:eastAsia="細明體" w:hAnsi="細明體" w:cs="Courier New"/>
          <w:lang w:eastAsia="zh-TW"/>
        </w:rPr>
        <w:t>AAA6_0100</w:t>
      </w:r>
      <w:r>
        <w:rPr>
          <w:rFonts w:ascii="細明體" w:eastAsia="細明體" w:hAnsi="細明體" w:cs="Courier New" w:hint="eastAsia"/>
          <w:lang w:eastAsia="zh-TW"/>
        </w:rPr>
        <w:t>、</w:t>
      </w:r>
      <w:r w:rsidRPr="00C207E1">
        <w:rPr>
          <w:rFonts w:ascii="細明體" w:eastAsia="細明體" w:hAnsi="細明體" w:cs="Courier New"/>
          <w:lang w:eastAsia="zh-TW"/>
        </w:rPr>
        <w:t>DEFAULT_CNT</w:t>
      </w:r>
      <w:r>
        <w:rPr>
          <w:rFonts w:ascii="細明體" w:eastAsia="細明體" w:hAnsi="細明體" w:cs="Courier New" w:hint="eastAsia"/>
          <w:lang w:eastAsia="zh-TW"/>
        </w:rPr>
        <w:t>，若錯誤或為0，則預設10</w:t>
      </w:r>
    </w:p>
    <w:p w:rsidR="00A97B4A" w:rsidRDefault="00A97B4A" w:rsidP="00A97B4A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cs="Courier New" w:hint="eastAsia"/>
          <w:lang w:eastAsia="zh-TW"/>
        </w:rPr>
      </w:pPr>
      <w:r>
        <w:rPr>
          <w:rFonts w:ascii="細明體" w:eastAsia="細明體" w:hAnsi="細明體" w:cs="Courier New" w:hint="eastAsia"/>
          <w:lang w:eastAsia="zh-TW"/>
        </w:rPr>
        <w:t>正常完成顯示『取件成功，本次取得 + $自取案件列表.資料筆數 + 件。』</w:t>
      </w:r>
    </w:p>
    <w:sectPr w:rsidR="00A97B4A" w:rsidSect="00417064">
      <w:footerReference w:type="even" r:id="rId10"/>
      <w:footerReference w:type="default" r:id="rId11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2001" w:rsidRDefault="005F2001">
      <w:r>
        <w:separator/>
      </w:r>
    </w:p>
  </w:endnote>
  <w:endnote w:type="continuationSeparator" w:id="0">
    <w:p w:rsidR="005F2001" w:rsidRDefault="005F20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31E34">
      <w:rPr>
        <w:rStyle w:val="a6"/>
        <w:noProof/>
      </w:rPr>
      <w:t>2</w: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2001" w:rsidRDefault="005F2001">
      <w:r>
        <w:separator/>
      </w:r>
    </w:p>
  </w:footnote>
  <w:footnote w:type="continuationSeparator" w:id="0">
    <w:p w:rsidR="005F2001" w:rsidRDefault="005F20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D65B9"/>
    <w:multiLevelType w:val="hybridMultilevel"/>
    <w:tmpl w:val="4E267560"/>
    <w:lvl w:ilvl="0" w:tplc="B1662DD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7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8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4F890178"/>
    <w:multiLevelType w:val="hybridMultilevel"/>
    <w:tmpl w:val="0032F9C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5" w15:restartNumberingAfterBreak="0">
    <w:nsid w:val="6B137FC7"/>
    <w:multiLevelType w:val="hybridMultilevel"/>
    <w:tmpl w:val="7A86E372"/>
    <w:lvl w:ilvl="0" w:tplc="C06207E2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7BDE42AB"/>
    <w:multiLevelType w:val="hybridMultilevel"/>
    <w:tmpl w:val="D0E430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"/>
  </w:num>
  <w:num w:numId="4">
    <w:abstractNumId w:val="14"/>
  </w:num>
  <w:num w:numId="5">
    <w:abstractNumId w:val="7"/>
  </w:num>
  <w:num w:numId="6">
    <w:abstractNumId w:val="9"/>
  </w:num>
  <w:num w:numId="7">
    <w:abstractNumId w:val="16"/>
  </w:num>
  <w:num w:numId="8">
    <w:abstractNumId w:val="17"/>
  </w:num>
  <w:num w:numId="9">
    <w:abstractNumId w:val="2"/>
  </w:num>
  <w:num w:numId="10">
    <w:abstractNumId w:val="8"/>
  </w:num>
  <w:num w:numId="11">
    <w:abstractNumId w:val="4"/>
  </w:num>
  <w:num w:numId="12">
    <w:abstractNumId w:val="6"/>
  </w:num>
  <w:num w:numId="13">
    <w:abstractNumId w:val="12"/>
  </w:num>
  <w:num w:numId="14">
    <w:abstractNumId w:val="13"/>
  </w:num>
  <w:num w:numId="15">
    <w:abstractNumId w:val="5"/>
  </w:num>
  <w:num w:numId="16">
    <w:abstractNumId w:val="11"/>
  </w:num>
  <w:num w:numId="17">
    <w:abstractNumId w:val="15"/>
  </w:num>
  <w:num w:numId="18">
    <w:abstractNumId w:val="0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8DA"/>
    <w:rsid w:val="00005E62"/>
    <w:rsid w:val="00015E3F"/>
    <w:rsid w:val="00037D93"/>
    <w:rsid w:val="00057785"/>
    <w:rsid w:val="00062328"/>
    <w:rsid w:val="00072B0B"/>
    <w:rsid w:val="00073519"/>
    <w:rsid w:val="00076FBA"/>
    <w:rsid w:val="000800FF"/>
    <w:rsid w:val="00086E90"/>
    <w:rsid w:val="000A7C4F"/>
    <w:rsid w:val="000B6C80"/>
    <w:rsid w:val="000D1099"/>
    <w:rsid w:val="000D2011"/>
    <w:rsid w:val="000D2D7F"/>
    <w:rsid w:val="000D3892"/>
    <w:rsid w:val="000E5F19"/>
    <w:rsid w:val="0010480F"/>
    <w:rsid w:val="00110A68"/>
    <w:rsid w:val="00112F32"/>
    <w:rsid w:val="001249B7"/>
    <w:rsid w:val="00127011"/>
    <w:rsid w:val="001377DB"/>
    <w:rsid w:val="00156A28"/>
    <w:rsid w:val="0015744E"/>
    <w:rsid w:val="001606A7"/>
    <w:rsid w:val="001724C1"/>
    <w:rsid w:val="001778A7"/>
    <w:rsid w:val="00185767"/>
    <w:rsid w:val="00187B05"/>
    <w:rsid w:val="00190DF8"/>
    <w:rsid w:val="001925C2"/>
    <w:rsid w:val="00194232"/>
    <w:rsid w:val="001B2A98"/>
    <w:rsid w:val="001B5BFF"/>
    <w:rsid w:val="001E47B0"/>
    <w:rsid w:val="002225FA"/>
    <w:rsid w:val="00232ED1"/>
    <w:rsid w:val="00250524"/>
    <w:rsid w:val="00252551"/>
    <w:rsid w:val="00263647"/>
    <w:rsid w:val="00271A37"/>
    <w:rsid w:val="00274DFE"/>
    <w:rsid w:val="00283376"/>
    <w:rsid w:val="00287ABA"/>
    <w:rsid w:val="002A3F8C"/>
    <w:rsid w:val="002A58AE"/>
    <w:rsid w:val="002B0AB6"/>
    <w:rsid w:val="002B381A"/>
    <w:rsid w:val="002C6295"/>
    <w:rsid w:val="002E54D1"/>
    <w:rsid w:val="002F61B6"/>
    <w:rsid w:val="002F7FCC"/>
    <w:rsid w:val="0030653B"/>
    <w:rsid w:val="00307622"/>
    <w:rsid w:val="00313753"/>
    <w:rsid w:val="0031642E"/>
    <w:rsid w:val="00323FB8"/>
    <w:rsid w:val="0032607E"/>
    <w:rsid w:val="00334311"/>
    <w:rsid w:val="003354D9"/>
    <w:rsid w:val="00335DF5"/>
    <w:rsid w:val="003514A4"/>
    <w:rsid w:val="00353371"/>
    <w:rsid w:val="003572AC"/>
    <w:rsid w:val="003646BE"/>
    <w:rsid w:val="00364751"/>
    <w:rsid w:val="003736D5"/>
    <w:rsid w:val="003763F5"/>
    <w:rsid w:val="00386C3A"/>
    <w:rsid w:val="00391DF0"/>
    <w:rsid w:val="003A4765"/>
    <w:rsid w:val="003B6BF5"/>
    <w:rsid w:val="003B7861"/>
    <w:rsid w:val="003C6DC2"/>
    <w:rsid w:val="003D17CE"/>
    <w:rsid w:val="003D6F23"/>
    <w:rsid w:val="003E3722"/>
    <w:rsid w:val="003E42E3"/>
    <w:rsid w:val="003F4398"/>
    <w:rsid w:val="003F795D"/>
    <w:rsid w:val="00403547"/>
    <w:rsid w:val="00413605"/>
    <w:rsid w:val="00417064"/>
    <w:rsid w:val="00417A9E"/>
    <w:rsid w:val="00431E34"/>
    <w:rsid w:val="0043482C"/>
    <w:rsid w:val="0044335B"/>
    <w:rsid w:val="00443676"/>
    <w:rsid w:val="00450F8B"/>
    <w:rsid w:val="004524B3"/>
    <w:rsid w:val="0045427C"/>
    <w:rsid w:val="00456FB6"/>
    <w:rsid w:val="00467856"/>
    <w:rsid w:val="00467DFD"/>
    <w:rsid w:val="0047022C"/>
    <w:rsid w:val="00483F12"/>
    <w:rsid w:val="00490128"/>
    <w:rsid w:val="004911D8"/>
    <w:rsid w:val="00491A19"/>
    <w:rsid w:val="00496265"/>
    <w:rsid w:val="004A6205"/>
    <w:rsid w:val="004B08CA"/>
    <w:rsid w:val="004C0C39"/>
    <w:rsid w:val="004C2FEB"/>
    <w:rsid w:val="004C3E50"/>
    <w:rsid w:val="004C5056"/>
    <w:rsid w:val="004D03CC"/>
    <w:rsid w:val="004F6BE7"/>
    <w:rsid w:val="005145E2"/>
    <w:rsid w:val="00531E06"/>
    <w:rsid w:val="00535F08"/>
    <w:rsid w:val="00537241"/>
    <w:rsid w:val="00545FED"/>
    <w:rsid w:val="00550F55"/>
    <w:rsid w:val="005511B4"/>
    <w:rsid w:val="00573BA2"/>
    <w:rsid w:val="00575B37"/>
    <w:rsid w:val="00584A7D"/>
    <w:rsid w:val="005B1A67"/>
    <w:rsid w:val="005C7094"/>
    <w:rsid w:val="005D48B3"/>
    <w:rsid w:val="005D4CF1"/>
    <w:rsid w:val="005E15F2"/>
    <w:rsid w:val="005E7C47"/>
    <w:rsid w:val="005F1372"/>
    <w:rsid w:val="005F2001"/>
    <w:rsid w:val="005F208D"/>
    <w:rsid w:val="005F4F4F"/>
    <w:rsid w:val="005F5C21"/>
    <w:rsid w:val="00603130"/>
    <w:rsid w:val="00624DD8"/>
    <w:rsid w:val="00634C51"/>
    <w:rsid w:val="006370B1"/>
    <w:rsid w:val="00640B0C"/>
    <w:rsid w:val="0066140A"/>
    <w:rsid w:val="00665BDA"/>
    <w:rsid w:val="00674A0A"/>
    <w:rsid w:val="006856F7"/>
    <w:rsid w:val="006A265F"/>
    <w:rsid w:val="006A26A9"/>
    <w:rsid w:val="006A47E3"/>
    <w:rsid w:val="006B61CF"/>
    <w:rsid w:val="006C0067"/>
    <w:rsid w:val="006C18E3"/>
    <w:rsid w:val="006D14A4"/>
    <w:rsid w:val="006D75B8"/>
    <w:rsid w:val="006E2857"/>
    <w:rsid w:val="006E2891"/>
    <w:rsid w:val="006E320E"/>
    <w:rsid w:val="006E522D"/>
    <w:rsid w:val="006E7058"/>
    <w:rsid w:val="006F014D"/>
    <w:rsid w:val="006F3864"/>
    <w:rsid w:val="006F6D81"/>
    <w:rsid w:val="0070062C"/>
    <w:rsid w:val="00710725"/>
    <w:rsid w:val="00716C34"/>
    <w:rsid w:val="00717C6B"/>
    <w:rsid w:val="00720199"/>
    <w:rsid w:val="00722A11"/>
    <w:rsid w:val="007235C7"/>
    <w:rsid w:val="00731DED"/>
    <w:rsid w:val="0075297D"/>
    <w:rsid w:val="0075677B"/>
    <w:rsid w:val="00765834"/>
    <w:rsid w:val="00766299"/>
    <w:rsid w:val="007817A0"/>
    <w:rsid w:val="00790F0E"/>
    <w:rsid w:val="0079246B"/>
    <w:rsid w:val="007A490A"/>
    <w:rsid w:val="007B4376"/>
    <w:rsid w:val="007B6D0C"/>
    <w:rsid w:val="007B75AF"/>
    <w:rsid w:val="007C36C2"/>
    <w:rsid w:val="007F1037"/>
    <w:rsid w:val="007F4BA8"/>
    <w:rsid w:val="007F7D33"/>
    <w:rsid w:val="00823F3B"/>
    <w:rsid w:val="008266BB"/>
    <w:rsid w:val="00835FC8"/>
    <w:rsid w:val="00847FE0"/>
    <w:rsid w:val="008503E7"/>
    <w:rsid w:val="008747CD"/>
    <w:rsid w:val="008749B9"/>
    <w:rsid w:val="00875CDA"/>
    <w:rsid w:val="00892512"/>
    <w:rsid w:val="008A5D36"/>
    <w:rsid w:val="008A7E85"/>
    <w:rsid w:val="008B1784"/>
    <w:rsid w:val="008B5188"/>
    <w:rsid w:val="008C0E51"/>
    <w:rsid w:val="008C3A84"/>
    <w:rsid w:val="008C3D93"/>
    <w:rsid w:val="008D0E85"/>
    <w:rsid w:val="008D1547"/>
    <w:rsid w:val="008E119A"/>
    <w:rsid w:val="008F0A6C"/>
    <w:rsid w:val="008F6D0F"/>
    <w:rsid w:val="008F7E02"/>
    <w:rsid w:val="00914A39"/>
    <w:rsid w:val="00926ECC"/>
    <w:rsid w:val="009337AD"/>
    <w:rsid w:val="0095275D"/>
    <w:rsid w:val="009617E5"/>
    <w:rsid w:val="00963BA2"/>
    <w:rsid w:val="00964E9E"/>
    <w:rsid w:val="0096519E"/>
    <w:rsid w:val="00970760"/>
    <w:rsid w:val="0098487E"/>
    <w:rsid w:val="00996447"/>
    <w:rsid w:val="009973B6"/>
    <w:rsid w:val="009A0E54"/>
    <w:rsid w:val="009A1ADD"/>
    <w:rsid w:val="009A6B2B"/>
    <w:rsid w:val="009B23D8"/>
    <w:rsid w:val="009B56A8"/>
    <w:rsid w:val="009B7060"/>
    <w:rsid w:val="009C012E"/>
    <w:rsid w:val="009C2BF5"/>
    <w:rsid w:val="009D0511"/>
    <w:rsid w:val="009D1DB3"/>
    <w:rsid w:val="009E15B4"/>
    <w:rsid w:val="00A07D6F"/>
    <w:rsid w:val="00A22607"/>
    <w:rsid w:val="00A24376"/>
    <w:rsid w:val="00A46B0D"/>
    <w:rsid w:val="00A515C3"/>
    <w:rsid w:val="00A56CC1"/>
    <w:rsid w:val="00A61DDB"/>
    <w:rsid w:val="00A645B7"/>
    <w:rsid w:val="00A65548"/>
    <w:rsid w:val="00A72ABE"/>
    <w:rsid w:val="00A76482"/>
    <w:rsid w:val="00A8390F"/>
    <w:rsid w:val="00A85D44"/>
    <w:rsid w:val="00A861AF"/>
    <w:rsid w:val="00A97B4A"/>
    <w:rsid w:val="00AA6071"/>
    <w:rsid w:val="00AB160E"/>
    <w:rsid w:val="00AD23F0"/>
    <w:rsid w:val="00AE6528"/>
    <w:rsid w:val="00AF5EEE"/>
    <w:rsid w:val="00B07D87"/>
    <w:rsid w:val="00B10952"/>
    <w:rsid w:val="00B20050"/>
    <w:rsid w:val="00B21B75"/>
    <w:rsid w:val="00B241A9"/>
    <w:rsid w:val="00B26C61"/>
    <w:rsid w:val="00B524BA"/>
    <w:rsid w:val="00B53ACB"/>
    <w:rsid w:val="00B61594"/>
    <w:rsid w:val="00B662DF"/>
    <w:rsid w:val="00B66886"/>
    <w:rsid w:val="00B85CD8"/>
    <w:rsid w:val="00B930E5"/>
    <w:rsid w:val="00BB0D40"/>
    <w:rsid w:val="00BC2E60"/>
    <w:rsid w:val="00BC4814"/>
    <w:rsid w:val="00BE34CF"/>
    <w:rsid w:val="00BE6930"/>
    <w:rsid w:val="00BF13EC"/>
    <w:rsid w:val="00BF4E82"/>
    <w:rsid w:val="00C02817"/>
    <w:rsid w:val="00C0495D"/>
    <w:rsid w:val="00C14835"/>
    <w:rsid w:val="00C207E1"/>
    <w:rsid w:val="00C22893"/>
    <w:rsid w:val="00C24F6D"/>
    <w:rsid w:val="00C3477F"/>
    <w:rsid w:val="00C502C0"/>
    <w:rsid w:val="00C52537"/>
    <w:rsid w:val="00C53D77"/>
    <w:rsid w:val="00C556E2"/>
    <w:rsid w:val="00C6662B"/>
    <w:rsid w:val="00C70C5A"/>
    <w:rsid w:val="00C7445B"/>
    <w:rsid w:val="00C754B2"/>
    <w:rsid w:val="00C829C1"/>
    <w:rsid w:val="00CA420C"/>
    <w:rsid w:val="00CB1327"/>
    <w:rsid w:val="00CC266C"/>
    <w:rsid w:val="00CC3D25"/>
    <w:rsid w:val="00CC44DF"/>
    <w:rsid w:val="00CC5DCA"/>
    <w:rsid w:val="00CD0DEF"/>
    <w:rsid w:val="00CD6427"/>
    <w:rsid w:val="00CE2178"/>
    <w:rsid w:val="00CE3976"/>
    <w:rsid w:val="00CF18B7"/>
    <w:rsid w:val="00CF6E0B"/>
    <w:rsid w:val="00CF7DE5"/>
    <w:rsid w:val="00D01A26"/>
    <w:rsid w:val="00D03ED6"/>
    <w:rsid w:val="00D07B24"/>
    <w:rsid w:val="00D14AED"/>
    <w:rsid w:val="00D2607D"/>
    <w:rsid w:val="00D318B2"/>
    <w:rsid w:val="00D368EA"/>
    <w:rsid w:val="00D8139A"/>
    <w:rsid w:val="00D96054"/>
    <w:rsid w:val="00DB118B"/>
    <w:rsid w:val="00DD10F3"/>
    <w:rsid w:val="00DF256C"/>
    <w:rsid w:val="00DF3C28"/>
    <w:rsid w:val="00DF5045"/>
    <w:rsid w:val="00E0137F"/>
    <w:rsid w:val="00E02CA8"/>
    <w:rsid w:val="00E04F26"/>
    <w:rsid w:val="00E10BB5"/>
    <w:rsid w:val="00E12758"/>
    <w:rsid w:val="00E21531"/>
    <w:rsid w:val="00E23699"/>
    <w:rsid w:val="00E27349"/>
    <w:rsid w:val="00E43C0A"/>
    <w:rsid w:val="00E5462A"/>
    <w:rsid w:val="00E70C65"/>
    <w:rsid w:val="00E75553"/>
    <w:rsid w:val="00E85B86"/>
    <w:rsid w:val="00E86CA2"/>
    <w:rsid w:val="00E9066F"/>
    <w:rsid w:val="00E9528F"/>
    <w:rsid w:val="00E97D29"/>
    <w:rsid w:val="00EA0043"/>
    <w:rsid w:val="00EA2249"/>
    <w:rsid w:val="00EA53FE"/>
    <w:rsid w:val="00EA5809"/>
    <w:rsid w:val="00EB161E"/>
    <w:rsid w:val="00EB54AB"/>
    <w:rsid w:val="00EC1EA7"/>
    <w:rsid w:val="00EC5BAC"/>
    <w:rsid w:val="00EF21B1"/>
    <w:rsid w:val="00EF28DB"/>
    <w:rsid w:val="00EF4338"/>
    <w:rsid w:val="00F01135"/>
    <w:rsid w:val="00F15FC9"/>
    <w:rsid w:val="00F30E6A"/>
    <w:rsid w:val="00F411B7"/>
    <w:rsid w:val="00F62608"/>
    <w:rsid w:val="00F84058"/>
    <w:rsid w:val="00F8409B"/>
    <w:rsid w:val="00F9554A"/>
    <w:rsid w:val="00FA5129"/>
    <w:rsid w:val="00FB5C36"/>
    <w:rsid w:val="00FC1BFF"/>
    <w:rsid w:val="00FC3D2A"/>
    <w:rsid w:val="00FC54A2"/>
    <w:rsid w:val="00FD2A3F"/>
    <w:rsid w:val="00FD35AB"/>
    <w:rsid w:val="00FE0322"/>
    <w:rsid w:val="00FE0F2D"/>
    <w:rsid w:val="00FE0F74"/>
    <w:rsid w:val="00FE4AC4"/>
    <w:rsid w:val="00FE763F"/>
    <w:rsid w:val="00FF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28"/>
        <o:r id="V:Rule2" type="connector" idref="#_x0000_s1030"/>
      </o:rules>
    </o:shapelayout>
  </w:shapeDefaults>
  <w:decimalSymbol w:val="."/>
  <w:listSeparator w:val=","/>
  <w15:chartTrackingRefBased/>
  <w15:docId w15:val="{74D932E5-EBD3-4AC9-83A5-95315729B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paragraph" w:styleId="aa">
    <w:name w:val="Normal Indent"/>
    <w:aliases w:val="表正文,正文非缩进"/>
    <w:basedOn w:val="a0"/>
    <w:rsid w:val="009C012E"/>
    <w:pPr>
      <w:ind w:left="425"/>
      <w:jc w:val="both"/>
    </w:pPr>
    <w:rPr>
      <w:sz w:val="21"/>
      <w:szCs w:val="20"/>
    </w:rPr>
  </w:style>
  <w:style w:type="paragraph" w:styleId="ab">
    <w:name w:val="Balloon Text"/>
    <w:basedOn w:val="a0"/>
    <w:link w:val="ac"/>
    <w:rsid w:val="00720199"/>
    <w:rPr>
      <w:rFonts w:ascii="Calibri Light" w:hAnsi="Calibri Light"/>
      <w:sz w:val="18"/>
      <w:szCs w:val="18"/>
    </w:rPr>
  </w:style>
  <w:style w:type="character" w:customStyle="1" w:styleId="ac">
    <w:name w:val="註解方塊文字 字元"/>
    <w:link w:val="ab"/>
    <w:rsid w:val="00720199"/>
    <w:rPr>
      <w:rFonts w:ascii="Calibri Light" w:eastAsia="新細明體" w:hAnsi="Calibri Light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FF6F73-7B90-461D-AA03-4DE65D09D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264</Words>
  <Characters>1509</Characters>
  <Application>Microsoft Office Word</Application>
  <DocSecurity>0</DocSecurity>
  <Lines>12</Lines>
  <Paragraphs>3</Paragraphs>
  <ScaleCrop>false</ScaleCrop>
  <Company>CMT</Company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cp:lastModifiedBy>戴余修</cp:lastModifiedBy>
  <cp:revision>2</cp:revision>
  <dcterms:created xsi:type="dcterms:W3CDTF">2020-07-27T00:55:00Z</dcterms:created>
  <dcterms:modified xsi:type="dcterms:W3CDTF">2020-07-27T00:55:00Z</dcterms:modified>
</cp:coreProperties>
</file>