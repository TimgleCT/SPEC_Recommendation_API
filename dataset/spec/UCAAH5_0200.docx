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 w:rsidRPr="007B4DC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bookmarkStart w:id="0" w:name="_GoBack"/>
            <w:bookmarkEnd w:id="0"/>
            <w:r w:rsidRPr="007B4DC2">
              <w:rPr>
                <w:rFonts w:ascii="新細明體" w:hAnsi="新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7B4DC2">
              <w:rPr>
                <w:rFonts w:ascii="新細明體" w:hAnsi="新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7B4DC2">
              <w:rPr>
                <w:rFonts w:ascii="新細明體" w:hAnsi="新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 w:rsidRPr="007B4DC2">
              <w:rPr>
                <w:rFonts w:ascii="新細明體" w:hAnsi="新細明體"/>
                <w:b/>
                <w:lang w:eastAsia="zh-TW"/>
              </w:rPr>
              <w:t>Author</w:t>
            </w:r>
          </w:p>
        </w:tc>
      </w:tr>
      <w:tr w:rsidR="00F66553" w:rsidRPr="007B4DC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541C7B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08"/>
              </w:smartTagPr>
              <w:r w:rsidRPr="007B4DC2">
                <w:rPr>
                  <w:rFonts w:ascii="新細明體" w:hAnsi="新細明體" w:hint="eastAsia"/>
                  <w:lang w:eastAsia="zh-TW"/>
                </w:rPr>
                <w:t>2008/07/09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F66553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7B4DC2">
              <w:rPr>
                <w:rFonts w:ascii="新細明體" w:hAnsi="新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F66553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7B4DC2">
              <w:rPr>
                <w:rFonts w:ascii="新細明體" w:hAnsi="新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541C7B" w:rsidP="00F66553">
            <w:pPr>
              <w:pStyle w:val="Tabletext"/>
              <w:rPr>
                <w:rFonts w:ascii="新細明體" w:hAnsi="新細明體"/>
              </w:rPr>
            </w:pPr>
            <w:r w:rsidRPr="007B4DC2"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  <w:tr w:rsidR="006379C8" w:rsidRPr="007B4DC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79C8" w:rsidRPr="007B4DC2" w:rsidRDefault="006379C8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7"/>
                <w:attr w:name="Day" w:val="17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lang w:eastAsia="zh-TW"/>
                </w:rPr>
                <w:t>2008/07/17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79C8" w:rsidRPr="007B4DC2" w:rsidRDefault="006379C8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79C8" w:rsidRPr="007B4DC2" w:rsidRDefault="006379C8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增加待簽擬</w:t>
            </w:r>
            <w:r w:rsidR="00993F4E">
              <w:rPr>
                <w:rFonts w:ascii="新細明體" w:hAnsi="新細明體" w:hint="eastAsia"/>
                <w:lang w:eastAsia="zh-TW"/>
              </w:rPr>
              <w:t>件</w:t>
            </w:r>
            <w:r>
              <w:rPr>
                <w:rFonts w:ascii="新細明體" w:hAnsi="新細明體" w:hint="eastAsia"/>
                <w:lang w:eastAsia="zh-TW"/>
              </w:rPr>
              <w:t>統計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79C8" w:rsidRPr="007B4DC2" w:rsidRDefault="006379C8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7B4DC2"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  <w:tr w:rsidR="00BC0D84" w:rsidRPr="007B4DC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D84" w:rsidRPr="007B4DC2" w:rsidRDefault="00BC0D84" w:rsidP="00BC0D84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3"/>
                <w:attr w:name="Day" w:val="12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lang w:eastAsia="zh-TW"/>
                </w:rPr>
                <w:t>2009/03/12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D84" w:rsidRPr="007B4DC2" w:rsidRDefault="00BC0D84" w:rsidP="00BC0D84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D84" w:rsidRPr="007B4DC2" w:rsidRDefault="00BC0D84" w:rsidP="00BC0D84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增加待覆核件統計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D84" w:rsidRPr="007B4DC2" w:rsidRDefault="00BC0D84" w:rsidP="00BC0D84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7B4DC2"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0"/>
        <w:gridCol w:w="4388"/>
        <w:gridCol w:w="1536"/>
        <w:gridCol w:w="2058"/>
        <w:tblGridChange w:id="1">
          <w:tblGrid>
            <w:gridCol w:w="1216"/>
            <w:gridCol w:w="990"/>
            <w:gridCol w:w="4388"/>
            <w:gridCol w:w="1536"/>
            <w:gridCol w:w="2058"/>
          </w:tblGrid>
        </w:tblGridChange>
      </w:tblGrid>
      <w:tr w:rsidR="00B769BC" w:rsidRPr="004B5E7B" w:rsidTr="000A578A">
        <w:tc>
          <w:tcPr>
            <w:tcW w:w="1216" w:type="dxa"/>
          </w:tcPr>
          <w:p w:rsidR="00B769BC" w:rsidRPr="004B5E7B" w:rsidRDefault="00B769BC" w:rsidP="000A578A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修改日期</w:t>
            </w:r>
          </w:p>
        </w:tc>
        <w:tc>
          <w:tcPr>
            <w:tcW w:w="990" w:type="dxa"/>
          </w:tcPr>
          <w:p w:rsidR="00B769BC" w:rsidRPr="004B5E7B" w:rsidRDefault="00B769BC" w:rsidP="000A578A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版本</w:t>
            </w:r>
          </w:p>
        </w:tc>
        <w:tc>
          <w:tcPr>
            <w:tcW w:w="4388" w:type="dxa"/>
          </w:tcPr>
          <w:p w:rsidR="00B769BC" w:rsidRPr="004B5E7B" w:rsidRDefault="00B769BC" w:rsidP="000A578A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修改原因</w:t>
            </w:r>
          </w:p>
        </w:tc>
        <w:tc>
          <w:tcPr>
            <w:tcW w:w="1536" w:type="dxa"/>
          </w:tcPr>
          <w:p w:rsidR="00B769BC" w:rsidRPr="004B5E7B" w:rsidRDefault="00B769BC" w:rsidP="000A578A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修改人姓名</w:t>
            </w:r>
          </w:p>
        </w:tc>
        <w:tc>
          <w:tcPr>
            <w:tcW w:w="2058" w:type="dxa"/>
          </w:tcPr>
          <w:p w:rsidR="00B769BC" w:rsidRPr="004B5E7B" w:rsidRDefault="00B769BC" w:rsidP="000A578A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立案單號</w:t>
            </w:r>
          </w:p>
        </w:tc>
      </w:tr>
      <w:tr w:rsidR="00B769BC" w:rsidRPr="004B5E7B" w:rsidTr="000A578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9BC" w:rsidRPr="004B5E7B" w:rsidRDefault="00B769BC" w:rsidP="000A57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</w:t>
            </w: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16-8-25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9BC" w:rsidRPr="004B5E7B" w:rsidRDefault="00B769BC" w:rsidP="000A57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9BC" w:rsidRPr="00157291" w:rsidRDefault="00B769BC" w:rsidP="00B769BC">
            <w:pPr>
              <w:spacing w:line="240" w:lineRule="atLeast"/>
              <w:rPr>
                <w:rFonts w:ascii="新細明體" w:hAnsi="新細明體" w:hint="eastAsia"/>
                <w:color w:val="FF0000"/>
              </w:rPr>
            </w:pPr>
            <w:r w:rsidRPr="00157291">
              <w:rPr>
                <w:rFonts w:ascii="新細明體" w:hAnsi="新細明體" w:hint="eastAsia"/>
                <w:color w:val="FF0000"/>
              </w:rPr>
              <w:t>增加待會辦件數統計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9BC" w:rsidRPr="004B5E7B" w:rsidRDefault="00B769BC" w:rsidP="000A57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9BC" w:rsidRPr="004B5E7B" w:rsidRDefault="00B769BC" w:rsidP="000A578A">
            <w:pPr>
              <w:spacing w:line="240" w:lineRule="atLeast"/>
              <w:rPr>
                <w:rFonts w:hint="eastAsia"/>
                <w:b/>
                <w:bCs/>
                <w:color w:val="FF0000"/>
              </w:rPr>
            </w:pPr>
            <w:r w:rsidRPr="004B5E7B">
              <w:rPr>
                <w:color w:val="FF0000"/>
              </w:rPr>
              <w:t>160829000058</w:t>
            </w:r>
          </w:p>
        </w:tc>
      </w:tr>
      <w:tr w:rsidR="00393632" w:rsidRPr="004B5E7B" w:rsidTr="000A578A">
        <w:trPr>
          <w:ins w:id="2" w:author="陳德仁" w:date="2017-07-05T11:47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632" w:rsidRPr="004B5E7B" w:rsidRDefault="00393632" w:rsidP="000A578A">
            <w:pPr>
              <w:spacing w:line="240" w:lineRule="atLeast"/>
              <w:jc w:val="center"/>
              <w:rPr>
                <w:ins w:id="3" w:author="陳德仁" w:date="2017-07-05T11:47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4" w:author="陳德仁" w:date="2017-07-05T11:47:00Z">
              <w:r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</w:rPr>
                <w:t>2017-07-05</w:t>
              </w:r>
            </w:ins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632" w:rsidRPr="004B5E7B" w:rsidRDefault="00393632" w:rsidP="000A578A">
            <w:pPr>
              <w:spacing w:line="240" w:lineRule="atLeast"/>
              <w:jc w:val="center"/>
              <w:rPr>
                <w:ins w:id="5" w:author="陳德仁" w:date="2017-07-05T11:47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6" w:author="陳德仁" w:date="2017-07-05T11:47:00Z">
              <w:r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</w:rPr>
                <w:t>3</w:t>
              </w:r>
            </w:ins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632" w:rsidRPr="00157291" w:rsidRDefault="00393632" w:rsidP="00B769BC">
            <w:pPr>
              <w:spacing w:line="240" w:lineRule="atLeast"/>
              <w:rPr>
                <w:ins w:id="7" w:author="陳德仁" w:date="2017-07-05T11:47:00Z"/>
                <w:rFonts w:ascii="新細明體" w:hAnsi="新細明體" w:hint="eastAsia"/>
                <w:color w:val="FF0000"/>
              </w:rPr>
            </w:pPr>
            <w:ins w:id="8" w:author="陳德仁" w:date="2017-07-05T11:48:00Z">
              <w:r w:rsidRPr="00393632">
                <w:rPr>
                  <w:rFonts w:ascii="新細明體" w:hAnsi="新細明體" w:hint="eastAsia"/>
                  <w:color w:val="FF0000"/>
                </w:rPr>
                <w:t>取消單位查詢設控</w:t>
              </w:r>
            </w:ins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632" w:rsidRPr="004B5E7B" w:rsidRDefault="00393632" w:rsidP="000A578A">
            <w:pPr>
              <w:spacing w:line="240" w:lineRule="atLeast"/>
              <w:jc w:val="center"/>
              <w:rPr>
                <w:ins w:id="9" w:author="陳德仁" w:date="2017-07-05T11:47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0" w:author="陳德仁" w:date="2017-07-05T11:48:00Z">
              <w:r>
                <w:rPr>
                  <w:rFonts w:ascii="細明體" w:eastAsia="細明體" w:hAnsi="細明體" w:cs="Courier New" w:hint="eastAsia"/>
                  <w:color w:val="FF0000"/>
                  <w:sz w:val="20"/>
                  <w:szCs w:val="20"/>
                </w:rPr>
                <w:t>陳德仁</w:t>
              </w:r>
            </w:ins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632" w:rsidRPr="004B5E7B" w:rsidRDefault="00393632" w:rsidP="000A578A">
            <w:pPr>
              <w:spacing w:line="240" w:lineRule="atLeast"/>
              <w:rPr>
                <w:ins w:id="11" w:author="陳德仁" w:date="2017-07-05T11:47:00Z"/>
                <w:color w:val="FF0000"/>
              </w:rPr>
            </w:pPr>
            <w:ins w:id="12" w:author="陳德仁" w:date="2017-07-05T11:48:00Z">
              <w:r w:rsidRPr="00393632">
                <w:rPr>
                  <w:color w:val="FF0000"/>
                </w:rPr>
                <w:t>170703001873</w:t>
              </w:r>
            </w:ins>
          </w:p>
        </w:tc>
      </w:tr>
      <w:tr w:rsidR="000C4A93" w:rsidRPr="004B5E7B" w:rsidTr="00183F14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3" w:author="李明諭" w:date="2018-02-02T16:31:00Z">
            <w:tblPrEx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14" w:author="李明諭" w:date="2018-02-02T16:31:00Z"/>
        </w:trPr>
        <w:tc>
          <w:tcPr>
            <w:tcW w:w="1216" w:type="dxa"/>
            <w:tcPrChange w:id="15" w:author="李明諭" w:date="2018-02-02T16:31:00Z">
              <w:tcPr>
                <w:tcW w:w="12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C4A93" w:rsidRDefault="000C4A93" w:rsidP="000C4A93">
            <w:pPr>
              <w:spacing w:line="240" w:lineRule="atLeast"/>
              <w:jc w:val="center"/>
              <w:rPr>
                <w:ins w:id="16" w:author="李明諭" w:date="2018-02-02T16:31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7" w:author="李明諭" w:date="2018-02-02T16:31:00Z">
              <w:r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2017/12/30</w:t>
              </w:r>
            </w:ins>
          </w:p>
        </w:tc>
        <w:tc>
          <w:tcPr>
            <w:tcW w:w="990" w:type="dxa"/>
            <w:tcPrChange w:id="18" w:author="李明諭" w:date="2018-02-02T16:31:00Z">
              <w:tcPr>
                <w:tcW w:w="9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C4A93" w:rsidRDefault="000C4A93" w:rsidP="000C4A93">
            <w:pPr>
              <w:spacing w:line="240" w:lineRule="atLeast"/>
              <w:jc w:val="center"/>
              <w:rPr>
                <w:ins w:id="19" w:author="李明諭" w:date="2018-02-02T16:31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20" w:author="李明諭" w:date="2018-02-02T16:31:00Z">
              <w:r>
                <w:rPr>
                  <w:rFonts w:ascii="細明體" w:eastAsia="細明體" w:hAnsi="細明體"/>
                  <w:color w:val="7030A0"/>
                  <w:kern w:val="0"/>
                  <w:sz w:val="20"/>
                  <w:szCs w:val="20"/>
                </w:rPr>
                <w:t>4</w:t>
              </w:r>
            </w:ins>
          </w:p>
        </w:tc>
        <w:tc>
          <w:tcPr>
            <w:tcW w:w="4388" w:type="dxa"/>
            <w:tcPrChange w:id="21" w:author="李明諭" w:date="2018-02-02T16:31:00Z">
              <w:tcPr>
                <w:tcW w:w="43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C4A93" w:rsidRPr="00393632" w:rsidRDefault="000C4A93" w:rsidP="000C4A93">
            <w:pPr>
              <w:spacing w:line="240" w:lineRule="atLeast"/>
              <w:rPr>
                <w:ins w:id="22" w:author="李明諭" w:date="2018-02-02T16:31:00Z"/>
                <w:rFonts w:ascii="新細明體" w:hAnsi="新細明體" w:hint="eastAsia"/>
                <w:color w:val="FF0000"/>
              </w:rPr>
            </w:pPr>
            <w:ins w:id="23" w:author="李明諭" w:date="2018-02-02T16:31:00Z">
              <w:r w:rsidRPr="00BE6D14"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行政中心編制調整</w:t>
              </w:r>
            </w:ins>
          </w:p>
        </w:tc>
        <w:tc>
          <w:tcPr>
            <w:tcW w:w="1536" w:type="dxa"/>
            <w:tcPrChange w:id="24" w:author="李明諭" w:date="2018-02-02T16:31:00Z">
              <w:tcPr>
                <w:tcW w:w="15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C4A93" w:rsidRDefault="000C4A93" w:rsidP="000C4A93">
            <w:pPr>
              <w:spacing w:line="240" w:lineRule="atLeast"/>
              <w:jc w:val="center"/>
              <w:rPr>
                <w:ins w:id="25" w:author="李明諭" w:date="2018-02-02T16:31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26" w:author="李明諭" w:date="2018-02-02T16:31:00Z">
              <w:r w:rsidRPr="00BE6D14">
                <w:rPr>
                  <w:rFonts w:ascii="細明體" w:eastAsia="細明體" w:hAnsi="細明體"/>
                  <w:color w:val="7030A0"/>
                  <w:kern w:val="0"/>
                  <w:sz w:val="20"/>
                  <w:szCs w:val="20"/>
                </w:rPr>
                <w:t>伯珊</w:t>
              </w:r>
            </w:ins>
          </w:p>
        </w:tc>
        <w:tc>
          <w:tcPr>
            <w:tcW w:w="2058" w:type="dxa"/>
            <w:tcPrChange w:id="27" w:author="李明諭" w:date="2018-02-02T16:31:00Z">
              <w:tcPr>
                <w:tcW w:w="20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0C4A93" w:rsidRPr="00393632" w:rsidRDefault="000C4A93" w:rsidP="000C4A93">
            <w:pPr>
              <w:spacing w:line="240" w:lineRule="atLeast"/>
              <w:rPr>
                <w:ins w:id="28" w:author="李明諭" w:date="2018-02-02T16:31:00Z"/>
                <w:color w:val="FF0000"/>
              </w:rPr>
            </w:pPr>
            <w:ins w:id="29" w:author="李明諭" w:date="2018-02-02T16:31:00Z">
              <w:r w:rsidRPr="00BE6D14">
                <w:rPr>
                  <w:b/>
                  <w:bCs/>
                </w:rPr>
                <w:t>171218000847</w:t>
              </w:r>
            </w:ins>
          </w:p>
        </w:tc>
      </w:tr>
    </w:tbl>
    <w:p w:rsidR="00B769BC" w:rsidRPr="007B4DC2" w:rsidRDefault="00B769B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程式功能概要說明：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程式功能：</w:t>
      </w:r>
      <w:r w:rsidR="00592E4F" w:rsidRPr="007B4DC2">
        <w:rPr>
          <w:rFonts w:ascii="新細明體" w:hAnsi="新細明體" w:hint="eastAsia"/>
          <w:kern w:val="2"/>
          <w:lang w:eastAsia="zh-TW"/>
        </w:rPr>
        <w:t>服務科長管理報表_行政中心統計</w:t>
      </w:r>
      <w:r w:rsidR="00340A8F" w:rsidRPr="007B4DC2">
        <w:rPr>
          <w:rFonts w:ascii="新細明體" w:hAnsi="新細明體" w:hint="eastAsia"/>
          <w:kern w:val="2"/>
          <w:lang w:eastAsia="zh-TW"/>
        </w:rPr>
        <w:t>查詢</w:t>
      </w:r>
      <w:r w:rsidRPr="007B4DC2">
        <w:rPr>
          <w:rFonts w:ascii="新細明體" w:hAnsi="新細明體" w:hint="eastAsia"/>
          <w:kern w:val="2"/>
          <w:lang w:eastAsia="zh-TW"/>
        </w:rPr>
        <w:t>。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程式名稱：</w:t>
      </w:r>
      <w:r w:rsidR="00835797" w:rsidRPr="007B4DC2">
        <w:rPr>
          <w:rFonts w:ascii="新細明體" w:hAnsi="新細明體" w:hint="eastAsia"/>
          <w:kern w:val="2"/>
          <w:lang w:eastAsia="zh-TW"/>
        </w:rPr>
        <w:t>A</w:t>
      </w:r>
      <w:r w:rsidR="00340A8F" w:rsidRPr="007B4DC2">
        <w:rPr>
          <w:rFonts w:ascii="新細明體" w:hAnsi="新細明體" w:hint="eastAsia"/>
          <w:kern w:val="2"/>
          <w:lang w:eastAsia="zh-TW"/>
        </w:rPr>
        <w:t>A</w:t>
      </w:r>
      <w:r w:rsidR="00160F85" w:rsidRPr="007B4DC2">
        <w:rPr>
          <w:rFonts w:ascii="新細明體" w:hAnsi="新細明體" w:hint="eastAsia"/>
          <w:kern w:val="2"/>
          <w:lang w:eastAsia="zh-TW"/>
        </w:rPr>
        <w:t>H5</w:t>
      </w:r>
      <w:r w:rsidRPr="007B4DC2">
        <w:rPr>
          <w:rFonts w:ascii="新細明體" w:hAnsi="新細明體"/>
          <w:kern w:val="2"/>
          <w:lang w:eastAsia="zh-TW"/>
        </w:rPr>
        <w:t>_0</w:t>
      </w:r>
      <w:r w:rsidR="00592E4F" w:rsidRPr="007B4DC2">
        <w:rPr>
          <w:rFonts w:ascii="新細明體" w:hAnsi="新細明體" w:hint="eastAsia"/>
          <w:kern w:val="2"/>
          <w:lang w:eastAsia="zh-TW"/>
        </w:rPr>
        <w:t>2</w:t>
      </w:r>
      <w:r w:rsidR="00340A8F" w:rsidRPr="007B4DC2">
        <w:rPr>
          <w:rFonts w:ascii="新細明體" w:hAnsi="新細明體" w:hint="eastAsia"/>
          <w:kern w:val="2"/>
          <w:lang w:eastAsia="zh-TW"/>
        </w:rPr>
        <w:t>0</w:t>
      </w:r>
      <w:r w:rsidR="003F60B0" w:rsidRPr="007B4DC2">
        <w:rPr>
          <w:rFonts w:ascii="新細明體" w:hAnsi="新細明體" w:hint="eastAsia"/>
          <w:kern w:val="2"/>
          <w:lang w:eastAsia="zh-TW"/>
        </w:rPr>
        <w:t>0</w:t>
      </w:r>
      <w:r w:rsidRPr="007B4DC2">
        <w:rPr>
          <w:rFonts w:ascii="新細明體" w:hAnsi="新細明體" w:hint="eastAsia"/>
          <w:kern w:val="2"/>
          <w:lang w:eastAsia="zh-TW"/>
        </w:rPr>
        <w:t>.java。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作業方式：ONLINE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概要說明：</w:t>
      </w:r>
      <w:r w:rsidR="00592E4F" w:rsidRPr="007B4DC2">
        <w:rPr>
          <w:rFonts w:ascii="新細明體" w:hAnsi="新細明體" w:hint="eastAsia"/>
          <w:kern w:val="2"/>
          <w:lang w:eastAsia="zh-TW"/>
        </w:rPr>
        <w:t>行政中心統計</w:t>
      </w:r>
      <w:r w:rsidR="00340A8F" w:rsidRPr="007B4DC2">
        <w:rPr>
          <w:rFonts w:ascii="新細明體" w:hAnsi="新細明體" w:hint="eastAsia"/>
          <w:kern w:val="2"/>
          <w:lang w:eastAsia="zh-TW"/>
        </w:rPr>
        <w:t>查詢</w:t>
      </w:r>
      <w:r w:rsidR="001C55BF" w:rsidRPr="007B4DC2">
        <w:rPr>
          <w:rFonts w:ascii="新細明體" w:hAnsi="新細明體" w:hint="eastAsia"/>
          <w:kern w:val="2"/>
          <w:lang w:eastAsia="zh-TW"/>
        </w:rPr>
        <w:t>。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lang w:eastAsia="zh-TW"/>
        </w:rPr>
        <w:t>處理人員：</w:t>
      </w: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程式結構：</w:t>
      </w:r>
    </w:p>
    <w:p w:rsidR="00540A69" w:rsidRPr="007B4DC2" w:rsidRDefault="000A578A">
      <w:pPr>
        <w:pStyle w:val="Tabletext"/>
        <w:keepLines w:val="0"/>
        <w:spacing w:after="0" w:line="240" w:lineRule="auto"/>
        <w:ind w:left="408"/>
        <w:rPr>
          <w:rFonts w:ascii="新細明體" w:hAnsi="新細明體" w:hint="eastAsia"/>
          <w:kern w:val="2"/>
          <w:lang w:eastAsia="zh-TW"/>
        </w:rPr>
      </w:pPr>
      <w:r>
        <w:object w:dxaOrig="7675" w:dyaOrig="8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430.5pt" o:ole="">
            <v:imagedata r:id="rId7" o:title=""/>
          </v:shape>
          <o:OLEObject Type="Embed" ProgID="Visio.Drawing.11" ShapeID="_x0000_i1025" DrawAspect="Content" ObjectID="_1657345903" r:id="rId8"/>
        </w:object>
      </w:r>
    </w:p>
    <w:p w:rsidR="00E7594C" w:rsidRDefault="00E7594C" w:rsidP="00E7594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相關檔案（TABLE）：</w:t>
      </w:r>
    </w:p>
    <w:p w:rsidR="003E28D2" w:rsidRPr="007B4DC2" w:rsidRDefault="003E28D2" w:rsidP="003E28D2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336E2E">
        <w:rPr>
          <w:rFonts w:ascii="新細明體" w:hAnsi="新細明體" w:hint="eastAsia"/>
          <w:kern w:val="2"/>
          <w:lang w:eastAsia="zh-TW"/>
        </w:rPr>
        <w:t>服務科長管理報表件數統計檔</w:t>
      </w:r>
      <w:r>
        <w:rPr>
          <w:rFonts w:ascii="新細明體" w:hAnsi="新細明體" w:hint="eastAsia"/>
          <w:kern w:val="2"/>
          <w:lang w:eastAsia="zh-TW"/>
        </w:rPr>
        <w:t>：</w:t>
      </w:r>
      <w:r w:rsidRPr="00336E2E">
        <w:rPr>
          <w:rFonts w:ascii="新細明體" w:hAnsi="新細明體" w:hint="eastAsia"/>
          <w:kern w:val="2"/>
          <w:lang w:eastAsia="zh-TW"/>
        </w:rPr>
        <w:t>DTAAH511</w:t>
      </w:r>
    </w:p>
    <w:p w:rsidR="00E7594C" w:rsidRDefault="00E7594C" w:rsidP="00E7594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相關模組：</w:t>
      </w:r>
    </w:p>
    <w:p w:rsidR="00E7594C" w:rsidRDefault="00E7594C" w:rsidP="00E7594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設計畫面：</w:t>
      </w:r>
    </w:p>
    <w:p w:rsidR="00D62CE9" w:rsidRDefault="00EF6948" w:rsidP="00D62CE9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27689">
        <w:rPr>
          <w:noProof/>
          <w:lang w:eastAsia="zh-TW"/>
        </w:rPr>
        <w:lastRenderedPageBreak/>
        <w:pict>
          <v:shape id="圖片 1" o:spid="_x0000_i1026" type="#_x0000_t75" style="width:7in;height:237pt;visibility:visible">
            <v:imagedata r:id="rId9" o:title=""/>
          </v:shape>
        </w:pict>
      </w:r>
    </w:p>
    <w:p w:rsidR="00820567" w:rsidRDefault="00820567" w:rsidP="0082056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D90519" w:rsidRPr="007B4DC2" w:rsidRDefault="00B871A9" w:rsidP="00D9051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查詢：</w:t>
      </w:r>
      <w:r w:rsidRPr="007B4DC2">
        <w:rPr>
          <w:rFonts w:ascii="新細明體" w:hAnsi="新細明體" w:hint="eastAsia"/>
          <w:kern w:val="2"/>
          <w:lang w:eastAsia="zh-TW"/>
        </w:rPr>
        <w:t>：如連結</w:t>
      </w:r>
      <w:r w:rsidRPr="007B4DC2">
        <w:rPr>
          <w:rFonts w:ascii="新細明體" w:hAnsi="新細明體" w:hint="eastAsia"/>
          <w:kern w:val="2"/>
          <w:lang w:eastAsia="zh-TW"/>
        </w:rPr>
        <w:t>。</w:t>
      </w:r>
      <w:r w:rsidR="00535B8F" w:rsidRPr="007B4DC2">
        <w:rPr>
          <w:rFonts w:ascii="新細明體" w:hAnsi="新細明體"/>
          <w:kern w:val="2"/>
          <w:lang w:eastAsia="zh-TW"/>
        </w:rPr>
        <w:fldChar w:fldCharType="begin"/>
      </w:r>
      <w:ins w:id="30" w:author="戴余修" w:date="2020-07-27T08:56:00Z">
        <w:r w:rsidR="00495264">
          <w:rPr>
            <w:rFonts w:ascii="新細明體" w:hAnsi="新細明體"/>
            <w:kern w:val="2"/>
            <w:lang w:eastAsia="zh-TW"/>
          </w:rPr>
          <w:instrText>HYPERLINK "D:\\i92008is01\\Desktop\\intern_project\\spec\\aa_doc-master@ddc06949ca5\\CSR1_Doc\\docs\\AA理賠\\H0_統計\\畫面\\USAAH50200_服務科長管理報表_行政中心統計.html"</w:instrText>
        </w:r>
      </w:ins>
      <w:del w:id="31" w:author="戴余修" w:date="2020-07-27T08:56:00Z">
        <w:r w:rsidR="00535B8F" w:rsidRPr="007B4DC2" w:rsidDel="00495264">
          <w:rPr>
            <w:rFonts w:ascii="新細明體" w:hAnsi="新細明體"/>
            <w:kern w:val="2"/>
            <w:lang w:eastAsia="zh-TW"/>
          </w:rPr>
          <w:delInstrText xml:space="preserve"> HYPERLINK "../畫面/USAAH50200_服務科長管理報表_行政中心統計.html" </w:delInstrText>
        </w:r>
      </w:del>
      <w:ins w:id="32" w:author="戴余修" w:date="2020-07-27T08:56:00Z">
        <w:r w:rsidR="00495264" w:rsidRPr="007B4DC2">
          <w:rPr>
            <w:rFonts w:ascii="新細明體" w:hAnsi="新細明體"/>
            <w:kern w:val="2"/>
            <w:lang w:eastAsia="zh-TW"/>
          </w:rPr>
        </w:r>
      </w:ins>
      <w:r w:rsidR="00535B8F" w:rsidRPr="007B4DC2">
        <w:rPr>
          <w:rFonts w:ascii="新細明體" w:hAnsi="新細明體"/>
          <w:kern w:val="2"/>
          <w:lang w:eastAsia="zh-TW"/>
        </w:rPr>
        <w:fldChar w:fldCharType="separate"/>
      </w:r>
      <w:r w:rsidR="00535B8F" w:rsidRPr="007B4DC2">
        <w:rPr>
          <w:rStyle w:val="a3"/>
          <w:rFonts w:ascii="新細明體" w:hAnsi="新細明體" w:hint="eastAsia"/>
          <w:kern w:val="2"/>
          <w:lang w:eastAsia="zh-TW"/>
        </w:rPr>
        <w:t xml:space="preserve"> </w:t>
      </w:r>
      <w:r w:rsidRPr="007B4DC2">
        <w:rPr>
          <w:rStyle w:val="a3"/>
          <w:rFonts w:ascii="新細明體" w:hAnsi="新細明體" w:hint="eastAsia"/>
          <w:kern w:val="2"/>
          <w:lang w:eastAsia="zh-TW"/>
        </w:rPr>
        <w:t>(USAAH50200_服務科長管理報表_行政中心統計</w:t>
      </w:r>
      <w:r w:rsidRPr="007B4DC2">
        <w:rPr>
          <w:rStyle w:val="a3"/>
          <w:rFonts w:ascii="新細明體" w:hAnsi="新細明體" w:hint="eastAsia"/>
          <w:kern w:val="2"/>
          <w:lang w:eastAsia="zh-TW"/>
        </w:rPr>
        <w:t>)</w:t>
      </w:r>
      <w:r w:rsidR="00535B8F" w:rsidRPr="007B4DC2">
        <w:rPr>
          <w:rFonts w:ascii="新細明體" w:hAnsi="新細明體"/>
          <w:kern w:val="2"/>
          <w:lang w:eastAsia="zh-TW"/>
        </w:rPr>
        <w:fldChar w:fldCharType="end"/>
      </w:r>
    </w:p>
    <w:p w:rsidR="00D90519" w:rsidRPr="007B4DC2" w:rsidRDefault="00D90519" w:rsidP="00F1337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022B5A" w:rsidRDefault="00022B5A" w:rsidP="00022B5A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0A4C27" w:rsidRDefault="000A4C27" w:rsidP="00022B5A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0A4C27" w:rsidRPr="007B4DC2" w:rsidRDefault="000A4C27" w:rsidP="00022B5A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022B5A" w:rsidRPr="007B4DC2" w:rsidRDefault="008C054F" w:rsidP="00022B5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br w:type="page"/>
      </w:r>
      <w:r w:rsidR="00022B5A" w:rsidRPr="007B4DC2">
        <w:rPr>
          <w:rFonts w:ascii="新細明體" w:hAnsi="新細明體" w:hint="eastAsia"/>
          <w:kern w:val="2"/>
          <w:lang w:eastAsia="zh-TW"/>
        </w:rPr>
        <w:t>程式內容：(查詢)</w:t>
      </w:r>
    </w:p>
    <w:p w:rsidR="00540A69" w:rsidRPr="007B4DC2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起始：</w:t>
      </w:r>
    </w:p>
    <w:p w:rsidR="007040DD" w:rsidRPr="007B4DC2" w:rsidRDefault="00022B5A" w:rsidP="007040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READ管理報表件數統計檔(DTAAH51</w:t>
      </w:r>
      <w:r w:rsidR="009E094B">
        <w:rPr>
          <w:rFonts w:ascii="新細明體" w:hAnsi="新細明體" w:hint="eastAsia"/>
          <w:kern w:val="2"/>
          <w:lang w:eastAsia="zh-TW"/>
        </w:rPr>
        <w:t>1</w:t>
      </w:r>
      <w:r w:rsidRPr="007B4DC2">
        <w:rPr>
          <w:rFonts w:ascii="新細明體" w:hAnsi="新細明體" w:hint="eastAsia"/>
          <w:kern w:val="2"/>
          <w:lang w:eastAsia="zh-TW"/>
        </w:rPr>
        <w:t>)</w:t>
      </w:r>
      <w:r w:rsidR="007040DD" w:rsidRPr="007B4DC2">
        <w:rPr>
          <w:rFonts w:ascii="新細明體" w:hAnsi="新細明體" w:hint="eastAsia"/>
          <w:kern w:val="2"/>
          <w:lang w:eastAsia="zh-TW"/>
        </w:rPr>
        <w:t>：</w:t>
      </w:r>
    </w:p>
    <w:p w:rsidR="00022B5A" w:rsidRPr="007B4DC2" w:rsidRDefault="007040DD" w:rsidP="007040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條件如下</w:t>
      </w:r>
      <w:r w:rsidR="00066665">
        <w:rPr>
          <w:rFonts w:ascii="新細明體" w:hAnsi="新細明體" w:hint="eastAsia"/>
          <w:kern w:val="2"/>
          <w:lang w:eastAsia="zh-TW"/>
        </w:rPr>
        <w:t>(sql 指令加with ur)</w:t>
      </w:r>
      <w:r w:rsidRPr="007B4DC2">
        <w:rPr>
          <w:rFonts w:ascii="新細明體" w:hAnsi="新細明體" w:hint="eastAsia"/>
          <w:kern w:val="2"/>
          <w:lang w:eastAsia="zh-TW"/>
        </w:rPr>
        <w:t>。</w:t>
      </w:r>
    </w:p>
    <w:p w:rsidR="007040DD" w:rsidRDefault="007040DD" w:rsidP="007040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DTAAH511.統計層級 =</w:t>
      </w:r>
      <w:r w:rsidRPr="007B4DC2">
        <w:rPr>
          <w:rFonts w:ascii="新細明體" w:hAnsi="新細明體"/>
          <w:kern w:val="2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7B4DC2">
          <w:rPr>
            <w:rFonts w:ascii="新細明體" w:hAnsi="新細明體" w:hint="eastAsia"/>
            <w:kern w:val="2"/>
            <w:lang w:eastAsia="zh-TW"/>
          </w:rPr>
          <w:t>1</w:t>
        </w:r>
        <w:r w:rsidRPr="007B4DC2">
          <w:rPr>
            <w:rFonts w:ascii="新細明體" w:hAnsi="新細明體"/>
            <w:kern w:val="2"/>
            <w:lang w:eastAsia="zh-TW"/>
          </w:rPr>
          <w:t>’</w:t>
        </w:r>
      </w:smartTag>
    </w:p>
    <w:p w:rsidR="009E094B" w:rsidRPr="007B4DC2" w:rsidRDefault="009E094B" w:rsidP="009E094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DTAAH511.</w:t>
      </w:r>
      <w:r w:rsidRPr="007B4DC2">
        <w:rPr>
          <w:rFonts w:ascii="新細明體" w:hAnsi="新細明體" w:hint="eastAsia"/>
          <w:bCs/>
          <w:lang w:eastAsia="zh-TW"/>
        </w:rPr>
        <w:t>資料</w:t>
      </w:r>
      <w:r>
        <w:rPr>
          <w:rFonts w:ascii="新細明體" w:hAnsi="新細明體" w:hint="eastAsia"/>
          <w:bCs/>
          <w:lang w:eastAsia="zh-TW"/>
        </w:rPr>
        <w:t>統計日期</w:t>
      </w:r>
      <w:r w:rsidRPr="007B4DC2">
        <w:rPr>
          <w:rFonts w:ascii="新細明體" w:hAnsi="新細明體" w:hint="eastAsia"/>
          <w:kern w:val="2"/>
          <w:lang w:eastAsia="zh-TW"/>
        </w:rPr>
        <w:t>=</w:t>
      </w:r>
      <w:r>
        <w:rPr>
          <w:rFonts w:ascii="新細明體" w:hAnsi="新細明體" w:hint="eastAsia"/>
          <w:kern w:val="2"/>
          <w:lang w:eastAsia="zh-TW"/>
        </w:rPr>
        <w:t>TABLE中最大日期。</w:t>
      </w:r>
    </w:p>
    <w:p w:rsidR="00022B5A" w:rsidRPr="007B4DC2" w:rsidRDefault="00022B5A" w:rsidP="00022B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 xml:space="preserve">IF NOTFND，訊息放 </w:t>
      </w:r>
      <w:r w:rsidRPr="007B4DC2">
        <w:rPr>
          <w:rFonts w:ascii="新細明體" w:hAnsi="新細明體"/>
          <w:kern w:val="2"/>
          <w:lang w:eastAsia="zh-TW"/>
        </w:rPr>
        <w:t>‘</w:t>
      </w:r>
      <w:r w:rsidRPr="007B4DC2">
        <w:rPr>
          <w:rFonts w:ascii="新細明體" w:hAnsi="新細明體" w:hint="eastAsia"/>
          <w:kern w:val="2"/>
          <w:lang w:eastAsia="zh-TW"/>
        </w:rPr>
        <w:t>查無記錄</w:t>
      </w:r>
      <w:r w:rsidRPr="007B4DC2">
        <w:rPr>
          <w:rFonts w:ascii="新細明體" w:hAnsi="新細明體"/>
          <w:kern w:val="2"/>
          <w:lang w:eastAsia="zh-TW"/>
        </w:rPr>
        <w:t>’</w:t>
      </w:r>
      <w:r w:rsidRPr="007B4DC2">
        <w:rPr>
          <w:rFonts w:ascii="新細明體" w:hAnsi="新細明體" w:hint="eastAsia"/>
          <w:kern w:val="2"/>
          <w:lang w:eastAsia="zh-TW"/>
        </w:rPr>
        <w:t>，RETURN。</w:t>
      </w:r>
    </w:p>
    <w:p w:rsidR="00022B5A" w:rsidRPr="007B4DC2" w:rsidRDefault="00022B5A" w:rsidP="00022B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IF FND，</w:t>
      </w:r>
      <w:r w:rsidR="007040DD" w:rsidRPr="007B4DC2">
        <w:rPr>
          <w:rFonts w:ascii="新細明體" w:hAnsi="新細明體" w:hint="eastAsia"/>
          <w:kern w:val="2"/>
          <w:lang w:eastAsia="zh-TW"/>
        </w:rPr>
        <w:t xml:space="preserve"> </w:t>
      </w:r>
      <w:r w:rsidRPr="007B4DC2">
        <w:rPr>
          <w:rFonts w:ascii="新細明體" w:hAnsi="新細明體" w:hint="eastAsia"/>
          <w:kern w:val="2"/>
          <w:lang w:eastAsia="zh-TW"/>
        </w:rPr>
        <w:t>Formate畫面資料：</w:t>
      </w:r>
    </w:p>
    <w:p w:rsidR="00022B5A" w:rsidRPr="007B4DC2" w:rsidRDefault="00022B5A" w:rsidP="00022B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畫面欄位</w:t>
      </w:r>
      <w:r w:rsidR="001A00B6">
        <w:rPr>
          <w:rFonts w:ascii="新細明體" w:hAnsi="新細明體" w:hint="eastAsia"/>
          <w:kern w:val="2"/>
          <w:lang w:eastAsia="zh-TW"/>
        </w:rPr>
        <w:t>1</w:t>
      </w:r>
      <w:r w:rsidRPr="007B4DC2">
        <w:rPr>
          <w:rFonts w:ascii="新細明體" w:hAnsi="新細明體" w:hint="eastAsia"/>
          <w:kern w:val="2"/>
          <w:lang w:eastAsia="zh-TW"/>
        </w:rPr>
        <w:t xml:space="preserve">： </w:t>
      </w:r>
    </w:p>
    <w:tbl>
      <w:tblPr>
        <w:tblW w:w="8916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880"/>
        <w:gridCol w:w="4236"/>
      </w:tblGrid>
      <w:tr w:rsidR="00022B5A" w:rsidRPr="007B4DC2">
        <w:tc>
          <w:tcPr>
            <w:tcW w:w="1800" w:type="dxa"/>
            <w:shd w:val="clear" w:color="auto" w:fill="A0A0A0"/>
          </w:tcPr>
          <w:p w:rsidR="00022B5A" w:rsidRPr="007B4DC2" w:rsidRDefault="00022B5A" w:rsidP="00022B5A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7B4DC2">
              <w:rPr>
                <w:rFonts w:ascii="新細明體" w:hAnsi="新細明體" w:hint="eastAsia"/>
                <w:b/>
                <w:bCs/>
                <w:lang w:eastAsia="zh-TW"/>
              </w:rPr>
              <w:t>畫面欄位</w:t>
            </w:r>
            <w:r w:rsidR="00723F62" w:rsidRPr="007B4DC2">
              <w:rPr>
                <w:rFonts w:ascii="新細明體" w:hAnsi="新細明體" w:hint="eastAsia"/>
                <w:b/>
                <w:bCs/>
                <w:lang w:eastAsia="zh-TW"/>
              </w:rPr>
              <w:t>1</w:t>
            </w:r>
          </w:p>
        </w:tc>
        <w:tc>
          <w:tcPr>
            <w:tcW w:w="2880" w:type="dxa"/>
            <w:shd w:val="clear" w:color="auto" w:fill="A0A0A0"/>
          </w:tcPr>
          <w:p w:rsidR="00022B5A" w:rsidRPr="007B4DC2" w:rsidRDefault="00022B5A" w:rsidP="00022B5A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7B4DC2">
              <w:rPr>
                <w:rFonts w:ascii="新細明體" w:hAnsi="新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4236" w:type="dxa"/>
            <w:shd w:val="clear" w:color="auto" w:fill="A0A0A0"/>
          </w:tcPr>
          <w:p w:rsidR="00022B5A" w:rsidRPr="007B4DC2" w:rsidRDefault="00022B5A" w:rsidP="00022B5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lang w:eastAsia="zh-TW"/>
              </w:rPr>
            </w:pPr>
            <w:r w:rsidRPr="007B4DC2">
              <w:rPr>
                <w:rFonts w:ascii="新細明體" w:hAnsi="新細明體" w:hint="eastAsia"/>
                <w:b/>
                <w:lang w:eastAsia="zh-TW"/>
              </w:rPr>
              <w:t>特殊限制</w:t>
            </w:r>
          </w:p>
        </w:tc>
      </w:tr>
      <w:tr w:rsidR="00022B5A" w:rsidRPr="007B4DC2">
        <w:tc>
          <w:tcPr>
            <w:tcW w:w="1800" w:type="dxa"/>
          </w:tcPr>
          <w:p w:rsidR="00022B5A" w:rsidRPr="007B4DC2" w:rsidRDefault="00723F62" w:rsidP="00022B5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7B4DC2">
              <w:rPr>
                <w:rFonts w:ascii="新細明體" w:hAnsi="新細明體" w:hint="eastAsia"/>
                <w:lang w:eastAsia="zh-TW"/>
              </w:rPr>
              <w:t>資料統計日期</w:t>
            </w:r>
          </w:p>
        </w:tc>
        <w:tc>
          <w:tcPr>
            <w:tcW w:w="2880" w:type="dxa"/>
          </w:tcPr>
          <w:p w:rsidR="00022B5A" w:rsidRPr="007B4DC2" w:rsidRDefault="00022B5A" w:rsidP="00022B5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7B4DC2">
              <w:rPr>
                <w:rFonts w:ascii="新細明體" w:hAnsi="新細明體" w:hint="eastAsia"/>
                <w:bCs/>
                <w:lang w:eastAsia="zh-TW"/>
              </w:rPr>
              <w:t>DTAA</w:t>
            </w:r>
            <w:r w:rsidR="00723F62" w:rsidRPr="007B4DC2">
              <w:rPr>
                <w:rFonts w:ascii="新細明體" w:hAnsi="新細明體" w:hint="eastAsia"/>
                <w:bCs/>
                <w:lang w:eastAsia="zh-TW"/>
              </w:rPr>
              <w:t>H511</w:t>
            </w:r>
            <w:r w:rsidRPr="007B4DC2">
              <w:rPr>
                <w:rFonts w:ascii="新細明體" w:hAnsi="新細明體" w:hint="eastAsia"/>
                <w:bCs/>
                <w:lang w:eastAsia="zh-TW"/>
              </w:rPr>
              <w:t>.</w:t>
            </w:r>
            <w:r w:rsidR="00723F62" w:rsidRPr="007B4DC2">
              <w:rPr>
                <w:rFonts w:ascii="新細明體" w:hAnsi="新細明體" w:hint="eastAsia"/>
                <w:bCs/>
                <w:lang w:eastAsia="zh-TW"/>
              </w:rPr>
              <w:t>資料</w:t>
            </w:r>
            <w:r w:rsidR="00C632CE">
              <w:rPr>
                <w:rFonts w:ascii="新細明體" w:hAnsi="新細明體" w:hint="eastAsia"/>
                <w:bCs/>
                <w:lang w:eastAsia="zh-TW"/>
              </w:rPr>
              <w:t>統計日期</w:t>
            </w:r>
          </w:p>
        </w:tc>
        <w:tc>
          <w:tcPr>
            <w:tcW w:w="4236" w:type="dxa"/>
          </w:tcPr>
          <w:p w:rsidR="00022B5A" w:rsidRPr="007B4DC2" w:rsidRDefault="00022B5A" w:rsidP="00022B5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1A00B6" w:rsidRDefault="001A00B6" w:rsidP="001A00B6">
      <w:pPr>
        <w:pStyle w:val="Tabletext"/>
        <w:keepLines w:val="0"/>
        <w:spacing w:after="0" w:line="240" w:lineRule="auto"/>
        <w:ind w:left="1276"/>
        <w:rPr>
          <w:rFonts w:ascii="新細明體" w:hAnsi="新細明體" w:hint="eastAsia"/>
          <w:kern w:val="2"/>
          <w:lang w:eastAsia="zh-TW"/>
        </w:rPr>
      </w:pPr>
    </w:p>
    <w:p w:rsidR="001A00B6" w:rsidRPr="007B4DC2" w:rsidRDefault="001A00B6" w:rsidP="001A00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畫面欄位</w:t>
      </w:r>
      <w:r>
        <w:rPr>
          <w:rFonts w:ascii="新細明體" w:hAnsi="新細明體" w:hint="eastAsia"/>
          <w:kern w:val="2"/>
          <w:lang w:eastAsia="zh-TW"/>
        </w:rPr>
        <w:t>2</w:t>
      </w:r>
      <w:r w:rsidRPr="007B4DC2">
        <w:rPr>
          <w:rFonts w:ascii="新細明體" w:hAnsi="新細明體" w:hint="eastAsia"/>
          <w:kern w:val="2"/>
          <w:lang w:eastAsia="zh-TW"/>
        </w:rPr>
        <w:t>：</w:t>
      </w:r>
      <w:r>
        <w:rPr>
          <w:rFonts w:ascii="新細明體" w:hAnsi="新細明體" w:hint="eastAsia"/>
          <w:kern w:val="2"/>
          <w:lang w:eastAsia="zh-TW"/>
        </w:rPr>
        <w:t>逐筆</w:t>
      </w:r>
      <w:r w:rsidR="00AB1B13">
        <w:rPr>
          <w:rFonts w:ascii="新細明體" w:hAnsi="新細明體" w:hint="eastAsia"/>
          <w:kern w:val="2"/>
          <w:lang w:eastAsia="zh-TW"/>
        </w:rPr>
        <w:t>將</w:t>
      </w:r>
      <w:r w:rsidR="00C87E7A">
        <w:rPr>
          <w:rFonts w:ascii="新細明體" w:hAnsi="新細明體" w:hint="eastAsia"/>
          <w:kern w:val="2"/>
          <w:lang w:eastAsia="zh-TW"/>
        </w:rPr>
        <w:t>符合的</w:t>
      </w:r>
      <w:r w:rsidR="00AB1B13">
        <w:rPr>
          <w:rFonts w:ascii="新細明體" w:hAnsi="新細明體" w:hint="eastAsia"/>
          <w:kern w:val="2"/>
          <w:lang w:eastAsia="zh-TW"/>
        </w:rPr>
        <w:t>資料</w:t>
      </w:r>
      <w:r>
        <w:rPr>
          <w:rFonts w:ascii="新細明體" w:hAnsi="新細明體" w:hint="eastAsia"/>
          <w:kern w:val="2"/>
          <w:lang w:eastAsia="zh-TW"/>
        </w:rPr>
        <w:t>顯示在畫面</w:t>
      </w:r>
    </w:p>
    <w:p w:rsidR="00022B5A" w:rsidRPr="007B4DC2" w:rsidRDefault="00022B5A" w:rsidP="00022B5A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tbl>
      <w:tblPr>
        <w:tblW w:w="8916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880"/>
        <w:gridCol w:w="4236"/>
      </w:tblGrid>
      <w:tr w:rsidR="00723F62" w:rsidRPr="007B4DC2">
        <w:tc>
          <w:tcPr>
            <w:tcW w:w="1800" w:type="dxa"/>
            <w:shd w:val="clear" w:color="auto" w:fill="A0A0A0"/>
          </w:tcPr>
          <w:p w:rsidR="00723F62" w:rsidRPr="007B4DC2" w:rsidRDefault="00723F62" w:rsidP="00253A96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7B4DC2">
              <w:rPr>
                <w:rFonts w:ascii="新細明體" w:hAnsi="新細明體" w:hint="eastAsia"/>
                <w:b/>
                <w:bCs/>
                <w:lang w:eastAsia="zh-TW"/>
              </w:rPr>
              <w:t>畫面欄位2</w:t>
            </w:r>
          </w:p>
        </w:tc>
        <w:tc>
          <w:tcPr>
            <w:tcW w:w="2880" w:type="dxa"/>
            <w:shd w:val="clear" w:color="auto" w:fill="A0A0A0"/>
          </w:tcPr>
          <w:p w:rsidR="00723F62" w:rsidRPr="007B4DC2" w:rsidRDefault="00723F62" w:rsidP="00253A96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7B4DC2">
              <w:rPr>
                <w:rFonts w:ascii="新細明體" w:hAnsi="新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4236" w:type="dxa"/>
            <w:shd w:val="clear" w:color="auto" w:fill="A0A0A0"/>
          </w:tcPr>
          <w:p w:rsidR="00723F62" w:rsidRPr="007B4DC2" w:rsidRDefault="00723F62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lang w:eastAsia="zh-TW"/>
              </w:rPr>
            </w:pPr>
            <w:r w:rsidRPr="007B4DC2">
              <w:rPr>
                <w:rFonts w:ascii="新細明體" w:hAnsi="新細明體" w:hint="eastAsia"/>
                <w:b/>
                <w:lang w:eastAsia="zh-TW"/>
              </w:rPr>
              <w:t>特殊限制</w:t>
            </w:r>
          </w:p>
        </w:tc>
      </w:tr>
      <w:tr w:rsidR="003D6905" w:rsidRPr="007B4DC2">
        <w:tc>
          <w:tcPr>
            <w:tcW w:w="1800" w:type="dxa"/>
          </w:tcPr>
          <w:p w:rsidR="003D6905" w:rsidRPr="007B4DC2" w:rsidRDefault="003D6905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7B4DC2">
              <w:rPr>
                <w:rFonts w:ascii="新細明體" w:hAnsi="新細明體" w:hint="eastAsia"/>
                <w:lang w:eastAsia="zh-TW"/>
              </w:rPr>
              <w:t>服務科</w:t>
            </w:r>
          </w:p>
        </w:tc>
        <w:tc>
          <w:tcPr>
            <w:tcW w:w="2880" w:type="dxa"/>
          </w:tcPr>
          <w:p w:rsidR="003D6905" w:rsidRDefault="003D6905" w:rsidP="003D690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</w:t>
            </w:r>
            <w:r w:rsidRPr="007B4DC2">
              <w:rPr>
                <w:rFonts w:ascii="新細明體" w:hAnsi="新細明體" w:hint="eastAsia"/>
                <w:bCs/>
                <w:lang w:eastAsia="zh-TW"/>
              </w:rPr>
              <w:t>DTAAH511.行政中心</w:t>
            </w:r>
            <w:r>
              <w:rPr>
                <w:rFonts w:ascii="新細明體" w:hAnsi="新細明體" w:hint="eastAsia"/>
                <w:bCs/>
                <w:lang w:eastAsia="zh-TW"/>
              </w:rPr>
              <w:t>代號</w:t>
            </w:r>
          </w:p>
          <w:p w:rsidR="003D6905" w:rsidRDefault="003D6905" w:rsidP="003D690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  <w:p w:rsidR="003D6905" w:rsidRPr="007B4DC2" w:rsidRDefault="003D6905" w:rsidP="003D690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2.</w:t>
            </w:r>
            <w:r w:rsidRPr="007B4DC2">
              <w:rPr>
                <w:rFonts w:ascii="新細明體" w:hAnsi="新細明體" w:hint="eastAsia"/>
                <w:bCs/>
                <w:lang w:eastAsia="zh-TW"/>
              </w:rPr>
              <w:t>DTAAH511.行政中心</w:t>
            </w:r>
            <w:r>
              <w:rPr>
                <w:rFonts w:ascii="新細明體" w:hAnsi="新細明體" w:hint="eastAsia"/>
                <w:bCs/>
                <w:lang w:eastAsia="zh-TW"/>
              </w:rPr>
              <w:t>名稱</w:t>
            </w:r>
          </w:p>
        </w:tc>
        <w:tc>
          <w:tcPr>
            <w:tcW w:w="4236" w:type="dxa"/>
          </w:tcPr>
          <w:p w:rsidR="0023191A" w:rsidRDefault="0023191A" w:rsidP="003D690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連結下一層(</w:t>
            </w:r>
            <w:r>
              <w:rPr>
                <w:rFonts w:ascii="新細明體" w:hAnsi="新細明體" w:hint="eastAsia"/>
                <w:kern w:val="2"/>
                <w:lang w:eastAsia="zh-TW"/>
              </w:rPr>
              <w:t>UCAAH5_0201</w:t>
            </w:r>
            <w:r>
              <w:rPr>
                <w:rFonts w:ascii="新細明體" w:hAnsi="新細明體" w:hint="eastAsia"/>
                <w:bCs/>
                <w:lang w:eastAsia="zh-TW"/>
              </w:rPr>
              <w:t>)</w:t>
            </w:r>
          </w:p>
          <w:p w:rsidR="003D6905" w:rsidRDefault="003D6905" w:rsidP="003D690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行政中心代號，僅做S</w:t>
            </w:r>
            <w:r w:rsidR="0023191A">
              <w:rPr>
                <w:rFonts w:ascii="新細明體" w:hAnsi="新細明體" w:hint="eastAsia"/>
                <w:bCs/>
                <w:lang w:eastAsia="zh-TW"/>
              </w:rPr>
              <w:t>tep</w:t>
            </w:r>
            <w:r>
              <w:rPr>
                <w:rFonts w:ascii="新細明體" w:hAnsi="新細明體" w:hint="eastAsia"/>
                <w:bCs/>
                <w:lang w:eastAsia="zh-TW"/>
              </w:rPr>
              <w:t>2</w:t>
            </w:r>
            <w:r w:rsidR="00B21CF3">
              <w:rPr>
                <w:rFonts w:ascii="新細明體" w:hAnsi="新細明體" w:hint="eastAsia"/>
                <w:bCs/>
                <w:lang w:eastAsia="zh-TW"/>
              </w:rPr>
              <w:t>判</w:t>
            </w:r>
            <w:r>
              <w:rPr>
                <w:rFonts w:ascii="新細明體" w:hAnsi="新細明體" w:hint="eastAsia"/>
                <w:bCs/>
                <w:lang w:eastAsia="zh-TW"/>
              </w:rPr>
              <w:t>斷用，不須顯示在畫面。</w:t>
            </w:r>
          </w:p>
          <w:p w:rsidR="003D6905" w:rsidRDefault="003D6905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  <w:p w:rsidR="003D6905" w:rsidRPr="00FB402E" w:rsidRDefault="003D6905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E613A" w:rsidRPr="007B4DC2" w:rsidTr="00CE613A">
        <w:trPr>
          <w:trHeight w:val="360"/>
        </w:trPr>
        <w:tc>
          <w:tcPr>
            <w:tcW w:w="1800" w:type="dxa"/>
            <w:vMerge w:val="restart"/>
          </w:tcPr>
          <w:p w:rsidR="00CE613A" w:rsidRPr="007B4DC2" w:rsidRDefault="00CE613A" w:rsidP="00723F62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待核定件數_</w:t>
            </w:r>
          </w:p>
          <w:p w:rsidR="00CE613A" w:rsidRPr="007B4DC2" w:rsidRDefault="00CE613A" w:rsidP="00723F6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受理未超過3日</w:t>
            </w:r>
          </w:p>
        </w:tc>
        <w:tc>
          <w:tcPr>
            <w:tcW w:w="2880" w:type="dxa"/>
          </w:tcPr>
          <w:p w:rsidR="00CE613A" w:rsidRPr="00CE613A" w:rsidRDefault="00CE613A" w:rsidP="00CE613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0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color w:val="0000FF"/>
                  <w:u w:val="single"/>
                </w:rPr>
                <w:t>11(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日一般件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 w:val="restart"/>
          </w:tcPr>
          <w:p w:rsidR="00CE613A" w:rsidRPr="007B4DC2" w:rsidRDefault="00CE613A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E613A" w:rsidRPr="007B4DC2">
        <w:trPr>
          <w:trHeight w:val="360"/>
        </w:trPr>
        <w:tc>
          <w:tcPr>
            <w:tcW w:w="1800" w:type="dxa"/>
            <w:vMerge/>
          </w:tcPr>
          <w:p w:rsidR="00CE613A" w:rsidRPr="007B4DC2" w:rsidRDefault="00CE613A" w:rsidP="00723F62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</w:p>
        </w:tc>
        <w:tc>
          <w:tcPr>
            <w:tcW w:w="2880" w:type="dxa"/>
          </w:tcPr>
          <w:p w:rsidR="00CE613A" w:rsidRPr="007B4DC2" w:rsidRDefault="00CE613A" w:rsidP="00723F62">
            <w:pPr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1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color w:val="0000FF"/>
                  <w:u w:val="single"/>
                </w:rPr>
                <w:t>12(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日交查補全件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/>
          </w:tcPr>
          <w:p w:rsidR="00CE613A" w:rsidRPr="007B4DC2" w:rsidRDefault="00CE613A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E613A" w:rsidRPr="007B4DC2" w:rsidTr="00CE613A">
        <w:trPr>
          <w:trHeight w:val="360"/>
        </w:trPr>
        <w:tc>
          <w:tcPr>
            <w:tcW w:w="1800" w:type="dxa"/>
            <w:vMerge w:val="restart"/>
          </w:tcPr>
          <w:p w:rsidR="00CE613A" w:rsidRPr="007B4DC2" w:rsidRDefault="00CE613A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待核定件數_</w:t>
            </w:r>
          </w:p>
          <w:p w:rsidR="00CE613A" w:rsidRPr="007B4DC2" w:rsidRDefault="00CE613A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受理超過3日以上</w:t>
            </w:r>
          </w:p>
        </w:tc>
        <w:tc>
          <w:tcPr>
            <w:tcW w:w="2880" w:type="dxa"/>
          </w:tcPr>
          <w:p w:rsidR="00CE613A" w:rsidRPr="00CE613A" w:rsidRDefault="00CE613A" w:rsidP="00CE613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2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rFonts w:hint="eastAsia"/>
                  <w:color w:val="0000FF"/>
                  <w:u w:val="single"/>
                </w:rPr>
                <w:t>2</w:t>
              </w:r>
              <w:r>
                <w:rPr>
                  <w:rStyle w:val="style31"/>
                  <w:color w:val="0000FF"/>
                  <w:u w:val="single"/>
                </w:rPr>
                <w:t>1(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日一般件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 w:val="restart"/>
          </w:tcPr>
          <w:p w:rsidR="00CE613A" w:rsidRPr="007B4DC2" w:rsidRDefault="00CE613A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E613A" w:rsidRPr="007B4DC2">
        <w:trPr>
          <w:trHeight w:val="360"/>
        </w:trPr>
        <w:tc>
          <w:tcPr>
            <w:tcW w:w="1800" w:type="dxa"/>
            <w:vMerge/>
          </w:tcPr>
          <w:p w:rsidR="00CE613A" w:rsidRPr="007B4DC2" w:rsidRDefault="00CE613A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</w:p>
        </w:tc>
        <w:tc>
          <w:tcPr>
            <w:tcW w:w="2880" w:type="dxa"/>
          </w:tcPr>
          <w:p w:rsidR="00CE613A" w:rsidRPr="007B4DC2" w:rsidRDefault="00CE613A" w:rsidP="00CE613A">
            <w:pPr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3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rFonts w:hint="eastAsia"/>
                  <w:color w:val="0000FF"/>
                  <w:u w:val="single"/>
                </w:rPr>
                <w:t>2</w:t>
              </w:r>
              <w:r>
                <w:rPr>
                  <w:rStyle w:val="style31"/>
                  <w:color w:val="0000FF"/>
                  <w:u w:val="single"/>
                </w:rPr>
                <w:t>2(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日交查補全件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/>
          </w:tcPr>
          <w:p w:rsidR="00CE613A" w:rsidRPr="007B4DC2" w:rsidRDefault="00CE613A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E613A" w:rsidRPr="007B4DC2" w:rsidTr="00CE613A">
        <w:trPr>
          <w:trHeight w:val="360"/>
        </w:trPr>
        <w:tc>
          <w:tcPr>
            <w:tcW w:w="1800" w:type="dxa"/>
            <w:vMerge w:val="restart"/>
          </w:tcPr>
          <w:p w:rsidR="00CE613A" w:rsidRPr="007B4DC2" w:rsidRDefault="00CE613A" w:rsidP="00A329B3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待核</w:t>
            </w:r>
            <w:r>
              <w:rPr>
                <w:rFonts w:ascii="新細明體" w:hAnsi="新細明體" w:cs="Arial" w:hint="eastAsia"/>
                <w:lang w:eastAsia="zh-TW"/>
              </w:rPr>
              <w:t>付</w:t>
            </w:r>
            <w:r w:rsidRPr="007B4DC2">
              <w:rPr>
                <w:rFonts w:ascii="新細明體" w:hAnsi="新細明體" w:cs="Arial" w:hint="eastAsia"/>
                <w:lang w:eastAsia="zh-TW"/>
              </w:rPr>
              <w:t>件數</w:t>
            </w:r>
            <w:r>
              <w:rPr>
                <w:rFonts w:ascii="新細明體" w:hAnsi="新細明體" w:cs="Arial" w:hint="eastAsia"/>
                <w:lang w:eastAsia="zh-TW"/>
              </w:rPr>
              <w:t>_</w:t>
            </w:r>
          </w:p>
          <w:p w:rsidR="00CE613A" w:rsidRPr="007B4DC2" w:rsidRDefault="00CE613A" w:rsidP="00A32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受理未超過3日</w:t>
            </w:r>
          </w:p>
        </w:tc>
        <w:tc>
          <w:tcPr>
            <w:tcW w:w="2880" w:type="dxa"/>
          </w:tcPr>
          <w:p w:rsidR="00CE613A" w:rsidRPr="00CE613A" w:rsidRDefault="00CE613A" w:rsidP="00CE613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4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rFonts w:hint="eastAsia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1(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日一般件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 w:val="restart"/>
          </w:tcPr>
          <w:p w:rsidR="00CE613A" w:rsidRPr="007B4DC2" w:rsidRDefault="00CE613A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E613A" w:rsidRPr="007B4DC2">
        <w:trPr>
          <w:trHeight w:val="360"/>
        </w:trPr>
        <w:tc>
          <w:tcPr>
            <w:tcW w:w="1800" w:type="dxa"/>
            <w:vMerge/>
          </w:tcPr>
          <w:p w:rsidR="00CE613A" w:rsidRPr="007B4DC2" w:rsidRDefault="00CE613A" w:rsidP="00A329B3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</w:p>
        </w:tc>
        <w:tc>
          <w:tcPr>
            <w:tcW w:w="2880" w:type="dxa"/>
          </w:tcPr>
          <w:p w:rsidR="00CE613A" w:rsidRPr="007B4DC2" w:rsidRDefault="00CE613A" w:rsidP="00CE613A">
            <w:pPr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5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rFonts w:hint="eastAsia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2(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日交查補全件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/>
          </w:tcPr>
          <w:p w:rsidR="00CE613A" w:rsidRPr="007B4DC2" w:rsidRDefault="00CE613A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E613A" w:rsidRPr="007B4DC2" w:rsidTr="00CE613A">
        <w:trPr>
          <w:trHeight w:val="360"/>
        </w:trPr>
        <w:tc>
          <w:tcPr>
            <w:tcW w:w="1800" w:type="dxa"/>
            <w:vMerge w:val="restart"/>
          </w:tcPr>
          <w:p w:rsidR="00CE613A" w:rsidRPr="007B4DC2" w:rsidRDefault="00CE613A" w:rsidP="00A329B3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待核</w:t>
            </w:r>
            <w:r>
              <w:rPr>
                <w:rFonts w:ascii="新細明體" w:hAnsi="新細明體" w:cs="Arial" w:hint="eastAsia"/>
                <w:lang w:eastAsia="zh-TW"/>
              </w:rPr>
              <w:t>付</w:t>
            </w:r>
            <w:r w:rsidRPr="007B4DC2">
              <w:rPr>
                <w:rFonts w:ascii="新細明體" w:hAnsi="新細明體" w:cs="Arial" w:hint="eastAsia"/>
                <w:lang w:eastAsia="zh-TW"/>
              </w:rPr>
              <w:t>件數_</w:t>
            </w:r>
          </w:p>
          <w:p w:rsidR="00CE613A" w:rsidRPr="007B4DC2" w:rsidRDefault="00CE613A" w:rsidP="00A32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7B4DC2">
              <w:rPr>
                <w:rFonts w:ascii="新細明體" w:hAnsi="新細明體" w:cs="Arial" w:hint="eastAsia"/>
                <w:lang w:eastAsia="zh-TW"/>
              </w:rPr>
              <w:t>受理超過3日以上</w:t>
            </w:r>
          </w:p>
        </w:tc>
        <w:tc>
          <w:tcPr>
            <w:tcW w:w="2880" w:type="dxa"/>
          </w:tcPr>
          <w:p w:rsidR="00CE613A" w:rsidRPr="00CE613A" w:rsidRDefault="00CE613A" w:rsidP="00CE613A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6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rFonts w:hint="eastAsia"/>
                  <w:color w:val="0000FF"/>
                  <w:u w:val="single"/>
                </w:rPr>
                <w:t>4</w:t>
              </w:r>
              <w:r>
                <w:rPr>
                  <w:rStyle w:val="style31"/>
                  <w:color w:val="0000FF"/>
                  <w:u w:val="single"/>
                </w:rPr>
                <w:t>1(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日一般件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 w:val="restart"/>
          </w:tcPr>
          <w:p w:rsidR="00CE613A" w:rsidRPr="007B4DC2" w:rsidRDefault="00CE613A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E613A" w:rsidRPr="007B4DC2">
        <w:trPr>
          <w:trHeight w:val="360"/>
        </w:trPr>
        <w:tc>
          <w:tcPr>
            <w:tcW w:w="1800" w:type="dxa"/>
            <w:vMerge/>
          </w:tcPr>
          <w:p w:rsidR="00CE613A" w:rsidRPr="007B4DC2" w:rsidRDefault="00CE613A" w:rsidP="00A329B3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</w:p>
        </w:tc>
        <w:tc>
          <w:tcPr>
            <w:tcW w:w="2880" w:type="dxa"/>
          </w:tcPr>
          <w:p w:rsidR="00CE613A" w:rsidRPr="007B4DC2" w:rsidRDefault="00CE613A" w:rsidP="00CE613A">
            <w:pPr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CE613A">
              <w:rPr>
                <w:rFonts w:hint="eastAsia"/>
                <w:sz w:val="20"/>
                <w:szCs w:val="20"/>
              </w:rPr>
              <w:t>DTAAH511.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7" w:history="1">
              <w:r>
                <w:rPr>
                  <w:rStyle w:val="style31"/>
                  <w:color w:val="0000FF"/>
                  <w:u w:val="single"/>
                </w:rPr>
                <w:t>待核定件數</w:t>
              </w:r>
              <w:r>
                <w:rPr>
                  <w:rStyle w:val="style31"/>
                  <w:rFonts w:hint="eastAsia"/>
                  <w:color w:val="0000FF"/>
                  <w:u w:val="single"/>
                </w:rPr>
                <w:t>4</w:t>
              </w:r>
              <w:r>
                <w:rPr>
                  <w:rStyle w:val="style31"/>
                  <w:color w:val="0000FF"/>
                  <w:u w:val="single"/>
                </w:rPr>
                <w:t>2(</w:t>
              </w:r>
              <w:r>
                <w:rPr>
                  <w:rStyle w:val="style31"/>
                  <w:color w:val="0000FF"/>
                  <w:u w:val="single"/>
                </w:rPr>
                <w:t>受理未超過</w:t>
              </w:r>
              <w:r>
                <w:rPr>
                  <w:rStyle w:val="style31"/>
                  <w:color w:val="0000FF"/>
                  <w:u w:val="single"/>
                </w:rPr>
                <w:t>3</w:t>
              </w:r>
              <w:r>
                <w:rPr>
                  <w:rStyle w:val="style31"/>
                  <w:color w:val="0000FF"/>
                  <w:u w:val="single"/>
                </w:rPr>
                <w:t>日交查補全件</w:t>
              </w:r>
              <w:r>
                <w:rPr>
                  <w:rStyle w:val="style31"/>
                  <w:color w:val="0000FF"/>
                  <w:u w:val="single"/>
                </w:rPr>
                <w:t>)</w:t>
              </w:r>
              <w:r>
                <w:rPr>
                  <w:rStyle w:val="a3"/>
                </w:rPr>
                <w:t xml:space="preserve"> </w:t>
              </w:r>
            </w:hyperlink>
          </w:p>
        </w:tc>
        <w:tc>
          <w:tcPr>
            <w:tcW w:w="4236" w:type="dxa"/>
            <w:vMerge/>
          </w:tcPr>
          <w:p w:rsidR="00CE613A" w:rsidRPr="007B4DC2" w:rsidRDefault="00CE613A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20567" w:rsidRPr="007B4DC2">
        <w:tc>
          <w:tcPr>
            <w:tcW w:w="1800" w:type="dxa"/>
          </w:tcPr>
          <w:p w:rsidR="00820567" w:rsidRPr="00D62CE9" w:rsidRDefault="00820567" w:rsidP="00820567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color w:val="008000"/>
                <w:lang w:eastAsia="zh-TW"/>
              </w:rPr>
            </w:pPr>
            <w:r w:rsidRPr="00D62CE9">
              <w:rPr>
                <w:rFonts w:ascii="新細明體" w:hAnsi="新細明體" w:cs="Arial" w:hint="eastAsia"/>
                <w:color w:val="008000"/>
                <w:lang w:eastAsia="zh-TW"/>
              </w:rPr>
              <w:t>待簽擬件數_</w:t>
            </w:r>
          </w:p>
          <w:p w:rsidR="00820567" w:rsidRPr="00D62CE9" w:rsidRDefault="00820567" w:rsidP="0082056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8000"/>
                <w:lang w:eastAsia="zh-TW"/>
              </w:rPr>
            </w:pPr>
            <w:r w:rsidRPr="00D62CE9">
              <w:rPr>
                <w:rFonts w:ascii="新細明體" w:hAnsi="新細明體" w:cs="Arial" w:hint="eastAsia"/>
                <w:color w:val="008000"/>
                <w:lang w:eastAsia="zh-TW"/>
              </w:rPr>
              <w:t>受理未超過3日</w:t>
            </w:r>
          </w:p>
        </w:tc>
        <w:tc>
          <w:tcPr>
            <w:tcW w:w="2880" w:type="dxa"/>
          </w:tcPr>
          <w:p w:rsidR="00820567" w:rsidRPr="00D62CE9" w:rsidRDefault="00820567" w:rsidP="00820567">
            <w:pPr>
              <w:rPr>
                <w:rFonts w:ascii="新細明體" w:hAnsi="新細明體" w:cs="Arial" w:hint="eastAsia"/>
                <w:color w:val="008000"/>
                <w:sz w:val="20"/>
                <w:szCs w:val="20"/>
              </w:rPr>
            </w:pPr>
            <w:r w:rsidRPr="00D62CE9">
              <w:rPr>
                <w:rFonts w:ascii="新細明體" w:hAnsi="新細明體" w:hint="eastAsia"/>
                <w:bCs/>
                <w:color w:val="008000"/>
                <w:sz w:val="20"/>
                <w:szCs w:val="20"/>
              </w:rPr>
              <w:t>DTAAH511.</w:t>
            </w:r>
            <w:r w:rsidRPr="00D62CE9">
              <w:rPr>
                <w:rFonts w:ascii="新細明體" w:hAnsi="新細明體" w:cs="Arial" w:hint="eastAsia"/>
                <w:color w:val="008000"/>
                <w:sz w:val="20"/>
                <w:szCs w:val="20"/>
              </w:rPr>
              <w:t>待簽擬件數1</w:t>
            </w:r>
          </w:p>
          <w:p w:rsidR="00820567" w:rsidRPr="00D62CE9" w:rsidRDefault="00820567" w:rsidP="0082056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8000"/>
                <w:lang w:eastAsia="zh-TW"/>
              </w:rPr>
            </w:pPr>
          </w:p>
        </w:tc>
        <w:tc>
          <w:tcPr>
            <w:tcW w:w="4236" w:type="dxa"/>
          </w:tcPr>
          <w:p w:rsidR="00820567" w:rsidRPr="00D62CE9" w:rsidRDefault="0023191A" w:rsidP="0082056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8000"/>
                <w:lang w:eastAsia="zh-TW"/>
              </w:rPr>
            </w:pPr>
            <w:r w:rsidRPr="00D62CE9">
              <w:rPr>
                <w:rFonts w:ascii="新細明體" w:hAnsi="新細明體" w:hint="eastAsia"/>
                <w:bCs/>
                <w:color w:val="008000"/>
                <w:lang w:eastAsia="zh-TW"/>
              </w:rPr>
              <w:t>點件數可連結下一層(</w:t>
            </w:r>
            <w:r w:rsidRPr="00D62CE9">
              <w:rPr>
                <w:rFonts w:ascii="新細明體" w:hAnsi="新細明體" w:hint="eastAsia"/>
                <w:color w:val="008000"/>
                <w:kern w:val="2"/>
                <w:lang w:eastAsia="zh-TW"/>
              </w:rPr>
              <w:t>UCAAH5_0203</w:t>
            </w:r>
            <w:r w:rsidRPr="00D62CE9">
              <w:rPr>
                <w:rFonts w:ascii="新細明體" w:hAnsi="新細明體" w:hint="eastAsia"/>
                <w:bCs/>
                <w:color w:val="008000"/>
                <w:lang w:eastAsia="zh-TW"/>
              </w:rPr>
              <w:t>)</w:t>
            </w:r>
          </w:p>
          <w:p w:rsidR="000E148B" w:rsidRPr="00D62CE9" w:rsidRDefault="000E148B" w:rsidP="0082056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8000"/>
                <w:lang w:eastAsia="zh-TW"/>
              </w:rPr>
            </w:pPr>
            <w:r w:rsidRPr="00D62CE9">
              <w:rPr>
                <w:rFonts w:ascii="新細明體" w:hAnsi="新細明體" w:hint="eastAsia"/>
                <w:bCs/>
                <w:color w:val="008000"/>
                <w:lang w:eastAsia="zh-TW"/>
              </w:rPr>
              <w:t>如Step3說明。</w:t>
            </w:r>
          </w:p>
        </w:tc>
      </w:tr>
      <w:tr w:rsidR="000E148B" w:rsidRPr="007B4DC2">
        <w:tc>
          <w:tcPr>
            <w:tcW w:w="1800" w:type="dxa"/>
          </w:tcPr>
          <w:p w:rsidR="000E148B" w:rsidRPr="00D62CE9" w:rsidRDefault="000E148B" w:rsidP="00820567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color w:val="008000"/>
                <w:lang w:eastAsia="zh-TW"/>
              </w:rPr>
            </w:pPr>
            <w:r w:rsidRPr="00D62CE9">
              <w:rPr>
                <w:rFonts w:ascii="新細明體" w:hAnsi="新細明體" w:cs="Arial" w:hint="eastAsia"/>
                <w:color w:val="008000"/>
                <w:lang w:eastAsia="zh-TW"/>
              </w:rPr>
              <w:t>待簽擬件數_</w:t>
            </w:r>
          </w:p>
          <w:p w:rsidR="000E148B" w:rsidRPr="00D62CE9" w:rsidRDefault="000E148B" w:rsidP="0082056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8000"/>
                <w:lang w:eastAsia="zh-TW"/>
              </w:rPr>
            </w:pPr>
            <w:r w:rsidRPr="00D62CE9">
              <w:rPr>
                <w:rFonts w:ascii="新細明體" w:hAnsi="新細明體" w:cs="Arial" w:hint="eastAsia"/>
                <w:color w:val="008000"/>
                <w:lang w:eastAsia="zh-TW"/>
              </w:rPr>
              <w:t>受理超過3日以上</w:t>
            </w:r>
          </w:p>
        </w:tc>
        <w:tc>
          <w:tcPr>
            <w:tcW w:w="2880" w:type="dxa"/>
          </w:tcPr>
          <w:p w:rsidR="000E148B" w:rsidRPr="00D62CE9" w:rsidRDefault="000E148B" w:rsidP="00820567">
            <w:pPr>
              <w:rPr>
                <w:rFonts w:ascii="新細明體" w:hAnsi="新細明體" w:cs="Arial" w:hint="eastAsia"/>
                <w:color w:val="008000"/>
                <w:sz w:val="20"/>
                <w:szCs w:val="20"/>
              </w:rPr>
            </w:pPr>
            <w:r w:rsidRPr="00D62CE9">
              <w:rPr>
                <w:rFonts w:ascii="新細明體" w:hAnsi="新細明體" w:hint="eastAsia"/>
                <w:bCs/>
                <w:color w:val="008000"/>
                <w:sz w:val="20"/>
                <w:szCs w:val="20"/>
              </w:rPr>
              <w:t>DTAAH511.</w:t>
            </w:r>
            <w:r w:rsidRPr="00D62CE9">
              <w:rPr>
                <w:rFonts w:ascii="新細明體" w:hAnsi="新細明體" w:cs="Arial" w:hint="eastAsia"/>
                <w:color w:val="008000"/>
                <w:sz w:val="20"/>
                <w:szCs w:val="20"/>
              </w:rPr>
              <w:t>待簽擬件數2</w:t>
            </w:r>
          </w:p>
          <w:p w:rsidR="000E148B" w:rsidRPr="00D62CE9" w:rsidRDefault="000E148B" w:rsidP="0082056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8000"/>
                <w:lang w:eastAsia="zh-TW"/>
              </w:rPr>
            </w:pPr>
          </w:p>
        </w:tc>
        <w:tc>
          <w:tcPr>
            <w:tcW w:w="4236" w:type="dxa"/>
          </w:tcPr>
          <w:p w:rsidR="000E148B" w:rsidRPr="00D62CE9" w:rsidRDefault="000E148B" w:rsidP="000E148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8000"/>
                <w:lang w:eastAsia="zh-TW"/>
              </w:rPr>
            </w:pPr>
            <w:r w:rsidRPr="00D62CE9">
              <w:rPr>
                <w:rFonts w:ascii="新細明體" w:hAnsi="新細明體" w:hint="eastAsia"/>
                <w:bCs/>
                <w:color w:val="008000"/>
                <w:lang w:eastAsia="zh-TW"/>
              </w:rPr>
              <w:t>點件數可連結下一層(</w:t>
            </w:r>
            <w:r w:rsidRPr="00D62CE9">
              <w:rPr>
                <w:rFonts w:ascii="新細明體" w:hAnsi="新細明體" w:hint="eastAsia"/>
                <w:color w:val="008000"/>
                <w:kern w:val="2"/>
                <w:lang w:eastAsia="zh-TW"/>
              </w:rPr>
              <w:t>UCAAH5_0203</w:t>
            </w:r>
            <w:r w:rsidRPr="00D62CE9">
              <w:rPr>
                <w:rFonts w:ascii="新細明體" w:hAnsi="新細明體" w:hint="eastAsia"/>
                <w:bCs/>
                <w:color w:val="008000"/>
                <w:lang w:eastAsia="zh-TW"/>
              </w:rPr>
              <w:t>)</w:t>
            </w:r>
          </w:p>
          <w:p w:rsidR="000E148B" w:rsidRPr="00D62CE9" w:rsidRDefault="000E148B" w:rsidP="000E148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8000"/>
                <w:lang w:eastAsia="zh-TW"/>
              </w:rPr>
            </w:pPr>
            <w:r w:rsidRPr="00D62CE9">
              <w:rPr>
                <w:rFonts w:ascii="新細明體" w:hAnsi="新細明體" w:hint="eastAsia"/>
                <w:bCs/>
                <w:color w:val="008000"/>
                <w:lang w:eastAsia="zh-TW"/>
              </w:rPr>
              <w:t>如Step3說明。</w:t>
            </w:r>
          </w:p>
        </w:tc>
      </w:tr>
      <w:tr w:rsidR="00D62CE9" w:rsidRPr="007B4DC2">
        <w:tc>
          <w:tcPr>
            <w:tcW w:w="1800" w:type="dxa"/>
          </w:tcPr>
          <w:p w:rsidR="00D62CE9" w:rsidRPr="00D62CE9" w:rsidRDefault="00D62CE9" w:rsidP="00D62CE9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color w:val="0000FF"/>
                <w:lang w:eastAsia="zh-TW"/>
              </w:rPr>
            </w:pPr>
            <w:r w:rsidRPr="00D62CE9">
              <w:rPr>
                <w:rFonts w:ascii="新細明體" w:hAnsi="新細明體" w:cs="Arial" w:hint="eastAsia"/>
                <w:color w:val="0000FF"/>
                <w:lang w:eastAsia="zh-TW"/>
              </w:rPr>
              <w:t>待</w:t>
            </w:r>
            <w:r>
              <w:rPr>
                <w:rFonts w:ascii="新細明體" w:hAnsi="新細明體" w:cs="Arial" w:hint="eastAsia"/>
                <w:color w:val="0000FF"/>
                <w:lang w:eastAsia="zh-TW"/>
              </w:rPr>
              <w:t>覆核</w:t>
            </w:r>
            <w:r w:rsidRPr="00D62CE9">
              <w:rPr>
                <w:rFonts w:ascii="新細明體" w:hAnsi="新細明體" w:cs="Arial" w:hint="eastAsia"/>
                <w:color w:val="0000FF"/>
                <w:lang w:eastAsia="zh-TW"/>
              </w:rPr>
              <w:t>件數_</w:t>
            </w:r>
          </w:p>
          <w:p w:rsidR="00D62CE9" w:rsidRPr="00D62CE9" w:rsidRDefault="00D62CE9" w:rsidP="00D62CE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FF"/>
                <w:lang w:eastAsia="zh-TW"/>
              </w:rPr>
            </w:pPr>
            <w:r w:rsidRPr="00D62CE9">
              <w:rPr>
                <w:rFonts w:ascii="新細明體" w:hAnsi="新細明體" w:cs="Arial" w:hint="eastAsia"/>
                <w:color w:val="0000FF"/>
                <w:lang w:eastAsia="zh-TW"/>
              </w:rPr>
              <w:t>受理未超過3日</w:t>
            </w:r>
          </w:p>
        </w:tc>
        <w:tc>
          <w:tcPr>
            <w:tcW w:w="2880" w:type="dxa"/>
          </w:tcPr>
          <w:p w:rsidR="00D62CE9" w:rsidRPr="00D62CE9" w:rsidRDefault="00D62CE9" w:rsidP="00D62CE9">
            <w:pPr>
              <w:rPr>
                <w:rFonts w:ascii="新細明體" w:hAnsi="新細明體" w:cs="Arial" w:hint="eastAsia"/>
                <w:color w:val="0000FF"/>
                <w:sz w:val="20"/>
                <w:szCs w:val="20"/>
              </w:rPr>
            </w:pPr>
            <w:r w:rsidRPr="00D62CE9">
              <w:rPr>
                <w:rFonts w:ascii="新細明體" w:hAnsi="新細明體" w:hint="eastAsia"/>
                <w:bCs/>
                <w:color w:val="0000FF"/>
                <w:sz w:val="20"/>
                <w:szCs w:val="20"/>
              </w:rPr>
              <w:t>DTAAH511.</w:t>
            </w:r>
            <w:r w:rsidRPr="00D62CE9">
              <w:rPr>
                <w:rFonts w:ascii="新細明體" w:hAnsi="新細明體" w:cs="Arial" w:hint="eastAsia"/>
                <w:color w:val="0000FF"/>
                <w:sz w:val="20"/>
                <w:szCs w:val="20"/>
              </w:rPr>
              <w:t>待</w:t>
            </w:r>
            <w:r>
              <w:rPr>
                <w:rFonts w:ascii="新細明體" w:hAnsi="新細明體" w:cs="Arial" w:hint="eastAsia"/>
                <w:color w:val="0000FF"/>
                <w:sz w:val="20"/>
                <w:szCs w:val="20"/>
              </w:rPr>
              <w:t>覆核</w:t>
            </w:r>
            <w:r w:rsidRPr="00D62CE9">
              <w:rPr>
                <w:rFonts w:ascii="新細明體" w:hAnsi="新細明體" w:cs="Arial" w:hint="eastAsia"/>
                <w:color w:val="0000FF"/>
                <w:sz w:val="20"/>
                <w:szCs w:val="20"/>
              </w:rPr>
              <w:t>件數1</w:t>
            </w:r>
          </w:p>
          <w:p w:rsidR="00D62CE9" w:rsidRPr="00D62CE9" w:rsidRDefault="00D62CE9" w:rsidP="00D62CE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00FF"/>
                <w:lang w:eastAsia="zh-TW"/>
              </w:rPr>
            </w:pPr>
          </w:p>
        </w:tc>
        <w:tc>
          <w:tcPr>
            <w:tcW w:w="4236" w:type="dxa"/>
          </w:tcPr>
          <w:p w:rsidR="00D62CE9" w:rsidRPr="00D62CE9" w:rsidRDefault="00D62CE9" w:rsidP="00D62CE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00FF"/>
                <w:lang w:eastAsia="zh-TW"/>
              </w:rPr>
            </w:pP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點件數可連結下一層(</w:t>
            </w:r>
            <w:r w:rsidRPr="00D62CE9">
              <w:rPr>
                <w:rFonts w:ascii="新細明體" w:hAnsi="新細明體" w:hint="eastAsia"/>
                <w:color w:val="0000FF"/>
                <w:kern w:val="2"/>
                <w:lang w:eastAsia="zh-TW"/>
              </w:rPr>
              <w:t>UCAAH5_020</w:t>
            </w:r>
            <w:r>
              <w:rPr>
                <w:rFonts w:ascii="新細明體" w:hAnsi="新細明體" w:hint="eastAsia"/>
                <w:color w:val="0000FF"/>
                <w:kern w:val="2"/>
                <w:lang w:eastAsia="zh-TW"/>
              </w:rPr>
              <w:t>4</w:t>
            </w: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)</w:t>
            </w:r>
          </w:p>
          <w:p w:rsidR="00D62CE9" w:rsidRPr="00D62CE9" w:rsidRDefault="00D62CE9" w:rsidP="00D62CE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00FF"/>
                <w:lang w:eastAsia="zh-TW"/>
              </w:rPr>
            </w:pP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如Step</w:t>
            </w:r>
            <w:r>
              <w:rPr>
                <w:rFonts w:ascii="新細明體" w:hAnsi="新細明體" w:hint="eastAsia"/>
                <w:bCs/>
                <w:color w:val="0000FF"/>
                <w:lang w:eastAsia="zh-TW"/>
              </w:rPr>
              <w:t>4</w:t>
            </w: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說明。</w:t>
            </w:r>
          </w:p>
        </w:tc>
      </w:tr>
      <w:tr w:rsidR="00D62CE9" w:rsidRPr="007B4DC2">
        <w:tc>
          <w:tcPr>
            <w:tcW w:w="1800" w:type="dxa"/>
          </w:tcPr>
          <w:p w:rsidR="00D62CE9" w:rsidRPr="00D62CE9" w:rsidRDefault="00D62CE9" w:rsidP="00D62CE9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color w:val="0000FF"/>
                <w:lang w:eastAsia="zh-TW"/>
              </w:rPr>
            </w:pPr>
            <w:r w:rsidRPr="00D62CE9">
              <w:rPr>
                <w:rFonts w:ascii="新細明體" w:hAnsi="新細明體" w:cs="Arial" w:hint="eastAsia"/>
                <w:color w:val="0000FF"/>
                <w:lang w:eastAsia="zh-TW"/>
              </w:rPr>
              <w:t>待</w:t>
            </w:r>
            <w:r>
              <w:rPr>
                <w:rFonts w:ascii="新細明體" w:hAnsi="新細明體" w:cs="Arial" w:hint="eastAsia"/>
                <w:color w:val="0000FF"/>
                <w:lang w:eastAsia="zh-TW"/>
              </w:rPr>
              <w:t>覆核</w:t>
            </w:r>
            <w:r w:rsidRPr="00D62CE9">
              <w:rPr>
                <w:rFonts w:ascii="新細明體" w:hAnsi="新細明體" w:cs="Arial" w:hint="eastAsia"/>
                <w:color w:val="0000FF"/>
                <w:lang w:eastAsia="zh-TW"/>
              </w:rPr>
              <w:t>件數_</w:t>
            </w:r>
          </w:p>
          <w:p w:rsidR="00D62CE9" w:rsidRPr="00D62CE9" w:rsidRDefault="00D62CE9" w:rsidP="00D62CE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0000FF"/>
                <w:lang w:eastAsia="zh-TW"/>
              </w:rPr>
            </w:pPr>
            <w:r w:rsidRPr="00D62CE9">
              <w:rPr>
                <w:rFonts w:ascii="新細明體" w:hAnsi="新細明體" w:cs="Arial" w:hint="eastAsia"/>
                <w:color w:val="0000FF"/>
                <w:lang w:eastAsia="zh-TW"/>
              </w:rPr>
              <w:t>受理超過3日以上</w:t>
            </w:r>
          </w:p>
        </w:tc>
        <w:tc>
          <w:tcPr>
            <w:tcW w:w="2880" w:type="dxa"/>
          </w:tcPr>
          <w:p w:rsidR="00D62CE9" w:rsidRPr="00D62CE9" w:rsidRDefault="00D62CE9" w:rsidP="00D62CE9">
            <w:pPr>
              <w:rPr>
                <w:rFonts w:ascii="新細明體" w:hAnsi="新細明體" w:cs="Arial" w:hint="eastAsia"/>
                <w:color w:val="0000FF"/>
                <w:sz w:val="20"/>
                <w:szCs w:val="20"/>
              </w:rPr>
            </w:pPr>
            <w:r w:rsidRPr="00D62CE9">
              <w:rPr>
                <w:rFonts w:ascii="新細明體" w:hAnsi="新細明體" w:hint="eastAsia"/>
                <w:bCs/>
                <w:color w:val="0000FF"/>
                <w:sz w:val="20"/>
                <w:szCs w:val="20"/>
              </w:rPr>
              <w:t>DTAAH511.</w:t>
            </w:r>
            <w:r w:rsidRPr="00D62CE9">
              <w:rPr>
                <w:rFonts w:ascii="新細明體" w:hAnsi="新細明體" w:cs="Arial" w:hint="eastAsia"/>
                <w:color w:val="0000FF"/>
                <w:sz w:val="20"/>
                <w:szCs w:val="20"/>
              </w:rPr>
              <w:t>待</w:t>
            </w:r>
            <w:r>
              <w:rPr>
                <w:rFonts w:ascii="新細明體" w:hAnsi="新細明體" w:cs="Arial" w:hint="eastAsia"/>
                <w:color w:val="0000FF"/>
                <w:sz w:val="20"/>
                <w:szCs w:val="20"/>
              </w:rPr>
              <w:t>覆核</w:t>
            </w:r>
            <w:r w:rsidRPr="00D62CE9">
              <w:rPr>
                <w:rFonts w:ascii="新細明體" w:hAnsi="新細明體" w:cs="Arial" w:hint="eastAsia"/>
                <w:color w:val="0000FF"/>
                <w:sz w:val="20"/>
                <w:szCs w:val="20"/>
              </w:rPr>
              <w:t>件數2</w:t>
            </w:r>
          </w:p>
          <w:p w:rsidR="00D62CE9" w:rsidRPr="00D62CE9" w:rsidRDefault="00D62CE9" w:rsidP="00D62CE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00FF"/>
                <w:lang w:eastAsia="zh-TW"/>
              </w:rPr>
            </w:pPr>
          </w:p>
        </w:tc>
        <w:tc>
          <w:tcPr>
            <w:tcW w:w="4236" w:type="dxa"/>
          </w:tcPr>
          <w:p w:rsidR="00D62CE9" w:rsidRPr="00D62CE9" w:rsidRDefault="00D62CE9" w:rsidP="00D62CE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00FF"/>
                <w:lang w:eastAsia="zh-TW"/>
              </w:rPr>
            </w:pP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點件數可連結下一層(</w:t>
            </w:r>
            <w:r w:rsidRPr="00D62CE9">
              <w:rPr>
                <w:rFonts w:ascii="新細明體" w:hAnsi="新細明體" w:hint="eastAsia"/>
                <w:color w:val="0000FF"/>
                <w:kern w:val="2"/>
                <w:lang w:eastAsia="zh-TW"/>
              </w:rPr>
              <w:t>UCAAH5_020</w:t>
            </w:r>
            <w:r>
              <w:rPr>
                <w:rFonts w:ascii="新細明體" w:hAnsi="新細明體" w:hint="eastAsia"/>
                <w:color w:val="0000FF"/>
                <w:kern w:val="2"/>
                <w:lang w:eastAsia="zh-TW"/>
              </w:rPr>
              <w:t>4</w:t>
            </w: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)</w:t>
            </w:r>
          </w:p>
          <w:p w:rsidR="00D62CE9" w:rsidRPr="00D62CE9" w:rsidRDefault="00D62CE9" w:rsidP="00D62CE9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00FF"/>
                <w:lang w:eastAsia="zh-TW"/>
              </w:rPr>
            </w:pP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如Step</w:t>
            </w:r>
            <w:r>
              <w:rPr>
                <w:rFonts w:ascii="新細明體" w:hAnsi="新細明體" w:hint="eastAsia"/>
                <w:bCs/>
                <w:color w:val="0000FF"/>
                <w:lang w:eastAsia="zh-TW"/>
              </w:rPr>
              <w:t>4</w:t>
            </w: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說明。</w:t>
            </w:r>
          </w:p>
        </w:tc>
      </w:tr>
      <w:tr w:rsidR="004E2515" w:rsidRPr="00D62CE9" w:rsidTr="004E251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515" w:rsidRPr="00D62CE9" w:rsidRDefault="004E2515" w:rsidP="00350566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color w:val="0000FF"/>
                <w:lang w:eastAsia="zh-TW"/>
              </w:rPr>
            </w:pPr>
            <w:r w:rsidRPr="00D62CE9">
              <w:rPr>
                <w:rFonts w:ascii="新細明體" w:hAnsi="新細明體" w:cs="Arial" w:hint="eastAsia"/>
                <w:color w:val="0000FF"/>
                <w:lang w:eastAsia="zh-TW"/>
              </w:rPr>
              <w:t>待</w:t>
            </w:r>
            <w:r>
              <w:rPr>
                <w:rFonts w:ascii="新細明體" w:hAnsi="新細明體" w:cs="Arial" w:hint="eastAsia"/>
                <w:color w:val="0000FF"/>
                <w:lang w:eastAsia="zh-TW"/>
              </w:rPr>
              <w:t>會辦</w:t>
            </w:r>
            <w:r w:rsidRPr="00D62CE9">
              <w:rPr>
                <w:rFonts w:ascii="新細明體" w:hAnsi="新細明體" w:cs="Arial" w:hint="eastAsia"/>
                <w:color w:val="0000FF"/>
                <w:lang w:eastAsia="zh-TW"/>
              </w:rPr>
              <w:t>件數_</w:t>
            </w:r>
          </w:p>
          <w:p w:rsidR="004E2515" w:rsidRPr="004E2515" w:rsidRDefault="004E2515" w:rsidP="00350566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color w:val="0000FF"/>
                <w:lang w:eastAsia="zh-TW"/>
              </w:rPr>
            </w:pPr>
            <w:r w:rsidRPr="00D62CE9">
              <w:rPr>
                <w:rFonts w:ascii="新細明體" w:hAnsi="新細明體" w:cs="Arial" w:hint="eastAsia"/>
                <w:color w:val="0000FF"/>
                <w:lang w:eastAsia="zh-TW"/>
              </w:rPr>
              <w:t>受理未超過3日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515" w:rsidRPr="004E2515" w:rsidRDefault="004E2515" w:rsidP="00350566">
            <w:pPr>
              <w:rPr>
                <w:rFonts w:ascii="新細明體" w:hAnsi="新細明體" w:hint="eastAsia"/>
                <w:bCs/>
                <w:color w:val="0000FF"/>
                <w:sz w:val="20"/>
                <w:szCs w:val="20"/>
              </w:rPr>
            </w:pPr>
            <w:r w:rsidRPr="00D62CE9">
              <w:rPr>
                <w:rFonts w:ascii="新細明體" w:hAnsi="新細明體" w:hint="eastAsia"/>
                <w:bCs/>
                <w:color w:val="0000FF"/>
                <w:sz w:val="20"/>
                <w:szCs w:val="20"/>
              </w:rPr>
              <w:t>DTAAH511.</w:t>
            </w:r>
            <w:r w:rsidRPr="004E2515">
              <w:rPr>
                <w:rFonts w:ascii="新細明體" w:hAnsi="新細明體" w:hint="eastAsia"/>
                <w:bCs/>
                <w:color w:val="0000FF"/>
                <w:sz w:val="20"/>
                <w:szCs w:val="20"/>
              </w:rPr>
              <w:t>待</w:t>
            </w:r>
            <w:r>
              <w:rPr>
                <w:rFonts w:ascii="新細明體" w:hAnsi="新細明體" w:cs="Arial" w:hint="eastAsia"/>
                <w:color w:val="0000FF"/>
              </w:rPr>
              <w:t>會辦</w:t>
            </w:r>
            <w:r w:rsidRPr="004E2515">
              <w:rPr>
                <w:rFonts w:ascii="新細明體" w:hAnsi="新細明體" w:hint="eastAsia"/>
                <w:bCs/>
                <w:color w:val="0000FF"/>
                <w:sz w:val="20"/>
                <w:szCs w:val="20"/>
              </w:rPr>
              <w:t>件數1</w:t>
            </w:r>
          </w:p>
          <w:p w:rsidR="004E2515" w:rsidRPr="004E2515" w:rsidRDefault="004E2515" w:rsidP="004E2515">
            <w:pPr>
              <w:rPr>
                <w:rFonts w:ascii="新細明體" w:hAnsi="新細明體" w:hint="eastAsia"/>
                <w:bCs/>
                <w:color w:val="0000FF"/>
                <w:sz w:val="20"/>
                <w:szCs w:val="20"/>
              </w:rPr>
            </w:pPr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515" w:rsidRPr="00D62CE9" w:rsidRDefault="004E2515" w:rsidP="0035056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00FF"/>
                <w:lang w:eastAsia="zh-TW"/>
              </w:rPr>
            </w:pP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點件數可連結下一層(</w:t>
            </w:r>
            <w:r w:rsidRPr="004E2515">
              <w:rPr>
                <w:rFonts w:ascii="新細明體" w:hAnsi="新細明體" w:hint="eastAsia"/>
                <w:bCs/>
                <w:color w:val="0000FF"/>
                <w:lang w:eastAsia="zh-TW"/>
              </w:rPr>
              <w:t>UCAAH5_0204</w:t>
            </w: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)</w:t>
            </w:r>
          </w:p>
          <w:p w:rsidR="004E2515" w:rsidRPr="00D62CE9" w:rsidRDefault="004E2515" w:rsidP="0035056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00FF"/>
                <w:lang w:eastAsia="zh-TW"/>
              </w:rPr>
            </w:pP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如Step</w:t>
            </w:r>
            <w:r>
              <w:rPr>
                <w:rFonts w:ascii="新細明體" w:hAnsi="新細明體" w:hint="eastAsia"/>
                <w:bCs/>
                <w:color w:val="0000FF"/>
                <w:lang w:eastAsia="zh-TW"/>
              </w:rPr>
              <w:t>4</w:t>
            </w: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說明。</w:t>
            </w:r>
          </w:p>
        </w:tc>
      </w:tr>
      <w:tr w:rsidR="004E2515" w:rsidRPr="00D62CE9" w:rsidTr="004E251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515" w:rsidRPr="00D62CE9" w:rsidRDefault="004E2515" w:rsidP="00350566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color w:val="0000FF"/>
                <w:lang w:eastAsia="zh-TW"/>
              </w:rPr>
            </w:pPr>
            <w:r w:rsidRPr="00D62CE9">
              <w:rPr>
                <w:rFonts w:ascii="新細明體" w:hAnsi="新細明體" w:cs="Arial" w:hint="eastAsia"/>
                <w:color w:val="0000FF"/>
                <w:lang w:eastAsia="zh-TW"/>
              </w:rPr>
              <w:t>待</w:t>
            </w:r>
            <w:r>
              <w:rPr>
                <w:rFonts w:ascii="新細明體" w:hAnsi="新細明體" w:cs="Arial" w:hint="eastAsia"/>
                <w:color w:val="0000FF"/>
                <w:lang w:eastAsia="zh-TW"/>
              </w:rPr>
              <w:t>會辦</w:t>
            </w:r>
            <w:r w:rsidRPr="00D62CE9">
              <w:rPr>
                <w:rFonts w:ascii="新細明體" w:hAnsi="新細明體" w:cs="Arial" w:hint="eastAsia"/>
                <w:color w:val="0000FF"/>
                <w:lang w:eastAsia="zh-TW"/>
              </w:rPr>
              <w:t>件數_</w:t>
            </w:r>
          </w:p>
          <w:p w:rsidR="004E2515" w:rsidRPr="004E2515" w:rsidRDefault="004E2515" w:rsidP="00350566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color w:val="0000FF"/>
                <w:lang w:eastAsia="zh-TW"/>
              </w:rPr>
            </w:pPr>
            <w:r w:rsidRPr="00D62CE9">
              <w:rPr>
                <w:rFonts w:ascii="新細明體" w:hAnsi="新細明體" w:cs="Arial" w:hint="eastAsia"/>
                <w:color w:val="0000FF"/>
                <w:lang w:eastAsia="zh-TW"/>
              </w:rPr>
              <w:t>受理超過3日以上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515" w:rsidRPr="004E2515" w:rsidRDefault="004E2515" w:rsidP="00350566">
            <w:pPr>
              <w:rPr>
                <w:rFonts w:ascii="新細明體" w:hAnsi="新細明體" w:hint="eastAsia"/>
                <w:bCs/>
                <w:color w:val="0000FF"/>
                <w:sz w:val="20"/>
                <w:szCs w:val="20"/>
              </w:rPr>
            </w:pPr>
            <w:r w:rsidRPr="00D62CE9">
              <w:rPr>
                <w:rFonts w:ascii="新細明體" w:hAnsi="新細明體" w:hint="eastAsia"/>
                <w:bCs/>
                <w:color w:val="0000FF"/>
                <w:sz w:val="20"/>
                <w:szCs w:val="20"/>
              </w:rPr>
              <w:t>DTAAH511.</w:t>
            </w:r>
            <w:r w:rsidRPr="004E2515">
              <w:rPr>
                <w:rFonts w:ascii="新細明體" w:hAnsi="新細明體" w:hint="eastAsia"/>
                <w:bCs/>
                <w:color w:val="0000FF"/>
                <w:sz w:val="20"/>
                <w:szCs w:val="20"/>
              </w:rPr>
              <w:t>待</w:t>
            </w:r>
            <w:r>
              <w:rPr>
                <w:rFonts w:ascii="新細明體" w:hAnsi="新細明體" w:cs="Arial" w:hint="eastAsia"/>
                <w:color w:val="0000FF"/>
              </w:rPr>
              <w:t>會辦</w:t>
            </w:r>
            <w:r w:rsidRPr="004E2515">
              <w:rPr>
                <w:rFonts w:ascii="新細明體" w:hAnsi="新細明體" w:hint="eastAsia"/>
                <w:bCs/>
                <w:color w:val="0000FF"/>
                <w:sz w:val="20"/>
                <w:szCs w:val="20"/>
              </w:rPr>
              <w:t>件數2</w:t>
            </w:r>
          </w:p>
          <w:p w:rsidR="004E2515" w:rsidRPr="004E2515" w:rsidRDefault="004E2515" w:rsidP="004E2515">
            <w:pPr>
              <w:rPr>
                <w:rFonts w:ascii="新細明體" w:hAnsi="新細明體" w:hint="eastAsia"/>
                <w:bCs/>
                <w:color w:val="0000FF"/>
                <w:sz w:val="20"/>
                <w:szCs w:val="20"/>
              </w:rPr>
            </w:pPr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515" w:rsidRPr="00D62CE9" w:rsidRDefault="004E2515" w:rsidP="0035056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00FF"/>
                <w:lang w:eastAsia="zh-TW"/>
              </w:rPr>
            </w:pP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點件數可連結下一層(</w:t>
            </w:r>
            <w:r w:rsidRPr="004E2515">
              <w:rPr>
                <w:rFonts w:ascii="新細明體" w:hAnsi="新細明體" w:hint="eastAsia"/>
                <w:bCs/>
                <w:color w:val="0000FF"/>
                <w:lang w:eastAsia="zh-TW"/>
              </w:rPr>
              <w:t>UCAAH5_0204</w:t>
            </w: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)</w:t>
            </w:r>
          </w:p>
          <w:p w:rsidR="004E2515" w:rsidRPr="00D62CE9" w:rsidRDefault="004E2515" w:rsidP="0035056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color w:val="0000FF"/>
                <w:lang w:eastAsia="zh-TW"/>
              </w:rPr>
            </w:pP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如Step</w:t>
            </w:r>
            <w:r>
              <w:rPr>
                <w:rFonts w:ascii="新細明體" w:hAnsi="新細明體" w:hint="eastAsia"/>
                <w:bCs/>
                <w:color w:val="0000FF"/>
                <w:lang w:eastAsia="zh-TW"/>
              </w:rPr>
              <w:t>4</w:t>
            </w:r>
            <w:r w:rsidRPr="00D62CE9">
              <w:rPr>
                <w:rFonts w:ascii="新細明體" w:hAnsi="新細明體" w:hint="eastAsia"/>
                <w:bCs/>
                <w:color w:val="0000FF"/>
                <w:lang w:eastAsia="zh-TW"/>
              </w:rPr>
              <w:t>說明。</w:t>
            </w:r>
          </w:p>
        </w:tc>
      </w:tr>
    </w:tbl>
    <w:p w:rsidR="00CE0470" w:rsidRDefault="00CE0470" w:rsidP="00CE0470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p w:rsidR="00A167D3" w:rsidRDefault="00A167D3" w:rsidP="00A167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連結至下一層</w:t>
      </w:r>
      <w:r w:rsidRPr="007B4DC2">
        <w:rPr>
          <w:rFonts w:ascii="新細明體" w:hAnsi="新細明體" w:hint="eastAsia"/>
          <w:kern w:val="2"/>
          <w:lang w:eastAsia="zh-TW"/>
        </w:rPr>
        <w:t>：</w:t>
      </w:r>
      <w:r>
        <w:rPr>
          <w:rFonts w:ascii="新細明體" w:hAnsi="新細明體" w:hint="eastAsia"/>
          <w:kern w:val="2"/>
          <w:lang w:eastAsia="zh-TW"/>
        </w:rPr>
        <w:t>核賠人員統計</w:t>
      </w:r>
      <w:r w:rsidR="006405F8">
        <w:rPr>
          <w:rFonts w:ascii="新細明體" w:hAnsi="新細明體" w:hint="eastAsia"/>
          <w:kern w:val="2"/>
          <w:lang w:eastAsia="zh-TW"/>
        </w:rPr>
        <w:t>畫面</w:t>
      </w:r>
      <w:r w:rsidR="009273F3">
        <w:rPr>
          <w:rFonts w:ascii="新細明體" w:hAnsi="新細明體" w:hint="eastAsia"/>
          <w:kern w:val="2"/>
          <w:lang w:eastAsia="zh-TW"/>
        </w:rPr>
        <w:t>(UCAAH5_0201)</w:t>
      </w:r>
      <w:r w:rsidR="00185DA5">
        <w:rPr>
          <w:rFonts w:ascii="新細明體" w:hAnsi="新細明體" w:hint="eastAsia"/>
          <w:kern w:val="2"/>
          <w:lang w:eastAsia="zh-TW"/>
        </w:rPr>
        <w:t>：</w:t>
      </w:r>
    </w:p>
    <w:p w:rsidR="00185DA5" w:rsidRPr="00820567" w:rsidRDefault="00185DA5" w:rsidP="00185DA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20567">
        <w:rPr>
          <w:rFonts w:ascii="細明體" w:eastAsia="細明體" w:hAnsi="細明體" w:hint="eastAsia"/>
          <w:kern w:val="2"/>
          <w:szCs w:val="24"/>
          <w:lang w:eastAsia="zh-TW"/>
        </w:rPr>
        <w:t>IF Login人員角色為：理賠管理企劃人員(RLAA006)</w:t>
      </w:r>
      <w:r w:rsidR="007E43F8">
        <w:rPr>
          <w:rFonts w:ascii="細明體" w:eastAsia="細明體" w:hAnsi="細明體" w:hint="eastAsia"/>
          <w:kern w:val="2"/>
          <w:szCs w:val="24"/>
          <w:lang w:eastAsia="zh-TW"/>
        </w:rPr>
        <w:t>、(RLZZ004)</w:t>
      </w:r>
      <w:r w:rsidRPr="00820567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185DA5" w:rsidRPr="00820567" w:rsidRDefault="00185DA5" w:rsidP="00185D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820567">
        <w:rPr>
          <w:rFonts w:ascii="新細明體" w:hAnsi="新細明體" w:cs="Arial Unicode MS" w:hint="eastAsia"/>
          <w:lang w:eastAsia="zh-TW"/>
        </w:rPr>
        <w:t>開放畫面LINK連結至</w:t>
      </w:r>
      <w:r w:rsidRPr="00820567">
        <w:rPr>
          <w:rFonts w:ascii="細明體" w:eastAsia="細明體" w:hAnsi="細明體" w:hint="eastAsia"/>
          <w:lang w:eastAsia="zh-TW"/>
        </w:rPr>
        <w:t>下一層(UCAAH5_0201)。</w:t>
      </w:r>
    </w:p>
    <w:p w:rsidR="00185DA5" w:rsidRPr="00185DA5" w:rsidRDefault="00185DA5" w:rsidP="00CE047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新細明體" w:hAnsi="新細明體" w:cs="Arial Unicode MS" w:hint="eastAsia"/>
          <w:color w:val="000000"/>
          <w:lang w:eastAsia="zh-TW"/>
        </w:rPr>
        <w:t xml:space="preserve">ELSE </w:t>
      </w:r>
    </w:p>
    <w:p w:rsidR="007E43F8" w:rsidRPr="007E43F8" w:rsidRDefault="007E43F8" w:rsidP="00185D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820567">
        <w:rPr>
          <w:rFonts w:ascii="細明體" w:eastAsia="細明體" w:hAnsi="細明體" w:hint="eastAsia"/>
          <w:kern w:val="2"/>
          <w:szCs w:val="24"/>
          <w:lang w:eastAsia="zh-TW"/>
        </w:rPr>
        <w:t>IF Login人員角色為：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(ROZZ301)</w:t>
      </w:r>
    </w:p>
    <w:p w:rsidR="007E43F8" w:rsidRPr="00393632" w:rsidRDefault="007E43F8" w:rsidP="007E43F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lang w:eastAsia="zh-TW"/>
          <w:rPrChange w:id="33" w:author="陳德仁" w:date="2017-07-05T11:50:00Z">
            <w:rPr>
              <w:rFonts w:ascii="細明體" w:eastAsia="細明體" w:hAnsi="細明體" w:hint="eastAsia"/>
              <w:lang w:eastAsia="zh-TW"/>
            </w:rPr>
          </w:rPrChange>
        </w:rPr>
      </w:pPr>
      <w:r w:rsidRPr="00393632">
        <w:rPr>
          <w:rFonts w:ascii="新細明體" w:hAnsi="新細明體" w:cs="Arial Unicode MS" w:hint="eastAsia"/>
          <w:strike/>
          <w:color w:val="000000"/>
          <w:lang w:eastAsia="zh-TW"/>
          <w:rPrChange w:id="34" w:author="陳德仁" w:date="2017-07-05T11:50:00Z">
            <w:rPr>
              <w:rFonts w:ascii="新細明體" w:hAnsi="新細明體" w:cs="Arial Unicode MS" w:hint="eastAsia"/>
              <w:color w:val="000000"/>
              <w:lang w:eastAsia="zh-TW"/>
            </w:rPr>
          </w:rPrChange>
        </w:rPr>
        <w:t>IF Login人員的單位代號.前</w:t>
      </w:r>
      <w:smartTag w:uri="urn:schemas-microsoft-com:office:smarttags" w:element="chmetcnv">
        <w:smartTagPr>
          <w:attr w:name="UnitName" w:val="碼"/>
          <w:attr w:name="SourceValue" w:val="2"/>
          <w:attr w:name="HasSpace" w:val="False"/>
          <w:attr w:name="Negative" w:val="False"/>
          <w:attr w:name="NumberType" w:val="4"/>
          <w:attr w:name="TCSC" w:val="2"/>
        </w:smartTagPr>
        <w:r w:rsidRPr="00393632">
          <w:rPr>
            <w:rFonts w:ascii="新細明體" w:hAnsi="新細明體" w:cs="Arial Unicode MS" w:hint="eastAsia"/>
            <w:strike/>
            <w:color w:val="000000"/>
            <w:lang w:eastAsia="zh-TW"/>
            <w:rPrChange w:id="35" w:author="陳德仁" w:date="2017-07-05T11:50:00Z">
              <w:rPr>
                <w:rFonts w:ascii="新細明體" w:hAnsi="新細明體" w:cs="Arial Unicode MS" w:hint="eastAsia"/>
                <w:color w:val="000000"/>
                <w:lang w:eastAsia="zh-TW"/>
              </w:rPr>
            </w:rPrChange>
          </w:rPr>
          <w:t>兩碼</w:t>
        </w:r>
      </w:smartTag>
      <w:r w:rsidRPr="00393632">
        <w:rPr>
          <w:rFonts w:ascii="新細明體" w:hAnsi="新細明體" w:cs="Arial Unicode MS" w:hint="eastAsia"/>
          <w:strike/>
          <w:color w:val="000000"/>
          <w:lang w:eastAsia="zh-TW"/>
          <w:rPrChange w:id="36" w:author="陳德仁" w:date="2017-07-05T11:50:00Z">
            <w:rPr>
              <w:rFonts w:ascii="新細明體" w:hAnsi="新細明體" w:cs="Arial Unicode MS" w:hint="eastAsia"/>
              <w:color w:val="000000"/>
              <w:lang w:eastAsia="zh-TW"/>
            </w:rPr>
          </w:rPrChange>
        </w:rPr>
        <w:t xml:space="preserve"> = 畫面.行政中心代號.前</w:t>
      </w:r>
      <w:smartTag w:uri="urn:schemas-microsoft-com:office:smarttags" w:element="chmetcnv">
        <w:smartTagPr>
          <w:attr w:name="UnitName" w:val="碼"/>
          <w:attr w:name="SourceValue" w:val="2"/>
          <w:attr w:name="HasSpace" w:val="False"/>
          <w:attr w:name="Negative" w:val="False"/>
          <w:attr w:name="NumberType" w:val="4"/>
          <w:attr w:name="TCSC" w:val="2"/>
        </w:smartTagPr>
        <w:r w:rsidRPr="00393632">
          <w:rPr>
            <w:rFonts w:ascii="新細明體" w:hAnsi="新細明體" w:cs="Arial Unicode MS" w:hint="eastAsia"/>
            <w:strike/>
            <w:color w:val="000000"/>
            <w:lang w:eastAsia="zh-TW"/>
            <w:rPrChange w:id="37" w:author="陳德仁" w:date="2017-07-05T11:50:00Z">
              <w:rPr>
                <w:rFonts w:ascii="新細明體" w:hAnsi="新細明體" w:cs="Arial Unicode MS" w:hint="eastAsia"/>
                <w:color w:val="000000"/>
                <w:lang w:eastAsia="zh-TW"/>
              </w:rPr>
            </w:rPrChange>
          </w:rPr>
          <w:t>兩碼</w:t>
        </w:r>
      </w:smartTag>
      <w:r w:rsidRPr="00393632">
        <w:rPr>
          <w:rFonts w:ascii="新細明體" w:hAnsi="新細明體" w:cs="Arial Unicode MS" w:hint="eastAsia"/>
          <w:strike/>
          <w:color w:val="000000"/>
          <w:lang w:eastAsia="zh-TW"/>
          <w:rPrChange w:id="38" w:author="陳德仁" w:date="2017-07-05T11:50:00Z">
            <w:rPr>
              <w:rFonts w:ascii="新細明體" w:hAnsi="新細明體" w:cs="Arial Unicode MS" w:hint="eastAsia"/>
              <w:color w:val="000000"/>
              <w:lang w:eastAsia="zh-TW"/>
            </w:rPr>
          </w:rPrChange>
        </w:rPr>
        <w:t xml:space="preserve">： </w:t>
      </w:r>
    </w:p>
    <w:p w:rsidR="007E43F8" w:rsidRPr="007E43F8" w:rsidRDefault="007E43F8" w:rsidP="007E43F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新細明體" w:hAnsi="新細明體" w:cs="Arial Unicode MS" w:hint="eastAsia"/>
          <w:color w:val="000000"/>
          <w:lang w:eastAsia="zh-TW"/>
        </w:rPr>
        <w:t>開放LINK連結至</w:t>
      </w:r>
      <w:r>
        <w:rPr>
          <w:rFonts w:ascii="細明體" w:eastAsia="細明體" w:hAnsi="細明體" w:hint="eastAsia"/>
          <w:lang w:eastAsia="zh-TW"/>
        </w:rPr>
        <w:t>下一層(UCAAH5_0201)：</w:t>
      </w:r>
    </w:p>
    <w:p w:rsidR="007E43F8" w:rsidRPr="007E43F8" w:rsidRDefault="007E43F8" w:rsidP="00185D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新細明體" w:hAnsi="新細明體" w:cs="Arial Unicode MS" w:hint="eastAsia"/>
          <w:color w:val="000000"/>
          <w:lang w:eastAsia="zh-TW"/>
        </w:rPr>
        <w:t>ELSE</w:t>
      </w:r>
    </w:p>
    <w:p w:rsidR="009273F3" w:rsidRPr="00393632" w:rsidRDefault="00CE0470" w:rsidP="007E43F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lang w:eastAsia="zh-TW"/>
          <w:rPrChange w:id="39" w:author="陳德仁" w:date="2017-07-05T11:51:00Z">
            <w:rPr>
              <w:rFonts w:ascii="細明體" w:eastAsia="細明體" w:hAnsi="細明體" w:hint="eastAsia"/>
              <w:lang w:eastAsia="zh-TW"/>
            </w:rPr>
          </w:rPrChange>
        </w:rPr>
      </w:pPr>
      <w:r>
        <w:rPr>
          <w:rFonts w:ascii="新細明體" w:hAnsi="新細明體" w:cs="Arial Unicode MS" w:hint="eastAsia"/>
          <w:color w:val="000000"/>
          <w:lang w:eastAsia="zh-TW"/>
        </w:rPr>
        <w:t xml:space="preserve"> </w:t>
      </w:r>
      <w:r w:rsidRPr="00393632">
        <w:rPr>
          <w:rFonts w:ascii="新細明體" w:hAnsi="新細明體" w:cs="Arial Unicode MS" w:hint="eastAsia"/>
          <w:strike/>
          <w:color w:val="000000"/>
          <w:lang w:eastAsia="zh-TW"/>
          <w:rPrChange w:id="40" w:author="陳德仁" w:date="2017-07-05T11:51:00Z">
            <w:rPr>
              <w:rFonts w:ascii="新細明體" w:hAnsi="新細明體" w:cs="Arial Unicode MS" w:hint="eastAsia"/>
              <w:color w:val="000000"/>
              <w:lang w:eastAsia="zh-TW"/>
            </w:rPr>
          </w:rPrChange>
        </w:rPr>
        <w:t>Login人員的單位代號 = 畫面.行政中心代號：</w:t>
      </w:r>
      <w:r w:rsidR="00185DA5" w:rsidRPr="00393632">
        <w:rPr>
          <w:rFonts w:ascii="新細明體" w:hAnsi="新細明體" w:cs="Arial Unicode MS" w:hint="eastAsia"/>
          <w:strike/>
          <w:color w:val="000000"/>
          <w:lang w:eastAsia="zh-TW"/>
          <w:rPrChange w:id="41" w:author="陳德仁" w:date="2017-07-05T11:51:00Z">
            <w:rPr>
              <w:rFonts w:ascii="新細明體" w:hAnsi="新細明體" w:cs="Arial Unicode MS" w:hint="eastAsia"/>
              <w:color w:val="000000"/>
              <w:lang w:eastAsia="zh-TW"/>
            </w:rPr>
          </w:rPrChange>
        </w:rPr>
        <w:t xml:space="preserve"> </w:t>
      </w:r>
    </w:p>
    <w:p w:rsidR="006405F8" w:rsidRDefault="00185DA5" w:rsidP="00185DA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新細明體" w:hAnsi="新細明體" w:cs="Arial Unicode MS" w:hint="eastAsia"/>
          <w:color w:val="000000"/>
          <w:lang w:eastAsia="zh-TW"/>
        </w:rPr>
        <w:t>開放</w:t>
      </w:r>
      <w:r w:rsidR="00EE30C4">
        <w:rPr>
          <w:rFonts w:ascii="新細明體" w:hAnsi="新細明體" w:cs="Arial Unicode MS" w:hint="eastAsia"/>
          <w:color w:val="000000"/>
          <w:lang w:eastAsia="zh-TW"/>
        </w:rPr>
        <w:t>LINK</w:t>
      </w:r>
      <w:r w:rsidR="00CE0470">
        <w:rPr>
          <w:rFonts w:ascii="新細明體" w:hAnsi="新細明體" w:cs="Arial Unicode MS" w:hint="eastAsia"/>
          <w:color w:val="000000"/>
          <w:lang w:eastAsia="zh-TW"/>
        </w:rPr>
        <w:t>連結</w:t>
      </w:r>
      <w:r w:rsidR="009273F3">
        <w:rPr>
          <w:rFonts w:ascii="新細明體" w:hAnsi="新細明體" w:cs="Arial Unicode MS" w:hint="eastAsia"/>
          <w:color w:val="000000"/>
          <w:lang w:eastAsia="zh-TW"/>
        </w:rPr>
        <w:t>至</w:t>
      </w:r>
      <w:r w:rsidR="00CE0470">
        <w:rPr>
          <w:rFonts w:ascii="細明體" w:eastAsia="細明體" w:hAnsi="細明體" w:hint="eastAsia"/>
          <w:lang w:eastAsia="zh-TW"/>
        </w:rPr>
        <w:t>下一層</w:t>
      </w:r>
      <w:r w:rsidR="009273F3">
        <w:rPr>
          <w:rFonts w:ascii="細明體" w:eastAsia="細明體" w:hAnsi="細明體" w:hint="eastAsia"/>
          <w:lang w:eastAsia="zh-TW"/>
        </w:rPr>
        <w:t>(UCAAH5_0201)</w:t>
      </w:r>
      <w:r w:rsidR="00AB1B13">
        <w:rPr>
          <w:rFonts w:ascii="細明體" w:eastAsia="細明體" w:hAnsi="細明體" w:hint="eastAsia"/>
          <w:lang w:eastAsia="zh-TW"/>
        </w:rPr>
        <w:t>：</w:t>
      </w:r>
    </w:p>
    <w:p w:rsidR="00185DA5" w:rsidRPr="00185DA5" w:rsidRDefault="00185DA5" w:rsidP="00185DA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85DA5">
        <w:rPr>
          <w:rFonts w:ascii="細明體" w:eastAsia="細明體" w:hAnsi="細明體" w:hint="eastAsia"/>
          <w:kern w:val="2"/>
          <w:szCs w:val="24"/>
          <w:lang w:eastAsia="zh-TW"/>
        </w:rPr>
        <w:t>連結至下一層參數：</w:t>
      </w:r>
    </w:p>
    <w:p w:rsidR="00CE0470" w:rsidRPr="00185DA5" w:rsidRDefault="009273F3" w:rsidP="00185D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85DA5">
        <w:rPr>
          <w:rFonts w:ascii="細明體" w:eastAsia="細明體" w:hAnsi="細明體" w:hint="eastAsia"/>
          <w:lang w:eastAsia="zh-TW"/>
        </w:rPr>
        <w:t>參數</w:t>
      </w:r>
      <w:r w:rsidR="00E779F6" w:rsidRPr="00185DA5">
        <w:rPr>
          <w:rFonts w:ascii="細明體" w:eastAsia="細明體" w:hAnsi="細明體" w:hint="eastAsia"/>
          <w:lang w:eastAsia="zh-TW"/>
        </w:rPr>
        <w:t>1</w:t>
      </w:r>
      <w:r w:rsidR="00CE0470" w:rsidRPr="00185DA5">
        <w:rPr>
          <w:rFonts w:ascii="細明體" w:eastAsia="細明體" w:hAnsi="細明體" w:hint="eastAsia"/>
          <w:lang w:eastAsia="zh-TW"/>
        </w:rPr>
        <w:t>=</w:t>
      </w:r>
      <w:r w:rsidR="00CE0470" w:rsidRPr="00185DA5">
        <w:rPr>
          <w:rFonts w:ascii="新細明體" w:hAnsi="新細明體" w:cs="Arial Unicode MS" w:hint="eastAsia"/>
          <w:lang w:eastAsia="zh-TW"/>
        </w:rPr>
        <w:t xml:space="preserve"> 畫面.行政中</w:t>
      </w:r>
      <w:r w:rsidR="00CE0470">
        <w:rPr>
          <w:rFonts w:ascii="新細明體" w:hAnsi="新細明體" w:cs="Arial Unicode MS" w:hint="eastAsia"/>
          <w:color w:val="000000"/>
          <w:lang w:eastAsia="zh-TW"/>
        </w:rPr>
        <w:t>心代號。</w:t>
      </w:r>
      <w:r w:rsidR="00DA7EE1">
        <w:rPr>
          <w:rFonts w:ascii="新細明體" w:hAnsi="新細明體" w:cs="Arial Unicode MS" w:hint="eastAsia"/>
          <w:color w:val="000000"/>
          <w:lang w:eastAsia="zh-TW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碼"/>
        </w:smartTagPr>
        <w:r w:rsidR="00DA7EE1">
          <w:rPr>
            <w:rFonts w:ascii="新細明體" w:hAnsi="新細明體" w:cs="Arial Unicode MS" w:hint="eastAsia"/>
            <w:color w:val="000000"/>
            <w:lang w:eastAsia="zh-TW"/>
          </w:rPr>
          <w:t>7碼</w:t>
        </w:r>
      </w:smartTag>
      <w:r w:rsidR="00DA7EE1">
        <w:rPr>
          <w:rFonts w:ascii="新細明體" w:hAnsi="新細明體" w:cs="Arial Unicode MS" w:hint="eastAsia"/>
          <w:color w:val="000000"/>
          <w:lang w:eastAsia="zh-TW"/>
        </w:rPr>
        <w:t>)</w:t>
      </w:r>
    </w:p>
    <w:p w:rsidR="00E779F6" w:rsidRPr="000E148B" w:rsidRDefault="00E779F6" w:rsidP="00185D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參數</w:t>
      </w:r>
      <w:r w:rsidR="003D659B"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 w:hint="eastAsia"/>
          <w:lang w:eastAsia="zh-TW"/>
        </w:rPr>
        <w:t>=</w:t>
      </w:r>
      <w:r>
        <w:rPr>
          <w:rFonts w:ascii="新細明體" w:hAnsi="新細明體" w:cs="Arial Unicode MS" w:hint="eastAsia"/>
          <w:color w:val="000000"/>
          <w:lang w:eastAsia="zh-TW"/>
        </w:rPr>
        <w:t xml:space="preserve"> 畫面.資料統計日期。</w:t>
      </w:r>
    </w:p>
    <w:p w:rsidR="000E148B" w:rsidRDefault="000E148B" w:rsidP="000E148B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p w:rsidR="000E148B" w:rsidRPr="00D62CE9" w:rsidRDefault="000E148B" w:rsidP="000E148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8000"/>
          <w:kern w:val="2"/>
          <w:lang w:eastAsia="zh-TW"/>
        </w:rPr>
      </w:pPr>
      <w:r w:rsidRPr="00D62CE9">
        <w:rPr>
          <w:rFonts w:ascii="新細明體" w:hAnsi="新細明體" w:hint="eastAsia"/>
          <w:color w:val="008000"/>
          <w:kern w:val="2"/>
          <w:lang w:eastAsia="zh-TW"/>
        </w:rPr>
        <w:t>連結至下一層：簽擬人員統計畫面(UCAAH5_0203)：</w:t>
      </w:r>
    </w:p>
    <w:p w:rsidR="000E148B" w:rsidRPr="00D62CE9" w:rsidRDefault="000E148B" w:rsidP="000E148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8000"/>
          <w:kern w:val="2"/>
          <w:lang w:eastAsia="zh-TW"/>
        </w:rPr>
      </w:pPr>
      <w:r w:rsidRPr="00D62CE9">
        <w:rPr>
          <w:rFonts w:ascii="細明體" w:eastAsia="細明體" w:hAnsi="細明體" w:hint="eastAsia"/>
          <w:color w:val="008000"/>
          <w:kern w:val="2"/>
          <w:szCs w:val="24"/>
          <w:lang w:eastAsia="zh-TW"/>
        </w:rPr>
        <w:t>IF Login人員角色為：理賠管理企劃人員(RLAA006)</w:t>
      </w:r>
      <w:r w:rsidR="00365336" w:rsidRPr="00365336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365336">
        <w:rPr>
          <w:rFonts w:ascii="細明體" w:eastAsia="細明體" w:hAnsi="細明體" w:hint="eastAsia"/>
          <w:kern w:val="2"/>
          <w:szCs w:val="24"/>
          <w:lang w:eastAsia="zh-TW"/>
        </w:rPr>
        <w:t>、(RLZZ004)</w:t>
      </w:r>
      <w:r w:rsidRPr="00D62CE9">
        <w:rPr>
          <w:rFonts w:ascii="細明體" w:eastAsia="細明體" w:hAnsi="細明體" w:hint="eastAsia"/>
          <w:color w:val="008000"/>
          <w:kern w:val="2"/>
          <w:szCs w:val="24"/>
          <w:lang w:eastAsia="zh-TW"/>
        </w:rPr>
        <w:t>：</w:t>
      </w:r>
    </w:p>
    <w:p w:rsidR="000E148B" w:rsidRPr="00D62CE9" w:rsidRDefault="000E148B" w:rsidP="000E148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008000"/>
          <w:lang w:eastAsia="zh-TW"/>
        </w:rPr>
      </w:pPr>
      <w:r w:rsidRPr="00D62CE9">
        <w:rPr>
          <w:rFonts w:ascii="新細明體" w:hAnsi="新細明體" w:cs="Arial Unicode MS" w:hint="eastAsia"/>
          <w:color w:val="008000"/>
          <w:lang w:eastAsia="zh-TW"/>
        </w:rPr>
        <w:t>開放畫面LINK連結至</w:t>
      </w:r>
      <w:r w:rsidRPr="00D62CE9">
        <w:rPr>
          <w:rFonts w:ascii="細明體" w:eastAsia="細明體" w:hAnsi="細明體" w:hint="eastAsia"/>
          <w:color w:val="008000"/>
          <w:lang w:eastAsia="zh-TW"/>
        </w:rPr>
        <w:t>下一層(UCAAH5_0203)。</w:t>
      </w:r>
    </w:p>
    <w:p w:rsidR="000E148B" w:rsidRPr="00365336" w:rsidRDefault="000E148B" w:rsidP="000E148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008000"/>
          <w:lang w:eastAsia="zh-TW"/>
        </w:rPr>
      </w:pPr>
      <w:r w:rsidRPr="00D62CE9">
        <w:rPr>
          <w:rFonts w:ascii="新細明體" w:hAnsi="新細明體" w:cs="Arial Unicode MS" w:hint="eastAsia"/>
          <w:color w:val="008000"/>
          <w:lang w:eastAsia="zh-TW"/>
        </w:rPr>
        <w:t xml:space="preserve">ELSE </w:t>
      </w:r>
    </w:p>
    <w:p w:rsidR="00365336" w:rsidRPr="00365336" w:rsidRDefault="00365336" w:rsidP="0036533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820567">
        <w:rPr>
          <w:rFonts w:ascii="細明體" w:eastAsia="細明體" w:hAnsi="細明體" w:hint="eastAsia"/>
          <w:kern w:val="2"/>
          <w:szCs w:val="24"/>
          <w:lang w:eastAsia="zh-TW"/>
        </w:rPr>
        <w:t>IF Login人員角色為：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(ROZZ301)</w:t>
      </w:r>
    </w:p>
    <w:p w:rsidR="000E148B" w:rsidRPr="00D62CE9" w:rsidRDefault="000E148B" w:rsidP="0036533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8000"/>
          <w:lang w:eastAsia="zh-TW"/>
        </w:rPr>
      </w:pPr>
      <w:r w:rsidRPr="00D62CE9">
        <w:rPr>
          <w:rFonts w:ascii="新細明體" w:hAnsi="新細明體" w:cs="Arial Unicode MS" w:hint="eastAsia"/>
          <w:color w:val="008000"/>
          <w:lang w:eastAsia="zh-TW"/>
        </w:rPr>
        <w:t>IF Login人員的單位代號</w:t>
      </w:r>
      <w:r w:rsidR="00365336">
        <w:rPr>
          <w:rFonts w:ascii="新細明體" w:hAnsi="新細明體" w:cs="Arial Unicode MS" w:hint="eastAsia"/>
          <w:color w:val="000000"/>
          <w:lang w:eastAsia="zh-TW"/>
        </w:rPr>
        <w:t>.前</w:t>
      </w:r>
      <w:smartTag w:uri="urn:schemas-microsoft-com:office:smarttags" w:element="chmetcnv">
        <w:smartTagPr>
          <w:attr w:name="UnitName" w:val="碼"/>
          <w:attr w:name="SourceValue" w:val="2"/>
          <w:attr w:name="HasSpace" w:val="False"/>
          <w:attr w:name="Negative" w:val="False"/>
          <w:attr w:name="NumberType" w:val="4"/>
          <w:attr w:name="TCSC" w:val="2"/>
        </w:smartTagPr>
        <w:r w:rsidR="00365336">
          <w:rPr>
            <w:rFonts w:ascii="新細明體" w:hAnsi="新細明體" w:cs="Arial Unicode MS" w:hint="eastAsia"/>
            <w:color w:val="000000"/>
            <w:lang w:eastAsia="zh-TW"/>
          </w:rPr>
          <w:t>兩碼</w:t>
        </w:r>
      </w:smartTag>
      <w:r w:rsidRPr="00D62CE9">
        <w:rPr>
          <w:rFonts w:ascii="新細明體" w:hAnsi="新細明體" w:cs="Arial Unicode MS" w:hint="eastAsia"/>
          <w:color w:val="008000"/>
          <w:lang w:eastAsia="zh-TW"/>
        </w:rPr>
        <w:t>= 畫面.行政中心代號</w:t>
      </w:r>
      <w:r w:rsidR="00365336">
        <w:rPr>
          <w:rFonts w:ascii="新細明體" w:hAnsi="新細明體" w:cs="Arial Unicode MS" w:hint="eastAsia"/>
          <w:color w:val="000000"/>
          <w:lang w:eastAsia="zh-TW"/>
        </w:rPr>
        <w:t>.前</w:t>
      </w:r>
      <w:smartTag w:uri="urn:schemas-microsoft-com:office:smarttags" w:element="chmetcnv">
        <w:smartTagPr>
          <w:attr w:name="UnitName" w:val="碼"/>
          <w:attr w:name="SourceValue" w:val="2"/>
          <w:attr w:name="HasSpace" w:val="False"/>
          <w:attr w:name="Negative" w:val="False"/>
          <w:attr w:name="NumberType" w:val="4"/>
          <w:attr w:name="TCSC" w:val="2"/>
        </w:smartTagPr>
        <w:r w:rsidR="00365336">
          <w:rPr>
            <w:rFonts w:ascii="新細明體" w:hAnsi="新細明體" w:cs="Arial Unicode MS" w:hint="eastAsia"/>
            <w:color w:val="000000"/>
            <w:lang w:eastAsia="zh-TW"/>
          </w:rPr>
          <w:t>兩碼</w:t>
        </w:r>
      </w:smartTag>
      <w:r w:rsidRPr="00D62CE9">
        <w:rPr>
          <w:rFonts w:ascii="新細明體" w:hAnsi="新細明體" w:cs="Arial Unicode MS" w:hint="eastAsia"/>
          <w:color w:val="008000"/>
          <w:lang w:eastAsia="zh-TW"/>
        </w:rPr>
        <w:t xml:space="preserve">： </w:t>
      </w:r>
    </w:p>
    <w:p w:rsidR="000E148B" w:rsidRDefault="000E148B" w:rsidP="000E148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8000"/>
          <w:lang w:eastAsia="zh-TW"/>
        </w:rPr>
      </w:pPr>
      <w:r w:rsidRPr="00D62CE9">
        <w:rPr>
          <w:rFonts w:ascii="新細明體" w:hAnsi="新細明體" w:cs="Arial Unicode MS" w:hint="eastAsia"/>
          <w:color w:val="008000"/>
          <w:lang w:eastAsia="zh-TW"/>
        </w:rPr>
        <w:t>開放LINK連結至</w:t>
      </w:r>
      <w:r w:rsidRPr="00D62CE9">
        <w:rPr>
          <w:rFonts w:ascii="細明體" w:eastAsia="細明體" w:hAnsi="細明體" w:hint="eastAsia"/>
          <w:color w:val="008000"/>
          <w:lang w:eastAsia="zh-TW"/>
        </w:rPr>
        <w:t>下一層(UCAAH5_0203)：</w:t>
      </w:r>
    </w:p>
    <w:p w:rsidR="00365336" w:rsidRPr="007E43F8" w:rsidRDefault="00365336" w:rsidP="0036533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新細明體" w:hAnsi="新細明體" w:cs="Arial Unicode MS" w:hint="eastAsia"/>
          <w:color w:val="000000"/>
          <w:lang w:eastAsia="zh-TW"/>
        </w:rPr>
        <w:t>ELSE</w:t>
      </w:r>
    </w:p>
    <w:p w:rsidR="00365336" w:rsidRPr="00D62CE9" w:rsidRDefault="00365336" w:rsidP="0036533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8000"/>
          <w:lang w:eastAsia="zh-TW"/>
        </w:rPr>
      </w:pPr>
      <w:r w:rsidRPr="00D62CE9">
        <w:rPr>
          <w:rFonts w:ascii="新細明體" w:hAnsi="新細明體" w:cs="Arial Unicode MS" w:hint="eastAsia"/>
          <w:color w:val="008000"/>
          <w:lang w:eastAsia="zh-TW"/>
        </w:rPr>
        <w:t xml:space="preserve">IF Login人員的單位代號= 畫面.行政中心代號： </w:t>
      </w:r>
    </w:p>
    <w:p w:rsidR="00365336" w:rsidRPr="00D62CE9" w:rsidRDefault="00365336" w:rsidP="0036533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8000"/>
          <w:lang w:eastAsia="zh-TW"/>
        </w:rPr>
      </w:pPr>
      <w:r w:rsidRPr="00D62CE9">
        <w:rPr>
          <w:rFonts w:ascii="新細明體" w:hAnsi="新細明體" w:cs="Arial Unicode MS" w:hint="eastAsia"/>
          <w:color w:val="008000"/>
          <w:lang w:eastAsia="zh-TW"/>
        </w:rPr>
        <w:t>開放LINK連結至</w:t>
      </w:r>
      <w:r w:rsidRPr="00D62CE9">
        <w:rPr>
          <w:rFonts w:ascii="細明體" w:eastAsia="細明體" w:hAnsi="細明體" w:hint="eastAsia"/>
          <w:color w:val="008000"/>
          <w:lang w:eastAsia="zh-TW"/>
        </w:rPr>
        <w:t>下一層(UCAAH5_0203)：</w:t>
      </w:r>
    </w:p>
    <w:p w:rsidR="000E148B" w:rsidRPr="00D62CE9" w:rsidRDefault="000E148B" w:rsidP="000E148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008000"/>
          <w:lang w:eastAsia="zh-TW"/>
        </w:rPr>
      </w:pPr>
      <w:r w:rsidRPr="00D62CE9">
        <w:rPr>
          <w:rFonts w:ascii="細明體" w:eastAsia="細明體" w:hAnsi="細明體" w:hint="eastAsia"/>
          <w:color w:val="008000"/>
          <w:kern w:val="2"/>
          <w:szCs w:val="24"/>
          <w:lang w:eastAsia="zh-TW"/>
        </w:rPr>
        <w:t>連結至下一層參數：</w:t>
      </w:r>
    </w:p>
    <w:p w:rsidR="000E148B" w:rsidRPr="00D62CE9" w:rsidRDefault="000E148B" w:rsidP="000E148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008000"/>
          <w:lang w:eastAsia="zh-TW"/>
        </w:rPr>
      </w:pPr>
      <w:r w:rsidRPr="00D62CE9">
        <w:rPr>
          <w:rFonts w:ascii="細明體" w:eastAsia="細明體" w:hAnsi="細明體" w:hint="eastAsia"/>
          <w:color w:val="008000"/>
          <w:lang w:eastAsia="zh-TW"/>
        </w:rPr>
        <w:t>參數1=</w:t>
      </w:r>
      <w:r w:rsidRPr="00D62CE9">
        <w:rPr>
          <w:rFonts w:ascii="新細明體" w:hAnsi="新細明體" w:cs="Arial Unicode MS" w:hint="eastAsia"/>
          <w:color w:val="008000"/>
          <w:lang w:eastAsia="zh-TW"/>
        </w:rPr>
        <w:t xml:space="preserve"> 畫面.行政中心代號。(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碼"/>
        </w:smartTagPr>
        <w:r w:rsidRPr="00D62CE9">
          <w:rPr>
            <w:rFonts w:ascii="新細明體" w:hAnsi="新細明體" w:cs="Arial Unicode MS" w:hint="eastAsia"/>
            <w:color w:val="008000"/>
            <w:lang w:eastAsia="zh-TW"/>
          </w:rPr>
          <w:t>7碼</w:t>
        </w:r>
      </w:smartTag>
      <w:r w:rsidRPr="00D62CE9">
        <w:rPr>
          <w:rFonts w:ascii="新細明體" w:hAnsi="新細明體" w:cs="Arial Unicode MS" w:hint="eastAsia"/>
          <w:color w:val="008000"/>
          <w:lang w:eastAsia="zh-TW"/>
        </w:rPr>
        <w:t>)</w:t>
      </w:r>
    </w:p>
    <w:p w:rsidR="000E148B" w:rsidRPr="00D62CE9" w:rsidRDefault="000E148B" w:rsidP="000E148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008000"/>
          <w:lang w:eastAsia="zh-TW"/>
        </w:rPr>
      </w:pPr>
      <w:r w:rsidRPr="00D62CE9">
        <w:rPr>
          <w:rFonts w:ascii="細明體" w:eastAsia="細明體" w:hAnsi="細明體" w:hint="eastAsia"/>
          <w:color w:val="008000"/>
          <w:lang w:eastAsia="zh-TW"/>
        </w:rPr>
        <w:t>參數2=</w:t>
      </w:r>
      <w:r w:rsidRPr="00D62CE9">
        <w:rPr>
          <w:rFonts w:ascii="新細明體" w:hAnsi="新細明體" w:cs="Arial Unicode MS" w:hint="eastAsia"/>
          <w:color w:val="008000"/>
          <w:lang w:eastAsia="zh-TW"/>
        </w:rPr>
        <w:t xml:space="preserve"> 畫面.資料統計日期。</w:t>
      </w:r>
    </w:p>
    <w:p w:rsidR="00020F1B" w:rsidRPr="00020F1B" w:rsidRDefault="00020F1B" w:rsidP="00020F1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color w:val="0000FF"/>
          <w:kern w:val="2"/>
          <w:lang w:eastAsia="zh-TW"/>
        </w:rPr>
      </w:pPr>
      <w:r w:rsidRPr="00020F1B">
        <w:rPr>
          <w:rFonts w:ascii="新細明體" w:hAnsi="新細明體" w:hint="eastAsia"/>
          <w:color w:val="0000FF"/>
          <w:kern w:val="2"/>
          <w:lang w:eastAsia="zh-TW"/>
        </w:rPr>
        <w:t>連結至下一層：</w:t>
      </w:r>
      <w:r w:rsidR="005E4DE5">
        <w:rPr>
          <w:rFonts w:ascii="新細明體" w:hAnsi="新細明體" w:hint="eastAsia"/>
          <w:color w:val="0000FF"/>
          <w:kern w:val="2"/>
          <w:lang w:eastAsia="zh-TW"/>
        </w:rPr>
        <w:t>覆核</w:t>
      </w:r>
      <w:r w:rsidR="004E2515" w:rsidRPr="004E2515">
        <w:rPr>
          <w:rFonts w:ascii="新細明體" w:hAnsi="新細明體" w:hint="eastAsia"/>
          <w:color w:val="FF0000"/>
          <w:kern w:val="2"/>
          <w:lang w:eastAsia="zh-TW"/>
        </w:rPr>
        <w:t>、會辦</w:t>
      </w:r>
      <w:r w:rsidRPr="00020F1B">
        <w:rPr>
          <w:rFonts w:ascii="新細明體" w:hAnsi="新細明體" w:hint="eastAsia"/>
          <w:color w:val="0000FF"/>
          <w:kern w:val="2"/>
          <w:lang w:eastAsia="zh-TW"/>
        </w:rPr>
        <w:t>人員統計畫面(UCAAH5_020</w:t>
      </w:r>
      <w:r>
        <w:rPr>
          <w:rFonts w:ascii="新細明體" w:hAnsi="新細明體" w:hint="eastAsia"/>
          <w:color w:val="0000FF"/>
          <w:kern w:val="2"/>
          <w:lang w:eastAsia="zh-TW"/>
        </w:rPr>
        <w:t>4</w:t>
      </w:r>
      <w:r w:rsidRPr="00020F1B">
        <w:rPr>
          <w:rFonts w:ascii="新細明體" w:hAnsi="新細明體" w:hint="eastAsia"/>
          <w:color w:val="0000FF"/>
          <w:kern w:val="2"/>
          <w:lang w:eastAsia="zh-TW"/>
        </w:rPr>
        <w:t>)：</w:t>
      </w:r>
    </w:p>
    <w:p w:rsidR="00020F1B" w:rsidRPr="00020F1B" w:rsidRDefault="00020F1B" w:rsidP="00020F1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0000FF"/>
          <w:kern w:val="2"/>
          <w:lang w:eastAsia="zh-TW"/>
        </w:rPr>
      </w:pPr>
      <w:r w:rsidRPr="00020F1B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IF Login人員角色為：理賠管理企劃人員(RLAA006)</w:t>
      </w:r>
      <w:r w:rsidR="009957D6" w:rsidRPr="009957D6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9957D6">
        <w:rPr>
          <w:rFonts w:ascii="細明體" w:eastAsia="細明體" w:hAnsi="細明體" w:hint="eastAsia"/>
          <w:kern w:val="2"/>
          <w:szCs w:val="24"/>
          <w:lang w:eastAsia="zh-TW"/>
        </w:rPr>
        <w:t>、(RLZZ004)</w:t>
      </w:r>
      <w:r w:rsidRPr="00020F1B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：</w:t>
      </w:r>
    </w:p>
    <w:p w:rsidR="00020F1B" w:rsidRPr="00020F1B" w:rsidRDefault="00020F1B" w:rsidP="00020F1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0000FF"/>
          <w:lang w:eastAsia="zh-TW"/>
        </w:rPr>
      </w:pPr>
      <w:r w:rsidRPr="00020F1B">
        <w:rPr>
          <w:rFonts w:ascii="新細明體" w:hAnsi="新細明體" w:cs="Arial Unicode MS" w:hint="eastAsia"/>
          <w:color w:val="0000FF"/>
          <w:lang w:eastAsia="zh-TW"/>
        </w:rPr>
        <w:t>開放畫面LINK連結至</w:t>
      </w:r>
      <w:r w:rsidRPr="00020F1B">
        <w:rPr>
          <w:rFonts w:ascii="細明體" w:eastAsia="細明體" w:hAnsi="細明體" w:hint="eastAsia"/>
          <w:color w:val="0000FF"/>
          <w:lang w:eastAsia="zh-TW"/>
        </w:rPr>
        <w:t>下一層(UCAAH5_020</w:t>
      </w:r>
      <w:r>
        <w:rPr>
          <w:rFonts w:ascii="細明體" w:eastAsia="細明體" w:hAnsi="細明體" w:hint="eastAsia"/>
          <w:color w:val="0000FF"/>
          <w:lang w:eastAsia="zh-TW"/>
        </w:rPr>
        <w:t>4</w:t>
      </w:r>
      <w:r w:rsidRPr="00020F1B">
        <w:rPr>
          <w:rFonts w:ascii="細明體" w:eastAsia="細明體" w:hAnsi="細明體" w:hint="eastAsia"/>
          <w:color w:val="0000FF"/>
          <w:lang w:eastAsia="zh-TW"/>
        </w:rPr>
        <w:t>)。</w:t>
      </w:r>
    </w:p>
    <w:p w:rsidR="00020F1B" w:rsidRPr="00020F1B" w:rsidRDefault="00020F1B" w:rsidP="00020F1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0000FF"/>
          <w:lang w:eastAsia="zh-TW"/>
        </w:rPr>
      </w:pPr>
      <w:r w:rsidRPr="00020F1B">
        <w:rPr>
          <w:rFonts w:ascii="新細明體" w:hAnsi="新細明體" w:cs="Arial Unicode MS" w:hint="eastAsia"/>
          <w:color w:val="0000FF"/>
          <w:lang w:eastAsia="zh-TW"/>
        </w:rPr>
        <w:t xml:space="preserve">ELSE </w:t>
      </w:r>
    </w:p>
    <w:p w:rsidR="009957D6" w:rsidRPr="00365336" w:rsidRDefault="009957D6" w:rsidP="009957D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820567">
        <w:rPr>
          <w:rFonts w:ascii="細明體" w:eastAsia="細明體" w:hAnsi="細明體" w:hint="eastAsia"/>
          <w:kern w:val="2"/>
          <w:szCs w:val="24"/>
          <w:lang w:eastAsia="zh-TW"/>
        </w:rPr>
        <w:t>IF Login人員角色為：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(ROZZ301)</w:t>
      </w:r>
    </w:p>
    <w:p w:rsidR="009957D6" w:rsidRPr="00020F1B" w:rsidRDefault="009957D6" w:rsidP="009957D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00FF"/>
          <w:lang w:eastAsia="zh-TW"/>
        </w:rPr>
      </w:pPr>
      <w:r w:rsidRPr="00020F1B">
        <w:rPr>
          <w:rFonts w:ascii="新細明體" w:hAnsi="新細明體" w:cs="Arial Unicode MS" w:hint="eastAsia"/>
          <w:color w:val="0000FF"/>
          <w:lang w:eastAsia="zh-TW"/>
        </w:rPr>
        <w:t>IF Login人員的單位代號</w:t>
      </w:r>
      <w:r>
        <w:rPr>
          <w:rFonts w:ascii="新細明體" w:hAnsi="新細明體" w:cs="Arial Unicode MS" w:hint="eastAsia"/>
          <w:color w:val="000000"/>
          <w:lang w:eastAsia="zh-TW"/>
        </w:rPr>
        <w:t>.前</w:t>
      </w:r>
      <w:smartTag w:uri="urn:schemas-microsoft-com:office:smarttags" w:element="chmetcnv">
        <w:smartTagPr>
          <w:attr w:name="UnitName" w:val="碼"/>
          <w:attr w:name="SourceValue" w:val="2"/>
          <w:attr w:name="HasSpace" w:val="False"/>
          <w:attr w:name="Negative" w:val="False"/>
          <w:attr w:name="NumberType" w:val="4"/>
          <w:attr w:name="TCSC" w:val="2"/>
        </w:smartTagPr>
        <w:r>
          <w:rPr>
            <w:rFonts w:ascii="新細明體" w:hAnsi="新細明體" w:cs="Arial Unicode MS" w:hint="eastAsia"/>
            <w:color w:val="000000"/>
            <w:lang w:eastAsia="zh-TW"/>
          </w:rPr>
          <w:t>兩碼</w:t>
        </w:r>
      </w:smartTag>
      <w:r w:rsidRPr="00020F1B">
        <w:rPr>
          <w:rFonts w:ascii="新細明體" w:hAnsi="新細明體" w:cs="Arial Unicode MS" w:hint="eastAsia"/>
          <w:color w:val="0000FF"/>
          <w:lang w:eastAsia="zh-TW"/>
        </w:rPr>
        <w:t>= 畫面.行政中心代號</w:t>
      </w:r>
      <w:r>
        <w:rPr>
          <w:rFonts w:ascii="新細明體" w:hAnsi="新細明體" w:cs="Arial Unicode MS" w:hint="eastAsia"/>
          <w:color w:val="000000"/>
          <w:lang w:eastAsia="zh-TW"/>
        </w:rPr>
        <w:t>.前</w:t>
      </w:r>
      <w:smartTag w:uri="urn:schemas-microsoft-com:office:smarttags" w:element="chmetcnv">
        <w:smartTagPr>
          <w:attr w:name="UnitName" w:val="碼"/>
          <w:attr w:name="SourceValue" w:val="2"/>
          <w:attr w:name="HasSpace" w:val="False"/>
          <w:attr w:name="Negative" w:val="False"/>
          <w:attr w:name="NumberType" w:val="4"/>
          <w:attr w:name="TCSC" w:val="2"/>
        </w:smartTagPr>
        <w:r>
          <w:rPr>
            <w:rFonts w:ascii="新細明體" w:hAnsi="新細明體" w:cs="Arial Unicode MS" w:hint="eastAsia"/>
            <w:color w:val="000000"/>
            <w:lang w:eastAsia="zh-TW"/>
          </w:rPr>
          <w:t>兩碼</w:t>
        </w:r>
      </w:smartTag>
      <w:r w:rsidRPr="00020F1B">
        <w:rPr>
          <w:rFonts w:ascii="新細明體" w:hAnsi="新細明體" w:cs="Arial Unicode MS" w:hint="eastAsia"/>
          <w:color w:val="0000FF"/>
          <w:lang w:eastAsia="zh-TW"/>
        </w:rPr>
        <w:t xml:space="preserve">： </w:t>
      </w:r>
    </w:p>
    <w:p w:rsidR="009957D6" w:rsidRPr="00020F1B" w:rsidRDefault="009957D6" w:rsidP="009957D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00FF"/>
          <w:lang w:eastAsia="zh-TW"/>
        </w:rPr>
      </w:pPr>
      <w:r w:rsidRPr="00020F1B">
        <w:rPr>
          <w:rFonts w:ascii="新細明體" w:hAnsi="新細明體" w:cs="Arial Unicode MS" w:hint="eastAsia"/>
          <w:color w:val="0000FF"/>
          <w:lang w:eastAsia="zh-TW"/>
        </w:rPr>
        <w:t>開放LINK連結至</w:t>
      </w:r>
      <w:r w:rsidRPr="00020F1B">
        <w:rPr>
          <w:rFonts w:ascii="細明體" w:eastAsia="細明體" w:hAnsi="細明體" w:hint="eastAsia"/>
          <w:color w:val="0000FF"/>
          <w:lang w:eastAsia="zh-TW"/>
        </w:rPr>
        <w:t>下一層(UCAAH5_020</w:t>
      </w:r>
      <w:r>
        <w:rPr>
          <w:rFonts w:ascii="細明體" w:eastAsia="細明體" w:hAnsi="細明體" w:hint="eastAsia"/>
          <w:color w:val="0000FF"/>
          <w:lang w:eastAsia="zh-TW"/>
        </w:rPr>
        <w:t>4</w:t>
      </w:r>
      <w:r w:rsidRPr="00020F1B">
        <w:rPr>
          <w:rFonts w:ascii="細明體" w:eastAsia="細明體" w:hAnsi="細明體" w:hint="eastAsia"/>
          <w:color w:val="0000FF"/>
          <w:lang w:eastAsia="zh-TW"/>
        </w:rPr>
        <w:t>)：</w:t>
      </w:r>
    </w:p>
    <w:p w:rsidR="009957D6" w:rsidRPr="009957D6" w:rsidRDefault="009957D6" w:rsidP="00020F1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0000FF"/>
          <w:lang w:eastAsia="zh-TW"/>
        </w:rPr>
      </w:pPr>
      <w:r>
        <w:rPr>
          <w:rFonts w:ascii="細明體" w:eastAsia="細明體" w:hAnsi="細明體" w:hint="eastAsia"/>
          <w:color w:val="0000FF"/>
          <w:lang w:eastAsia="zh-TW"/>
        </w:rPr>
        <w:t>ELSE</w:t>
      </w:r>
    </w:p>
    <w:p w:rsidR="00020F1B" w:rsidRPr="00020F1B" w:rsidRDefault="00020F1B" w:rsidP="009957D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00FF"/>
          <w:lang w:eastAsia="zh-TW"/>
        </w:rPr>
      </w:pPr>
      <w:r w:rsidRPr="00020F1B">
        <w:rPr>
          <w:rFonts w:ascii="新細明體" w:hAnsi="新細明體" w:cs="Arial Unicode MS" w:hint="eastAsia"/>
          <w:color w:val="0000FF"/>
          <w:lang w:eastAsia="zh-TW"/>
        </w:rPr>
        <w:t xml:space="preserve">IF Login人員的單位代號 = 畫面.行政中心代號： </w:t>
      </w:r>
    </w:p>
    <w:p w:rsidR="00020F1B" w:rsidRPr="00020F1B" w:rsidRDefault="00020F1B" w:rsidP="00020F1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00FF"/>
          <w:lang w:eastAsia="zh-TW"/>
        </w:rPr>
      </w:pPr>
      <w:r w:rsidRPr="00020F1B">
        <w:rPr>
          <w:rFonts w:ascii="新細明體" w:hAnsi="新細明體" w:cs="Arial Unicode MS" w:hint="eastAsia"/>
          <w:color w:val="0000FF"/>
          <w:lang w:eastAsia="zh-TW"/>
        </w:rPr>
        <w:t>開放LINK連結至</w:t>
      </w:r>
      <w:r w:rsidRPr="00020F1B">
        <w:rPr>
          <w:rFonts w:ascii="細明體" w:eastAsia="細明體" w:hAnsi="細明體" w:hint="eastAsia"/>
          <w:color w:val="0000FF"/>
          <w:lang w:eastAsia="zh-TW"/>
        </w:rPr>
        <w:t>下一層(UCAAH5_020</w:t>
      </w:r>
      <w:r>
        <w:rPr>
          <w:rFonts w:ascii="細明體" w:eastAsia="細明體" w:hAnsi="細明體" w:hint="eastAsia"/>
          <w:color w:val="0000FF"/>
          <w:lang w:eastAsia="zh-TW"/>
        </w:rPr>
        <w:t>4</w:t>
      </w:r>
      <w:r w:rsidRPr="00020F1B">
        <w:rPr>
          <w:rFonts w:ascii="細明體" w:eastAsia="細明體" w:hAnsi="細明體" w:hint="eastAsia"/>
          <w:color w:val="0000FF"/>
          <w:lang w:eastAsia="zh-TW"/>
        </w:rPr>
        <w:t>)：</w:t>
      </w:r>
    </w:p>
    <w:p w:rsidR="00020F1B" w:rsidRPr="00020F1B" w:rsidRDefault="00020F1B" w:rsidP="00020F1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0000FF"/>
          <w:lang w:eastAsia="zh-TW"/>
        </w:rPr>
      </w:pPr>
      <w:r w:rsidRPr="00020F1B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連結至下一層參數：</w:t>
      </w:r>
    </w:p>
    <w:p w:rsidR="00020F1B" w:rsidRPr="004E2515" w:rsidRDefault="00020F1B" w:rsidP="00020F1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lang w:eastAsia="zh-TW"/>
        </w:rPr>
      </w:pPr>
      <w:r w:rsidRPr="004E2515">
        <w:rPr>
          <w:rFonts w:ascii="細明體" w:eastAsia="細明體" w:hAnsi="細明體" w:hint="eastAsia"/>
          <w:color w:val="FF0000"/>
          <w:lang w:eastAsia="zh-TW"/>
        </w:rPr>
        <w:t>參數1=</w:t>
      </w:r>
      <w:r w:rsidRPr="004E2515">
        <w:rPr>
          <w:rFonts w:ascii="新細明體" w:hAnsi="新細明體" w:cs="Arial Unicode MS" w:hint="eastAsia"/>
          <w:color w:val="FF0000"/>
          <w:lang w:eastAsia="zh-TW"/>
        </w:rPr>
        <w:t xml:space="preserve"> 畫面.行政中心代號。(</w:t>
      </w:r>
      <w:smartTag w:uri="urn:schemas-microsoft-com:office:smarttags" w:element="chmetcnv">
        <w:smartTagPr>
          <w:attr w:name="UnitName" w:val="碼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4E2515">
          <w:rPr>
            <w:rFonts w:ascii="新細明體" w:hAnsi="新細明體" w:cs="Arial Unicode MS" w:hint="eastAsia"/>
            <w:color w:val="FF0000"/>
            <w:lang w:eastAsia="zh-TW"/>
          </w:rPr>
          <w:t>7碼</w:t>
        </w:r>
      </w:smartTag>
      <w:r w:rsidRPr="004E2515">
        <w:rPr>
          <w:rFonts w:ascii="新細明體" w:hAnsi="新細明體" w:cs="Arial Unicode MS" w:hint="eastAsia"/>
          <w:color w:val="FF0000"/>
          <w:lang w:eastAsia="zh-TW"/>
        </w:rPr>
        <w:t>)</w:t>
      </w:r>
    </w:p>
    <w:p w:rsidR="00020F1B" w:rsidRPr="004E2515" w:rsidRDefault="00020F1B" w:rsidP="00020F1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color w:val="FF0000"/>
          <w:lang w:eastAsia="zh-TW"/>
        </w:rPr>
      </w:pPr>
      <w:r w:rsidRPr="004E2515">
        <w:rPr>
          <w:rFonts w:ascii="細明體" w:eastAsia="細明體" w:hAnsi="細明體" w:hint="eastAsia"/>
          <w:color w:val="FF0000"/>
          <w:lang w:eastAsia="zh-TW"/>
        </w:rPr>
        <w:t>參數2=</w:t>
      </w:r>
      <w:r w:rsidRPr="004E2515">
        <w:rPr>
          <w:rFonts w:ascii="新細明體" w:hAnsi="新細明體" w:cs="Arial Unicode MS" w:hint="eastAsia"/>
          <w:color w:val="FF0000"/>
          <w:lang w:eastAsia="zh-TW"/>
        </w:rPr>
        <w:t xml:space="preserve"> 畫面.</w:t>
      </w:r>
      <w:r w:rsidR="004E2515" w:rsidRPr="004E2515">
        <w:rPr>
          <w:rFonts w:ascii="新細明體" w:hAnsi="新細明體" w:cs="Arial Unicode MS" w:hint="eastAsia"/>
          <w:color w:val="FF0000"/>
          <w:lang w:eastAsia="zh-TW"/>
        </w:rPr>
        <w:t>行政中心中文</w:t>
      </w:r>
    </w:p>
    <w:p w:rsidR="004E2515" w:rsidRPr="004E2515" w:rsidRDefault="004E2515" w:rsidP="00020F1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lang w:eastAsia="zh-TW"/>
        </w:rPr>
      </w:pPr>
      <w:r w:rsidRPr="004E2515">
        <w:rPr>
          <w:rFonts w:ascii="細明體" w:eastAsia="細明體" w:hAnsi="細明體" w:hint="eastAsia"/>
          <w:color w:val="FF0000"/>
          <w:lang w:eastAsia="zh-TW"/>
        </w:rPr>
        <w:t>參數3= 4(</w:t>
      </w:r>
      <w:r w:rsidRPr="004E2515">
        <w:rPr>
          <w:rFonts w:ascii="新細明體" w:hAnsi="新細明體" w:hint="eastAsia"/>
          <w:color w:val="FF0000"/>
          <w:kern w:val="2"/>
          <w:lang w:eastAsia="zh-TW"/>
        </w:rPr>
        <w:t>覆核</w:t>
      </w:r>
      <w:r w:rsidRPr="004E2515">
        <w:rPr>
          <w:rFonts w:ascii="細明體" w:eastAsia="細明體" w:hAnsi="細明體" w:hint="eastAsia"/>
          <w:color w:val="FF0000"/>
          <w:lang w:eastAsia="zh-TW"/>
        </w:rPr>
        <w:t>)</w:t>
      </w:r>
      <w:r w:rsidRPr="004E2515">
        <w:rPr>
          <w:rFonts w:ascii="細明體" w:eastAsia="細明體" w:hAnsi="細明體"/>
          <w:color w:val="FF0000"/>
          <w:lang w:eastAsia="zh-TW"/>
        </w:rPr>
        <w:t>/5(</w:t>
      </w:r>
      <w:r w:rsidRPr="004E2515">
        <w:rPr>
          <w:rFonts w:ascii="細明體" w:eastAsia="細明體" w:hAnsi="細明體" w:hint="eastAsia"/>
          <w:color w:val="FF0000"/>
          <w:lang w:eastAsia="zh-TW"/>
        </w:rPr>
        <w:t>會辦</w:t>
      </w:r>
      <w:r w:rsidRPr="004E2515">
        <w:rPr>
          <w:rFonts w:ascii="細明體" w:eastAsia="細明體" w:hAnsi="細明體"/>
          <w:color w:val="FF0000"/>
          <w:lang w:eastAsia="zh-TW"/>
        </w:rPr>
        <w:t>)</w:t>
      </w:r>
    </w:p>
    <w:p w:rsidR="000E148B" w:rsidRPr="00020F1B" w:rsidRDefault="000E148B" w:rsidP="000E14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sectPr w:rsidR="000E148B" w:rsidRPr="00020F1B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F14" w:rsidRDefault="00183F14" w:rsidP="00EF6948">
      <w:r>
        <w:separator/>
      </w:r>
    </w:p>
  </w:endnote>
  <w:endnote w:type="continuationSeparator" w:id="0">
    <w:p w:rsidR="00183F14" w:rsidRDefault="00183F14" w:rsidP="00EF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F14" w:rsidRDefault="00183F14" w:rsidP="00EF6948">
      <w:r>
        <w:separator/>
      </w:r>
    </w:p>
  </w:footnote>
  <w:footnote w:type="continuationSeparator" w:id="0">
    <w:p w:rsidR="00183F14" w:rsidRDefault="00183F14" w:rsidP="00EF6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9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2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36D1035"/>
    <w:multiLevelType w:val="hybridMultilevel"/>
    <w:tmpl w:val="D944C372"/>
    <w:lvl w:ilvl="0" w:tplc="C84A5D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5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12"/>
  </w:num>
  <w:num w:numId="10">
    <w:abstractNumId w:val="16"/>
  </w:num>
  <w:num w:numId="11">
    <w:abstractNumId w:val="11"/>
  </w:num>
  <w:num w:numId="12">
    <w:abstractNumId w:val="4"/>
  </w:num>
  <w:num w:numId="13">
    <w:abstractNumId w:val="8"/>
  </w:num>
  <w:num w:numId="14">
    <w:abstractNumId w:val="6"/>
  </w:num>
  <w:num w:numId="15">
    <w:abstractNumId w:val="17"/>
  </w:num>
  <w:num w:numId="16">
    <w:abstractNumId w:val="3"/>
  </w:num>
  <w:num w:numId="17">
    <w:abstractNumId w:val="7"/>
  </w:num>
  <w:num w:numId="1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0F1B"/>
    <w:rsid w:val="00022B5A"/>
    <w:rsid w:val="000247A1"/>
    <w:rsid w:val="00066665"/>
    <w:rsid w:val="00077C2D"/>
    <w:rsid w:val="000933BF"/>
    <w:rsid w:val="000A4A0D"/>
    <w:rsid w:val="000A4C27"/>
    <w:rsid w:val="000A578A"/>
    <w:rsid w:val="000C4A93"/>
    <w:rsid w:val="000E148B"/>
    <w:rsid w:val="000E2916"/>
    <w:rsid w:val="00110E00"/>
    <w:rsid w:val="001445B4"/>
    <w:rsid w:val="00160F85"/>
    <w:rsid w:val="0016488F"/>
    <w:rsid w:val="00183F14"/>
    <w:rsid w:val="00185DA5"/>
    <w:rsid w:val="001A00B6"/>
    <w:rsid w:val="001C55BF"/>
    <w:rsid w:val="001C6515"/>
    <w:rsid w:val="001C716D"/>
    <w:rsid w:val="001D3098"/>
    <w:rsid w:val="001D53CC"/>
    <w:rsid w:val="002030D4"/>
    <w:rsid w:val="0023191A"/>
    <w:rsid w:val="00233CC9"/>
    <w:rsid w:val="00253A96"/>
    <w:rsid w:val="00256C2C"/>
    <w:rsid w:val="00257EE0"/>
    <w:rsid w:val="002823AF"/>
    <w:rsid w:val="00286C90"/>
    <w:rsid w:val="002B558A"/>
    <w:rsid w:val="002C0749"/>
    <w:rsid w:val="002C10F2"/>
    <w:rsid w:val="00310175"/>
    <w:rsid w:val="00340A8F"/>
    <w:rsid w:val="0034645A"/>
    <w:rsid w:val="00350566"/>
    <w:rsid w:val="00356788"/>
    <w:rsid w:val="00365336"/>
    <w:rsid w:val="00365EAF"/>
    <w:rsid w:val="00393632"/>
    <w:rsid w:val="00396AD6"/>
    <w:rsid w:val="003A25EA"/>
    <w:rsid w:val="003B2534"/>
    <w:rsid w:val="003B2DFF"/>
    <w:rsid w:val="003D0EF5"/>
    <w:rsid w:val="003D659B"/>
    <w:rsid w:val="003D6905"/>
    <w:rsid w:val="003E0BFC"/>
    <w:rsid w:val="003E28D2"/>
    <w:rsid w:val="003E2D4A"/>
    <w:rsid w:val="003F60B0"/>
    <w:rsid w:val="00416D31"/>
    <w:rsid w:val="004215A7"/>
    <w:rsid w:val="0044227F"/>
    <w:rsid w:val="004509A7"/>
    <w:rsid w:val="004523F2"/>
    <w:rsid w:val="00464E27"/>
    <w:rsid w:val="004867F6"/>
    <w:rsid w:val="00495264"/>
    <w:rsid w:val="004D3073"/>
    <w:rsid w:val="004D6668"/>
    <w:rsid w:val="004E2515"/>
    <w:rsid w:val="004E269A"/>
    <w:rsid w:val="004E59DD"/>
    <w:rsid w:val="00503E6F"/>
    <w:rsid w:val="00515397"/>
    <w:rsid w:val="005156C8"/>
    <w:rsid w:val="0051634E"/>
    <w:rsid w:val="00525FA9"/>
    <w:rsid w:val="00534D8C"/>
    <w:rsid w:val="00535B8F"/>
    <w:rsid w:val="00540A69"/>
    <w:rsid w:val="00541C7B"/>
    <w:rsid w:val="0054580B"/>
    <w:rsid w:val="00551067"/>
    <w:rsid w:val="00565353"/>
    <w:rsid w:val="005671C3"/>
    <w:rsid w:val="00592E4F"/>
    <w:rsid w:val="005E4DE5"/>
    <w:rsid w:val="00613BD3"/>
    <w:rsid w:val="00614934"/>
    <w:rsid w:val="006314E1"/>
    <w:rsid w:val="006379C8"/>
    <w:rsid w:val="006405F8"/>
    <w:rsid w:val="00641160"/>
    <w:rsid w:val="006779CE"/>
    <w:rsid w:val="006A72F5"/>
    <w:rsid w:val="006C6460"/>
    <w:rsid w:val="006C7E1F"/>
    <w:rsid w:val="007040DD"/>
    <w:rsid w:val="0070774D"/>
    <w:rsid w:val="00723F62"/>
    <w:rsid w:val="00740594"/>
    <w:rsid w:val="00777421"/>
    <w:rsid w:val="007B4DC2"/>
    <w:rsid w:val="007C2788"/>
    <w:rsid w:val="007C507F"/>
    <w:rsid w:val="007E43F8"/>
    <w:rsid w:val="007F3E47"/>
    <w:rsid w:val="008010C5"/>
    <w:rsid w:val="00814733"/>
    <w:rsid w:val="00820567"/>
    <w:rsid w:val="00832949"/>
    <w:rsid w:val="00835797"/>
    <w:rsid w:val="00837FA0"/>
    <w:rsid w:val="00844105"/>
    <w:rsid w:val="008674EA"/>
    <w:rsid w:val="008878AA"/>
    <w:rsid w:val="008B4506"/>
    <w:rsid w:val="008C054F"/>
    <w:rsid w:val="008C1EF3"/>
    <w:rsid w:val="008F5450"/>
    <w:rsid w:val="00900CDE"/>
    <w:rsid w:val="00914C3C"/>
    <w:rsid w:val="009273F3"/>
    <w:rsid w:val="009770C8"/>
    <w:rsid w:val="009851F2"/>
    <w:rsid w:val="00993F4E"/>
    <w:rsid w:val="009957D6"/>
    <w:rsid w:val="009C1EE8"/>
    <w:rsid w:val="009C4209"/>
    <w:rsid w:val="009D2528"/>
    <w:rsid w:val="009D540E"/>
    <w:rsid w:val="009E094B"/>
    <w:rsid w:val="009E33D0"/>
    <w:rsid w:val="009F54C6"/>
    <w:rsid w:val="00A12FA1"/>
    <w:rsid w:val="00A167D3"/>
    <w:rsid w:val="00A329B3"/>
    <w:rsid w:val="00A65499"/>
    <w:rsid w:val="00A82D19"/>
    <w:rsid w:val="00A87A22"/>
    <w:rsid w:val="00A906E7"/>
    <w:rsid w:val="00A9351B"/>
    <w:rsid w:val="00AA0430"/>
    <w:rsid w:val="00AA71E0"/>
    <w:rsid w:val="00AB1B13"/>
    <w:rsid w:val="00AC6949"/>
    <w:rsid w:val="00AD1BEC"/>
    <w:rsid w:val="00AD5283"/>
    <w:rsid w:val="00B21CF3"/>
    <w:rsid w:val="00B33DA1"/>
    <w:rsid w:val="00B65656"/>
    <w:rsid w:val="00B769BC"/>
    <w:rsid w:val="00B871A9"/>
    <w:rsid w:val="00BA5721"/>
    <w:rsid w:val="00BC0D84"/>
    <w:rsid w:val="00C0094D"/>
    <w:rsid w:val="00C01ABF"/>
    <w:rsid w:val="00C32A5D"/>
    <w:rsid w:val="00C632CE"/>
    <w:rsid w:val="00C87E7A"/>
    <w:rsid w:val="00CA49FC"/>
    <w:rsid w:val="00CA6F22"/>
    <w:rsid w:val="00CC1C16"/>
    <w:rsid w:val="00CC543A"/>
    <w:rsid w:val="00CE0470"/>
    <w:rsid w:val="00CE613A"/>
    <w:rsid w:val="00CF1D39"/>
    <w:rsid w:val="00CF2810"/>
    <w:rsid w:val="00D31B66"/>
    <w:rsid w:val="00D4096F"/>
    <w:rsid w:val="00D50577"/>
    <w:rsid w:val="00D615C9"/>
    <w:rsid w:val="00D62CE9"/>
    <w:rsid w:val="00D90519"/>
    <w:rsid w:val="00DA48EA"/>
    <w:rsid w:val="00DA501F"/>
    <w:rsid w:val="00DA7EE1"/>
    <w:rsid w:val="00DC5F2A"/>
    <w:rsid w:val="00E30818"/>
    <w:rsid w:val="00E53766"/>
    <w:rsid w:val="00E65BAA"/>
    <w:rsid w:val="00E67655"/>
    <w:rsid w:val="00E7594C"/>
    <w:rsid w:val="00E779F6"/>
    <w:rsid w:val="00EB42F4"/>
    <w:rsid w:val="00EC1792"/>
    <w:rsid w:val="00ED4AC2"/>
    <w:rsid w:val="00ED4EEF"/>
    <w:rsid w:val="00EE30C4"/>
    <w:rsid w:val="00EF012A"/>
    <w:rsid w:val="00EF6948"/>
    <w:rsid w:val="00F1337F"/>
    <w:rsid w:val="00F20C30"/>
    <w:rsid w:val="00F43F67"/>
    <w:rsid w:val="00F51098"/>
    <w:rsid w:val="00F51955"/>
    <w:rsid w:val="00F5771D"/>
    <w:rsid w:val="00F64865"/>
    <w:rsid w:val="00F66553"/>
    <w:rsid w:val="00F6718C"/>
    <w:rsid w:val="00F8223F"/>
    <w:rsid w:val="00F8653E"/>
    <w:rsid w:val="00FB402E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D51FABE-7635-4057-81CA-CF6F8654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character" w:customStyle="1" w:styleId="style31">
    <w:name w:val="style31"/>
    <w:rsid w:val="00022B5A"/>
    <w:rPr>
      <w:rFonts w:ascii="Arial" w:hAnsi="Arial" w:cs="Arial" w:hint="default"/>
      <w:sz w:val="20"/>
      <w:szCs w:val="20"/>
    </w:rPr>
  </w:style>
  <w:style w:type="paragraph" w:styleId="a5">
    <w:name w:val="Normal Indent"/>
    <w:aliases w:val="表正文,正文非缩进"/>
    <w:basedOn w:val="a"/>
    <w:rsid w:val="00723F62"/>
    <w:pPr>
      <w:ind w:left="425"/>
      <w:jc w:val="both"/>
    </w:pPr>
    <w:rPr>
      <w:sz w:val="21"/>
      <w:szCs w:val="20"/>
    </w:rPr>
  </w:style>
  <w:style w:type="paragraph" w:styleId="a6">
    <w:name w:val="header"/>
    <w:basedOn w:val="a"/>
    <w:link w:val="a7"/>
    <w:rsid w:val="00EF69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EF6948"/>
    <w:rPr>
      <w:kern w:val="2"/>
    </w:rPr>
  </w:style>
  <w:style w:type="paragraph" w:styleId="a8">
    <w:name w:val="footer"/>
    <w:basedOn w:val="a"/>
    <w:link w:val="a9"/>
    <w:rsid w:val="00EF69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EF6948"/>
    <w:rPr>
      <w:kern w:val="2"/>
    </w:rPr>
  </w:style>
  <w:style w:type="paragraph" w:styleId="aa">
    <w:name w:val="Balloon Text"/>
    <w:basedOn w:val="a"/>
    <w:link w:val="ab"/>
    <w:rsid w:val="00393632"/>
    <w:rPr>
      <w:rFonts w:ascii="Calibri Light" w:hAnsi="Calibri Light"/>
      <w:sz w:val="18"/>
      <w:szCs w:val="18"/>
    </w:rPr>
  </w:style>
  <w:style w:type="character" w:customStyle="1" w:styleId="ab">
    <w:name w:val="註解方塊文字 字元"/>
    <w:link w:val="aa"/>
    <w:rsid w:val="00393632"/>
    <w:rPr>
      <w:rFonts w:ascii="Calibri Light" w:eastAsia="新細明體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192.168.100.46/html/CM/QueryTable.jsp?Field=&#24453;&#26680;&#23450;&#20214;&#25976;12(&#21463;&#29702;&#26410;&#36229;&#36942;3&#26085;&#20132;&#26597;&#35036;&#20840;&#20214;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192.168.100.46/html/CM/QueryTable.jsp?Field=&#24453;&#26680;&#23450;&#20214;&#25976;11(&#21463;&#29702;&#26410;&#36229;&#36942;3&#26085;&#19968;&#33324;&#20214;)" TargetMode="External"/><Relationship Id="rId17" Type="http://schemas.openxmlformats.org/officeDocument/2006/relationships/hyperlink" Target="http://192.168.100.46/html/CM/QueryTable.jsp?Field=&#24453;&#26680;&#23450;&#20214;&#25976;12(&#21463;&#29702;&#26410;&#36229;&#36942;3&#26085;&#20132;&#26597;&#35036;&#20840;&#20214;)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00.46/html/CM/QueryTable.jsp?Field=&#24453;&#26680;&#23450;&#20214;&#25976;11(&#21463;&#29702;&#26410;&#36229;&#36942;3&#26085;&#19968;&#33324;&#20214;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00.46/html/CM/QueryTable.jsp?Field=&#24453;&#26680;&#23450;&#20214;&#25976;12(&#21463;&#29702;&#26410;&#36229;&#36942;3&#26085;&#20132;&#26597;&#35036;&#20840;&#20214;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00.46/html/CM/QueryTable.jsp?Field=&#24453;&#26680;&#23450;&#20214;&#25976;12(&#21463;&#29702;&#26410;&#36229;&#36942;3&#26085;&#20132;&#26597;&#35036;&#20840;&#20214;)" TargetMode="External"/><Relationship Id="rId10" Type="http://schemas.openxmlformats.org/officeDocument/2006/relationships/hyperlink" Target="http://192.168.100.46/html/CM/QueryTable.jsp?Field=&#24453;&#26680;&#23450;&#20214;&#25976;11(&#21463;&#29702;&#26410;&#36229;&#36942;3&#26085;&#19968;&#33324;&#20214;)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00.46/html/CM/QueryTable.jsp?Field=&#24453;&#26680;&#23450;&#20214;&#25976;11(&#21463;&#29702;&#26410;&#36229;&#36942;3&#26085;&#19968;&#33324;&#20214;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Links>
    <vt:vector size="54" baseType="variant">
      <vt:variant>
        <vt:i4>-1765713990</vt:i4>
      </vt:variant>
      <vt:variant>
        <vt:i4>27</vt:i4>
      </vt:variant>
      <vt:variant>
        <vt:i4>0</vt:i4>
      </vt:variant>
      <vt:variant>
        <vt:i4>5</vt:i4>
      </vt:variant>
      <vt:variant>
        <vt:lpwstr>http://192.168.100.46/html/CM/QueryTable.jsp?Field=待核定件數12(受理未超過3日交查補全件)</vt:lpwstr>
      </vt:variant>
      <vt:variant>
        <vt:lpwstr/>
      </vt:variant>
      <vt:variant>
        <vt:i4>576970690</vt:i4>
      </vt:variant>
      <vt:variant>
        <vt:i4>24</vt:i4>
      </vt:variant>
      <vt:variant>
        <vt:i4>0</vt:i4>
      </vt:variant>
      <vt:variant>
        <vt:i4>5</vt:i4>
      </vt:variant>
      <vt:variant>
        <vt:lpwstr>http://192.168.100.46/html/CM/QueryTable.jsp?Field=待核定件數11(受理未超過3日一般件)</vt:lpwstr>
      </vt:variant>
      <vt:variant>
        <vt:lpwstr/>
      </vt:variant>
      <vt:variant>
        <vt:i4>-1765713990</vt:i4>
      </vt:variant>
      <vt:variant>
        <vt:i4>21</vt:i4>
      </vt:variant>
      <vt:variant>
        <vt:i4>0</vt:i4>
      </vt:variant>
      <vt:variant>
        <vt:i4>5</vt:i4>
      </vt:variant>
      <vt:variant>
        <vt:lpwstr>http://192.168.100.46/html/CM/QueryTable.jsp?Field=待核定件數12(受理未超過3日交查補全件)</vt:lpwstr>
      </vt:variant>
      <vt:variant>
        <vt:lpwstr/>
      </vt:variant>
      <vt:variant>
        <vt:i4>576970690</vt:i4>
      </vt:variant>
      <vt:variant>
        <vt:i4>18</vt:i4>
      </vt:variant>
      <vt:variant>
        <vt:i4>0</vt:i4>
      </vt:variant>
      <vt:variant>
        <vt:i4>5</vt:i4>
      </vt:variant>
      <vt:variant>
        <vt:lpwstr>http://192.168.100.46/html/CM/QueryTable.jsp?Field=待核定件數11(受理未超過3日一般件)</vt:lpwstr>
      </vt:variant>
      <vt:variant>
        <vt:lpwstr/>
      </vt:variant>
      <vt:variant>
        <vt:i4>-1765713990</vt:i4>
      </vt:variant>
      <vt:variant>
        <vt:i4>15</vt:i4>
      </vt:variant>
      <vt:variant>
        <vt:i4>0</vt:i4>
      </vt:variant>
      <vt:variant>
        <vt:i4>5</vt:i4>
      </vt:variant>
      <vt:variant>
        <vt:lpwstr>http://192.168.100.46/html/CM/QueryTable.jsp?Field=待核定件數12(受理未超過3日交查補全件)</vt:lpwstr>
      </vt:variant>
      <vt:variant>
        <vt:lpwstr/>
      </vt:variant>
      <vt:variant>
        <vt:i4>576970690</vt:i4>
      </vt:variant>
      <vt:variant>
        <vt:i4>12</vt:i4>
      </vt:variant>
      <vt:variant>
        <vt:i4>0</vt:i4>
      </vt:variant>
      <vt:variant>
        <vt:i4>5</vt:i4>
      </vt:variant>
      <vt:variant>
        <vt:lpwstr>http://192.168.100.46/html/CM/QueryTable.jsp?Field=待核定件數11(受理未超過3日一般件)</vt:lpwstr>
      </vt:variant>
      <vt:variant>
        <vt:lpwstr/>
      </vt:variant>
      <vt:variant>
        <vt:i4>-1765713990</vt:i4>
      </vt:variant>
      <vt:variant>
        <vt:i4>9</vt:i4>
      </vt:variant>
      <vt:variant>
        <vt:i4>0</vt:i4>
      </vt:variant>
      <vt:variant>
        <vt:i4>5</vt:i4>
      </vt:variant>
      <vt:variant>
        <vt:lpwstr>http://192.168.100.46/html/CM/QueryTable.jsp?Field=待核定件數12(受理未超過3日交查補全件)</vt:lpwstr>
      </vt:variant>
      <vt:variant>
        <vt:lpwstr/>
      </vt:variant>
      <vt:variant>
        <vt:i4>576970690</vt:i4>
      </vt:variant>
      <vt:variant>
        <vt:i4>6</vt:i4>
      </vt:variant>
      <vt:variant>
        <vt:i4>0</vt:i4>
      </vt:variant>
      <vt:variant>
        <vt:i4>5</vt:i4>
      </vt:variant>
      <vt:variant>
        <vt:lpwstr>http://192.168.100.46/html/CM/QueryTable.jsp?Field=待核定件數11(受理未超過3日一般件)</vt:lpwstr>
      </vt:variant>
      <vt:variant>
        <vt:lpwstr/>
      </vt:variant>
      <vt:variant>
        <vt:i4>-122873910</vt:i4>
      </vt:variant>
      <vt:variant>
        <vt:i4>3</vt:i4>
      </vt:variant>
      <vt:variant>
        <vt:i4>0</vt:i4>
      </vt:variant>
      <vt:variant>
        <vt:i4>5</vt:i4>
      </vt:variant>
      <vt:variant>
        <vt:lpwstr>../畫面/USAAH50200_服務科長管理報表_行政中心統計.html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