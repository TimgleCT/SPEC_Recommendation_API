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5"/>
                <w:attr w:name="Day" w:val="26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E204D7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9D3602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  <w:r w:rsidR="00AC1AC2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F054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542" w:rsidRDefault="003F05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2"/>
                <w:attr w:name="Day" w:val="16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2006/02/16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542" w:rsidRDefault="003F05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601F7D"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借貸平衡檢核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542" w:rsidRDefault="003F05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542" w:rsidRDefault="003F05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7618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18A" w:rsidRDefault="0047618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10"/>
                <w:attr w:name="Year" w:val="2007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2007/10/02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18A" w:rsidRPr="00601F7D" w:rsidRDefault="0047618A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新增簽核流程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18A" w:rsidRDefault="0047618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18A" w:rsidRDefault="0047618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E7F3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F38" w:rsidRDefault="005E7F3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2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2007/12/19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F38" w:rsidRDefault="005E7F38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增加交易完成導回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F38" w:rsidRDefault="005E7F3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F38" w:rsidRDefault="005E7F3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6265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651" w:rsidRDefault="008626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"/>
                <w:attr w:name="Year" w:val="2008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2008/1/21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651" w:rsidRDefault="00862651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修改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AA_B2Z000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傳入參數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651" w:rsidRDefault="008626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651" w:rsidRDefault="008626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8444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44A" w:rsidRDefault="002844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3"/>
                <w:attr w:name="Day" w:val="25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2008/3/25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44A" w:rsidRPr="00373AFA" w:rsidRDefault="008640BC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增加畫面欄位控制及暫收</w:t>
            </w:r>
            <w:r>
              <w:rPr>
                <w:rFonts w:hint="eastAsia"/>
                <w:lang w:eastAsia="zh-TW"/>
              </w:rPr>
              <w:t>checkbox</w:t>
            </w:r>
            <w:r>
              <w:rPr>
                <w:rFonts w:hint="eastAsia"/>
                <w:lang w:eastAsia="zh-TW"/>
              </w:rPr>
              <w:t>畫面不顯示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44A" w:rsidRDefault="008640B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44A" w:rsidRDefault="002844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F341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41A" w:rsidRDefault="006F341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4"/>
                <w:attr w:name="Day" w:val="25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2008/4/25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41A" w:rsidRDefault="006F341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增加寫入</w:t>
            </w:r>
            <w:r>
              <w:rPr>
                <w:rFonts w:hint="eastAsia"/>
                <w:lang w:eastAsia="zh-TW"/>
              </w:rPr>
              <w:t>DTAAB010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41A" w:rsidRDefault="006F341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41A" w:rsidRDefault="006F341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4265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651" w:rsidRDefault="00D426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2008/9/3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651" w:rsidRDefault="00D42651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修改給付方式為現金時，覆核處理模組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651" w:rsidRDefault="00D426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651" w:rsidRDefault="00D426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933E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3E2" w:rsidRDefault="001933E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9"/>
                <w:attr w:name="Year" w:val="2008"/>
              </w:smartTagPr>
              <w:r>
                <w:rPr>
                  <w:rFonts w:ascii="新細明體" w:hAnsi="新細明體"/>
                  <w:bCs/>
                  <w:lang w:eastAsia="zh-TW"/>
                </w:rPr>
                <w:t>2008/9/10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3E2" w:rsidRDefault="001933E2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增加帳號若輸入不滿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碼"/>
              </w:smartTagPr>
              <w:r>
                <w:rPr>
                  <w:rFonts w:hint="eastAsia"/>
                  <w:lang w:eastAsia="zh-TW"/>
                </w:rPr>
                <w:t>16</w:t>
              </w:r>
              <w:r>
                <w:rPr>
                  <w:rFonts w:hint="eastAsia"/>
                  <w:lang w:eastAsia="zh-TW"/>
                </w:rPr>
                <w:t>碼</w:t>
              </w:r>
            </w:smartTag>
            <w:r>
              <w:rPr>
                <w:rFonts w:hint="eastAsia"/>
                <w:lang w:eastAsia="zh-TW"/>
              </w:rPr>
              <w:t>時自左方補</w:t>
            </w:r>
            <w:r>
              <w:rPr>
                <w:rFonts w:hint="eastAsia"/>
                <w:lang w:eastAsia="zh-TW"/>
              </w:rPr>
              <w:t>0</w:t>
            </w:r>
            <w:r>
              <w:rPr>
                <w:rFonts w:hint="eastAsia"/>
                <w:lang w:eastAsia="zh-TW"/>
              </w:rPr>
              <w:t>補滿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碼"/>
              </w:smartTagPr>
              <w:r>
                <w:rPr>
                  <w:rFonts w:hint="eastAsia"/>
                  <w:lang w:eastAsia="zh-TW"/>
                </w:rPr>
                <w:t>1</w:t>
              </w:r>
              <w:r w:rsidR="007D770B">
                <w:rPr>
                  <w:rFonts w:hint="eastAsia"/>
                  <w:lang w:eastAsia="zh-TW"/>
                </w:rPr>
                <w:t>6</w:t>
              </w:r>
              <w:r>
                <w:rPr>
                  <w:rFonts w:hint="eastAsia"/>
                  <w:lang w:eastAsia="zh-TW"/>
                </w:rPr>
                <w:t>碼</w:t>
              </w:r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3E2" w:rsidRDefault="001933E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3E2" w:rsidRDefault="001933E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B1CE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CE4" w:rsidRDefault="008B1C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2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2009/2/16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CE4" w:rsidRDefault="008B1CE4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刪除畫面印花稅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CE4" w:rsidRDefault="008B1C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CE4" w:rsidRDefault="008B1CE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23C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CA2" w:rsidRDefault="00323CA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2"/>
                <w:attr w:name="Day" w:val="2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2009/2/23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CA2" w:rsidRPr="00B23F43" w:rsidRDefault="00323CA2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增加</w:t>
            </w:r>
            <w:r w:rsidR="00B23F43" w:rsidRPr="00B23F43"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行庫代號檢核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CA2" w:rsidRDefault="00B23F4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CA2" w:rsidRDefault="00323CA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56C0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C02" w:rsidRDefault="00C56C0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4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2009/4/7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C02" w:rsidRDefault="00C56C02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增加</w:t>
            </w:r>
            <w:r w:rsidR="00D550B7"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匯撥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給付金額為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0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時處理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C02" w:rsidRDefault="00C56C0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C02" w:rsidRDefault="00C56C0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62AB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ABC" w:rsidRDefault="00062AB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5"/>
                <w:attr w:name="Day" w:val="6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2009/5/6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ABC" w:rsidRDefault="00062ABC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增加行庫代號查詢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 xml:space="preserve"> 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連結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ABC" w:rsidRDefault="00062AB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ABC" w:rsidRDefault="00062AB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D7D4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D47" w:rsidRDefault="002D7D4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6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2009/6/12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D47" w:rsidRDefault="002D7D47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金額為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0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時不顯示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D47" w:rsidRDefault="002D7D4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D47" w:rsidRDefault="002D7D4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E1FE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FEE" w:rsidRDefault="001E1FE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6"/>
                <w:attr w:name="Year" w:val="2009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2009/6/15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FEE" w:rsidRDefault="001E1FEE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修改即時匯撥檢核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FEE" w:rsidRDefault="001E1FE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FEE" w:rsidRDefault="001E1FE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E0E2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E28" w:rsidRDefault="001E0E2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7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2009/7/7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E28" w:rsidRDefault="001E0E28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增加幣別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E28" w:rsidRDefault="001E0E2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E28" w:rsidRDefault="001E0E2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E396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96A" w:rsidRDefault="007E39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8"/>
                <w:attr w:name="Year" w:val="2009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2009/8/4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96A" w:rsidRDefault="007E396A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增加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 xml:space="preserve">GROUP BY </w:t>
            </w: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96A" w:rsidRDefault="007E39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96A" w:rsidRDefault="007E39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359B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9B7" w:rsidRDefault="007359B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10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2009/8/10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9B7" w:rsidRDefault="007359B7">
            <w:pPr>
              <w:pStyle w:val="Tabletext"/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color w:val="008000"/>
                <w:kern w:val="2"/>
                <w:lang w:eastAsia="zh-TW"/>
              </w:rPr>
              <w:t>增加取消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9B7" w:rsidRDefault="007359B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9B7" w:rsidRDefault="007359B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D15E6" w:rsidRPr="0003595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5E6" w:rsidRPr="00035951" w:rsidRDefault="005D15E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8"/>
                <w:attr w:name="Year" w:val="2009"/>
              </w:smartTagPr>
              <w:r w:rsidRPr="00035951">
                <w:rPr>
                  <w:rFonts w:ascii="新細明體" w:hAnsi="新細明體" w:hint="eastAsia"/>
                  <w:bCs/>
                  <w:lang w:eastAsia="zh-TW"/>
                </w:rPr>
                <w:t>2009/8/20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5E6" w:rsidRPr="00035951" w:rsidRDefault="005D15E6">
            <w:pPr>
              <w:pStyle w:val="Tabletext"/>
              <w:rPr>
                <w:rFonts w:ascii="MS Reference Sans Serif" w:hAnsi="新細明體" w:hint="eastAsia"/>
                <w:kern w:val="2"/>
                <w:lang w:eastAsia="zh-TW"/>
              </w:rPr>
            </w:pPr>
            <w:r w:rsidRPr="00035951">
              <w:rPr>
                <w:rFonts w:ascii="MS Reference Sans Serif" w:hAnsi="新細明體" w:hint="eastAsia"/>
                <w:kern w:val="2"/>
                <w:lang w:eastAsia="zh-TW"/>
              </w:rPr>
              <w:t>受理進度</w:t>
            </w:r>
            <w:r w:rsidRPr="00035951">
              <w:rPr>
                <w:rFonts w:ascii="MS Reference Sans Serif" w:hAnsi="新細明體" w:hint="eastAsia"/>
                <w:kern w:val="2"/>
                <w:lang w:eastAsia="zh-TW"/>
              </w:rPr>
              <w:t>=</w:t>
            </w:r>
            <w:r w:rsidRPr="00035951">
              <w:rPr>
                <w:rFonts w:ascii="MS Reference Sans Serif" w:hAnsi="新細明體"/>
                <w:kern w:val="2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1"/>
                <w:attr w:name="UnitName" w:val="’"/>
              </w:smartTagPr>
              <w:r w:rsidRPr="00035951">
                <w:rPr>
                  <w:rFonts w:ascii="MS Reference Sans Serif" w:hAnsi="新細明體" w:hint="eastAsia"/>
                  <w:kern w:val="2"/>
                  <w:lang w:eastAsia="zh-TW"/>
                </w:rPr>
                <w:t>41</w:t>
              </w:r>
              <w:r w:rsidRPr="00035951">
                <w:rPr>
                  <w:rFonts w:ascii="MS Reference Sans Serif" w:hAnsi="新細明體"/>
                  <w:kern w:val="2"/>
                  <w:lang w:eastAsia="zh-TW"/>
                </w:rPr>
                <w:t>’</w:t>
              </w:r>
            </w:smartTag>
            <w:r w:rsidR="00AD4782">
              <w:rPr>
                <w:rFonts w:ascii="MS Reference Sans Serif" w:hAnsi="新細明體" w:hint="eastAsia"/>
                <w:kern w:val="2"/>
                <w:lang w:eastAsia="zh-TW"/>
              </w:rPr>
              <w:t>時</w:t>
            </w:r>
            <w:r w:rsidRPr="00035951">
              <w:rPr>
                <w:rFonts w:ascii="MS Reference Sans Serif" w:hAnsi="新細明體" w:hint="eastAsia"/>
                <w:kern w:val="2"/>
                <w:lang w:eastAsia="zh-TW"/>
              </w:rPr>
              <w:t>，給付方式若為匯撥或支票，可互換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5E6" w:rsidRPr="00035951" w:rsidRDefault="005D15E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35951"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5E6" w:rsidRPr="00035951" w:rsidRDefault="005D15E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A22C6" w:rsidRPr="0003595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2C6" w:rsidRPr="00035951" w:rsidRDefault="00BA22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29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2009/12/29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2C6" w:rsidRPr="00035951" w:rsidRDefault="00BA22C6">
            <w:pPr>
              <w:pStyle w:val="Tabletext"/>
              <w:rPr>
                <w:rFonts w:ascii="MS Reference Sans Serif" w:hAnsi="新細明體" w:hint="eastAsia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kern w:val="2"/>
                <w:lang w:eastAsia="zh-TW"/>
              </w:rPr>
              <w:t>一指通改以</w:t>
            </w:r>
            <w:r>
              <w:rPr>
                <w:rFonts w:ascii="MS Reference Sans Serif" w:hAnsi="新細明體" w:hint="eastAsia"/>
                <w:kern w:val="2"/>
                <w:lang w:eastAsia="zh-TW"/>
              </w:rPr>
              <w:t>ID</w:t>
            </w:r>
            <w:r>
              <w:rPr>
                <w:rFonts w:ascii="MS Reference Sans Serif" w:hAnsi="新細明體" w:hint="eastAsia"/>
                <w:kern w:val="2"/>
                <w:lang w:eastAsia="zh-TW"/>
              </w:rPr>
              <w:t>及姓名讀取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2C6" w:rsidRPr="00035951" w:rsidRDefault="00BA22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2C6" w:rsidRPr="00035951" w:rsidRDefault="00BA22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4F3E" w:rsidRPr="0003595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F3E" w:rsidRDefault="002C4F3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7"/>
                <w:attr w:name="Year" w:val="2010"/>
              </w:smartTagPr>
              <w:r>
                <w:rPr>
                  <w:rFonts w:ascii="新細明體" w:hAnsi="新細明體"/>
                  <w:bCs/>
                  <w:lang w:eastAsia="zh-TW"/>
                </w:rPr>
                <w:t>2010/7/7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F3E" w:rsidRDefault="002C4F3E">
            <w:pPr>
              <w:pStyle w:val="Tabletext"/>
              <w:rPr>
                <w:rFonts w:ascii="MS Reference Sans Serif" w:hAnsi="新細明體" w:hint="eastAsia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kern w:val="2"/>
                <w:lang w:eastAsia="zh-TW"/>
              </w:rPr>
              <w:t>自動核賠修改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F3E" w:rsidRDefault="002C4F3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F3E" w:rsidRPr="00035951" w:rsidRDefault="002C4F3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90357" w:rsidRPr="0003595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357" w:rsidRDefault="00D9035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8"/>
                <w:attr w:name="Day" w:val="9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2010/8/9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357" w:rsidRDefault="00D90357">
            <w:pPr>
              <w:pStyle w:val="Tabletext"/>
              <w:rPr>
                <w:rFonts w:ascii="MS Reference Sans Serif" w:hAnsi="新細明體" w:hint="eastAsia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kern w:val="2"/>
                <w:lang w:eastAsia="zh-TW"/>
              </w:rPr>
              <w:t>增加外幣只能選擇</w:t>
            </w:r>
            <w:r w:rsidR="00647E81">
              <w:rPr>
                <w:rFonts w:ascii="MS Reference Sans Serif" w:hAnsi="新細明體" w:hint="eastAsia"/>
                <w:kern w:val="2"/>
                <w:lang w:eastAsia="zh-TW"/>
              </w:rPr>
              <w:t>匯撥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357" w:rsidRPr="00D90357" w:rsidRDefault="00D9035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357" w:rsidRPr="00035951" w:rsidRDefault="00D9035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A5190" w:rsidRPr="0003595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190" w:rsidRDefault="00FA519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9"/>
                <w:attr w:name="Year" w:val="2010"/>
              </w:smartTagPr>
              <w:r>
                <w:rPr>
                  <w:rFonts w:ascii="新細明體" w:hAnsi="新細明體"/>
                  <w:bCs/>
                  <w:lang w:eastAsia="zh-TW"/>
                </w:rPr>
                <w:t>2010/9/28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190" w:rsidRDefault="00FA5190">
            <w:pPr>
              <w:pStyle w:val="Tabletext"/>
              <w:rPr>
                <w:rFonts w:ascii="MS Reference Sans Serif" w:hAnsi="新細明體" w:hint="eastAsia"/>
                <w:kern w:val="2"/>
                <w:lang w:eastAsia="zh-TW"/>
              </w:rPr>
            </w:pPr>
            <w:r w:rsidRPr="00067CD8">
              <w:rPr>
                <w:rFonts w:hint="eastAsia"/>
                <w:lang w:eastAsia="zh-TW"/>
              </w:rPr>
              <w:t>增加理賠人員案件簽署資格檢核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190" w:rsidRDefault="00FA519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190" w:rsidRPr="00035951" w:rsidRDefault="00FA519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13617" w:rsidRPr="0003595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617" w:rsidRDefault="00C13617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2012/09/20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617" w:rsidRPr="00067CD8" w:rsidRDefault="00C13617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增加資料暫存功能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617" w:rsidRDefault="00C1361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凱鈞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617" w:rsidRPr="00035951" w:rsidRDefault="00C1361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gridCol w:w="407"/>
        <w:tblGridChange w:id="1">
          <w:tblGrid>
            <w:gridCol w:w="1216"/>
            <w:gridCol w:w="1010"/>
            <w:gridCol w:w="4503"/>
            <w:gridCol w:w="1566"/>
            <w:gridCol w:w="2071"/>
            <w:gridCol w:w="407"/>
          </w:tblGrid>
        </w:tblGridChange>
      </w:tblGrid>
      <w:tr w:rsidR="001B50BE" w:rsidRPr="00E8700A" w:rsidTr="0072115F">
        <w:tc>
          <w:tcPr>
            <w:tcW w:w="1216" w:type="dxa"/>
          </w:tcPr>
          <w:p w:rsidR="001B50BE" w:rsidRPr="00E8700A" w:rsidRDefault="001B50BE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1B50BE" w:rsidRPr="00E8700A" w:rsidRDefault="001B50BE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1B50BE" w:rsidRPr="00E8700A" w:rsidRDefault="001B50BE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1B50BE" w:rsidRPr="00E8700A" w:rsidRDefault="001B50BE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478" w:type="dxa"/>
            <w:gridSpan w:val="2"/>
          </w:tcPr>
          <w:p w:rsidR="001B50BE" w:rsidRPr="00E8700A" w:rsidRDefault="001B50BE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1B50BE" w:rsidRPr="00E8700A" w:rsidTr="0072115F">
        <w:tc>
          <w:tcPr>
            <w:tcW w:w="1216" w:type="dxa"/>
          </w:tcPr>
          <w:p w:rsidR="001B50BE" w:rsidRPr="00E8700A" w:rsidRDefault="001B50BE" w:rsidP="001B50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23</w:t>
            </w:r>
          </w:p>
        </w:tc>
        <w:tc>
          <w:tcPr>
            <w:tcW w:w="1010" w:type="dxa"/>
          </w:tcPr>
          <w:p w:rsidR="001B50BE" w:rsidRPr="00E8700A" w:rsidRDefault="001B50BE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24</w:t>
            </w:r>
          </w:p>
        </w:tc>
        <w:tc>
          <w:tcPr>
            <w:tcW w:w="4503" w:type="dxa"/>
          </w:tcPr>
          <w:p w:rsidR="001B50BE" w:rsidRPr="00E8700A" w:rsidRDefault="001B50BE" w:rsidP="00C1691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二代健保導入</w:t>
            </w:r>
          </w:p>
        </w:tc>
        <w:tc>
          <w:tcPr>
            <w:tcW w:w="1566" w:type="dxa"/>
          </w:tcPr>
          <w:p w:rsidR="001B50BE" w:rsidRPr="00E8700A" w:rsidRDefault="001B50BE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</w:p>
        </w:tc>
        <w:tc>
          <w:tcPr>
            <w:tcW w:w="2478" w:type="dxa"/>
            <w:gridSpan w:val="2"/>
          </w:tcPr>
          <w:p w:rsidR="001B50BE" w:rsidRPr="00E8700A" w:rsidRDefault="001B50BE" w:rsidP="00C1691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82A31">
              <w:rPr>
                <w:rFonts w:ascii="細明體" w:eastAsia="細明體" w:hAnsi="細明體" w:cs="Courier New"/>
                <w:sz w:val="20"/>
                <w:szCs w:val="20"/>
              </w:rPr>
              <w:t>121112000027</w:t>
            </w:r>
          </w:p>
        </w:tc>
      </w:tr>
      <w:tr w:rsidR="00954C29" w:rsidRPr="00E8700A" w:rsidTr="0072115F">
        <w:tc>
          <w:tcPr>
            <w:tcW w:w="1216" w:type="dxa"/>
          </w:tcPr>
          <w:p w:rsidR="00954C29" w:rsidRPr="00E8700A" w:rsidRDefault="00954C29" w:rsidP="001B50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2013/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1/15</w:t>
            </w:r>
          </w:p>
        </w:tc>
        <w:tc>
          <w:tcPr>
            <w:tcW w:w="1010" w:type="dxa"/>
          </w:tcPr>
          <w:p w:rsidR="00954C29" w:rsidRDefault="00954C29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25</w:t>
            </w:r>
          </w:p>
        </w:tc>
        <w:tc>
          <w:tcPr>
            <w:tcW w:w="4503" w:type="dxa"/>
          </w:tcPr>
          <w:p w:rsidR="00954C29" w:rsidRDefault="00954C29" w:rsidP="00C1691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取消平行線支票原因輸入</w:t>
            </w:r>
          </w:p>
        </w:tc>
        <w:tc>
          <w:tcPr>
            <w:tcW w:w="1566" w:type="dxa"/>
          </w:tcPr>
          <w:p w:rsidR="00954C29" w:rsidRDefault="00954C29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478" w:type="dxa"/>
            <w:gridSpan w:val="2"/>
          </w:tcPr>
          <w:p w:rsidR="00954C29" w:rsidRPr="00182A31" w:rsidRDefault="00954C29" w:rsidP="00C16916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121224000333</w:t>
            </w:r>
          </w:p>
        </w:tc>
      </w:tr>
      <w:tr w:rsidR="0043507E" w:rsidRPr="00E8700A" w:rsidTr="0072115F">
        <w:tc>
          <w:tcPr>
            <w:tcW w:w="1216" w:type="dxa"/>
          </w:tcPr>
          <w:p w:rsidR="0043507E" w:rsidRDefault="0043507E" w:rsidP="001B50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2013/07/30</w:t>
            </w:r>
          </w:p>
        </w:tc>
        <w:tc>
          <w:tcPr>
            <w:tcW w:w="1010" w:type="dxa"/>
          </w:tcPr>
          <w:p w:rsidR="0043507E" w:rsidRDefault="0043507E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26</w:t>
            </w:r>
          </w:p>
        </w:tc>
        <w:tc>
          <w:tcPr>
            <w:tcW w:w="4503" w:type="dxa"/>
          </w:tcPr>
          <w:p w:rsidR="0043507E" w:rsidRDefault="0043507E" w:rsidP="0043507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在覆核作業時,團險B2B線上申請案件,要檢核簽名的申請書是否已補掃</w:t>
            </w:r>
          </w:p>
        </w:tc>
        <w:tc>
          <w:tcPr>
            <w:tcW w:w="1566" w:type="dxa"/>
          </w:tcPr>
          <w:p w:rsidR="0043507E" w:rsidRDefault="0043507E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金生</w:t>
            </w:r>
          </w:p>
        </w:tc>
        <w:tc>
          <w:tcPr>
            <w:tcW w:w="2478" w:type="dxa"/>
            <w:gridSpan w:val="2"/>
          </w:tcPr>
          <w:p w:rsidR="0043507E" w:rsidRDefault="0043507E" w:rsidP="00C1691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3507E">
              <w:rPr>
                <w:rFonts w:ascii="細明體" w:eastAsia="細明體" w:hAnsi="細明體" w:cs="Courier New"/>
                <w:sz w:val="20"/>
                <w:szCs w:val="20"/>
              </w:rPr>
              <w:t>130506000378</w:t>
            </w:r>
          </w:p>
        </w:tc>
      </w:tr>
      <w:tr w:rsidR="00817AED" w:rsidRPr="00E8700A" w:rsidTr="0072115F">
        <w:tc>
          <w:tcPr>
            <w:tcW w:w="1216" w:type="dxa"/>
          </w:tcPr>
          <w:p w:rsidR="00817AED" w:rsidRDefault="00817AED" w:rsidP="001B50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2013/10/02</w:t>
            </w:r>
          </w:p>
        </w:tc>
        <w:tc>
          <w:tcPr>
            <w:tcW w:w="1010" w:type="dxa"/>
          </w:tcPr>
          <w:p w:rsidR="00817AED" w:rsidRDefault="00817AED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4503" w:type="dxa"/>
          </w:tcPr>
          <w:p w:rsidR="00817AED" w:rsidRDefault="00817AED" w:rsidP="00817AE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新增即時匯撥非國泰世華銀行一日多匯</w:t>
            </w:r>
          </w:p>
        </w:tc>
        <w:tc>
          <w:tcPr>
            <w:tcW w:w="1566" w:type="dxa"/>
          </w:tcPr>
          <w:p w:rsidR="00817AED" w:rsidRDefault="00817AED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478" w:type="dxa"/>
            <w:gridSpan w:val="2"/>
          </w:tcPr>
          <w:p w:rsidR="00817AED" w:rsidRPr="0043507E" w:rsidRDefault="00817AED" w:rsidP="00C16916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130917000303</w:t>
            </w:r>
          </w:p>
        </w:tc>
      </w:tr>
      <w:tr w:rsidR="0072115F" w:rsidRPr="00E8700A" w:rsidTr="0042260F">
        <w:tc>
          <w:tcPr>
            <w:tcW w:w="1216" w:type="dxa"/>
          </w:tcPr>
          <w:p w:rsidR="0072115F" w:rsidRDefault="0072115F" w:rsidP="001B50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2013/12/27</w:t>
            </w:r>
          </w:p>
        </w:tc>
        <w:tc>
          <w:tcPr>
            <w:tcW w:w="1010" w:type="dxa"/>
          </w:tcPr>
          <w:p w:rsidR="0072115F" w:rsidRDefault="0072115F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28</w:t>
            </w:r>
          </w:p>
        </w:tc>
        <w:tc>
          <w:tcPr>
            <w:tcW w:w="4503" w:type="dxa"/>
            <w:vAlign w:val="center"/>
          </w:tcPr>
          <w:p w:rsidR="0072115F" w:rsidRDefault="0072115F" w:rsidP="00817AE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理賠給付方式輸入作業調整</w:t>
            </w:r>
          </w:p>
        </w:tc>
        <w:tc>
          <w:tcPr>
            <w:tcW w:w="1566" w:type="dxa"/>
            <w:vAlign w:val="center"/>
          </w:tcPr>
          <w:p w:rsidR="0072115F" w:rsidRDefault="0072115F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凱鈞</w:t>
            </w:r>
          </w:p>
        </w:tc>
        <w:tc>
          <w:tcPr>
            <w:tcW w:w="2478" w:type="dxa"/>
            <w:gridSpan w:val="2"/>
            <w:vAlign w:val="center"/>
          </w:tcPr>
          <w:p w:rsidR="0072115F" w:rsidRDefault="0072115F" w:rsidP="00C1691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131224000166</w:t>
            </w:r>
          </w:p>
        </w:tc>
      </w:tr>
      <w:tr w:rsidR="002B1765" w:rsidRPr="00E8700A" w:rsidTr="0042260F">
        <w:tc>
          <w:tcPr>
            <w:tcW w:w="1216" w:type="dxa"/>
          </w:tcPr>
          <w:p w:rsidR="002B1765" w:rsidRDefault="002B1765" w:rsidP="001B50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2014/01/22</w:t>
            </w:r>
          </w:p>
        </w:tc>
        <w:tc>
          <w:tcPr>
            <w:tcW w:w="1010" w:type="dxa"/>
          </w:tcPr>
          <w:p w:rsidR="002B1765" w:rsidRDefault="002B1765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29</w:t>
            </w:r>
          </w:p>
        </w:tc>
        <w:tc>
          <w:tcPr>
            <w:tcW w:w="4503" w:type="dxa"/>
          </w:tcPr>
          <w:p w:rsidR="002B1765" w:rsidRPr="002B1765" w:rsidRDefault="002B1765" w:rsidP="00817AE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B176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導入不給付通知函輸入作業</w:t>
            </w:r>
          </w:p>
          <w:p w:rsidR="002B1765" w:rsidRDefault="002B1765" w:rsidP="002B1765">
            <w:pPr>
              <w:spacing w:line="240" w:lineRule="atLeast"/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核付</w:t>
            </w:r>
            <w:r w:rsidRPr="002B176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時，若有非E類(醫療日額)原因的不給付，則需設定</w:t>
            </w:r>
            <w:r w:rsidRPr="002B1765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DTAAA001.NO_PAY_FLAG</w:t>
            </w:r>
            <w:r w:rsidRPr="002B176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=1</w:t>
            </w:r>
            <w:r w:rsidRPr="002B176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br/>
              <w:t>並</w:t>
            </w:r>
            <w:r w:rsidRPr="002B1765">
              <w:rPr>
                <w:rFonts w:ascii="新細明體" w:hAnsi="新細明體" w:hint="eastAsia"/>
                <w:color w:val="FF0000"/>
                <w:kern w:val="2"/>
                <w:sz w:val="20"/>
                <w:szCs w:val="20"/>
              </w:rPr>
              <w:t>將畫面導入不給付通知函輸入</w:t>
            </w:r>
            <w:r w:rsidRPr="002B1765">
              <w:rPr>
                <w:rFonts w:ascii="新細明體" w:hAnsi="新細明體"/>
                <w:color w:val="FF0000"/>
                <w:kern w:val="2"/>
                <w:sz w:val="20"/>
                <w:szCs w:val="20"/>
              </w:rPr>
              <w:t>AABA_0600</w:t>
            </w:r>
            <w:r w:rsidRPr="002B1765">
              <w:rPr>
                <w:rFonts w:ascii="新細明體" w:hAnsi="新細明體" w:hint="eastAsia"/>
                <w:color w:val="FF0000"/>
                <w:kern w:val="2"/>
                <w:sz w:val="20"/>
                <w:szCs w:val="20"/>
              </w:rPr>
              <w:t>，並傳入受理編號</w:t>
            </w:r>
          </w:p>
        </w:tc>
        <w:tc>
          <w:tcPr>
            <w:tcW w:w="1566" w:type="dxa"/>
          </w:tcPr>
          <w:p w:rsidR="002B1765" w:rsidRDefault="002B1765" w:rsidP="00C16916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0037CF">
              <w:rPr>
                <w:rFonts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478" w:type="dxa"/>
            <w:gridSpan w:val="2"/>
          </w:tcPr>
          <w:p w:rsidR="002B1765" w:rsidRDefault="002B1765" w:rsidP="00C16916">
            <w:pPr>
              <w:spacing w:line="240" w:lineRule="atLeast"/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0037CF">
              <w:rPr>
                <w:color w:val="FF0000"/>
              </w:rPr>
              <w:t>131216000117</w:t>
            </w:r>
          </w:p>
        </w:tc>
      </w:tr>
      <w:tr w:rsidR="0042260F" w:rsidRPr="00E8700A" w:rsidTr="0042260F">
        <w:tc>
          <w:tcPr>
            <w:tcW w:w="1216" w:type="dxa"/>
          </w:tcPr>
          <w:p w:rsidR="0042260F" w:rsidRDefault="0042260F" w:rsidP="001B50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2015/03/03</w:t>
            </w:r>
          </w:p>
        </w:tc>
        <w:tc>
          <w:tcPr>
            <w:tcW w:w="1010" w:type="dxa"/>
          </w:tcPr>
          <w:p w:rsidR="0042260F" w:rsidRDefault="0042260F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4503" w:type="dxa"/>
          </w:tcPr>
          <w:p w:rsidR="0042260F" w:rsidRPr="002B1765" w:rsidRDefault="0042260F" w:rsidP="00817AE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自動即時匯撥條件新增VIP保戶</w:t>
            </w:r>
          </w:p>
        </w:tc>
        <w:tc>
          <w:tcPr>
            <w:tcW w:w="1566" w:type="dxa"/>
          </w:tcPr>
          <w:p w:rsidR="0042260F" w:rsidRPr="000037CF" w:rsidRDefault="0042260F" w:rsidP="00C16916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張凱鈞</w:t>
            </w:r>
          </w:p>
        </w:tc>
        <w:tc>
          <w:tcPr>
            <w:tcW w:w="2478" w:type="dxa"/>
            <w:gridSpan w:val="2"/>
          </w:tcPr>
          <w:p w:rsidR="0042260F" w:rsidRPr="000037CF" w:rsidRDefault="0042260F" w:rsidP="00C16916">
            <w:pPr>
              <w:spacing w:line="24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150209000521</w:t>
            </w:r>
          </w:p>
        </w:tc>
      </w:tr>
      <w:tr w:rsidR="00885999" w:rsidRPr="00E8700A" w:rsidTr="0042260F">
        <w:tc>
          <w:tcPr>
            <w:tcW w:w="1216" w:type="dxa"/>
          </w:tcPr>
          <w:p w:rsidR="00885999" w:rsidRPr="00885999" w:rsidRDefault="00885999" w:rsidP="001B50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2015/06/05</w:t>
            </w:r>
          </w:p>
        </w:tc>
        <w:tc>
          <w:tcPr>
            <w:tcW w:w="1010" w:type="dxa"/>
          </w:tcPr>
          <w:p w:rsidR="00885999" w:rsidRPr="00885999" w:rsidRDefault="00885999" w:rsidP="00C169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31</w:t>
            </w:r>
          </w:p>
        </w:tc>
        <w:tc>
          <w:tcPr>
            <w:tcW w:w="4503" w:type="dxa"/>
          </w:tcPr>
          <w:p w:rsidR="00885999" w:rsidRPr="00885999" w:rsidRDefault="00885999" w:rsidP="00817AE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新增關懷崗流程控制</w:t>
            </w:r>
          </w:p>
        </w:tc>
        <w:tc>
          <w:tcPr>
            <w:tcW w:w="1566" w:type="dxa"/>
          </w:tcPr>
          <w:p w:rsidR="00885999" w:rsidRPr="00885999" w:rsidRDefault="00885999" w:rsidP="00C1691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2478" w:type="dxa"/>
            <w:gridSpan w:val="2"/>
          </w:tcPr>
          <w:p w:rsidR="00885999" w:rsidRPr="00885999" w:rsidRDefault="00885999" w:rsidP="00C16916">
            <w:pPr>
              <w:spacing w:line="240" w:lineRule="atLeast"/>
              <w:rPr>
                <w:rFonts w:hint="eastAsia"/>
              </w:rPr>
            </w:pPr>
            <w:r w:rsidRPr="00885999">
              <w:t>150521000263</w:t>
            </w:r>
          </w:p>
        </w:tc>
      </w:tr>
      <w:tr w:rsidR="005E2326" w:rsidRPr="00D9641F" w:rsidTr="005E232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26" w:rsidRPr="005E2326" w:rsidRDefault="005E2326" w:rsidP="00E54E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E2326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15-10</w:t>
            </w:r>
            <w:r w:rsidRPr="005E2326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26" w:rsidRPr="005E2326" w:rsidRDefault="005E2326" w:rsidP="00E54E3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26" w:rsidRPr="005E2326" w:rsidRDefault="005E2326" w:rsidP="00E54E3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E2326">
              <w:rPr>
                <w:rFonts w:ascii="細明體" w:eastAsia="細明體" w:hAnsi="細明體" w:cs="Courier New" w:hint="eastAsia"/>
                <w:sz w:val="20"/>
                <w:szCs w:val="20"/>
              </w:rPr>
              <w:t>配合BPM移除作業進行以下調整</w:t>
            </w:r>
          </w:p>
          <w:p w:rsidR="005E2326" w:rsidRPr="005E2326" w:rsidRDefault="005E2326" w:rsidP="005E2326">
            <w:pPr>
              <w:widowControl w:val="0"/>
              <w:numPr>
                <w:ilvl w:val="0"/>
                <w:numId w:val="35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核付、覆核時均</w:t>
            </w:r>
            <w:r w:rsidRPr="005E2326">
              <w:rPr>
                <w:rFonts w:ascii="細明體" w:eastAsia="細明體" w:hAnsi="細明體" w:cs="Courier New" w:hint="eastAsia"/>
                <w:sz w:val="20"/>
                <w:szCs w:val="20"/>
              </w:rPr>
              <w:t>寫入歷程檔DTAAA009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26" w:rsidRPr="005E2326" w:rsidRDefault="005E2326" w:rsidP="00E54E3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5E2326">
              <w:rPr>
                <w:rFonts w:hint="eastAsia"/>
                <w:sz w:val="20"/>
                <w:szCs w:val="20"/>
              </w:rPr>
              <w:t>陳鐵元</w:t>
            </w: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26" w:rsidRPr="005E2326" w:rsidRDefault="005E2326" w:rsidP="00E54E35">
            <w:pPr>
              <w:spacing w:line="240" w:lineRule="atLeast"/>
            </w:pPr>
            <w:r w:rsidRPr="005E2326">
              <w:t>150822000017</w:t>
            </w:r>
          </w:p>
        </w:tc>
      </w:tr>
      <w:tr w:rsidR="00E21E6F" w:rsidRPr="00D9641F" w:rsidTr="005E232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6F" w:rsidRPr="005E2326" w:rsidRDefault="00E21E6F" w:rsidP="00E21E6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2015/11/03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6F" w:rsidRDefault="00E21E6F" w:rsidP="00E54E3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6F" w:rsidRPr="005E2326" w:rsidRDefault="00E21E6F" w:rsidP="00E54E3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53CF7"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F53CF7">
              <w:rPr>
                <w:rFonts w:ascii="細明體" w:eastAsia="細明體" w:hAnsi="細明體" w:cs="Courier New"/>
                <w:sz w:val="20"/>
                <w:szCs w:val="20"/>
              </w:rPr>
              <w:t>150608000538</w:t>
            </w:r>
            <w:r w:rsidRPr="00F53CF7">
              <w:rPr>
                <w:rFonts w:ascii="細明體" w:eastAsia="細明體" w:hAnsi="細明體" w:cs="Courier New" w:hint="eastAsia"/>
                <w:sz w:val="20"/>
                <w:szCs w:val="20"/>
              </w:rPr>
              <w:t>: OIU理賠系統調整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6F" w:rsidRPr="005E2326" w:rsidRDefault="00E21E6F" w:rsidP="00E54E3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F53CF7"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6F" w:rsidRPr="005E2326" w:rsidRDefault="00E21E6F" w:rsidP="00E54E35">
            <w:pPr>
              <w:spacing w:line="240" w:lineRule="atLeast"/>
            </w:pPr>
            <w:r w:rsidRPr="00F53CF7">
              <w:rPr>
                <w:rFonts w:ascii="細明體" w:eastAsia="細明體" w:hAnsi="細明體" w:cs="Courier New"/>
                <w:sz w:val="20"/>
                <w:szCs w:val="20"/>
              </w:rPr>
              <w:t>150613000004</w:t>
            </w:r>
          </w:p>
        </w:tc>
      </w:tr>
      <w:tr w:rsidR="00D82940" w:rsidRPr="00B031FC" w:rsidTr="008B1FF7">
        <w:trPr>
          <w:gridAfter w:val="1"/>
          <w:wAfter w:w="407" w:type="dxa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940" w:rsidRPr="00806CF8" w:rsidRDefault="00D82940" w:rsidP="008B1F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2016/3/25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940" w:rsidRDefault="00D82940" w:rsidP="008B1F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940" w:rsidRPr="00806CF8" w:rsidRDefault="00D82940" w:rsidP="008B1FF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AE357F">
              <w:rPr>
                <w:rFonts w:ascii="細明體" w:eastAsia="細明體" w:hAnsi="細明體" w:cs="Courier New"/>
                <w:sz w:val="20"/>
                <w:szCs w:val="20"/>
              </w:rPr>
              <w:t>160315000518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</w:t>
            </w:r>
            <w:r w:rsidRPr="00AE357F">
              <w:rPr>
                <w:rFonts w:ascii="細明體" w:eastAsia="細明體" w:hAnsi="細明體" w:cs="Courier New" w:hint="eastAsia"/>
                <w:sz w:val="20"/>
                <w:szCs w:val="20"/>
              </w:rPr>
              <w:t>CSR專案)資助恐攻與洗錢防制系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940" w:rsidRPr="00806CF8" w:rsidRDefault="00D82940" w:rsidP="008B1F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357F">
              <w:rPr>
                <w:rFonts w:ascii="細明體" w:eastAsia="細明體" w:hAnsi="細明體" w:cs="Courier New" w:hint="eastAsia"/>
                <w:sz w:val="20"/>
                <w:szCs w:val="20"/>
              </w:rPr>
              <w:t>伯珊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940" w:rsidRPr="00806CF8" w:rsidRDefault="00D82940" w:rsidP="008B1FF7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AE357F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160325000352</w:t>
            </w:r>
          </w:p>
        </w:tc>
      </w:tr>
      <w:tr w:rsidR="00AA5CF8" w:rsidRPr="00B031FC" w:rsidTr="008B1FF7">
        <w:trPr>
          <w:gridAfter w:val="1"/>
          <w:wAfter w:w="407" w:type="dxa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F8" w:rsidRDefault="00AA5CF8" w:rsidP="008B1FF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2016/04/27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F8" w:rsidRDefault="00AA5CF8" w:rsidP="008B1F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F8" w:rsidRDefault="00F146BC" w:rsidP="008B1FF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配合擴大</w:t>
            </w:r>
            <w:r w:rsidR="00AA5CF8">
              <w:rPr>
                <w:rFonts w:ascii="細明體" w:eastAsia="細明體" w:hAnsi="細明體" w:cs="Courier New" w:hint="eastAsia"/>
                <w:sz w:val="20"/>
                <w:szCs w:val="20"/>
              </w:rPr>
              <w:t>免覆核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條件調整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F8" w:rsidRPr="00AE357F" w:rsidRDefault="00F146BC" w:rsidP="008B1F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CF8" w:rsidRPr="00AE357F" w:rsidRDefault="00F146BC" w:rsidP="008B1FF7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6A26FC">
              <w:rPr>
                <w:rFonts w:ascii="細明體" w:eastAsia="細明體" w:hAnsi="細明體" w:cs="Courier New"/>
                <w:sz w:val="20"/>
                <w:szCs w:val="20"/>
              </w:rPr>
              <w:t>160307000558</w:t>
            </w:r>
          </w:p>
        </w:tc>
      </w:tr>
      <w:tr w:rsidR="00A94EA7" w:rsidRPr="00B031FC" w:rsidTr="008B1FF7">
        <w:trPr>
          <w:gridAfter w:val="1"/>
          <w:wAfter w:w="407" w:type="dxa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A7" w:rsidRDefault="00A94EA7" w:rsidP="008B1F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lastRenderedPageBreak/>
              <w:t>2016/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8/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A7" w:rsidRDefault="00A94EA7" w:rsidP="008B1F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A7" w:rsidRDefault="00A94EA7" w:rsidP="008B1FF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A94EA7">
              <w:rPr>
                <w:rFonts w:ascii="細明體" w:eastAsia="細明體" w:hAnsi="細明體" w:cs="Courier New"/>
                <w:sz w:val="20"/>
                <w:szCs w:val="20"/>
              </w:rPr>
              <w:t>160617000236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: </w:t>
            </w:r>
            <w:r w:rsidRPr="00A94EA7">
              <w:rPr>
                <w:rFonts w:ascii="細明體" w:eastAsia="細明體" w:hAnsi="細明體" w:cs="Courier New" w:hint="eastAsia"/>
                <w:sz w:val="20"/>
                <w:szCs w:val="20"/>
              </w:rPr>
              <w:t>國寶幸福與國壽帳務及金流區隔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A7" w:rsidRDefault="00A94EA7" w:rsidP="008B1F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A7" w:rsidRPr="006A26FC" w:rsidRDefault="00A94EA7" w:rsidP="008B1FF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94EA7">
              <w:rPr>
                <w:rFonts w:ascii="細明體" w:eastAsia="細明體" w:hAnsi="細明體" w:cs="Courier New"/>
                <w:sz w:val="20"/>
                <w:szCs w:val="20"/>
              </w:rPr>
              <w:t>160805000116</w:t>
            </w:r>
          </w:p>
        </w:tc>
      </w:tr>
      <w:tr w:rsidR="00F4041B" w:rsidRPr="00856B5D" w:rsidTr="00F4041B">
        <w:trPr>
          <w:gridAfter w:val="1"/>
          <w:wAfter w:w="407" w:type="dxa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41B" w:rsidRPr="00F4041B" w:rsidRDefault="00F4041B" w:rsidP="00F4041B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F4041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2016/09/03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41B" w:rsidRPr="00F4041B" w:rsidRDefault="00E823C1" w:rsidP="00484B7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37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41B" w:rsidRPr="00F4041B" w:rsidRDefault="00F4041B" w:rsidP="00F4041B">
            <w:pPr>
              <w:pStyle w:val="af1"/>
              <w:numPr>
                <w:ilvl w:val="0"/>
                <w:numId w:val="37"/>
              </w:numPr>
              <w:adjustRightInd w:val="0"/>
              <w:snapToGrid w:val="0"/>
              <w:spacing w:line="240" w:lineRule="atLeast"/>
              <w:ind w:leftChars="0"/>
              <w:rPr>
                <w:rFonts w:ascii="細明體" w:eastAsia="細明體" w:hAnsi="細明體" w:cs="Courier New"/>
                <w:color w:val="FF0000"/>
                <w:kern w:val="0"/>
                <w:sz w:val="20"/>
                <w:szCs w:val="20"/>
              </w:rPr>
            </w:pPr>
            <w:r w:rsidRPr="00F4041B"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移除BPM切換開關相關的程式碼</w:t>
            </w:r>
          </w:p>
          <w:p w:rsidR="00F4041B" w:rsidRDefault="00F4041B" w:rsidP="00484B75">
            <w:pPr>
              <w:pStyle w:val="af1"/>
              <w:numPr>
                <w:ilvl w:val="0"/>
                <w:numId w:val="37"/>
              </w:numPr>
              <w:adjustRightInd w:val="0"/>
              <w:snapToGrid w:val="0"/>
              <w:spacing w:line="240" w:lineRule="atLeast"/>
              <w:ind w:leftChars="0"/>
              <w:rPr>
                <w:rFonts w:ascii="細明體" w:eastAsia="細明體" w:hAnsi="細明體" w:cs="Courier New"/>
                <w:color w:val="FF0000"/>
                <w:kern w:val="0"/>
                <w:sz w:val="20"/>
                <w:szCs w:val="20"/>
              </w:rPr>
            </w:pPr>
            <w:r w:rsidRPr="00F4041B"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若為需輸入不給付，則DTAAA001.狀態設為</w:t>
            </w:r>
            <w:r w:rsidRPr="00F4041B">
              <w:rPr>
                <w:rFonts w:ascii="細明體" w:eastAsia="細明體" w:hAnsi="細明體" w:cs="Courier New"/>
                <w:color w:val="FF0000"/>
                <w:kern w:val="0"/>
                <w:sz w:val="20"/>
                <w:szCs w:val="20"/>
              </w:rPr>
              <w:t>”</w:t>
            </w:r>
            <w:r w:rsidRPr="00F4041B"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31</w:t>
            </w:r>
            <w:r w:rsidRPr="00F4041B">
              <w:rPr>
                <w:rFonts w:ascii="細明體" w:eastAsia="細明體" w:hAnsi="細明體" w:cs="Courier New"/>
                <w:color w:val="FF0000"/>
                <w:kern w:val="0"/>
                <w:sz w:val="20"/>
                <w:szCs w:val="20"/>
              </w:rPr>
              <w:t>”</w:t>
            </w:r>
          </w:p>
          <w:p w:rsidR="00F4041B" w:rsidRPr="00F4041B" w:rsidRDefault="00F4041B" w:rsidP="00F4041B">
            <w:pPr>
              <w:pStyle w:val="af1"/>
              <w:numPr>
                <w:ilvl w:val="0"/>
                <w:numId w:val="37"/>
              </w:numPr>
              <w:adjustRightInd w:val="0"/>
              <w:snapToGrid w:val="0"/>
              <w:spacing w:line="240" w:lineRule="atLeast"/>
              <w:ind w:leftChars="0"/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</w:pPr>
            <w:r w:rsidRPr="00F4041B"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若為</w:t>
            </w:r>
            <w:r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不</w:t>
            </w:r>
            <w:r w:rsidRPr="00F4041B"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需輸入不給付</w:t>
            </w:r>
            <w:r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但需轉請關懷崗會辦</w:t>
            </w:r>
            <w:r w:rsidRPr="00F4041B"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，則DTAAA001.狀態設為</w:t>
            </w:r>
            <w:r w:rsidRPr="00F4041B">
              <w:rPr>
                <w:rFonts w:ascii="細明體" w:eastAsia="細明體" w:hAnsi="細明體" w:cs="Courier New"/>
                <w:color w:val="FF0000"/>
                <w:kern w:val="0"/>
                <w:sz w:val="20"/>
                <w:szCs w:val="20"/>
              </w:rPr>
              <w:t>”</w:t>
            </w:r>
            <w:r w:rsidRPr="00F4041B"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  <w:t>2</w:t>
            </w:r>
            <w:r w:rsidRPr="00F4041B">
              <w:rPr>
                <w:rFonts w:ascii="細明體" w:eastAsia="細明體" w:hAnsi="細明體" w:cs="Courier New"/>
                <w:color w:val="FF0000"/>
                <w:kern w:val="0"/>
                <w:sz w:val="20"/>
                <w:szCs w:val="20"/>
              </w:rPr>
              <w:t>”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41B" w:rsidRPr="00F4041B" w:rsidRDefault="00F4041B" w:rsidP="00484B7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4041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41B" w:rsidRPr="00F4041B" w:rsidRDefault="00F4041B" w:rsidP="00F4041B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F4041B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160829000058</w:t>
            </w:r>
          </w:p>
        </w:tc>
      </w:tr>
      <w:tr w:rsidR="00E823C1" w:rsidRPr="00856B5D" w:rsidTr="00F4041B">
        <w:trPr>
          <w:gridAfter w:val="1"/>
          <w:wAfter w:w="407" w:type="dxa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C1" w:rsidRPr="00F4041B" w:rsidRDefault="00E823C1" w:rsidP="00E823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2017/5/</w:t>
            </w: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C1" w:rsidRPr="00F4041B" w:rsidRDefault="00E823C1" w:rsidP="00E823C1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38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C1" w:rsidRPr="00F4041B" w:rsidRDefault="00E823C1" w:rsidP="00E823C1">
            <w:pPr>
              <w:pStyle w:val="af1"/>
              <w:adjustRightInd w:val="0"/>
              <w:snapToGrid w:val="0"/>
              <w:spacing w:line="240" w:lineRule="atLeast"/>
              <w:ind w:leftChars="0" w:left="0"/>
              <w:rPr>
                <w:rFonts w:ascii="細明體" w:eastAsia="細明體" w:hAnsi="細明體" w:cs="Courier New" w:hint="eastAsia"/>
                <w:color w:val="FF0000"/>
                <w:kern w:val="0"/>
                <w:sz w:val="20"/>
                <w:szCs w:val="20"/>
              </w:rPr>
            </w:pPr>
            <w:r w:rsidRPr="002F5C09">
              <w:rPr>
                <w:rFonts w:hint="eastAsia"/>
                <w:color w:val="FF0000"/>
                <w:sz w:val="20"/>
                <w:szCs w:val="20"/>
              </w:rPr>
              <w:t>申請書</w:t>
            </w:r>
            <w:r w:rsidRPr="002F5C09">
              <w:rPr>
                <w:color w:val="FF0000"/>
                <w:sz w:val="20"/>
                <w:szCs w:val="20"/>
              </w:rPr>
              <w:t xml:space="preserve">170413000485: </w:t>
            </w:r>
            <w:r w:rsidRPr="002F5C09">
              <w:rPr>
                <w:rFonts w:hint="eastAsia"/>
                <w:color w:val="FF0000"/>
                <w:sz w:val="20"/>
                <w:szCs w:val="20"/>
              </w:rPr>
              <w:t>洗錢高風險理賠案件新增作業流程卡控機制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C1" w:rsidRPr="00F4041B" w:rsidRDefault="00E823C1" w:rsidP="00E823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F5C09">
              <w:rPr>
                <w:rFonts w:hint="eastAsia"/>
                <w:color w:val="FF0000"/>
                <w:sz w:val="20"/>
                <w:szCs w:val="20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C1" w:rsidRPr="00F4041B" w:rsidRDefault="00E823C1" w:rsidP="00E823C1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2F5C09">
              <w:rPr>
                <w:color w:val="FF0000"/>
                <w:sz w:val="20"/>
                <w:szCs w:val="20"/>
              </w:rPr>
              <w:t>170518000388</w:t>
            </w:r>
          </w:p>
        </w:tc>
      </w:tr>
      <w:tr w:rsidR="006067C5" w:rsidRPr="00856B5D" w:rsidTr="00F4041B">
        <w:trPr>
          <w:gridAfter w:val="1"/>
          <w:wAfter w:w="407" w:type="dxa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7C5" w:rsidRDefault="006067C5" w:rsidP="00E823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2017/10/16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7C5" w:rsidRDefault="006067C5" w:rsidP="00E823C1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7C5" w:rsidRPr="002F5C09" w:rsidRDefault="006067C5" w:rsidP="00E823C1">
            <w:pPr>
              <w:pStyle w:val="af1"/>
              <w:adjustRightInd w:val="0"/>
              <w:snapToGrid w:val="0"/>
              <w:spacing w:line="240" w:lineRule="atLeast"/>
              <w:ind w:leftChars="0" w:left="0"/>
              <w:rPr>
                <w:rFonts w:hint="eastAsia"/>
                <w:color w:val="FF0000"/>
                <w:sz w:val="20"/>
                <w:szCs w:val="20"/>
              </w:rPr>
            </w:pPr>
            <w:r w:rsidRPr="006067C5">
              <w:rPr>
                <w:rFonts w:hint="eastAsia"/>
                <w:color w:val="FF0000"/>
                <w:sz w:val="20"/>
                <w:szCs w:val="20"/>
              </w:rPr>
              <w:t>申請書</w:t>
            </w:r>
            <w:r w:rsidRPr="006067C5">
              <w:rPr>
                <w:rFonts w:hint="eastAsia"/>
                <w:color w:val="FF0000"/>
                <w:sz w:val="20"/>
                <w:szCs w:val="20"/>
              </w:rPr>
              <w:t xml:space="preserve">170904002025 </w:t>
            </w:r>
            <w:r w:rsidRPr="006067C5">
              <w:rPr>
                <w:rFonts w:hint="eastAsia"/>
                <w:color w:val="FF0000"/>
                <w:sz w:val="20"/>
                <w:szCs w:val="20"/>
              </w:rPr>
              <w:t>配合可疑交易調查處理</w:t>
            </w:r>
            <w:r w:rsidRPr="006067C5">
              <w:rPr>
                <w:rFonts w:hint="eastAsia"/>
                <w:color w:val="FF0000"/>
                <w:sz w:val="20"/>
                <w:szCs w:val="20"/>
              </w:rPr>
              <w:t>,</w:t>
            </w:r>
            <w:r w:rsidRPr="006067C5">
              <w:rPr>
                <w:rFonts w:hint="eastAsia"/>
                <w:color w:val="FF0000"/>
                <w:sz w:val="20"/>
                <w:szCs w:val="20"/>
              </w:rPr>
              <w:t>調整理賠系統卡控機制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7C5" w:rsidRPr="002F5C09" w:rsidRDefault="006067C5" w:rsidP="00E823C1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陳德仁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7C5" w:rsidRPr="002F5C09" w:rsidRDefault="006067C5" w:rsidP="00E823C1">
            <w:pPr>
              <w:spacing w:line="240" w:lineRule="atLeast"/>
              <w:jc w:val="center"/>
              <w:rPr>
                <w:color w:val="FF0000"/>
                <w:sz w:val="20"/>
                <w:szCs w:val="20"/>
              </w:rPr>
            </w:pPr>
            <w:r w:rsidRPr="006067C5">
              <w:rPr>
                <w:color w:val="FF0000"/>
                <w:sz w:val="20"/>
                <w:szCs w:val="20"/>
              </w:rPr>
              <w:t>171012001121</w:t>
            </w:r>
          </w:p>
        </w:tc>
      </w:tr>
      <w:tr w:rsidR="00F13B90" w:rsidRPr="00856B5D" w:rsidTr="00F4041B">
        <w:trPr>
          <w:gridAfter w:val="1"/>
          <w:wAfter w:w="407" w:type="dxa"/>
          <w:ins w:id="2" w:author="洪豪" w:date="2018-04-25T15:59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B90" w:rsidRDefault="00F13B90" w:rsidP="00F13B90">
            <w:pPr>
              <w:spacing w:line="240" w:lineRule="atLeast"/>
              <w:jc w:val="center"/>
              <w:rPr>
                <w:ins w:id="3" w:author="洪豪" w:date="2018-04-25T15:59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4" w:author="洪豪" w:date="2018-04-25T15:59:00Z">
              <w:r w:rsidRPr="008E3F3F">
                <w:rPr>
                  <w:rFonts w:hint="eastAsia"/>
                  <w:sz w:val="20"/>
                  <w:szCs w:val="20"/>
                </w:rPr>
                <w:t>2</w:t>
              </w:r>
              <w:r w:rsidRPr="008E3F3F">
                <w:rPr>
                  <w:sz w:val="20"/>
                  <w:szCs w:val="20"/>
                </w:rPr>
                <w:t>018/04/01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B90" w:rsidRDefault="00F13B90" w:rsidP="00F13B90">
            <w:pPr>
              <w:spacing w:line="240" w:lineRule="atLeast"/>
              <w:jc w:val="center"/>
              <w:rPr>
                <w:ins w:id="5" w:author="洪豪" w:date="2018-04-25T15:59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6" w:author="洪豪" w:date="2018-04-25T15:59:00Z">
              <w:r>
                <w:rPr>
                  <w:rFonts w:hint="eastAsia"/>
                  <w:sz w:val="20"/>
                  <w:szCs w:val="20"/>
                </w:rPr>
                <w:t>40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B90" w:rsidRPr="006067C5" w:rsidRDefault="00F13B90" w:rsidP="00F13B90">
            <w:pPr>
              <w:pStyle w:val="af1"/>
              <w:adjustRightInd w:val="0"/>
              <w:snapToGrid w:val="0"/>
              <w:spacing w:line="240" w:lineRule="atLeast"/>
              <w:ind w:leftChars="0" w:left="0"/>
              <w:rPr>
                <w:ins w:id="7" w:author="洪豪" w:date="2018-04-25T15:59:00Z"/>
                <w:rFonts w:hint="eastAsia"/>
                <w:color w:val="FF0000"/>
                <w:sz w:val="20"/>
                <w:szCs w:val="20"/>
              </w:rPr>
            </w:pPr>
            <w:ins w:id="8" w:author="洪豪" w:date="2018-04-25T15:59:00Z">
              <w:r w:rsidRPr="008E3F3F">
                <w:rPr>
                  <w:rFonts w:ascii="Times New Roman" w:hAnsi="Times New Roman" w:hint="eastAsia"/>
                  <w:sz w:val="20"/>
                  <w:szCs w:val="20"/>
                </w:rPr>
                <w:t>延滯息作業計算調整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B90" w:rsidRDefault="00F13B90" w:rsidP="00F13B90">
            <w:pPr>
              <w:spacing w:line="240" w:lineRule="atLeast"/>
              <w:jc w:val="center"/>
              <w:rPr>
                <w:ins w:id="9" w:author="洪豪" w:date="2018-04-25T15:59:00Z"/>
                <w:rFonts w:hint="eastAsia"/>
                <w:color w:val="FF0000"/>
                <w:sz w:val="20"/>
                <w:szCs w:val="20"/>
              </w:rPr>
            </w:pPr>
            <w:ins w:id="10" w:author="洪豪" w:date="2018-04-25T15:59:00Z">
              <w:r w:rsidRPr="008E3F3F">
                <w:rPr>
                  <w:rFonts w:hint="eastAsia"/>
                  <w:sz w:val="20"/>
                  <w:szCs w:val="20"/>
                </w:rPr>
                <w:t>洪啟豪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B90" w:rsidRPr="006067C5" w:rsidRDefault="00F13B90" w:rsidP="00F13B90">
            <w:pPr>
              <w:spacing w:line="240" w:lineRule="atLeast"/>
              <w:jc w:val="center"/>
              <w:rPr>
                <w:ins w:id="11" w:author="洪豪" w:date="2018-04-25T15:59:00Z"/>
                <w:color w:val="FF0000"/>
                <w:sz w:val="20"/>
                <w:szCs w:val="20"/>
              </w:rPr>
            </w:pPr>
            <w:ins w:id="12" w:author="洪豪" w:date="2018-04-25T15:59:00Z">
              <w:r w:rsidRPr="008E3F3F">
                <w:rPr>
                  <w:sz w:val="20"/>
                  <w:szCs w:val="20"/>
                </w:rPr>
                <w:t>180305001285</w:t>
              </w:r>
            </w:ins>
          </w:p>
        </w:tc>
      </w:tr>
      <w:tr w:rsidR="006A0BF7" w:rsidRPr="00856B5D" w:rsidTr="00F4041B">
        <w:trPr>
          <w:gridAfter w:val="1"/>
          <w:wAfter w:w="407" w:type="dxa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F7" w:rsidRPr="008E3F3F" w:rsidRDefault="006A0BF7" w:rsidP="00F13B9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2018/05/31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F7" w:rsidRDefault="006A0BF7" w:rsidP="00F13B9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F7" w:rsidRPr="008E3F3F" w:rsidRDefault="006A0BF7" w:rsidP="006A0BF7">
            <w:pPr>
              <w:pStyle w:val="af1"/>
              <w:adjustRightInd w:val="0"/>
              <w:snapToGrid w:val="0"/>
              <w:spacing w:line="240" w:lineRule="atLeast"/>
              <w:ind w:leftChars="0" w:left="0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寫入</w:t>
            </w:r>
            <w:r w:rsidRPr="006A0BF7">
              <w:rPr>
                <w:rFonts w:ascii="Times New Roman" w:hAnsi="Times New Roman" w:hint="eastAsia"/>
                <w:sz w:val="20"/>
                <w:szCs w:val="20"/>
              </w:rPr>
              <w:t>可疑交易因子檔，新增欄位</w:t>
            </w:r>
            <w:r w:rsidRPr="006A0BF7">
              <w:rPr>
                <w:rFonts w:ascii="Times New Roman" w:hAnsi="Times New Roman" w:hint="eastAsia"/>
                <w:sz w:val="20"/>
                <w:szCs w:val="20"/>
              </w:rPr>
              <w:t>PROGRAM</w:t>
            </w:r>
            <w:r w:rsidRPr="006A0BF7">
              <w:rPr>
                <w:rFonts w:ascii="Times New Roman" w:hAnsi="Times New Roman" w:hint="eastAsia"/>
                <w:sz w:val="20"/>
                <w:szCs w:val="20"/>
              </w:rPr>
              <w:t>程式名稱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F7" w:rsidRPr="008E3F3F" w:rsidRDefault="006A0BF7" w:rsidP="00F13B9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陳德仁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F7" w:rsidRPr="008E3F3F" w:rsidRDefault="006A0BF7" w:rsidP="00F13B9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6A0BF7">
              <w:rPr>
                <w:sz w:val="20"/>
                <w:szCs w:val="20"/>
              </w:rPr>
              <w:t>180531000773</w:t>
            </w:r>
          </w:p>
        </w:tc>
      </w:tr>
      <w:tr w:rsidR="00260286" w:rsidRPr="00856B5D" w:rsidTr="00F4041B">
        <w:trPr>
          <w:gridAfter w:val="1"/>
          <w:wAfter w:w="407" w:type="dxa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86" w:rsidRDefault="00260286" w:rsidP="00F13B9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2018/10/29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86" w:rsidRDefault="00260286" w:rsidP="00F13B9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86" w:rsidRPr="008E0FF0" w:rsidRDefault="00106FBB" w:rsidP="006A0BF7">
            <w:pPr>
              <w:pStyle w:val="af1"/>
              <w:adjustRightInd w:val="0"/>
              <w:snapToGrid w:val="0"/>
              <w:spacing w:line="240" w:lineRule="atLeast"/>
              <w:ind w:leftChars="0" w:left="0"/>
              <w:rPr>
                <w:rFonts w:ascii="Times New Roman" w:hAnsi="Times New Roman" w:hint="eastAsia"/>
                <w:color w:val="C00000"/>
                <w:sz w:val="20"/>
                <w:szCs w:val="20"/>
              </w:rPr>
            </w:pPr>
            <w:r w:rsidRPr="008E0FF0">
              <w:rPr>
                <w:rFonts w:ascii="Times New Roman" w:hAnsi="Times New Roman" w:hint="eastAsia"/>
                <w:color w:val="C00000"/>
                <w:sz w:val="20"/>
                <w:szCs w:val="20"/>
              </w:rPr>
              <w:t>支票給付增加當日</w:t>
            </w:r>
            <w:r w:rsidR="00260286" w:rsidRPr="008E0FF0">
              <w:rPr>
                <w:rFonts w:ascii="Times New Roman" w:hAnsi="Times New Roman" w:hint="eastAsia"/>
                <w:color w:val="C00000"/>
                <w:sz w:val="20"/>
                <w:szCs w:val="20"/>
              </w:rPr>
              <w:t>櫃檯支票件卡控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86" w:rsidRDefault="00260286" w:rsidP="00F13B9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陳德仁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286" w:rsidRPr="006A0BF7" w:rsidRDefault="00260286" w:rsidP="00F13B9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260286">
              <w:rPr>
                <w:sz w:val="20"/>
                <w:szCs w:val="20"/>
              </w:rPr>
              <w:t>181024001483</w:t>
            </w:r>
          </w:p>
        </w:tc>
      </w:tr>
      <w:tr w:rsidR="00730EE3" w:rsidRPr="00856B5D" w:rsidTr="00F4041B">
        <w:trPr>
          <w:gridAfter w:val="1"/>
          <w:wAfter w:w="407" w:type="dxa"/>
          <w:ins w:id="13" w:author="陳德仁" w:date="2019-03-19T14:16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E3" w:rsidRDefault="00730EE3" w:rsidP="00F13B90">
            <w:pPr>
              <w:spacing w:line="240" w:lineRule="atLeast"/>
              <w:jc w:val="center"/>
              <w:rPr>
                <w:ins w:id="14" w:author="陳德仁" w:date="2019-03-19T14:16:00Z"/>
                <w:rFonts w:hint="eastAsia"/>
                <w:sz w:val="20"/>
                <w:szCs w:val="20"/>
              </w:rPr>
            </w:pPr>
            <w:ins w:id="15" w:author="陳德仁" w:date="2019-03-19T14:17:00Z">
              <w:r w:rsidRPr="00730EE3">
                <w:rPr>
                  <w:sz w:val="20"/>
                  <w:szCs w:val="20"/>
                </w:rPr>
                <w:t>2019/03/18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E3" w:rsidRDefault="00730EE3" w:rsidP="00F13B90">
            <w:pPr>
              <w:spacing w:line="240" w:lineRule="atLeast"/>
              <w:jc w:val="center"/>
              <w:rPr>
                <w:ins w:id="16" w:author="陳德仁" w:date="2019-03-19T14:16:00Z"/>
                <w:rFonts w:hint="eastAsia"/>
                <w:sz w:val="20"/>
                <w:szCs w:val="20"/>
              </w:rPr>
            </w:pPr>
            <w:ins w:id="17" w:author="陳德仁" w:date="2019-03-19T14:17:00Z">
              <w:r>
                <w:rPr>
                  <w:rFonts w:hint="eastAsia"/>
                  <w:sz w:val="20"/>
                  <w:szCs w:val="20"/>
                </w:rPr>
                <w:t>43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E3" w:rsidRPr="00730EE3" w:rsidRDefault="00730EE3" w:rsidP="006A0BF7">
            <w:pPr>
              <w:pStyle w:val="af1"/>
              <w:adjustRightInd w:val="0"/>
              <w:snapToGrid w:val="0"/>
              <w:spacing w:line="240" w:lineRule="atLeast"/>
              <w:ind w:leftChars="0" w:left="0"/>
              <w:rPr>
                <w:ins w:id="18" w:author="陳德仁" w:date="2019-03-19T14:16:00Z"/>
                <w:rFonts w:ascii="Times New Roman" w:hAnsi="Times New Roman" w:hint="eastAsia"/>
                <w:sz w:val="20"/>
                <w:szCs w:val="20"/>
              </w:rPr>
            </w:pPr>
            <w:ins w:id="19" w:author="陳德仁" w:date="2019-03-19T14:17:00Z">
              <w:r w:rsidRPr="00730EE3">
                <w:rPr>
                  <w:rFonts w:ascii="Times New Roman" w:hAnsi="Times New Roman" w:hint="eastAsia"/>
                  <w:sz w:val="20"/>
                  <w:szCs w:val="20"/>
                </w:rPr>
                <w:t>取消禁背原因及取消平行線原因</w:t>
              </w:r>
            </w:ins>
            <w:ins w:id="20" w:author="陳德仁" w:date="2019-11-26T16:25:00Z">
              <w:r w:rsidR="009E5901">
                <w:rPr>
                  <w:rFonts w:ascii="Times New Roman" w:hAnsi="Times New Roman" w:hint="eastAsia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E3" w:rsidRDefault="00730EE3" w:rsidP="00F13B90">
            <w:pPr>
              <w:spacing w:line="240" w:lineRule="atLeast"/>
              <w:jc w:val="center"/>
              <w:rPr>
                <w:ins w:id="21" w:author="陳德仁" w:date="2019-03-19T14:16:00Z"/>
                <w:rFonts w:hint="eastAsia"/>
                <w:sz w:val="20"/>
                <w:szCs w:val="20"/>
              </w:rPr>
            </w:pPr>
            <w:ins w:id="22" w:author="陳德仁" w:date="2019-03-19T14:17:00Z">
              <w:r w:rsidRPr="00730EE3">
                <w:rPr>
                  <w:rFonts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E3" w:rsidRPr="00260286" w:rsidRDefault="00730EE3" w:rsidP="00F13B90">
            <w:pPr>
              <w:spacing w:line="240" w:lineRule="atLeast"/>
              <w:jc w:val="center"/>
              <w:rPr>
                <w:ins w:id="23" w:author="陳德仁" w:date="2019-03-19T14:16:00Z"/>
                <w:sz w:val="20"/>
                <w:szCs w:val="20"/>
              </w:rPr>
            </w:pPr>
            <w:ins w:id="24" w:author="陳德仁" w:date="2019-03-19T14:17:00Z">
              <w:r w:rsidRPr="00730EE3">
                <w:rPr>
                  <w:sz w:val="20"/>
                  <w:szCs w:val="20"/>
                </w:rPr>
                <w:t>190318001579</w:t>
              </w:r>
            </w:ins>
          </w:p>
        </w:tc>
      </w:tr>
      <w:tr w:rsidR="0031314D" w:rsidRPr="00856B5D" w:rsidTr="00F4041B">
        <w:trPr>
          <w:gridAfter w:val="1"/>
          <w:wAfter w:w="407" w:type="dxa"/>
          <w:ins w:id="25" w:author="陳德仁" w:date="2020-01-07T14:22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14D" w:rsidRPr="00730EE3" w:rsidRDefault="0031314D" w:rsidP="00F13B90">
            <w:pPr>
              <w:spacing w:line="240" w:lineRule="atLeast"/>
              <w:jc w:val="center"/>
              <w:rPr>
                <w:ins w:id="26" w:author="陳德仁" w:date="2020-01-07T14:22:00Z"/>
                <w:sz w:val="20"/>
                <w:szCs w:val="20"/>
              </w:rPr>
            </w:pPr>
            <w:ins w:id="27" w:author="陳德仁" w:date="2020-01-07T14:22:00Z">
              <w:r>
                <w:rPr>
                  <w:rFonts w:hint="eastAsia"/>
                  <w:sz w:val="20"/>
                  <w:szCs w:val="20"/>
                </w:rPr>
                <w:t>2020/01/07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14D" w:rsidRDefault="0031314D" w:rsidP="00F13B90">
            <w:pPr>
              <w:spacing w:line="240" w:lineRule="atLeast"/>
              <w:jc w:val="center"/>
              <w:rPr>
                <w:ins w:id="28" w:author="陳德仁" w:date="2020-01-07T14:22:00Z"/>
                <w:rFonts w:hint="eastAsia"/>
                <w:sz w:val="20"/>
                <w:szCs w:val="20"/>
              </w:rPr>
            </w:pPr>
            <w:ins w:id="29" w:author="陳德仁" w:date="2020-01-07T14:22:00Z">
              <w:r>
                <w:rPr>
                  <w:rFonts w:hint="eastAsia"/>
                  <w:sz w:val="20"/>
                  <w:szCs w:val="20"/>
                </w:rPr>
                <w:t>44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14D" w:rsidRPr="00730EE3" w:rsidRDefault="0031314D" w:rsidP="006A0BF7">
            <w:pPr>
              <w:pStyle w:val="af1"/>
              <w:adjustRightInd w:val="0"/>
              <w:snapToGrid w:val="0"/>
              <w:spacing w:line="240" w:lineRule="atLeast"/>
              <w:ind w:leftChars="0" w:left="0"/>
              <w:rPr>
                <w:ins w:id="30" w:author="陳德仁" w:date="2020-01-07T14:22:00Z"/>
                <w:rFonts w:ascii="Times New Roman" w:hAnsi="Times New Roman" w:hint="eastAsia"/>
                <w:sz w:val="20"/>
                <w:szCs w:val="20"/>
              </w:rPr>
            </w:pPr>
            <w:ins w:id="31" w:author="陳德仁" w:date="2020-01-07T14:22:00Z">
              <w:r>
                <w:rPr>
                  <w:rFonts w:ascii="Times New Roman" w:hAnsi="Times New Roman" w:hint="eastAsia"/>
                  <w:sz w:val="20"/>
                  <w:szCs w:val="20"/>
                  <w:lang w:eastAsia="zh-HK"/>
                </w:rPr>
                <w:t>覆核時取消</w:t>
              </w:r>
            </w:ins>
            <w:ins w:id="32" w:author="陳德仁" w:date="2020-01-07T14:24:00Z">
              <w:r w:rsidRPr="0031314D">
                <w:rPr>
                  <w:rFonts w:ascii="Times New Roman" w:hAnsi="Times New Roman" w:hint="eastAsia"/>
                  <w:sz w:val="20"/>
                  <w:szCs w:val="20"/>
                  <w:lang w:eastAsia="zh-HK"/>
                </w:rPr>
                <w:t>系統作業時間</w:t>
              </w:r>
            </w:ins>
            <w:ins w:id="33" w:author="陳德仁" w:date="2020-01-07T14:26:00Z">
              <w:r>
                <w:rPr>
                  <w:rFonts w:ascii="Times New Roman" w:hAnsi="Times New Roman" w:hint="eastAsia"/>
                  <w:sz w:val="20"/>
                  <w:szCs w:val="20"/>
                  <w:lang w:eastAsia="zh-HK"/>
                </w:rPr>
                <w:t>設控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14D" w:rsidRPr="00730EE3" w:rsidRDefault="0031314D" w:rsidP="00F13B90">
            <w:pPr>
              <w:spacing w:line="240" w:lineRule="atLeast"/>
              <w:jc w:val="center"/>
              <w:rPr>
                <w:ins w:id="34" w:author="陳德仁" w:date="2020-01-07T14:22:00Z"/>
                <w:rFonts w:hint="eastAsia"/>
                <w:sz w:val="20"/>
                <w:szCs w:val="20"/>
              </w:rPr>
            </w:pPr>
            <w:ins w:id="35" w:author="陳德仁" w:date="2020-01-07T14:24:00Z">
              <w:r w:rsidRPr="0031314D">
                <w:rPr>
                  <w:rFonts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14D" w:rsidRPr="00730EE3" w:rsidRDefault="0031314D" w:rsidP="00F13B90">
            <w:pPr>
              <w:spacing w:line="240" w:lineRule="atLeast"/>
              <w:jc w:val="center"/>
              <w:rPr>
                <w:ins w:id="36" w:author="陳德仁" w:date="2020-01-07T14:22:00Z"/>
                <w:sz w:val="20"/>
                <w:szCs w:val="20"/>
              </w:rPr>
            </w:pPr>
            <w:ins w:id="37" w:author="陳德仁" w:date="2020-01-07T14:25:00Z">
              <w:r w:rsidRPr="0031314D">
                <w:rPr>
                  <w:sz w:val="20"/>
                  <w:szCs w:val="20"/>
                </w:rPr>
                <w:t>200107001479</w:t>
              </w:r>
            </w:ins>
          </w:p>
        </w:tc>
      </w:tr>
    </w:tbl>
    <w:p w:rsidR="001B50BE" w:rsidRDefault="001B50BE">
      <w:pPr>
        <w:rPr>
          <w:rFonts w:hint="eastAsia"/>
        </w:rPr>
      </w:pPr>
    </w:p>
    <w:p w:rsidR="0023751E" w:rsidRDefault="0072115F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lang w:eastAsia="zh-TW"/>
        </w:rPr>
        <w:br w:type="page"/>
      </w:r>
      <w:r w:rsidR="0023751E">
        <w:rPr>
          <w:rFonts w:hint="eastAsia"/>
          <w:b/>
          <w:kern w:val="2"/>
          <w:sz w:val="24"/>
          <w:szCs w:val="24"/>
          <w:lang w:eastAsia="zh-TW"/>
        </w:rPr>
        <w:lastRenderedPageBreak/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 w:rsidR="0023751E"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823180">
        <w:rPr>
          <w:rFonts w:hint="eastAsia"/>
          <w:b/>
          <w:kern w:val="2"/>
          <w:sz w:val="24"/>
          <w:szCs w:val="24"/>
          <w:lang w:eastAsia="zh-TW"/>
        </w:rPr>
        <w:t>1</w:t>
      </w:r>
      <w:r w:rsidR="0023751E">
        <w:rPr>
          <w:rFonts w:hint="eastAsia"/>
          <w:b/>
          <w:kern w:val="2"/>
          <w:sz w:val="24"/>
          <w:szCs w:val="24"/>
          <w:lang w:eastAsia="zh-TW"/>
        </w:rPr>
        <w:t>0</w:t>
      </w:r>
      <w:r w:rsidR="00B5539C">
        <w:rPr>
          <w:rFonts w:hint="eastAsia"/>
          <w:b/>
          <w:kern w:val="2"/>
          <w:sz w:val="24"/>
          <w:szCs w:val="24"/>
          <w:lang w:eastAsia="zh-TW"/>
        </w:rPr>
        <w:t>4</w:t>
      </w:r>
      <w:r w:rsidR="0023751E">
        <w:rPr>
          <w:rFonts w:hint="eastAsia"/>
          <w:b/>
          <w:kern w:val="2"/>
          <w:sz w:val="24"/>
          <w:szCs w:val="24"/>
          <w:lang w:eastAsia="zh-TW"/>
        </w:rPr>
        <w:t>0</w:t>
      </w:r>
      <w:r w:rsidR="00AC1AC2">
        <w:rPr>
          <w:rFonts w:hint="eastAsia"/>
          <w:b/>
          <w:kern w:val="2"/>
          <w:sz w:val="24"/>
          <w:szCs w:val="24"/>
          <w:lang w:eastAsia="zh-TW"/>
        </w:rPr>
        <w:t>2</w:t>
      </w:r>
      <w:r w:rsidR="0023751E">
        <w:rPr>
          <w:rFonts w:hint="eastAsia"/>
          <w:b/>
          <w:kern w:val="2"/>
          <w:sz w:val="24"/>
          <w:szCs w:val="24"/>
          <w:lang w:eastAsia="zh-TW"/>
        </w:rPr>
        <w:t>_</w:t>
      </w:r>
      <w:r w:rsidR="00AC1AC2">
        <w:rPr>
          <w:rFonts w:hint="eastAsia"/>
          <w:b/>
          <w:kern w:val="2"/>
          <w:sz w:val="24"/>
          <w:szCs w:val="24"/>
          <w:lang w:eastAsia="zh-TW"/>
        </w:rPr>
        <w:t>受款給付明細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1417"/>
        <w:gridCol w:w="6663"/>
      </w:tblGrid>
      <w:tr w:rsidR="0042260F" w:rsidRPr="002A58AE" w:rsidTr="00604894">
        <w:tc>
          <w:tcPr>
            <w:tcW w:w="2093" w:type="dxa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42260F" w:rsidRPr="00D76EE6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受款給付明細</w:t>
            </w:r>
          </w:p>
        </w:tc>
      </w:tr>
      <w:tr w:rsidR="0042260F" w:rsidRPr="002A58AE" w:rsidTr="00604894">
        <w:tc>
          <w:tcPr>
            <w:tcW w:w="2093" w:type="dxa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AAB1_0402</w:t>
            </w:r>
          </w:p>
        </w:tc>
      </w:tr>
      <w:tr w:rsidR="0042260F" w:rsidRPr="002A58AE" w:rsidTr="00604894">
        <w:tc>
          <w:tcPr>
            <w:tcW w:w="2093" w:type="dxa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42260F" w:rsidRPr="002A58AE" w:rsidTr="00604894">
        <w:tc>
          <w:tcPr>
            <w:tcW w:w="2093" w:type="dxa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42260F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針對受款給付方式輸入</w:t>
            </w:r>
          </w:p>
        </w:tc>
      </w:tr>
      <w:tr w:rsidR="0042260F" w:rsidRPr="002A58AE" w:rsidTr="00604894">
        <w:tc>
          <w:tcPr>
            <w:tcW w:w="2093" w:type="dxa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42260F" w:rsidRPr="002A58AE" w:rsidTr="00604894">
        <w:tc>
          <w:tcPr>
            <w:tcW w:w="2093" w:type="dxa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42260F" w:rsidRPr="002A58AE" w:rsidTr="00604894">
        <w:tc>
          <w:tcPr>
            <w:tcW w:w="2093" w:type="dxa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42260F" w:rsidRPr="002A58AE" w:rsidTr="00604894">
        <w:tc>
          <w:tcPr>
            <w:tcW w:w="2093" w:type="dxa"/>
          </w:tcPr>
          <w:p w:rsidR="0042260F" w:rsidRPr="002A58AE" w:rsidRDefault="0042260F" w:rsidP="0060489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42260F" w:rsidRPr="002A58AE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2260F" w:rsidRPr="000C52FD" w:rsidTr="00604894">
        <w:tc>
          <w:tcPr>
            <w:tcW w:w="2093" w:type="dxa"/>
            <w:vMerge w:val="restart"/>
            <w:vAlign w:val="center"/>
          </w:tcPr>
          <w:p w:rsidR="0042260F" w:rsidRPr="000C52FD" w:rsidRDefault="0042260F" w:rsidP="0060489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7" w:type="dxa"/>
          </w:tcPr>
          <w:p w:rsidR="0042260F" w:rsidRPr="000C52FD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663" w:type="dxa"/>
            <w:vAlign w:val="center"/>
          </w:tcPr>
          <w:p w:rsidR="0042260F" w:rsidRPr="000C52FD" w:rsidRDefault="0042260F" w:rsidP="00604894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□無 □遮蔽 ■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42260F" w:rsidRPr="00E01490" w:rsidTr="00604894">
        <w:tc>
          <w:tcPr>
            <w:tcW w:w="2093" w:type="dxa"/>
            <w:vMerge/>
          </w:tcPr>
          <w:p w:rsidR="0042260F" w:rsidRPr="000C52FD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42260F" w:rsidRPr="000C52FD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663" w:type="dxa"/>
            <w:vAlign w:val="center"/>
          </w:tcPr>
          <w:p w:rsidR="0042260F" w:rsidRPr="000C52FD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42260F" w:rsidRPr="00E01490" w:rsidTr="00604894">
        <w:tc>
          <w:tcPr>
            <w:tcW w:w="2093" w:type="dxa"/>
            <w:vMerge/>
          </w:tcPr>
          <w:p w:rsidR="0042260F" w:rsidRPr="000C52FD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42260F" w:rsidRPr="000C52FD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663" w:type="dxa"/>
            <w:vAlign w:val="center"/>
          </w:tcPr>
          <w:p w:rsidR="0042260F" w:rsidRPr="000C52FD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42260F" w:rsidRPr="00F82E63" w:rsidTr="00604894">
        <w:tc>
          <w:tcPr>
            <w:tcW w:w="2093" w:type="dxa"/>
          </w:tcPr>
          <w:p w:rsidR="0042260F" w:rsidRPr="006A02C0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42260F" w:rsidRPr="006A02C0" w:rsidRDefault="0042260F" w:rsidP="0060489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42260F" w:rsidRDefault="0042260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3A6416">
        <w:tc>
          <w:tcPr>
            <w:tcW w:w="720" w:type="dxa"/>
          </w:tcPr>
          <w:p w:rsidR="003A6416" w:rsidRDefault="003A6416" w:rsidP="00AD65DE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3A6416" w:rsidRPr="007E7709" w:rsidRDefault="003A6416" w:rsidP="006A538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</w:rPr>
              <w:t>行庫帳號檢核模組</w:t>
            </w:r>
          </w:p>
        </w:tc>
        <w:tc>
          <w:tcPr>
            <w:tcW w:w="3960" w:type="dxa"/>
          </w:tcPr>
          <w:p w:rsidR="003A6416" w:rsidRPr="007E7709" w:rsidRDefault="003A6416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cs="新細明體"/>
                <w:sz w:val="18"/>
                <w:szCs w:val="18"/>
                <w:lang w:val="zh-TW"/>
              </w:rPr>
              <w:t>DC_B0Z036</w:t>
            </w:r>
          </w:p>
        </w:tc>
        <w:tc>
          <w:tcPr>
            <w:tcW w:w="3500" w:type="dxa"/>
          </w:tcPr>
          <w:p w:rsidR="003A6416" w:rsidRDefault="003A641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A5383">
        <w:tc>
          <w:tcPr>
            <w:tcW w:w="720" w:type="dxa"/>
          </w:tcPr>
          <w:p w:rsidR="006A5383" w:rsidRDefault="006A5383" w:rsidP="00AD65DE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6A5383" w:rsidRPr="006A5383" w:rsidRDefault="006A5383" w:rsidP="006A538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6A5383">
              <w:rPr>
                <w:rFonts w:hint="eastAsia"/>
                <w:lang w:eastAsia="zh-TW"/>
              </w:rPr>
              <w:t>理賠案件各受款人理賠金額分配檔處理模組</w:t>
            </w:r>
          </w:p>
        </w:tc>
        <w:tc>
          <w:tcPr>
            <w:tcW w:w="3960" w:type="dxa"/>
          </w:tcPr>
          <w:p w:rsidR="006A5383" w:rsidRPr="006A5383" w:rsidRDefault="006A5383" w:rsidP="006A5383">
            <w:pPr>
              <w:rPr>
                <w:rFonts w:ascii="新細明體" w:cs="新細明體"/>
                <w:sz w:val="20"/>
                <w:szCs w:val="20"/>
                <w:lang w:val="zh-TW"/>
              </w:rPr>
            </w:pPr>
            <w:r w:rsidRPr="006A5383">
              <w:rPr>
                <w:rFonts w:ascii="細明體" w:eastAsia="細明體" w:hAnsi="細明體" w:hint="eastAsia"/>
                <w:sz w:val="20"/>
                <w:szCs w:val="20"/>
              </w:rPr>
              <w:t>AA_B1ZX04</w:t>
            </w:r>
          </w:p>
        </w:tc>
        <w:tc>
          <w:tcPr>
            <w:tcW w:w="3500" w:type="dxa"/>
          </w:tcPr>
          <w:p w:rsidR="006A5383" w:rsidRDefault="006A538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11648">
        <w:tc>
          <w:tcPr>
            <w:tcW w:w="720" w:type="dxa"/>
          </w:tcPr>
          <w:p w:rsidR="00C11648" w:rsidRDefault="00C11648" w:rsidP="00C116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11648" w:rsidRPr="004E4CF7" w:rsidRDefault="00C11648" w:rsidP="00C11648">
            <w:pPr>
              <w:rPr>
                <w:rFonts w:ascii="MS Reference Sans Serif" w:hAnsi="新細明體"/>
                <w:kern w:val="2"/>
                <w:sz w:val="20"/>
                <w:szCs w:val="20"/>
              </w:rPr>
            </w:pPr>
            <w:r w:rsidRPr="004E4CF7">
              <w:rPr>
                <w:rFonts w:ascii="MS Reference Sans Serif" w:hAnsi="新細明體" w:hint="eastAsia"/>
                <w:kern w:val="2"/>
                <w:sz w:val="20"/>
                <w:szCs w:val="20"/>
              </w:rPr>
              <w:t>理賠覆核模組</w:t>
            </w:r>
          </w:p>
        </w:tc>
        <w:tc>
          <w:tcPr>
            <w:tcW w:w="3960" w:type="dxa"/>
          </w:tcPr>
          <w:p w:rsidR="00C11648" w:rsidRPr="004E4CF7" w:rsidRDefault="00C11648" w:rsidP="00C1164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  <w:kern w:val="2"/>
                <w:lang w:eastAsia="zh-TW"/>
              </w:rPr>
            </w:pPr>
            <w:r w:rsidRPr="004E4CF7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AA_B2Z00</w:t>
            </w: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0</w:t>
            </w:r>
          </w:p>
        </w:tc>
        <w:tc>
          <w:tcPr>
            <w:tcW w:w="3500" w:type="dxa"/>
          </w:tcPr>
          <w:p w:rsidR="00C11648" w:rsidRPr="00F862D3" w:rsidRDefault="00C11648" w:rsidP="00C11648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C54D17">
        <w:tc>
          <w:tcPr>
            <w:tcW w:w="720" w:type="dxa"/>
          </w:tcPr>
          <w:p w:rsidR="00C54D17" w:rsidRDefault="00C54D17" w:rsidP="00C116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54D17" w:rsidRPr="004E4CF7" w:rsidRDefault="00C54D17" w:rsidP="00C11648">
            <w:pPr>
              <w:rPr>
                <w:rFonts w:ascii="MS Reference Sans Serif" w:hAnsi="新細明體" w:hint="eastAsia"/>
                <w:kern w:val="2"/>
                <w:sz w:val="20"/>
                <w:szCs w:val="20"/>
              </w:rPr>
            </w:pPr>
            <w:r w:rsidRPr="0093219C">
              <w:rPr>
                <w:rFonts w:hint="eastAsia"/>
                <w:color w:val="000000"/>
                <w:sz w:val="20"/>
                <w:szCs w:val="20"/>
              </w:rPr>
              <w:t>理賠申請書檔處理模組</w:t>
            </w:r>
          </w:p>
        </w:tc>
        <w:tc>
          <w:tcPr>
            <w:tcW w:w="3960" w:type="dxa"/>
          </w:tcPr>
          <w:p w:rsidR="00C54D17" w:rsidRPr="004E4CF7" w:rsidRDefault="00C54D17" w:rsidP="00C1164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AA_A0Z002</w:t>
            </w:r>
          </w:p>
        </w:tc>
        <w:tc>
          <w:tcPr>
            <w:tcW w:w="3500" w:type="dxa"/>
          </w:tcPr>
          <w:p w:rsidR="00C54D17" w:rsidRPr="00F862D3" w:rsidRDefault="00C54D17" w:rsidP="00C11648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B61AE1">
        <w:tc>
          <w:tcPr>
            <w:tcW w:w="720" w:type="dxa"/>
          </w:tcPr>
          <w:p w:rsidR="00B61AE1" w:rsidRDefault="00B61AE1" w:rsidP="00C116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B61AE1" w:rsidRPr="0093219C" w:rsidRDefault="00B61AE1" w:rsidP="00C11648">
            <w:pPr>
              <w:rPr>
                <w:rFonts w:hint="eastAsia"/>
                <w:color w:val="000000"/>
                <w:sz w:val="20"/>
                <w:szCs w:val="20"/>
              </w:rPr>
            </w:pPr>
            <w:r w:rsidRPr="00B61AE1">
              <w:rPr>
                <w:rFonts w:hint="eastAsia"/>
                <w:color w:val="000000"/>
                <w:sz w:val="20"/>
                <w:szCs w:val="20"/>
              </w:rPr>
              <w:t>團險</w:t>
            </w:r>
            <w:r w:rsidRPr="00B61AE1">
              <w:rPr>
                <w:rFonts w:hint="eastAsia"/>
                <w:color w:val="000000"/>
                <w:sz w:val="20"/>
                <w:szCs w:val="20"/>
              </w:rPr>
              <w:t>B2B</w:t>
            </w:r>
            <w:r w:rsidRPr="00B61AE1">
              <w:rPr>
                <w:rFonts w:hint="eastAsia"/>
                <w:color w:val="000000"/>
                <w:sz w:val="20"/>
                <w:szCs w:val="20"/>
              </w:rPr>
              <w:t>線上申請維護模組</w:t>
            </w:r>
          </w:p>
        </w:tc>
        <w:tc>
          <w:tcPr>
            <w:tcW w:w="3960" w:type="dxa"/>
          </w:tcPr>
          <w:p w:rsidR="00B61AE1" w:rsidRDefault="00B61AE1" w:rsidP="00C1164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B61AE1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AA_A2Z003</w:t>
            </w:r>
          </w:p>
        </w:tc>
        <w:tc>
          <w:tcPr>
            <w:tcW w:w="3500" w:type="dxa"/>
          </w:tcPr>
          <w:p w:rsidR="00B61AE1" w:rsidRPr="00F862D3" w:rsidRDefault="00B61AE1" w:rsidP="00C11648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9D3602">
        <w:tc>
          <w:tcPr>
            <w:tcW w:w="720" w:type="dxa"/>
          </w:tcPr>
          <w:p w:rsidR="009D3602" w:rsidRDefault="009D3602" w:rsidP="009D3602">
            <w:pPr>
              <w:numPr>
                <w:ilvl w:val="0"/>
                <w:numId w:val="2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D3602" w:rsidRDefault="00AC1AC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案件各保單理賠金額分配檔</w:t>
            </w:r>
          </w:p>
        </w:tc>
        <w:tc>
          <w:tcPr>
            <w:tcW w:w="3960" w:type="dxa"/>
          </w:tcPr>
          <w:p w:rsidR="009D3602" w:rsidRDefault="00BE0D1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</w:rPr>
              <w:t>DTA</w:t>
            </w:r>
            <w:r w:rsidR="00270B62">
              <w:rPr>
                <w:rFonts w:ascii="細明體" w:eastAsia="細明體" w:hAnsi="細明體" w:hint="eastAsia"/>
                <w:sz w:val="20"/>
              </w:rPr>
              <w:t>A</w:t>
            </w:r>
            <w:r w:rsidR="00AC1AC2">
              <w:rPr>
                <w:rFonts w:ascii="細明體" w:eastAsia="細明體" w:hAnsi="細明體" w:hint="eastAsia"/>
                <w:sz w:val="20"/>
              </w:rPr>
              <w:t>B</w:t>
            </w:r>
            <w:r>
              <w:rPr>
                <w:rFonts w:ascii="細明體" w:eastAsia="細明體" w:hAnsi="細明體"/>
                <w:sz w:val="20"/>
              </w:rPr>
              <w:t>00</w:t>
            </w:r>
            <w:r w:rsidR="00AC1AC2">
              <w:rPr>
                <w:rFonts w:ascii="細明體" w:eastAsia="細明體" w:hAnsi="細明體" w:hint="eastAsia"/>
                <w:sz w:val="20"/>
              </w:rPr>
              <w:t>2</w:t>
            </w:r>
          </w:p>
        </w:tc>
      </w:tr>
      <w:tr w:rsidR="00AD65DE">
        <w:tc>
          <w:tcPr>
            <w:tcW w:w="720" w:type="dxa"/>
          </w:tcPr>
          <w:p w:rsidR="00AD65DE" w:rsidRDefault="00AD65DE" w:rsidP="009D3602">
            <w:pPr>
              <w:numPr>
                <w:ilvl w:val="0"/>
                <w:numId w:val="2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AD65DE" w:rsidRDefault="00AD65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案件各</w:t>
            </w:r>
            <w:r w:rsidR="00AC1AC2">
              <w:rPr>
                <w:rFonts w:ascii="細明體" w:eastAsia="細明體" w:hAnsi="細明體" w:hint="eastAsia"/>
                <w:sz w:val="20"/>
                <w:szCs w:val="20"/>
              </w:rPr>
              <w:t>受款人理賠金額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分配檔</w:t>
            </w:r>
          </w:p>
        </w:tc>
        <w:tc>
          <w:tcPr>
            <w:tcW w:w="3960" w:type="dxa"/>
          </w:tcPr>
          <w:p w:rsidR="00AD65DE" w:rsidRDefault="00AD65DE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DTAAB00</w:t>
            </w:r>
            <w:r w:rsidR="00AC1AC2">
              <w:rPr>
                <w:rFonts w:ascii="細明體" w:eastAsia="細明體" w:hAnsi="細明體" w:hint="eastAsia"/>
                <w:sz w:val="20"/>
              </w:rPr>
              <w:t>3</w:t>
            </w:r>
          </w:p>
        </w:tc>
      </w:tr>
      <w:tr w:rsidR="00DB7D67">
        <w:tc>
          <w:tcPr>
            <w:tcW w:w="720" w:type="dxa"/>
          </w:tcPr>
          <w:p w:rsidR="00DB7D67" w:rsidRDefault="00DB7D67" w:rsidP="009D3602">
            <w:pPr>
              <w:numPr>
                <w:ilvl w:val="0"/>
                <w:numId w:val="2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B7D67" w:rsidRDefault="00DB7D6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理賠簡易受理給付方式檔</w:t>
            </w:r>
          </w:p>
        </w:tc>
        <w:tc>
          <w:tcPr>
            <w:tcW w:w="3960" w:type="dxa"/>
          </w:tcPr>
          <w:p w:rsidR="00DB7D67" w:rsidRDefault="00DB7D67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DTAAA018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EB7348">
        <w:tc>
          <w:tcPr>
            <w:tcW w:w="720" w:type="dxa"/>
          </w:tcPr>
          <w:p w:rsidR="00EB7348" w:rsidRDefault="00EB7348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EB7348" w:rsidRDefault="003C3DD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</w:t>
            </w:r>
            <w:r w:rsidR="003C3DDC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32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93F5B">
        <w:tc>
          <w:tcPr>
            <w:tcW w:w="720" w:type="dxa"/>
          </w:tcPr>
          <w:p w:rsidR="00193F5B" w:rsidRDefault="00193F5B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193F5B" w:rsidRDefault="00E13BA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</w:t>
            </w:r>
          </w:p>
        </w:tc>
        <w:tc>
          <w:tcPr>
            <w:tcW w:w="1800" w:type="dxa"/>
          </w:tcPr>
          <w:p w:rsidR="00193F5B" w:rsidRDefault="00E13BA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193F5B" w:rsidRDefault="00193F5B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E0565">
        <w:tc>
          <w:tcPr>
            <w:tcW w:w="720" w:type="dxa"/>
          </w:tcPr>
          <w:p w:rsidR="004E0565" w:rsidRDefault="004E0565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4E0565" w:rsidRDefault="004E0565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1800" w:type="dxa"/>
          </w:tcPr>
          <w:p w:rsidR="004E0565" w:rsidRDefault="004E0565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10</w:t>
            </w:r>
          </w:p>
        </w:tc>
        <w:tc>
          <w:tcPr>
            <w:tcW w:w="4320" w:type="dxa"/>
          </w:tcPr>
          <w:p w:rsidR="004E0565" w:rsidRDefault="004E0565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E0565">
        <w:tc>
          <w:tcPr>
            <w:tcW w:w="720" w:type="dxa"/>
          </w:tcPr>
          <w:p w:rsidR="004E0565" w:rsidRDefault="004E0565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4E0565" w:rsidRDefault="004E0565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核賠單位</w:t>
            </w:r>
          </w:p>
        </w:tc>
        <w:tc>
          <w:tcPr>
            <w:tcW w:w="1800" w:type="dxa"/>
          </w:tcPr>
          <w:p w:rsidR="004E0565" w:rsidRDefault="004E0565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7</w:t>
            </w:r>
          </w:p>
        </w:tc>
        <w:tc>
          <w:tcPr>
            <w:tcW w:w="4320" w:type="dxa"/>
          </w:tcPr>
          <w:p w:rsidR="004E0565" w:rsidRDefault="004E0565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13BAC">
        <w:tc>
          <w:tcPr>
            <w:tcW w:w="720" w:type="dxa"/>
          </w:tcPr>
          <w:p w:rsidR="00E13BAC" w:rsidRDefault="00E13BAC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E13BAC" w:rsidRDefault="00E13BA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1800" w:type="dxa"/>
          </w:tcPr>
          <w:p w:rsidR="00E13BAC" w:rsidRDefault="00E13BA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E13BAC" w:rsidRDefault="00E13BA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13BAC">
        <w:tc>
          <w:tcPr>
            <w:tcW w:w="720" w:type="dxa"/>
          </w:tcPr>
          <w:p w:rsidR="00E13BAC" w:rsidRDefault="00E13BAC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E13BAC" w:rsidRDefault="00E13BA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1800" w:type="dxa"/>
          </w:tcPr>
          <w:p w:rsidR="00E13BAC" w:rsidRDefault="00E13BA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E13BAC" w:rsidRDefault="00E13BAC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15F0A">
        <w:tc>
          <w:tcPr>
            <w:tcW w:w="720" w:type="dxa"/>
          </w:tcPr>
          <w:p w:rsidR="00715F0A" w:rsidRDefault="00715F0A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15F0A" w:rsidRDefault="00715F0A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核賠日期</w:t>
            </w:r>
          </w:p>
        </w:tc>
        <w:tc>
          <w:tcPr>
            <w:tcW w:w="1800" w:type="dxa"/>
          </w:tcPr>
          <w:p w:rsidR="00715F0A" w:rsidRDefault="00715F0A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715F0A" w:rsidRDefault="00715F0A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77FA8">
        <w:tc>
          <w:tcPr>
            <w:tcW w:w="720" w:type="dxa"/>
          </w:tcPr>
          <w:p w:rsidR="00977FA8" w:rsidRDefault="00977FA8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977FA8" w:rsidRDefault="00977FA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1800" w:type="dxa"/>
          </w:tcPr>
          <w:p w:rsidR="00977FA8" w:rsidRDefault="00977FA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7</w:t>
            </w:r>
          </w:p>
        </w:tc>
        <w:tc>
          <w:tcPr>
            <w:tcW w:w="4320" w:type="dxa"/>
          </w:tcPr>
          <w:p w:rsidR="00977FA8" w:rsidRDefault="00977FA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77FA8">
        <w:tc>
          <w:tcPr>
            <w:tcW w:w="720" w:type="dxa"/>
          </w:tcPr>
          <w:p w:rsidR="00977FA8" w:rsidRDefault="00977FA8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977FA8" w:rsidRDefault="00977FA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1800" w:type="dxa"/>
          </w:tcPr>
          <w:p w:rsidR="00977FA8" w:rsidRDefault="00977FA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977FA8" w:rsidRDefault="00977FA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77FA8">
        <w:tc>
          <w:tcPr>
            <w:tcW w:w="720" w:type="dxa"/>
          </w:tcPr>
          <w:p w:rsidR="00977FA8" w:rsidRDefault="00977FA8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977FA8" w:rsidRDefault="00977FA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1800" w:type="dxa"/>
          </w:tcPr>
          <w:p w:rsidR="00977FA8" w:rsidRDefault="00977FA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10</w:t>
            </w:r>
          </w:p>
        </w:tc>
        <w:tc>
          <w:tcPr>
            <w:tcW w:w="4320" w:type="dxa"/>
          </w:tcPr>
          <w:p w:rsidR="00977FA8" w:rsidRDefault="00977FA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E4755">
        <w:tc>
          <w:tcPr>
            <w:tcW w:w="720" w:type="dxa"/>
          </w:tcPr>
          <w:p w:rsidR="004E4755" w:rsidRDefault="004E4755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4E4755" w:rsidRDefault="004E4755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是否OIU件</w:t>
            </w:r>
          </w:p>
        </w:tc>
        <w:tc>
          <w:tcPr>
            <w:tcW w:w="1800" w:type="dxa"/>
          </w:tcPr>
          <w:p w:rsidR="004E4755" w:rsidRDefault="004E4755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E4755" w:rsidRDefault="004E4755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77FA8">
        <w:tc>
          <w:tcPr>
            <w:tcW w:w="9180" w:type="dxa"/>
            <w:gridSpan w:val="4"/>
          </w:tcPr>
          <w:p w:rsidR="00977FA8" w:rsidRDefault="00977FA8" w:rsidP="00A76E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輸出參數(多)筆</w:t>
            </w:r>
          </w:p>
        </w:tc>
      </w:tr>
      <w:tr w:rsidR="00977FA8">
        <w:tc>
          <w:tcPr>
            <w:tcW w:w="720" w:type="dxa"/>
          </w:tcPr>
          <w:p w:rsidR="00977FA8" w:rsidRDefault="00977FA8" w:rsidP="008344DB">
            <w:pPr>
              <w:numPr>
                <w:ilvl w:val="0"/>
                <w:numId w:val="2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977FA8" w:rsidRDefault="00977FA8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977FA8" w:rsidRDefault="00977FA8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:rsidR="00977FA8" w:rsidRDefault="00977FA8" w:rsidP="008344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</w:t>
      </w:r>
      <w:r w:rsidR="00912B00">
        <w:rPr>
          <w:rFonts w:hint="eastAsia"/>
          <w:sz w:val="20"/>
        </w:rPr>
        <w:t>A</w:t>
      </w:r>
      <w:r>
        <w:rPr>
          <w:rFonts w:hint="eastAsia"/>
          <w:sz w:val="20"/>
        </w:rPr>
        <w:t>A</w:t>
      </w:r>
      <w:r w:rsidR="009402F3">
        <w:rPr>
          <w:rFonts w:hint="eastAsia"/>
          <w:sz w:val="20"/>
        </w:rPr>
        <w:t>B</w:t>
      </w:r>
      <w:r w:rsidR="00823180">
        <w:rPr>
          <w:rFonts w:hint="eastAsia"/>
          <w:sz w:val="20"/>
        </w:rPr>
        <w:t>1</w:t>
      </w:r>
      <w:r>
        <w:rPr>
          <w:rFonts w:hint="eastAsia"/>
          <w:sz w:val="20"/>
        </w:rPr>
        <w:t>0</w:t>
      </w:r>
      <w:r w:rsidR="00FA3900">
        <w:rPr>
          <w:rFonts w:hint="eastAsia"/>
          <w:sz w:val="20"/>
        </w:rPr>
        <w:t>4</w:t>
      </w:r>
      <w:r>
        <w:rPr>
          <w:rFonts w:hint="eastAsia"/>
          <w:sz w:val="20"/>
        </w:rPr>
        <w:t>0</w:t>
      </w:r>
      <w:r w:rsidR="003F5007">
        <w:rPr>
          <w:rFonts w:hint="eastAsia"/>
          <w:sz w:val="20"/>
        </w:rPr>
        <w:t>2</w:t>
      </w: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148EA" w:rsidRDefault="0023751E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</w:t>
      </w:r>
      <w:r w:rsidR="009402F3">
        <w:rPr>
          <w:rFonts w:hint="eastAsia"/>
          <w:lang w:eastAsia="zh-TW"/>
        </w:rPr>
        <w:t>B</w:t>
      </w:r>
      <w:r w:rsidR="00823180">
        <w:rPr>
          <w:rFonts w:hint="eastAsia"/>
          <w:lang w:eastAsia="zh-TW"/>
        </w:rPr>
        <w:t>1</w:t>
      </w:r>
      <w:r w:rsidR="007C098B">
        <w:rPr>
          <w:rFonts w:hint="eastAsia"/>
        </w:rPr>
        <w:t>0</w:t>
      </w:r>
      <w:r w:rsidR="00193F5B">
        <w:rPr>
          <w:rFonts w:hint="eastAsia"/>
          <w:lang w:eastAsia="zh-TW"/>
        </w:rPr>
        <w:t>4</w:t>
      </w:r>
      <w:r w:rsidR="007C098B">
        <w:rPr>
          <w:rFonts w:hint="eastAsia"/>
        </w:rPr>
        <w:t>0</w:t>
      </w:r>
      <w:r w:rsidR="003F5007">
        <w:rPr>
          <w:rFonts w:hint="eastAsia"/>
          <w:lang w:eastAsia="zh-TW"/>
        </w:rPr>
        <w:t>2</w:t>
      </w:r>
      <w:r w:rsidR="00870A8E">
        <w:rPr>
          <w:rFonts w:hint="eastAsia"/>
          <w:lang w:eastAsia="zh-TW"/>
        </w:rPr>
        <w:t>。</w:t>
      </w:r>
    </w:p>
    <w:p w:rsidR="005C029E" w:rsidRDefault="00020BC6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接收傳輸參數</w:t>
      </w:r>
      <w:r w:rsidR="005C029E">
        <w:rPr>
          <w:rFonts w:hint="eastAsia"/>
          <w:bCs/>
          <w:lang w:eastAsia="zh-TW"/>
        </w:rPr>
        <w:t>：</w:t>
      </w:r>
    </w:p>
    <w:p w:rsidR="00020BC6" w:rsidRDefault="00020BC6" w:rsidP="00020B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檢核參數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20BC6">
        <w:tc>
          <w:tcPr>
            <w:tcW w:w="720" w:type="dxa"/>
          </w:tcPr>
          <w:p w:rsidR="00020BC6" w:rsidRDefault="00020BC6" w:rsidP="00020B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20BC6" w:rsidRDefault="00020BC6" w:rsidP="00020B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20BC6" w:rsidRDefault="00020BC6" w:rsidP="00020B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20BC6">
        <w:tc>
          <w:tcPr>
            <w:tcW w:w="720" w:type="dxa"/>
          </w:tcPr>
          <w:p w:rsidR="00020BC6" w:rsidRDefault="00020BC6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0BC6" w:rsidRDefault="00020BC6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 為空值</w:t>
            </w:r>
          </w:p>
        </w:tc>
        <w:tc>
          <w:tcPr>
            <w:tcW w:w="3320" w:type="dxa"/>
          </w:tcPr>
          <w:p w:rsidR="00020BC6" w:rsidRDefault="00020BC6" w:rsidP="0002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  <w:r w:rsidR="005C2DD4">
              <w:rPr>
                <w:rFonts w:ascii="細明體" w:eastAsia="細明體" w:hAnsi="細明體" w:hint="eastAsia"/>
                <w:sz w:val="20"/>
                <w:szCs w:val="20"/>
              </w:rPr>
              <w:t>未輸入</w:t>
            </w:r>
          </w:p>
        </w:tc>
      </w:tr>
      <w:tr w:rsidR="00E13BAC">
        <w:tc>
          <w:tcPr>
            <w:tcW w:w="720" w:type="dxa"/>
          </w:tcPr>
          <w:p w:rsidR="00E13BAC" w:rsidRDefault="00E13BAC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E13BAC" w:rsidRDefault="00E13BAC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 為空值</w:t>
            </w:r>
          </w:p>
        </w:tc>
        <w:tc>
          <w:tcPr>
            <w:tcW w:w="3320" w:type="dxa"/>
          </w:tcPr>
          <w:p w:rsidR="00E13BAC" w:rsidRDefault="00E13BAC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 未輸入</w:t>
            </w:r>
          </w:p>
        </w:tc>
      </w:tr>
      <w:tr w:rsidR="00E13BAC">
        <w:tc>
          <w:tcPr>
            <w:tcW w:w="720" w:type="dxa"/>
          </w:tcPr>
          <w:p w:rsidR="00E13BAC" w:rsidRDefault="00E13BAC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E13BAC" w:rsidRDefault="00E13BAC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 為空值</w:t>
            </w:r>
          </w:p>
        </w:tc>
        <w:tc>
          <w:tcPr>
            <w:tcW w:w="3320" w:type="dxa"/>
          </w:tcPr>
          <w:p w:rsidR="00E13BAC" w:rsidRDefault="00E13BAC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 未輸入</w:t>
            </w:r>
          </w:p>
        </w:tc>
      </w:tr>
      <w:tr w:rsidR="00E13BAC">
        <w:tc>
          <w:tcPr>
            <w:tcW w:w="720" w:type="dxa"/>
          </w:tcPr>
          <w:p w:rsidR="00E13BAC" w:rsidRDefault="00E13BAC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E13BAC" w:rsidRDefault="00E13BAC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 為空值</w:t>
            </w:r>
          </w:p>
        </w:tc>
        <w:tc>
          <w:tcPr>
            <w:tcW w:w="3320" w:type="dxa"/>
          </w:tcPr>
          <w:p w:rsidR="00E13BAC" w:rsidRDefault="00E13BAC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 未輸入</w:t>
            </w:r>
          </w:p>
        </w:tc>
      </w:tr>
      <w:tr w:rsidR="00C75BDB">
        <w:tc>
          <w:tcPr>
            <w:tcW w:w="720" w:type="dxa"/>
          </w:tcPr>
          <w:p w:rsidR="00C75BDB" w:rsidRDefault="00C75BDB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C75BDB" w:rsidRDefault="00C75BDB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核賠單位 為空值</w:t>
            </w:r>
          </w:p>
        </w:tc>
        <w:tc>
          <w:tcPr>
            <w:tcW w:w="3320" w:type="dxa"/>
          </w:tcPr>
          <w:p w:rsidR="00C75BDB" w:rsidRDefault="00C75BDB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核賠單位 未輸入</w:t>
            </w:r>
          </w:p>
        </w:tc>
      </w:tr>
      <w:tr w:rsidR="00977FA8">
        <w:tc>
          <w:tcPr>
            <w:tcW w:w="720" w:type="dxa"/>
          </w:tcPr>
          <w:p w:rsidR="00977FA8" w:rsidRDefault="00977FA8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977FA8" w:rsidRDefault="00977FA8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 為空值</w:t>
            </w:r>
          </w:p>
        </w:tc>
        <w:tc>
          <w:tcPr>
            <w:tcW w:w="3320" w:type="dxa"/>
          </w:tcPr>
          <w:p w:rsidR="00977FA8" w:rsidRDefault="00977FA8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 未輸入</w:t>
            </w:r>
          </w:p>
        </w:tc>
      </w:tr>
      <w:tr w:rsidR="00977FA8">
        <w:tc>
          <w:tcPr>
            <w:tcW w:w="720" w:type="dxa"/>
          </w:tcPr>
          <w:p w:rsidR="00977FA8" w:rsidRDefault="00977FA8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977FA8" w:rsidRDefault="00977FA8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受理人員 </w:t>
            </w:r>
            <w:r w:rsidR="00A073FF">
              <w:rPr>
                <w:rFonts w:ascii="細明體" w:eastAsia="細明體" w:hAnsi="細明體" w:hint="eastAsia"/>
                <w:sz w:val="20"/>
                <w:szCs w:val="20"/>
              </w:rPr>
              <w:t>為空值</w:t>
            </w:r>
          </w:p>
        </w:tc>
        <w:tc>
          <w:tcPr>
            <w:tcW w:w="3320" w:type="dxa"/>
          </w:tcPr>
          <w:p w:rsidR="00977FA8" w:rsidRDefault="00A073FF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 未輸入</w:t>
            </w:r>
          </w:p>
        </w:tc>
      </w:tr>
      <w:tr w:rsidR="00977FA8">
        <w:tc>
          <w:tcPr>
            <w:tcW w:w="720" w:type="dxa"/>
          </w:tcPr>
          <w:p w:rsidR="00977FA8" w:rsidRDefault="00977FA8" w:rsidP="00020B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977FA8" w:rsidRDefault="00977FA8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受理人員姓名 為空值</w:t>
            </w:r>
          </w:p>
        </w:tc>
        <w:tc>
          <w:tcPr>
            <w:tcW w:w="3320" w:type="dxa"/>
          </w:tcPr>
          <w:p w:rsidR="00977FA8" w:rsidRDefault="00977FA8" w:rsidP="00FF0B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受理人員姓名 未輸入</w:t>
            </w:r>
          </w:p>
        </w:tc>
      </w:tr>
    </w:tbl>
    <w:p w:rsidR="003C6FE0" w:rsidRDefault="003C6FE0" w:rsidP="003C6F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讀取受理進度：</w:t>
      </w:r>
    </w:p>
    <w:p w:rsidR="003C6FE0" w:rsidRDefault="003C6FE0" w:rsidP="003C6F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C6FE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6FE0" w:rsidRDefault="003C6FE0" w:rsidP="001F2F7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6FE0" w:rsidRDefault="003C6FE0" w:rsidP="001F2F7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3C6FE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6FE0" w:rsidRDefault="003C6FE0" w:rsidP="001F2F7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6FE0" w:rsidRDefault="003C6FE0" w:rsidP="001F2F7F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</w:tbl>
    <w:p w:rsidR="003C6FE0" w:rsidRDefault="003C6FE0" w:rsidP="003C6F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模組回傳</w:t>
      </w:r>
      <w:r>
        <w:rPr>
          <w:rFonts w:hint="eastAsia"/>
          <w:kern w:val="2"/>
          <w:szCs w:val="24"/>
          <w:lang w:eastAsia="zh-TW"/>
        </w:rPr>
        <w:t>DTAAA001.</w:t>
      </w:r>
      <w:r>
        <w:rPr>
          <w:rFonts w:hint="eastAsia"/>
          <w:kern w:val="2"/>
          <w:szCs w:val="24"/>
          <w:lang w:eastAsia="zh-TW"/>
        </w:rPr>
        <w:t>受理進度</w:t>
      </w:r>
    </w:p>
    <w:p w:rsidR="00014F0A" w:rsidRDefault="002E4A74" w:rsidP="003C6F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案件層級</w:t>
      </w:r>
      <w:r w:rsidR="00014F0A">
        <w:rPr>
          <w:rFonts w:hint="eastAsia"/>
          <w:color w:val="000000"/>
          <w:lang w:eastAsia="zh-TW"/>
        </w:rPr>
        <w:t xml:space="preserve"> = </w:t>
      </w:r>
      <w:r w:rsidR="00014F0A">
        <w:rPr>
          <w:rFonts w:hint="eastAsia"/>
          <w:kern w:val="2"/>
          <w:szCs w:val="24"/>
          <w:lang w:eastAsia="zh-TW"/>
        </w:rPr>
        <w:t>模組回傳</w:t>
      </w:r>
      <w:r w:rsidR="00014F0A">
        <w:rPr>
          <w:rFonts w:hint="eastAsia"/>
          <w:kern w:val="2"/>
          <w:szCs w:val="24"/>
          <w:lang w:eastAsia="zh-TW"/>
        </w:rPr>
        <w:t>DTAAA001.</w:t>
      </w:r>
      <w:r w:rsidR="00014F0A" w:rsidRPr="00014F0A">
        <w:rPr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案件層級</w:t>
      </w:r>
      <w:r w:rsidR="00DB1A53">
        <w:rPr>
          <w:rFonts w:hint="eastAsia"/>
          <w:color w:val="000000"/>
          <w:lang w:eastAsia="zh-TW"/>
        </w:rPr>
        <w:t>。</w:t>
      </w:r>
    </w:p>
    <w:p w:rsidR="003C6FE0" w:rsidRDefault="003C6FE0" w:rsidP="003C6F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3C6FE0" w:rsidRDefault="003C6FE0" w:rsidP="003C6F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C866FD">
        <w:rPr>
          <w:rFonts w:hint="eastAsia"/>
          <w:kern w:val="2"/>
          <w:szCs w:val="24"/>
          <w:lang w:eastAsia="zh-TW"/>
        </w:rPr>
        <w:t>41(</w:t>
      </w:r>
      <w:r w:rsidR="00C866FD">
        <w:rPr>
          <w:rFonts w:hint="eastAsia"/>
          <w:kern w:val="2"/>
          <w:szCs w:val="24"/>
          <w:lang w:eastAsia="zh-TW"/>
        </w:rPr>
        <w:t>核付</w:t>
      </w:r>
      <w:r w:rsidR="00C866FD">
        <w:rPr>
          <w:rFonts w:hint="eastAsia"/>
          <w:kern w:val="2"/>
          <w:szCs w:val="24"/>
          <w:lang w:eastAsia="zh-TW"/>
        </w:rPr>
        <w:t>_</w:t>
      </w:r>
      <w:r w:rsidR="00C866FD">
        <w:rPr>
          <w:rFonts w:hint="eastAsia"/>
          <w:kern w:val="2"/>
          <w:szCs w:val="24"/>
          <w:lang w:eastAsia="zh-TW"/>
        </w:rPr>
        <w:t>受款分配</w:t>
      </w:r>
      <w:r w:rsidR="00C866FD">
        <w:rPr>
          <w:rFonts w:hint="eastAsia"/>
          <w:kern w:val="2"/>
          <w:szCs w:val="24"/>
          <w:lang w:eastAsia="zh-TW"/>
        </w:rPr>
        <w:t>)</w:t>
      </w:r>
      <w:r w:rsidR="00C866FD">
        <w:rPr>
          <w:rFonts w:hint="eastAsia"/>
          <w:kern w:val="2"/>
          <w:szCs w:val="24"/>
          <w:lang w:eastAsia="zh-TW"/>
        </w:rPr>
        <w:t>、</w:t>
      </w:r>
      <w:r w:rsidR="00C866FD">
        <w:rPr>
          <w:rFonts w:hint="eastAsia"/>
          <w:kern w:val="2"/>
          <w:szCs w:val="24"/>
          <w:lang w:eastAsia="zh-TW"/>
        </w:rPr>
        <w:t>63(</w:t>
      </w:r>
      <w:r w:rsidR="00C866FD">
        <w:rPr>
          <w:rFonts w:hint="eastAsia"/>
          <w:kern w:val="2"/>
          <w:szCs w:val="24"/>
          <w:lang w:eastAsia="zh-TW"/>
        </w:rPr>
        <w:t>解除契約辦理中核付</w:t>
      </w:r>
      <w:r w:rsidR="00C866FD">
        <w:rPr>
          <w:rFonts w:hint="eastAsia"/>
          <w:kern w:val="2"/>
          <w:szCs w:val="24"/>
          <w:lang w:eastAsia="zh-TW"/>
        </w:rPr>
        <w:t>_</w:t>
      </w:r>
      <w:r w:rsidR="00C866FD">
        <w:rPr>
          <w:rFonts w:hint="eastAsia"/>
          <w:kern w:val="2"/>
          <w:szCs w:val="24"/>
          <w:lang w:eastAsia="zh-TW"/>
        </w:rPr>
        <w:t>受款分配</w:t>
      </w:r>
      <w:r w:rsidR="00C866FD">
        <w:rPr>
          <w:rFonts w:hint="eastAsia"/>
          <w:kern w:val="2"/>
          <w:szCs w:val="24"/>
          <w:lang w:eastAsia="zh-TW"/>
        </w:rPr>
        <w:t>)</w:t>
      </w:r>
      <w:r w:rsidR="00C866FD">
        <w:rPr>
          <w:rFonts w:hint="eastAsia"/>
          <w:kern w:val="2"/>
          <w:szCs w:val="24"/>
          <w:lang w:eastAsia="zh-TW"/>
        </w:rPr>
        <w:t>、</w:t>
      </w:r>
      <w:r w:rsidR="00C866FD">
        <w:rPr>
          <w:rFonts w:hint="eastAsia"/>
          <w:kern w:val="2"/>
          <w:szCs w:val="24"/>
          <w:lang w:eastAsia="zh-TW"/>
        </w:rPr>
        <w:t>73(</w:t>
      </w:r>
      <w:r w:rsidR="00C866FD">
        <w:rPr>
          <w:rFonts w:hint="eastAsia"/>
          <w:kern w:val="2"/>
          <w:szCs w:val="24"/>
          <w:lang w:eastAsia="zh-TW"/>
        </w:rPr>
        <w:t>部分結案後核付</w:t>
      </w:r>
      <w:r w:rsidR="00C866FD">
        <w:rPr>
          <w:rFonts w:hint="eastAsia"/>
          <w:kern w:val="2"/>
          <w:szCs w:val="24"/>
          <w:lang w:eastAsia="zh-TW"/>
        </w:rPr>
        <w:t>_</w:t>
      </w:r>
      <w:r w:rsidR="00C866FD">
        <w:rPr>
          <w:rFonts w:hint="eastAsia"/>
          <w:kern w:val="2"/>
          <w:szCs w:val="24"/>
          <w:lang w:eastAsia="zh-TW"/>
        </w:rPr>
        <w:t>受款分配</w:t>
      </w:r>
      <w:r w:rsidR="00C866FD">
        <w:rPr>
          <w:rFonts w:hint="eastAsia"/>
          <w:kern w:val="2"/>
          <w:szCs w:val="24"/>
          <w:lang w:eastAsia="zh-TW"/>
        </w:rPr>
        <w:t>)</w:t>
      </w:r>
    </w:p>
    <w:p w:rsidR="00270B62" w:rsidRDefault="00270B62" w:rsidP="003C6F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DTAAB00</w:t>
      </w:r>
      <w:r w:rsidR="00C75BDB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</w:t>
      </w:r>
      <w:r>
        <w:rPr>
          <w:rFonts w:hint="eastAsia"/>
          <w:kern w:val="2"/>
          <w:szCs w:val="24"/>
          <w:lang w:eastAsia="zh-TW"/>
        </w:rPr>
        <w:t>)</w:t>
      </w:r>
    </w:p>
    <w:p w:rsidR="00270B62" w:rsidRDefault="00270B62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270B62" w:rsidRDefault="00A073FF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</w:t>
      </w:r>
      <w:r w:rsidR="00270B62">
        <w:rPr>
          <w:rFonts w:hint="eastAsia"/>
          <w:kern w:val="2"/>
          <w:szCs w:val="24"/>
          <w:lang w:eastAsia="zh-TW"/>
        </w:rPr>
        <w:t>人員</w:t>
      </w:r>
      <w:r w:rsidR="00270B62">
        <w:rPr>
          <w:rFonts w:hint="eastAsia"/>
          <w:kern w:val="2"/>
          <w:szCs w:val="24"/>
          <w:lang w:eastAsia="zh-TW"/>
        </w:rPr>
        <w:t xml:space="preserve"> = </w:t>
      </w:r>
      <w:r w:rsidR="00270B62">
        <w:rPr>
          <w:rFonts w:hint="eastAsia"/>
          <w:kern w:val="2"/>
          <w:szCs w:val="24"/>
          <w:lang w:eastAsia="zh-TW"/>
        </w:rPr>
        <w:t>輸入參數</w:t>
      </w:r>
      <w:r w:rsidR="00270B62"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</w:t>
      </w:r>
      <w:r w:rsidR="00270B62">
        <w:rPr>
          <w:rFonts w:hint="eastAsia"/>
          <w:kern w:val="2"/>
          <w:szCs w:val="24"/>
          <w:lang w:eastAsia="zh-TW"/>
        </w:rPr>
        <w:t>人員</w:t>
      </w:r>
    </w:p>
    <w:p w:rsidR="00270B62" w:rsidRDefault="00270B62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帳務日期</w:t>
      </w:r>
      <w:r w:rsidR="0061209E">
        <w:rPr>
          <w:rFonts w:hint="eastAsia"/>
          <w:kern w:val="2"/>
          <w:szCs w:val="24"/>
          <w:lang w:eastAsia="zh-TW"/>
        </w:rPr>
        <w:t xml:space="preserve">  </w:t>
      </w:r>
    </w:p>
    <w:p w:rsidR="00270B62" w:rsidRDefault="00270B62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交易序號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交易序號</w:t>
      </w:r>
    </w:p>
    <w:p w:rsidR="00372912" w:rsidRDefault="00372912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暫收碼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E277B6" w:rsidRDefault="00E277B6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GROUP BY </w:t>
      </w:r>
      <w:r w:rsidR="00C75BDB">
        <w:rPr>
          <w:rFonts w:hint="eastAsia"/>
          <w:kern w:val="2"/>
          <w:szCs w:val="24"/>
          <w:lang w:eastAsia="zh-TW"/>
        </w:rPr>
        <w:t>受款人</w:t>
      </w:r>
      <w:r w:rsidR="00C75BDB">
        <w:rPr>
          <w:rFonts w:hint="eastAsia"/>
          <w:kern w:val="2"/>
          <w:szCs w:val="24"/>
          <w:lang w:eastAsia="zh-TW"/>
        </w:rPr>
        <w:t>ID</w:t>
      </w:r>
      <w:r w:rsidR="00465486">
        <w:rPr>
          <w:rFonts w:hint="eastAsia"/>
          <w:kern w:val="2"/>
          <w:szCs w:val="24"/>
          <w:lang w:eastAsia="zh-TW"/>
        </w:rPr>
        <w:t xml:space="preserve"> </w:t>
      </w:r>
      <w:r w:rsidR="00465486">
        <w:rPr>
          <w:rFonts w:hint="eastAsia"/>
          <w:kern w:val="2"/>
          <w:szCs w:val="24"/>
          <w:lang w:eastAsia="zh-TW"/>
        </w:rPr>
        <w:t>、幣別</w:t>
      </w:r>
      <w:r w:rsidR="00A727D5">
        <w:rPr>
          <w:rFonts w:hint="eastAsia"/>
          <w:kern w:val="2"/>
          <w:szCs w:val="24"/>
          <w:lang w:eastAsia="zh-TW"/>
        </w:rPr>
        <w:t>、受款人姓名</w:t>
      </w:r>
    </w:p>
    <w:p w:rsidR="002D7D47" w:rsidRPr="00C57066" w:rsidRDefault="002D7D47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C57066">
        <w:rPr>
          <w:rFonts w:hint="eastAsia"/>
          <w:strike/>
          <w:kern w:val="2"/>
          <w:lang w:eastAsia="zh-TW"/>
        </w:rPr>
        <w:t xml:space="preserve">IF </w:t>
      </w:r>
      <w:r w:rsidRPr="00C57066">
        <w:rPr>
          <w:rFonts w:hint="eastAsia"/>
          <w:strike/>
          <w:kern w:val="2"/>
          <w:lang w:eastAsia="zh-TW"/>
        </w:rPr>
        <w:t>理賠金額</w:t>
      </w:r>
      <w:r w:rsidRPr="00C57066">
        <w:rPr>
          <w:rFonts w:hint="eastAsia"/>
          <w:strike/>
          <w:kern w:val="2"/>
          <w:lang w:eastAsia="zh-TW"/>
        </w:rPr>
        <w:t xml:space="preserve"> &gt; 0</w:t>
      </w:r>
      <w:r w:rsidRPr="00C57066">
        <w:rPr>
          <w:rFonts w:hint="eastAsia"/>
          <w:strike/>
          <w:kern w:val="2"/>
          <w:lang w:eastAsia="zh-TW"/>
        </w:rPr>
        <w:t>，才需顯示該筆。</w:t>
      </w:r>
    </w:p>
    <w:p w:rsidR="00270B62" w:rsidRPr="00270B62" w:rsidRDefault="00270B62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DATA_NOT_FOUN</w:t>
      </w:r>
      <w:r w:rsidRPr="00270B62">
        <w:rPr>
          <w:rFonts w:ascii="新細明體" w:hAnsi="新細明體" w:hint="eastAsia"/>
          <w:kern w:val="2"/>
          <w:szCs w:val="24"/>
          <w:lang w:eastAsia="zh-TW"/>
        </w:rPr>
        <w:t>D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270B62" w:rsidRDefault="00270B62" w:rsidP="003C6F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無該案件給付資料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。</w:t>
      </w:r>
    </w:p>
    <w:p w:rsidR="00270B62" w:rsidRDefault="00270B62" w:rsidP="003C6F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C54D17" w:rsidRDefault="00C54D17" w:rsidP="003C6F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讀取給付方式：</w:t>
      </w:r>
    </w:p>
    <w:p w:rsidR="00C54D17" w:rsidRDefault="00C54D17" w:rsidP="00C54D1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2.Method4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54D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4D17" w:rsidRDefault="00C54D17" w:rsidP="00C54D1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4D17" w:rsidRDefault="00C54D17" w:rsidP="00C54D1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54D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4D17" w:rsidRDefault="00C54D17" w:rsidP="00C54D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4D17" w:rsidRDefault="00C54D17" w:rsidP="00C54D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</w:tbl>
    <w:p w:rsidR="00C54D17" w:rsidRDefault="00C54D17" w:rsidP="00C54D1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模組回傳</w:t>
      </w:r>
      <w:r>
        <w:rPr>
          <w:rFonts w:hint="eastAsia"/>
          <w:kern w:val="2"/>
          <w:szCs w:val="24"/>
          <w:lang w:eastAsia="zh-TW"/>
        </w:rPr>
        <w:t>DTAAA010.</w:t>
      </w:r>
      <w:r>
        <w:rPr>
          <w:rFonts w:hint="eastAsia"/>
          <w:kern w:val="2"/>
          <w:szCs w:val="24"/>
          <w:lang w:eastAsia="zh-TW"/>
        </w:rPr>
        <w:t>給付方式</w:t>
      </w:r>
    </w:p>
    <w:p w:rsidR="00E277B6" w:rsidRDefault="00E277B6" w:rsidP="003C6F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顯示畫面資料：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E277B6">
        <w:tc>
          <w:tcPr>
            <w:tcW w:w="2520" w:type="dxa"/>
          </w:tcPr>
          <w:p w:rsidR="00E277B6" w:rsidRDefault="00E277B6" w:rsidP="00FF0B3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E277B6" w:rsidRDefault="00E277B6" w:rsidP="00FF0B3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E277B6" w:rsidRDefault="00E277B6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E277B6">
        <w:tc>
          <w:tcPr>
            <w:tcW w:w="2520" w:type="dxa"/>
          </w:tcPr>
          <w:p w:rsidR="00E277B6" w:rsidRDefault="00C75BDB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受款人姓名</w:t>
            </w:r>
          </w:p>
        </w:tc>
        <w:tc>
          <w:tcPr>
            <w:tcW w:w="3780" w:type="dxa"/>
          </w:tcPr>
          <w:p w:rsidR="00E277B6" w:rsidRDefault="00C75BDB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DTAAB002</w:t>
            </w:r>
          </w:p>
        </w:tc>
        <w:tc>
          <w:tcPr>
            <w:tcW w:w="2340" w:type="dxa"/>
          </w:tcPr>
          <w:p w:rsidR="00E277B6" w:rsidRDefault="00E277B6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277B6">
        <w:tc>
          <w:tcPr>
            <w:tcW w:w="2520" w:type="dxa"/>
          </w:tcPr>
          <w:p w:rsidR="00E277B6" w:rsidRDefault="00C75BDB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E277B6" w:rsidRDefault="00C75BDB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DTAAB002</w:t>
            </w:r>
          </w:p>
        </w:tc>
        <w:tc>
          <w:tcPr>
            <w:tcW w:w="2340" w:type="dxa"/>
          </w:tcPr>
          <w:p w:rsidR="00E277B6" w:rsidRDefault="00E277B6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2940">
        <w:tc>
          <w:tcPr>
            <w:tcW w:w="2520" w:type="dxa"/>
          </w:tcPr>
          <w:p w:rsidR="00D82940" w:rsidRDefault="00D82940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洗錢風險</w:t>
            </w:r>
          </w:p>
        </w:tc>
        <w:tc>
          <w:tcPr>
            <w:tcW w:w="3780" w:type="dxa"/>
          </w:tcPr>
          <w:p w:rsidR="00D82940" w:rsidRDefault="00D82940" w:rsidP="00D829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呼叫</w:t>
            </w:r>
            <w:r>
              <w:rPr>
                <w:rFonts w:hint="eastAsia"/>
                <w:bCs/>
                <w:lang w:eastAsia="zh-TW"/>
              </w:rPr>
              <w:t>AI_L0Z002</w:t>
            </w:r>
            <w:r>
              <w:rPr>
                <w:rFonts w:hint="eastAsia"/>
                <w:bCs/>
                <w:lang w:eastAsia="zh-TW"/>
              </w:rPr>
              <w:t>取得洗錢風險</w:t>
            </w:r>
          </w:p>
        </w:tc>
        <w:tc>
          <w:tcPr>
            <w:tcW w:w="2340" w:type="dxa"/>
          </w:tcPr>
          <w:p w:rsidR="00D82940" w:rsidRDefault="00D82940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透過代碼對照</w:t>
            </w:r>
            <w:r>
              <w:rPr>
                <w:rFonts w:hint="eastAsia"/>
                <w:bCs/>
                <w:lang w:eastAsia="zh-TW"/>
              </w:rPr>
              <w:t>AI, LEVEL_CH</w:t>
            </w:r>
            <w:r>
              <w:rPr>
                <w:rFonts w:hint="eastAsia"/>
                <w:bCs/>
                <w:lang w:eastAsia="zh-TW"/>
              </w:rPr>
              <w:t>轉換中文</w:t>
            </w:r>
          </w:p>
        </w:tc>
      </w:tr>
      <w:tr w:rsidR="00E277B6">
        <w:tc>
          <w:tcPr>
            <w:tcW w:w="2520" w:type="dxa"/>
          </w:tcPr>
          <w:p w:rsidR="00E277B6" w:rsidRDefault="00C75BDB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給付方式</w:t>
            </w:r>
          </w:p>
        </w:tc>
        <w:tc>
          <w:tcPr>
            <w:tcW w:w="3780" w:type="dxa"/>
          </w:tcPr>
          <w:p w:rsidR="00372912" w:rsidRDefault="00C54D17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bCs/>
                  <w:lang w:eastAsia="zh-TW"/>
                </w:rPr>
                <w:t>1.4.1</w:t>
              </w:r>
            </w:smartTag>
            <w:r>
              <w:rPr>
                <w:rFonts w:hint="eastAsia"/>
                <w:bCs/>
                <w:lang w:eastAsia="zh-TW"/>
              </w:rPr>
              <w:t xml:space="preserve">.2 </w:t>
            </w:r>
          </w:p>
        </w:tc>
        <w:tc>
          <w:tcPr>
            <w:tcW w:w="2340" w:type="dxa"/>
          </w:tcPr>
          <w:p w:rsidR="00E277B6" w:rsidRDefault="008640BC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控制如下表</w:t>
            </w:r>
          </w:p>
          <w:p w:rsidR="004E4755" w:rsidRDefault="00035951" w:rsidP="00FF0B30">
            <w:pPr>
              <w:pStyle w:val="Tabletext"/>
              <w:keepLines w:val="0"/>
              <w:spacing w:after="0" w:line="240" w:lineRule="auto"/>
              <w:rPr>
                <w:rFonts w:ascii="MS Reference Sans Serif" w:hAnsi="新細明體" w:hint="eastAsia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kern w:val="2"/>
                <w:lang w:eastAsia="zh-TW"/>
              </w:rPr>
              <w:t xml:space="preserve">IF </w:t>
            </w:r>
            <w:r w:rsidRPr="00035951">
              <w:rPr>
                <w:rFonts w:ascii="MS Reference Sans Serif" w:hAnsi="新細明體" w:hint="eastAsia"/>
                <w:kern w:val="2"/>
                <w:lang w:eastAsia="zh-TW"/>
              </w:rPr>
              <w:t>受理進度</w:t>
            </w:r>
            <w:r w:rsidRPr="00035951">
              <w:rPr>
                <w:rFonts w:ascii="MS Reference Sans Serif" w:hAnsi="新細明體" w:hint="eastAsia"/>
                <w:kern w:val="2"/>
                <w:lang w:eastAsia="zh-TW"/>
              </w:rPr>
              <w:t>=</w:t>
            </w:r>
            <w:r w:rsidRPr="00035951">
              <w:rPr>
                <w:rFonts w:ascii="MS Reference Sans Serif" w:hAnsi="新細明體"/>
                <w:kern w:val="2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4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35951">
                <w:rPr>
                  <w:rFonts w:ascii="MS Reference Sans Serif" w:hAnsi="新細明體" w:hint="eastAsia"/>
                  <w:kern w:val="2"/>
                  <w:lang w:eastAsia="zh-TW"/>
                </w:rPr>
                <w:t>41</w:t>
              </w:r>
              <w:r w:rsidRPr="00035951">
                <w:rPr>
                  <w:rFonts w:ascii="MS Reference Sans Serif" w:hAnsi="新細明體"/>
                  <w:kern w:val="2"/>
                  <w:lang w:eastAsia="zh-TW"/>
                </w:rPr>
                <w:t>’</w:t>
              </w:r>
            </w:smartTag>
            <w:r w:rsidRPr="00035951">
              <w:rPr>
                <w:rFonts w:ascii="MS Reference Sans Serif" w:hAnsi="新細明體" w:hint="eastAsia"/>
                <w:kern w:val="2"/>
                <w:lang w:eastAsia="zh-TW"/>
              </w:rPr>
              <w:t>時</w:t>
            </w:r>
            <w:r w:rsidR="004E4755" w:rsidRPr="004E4755">
              <w:rPr>
                <w:rFonts w:ascii="MS Reference Sans Serif" w:hAnsi="新細明體"/>
                <w:kern w:val="2"/>
                <w:lang w:eastAsia="zh-TW"/>
              </w:rPr>
              <w:sym w:font="Wingdings" w:char="F0E8"/>
            </w:r>
          </w:p>
          <w:p w:rsidR="00035951" w:rsidRDefault="004E4755" w:rsidP="00FF0B30">
            <w:pPr>
              <w:pStyle w:val="Tabletext"/>
              <w:keepLines w:val="0"/>
              <w:spacing w:after="0" w:line="240" w:lineRule="auto"/>
              <w:rPr>
                <w:rFonts w:ascii="MS Reference Sans Serif" w:hAnsi="新細明體" w:hint="eastAsia"/>
                <w:kern w:val="2"/>
                <w:lang w:eastAsia="zh-TW"/>
              </w:rPr>
            </w:pPr>
            <w:r>
              <w:rPr>
                <w:rFonts w:ascii="MS Reference Sans Serif" w:hAnsi="新細明體" w:hint="eastAsia"/>
                <w:kern w:val="2"/>
                <w:lang w:eastAsia="zh-TW"/>
              </w:rPr>
              <w:t>非</w:t>
            </w:r>
            <w:r>
              <w:rPr>
                <w:rFonts w:ascii="MS Reference Sans Serif" w:hAnsi="新細明體" w:hint="eastAsia"/>
                <w:kern w:val="2"/>
                <w:lang w:eastAsia="zh-TW"/>
              </w:rPr>
              <w:t>OIU</w:t>
            </w:r>
            <w:r>
              <w:rPr>
                <w:rFonts w:ascii="MS Reference Sans Serif" w:hAnsi="新細明體" w:hint="eastAsia"/>
                <w:kern w:val="2"/>
                <w:lang w:eastAsia="zh-TW"/>
              </w:rPr>
              <w:t>件</w:t>
            </w:r>
            <w:r>
              <w:rPr>
                <w:rFonts w:ascii="MS Reference Sans Serif" w:hAnsi="新細明體" w:hint="eastAsia"/>
                <w:kern w:val="2"/>
                <w:lang w:eastAsia="zh-TW"/>
              </w:rPr>
              <w:t>:</w:t>
            </w:r>
            <w:r w:rsidR="00035951" w:rsidRPr="00035951">
              <w:rPr>
                <w:rFonts w:ascii="MS Reference Sans Serif" w:hAnsi="新細明體" w:hint="eastAsia"/>
                <w:kern w:val="2"/>
                <w:lang w:eastAsia="zh-TW"/>
              </w:rPr>
              <w:t>給付方式若為匯撥或支票，</w:t>
            </w:r>
            <w:r w:rsidR="00035951">
              <w:rPr>
                <w:rFonts w:ascii="MS Reference Sans Serif" w:hAnsi="新細明體" w:hint="eastAsia"/>
                <w:kern w:val="2"/>
                <w:lang w:eastAsia="zh-TW"/>
              </w:rPr>
              <w:t>出現下拉選單選擇</w:t>
            </w:r>
            <w:r w:rsidR="00035951" w:rsidRPr="00035951">
              <w:rPr>
                <w:rFonts w:ascii="MS Reference Sans Serif" w:hAnsi="新細明體" w:hint="eastAsia"/>
                <w:kern w:val="2"/>
                <w:lang w:eastAsia="zh-TW"/>
              </w:rPr>
              <w:t>，</w:t>
            </w:r>
            <w:r w:rsidR="00035951">
              <w:rPr>
                <w:rFonts w:ascii="MS Reference Sans Serif" w:hAnsi="新細明體" w:hint="eastAsia"/>
                <w:kern w:val="2"/>
                <w:lang w:eastAsia="zh-TW"/>
              </w:rPr>
              <w:t>使其可互換</w:t>
            </w:r>
            <w:r w:rsidR="00035951">
              <w:rPr>
                <w:rFonts w:ascii="MS Reference Sans Serif" w:hAnsi="新細明體" w:hint="eastAsia"/>
                <w:kern w:val="2"/>
                <w:lang w:eastAsia="zh-TW"/>
              </w:rPr>
              <w:t>(</w:t>
            </w:r>
            <w:r w:rsidR="00035951">
              <w:rPr>
                <w:rFonts w:ascii="MS Reference Sans Serif" w:hAnsi="新細明體" w:hint="eastAsia"/>
                <w:kern w:val="2"/>
                <w:lang w:eastAsia="zh-TW"/>
              </w:rPr>
              <w:t>需注意給付方式需一致</w:t>
            </w:r>
            <w:r w:rsidR="00035951" w:rsidRPr="00035951">
              <w:rPr>
                <w:rFonts w:ascii="MS Reference Sans Serif" w:hAnsi="新細明體" w:hint="eastAsia"/>
                <w:kern w:val="2"/>
                <w:lang w:eastAsia="zh-TW"/>
              </w:rPr>
              <w:t>，</w:t>
            </w:r>
            <w:r w:rsidR="00035951">
              <w:rPr>
                <w:rFonts w:ascii="MS Reference Sans Serif" w:hAnsi="新細明體" w:hint="eastAsia"/>
                <w:kern w:val="2"/>
                <w:lang w:eastAsia="zh-TW"/>
              </w:rPr>
              <w:t>故多張明細時</w:t>
            </w:r>
            <w:r w:rsidR="00035951" w:rsidRPr="00035951">
              <w:rPr>
                <w:rFonts w:ascii="MS Reference Sans Serif" w:hAnsi="新細明體" w:hint="eastAsia"/>
                <w:kern w:val="2"/>
                <w:lang w:eastAsia="zh-TW"/>
              </w:rPr>
              <w:t>，</w:t>
            </w:r>
            <w:r w:rsidR="00035951">
              <w:rPr>
                <w:rFonts w:ascii="MS Reference Sans Serif" w:hAnsi="新細明體" w:hint="eastAsia"/>
                <w:kern w:val="2"/>
                <w:lang w:eastAsia="zh-TW"/>
              </w:rPr>
              <w:t>須一併更改</w:t>
            </w:r>
            <w:r w:rsidR="00734FCE">
              <w:rPr>
                <w:rFonts w:ascii="MS Reference Sans Serif" w:hAnsi="新細明體" w:hint="eastAsia"/>
                <w:kern w:val="2"/>
                <w:lang w:eastAsia="zh-TW"/>
              </w:rPr>
              <w:t>畫面顯示</w:t>
            </w:r>
            <w:r w:rsidR="00035951">
              <w:rPr>
                <w:rFonts w:ascii="MS Reference Sans Serif" w:hAnsi="新細明體" w:hint="eastAsia"/>
                <w:kern w:val="2"/>
                <w:lang w:eastAsia="zh-TW"/>
              </w:rPr>
              <w:t>)</w:t>
            </w:r>
          </w:p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MS Reference Sans Serif" w:hAnsi="新細明體" w:hint="eastAsia"/>
                <w:kern w:val="2"/>
                <w:lang w:eastAsia="zh-TW"/>
              </w:rPr>
              <w:t>OIU</w:t>
            </w:r>
            <w:r>
              <w:rPr>
                <w:rFonts w:ascii="MS Reference Sans Serif" w:hAnsi="新細明體" w:hint="eastAsia"/>
                <w:kern w:val="2"/>
                <w:lang w:eastAsia="zh-TW"/>
              </w:rPr>
              <w:t>件</w:t>
            </w:r>
            <w:r>
              <w:rPr>
                <w:rFonts w:ascii="MS Reference Sans Serif" w:hAnsi="新細明體" w:hint="eastAsia"/>
                <w:kern w:val="2"/>
                <w:lang w:eastAsia="zh-TW"/>
              </w:rPr>
              <w:t xml:space="preserve">: </w:t>
            </w:r>
            <w:r>
              <w:rPr>
                <w:rFonts w:ascii="MS Reference Sans Serif" w:hAnsi="新細明體" w:hint="eastAsia"/>
                <w:kern w:val="2"/>
                <w:lang w:eastAsia="zh-TW"/>
              </w:rPr>
              <w:t>只限匯撥</w:t>
            </w:r>
          </w:p>
        </w:tc>
      </w:tr>
      <w:tr w:rsidR="00E277B6">
        <w:tc>
          <w:tcPr>
            <w:tcW w:w="2520" w:type="dxa"/>
          </w:tcPr>
          <w:p w:rsidR="00E277B6" w:rsidRDefault="00372912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行庫代號</w:t>
            </w:r>
          </w:p>
        </w:tc>
        <w:tc>
          <w:tcPr>
            <w:tcW w:w="3780" w:type="dxa"/>
          </w:tcPr>
          <w:p w:rsidR="00E277B6" w:rsidRDefault="00372912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給付方式為匯撥時</w:t>
            </w:r>
            <w:r w:rsidR="004E4755">
              <w:rPr>
                <w:rFonts w:hint="eastAsia"/>
                <w:bCs/>
                <w:lang w:eastAsia="zh-TW"/>
              </w:rPr>
              <w:t>且非</w:t>
            </w:r>
            <w:r w:rsidR="004E4755">
              <w:rPr>
                <w:rFonts w:hint="eastAsia"/>
                <w:bCs/>
                <w:lang w:eastAsia="zh-TW"/>
              </w:rPr>
              <w:t>OIU</w:t>
            </w:r>
            <w:r w:rsidR="004E4755">
              <w:rPr>
                <w:rFonts w:hint="eastAsia"/>
                <w:bCs/>
                <w:lang w:eastAsia="zh-TW"/>
              </w:rPr>
              <w:t>件</w:t>
            </w:r>
            <w:r>
              <w:rPr>
                <w:rFonts w:hint="eastAsia"/>
                <w:bCs/>
                <w:lang w:eastAsia="zh-TW"/>
              </w:rPr>
              <w:t>才可輸入</w:t>
            </w:r>
          </w:p>
        </w:tc>
        <w:tc>
          <w:tcPr>
            <w:tcW w:w="2340" w:type="dxa"/>
          </w:tcPr>
          <w:p w:rsidR="00E277B6" w:rsidRPr="00700854" w:rsidRDefault="00700854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以受理編號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查詢理賠簡易受理給付方式檔</w:t>
            </w:r>
            <w:r>
              <w:rPr>
                <w:rFonts w:hint="eastAsia"/>
                <w:bCs/>
                <w:lang w:eastAsia="zh-TW"/>
              </w:rPr>
              <w:t>DTAAA018</w:t>
            </w:r>
            <w:r>
              <w:rPr>
                <w:rFonts w:hint="eastAsia"/>
                <w:bCs/>
                <w:lang w:eastAsia="zh-TW"/>
              </w:rPr>
              <w:t>，若有資料則將行庫代號帶入</w:t>
            </w:r>
          </w:p>
        </w:tc>
      </w:tr>
      <w:tr w:rsidR="00372912">
        <w:tc>
          <w:tcPr>
            <w:tcW w:w="2520" w:type="dxa"/>
          </w:tcPr>
          <w:p w:rsidR="00372912" w:rsidRDefault="00372912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帳號</w:t>
            </w:r>
          </w:p>
        </w:tc>
        <w:tc>
          <w:tcPr>
            <w:tcW w:w="3780" w:type="dxa"/>
          </w:tcPr>
          <w:p w:rsidR="00372912" w:rsidRDefault="00372912" w:rsidP="00DB344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給付方式為匯撥時才可輸入</w:t>
            </w:r>
          </w:p>
        </w:tc>
        <w:tc>
          <w:tcPr>
            <w:tcW w:w="2340" w:type="dxa"/>
          </w:tcPr>
          <w:p w:rsidR="00372912" w:rsidRDefault="00700854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以受理編號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查詢理賠簡易受理給付方式檔</w:t>
            </w:r>
            <w:r>
              <w:rPr>
                <w:rFonts w:hint="eastAsia"/>
                <w:bCs/>
                <w:lang w:eastAsia="zh-TW"/>
              </w:rPr>
              <w:t>DTAAA018</w:t>
            </w:r>
            <w:r>
              <w:rPr>
                <w:rFonts w:hint="eastAsia"/>
                <w:bCs/>
                <w:lang w:eastAsia="zh-TW"/>
              </w:rPr>
              <w:t>，若有資料則將帳號帶入</w:t>
            </w:r>
          </w:p>
        </w:tc>
      </w:tr>
      <w:tr w:rsidR="00372912">
        <w:tc>
          <w:tcPr>
            <w:tcW w:w="2520" w:type="dxa"/>
          </w:tcPr>
          <w:p w:rsidR="00372912" w:rsidRDefault="00372912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理賠金額</w:t>
            </w:r>
          </w:p>
        </w:tc>
        <w:tc>
          <w:tcPr>
            <w:tcW w:w="3780" w:type="dxa"/>
          </w:tcPr>
          <w:p w:rsidR="00372912" w:rsidRDefault="00372912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SUM </w:t>
            </w:r>
            <w:r>
              <w:rPr>
                <w:rFonts w:hint="eastAsia"/>
                <w:bCs/>
                <w:lang w:eastAsia="zh-TW"/>
              </w:rPr>
              <w:t>該受款人抓出來的給付金額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2340" w:type="dxa"/>
          </w:tcPr>
          <w:p w:rsidR="00372912" w:rsidRDefault="00372912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72912">
        <w:tc>
          <w:tcPr>
            <w:tcW w:w="2520" w:type="dxa"/>
          </w:tcPr>
          <w:p w:rsidR="00372912" w:rsidRPr="008B1CE4" w:rsidRDefault="00372912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</w:rPr>
            </w:pPr>
            <w:r w:rsidRPr="008B1CE4">
              <w:rPr>
                <w:rFonts w:hint="eastAsia"/>
                <w:strike/>
                <w:lang w:eastAsia="zh-TW"/>
              </w:rPr>
              <w:t>印花稅額</w:t>
            </w:r>
          </w:p>
        </w:tc>
        <w:tc>
          <w:tcPr>
            <w:tcW w:w="3780" w:type="dxa"/>
          </w:tcPr>
          <w:p w:rsidR="00372912" w:rsidRPr="008B1CE4" w:rsidRDefault="00372912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8B1CE4">
              <w:rPr>
                <w:rFonts w:hint="eastAsia"/>
                <w:bCs/>
                <w:strike/>
                <w:lang w:eastAsia="zh-TW"/>
              </w:rPr>
              <w:t xml:space="preserve">IF </w:t>
            </w:r>
            <w:r w:rsidRPr="008B1CE4">
              <w:rPr>
                <w:rFonts w:hint="eastAsia"/>
                <w:bCs/>
                <w:strike/>
                <w:lang w:eastAsia="zh-TW"/>
              </w:rPr>
              <w:t>給付方式</w:t>
            </w:r>
            <w:r w:rsidRPr="008B1CE4">
              <w:rPr>
                <w:rFonts w:hint="eastAsia"/>
                <w:bCs/>
                <w:strike/>
                <w:lang w:eastAsia="zh-TW"/>
              </w:rPr>
              <w:t xml:space="preserve"> </w:t>
            </w:r>
            <w:r w:rsidRPr="008B1CE4">
              <w:rPr>
                <w:rFonts w:hint="eastAsia"/>
                <w:bCs/>
                <w:strike/>
                <w:lang w:eastAsia="zh-TW"/>
              </w:rPr>
              <w:t>為</w:t>
            </w:r>
            <w:r w:rsidRPr="008B1CE4">
              <w:rPr>
                <w:rFonts w:hint="eastAsia"/>
                <w:bCs/>
                <w:strike/>
                <w:lang w:eastAsia="zh-TW"/>
              </w:rPr>
              <w:t xml:space="preserve"> </w:t>
            </w:r>
            <w:r w:rsidRPr="008B1CE4">
              <w:rPr>
                <w:rFonts w:hint="eastAsia"/>
                <w:bCs/>
                <w:strike/>
                <w:lang w:eastAsia="zh-TW"/>
              </w:rPr>
              <w:t>現金時</w:t>
            </w:r>
          </w:p>
          <w:p w:rsidR="00372912" w:rsidRPr="008B1CE4" w:rsidRDefault="00372912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8B1CE4">
              <w:rPr>
                <w:rFonts w:hint="eastAsia"/>
                <w:bCs/>
                <w:strike/>
                <w:lang w:eastAsia="zh-TW"/>
              </w:rPr>
              <w:t xml:space="preserve">     </w:t>
            </w:r>
            <w:r w:rsidRPr="008B1CE4">
              <w:rPr>
                <w:rFonts w:hint="eastAsia"/>
                <w:bCs/>
                <w:strike/>
                <w:lang w:eastAsia="zh-TW"/>
              </w:rPr>
              <w:t>印花稅額</w:t>
            </w:r>
            <w:r w:rsidRPr="008B1CE4">
              <w:rPr>
                <w:rFonts w:hint="eastAsia"/>
                <w:bCs/>
                <w:strike/>
                <w:lang w:eastAsia="zh-TW"/>
              </w:rPr>
              <w:t xml:space="preserve"> = </w:t>
            </w:r>
            <w:r w:rsidRPr="008B1CE4">
              <w:rPr>
                <w:rFonts w:hint="eastAsia"/>
                <w:bCs/>
                <w:strike/>
                <w:lang w:eastAsia="zh-TW"/>
              </w:rPr>
              <w:t>理賠金額</w:t>
            </w:r>
            <w:r w:rsidRPr="008B1CE4">
              <w:rPr>
                <w:rFonts w:hint="eastAsia"/>
                <w:bCs/>
                <w:strike/>
                <w:lang w:eastAsia="zh-TW"/>
              </w:rPr>
              <w:t xml:space="preserve"> * 0.004</w:t>
            </w:r>
          </w:p>
        </w:tc>
        <w:tc>
          <w:tcPr>
            <w:tcW w:w="2340" w:type="dxa"/>
          </w:tcPr>
          <w:p w:rsidR="00372912" w:rsidRDefault="00372912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72912">
        <w:tc>
          <w:tcPr>
            <w:tcW w:w="2520" w:type="dxa"/>
          </w:tcPr>
          <w:p w:rsidR="00372912" w:rsidRDefault="00372912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實支金額</w:t>
            </w:r>
          </w:p>
        </w:tc>
        <w:tc>
          <w:tcPr>
            <w:tcW w:w="3780" w:type="dxa"/>
          </w:tcPr>
          <w:p w:rsidR="00372912" w:rsidRDefault="00DB3448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理賠金額</w:t>
            </w:r>
            <w:r>
              <w:rPr>
                <w:rFonts w:hint="eastAsia"/>
                <w:bCs/>
                <w:lang w:eastAsia="zh-TW"/>
              </w:rPr>
              <w:t xml:space="preserve">  -  </w:t>
            </w:r>
            <w:r>
              <w:rPr>
                <w:rFonts w:hint="eastAsia"/>
                <w:bCs/>
                <w:lang w:eastAsia="zh-TW"/>
              </w:rPr>
              <w:t>印花稅額</w:t>
            </w:r>
          </w:p>
        </w:tc>
        <w:tc>
          <w:tcPr>
            <w:tcW w:w="2340" w:type="dxa"/>
          </w:tcPr>
          <w:p w:rsidR="00372912" w:rsidRDefault="00372912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E4755">
        <w:tc>
          <w:tcPr>
            <w:tcW w:w="252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受款英文戶名</w:t>
            </w:r>
          </w:p>
        </w:tc>
        <w:tc>
          <w:tcPr>
            <w:tcW w:w="378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給付方式為匯撥時且為</w:t>
            </w: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件才可輸入</w:t>
            </w: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以受理編號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取</w:t>
            </w:r>
            <w:r>
              <w:rPr>
                <w:rFonts w:hint="eastAsia"/>
                <w:bCs/>
                <w:lang w:eastAsia="zh-TW"/>
              </w:rPr>
              <w:t>DTAAA018</w:t>
            </w:r>
            <w:r>
              <w:rPr>
                <w:rFonts w:hint="eastAsia"/>
                <w:bCs/>
                <w:lang w:eastAsia="zh-TW"/>
              </w:rPr>
              <w:t>的資料</w:t>
            </w:r>
          </w:p>
        </w:tc>
      </w:tr>
      <w:tr w:rsidR="004E4755" w:rsidRPr="004E4755">
        <w:tc>
          <w:tcPr>
            <w:tcW w:w="252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國際銀行碼</w:t>
            </w:r>
          </w:p>
        </w:tc>
        <w:tc>
          <w:tcPr>
            <w:tcW w:w="378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給付方式為匯撥時且為</w:t>
            </w: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件才可輸入</w:t>
            </w: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以受理編號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取</w:t>
            </w:r>
            <w:r>
              <w:rPr>
                <w:rFonts w:hint="eastAsia"/>
                <w:bCs/>
                <w:lang w:eastAsia="zh-TW"/>
              </w:rPr>
              <w:t>DTAAA018</w:t>
            </w:r>
            <w:r>
              <w:rPr>
                <w:rFonts w:hint="eastAsia"/>
                <w:bCs/>
                <w:lang w:eastAsia="zh-TW"/>
              </w:rPr>
              <w:t>的資料</w:t>
            </w:r>
          </w:p>
        </w:tc>
      </w:tr>
      <w:tr w:rsidR="004E4755" w:rsidRPr="004E4755">
        <w:tc>
          <w:tcPr>
            <w:tcW w:w="252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銀行名稱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分行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78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給付方式為匯撥時且為</w:t>
            </w: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件才可輸入</w:t>
            </w: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以受理編號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取</w:t>
            </w:r>
            <w:r>
              <w:rPr>
                <w:rFonts w:hint="eastAsia"/>
                <w:bCs/>
                <w:lang w:eastAsia="zh-TW"/>
              </w:rPr>
              <w:t>DTAAA018</w:t>
            </w:r>
            <w:r>
              <w:rPr>
                <w:rFonts w:hint="eastAsia"/>
                <w:bCs/>
                <w:lang w:eastAsia="zh-TW"/>
              </w:rPr>
              <w:t>的資料</w:t>
            </w:r>
          </w:p>
        </w:tc>
      </w:tr>
      <w:tr w:rsidR="004E4755" w:rsidRPr="004E4755">
        <w:tc>
          <w:tcPr>
            <w:tcW w:w="252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身分別</w:t>
            </w:r>
          </w:p>
        </w:tc>
        <w:tc>
          <w:tcPr>
            <w:tcW w:w="378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給付方式為匯撥時且為</w:t>
            </w: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件才可輸入</w:t>
            </w: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以受理編號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取</w:t>
            </w:r>
            <w:r>
              <w:rPr>
                <w:rFonts w:hint="eastAsia"/>
                <w:bCs/>
                <w:lang w:eastAsia="zh-TW"/>
              </w:rPr>
              <w:t>DTAAA018</w:t>
            </w:r>
            <w:r>
              <w:rPr>
                <w:rFonts w:hint="eastAsia"/>
                <w:bCs/>
                <w:lang w:eastAsia="zh-TW"/>
              </w:rPr>
              <w:t>的資料</w:t>
            </w:r>
          </w:p>
        </w:tc>
      </w:tr>
      <w:tr w:rsidR="004E4755" w:rsidRPr="004E4755">
        <w:tc>
          <w:tcPr>
            <w:tcW w:w="252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受款國別</w:t>
            </w:r>
          </w:p>
        </w:tc>
        <w:tc>
          <w:tcPr>
            <w:tcW w:w="378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給付方式為匯撥時且為</w:t>
            </w: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件才可輸入</w:t>
            </w: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以受理編號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取</w:t>
            </w:r>
            <w:r>
              <w:rPr>
                <w:rFonts w:hint="eastAsia"/>
                <w:bCs/>
                <w:lang w:eastAsia="zh-TW"/>
              </w:rPr>
              <w:t>DTAAA018</w:t>
            </w:r>
            <w:r>
              <w:rPr>
                <w:rFonts w:hint="eastAsia"/>
                <w:bCs/>
                <w:lang w:eastAsia="zh-TW"/>
              </w:rPr>
              <w:t>的資料</w:t>
            </w:r>
          </w:p>
        </w:tc>
      </w:tr>
      <w:tr w:rsidR="00450E8F" w:rsidRPr="004E4755">
        <w:tc>
          <w:tcPr>
            <w:tcW w:w="2520" w:type="dxa"/>
          </w:tcPr>
          <w:p w:rsidR="00450E8F" w:rsidRDefault="00450E8F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出生日期</w:t>
            </w:r>
          </w:p>
        </w:tc>
        <w:tc>
          <w:tcPr>
            <w:tcW w:w="3780" w:type="dxa"/>
          </w:tcPr>
          <w:p w:rsidR="00450E8F" w:rsidRDefault="00450E8F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給付方式為匯撥時且為</w:t>
            </w: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件才可輸入</w:t>
            </w:r>
          </w:p>
        </w:tc>
        <w:tc>
          <w:tcPr>
            <w:tcW w:w="2340" w:type="dxa"/>
          </w:tcPr>
          <w:p w:rsidR="00450E8F" w:rsidRDefault="00450E8F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以受理編號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取</w:t>
            </w:r>
            <w:r>
              <w:rPr>
                <w:rFonts w:hint="eastAsia"/>
                <w:bCs/>
                <w:lang w:eastAsia="zh-TW"/>
              </w:rPr>
              <w:t>DTAAA018</w:t>
            </w:r>
            <w:r>
              <w:rPr>
                <w:rFonts w:hint="eastAsia"/>
                <w:bCs/>
                <w:lang w:eastAsia="zh-TW"/>
              </w:rPr>
              <w:t>的資料</w:t>
            </w:r>
          </w:p>
        </w:tc>
      </w:tr>
      <w:tr w:rsidR="004E4755">
        <w:tc>
          <w:tcPr>
            <w:tcW w:w="252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幣別</w:t>
            </w:r>
          </w:p>
        </w:tc>
        <w:tc>
          <w:tcPr>
            <w:tcW w:w="378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DTAAB002</w:t>
            </w:r>
            <w:r>
              <w:rPr>
                <w:rFonts w:hint="eastAsia"/>
                <w:bCs/>
                <w:lang w:eastAsia="zh-TW"/>
              </w:rPr>
              <w:t>任一筆幣別</w:t>
            </w: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4E4755">
        <w:tc>
          <w:tcPr>
            <w:tcW w:w="2520" w:type="dxa"/>
          </w:tcPr>
          <w:p w:rsidR="004E4755" w:rsidRPr="00637D34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hyperlink r:id="rId8" w:history="1">
              <w:r w:rsidRPr="00637D34">
                <w:rPr>
                  <w:rStyle w:val="style31"/>
                </w:rPr>
                <w:t>原受款人姓名</w:t>
              </w:r>
              <w:r w:rsidRPr="00637D34">
                <w:rPr>
                  <w:rStyle w:val="aa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</w:tc>
        <w:tc>
          <w:tcPr>
            <w:tcW w:w="3780" w:type="dxa"/>
          </w:tcPr>
          <w:p w:rsidR="004E4755" w:rsidRPr="00637D34" w:rsidRDefault="004E4755" w:rsidP="00954C2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>DTAAB002.</w:t>
            </w:r>
            <w:r w:rsidRPr="00637D34">
              <w:rPr>
                <w:rFonts w:ascii="Arial" w:hAnsi="Arial" w:cs="Arial"/>
                <w:lang w:eastAsia="zh-TW"/>
              </w:rPr>
              <w:t xml:space="preserve"> </w:t>
            </w:r>
            <w:r w:rsidRPr="00637D34">
              <w:rPr>
                <w:rStyle w:val="style31"/>
                <w:lang w:eastAsia="zh-TW"/>
              </w:rPr>
              <w:t>受款人姓名</w:t>
            </w:r>
            <w:r w:rsidRPr="00637D34">
              <w:rPr>
                <w:rFonts w:ascii="Arial" w:hAnsi="Arial" w:cs="Arial"/>
                <w:lang w:eastAsia="zh-TW"/>
              </w:rPr>
              <w:t xml:space="preserve"> </w:t>
            </w: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6C1E3E">
        <w:tc>
          <w:tcPr>
            <w:tcW w:w="2520" w:type="dxa"/>
          </w:tcPr>
          <w:p w:rsidR="006C1E3E" w:rsidRPr="00637D34" w:rsidRDefault="006C1E3E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TW"/>
              </w:rPr>
              <w:t>原受款人生日</w:t>
            </w:r>
          </w:p>
        </w:tc>
        <w:tc>
          <w:tcPr>
            <w:tcW w:w="3780" w:type="dxa"/>
          </w:tcPr>
          <w:p w:rsidR="006C1E3E" w:rsidRPr="00637D34" w:rsidRDefault="006C1E3E" w:rsidP="00954C2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DTAAB002.</w:t>
            </w:r>
            <w:r>
              <w:rPr>
                <w:rFonts w:hint="eastAsia"/>
                <w:bCs/>
                <w:lang w:eastAsia="zh-TW"/>
              </w:rPr>
              <w:t>受款人生日</w:t>
            </w:r>
          </w:p>
        </w:tc>
        <w:tc>
          <w:tcPr>
            <w:tcW w:w="2340" w:type="dxa"/>
          </w:tcPr>
          <w:p w:rsidR="006C1E3E" w:rsidRDefault="006C1E3E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4E4755">
        <w:tc>
          <w:tcPr>
            <w:tcW w:w="2520" w:type="dxa"/>
          </w:tcPr>
          <w:p w:rsidR="004E4755" w:rsidRPr="00637D34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ascii="Arial" w:hAnsi="Arial" w:cs="Arial"/>
              </w:rPr>
            </w:pPr>
            <w:hyperlink r:id="rId9" w:history="1">
              <w:r w:rsidRPr="00637D34">
                <w:rPr>
                  <w:rStyle w:val="style31"/>
                </w:rPr>
                <w:t>延滯息</w:t>
              </w:r>
              <w:r w:rsidRPr="00637D34">
                <w:rPr>
                  <w:rStyle w:val="aa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</w:tc>
        <w:tc>
          <w:tcPr>
            <w:tcW w:w="3780" w:type="dxa"/>
          </w:tcPr>
          <w:p w:rsidR="004E4755" w:rsidRPr="00637D34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>以下列條件讀取</w:t>
            </w:r>
            <w:r w:rsidRPr="00637D34">
              <w:rPr>
                <w:rFonts w:hint="eastAsia"/>
                <w:bCs/>
                <w:lang w:eastAsia="zh-TW"/>
              </w:rPr>
              <w:t>DTAAB002</w:t>
            </w:r>
          </w:p>
          <w:p w:rsidR="004E4755" w:rsidRPr="00637D34" w:rsidRDefault="004E4755" w:rsidP="00B61AE1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>該筆受款人</w:t>
            </w:r>
            <w:r w:rsidRPr="00637D34">
              <w:rPr>
                <w:rFonts w:hint="eastAsia"/>
                <w:bCs/>
                <w:lang w:eastAsia="zh-TW"/>
              </w:rPr>
              <w:t>ID</w:t>
            </w:r>
          </w:p>
          <w:p w:rsidR="004E4755" w:rsidRPr="00637D34" w:rsidRDefault="004E4755" w:rsidP="00B61AE1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>受理編號</w:t>
            </w:r>
          </w:p>
          <w:p w:rsidR="004E4755" w:rsidRPr="00637D34" w:rsidRDefault="004E4755" w:rsidP="00B61AE1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>索賠類別</w:t>
            </w:r>
            <w:r w:rsidRPr="00637D34">
              <w:rPr>
                <w:rFonts w:hint="eastAsia"/>
                <w:bCs/>
                <w:lang w:eastAsia="zh-TW"/>
              </w:rPr>
              <w:t xml:space="preserve"> = </w:t>
            </w:r>
            <w:r w:rsidRPr="00637D34">
              <w:rPr>
                <w:bCs/>
                <w:lang w:eastAsia="zh-TW"/>
              </w:rPr>
              <w:t>‘</w:t>
            </w:r>
            <w:r w:rsidRPr="00637D34">
              <w:rPr>
                <w:rFonts w:hint="eastAsia"/>
                <w:bCs/>
                <w:lang w:eastAsia="zh-TW"/>
              </w:rPr>
              <w:t>Z</w:t>
            </w:r>
            <w:r w:rsidRPr="00637D34">
              <w:rPr>
                <w:bCs/>
                <w:lang w:eastAsia="zh-TW"/>
              </w:rPr>
              <w:t>’</w:t>
            </w:r>
          </w:p>
          <w:p w:rsidR="004E4755" w:rsidRPr="00637D34" w:rsidRDefault="004E4755" w:rsidP="00954C2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>IF NOT FND</w:t>
            </w:r>
          </w:p>
          <w:p w:rsidR="004E4755" w:rsidRPr="00637D34" w:rsidRDefault="004E4755" w:rsidP="0009663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 xml:space="preserve">    </w:t>
            </w:r>
            <w:r w:rsidRPr="00637D34">
              <w:rPr>
                <w:rFonts w:hint="eastAsia"/>
                <w:bCs/>
                <w:lang w:eastAsia="zh-TW"/>
              </w:rPr>
              <w:t>延滯息、延滯息所得稅、補充保費</w:t>
            </w:r>
            <w:r w:rsidRPr="00637D34">
              <w:rPr>
                <w:rFonts w:hint="eastAsia"/>
                <w:bCs/>
                <w:lang w:eastAsia="zh-TW"/>
              </w:rPr>
              <w:t xml:space="preserve"> = 0</w:t>
            </w:r>
          </w:p>
          <w:p w:rsidR="004E4755" w:rsidRPr="00637D34" w:rsidRDefault="004E4755" w:rsidP="0043507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>ELSE</w:t>
            </w:r>
          </w:p>
          <w:p w:rsidR="004E4755" w:rsidRPr="00637D34" w:rsidRDefault="004E4755" w:rsidP="0043507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 xml:space="preserve">    </w:t>
            </w:r>
            <w:r w:rsidRPr="00637D34">
              <w:rPr>
                <w:rFonts w:hint="eastAsia"/>
                <w:bCs/>
                <w:lang w:eastAsia="zh-TW"/>
              </w:rPr>
              <w:t>延滯息</w:t>
            </w:r>
            <w:r w:rsidRPr="00637D34">
              <w:rPr>
                <w:rFonts w:hint="eastAsia"/>
                <w:bCs/>
                <w:lang w:eastAsia="zh-TW"/>
              </w:rPr>
              <w:t xml:space="preserve"> = SUM(DTAAB002.</w:t>
            </w:r>
            <w:r w:rsidRPr="00637D34">
              <w:rPr>
                <w:rFonts w:hint="eastAsia"/>
                <w:bCs/>
                <w:lang w:eastAsia="zh-TW"/>
              </w:rPr>
              <w:t>延滯息</w:t>
            </w:r>
            <w:r w:rsidRPr="00637D34">
              <w:rPr>
                <w:rFonts w:hint="eastAsia"/>
                <w:bCs/>
                <w:lang w:eastAsia="zh-TW"/>
              </w:rPr>
              <w:t>)</w:t>
            </w:r>
          </w:p>
          <w:p w:rsidR="004E4755" w:rsidRPr="00637D34" w:rsidRDefault="004E4755" w:rsidP="00B61A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 xml:space="preserve">    </w:t>
            </w:r>
            <w:r w:rsidRPr="00637D34">
              <w:rPr>
                <w:rFonts w:hint="eastAsia"/>
                <w:bCs/>
                <w:lang w:eastAsia="zh-TW"/>
              </w:rPr>
              <w:t>延滯息所得稅</w:t>
            </w:r>
            <w:r w:rsidRPr="00637D34">
              <w:rPr>
                <w:rFonts w:hint="eastAsia"/>
                <w:bCs/>
                <w:lang w:eastAsia="zh-TW"/>
              </w:rPr>
              <w:t xml:space="preserve"> = SUM(DTAAB002.</w:t>
            </w:r>
            <w:r w:rsidRPr="00637D34">
              <w:rPr>
                <w:rFonts w:hint="eastAsia"/>
                <w:bCs/>
                <w:lang w:eastAsia="zh-TW"/>
              </w:rPr>
              <w:t>延滯息所得稅</w:t>
            </w:r>
            <w:r w:rsidRPr="00637D34">
              <w:rPr>
                <w:rFonts w:hint="eastAsia"/>
                <w:bCs/>
                <w:lang w:eastAsia="zh-TW"/>
              </w:rPr>
              <w:t>)</w:t>
            </w:r>
          </w:p>
          <w:p w:rsidR="004E4755" w:rsidRPr="00637D34" w:rsidRDefault="004E4755" w:rsidP="00B61A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 xml:space="preserve">     </w:t>
            </w:r>
            <w:r w:rsidRPr="00637D34">
              <w:rPr>
                <w:rFonts w:hint="eastAsia"/>
                <w:bCs/>
                <w:lang w:eastAsia="zh-TW"/>
              </w:rPr>
              <w:t>補充保費</w:t>
            </w:r>
            <w:r w:rsidRPr="00637D34">
              <w:rPr>
                <w:rFonts w:hint="eastAsia"/>
                <w:bCs/>
                <w:lang w:eastAsia="zh-TW"/>
              </w:rPr>
              <w:t xml:space="preserve"> = SUM(DTAAB002.</w:t>
            </w:r>
            <w:r w:rsidRPr="00637D34">
              <w:rPr>
                <w:rFonts w:hint="eastAsia"/>
                <w:bCs/>
                <w:lang w:eastAsia="zh-TW"/>
              </w:rPr>
              <w:t>補充保費</w:t>
            </w:r>
            <w:r w:rsidRPr="00637D34">
              <w:rPr>
                <w:rFonts w:hint="eastAsia"/>
                <w:bCs/>
                <w:lang w:eastAsia="zh-TW"/>
              </w:rPr>
              <w:t>)</w:t>
            </w:r>
          </w:p>
          <w:p w:rsidR="004E4755" w:rsidRPr="00637D34" w:rsidRDefault="004E4755" w:rsidP="00B61AE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37D34"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4E4755">
        <w:tc>
          <w:tcPr>
            <w:tcW w:w="2520" w:type="dxa"/>
          </w:tcPr>
          <w:p w:rsidR="004E4755" w:rsidRPr="00637D34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ascii="Arial" w:hAnsi="Arial" w:cs="Arial"/>
              </w:rPr>
            </w:pPr>
            <w:hyperlink r:id="rId10" w:history="1">
              <w:r w:rsidRPr="00637D34">
                <w:rPr>
                  <w:rStyle w:val="style31"/>
                </w:rPr>
                <w:t>延滯息所得稅</w:t>
              </w:r>
              <w:r w:rsidRPr="00637D34">
                <w:rPr>
                  <w:rStyle w:val="aa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</w:tc>
        <w:tc>
          <w:tcPr>
            <w:tcW w:w="3780" w:type="dxa"/>
          </w:tcPr>
          <w:p w:rsidR="004E4755" w:rsidRPr="00637D34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4E4755">
        <w:tc>
          <w:tcPr>
            <w:tcW w:w="2520" w:type="dxa"/>
          </w:tcPr>
          <w:p w:rsidR="004E4755" w:rsidRPr="00637D34" w:rsidRDefault="004E4755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ascii="Arial" w:hAnsi="Arial" w:cs="Arial"/>
              </w:rPr>
            </w:pPr>
            <w:hyperlink r:id="rId11" w:history="1">
              <w:r w:rsidRPr="00637D34">
                <w:rPr>
                  <w:rStyle w:val="style31"/>
                </w:rPr>
                <w:t>補充保費</w:t>
              </w:r>
              <w:r w:rsidRPr="00637D34">
                <w:rPr>
                  <w:rStyle w:val="aa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</w:tc>
        <w:tc>
          <w:tcPr>
            <w:tcW w:w="3780" w:type="dxa"/>
          </w:tcPr>
          <w:p w:rsidR="004E4755" w:rsidRPr="00637D34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4E4755" w:rsidRDefault="004E4755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450E8F">
        <w:tc>
          <w:tcPr>
            <w:tcW w:w="2520" w:type="dxa"/>
          </w:tcPr>
          <w:p w:rsidR="00450E8F" w:rsidRPr="00637D34" w:rsidRDefault="00450E8F" w:rsidP="00FF0B30">
            <w:pPr>
              <w:pStyle w:val="Tabletext"/>
              <w:keepLines w:val="0"/>
              <w:spacing w:after="0" w:line="240" w:lineRule="auto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TW"/>
              </w:rPr>
              <w:t>分公司帳冊別</w:t>
            </w:r>
          </w:p>
        </w:tc>
        <w:tc>
          <w:tcPr>
            <w:tcW w:w="3780" w:type="dxa"/>
          </w:tcPr>
          <w:p w:rsidR="00450E8F" w:rsidRPr="00637D34" w:rsidRDefault="00450E8F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450E8F" w:rsidRDefault="00450E8F" w:rsidP="00FF0B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B42368">
        <w:tc>
          <w:tcPr>
            <w:tcW w:w="2520" w:type="dxa"/>
          </w:tcPr>
          <w:p w:rsidR="00B42368" w:rsidRDefault="00B42368" w:rsidP="00B42368">
            <w:pPr>
              <w:pStyle w:val="Tabletext"/>
              <w:keepLines w:val="0"/>
              <w:spacing w:after="0" w:line="240" w:lineRule="auto"/>
              <w:ind w:left="480"/>
              <w:rPr>
                <w:rFonts w:ascii="Arial" w:hAnsi="Arial" w:cs="Arial" w:hint="eastAsia"/>
                <w:lang w:eastAsia="zh-TW"/>
              </w:rPr>
            </w:pPr>
            <w:r w:rsidRPr="00B42368">
              <w:rPr>
                <w:rFonts w:ascii="Arial" w:hAnsi="Arial" w:cs="Arial" w:hint="eastAsia"/>
                <w:lang w:eastAsia="zh-TW"/>
              </w:rPr>
              <w:t>國壽實支金額</w:t>
            </w:r>
          </w:p>
        </w:tc>
        <w:tc>
          <w:tcPr>
            <w:tcW w:w="3780" w:type="dxa"/>
            <w:vMerge w:val="restart"/>
          </w:tcPr>
          <w:p w:rsidR="00B42368" w:rsidRDefault="00B42368" w:rsidP="00B42368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 DTAAB002</w:t>
            </w:r>
            <w:r>
              <w:rPr>
                <w:bCs/>
                <w:lang w:eastAsia="zh-TW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42368">
              <w:rPr>
                <w:rFonts w:hint="eastAsia"/>
                <w:bCs/>
                <w:lang w:eastAsia="zh-TW"/>
              </w:rPr>
              <w:t>分公司別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SF</w:t>
            </w:r>
          </w:p>
          <w:p w:rsidR="00B42368" w:rsidRDefault="00B42368" w:rsidP="00B4236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bCs/>
                <w:lang w:eastAsia="zh-TW"/>
              </w:rPr>
            </w:pPr>
            <w:r w:rsidRPr="00B42368">
              <w:rPr>
                <w:bCs/>
                <w:lang w:eastAsia="zh-TW"/>
              </w:rPr>
              <w:sym w:font="Wingdings" w:char="F0E8"/>
            </w:r>
            <w:r>
              <w:rPr>
                <w:rFonts w:ascii="Arial" w:hAnsi="Arial" w:cs="Arial" w:hint="eastAsia"/>
                <w:lang w:eastAsia="zh-TW"/>
              </w:rPr>
              <w:t>幸福</w:t>
            </w:r>
            <w:r w:rsidRPr="00B42368">
              <w:rPr>
                <w:rFonts w:ascii="Arial" w:hAnsi="Arial" w:cs="Arial" w:hint="eastAsia"/>
                <w:lang w:eastAsia="zh-TW"/>
              </w:rPr>
              <w:t>實支金額</w:t>
            </w:r>
            <w:r>
              <w:rPr>
                <w:rFonts w:ascii="Arial" w:hAnsi="Arial" w:cs="Arial" w:hint="eastAsia"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累加相關該受款人抓出來的給付金額</w:t>
            </w:r>
          </w:p>
          <w:p w:rsidR="00B42368" w:rsidRDefault="00B42368" w:rsidP="00B42368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 xml:space="preserve">ELSE IF </w:t>
            </w:r>
            <w:r>
              <w:rPr>
                <w:rFonts w:hint="eastAsia"/>
                <w:bCs/>
                <w:lang w:eastAsia="zh-TW"/>
              </w:rPr>
              <w:t>DTAAB002</w:t>
            </w:r>
            <w:r>
              <w:rPr>
                <w:bCs/>
                <w:lang w:eastAsia="zh-TW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42368">
              <w:rPr>
                <w:rFonts w:hint="eastAsia"/>
                <w:bCs/>
                <w:lang w:eastAsia="zh-TW"/>
              </w:rPr>
              <w:t>分公司別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GL</w:t>
            </w:r>
          </w:p>
          <w:p w:rsidR="00B42368" w:rsidRDefault="00B42368" w:rsidP="00B4236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bCs/>
                <w:lang w:eastAsia="zh-TW"/>
              </w:rPr>
            </w:pPr>
            <w:r w:rsidRPr="00B42368">
              <w:rPr>
                <w:bCs/>
                <w:lang w:eastAsia="zh-TW"/>
              </w:rPr>
              <w:sym w:font="Wingdings" w:char="F0E8"/>
            </w:r>
            <w:r>
              <w:rPr>
                <w:rFonts w:ascii="Arial" w:hAnsi="Arial" w:cs="Arial" w:hint="eastAsia"/>
                <w:lang w:eastAsia="zh-TW"/>
              </w:rPr>
              <w:t>國寶</w:t>
            </w:r>
            <w:r w:rsidRPr="00B42368">
              <w:rPr>
                <w:rFonts w:ascii="Arial" w:hAnsi="Arial" w:cs="Arial" w:hint="eastAsia"/>
                <w:lang w:eastAsia="zh-TW"/>
              </w:rPr>
              <w:t>實支金額</w:t>
            </w:r>
            <w:r>
              <w:rPr>
                <w:rFonts w:ascii="Arial" w:hAnsi="Arial" w:cs="Arial" w:hint="eastAsia"/>
                <w:lang w:eastAsia="zh-TW"/>
              </w:rPr>
              <w:t xml:space="preserve"> =</w:t>
            </w:r>
            <w:r>
              <w:rPr>
                <w:rFonts w:hint="eastAsia"/>
                <w:bCs/>
                <w:lang w:eastAsia="zh-TW"/>
              </w:rPr>
              <w:t>累加相關該受款人抓出來的給付金額</w:t>
            </w:r>
          </w:p>
          <w:p w:rsidR="00B42368" w:rsidRDefault="00B42368" w:rsidP="00B42368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 xml:space="preserve">ELSE </w:t>
            </w:r>
          </w:p>
          <w:p w:rsidR="00B42368" w:rsidRPr="00637D34" w:rsidRDefault="00B42368" w:rsidP="00B4236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bCs/>
                <w:lang w:eastAsia="zh-TW"/>
              </w:rPr>
            </w:pPr>
            <w:r w:rsidRPr="00B42368">
              <w:rPr>
                <w:bCs/>
                <w:lang w:eastAsia="zh-TW"/>
              </w:rPr>
              <w:sym w:font="Wingdings" w:char="F0E8"/>
            </w:r>
            <w:r w:rsidRPr="00B42368">
              <w:rPr>
                <w:rFonts w:ascii="Arial" w:hAnsi="Arial" w:cs="Arial" w:hint="eastAsia"/>
                <w:lang w:eastAsia="zh-TW"/>
              </w:rPr>
              <w:t>國壽實支金額</w:t>
            </w:r>
            <w:r>
              <w:rPr>
                <w:rFonts w:ascii="Arial" w:hAnsi="Arial" w:cs="Arial" w:hint="eastAsia"/>
                <w:lang w:eastAsia="zh-TW"/>
              </w:rPr>
              <w:t xml:space="preserve"> =</w:t>
            </w:r>
            <w:r>
              <w:rPr>
                <w:rFonts w:hint="eastAsia"/>
                <w:bCs/>
                <w:lang w:eastAsia="zh-TW"/>
              </w:rPr>
              <w:t>累加相關該受款人抓出來的給付金額</w:t>
            </w:r>
          </w:p>
        </w:tc>
        <w:tc>
          <w:tcPr>
            <w:tcW w:w="2340" w:type="dxa"/>
          </w:tcPr>
          <w:p w:rsidR="00B42368" w:rsidRDefault="00B42368" w:rsidP="00B4236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B42368">
        <w:tc>
          <w:tcPr>
            <w:tcW w:w="2520" w:type="dxa"/>
          </w:tcPr>
          <w:p w:rsidR="00B42368" w:rsidRDefault="00B42368" w:rsidP="00B42368">
            <w:pPr>
              <w:pStyle w:val="Tabletext"/>
              <w:keepLines w:val="0"/>
              <w:spacing w:after="0" w:line="240" w:lineRule="auto"/>
              <w:ind w:left="480"/>
              <w:rPr>
                <w:rFonts w:ascii="Arial" w:hAnsi="Arial" w:cs="Arial" w:hint="eastAsia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幸福</w:t>
            </w:r>
            <w:r w:rsidRPr="00B42368">
              <w:rPr>
                <w:rFonts w:ascii="Arial" w:hAnsi="Arial" w:cs="Arial" w:hint="eastAsia"/>
                <w:lang w:eastAsia="zh-TW"/>
              </w:rPr>
              <w:t>實支金額</w:t>
            </w:r>
          </w:p>
        </w:tc>
        <w:tc>
          <w:tcPr>
            <w:tcW w:w="3780" w:type="dxa"/>
            <w:vMerge/>
          </w:tcPr>
          <w:p w:rsidR="00B42368" w:rsidRPr="00637D34" w:rsidRDefault="00B42368" w:rsidP="00B4236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B42368" w:rsidRDefault="00B42368" w:rsidP="00B4236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B42368">
        <w:tc>
          <w:tcPr>
            <w:tcW w:w="2520" w:type="dxa"/>
          </w:tcPr>
          <w:p w:rsidR="00B42368" w:rsidRDefault="00B42368" w:rsidP="00B42368">
            <w:pPr>
              <w:pStyle w:val="Tabletext"/>
              <w:keepLines w:val="0"/>
              <w:spacing w:after="0" w:line="240" w:lineRule="auto"/>
              <w:ind w:left="480"/>
              <w:rPr>
                <w:rFonts w:ascii="Arial" w:hAnsi="Arial" w:cs="Arial" w:hint="eastAsia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國寶</w:t>
            </w:r>
            <w:r w:rsidRPr="00B42368">
              <w:rPr>
                <w:rFonts w:ascii="Arial" w:hAnsi="Arial" w:cs="Arial" w:hint="eastAsia"/>
                <w:lang w:eastAsia="zh-TW"/>
              </w:rPr>
              <w:t>實支金額</w:t>
            </w:r>
          </w:p>
        </w:tc>
        <w:tc>
          <w:tcPr>
            <w:tcW w:w="3780" w:type="dxa"/>
            <w:vMerge/>
          </w:tcPr>
          <w:p w:rsidR="00B42368" w:rsidRPr="00637D34" w:rsidRDefault="00B42368" w:rsidP="00B4236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B42368" w:rsidRDefault="00B42368" w:rsidP="00B4236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</w:tbl>
    <w:p w:rsidR="008640BC" w:rsidRDefault="008640BC" w:rsidP="008640B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給付方式控制</w:t>
      </w:r>
    </w:p>
    <w:tbl>
      <w:tblPr>
        <w:tblW w:w="881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4320"/>
        <w:gridCol w:w="2870"/>
      </w:tblGrid>
      <w:tr w:rsidR="008640BC">
        <w:tc>
          <w:tcPr>
            <w:tcW w:w="1620" w:type="dxa"/>
          </w:tcPr>
          <w:p w:rsidR="008640BC" w:rsidRDefault="008640BC" w:rsidP="00AD239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給付方式</w:t>
            </w:r>
          </w:p>
        </w:tc>
        <w:tc>
          <w:tcPr>
            <w:tcW w:w="4320" w:type="dxa"/>
          </w:tcPr>
          <w:p w:rsidR="008640BC" w:rsidRDefault="008640BC" w:rsidP="008640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畫面顯示</w:t>
            </w:r>
          </w:p>
        </w:tc>
        <w:tc>
          <w:tcPr>
            <w:tcW w:w="2870" w:type="dxa"/>
          </w:tcPr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8640BC">
        <w:tc>
          <w:tcPr>
            <w:tcW w:w="1620" w:type="dxa"/>
          </w:tcPr>
          <w:p w:rsidR="008640BC" w:rsidRDefault="008640BC" w:rsidP="00AD239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現金</w:t>
            </w:r>
          </w:p>
        </w:tc>
        <w:tc>
          <w:tcPr>
            <w:tcW w:w="4320" w:type="dxa"/>
          </w:tcPr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不顯示</w:t>
            </w:r>
          </w:p>
        </w:tc>
        <w:tc>
          <w:tcPr>
            <w:tcW w:w="2870" w:type="dxa"/>
          </w:tcPr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40BC">
        <w:tc>
          <w:tcPr>
            <w:tcW w:w="1620" w:type="dxa"/>
          </w:tcPr>
          <w:p w:rsidR="008640BC" w:rsidRDefault="008640BC" w:rsidP="00AD239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支票</w:t>
            </w:r>
          </w:p>
        </w:tc>
        <w:tc>
          <w:tcPr>
            <w:tcW w:w="4320" w:type="dxa"/>
          </w:tcPr>
          <w:p w:rsidR="00096638" w:rsidRDefault="008640BC" w:rsidP="00730EE3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顯示取消禁背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 w:rsidRPr="00730EE3">
              <w:rPr>
                <w:rFonts w:hint="eastAsia"/>
                <w:bCs/>
                <w:strike/>
                <w:lang w:eastAsia="zh-TW"/>
              </w:rPr>
              <w:t>checkbox</w:t>
            </w:r>
            <w:ins w:id="38" w:author="陳德仁" w:date="2019-03-19T14:19:00Z">
              <w:r w:rsidR="00730EE3" w:rsidRPr="00730EE3">
                <w:rPr>
                  <w:rFonts w:hint="eastAsia"/>
                  <w:bCs/>
                  <w:lang w:eastAsia="zh-TW"/>
                </w:rPr>
                <w:t>，</w:t>
              </w:r>
              <w:r w:rsidR="00730EE3" w:rsidRPr="00730EE3">
                <w:rPr>
                  <w:rFonts w:hint="eastAsia"/>
                  <w:bCs/>
                  <w:color w:val="FF0000"/>
                  <w:lang w:eastAsia="zh-TW"/>
                </w:rPr>
                <w:t>改為不需勾選，由</w:t>
              </w:r>
              <w:r w:rsidR="00730EE3" w:rsidRPr="00730EE3">
                <w:rPr>
                  <w:rFonts w:hint="eastAsia"/>
                  <w:bCs/>
                  <w:color w:val="FF0000"/>
                  <w:lang w:eastAsia="zh-TW"/>
                </w:rPr>
                <w:t>CALL</w:t>
              </w:r>
              <w:r w:rsidR="00730EE3" w:rsidRPr="00730EE3">
                <w:rPr>
                  <w:rFonts w:hint="eastAsia"/>
                  <w:bCs/>
                  <w:color w:val="FF0000"/>
                  <w:lang w:eastAsia="zh-TW"/>
                </w:rPr>
                <w:t>模組決定</w:t>
              </w:r>
            </w:ins>
          </w:p>
          <w:p w:rsidR="00096638" w:rsidRPr="00730EE3" w:rsidRDefault="00096638" w:rsidP="00730EE3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ins w:id="39" w:author="陳德仁" w:date="2019-03-19T14:21:00Z"/>
                <w:bCs/>
                <w:lang w:eastAsia="zh-TW"/>
              </w:rPr>
            </w:pPr>
            <w:r w:rsidRPr="00096638">
              <w:rPr>
                <w:rFonts w:hint="eastAsia"/>
                <w:bCs/>
                <w:lang w:eastAsia="zh-TW"/>
              </w:rPr>
              <w:t>顯示取消平行線</w:t>
            </w:r>
            <w:r w:rsidRPr="00730EE3">
              <w:rPr>
                <w:rFonts w:hint="eastAsia"/>
                <w:bCs/>
                <w:strike/>
                <w:lang w:eastAsia="zh-TW"/>
              </w:rPr>
              <w:t>checkbox</w:t>
            </w:r>
            <w:ins w:id="40" w:author="陳德仁" w:date="2019-03-19T14:20:00Z">
              <w:r w:rsidR="00730EE3" w:rsidRPr="00730EE3">
                <w:rPr>
                  <w:rFonts w:hint="eastAsia"/>
                  <w:bCs/>
                  <w:lang w:eastAsia="zh-TW"/>
                </w:rPr>
                <w:t>，</w:t>
              </w:r>
              <w:r w:rsidR="00730EE3" w:rsidRPr="00730EE3">
                <w:rPr>
                  <w:rFonts w:hint="eastAsia"/>
                  <w:bCs/>
                  <w:color w:val="FF0000"/>
                  <w:lang w:eastAsia="zh-TW"/>
                </w:rPr>
                <w:t>改為不需勾選，由</w:t>
              </w:r>
              <w:r w:rsidR="00730EE3" w:rsidRPr="00730EE3">
                <w:rPr>
                  <w:rFonts w:hint="eastAsia"/>
                  <w:bCs/>
                  <w:color w:val="FF0000"/>
                  <w:lang w:eastAsia="zh-TW"/>
                </w:rPr>
                <w:t>CALL</w:t>
              </w:r>
              <w:r w:rsidR="00730EE3" w:rsidRPr="00730EE3">
                <w:rPr>
                  <w:rFonts w:hint="eastAsia"/>
                  <w:bCs/>
                  <w:color w:val="FF0000"/>
                  <w:lang w:eastAsia="zh-TW"/>
                </w:rPr>
                <w:t>模組決定，修改如下</w:t>
              </w:r>
            </w:ins>
          </w:p>
          <w:p w:rsidR="00730EE3" w:rsidRDefault="00730EE3" w:rsidP="00730EE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ins w:id="41" w:author="陳德仁" w:date="2019-03-19T14:21:00Z">
              <w:r w:rsidRPr="0068353A">
                <w:rPr>
                  <w:noProof/>
                  <w:lang w:eastAsia="zh-TW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" o:spid="_x0000_i1025" type="#_x0000_t75" style="width:205.5pt;height:63pt;visibility:visible">
                    <v:imagedata r:id="rId12" o:title=""/>
                  </v:shape>
                </w:pict>
              </w:r>
            </w:ins>
          </w:p>
          <w:p w:rsidR="00204E15" w:rsidRPr="00730EE3" w:rsidRDefault="00550882" w:rsidP="006D7A01">
            <w:pPr>
              <w:numPr>
                <w:ilvl w:val="0"/>
                <w:numId w:val="34"/>
              </w:numPr>
              <w:rPr>
                <w:rFonts w:hint="eastAsia"/>
                <w:bCs/>
                <w:sz w:val="20"/>
                <w:szCs w:val="20"/>
              </w:rPr>
            </w:pPr>
            <w:ins w:id="42" w:author="陳德仁" w:date="2018-10-30T13:49:00Z">
              <w:r w:rsidRPr="00730EE3">
                <w:rPr>
                  <w:rFonts w:hint="eastAsia"/>
                  <w:bCs/>
                  <w:sz w:val="20"/>
                  <w:szCs w:val="20"/>
                </w:rPr>
                <w:t>受理單位為理賠科</w:t>
              </w:r>
            </w:ins>
            <w:ins w:id="43" w:author="陳德仁" w:date="2018-10-30T14:05:00Z">
              <w:r w:rsidR="009D32F9" w:rsidRPr="00730EE3">
                <w:rPr>
                  <w:rFonts w:hint="eastAsia"/>
                  <w:bCs/>
                  <w:sz w:val="20"/>
                  <w:szCs w:val="20"/>
                </w:rPr>
                <w:t>(</w:t>
              </w:r>
            </w:ins>
            <w:ins w:id="44" w:author="陳德仁" w:date="2018-10-30T14:28:00Z">
              <w:r w:rsidR="006D7A01" w:rsidRPr="00730EE3">
                <w:rPr>
                  <w:bCs/>
                  <w:sz w:val="20"/>
                  <w:szCs w:val="20"/>
                </w:rPr>
                <w:t>AA_Util.isAdmCenter(APLY_DIV_NO)</w:t>
              </w:r>
            </w:ins>
            <w:ins w:id="45" w:author="陳德仁" w:date="2018-10-30T14:08:00Z">
              <w:r w:rsidR="009D32F9" w:rsidRPr="00730EE3">
                <w:rPr>
                  <w:rFonts w:hint="eastAsia"/>
                  <w:bCs/>
                  <w:sz w:val="20"/>
                  <w:szCs w:val="20"/>
                </w:rPr>
                <w:t>)</w:t>
              </w:r>
            </w:ins>
            <w:ins w:id="46" w:author="陳德仁" w:date="2018-10-30T13:50:00Z">
              <w:r w:rsidRPr="00730EE3">
                <w:rPr>
                  <w:rFonts w:hint="eastAsia"/>
                  <w:bCs/>
                  <w:sz w:val="20"/>
                  <w:szCs w:val="20"/>
                </w:rPr>
                <w:t>時，</w:t>
              </w:r>
            </w:ins>
            <w:del w:id="47" w:author="陳德仁" w:date="2018-10-29T15:31:00Z">
              <w:r w:rsidR="00204E15" w:rsidRPr="00730EE3" w:rsidDel="00215DEB">
                <w:rPr>
                  <w:rFonts w:hint="eastAsia"/>
                  <w:bCs/>
                  <w:sz w:val="20"/>
                  <w:szCs w:val="20"/>
                </w:rPr>
                <w:delText>增加</w:delText>
              </w:r>
            </w:del>
            <w:ins w:id="48" w:author="陳德仁" w:date="2018-10-29T14:38:00Z">
              <w:r w:rsidR="00204E15" w:rsidRPr="00730EE3">
                <w:rPr>
                  <w:rFonts w:hint="eastAsia"/>
                  <w:bCs/>
                  <w:sz w:val="20"/>
                  <w:szCs w:val="20"/>
                </w:rPr>
                <w:t>顯示</w:t>
              </w:r>
            </w:ins>
            <w:ins w:id="49" w:author="陳德仁" w:date="2018-10-29T14:39:00Z">
              <w:r w:rsidR="00204E15" w:rsidRPr="00730EE3">
                <w:rPr>
                  <w:rFonts w:hint="eastAsia"/>
                  <w:bCs/>
                  <w:sz w:val="20"/>
                  <w:szCs w:val="20"/>
                </w:rPr>
                <w:t>當日櫃</w:t>
              </w:r>
            </w:ins>
            <w:ins w:id="50" w:author="陳德仁" w:date="2018-10-29T14:40:00Z">
              <w:r w:rsidR="00204E15" w:rsidRPr="00730EE3">
                <w:rPr>
                  <w:rFonts w:hint="eastAsia"/>
                  <w:bCs/>
                  <w:sz w:val="20"/>
                  <w:szCs w:val="20"/>
                </w:rPr>
                <w:t>台支票件</w:t>
              </w:r>
            </w:ins>
            <w:ins w:id="51" w:author="陳德仁" w:date="2018-10-29T14:38:00Z">
              <w:r w:rsidR="00204E15" w:rsidRPr="00730EE3">
                <w:rPr>
                  <w:rFonts w:hint="eastAsia"/>
                  <w:bCs/>
                  <w:sz w:val="20"/>
                  <w:szCs w:val="20"/>
                </w:rPr>
                <w:t>checkbox</w:t>
              </w:r>
            </w:ins>
          </w:p>
        </w:tc>
        <w:tc>
          <w:tcPr>
            <w:tcW w:w="2870" w:type="dxa"/>
          </w:tcPr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096638" w:rsidRDefault="00096638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40BC">
        <w:tc>
          <w:tcPr>
            <w:tcW w:w="1620" w:type="dxa"/>
          </w:tcPr>
          <w:p w:rsidR="008640BC" w:rsidRDefault="008640BC" w:rsidP="00AD239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匯撥</w:t>
            </w:r>
          </w:p>
        </w:tc>
        <w:tc>
          <w:tcPr>
            <w:tcW w:w="4320" w:type="dxa"/>
          </w:tcPr>
          <w:p w:rsidR="008640BC" w:rsidRDefault="00696D40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非</w:t>
            </w: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</w:t>
            </w:r>
            <w:r w:rsidR="008640BC">
              <w:rPr>
                <w:rFonts w:hint="eastAsia"/>
                <w:bCs/>
                <w:lang w:eastAsia="zh-TW"/>
              </w:rPr>
              <w:t>顯示</w:t>
            </w:r>
          </w:p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1.</w:t>
            </w:r>
            <w:r>
              <w:rPr>
                <w:rFonts w:hint="eastAsia"/>
                <w:bCs/>
                <w:lang w:eastAsia="zh-TW"/>
              </w:rPr>
              <w:t>匯撥修改原因下拉</w:t>
            </w:r>
            <w:r>
              <w:rPr>
                <w:rFonts w:hint="eastAsia"/>
                <w:bCs/>
                <w:lang w:eastAsia="zh-TW"/>
              </w:rPr>
              <w:t>Bar (</w:t>
            </w:r>
            <w:r>
              <w:rPr>
                <w:rFonts w:hint="eastAsia"/>
                <w:bCs/>
                <w:lang w:eastAsia="zh-TW"/>
              </w:rPr>
              <w:t>原因內容請參照</w:t>
            </w:r>
            <w:r>
              <w:rPr>
                <w:rFonts w:hint="eastAsia"/>
                <w:bCs/>
                <w:lang w:eastAsia="zh-TW"/>
              </w:rPr>
              <w:t>DTAAB003)</w:t>
            </w:r>
          </w:p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2.</w:t>
            </w:r>
            <w:r>
              <w:rPr>
                <w:rFonts w:hint="eastAsia"/>
                <w:bCs/>
                <w:lang w:eastAsia="zh-TW"/>
              </w:rPr>
              <w:t>一指通</w:t>
            </w:r>
            <w:r>
              <w:rPr>
                <w:rFonts w:hint="eastAsia"/>
                <w:bCs/>
                <w:lang w:eastAsia="zh-TW"/>
              </w:rPr>
              <w:t>checkbox</w:t>
            </w:r>
          </w:p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3.</w:t>
            </w:r>
            <w:r>
              <w:rPr>
                <w:rFonts w:hint="eastAsia"/>
                <w:bCs/>
                <w:lang w:eastAsia="zh-TW"/>
              </w:rPr>
              <w:t>即時匯撥</w:t>
            </w:r>
            <w:r>
              <w:rPr>
                <w:rFonts w:hint="eastAsia"/>
                <w:bCs/>
                <w:lang w:eastAsia="zh-TW"/>
              </w:rPr>
              <w:t xml:space="preserve"> checkbox</w:t>
            </w:r>
          </w:p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4.</w:t>
            </w:r>
            <w:r>
              <w:rPr>
                <w:rFonts w:hint="eastAsia"/>
                <w:bCs/>
                <w:lang w:eastAsia="zh-TW"/>
              </w:rPr>
              <w:t>行庫代號</w:t>
            </w:r>
          </w:p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5.</w:t>
            </w:r>
            <w:r>
              <w:rPr>
                <w:rFonts w:hint="eastAsia"/>
                <w:bCs/>
                <w:lang w:eastAsia="zh-TW"/>
              </w:rPr>
              <w:t>帳號</w:t>
            </w:r>
          </w:p>
          <w:p w:rsidR="00C56C02" w:rsidRDefault="00C56C02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C56C02" w:rsidRDefault="00C56C02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該筆給付金額</w:t>
            </w:r>
            <w:r>
              <w:rPr>
                <w:rFonts w:hint="eastAsia"/>
                <w:bCs/>
                <w:lang w:eastAsia="zh-TW"/>
              </w:rPr>
              <w:t xml:space="preserve"> = 0</w:t>
            </w:r>
          </w:p>
          <w:p w:rsidR="00C56C02" w:rsidRDefault="00C56C02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1.</w:t>
            </w:r>
            <w:r>
              <w:rPr>
                <w:rFonts w:hint="eastAsia"/>
                <w:bCs/>
                <w:lang w:eastAsia="zh-TW"/>
              </w:rPr>
              <w:t>匯撥修改原因</w:t>
            </w:r>
            <w:r>
              <w:rPr>
                <w:rFonts w:hint="eastAsia"/>
                <w:bCs/>
                <w:lang w:eastAsia="zh-TW"/>
              </w:rPr>
              <w:t xml:space="preserve"> Disable</w:t>
            </w:r>
          </w:p>
          <w:p w:rsidR="00C56C02" w:rsidRDefault="00C56C02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2.</w:t>
            </w:r>
            <w:r>
              <w:rPr>
                <w:rFonts w:hint="eastAsia"/>
                <w:bCs/>
                <w:lang w:eastAsia="zh-TW"/>
              </w:rPr>
              <w:t>一指通</w:t>
            </w:r>
            <w:r>
              <w:rPr>
                <w:rFonts w:hint="eastAsia"/>
                <w:bCs/>
                <w:lang w:eastAsia="zh-TW"/>
              </w:rPr>
              <w:t>checkbox Disable</w:t>
            </w:r>
          </w:p>
          <w:p w:rsidR="00C56C02" w:rsidRDefault="00C56C02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3.</w:t>
            </w:r>
            <w:r>
              <w:rPr>
                <w:rFonts w:hint="eastAsia"/>
                <w:bCs/>
                <w:lang w:eastAsia="zh-TW"/>
              </w:rPr>
              <w:t>即時匯撥</w:t>
            </w:r>
            <w:r>
              <w:rPr>
                <w:rFonts w:hint="eastAsia"/>
                <w:bCs/>
                <w:lang w:eastAsia="zh-TW"/>
              </w:rPr>
              <w:t xml:space="preserve"> checkbox Disable</w:t>
            </w:r>
          </w:p>
          <w:p w:rsidR="00C56C02" w:rsidRDefault="00C56C02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4.</w:t>
            </w:r>
            <w:r>
              <w:rPr>
                <w:rFonts w:hint="eastAsia"/>
                <w:bCs/>
                <w:lang w:eastAsia="zh-TW"/>
              </w:rPr>
              <w:t>行庫代號</w:t>
            </w:r>
            <w:r>
              <w:rPr>
                <w:rFonts w:hint="eastAsia"/>
                <w:bCs/>
                <w:lang w:eastAsia="zh-TW"/>
              </w:rPr>
              <w:t>000000 Disable</w:t>
            </w:r>
          </w:p>
          <w:p w:rsidR="00C56C02" w:rsidRDefault="00C56C02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5.</w:t>
            </w:r>
            <w:r>
              <w:rPr>
                <w:rFonts w:hint="eastAsia"/>
                <w:bCs/>
                <w:lang w:eastAsia="zh-TW"/>
              </w:rPr>
              <w:t>帳號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smartTag w:uri="urn:schemas-microsoft-com:office:smarttags" w:element="chmetcnv">
              <w:smartTagPr>
                <w:attr w:name="UnitName" w:val="碼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16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lang w:eastAsia="zh-TW"/>
              </w:rPr>
              <w:t>0 Disble</w:t>
            </w:r>
          </w:p>
          <w:p w:rsidR="00C56C02" w:rsidRDefault="00C56C02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  <w:r>
              <w:rPr>
                <w:rFonts w:hint="eastAsia"/>
                <w:bCs/>
                <w:lang w:eastAsia="zh-TW"/>
              </w:rPr>
              <w:t>。</w:t>
            </w:r>
          </w:p>
          <w:p w:rsidR="00062ABC" w:rsidRDefault="00062A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於行庫代號下方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顯示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行庫代號查詢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連結</w:t>
            </w:r>
          </w:p>
          <w:p w:rsidR="00062ABC" w:rsidRDefault="00062A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另開視窗至</w:t>
            </w:r>
            <w:hyperlink r:id="rId13" w:history="1">
              <w:r w:rsidR="00700854" w:rsidRPr="00804419">
                <w:rPr>
                  <w:rStyle w:val="aa"/>
                  <w:bCs/>
                  <w:lang w:eastAsia="zh-TW"/>
                </w:rPr>
                <w:t>http://www.fisc.com.tw/FISCWeb/ConvenientSearch/rm.asp?No=&amp;FC=F0115</w:t>
              </w:r>
            </w:hyperlink>
          </w:p>
          <w:p w:rsidR="00700854" w:rsidRDefault="00700854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700854" w:rsidRDefault="00700854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以受理編號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查詢理賠簡易受理給付方式檔</w:t>
            </w:r>
            <w:r>
              <w:rPr>
                <w:rFonts w:hint="eastAsia"/>
                <w:bCs/>
                <w:lang w:eastAsia="zh-TW"/>
              </w:rPr>
              <w:t>DTAAA018</w:t>
            </w:r>
            <w:r>
              <w:rPr>
                <w:rFonts w:hint="eastAsia"/>
                <w:bCs/>
                <w:lang w:eastAsia="zh-TW"/>
              </w:rPr>
              <w:t>，若有資料且一指通表示為</w:t>
            </w:r>
            <w:r>
              <w:rPr>
                <w:rFonts w:hint="eastAsia"/>
                <w:bCs/>
                <w:lang w:eastAsia="zh-TW"/>
              </w:rPr>
              <w:t>Y</w:t>
            </w:r>
            <w:r>
              <w:rPr>
                <w:rFonts w:hint="eastAsia"/>
                <w:bCs/>
                <w:lang w:eastAsia="zh-TW"/>
              </w:rPr>
              <w:t>，則一指通</w:t>
            </w:r>
            <w:r>
              <w:rPr>
                <w:rFonts w:hint="eastAsia"/>
                <w:bCs/>
                <w:lang w:eastAsia="zh-TW"/>
              </w:rPr>
              <w:t>checkbox checked</w:t>
            </w:r>
          </w:p>
          <w:p w:rsidR="00696D40" w:rsidRDefault="00696D40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696D40" w:rsidRDefault="00696D40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696D40" w:rsidRDefault="00696D40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件顯示</w:t>
            </w:r>
            <w:r>
              <w:rPr>
                <w:rFonts w:hint="eastAsia"/>
                <w:bCs/>
                <w:lang w:eastAsia="zh-TW"/>
              </w:rPr>
              <w:t>:</w:t>
            </w:r>
          </w:p>
          <w:p w:rsidR="00696D40" w:rsidRDefault="00696D40" w:rsidP="00696D40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匯撥修改原因下拉</w:t>
            </w:r>
            <w:r>
              <w:rPr>
                <w:rFonts w:hint="eastAsia"/>
                <w:bCs/>
                <w:lang w:eastAsia="zh-TW"/>
              </w:rPr>
              <w:t>Bar (</w:t>
            </w:r>
            <w:r>
              <w:rPr>
                <w:rFonts w:hint="eastAsia"/>
                <w:bCs/>
                <w:lang w:eastAsia="zh-TW"/>
              </w:rPr>
              <w:t>原因內容請參照</w:t>
            </w:r>
            <w:r>
              <w:rPr>
                <w:rFonts w:hint="eastAsia"/>
                <w:bCs/>
                <w:lang w:eastAsia="zh-TW"/>
              </w:rPr>
              <w:t>DTAAB003)</w:t>
            </w:r>
          </w:p>
          <w:p w:rsidR="00696D40" w:rsidRPr="00062ABC" w:rsidRDefault="00696D40" w:rsidP="00696D40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帳號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2870" w:type="dxa"/>
          </w:tcPr>
          <w:p w:rsidR="008640BC" w:rsidRDefault="008640BC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1.</w:t>
            </w:r>
            <w:r>
              <w:rPr>
                <w:rFonts w:hint="eastAsia"/>
                <w:bCs/>
                <w:lang w:eastAsia="zh-TW"/>
              </w:rPr>
              <w:t>匯撥修改原因若更改成</w:t>
            </w:r>
            <w:r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，受款人姓名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受款人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改為可輸入</w:t>
            </w:r>
            <w:r w:rsidR="00D61B8F">
              <w:rPr>
                <w:rFonts w:hint="eastAsia"/>
                <w:bCs/>
                <w:lang w:eastAsia="zh-TW"/>
              </w:rPr>
              <w:t>。</w:t>
            </w:r>
          </w:p>
          <w:p w:rsidR="00D61B8F" w:rsidRDefault="00D61B8F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2. </w:t>
            </w:r>
            <w:r>
              <w:rPr>
                <w:rFonts w:hint="eastAsia"/>
                <w:bCs/>
                <w:lang w:eastAsia="zh-TW"/>
              </w:rPr>
              <w:t>匯撥修改原因若更改成</w:t>
            </w:r>
            <w:r>
              <w:rPr>
                <w:rFonts w:hint="eastAsia"/>
                <w:bCs/>
                <w:lang w:eastAsia="zh-TW"/>
              </w:rPr>
              <w:t>2</w:t>
            </w:r>
            <w:r>
              <w:rPr>
                <w:rFonts w:hint="eastAsia"/>
                <w:bCs/>
                <w:lang w:eastAsia="zh-TW"/>
              </w:rPr>
              <w:t>，受款人姓名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改為可輸入，受款人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仍不可更改。</w:t>
            </w:r>
          </w:p>
          <w:p w:rsidR="00AD2395" w:rsidRDefault="00D61B8F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3.</w:t>
            </w:r>
            <w:r>
              <w:rPr>
                <w:rFonts w:hint="eastAsia"/>
                <w:bCs/>
                <w:lang w:eastAsia="zh-TW"/>
              </w:rPr>
              <w:t>若勾選為一指通</w:t>
            </w:r>
            <w:r w:rsidR="00AD2395">
              <w:rPr>
                <w:rFonts w:hint="eastAsia"/>
                <w:bCs/>
                <w:lang w:eastAsia="zh-TW"/>
              </w:rPr>
              <w:t>，</w:t>
            </w:r>
            <w:r w:rsidR="00AD2395">
              <w:rPr>
                <w:rFonts w:hint="eastAsia"/>
                <w:bCs/>
                <w:lang w:eastAsia="zh-TW"/>
              </w:rPr>
              <w:t>Ajax</w:t>
            </w:r>
            <w:r w:rsidR="00AD2395">
              <w:rPr>
                <w:rFonts w:hint="eastAsia"/>
                <w:bCs/>
                <w:lang w:eastAsia="zh-TW"/>
              </w:rPr>
              <w:t>至後端</w:t>
            </w:r>
          </w:p>
          <w:p w:rsidR="00D61B8F" w:rsidRDefault="00AD2395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READ DTABO001 By APC_ID </w:t>
            </w:r>
            <w:r w:rsidRPr="00637D34">
              <w:rPr>
                <w:rFonts w:hint="eastAsia"/>
                <w:bCs/>
                <w:lang w:eastAsia="zh-TW"/>
              </w:rPr>
              <w:t xml:space="preserve">= </w:t>
            </w:r>
            <w:r w:rsidRPr="00637D34">
              <w:rPr>
                <w:rFonts w:hint="eastAsia"/>
                <w:bCs/>
                <w:lang w:eastAsia="zh-TW"/>
              </w:rPr>
              <w:t>受款人</w:t>
            </w:r>
            <w:r w:rsidRPr="00637D34">
              <w:rPr>
                <w:rFonts w:hint="eastAsia"/>
                <w:bCs/>
                <w:lang w:eastAsia="zh-TW"/>
              </w:rPr>
              <w:t>ID</w:t>
            </w:r>
            <w:r w:rsidR="00BA22C6" w:rsidRPr="00637D34">
              <w:rPr>
                <w:rFonts w:hint="eastAsia"/>
                <w:bCs/>
                <w:lang w:eastAsia="zh-TW"/>
              </w:rPr>
              <w:t xml:space="preserve">, </w:t>
            </w:r>
            <w:hyperlink r:id="rId14" w:history="1">
              <w:r w:rsidR="00BA22C6" w:rsidRPr="00637D34">
                <w:rPr>
                  <w:rStyle w:val="style31"/>
                </w:rPr>
                <w:t>APC_NAME</w:t>
              </w:r>
              <w:r w:rsidR="00BA22C6" w:rsidRPr="00637D34">
                <w:rPr>
                  <w:rStyle w:val="style31"/>
                  <w:rFonts w:hint="eastAsia"/>
                  <w:lang w:eastAsia="zh-TW"/>
                </w:rPr>
                <w:t xml:space="preserve"> = </w:t>
              </w:r>
              <w:r w:rsidR="00BA22C6" w:rsidRPr="00637D34">
                <w:rPr>
                  <w:rStyle w:val="style31"/>
                  <w:rFonts w:hint="eastAsia"/>
                  <w:lang w:eastAsia="zh-TW"/>
                </w:rPr>
                <w:t>受款人姓名</w:t>
              </w:r>
              <w:r w:rsidR="00BA22C6" w:rsidRPr="00637D34">
                <w:rPr>
                  <w:rStyle w:val="aa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  <w:p w:rsidR="00AD2395" w:rsidRDefault="00AD2395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GET </w:t>
            </w:r>
            <w:r>
              <w:rPr>
                <w:rFonts w:hint="eastAsia"/>
                <w:bCs/>
                <w:lang w:eastAsia="zh-TW"/>
              </w:rPr>
              <w:t>行庫代號及帳號</w:t>
            </w:r>
          </w:p>
          <w:p w:rsidR="00AD2395" w:rsidRDefault="00AD2395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並將行庫代號及帳號改為</w:t>
            </w:r>
            <w:r>
              <w:rPr>
                <w:rFonts w:hint="eastAsia"/>
                <w:bCs/>
                <w:lang w:eastAsia="zh-TW"/>
              </w:rPr>
              <w:t>DISABLE</w:t>
            </w:r>
            <w:r>
              <w:rPr>
                <w:rFonts w:hint="eastAsia"/>
                <w:bCs/>
                <w:lang w:eastAsia="zh-TW"/>
              </w:rPr>
              <w:t>。</w:t>
            </w:r>
          </w:p>
          <w:p w:rsidR="00AD2395" w:rsidRDefault="00AD2395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AD2395" w:rsidRDefault="00AD2395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DTABO001 </w:t>
            </w:r>
            <w:r w:rsidR="00272DF4">
              <w:rPr>
                <w:rFonts w:hint="eastAsia"/>
                <w:bCs/>
                <w:lang w:eastAsia="zh-TW"/>
              </w:rPr>
              <w:t>查無資料，顯示</w:t>
            </w:r>
            <w:r w:rsidR="00272DF4">
              <w:rPr>
                <w:bCs/>
                <w:lang w:eastAsia="zh-TW"/>
              </w:rPr>
              <w:t>’</w:t>
            </w:r>
            <w:r w:rsidR="00272DF4">
              <w:rPr>
                <w:rFonts w:hint="eastAsia"/>
                <w:bCs/>
                <w:lang w:eastAsia="zh-TW"/>
              </w:rPr>
              <w:t>查無一指通帳號</w:t>
            </w:r>
            <w:r w:rsidR="00272DF4">
              <w:rPr>
                <w:bCs/>
                <w:lang w:eastAsia="zh-TW"/>
              </w:rPr>
              <w:t>’</w:t>
            </w:r>
            <w:r w:rsidR="00272DF4">
              <w:rPr>
                <w:rFonts w:hint="eastAsia"/>
                <w:bCs/>
                <w:lang w:eastAsia="zh-TW"/>
              </w:rPr>
              <w:t>並將一指通</w:t>
            </w:r>
            <w:r w:rsidR="00272DF4">
              <w:rPr>
                <w:rFonts w:hint="eastAsia"/>
                <w:bCs/>
                <w:lang w:eastAsia="zh-TW"/>
              </w:rPr>
              <w:t>checkbox</w:t>
            </w:r>
            <w:r w:rsidR="00272DF4">
              <w:rPr>
                <w:rFonts w:hint="eastAsia"/>
                <w:bCs/>
                <w:lang w:eastAsia="zh-TW"/>
              </w:rPr>
              <w:t>改為</w:t>
            </w:r>
            <w:r w:rsidR="00272DF4">
              <w:rPr>
                <w:rFonts w:hint="eastAsia"/>
                <w:bCs/>
                <w:lang w:eastAsia="zh-TW"/>
              </w:rPr>
              <w:t>uncheck.</w:t>
            </w:r>
          </w:p>
          <w:p w:rsidR="00AD2395" w:rsidRDefault="00AD2395" w:rsidP="00AD239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647B44" w:rsidRDefault="00E33451" w:rsidP="00E334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4.</w:t>
            </w:r>
            <w:r w:rsidR="00647B44">
              <w:rPr>
                <w:rFonts w:hint="eastAsia"/>
                <w:bCs/>
                <w:lang w:eastAsia="zh-TW"/>
              </w:rPr>
              <w:t>若多筆時有一筆勾選即時匯撥，</w:t>
            </w:r>
            <w:r>
              <w:rPr>
                <w:rFonts w:hint="eastAsia"/>
                <w:bCs/>
                <w:lang w:eastAsia="zh-TW"/>
              </w:rPr>
              <w:t>需檢查</w:t>
            </w:r>
            <w:r w:rsidR="00647B44">
              <w:rPr>
                <w:rFonts w:hint="eastAsia"/>
                <w:bCs/>
                <w:lang w:eastAsia="zh-TW"/>
              </w:rPr>
              <w:t>其他各筆</w:t>
            </w:r>
            <w:r>
              <w:rPr>
                <w:rFonts w:hint="eastAsia"/>
                <w:bCs/>
                <w:lang w:eastAsia="zh-TW"/>
              </w:rPr>
              <w:t>是否</w:t>
            </w:r>
            <w:r w:rsidR="00647B44">
              <w:rPr>
                <w:rFonts w:hint="eastAsia"/>
                <w:bCs/>
                <w:lang w:eastAsia="zh-TW"/>
              </w:rPr>
              <w:t>勾選即時匯撥。</w:t>
            </w:r>
          </w:p>
          <w:p w:rsidR="00EC77FC" w:rsidRPr="00EC77FC" w:rsidRDefault="00EC77FC" w:rsidP="00E334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E33451" w:rsidRDefault="00EC77FC" w:rsidP="00E334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5.</w:t>
            </w:r>
            <w:r>
              <w:rPr>
                <w:rFonts w:hint="eastAsia"/>
                <w:lang w:eastAsia="zh-TW"/>
              </w:rPr>
              <w:t xml:space="preserve"> </w:t>
            </w:r>
            <w:r w:rsidR="00696D40">
              <w:rPr>
                <w:rFonts w:hint="eastAsia"/>
                <w:lang w:eastAsia="zh-TW"/>
              </w:rPr>
              <w:t>非</w:t>
            </w:r>
            <w:r w:rsidR="00696D40">
              <w:rPr>
                <w:rFonts w:hint="eastAsia"/>
                <w:lang w:eastAsia="zh-TW"/>
              </w:rPr>
              <w:t>OIU</w:t>
            </w:r>
            <w:r w:rsidR="00696D40">
              <w:rPr>
                <w:rFonts w:hint="eastAsia"/>
                <w:lang w:eastAsia="zh-TW"/>
              </w:rPr>
              <w:t>件</w:t>
            </w:r>
            <w:r>
              <w:rPr>
                <w:rFonts w:hint="eastAsia"/>
                <w:lang w:eastAsia="zh-TW"/>
              </w:rPr>
              <w:t>帳號若輸入不滿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碼"/>
              </w:smartTagPr>
              <w:r>
                <w:rPr>
                  <w:rFonts w:hint="eastAsia"/>
                  <w:lang w:eastAsia="zh-TW"/>
                </w:rPr>
                <w:t>16</w:t>
              </w:r>
              <w:r>
                <w:rPr>
                  <w:rFonts w:hint="eastAsia"/>
                  <w:lang w:eastAsia="zh-TW"/>
                </w:rPr>
                <w:t>碼</w:t>
              </w:r>
            </w:smartTag>
            <w:r>
              <w:rPr>
                <w:rFonts w:hint="eastAsia"/>
                <w:lang w:eastAsia="zh-TW"/>
              </w:rPr>
              <w:t>時自左方補</w:t>
            </w:r>
            <w:r>
              <w:rPr>
                <w:rFonts w:hint="eastAsia"/>
                <w:lang w:eastAsia="zh-TW"/>
              </w:rPr>
              <w:t>0</w:t>
            </w:r>
            <w:r>
              <w:rPr>
                <w:rFonts w:hint="eastAsia"/>
                <w:lang w:eastAsia="zh-TW"/>
              </w:rPr>
              <w:t>補滿</w:t>
            </w:r>
            <w:r>
              <w:rPr>
                <w:rFonts w:hint="eastAsia"/>
                <w:lang w:eastAsia="zh-TW"/>
              </w:rPr>
              <w:t>16</w:t>
            </w:r>
            <w:r>
              <w:rPr>
                <w:rFonts w:hint="eastAsia"/>
                <w:lang w:eastAsia="zh-TW"/>
              </w:rPr>
              <w:t>碼</w:t>
            </w:r>
            <w:r w:rsidR="00696D40">
              <w:rPr>
                <w:rFonts w:hint="eastAsia"/>
                <w:lang w:eastAsia="zh-TW"/>
              </w:rPr>
              <w:t>。</w:t>
            </w:r>
            <w:r w:rsidR="00696D40">
              <w:rPr>
                <w:rFonts w:hint="eastAsia"/>
                <w:lang w:eastAsia="zh-TW"/>
              </w:rPr>
              <w:t>OIU</w:t>
            </w:r>
            <w:r w:rsidR="00696D40">
              <w:rPr>
                <w:rFonts w:hint="eastAsia"/>
                <w:lang w:eastAsia="zh-TW"/>
              </w:rPr>
              <w:t>件最多</w:t>
            </w:r>
            <w:r w:rsidR="00696D40">
              <w:rPr>
                <w:rFonts w:hint="eastAsia"/>
                <w:lang w:eastAsia="zh-TW"/>
              </w:rPr>
              <w:t>35</w:t>
            </w:r>
            <w:r w:rsidR="00696D40">
              <w:rPr>
                <w:rFonts w:hint="eastAsia"/>
                <w:lang w:eastAsia="zh-TW"/>
              </w:rPr>
              <w:t>碼</w:t>
            </w:r>
          </w:p>
          <w:p w:rsidR="00EC77FC" w:rsidRDefault="00EC77FC" w:rsidP="00E334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EC77FC" w:rsidRDefault="007B431C" w:rsidP="00E3345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  <w:r w:rsidR="00EC77FC">
              <w:rPr>
                <w:rFonts w:hint="eastAsia"/>
                <w:lang w:eastAsia="zh-TW"/>
              </w:rPr>
              <w:t>.</w:t>
            </w:r>
            <w:r w:rsidR="00EC77FC">
              <w:rPr>
                <w:rFonts w:hint="eastAsia"/>
                <w:lang w:eastAsia="zh-TW"/>
              </w:rPr>
              <w:t>非國泰世華</w:t>
            </w:r>
            <w:r w:rsidR="00EC77FC">
              <w:rPr>
                <w:rFonts w:hint="eastAsia"/>
                <w:lang w:eastAsia="zh-TW"/>
              </w:rPr>
              <w:t>(013)</w:t>
            </w:r>
            <w:r w:rsidR="00EC77FC">
              <w:rPr>
                <w:rFonts w:hint="eastAsia"/>
                <w:lang w:eastAsia="zh-TW"/>
              </w:rPr>
              <w:t>接受即時匯撥時間為</w:t>
            </w:r>
            <w:r w:rsidR="00EC77FC">
              <w:rPr>
                <w:rFonts w:hint="eastAsia"/>
                <w:lang w:eastAsia="zh-TW"/>
              </w:rPr>
              <w:t>10:00</w:t>
            </w:r>
            <w:r w:rsidR="00EC77FC">
              <w:rPr>
                <w:rFonts w:hint="eastAsia"/>
                <w:lang w:eastAsia="zh-TW"/>
              </w:rPr>
              <w:t>、</w:t>
            </w:r>
            <w:r w:rsidR="00EC77FC">
              <w:rPr>
                <w:rFonts w:hint="eastAsia"/>
                <w:lang w:eastAsia="zh-TW"/>
              </w:rPr>
              <w:t>11:00</w:t>
            </w:r>
            <w:r w:rsidR="00EC77FC">
              <w:rPr>
                <w:rFonts w:hint="eastAsia"/>
                <w:lang w:eastAsia="zh-TW"/>
              </w:rPr>
              <w:t>、</w:t>
            </w:r>
            <w:r w:rsidR="00EC77FC">
              <w:rPr>
                <w:rFonts w:hint="eastAsia"/>
                <w:lang w:eastAsia="zh-TW"/>
              </w:rPr>
              <w:t>13:00</w:t>
            </w:r>
            <w:r w:rsidR="00EC77FC">
              <w:rPr>
                <w:rFonts w:hint="eastAsia"/>
                <w:lang w:eastAsia="zh-TW"/>
              </w:rPr>
              <w:t>、</w:t>
            </w:r>
            <w:r w:rsidR="00EC77FC">
              <w:rPr>
                <w:rFonts w:hint="eastAsia"/>
                <w:lang w:eastAsia="zh-TW"/>
              </w:rPr>
              <w:t>14:00</w:t>
            </w:r>
            <w:r w:rsidR="00EC77FC">
              <w:rPr>
                <w:rFonts w:hint="eastAsia"/>
                <w:lang w:eastAsia="zh-TW"/>
              </w:rPr>
              <w:t>四個時段；國泰世華銀行接受即時匯撥時間為</w:t>
            </w:r>
            <w:r w:rsidR="00EC77FC">
              <w:rPr>
                <w:rFonts w:hint="eastAsia"/>
                <w:lang w:eastAsia="zh-TW"/>
              </w:rPr>
              <w:t>10:00</w:t>
            </w:r>
            <w:r w:rsidR="00EC77FC">
              <w:rPr>
                <w:rFonts w:hint="eastAsia"/>
                <w:lang w:eastAsia="zh-TW"/>
              </w:rPr>
              <w:t>、</w:t>
            </w:r>
            <w:r w:rsidR="00EC77FC">
              <w:rPr>
                <w:rFonts w:hint="eastAsia"/>
                <w:lang w:eastAsia="zh-TW"/>
              </w:rPr>
              <w:t>11:00</w:t>
            </w:r>
            <w:r w:rsidR="00EC77FC">
              <w:rPr>
                <w:rFonts w:hint="eastAsia"/>
                <w:lang w:eastAsia="zh-TW"/>
              </w:rPr>
              <w:t>、</w:t>
            </w:r>
            <w:r w:rsidR="00EC77FC">
              <w:rPr>
                <w:rFonts w:hint="eastAsia"/>
                <w:lang w:eastAsia="zh-TW"/>
              </w:rPr>
              <w:t>13:00</w:t>
            </w:r>
            <w:r w:rsidR="00EC77FC">
              <w:rPr>
                <w:rFonts w:hint="eastAsia"/>
                <w:lang w:eastAsia="zh-TW"/>
              </w:rPr>
              <w:t>、</w:t>
            </w:r>
            <w:r w:rsidR="00EC77FC">
              <w:rPr>
                <w:rFonts w:hint="eastAsia"/>
                <w:lang w:eastAsia="zh-TW"/>
              </w:rPr>
              <w:t>14:00</w:t>
            </w:r>
            <w:r w:rsidR="00EC77FC">
              <w:rPr>
                <w:rFonts w:hint="eastAsia"/>
                <w:lang w:eastAsia="zh-TW"/>
              </w:rPr>
              <w:t>、</w:t>
            </w:r>
            <w:r w:rsidR="00EC77FC">
              <w:rPr>
                <w:rFonts w:hint="eastAsia"/>
                <w:lang w:eastAsia="zh-TW"/>
              </w:rPr>
              <w:t>15:00</w:t>
            </w:r>
            <w:r w:rsidR="00EC77FC">
              <w:rPr>
                <w:rFonts w:hint="eastAsia"/>
                <w:lang w:eastAsia="zh-TW"/>
              </w:rPr>
              <w:t>、</w:t>
            </w:r>
            <w:r w:rsidR="00EC77FC">
              <w:rPr>
                <w:rFonts w:hint="eastAsia"/>
                <w:lang w:eastAsia="zh-TW"/>
              </w:rPr>
              <w:t>16</w:t>
            </w:r>
            <w:r w:rsidR="00E95D97">
              <w:rPr>
                <w:rFonts w:hint="eastAsia"/>
                <w:lang w:eastAsia="zh-TW"/>
              </w:rPr>
              <w:t>:00</w:t>
            </w:r>
            <w:r w:rsidR="00E95D97">
              <w:rPr>
                <w:rFonts w:hint="eastAsia"/>
                <w:lang w:eastAsia="zh-TW"/>
              </w:rPr>
              <w:t>、</w:t>
            </w:r>
            <w:r w:rsidR="00E95D97">
              <w:rPr>
                <w:rFonts w:hint="eastAsia"/>
                <w:lang w:eastAsia="zh-TW"/>
              </w:rPr>
              <w:t>17:00</w:t>
            </w:r>
            <w:r w:rsidR="00E95D97">
              <w:rPr>
                <w:rFonts w:hint="eastAsia"/>
                <w:lang w:eastAsia="zh-TW"/>
              </w:rPr>
              <w:t>七個時段</w:t>
            </w:r>
          </w:p>
          <w:p w:rsidR="00DC0A80" w:rsidRDefault="00DC0A80" w:rsidP="00E3345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  <w:p w:rsidR="00DC0A80" w:rsidRDefault="007B431C" w:rsidP="00E33451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7</w:t>
            </w:r>
            <w:r w:rsidR="00DC0A80">
              <w:rPr>
                <w:rFonts w:hint="eastAsia"/>
                <w:lang w:eastAsia="zh-TW"/>
              </w:rPr>
              <w:t>.</w:t>
            </w:r>
            <w:r w:rsidR="00DC0A80">
              <w:rPr>
                <w:rFonts w:hint="eastAsia"/>
                <w:lang w:eastAsia="zh-TW"/>
              </w:rPr>
              <w:t>當該受理編號同時符合以下條件時，即時匯撥為勾選狀態：</w:t>
            </w:r>
            <w:r>
              <w:rPr>
                <w:rFonts w:hint="eastAsia"/>
                <w:lang w:eastAsia="zh-TW"/>
              </w:rPr>
              <w:t>A)</w:t>
            </w:r>
            <w:r w:rsidR="00DC0A80">
              <w:rPr>
                <w:rFonts w:hint="eastAsia"/>
                <w:lang w:eastAsia="zh-TW"/>
              </w:rPr>
              <w:t>行動理賠或自動核賠件</w:t>
            </w:r>
            <w:r>
              <w:rPr>
                <w:rFonts w:hint="eastAsia"/>
                <w:lang w:eastAsia="zh-TW"/>
              </w:rPr>
              <w:t>且</w:t>
            </w:r>
            <w:r w:rsidR="00DC0A80">
              <w:rPr>
                <w:rFonts w:hint="eastAsia"/>
                <w:lang w:eastAsia="zh-TW"/>
              </w:rPr>
              <w:t>單次理賠金額小於</w:t>
            </w:r>
            <w:r w:rsidR="00DC0A80">
              <w:rPr>
                <w:rFonts w:hint="eastAsia"/>
                <w:lang w:eastAsia="zh-TW"/>
              </w:rPr>
              <w:t>10000</w:t>
            </w:r>
            <w:r w:rsidR="00DC0A80">
              <w:rPr>
                <w:rFonts w:hint="eastAsia"/>
                <w:lang w:eastAsia="zh-TW"/>
              </w:rPr>
              <w:t>元</w:t>
            </w:r>
            <w:r w:rsidR="000B3432">
              <w:rPr>
                <w:rFonts w:hint="eastAsia"/>
                <w:lang w:eastAsia="zh-TW"/>
              </w:rPr>
              <w:t>；</w:t>
            </w:r>
            <w:r w:rsidR="000B3432">
              <w:rPr>
                <w:rFonts w:hint="eastAsia"/>
                <w:lang w:eastAsia="zh-TW"/>
              </w:rPr>
              <w:t>B)</w:t>
            </w:r>
            <w:r w:rsidR="000B3432">
              <w:rPr>
                <w:rFonts w:hint="eastAsia"/>
                <w:lang w:eastAsia="zh-TW"/>
              </w:rPr>
              <w:t>該保戶為</w:t>
            </w:r>
            <w:r w:rsidR="000B3432">
              <w:rPr>
                <w:rFonts w:hint="eastAsia"/>
                <w:lang w:eastAsia="zh-TW"/>
              </w:rPr>
              <w:t>VIP</w:t>
            </w:r>
            <w:r w:rsidR="000B3432">
              <w:rPr>
                <w:rFonts w:hint="eastAsia"/>
                <w:lang w:eastAsia="zh-TW"/>
              </w:rPr>
              <w:t>保戶時，單次理賠金額</w:t>
            </w:r>
            <w:r w:rsidR="000B3432">
              <w:rPr>
                <w:rFonts w:hint="eastAsia"/>
                <w:lang w:eastAsia="zh-TW"/>
              </w:rPr>
              <w:t>50000</w:t>
            </w:r>
            <w:r w:rsidR="000B3432">
              <w:rPr>
                <w:rFonts w:hint="eastAsia"/>
                <w:lang w:eastAsia="zh-TW"/>
              </w:rPr>
              <w:t>元以下</w:t>
            </w:r>
            <w:ins w:id="52" w:author="洪豪" w:date="2018-04-25T16:20:00Z">
              <w:r w:rsidR="00A6081A">
                <w:rPr>
                  <w:rFonts w:hint="eastAsia"/>
                  <w:lang w:eastAsia="zh-TW"/>
                </w:rPr>
                <w:t>(</w:t>
              </w:r>
              <w:r w:rsidR="00A6081A">
                <w:rPr>
                  <w:rFonts w:hint="eastAsia"/>
                  <w:lang w:eastAsia="zh-TW"/>
                </w:rPr>
                <w:t>本機環境不進行判斷</w:t>
              </w:r>
              <w:r w:rsidR="00A6081A">
                <w:rPr>
                  <w:rFonts w:hint="eastAsia"/>
                  <w:lang w:eastAsia="zh-TW"/>
                </w:rPr>
                <w:t>)</w:t>
              </w:r>
            </w:ins>
          </w:p>
          <w:p w:rsidR="00E823C1" w:rsidRDefault="00E823C1" w:rsidP="00E33451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  <w:p w:rsidR="00E823C1" w:rsidRPr="00E823C1" w:rsidRDefault="00E823C1" w:rsidP="00E334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8.ID</w:t>
            </w:r>
            <w:r>
              <w:rPr>
                <w:rFonts w:hint="eastAsia"/>
                <w:bCs/>
                <w:lang w:eastAsia="zh-TW"/>
              </w:rPr>
              <w:t>或姓名有修改時，需重抓取洗錢風險</w:t>
            </w:r>
          </w:p>
        </w:tc>
      </w:tr>
    </w:tbl>
    <w:p w:rsidR="008640BC" w:rsidRDefault="008640BC" w:rsidP="008640BC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3C6FE0" w:rsidRDefault="003C6FE0" w:rsidP="003C6F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C866FD">
        <w:rPr>
          <w:rFonts w:hint="eastAsia"/>
          <w:kern w:val="2"/>
          <w:szCs w:val="24"/>
          <w:lang w:eastAsia="zh-TW"/>
        </w:rPr>
        <w:t>51(</w:t>
      </w:r>
      <w:r w:rsidR="00C866FD">
        <w:rPr>
          <w:rFonts w:hint="eastAsia"/>
          <w:kern w:val="2"/>
          <w:szCs w:val="24"/>
          <w:lang w:eastAsia="zh-TW"/>
        </w:rPr>
        <w:t>覆核</w:t>
      </w:r>
      <w:r w:rsidR="00C866FD">
        <w:rPr>
          <w:rFonts w:hint="eastAsia"/>
          <w:kern w:val="2"/>
          <w:szCs w:val="24"/>
          <w:lang w:eastAsia="zh-TW"/>
        </w:rPr>
        <w:t>_</w:t>
      </w:r>
      <w:r w:rsidR="00C866FD">
        <w:rPr>
          <w:rFonts w:hint="eastAsia"/>
          <w:kern w:val="2"/>
          <w:szCs w:val="24"/>
          <w:lang w:eastAsia="zh-TW"/>
        </w:rPr>
        <w:t>受款分配</w:t>
      </w:r>
      <w:r w:rsidR="00C866FD">
        <w:rPr>
          <w:rFonts w:hint="eastAsia"/>
          <w:kern w:val="2"/>
          <w:szCs w:val="24"/>
          <w:lang w:eastAsia="zh-TW"/>
        </w:rPr>
        <w:t>)</w:t>
      </w:r>
      <w:r w:rsidR="00C866FD">
        <w:rPr>
          <w:rFonts w:hint="eastAsia"/>
          <w:kern w:val="2"/>
          <w:szCs w:val="24"/>
          <w:lang w:eastAsia="zh-TW"/>
        </w:rPr>
        <w:t>、</w:t>
      </w:r>
      <w:r w:rsidR="00C866FD">
        <w:rPr>
          <w:rFonts w:hint="eastAsia"/>
          <w:kern w:val="2"/>
          <w:szCs w:val="24"/>
          <w:lang w:eastAsia="zh-TW"/>
        </w:rPr>
        <w:t>66(</w:t>
      </w:r>
      <w:r w:rsidR="00C866FD">
        <w:rPr>
          <w:rFonts w:hint="eastAsia"/>
          <w:kern w:val="2"/>
          <w:szCs w:val="24"/>
          <w:lang w:eastAsia="zh-TW"/>
        </w:rPr>
        <w:t>解除契約辦理中覆核</w:t>
      </w:r>
      <w:r w:rsidR="00C866FD">
        <w:rPr>
          <w:rFonts w:hint="eastAsia"/>
          <w:kern w:val="2"/>
          <w:szCs w:val="24"/>
          <w:lang w:eastAsia="zh-TW"/>
        </w:rPr>
        <w:t>_</w:t>
      </w:r>
      <w:r w:rsidR="00C866FD">
        <w:rPr>
          <w:rFonts w:hint="eastAsia"/>
          <w:kern w:val="2"/>
          <w:szCs w:val="24"/>
          <w:lang w:eastAsia="zh-TW"/>
        </w:rPr>
        <w:t>受款分配</w:t>
      </w:r>
      <w:r w:rsidR="00C866FD">
        <w:rPr>
          <w:rFonts w:hint="eastAsia"/>
          <w:kern w:val="2"/>
          <w:szCs w:val="24"/>
          <w:lang w:eastAsia="zh-TW"/>
        </w:rPr>
        <w:t>)</w:t>
      </w:r>
      <w:r w:rsidR="00C866FD">
        <w:rPr>
          <w:rFonts w:hint="eastAsia"/>
          <w:kern w:val="2"/>
          <w:szCs w:val="24"/>
          <w:lang w:eastAsia="zh-TW"/>
        </w:rPr>
        <w:t>、</w:t>
      </w:r>
      <w:r w:rsidR="00C866FD">
        <w:rPr>
          <w:rFonts w:hint="eastAsia"/>
          <w:kern w:val="2"/>
          <w:szCs w:val="24"/>
          <w:lang w:eastAsia="zh-TW"/>
        </w:rPr>
        <w:t>76(</w:t>
      </w:r>
      <w:r w:rsidR="00C866FD">
        <w:rPr>
          <w:rFonts w:hint="eastAsia"/>
          <w:kern w:val="2"/>
          <w:szCs w:val="24"/>
          <w:lang w:eastAsia="zh-TW"/>
        </w:rPr>
        <w:t>部分結案後覆核</w:t>
      </w:r>
      <w:r w:rsidR="00C866FD">
        <w:rPr>
          <w:rFonts w:hint="eastAsia"/>
          <w:kern w:val="2"/>
          <w:szCs w:val="24"/>
          <w:lang w:eastAsia="zh-TW"/>
        </w:rPr>
        <w:t>_</w:t>
      </w:r>
      <w:r w:rsidR="00C866FD">
        <w:rPr>
          <w:rFonts w:hint="eastAsia"/>
          <w:kern w:val="2"/>
          <w:szCs w:val="24"/>
          <w:lang w:eastAsia="zh-TW"/>
        </w:rPr>
        <w:t>受款分配</w:t>
      </w:r>
      <w:r w:rsidR="00C866FD">
        <w:rPr>
          <w:rFonts w:hint="eastAsia"/>
          <w:kern w:val="2"/>
          <w:szCs w:val="24"/>
          <w:lang w:eastAsia="zh-TW"/>
        </w:rPr>
        <w:t>)</w:t>
      </w:r>
      <w:r w:rsidR="00C866FD"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READ DTAAB0</w:t>
      </w:r>
      <w:r w:rsidR="004E4036"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</w:t>
      </w:r>
      <w:r>
        <w:rPr>
          <w:rFonts w:hint="eastAsia"/>
          <w:kern w:val="2"/>
          <w:szCs w:val="24"/>
          <w:lang w:eastAsia="zh-TW"/>
        </w:rPr>
        <w:t>)</w:t>
      </w:r>
    </w:p>
    <w:p w:rsidR="003C6FE0" w:rsidRDefault="003C6FE0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3C6FE0" w:rsidRDefault="004E4036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E4036">
        <w:rPr>
          <w:rFonts w:hint="eastAsia"/>
          <w:kern w:val="2"/>
          <w:szCs w:val="24"/>
          <w:lang w:eastAsia="zh-TW"/>
        </w:rPr>
        <w:t>核賠</w:t>
      </w:r>
      <w:r w:rsidR="003C6FE0">
        <w:rPr>
          <w:rFonts w:hint="eastAsia"/>
          <w:kern w:val="2"/>
          <w:szCs w:val="24"/>
          <w:lang w:eastAsia="zh-TW"/>
        </w:rPr>
        <w:t>人員</w:t>
      </w:r>
      <w:r w:rsidR="003C6FE0">
        <w:rPr>
          <w:rFonts w:hint="eastAsia"/>
          <w:kern w:val="2"/>
          <w:szCs w:val="24"/>
          <w:lang w:eastAsia="zh-TW"/>
        </w:rPr>
        <w:t xml:space="preserve"> = </w:t>
      </w:r>
      <w:r w:rsidR="003C6FE0">
        <w:rPr>
          <w:rFonts w:hint="eastAsia"/>
          <w:kern w:val="2"/>
          <w:szCs w:val="24"/>
          <w:lang w:eastAsia="zh-TW"/>
        </w:rPr>
        <w:t>輸入參數</w:t>
      </w:r>
      <w:r w:rsidR="003C6FE0">
        <w:rPr>
          <w:rFonts w:hint="eastAsia"/>
          <w:kern w:val="2"/>
          <w:szCs w:val="24"/>
          <w:lang w:eastAsia="zh-TW"/>
        </w:rPr>
        <w:t>.</w:t>
      </w:r>
      <w:r w:rsidRPr="004E4036">
        <w:rPr>
          <w:rFonts w:hint="eastAsia"/>
          <w:kern w:val="2"/>
          <w:szCs w:val="24"/>
          <w:lang w:eastAsia="zh-TW"/>
        </w:rPr>
        <w:t>核賠</w:t>
      </w:r>
      <w:r w:rsidR="003C6FE0">
        <w:rPr>
          <w:rFonts w:hint="eastAsia"/>
          <w:kern w:val="2"/>
          <w:szCs w:val="24"/>
          <w:lang w:eastAsia="zh-TW"/>
        </w:rPr>
        <w:t>人員</w:t>
      </w:r>
    </w:p>
    <w:p w:rsidR="003C6FE0" w:rsidRDefault="004E4036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E4036">
        <w:rPr>
          <w:rFonts w:hint="eastAsia"/>
          <w:kern w:val="2"/>
          <w:szCs w:val="24"/>
          <w:lang w:eastAsia="zh-TW"/>
        </w:rPr>
        <w:t>核賠</w:t>
      </w:r>
      <w:r w:rsidR="003C6FE0">
        <w:rPr>
          <w:rFonts w:hint="eastAsia"/>
          <w:kern w:val="2"/>
          <w:szCs w:val="24"/>
          <w:lang w:eastAsia="zh-TW"/>
        </w:rPr>
        <w:t>日期</w:t>
      </w:r>
      <w:r w:rsidR="003C6FE0">
        <w:rPr>
          <w:rFonts w:hint="eastAsia"/>
          <w:kern w:val="2"/>
          <w:szCs w:val="24"/>
          <w:lang w:eastAsia="zh-TW"/>
        </w:rPr>
        <w:t xml:space="preserve"> = </w:t>
      </w:r>
      <w:r w:rsidR="003C6FE0">
        <w:rPr>
          <w:rFonts w:hint="eastAsia"/>
          <w:kern w:val="2"/>
          <w:szCs w:val="24"/>
          <w:lang w:eastAsia="zh-TW"/>
        </w:rPr>
        <w:t>輸入參數</w:t>
      </w:r>
      <w:r w:rsidR="003C6FE0">
        <w:rPr>
          <w:rFonts w:hint="eastAsia"/>
          <w:kern w:val="2"/>
          <w:szCs w:val="24"/>
          <w:lang w:eastAsia="zh-TW"/>
        </w:rPr>
        <w:t>.</w:t>
      </w:r>
      <w:r w:rsidRPr="004E4036">
        <w:rPr>
          <w:rFonts w:hint="eastAsia"/>
          <w:kern w:val="2"/>
          <w:szCs w:val="24"/>
          <w:lang w:eastAsia="zh-TW"/>
        </w:rPr>
        <w:t>核賠</w:t>
      </w:r>
      <w:r w:rsidR="003C6FE0">
        <w:rPr>
          <w:rFonts w:hint="eastAsia"/>
          <w:kern w:val="2"/>
          <w:szCs w:val="24"/>
          <w:lang w:eastAsia="zh-TW"/>
        </w:rPr>
        <w:t>日期</w:t>
      </w:r>
      <w:r w:rsidR="003C6FE0">
        <w:rPr>
          <w:rFonts w:hint="eastAsia"/>
          <w:kern w:val="2"/>
          <w:szCs w:val="24"/>
          <w:lang w:eastAsia="zh-TW"/>
        </w:rPr>
        <w:t xml:space="preserve">  </w:t>
      </w:r>
    </w:p>
    <w:p w:rsidR="003C6FE0" w:rsidRDefault="004E4036" w:rsidP="001F2F7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E4036">
        <w:rPr>
          <w:rFonts w:hint="eastAsia"/>
          <w:kern w:val="2"/>
          <w:szCs w:val="24"/>
          <w:lang w:eastAsia="zh-TW"/>
        </w:rPr>
        <w:t>核賠</w:t>
      </w:r>
      <w:r w:rsidR="003C6FE0">
        <w:rPr>
          <w:rFonts w:hint="eastAsia"/>
          <w:kern w:val="2"/>
          <w:szCs w:val="24"/>
          <w:lang w:eastAsia="zh-TW"/>
        </w:rPr>
        <w:t>交易序號</w:t>
      </w:r>
      <w:r w:rsidR="003C6FE0">
        <w:rPr>
          <w:rFonts w:hint="eastAsia"/>
          <w:kern w:val="2"/>
          <w:szCs w:val="24"/>
          <w:lang w:eastAsia="zh-TW"/>
        </w:rPr>
        <w:t xml:space="preserve"> = </w:t>
      </w:r>
      <w:r w:rsidR="003C6FE0">
        <w:rPr>
          <w:rFonts w:hint="eastAsia"/>
          <w:kern w:val="2"/>
          <w:szCs w:val="24"/>
          <w:lang w:eastAsia="zh-TW"/>
        </w:rPr>
        <w:t>輸入參數</w:t>
      </w:r>
      <w:r w:rsidR="003C6FE0">
        <w:rPr>
          <w:rFonts w:hint="eastAsia"/>
          <w:kern w:val="2"/>
          <w:szCs w:val="24"/>
          <w:lang w:eastAsia="zh-TW"/>
        </w:rPr>
        <w:t>.</w:t>
      </w:r>
      <w:r w:rsidRPr="004E4036">
        <w:rPr>
          <w:rFonts w:hint="eastAsia"/>
          <w:lang w:eastAsia="zh-TW"/>
        </w:rPr>
        <w:t xml:space="preserve"> </w:t>
      </w:r>
      <w:r w:rsidRPr="004E4036">
        <w:rPr>
          <w:rFonts w:hint="eastAsia"/>
          <w:kern w:val="2"/>
          <w:szCs w:val="24"/>
          <w:lang w:eastAsia="zh-TW"/>
        </w:rPr>
        <w:t>核賠</w:t>
      </w:r>
      <w:r w:rsidR="003C6FE0">
        <w:rPr>
          <w:rFonts w:hint="eastAsia"/>
          <w:kern w:val="2"/>
          <w:szCs w:val="24"/>
          <w:lang w:eastAsia="zh-TW"/>
        </w:rPr>
        <w:t>交易序號</w:t>
      </w:r>
    </w:p>
    <w:p w:rsidR="003C6FE0" w:rsidRPr="00270B62" w:rsidRDefault="003C6FE0" w:rsidP="003C6F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DATA_NOT_FOUN</w:t>
      </w:r>
      <w:r w:rsidRPr="00270B62">
        <w:rPr>
          <w:rFonts w:ascii="新細明體" w:hAnsi="新細明體" w:hint="eastAsia"/>
          <w:kern w:val="2"/>
          <w:szCs w:val="24"/>
          <w:lang w:eastAsia="zh-TW"/>
        </w:rPr>
        <w:t>D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3C6FE0" w:rsidRDefault="003C6FE0" w:rsidP="003C6F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無該案件給付資料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。</w:t>
      </w:r>
    </w:p>
    <w:p w:rsidR="003C6FE0" w:rsidRDefault="003C6FE0" w:rsidP="003C6F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3C6FE0" w:rsidRDefault="003C6FE0" w:rsidP="003C6F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顯示畫面資料：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3C6FE0">
        <w:tc>
          <w:tcPr>
            <w:tcW w:w="2520" w:type="dxa"/>
          </w:tcPr>
          <w:p w:rsidR="003C6FE0" w:rsidRDefault="003C6FE0" w:rsidP="001F2F7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3C6FE0" w:rsidRDefault="003C6FE0" w:rsidP="001F2F7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3C6FE0" w:rsidRDefault="003C6FE0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受款人姓名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2940">
        <w:tc>
          <w:tcPr>
            <w:tcW w:w="2520" w:type="dxa"/>
          </w:tcPr>
          <w:p w:rsidR="00D82940" w:rsidRDefault="00D82940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洗錢風險</w:t>
            </w:r>
          </w:p>
        </w:tc>
        <w:tc>
          <w:tcPr>
            <w:tcW w:w="3780" w:type="dxa"/>
          </w:tcPr>
          <w:p w:rsidR="00D82940" w:rsidRPr="007E017C" w:rsidRDefault="00D82940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DTAAB010</w:t>
            </w:r>
          </w:p>
        </w:tc>
        <w:tc>
          <w:tcPr>
            <w:tcW w:w="2340" w:type="dxa"/>
          </w:tcPr>
          <w:p w:rsidR="00D82940" w:rsidRDefault="00D82940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透過代碼對照</w:t>
            </w:r>
            <w:r>
              <w:rPr>
                <w:rFonts w:hint="eastAsia"/>
                <w:bCs/>
                <w:lang w:eastAsia="zh-TW"/>
              </w:rPr>
              <w:t>AI, LEVEL_CH</w:t>
            </w:r>
            <w:r>
              <w:rPr>
                <w:rFonts w:hint="eastAsia"/>
                <w:bCs/>
                <w:lang w:eastAsia="zh-TW"/>
              </w:rPr>
              <w:t>轉換中文</w:t>
            </w: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給付方式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bCs/>
                  <w:lang w:eastAsia="zh-TW"/>
                </w:rPr>
                <w:t>1.4.1</w:t>
              </w:r>
            </w:smartTag>
            <w:r>
              <w:rPr>
                <w:rFonts w:hint="eastAsia"/>
                <w:bCs/>
                <w:lang w:eastAsia="zh-TW"/>
              </w:rPr>
              <w:t xml:space="preserve">.4 </w:t>
            </w:r>
            <w:r>
              <w:rPr>
                <w:rFonts w:hint="eastAsia"/>
                <w:bCs/>
                <w:lang w:eastAsia="zh-TW"/>
              </w:rPr>
              <w:t>但欄位均為</w:t>
            </w:r>
            <w:r>
              <w:rPr>
                <w:rFonts w:hint="eastAsia"/>
                <w:bCs/>
                <w:lang w:eastAsia="zh-TW"/>
              </w:rPr>
              <w:t>DISABLE</w:t>
            </w: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行庫代號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帳號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理賠金額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印花稅額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受款英文戶名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</w:t>
            </w: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國際銀行碼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</w:t>
            </w: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銀行名稱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分行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</w:t>
            </w: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身分別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</w:t>
            </w: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受款國別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</w:t>
            </w: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出生日期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7E017C"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OIU</w:t>
            </w:r>
            <w:r>
              <w:rPr>
                <w:rFonts w:hint="eastAsia"/>
                <w:bCs/>
                <w:lang w:eastAsia="zh-TW"/>
              </w:rPr>
              <w:t>件</w:t>
            </w:r>
          </w:p>
        </w:tc>
      </w:tr>
      <w:tr w:rsidR="006214C6">
        <w:tc>
          <w:tcPr>
            <w:tcW w:w="2520" w:type="dxa"/>
          </w:tcPr>
          <w:p w:rsidR="006214C6" w:rsidRPr="008B1CE4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</w:rPr>
            </w:pPr>
            <w:r w:rsidRPr="008B1CE4">
              <w:rPr>
                <w:rFonts w:hint="eastAsia"/>
                <w:strike/>
                <w:lang w:eastAsia="zh-TW"/>
              </w:rPr>
              <w:t>實支金額</w:t>
            </w:r>
          </w:p>
        </w:tc>
        <w:tc>
          <w:tcPr>
            <w:tcW w:w="3780" w:type="dxa"/>
          </w:tcPr>
          <w:p w:rsidR="006214C6" w:rsidRPr="008B1CE4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8B1CE4">
              <w:rPr>
                <w:rFonts w:hint="eastAsia"/>
                <w:bCs/>
                <w:strike/>
                <w:lang w:eastAsia="zh-TW"/>
              </w:rPr>
              <w:t>DTAAB003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214C6">
        <w:tc>
          <w:tcPr>
            <w:tcW w:w="252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暫收碼</w:t>
            </w:r>
          </w:p>
        </w:tc>
        <w:tc>
          <w:tcPr>
            <w:tcW w:w="378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214C6">
              <w:rPr>
                <w:bCs/>
                <w:lang w:eastAsia="zh-TW"/>
              </w:rPr>
              <w:t>DTAAB010</w:t>
            </w:r>
          </w:p>
        </w:tc>
        <w:tc>
          <w:tcPr>
            <w:tcW w:w="2340" w:type="dxa"/>
          </w:tcPr>
          <w:p w:rsidR="006214C6" w:rsidRDefault="006214C6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DISABLE</w:t>
            </w:r>
          </w:p>
        </w:tc>
      </w:tr>
      <w:tr w:rsidR="00EE15FB">
        <w:tc>
          <w:tcPr>
            <w:tcW w:w="2520" w:type="dxa"/>
          </w:tcPr>
          <w:p w:rsidR="00EE15FB" w:rsidRPr="007F1FAA" w:rsidRDefault="00EE15FB" w:rsidP="001F2F7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7F1FAA">
              <w:rPr>
                <w:rFonts w:hint="eastAsia"/>
                <w:lang w:eastAsia="zh-TW"/>
              </w:rPr>
              <w:t>是否為當日櫃台支票件</w:t>
            </w:r>
            <w:ins w:id="53" w:author="陳德仁" w:date="2018-10-30T10:42:00Z">
              <w:r w:rsidR="008E0FF0" w:rsidRPr="007F1FAA">
                <w:rPr>
                  <w:rFonts w:hint="eastAsia"/>
                  <w:lang w:eastAsia="zh-TW"/>
                </w:rPr>
                <w:t>(</w:t>
              </w:r>
            </w:ins>
            <w:ins w:id="54" w:author="陳德仁" w:date="2018-10-30T10:43:00Z">
              <w:r w:rsidR="008E0FF0" w:rsidRPr="007F1FAA">
                <w:rPr>
                  <w:rFonts w:hint="eastAsia"/>
                  <w:lang w:eastAsia="zh-TW"/>
                </w:rPr>
                <w:t>IS_ONDAY_CHK)</w:t>
              </w:r>
            </w:ins>
          </w:p>
        </w:tc>
        <w:tc>
          <w:tcPr>
            <w:tcW w:w="3780" w:type="dxa"/>
          </w:tcPr>
          <w:p w:rsidR="00EE15FB" w:rsidRPr="007F1FAA" w:rsidRDefault="00EE15FB" w:rsidP="001F2F7F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7F1FAA">
              <w:rPr>
                <w:bCs/>
                <w:lang w:eastAsia="zh-TW"/>
              </w:rPr>
              <w:t>DTAAB010</w:t>
            </w:r>
          </w:p>
        </w:tc>
        <w:tc>
          <w:tcPr>
            <w:tcW w:w="2340" w:type="dxa"/>
          </w:tcPr>
          <w:p w:rsidR="00EE15FB" w:rsidRPr="008E0FF0" w:rsidRDefault="00EE15FB" w:rsidP="001F2F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C00000"/>
                <w:lang w:eastAsia="zh-TW"/>
              </w:rPr>
            </w:pPr>
          </w:p>
        </w:tc>
      </w:tr>
    </w:tbl>
    <w:p w:rsidR="003C6FE0" w:rsidRDefault="003C6FE0" w:rsidP="001F2F7F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E277B6" w:rsidRDefault="00861FBA" w:rsidP="00861FB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61FBA">
        <w:rPr>
          <w:kern w:val="2"/>
          <w:szCs w:val="24"/>
          <w:lang w:eastAsia="zh-TW"/>
        </w:rPr>
        <w:t>即時匯撥</w:t>
      </w:r>
      <w:r w:rsidR="00985ABE">
        <w:rPr>
          <w:rFonts w:hint="eastAsia"/>
          <w:kern w:val="2"/>
          <w:szCs w:val="24"/>
          <w:lang w:eastAsia="zh-TW"/>
        </w:rPr>
        <w:t>：</w:t>
      </w:r>
      <w:r w:rsidR="00985ABE">
        <w:rPr>
          <w:rFonts w:hint="eastAsia"/>
          <w:kern w:val="2"/>
          <w:szCs w:val="24"/>
          <w:lang w:eastAsia="zh-TW"/>
        </w:rPr>
        <w:t>(</w:t>
      </w:r>
      <w:r w:rsidR="00985ABE">
        <w:rPr>
          <w:rFonts w:hint="eastAsia"/>
          <w:kern w:val="2"/>
          <w:szCs w:val="24"/>
          <w:lang w:eastAsia="zh-TW"/>
        </w:rPr>
        <w:t>個險屬</w:t>
      </w:r>
      <w:r w:rsidR="00985ABE" w:rsidRPr="00985ABE">
        <w:rPr>
          <w:kern w:val="2"/>
          <w:szCs w:val="24"/>
          <w:lang w:eastAsia="zh-TW"/>
        </w:rPr>
        <w:t>行動理賠或自動核賠件；單次理賠金額小於</w:t>
      </w:r>
      <w:r w:rsidR="00985ABE" w:rsidRPr="00985ABE">
        <w:rPr>
          <w:kern w:val="2"/>
          <w:szCs w:val="24"/>
          <w:lang w:eastAsia="zh-TW"/>
        </w:rPr>
        <w:t>10000</w:t>
      </w:r>
      <w:r w:rsidR="00985ABE" w:rsidRPr="00985ABE">
        <w:rPr>
          <w:kern w:val="2"/>
          <w:szCs w:val="24"/>
          <w:lang w:eastAsia="zh-TW"/>
        </w:rPr>
        <w:t>元</w:t>
      </w:r>
      <w:r w:rsidR="00985ABE" w:rsidRPr="00985ABE">
        <w:rPr>
          <w:rFonts w:hint="eastAsia"/>
          <w:kern w:val="2"/>
          <w:szCs w:val="24"/>
          <w:lang w:eastAsia="zh-TW"/>
        </w:rPr>
        <w:t>)</w:t>
      </w:r>
    </w:p>
    <w:p w:rsidR="00A84AC5" w:rsidRDefault="00A84AC5" w:rsidP="0084507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判斷是否團險件：</w:t>
      </w:r>
    </w:p>
    <w:p w:rsidR="0084507D" w:rsidRDefault="0084507D" w:rsidP="00A84A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AA_B9Z001.</w:t>
      </w:r>
      <w:r w:rsidRPr="0084507D">
        <w:rPr>
          <w:kern w:val="2"/>
          <w:szCs w:val="24"/>
          <w:lang w:eastAsia="zh-TW"/>
        </w:rPr>
        <w:t>chkBGAply</w:t>
      </w:r>
      <w:r>
        <w:rPr>
          <w:rFonts w:hint="eastAsia"/>
          <w:kern w:val="2"/>
          <w:szCs w:val="24"/>
          <w:lang w:eastAsia="zh-TW"/>
        </w:rPr>
        <w:t>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判斷是否團險件</w:t>
      </w:r>
      <w:r>
        <w:rPr>
          <w:rFonts w:hint="eastAsia"/>
          <w:kern w:val="2"/>
          <w:szCs w:val="24"/>
          <w:lang w:eastAsia="zh-TW"/>
        </w:rPr>
        <w:t>)</w:t>
      </w:r>
    </w:p>
    <w:p w:rsidR="00A84AC5" w:rsidRDefault="00A84AC5" w:rsidP="00A84AC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04223F" w:rsidRDefault="0004223F" w:rsidP="0084507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判斷是否行動理賠</w:t>
      </w:r>
      <w:r w:rsidR="00944358">
        <w:rPr>
          <w:rFonts w:hint="eastAsia"/>
          <w:kern w:val="2"/>
          <w:szCs w:val="24"/>
          <w:lang w:eastAsia="zh-TW"/>
        </w:rPr>
        <w:t>、</w:t>
      </w:r>
      <w:r w:rsidR="00944358" w:rsidRPr="00132B26">
        <w:rPr>
          <w:kern w:val="2"/>
          <w:szCs w:val="24"/>
          <w:lang w:eastAsia="zh-TW"/>
        </w:rPr>
        <w:t>自動核賠件</w:t>
      </w:r>
      <w:r>
        <w:rPr>
          <w:rFonts w:hint="eastAsia"/>
          <w:kern w:val="2"/>
          <w:szCs w:val="24"/>
          <w:lang w:eastAsia="zh-TW"/>
        </w:rPr>
        <w:t>：</w:t>
      </w:r>
    </w:p>
    <w:p w:rsidR="00A84AC5" w:rsidRDefault="00A84AC5" w:rsidP="009443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是否團險件</w:t>
      </w:r>
      <w:r>
        <w:rPr>
          <w:rFonts w:hint="eastAsia"/>
          <w:kern w:val="2"/>
          <w:szCs w:val="24"/>
          <w:lang w:eastAsia="zh-TW"/>
        </w:rPr>
        <w:t xml:space="preserve"> = FALSE</w:t>
      </w:r>
    </w:p>
    <w:p w:rsidR="00944358" w:rsidRDefault="00944358" w:rsidP="0094435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04223F">
        <w:rPr>
          <w:kern w:val="2"/>
          <w:szCs w:val="24"/>
          <w:lang w:eastAsia="zh-TW"/>
        </w:rPr>
        <w:t>AA_A4Z001</w:t>
      </w:r>
      <w:r w:rsidRPr="0004223F">
        <w:rPr>
          <w:rFonts w:hint="eastAsia"/>
          <w:kern w:val="2"/>
          <w:szCs w:val="24"/>
          <w:lang w:eastAsia="zh-TW"/>
        </w:rPr>
        <w:t>.</w:t>
      </w:r>
      <w:r w:rsidRPr="0004223F">
        <w:rPr>
          <w:kern w:val="2"/>
          <w:szCs w:val="24"/>
          <w:lang w:eastAsia="zh-TW"/>
        </w:rPr>
        <w:t>chkMobileAply</w:t>
      </w:r>
      <w:r w:rsidR="00130258">
        <w:rPr>
          <w:rFonts w:hint="eastAsia"/>
          <w:kern w:val="2"/>
          <w:szCs w:val="24"/>
          <w:lang w:eastAsia="zh-TW"/>
        </w:rPr>
        <w:t>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判斷是否行動理賠</w:t>
      </w:r>
      <w:r>
        <w:rPr>
          <w:rFonts w:hint="eastAsia"/>
          <w:kern w:val="2"/>
          <w:szCs w:val="24"/>
          <w:lang w:eastAsia="zh-TW"/>
        </w:rPr>
        <w:t>)</w:t>
      </w:r>
    </w:p>
    <w:p w:rsidR="0004223F" w:rsidRDefault="00944358" w:rsidP="0094435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944358" w:rsidRPr="00130258" w:rsidRDefault="00130258" w:rsidP="0013025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130258">
        <w:rPr>
          <w:kern w:val="2"/>
          <w:szCs w:val="24"/>
          <w:lang w:eastAsia="zh-TW"/>
        </w:rPr>
        <w:t>AA_A0Z022().doMethod3</w:t>
      </w:r>
      <w:r>
        <w:rPr>
          <w:rFonts w:hint="eastAsia"/>
          <w:kern w:val="2"/>
          <w:szCs w:val="24"/>
          <w:lang w:eastAsia="zh-TW"/>
        </w:rPr>
        <w:t>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判斷是否</w:t>
      </w:r>
      <w:r w:rsidRPr="00132B26">
        <w:rPr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)</w:t>
      </w:r>
    </w:p>
    <w:p w:rsidR="00130258" w:rsidRPr="00861FBA" w:rsidRDefault="00130258" w:rsidP="0094435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861FBA" w:rsidRDefault="0004243F" w:rsidP="00727D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4243F">
        <w:rPr>
          <w:kern w:val="2"/>
          <w:szCs w:val="24"/>
          <w:lang w:eastAsia="zh-TW"/>
        </w:rPr>
        <w:t>單次理賠金額小於</w:t>
      </w:r>
      <w:r w:rsidRPr="0004243F">
        <w:rPr>
          <w:kern w:val="2"/>
          <w:szCs w:val="24"/>
          <w:lang w:eastAsia="zh-TW"/>
        </w:rPr>
        <w:t>10000</w:t>
      </w:r>
      <w:r w:rsidRPr="0004243F">
        <w:rPr>
          <w:kern w:val="2"/>
          <w:szCs w:val="24"/>
          <w:lang w:eastAsia="zh-TW"/>
        </w:rPr>
        <w:t>元</w:t>
      </w:r>
      <w:r>
        <w:rPr>
          <w:rFonts w:hint="eastAsia"/>
          <w:kern w:val="2"/>
          <w:szCs w:val="24"/>
          <w:lang w:eastAsia="zh-TW"/>
        </w:rPr>
        <w:t>：</w:t>
      </w:r>
    </w:p>
    <w:p w:rsidR="00774BD5" w:rsidRDefault="00774BD5" w:rsidP="00774B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匯撥</w:t>
      </w:r>
      <w:r>
        <w:rPr>
          <w:rFonts w:hint="eastAsia"/>
          <w:kern w:val="2"/>
          <w:szCs w:val="24"/>
          <w:lang w:eastAsia="zh-TW"/>
        </w:rPr>
        <w:t>) AND (</w:t>
      </w:r>
      <w:r>
        <w:rPr>
          <w:rFonts w:hint="eastAsia"/>
          <w:kern w:val="2"/>
          <w:szCs w:val="24"/>
          <w:lang w:eastAsia="zh-TW"/>
        </w:rPr>
        <w:t>行動理賠</w:t>
      </w:r>
      <w:r>
        <w:rPr>
          <w:rFonts w:hint="eastAsia"/>
          <w:kern w:val="2"/>
          <w:szCs w:val="24"/>
          <w:lang w:eastAsia="zh-TW"/>
        </w:rPr>
        <w:t xml:space="preserve"> = TRUE OR </w:t>
      </w:r>
      <w:r w:rsidRPr="00132B26">
        <w:rPr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9635A3" w:rsidRDefault="009635A3" w:rsidP="009635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逐筆加總</w:t>
      </w:r>
      <w:r>
        <w:rPr>
          <w:rFonts w:hint="eastAsia"/>
          <w:kern w:val="2"/>
          <w:szCs w:val="24"/>
          <w:lang w:eastAsia="zh-TW"/>
        </w:rPr>
        <w:t xml:space="preserve"> DTAAB002.</w:t>
      </w:r>
      <w:r>
        <w:rPr>
          <w:rFonts w:hint="eastAsia"/>
          <w:kern w:val="2"/>
          <w:szCs w:val="24"/>
          <w:lang w:eastAsia="zh-TW"/>
        </w:rPr>
        <w:t>實支金額</w:t>
      </w:r>
    </w:p>
    <w:p w:rsidR="00BC4CE1" w:rsidRDefault="00BC4CE1" w:rsidP="009635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加總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實支金額</w:t>
      </w:r>
      <w:r>
        <w:rPr>
          <w:rFonts w:hint="eastAsia"/>
          <w:kern w:val="2"/>
          <w:szCs w:val="24"/>
          <w:lang w:eastAsia="zh-TW"/>
        </w:rPr>
        <w:t xml:space="preserve"> &lt;= 1000</w:t>
      </w:r>
    </w:p>
    <w:p w:rsidR="00BC4CE1" w:rsidRDefault="00BC4CE1" w:rsidP="00BC4CE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即時匯撥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727D17" w:rsidRPr="003C6FE0" w:rsidRDefault="00727D17" w:rsidP="00861FBA">
      <w:pPr>
        <w:pStyle w:val="Tabletext"/>
        <w:keepLines w:val="0"/>
        <w:spacing w:after="0" w:line="240" w:lineRule="auto"/>
        <w:ind w:left="992"/>
        <w:rPr>
          <w:rFonts w:hint="eastAsia"/>
          <w:kern w:val="2"/>
          <w:szCs w:val="24"/>
          <w:lang w:eastAsia="zh-TW"/>
        </w:rPr>
      </w:pPr>
    </w:p>
    <w:p w:rsidR="0065774E" w:rsidRDefault="00FA34D2" w:rsidP="0065774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核付</w:t>
      </w:r>
    </w:p>
    <w:p w:rsidR="005A3FEB" w:rsidRDefault="005A3FEB" w:rsidP="005A3FE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 41(</w:t>
      </w:r>
      <w:r>
        <w:rPr>
          <w:rFonts w:hint="eastAsia"/>
          <w:kern w:val="2"/>
          <w:szCs w:val="24"/>
          <w:lang w:eastAsia="zh-TW"/>
        </w:rPr>
        <w:t>核付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63(</w:t>
      </w:r>
      <w:r>
        <w:rPr>
          <w:rFonts w:hint="eastAsia"/>
          <w:kern w:val="2"/>
          <w:szCs w:val="24"/>
          <w:lang w:eastAsia="zh-TW"/>
        </w:rPr>
        <w:t>解除契約辦理中核付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73(</w:t>
      </w:r>
      <w:r>
        <w:rPr>
          <w:rFonts w:hint="eastAsia"/>
          <w:kern w:val="2"/>
          <w:szCs w:val="24"/>
          <w:lang w:eastAsia="zh-TW"/>
        </w:rPr>
        <w:t>部分結案後核付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，才</w:t>
      </w:r>
      <w:r>
        <w:rPr>
          <w:rFonts w:hint="eastAsia"/>
          <w:kern w:val="2"/>
          <w:szCs w:val="24"/>
          <w:lang w:eastAsia="zh-TW"/>
        </w:rPr>
        <w:t>ENABLE</w:t>
      </w:r>
      <w:r>
        <w:rPr>
          <w:rFonts w:hint="eastAsia"/>
          <w:kern w:val="2"/>
          <w:szCs w:val="24"/>
          <w:lang w:eastAsia="zh-TW"/>
        </w:rPr>
        <w:t>此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。</w:t>
      </w:r>
    </w:p>
    <w:p w:rsidR="003A6416" w:rsidRDefault="007A5D6D" w:rsidP="0065774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</w:t>
      </w:r>
      <w:r w:rsidR="0065774E">
        <w:rPr>
          <w:rFonts w:hint="eastAsia"/>
          <w:kern w:val="2"/>
          <w:szCs w:val="24"/>
          <w:lang w:eastAsia="zh-TW"/>
        </w:rPr>
        <w:t>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640"/>
        <w:gridCol w:w="2800"/>
      </w:tblGrid>
      <w:tr w:rsidR="003A6416" w:rsidTr="00090BA2">
        <w:tc>
          <w:tcPr>
            <w:tcW w:w="720" w:type="dxa"/>
          </w:tcPr>
          <w:p w:rsidR="003A6416" w:rsidRDefault="003A6416" w:rsidP="006A538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640" w:type="dxa"/>
          </w:tcPr>
          <w:p w:rsidR="003A6416" w:rsidRDefault="003A6416" w:rsidP="006A538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2800" w:type="dxa"/>
          </w:tcPr>
          <w:p w:rsidR="003A6416" w:rsidRDefault="003A6416" w:rsidP="006A538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3A6416" w:rsidTr="00090BA2">
        <w:tc>
          <w:tcPr>
            <w:tcW w:w="720" w:type="dxa"/>
          </w:tcPr>
          <w:p w:rsidR="003A6416" w:rsidRDefault="003A6416" w:rsidP="003A6416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640" w:type="dxa"/>
          </w:tcPr>
          <w:p w:rsidR="003A6416" w:rsidRPr="000A5027" w:rsidRDefault="003A6416" w:rsidP="006A5383">
            <w:pPr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0A5027">
              <w:rPr>
                <w:rFonts w:ascii="細明體" w:eastAsia="細明體" w:hAnsi="細明體" w:hint="eastAsia"/>
                <w:strike/>
                <w:sz w:val="20"/>
                <w:szCs w:val="20"/>
              </w:rPr>
              <w:t>實支金額 &lt;= 0</w:t>
            </w:r>
          </w:p>
        </w:tc>
        <w:tc>
          <w:tcPr>
            <w:tcW w:w="2800" w:type="dxa"/>
          </w:tcPr>
          <w:p w:rsidR="003A6416" w:rsidRPr="000A5027" w:rsidRDefault="003A6416" w:rsidP="006A5383">
            <w:pPr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0A5027">
              <w:rPr>
                <w:rFonts w:ascii="細明體" w:eastAsia="細明體" w:hAnsi="細明體" w:hint="eastAsia"/>
                <w:strike/>
                <w:sz w:val="20"/>
                <w:szCs w:val="20"/>
              </w:rPr>
              <w:t>實支金額 需大於0</w:t>
            </w:r>
          </w:p>
        </w:tc>
      </w:tr>
      <w:tr w:rsidR="003A6416" w:rsidTr="00090BA2">
        <w:tc>
          <w:tcPr>
            <w:tcW w:w="720" w:type="dxa"/>
          </w:tcPr>
          <w:p w:rsidR="003A6416" w:rsidRDefault="003A6416" w:rsidP="006A5383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640" w:type="dxa"/>
          </w:tcPr>
          <w:p w:rsidR="003A6416" w:rsidRDefault="003A6416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</w:t>
            </w:r>
            <w:r w:rsidR="00600781">
              <w:rPr>
                <w:rFonts w:ascii="細明體" w:eastAsia="細明體" w:hAnsi="細明體" w:hint="eastAsia"/>
                <w:sz w:val="20"/>
                <w:szCs w:val="20"/>
              </w:rPr>
              <w:t xml:space="preserve">非OIU件 &amp;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給付方式 = 匯撥</w:t>
            </w:r>
            <w:r w:rsidR="00C56C02">
              <w:rPr>
                <w:rFonts w:ascii="細明體" w:eastAsia="細明體" w:hAnsi="細明體" w:hint="eastAsia"/>
                <w:sz w:val="20"/>
                <w:szCs w:val="20"/>
              </w:rPr>
              <w:t xml:space="preserve"> AND 該筆給付金額 &gt; 0</w:t>
            </w:r>
          </w:p>
          <w:p w:rsidR="00B23F43" w:rsidRPr="00062ABC" w:rsidRDefault="00B23F43" w:rsidP="006A5383">
            <w:pPr>
              <w:rPr>
                <w:rFonts w:ascii="新細明體" w:cs="新細明體" w:hint="eastAsia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CALL </w:t>
            </w:r>
            <w:r w:rsidRPr="00062ABC">
              <w:rPr>
                <w:rFonts w:ascii="新細明體" w:cs="新細明體"/>
                <w:sz w:val="18"/>
                <w:szCs w:val="18"/>
              </w:rPr>
              <w:t>DC_B0Z0</w:t>
            </w:r>
            <w:r w:rsidRPr="00062ABC">
              <w:rPr>
                <w:rFonts w:ascii="新細明體" w:cs="新細明體" w:hint="eastAsia"/>
                <w:sz w:val="18"/>
                <w:szCs w:val="18"/>
              </w:rPr>
              <w:t>28</w:t>
            </w:r>
            <w:r>
              <w:t xml:space="preserve"> </w:t>
            </w:r>
            <w:r w:rsidRPr="00B23F43">
              <w:rPr>
                <w:sz w:val="20"/>
                <w:szCs w:val="20"/>
              </w:rPr>
              <w:t>getBankInfo</w:t>
            </w:r>
            <w:r w:rsidRPr="00062ABC">
              <w:rPr>
                <w:rFonts w:ascii="新細明體" w:cs="新細明體" w:hint="eastAsia"/>
                <w:sz w:val="20"/>
                <w:szCs w:val="20"/>
              </w:rPr>
              <w:t xml:space="preserve"> </w:t>
            </w:r>
            <w:r w:rsidRPr="00062ABC">
              <w:rPr>
                <w:rFonts w:ascii="新細明體" w:cs="新細明體" w:hint="eastAsia"/>
                <w:sz w:val="18"/>
                <w:szCs w:val="18"/>
              </w:rPr>
              <w:t xml:space="preserve"> (</w:t>
            </w:r>
            <w:r>
              <w:rPr>
                <w:rFonts w:ascii="新細明體" w:cs="新細明體" w:hint="eastAsia"/>
                <w:sz w:val="18"/>
                <w:szCs w:val="18"/>
                <w:lang w:val="zh-TW"/>
              </w:rPr>
              <w:t>行庫代號</w:t>
            </w:r>
            <w:r w:rsidRPr="00062ABC">
              <w:rPr>
                <w:rFonts w:ascii="新細明體" w:cs="新細明體" w:hint="eastAsia"/>
                <w:sz w:val="18"/>
                <w:szCs w:val="18"/>
              </w:rPr>
              <w:t>,ReturnMessage,DataSet)</w:t>
            </w:r>
          </w:p>
          <w:p w:rsidR="00B23F43" w:rsidRPr="00B23F43" w:rsidRDefault="00B23F43" w:rsidP="00B23F4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23F43">
              <w:rPr>
                <w:rFonts w:ascii="細明體" w:eastAsia="細明體" w:hAnsi="細明體"/>
                <w:sz w:val="20"/>
                <w:szCs w:val="20"/>
              </w:rPr>
              <w:t>IF RETURN_CODE &lt;&gt; 0</w:t>
            </w:r>
          </w:p>
          <w:p w:rsidR="00B23F43" w:rsidRPr="00B23F43" w:rsidRDefault="00B23F43" w:rsidP="00B23F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3F43">
              <w:rPr>
                <w:rFonts w:ascii="細明體" w:eastAsia="細明體" w:hAnsi="細明體" w:hint="eastAsia"/>
                <w:sz w:val="20"/>
                <w:szCs w:val="20"/>
              </w:rPr>
              <w:t xml:space="preserve">   回傳訊息：檢查行庫代號有誤，行庫代號+$行庫代號</w:t>
            </w:r>
          </w:p>
          <w:p w:rsidR="00B23F43" w:rsidRPr="00B23F43" w:rsidRDefault="00B23F43" w:rsidP="00B23F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3F43">
              <w:rPr>
                <w:rFonts w:ascii="細明體" w:eastAsia="細明體" w:hAnsi="細明體"/>
                <w:sz w:val="20"/>
                <w:szCs w:val="20"/>
              </w:rPr>
              <w:t>END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B23F43">
              <w:rPr>
                <w:rFonts w:ascii="細明體" w:eastAsia="細明體" w:hAnsi="細明體"/>
                <w:sz w:val="20"/>
                <w:szCs w:val="20"/>
              </w:rPr>
              <w:t>IF</w:t>
            </w:r>
          </w:p>
          <w:p w:rsidR="003A6416" w:rsidRPr="00062ABC" w:rsidRDefault="003A6416" w:rsidP="006A5383">
            <w:pPr>
              <w:rPr>
                <w:rFonts w:ascii="新細明體" w:cs="新細明體" w:hint="eastAsia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CALL </w:t>
            </w:r>
            <w:r w:rsidRPr="00062ABC">
              <w:rPr>
                <w:rFonts w:ascii="新細明體" w:cs="新細明體"/>
                <w:sz w:val="18"/>
                <w:szCs w:val="18"/>
              </w:rPr>
              <w:t>DC_B0Z036</w:t>
            </w:r>
            <w:r w:rsidRPr="00062ABC">
              <w:rPr>
                <w:rFonts w:ascii="新細明體" w:cs="新細明體" w:hint="eastAsia"/>
                <w:sz w:val="18"/>
                <w:szCs w:val="18"/>
              </w:rPr>
              <w:t xml:space="preserve">  </w:t>
            </w:r>
            <w:r>
              <w:rPr>
                <w:rFonts w:ascii="新細明體" w:cs="新細明體" w:hint="eastAsia"/>
                <w:sz w:val="18"/>
                <w:szCs w:val="18"/>
                <w:lang w:val="zh-TW"/>
              </w:rPr>
              <w:t>行庫代號</w:t>
            </w:r>
            <w:r w:rsidRPr="00062ABC">
              <w:rPr>
                <w:rFonts w:ascii="新細明體" w:cs="新細明體" w:hint="eastAsia"/>
                <w:sz w:val="18"/>
                <w:szCs w:val="18"/>
              </w:rPr>
              <w:t xml:space="preserve"> </w:t>
            </w:r>
            <w:r>
              <w:rPr>
                <w:rFonts w:ascii="新細明體" w:cs="新細明體" w:hint="eastAsia"/>
                <w:sz w:val="18"/>
                <w:szCs w:val="18"/>
                <w:lang w:val="zh-TW"/>
              </w:rPr>
              <w:t>帳號</w:t>
            </w:r>
          </w:p>
          <w:p w:rsidR="00B23F43" w:rsidRPr="00B23F43" w:rsidRDefault="00B23F43" w:rsidP="00B23F4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23F43">
              <w:rPr>
                <w:rFonts w:ascii="細明體" w:eastAsia="細明體" w:hAnsi="細明體"/>
                <w:sz w:val="20"/>
                <w:szCs w:val="20"/>
              </w:rPr>
              <w:t>IF RETURN_CODE &lt;&gt; 0</w:t>
            </w:r>
          </w:p>
          <w:p w:rsidR="00B23F43" w:rsidRPr="00B23F43" w:rsidRDefault="00B23F43" w:rsidP="00B23F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3F43">
              <w:rPr>
                <w:rFonts w:ascii="細明體" w:eastAsia="細明體" w:hAnsi="細明體" w:hint="eastAsia"/>
                <w:sz w:val="20"/>
                <w:szCs w:val="20"/>
              </w:rPr>
              <w:t xml:space="preserve">   回傳訊息：檢查</w:t>
            </w:r>
            <w:r>
              <w:rPr>
                <w:rFonts w:ascii="新細明體" w:cs="新細明體" w:hint="eastAsia"/>
                <w:sz w:val="18"/>
                <w:szCs w:val="18"/>
                <w:lang w:val="zh-TW"/>
              </w:rPr>
              <w:t>帳號</w:t>
            </w:r>
            <w:r w:rsidRPr="00B23F43">
              <w:rPr>
                <w:rFonts w:ascii="細明體" w:eastAsia="細明體" w:hAnsi="細明體" w:hint="eastAsia"/>
                <w:sz w:val="20"/>
                <w:szCs w:val="20"/>
              </w:rPr>
              <w:t>有誤，</w:t>
            </w:r>
            <w:r>
              <w:rPr>
                <w:rFonts w:ascii="新細明體" w:cs="新細明體" w:hint="eastAsia"/>
                <w:sz w:val="18"/>
                <w:szCs w:val="18"/>
                <w:lang w:val="zh-TW"/>
              </w:rPr>
              <w:t>帳號</w:t>
            </w:r>
            <w:r w:rsidRPr="00B23F43">
              <w:rPr>
                <w:rFonts w:ascii="細明體" w:eastAsia="細明體" w:hAnsi="細明體" w:hint="eastAsia"/>
                <w:sz w:val="20"/>
                <w:szCs w:val="20"/>
              </w:rPr>
              <w:t>+$</w:t>
            </w:r>
            <w:r>
              <w:rPr>
                <w:rFonts w:ascii="新細明體" w:cs="新細明體" w:hint="eastAsia"/>
                <w:sz w:val="18"/>
                <w:szCs w:val="18"/>
                <w:lang w:val="zh-TW"/>
              </w:rPr>
              <w:t>帳號</w:t>
            </w:r>
          </w:p>
          <w:p w:rsidR="00B23F43" w:rsidRPr="00B23F43" w:rsidRDefault="00B23F43" w:rsidP="00B23F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3F43">
              <w:rPr>
                <w:rFonts w:ascii="細明體" w:eastAsia="細明體" w:hAnsi="細明體"/>
                <w:sz w:val="20"/>
                <w:szCs w:val="20"/>
              </w:rPr>
              <w:t>END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B23F43">
              <w:rPr>
                <w:rFonts w:ascii="細明體" w:eastAsia="細明體" w:hAnsi="細明體"/>
                <w:sz w:val="20"/>
                <w:szCs w:val="20"/>
              </w:rPr>
              <w:t>IF</w:t>
            </w:r>
          </w:p>
          <w:p w:rsidR="00B23F43" w:rsidRDefault="00B23F43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  <w:p w:rsidR="00600781" w:rsidRDefault="00600781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OIU件 &amp; 給付方式 = 匯撥 AND 該筆給付金額 &gt; 0 </w:t>
            </w:r>
            <w:r w:rsidRPr="00600781">
              <w:rPr>
                <w:rFonts w:ascii="細明體" w:eastAsia="細明體" w:hAnsi="細明體"/>
                <w:sz w:val="20"/>
                <w:szCs w:val="20"/>
              </w:rPr>
              <w:sym w:font="Wingdings" w:char="F0E8"/>
            </w:r>
          </w:p>
          <w:p w:rsidR="00600781" w:rsidRDefault="00600781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CALL </w:t>
            </w:r>
            <w:r w:rsidRPr="00600781">
              <w:rPr>
                <w:rFonts w:ascii="細明體" w:eastAsia="細明體" w:hAnsi="細明體"/>
                <w:sz w:val="20"/>
                <w:szCs w:val="20"/>
              </w:rPr>
              <w:t>DJ_B0Z037_mod.query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(國際銀行碼) 取得SWIFT_CODE_MAP</w:t>
            </w:r>
          </w:p>
          <w:p w:rsidR="00600781" w:rsidRDefault="00600781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SWIFT_CODE_MAP.COUNTRY != 受款國別碼 </w:t>
            </w:r>
            <w:r w:rsidRPr="00600781">
              <w:rPr>
                <w:rFonts w:ascii="細明體" w:eastAsia="細明體" w:hAnsi="細明體"/>
                <w:sz w:val="20"/>
                <w:szCs w:val="20"/>
              </w:rPr>
              <w:sym w:font="Wingdings" w:char="F0E8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回傳訊息：</w:t>
            </w:r>
            <w:r w:rsidRPr="00600781">
              <w:rPr>
                <w:rFonts w:ascii="細明體" w:eastAsia="細明體" w:hAnsi="細明體" w:hint="eastAsia"/>
                <w:sz w:val="20"/>
                <w:szCs w:val="20"/>
              </w:rPr>
              <w:t>檢查國際銀行碼對應之國別有誤!</w:t>
            </w:r>
          </w:p>
        </w:tc>
        <w:tc>
          <w:tcPr>
            <w:tcW w:w="2800" w:type="dxa"/>
          </w:tcPr>
          <w:p w:rsidR="003A6416" w:rsidRDefault="003A6416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行庫代號有誤 + 模組.錯誤訊息</w:t>
            </w:r>
          </w:p>
        </w:tc>
      </w:tr>
      <w:tr w:rsidR="00D90357" w:rsidTr="00090BA2">
        <w:tc>
          <w:tcPr>
            <w:tcW w:w="720" w:type="dxa"/>
          </w:tcPr>
          <w:p w:rsidR="00D90357" w:rsidRDefault="00D90357" w:rsidP="006A5383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640" w:type="dxa"/>
          </w:tcPr>
          <w:p w:rsidR="00D90357" w:rsidRDefault="00D90357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幣別 &lt;&gt;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NTD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AND 畫面.給付方式 &lt;&gt;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5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</w:p>
          <w:p w:rsidR="00D90357" w:rsidRDefault="00D90357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 回傳訊息：外幣給付僅能選擇匯撥。</w:t>
            </w:r>
          </w:p>
          <w:p w:rsidR="00D90357" w:rsidRPr="00D90357" w:rsidRDefault="00D90357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END IF。</w:t>
            </w:r>
          </w:p>
        </w:tc>
        <w:tc>
          <w:tcPr>
            <w:tcW w:w="2800" w:type="dxa"/>
          </w:tcPr>
          <w:p w:rsidR="00D90357" w:rsidRDefault="00D90357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823C1" w:rsidTr="00090BA2">
        <w:tc>
          <w:tcPr>
            <w:tcW w:w="720" w:type="dxa"/>
          </w:tcPr>
          <w:p w:rsidR="00E823C1" w:rsidRDefault="00E823C1" w:rsidP="006A5383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640" w:type="dxa"/>
          </w:tcPr>
          <w:p w:rsidR="00EF5DFE" w:rsidRDefault="00E823C1" w:rsidP="006A538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判斷洗錢風險，若為2(高風險)或3(制裁)，須加判斷是否已</w:t>
            </w:r>
            <w:r w:rsidR="00EF5DFE">
              <w:rPr>
                <w:rFonts w:ascii="細明體" w:eastAsia="細明體" w:hAnsi="細明體" w:hint="eastAsia"/>
                <w:sz w:val="20"/>
                <w:szCs w:val="20"/>
              </w:rPr>
              <w:t>做過</w:t>
            </w:r>
            <w:r w:rsidR="00EF5DFE" w:rsidRPr="00EF5DFE">
              <w:rPr>
                <w:rFonts w:ascii="細明體" w:eastAsia="細明體" w:hAnsi="細明體" w:hint="eastAsia"/>
                <w:sz w:val="20"/>
                <w:szCs w:val="20"/>
              </w:rPr>
              <w:t>洗錢防制檢核紀錄</w:t>
            </w:r>
            <w:r w:rsidR="00EF5DFE">
              <w:rPr>
                <w:rFonts w:ascii="細明體" w:eastAsia="細明體" w:hAnsi="細明體" w:hint="eastAsia"/>
                <w:sz w:val="20"/>
                <w:szCs w:val="20"/>
              </w:rPr>
              <w:t>：</w:t>
            </w:r>
          </w:p>
          <w:p w:rsidR="00EF5DFE" w:rsidRDefault="00EF5DFE" w:rsidP="00EF5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若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t>AI_L0Z008.checkAntiMoneyLaundering(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t xml:space="preserve">,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受款人姓名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t xml:space="preserve">, "AA", </w:t>
            </w:r>
            <w:r w:rsidR="00947B85">
              <w:rPr>
                <w:rFonts w:ascii="細明體" w:eastAsia="細明體" w:hAnsi="細明體"/>
                <w:sz w:val="20"/>
                <w:szCs w:val="20"/>
              </w:rPr>
              <w:t>USER_ID, USER_</w:t>
            </w:r>
            <w:r w:rsidR="00947B85">
              <w:rPr>
                <w:rFonts w:ascii="細明體" w:eastAsia="細明體" w:hAnsi="細明體" w:hint="eastAsia"/>
                <w:sz w:val="20"/>
                <w:szCs w:val="20"/>
              </w:rPr>
              <w:t>單位代號,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  <w:r w:rsidR="00947B85">
              <w:rPr>
                <w:rFonts w:ascii="細明體" w:eastAsia="細明體" w:hAnsi="細明體" w:hint="eastAsia"/>
                <w:sz w:val="20"/>
                <w:szCs w:val="20"/>
              </w:rPr>
              <w:t>, false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t>).getIS_CHECK()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= </w:t>
            </w:r>
            <w:r>
              <w:rPr>
                <w:rFonts w:ascii="細明體" w:eastAsia="細明體" w:hAnsi="細明體"/>
                <w:sz w:val="20"/>
                <w:szCs w:val="20"/>
              </w:rPr>
              <w:t>N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時，顯示異常訊息「受款人</w:t>
            </w:r>
            <w:r w:rsidRPr="00EF5DFE">
              <w:rPr>
                <w:rFonts w:ascii="細明體" w:eastAsia="細明體" w:hAnsi="細明體" w:hint="eastAsia"/>
                <w:sz w:val="20"/>
                <w:szCs w:val="20"/>
              </w:rPr>
              <w:t>查無洗錢防制檢核紀錄檢核結果。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」</w:t>
            </w:r>
          </w:p>
        </w:tc>
        <w:tc>
          <w:tcPr>
            <w:tcW w:w="2800" w:type="dxa"/>
          </w:tcPr>
          <w:p w:rsidR="00E823C1" w:rsidRDefault="00E823C1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F5DFE" w:rsidTr="00090BA2">
        <w:tc>
          <w:tcPr>
            <w:tcW w:w="720" w:type="dxa"/>
          </w:tcPr>
          <w:p w:rsidR="00EF5DFE" w:rsidRDefault="00EF5DFE" w:rsidP="006A5383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640" w:type="dxa"/>
          </w:tcPr>
          <w:p w:rsidR="00EF5DFE" w:rsidRDefault="00EF5DFE" w:rsidP="00EF5D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若為OIU件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sym w:font="Wingdings" w:char="F0E8"/>
            </w:r>
          </w:p>
          <w:p w:rsidR="00EF5DFE" w:rsidRDefault="00EF5DFE" w:rsidP="00EF5D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t>DTAIL006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>
              <w:rPr>
                <w:rFonts w:ascii="細明體" w:eastAsia="細明體" w:hAnsi="細明體"/>
                <w:sz w:val="20"/>
                <w:szCs w:val="20"/>
              </w:rPr>
              <w:t xml:space="preserve">BO = 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t>AI_L0Z005.getDTAIL006(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受款國家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:rsidR="008860E2" w:rsidRPr="003B5B4A" w:rsidRDefault="00EF5DFE" w:rsidP="008860E2">
            <w:pPr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若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t>DTAIL006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>
              <w:rPr>
                <w:rFonts w:ascii="細明體" w:eastAsia="細明體" w:hAnsi="細明體"/>
                <w:sz w:val="20"/>
                <w:szCs w:val="20"/>
              </w:rPr>
              <w:t>BO</w:t>
            </w:r>
            <w:r w:rsidRPr="00EF5DFE">
              <w:rPr>
                <w:rFonts w:ascii="細明體" w:eastAsia="細明體" w:hAnsi="細明體"/>
                <w:sz w:val="20"/>
                <w:szCs w:val="20"/>
              </w:rPr>
              <w:t>.getLVL()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= 0 則顯示異常訊息「</w:t>
            </w:r>
            <w:r w:rsidRPr="00EF5DFE">
              <w:rPr>
                <w:rFonts w:ascii="細明體" w:eastAsia="細明體" w:hAnsi="細明體" w:hint="eastAsia"/>
                <w:sz w:val="20"/>
                <w:szCs w:val="20"/>
              </w:rPr>
              <w:t>匯出地洗錢資恐高風險地區，請依</w:t>
            </w:r>
            <w:r w:rsidRPr="005E26EF">
              <w:rPr>
                <w:rFonts w:ascii="細明體" w:eastAsia="細明體" w:hAnsi="細明體" w:hint="eastAsia"/>
                <w:strike/>
                <w:sz w:val="20"/>
                <w:szCs w:val="20"/>
              </w:rPr>
              <w:t>洗錢防制法相關</w:t>
            </w:r>
            <w:r w:rsidR="005E26EF" w:rsidRPr="005E26EF">
              <w:rPr>
                <w:rFonts w:ascii="細明體" w:eastAsia="細明體" w:hAnsi="細明體" w:hint="eastAsia"/>
                <w:sz w:val="20"/>
                <w:szCs w:val="20"/>
              </w:rPr>
              <w:t>可疑交易調查作業</w:t>
            </w:r>
            <w:r w:rsidRPr="00EF5DFE">
              <w:rPr>
                <w:rFonts w:ascii="細明體" w:eastAsia="細明體" w:hAnsi="細明體" w:hint="eastAsia"/>
                <w:sz w:val="20"/>
                <w:szCs w:val="20"/>
              </w:rPr>
              <w:t>規定辦理。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」</w:t>
            </w:r>
            <w:r w:rsidR="008860E2" w:rsidRPr="003B5B4A">
              <w:rPr>
                <w:rFonts w:ascii="細明體" w:eastAsia="細明體" w:hAnsi="細明體" w:hint="eastAsia"/>
                <w:strike/>
                <w:sz w:val="20"/>
                <w:szCs w:val="20"/>
              </w:rPr>
              <w:t>並新增可疑交易監控第11點 外匯款來源國、匯款人國籍、OIU匯出款國(申請OIU一指通或OIU理賠給付)為高風險國家－呼叫模組</w:t>
            </w:r>
          </w:p>
          <w:p w:rsidR="00EF5DFE" w:rsidRDefault="008860E2" w:rsidP="008860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B5B4A">
              <w:rPr>
                <w:rFonts w:ascii="細明體" w:eastAsia="細明體" w:hAnsi="細明體" w:hint="eastAsia"/>
                <w:strike/>
                <w:sz w:val="20"/>
                <w:szCs w:val="20"/>
              </w:rPr>
              <w:t>AI_L1Z001. doInsert()，傳入參數DTAIL503_bo</w:t>
            </w:r>
          </w:p>
        </w:tc>
        <w:tc>
          <w:tcPr>
            <w:tcW w:w="2800" w:type="dxa"/>
          </w:tcPr>
          <w:p w:rsidR="00EF5DFE" w:rsidRDefault="00EF5DFE" w:rsidP="006A53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90BA2" w:rsidTr="00090BA2">
        <w:trPr>
          <w:ins w:id="55" w:author="陳德仁" w:date="2019-03-19T14:22:00Z"/>
        </w:trPr>
        <w:tc>
          <w:tcPr>
            <w:tcW w:w="720" w:type="dxa"/>
          </w:tcPr>
          <w:p w:rsidR="00090BA2" w:rsidRDefault="00090BA2" w:rsidP="006A5383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ins w:id="56" w:author="陳德仁" w:date="2019-03-19T14:22:00Z"/>
                <w:rFonts w:hint="eastAsia"/>
                <w:lang w:eastAsia="zh-TW"/>
              </w:rPr>
            </w:pPr>
          </w:p>
        </w:tc>
        <w:tc>
          <w:tcPr>
            <w:tcW w:w="6640" w:type="dxa"/>
          </w:tcPr>
          <w:p w:rsidR="00090BA2" w:rsidRPr="00090BA2" w:rsidRDefault="00090BA2" w:rsidP="00090BA2">
            <w:pPr>
              <w:rPr>
                <w:ins w:id="57" w:author="陳德仁" w:date="2019-03-19T14:2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58" w:author="陳德仁" w:date="2019-03-19T14:22:00Z">
              <w:r w:rsidRPr="00090BA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若為給付支票CALL DJ_C0Z043.getChgResns(APLY_SER_NO) 回傳List&lt;Map&gt;</w:t>
              </w:r>
            </w:ins>
          </w:p>
          <w:p w:rsidR="00090BA2" w:rsidRPr="00090BA2" w:rsidRDefault="00090BA2" w:rsidP="00090BA2">
            <w:pPr>
              <w:rPr>
                <w:ins w:id="59" w:author="陳德仁" w:date="2019-03-19T14:2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60" w:author="陳德仁" w:date="2019-03-19T14:22:00Z">
              <w:r w:rsidRPr="00090BA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(1)若CHG_ITEM = 1，取消禁背設為勾選狀態</w:t>
              </w:r>
            </w:ins>
          </w:p>
          <w:p w:rsidR="00090BA2" w:rsidRPr="00090BA2" w:rsidRDefault="00090BA2" w:rsidP="00090BA2">
            <w:pPr>
              <w:ind w:firstLineChars="150" w:firstLine="300"/>
              <w:rPr>
                <w:ins w:id="61" w:author="陳德仁" w:date="2019-03-19T14:2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62" w:author="陳德仁" w:date="2019-03-19T14:22:00Z">
              <w:r w:rsidRPr="00090BA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取消禁背代碼＝CHG_RESN_NO</w:t>
              </w:r>
            </w:ins>
          </w:p>
          <w:p w:rsidR="00090BA2" w:rsidRPr="00090BA2" w:rsidRDefault="00090BA2" w:rsidP="00090BA2">
            <w:pPr>
              <w:ind w:left="19" w:firstLineChars="150" w:firstLine="300"/>
              <w:rPr>
                <w:ins w:id="63" w:author="陳德仁" w:date="2019-03-19T14:2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64" w:author="陳德仁" w:date="2019-03-19T14:22:00Z">
              <w:r w:rsidRPr="00090BA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取消禁背原因中文＝CHG_RESN_NO_NAME + CHG_ACPAYEE_ORESON_NAME</w:t>
              </w:r>
            </w:ins>
          </w:p>
          <w:p w:rsidR="00090BA2" w:rsidRPr="00090BA2" w:rsidRDefault="00090BA2" w:rsidP="00090BA2">
            <w:pPr>
              <w:rPr>
                <w:ins w:id="65" w:author="陳德仁" w:date="2019-03-19T14:2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66" w:author="陳德仁" w:date="2019-03-19T14:22:00Z">
              <w:r w:rsidRPr="00090BA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(2)若CHG_ITEM = 4，取消平行線設為勾選狀態</w:t>
              </w:r>
            </w:ins>
          </w:p>
          <w:p w:rsidR="00090BA2" w:rsidRPr="00090BA2" w:rsidRDefault="00090BA2" w:rsidP="00090BA2">
            <w:pPr>
              <w:ind w:firstLineChars="150" w:firstLine="300"/>
              <w:rPr>
                <w:ins w:id="67" w:author="陳德仁" w:date="2019-03-19T14:2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68" w:author="陳德仁" w:date="2019-03-19T14:22:00Z">
              <w:r w:rsidRPr="00090BA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取消平行線代碼＝CHG_RESN_NO</w:t>
              </w:r>
            </w:ins>
          </w:p>
          <w:p w:rsidR="00090BA2" w:rsidRPr="00090BA2" w:rsidRDefault="00090BA2" w:rsidP="00090BA2">
            <w:pPr>
              <w:ind w:firstLineChars="150" w:firstLine="300"/>
              <w:rPr>
                <w:ins w:id="69" w:author="陳德仁" w:date="2019-03-19T14:2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70" w:author="陳德仁" w:date="2019-03-19T14:22:00Z">
              <w:r w:rsidRPr="00090BA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取消平行線原因中文＝CHG_RESN_NO_NAME</w:t>
              </w:r>
            </w:ins>
          </w:p>
          <w:p w:rsidR="00090BA2" w:rsidRDefault="00090BA2" w:rsidP="00090BA2">
            <w:pPr>
              <w:ind w:left="300" w:hangingChars="150" w:hanging="300"/>
              <w:rPr>
                <w:ins w:id="71" w:author="陳德仁" w:date="2019-03-19T14:22:00Z"/>
                <w:rFonts w:ascii="細明體" w:eastAsia="細明體" w:hAnsi="細明體" w:hint="eastAsia"/>
                <w:sz w:val="20"/>
                <w:szCs w:val="20"/>
              </w:rPr>
            </w:pPr>
            <w:ins w:id="72" w:author="陳德仁" w:date="2019-03-19T14:22:00Z">
              <w:r w:rsidRPr="00090BA2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(3)取消平行線為勾選狀態時，檢核所有給付明細，如有實支金額 &gt; 50萬元者，顯示異常訊息：依據「付款票據記載事項變更作業管理辦法」，票據金額大於新台幣50萬者不得選取取消平行線。</w:t>
              </w:r>
            </w:ins>
          </w:p>
        </w:tc>
        <w:tc>
          <w:tcPr>
            <w:tcW w:w="2800" w:type="dxa"/>
          </w:tcPr>
          <w:p w:rsidR="00090BA2" w:rsidRDefault="00090BA2" w:rsidP="006A5383">
            <w:pPr>
              <w:rPr>
                <w:ins w:id="73" w:author="陳德仁" w:date="2019-03-19T14:2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E07D8" w:rsidTr="00090BA2">
        <w:trPr>
          <w:ins w:id="74" w:author="陳德仁" w:date="2018-10-29T14:44:00Z"/>
        </w:trPr>
        <w:tc>
          <w:tcPr>
            <w:tcW w:w="720" w:type="dxa"/>
          </w:tcPr>
          <w:p w:rsidR="003E07D8" w:rsidRDefault="003E07D8" w:rsidP="006A5383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ins w:id="75" w:author="陳德仁" w:date="2018-10-29T14:44:00Z"/>
                <w:rFonts w:hint="eastAsia"/>
                <w:lang w:eastAsia="zh-TW"/>
              </w:rPr>
            </w:pPr>
          </w:p>
        </w:tc>
        <w:tc>
          <w:tcPr>
            <w:tcW w:w="6640" w:type="dxa"/>
          </w:tcPr>
          <w:p w:rsidR="006976B2" w:rsidRPr="00090BA2" w:rsidRDefault="003E07D8" w:rsidP="00D52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76" w:author="陳德仁" w:date="2018-10-29T14:45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若</w:t>
              </w:r>
            </w:ins>
            <w:ins w:id="77" w:author="陳德仁" w:date="2018-10-29T15:18:00Z">
              <w:r w:rsidR="00314F09"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為給付支票且</w:t>
              </w:r>
            </w:ins>
            <w:ins w:id="78" w:author="陳德仁" w:date="2018-10-29T14:45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有</w:t>
              </w:r>
            </w:ins>
            <w:ins w:id="79" w:author="陳德仁" w:date="2018-10-29T15:17:00Z">
              <w:r w:rsidR="00314F09"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勾</w:t>
              </w:r>
            </w:ins>
            <w:ins w:id="80" w:author="陳德仁" w:date="2018-10-29T14:45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選</w:t>
              </w:r>
            </w:ins>
            <w:ins w:id="81" w:author="陳德仁" w:date="2018-10-29T14:46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當日櫃台支票件</w:t>
              </w:r>
            </w:ins>
            <w:ins w:id="82" w:author="陳德仁" w:date="2018-10-29T14:45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時</w:t>
              </w:r>
            </w:ins>
          </w:p>
          <w:p w:rsidR="00DE1A6D" w:rsidRPr="00090BA2" w:rsidRDefault="00DE1A6D" w:rsidP="00DE1A6D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  <w:szCs w:val="20"/>
              </w:rPr>
            </w:pPr>
            <w:r w:rsidRPr="00090BA2">
              <w:rPr>
                <w:rFonts w:ascii="細明體" w:eastAsia="細明體" w:hAnsi="細明體" w:hint="eastAsia"/>
                <w:sz w:val="20"/>
                <w:szCs w:val="20"/>
              </w:rPr>
              <w:t>檢核系統時間　CALL DJ_A0Z015.checkTime(“5”, DTAAB001.</w:t>
            </w:r>
            <w:r w:rsidRPr="00090BA2">
              <w:rPr>
                <w:rFonts w:ascii="細明體" w:eastAsia="細明體" w:hAnsi="細明體"/>
                <w:sz w:val="20"/>
                <w:szCs w:val="20"/>
              </w:rPr>
              <w:t>CURR</w:t>
            </w:r>
            <w:r w:rsidRPr="00090BA2">
              <w:rPr>
                <w:rFonts w:ascii="細明體" w:eastAsia="細明體" w:hAnsi="細明體" w:hint="eastAsia"/>
                <w:sz w:val="20"/>
                <w:szCs w:val="20"/>
              </w:rPr>
              <w:t>)模組（種類TYPE: 0其它應付傳票, 1退匯再匯傳票, 2匯款止付, 4颱風天日期, 5應付票據櫃檯件）。呼叫此方法若當不可進件時會throw 錯誤訊息，反之則表示可進件，目前測試環境的時間點為14:00</w:t>
            </w:r>
          </w:p>
          <w:p w:rsidR="003E07D8" w:rsidRPr="003E07D8" w:rsidRDefault="003E07D8" w:rsidP="00DE1A6D">
            <w:pPr>
              <w:numPr>
                <w:ilvl w:val="0"/>
                <w:numId w:val="38"/>
              </w:numPr>
              <w:rPr>
                <w:ins w:id="83" w:author="陳德仁" w:date="2018-10-29T14:44:00Z"/>
                <w:rFonts w:ascii="細明體" w:eastAsia="細明體" w:hAnsi="細明體" w:hint="eastAsia"/>
                <w:color w:val="C00000"/>
                <w:sz w:val="20"/>
                <w:szCs w:val="20"/>
              </w:rPr>
            </w:pPr>
            <w:ins w:id="84" w:author="陳德仁" w:date="2018-10-29T14:45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提示訊息:</w:t>
              </w:r>
            </w:ins>
            <w:ins w:id="85" w:author="陳德仁" w:date="2018-10-29T14:48:00Z">
              <w:r w:rsidRPr="00090BA2">
                <w:rPr>
                  <w:rFonts w:hint="eastAsia"/>
                </w:rPr>
                <w:t xml:space="preserve"> </w:t>
              </w:r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「</w:t>
              </w:r>
            </w:ins>
            <w:ins w:id="86" w:author="陳德仁" w:date="2018-10-29T14:45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本件為當日櫃台支票件，需於</w:t>
              </w:r>
            </w:ins>
            <w:r w:rsidR="00DE1A6D" w:rsidRPr="00090BA2">
              <w:rPr>
                <w:rFonts w:ascii="細明體" w:eastAsia="細明體" w:hAnsi="細明體" w:hint="eastAsia"/>
                <w:sz w:val="20"/>
                <w:szCs w:val="20"/>
              </w:rPr>
              <w:t>+上述時間點(</w:t>
            </w:r>
            <w:ins w:id="87" w:author="陳德仁" w:date="2018-10-29T14:45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14:00</w:t>
              </w:r>
            </w:ins>
            <w:r w:rsidR="00DE1A6D" w:rsidRPr="00090BA2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ins w:id="88" w:author="陳德仁" w:date="2018-10-29T14:45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前完成覆核才能當日結案</w:t>
              </w:r>
            </w:ins>
            <w:ins w:id="89" w:author="陳德仁" w:date="2018-10-29T14:48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」</w:t>
              </w:r>
            </w:ins>
            <w:ins w:id="90" w:author="陳德仁" w:date="2018-10-29T14:45:00Z">
              <w:r w:rsidRPr="00090BA2">
                <w:rPr>
                  <w:rFonts w:ascii="細明體" w:eastAsia="細明體" w:hAnsi="細明體" w:hint="eastAsia"/>
                  <w:sz w:val="20"/>
                  <w:szCs w:val="20"/>
                </w:rPr>
                <w:t>。</w:t>
              </w:r>
            </w:ins>
          </w:p>
        </w:tc>
        <w:tc>
          <w:tcPr>
            <w:tcW w:w="2800" w:type="dxa"/>
          </w:tcPr>
          <w:p w:rsidR="003E07D8" w:rsidRDefault="003E07D8" w:rsidP="006A5383">
            <w:pPr>
              <w:rPr>
                <w:ins w:id="91" w:author="陳德仁" w:date="2018-10-29T14:44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A5190" w:rsidRDefault="00FA5190" w:rsidP="003A641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3D3AC3" w:rsidRDefault="002E44FF" w:rsidP="00AD65D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寫入檔案</w:t>
      </w:r>
      <w:r w:rsidR="00AD65DE">
        <w:rPr>
          <w:rFonts w:hint="eastAsia"/>
          <w:bCs/>
          <w:color w:val="000000"/>
          <w:lang w:eastAsia="zh-TW"/>
        </w:rPr>
        <w:t>：</w:t>
      </w:r>
    </w:p>
    <w:p w:rsidR="006F341A" w:rsidRPr="00AD65DE" w:rsidRDefault="006F341A" w:rsidP="006F341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 </w:t>
      </w:r>
      <w:r>
        <w:rPr>
          <w:rFonts w:ascii="細明體" w:eastAsia="細明體" w:hAnsi="細明體" w:hint="eastAsia"/>
        </w:rPr>
        <w:t>AA_B1ZX</w:t>
      </w:r>
      <w:r>
        <w:rPr>
          <w:rFonts w:ascii="細明體" w:eastAsia="細明體" w:hAnsi="細明體" w:hint="eastAsia"/>
          <w:lang w:eastAsia="zh-TW"/>
        </w:rPr>
        <w:t>10.METHOD1：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92">
          <w:tblGrid>
            <w:gridCol w:w="2440"/>
            <w:gridCol w:w="3500"/>
          </w:tblGrid>
        </w:tblGridChange>
      </w:tblGrid>
      <w:tr w:rsidR="006F341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341A" w:rsidRDefault="006F341A" w:rsidP="00D108B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341A" w:rsidRDefault="006F341A" w:rsidP="00D108B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F341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341A" w:rsidRDefault="006F341A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341A" w:rsidRDefault="006F341A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68CF">
              <w:rPr>
                <w:rFonts w:ascii="Arial" w:cs="Arial" w:hint="eastAsia"/>
                <w:color w:val="000000"/>
                <w:sz w:val="20"/>
              </w:rPr>
              <w:t>核賠交易序號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自1開始逐筆+1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給付方式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行庫代號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Pr="008B1CE4" w:rsidRDefault="00D108B3" w:rsidP="00D108B3">
            <w:pPr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8B1CE4">
              <w:rPr>
                <w:rFonts w:ascii="細明體" w:eastAsia="細明體" w:hAnsi="細明體" w:hint="eastAsia"/>
                <w:strike/>
                <w:sz w:val="20"/>
                <w:szCs w:val="20"/>
              </w:rPr>
              <w:t>印花稅額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Pr="008B1CE4" w:rsidRDefault="00D108B3" w:rsidP="00D108B3">
            <w:pPr>
              <w:rPr>
                <w:rFonts w:ascii="新細明體" w:hAnsi="新細明體" w:cs="Arial Unicode MS" w:hint="eastAsia"/>
                <w:strike/>
                <w:sz w:val="20"/>
                <w:szCs w:val="20"/>
              </w:rPr>
            </w:pPr>
            <w:r w:rsidRPr="008B1CE4">
              <w:rPr>
                <w:rFonts w:ascii="新細明體" w:hAnsi="新細明體" w:cs="Arial Unicode MS" w:hint="eastAsia"/>
                <w:strike/>
                <w:sz w:val="20"/>
                <w:szCs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實支金額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暫收碼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N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68CF">
              <w:rPr>
                <w:rFonts w:ascii="Arial" w:cs="Arial" w:hint="eastAsia"/>
                <w:color w:val="000000"/>
                <w:sz w:val="20"/>
              </w:rPr>
              <w:t>幣別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支票取消禁背表示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一指通表示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即時匯撥表示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108B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8B3" w:rsidRDefault="00D108B3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匯撥修改原因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8B3" w:rsidRDefault="00D108B3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E0E2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0E28" w:rsidRDefault="001E0E28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幣別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0E28" w:rsidRDefault="001E0E28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B50B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50BE" w:rsidRPr="00637D34" w:rsidRDefault="001B50BE" w:rsidP="00D108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15" w:history="1">
              <w:r w:rsidRPr="00637D34">
                <w:rPr>
                  <w:rStyle w:val="style31"/>
                </w:rPr>
                <w:t>支票取消禁背表示</w:t>
              </w:r>
              <w:r w:rsidRPr="00637D34">
                <w:rPr>
                  <w:rStyle w:val="aa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50BE" w:rsidRDefault="00A727D5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B50B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50BE" w:rsidRPr="00637D34" w:rsidRDefault="00A727D5" w:rsidP="00D108B3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Pr="00637D34">
                <w:rPr>
                  <w:rStyle w:val="style31"/>
                </w:rPr>
                <w:t>取消禁背原因代碼</w:t>
              </w:r>
              <w:r w:rsidRPr="00637D34">
                <w:rPr>
                  <w:rStyle w:val="aa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50BE" w:rsidRDefault="00A727D5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A727D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27D5" w:rsidRPr="00637D34" w:rsidRDefault="00A727D5" w:rsidP="00D108B3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Pr="00637D34">
                <w:rPr>
                  <w:rStyle w:val="style31"/>
                </w:rPr>
                <w:t>取消禁背其他原因內容</w:t>
              </w:r>
              <w:r w:rsidRPr="00637D34">
                <w:rPr>
                  <w:rStyle w:val="aa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27D5" w:rsidRDefault="00A727D5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A727D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27D5" w:rsidRPr="00637D34" w:rsidRDefault="00A727D5" w:rsidP="00D108B3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Pr="00637D34">
                <w:rPr>
                  <w:rStyle w:val="style31"/>
                </w:rPr>
                <w:t>原受款人姓名</w:t>
              </w:r>
              <w:r w:rsidRPr="00637D34">
                <w:rPr>
                  <w:rStyle w:val="aa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27D5" w:rsidRDefault="00A727D5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A727D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27D5" w:rsidRPr="00637D34" w:rsidRDefault="00A727D5" w:rsidP="00D108B3">
            <w:p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Pr="00637D34">
                <w:rPr>
                  <w:rStyle w:val="style31"/>
                </w:rPr>
                <w:t>延滯息</w:t>
              </w:r>
              <w:r w:rsidRPr="00637D34">
                <w:rPr>
                  <w:rStyle w:val="aa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27D5" w:rsidRDefault="00A727D5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A727D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27D5" w:rsidRPr="00637D34" w:rsidRDefault="00A727D5" w:rsidP="00D108B3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Pr="00637D34">
                <w:rPr>
                  <w:rStyle w:val="style31"/>
                </w:rPr>
                <w:t>延滯息所得稅</w:t>
              </w:r>
              <w:r w:rsidRPr="00637D34">
                <w:rPr>
                  <w:rStyle w:val="aa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27D5" w:rsidRDefault="00A727D5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A727D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27D5" w:rsidRPr="00637D34" w:rsidRDefault="00A727D5" w:rsidP="00D108B3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Pr="00637D34">
                <w:rPr>
                  <w:rStyle w:val="style31"/>
                </w:rPr>
                <w:t>補充保費</w:t>
              </w:r>
              <w:r w:rsidRPr="00637D34">
                <w:rPr>
                  <w:rStyle w:val="aa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27D5" w:rsidRDefault="00A727D5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456BA" w:rsidTr="00AA5CF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Pr="00637D34" w:rsidRDefault="001456BA" w:rsidP="00D108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/>
              </w:rPr>
              <w:t>受款英文戶名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Default="001456BA" w:rsidP="00D108B3">
            <w:pPr>
              <w:rPr>
                <w:rFonts w:ascii="新細明體" w:hAnsi="新細明體" w:cs="Arial Unicode MS" w:hint="eastAsia"/>
                <w:sz w:val="20"/>
              </w:rPr>
            </w:pPr>
            <w:r w:rsidRPr="00565A60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456BA" w:rsidTr="00AA5CF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Pr="00637D34" w:rsidRDefault="001456BA" w:rsidP="00D108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/>
              </w:rPr>
              <w:t>國際銀行碼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Default="001456BA" w:rsidP="00D108B3">
            <w:pPr>
              <w:rPr>
                <w:rFonts w:ascii="新細明體" w:hAnsi="新細明體" w:cs="Arial Unicode MS" w:hint="eastAsia"/>
                <w:sz w:val="20"/>
              </w:rPr>
            </w:pPr>
            <w:r w:rsidRPr="00565A60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456BA" w:rsidTr="00AA5CF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Pr="00637D34" w:rsidRDefault="001456BA" w:rsidP="00D108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/>
              </w:rPr>
              <w:t>銀行名稱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分行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Default="001456BA" w:rsidP="00D108B3">
            <w:pPr>
              <w:rPr>
                <w:rFonts w:ascii="新細明體" w:hAnsi="新細明體" w:cs="Arial Unicode MS" w:hint="eastAsia"/>
                <w:sz w:val="20"/>
              </w:rPr>
            </w:pPr>
            <w:r w:rsidRPr="00565A60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456BA" w:rsidTr="00AA5CF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Pr="00637D34" w:rsidRDefault="001456BA" w:rsidP="00D108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/>
              </w:rPr>
              <w:t>身分別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Default="001456BA" w:rsidP="00D108B3">
            <w:pPr>
              <w:rPr>
                <w:rFonts w:ascii="新細明體" w:hAnsi="新細明體" w:cs="Arial Unicode MS" w:hint="eastAsia"/>
                <w:sz w:val="20"/>
              </w:rPr>
            </w:pPr>
            <w:r w:rsidRPr="00565A60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456BA" w:rsidTr="00AA5CF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Pr="00637D34" w:rsidRDefault="001456BA" w:rsidP="00D108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/>
              </w:rPr>
              <w:t>受款國別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Default="001456BA" w:rsidP="00D108B3">
            <w:pPr>
              <w:rPr>
                <w:rFonts w:ascii="新細明體" w:hAnsi="新細明體" w:cs="Arial Unicode MS" w:hint="eastAsia"/>
                <w:sz w:val="20"/>
              </w:rPr>
            </w:pPr>
            <w:r w:rsidRPr="00565A60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456BA" w:rsidTr="00AA5CF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Pr="00637D34" w:rsidRDefault="001456BA" w:rsidP="00D108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Default="001456BA" w:rsidP="00D108B3">
            <w:pPr>
              <w:rPr>
                <w:rFonts w:ascii="新細明體" w:hAnsi="新細明體" w:cs="Arial Unicode MS" w:hint="eastAsia"/>
                <w:sz w:val="20"/>
              </w:rPr>
            </w:pPr>
            <w:r w:rsidRPr="00565A60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1456BA" w:rsidTr="00AA5CF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56BA" w:rsidRPr="00637D34" w:rsidRDefault="001456BA" w:rsidP="00D108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原出生日期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56BA" w:rsidRDefault="001456BA" w:rsidP="00D108B3">
            <w:pPr>
              <w:rPr>
                <w:rFonts w:ascii="新細明體" w:hAnsi="新細明體" w:cs="Arial Unicode MS" w:hint="eastAsia"/>
                <w:sz w:val="20"/>
              </w:rPr>
            </w:pPr>
            <w:r w:rsidRPr="00565A60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82940" w:rsidTr="00551C3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2940" w:rsidRDefault="00D82940" w:rsidP="00D108B3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洗錢風險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2940" w:rsidRPr="00565A60" w:rsidRDefault="00D82940" w:rsidP="00D108B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7615E1" w:rsidTr="00E823C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15E1" w:rsidRDefault="007615E1" w:rsidP="007615E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B42368">
              <w:rPr>
                <w:rFonts w:ascii="Arial" w:hAnsi="Arial" w:cs="Arial" w:hint="eastAsia"/>
              </w:rPr>
              <w:t>國壽實支金額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15E1" w:rsidRDefault="007615E1" w:rsidP="007615E1">
            <w:pPr>
              <w:rPr>
                <w:rFonts w:ascii="新細明體" w:hAnsi="新細明體" w:cs="Arial Unicode MS" w:hint="eastAsia"/>
                <w:sz w:val="20"/>
              </w:rPr>
            </w:pPr>
            <w:r w:rsidRPr="00565A60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7615E1" w:rsidTr="00E823C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15E1" w:rsidRDefault="007615E1" w:rsidP="007615E1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</w:rPr>
              <w:t>幸福</w:t>
            </w:r>
            <w:r w:rsidRPr="00B42368">
              <w:rPr>
                <w:rFonts w:ascii="Arial" w:hAnsi="Arial" w:cs="Arial" w:hint="eastAsia"/>
              </w:rPr>
              <w:t>實支金額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15E1" w:rsidRDefault="007615E1" w:rsidP="007615E1">
            <w:pPr>
              <w:rPr>
                <w:rFonts w:ascii="新細明體" w:hAnsi="新細明體" w:cs="Arial Unicode MS" w:hint="eastAsia"/>
                <w:sz w:val="20"/>
              </w:rPr>
            </w:pPr>
            <w:r w:rsidRPr="00565A60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7615E1" w:rsidTr="00E823C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15E1" w:rsidRDefault="007615E1" w:rsidP="007615E1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</w:rPr>
              <w:t>國寶</w:t>
            </w:r>
            <w:r w:rsidRPr="00B42368">
              <w:rPr>
                <w:rFonts w:ascii="Arial" w:hAnsi="Arial" w:cs="Arial" w:hint="eastAsia"/>
              </w:rPr>
              <w:t>實支金額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15E1" w:rsidRDefault="007615E1" w:rsidP="007615E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EE15FB" w:rsidTr="00E823C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15FB" w:rsidRPr="007F1FAA" w:rsidRDefault="00EE15FB" w:rsidP="007615E1">
            <w:pPr>
              <w:rPr>
                <w:rFonts w:ascii="Arial" w:hAnsi="Arial" w:cs="Arial" w:hint="eastAsia"/>
              </w:rPr>
            </w:pPr>
            <w:ins w:id="93" w:author="陳德仁" w:date="2018-10-30T10:36:00Z">
              <w:r w:rsidRPr="007F1FAA">
                <w:rPr>
                  <w:rFonts w:ascii="Arial" w:hAnsi="Arial" w:cs="Arial" w:hint="eastAsia"/>
                </w:rPr>
                <w:t>是否為當日櫃台支票件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15FB" w:rsidRPr="007F1FAA" w:rsidRDefault="008E0FF0" w:rsidP="007615E1">
            <w:pPr>
              <w:rPr>
                <w:rFonts w:ascii="新細明體" w:hAnsi="新細明體" w:cs="Arial Unicode MS" w:hint="eastAsia"/>
                <w:sz w:val="20"/>
              </w:rPr>
            </w:pPr>
            <w:ins w:id="94" w:author="陳德仁" w:date="2018-10-30T10:44:00Z">
              <w:r w:rsidRPr="007F1FAA">
                <w:rPr>
                  <w:rFonts w:ascii="新細明體" w:hAnsi="新細明體" w:cs="Arial Unicode MS" w:hint="eastAsia"/>
                  <w:sz w:val="20"/>
                </w:rPr>
                <w:t>預設N，有勾選＝</w:t>
              </w:r>
            </w:ins>
            <w:ins w:id="95" w:author="陳德仁" w:date="2018-10-30T10:45:00Z">
              <w:r w:rsidRPr="007F1FAA">
                <w:rPr>
                  <w:rFonts w:ascii="新細明體" w:hAnsi="新細明體" w:cs="Arial Unicode MS" w:hint="eastAsia"/>
                  <w:sz w:val="20"/>
                </w:rPr>
                <w:t>Ｙ</w:t>
              </w:r>
            </w:ins>
          </w:p>
        </w:tc>
      </w:tr>
    </w:tbl>
    <w:p w:rsidR="00CD167D" w:rsidRPr="00BC7C53" w:rsidRDefault="00CD167D" w:rsidP="00CD167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lang w:eastAsia="zh-TW"/>
        </w:rPr>
        <w:t>檢查</w:t>
      </w:r>
      <w:r w:rsidRPr="00D40BE3">
        <w:rPr>
          <w:rFonts w:hint="eastAsia"/>
          <w:lang w:eastAsia="zh-TW"/>
        </w:rPr>
        <w:t>理賠人員案件簽署資格檢核</w:t>
      </w:r>
    </w:p>
    <w:p w:rsidR="00CD167D" w:rsidRPr="00AD65DE" w:rsidRDefault="00CD167D" w:rsidP="00CD167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 AA_B2Z700</w:t>
      </w:r>
      <w:r>
        <w:rPr>
          <w:rFonts w:hint="eastAsia"/>
          <w:bCs/>
          <w:color w:val="000000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D167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67D" w:rsidRDefault="00CD167D" w:rsidP="00CD167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67D" w:rsidRDefault="00CD167D" w:rsidP="00CD167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D167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67D" w:rsidRDefault="00CD167D" w:rsidP="00CD16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67D" w:rsidRDefault="00CD167D" w:rsidP="00CD167D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該件受理編號</w:t>
            </w:r>
          </w:p>
        </w:tc>
      </w:tr>
      <w:tr w:rsidR="00CD167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67D" w:rsidRDefault="00CD167D" w:rsidP="00CD16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67D" w:rsidRDefault="00CD167D" w:rsidP="00CD167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使用者ID</w:t>
            </w:r>
          </w:p>
        </w:tc>
      </w:tr>
    </w:tbl>
    <w:p w:rsidR="00CD167D" w:rsidRDefault="00CD167D" w:rsidP="00CD167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能否簽署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N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，顯示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回覆訊息</w:t>
      </w:r>
      <w:r>
        <w:rPr>
          <w:rFonts w:hint="eastAsia"/>
          <w:bCs/>
          <w:color w:val="000000"/>
          <w:lang w:eastAsia="zh-TW"/>
        </w:rPr>
        <w:t>,RETURN</w:t>
      </w:r>
      <w:r>
        <w:rPr>
          <w:rFonts w:hint="eastAsia"/>
          <w:bCs/>
          <w:color w:val="000000"/>
          <w:lang w:eastAsia="zh-TW"/>
        </w:rPr>
        <w:t>。</w:t>
      </w:r>
    </w:p>
    <w:p w:rsidR="00E6268A" w:rsidRDefault="00E6268A" w:rsidP="00E6268A">
      <w:pPr>
        <w:pStyle w:val="Tabletext"/>
        <w:keepLines w:val="0"/>
        <w:spacing w:after="0" w:line="240" w:lineRule="auto"/>
        <w:ind w:left="851"/>
        <w:rPr>
          <w:rFonts w:hint="eastAsia"/>
          <w:bCs/>
          <w:color w:val="000000"/>
          <w:lang w:eastAsia="zh-TW"/>
        </w:rPr>
      </w:pPr>
    </w:p>
    <w:p w:rsidR="00B923C0" w:rsidRPr="00B419CA" w:rsidRDefault="00B923C0" w:rsidP="00B923C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B74B84">
        <w:rPr>
          <w:rFonts w:hint="eastAsia"/>
          <w:color w:val="000000"/>
          <w:kern w:val="2"/>
          <w:szCs w:val="24"/>
          <w:lang w:eastAsia="zh-TW"/>
        </w:rPr>
        <w:t>IF</w:t>
      </w:r>
      <w:r>
        <w:rPr>
          <w:rFonts w:hint="eastAsia"/>
          <w:color w:val="000000"/>
          <w:kern w:val="2"/>
          <w:szCs w:val="24"/>
          <w:lang w:eastAsia="zh-TW"/>
        </w:rPr>
        <w:t>原</w:t>
      </w:r>
      <w:r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=  </w:t>
      </w:r>
      <w:r w:rsidRPr="00B74B84">
        <w:rPr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41</w:t>
        </w:r>
        <w:r w:rsidRPr="00B74B84">
          <w:rPr>
            <w:color w:val="000000"/>
            <w:kern w:val="2"/>
            <w:szCs w:val="24"/>
            <w:lang w:eastAsia="zh-TW"/>
          </w:rPr>
          <w:t>’</w:t>
        </w:r>
      </w:smartTag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核付</w:t>
      </w:r>
      <w:r>
        <w:rPr>
          <w:rFonts w:hint="eastAsia"/>
          <w:color w:val="000000"/>
          <w:kern w:val="2"/>
          <w:szCs w:val="24"/>
          <w:lang w:eastAsia="zh-TW"/>
        </w:rPr>
        <w:t>_</w:t>
      </w:r>
      <w:r>
        <w:rPr>
          <w:rFonts w:hint="eastAsia"/>
          <w:color w:val="000000"/>
          <w:kern w:val="2"/>
          <w:szCs w:val="24"/>
          <w:lang w:eastAsia="zh-TW"/>
        </w:rPr>
        <w:t>受款分配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 w:rsidRPr="00B74B84">
        <w:rPr>
          <w:rFonts w:hint="eastAsia"/>
          <w:color w:val="000000"/>
          <w:kern w:val="2"/>
          <w:szCs w:val="24"/>
          <w:lang w:eastAsia="zh-TW"/>
        </w:rPr>
        <w:t>：</w:t>
      </w:r>
    </w:p>
    <w:p w:rsidR="00B923C0" w:rsidRDefault="00B923C0" w:rsidP="00B923C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lang w:eastAsia="zh-TW"/>
        </w:rPr>
        <w:t>CALL AA_A0Z002.Method6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923C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23C0" w:rsidRDefault="00B923C0" w:rsidP="00B923C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23C0" w:rsidRDefault="00B923C0" w:rsidP="00B923C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923C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23C0" w:rsidRPr="00EA71C2" w:rsidRDefault="00B923C0" w:rsidP="00B923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23C0" w:rsidRDefault="00B923C0" w:rsidP="00B923C0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B923C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23C0" w:rsidRPr="00EA71C2" w:rsidRDefault="00B923C0" w:rsidP="00B923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給付方式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23C0" w:rsidRDefault="00B923C0" w:rsidP="00B923C0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hint="eastAsia"/>
              </w:rPr>
              <w:t>畫面</w:t>
            </w:r>
          </w:p>
        </w:tc>
      </w:tr>
    </w:tbl>
    <w:p w:rsidR="00B923C0" w:rsidRDefault="00B923C0" w:rsidP="00FA34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p w:rsidR="00FA34D2" w:rsidRDefault="00FA34D2" w:rsidP="00FA34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UPDATE </w:t>
      </w:r>
      <w:r>
        <w:rPr>
          <w:rFonts w:hint="eastAsia"/>
          <w:color w:val="000000"/>
          <w:kern w:val="2"/>
          <w:szCs w:val="24"/>
          <w:lang w:eastAsia="zh-TW"/>
        </w:rPr>
        <w:t>受理進度：</w:t>
      </w:r>
    </w:p>
    <w:p w:rsidR="00FA34D2" w:rsidRPr="00B74B84" w:rsidRDefault="00FA34D2" w:rsidP="00FA34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74B84">
        <w:rPr>
          <w:rFonts w:hint="eastAsia"/>
          <w:color w:val="000000"/>
          <w:kern w:val="2"/>
          <w:szCs w:val="24"/>
          <w:lang w:eastAsia="zh-TW"/>
        </w:rPr>
        <w:t>IF</w:t>
      </w:r>
      <w:r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=  </w:t>
      </w:r>
      <w:r w:rsidRPr="00B74B84">
        <w:rPr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41</w:t>
        </w:r>
        <w:r w:rsidRPr="00B74B84">
          <w:rPr>
            <w:color w:val="000000"/>
            <w:kern w:val="2"/>
            <w:szCs w:val="24"/>
            <w:lang w:eastAsia="zh-TW"/>
          </w:rPr>
          <w:t>’</w:t>
        </w:r>
      </w:smartTag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核付</w:t>
      </w:r>
      <w:r>
        <w:rPr>
          <w:rFonts w:hint="eastAsia"/>
          <w:color w:val="000000"/>
          <w:kern w:val="2"/>
          <w:szCs w:val="24"/>
          <w:lang w:eastAsia="zh-TW"/>
        </w:rPr>
        <w:t>_</w:t>
      </w:r>
      <w:r>
        <w:rPr>
          <w:rFonts w:hint="eastAsia"/>
          <w:color w:val="000000"/>
          <w:kern w:val="2"/>
          <w:szCs w:val="24"/>
          <w:lang w:eastAsia="zh-TW"/>
        </w:rPr>
        <w:t>受款分配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 w:rsidRPr="00B74B84">
        <w:rPr>
          <w:rFonts w:hint="eastAsia"/>
          <w:color w:val="000000"/>
          <w:kern w:val="2"/>
          <w:szCs w:val="24"/>
          <w:lang w:eastAsia="zh-TW"/>
        </w:rPr>
        <w:t>：</w:t>
      </w:r>
    </w:p>
    <w:p w:rsidR="00FA34D2" w:rsidRPr="00B74B84" w:rsidRDefault="00FA34D2" w:rsidP="00FA34D2">
      <w:pPr>
        <w:pStyle w:val="Tabletext"/>
        <w:keepLines w:val="0"/>
        <w:spacing w:after="0" w:line="240" w:lineRule="auto"/>
        <w:ind w:left="2400"/>
        <w:rPr>
          <w:rFonts w:hint="eastAsia"/>
          <w:color w:val="000000"/>
          <w:kern w:val="2"/>
          <w:szCs w:val="24"/>
          <w:lang w:eastAsia="zh-TW"/>
        </w:rPr>
      </w:pPr>
      <w:r w:rsidRPr="00B74B84">
        <w:rPr>
          <w:rFonts w:hint="eastAsia"/>
          <w:color w:val="000000"/>
          <w:kern w:val="2"/>
          <w:szCs w:val="24"/>
          <w:lang w:eastAsia="zh-TW"/>
        </w:rPr>
        <w:t>SET</w:t>
      </w:r>
      <w:r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= </w:t>
      </w:r>
      <w:r w:rsidRPr="00B74B84">
        <w:rPr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42</w:t>
        </w:r>
        <w:r w:rsidRPr="00B74B84">
          <w:rPr>
            <w:color w:val="000000"/>
            <w:kern w:val="2"/>
            <w:szCs w:val="24"/>
            <w:lang w:eastAsia="zh-TW"/>
          </w:rPr>
          <w:t>’</w:t>
        </w:r>
      </w:smartTag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核付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 w:rsidRPr="00B74B84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A34D2" w:rsidRPr="00B74B84" w:rsidRDefault="00FA34D2" w:rsidP="00FA34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74B84">
        <w:rPr>
          <w:rFonts w:hint="eastAsia"/>
          <w:color w:val="000000"/>
          <w:kern w:val="2"/>
          <w:szCs w:val="24"/>
          <w:lang w:eastAsia="zh-TW"/>
        </w:rPr>
        <w:t>IF</w:t>
      </w:r>
      <w:r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=  </w:t>
      </w:r>
      <w:r w:rsidRPr="00B74B84">
        <w:rPr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63</w:t>
        </w:r>
        <w:r w:rsidRPr="00B74B84">
          <w:rPr>
            <w:color w:val="000000"/>
            <w:kern w:val="2"/>
            <w:szCs w:val="24"/>
            <w:lang w:eastAsia="zh-TW"/>
          </w:rPr>
          <w:t>’</w:t>
        </w:r>
      </w:smartTag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解除契約辦理中核付</w:t>
      </w:r>
      <w:r>
        <w:rPr>
          <w:rFonts w:hint="eastAsia"/>
          <w:color w:val="000000"/>
          <w:kern w:val="2"/>
          <w:szCs w:val="24"/>
          <w:lang w:eastAsia="zh-TW"/>
        </w:rPr>
        <w:t>_</w:t>
      </w:r>
      <w:r>
        <w:rPr>
          <w:rFonts w:hint="eastAsia"/>
          <w:color w:val="000000"/>
          <w:kern w:val="2"/>
          <w:szCs w:val="24"/>
          <w:lang w:eastAsia="zh-TW"/>
        </w:rPr>
        <w:t>受款分配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 w:rsidRPr="00B74B84">
        <w:rPr>
          <w:rFonts w:hint="eastAsia"/>
          <w:color w:val="000000"/>
          <w:kern w:val="2"/>
          <w:szCs w:val="24"/>
          <w:lang w:eastAsia="zh-TW"/>
        </w:rPr>
        <w:t>：</w:t>
      </w:r>
    </w:p>
    <w:p w:rsidR="00FA34D2" w:rsidRPr="00B74B84" w:rsidRDefault="00FA34D2" w:rsidP="00FA34D2">
      <w:pPr>
        <w:pStyle w:val="Tabletext"/>
        <w:keepLines w:val="0"/>
        <w:spacing w:after="0" w:line="240" w:lineRule="auto"/>
        <w:ind w:left="2400"/>
        <w:rPr>
          <w:rFonts w:hint="eastAsia"/>
          <w:color w:val="000000"/>
          <w:kern w:val="2"/>
          <w:szCs w:val="24"/>
          <w:lang w:eastAsia="zh-TW"/>
        </w:rPr>
      </w:pPr>
      <w:r w:rsidRPr="00B74B84">
        <w:rPr>
          <w:rFonts w:hint="eastAsia"/>
          <w:color w:val="000000"/>
          <w:kern w:val="2"/>
          <w:szCs w:val="24"/>
          <w:lang w:eastAsia="zh-TW"/>
        </w:rPr>
        <w:t>SET</w:t>
      </w:r>
      <w:r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= </w:t>
      </w:r>
      <w:r w:rsidRPr="00B74B84">
        <w:rPr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64</w:t>
        </w:r>
        <w:r w:rsidRPr="00B74B84">
          <w:rPr>
            <w:color w:val="000000"/>
            <w:kern w:val="2"/>
            <w:szCs w:val="24"/>
            <w:lang w:eastAsia="zh-TW"/>
          </w:rPr>
          <w:t>’</w:t>
        </w:r>
      </w:smartTag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解除契約辦理中核付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 w:rsidRPr="00B74B84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A34D2" w:rsidRPr="00B74B84" w:rsidRDefault="00FA34D2" w:rsidP="00FA34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74B84">
        <w:rPr>
          <w:rFonts w:hint="eastAsia"/>
          <w:color w:val="000000"/>
          <w:kern w:val="2"/>
          <w:szCs w:val="24"/>
          <w:lang w:eastAsia="zh-TW"/>
        </w:rPr>
        <w:t>IF</w:t>
      </w:r>
      <w:r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=  </w:t>
      </w:r>
      <w:r w:rsidRPr="00B74B84">
        <w:rPr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73</w:t>
        </w:r>
        <w:r w:rsidRPr="00B74B84">
          <w:rPr>
            <w:color w:val="000000"/>
            <w:kern w:val="2"/>
            <w:szCs w:val="24"/>
            <w:lang w:eastAsia="zh-TW"/>
          </w:rPr>
          <w:t>’</w:t>
        </w:r>
      </w:smartTag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部分結案後核付</w:t>
      </w:r>
      <w:r>
        <w:rPr>
          <w:rFonts w:hint="eastAsia"/>
          <w:color w:val="000000"/>
          <w:kern w:val="2"/>
          <w:szCs w:val="24"/>
          <w:lang w:eastAsia="zh-TW"/>
        </w:rPr>
        <w:t>_</w:t>
      </w:r>
      <w:r>
        <w:rPr>
          <w:rFonts w:hint="eastAsia"/>
          <w:color w:val="000000"/>
          <w:kern w:val="2"/>
          <w:szCs w:val="24"/>
          <w:lang w:eastAsia="zh-TW"/>
        </w:rPr>
        <w:t>受款分配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 w:rsidRPr="00B74B84">
        <w:rPr>
          <w:rFonts w:hint="eastAsia"/>
          <w:color w:val="000000"/>
          <w:kern w:val="2"/>
          <w:szCs w:val="24"/>
          <w:lang w:eastAsia="zh-TW"/>
        </w:rPr>
        <w:t>：</w:t>
      </w:r>
    </w:p>
    <w:p w:rsidR="00FA34D2" w:rsidRPr="00B74B84" w:rsidRDefault="00FA34D2" w:rsidP="00FA34D2">
      <w:pPr>
        <w:pStyle w:val="Tabletext"/>
        <w:keepLines w:val="0"/>
        <w:spacing w:after="0" w:line="240" w:lineRule="auto"/>
        <w:ind w:left="2400"/>
        <w:rPr>
          <w:rFonts w:hint="eastAsia"/>
          <w:color w:val="000000"/>
          <w:kern w:val="2"/>
          <w:szCs w:val="24"/>
          <w:lang w:eastAsia="zh-TW"/>
        </w:rPr>
      </w:pPr>
      <w:r w:rsidRPr="00B74B84">
        <w:rPr>
          <w:rFonts w:hint="eastAsia"/>
          <w:color w:val="000000"/>
          <w:kern w:val="2"/>
          <w:szCs w:val="24"/>
          <w:lang w:eastAsia="zh-TW"/>
        </w:rPr>
        <w:t>SET</w:t>
      </w:r>
      <w:r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= </w:t>
      </w:r>
      <w:r w:rsidRPr="00B74B84">
        <w:rPr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74</w:t>
        </w:r>
        <w:r w:rsidRPr="00B74B84">
          <w:rPr>
            <w:color w:val="000000"/>
            <w:kern w:val="2"/>
            <w:szCs w:val="24"/>
            <w:lang w:eastAsia="zh-TW"/>
          </w:rPr>
          <w:t>’</w:t>
        </w:r>
      </w:smartTag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部分結案後核付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 w:rsidRPr="00B74B84">
        <w:rPr>
          <w:rFonts w:hint="eastAsia"/>
          <w:color w:val="000000"/>
          <w:kern w:val="2"/>
          <w:szCs w:val="24"/>
          <w:lang w:eastAsia="zh-TW"/>
        </w:rPr>
        <w:t>。</w:t>
      </w:r>
    </w:p>
    <w:p w:rsidR="00623B48" w:rsidRPr="00866EB0" w:rsidRDefault="00866EB0" w:rsidP="00CC1AC0">
      <w:pPr>
        <w:pStyle w:val="Tabletext"/>
        <w:numPr>
          <w:ilvl w:val="2"/>
          <w:numId w:val="2"/>
        </w:numPr>
        <w:rPr>
          <w:rFonts w:hint="eastAsia"/>
          <w:color w:val="FF0000"/>
          <w:kern w:val="2"/>
          <w:szCs w:val="24"/>
          <w:lang w:eastAsia="zh-TW"/>
        </w:rPr>
      </w:pPr>
      <w:r w:rsidRPr="00866EB0">
        <w:rPr>
          <w:rFonts w:hint="eastAsia"/>
          <w:color w:val="FF0000"/>
          <w:kern w:val="2"/>
          <w:szCs w:val="24"/>
          <w:lang w:eastAsia="zh-TW"/>
        </w:rPr>
        <w:t>IF</w:t>
      </w:r>
      <w:r w:rsidR="00CC1AC0">
        <w:rPr>
          <w:rFonts w:hint="eastAsia"/>
          <w:color w:val="FF0000"/>
          <w:kern w:val="2"/>
          <w:szCs w:val="24"/>
          <w:lang w:eastAsia="zh-TW"/>
        </w:rPr>
        <w:t>需要輸入不給付函且</w:t>
      </w:r>
      <w:r w:rsidR="00CC1AC0" w:rsidRPr="00CC1AC0">
        <w:rPr>
          <w:rFonts w:hint="eastAsia"/>
          <w:color w:val="FF0000"/>
          <w:kern w:val="2"/>
          <w:szCs w:val="24"/>
          <w:lang w:eastAsia="zh-TW"/>
        </w:rPr>
        <w:t>此時處理人員不為關懷崗人員</w:t>
      </w:r>
    </w:p>
    <w:p w:rsidR="00623B48" w:rsidRDefault="00623B48" w:rsidP="00623B48">
      <w:pPr>
        <w:pStyle w:val="Tabletext"/>
        <w:numPr>
          <w:ilvl w:val="3"/>
          <w:numId w:val="2"/>
        </w:numPr>
        <w:rPr>
          <w:color w:val="FF0000"/>
          <w:kern w:val="2"/>
          <w:szCs w:val="24"/>
          <w:lang w:eastAsia="zh-TW"/>
        </w:rPr>
      </w:pPr>
      <w:r w:rsidRPr="00866EB0">
        <w:rPr>
          <w:rFonts w:hint="eastAsia"/>
          <w:color w:val="FF0000"/>
          <w:kern w:val="2"/>
          <w:szCs w:val="24"/>
          <w:lang w:eastAsia="zh-TW"/>
        </w:rPr>
        <w:t>則</w:t>
      </w:r>
      <w:r w:rsidR="002B1765" w:rsidRPr="00866EB0">
        <w:rPr>
          <w:rFonts w:hint="eastAsia"/>
          <w:color w:val="FF0000"/>
          <w:kern w:val="2"/>
          <w:szCs w:val="24"/>
          <w:lang w:eastAsia="zh-TW"/>
        </w:rPr>
        <w:t>設定</w:t>
      </w:r>
      <w:r w:rsidR="002B1765" w:rsidRPr="00866EB0">
        <w:rPr>
          <w:rFonts w:hint="eastAsia"/>
          <w:color w:val="FF0000"/>
          <w:kern w:val="2"/>
          <w:szCs w:val="24"/>
          <w:lang w:eastAsia="zh-TW"/>
        </w:rPr>
        <w:t>DTAAA001.NO_PAY_FLAG=1</w:t>
      </w:r>
    </w:p>
    <w:p w:rsidR="00CC1AC0" w:rsidRPr="00866EB0" w:rsidRDefault="00CC1AC0" w:rsidP="00623B48">
      <w:pPr>
        <w:pStyle w:val="Tabletext"/>
        <w:numPr>
          <w:ilvl w:val="3"/>
          <w:numId w:val="2"/>
        </w:numPr>
        <w:rPr>
          <w:rFonts w:hint="eastAsia"/>
          <w:color w:val="FF0000"/>
          <w:kern w:val="2"/>
          <w:szCs w:val="24"/>
          <w:lang w:eastAsia="zh-TW"/>
        </w:rPr>
      </w:pPr>
      <w:r w:rsidRPr="00866EB0">
        <w:rPr>
          <w:rFonts w:hint="eastAsia"/>
          <w:color w:val="FF0000"/>
          <w:kern w:val="2"/>
          <w:szCs w:val="24"/>
          <w:lang w:eastAsia="zh-TW"/>
        </w:rPr>
        <w:t>設定</w:t>
      </w:r>
      <w:r>
        <w:rPr>
          <w:rFonts w:hint="eastAsia"/>
          <w:color w:val="FF0000"/>
          <w:kern w:val="2"/>
          <w:szCs w:val="24"/>
          <w:lang w:eastAsia="zh-TW"/>
        </w:rPr>
        <w:t>DTAAA001.</w:t>
      </w:r>
      <w:r>
        <w:rPr>
          <w:color w:val="FF0000"/>
          <w:kern w:val="2"/>
          <w:szCs w:val="24"/>
          <w:lang w:eastAsia="zh-TW"/>
        </w:rPr>
        <w:t>APLY_STS</w:t>
      </w:r>
      <w:r w:rsidRPr="00866EB0">
        <w:rPr>
          <w:rFonts w:hint="eastAsia"/>
          <w:color w:val="FF0000"/>
          <w:kern w:val="2"/>
          <w:szCs w:val="24"/>
          <w:lang w:eastAsia="zh-TW"/>
        </w:rPr>
        <w:t>=</w:t>
      </w:r>
      <w:r>
        <w:rPr>
          <w:rFonts w:hint="eastAsia"/>
          <w:color w:val="FF0000"/>
          <w:kern w:val="2"/>
          <w:szCs w:val="24"/>
          <w:lang w:eastAsia="zh-TW"/>
        </w:rPr>
        <w:t>31</w:t>
      </w:r>
    </w:p>
    <w:p w:rsidR="002B1765" w:rsidRDefault="002B1765" w:rsidP="00623B48">
      <w:pPr>
        <w:pStyle w:val="Tabletext"/>
        <w:numPr>
          <w:ilvl w:val="3"/>
          <w:numId w:val="2"/>
        </w:numPr>
        <w:rPr>
          <w:color w:val="FF0000"/>
          <w:kern w:val="2"/>
          <w:szCs w:val="24"/>
          <w:lang w:eastAsia="zh-TW"/>
        </w:rPr>
      </w:pPr>
      <w:r w:rsidRPr="00866EB0">
        <w:rPr>
          <w:rFonts w:hint="eastAsia"/>
          <w:color w:val="FF0000"/>
          <w:kern w:val="2"/>
          <w:szCs w:val="24"/>
          <w:lang w:eastAsia="zh-TW"/>
        </w:rPr>
        <w:t>並將畫面導入不給付通知函輸入</w:t>
      </w:r>
      <w:r w:rsidRPr="00866EB0">
        <w:rPr>
          <w:rFonts w:hint="eastAsia"/>
          <w:color w:val="FF0000"/>
          <w:kern w:val="2"/>
          <w:szCs w:val="24"/>
          <w:lang w:eastAsia="zh-TW"/>
        </w:rPr>
        <w:t>AABA_0600</w:t>
      </w:r>
      <w:r w:rsidRPr="00866EB0">
        <w:rPr>
          <w:rFonts w:hint="eastAsia"/>
          <w:color w:val="FF0000"/>
          <w:kern w:val="2"/>
          <w:szCs w:val="24"/>
          <w:lang w:eastAsia="zh-TW"/>
        </w:rPr>
        <w:t>，並傳入受理編號</w:t>
      </w:r>
    </w:p>
    <w:p w:rsidR="00CC1AC0" w:rsidRPr="00CC1AC0" w:rsidRDefault="00CC1AC0" w:rsidP="00CC1AC0">
      <w:pPr>
        <w:pStyle w:val="Tabletext"/>
        <w:numPr>
          <w:ilvl w:val="3"/>
          <w:numId w:val="2"/>
        </w:numPr>
        <w:rPr>
          <w:rFonts w:hint="eastAsia"/>
          <w:color w:val="FF0000"/>
          <w:kern w:val="2"/>
          <w:szCs w:val="24"/>
          <w:lang w:eastAsia="zh-TW"/>
        </w:rPr>
      </w:pPr>
      <w:r>
        <w:rPr>
          <w:color w:val="FF0000"/>
          <w:kern w:val="2"/>
          <w:szCs w:val="24"/>
          <w:lang w:eastAsia="zh-TW"/>
        </w:rPr>
        <w:t xml:space="preserve">ELSE </w:t>
      </w:r>
      <w:r w:rsidRPr="00866EB0">
        <w:rPr>
          <w:rFonts w:hint="eastAsia"/>
          <w:color w:val="FF0000"/>
          <w:kern w:val="2"/>
          <w:szCs w:val="24"/>
          <w:lang w:eastAsia="zh-TW"/>
        </w:rPr>
        <w:t>IF</w:t>
      </w:r>
      <w:r>
        <w:rPr>
          <w:rFonts w:hint="eastAsia"/>
          <w:color w:val="FF0000"/>
          <w:kern w:val="2"/>
          <w:szCs w:val="24"/>
          <w:lang w:eastAsia="zh-TW"/>
        </w:rPr>
        <w:t>不</w:t>
      </w:r>
      <w:r w:rsidRPr="00CC1AC0">
        <w:rPr>
          <w:rFonts w:hint="eastAsia"/>
          <w:color w:val="FF0000"/>
          <w:kern w:val="2"/>
          <w:szCs w:val="24"/>
          <w:lang w:eastAsia="zh-TW"/>
        </w:rPr>
        <w:t>需要輸入不給付函</w:t>
      </w:r>
      <w:r>
        <w:rPr>
          <w:rFonts w:hint="eastAsia"/>
          <w:color w:val="FF0000"/>
          <w:kern w:val="2"/>
          <w:szCs w:val="24"/>
          <w:lang w:eastAsia="zh-TW"/>
        </w:rPr>
        <w:t>但需關懷崗會辦</w:t>
      </w:r>
    </w:p>
    <w:p w:rsidR="00CC1AC0" w:rsidRDefault="00CC1AC0" w:rsidP="00CC1AC0">
      <w:pPr>
        <w:pStyle w:val="Tabletext"/>
        <w:numPr>
          <w:ilvl w:val="3"/>
          <w:numId w:val="2"/>
        </w:numPr>
        <w:rPr>
          <w:color w:val="FF0000"/>
          <w:kern w:val="2"/>
          <w:szCs w:val="24"/>
          <w:lang w:eastAsia="zh-TW"/>
        </w:rPr>
      </w:pPr>
      <w:r w:rsidRPr="00866EB0">
        <w:rPr>
          <w:rFonts w:hint="eastAsia"/>
          <w:color w:val="FF0000"/>
          <w:kern w:val="2"/>
          <w:szCs w:val="24"/>
          <w:lang w:eastAsia="zh-TW"/>
        </w:rPr>
        <w:t>設定</w:t>
      </w:r>
      <w:r>
        <w:rPr>
          <w:rFonts w:hint="eastAsia"/>
          <w:color w:val="FF0000"/>
          <w:kern w:val="2"/>
          <w:szCs w:val="24"/>
          <w:lang w:eastAsia="zh-TW"/>
        </w:rPr>
        <w:t>DTAAA001.</w:t>
      </w:r>
      <w:r>
        <w:rPr>
          <w:color w:val="FF0000"/>
          <w:kern w:val="2"/>
          <w:szCs w:val="24"/>
          <w:lang w:eastAsia="zh-TW"/>
        </w:rPr>
        <w:t>APLY_STS</w:t>
      </w:r>
      <w:r w:rsidRPr="00866EB0">
        <w:rPr>
          <w:rFonts w:hint="eastAsia"/>
          <w:color w:val="FF0000"/>
          <w:kern w:val="2"/>
          <w:szCs w:val="24"/>
          <w:lang w:eastAsia="zh-TW"/>
        </w:rPr>
        <w:t>=</w:t>
      </w:r>
      <w:r>
        <w:rPr>
          <w:rFonts w:hint="eastAsia"/>
          <w:color w:val="FF0000"/>
          <w:kern w:val="2"/>
          <w:szCs w:val="24"/>
          <w:lang w:eastAsia="zh-TW"/>
        </w:rPr>
        <w:t>32</w:t>
      </w:r>
    </w:p>
    <w:p w:rsidR="00CC1AC0" w:rsidRDefault="00CC1AC0" w:rsidP="00CC1AC0">
      <w:pPr>
        <w:pStyle w:val="Tabletext"/>
        <w:numPr>
          <w:ilvl w:val="3"/>
          <w:numId w:val="2"/>
        </w:numPr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設定此件的關懷崗人員</w:t>
      </w:r>
    </w:p>
    <w:p w:rsidR="00CC1AC0" w:rsidRPr="00CC1AC0" w:rsidRDefault="00CC1AC0" w:rsidP="00CC1AC0">
      <w:pPr>
        <w:pStyle w:val="Tabletext"/>
        <w:numPr>
          <w:ilvl w:val="4"/>
          <w:numId w:val="2"/>
        </w:numPr>
        <w:rPr>
          <w:rFonts w:hint="eastAsia"/>
          <w:color w:val="FF0000"/>
          <w:kern w:val="2"/>
          <w:szCs w:val="24"/>
          <w:lang w:eastAsia="zh-TW"/>
        </w:rPr>
      </w:pPr>
      <w:r>
        <w:rPr>
          <w:color w:val="FF0000"/>
          <w:kern w:val="2"/>
          <w:szCs w:val="24"/>
          <w:lang w:eastAsia="zh-TW"/>
        </w:rPr>
        <w:t xml:space="preserve">SET </w:t>
      </w:r>
      <w:r>
        <w:rPr>
          <w:rFonts w:hint="eastAsia"/>
          <w:color w:val="FF0000"/>
          <w:kern w:val="2"/>
          <w:szCs w:val="24"/>
          <w:lang w:eastAsia="zh-TW"/>
        </w:rPr>
        <w:t>此件的關懷崗人員</w:t>
      </w:r>
      <w:r>
        <w:rPr>
          <w:rFonts w:hint="eastAsia"/>
          <w:color w:val="FF0000"/>
          <w:kern w:val="2"/>
          <w:szCs w:val="24"/>
          <w:lang w:eastAsia="zh-TW"/>
        </w:rPr>
        <w:t>=</w:t>
      </w:r>
      <w:r w:rsidRPr="00CC1AC0">
        <w:rPr>
          <w:color w:val="FF0000"/>
          <w:kern w:val="2"/>
          <w:szCs w:val="24"/>
          <w:lang w:eastAsia="zh-TW"/>
        </w:rPr>
        <w:t>AA_A0Z027_mod.getCareEmp(APLY_NO)</w:t>
      </w:r>
    </w:p>
    <w:p w:rsidR="00CC1AC0" w:rsidRPr="00CC1AC0" w:rsidRDefault="00CC1AC0" w:rsidP="00CC1AC0">
      <w:pPr>
        <w:pStyle w:val="Tabletext"/>
        <w:numPr>
          <w:ilvl w:val="3"/>
          <w:numId w:val="2"/>
        </w:numPr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設定此件的待處理人員</w:t>
      </w:r>
      <w:r>
        <w:rPr>
          <w:rFonts w:hint="eastAsia"/>
          <w:color w:val="FF0000"/>
          <w:kern w:val="2"/>
          <w:szCs w:val="24"/>
          <w:lang w:eastAsia="zh-TW"/>
        </w:rPr>
        <w:t>=</w:t>
      </w:r>
      <w:r>
        <w:rPr>
          <w:rFonts w:hint="eastAsia"/>
          <w:color w:val="FF0000"/>
          <w:kern w:val="2"/>
          <w:szCs w:val="24"/>
          <w:lang w:eastAsia="zh-TW"/>
        </w:rPr>
        <w:t>關懷崗人員</w:t>
      </w:r>
    </w:p>
    <w:p w:rsidR="00866EB0" w:rsidRPr="00866EB0" w:rsidRDefault="00623B48" w:rsidP="00B923C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866EB0">
        <w:rPr>
          <w:color w:val="FF0000"/>
          <w:kern w:val="2"/>
          <w:szCs w:val="24"/>
          <w:lang w:eastAsia="zh-TW"/>
        </w:rPr>
        <w:t>E</w:t>
      </w:r>
      <w:r w:rsidRPr="00866EB0">
        <w:rPr>
          <w:rFonts w:hint="eastAsia"/>
          <w:color w:val="FF0000"/>
          <w:kern w:val="2"/>
          <w:szCs w:val="24"/>
          <w:lang w:eastAsia="zh-TW"/>
        </w:rPr>
        <w:t xml:space="preserve">lse </w:t>
      </w:r>
    </w:p>
    <w:p w:rsidR="00FA34D2" w:rsidRPr="00B74B84" w:rsidRDefault="00FA34D2" w:rsidP="00866E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CALL  </w:t>
      </w:r>
      <w:r>
        <w:rPr>
          <w:rFonts w:hint="eastAsia"/>
          <w:kern w:val="2"/>
          <w:szCs w:val="24"/>
          <w:lang w:eastAsia="zh-TW"/>
        </w:rPr>
        <w:t>AA_A0Z001.</w:t>
      </w:r>
      <w:r w:rsidR="002C4F3E">
        <w:rPr>
          <w:rFonts w:ascii="Courier New" w:hAnsi="Courier New" w:cs="Courier New"/>
          <w:color w:val="000000"/>
          <w:highlight w:val="lightGray"/>
        </w:rPr>
        <w:t>updDTAAA001_APLY_STS_2</w:t>
      </w:r>
      <w:r>
        <w:rPr>
          <w:rFonts w:ascii="新細明體" w:hAnsi="新細明體" w:hint="eastAsia"/>
          <w:color w:val="000000"/>
          <w:kern w:val="2"/>
          <w:szCs w:val="24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A34D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34D2" w:rsidRDefault="00FA34D2" w:rsidP="00FA34D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34D2" w:rsidRDefault="00FA34D2" w:rsidP="00FA34D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A34D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34D2" w:rsidRPr="00EA71C2" w:rsidRDefault="002C4F3E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34D2" w:rsidRDefault="002C4F3E" w:rsidP="00FA34D2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REQ</w:t>
            </w:r>
          </w:p>
        </w:tc>
      </w:tr>
      <w:tr w:rsidR="002C4F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3E" w:rsidRDefault="002C4F3E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F3E" w:rsidRDefault="002C4F3E" w:rsidP="00FA34D2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2C4F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3E" w:rsidRPr="00EA71C2" w:rsidRDefault="002C4F3E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F3E" w:rsidRDefault="002C4F3E" w:rsidP="00FA34D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受理進度</w:t>
            </w:r>
          </w:p>
        </w:tc>
      </w:tr>
      <w:tr w:rsidR="002C4F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3E" w:rsidRDefault="002C4F3E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F3E" w:rsidRDefault="002C4F3E" w:rsidP="00FA34D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</w:t>
            </w:r>
          </w:p>
        </w:tc>
      </w:tr>
      <w:tr w:rsidR="002C4F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3E" w:rsidRDefault="002C4F3E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F3E" w:rsidRDefault="002C4F3E" w:rsidP="00FA34D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使用者姓名</w:t>
            </w:r>
          </w:p>
        </w:tc>
      </w:tr>
      <w:tr w:rsidR="002C4F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3E" w:rsidRDefault="002C4F3E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F3E" w:rsidRDefault="002C4F3E" w:rsidP="00FA34D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CURRENT TIMESTAMP</w:t>
            </w:r>
          </w:p>
        </w:tc>
      </w:tr>
      <w:tr w:rsidR="002C4F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3E" w:rsidRDefault="002C4F3E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F3E" w:rsidRDefault="002C4F3E" w:rsidP="00FA34D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使用者單位</w:t>
            </w:r>
          </w:p>
        </w:tc>
      </w:tr>
      <w:tr w:rsidR="002C4F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3E" w:rsidRDefault="002C4F3E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F3E" w:rsidRDefault="002C4F3E" w:rsidP="00FA34D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使用者單位中文</w:t>
            </w:r>
          </w:p>
        </w:tc>
      </w:tr>
    </w:tbl>
    <w:p w:rsidR="00F63BAE" w:rsidRDefault="007219BB" w:rsidP="00866E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案件層級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F</w:t>
      </w:r>
      <w:r>
        <w:rPr>
          <w:color w:val="000000"/>
          <w:kern w:val="2"/>
          <w:szCs w:val="24"/>
          <w:lang w:eastAsia="zh-TW"/>
        </w:rPr>
        <w:t>’</w:t>
      </w:r>
    </w:p>
    <w:p w:rsidR="007219BB" w:rsidRPr="00B74B84" w:rsidRDefault="007219BB" w:rsidP="00866EB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 AA_B2Z600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96">
          <w:tblGrid>
            <w:gridCol w:w="2440"/>
            <w:gridCol w:w="3500"/>
          </w:tblGrid>
        </w:tblGridChange>
      </w:tblGrid>
      <w:tr w:rsidR="007219B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19BB" w:rsidRDefault="007219BB" w:rsidP="007219B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19BB" w:rsidRDefault="007219BB" w:rsidP="007219B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01DB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01DB8" w:rsidRDefault="00601DB8" w:rsidP="007219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1DB8" w:rsidRDefault="00601DB8" w:rsidP="007219BB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601DB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1DB8" w:rsidRPr="00EA71C2" w:rsidRDefault="00601DB8" w:rsidP="007219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核賠</w:t>
            </w:r>
            <w:r w:rsidRPr="00D974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1DB8" w:rsidRDefault="00601DB8" w:rsidP="00721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601DB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1DB8" w:rsidRDefault="00601DB8" w:rsidP="007219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1DB8" w:rsidRDefault="00601DB8" w:rsidP="00721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601DB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1DB8" w:rsidRDefault="00601DB8" w:rsidP="007219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1DB8" w:rsidRDefault="00601DB8" w:rsidP="00721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601DB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1DB8" w:rsidRDefault="00601DB8" w:rsidP="007219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核賠</w:t>
            </w:r>
            <w:r w:rsidRPr="00D974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1DB8" w:rsidRDefault="00601DB8" w:rsidP="00721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使用者單位</w:t>
            </w:r>
          </w:p>
        </w:tc>
      </w:tr>
      <w:tr w:rsidR="00601DB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1DB8" w:rsidRDefault="00601DB8" w:rsidP="007219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核賠人員姓名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1DB8" w:rsidRDefault="00601DB8" w:rsidP="00721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使用者姓名</w:t>
            </w:r>
          </w:p>
        </w:tc>
      </w:tr>
      <w:tr w:rsidR="00383A6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3A6A" w:rsidRDefault="00383A6A" w:rsidP="007219B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交易時間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83A6A" w:rsidRDefault="00383A6A" w:rsidP="00721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</w:p>
        </w:tc>
      </w:tr>
      <w:tr w:rsidR="00383A6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83A6A" w:rsidRPr="00EA71C2" w:rsidRDefault="00383A6A" w:rsidP="00383A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83A6A" w:rsidRDefault="00383A6A" w:rsidP="00383A6A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REQ</w:t>
            </w:r>
          </w:p>
        </w:tc>
      </w:tr>
      <w:tr w:rsidR="00383A6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83A6A" w:rsidRDefault="00383A6A" w:rsidP="007219B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83A6A" w:rsidRDefault="00383A6A" w:rsidP="00721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</w:p>
        </w:tc>
      </w:tr>
    </w:tbl>
    <w:p w:rsidR="007219BB" w:rsidRPr="00B74B84" w:rsidRDefault="007219BB" w:rsidP="007219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p w:rsidR="00722AC0" w:rsidRDefault="00722AC0" w:rsidP="0052463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無錯誤發生，</w:t>
      </w:r>
      <w:r w:rsidR="003A6416">
        <w:rPr>
          <w:rFonts w:hint="eastAsia"/>
          <w:bCs/>
          <w:color w:val="000000"/>
          <w:lang w:eastAsia="zh-TW"/>
        </w:rPr>
        <w:t>顯示</w:t>
      </w:r>
      <w:r w:rsidR="00FA34D2">
        <w:rPr>
          <w:bCs/>
          <w:color w:val="000000"/>
          <w:lang w:eastAsia="zh-TW"/>
        </w:rPr>
        <w:t>”</w:t>
      </w:r>
      <w:r w:rsidR="00FA34D2">
        <w:rPr>
          <w:rFonts w:hint="eastAsia"/>
          <w:bCs/>
          <w:color w:val="000000"/>
          <w:lang w:eastAsia="zh-TW"/>
        </w:rPr>
        <w:t>核付</w:t>
      </w:r>
      <w:r w:rsidR="003A6416">
        <w:rPr>
          <w:rFonts w:hint="eastAsia"/>
          <w:bCs/>
          <w:color w:val="000000"/>
          <w:lang w:eastAsia="zh-TW"/>
        </w:rPr>
        <w:t>作業完成</w:t>
      </w:r>
      <w:r w:rsidR="00FA34D2">
        <w:rPr>
          <w:bCs/>
          <w:color w:val="000000"/>
          <w:lang w:eastAsia="zh-TW"/>
        </w:rPr>
        <w:t>”</w:t>
      </w:r>
      <w:r w:rsidR="003A6416">
        <w:rPr>
          <w:rFonts w:hint="eastAsia"/>
          <w:bCs/>
          <w:color w:val="000000"/>
          <w:lang w:eastAsia="zh-TW"/>
        </w:rPr>
        <w:t>訊息。</w:t>
      </w:r>
    </w:p>
    <w:p w:rsidR="005E7F38" w:rsidRPr="00AD65DE" w:rsidRDefault="005E7F38" w:rsidP="0052463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導回</w:t>
      </w:r>
      <w:r>
        <w:rPr>
          <w:rFonts w:hint="eastAsia"/>
          <w:bCs/>
          <w:color w:val="000000"/>
          <w:lang w:eastAsia="zh-TW"/>
        </w:rPr>
        <w:t xml:space="preserve">AAB0_0200 </w:t>
      </w:r>
      <w:r>
        <w:rPr>
          <w:rFonts w:hint="eastAsia"/>
          <w:bCs/>
          <w:color w:val="000000"/>
          <w:lang w:eastAsia="zh-TW"/>
        </w:rPr>
        <w:t>查詢狀態</w:t>
      </w:r>
      <w:r>
        <w:rPr>
          <w:rFonts w:hint="eastAsia"/>
          <w:bCs/>
          <w:color w:val="000000"/>
          <w:lang w:eastAsia="zh-TW"/>
        </w:rPr>
        <w:t xml:space="preserve">3 </w:t>
      </w:r>
      <w:r>
        <w:rPr>
          <w:rFonts w:hint="eastAsia"/>
          <w:bCs/>
          <w:color w:val="000000"/>
          <w:lang w:eastAsia="zh-TW"/>
        </w:rPr>
        <w:t>查詢進度</w:t>
      </w:r>
      <w:r>
        <w:rPr>
          <w:rFonts w:hint="eastAsia"/>
          <w:bCs/>
          <w:color w:val="000000"/>
          <w:lang w:eastAsia="zh-TW"/>
        </w:rPr>
        <w:t>1</w:t>
      </w:r>
      <w:r>
        <w:rPr>
          <w:rFonts w:hint="eastAsia"/>
          <w:bCs/>
          <w:color w:val="000000"/>
          <w:lang w:eastAsia="zh-TW"/>
        </w:rPr>
        <w:t>。</w:t>
      </w:r>
    </w:p>
    <w:p w:rsidR="00E6268A" w:rsidRPr="00FA34D2" w:rsidRDefault="00E6268A" w:rsidP="00722AC0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FA34D2" w:rsidRDefault="00FA34D2" w:rsidP="00FA34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覆核</w:t>
      </w:r>
    </w:p>
    <w:p w:rsidR="00A94E63" w:rsidRPr="00B46652" w:rsidRDefault="00A94E63" w:rsidP="00A94E6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97" w:author="陳德仁" w:date="2020-01-07T14:27:00Z"/>
          <w:bCs/>
          <w:strike/>
          <w:color w:val="000000"/>
          <w:lang w:eastAsia="zh-TW"/>
        </w:rPr>
      </w:pPr>
      <w:ins w:id="98" w:author="陳德仁" w:date="2020-01-07T14:32:00Z">
        <w:r w:rsidRPr="00B46652">
          <w:rPr>
            <w:rFonts w:hint="eastAsia"/>
            <w:bCs/>
            <w:strike/>
            <w:color w:val="000000"/>
            <w:lang w:eastAsia="zh-HK"/>
          </w:rPr>
          <w:t>進入覆核時間</w:t>
        </w:r>
        <w:r w:rsidRPr="00B46652">
          <w:rPr>
            <w:rFonts w:hint="eastAsia"/>
            <w:bCs/>
            <w:strike/>
            <w:color w:val="FF0000"/>
            <w:lang w:eastAsia="zh-HK"/>
          </w:rPr>
          <w:t>非處</w:t>
        </w:r>
      </w:ins>
      <w:ins w:id="99" w:author="陳德仁" w:date="2020-01-07T14:33:00Z">
        <w:r w:rsidRPr="00B46652">
          <w:rPr>
            <w:rFonts w:hint="eastAsia"/>
            <w:bCs/>
            <w:strike/>
            <w:color w:val="FF0000"/>
            <w:lang w:eastAsia="zh-HK"/>
          </w:rPr>
          <w:t>於</w:t>
        </w:r>
        <w:r w:rsidRPr="00B46652">
          <w:rPr>
            <w:bCs/>
            <w:strike/>
            <w:color w:val="000000"/>
            <w:lang w:eastAsia="zh-HK"/>
          </w:rPr>
          <w:t>‘</w:t>
        </w:r>
      </w:ins>
      <w:ins w:id="100" w:author="陳德仁" w:date="2020-01-07T14:29:00Z">
        <w:r w:rsidRPr="00B46652">
          <w:rPr>
            <w:rFonts w:hint="eastAsia"/>
            <w:bCs/>
            <w:strike/>
            <w:color w:val="000000"/>
            <w:lang w:eastAsia="zh-TW"/>
          </w:rPr>
          <w:t>系統作業時間</w:t>
        </w:r>
      </w:ins>
      <w:ins w:id="101" w:author="陳德仁" w:date="2020-01-07T14:34:00Z">
        <w:r w:rsidRPr="00B46652">
          <w:rPr>
            <w:rFonts w:hint="eastAsia"/>
            <w:bCs/>
            <w:strike/>
            <w:color w:val="000000"/>
            <w:lang w:eastAsia="zh-TW"/>
          </w:rPr>
          <w:t>(WORK_TIME)</w:t>
        </w:r>
      </w:ins>
      <w:ins w:id="102" w:author="陳德仁" w:date="2020-01-07T14:33:00Z">
        <w:r w:rsidRPr="00B46652">
          <w:rPr>
            <w:rFonts w:hint="eastAsia"/>
            <w:bCs/>
            <w:strike/>
            <w:color w:val="000000"/>
            <w:lang w:eastAsia="zh-TW"/>
          </w:rPr>
          <w:t>’，</w:t>
        </w:r>
      </w:ins>
      <w:ins w:id="103" w:author="陳德仁" w:date="2020-01-07T14:44:00Z">
        <w:r w:rsidR="00B46652" w:rsidRPr="00B46652">
          <w:rPr>
            <w:rFonts w:hint="eastAsia"/>
            <w:bCs/>
            <w:strike/>
            <w:color w:val="000000"/>
            <w:lang w:eastAsia="zh-HK"/>
          </w:rPr>
          <w:t>顯示錯誤訊息</w:t>
        </w:r>
        <w:r w:rsidR="00B46652" w:rsidRPr="00B46652">
          <w:rPr>
            <w:rFonts w:hint="eastAsia"/>
            <w:bCs/>
            <w:strike/>
            <w:color w:val="000000"/>
            <w:lang w:eastAsia="zh-TW"/>
          </w:rPr>
          <w:t>，</w:t>
        </w:r>
        <w:r w:rsidR="00B46652" w:rsidRPr="00B46652">
          <w:rPr>
            <w:rFonts w:hint="eastAsia"/>
            <w:bCs/>
            <w:strike/>
            <w:color w:val="000000"/>
            <w:lang w:eastAsia="zh-TW"/>
          </w:rPr>
          <w:t>RETURN</w:t>
        </w:r>
      </w:ins>
    </w:p>
    <w:p w:rsidR="005A3FEB" w:rsidRDefault="005A3FEB" w:rsidP="005A3FE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 51(</w:t>
      </w:r>
      <w:r>
        <w:rPr>
          <w:rFonts w:hint="eastAsia"/>
          <w:kern w:val="2"/>
          <w:szCs w:val="24"/>
          <w:lang w:eastAsia="zh-TW"/>
        </w:rPr>
        <w:t>覆核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66(</w:t>
      </w:r>
      <w:r>
        <w:rPr>
          <w:rFonts w:hint="eastAsia"/>
          <w:kern w:val="2"/>
          <w:szCs w:val="24"/>
          <w:lang w:eastAsia="zh-TW"/>
        </w:rPr>
        <w:t>解除契約辦理中覆核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76(</w:t>
      </w:r>
      <w:r>
        <w:rPr>
          <w:rFonts w:hint="eastAsia"/>
          <w:kern w:val="2"/>
          <w:szCs w:val="24"/>
          <w:lang w:eastAsia="zh-TW"/>
        </w:rPr>
        <w:t>部分結案後覆核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，才</w:t>
      </w:r>
      <w:r>
        <w:rPr>
          <w:rFonts w:hint="eastAsia"/>
          <w:kern w:val="2"/>
          <w:szCs w:val="24"/>
          <w:lang w:eastAsia="zh-TW"/>
        </w:rPr>
        <w:t>ENABLE</w:t>
      </w:r>
      <w:r>
        <w:rPr>
          <w:rFonts w:hint="eastAsia"/>
          <w:kern w:val="2"/>
          <w:szCs w:val="24"/>
          <w:lang w:eastAsia="zh-TW"/>
        </w:rPr>
        <w:t>此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。</w:t>
      </w:r>
    </w:p>
    <w:p w:rsidR="00CD167D" w:rsidRPr="00BC7C53" w:rsidRDefault="00CD167D" w:rsidP="00CD167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lang w:eastAsia="zh-TW"/>
        </w:rPr>
        <w:t>查</w:t>
      </w:r>
      <w:r w:rsidRPr="00D40BE3">
        <w:rPr>
          <w:rFonts w:hint="eastAsia"/>
          <w:lang w:eastAsia="zh-TW"/>
        </w:rPr>
        <w:t>理賠人員案件簽署資格檢核</w:t>
      </w:r>
    </w:p>
    <w:p w:rsidR="00CD167D" w:rsidRPr="00AD65DE" w:rsidRDefault="00CD167D" w:rsidP="00CD167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 AA_B2Z700</w:t>
      </w:r>
      <w:r>
        <w:rPr>
          <w:rFonts w:hint="eastAsia"/>
          <w:bCs/>
          <w:color w:val="000000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D167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67D" w:rsidRDefault="00CD167D" w:rsidP="00CD167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67D" w:rsidRDefault="00CD167D" w:rsidP="00CD167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D167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67D" w:rsidRDefault="00CD167D" w:rsidP="00CD16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67D" w:rsidRDefault="00CD167D" w:rsidP="00CD167D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該件受理編號</w:t>
            </w:r>
          </w:p>
        </w:tc>
      </w:tr>
      <w:tr w:rsidR="00CD167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67D" w:rsidRDefault="00CD167D" w:rsidP="00CD16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67D" w:rsidRDefault="00CD167D" w:rsidP="00CD167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使用者ID</w:t>
            </w:r>
          </w:p>
        </w:tc>
      </w:tr>
    </w:tbl>
    <w:p w:rsidR="00CD167D" w:rsidRDefault="00CD167D" w:rsidP="00977FA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能否簽署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N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，顯示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回覆訊息</w:t>
      </w:r>
      <w:r>
        <w:rPr>
          <w:rFonts w:hint="eastAsia"/>
          <w:bCs/>
          <w:color w:val="000000"/>
          <w:lang w:eastAsia="zh-TW"/>
        </w:rPr>
        <w:t>,RETURN</w:t>
      </w:r>
      <w:r>
        <w:rPr>
          <w:rFonts w:hint="eastAsia"/>
          <w:bCs/>
          <w:color w:val="000000"/>
          <w:lang w:eastAsia="zh-TW"/>
        </w:rPr>
        <w:t>。</w:t>
      </w:r>
    </w:p>
    <w:p w:rsidR="00AC4AAA" w:rsidRPr="007F1FAA" w:rsidRDefault="004433CB" w:rsidP="002161BF">
      <w:pPr>
        <w:numPr>
          <w:ilvl w:val="1"/>
          <w:numId w:val="2"/>
        </w:numPr>
        <w:rPr>
          <w:ins w:id="104" w:author="陳德仁" w:date="2018-10-29T15:07:00Z"/>
          <w:rFonts w:ascii="新細明體" w:hAnsi="新細明體"/>
          <w:bCs/>
          <w:sz w:val="20"/>
          <w:szCs w:val="20"/>
        </w:rPr>
      </w:pPr>
      <w:ins w:id="105" w:author="陳德仁" w:date="2018-10-29T14:53:00Z">
        <w:r w:rsidRPr="007F1FAA">
          <w:rPr>
            <w:rFonts w:ascii="新細明體" w:hAnsi="新細明體" w:hint="eastAsia"/>
            <w:bCs/>
            <w:sz w:val="20"/>
            <w:szCs w:val="20"/>
          </w:rPr>
          <w:t>若</w:t>
        </w:r>
      </w:ins>
      <w:ins w:id="106" w:author="陳德仁" w:date="2018-10-29T14:57:00Z">
        <w:r w:rsidRPr="007F1FAA">
          <w:rPr>
            <w:rFonts w:ascii="新細明體" w:hAnsi="新細明體" w:hint="eastAsia"/>
            <w:bCs/>
            <w:sz w:val="20"/>
            <w:szCs w:val="20"/>
          </w:rPr>
          <w:t>為給付</w:t>
        </w:r>
      </w:ins>
      <w:ins w:id="107" w:author="陳德仁" w:date="2018-10-29T14:58:00Z">
        <w:r w:rsidRPr="007F1FAA">
          <w:rPr>
            <w:rFonts w:ascii="新細明體" w:hAnsi="新細明體" w:hint="eastAsia"/>
            <w:bCs/>
            <w:sz w:val="20"/>
            <w:szCs w:val="20"/>
          </w:rPr>
          <w:t>支票且</w:t>
        </w:r>
      </w:ins>
      <w:r w:rsidR="00276B25" w:rsidRPr="007F1FAA">
        <w:rPr>
          <w:rFonts w:ascii="新細明體" w:hAnsi="新細明體" w:hint="eastAsia"/>
          <w:bCs/>
          <w:sz w:val="20"/>
          <w:szCs w:val="20"/>
        </w:rPr>
        <w:t>為</w:t>
      </w:r>
      <w:ins w:id="108" w:author="陳德仁" w:date="2018-10-29T14:53:00Z">
        <w:r w:rsidRPr="007F1FAA">
          <w:rPr>
            <w:rFonts w:ascii="新細明體" w:hAnsi="新細明體" w:hint="eastAsia"/>
            <w:bCs/>
            <w:sz w:val="20"/>
            <w:szCs w:val="20"/>
          </w:rPr>
          <w:t>當日櫃台支票件時</w:t>
        </w:r>
      </w:ins>
      <w:r w:rsidR="00276B25" w:rsidRPr="007F1FAA">
        <w:rPr>
          <w:rFonts w:ascii="新細明體" w:hAnsi="新細明體" w:hint="eastAsia"/>
          <w:bCs/>
          <w:sz w:val="20"/>
          <w:szCs w:val="20"/>
        </w:rPr>
        <w:t>(DTAAB0</w:t>
      </w:r>
      <w:ins w:id="109" w:author="陳德仁" w:date="2018-10-30T10:38:00Z">
        <w:r w:rsidR="008D79C8" w:rsidRPr="007F1FAA">
          <w:rPr>
            <w:rFonts w:ascii="新細明體" w:hAnsi="新細明體" w:hint="eastAsia"/>
            <w:bCs/>
            <w:sz w:val="20"/>
            <w:szCs w:val="20"/>
          </w:rPr>
          <w:t>1</w:t>
        </w:r>
      </w:ins>
      <w:r w:rsidR="00276B25" w:rsidRPr="007F1FAA">
        <w:rPr>
          <w:rFonts w:ascii="新細明體" w:hAnsi="新細明體" w:hint="eastAsia"/>
          <w:bCs/>
          <w:sz w:val="20"/>
          <w:szCs w:val="20"/>
        </w:rPr>
        <w:t>0</w:t>
      </w:r>
      <w:del w:id="110" w:author="陳德仁" w:date="2018-10-30T10:38:00Z">
        <w:r w:rsidR="00276B25" w:rsidRPr="007F1FAA" w:rsidDel="008D79C8">
          <w:rPr>
            <w:rFonts w:ascii="新細明體" w:hAnsi="新細明體" w:hint="eastAsia"/>
            <w:bCs/>
            <w:sz w:val="20"/>
            <w:szCs w:val="20"/>
          </w:rPr>
          <w:delText>1</w:delText>
        </w:r>
      </w:del>
      <w:r w:rsidR="00276B25" w:rsidRPr="007F1FAA">
        <w:rPr>
          <w:rFonts w:ascii="新細明體" w:hAnsi="新細明體" w:hint="eastAsia"/>
          <w:bCs/>
          <w:sz w:val="20"/>
          <w:szCs w:val="20"/>
        </w:rPr>
        <w:t>.IS_ONDAY_CHK=‘Y’</w:t>
      </w:r>
      <w:ins w:id="111" w:author="陳德仁" w:date="2018-10-30T10:45:00Z">
        <w:r w:rsidR="008E0FF0" w:rsidRPr="007F1FAA">
          <w:rPr>
            <w:rFonts w:ascii="新細明體" w:hAnsi="新細明體" w:hint="eastAsia"/>
            <w:bCs/>
            <w:sz w:val="20"/>
            <w:szCs w:val="20"/>
          </w:rPr>
          <w:t>)</w:t>
        </w:r>
      </w:ins>
    </w:p>
    <w:p w:rsidR="00AC4AAA" w:rsidRPr="007F1FAA" w:rsidRDefault="004433CB" w:rsidP="00456F59">
      <w:pPr>
        <w:numPr>
          <w:ilvl w:val="2"/>
          <w:numId w:val="2"/>
        </w:numPr>
        <w:rPr>
          <w:ins w:id="112" w:author="陳德仁" w:date="2018-10-29T15:13:00Z"/>
          <w:rFonts w:ascii="新細明體" w:hAnsi="新細明體"/>
          <w:bCs/>
          <w:sz w:val="20"/>
          <w:szCs w:val="20"/>
        </w:rPr>
      </w:pPr>
      <w:ins w:id="113" w:author="陳德仁" w:date="2018-10-29T14:55:00Z">
        <w:r w:rsidRPr="007F1FAA">
          <w:rPr>
            <w:rFonts w:ascii="新細明體" w:hAnsi="新細明體" w:hint="eastAsia"/>
            <w:bCs/>
            <w:sz w:val="20"/>
            <w:szCs w:val="20"/>
          </w:rPr>
          <w:t>檢核</w:t>
        </w:r>
      </w:ins>
      <w:ins w:id="114" w:author="陳德仁" w:date="2018-10-29T14:56:00Z">
        <w:r w:rsidRPr="007F1FAA">
          <w:rPr>
            <w:rFonts w:ascii="新細明體" w:hAnsi="新細明體" w:hint="eastAsia"/>
            <w:bCs/>
            <w:sz w:val="20"/>
            <w:szCs w:val="20"/>
          </w:rPr>
          <w:t>系統</w:t>
        </w:r>
      </w:ins>
      <w:ins w:id="115" w:author="陳德仁" w:date="2018-10-29T14:55:00Z">
        <w:r w:rsidRPr="007F1FAA">
          <w:rPr>
            <w:rFonts w:ascii="新細明體" w:hAnsi="新細明體" w:hint="eastAsia"/>
            <w:bCs/>
            <w:sz w:val="20"/>
            <w:szCs w:val="20"/>
          </w:rPr>
          <w:t>時間</w:t>
        </w:r>
      </w:ins>
      <w:ins w:id="116" w:author="陳德仁" w:date="2018-10-29T15:13:00Z">
        <w:r w:rsidR="00AC4AAA" w:rsidRPr="007F1FAA">
          <w:rPr>
            <w:rFonts w:ascii="新細明體" w:hAnsi="新細明體" w:hint="eastAsia"/>
            <w:bCs/>
            <w:sz w:val="20"/>
            <w:szCs w:val="20"/>
          </w:rPr>
          <w:t xml:space="preserve">　</w:t>
        </w:r>
      </w:ins>
      <w:ins w:id="117" w:author="陳德仁" w:date="2018-10-29T15:03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 xml:space="preserve">CALL </w:t>
        </w:r>
        <w:r w:rsidR="002161BF" w:rsidRPr="007F1FAA">
          <w:rPr>
            <w:rFonts w:ascii="新細明體" w:hAnsi="新細明體"/>
            <w:bCs/>
            <w:sz w:val="20"/>
            <w:szCs w:val="20"/>
          </w:rPr>
          <w:t xml:space="preserve">DJ_A0Z015.checkTime(“5”, </w:t>
        </w:r>
      </w:ins>
      <w:r w:rsidR="00456F59" w:rsidRPr="007F1FAA">
        <w:rPr>
          <w:rFonts w:ascii="新細明體" w:hAnsi="新細明體"/>
          <w:bCs/>
          <w:sz w:val="20"/>
          <w:szCs w:val="20"/>
        </w:rPr>
        <w:t>DTAAB001.CURR</w:t>
      </w:r>
      <w:ins w:id="118" w:author="陳德仁" w:date="2018-10-29T15:03:00Z">
        <w:r w:rsidR="002161BF" w:rsidRPr="007F1FAA">
          <w:rPr>
            <w:rFonts w:ascii="新細明體" w:hAnsi="新細明體"/>
            <w:bCs/>
            <w:sz w:val="20"/>
            <w:szCs w:val="20"/>
          </w:rPr>
          <w:t>)</w:t>
        </w:r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模組</w:t>
        </w:r>
      </w:ins>
      <w:ins w:id="119" w:author="陳德仁" w:date="2018-10-29T15:04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（</w:t>
        </w:r>
      </w:ins>
      <w:ins w:id="120" w:author="陳德仁" w:date="2018-10-29T15:03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種類TYPE: 0其它應付傳票, 1退匯再匯傳票, 2匯款止付, 4颱風天日期, 5應付票據櫃檯件</w:t>
        </w:r>
      </w:ins>
      <w:ins w:id="121" w:author="陳德仁" w:date="2018-10-29T15:04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）</w:t>
        </w:r>
      </w:ins>
      <w:ins w:id="122" w:author="陳德仁" w:date="2018-10-29T15:05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。</w:t>
        </w:r>
      </w:ins>
      <w:ins w:id="123" w:author="陳德仁" w:date="2018-10-29T15:03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呼叫此方法若當不可進件</w:t>
        </w:r>
      </w:ins>
      <w:ins w:id="124" w:author="陳德仁" w:date="2018-10-29T15:05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時</w:t>
        </w:r>
      </w:ins>
      <w:ins w:id="125" w:author="陳德仁" w:date="2018-10-29T15:03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會throw 錯誤訊息</w:t>
        </w:r>
      </w:ins>
      <w:ins w:id="126" w:author="陳德仁" w:date="2018-10-29T15:05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，反之</w:t>
        </w:r>
      </w:ins>
      <w:ins w:id="127" w:author="陳德仁" w:date="2018-10-29T15:06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則</w:t>
        </w:r>
      </w:ins>
      <w:ins w:id="128" w:author="陳德仁" w:date="2018-10-29T15:03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表示可進件</w:t>
        </w:r>
      </w:ins>
      <w:ins w:id="129" w:author="陳德仁" w:date="2018-10-29T15:06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，</w:t>
        </w:r>
      </w:ins>
      <w:ins w:id="130" w:author="陳德仁" w:date="2018-10-29T15:03:00Z">
        <w:r w:rsidR="002161BF" w:rsidRPr="007F1FAA">
          <w:rPr>
            <w:rFonts w:ascii="新細明體" w:hAnsi="新細明體" w:hint="eastAsia"/>
            <w:bCs/>
            <w:sz w:val="20"/>
            <w:szCs w:val="20"/>
          </w:rPr>
          <w:t>目前測試環境的時間點為14:00</w:t>
        </w:r>
      </w:ins>
    </w:p>
    <w:p w:rsidR="00AC4AAA" w:rsidRPr="007F1FAA" w:rsidRDefault="00AC4AAA" w:rsidP="00AC4AAA">
      <w:pPr>
        <w:numPr>
          <w:ilvl w:val="2"/>
          <w:numId w:val="2"/>
        </w:numPr>
        <w:rPr>
          <w:ins w:id="131" w:author="陳德仁" w:date="2018-10-29T15:12:00Z"/>
          <w:rFonts w:ascii="新細明體" w:hAnsi="新細明體"/>
          <w:bCs/>
          <w:sz w:val="20"/>
          <w:szCs w:val="20"/>
        </w:rPr>
      </w:pPr>
      <w:ins w:id="132" w:author="陳德仁" w:date="2018-10-29T15:12:00Z">
        <w:r w:rsidRPr="007F1FAA">
          <w:rPr>
            <w:rFonts w:ascii="新細明體" w:hAnsi="新細明體" w:hint="eastAsia"/>
            <w:bCs/>
            <w:sz w:val="20"/>
            <w:szCs w:val="20"/>
          </w:rPr>
          <w:t>若超過14:00則顯示錯誤訊息:</w:t>
        </w:r>
      </w:ins>
      <w:ins w:id="133" w:author="陳德仁" w:date="2018-10-29T15:18:00Z">
        <w:r w:rsidR="003304B9" w:rsidRPr="007F1FAA">
          <w:rPr>
            <w:rFonts w:ascii="新細明體" w:hAnsi="新細明體" w:hint="eastAsia"/>
            <w:bCs/>
            <w:sz w:val="20"/>
            <w:szCs w:val="20"/>
          </w:rPr>
          <w:t>「</w:t>
        </w:r>
      </w:ins>
      <w:ins w:id="134" w:author="陳德仁" w:date="2018-10-29T15:12:00Z">
        <w:r w:rsidRPr="007F1FAA">
          <w:rPr>
            <w:rFonts w:ascii="新細明體" w:hAnsi="新細明體" w:hint="eastAsia"/>
            <w:bCs/>
            <w:sz w:val="20"/>
            <w:szCs w:val="20"/>
          </w:rPr>
          <w:t>本件為當日櫃台支票件，已超過可製作當日支票之時間</w:t>
        </w:r>
      </w:ins>
      <w:ins w:id="135" w:author="陳德仁" w:date="2018-10-29T15:19:00Z">
        <w:r w:rsidR="003304B9" w:rsidRPr="007F1FAA">
          <w:rPr>
            <w:rFonts w:ascii="新細明體" w:hAnsi="新細明體" w:hint="eastAsia"/>
            <w:bCs/>
            <w:sz w:val="20"/>
            <w:szCs w:val="20"/>
          </w:rPr>
          <w:t>(14:00)」</w:t>
        </w:r>
      </w:ins>
      <w:ins w:id="136" w:author="陳德仁" w:date="2018-10-29T15:12:00Z">
        <w:r w:rsidRPr="007F1FAA">
          <w:rPr>
            <w:rFonts w:ascii="新細明體" w:hAnsi="新細明體" w:hint="eastAsia"/>
            <w:bCs/>
            <w:sz w:val="20"/>
            <w:szCs w:val="20"/>
          </w:rPr>
          <w:t>。R</w:t>
        </w:r>
        <w:r w:rsidRPr="007F1FAA">
          <w:rPr>
            <w:rFonts w:ascii="新細明體" w:hAnsi="新細明體"/>
            <w:bCs/>
            <w:sz w:val="20"/>
            <w:szCs w:val="20"/>
          </w:rPr>
          <w:t>ETURN</w:t>
        </w:r>
        <w:r w:rsidRPr="007F1FAA">
          <w:rPr>
            <w:rFonts w:ascii="新細明體" w:hAnsi="新細明體" w:hint="eastAsia"/>
            <w:bCs/>
            <w:sz w:val="20"/>
            <w:szCs w:val="20"/>
          </w:rPr>
          <w:t>。</w:t>
        </w:r>
      </w:ins>
    </w:p>
    <w:p w:rsidR="00AC4AAA" w:rsidRPr="00AC4AAA" w:rsidRDefault="00AC4AAA" w:rsidP="00AC4AAA">
      <w:pPr>
        <w:ind w:left="992"/>
        <w:rPr>
          <w:ins w:id="137" w:author="陳德仁" w:date="2018-10-29T14:52:00Z"/>
          <w:rFonts w:ascii="新細明體" w:hAnsi="新細明體" w:hint="eastAsia"/>
          <w:bCs/>
          <w:color w:val="C00000"/>
          <w:sz w:val="20"/>
          <w:szCs w:val="20"/>
        </w:rPr>
      </w:pPr>
    </w:p>
    <w:p w:rsidR="00057CC5" w:rsidRDefault="00B61AE1" w:rsidP="00977FA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判斷是否為團險</w:t>
      </w:r>
      <w:r>
        <w:rPr>
          <w:rFonts w:hint="eastAsia"/>
          <w:bCs/>
          <w:color w:val="000000"/>
          <w:lang w:eastAsia="zh-TW"/>
        </w:rPr>
        <w:t>B2B</w:t>
      </w:r>
      <w:r>
        <w:rPr>
          <w:rFonts w:hint="eastAsia"/>
          <w:bCs/>
          <w:color w:val="000000"/>
          <w:lang w:eastAsia="zh-TW"/>
        </w:rPr>
        <w:t>線上申請案件</w:t>
      </w:r>
      <w:r>
        <w:rPr>
          <w:rFonts w:hint="eastAsia"/>
          <w:bCs/>
          <w:color w:val="000000"/>
          <w:lang w:eastAsia="zh-TW"/>
        </w:rPr>
        <w:t>:</w:t>
      </w:r>
    </w:p>
    <w:p w:rsidR="00B61AE1" w:rsidRDefault="00B61AE1" w:rsidP="00B61A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CALL</w:t>
      </w:r>
      <w:r w:rsidRPr="00B61AE1">
        <w:rPr>
          <w:rFonts w:hint="eastAsia"/>
          <w:bCs/>
          <w:color w:val="000000"/>
          <w:lang w:eastAsia="zh-TW"/>
        </w:rPr>
        <w:t>團險</w:t>
      </w:r>
      <w:r w:rsidRPr="00B61AE1">
        <w:rPr>
          <w:rFonts w:hint="eastAsia"/>
          <w:bCs/>
          <w:color w:val="000000"/>
          <w:lang w:eastAsia="zh-TW"/>
        </w:rPr>
        <w:t>B2B</w:t>
      </w:r>
      <w:r w:rsidRPr="00B61AE1">
        <w:rPr>
          <w:rFonts w:hint="eastAsia"/>
          <w:bCs/>
          <w:color w:val="000000"/>
          <w:lang w:eastAsia="zh-TW"/>
        </w:rPr>
        <w:t>線上申請維護模組</w:t>
      </w:r>
      <w:r w:rsidRPr="00B61AE1">
        <w:rPr>
          <w:bCs/>
          <w:color w:val="000000"/>
          <w:lang w:eastAsia="zh-TW"/>
        </w:rPr>
        <w:t>AA_A2Z003</w:t>
      </w:r>
      <w:r>
        <w:rPr>
          <w:rFonts w:hint="eastAsia"/>
          <w:bCs/>
          <w:color w:val="000000"/>
          <w:lang w:eastAsia="zh-TW"/>
        </w:rPr>
        <w:t>.</w:t>
      </w:r>
      <w:r w:rsidRPr="00B61AE1">
        <w:rPr>
          <w:bCs/>
          <w:color w:val="000000"/>
          <w:lang w:eastAsia="zh-TW"/>
        </w:rPr>
        <w:t>Chkb2bAply</w:t>
      </w:r>
      <w:r>
        <w:rPr>
          <w:rFonts w:hint="eastAsia"/>
          <w:bCs/>
          <w:color w:val="000000"/>
          <w:lang w:eastAsia="zh-TW"/>
        </w:rPr>
        <w:t>()</w:t>
      </w:r>
    </w:p>
    <w:p w:rsidR="00B61AE1" w:rsidRDefault="00B61AE1" w:rsidP="00B61A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傳入參數</w:t>
      </w:r>
    </w:p>
    <w:p w:rsidR="00B61AE1" w:rsidRDefault="00B61AE1" w:rsidP="00B61A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新細明體" w:hAnsi="新細明體" w:cs="Arial Unicode MS" w:hint="eastAsia"/>
        </w:rPr>
        <w:t>輸入參數</w:t>
      </w:r>
      <w:r>
        <w:rPr>
          <w:rFonts w:ascii="新細明體" w:hAnsi="新細明體" w:cs="Arial Unicode MS" w:hint="eastAsia"/>
          <w:lang w:eastAsia="zh-TW"/>
        </w:rPr>
        <w:t>.</w:t>
      </w:r>
      <w:r>
        <w:rPr>
          <w:rFonts w:ascii="新細明體" w:hAnsi="新細明體" w:cs="Arial Unicode MS" w:hint="eastAsia"/>
        </w:rPr>
        <w:t>受理編號</w:t>
      </w:r>
    </w:p>
    <w:p w:rsidR="00B61AE1" w:rsidRDefault="00B61AE1" w:rsidP="00B61A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回傳參數</w:t>
      </w:r>
    </w:p>
    <w:p w:rsidR="00B61AE1" w:rsidRDefault="00B61AE1" w:rsidP="00B61A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$</w:t>
      </w:r>
      <w:r>
        <w:rPr>
          <w:rFonts w:hint="eastAsia"/>
          <w:bCs/>
          <w:color w:val="000000"/>
          <w:lang w:eastAsia="zh-TW"/>
        </w:rPr>
        <w:t>是否團險</w:t>
      </w:r>
      <w:r>
        <w:rPr>
          <w:rFonts w:hint="eastAsia"/>
          <w:bCs/>
          <w:color w:val="000000"/>
          <w:lang w:eastAsia="zh-TW"/>
        </w:rPr>
        <w:t>B2B</w:t>
      </w:r>
      <w:r>
        <w:rPr>
          <w:rFonts w:hint="eastAsia"/>
          <w:bCs/>
          <w:color w:val="000000"/>
          <w:lang w:eastAsia="zh-TW"/>
        </w:rPr>
        <w:t>線上申請案件</w:t>
      </w:r>
    </w:p>
    <w:p w:rsidR="00B61AE1" w:rsidRDefault="00B61AE1" w:rsidP="00B61A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$</w:t>
      </w:r>
      <w:r>
        <w:rPr>
          <w:rFonts w:hint="eastAsia"/>
          <w:bCs/>
          <w:color w:val="000000"/>
          <w:lang w:eastAsia="zh-TW"/>
        </w:rPr>
        <w:t>團險</w:t>
      </w:r>
      <w:r>
        <w:rPr>
          <w:rFonts w:hint="eastAsia"/>
          <w:bCs/>
          <w:color w:val="000000"/>
          <w:lang w:eastAsia="zh-TW"/>
        </w:rPr>
        <w:t>B2B</w:t>
      </w:r>
      <w:r>
        <w:rPr>
          <w:rFonts w:hint="eastAsia"/>
          <w:bCs/>
          <w:color w:val="000000"/>
          <w:lang w:eastAsia="zh-TW"/>
        </w:rPr>
        <w:t>線上申請案件</w:t>
      </w:r>
      <w:r>
        <w:rPr>
          <w:rFonts w:hint="eastAsia"/>
          <w:bCs/>
          <w:color w:val="000000"/>
          <w:lang w:eastAsia="zh-TW"/>
        </w:rPr>
        <w:t xml:space="preserve"> = TRUE</w:t>
      </w:r>
    </w:p>
    <w:p w:rsidR="00B61AE1" w:rsidRDefault="00B61AE1" w:rsidP="00B61A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判斷該案件</w:t>
      </w:r>
      <w:r w:rsidRPr="00B61AE1">
        <w:rPr>
          <w:rFonts w:hint="eastAsia"/>
          <w:bCs/>
          <w:color w:val="000000"/>
          <w:lang w:eastAsia="zh-TW"/>
        </w:rPr>
        <w:t>簽名申請書是否已補掃</w:t>
      </w:r>
    </w:p>
    <w:p w:rsidR="00B61AE1" w:rsidRDefault="00B61AE1" w:rsidP="00B61A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CALL</w:t>
      </w:r>
      <w:r w:rsidRPr="00B61AE1">
        <w:rPr>
          <w:rFonts w:hint="eastAsia"/>
          <w:bCs/>
          <w:color w:val="000000"/>
          <w:lang w:eastAsia="zh-TW"/>
        </w:rPr>
        <w:t>團險</w:t>
      </w:r>
      <w:r w:rsidRPr="00B61AE1">
        <w:rPr>
          <w:rFonts w:hint="eastAsia"/>
          <w:bCs/>
          <w:color w:val="000000"/>
          <w:lang w:eastAsia="zh-TW"/>
        </w:rPr>
        <w:t>B2B</w:t>
      </w:r>
      <w:r w:rsidRPr="00B61AE1">
        <w:rPr>
          <w:rFonts w:hint="eastAsia"/>
          <w:bCs/>
          <w:color w:val="000000"/>
          <w:lang w:eastAsia="zh-TW"/>
        </w:rPr>
        <w:t>線上申請維護模組</w:t>
      </w:r>
      <w:r w:rsidRPr="00B61AE1">
        <w:rPr>
          <w:bCs/>
          <w:color w:val="000000"/>
          <w:lang w:eastAsia="zh-TW"/>
        </w:rPr>
        <w:t>AA_A2Z003</w:t>
      </w:r>
      <w:r>
        <w:rPr>
          <w:rFonts w:hint="eastAsia"/>
          <w:bCs/>
          <w:color w:val="000000"/>
          <w:lang w:eastAsia="zh-TW"/>
        </w:rPr>
        <w:t>.</w:t>
      </w:r>
      <w:r w:rsidRPr="00B61AE1">
        <w:rPr>
          <w:bCs/>
          <w:color w:val="000000"/>
          <w:lang w:eastAsia="zh-TW"/>
        </w:rPr>
        <w:t>chkb2bAssign</w:t>
      </w:r>
      <w:r>
        <w:rPr>
          <w:rFonts w:hint="eastAsia"/>
          <w:bCs/>
          <w:color w:val="000000"/>
          <w:lang w:eastAsia="zh-TW"/>
        </w:rPr>
        <w:t>()</w:t>
      </w:r>
    </w:p>
    <w:p w:rsidR="00B61AE1" w:rsidRDefault="00B61AE1" w:rsidP="00B61A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傳入參數</w:t>
      </w:r>
    </w:p>
    <w:p w:rsidR="00B61AE1" w:rsidRDefault="00B61AE1" w:rsidP="00B61AE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新細明體" w:hAnsi="新細明體" w:cs="Arial Unicode MS" w:hint="eastAsia"/>
        </w:rPr>
        <w:t>輸入參數</w:t>
      </w:r>
      <w:r>
        <w:rPr>
          <w:rFonts w:ascii="新細明體" w:hAnsi="新細明體" w:cs="Arial Unicode MS" w:hint="eastAsia"/>
          <w:lang w:eastAsia="zh-TW"/>
        </w:rPr>
        <w:t>.</w:t>
      </w:r>
      <w:r>
        <w:rPr>
          <w:rFonts w:ascii="新細明體" w:hAnsi="新細明體" w:cs="Arial Unicode MS" w:hint="eastAsia"/>
        </w:rPr>
        <w:t>受理編號</w:t>
      </w:r>
    </w:p>
    <w:p w:rsidR="00B61AE1" w:rsidRDefault="00B61AE1" w:rsidP="00B61A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回傳參數</w:t>
      </w:r>
    </w:p>
    <w:p w:rsidR="00B61AE1" w:rsidRDefault="00B61AE1" w:rsidP="00B61AE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$</w:t>
      </w:r>
      <w:r w:rsidRPr="00B61AE1">
        <w:rPr>
          <w:rFonts w:hint="eastAsia"/>
          <w:bCs/>
          <w:color w:val="000000"/>
          <w:lang w:eastAsia="zh-TW"/>
        </w:rPr>
        <w:t>簽名申請書是否已補掃</w:t>
      </w:r>
    </w:p>
    <w:p w:rsidR="00B61AE1" w:rsidRDefault="00B61AE1" w:rsidP="00B61A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$</w:t>
      </w:r>
      <w:r w:rsidRPr="00B61AE1">
        <w:rPr>
          <w:rFonts w:hint="eastAsia"/>
          <w:bCs/>
          <w:color w:val="000000"/>
          <w:lang w:eastAsia="zh-TW"/>
        </w:rPr>
        <w:t>簽名申請書是否已補掃</w:t>
      </w:r>
      <w:r>
        <w:rPr>
          <w:rFonts w:hint="eastAsia"/>
          <w:bCs/>
          <w:color w:val="000000"/>
          <w:lang w:eastAsia="zh-TW"/>
        </w:rPr>
        <w:t xml:space="preserve"> = FALSE</w:t>
      </w:r>
    </w:p>
    <w:p w:rsidR="00B61AE1" w:rsidRDefault="00B61AE1" w:rsidP="00B61AE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顯示錯誤訊息</w:t>
      </w:r>
      <w:r>
        <w:rPr>
          <w:rFonts w:hint="eastAsia"/>
          <w:bCs/>
          <w:color w:val="000000"/>
          <w:lang w:eastAsia="zh-TW"/>
        </w:rPr>
        <w:t>:</w:t>
      </w:r>
      <w:r w:rsidRPr="00B61AE1">
        <w:rPr>
          <w:rFonts w:hint="eastAsia"/>
          <w:lang w:eastAsia="zh-TW"/>
        </w:rPr>
        <w:t xml:space="preserve"> </w:t>
      </w:r>
      <w:r>
        <w:rPr>
          <w:bCs/>
          <w:color w:val="000000"/>
          <w:lang w:eastAsia="zh-TW"/>
        </w:rPr>
        <w:t>“</w:t>
      </w:r>
      <w:r w:rsidRPr="00B61AE1">
        <w:rPr>
          <w:rFonts w:hint="eastAsia"/>
          <w:bCs/>
          <w:color w:val="000000"/>
          <w:lang w:eastAsia="zh-TW"/>
        </w:rPr>
        <w:t>請先補掃簽名過的團險理賠申請書，並完成補全簽收作業</w:t>
      </w:r>
      <w:r>
        <w:rPr>
          <w:bCs/>
          <w:color w:val="000000"/>
          <w:lang w:eastAsia="zh-TW"/>
        </w:rPr>
        <w:t>”</w:t>
      </w:r>
    </w:p>
    <w:p w:rsidR="00B61AE1" w:rsidRDefault="00B61AE1" w:rsidP="00B61A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</w:p>
    <w:p w:rsidR="00B61AE1" w:rsidRDefault="00B61AE1" w:rsidP="00B61A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</w:p>
    <w:p w:rsidR="00D42651" w:rsidRDefault="00D42651" w:rsidP="00977FA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判別是否整件均為不給付</w:t>
      </w:r>
      <w:r>
        <w:rPr>
          <w:rFonts w:hint="eastAsia"/>
          <w:bCs/>
          <w:color w:val="000000"/>
          <w:lang w:eastAsia="zh-TW"/>
        </w:rPr>
        <w:t>:</w:t>
      </w:r>
    </w:p>
    <w:p w:rsidR="00D42651" w:rsidRDefault="00D42651" w:rsidP="00D426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DTAAB001 BY </w:t>
      </w:r>
      <w:r>
        <w:rPr>
          <w:rFonts w:hint="eastAsia"/>
          <w:bCs/>
          <w:color w:val="000000"/>
          <w:lang w:eastAsia="zh-TW"/>
        </w:rPr>
        <w:t>下列參數</w:t>
      </w:r>
      <w:r>
        <w:rPr>
          <w:rFonts w:hint="eastAsia"/>
          <w:bCs/>
          <w:color w:val="000000"/>
          <w:lang w:eastAsia="zh-TW"/>
        </w:rPr>
        <w:t xml:space="preserve"> </w:t>
      </w:r>
    </w:p>
    <w:p w:rsidR="00D42651" w:rsidRDefault="00D42651" w:rsidP="00D4265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受理編號</w:t>
      </w:r>
    </w:p>
    <w:p w:rsidR="00D42651" w:rsidRDefault="00D42651" w:rsidP="00D4265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核賠人員</w:t>
      </w:r>
    </w:p>
    <w:p w:rsidR="00D42651" w:rsidRDefault="00D42651" w:rsidP="00D4265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核賠日期</w:t>
      </w:r>
    </w:p>
    <w:p w:rsidR="00D42651" w:rsidRDefault="00D42651" w:rsidP="00D4265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核賠交易序號</w:t>
      </w:r>
    </w:p>
    <w:p w:rsidR="00D42651" w:rsidRDefault="00D42651" w:rsidP="00D4265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給付狀態</w:t>
      </w:r>
      <w:r>
        <w:rPr>
          <w:rFonts w:hint="eastAsia"/>
          <w:bCs/>
          <w:color w:val="000000"/>
          <w:lang w:eastAsia="zh-TW"/>
        </w:rPr>
        <w:t xml:space="preserve"> NOT IN (</w:t>
      </w:r>
      <w:r>
        <w:rPr>
          <w:bCs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  <w:bCs/>
            <w:color w:val="000000"/>
            <w:lang w:eastAsia="zh-TW"/>
          </w:rPr>
          <w:t>5</w:t>
        </w:r>
        <w:r>
          <w:rPr>
            <w:bCs/>
            <w:color w:val="000000"/>
            <w:lang w:eastAsia="zh-TW"/>
          </w:rPr>
          <w:t>’</w:t>
        </w:r>
      </w:smartTag>
      <w:r>
        <w:rPr>
          <w:rFonts w:hint="eastAsia"/>
          <w:bCs/>
          <w:color w:val="000000"/>
          <w:lang w:eastAsia="zh-TW"/>
        </w:rPr>
        <w:t>,</w:t>
      </w:r>
      <w:r>
        <w:rPr>
          <w:bCs/>
          <w:color w:val="000000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>
          <w:rPr>
            <w:rFonts w:hint="eastAsia"/>
            <w:bCs/>
            <w:color w:val="000000"/>
            <w:lang w:eastAsia="zh-TW"/>
          </w:rPr>
          <w:t>6</w:t>
        </w:r>
        <w:r>
          <w:rPr>
            <w:bCs/>
            <w:color w:val="000000"/>
            <w:lang w:eastAsia="zh-TW"/>
          </w:rPr>
          <w:t>’</w:t>
        </w:r>
      </w:smartTag>
      <w:r>
        <w:rPr>
          <w:rFonts w:hint="eastAsia"/>
          <w:bCs/>
          <w:color w:val="000000"/>
          <w:lang w:eastAsia="zh-TW"/>
        </w:rPr>
        <w:t>)</w:t>
      </w:r>
    </w:p>
    <w:p w:rsidR="00D42651" w:rsidRDefault="00D42651" w:rsidP="00D426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FOUND</w:t>
      </w:r>
    </w:p>
    <w:p w:rsidR="00D42651" w:rsidRDefault="00D42651" w:rsidP="00D4265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非不給付件</w:t>
      </w:r>
      <w:r>
        <w:rPr>
          <w:rFonts w:hint="eastAsia"/>
          <w:bCs/>
          <w:color w:val="000000"/>
          <w:lang w:eastAsia="zh-TW"/>
        </w:rPr>
        <w:t xml:space="preserve"> = TRUE</w:t>
      </w:r>
      <w:r>
        <w:rPr>
          <w:rFonts w:hint="eastAsia"/>
          <w:bCs/>
          <w:color w:val="000000"/>
          <w:lang w:eastAsia="zh-TW"/>
        </w:rPr>
        <w:t>。</w:t>
      </w:r>
      <w:r>
        <w:rPr>
          <w:rFonts w:hint="eastAsia"/>
          <w:bCs/>
          <w:color w:val="000000"/>
          <w:lang w:eastAsia="zh-TW"/>
        </w:rPr>
        <w:t xml:space="preserve"> </w:t>
      </w:r>
    </w:p>
    <w:p w:rsidR="00D42651" w:rsidRDefault="00D42651" w:rsidP="00977FA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給付方式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bCs/>
            <w:color w:val="000000"/>
            <w:lang w:eastAsia="zh-TW"/>
          </w:rPr>
          <w:t>2</w:t>
        </w:r>
        <w:r>
          <w:rPr>
            <w:bCs/>
            <w:color w:val="000000"/>
            <w:lang w:eastAsia="zh-TW"/>
          </w:rPr>
          <w:t>’</w:t>
        </w:r>
      </w:smartTag>
      <w:r>
        <w:rPr>
          <w:rFonts w:hint="eastAsia"/>
          <w:bCs/>
          <w:color w:val="000000"/>
          <w:lang w:eastAsia="zh-TW"/>
        </w:rPr>
        <w:t>(</w:t>
      </w:r>
      <w:r>
        <w:rPr>
          <w:rFonts w:hint="eastAsia"/>
          <w:bCs/>
          <w:color w:val="000000"/>
          <w:lang w:eastAsia="zh-TW"/>
        </w:rPr>
        <w:t>現金</w:t>
      </w:r>
      <w:r>
        <w:rPr>
          <w:rFonts w:hint="eastAsia"/>
          <w:bCs/>
          <w:color w:val="000000"/>
          <w:lang w:eastAsia="zh-TW"/>
        </w:rPr>
        <w:t xml:space="preserve">) AND </w:t>
      </w:r>
      <w:r>
        <w:rPr>
          <w:rFonts w:hint="eastAsia"/>
          <w:bCs/>
          <w:color w:val="000000"/>
          <w:lang w:eastAsia="zh-TW"/>
        </w:rPr>
        <w:t>核賠單位</w:t>
      </w:r>
      <w:r>
        <w:rPr>
          <w:rFonts w:hint="eastAsia"/>
          <w:bCs/>
          <w:color w:val="000000"/>
          <w:lang w:eastAsia="zh-TW"/>
        </w:rPr>
        <w:t xml:space="preserve"> &lt;&gt; </w:t>
      </w:r>
      <w:r>
        <w:rPr>
          <w:rFonts w:hint="eastAsia"/>
          <w:bCs/>
          <w:color w:val="000000"/>
          <w:lang w:eastAsia="zh-TW"/>
        </w:rPr>
        <w:t>受理單位</w:t>
      </w:r>
      <w:r>
        <w:rPr>
          <w:rFonts w:hint="eastAsia"/>
          <w:bCs/>
          <w:color w:val="000000"/>
          <w:lang w:eastAsia="zh-TW"/>
        </w:rPr>
        <w:t xml:space="preserve">  AND </w:t>
      </w:r>
      <w:r>
        <w:rPr>
          <w:rFonts w:hint="eastAsia"/>
          <w:bCs/>
          <w:color w:val="000000"/>
          <w:lang w:eastAsia="zh-TW"/>
        </w:rPr>
        <w:t>非不給付件</w:t>
      </w:r>
      <w:r>
        <w:rPr>
          <w:rFonts w:hint="eastAsia"/>
          <w:bCs/>
          <w:color w:val="000000"/>
          <w:lang w:eastAsia="zh-TW"/>
        </w:rPr>
        <w:t xml:space="preserve"> </w:t>
      </w:r>
    </w:p>
    <w:p w:rsidR="00D42651" w:rsidRPr="00AD65DE" w:rsidRDefault="00D42651" w:rsidP="00D426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 </w:t>
      </w:r>
      <w:r>
        <w:rPr>
          <w:rFonts w:ascii="細明體" w:eastAsia="細明體" w:hAnsi="細明體" w:hint="eastAsia"/>
        </w:rPr>
        <w:t>AA_B2Z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 w:hint="eastAsia"/>
        </w:rPr>
        <w:t>00</w:t>
      </w:r>
      <w:r>
        <w:rPr>
          <w:rFonts w:ascii="細明體" w:eastAsia="細明體" w:hAnsi="細明體" w:hint="eastAsia"/>
          <w:lang w:eastAsia="zh-TW"/>
        </w:rPr>
        <w:t>.METHOD1：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94B53">
              <w:rPr>
                <w:rFonts w:ascii="細明體" w:eastAsia="細明體" w:hAnsi="細明體" w:hint="eastAsia"/>
                <w:sz w:val="20"/>
                <w:szCs w:val="20"/>
              </w:rPr>
              <w:t>覆核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使用者單位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94B53">
              <w:rPr>
                <w:rFonts w:ascii="細明體" w:eastAsia="細明體" w:hAnsi="細明體" w:hint="eastAsia"/>
                <w:sz w:val="20"/>
                <w:szCs w:val="20"/>
              </w:rPr>
              <w:t>覆核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使用者ID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94B53">
              <w:rPr>
                <w:rFonts w:ascii="細明體" w:eastAsia="細明體" w:hAnsi="細明體" w:hint="eastAsia"/>
                <w:sz w:val="20"/>
                <w:szCs w:val="20"/>
              </w:rPr>
              <w:t>覆核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Default="00D42651" w:rsidP="00D4265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使用者姓名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Pr="00D94B53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Pr="000F1372" w:rsidRDefault="00D42651" w:rsidP="00D42651">
            <w:pPr>
              <w:rPr>
                <w:sz w:val="20"/>
              </w:rPr>
            </w:pPr>
            <w:r w:rsidRPr="000F1372">
              <w:rPr>
                <w:sz w:val="20"/>
              </w:rPr>
              <w:t>CURRENT TIMESTAMP</w:t>
            </w:r>
          </w:p>
        </w:tc>
      </w:tr>
      <w:tr w:rsidR="00D4265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2651" w:rsidRDefault="00D42651" w:rsidP="00D42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給付方式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2651" w:rsidRPr="000F1372" w:rsidRDefault="00D42651" w:rsidP="00D426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畫面</w:t>
            </w:r>
          </w:p>
        </w:tc>
      </w:tr>
    </w:tbl>
    <w:p w:rsidR="00D42651" w:rsidRDefault="00D42651" w:rsidP="00977FA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FA34D2" w:rsidRPr="00AD65DE" w:rsidRDefault="00FA34D2" w:rsidP="00D426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 </w:t>
      </w:r>
      <w:r w:rsidR="00977FA8">
        <w:rPr>
          <w:rFonts w:ascii="細明體" w:eastAsia="細明體" w:hAnsi="細明體" w:hint="eastAsia"/>
        </w:rPr>
        <w:t>AA_B2Z000</w:t>
      </w:r>
      <w:r>
        <w:rPr>
          <w:rFonts w:ascii="細明體" w:eastAsia="細明體" w:hAnsi="細明體" w:hint="eastAsia"/>
          <w:lang w:eastAsia="zh-TW"/>
        </w:rPr>
        <w:t>.METHOD</w:t>
      </w:r>
      <w:r w:rsidR="00977FA8"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A34D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34D2" w:rsidRDefault="00FA34D2" w:rsidP="00FA34D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34D2" w:rsidRDefault="00FA34D2" w:rsidP="00FA34D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A34D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34D2" w:rsidRDefault="00FA34D2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34D2" w:rsidRDefault="00FA34D2" w:rsidP="00FA34D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977FA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7FA8" w:rsidRDefault="00D56EC4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</w:t>
            </w:r>
            <w:r w:rsidR="00977FA8"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7FA8" w:rsidRDefault="00A073FF" w:rsidP="00FA34D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FA34D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34D2" w:rsidRDefault="00D56EC4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</w:t>
            </w:r>
            <w:r w:rsidR="00FA34D2"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34D2" w:rsidRDefault="00FA34D2" w:rsidP="00FA34D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FA34D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34D2" w:rsidRDefault="00D56EC4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</w:t>
            </w:r>
            <w:r w:rsidR="00FA34D2"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34D2" w:rsidRDefault="00FA34D2" w:rsidP="00FA34D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FA34D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34D2" w:rsidRDefault="00D56EC4" w:rsidP="00FA34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</w:t>
            </w:r>
            <w:r w:rsidR="00977FA8"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34D2" w:rsidRDefault="00FA34D2" w:rsidP="00FA34D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0F13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F1372" w:rsidRDefault="000F1372" w:rsidP="000F13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94B53">
              <w:rPr>
                <w:rFonts w:ascii="細明體" w:eastAsia="細明體" w:hAnsi="細明體" w:hint="eastAsia"/>
                <w:sz w:val="20"/>
                <w:szCs w:val="20"/>
              </w:rPr>
              <w:t>覆核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F1372" w:rsidRDefault="000F1372" w:rsidP="00FA34D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使用者單位</w:t>
            </w:r>
          </w:p>
        </w:tc>
      </w:tr>
      <w:tr w:rsidR="000F13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F1372" w:rsidRDefault="000F1372" w:rsidP="000F13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94B53">
              <w:rPr>
                <w:rFonts w:ascii="細明體" w:eastAsia="細明體" w:hAnsi="細明體" w:hint="eastAsia"/>
                <w:sz w:val="20"/>
                <w:szCs w:val="20"/>
              </w:rPr>
              <w:t>覆核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F1372" w:rsidRDefault="000F1372" w:rsidP="00FA34D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使用者ID</w:t>
            </w:r>
          </w:p>
        </w:tc>
      </w:tr>
      <w:tr w:rsidR="000F13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F1372" w:rsidRDefault="000F1372" w:rsidP="000F13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94B53">
              <w:rPr>
                <w:rFonts w:ascii="細明體" w:eastAsia="細明體" w:hAnsi="細明體" w:hint="eastAsia"/>
                <w:sz w:val="20"/>
                <w:szCs w:val="20"/>
              </w:rPr>
              <w:t>覆核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F1372" w:rsidRDefault="000F1372" w:rsidP="00FA34D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使用者姓名</w:t>
            </w:r>
          </w:p>
        </w:tc>
      </w:tr>
      <w:tr w:rsidR="000F137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F1372" w:rsidRPr="00D94B53" w:rsidRDefault="000F1372" w:rsidP="000F13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F1372" w:rsidRPr="000F1372" w:rsidRDefault="000F1372" w:rsidP="00FA34D2">
            <w:pPr>
              <w:rPr>
                <w:sz w:val="20"/>
              </w:rPr>
            </w:pPr>
            <w:r w:rsidRPr="000F1372">
              <w:rPr>
                <w:sz w:val="20"/>
              </w:rPr>
              <w:t>CURRENT TIMESTAMP</w:t>
            </w:r>
          </w:p>
        </w:tc>
      </w:tr>
      <w:tr w:rsidR="00BC272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272F" w:rsidRDefault="00BC272F" w:rsidP="000F13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給付方式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272F" w:rsidRPr="000F1372" w:rsidRDefault="00BC272F" w:rsidP="00FA34D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畫面</w:t>
            </w:r>
          </w:p>
        </w:tc>
      </w:tr>
    </w:tbl>
    <w:p w:rsidR="00D42651" w:rsidRPr="00D42651" w:rsidRDefault="00D42651" w:rsidP="003F054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3F0542" w:rsidRPr="00AD65DE" w:rsidRDefault="003F0542" w:rsidP="003F054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3F0542">
        <w:rPr>
          <w:rFonts w:ascii="Arial" w:hAnsi="Arial" w:cs="Arial"/>
          <w:bCs/>
          <w:color w:val="000000"/>
          <w:lang w:eastAsia="zh-TW"/>
        </w:rPr>
        <w:t>CALL  DK</w:t>
      </w:r>
      <w:r w:rsidRPr="003F0542">
        <w:rPr>
          <w:rFonts w:ascii="Arial" w:eastAsia="細明體" w:hAnsi="Arial" w:cs="Arial"/>
        </w:rPr>
        <w:t>_</w:t>
      </w:r>
      <w:r w:rsidRPr="003F0542">
        <w:rPr>
          <w:rFonts w:ascii="Arial" w:eastAsia="細明體" w:hAnsi="Arial" w:cs="Arial"/>
          <w:lang w:eastAsia="zh-TW"/>
        </w:rPr>
        <w:t>F0</w:t>
      </w:r>
      <w:r w:rsidRPr="003F0542">
        <w:rPr>
          <w:rFonts w:ascii="Arial" w:eastAsia="細明體" w:hAnsi="Arial" w:cs="Arial"/>
        </w:rPr>
        <w:t>Z0</w:t>
      </w:r>
      <w:r w:rsidRPr="003F0542">
        <w:rPr>
          <w:rFonts w:ascii="Arial" w:eastAsia="細明體" w:hAnsi="Arial" w:cs="Arial"/>
          <w:lang w:eastAsia="zh-TW"/>
        </w:rPr>
        <w:t>11.</w:t>
      </w:r>
      <w:r w:rsidRPr="003F0542">
        <w:rPr>
          <w:rFonts w:ascii="MS Reference Sans Serif" w:hAnsi="新細明體" w:hint="eastAsia"/>
          <w:color w:val="008000"/>
          <w:kern w:val="2"/>
          <w:lang w:eastAsia="zh-TW"/>
        </w:rPr>
        <w:t xml:space="preserve"> </w:t>
      </w:r>
      <w:r w:rsidRPr="00601F7D">
        <w:rPr>
          <w:rFonts w:ascii="MS Reference Sans Serif" w:hAnsi="新細明體" w:hint="eastAsia"/>
          <w:color w:val="008000"/>
          <w:kern w:val="2"/>
          <w:lang w:eastAsia="zh-TW"/>
        </w:rPr>
        <w:t>借貸平衡檢核模組</w:t>
      </w:r>
      <w:r>
        <w:rPr>
          <w:rFonts w:ascii="MS Reference Sans Serif" w:hAnsi="新細明體" w:hint="eastAsia"/>
          <w:color w:val="008000"/>
          <w:kern w:val="2"/>
          <w:lang w:eastAsia="zh-TW"/>
        </w:rPr>
        <w:t>by</w:t>
      </w:r>
      <w:r w:rsidRPr="00601F7D">
        <w:rPr>
          <w:rFonts w:ascii="MS Reference Sans Serif" w:hAnsi="新細明體" w:hint="eastAsia"/>
          <w:color w:val="008000"/>
          <w:kern w:val="2"/>
          <w:lang w:eastAsia="zh-TW"/>
        </w:rPr>
        <w:t>交易序號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F054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0542" w:rsidRDefault="003F0542" w:rsidP="003F054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0542" w:rsidRDefault="003F0542" w:rsidP="003F054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3F054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0542" w:rsidRDefault="003F0542" w:rsidP="003F05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0542" w:rsidRDefault="003F0542" w:rsidP="003F054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3F054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0542" w:rsidRDefault="003F0542" w:rsidP="003F05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0542" w:rsidRDefault="003F0542" w:rsidP="003F054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  <w:tr w:rsidR="003F054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0542" w:rsidRDefault="003F0542" w:rsidP="003F05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0542" w:rsidRDefault="003F0542" w:rsidP="003F054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輸入參數</w:t>
            </w:r>
          </w:p>
        </w:tc>
      </w:tr>
    </w:tbl>
    <w:p w:rsidR="00D00087" w:rsidRPr="007F1FAA" w:rsidRDefault="00D00087" w:rsidP="00D0008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7F1FAA">
        <w:rPr>
          <w:rFonts w:hint="eastAsia"/>
          <w:bCs/>
          <w:lang w:eastAsia="zh-TW"/>
        </w:rPr>
        <w:t>若為新版不給付案件，則提供新版不給付通知函下載之</w:t>
      </w:r>
    </w:p>
    <w:p w:rsidR="00D00087" w:rsidRPr="007F1FAA" w:rsidRDefault="00D00087" w:rsidP="00D0008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7F1FAA">
        <w:rPr>
          <w:rFonts w:hint="eastAsia"/>
          <w:bCs/>
          <w:lang w:eastAsia="zh-TW"/>
        </w:rPr>
        <w:t xml:space="preserve">CALL </w:t>
      </w:r>
      <w:r w:rsidRPr="007F1FAA">
        <w:rPr>
          <w:bCs/>
          <w:lang w:eastAsia="zh-TW"/>
        </w:rPr>
        <w:t>AA_X1Z002</w:t>
      </w:r>
      <w:r w:rsidRPr="007F1FAA">
        <w:rPr>
          <w:rFonts w:hint="eastAsia"/>
          <w:bCs/>
          <w:lang w:eastAsia="zh-TW"/>
        </w:rPr>
        <w:t>.</w:t>
      </w:r>
      <w:r w:rsidRPr="007F1FAA">
        <w:t xml:space="preserve"> </w:t>
      </w:r>
      <w:r w:rsidRPr="007F1FAA">
        <w:rPr>
          <w:bCs/>
          <w:lang w:eastAsia="zh-TW"/>
        </w:rPr>
        <w:t>printNoPayDataByAplyNos()</w:t>
      </w:r>
    </w:p>
    <w:p w:rsidR="002A4307" w:rsidRDefault="002A4307" w:rsidP="00D0008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呼叫關懷崗處理模組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判斷是否為關懷崗案件判斷是否為關懷崗案件</w:t>
      </w:r>
    </w:p>
    <w:p w:rsidR="002A4307" w:rsidRDefault="002A4307" w:rsidP="002A430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</w:t>
      </w:r>
      <w:r w:rsidR="00B12E98">
        <w:rPr>
          <w:rFonts w:hint="eastAsia"/>
          <w:bCs/>
          <w:color w:val="000000"/>
          <w:lang w:eastAsia="zh-TW"/>
        </w:rPr>
        <w:t>AA_A0Z027</w:t>
      </w:r>
      <w:r>
        <w:rPr>
          <w:rFonts w:hint="eastAsia"/>
          <w:bCs/>
          <w:color w:val="000000"/>
          <w:lang w:eastAsia="zh-TW"/>
        </w:rPr>
        <w:t>.</w:t>
      </w:r>
      <w:r w:rsidR="00987490">
        <w:rPr>
          <w:rFonts w:hint="eastAsia"/>
          <w:bCs/>
          <w:color w:val="000000"/>
          <w:lang w:eastAsia="zh-TW"/>
        </w:rPr>
        <w:t>check</w:t>
      </w:r>
      <w:r w:rsidR="00B12E98">
        <w:rPr>
          <w:rFonts w:hint="eastAsia"/>
          <w:bCs/>
          <w:color w:val="000000"/>
          <w:lang w:eastAsia="zh-TW"/>
        </w:rPr>
        <w:t>IS_CARE_CASE</w:t>
      </w:r>
      <w:r w:rsidR="00987490">
        <w:rPr>
          <w:rFonts w:hint="eastAsia"/>
          <w:bCs/>
          <w:color w:val="000000"/>
          <w:lang w:eastAsia="zh-TW"/>
        </w:rPr>
        <w:t>，傳入參數</w:t>
      </w:r>
    </w:p>
    <w:p w:rsidR="00987490" w:rsidRDefault="00987490" w:rsidP="0098749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受理編號</w:t>
      </w:r>
      <w:r>
        <w:rPr>
          <w:rFonts w:hint="eastAsia"/>
          <w:bCs/>
          <w:color w:val="000000"/>
          <w:lang w:eastAsia="zh-TW"/>
        </w:rPr>
        <w:t>APLY_NO</w:t>
      </w:r>
    </w:p>
    <w:p w:rsidR="00C30F1E" w:rsidRDefault="00987490" w:rsidP="0098749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若回傳為</w:t>
      </w:r>
      <w:r>
        <w:rPr>
          <w:rFonts w:hint="eastAsia"/>
          <w:bCs/>
          <w:color w:val="000000"/>
          <w:lang w:eastAsia="zh-TW"/>
        </w:rPr>
        <w:t>true</w:t>
      </w:r>
    </w:p>
    <w:p w:rsidR="00987490" w:rsidRDefault="00987490" w:rsidP="00C30F1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呼叫關懷崗處理模組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取得關懷崗處理人員</w:t>
      </w:r>
    </w:p>
    <w:p w:rsidR="00987490" w:rsidRDefault="00987490" w:rsidP="00C30F1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Call AA_</w:t>
      </w:r>
      <w:r w:rsidR="00B12E98">
        <w:rPr>
          <w:rFonts w:hint="eastAsia"/>
          <w:bCs/>
          <w:color w:val="000000"/>
          <w:lang w:eastAsia="zh-TW"/>
        </w:rPr>
        <w:t>A0Z027</w:t>
      </w:r>
      <w:r>
        <w:rPr>
          <w:rFonts w:hint="eastAsia"/>
          <w:bCs/>
          <w:color w:val="000000"/>
          <w:lang w:eastAsia="zh-TW"/>
        </w:rPr>
        <w:t>.getCareEmp</w:t>
      </w:r>
      <w:r>
        <w:rPr>
          <w:rFonts w:hint="eastAsia"/>
          <w:bCs/>
          <w:color w:val="000000"/>
          <w:lang w:eastAsia="zh-TW"/>
        </w:rPr>
        <w:t>，傳入參數</w:t>
      </w:r>
    </w:p>
    <w:p w:rsidR="00987490" w:rsidRDefault="00987490" w:rsidP="00C30F1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受理編號</w:t>
      </w:r>
      <w:r>
        <w:rPr>
          <w:rFonts w:hint="eastAsia"/>
          <w:bCs/>
          <w:color w:val="000000"/>
          <w:lang w:eastAsia="zh-TW"/>
        </w:rPr>
        <w:t>APLY_NO</w:t>
      </w:r>
    </w:p>
    <w:p w:rsidR="00987490" w:rsidRDefault="00C30F1E" w:rsidP="00C30F1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呼叫關懷崗處理模組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寫入查核系統</w:t>
      </w:r>
    </w:p>
    <w:p w:rsidR="00C30F1E" w:rsidRDefault="00C30F1E" w:rsidP="00C30F1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Call AA_</w:t>
      </w:r>
      <w:r w:rsidR="00B12E98">
        <w:rPr>
          <w:rFonts w:hint="eastAsia"/>
          <w:bCs/>
          <w:color w:val="000000"/>
          <w:lang w:eastAsia="zh-TW"/>
        </w:rPr>
        <w:t>Q0Z004</w:t>
      </w:r>
      <w:r>
        <w:rPr>
          <w:rFonts w:hint="eastAsia"/>
          <w:bCs/>
          <w:color w:val="000000"/>
          <w:lang w:eastAsia="zh-TW"/>
        </w:rPr>
        <w:t>.set</w:t>
      </w:r>
      <w:r>
        <w:rPr>
          <w:rFonts w:hint="eastAsia"/>
          <w:bCs/>
          <w:color w:val="000000"/>
          <w:lang w:eastAsia="zh-TW"/>
        </w:rPr>
        <w:t>查核系統，傳入參數</w:t>
      </w:r>
    </w:p>
    <w:p w:rsidR="00C30F1E" w:rsidRDefault="00C30F1E" w:rsidP="00C30F1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受理編號</w:t>
      </w:r>
      <w:r>
        <w:rPr>
          <w:rFonts w:hint="eastAsia"/>
          <w:bCs/>
          <w:color w:val="000000"/>
          <w:lang w:eastAsia="zh-TW"/>
        </w:rPr>
        <w:t>APLY_NO</w:t>
      </w:r>
    </w:p>
    <w:p w:rsidR="00B12E98" w:rsidRDefault="00B12E98" w:rsidP="00B12E98">
      <w:pPr>
        <w:pStyle w:val="Tabletext"/>
        <w:keepLines w:val="0"/>
        <w:numPr>
          <w:ilvl w:val="5"/>
          <w:numId w:val="2"/>
        </w:numPr>
        <w:spacing w:after="0" w:line="240" w:lineRule="auto"/>
        <w:ind w:left="3600" w:hanging="1474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關懷崗處理人員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查核單位</w:t>
      </w:r>
    </w:p>
    <w:p w:rsidR="00B12E98" w:rsidRDefault="00B12E98" w:rsidP="00B12E98">
      <w:pPr>
        <w:pStyle w:val="Tabletext"/>
        <w:keepLines w:val="0"/>
        <w:numPr>
          <w:ilvl w:val="5"/>
          <w:numId w:val="2"/>
        </w:numPr>
        <w:spacing w:after="0" w:line="240" w:lineRule="auto"/>
        <w:ind w:left="3600" w:hanging="1474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關懷崗處理人員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查核人員</w:t>
      </w:r>
    </w:p>
    <w:p w:rsidR="00C30F1E" w:rsidRDefault="00C30F1E" w:rsidP="00C30F1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以呼叫關懷崗處理模組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取得關懷崗處理人員取得覆核人員，以該人員作為覆核人員</w:t>
      </w:r>
    </w:p>
    <w:p w:rsidR="003B5B4A" w:rsidRPr="003B5B4A" w:rsidRDefault="003B5B4A" w:rsidP="0016086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 w:rsidRPr="003B5B4A">
        <w:rPr>
          <w:rFonts w:hint="eastAsia"/>
          <w:bCs/>
          <w:color w:val="000000"/>
          <w:lang w:eastAsia="zh-TW"/>
        </w:rPr>
        <w:t>若為</w:t>
      </w:r>
      <w:r w:rsidRPr="003B5B4A">
        <w:rPr>
          <w:rFonts w:hint="eastAsia"/>
          <w:bCs/>
          <w:color w:val="000000"/>
          <w:lang w:eastAsia="zh-TW"/>
        </w:rPr>
        <w:t>OIU</w:t>
      </w:r>
      <w:r w:rsidRPr="003B5B4A">
        <w:rPr>
          <w:rFonts w:hint="eastAsia"/>
          <w:bCs/>
          <w:color w:val="000000"/>
          <w:lang w:eastAsia="zh-TW"/>
        </w:rPr>
        <w:t>件，新增可疑交易監控第</w:t>
      </w:r>
      <w:r w:rsidRPr="003B5B4A">
        <w:rPr>
          <w:rFonts w:hint="eastAsia"/>
          <w:bCs/>
          <w:color w:val="000000"/>
          <w:lang w:eastAsia="zh-TW"/>
        </w:rPr>
        <w:t>11</w:t>
      </w:r>
      <w:r w:rsidRPr="003B5B4A">
        <w:rPr>
          <w:rFonts w:hint="eastAsia"/>
          <w:bCs/>
          <w:color w:val="000000"/>
          <w:lang w:eastAsia="zh-TW"/>
        </w:rPr>
        <w:t>點</w:t>
      </w:r>
      <w:r w:rsidRPr="003B5B4A">
        <w:rPr>
          <w:rFonts w:hint="eastAsia"/>
          <w:bCs/>
          <w:color w:val="000000"/>
          <w:lang w:eastAsia="zh-TW"/>
        </w:rPr>
        <w:t xml:space="preserve"> </w:t>
      </w:r>
      <w:r w:rsidRPr="003B5B4A">
        <w:rPr>
          <w:rFonts w:hint="eastAsia"/>
          <w:bCs/>
          <w:color w:val="000000"/>
          <w:lang w:eastAsia="zh-TW"/>
        </w:rPr>
        <w:t>外匯款來源國、匯款人國籍、</w:t>
      </w:r>
      <w:r w:rsidRPr="003B5B4A">
        <w:rPr>
          <w:rFonts w:hint="eastAsia"/>
          <w:bCs/>
          <w:color w:val="000000"/>
          <w:lang w:eastAsia="zh-TW"/>
        </w:rPr>
        <w:t>OIU</w:t>
      </w:r>
      <w:r w:rsidRPr="003B5B4A">
        <w:rPr>
          <w:rFonts w:hint="eastAsia"/>
          <w:bCs/>
          <w:color w:val="000000"/>
          <w:lang w:eastAsia="zh-TW"/>
        </w:rPr>
        <w:t>匯出款國</w:t>
      </w:r>
      <w:r w:rsidRPr="003B5B4A">
        <w:rPr>
          <w:rFonts w:hint="eastAsia"/>
          <w:bCs/>
          <w:color w:val="000000"/>
          <w:lang w:eastAsia="zh-TW"/>
        </w:rPr>
        <w:t>(</w:t>
      </w:r>
      <w:r w:rsidRPr="003B5B4A">
        <w:rPr>
          <w:rFonts w:hint="eastAsia"/>
          <w:bCs/>
          <w:color w:val="000000"/>
          <w:lang w:eastAsia="zh-TW"/>
        </w:rPr>
        <w:t>申請</w:t>
      </w:r>
      <w:r w:rsidRPr="003B5B4A">
        <w:rPr>
          <w:rFonts w:hint="eastAsia"/>
          <w:bCs/>
          <w:color w:val="000000"/>
          <w:lang w:eastAsia="zh-TW"/>
        </w:rPr>
        <w:t>OIU</w:t>
      </w:r>
      <w:r w:rsidRPr="003B5B4A">
        <w:rPr>
          <w:rFonts w:hint="eastAsia"/>
          <w:bCs/>
          <w:color w:val="000000"/>
          <w:lang w:eastAsia="zh-TW"/>
        </w:rPr>
        <w:t>一指通或</w:t>
      </w:r>
      <w:r w:rsidRPr="003B5B4A">
        <w:rPr>
          <w:rFonts w:hint="eastAsia"/>
          <w:bCs/>
          <w:color w:val="000000"/>
          <w:lang w:eastAsia="zh-TW"/>
        </w:rPr>
        <w:t>OIU</w:t>
      </w:r>
      <w:r w:rsidRPr="003B5B4A">
        <w:rPr>
          <w:rFonts w:hint="eastAsia"/>
          <w:bCs/>
          <w:color w:val="000000"/>
          <w:lang w:eastAsia="zh-TW"/>
        </w:rPr>
        <w:t>理賠給付</w:t>
      </w:r>
      <w:r w:rsidRPr="003B5B4A">
        <w:rPr>
          <w:rFonts w:hint="eastAsia"/>
          <w:bCs/>
          <w:color w:val="000000"/>
          <w:lang w:eastAsia="zh-TW"/>
        </w:rPr>
        <w:t>)</w:t>
      </w:r>
      <w:r w:rsidRPr="003B5B4A">
        <w:rPr>
          <w:rFonts w:hint="eastAsia"/>
          <w:bCs/>
          <w:color w:val="000000"/>
          <w:lang w:eastAsia="zh-TW"/>
        </w:rPr>
        <w:t>為高風險國家－呼叫模組</w:t>
      </w:r>
      <w:r w:rsidRPr="003B5B4A">
        <w:rPr>
          <w:rFonts w:hint="eastAsia"/>
          <w:bCs/>
          <w:color w:val="000000"/>
          <w:lang w:eastAsia="zh-TW"/>
        </w:rPr>
        <w:t>AI_L1Z001. doInsert()</w:t>
      </w:r>
      <w:r w:rsidRPr="003B5B4A">
        <w:rPr>
          <w:rFonts w:hint="eastAsia"/>
          <w:bCs/>
          <w:color w:val="000000"/>
          <w:lang w:eastAsia="zh-TW"/>
        </w:rPr>
        <w:t>，傳入參數</w:t>
      </w:r>
      <w:r w:rsidRPr="003B5B4A">
        <w:rPr>
          <w:rFonts w:hint="eastAsia"/>
          <w:bCs/>
          <w:color w:val="000000"/>
          <w:lang w:eastAsia="zh-TW"/>
        </w:rPr>
        <w:t>DTAIL503_bo</w:t>
      </w:r>
      <w:ins w:id="138" w:author="陳德仁" w:date="2018-05-31T17:06:00Z">
        <w:r w:rsidR="00160864">
          <w:rPr>
            <w:rFonts w:hint="eastAsia"/>
            <w:bCs/>
            <w:color w:val="000000"/>
            <w:lang w:eastAsia="zh-TW"/>
          </w:rPr>
          <w:t>，並傳入</w:t>
        </w:r>
        <w:r w:rsidR="00160864" w:rsidRPr="00160864">
          <w:rPr>
            <w:rFonts w:hint="eastAsia"/>
            <w:bCs/>
            <w:color w:val="000000"/>
            <w:lang w:eastAsia="zh-TW"/>
          </w:rPr>
          <w:t>PROGRAM</w:t>
        </w:r>
        <w:r w:rsidR="00160864" w:rsidRPr="00160864">
          <w:rPr>
            <w:rFonts w:hint="eastAsia"/>
            <w:bCs/>
            <w:color w:val="000000"/>
            <w:lang w:eastAsia="zh-TW"/>
          </w:rPr>
          <w:t>程式名稱</w:t>
        </w:r>
      </w:ins>
    </w:p>
    <w:p w:rsidR="00FA34D2" w:rsidRPr="00D00087" w:rsidRDefault="00FA34D2" w:rsidP="00D0008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D00087">
        <w:rPr>
          <w:rFonts w:hint="eastAsia"/>
          <w:bCs/>
          <w:color w:val="000000"/>
          <w:lang w:eastAsia="zh-TW"/>
        </w:rPr>
        <w:t xml:space="preserve">IF </w:t>
      </w:r>
      <w:r w:rsidRPr="00D00087">
        <w:rPr>
          <w:rFonts w:hint="eastAsia"/>
          <w:bCs/>
          <w:color w:val="000000"/>
          <w:lang w:eastAsia="zh-TW"/>
        </w:rPr>
        <w:t>無錯誤發生，顯示</w:t>
      </w:r>
      <w:r w:rsidR="00977FA8" w:rsidRPr="00D00087">
        <w:rPr>
          <w:rFonts w:hint="eastAsia"/>
          <w:bCs/>
          <w:color w:val="000000"/>
          <w:lang w:eastAsia="zh-TW"/>
        </w:rPr>
        <w:t>覆核</w:t>
      </w:r>
      <w:r w:rsidRPr="00D00087">
        <w:rPr>
          <w:rFonts w:hint="eastAsia"/>
          <w:bCs/>
          <w:color w:val="000000"/>
          <w:lang w:eastAsia="zh-TW"/>
        </w:rPr>
        <w:t>作業完成訊息。</w:t>
      </w:r>
    </w:p>
    <w:p w:rsidR="005E7F38" w:rsidRPr="002A4307" w:rsidRDefault="002A4307" w:rsidP="005E7F38">
      <w:pPr>
        <w:pStyle w:val="Tabletext"/>
        <w:keepLines w:val="0"/>
        <w:numPr>
          <w:ilvl w:val="1"/>
          <w:numId w:val="2"/>
        </w:numPr>
        <w:spacing w:after="0" w:line="240" w:lineRule="auto"/>
        <w:ind w:left="425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</w:t>
      </w:r>
    </w:p>
    <w:p w:rsidR="007359B7" w:rsidRPr="004F20D9" w:rsidRDefault="007359B7" w:rsidP="007359B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4F20D9">
        <w:rPr>
          <w:rFonts w:hint="eastAsia"/>
          <w:b/>
          <w:bCs/>
          <w:color w:val="008000"/>
          <w:lang w:eastAsia="zh-TW"/>
        </w:rPr>
        <w:t>取消</w:t>
      </w:r>
    </w:p>
    <w:p w:rsidR="007359B7" w:rsidRDefault="007359B7" w:rsidP="007359B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符合下列兩條件才</w:t>
      </w:r>
      <w:r>
        <w:rPr>
          <w:rFonts w:hint="eastAsia"/>
          <w:kern w:val="2"/>
          <w:szCs w:val="24"/>
          <w:lang w:eastAsia="zh-TW"/>
        </w:rPr>
        <w:t>ENABLE</w:t>
      </w:r>
      <w:r>
        <w:rPr>
          <w:rFonts w:hint="eastAsia"/>
          <w:kern w:val="2"/>
          <w:szCs w:val="24"/>
          <w:lang w:eastAsia="zh-TW"/>
        </w:rPr>
        <w:t>此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。</w:t>
      </w:r>
    </w:p>
    <w:p w:rsidR="007359B7" w:rsidRDefault="007359B7" w:rsidP="007359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 41(</w:t>
      </w:r>
      <w:r>
        <w:rPr>
          <w:rFonts w:hint="eastAsia"/>
          <w:kern w:val="2"/>
          <w:szCs w:val="24"/>
          <w:lang w:eastAsia="zh-TW"/>
        </w:rPr>
        <w:t>核付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 xml:space="preserve">) OR </w:t>
      </w:r>
      <w:r w:rsidRPr="00B74B84">
        <w:rPr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’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51</w:t>
        </w:r>
        <w:r w:rsidRPr="00B74B84">
          <w:rPr>
            <w:color w:val="000000"/>
            <w:kern w:val="2"/>
            <w:szCs w:val="24"/>
            <w:lang w:eastAsia="zh-TW"/>
          </w:rPr>
          <w:t>’</w:t>
        </w:r>
      </w:smartTag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覆核</w:t>
      </w:r>
      <w:r>
        <w:rPr>
          <w:rFonts w:hint="eastAsia"/>
          <w:color w:val="000000"/>
          <w:kern w:val="2"/>
          <w:szCs w:val="24"/>
          <w:lang w:eastAsia="zh-TW"/>
        </w:rPr>
        <w:t>_</w:t>
      </w:r>
      <w:r>
        <w:rPr>
          <w:rFonts w:hint="eastAsia"/>
          <w:color w:val="000000"/>
          <w:kern w:val="2"/>
          <w:szCs w:val="24"/>
          <w:lang w:eastAsia="zh-TW"/>
        </w:rPr>
        <w:t>受款分配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才</w:t>
      </w:r>
      <w:r>
        <w:rPr>
          <w:rFonts w:hint="eastAsia"/>
          <w:kern w:val="2"/>
          <w:szCs w:val="24"/>
          <w:lang w:eastAsia="zh-TW"/>
        </w:rPr>
        <w:t>ENABLE</w:t>
      </w:r>
      <w:r>
        <w:rPr>
          <w:rFonts w:hint="eastAsia"/>
          <w:kern w:val="2"/>
          <w:szCs w:val="24"/>
          <w:lang w:eastAsia="zh-TW"/>
        </w:rPr>
        <w:t>此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。</w:t>
      </w:r>
    </w:p>
    <w:p w:rsidR="007359B7" w:rsidRDefault="007359B7" w:rsidP="007359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受理編號前六碼</w:t>
      </w:r>
      <w:r>
        <w:rPr>
          <w:rFonts w:hint="eastAsia"/>
          <w:kern w:val="2"/>
          <w:szCs w:val="24"/>
          <w:lang w:eastAsia="zh-TW"/>
        </w:rPr>
        <w:t xml:space="preserve">  &gt; </w:t>
      </w:r>
      <w:r>
        <w:rPr>
          <w:rFonts w:hint="eastAsia"/>
          <w:kern w:val="2"/>
          <w:szCs w:val="24"/>
          <w:lang w:eastAsia="zh-TW"/>
        </w:rPr>
        <w:t>代碼維護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系統</w:t>
      </w:r>
      <w:r>
        <w:rPr>
          <w:rFonts w:hint="eastAsia"/>
          <w:kern w:val="2"/>
          <w:szCs w:val="24"/>
          <w:lang w:eastAsia="zh-TW"/>
        </w:rPr>
        <w:t xml:space="preserve">AA </w:t>
      </w:r>
      <w:r>
        <w:rPr>
          <w:rFonts w:hint="eastAsia"/>
          <w:kern w:val="2"/>
          <w:szCs w:val="24"/>
          <w:lang w:eastAsia="zh-TW"/>
        </w:rPr>
        <w:t>名稱</w:t>
      </w:r>
      <w:r>
        <w:rPr>
          <w:rFonts w:hint="eastAsia"/>
          <w:kern w:val="2"/>
          <w:szCs w:val="24"/>
          <w:lang w:eastAsia="zh-TW"/>
        </w:rPr>
        <w:t xml:space="preserve">FLOW_CTL_APLYNO </w:t>
      </w:r>
      <w:r>
        <w:rPr>
          <w:rFonts w:hint="eastAsia"/>
          <w:kern w:val="2"/>
          <w:szCs w:val="24"/>
          <w:lang w:eastAsia="zh-TW"/>
        </w:rPr>
        <w:t>中</w:t>
      </w:r>
      <w:r>
        <w:rPr>
          <w:rFonts w:hint="eastAsia"/>
          <w:kern w:val="2"/>
          <w:szCs w:val="24"/>
          <w:lang w:eastAsia="zh-TW"/>
        </w:rPr>
        <w:t xml:space="preserve"> 1</w:t>
      </w:r>
      <w:r>
        <w:rPr>
          <w:rFonts w:hint="eastAsia"/>
          <w:kern w:val="2"/>
          <w:szCs w:val="24"/>
          <w:lang w:eastAsia="zh-TW"/>
        </w:rPr>
        <w:t>之值</w:t>
      </w:r>
      <w:r>
        <w:rPr>
          <w:rFonts w:hint="eastAsia"/>
          <w:kern w:val="2"/>
          <w:szCs w:val="24"/>
          <w:lang w:eastAsia="zh-TW"/>
        </w:rPr>
        <w:t>)</w:t>
      </w:r>
    </w:p>
    <w:p w:rsidR="007359B7" w:rsidRDefault="007359B7" w:rsidP="007359B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AA_B2Z300.Method 1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359B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7359B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9B7" w:rsidRPr="00EA71C2" w:rsidRDefault="007359B7" w:rsidP="007359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7359B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59B7" w:rsidRPr="00EA71C2" w:rsidRDefault="007359B7" w:rsidP="007359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受理進度</w:t>
            </w:r>
          </w:p>
        </w:tc>
      </w:tr>
      <w:tr w:rsidR="007359B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59B7" w:rsidRDefault="007359B7" w:rsidP="007359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AAB10402</w:t>
            </w:r>
          </w:p>
        </w:tc>
      </w:tr>
      <w:tr w:rsidR="007359B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59B7" w:rsidRDefault="007359B7" w:rsidP="007359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IF 受理進度 = </w:t>
            </w:r>
            <w:r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1"/>
                <w:attr w:name="UnitName" w:val="’"/>
              </w:smartTagPr>
              <w:r>
                <w:rPr>
                  <w:rFonts w:ascii="新細明體" w:hAnsi="新細明體" w:cs="Arial Unicode MS" w:hint="eastAsia"/>
                  <w:szCs w:val="24"/>
                  <w:lang w:eastAsia="zh-TW"/>
                </w:rPr>
                <w:t>41</w:t>
              </w:r>
              <w:r>
                <w:rPr>
                  <w:rFonts w:ascii="新細明體" w:hAnsi="新細明體" w:cs="Arial Unicode MS"/>
                  <w:szCs w:val="24"/>
                  <w:lang w:eastAsia="zh-TW"/>
                </w:rPr>
                <w:t>’</w:t>
              </w:r>
            </w:smartTag>
          </w:p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    核付_受款分配取消</w:t>
            </w:r>
          </w:p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ELSE IF 受理進度 = </w:t>
            </w:r>
            <w:r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"/>
                <w:attr w:name="UnitName" w:val="’"/>
              </w:smartTagPr>
              <w:r>
                <w:rPr>
                  <w:rFonts w:ascii="新細明體" w:hAnsi="新細明體" w:cs="Arial Unicode MS" w:hint="eastAsia"/>
                  <w:szCs w:val="24"/>
                  <w:lang w:eastAsia="zh-TW"/>
                </w:rPr>
                <w:t>51</w:t>
              </w:r>
              <w:r>
                <w:rPr>
                  <w:rFonts w:ascii="新細明體" w:hAnsi="新細明體" w:cs="Arial Unicode MS"/>
                  <w:szCs w:val="24"/>
                  <w:lang w:eastAsia="zh-TW"/>
                </w:rPr>
                <w:t>’</w:t>
              </w:r>
            </w:smartTag>
          </w:p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 xml:space="preserve">    覆核_受款分配取消</w:t>
            </w:r>
          </w:p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END IF。</w:t>
            </w:r>
          </w:p>
        </w:tc>
      </w:tr>
      <w:tr w:rsidR="007359B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59B7" w:rsidRDefault="007359B7" w:rsidP="007359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使用者ID</w:t>
            </w:r>
          </w:p>
        </w:tc>
      </w:tr>
      <w:tr w:rsidR="007359B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59B7" w:rsidRDefault="007359B7" w:rsidP="007359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使用者姓名</w:t>
            </w:r>
          </w:p>
        </w:tc>
      </w:tr>
      <w:tr w:rsidR="007359B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59B7" w:rsidRDefault="007359B7" w:rsidP="007359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使用者單位</w:t>
            </w:r>
          </w:p>
        </w:tc>
      </w:tr>
      <w:tr w:rsidR="007359B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59B7" w:rsidRDefault="007359B7" w:rsidP="007359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59B7" w:rsidRDefault="007359B7" w:rsidP="007359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交易時間</w:t>
            </w:r>
          </w:p>
        </w:tc>
      </w:tr>
    </w:tbl>
    <w:p w:rsidR="00AD65DE" w:rsidRDefault="007359B7" w:rsidP="00E14A8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無錯誤發生，將頁面導回</w:t>
      </w:r>
      <w:r>
        <w:rPr>
          <w:rFonts w:hint="eastAsia"/>
          <w:kern w:val="2"/>
          <w:szCs w:val="24"/>
          <w:lang w:eastAsia="zh-TW"/>
        </w:rPr>
        <w:t xml:space="preserve"> AAB1_0400</w:t>
      </w:r>
      <w:r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DF230B" w:rsidRDefault="00DF230B" w:rsidP="00E14A8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ActionKeeper.clearData()</w:t>
      </w:r>
      <w:r>
        <w:rPr>
          <w:rFonts w:hint="eastAsia"/>
          <w:kern w:val="2"/>
          <w:szCs w:val="24"/>
          <w:lang w:eastAsia="zh-TW"/>
        </w:rPr>
        <w:t>刪除暫存資料</w:t>
      </w:r>
    </w:p>
    <w:p w:rsidR="00E14A81" w:rsidRDefault="00E14A81" w:rsidP="00E14A8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color w:val="00B050"/>
          <w:kern w:val="2"/>
          <w:szCs w:val="24"/>
          <w:lang w:eastAsia="zh-TW"/>
        </w:rPr>
      </w:pPr>
      <w:r w:rsidRPr="002A5757">
        <w:rPr>
          <w:rFonts w:hint="eastAsia"/>
          <w:b/>
          <w:color w:val="00B050"/>
          <w:kern w:val="2"/>
          <w:szCs w:val="24"/>
          <w:lang w:eastAsia="zh-TW"/>
        </w:rPr>
        <w:t>資料暫存</w:t>
      </w:r>
    </w:p>
    <w:p w:rsidR="00241702" w:rsidRPr="002A5757" w:rsidRDefault="00241702" w:rsidP="002A575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color w:val="00B05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 41(</w:t>
      </w:r>
      <w:r>
        <w:rPr>
          <w:rFonts w:hint="eastAsia"/>
          <w:kern w:val="2"/>
          <w:szCs w:val="24"/>
          <w:lang w:eastAsia="zh-TW"/>
        </w:rPr>
        <w:t>核付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63(</w:t>
      </w:r>
      <w:r>
        <w:rPr>
          <w:rFonts w:hint="eastAsia"/>
          <w:kern w:val="2"/>
          <w:szCs w:val="24"/>
          <w:lang w:eastAsia="zh-TW"/>
        </w:rPr>
        <w:t>解除契約辦理中核付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73(</w:t>
      </w:r>
      <w:r>
        <w:rPr>
          <w:rFonts w:hint="eastAsia"/>
          <w:kern w:val="2"/>
          <w:szCs w:val="24"/>
          <w:lang w:eastAsia="zh-TW"/>
        </w:rPr>
        <w:t>部分結案後核付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受款分配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，才</w:t>
      </w:r>
      <w:r>
        <w:rPr>
          <w:rFonts w:hint="eastAsia"/>
          <w:kern w:val="2"/>
          <w:szCs w:val="24"/>
          <w:lang w:eastAsia="zh-TW"/>
        </w:rPr>
        <w:t>ENABLE</w:t>
      </w:r>
      <w:r>
        <w:rPr>
          <w:rFonts w:hint="eastAsia"/>
          <w:kern w:val="2"/>
          <w:szCs w:val="24"/>
          <w:lang w:eastAsia="zh-TW"/>
        </w:rPr>
        <w:t>此</w:t>
      </w:r>
      <w:r>
        <w:rPr>
          <w:rFonts w:hint="eastAsia"/>
          <w:kern w:val="2"/>
          <w:szCs w:val="24"/>
          <w:lang w:eastAsia="zh-TW"/>
        </w:rPr>
        <w:t>BUTTON</w:t>
      </w:r>
    </w:p>
    <w:p w:rsidR="00E14A81" w:rsidRDefault="006B5AF0" w:rsidP="002A575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ActionKeeper.setStoreKey()</w:t>
      </w:r>
      <w:r>
        <w:rPr>
          <w:rFonts w:hint="eastAsia"/>
          <w:kern w:val="2"/>
          <w:szCs w:val="24"/>
          <w:lang w:eastAsia="zh-TW"/>
        </w:rPr>
        <w:t>，傳入參數：</w:t>
      </w:r>
    </w:p>
    <w:p w:rsidR="006B5AF0" w:rsidRDefault="006B5AF0" w:rsidP="002A575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6B5AF0" w:rsidRDefault="006B5AF0" w:rsidP="002A575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ActionKeeper.saveData() </w:t>
      </w:r>
      <w:r>
        <w:rPr>
          <w:rFonts w:hint="eastAsia"/>
          <w:kern w:val="2"/>
          <w:szCs w:val="24"/>
          <w:lang w:eastAsia="zh-TW"/>
        </w:rPr>
        <w:t>儲存頁面資料</w:t>
      </w:r>
    </w:p>
    <w:p w:rsidR="006B5AF0" w:rsidRDefault="006B5AF0" w:rsidP="002A575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檢查是否儲存成功</w:t>
      </w:r>
    </w:p>
    <w:p w:rsidR="006B5AF0" w:rsidRDefault="006B5AF0" w:rsidP="002A575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Call ActionKeeper.restoreData() != true THEN</w:t>
      </w:r>
    </w:p>
    <w:p w:rsidR="006B5AF0" w:rsidRDefault="006B5AF0" w:rsidP="002A57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拋出例外訊息：暫存資料失敗</w:t>
      </w:r>
    </w:p>
    <w:p w:rsidR="006B5AF0" w:rsidRDefault="006B5AF0" w:rsidP="002A575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</w:p>
    <w:p w:rsidR="006B5AF0" w:rsidRPr="00E14A81" w:rsidRDefault="006B5AF0" w:rsidP="002A575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資料暫存結束</w:t>
      </w:r>
    </w:p>
    <w:sectPr w:rsidR="006B5AF0" w:rsidRPr="00E14A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3BC" w:rsidRDefault="00CC23BC" w:rsidP="002A5757">
      <w:r>
        <w:separator/>
      </w:r>
    </w:p>
  </w:endnote>
  <w:endnote w:type="continuationSeparator" w:id="0">
    <w:p w:rsidR="00CC23BC" w:rsidRDefault="00CC23BC" w:rsidP="002A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3BC" w:rsidRDefault="00CC23BC" w:rsidP="002A5757">
      <w:r>
        <w:separator/>
      </w:r>
    </w:p>
  </w:footnote>
  <w:footnote w:type="continuationSeparator" w:id="0">
    <w:p w:rsidR="00CC23BC" w:rsidRDefault="00CC23BC" w:rsidP="002A5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BF463E"/>
    <w:multiLevelType w:val="hybridMultilevel"/>
    <w:tmpl w:val="1938DE2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0677F90"/>
    <w:multiLevelType w:val="hybridMultilevel"/>
    <w:tmpl w:val="A35A4904"/>
    <w:lvl w:ilvl="0" w:tplc="CDD05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72110A7"/>
    <w:multiLevelType w:val="hybridMultilevel"/>
    <w:tmpl w:val="95F8BC4A"/>
    <w:lvl w:ilvl="0" w:tplc="01D6B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80B15AA"/>
    <w:multiLevelType w:val="hybridMultilevel"/>
    <w:tmpl w:val="939E931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81333A7"/>
    <w:multiLevelType w:val="hybridMultilevel"/>
    <w:tmpl w:val="57548446"/>
    <w:lvl w:ilvl="0" w:tplc="5BBC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F4C30BE"/>
    <w:multiLevelType w:val="hybridMultilevel"/>
    <w:tmpl w:val="B4A23B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5E71F2B"/>
    <w:multiLevelType w:val="hybridMultilevel"/>
    <w:tmpl w:val="EC1A4E0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0122660"/>
    <w:multiLevelType w:val="hybridMultilevel"/>
    <w:tmpl w:val="DEDA0C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DB5611B"/>
    <w:multiLevelType w:val="hybridMultilevel"/>
    <w:tmpl w:val="ED7A0838"/>
    <w:lvl w:ilvl="0" w:tplc="39B8A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B9E7B95"/>
    <w:multiLevelType w:val="hybridMultilevel"/>
    <w:tmpl w:val="CC72B7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2BB6982"/>
    <w:multiLevelType w:val="hybridMultilevel"/>
    <w:tmpl w:val="B622C8C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D95458D"/>
    <w:multiLevelType w:val="hybridMultilevel"/>
    <w:tmpl w:val="EC1A4E0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84F3EEF"/>
    <w:multiLevelType w:val="hybridMultilevel"/>
    <w:tmpl w:val="FA44C5D4"/>
    <w:lvl w:ilvl="0" w:tplc="5BE4C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965F55"/>
    <w:multiLevelType w:val="hybridMultilevel"/>
    <w:tmpl w:val="19A05EB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A625880"/>
    <w:multiLevelType w:val="hybridMultilevel"/>
    <w:tmpl w:val="C96CC50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4"/>
  </w:num>
  <w:num w:numId="2">
    <w:abstractNumId w:val="17"/>
  </w:num>
  <w:num w:numId="3">
    <w:abstractNumId w:val="2"/>
  </w:num>
  <w:num w:numId="4">
    <w:abstractNumId w:val="30"/>
  </w:num>
  <w:num w:numId="5">
    <w:abstractNumId w:val="27"/>
  </w:num>
  <w:num w:numId="6">
    <w:abstractNumId w:val="12"/>
  </w:num>
  <w:num w:numId="7">
    <w:abstractNumId w:val="3"/>
  </w:num>
  <w:num w:numId="8">
    <w:abstractNumId w:val="31"/>
  </w:num>
  <w:num w:numId="9">
    <w:abstractNumId w:val="0"/>
  </w:num>
  <w:num w:numId="10">
    <w:abstractNumId w:val="34"/>
  </w:num>
  <w:num w:numId="11">
    <w:abstractNumId w:val="32"/>
  </w:num>
  <w:num w:numId="12">
    <w:abstractNumId w:val="1"/>
  </w:num>
  <w:num w:numId="13">
    <w:abstractNumId w:val="29"/>
  </w:num>
  <w:num w:numId="14">
    <w:abstractNumId w:val="11"/>
  </w:num>
  <w:num w:numId="15">
    <w:abstractNumId w:val="20"/>
  </w:num>
  <w:num w:numId="16">
    <w:abstractNumId w:val="5"/>
  </w:num>
  <w:num w:numId="17">
    <w:abstractNumId w:val="25"/>
  </w:num>
  <w:num w:numId="18">
    <w:abstractNumId w:val="22"/>
  </w:num>
  <w:num w:numId="19">
    <w:abstractNumId w:val="18"/>
  </w:num>
  <w:num w:numId="20">
    <w:abstractNumId w:val="7"/>
  </w:num>
  <w:num w:numId="21">
    <w:abstractNumId w:val="13"/>
  </w:num>
  <w:num w:numId="22">
    <w:abstractNumId w:val="15"/>
  </w:num>
  <w:num w:numId="23">
    <w:abstractNumId w:val="23"/>
  </w:num>
  <w:num w:numId="24">
    <w:abstractNumId w:val="36"/>
  </w:num>
  <w:num w:numId="25">
    <w:abstractNumId w:val="26"/>
  </w:num>
  <w:num w:numId="26">
    <w:abstractNumId w:val="9"/>
  </w:num>
  <w:num w:numId="27">
    <w:abstractNumId w:val="24"/>
  </w:num>
  <w:num w:numId="28">
    <w:abstractNumId w:val="37"/>
  </w:num>
  <w:num w:numId="29">
    <w:abstractNumId w:val="16"/>
  </w:num>
  <w:num w:numId="30">
    <w:abstractNumId w:val="19"/>
  </w:num>
  <w:num w:numId="31">
    <w:abstractNumId w:val="4"/>
  </w:num>
  <w:num w:numId="32">
    <w:abstractNumId w:val="28"/>
  </w:num>
  <w:num w:numId="33">
    <w:abstractNumId w:val="8"/>
  </w:num>
  <w:num w:numId="34">
    <w:abstractNumId w:val="33"/>
  </w:num>
  <w:num w:numId="35">
    <w:abstractNumId w:val="21"/>
  </w:num>
  <w:num w:numId="36">
    <w:abstractNumId w:val="6"/>
  </w:num>
  <w:num w:numId="37">
    <w:abstractNumId w:val="10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48EA"/>
    <w:rsid w:val="00014F0A"/>
    <w:rsid w:val="00020BC6"/>
    <w:rsid w:val="000231E4"/>
    <w:rsid w:val="00026FEA"/>
    <w:rsid w:val="00031F97"/>
    <w:rsid w:val="00035951"/>
    <w:rsid w:val="0003613B"/>
    <w:rsid w:val="000401DE"/>
    <w:rsid w:val="0004223F"/>
    <w:rsid w:val="0004243F"/>
    <w:rsid w:val="0004402D"/>
    <w:rsid w:val="0004428E"/>
    <w:rsid w:val="00047FB1"/>
    <w:rsid w:val="00057CC5"/>
    <w:rsid w:val="00062ABC"/>
    <w:rsid w:val="000637E5"/>
    <w:rsid w:val="00064BB4"/>
    <w:rsid w:val="00070689"/>
    <w:rsid w:val="00070AFE"/>
    <w:rsid w:val="0007575E"/>
    <w:rsid w:val="00081F0F"/>
    <w:rsid w:val="00082FB3"/>
    <w:rsid w:val="00090BA2"/>
    <w:rsid w:val="000950DA"/>
    <w:rsid w:val="00096638"/>
    <w:rsid w:val="000A5027"/>
    <w:rsid w:val="000A55C1"/>
    <w:rsid w:val="000B2B6C"/>
    <w:rsid w:val="000B3432"/>
    <w:rsid w:val="000D6215"/>
    <w:rsid w:val="000E2732"/>
    <w:rsid w:val="000E58E3"/>
    <w:rsid w:val="000F1372"/>
    <w:rsid w:val="000F3772"/>
    <w:rsid w:val="00101DD2"/>
    <w:rsid w:val="00106FBB"/>
    <w:rsid w:val="0011221F"/>
    <w:rsid w:val="00116753"/>
    <w:rsid w:val="00120E72"/>
    <w:rsid w:val="00125381"/>
    <w:rsid w:val="00130258"/>
    <w:rsid w:val="00132718"/>
    <w:rsid w:val="00132B26"/>
    <w:rsid w:val="00143144"/>
    <w:rsid w:val="001456BA"/>
    <w:rsid w:val="00156DBB"/>
    <w:rsid w:val="00160864"/>
    <w:rsid w:val="001667C7"/>
    <w:rsid w:val="00170500"/>
    <w:rsid w:val="00182874"/>
    <w:rsid w:val="001872D8"/>
    <w:rsid w:val="001933E2"/>
    <w:rsid w:val="00193F5B"/>
    <w:rsid w:val="001A4718"/>
    <w:rsid w:val="001A6A24"/>
    <w:rsid w:val="001B3032"/>
    <w:rsid w:val="001B350E"/>
    <w:rsid w:val="001B50BE"/>
    <w:rsid w:val="001C1460"/>
    <w:rsid w:val="001D1238"/>
    <w:rsid w:val="001E0E28"/>
    <w:rsid w:val="001E1FCA"/>
    <w:rsid w:val="001E1FEE"/>
    <w:rsid w:val="001F1D05"/>
    <w:rsid w:val="001F2A03"/>
    <w:rsid w:val="001F2F7F"/>
    <w:rsid w:val="001F6FF4"/>
    <w:rsid w:val="00204E15"/>
    <w:rsid w:val="0021098E"/>
    <w:rsid w:val="00212685"/>
    <w:rsid w:val="00214A90"/>
    <w:rsid w:val="00215DEB"/>
    <w:rsid w:val="002161BF"/>
    <w:rsid w:val="00232173"/>
    <w:rsid w:val="00236985"/>
    <w:rsid w:val="0023751E"/>
    <w:rsid w:val="00241702"/>
    <w:rsid w:val="00245CF4"/>
    <w:rsid w:val="002515A6"/>
    <w:rsid w:val="00260078"/>
    <w:rsid w:val="00260286"/>
    <w:rsid w:val="00262B2E"/>
    <w:rsid w:val="00270B62"/>
    <w:rsid w:val="002717F8"/>
    <w:rsid w:val="00272DF4"/>
    <w:rsid w:val="00276B25"/>
    <w:rsid w:val="0027724D"/>
    <w:rsid w:val="00280570"/>
    <w:rsid w:val="0028444A"/>
    <w:rsid w:val="002868CE"/>
    <w:rsid w:val="0029560B"/>
    <w:rsid w:val="002A4307"/>
    <w:rsid w:val="002A5757"/>
    <w:rsid w:val="002A60B0"/>
    <w:rsid w:val="002B1765"/>
    <w:rsid w:val="002C4935"/>
    <w:rsid w:val="002C4F3E"/>
    <w:rsid w:val="002D07C8"/>
    <w:rsid w:val="002D7D47"/>
    <w:rsid w:val="002E1981"/>
    <w:rsid w:val="002E35FE"/>
    <w:rsid w:val="002E44FF"/>
    <w:rsid w:val="002E4A74"/>
    <w:rsid w:val="002F24D5"/>
    <w:rsid w:val="002F258F"/>
    <w:rsid w:val="002F4616"/>
    <w:rsid w:val="003001AC"/>
    <w:rsid w:val="00302686"/>
    <w:rsid w:val="0031314D"/>
    <w:rsid w:val="003143FF"/>
    <w:rsid w:val="00314F09"/>
    <w:rsid w:val="00321754"/>
    <w:rsid w:val="00323CA2"/>
    <w:rsid w:val="00327768"/>
    <w:rsid w:val="003304B9"/>
    <w:rsid w:val="0033124C"/>
    <w:rsid w:val="003343E4"/>
    <w:rsid w:val="003407A4"/>
    <w:rsid w:val="0034569E"/>
    <w:rsid w:val="0036253B"/>
    <w:rsid w:val="003633F9"/>
    <w:rsid w:val="00372912"/>
    <w:rsid w:val="00373AFA"/>
    <w:rsid w:val="00383A6A"/>
    <w:rsid w:val="0038674C"/>
    <w:rsid w:val="00391CF8"/>
    <w:rsid w:val="00392E9D"/>
    <w:rsid w:val="003A384E"/>
    <w:rsid w:val="003A545C"/>
    <w:rsid w:val="003A6416"/>
    <w:rsid w:val="003B256E"/>
    <w:rsid w:val="003B47FC"/>
    <w:rsid w:val="003B5B4A"/>
    <w:rsid w:val="003C3DDC"/>
    <w:rsid w:val="003C6FE0"/>
    <w:rsid w:val="003D3AC3"/>
    <w:rsid w:val="003E07D8"/>
    <w:rsid w:val="003E57B7"/>
    <w:rsid w:val="003E6911"/>
    <w:rsid w:val="003F0542"/>
    <w:rsid w:val="003F5007"/>
    <w:rsid w:val="00402183"/>
    <w:rsid w:val="0040617B"/>
    <w:rsid w:val="0042260F"/>
    <w:rsid w:val="0043507E"/>
    <w:rsid w:val="00435785"/>
    <w:rsid w:val="00436155"/>
    <w:rsid w:val="0044094E"/>
    <w:rsid w:val="004433CB"/>
    <w:rsid w:val="004436EB"/>
    <w:rsid w:val="00450E8F"/>
    <w:rsid w:val="00456F59"/>
    <w:rsid w:val="004619F6"/>
    <w:rsid w:val="00462CD4"/>
    <w:rsid w:val="00465486"/>
    <w:rsid w:val="0047106B"/>
    <w:rsid w:val="0047618A"/>
    <w:rsid w:val="0048237D"/>
    <w:rsid w:val="004823C3"/>
    <w:rsid w:val="00484313"/>
    <w:rsid w:val="00484B75"/>
    <w:rsid w:val="0048564F"/>
    <w:rsid w:val="00487409"/>
    <w:rsid w:val="004C2E14"/>
    <w:rsid w:val="004C732B"/>
    <w:rsid w:val="004E0565"/>
    <w:rsid w:val="004E4036"/>
    <w:rsid w:val="004E4755"/>
    <w:rsid w:val="004F09C0"/>
    <w:rsid w:val="004F4810"/>
    <w:rsid w:val="00503EE7"/>
    <w:rsid w:val="00516B0E"/>
    <w:rsid w:val="00520B89"/>
    <w:rsid w:val="0052463E"/>
    <w:rsid w:val="00532D8C"/>
    <w:rsid w:val="0053473C"/>
    <w:rsid w:val="00550882"/>
    <w:rsid w:val="00551C33"/>
    <w:rsid w:val="005625AE"/>
    <w:rsid w:val="00564723"/>
    <w:rsid w:val="00582080"/>
    <w:rsid w:val="00582637"/>
    <w:rsid w:val="0058351A"/>
    <w:rsid w:val="00595A2E"/>
    <w:rsid w:val="005A3FEB"/>
    <w:rsid w:val="005B3FB8"/>
    <w:rsid w:val="005B7524"/>
    <w:rsid w:val="005C029E"/>
    <w:rsid w:val="005C2DD4"/>
    <w:rsid w:val="005C3815"/>
    <w:rsid w:val="005C4DE8"/>
    <w:rsid w:val="005D062B"/>
    <w:rsid w:val="005D15E6"/>
    <w:rsid w:val="005E2326"/>
    <w:rsid w:val="005E26EF"/>
    <w:rsid w:val="005E572B"/>
    <w:rsid w:val="005E7F38"/>
    <w:rsid w:val="005F6776"/>
    <w:rsid w:val="00600781"/>
    <w:rsid w:val="006016F2"/>
    <w:rsid w:val="00601DB8"/>
    <w:rsid w:val="00604894"/>
    <w:rsid w:val="006067C5"/>
    <w:rsid w:val="0061075A"/>
    <w:rsid w:val="0061209E"/>
    <w:rsid w:val="006137F7"/>
    <w:rsid w:val="00617108"/>
    <w:rsid w:val="00620358"/>
    <w:rsid w:val="006214C6"/>
    <w:rsid w:val="00623B48"/>
    <w:rsid w:val="006268AC"/>
    <w:rsid w:val="00630419"/>
    <w:rsid w:val="00637333"/>
    <w:rsid w:val="00637D34"/>
    <w:rsid w:val="00640882"/>
    <w:rsid w:val="00645303"/>
    <w:rsid w:val="00647B44"/>
    <w:rsid w:val="00647E81"/>
    <w:rsid w:val="006535B2"/>
    <w:rsid w:val="0065774E"/>
    <w:rsid w:val="00657D8A"/>
    <w:rsid w:val="00663E07"/>
    <w:rsid w:val="00674D0D"/>
    <w:rsid w:val="00684946"/>
    <w:rsid w:val="00686716"/>
    <w:rsid w:val="00693ED8"/>
    <w:rsid w:val="00696D40"/>
    <w:rsid w:val="006976B2"/>
    <w:rsid w:val="006A0BF7"/>
    <w:rsid w:val="006A5383"/>
    <w:rsid w:val="006B5620"/>
    <w:rsid w:val="006B59D7"/>
    <w:rsid w:val="006B5AF0"/>
    <w:rsid w:val="006C1E3E"/>
    <w:rsid w:val="006C36E0"/>
    <w:rsid w:val="006D7A01"/>
    <w:rsid w:val="006D7F3F"/>
    <w:rsid w:val="006F341A"/>
    <w:rsid w:val="00700854"/>
    <w:rsid w:val="007025B9"/>
    <w:rsid w:val="00714C25"/>
    <w:rsid w:val="00715487"/>
    <w:rsid w:val="007154B2"/>
    <w:rsid w:val="00715F0A"/>
    <w:rsid w:val="0071761C"/>
    <w:rsid w:val="00720BAE"/>
    <w:rsid w:val="0072115F"/>
    <w:rsid w:val="007219BB"/>
    <w:rsid w:val="00722AC0"/>
    <w:rsid w:val="00725A0C"/>
    <w:rsid w:val="007260C0"/>
    <w:rsid w:val="00727D17"/>
    <w:rsid w:val="007306EC"/>
    <w:rsid w:val="00730EE3"/>
    <w:rsid w:val="00732266"/>
    <w:rsid w:val="00734FCE"/>
    <w:rsid w:val="007359B7"/>
    <w:rsid w:val="0073684E"/>
    <w:rsid w:val="00750BB0"/>
    <w:rsid w:val="00751660"/>
    <w:rsid w:val="0075178B"/>
    <w:rsid w:val="007571ED"/>
    <w:rsid w:val="007615E1"/>
    <w:rsid w:val="007644C9"/>
    <w:rsid w:val="00772117"/>
    <w:rsid w:val="00772BF7"/>
    <w:rsid w:val="00774BD5"/>
    <w:rsid w:val="007776EF"/>
    <w:rsid w:val="007826D2"/>
    <w:rsid w:val="00784128"/>
    <w:rsid w:val="00796770"/>
    <w:rsid w:val="007A0DEA"/>
    <w:rsid w:val="007A5D6D"/>
    <w:rsid w:val="007A758D"/>
    <w:rsid w:val="007B2B4B"/>
    <w:rsid w:val="007B3FE9"/>
    <w:rsid w:val="007B431C"/>
    <w:rsid w:val="007B5F4A"/>
    <w:rsid w:val="007B6CE6"/>
    <w:rsid w:val="007C098B"/>
    <w:rsid w:val="007C5C80"/>
    <w:rsid w:val="007C7271"/>
    <w:rsid w:val="007D1E94"/>
    <w:rsid w:val="007D3290"/>
    <w:rsid w:val="007D5830"/>
    <w:rsid w:val="007D770B"/>
    <w:rsid w:val="007D7C58"/>
    <w:rsid w:val="007E396A"/>
    <w:rsid w:val="007E531F"/>
    <w:rsid w:val="007F1FAA"/>
    <w:rsid w:val="0081315D"/>
    <w:rsid w:val="00817029"/>
    <w:rsid w:val="0081766F"/>
    <w:rsid w:val="00817AED"/>
    <w:rsid w:val="00823180"/>
    <w:rsid w:val="008344DB"/>
    <w:rsid w:val="00834BA6"/>
    <w:rsid w:val="00834D30"/>
    <w:rsid w:val="00837CE0"/>
    <w:rsid w:val="008404C7"/>
    <w:rsid w:val="00840CB8"/>
    <w:rsid w:val="0084507D"/>
    <w:rsid w:val="008504F8"/>
    <w:rsid w:val="00861FBA"/>
    <w:rsid w:val="00862651"/>
    <w:rsid w:val="008640BC"/>
    <w:rsid w:val="00865346"/>
    <w:rsid w:val="00866EB0"/>
    <w:rsid w:val="00867AB5"/>
    <w:rsid w:val="00870A8E"/>
    <w:rsid w:val="00885999"/>
    <w:rsid w:val="00885EC5"/>
    <w:rsid w:val="008860E2"/>
    <w:rsid w:val="008960D1"/>
    <w:rsid w:val="008B1CE4"/>
    <w:rsid w:val="008B1FF7"/>
    <w:rsid w:val="008C687B"/>
    <w:rsid w:val="008D0D28"/>
    <w:rsid w:val="008D1FEE"/>
    <w:rsid w:val="008D79C8"/>
    <w:rsid w:val="008D7DAC"/>
    <w:rsid w:val="008E0FF0"/>
    <w:rsid w:val="008E1E82"/>
    <w:rsid w:val="008E3D34"/>
    <w:rsid w:val="008F6A3E"/>
    <w:rsid w:val="00904254"/>
    <w:rsid w:val="009049D4"/>
    <w:rsid w:val="00911D73"/>
    <w:rsid w:val="00912B00"/>
    <w:rsid w:val="00920246"/>
    <w:rsid w:val="00930A38"/>
    <w:rsid w:val="00932756"/>
    <w:rsid w:val="00932FC7"/>
    <w:rsid w:val="00935DF8"/>
    <w:rsid w:val="009369FB"/>
    <w:rsid w:val="00937AA7"/>
    <w:rsid w:val="009402F3"/>
    <w:rsid w:val="009424A4"/>
    <w:rsid w:val="00944358"/>
    <w:rsid w:val="00947B85"/>
    <w:rsid w:val="00954C29"/>
    <w:rsid w:val="00962ADB"/>
    <w:rsid w:val="009635A3"/>
    <w:rsid w:val="009655EE"/>
    <w:rsid w:val="009751A4"/>
    <w:rsid w:val="00977FA8"/>
    <w:rsid w:val="00980C0A"/>
    <w:rsid w:val="00985ABE"/>
    <w:rsid w:val="00986CD3"/>
    <w:rsid w:val="00987490"/>
    <w:rsid w:val="00994FC0"/>
    <w:rsid w:val="00996AE9"/>
    <w:rsid w:val="009B055F"/>
    <w:rsid w:val="009B3B73"/>
    <w:rsid w:val="009B4663"/>
    <w:rsid w:val="009B7525"/>
    <w:rsid w:val="009C211C"/>
    <w:rsid w:val="009C4173"/>
    <w:rsid w:val="009D32F9"/>
    <w:rsid w:val="009D3602"/>
    <w:rsid w:val="009E5901"/>
    <w:rsid w:val="00A06EF1"/>
    <w:rsid w:val="00A073FF"/>
    <w:rsid w:val="00A13B16"/>
    <w:rsid w:val="00A15AE6"/>
    <w:rsid w:val="00A23753"/>
    <w:rsid w:val="00A25F6E"/>
    <w:rsid w:val="00A31187"/>
    <w:rsid w:val="00A4218C"/>
    <w:rsid w:val="00A44235"/>
    <w:rsid w:val="00A6081A"/>
    <w:rsid w:val="00A6781E"/>
    <w:rsid w:val="00A727D5"/>
    <w:rsid w:val="00A728BB"/>
    <w:rsid w:val="00A7304F"/>
    <w:rsid w:val="00A7441F"/>
    <w:rsid w:val="00A76E08"/>
    <w:rsid w:val="00A76EBB"/>
    <w:rsid w:val="00A773B1"/>
    <w:rsid w:val="00A82CEF"/>
    <w:rsid w:val="00A82E32"/>
    <w:rsid w:val="00A84AC5"/>
    <w:rsid w:val="00A94E63"/>
    <w:rsid w:val="00A94EA7"/>
    <w:rsid w:val="00A96156"/>
    <w:rsid w:val="00AA298E"/>
    <w:rsid w:val="00AA5CF8"/>
    <w:rsid w:val="00AA7751"/>
    <w:rsid w:val="00AB26C1"/>
    <w:rsid w:val="00AB3217"/>
    <w:rsid w:val="00AB4A97"/>
    <w:rsid w:val="00AC1AC2"/>
    <w:rsid w:val="00AC2A53"/>
    <w:rsid w:val="00AC44F0"/>
    <w:rsid w:val="00AC4AAA"/>
    <w:rsid w:val="00AD0F0B"/>
    <w:rsid w:val="00AD2395"/>
    <w:rsid w:val="00AD2751"/>
    <w:rsid w:val="00AD4782"/>
    <w:rsid w:val="00AD65DE"/>
    <w:rsid w:val="00AE1594"/>
    <w:rsid w:val="00AE4BBD"/>
    <w:rsid w:val="00AF3FDA"/>
    <w:rsid w:val="00AF477C"/>
    <w:rsid w:val="00B10478"/>
    <w:rsid w:val="00B12E98"/>
    <w:rsid w:val="00B132C8"/>
    <w:rsid w:val="00B22BFC"/>
    <w:rsid w:val="00B2398C"/>
    <w:rsid w:val="00B23F43"/>
    <w:rsid w:val="00B419CA"/>
    <w:rsid w:val="00B41DC2"/>
    <w:rsid w:val="00B42368"/>
    <w:rsid w:val="00B46652"/>
    <w:rsid w:val="00B5539C"/>
    <w:rsid w:val="00B61AE1"/>
    <w:rsid w:val="00B729B3"/>
    <w:rsid w:val="00B72A02"/>
    <w:rsid w:val="00B73AB4"/>
    <w:rsid w:val="00B74CB1"/>
    <w:rsid w:val="00B77E6C"/>
    <w:rsid w:val="00B923C0"/>
    <w:rsid w:val="00BA22C6"/>
    <w:rsid w:val="00BA5D46"/>
    <w:rsid w:val="00BB51B9"/>
    <w:rsid w:val="00BC272F"/>
    <w:rsid w:val="00BC4CE1"/>
    <w:rsid w:val="00BC7FFE"/>
    <w:rsid w:val="00BE0D18"/>
    <w:rsid w:val="00BE1857"/>
    <w:rsid w:val="00BF0CB7"/>
    <w:rsid w:val="00BF0F90"/>
    <w:rsid w:val="00BF313C"/>
    <w:rsid w:val="00C11648"/>
    <w:rsid w:val="00C13617"/>
    <w:rsid w:val="00C1649F"/>
    <w:rsid w:val="00C16916"/>
    <w:rsid w:val="00C17BF2"/>
    <w:rsid w:val="00C24A95"/>
    <w:rsid w:val="00C27B48"/>
    <w:rsid w:val="00C3025A"/>
    <w:rsid w:val="00C30F1E"/>
    <w:rsid w:val="00C318BC"/>
    <w:rsid w:val="00C32D69"/>
    <w:rsid w:val="00C51F84"/>
    <w:rsid w:val="00C54D17"/>
    <w:rsid w:val="00C56C02"/>
    <w:rsid w:val="00C57066"/>
    <w:rsid w:val="00C70352"/>
    <w:rsid w:val="00C757E4"/>
    <w:rsid w:val="00C75BDB"/>
    <w:rsid w:val="00C860A1"/>
    <w:rsid w:val="00C866FD"/>
    <w:rsid w:val="00C92DA2"/>
    <w:rsid w:val="00C9460D"/>
    <w:rsid w:val="00C94C2C"/>
    <w:rsid w:val="00CA5D22"/>
    <w:rsid w:val="00CB25A4"/>
    <w:rsid w:val="00CB3658"/>
    <w:rsid w:val="00CB7F06"/>
    <w:rsid w:val="00CC1AC0"/>
    <w:rsid w:val="00CC23BC"/>
    <w:rsid w:val="00CD0ADA"/>
    <w:rsid w:val="00CD167D"/>
    <w:rsid w:val="00CD1AA8"/>
    <w:rsid w:val="00CD1FFE"/>
    <w:rsid w:val="00CE3EFF"/>
    <w:rsid w:val="00D00087"/>
    <w:rsid w:val="00D0481F"/>
    <w:rsid w:val="00D108B3"/>
    <w:rsid w:val="00D13D3C"/>
    <w:rsid w:val="00D202E5"/>
    <w:rsid w:val="00D22252"/>
    <w:rsid w:val="00D23912"/>
    <w:rsid w:val="00D25907"/>
    <w:rsid w:val="00D27F08"/>
    <w:rsid w:val="00D32083"/>
    <w:rsid w:val="00D35BD3"/>
    <w:rsid w:val="00D42651"/>
    <w:rsid w:val="00D43CDC"/>
    <w:rsid w:val="00D5242F"/>
    <w:rsid w:val="00D54B1C"/>
    <w:rsid w:val="00D550B7"/>
    <w:rsid w:val="00D55572"/>
    <w:rsid w:val="00D56EC4"/>
    <w:rsid w:val="00D61B8F"/>
    <w:rsid w:val="00D656AA"/>
    <w:rsid w:val="00D65DD3"/>
    <w:rsid w:val="00D82940"/>
    <w:rsid w:val="00D87521"/>
    <w:rsid w:val="00D90357"/>
    <w:rsid w:val="00DA308A"/>
    <w:rsid w:val="00DA6C1D"/>
    <w:rsid w:val="00DB1A53"/>
    <w:rsid w:val="00DB3448"/>
    <w:rsid w:val="00DB34AB"/>
    <w:rsid w:val="00DB4632"/>
    <w:rsid w:val="00DB7D67"/>
    <w:rsid w:val="00DC0A80"/>
    <w:rsid w:val="00DE129A"/>
    <w:rsid w:val="00DE1A6D"/>
    <w:rsid w:val="00DE4C46"/>
    <w:rsid w:val="00DE63FA"/>
    <w:rsid w:val="00DF230B"/>
    <w:rsid w:val="00E07266"/>
    <w:rsid w:val="00E13BAC"/>
    <w:rsid w:val="00E14A81"/>
    <w:rsid w:val="00E204D7"/>
    <w:rsid w:val="00E21E6F"/>
    <w:rsid w:val="00E254E1"/>
    <w:rsid w:val="00E277B6"/>
    <w:rsid w:val="00E33451"/>
    <w:rsid w:val="00E51EB7"/>
    <w:rsid w:val="00E54E35"/>
    <w:rsid w:val="00E61DA8"/>
    <w:rsid w:val="00E6268A"/>
    <w:rsid w:val="00E669A4"/>
    <w:rsid w:val="00E72011"/>
    <w:rsid w:val="00E8020D"/>
    <w:rsid w:val="00E823C1"/>
    <w:rsid w:val="00E95D97"/>
    <w:rsid w:val="00EA40BC"/>
    <w:rsid w:val="00EA4389"/>
    <w:rsid w:val="00EA71C2"/>
    <w:rsid w:val="00EB7348"/>
    <w:rsid w:val="00EC2F21"/>
    <w:rsid w:val="00EC7787"/>
    <w:rsid w:val="00EC77FC"/>
    <w:rsid w:val="00ED0498"/>
    <w:rsid w:val="00ED2C78"/>
    <w:rsid w:val="00EE15FB"/>
    <w:rsid w:val="00EE1BD5"/>
    <w:rsid w:val="00EE55DE"/>
    <w:rsid w:val="00EF5DFE"/>
    <w:rsid w:val="00F01E8C"/>
    <w:rsid w:val="00F04AD3"/>
    <w:rsid w:val="00F0594A"/>
    <w:rsid w:val="00F13B90"/>
    <w:rsid w:val="00F146BC"/>
    <w:rsid w:val="00F223B8"/>
    <w:rsid w:val="00F25E24"/>
    <w:rsid w:val="00F4041B"/>
    <w:rsid w:val="00F418D3"/>
    <w:rsid w:val="00F44BDE"/>
    <w:rsid w:val="00F47751"/>
    <w:rsid w:val="00F63BAE"/>
    <w:rsid w:val="00F70830"/>
    <w:rsid w:val="00F77DDA"/>
    <w:rsid w:val="00F862D3"/>
    <w:rsid w:val="00FA34D2"/>
    <w:rsid w:val="00FA3900"/>
    <w:rsid w:val="00FA5190"/>
    <w:rsid w:val="00FB01DA"/>
    <w:rsid w:val="00FB17D8"/>
    <w:rsid w:val="00FD3B1A"/>
    <w:rsid w:val="00FD7C5E"/>
    <w:rsid w:val="00FE32EE"/>
    <w:rsid w:val="00FF0951"/>
    <w:rsid w:val="00FF0B30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B6E8DD-825B-44D7-BBF9-6C4FC07F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uiPriority w:val="99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CD1FFE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rsid w:val="00BA22C6"/>
    <w:rPr>
      <w:rFonts w:ascii="Arial" w:hAnsi="Arial" w:cs="Arial" w:hint="default"/>
      <w:sz w:val="20"/>
      <w:szCs w:val="20"/>
    </w:rPr>
  </w:style>
  <w:style w:type="paragraph" w:styleId="ad">
    <w:name w:val="header"/>
    <w:basedOn w:val="a"/>
    <w:link w:val="ae"/>
    <w:rsid w:val="002A57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2A5757"/>
  </w:style>
  <w:style w:type="paragraph" w:styleId="af">
    <w:name w:val="footer"/>
    <w:basedOn w:val="a"/>
    <w:link w:val="af0"/>
    <w:rsid w:val="002A57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2A5757"/>
  </w:style>
  <w:style w:type="paragraph" w:styleId="af1">
    <w:name w:val="List Paragraph"/>
    <w:basedOn w:val="a"/>
    <w:uiPriority w:val="34"/>
    <w:qFormat/>
    <w:rsid w:val="00F4041B"/>
    <w:pPr>
      <w:widowControl w:val="0"/>
      <w:ind w:leftChars="200" w:left="480"/>
    </w:pPr>
    <w:rPr>
      <w:rFonts w:ascii="Calibri" w:hAnsi="Calibr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50.46/ToolWeb/html/CM/QueryTable.jsp?Field=&#21407;&#21463;&#27454;&#20154;&#22995;&#21517;" TargetMode="External"/><Relationship Id="rId13" Type="http://schemas.openxmlformats.org/officeDocument/2006/relationships/hyperlink" Target="http://www.fisc.com.tw/FISCWeb/ConvenientSearch/rm.asp?No=&amp;FC=F0115" TargetMode="External"/><Relationship Id="rId18" Type="http://schemas.openxmlformats.org/officeDocument/2006/relationships/hyperlink" Target="http://10.87.50.46/ToolWeb/html/CM/QueryTable.jsp?Field=&#21407;&#21463;&#27454;&#20154;&#22995;&#21517;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87.50.46/ToolWeb/html/CM/QueryTable.jsp?Field=&#35036;&#20805;&#20445;&#36027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10.87.50.46/ToolWeb/html/CM/QueryTable.jsp?Field=&#21462;&#28040;&#31105;&#32972;&#20854;&#20182;&#21407;&#22240;&#20839;&#23481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87.50.46/ToolWeb/html/CM/QueryTable.jsp?Field=&#21462;&#28040;&#31105;&#32972;&#21407;&#22240;&#20195;&#30908;" TargetMode="External"/><Relationship Id="rId20" Type="http://schemas.openxmlformats.org/officeDocument/2006/relationships/hyperlink" Target="http://10.87.50.46/ToolWeb/html/CM/QueryTable.jsp?Field=&#24310;&#28399;&#24687;&#25152;&#24471;&#31237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87.50.46/ToolWeb/html/CM/QueryTable.jsp?Field=&#35036;&#20805;&#20445;&#36027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87.50.46/ToolWeb/html/CM/QueryTable.jsp?Field=&#25903;&#31080;&#21462;&#28040;&#31105;&#32972;&#34920;&#31034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0.87.50.46/ToolWeb/html/CM/QueryTable.jsp?Field=&#24310;&#28399;&#24687;&#25152;&#24471;&#31237;" TargetMode="External"/><Relationship Id="rId19" Type="http://schemas.openxmlformats.org/officeDocument/2006/relationships/hyperlink" Target="http://10.87.50.46/ToolWeb/html/CM/QueryTable.jsp?Field=&#24310;&#28399;&#24687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87.50.46/ToolWeb/html/CM/QueryTable.jsp?Field=&#24310;&#28399;&#24687;" TargetMode="External"/><Relationship Id="rId14" Type="http://schemas.openxmlformats.org/officeDocument/2006/relationships/hyperlink" Target="http://192.168.100.46/html/CM/QueryTable.jsp?Field=APC_NA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9963B-93AF-477D-A1F8-BE8799E7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1975</Words>
  <Characters>11259</Characters>
  <Application>Microsoft Office Word</Application>
  <DocSecurity>0</DocSecurity>
  <Lines>93</Lines>
  <Paragraphs>26</Paragraphs>
  <ScaleCrop>false</ScaleCrop>
  <Company/>
  <LinksUpToDate>false</LinksUpToDate>
  <CharactersWithSpaces>13208</CharactersWithSpaces>
  <SharedDoc>false</SharedDoc>
  <HLinks>
    <vt:vector size="78" baseType="variant">
      <vt:variant>
        <vt:i4>-576469231</vt:i4>
      </vt:variant>
      <vt:variant>
        <vt:i4>36</vt:i4>
      </vt:variant>
      <vt:variant>
        <vt:i4>0</vt:i4>
      </vt:variant>
      <vt:variant>
        <vt:i4>5</vt:i4>
      </vt:variant>
      <vt:variant>
        <vt:lpwstr>http://10.87.50.46/ToolWeb/html/CM/QueryTable.jsp?Field=補充保費</vt:lpwstr>
      </vt:variant>
      <vt:variant>
        <vt:lpwstr/>
      </vt:variant>
      <vt:variant>
        <vt:i4>1995923742</vt:i4>
      </vt:variant>
      <vt:variant>
        <vt:i4>33</vt:i4>
      </vt:variant>
      <vt:variant>
        <vt:i4>0</vt:i4>
      </vt:variant>
      <vt:variant>
        <vt:i4>5</vt:i4>
      </vt:variant>
      <vt:variant>
        <vt:lpwstr>http://10.87.50.46/ToolWeb/html/CM/QueryTable.jsp?Field=延滯息所得稅</vt:lpwstr>
      </vt:variant>
      <vt:variant>
        <vt:lpwstr/>
      </vt:variant>
      <vt:variant>
        <vt:i4>1857183462</vt:i4>
      </vt:variant>
      <vt:variant>
        <vt:i4>30</vt:i4>
      </vt:variant>
      <vt:variant>
        <vt:i4>0</vt:i4>
      </vt:variant>
      <vt:variant>
        <vt:i4>5</vt:i4>
      </vt:variant>
      <vt:variant>
        <vt:lpwstr>http://10.87.50.46/ToolWeb/html/CM/QueryTable.jsp?Field=延滯息</vt:lpwstr>
      </vt:variant>
      <vt:variant>
        <vt:lpwstr/>
      </vt:variant>
      <vt:variant>
        <vt:i4>1228759394</vt:i4>
      </vt:variant>
      <vt:variant>
        <vt:i4>27</vt:i4>
      </vt:variant>
      <vt:variant>
        <vt:i4>0</vt:i4>
      </vt:variant>
      <vt:variant>
        <vt:i4>5</vt:i4>
      </vt:variant>
      <vt:variant>
        <vt:lpwstr>http://10.87.50.46/ToolWeb/html/CM/QueryTable.jsp?Field=原受款人姓名</vt:lpwstr>
      </vt:variant>
      <vt:variant>
        <vt:lpwstr/>
      </vt:variant>
      <vt:variant>
        <vt:i4>-1365870135</vt:i4>
      </vt:variant>
      <vt:variant>
        <vt:i4>24</vt:i4>
      </vt:variant>
      <vt:variant>
        <vt:i4>0</vt:i4>
      </vt:variant>
      <vt:variant>
        <vt:i4>5</vt:i4>
      </vt:variant>
      <vt:variant>
        <vt:lpwstr>http://10.87.50.46/ToolWeb/html/CM/QueryTable.jsp?Field=取消禁背其他原因內容</vt:lpwstr>
      </vt:variant>
      <vt:variant>
        <vt:lpwstr/>
      </vt:variant>
      <vt:variant>
        <vt:i4>-1018874053</vt:i4>
      </vt:variant>
      <vt:variant>
        <vt:i4>21</vt:i4>
      </vt:variant>
      <vt:variant>
        <vt:i4>0</vt:i4>
      </vt:variant>
      <vt:variant>
        <vt:i4>5</vt:i4>
      </vt:variant>
      <vt:variant>
        <vt:lpwstr>http://10.87.50.46/ToolWeb/html/CM/QueryTable.jsp?Field=取消禁背原因代碼</vt:lpwstr>
      </vt:variant>
      <vt:variant>
        <vt:lpwstr/>
      </vt:variant>
      <vt:variant>
        <vt:i4>-313800960</vt:i4>
      </vt:variant>
      <vt:variant>
        <vt:i4>18</vt:i4>
      </vt:variant>
      <vt:variant>
        <vt:i4>0</vt:i4>
      </vt:variant>
      <vt:variant>
        <vt:i4>5</vt:i4>
      </vt:variant>
      <vt:variant>
        <vt:lpwstr>http://10.87.50.46/ToolWeb/html/CM/QueryTable.jsp?Field=支票取消禁背表示</vt:lpwstr>
      </vt:variant>
      <vt:variant>
        <vt:lpwstr/>
      </vt:variant>
      <vt:variant>
        <vt:i4>6750237</vt:i4>
      </vt:variant>
      <vt:variant>
        <vt:i4>15</vt:i4>
      </vt:variant>
      <vt:variant>
        <vt:i4>0</vt:i4>
      </vt:variant>
      <vt:variant>
        <vt:i4>5</vt:i4>
      </vt:variant>
      <vt:variant>
        <vt:lpwstr>http://192.168.100.46/html/CM/QueryTable.jsp?Field=APC_NAME</vt:lpwstr>
      </vt:variant>
      <vt:variant>
        <vt:lpwstr/>
      </vt:variant>
      <vt:variant>
        <vt:i4>6422587</vt:i4>
      </vt:variant>
      <vt:variant>
        <vt:i4>12</vt:i4>
      </vt:variant>
      <vt:variant>
        <vt:i4>0</vt:i4>
      </vt:variant>
      <vt:variant>
        <vt:i4>5</vt:i4>
      </vt:variant>
      <vt:variant>
        <vt:lpwstr>http://www.fisc.com.tw/FISCWeb/ConvenientSearch/rm.asp?No=&amp;FC=F0115</vt:lpwstr>
      </vt:variant>
      <vt:variant>
        <vt:lpwstr/>
      </vt:variant>
      <vt:variant>
        <vt:i4>-576469231</vt:i4>
      </vt:variant>
      <vt:variant>
        <vt:i4>9</vt:i4>
      </vt:variant>
      <vt:variant>
        <vt:i4>0</vt:i4>
      </vt:variant>
      <vt:variant>
        <vt:i4>5</vt:i4>
      </vt:variant>
      <vt:variant>
        <vt:lpwstr>http://10.87.50.46/ToolWeb/html/CM/QueryTable.jsp?Field=補充保費</vt:lpwstr>
      </vt:variant>
      <vt:variant>
        <vt:lpwstr/>
      </vt:variant>
      <vt:variant>
        <vt:i4>1995923742</vt:i4>
      </vt:variant>
      <vt:variant>
        <vt:i4>6</vt:i4>
      </vt:variant>
      <vt:variant>
        <vt:i4>0</vt:i4>
      </vt:variant>
      <vt:variant>
        <vt:i4>5</vt:i4>
      </vt:variant>
      <vt:variant>
        <vt:lpwstr>http://10.87.50.46/ToolWeb/html/CM/QueryTable.jsp?Field=延滯息所得稅</vt:lpwstr>
      </vt:variant>
      <vt:variant>
        <vt:lpwstr/>
      </vt:variant>
      <vt:variant>
        <vt:i4>1857183462</vt:i4>
      </vt:variant>
      <vt:variant>
        <vt:i4>3</vt:i4>
      </vt:variant>
      <vt:variant>
        <vt:i4>0</vt:i4>
      </vt:variant>
      <vt:variant>
        <vt:i4>5</vt:i4>
      </vt:variant>
      <vt:variant>
        <vt:lpwstr>http://10.87.50.46/ToolWeb/html/CM/QueryTable.jsp?Field=延滯息</vt:lpwstr>
      </vt:variant>
      <vt:variant>
        <vt:lpwstr/>
      </vt:variant>
      <vt:variant>
        <vt:i4>1228759394</vt:i4>
      </vt:variant>
      <vt:variant>
        <vt:i4>0</vt:i4>
      </vt:variant>
      <vt:variant>
        <vt:i4>0</vt:i4>
      </vt:variant>
      <vt:variant>
        <vt:i4>5</vt:i4>
      </vt:variant>
      <vt:variant>
        <vt:lpwstr>http://10.87.50.46/ToolWeb/html/CM/QueryTable.jsp?Field=原受款人姓名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