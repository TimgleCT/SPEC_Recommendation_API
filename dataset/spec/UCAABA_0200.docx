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2D46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11"/>
              </w:smartTagPr>
              <w:r>
                <w:rPr>
                  <w:rFonts w:ascii="細明體" w:eastAsia="細明體" w:hAnsi="細明體"/>
                  <w:lang w:eastAsia="zh-TW"/>
                </w:rPr>
                <w:t>2011/2/1</w:t>
              </w:r>
              <w:r w:rsidR="00CD10A4">
                <w:rPr>
                  <w:rFonts w:ascii="細明體" w:eastAsia="細明體" w:hAnsi="細明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2D465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B26A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RDefault="00B26A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5"/>
                <w:attr w:name="Year" w:val="2011"/>
              </w:smartTagPr>
              <w:r>
                <w:rPr>
                  <w:rFonts w:ascii="細明體" w:eastAsia="細明體" w:hAnsi="細明體"/>
                  <w:lang w:eastAsia="zh-TW"/>
                </w:rPr>
                <w:t>2011/5/23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RDefault="00B26A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RDefault="00B26A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增加查詢條件；增加欄位-事故者、改郵寄、地址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RDefault="00B26AE1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45"/>
        <w:gridCol w:w="4916"/>
        <w:gridCol w:w="1255"/>
        <w:gridCol w:w="1956"/>
        <w:tblGridChange w:id="0">
          <w:tblGrid>
            <w:gridCol w:w="1216"/>
            <w:gridCol w:w="845"/>
            <w:gridCol w:w="4916"/>
            <w:gridCol w:w="1255"/>
            <w:gridCol w:w="1956"/>
          </w:tblGrid>
        </w:tblGridChange>
      </w:tblGrid>
      <w:tr w:rsidR="00FA25DB" w:rsidRPr="00977DEC" w:rsidTr="00C21DF6">
        <w:tc>
          <w:tcPr>
            <w:tcW w:w="1216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45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916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55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956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A25DB" w:rsidRPr="00977DEC" w:rsidTr="00C21DF6">
        <w:tc>
          <w:tcPr>
            <w:tcW w:w="1216" w:type="dxa"/>
          </w:tcPr>
          <w:p w:rsidR="00FA25DB" w:rsidRPr="00977DEC" w:rsidRDefault="00FA25DB" w:rsidP="004239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2014/09/0</w:t>
            </w:r>
            <w:r w:rsidR="001B690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845" w:type="dxa"/>
          </w:tcPr>
          <w:p w:rsidR="00FA25DB" w:rsidRPr="00977DEC" w:rsidRDefault="00665405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916" w:type="dxa"/>
          </w:tcPr>
          <w:p w:rsidR="00FA25DB" w:rsidRPr="00977DEC" w:rsidRDefault="00FA25DB" w:rsidP="005E2DF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</w:p>
          <w:p w:rsidR="00FA25DB" w:rsidRDefault="00FA25DB" w:rsidP="00FA25DB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增加以日期區間及受編等條件來查詢</w:t>
            </w:r>
          </w:p>
          <w:p w:rsidR="00FA25DB" w:rsidRDefault="00FA25DB" w:rsidP="00FA25DB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增加密戶及送件人單位顯示</w:t>
            </w:r>
          </w:p>
          <w:p w:rsidR="009850B4" w:rsidRPr="00E179AF" w:rsidRDefault="009850B4" w:rsidP="00FA25DB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新增郵號修改功能</w:t>
            </w:r>
          </w:p>
        </w:tc>
        <w:tc>
          <w:tcPr>
            <w:tcW w:w="1255" w:type="dxa"/>
          </w:tcPr>
          <w:p w:rsidR="00FA25DB" w:rsidRPr="00977DEC" w:rsidRDefault="00FA25DB" w:rsidP="009018AB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977DEC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1956" w:type="dxa"/>
          </w:tcPr>
          <w:p w:rsidR="00FA25DB" w:rsidRPr="00E179AF" w:rsidRDefault="00FA25DB" w:rsidP="009018AB">
            <w:pPr>
              <w:spacing w:line="240" w:lineRule="atLeast"/>
              <w:rPr>
                <w:color w:val="FF0000"/>
              </w:rPr>
            </w:pPr>
            <w:r w:rsidRPr="00977DEC">
              <w:rPr>
                <w:color w:val="FF0000"/>
              </w:rPr>
              <w:t>140722000160</w:t>
            </w:r>
          </w:p>
        </w:tc>
      </w:tr>
      <w:tr w:rsidR="005E2DF6" w:rsidRPr="00977DEC" w:rsidTr="00C21DF6">
        <w:tc>
          <w:tcPr>
            <w:tcW w:w="1216" w:type="dxa"/>
          </w:tcPr>
          <w:p w:rsidR="005E2DF6" w:rsidRPr="00977DEC" w:rsidRDefault="005E2DF6" w:rsidP="004239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2015/06/01</w:t>
            </w:r>
          </w:p>
        </w:tc>
        <w:tc>
          <w:tcPr>
            <w:tcW w:w="845" w:type="dxa"/>
          </w:tcPr>
          <w:p w:rsidR="005E2DF6" w:rsidRDefault="005E2DF6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916" w:type="dxa"/>
          </w:tcPr>
          <w:p w:rsidR="005E2DF6" w:rsidRDefault="005E2DF6" w:rsidP="00172C69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將下拉式選單由原本含轄下改成不含轄下，</w:t>
            </w:r>
          </w:p>
          <w:p w:rsidR="005E2DF6" w:rsidRPr="00977DEC" w:rsidRDefault="005E2DF6" w:rsidP="005E2DF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將模組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DivData.getDivMember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多傳一個參數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false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，變成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DivData.getDivMember(user.getUserDivNo()</w:t>
            </w:r>
            <w:r w:rsidRPr="00A9126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,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false)</w:t>
            </w:r>
          </w:p>
        </w:tc>
        <w:tc>
          <w:tcPr>
            <w:tcW w:w="1255" w:type="dxa"/>
          </w:tcPr>
          <w:p w:rsidR="005E2DF6" w:rsidRPr="00977DEC" w:rsidRDefault="005E2DF6" w:rsidP="009018AB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1956" w:type="dxa"/>
          </w:tcPr>
          <w:p w:rsidR="005E2DF6" w:rsidRPr="00977DEC" w:rsidRDefault="005E2DF6" w:rsidP="009018AB">
            <w:pPr>
              <w:spacing w:line="240" w:lineRule="atLeast"/>
              <w:rPr>
                <w:color w:val="FF0000"/>
              </w:rPr>
            </w:pPr>
            <w:r w:rsidRPr="00A9126D">
              <w:t>150601000623</w:t>
            </w:r>
          </w:p>
        </w:tc>
      </w:tr>
      <w:tr w:rsidR="008E6292" w:rsidRPr="00977DEC" w:rsidTr="00C21DF6">
        <w:tc>
          <w:tcPr>
            <w:tcW w:w="1216" w:type="dxa"/>
          </w:tcPr>
          <w:p w:rsidR="008E6292" w:rsidRDefault="008E6292" w:rsidP="004239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E6292">
              <w:rPr>
                <w:rFonts w:ascii="細明體" w:eastAsia="細明體" w:hAnsi="細明體" w:cs="Courier New"/>
                <w:sz w:val="20"/>
                <w:szCs w:val="20"/>
              </w:rPr>
              <w:t>2018/06/29</w:t>
            </w:r>
          </w:p>
        </w:tc>
        <w:tc>
          <w:tcPr>
            <w:tcW w:w="845" w:type="dxa"/>
          </w:tcPr>
          <w:p w:rsidR="008E6292" w:rsidRDefault="008E6292" w:rsidP="009018A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916" w:type="dxa"/>
          </w:tcPr>
          <w:p w:rsidR="008E6292" w:rsidRDefault="008E6292" w:rsidP="008E6292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E629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logSecurity 清查</w:t>
            </w:r>
          </w:p>
        </w:tc>
        <w:tc>
          <w:tcPr>
            <w:tcW w:w="1255" w:type="dxa"/>
          </w:tcPr>
          <w:p w:rsidR="008E6292" w:rsidRDefault="008E6292" w:rsidP="009018A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8E6292">
              <w:rPr>
                <w:rFonts w:hint="eastAsia"/>
                <w:sz w:val="20"/>
                <w:szCs w:val="20"/>
              </w:rPr>
              <w:t>德仁</w:t>
            </w:r>
          </w:p>
        </w:tc>
        <w:tc>
          <w:tcPr>
            <w:tcW w:w="1956" w:type="dxa"/>
          </w:tcPr>
          <w:p w:rsidR="008E6292" w:rsidRPr="00A9126D" w:rsidRDefault="008E6292" w:rsidP="009018AB">
            <w:pPr>
              <w:spacing w:line="240" w:lineRule="atLeast"/>
            </w:pPr>
            <w:r w:rsidRPr="008E6292">
              <w:t>180511000919</w:t>
            </w:r>
          </w:p>
        </w:tc>
      </w:tr>
      <w:tr w:rsidR="00C21DF6" w:rsidRPr="00977DEC" w:rsidTr="00C21DF6">
        <w:tc>
          <w:tcPr>
            <w:tcW w:w="1216" w:type="dxa"/>
          </w:tcPr>
          <w:p w:rsidR="00C21DF6" w:rsidRPr="008E6292" w:rsidRDefault="00C21DF6" w:rsidP="00BC527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1" w:author="蕭侑文" w:date="2019-11-28T11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2019/11/2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8</w:t>
              </w:r>
            </w:ins>
          </w:p>
        </w:tc>
        <w:tc>
          <w:tcPr>
            <w:tcW w:w="845" w:type="dxa"/>
          </w:tcPr>
          <w:p w:rsidR="00C21DF6" w:rsidRDefault="00C21DF6" w:rsidP="00C21DF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2" w:author="蕭侑文" w:date="2019-11-28T11:0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5</w:t>
              </w:r>
            </w:ins>
          </w:p>
        </w:tc>
        <w:tc>
          <w:tcPr>
            <w:tcW w:w="4916" w:type="dxa"/>
          </w:tcPr>
          <w:p w:rsidR="00C21DF6" w:rsidRPr="008E6292" w:rsidRDefault="00C21DF6" w:rsidP="00C21DF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3" w:author="蕭侑文" w:date="2019-11-28T11:08:00Z">
              <w:r>
                <w:rPr>
                  <w:rFonts w:hint="eastAsia"/>
                  <w:color w:val="0000FF"/>
                  <w:sz w:val="20"/>
                  <w:szCs w:val="20"/>
                </w:rPr>
                <w:t>電子不給付函</w:t>
              </w:r>
            </w:ins>
          </w:p>
        </w:tc>
        <w:tc>
          <w:tcPr>
            <w:tcW w:w="1255" w:type="dxa"/>
          </w:tcPr>
          <w:p w:rsidR="00C21DF6" w:rsidRPr="008E6292" w:rsidRDefault="00C21DF6" w:rsidP="00C21DF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ins w:id="4" w:author="蕭侑文" w:date="2019-11-28T11:08:00Z">
              <w:r>
                <w:rPr>
                  <w:rFonts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1956" w:type="dxa"/>
          </w:tcPr>
          <w:p w:rsidR="00C21DF6" w:rsidRPr="008E6292" w:rsidRDefault="00C21DF6" w:rsidP="00C21DF6">
            <w:pPr>
              <w:spacing w:line="240" w:lineRule="atLeast"/>
            </w:pPr>
            <w:ins w:id="5" w:author="蕭侑文" w:date="2019-11-28T11:08:00Z">
              <w:r>
                <w:rPr>
                  <w:rFonts w:hint="eastAsia"/>
                  <w:color w:val="000000"/>
                  <w:sz w:val="20"/>
                  <w:szCs w:val="20"/>
                </w:rPr>
                <w:t>191120000661</w:t>
              </w:r>
            </w:ins>
          </w:p>
        </w:tc>
      </w:tr>
    </w:tbl>
    <w:p w:rsidR="00FA25DB" w:rsidRDefault="00FA25D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3356E" w:rsidRPr="009A6B2B" w:rsidRDefault="00C3356E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840"/>
      </w:tblGrid>
      <w:tr w:rsidR="00C3356E" w:rsidRPr="00E01490" w:rsidTr="005E2DF6">
        <w:tc>
          <w:tcPr>
            <w:tcW w:w="23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6840" w:type="dxa"/>
          </w:tcPr>
          <w:p w:rsidR="00C3356E" w:rsidRPr="00E01490" w:rsidRDefault="00C73116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3116">
              <w:rPr>
                <w:rFonts w:ascii="細明體" w:eastAsia="細明體" w:hAnsi="細明體" w:hint="eastAsia"/>
                <w:sz w:val="20"/>
                <w:szCs w:val="20"/>
              </w:rPr>
              <w:t>不給付函</w:t>
            </w:r>
            <w:r w:rsidR="00CD10A4" w:rsidRPr="00CD10A4">
              <w:rPr>
                <w:rFonts w:ascii="細明體" w:eastAsia="細明體" w:hAnsi="細明體" w:hint="eastAsia"/>
                <w:sz w:val="20"/>
                <w:szCs w:val="20"/>
              </w:rPr>
              <w:t>郵寄掛號銷件</w:t>
            </w:r>
          </w:p>
        </w:tc>
      </w:tr>
      <w:tr w:rsidR="00C3356E" w:rsidRPr="00E01490" w:rsidTr="005E2DF6">
        <w:tc>
          <w:tcPr>
            <w:tcW w:w="23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68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73116">
              <w:rPr>
                <w:rFonts w:ascii="細明體" w:eastAsia="細明體" w:hAnsi="細明體" w:hint="eastAsia"/>
                <w:sz w:val="20"/>
                <w:szCs w:val="20"/>
              </w:rPr>
              <w:t>ABA_0</w:t>
            </w:r>
            <w:r w:rsidR="00CD10A4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C73116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C3356E" w:rsidRPr="00E01490" w:rsidTr="005E2DF6">
        <w:tc>
          <w:tcPr>
            <w:tcW w:w="23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68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3356E" w:rsidRPr="00E01490" w:rsidTr="005E2DF6">
        <w:tc>
          <w:tcPr>
            <w:tcW w:w="23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68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1A2418" w:rsidRPr="006701C1">
              <w:rPr>
                <w:rFonts w:ascii="細明體" w:eastAsia="細明體" w:hAnsi="細明體" w:hint="eastAsia"/>
                <w:sz w:val="20"/>
                <w:szCs w:val="20"/>
              </w:rPr>
              <w:t>不給付</w:t>
            </w:r>
            <w:r w:rsidR="00B10671" w:rsidRPr="00CD10A4">
              <w:rPr>
                <w:rFonts w:ascii="細明體" w:eastAsia="細明體" w:hAnsi="細明體" w:hint="eastAsia"/>
                <w:sz w:val="20"/>
                <w:szCs w:val="20"/>
              </w:rPr>
              <w:t>郵寄</w:t>
            </w:r>
            <w:r w:rsidR="003426C7" w:rsidRPr="006701C1">
              <w:rPr>
                <w:rFonts w:ascii="細明體" w:eastAsia="細明體" w:hAnsi="細明體" w:hint="eastAsia"/>
                <w:sz w:val="20"/>
                <w:szCs w:val="20"/>
              </w:rPr>
              <w:t>件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B10671"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  <w:r w:rsidR="00B10671" w:rsidRPr="00CD10A4">
              <w:rPr>
                <w:rFonts w:ascii="細明體" w:eastAsia="細明體" w:hAnsi="細明體" w:hint="eastAsia"/>
                <w:sz w:val="20"/>
                <w:szCs w:val="20"/>
              </w:rPr>
              <w:t>郵寄掛號</w:t>
            </w:r>
            <w:r w:rsidR="00B10671">
              <w:rPr>
                <w:rFonts w:ascii="細明體" w:eastAsia="細明體" w:hAnsi="細明體" w:hint="eastAsia"/>
                <w:sz w:val="20"/>
                <w:szCs w:val="20"/>
              </w:rPr>
              <w:t>後進行</w:t>
            </w:r>
            <w:r w:rsidR="00B10671" w:rsidRPr="00CD10A4">
              <w:rPr>
                <w:rFonts w:ascii="細明體" w:eastAsia="細明體" w:hAnsi="細明體" w:hint="eastAsia"/>
                <w:sz w:val="20"/>
                <w:szCs w:val="20"/>
              </w:rPr>
              <w:t>銷件</w:t>
            </w:r>
          </w:p>
        </w:tc>
      </w:tr>
      <w:tr w:rsidR="00C3356E" w:rsidRPr="00E01490" w:rsidTr="005E2DF6">
        <w:tc>
          <w:tcPr>
            <w:tcW w:w="23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6840" w:type="dxa"/>
          </w:tcPr>
          <w:p w:rsidR="00C3356E" w:rsidRPr="00E01490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3356E" w:rsidRDefault="00C3356E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53EA" w:rsidRPr="001053C1" w:rsidRDefault="000753EA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0753EA" w:rsidRDefault="00B365C4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2" style="position:absolute;margin-left:21.6pt;margin-top:3.9pt;width:348.45pt;height:74.25pt;z-index:251657728" coordorigin="1332,4455" coordsize="696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3852;top:4680;width:1953;height:960">
              <v:textbox>
                <w:txbxContent>
                  <w:p w:rsidR="009E5EFB" w:rsidRDefault="000753EA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</w:p>
                  <w:p w:rsidR="000753EA" w:rsidRDefault="004D54AD" w:rsidP="00B365C4">
                    <w:pPr>
                      <w:jc w:val="center"/>
                      <w:rPr>
                        <w:rFonts w:hint="eastAsia"/>
                      </w:rPr>
                    </w:pPr>
                    <w:r w:rsidRPr="004D54AD">
                      <w:rPr>
                        <w:rFonts w:hint="eastAsia"/>
                      </w:rPr>
                      <w:t>郵寄掛號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12;top:522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1332;top:4680;width:1860;height:1035">
              <v:textbox>
                <w:txbxContent>
                  <w:p w:rsidR="000753EA" w:rsidRPr="00895BE5" w:rsidRDefault="000753EA" w:rsidP="000753EA">
                    <w:pPr>
                      <w:rPr>
                        <w:rFonts w:ascii="細明體" w:eastAsia="細明體" w:hAnsi="細明體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895BE5" w:rsidRPr="00895BE5">
                      <w:rPr>
                        <w:rFonts w:ascii="細明體" w:eastAsia="細明體" w:hAnsi="細明體" w:hint="eastAsia"/>
                      </w:rPr>
                      <w:t>不給付簽收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30" type="#_x0000_t32" style="position:absolute;left:5898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678;top:4455;width:1623;height:1485">
              <v:textbox>
                <w:txbxContent>
                  <w:p w:rsidR="000753EA" w:rsidRDefault="003635C6" w:rsidP="00B365C4">
                    <w:pPr>
                      <w:jc w:val="center"/>
                    </w:pPr>
                    <w:r w:rsidRPr="00C7311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不給付函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簽收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A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A01</w:t>
                    </w:r>
                  </w:p>
                </w:txbxContent>
              </v:textbox>
            </v:shape>
          </v:group>
        </w:pict>
      </w: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5E11C8" w:rsidP="00B368C7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B368C7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8D4E5F" w:rsidRPr="00B368C7" w:rsidRDefault="005E11C8" w:rsidP="00B368C7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68C7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</w:tbl>
    <w:p w:rsidR="008D4E5F" w:rsidRPr="009A6B2B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3"/>
        <w:gridCol w:w="3592"/>
        <w:gridCol w:w="4916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E2DF6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E2DF6" w:rsidRPr="00E01490" w:rsidRDefault="005E2DF6" w:rsidP="00BF7770">
            <w:pPr>
              <w:widowControl/>
              <w:numPr>
                <w:ilvl w:val="0"/>
                <w:numId w:val="1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6" w:name="_GoBack"/>
            <w:bookmarkEnd w:id="6"/>
          </w:p>
        </w:tc>
        <w:tc>
          <w:tcPr>
            <w:tcW w:w="3780" w:type="dxa"/>
          </w:tcPr>
          <w:p w:rsidR="005E2DF6" w:rsidRPr="00B368C7" w:rsidRDefault="005E2DF6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取得單位員工(不含轄下)</w:t>
            </w:r>
          </w:p>
        </w:tc>
        <w:tc>
          <w:tcPr>
            <w:tcW w:w="4711" w:type="dxa"/>
          </w:tcPr>
          <w:p w:rsidR="005E2DF6" w:rsidRPr="00B368C7" w:rsidRDefault="005E2DF6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9126D">
              <w:rPr>
                <w:rFonts w:ascii="細明體" w:eastAsia="細明體" w:hAnsi="細明體"/>
                <w:kern w:val="2"/>
                <w:lang w:eastAsia="zh-TW"/>
              </w:rPr>
              <w:t>DivData.getDivMember(user.getUserDivNo()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,</w:t>
            </w:r>
            <w:r w:rsidRPr="00A9126D">
              <w:rPr>
                <w:rFonts w:ascii="細明體" w:eastAsia="細明體" w:hAnsi="細明體"/>
                <w:kern w:val="2"/>
                <w:lang w:eastAsia="zh-TW"/>
              </w:rPr>
              <w:t>false)</w:t>
            </w:r>
          </w:p>
        </w:tc>
      </w:tr>
    </w:tbl>
    <w:p w:rsidR="008D4E5F" w:rsidRDefault="008D4E5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F4D9C" w:rsidRDefault="00967775" w:rsidP="004A5688">
      <w:pPr>
        <w:pStyle w:val="Tabletext"/>
        <w:keepLines w:val="0"/>
        <w:numPr>
          <w:ilvl w:val="0"/>
          <w:numId w:val="7"/>
        </w:numPr>
        <w:tabs>
          <w:tab w:val="clear" w:pos="480"/>
          <w:tab w:val="num" w:pos="154"/>
        </w:tabs>
        <w:spacing w:after="0" w:line="240" w:lineRule="auto"/>
        <w:ind w:left="154" w:hanging="154"/>
        <w:rPr>
          <w:rFonts w:hint="eastAsia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</w:t>
      </w:r>
      <w:r w:rsidR="00233E52">
        <w:rPr>
          <w:rFonts w:ascii="細明體" w:eastAsia="細明體" w:hAnsi="細明體" w:hint="eastAsia"/>
          <w:b/>
          <w:lang w:eastAsia="zh-TW"/>
        </w:rPr>
        <w:t>(</w:t>
      </w:r>
      <w:r w:rsidR="000C3481" w:rsidRPr="000C3481">
        <w:rPr>
          <w:rFonts w:hint="eastAsia"/>
          <w:kern w:val="2"/>
          <w:lang w:eastAsia="zh-TW"/>
        </w:rPr>
        <w:t>USAABA0200_</w:t>
      </w:r>
      <w:r w:rsidR="000C3481" w:rsidRPr="000C3481">
        <w:rPr>
          <w:rFonts w:hint="eastAsia"/>
          <w:kern w:val="2"/>
          <w:lang w:eastAsia="zh-TW"/>
        </w:rPr>
        <w:t>不給付函郵寄掛號銷件</w:t>
      </w:r>
      <w:r w:rsidR="000C3481" w:rsidRPr="000C3481">
        <w:rPr>
          <w:rFonts w:hint="eastAsia"/>
          <w:kern w:val="2"/>
          <w:lang w:eastAsia="zh-TW"/>
        </w:rPr>
        <w:t>.htm</w:t>
      </w:r>
      <w:r w:rsidR="00002FB4">
        <w:rPr>
          <w:rFonts w:hint="eastAsia"/>
          <w:kern w:val="2"/>
          <w:lang w:eastAsia="zh-TW"/>
        </w:rPr>
        <w:t>)</w:t>
      </w:r>
      <w:r w:rsidR="004C5728" w:rsidRPr="004C5728">
        <w:rPr>
          <w:rFonts w:hint="eastAsia"/>
          <w:lang w:eastAsia="zh-TW"/>
        </w:rPr>
        <w:t xml:space="preserve"> </w:t>
      </w:r>
      <w:r w:rsidR="004C5728" w:rsidRPr="00FD3AC7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3.75pt;height:130.5pt">
            <v:imagedata r:id="rId7" o:title="" croptop="8126f" cropbottom="37618f" cropleft="1164f" cropright="4407f"/>
          </v:shape>
        </w:pict>
      </w:r>
    </w:p>
    <w:p w:rsidR="008B4422" w:rsidRDefault="008B4422" w:rsidP="008B44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133"/>
        <w:gridCol w:w="425"/>
        <w:gridCol w:w="426"/>
        <w:gridCol w:w="1134"/>
        <w:gridCol w:w="425"/>
        <w:gridCol w:w="709"/>
        <w:gridCol w:w="1134"/>
        <w:gridCol w:w="1134"/>
        <w:gridCol w:w="850"/>
        <w:gridCol w:w="711"/>
      </w:tblGrid>
      <w:tr w:rsidR="00C41A80" w:rsidRPr="002B1CAB" w:rsidTr="005E2DF6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EAF1DD"/>
          </w:tcPr>
          <w:p w:rsidR="00C41A80" w:rsidRPr="002B1CAB" w:rsidRDefault="00C41A80" w:rsidP="00935675">
            <w:pPr>
              <w:rPr>
                <w:rFonts w:eastAsia="標楷體" w:hint="eastAsia"/>
                <w:b/>
                <w:noProof/>
                <w:color w:val="FF0000"/>
                <w:sz w:val="20"/>
                <w:szCs w:val="20"/>
              </w:rPr>
            </w:pPr>
            <w:r w:rsidRPr="002B1CAB">
              <w:rPr>
                <w:rFonts w:eastAsia="標楷體" w:hint="eastAsia"/>
                <w:b/>
                <w:noProof/>
                <w:color w:val="FF0000"/>
                <w:sz w:val="20"/>
                <w:szCs w:val="20"/>
              </w:rPr>
              <w:t>處理狀況</w:t>
            </w:r>
            <w:r w:rsidRPr="002B1CAB">
              <w:rPr>
                <w:rFonts w:eastAsia="標楷體" w:hint="eastAsia"/>
                <w:b/>
                <w:noProof/>
                <w:color w:val="FF0000"/>
                <w:sz w:val="20"/>
                <w:szCs w:val="20"/>
              </w:rPr>
              <w:t xml:space="preserve">  </w:t>
            </w:r>
            <w:r w:rsidRPr="002B1CAB">
              <w:rPr>
                <w:rFonts w:eastAsia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  <w:t>已處理▼</w:t>
            </w:r>
          </w:p>
          <w:p w:rsidR="00C41A80" w:rsidRPr="002B1CAB" w:rsidRDefault="00C41A80" w:rsidP="00935675">
            <w:pPr>
              <w:rPr>
                <w:rFonts w:eastAsia="標楷體" w:hint="eastAsia"/>
                <w:b/>
                <w:noProof/>
                <w:color w:val="FF0000"/>
                <w:sz w:val="20"/>
                <w:szCs w:val="20"/>
              </w:rPr>
            </w:pPr>
            <w:r w:rsidRPr="002B1CAB">
              <w:rPr>
                <w:rFonts w:eastAsia="標楷體" w:hint="eastAsia"/>
                <w:b/>
                <w:noProof/>
                <w:color w:val="FF0000"/>
                <w:sz w:val="20"/>
                <w:szCs w:val="20"/>
              </w:rPr>
              <w:t xml:space="preserve">          </w:t>
            </w:r>
            <w:r w:rsidRPr="002B1CAB">
              <w:rPr>
                <w:rFonts w:eastAsia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  <w:t>未處理▼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EAF1DD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>
              <w:rPr>
                <w:rFonts w:eastAsia="標楷體" w:hint="eastAsia"/>
                <w:noProof/>
                <w:sz w:val="20"/>
                <w:szCs w:val="20"/>
              </w:rPr>
              <w:t>核賠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人員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 xml:space="preserve">  </w:t>
            </w:r>
            <w:r w:rsidRPr="002B1CAB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</w:rPr>
              <w:t>全部▼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  <w:shd w:val="clear" w:color="auto" w:fill="EAF1DD"/>
          </w:tcPr>
          <w:p w:rsidR="00C41A80" w:rsidRPr="00E05D17" w:rsidRDefault="00C41A80" w:rsidP="00935675">
            <w:pPr>
              <w:rPr>
                <w:rFonts w:eastAsia="標楷體" w:hint="eastAsia"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</w:rPr>
              <w:t>□</w:t>
            </w:r>
            <w:r>
              <w:rPr>
                <w:rFonts w:eastAsia="標楷體" w:hint="eastAsia"/>
                <w:noProof/>
                <w:color w:val="FF0000"/>
                <w:sz w:val="20"/>
                <w:szCs w:val="20"/>
              </w:rPr>
              <w:t>不給付</w:t>
            </w: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</w:rPr>
              <w:t>日期</w:t>
            </w: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  <w:bdr w:val="single" w:sz="4" w:space="0" w:color="auto"/>
              </w:rPr>
              <w:t>1021001</w:t>
            </w: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</w:rPr>
              <w:t>~</w:t>
            </w: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  <w:bdr w:val="single" w:sz="4" w:space="0" w:color="auto"/>
              </w:rPr>
              <w:t>1021002</w:t>
            </w:r>
            <w:r w:rsidRPr="00E05D17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(30天內)</w:t>
            </w:r>
          </w:p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</w:rPr>
              <w:t>□受理編號</w:t>
            </w:r>
            <w:r w:rsidRPr="00E05D17">
              <w:rPr>
                <w:rFonts w:eastAsia="標楷體" w:hint="eastAsia"/>
                <w:noProof/>
                <w:color w:val="FF0000"/>
                <w:sz w:val="20"/>
                <w:szCs w:val="20"/>
                <w:bdr w:val="single" w:sz="4" w:space="0" w:color="auto"/>
              </w:rPr>
              <w:t>13101000010001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查詢</w:t>
            </w:r>
          </w:p>
        </w:tc>
      </w:tr>
      <w:tr w:rsidR="00C41A80" w:rsidRPr="002B1CAB" w:rsidTr="005E2DF6">
        <w:tc>
          <w:tcPr>
            <w:tcW w:w="676" w:type="dxa"/>
            <w:shd w:val="clear" w:color="auto" w:fill="D6E3BC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序號</w:t>
            </w:r>
          </w:p>
        </w:tc>
        <w:tc>
          <w:tcPr>
            <w:tcW w:w="1133" w:type="dxa"/>
            <w:shd w:val="clear" w:color="auto" w:fill="D6E3BC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受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cr/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編號</w:t>
            </w:r>
          </w:p>
        </w:tc>
        <w:tc>
          <w:tcPr>
            <w:tcW w:w="851" w:type="dxa"/>
            <w:gridSpan w:val="2"/>
            <w:shd w:val="clear" w:color="auto" w:fill="D6E3BC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事故者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C41A80" w:rsidRPr="00904B5B" w:rsidRDefault="00C41A80" w:rsidP="00935675">
            <w:pPr>
              <w:jc w:val="center"/>
              <w:rPr>
                <w:rFonts w:eastAsia="標楷體" w:hint="eastAsia"/>
                <w:noProof/>
                <w:color w:val="FF0000"/>
                <w:sz w:val="20"/>
                <w:szCs w:val="20"/>
              </w:rPr>
            </w:pPr>
            <w:r>
              <w:rPr>
                <w:rFonts w:eastAsia="標楷體" w:hint="eastAsia"/>
                <w:noProof/>
                <w:color w:val="FF0000"/>
                <w:sz w:val="20"/>
                <w:szCs w:val="20"/>
              </w:rPr>
              <w:t>不給付</w:t>
            </w:r>
            <w:r w:rsidRPr="00904B5B">
              <w:rPr>
                <w:rFonts w:eastAsia="標楷體" w:hint="eastAsia"/>
                <w:noProof/>
                <w:color w:val="FF0000"/>
                <w:sz w:val="20"/>
                <w:szCs w:val="20"/>
              </w:rPr>
              <w:t>日期</w:t>
            </w:r>
          </w:p>
        </w:tc>
        <w:tc>
          <w:tcPr>
            <w:tcW w:w="1134" w:type="dxa"/>
            <w:gridSpan w:val="2"/>
            <w:shd w:val="clear" w:color="auto" w:fill="D6E3BC"/>
            <w:vAlign w:val="center"/>
          </w:tcPr>
          <w:p w:rsidR="00C41A80" w:rsidRPr="00904B5B" w:rsidRDefault="00C41A80" w:rsidP="00935675">
            <w:pPr>
              <w:jc w:val="center"/>
              <w:rPr>
                <w:rFonts w:eastAsia="標楷體" w:hint="eastAsia"/>
                <w:noProof/>
                <w:color w:val="FF0000"/>
                <w:sz w:val="20"/>
                <w:szCs w:val="20"/>
              </w:rPr>
            </w:pPr>
            <w:r w:rsidRPr="00904B5B">
              <w:rPr>
                <w:rFonts w:eastAsia="標楷體" w:hint="eastAsia"/>
                <w:noProof/>
                <w:color w:val="FF0000"/>
                <w:sz w:val="20"/>
                <w:szCs w:val="20"/>
              </w:rPr>
              <w:t>核賠人員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郵件編號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C41A80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改郵寄</w:t>
            </w:r>
          </w:p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日期</w:t>
            </w:r>
          </w:p>
        </w:tc>
        <w:tc>
          <w:tcPr>
            <w:tcW w:w="1561" w:type="dxa"/>
            <w:gridSpan w:val="2"/>
            <w:shd w:val="clear" w:color="auto" w:fill="D6E3BC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處理</w:t>
            </w:r>
          </w:p>
        </w:tc>
      </w:tr>
      <w:tr w:rsidR="00C41A80" w:rsidRPr="002B1CAB" w:rsidTr="005E2DF6">
        <w:tc>
          <w:tcPr>
            <w:tcW w:w="676" w:type="dxa"/>
            <w:vMerge w:val="restart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13101</w:t>
            </w:r>
            <w:r>
              <w:rPr>
                <w:rFonts w:eastAsia="標楷體" w:hint="eastAsia"/>
                <w:noProof/>
                <w:sz w:val="20"/>
                <w:szCs w:val="20"/>
              </w:rPr>
              <w:t>..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C41A80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林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XX</w:t>
            </w:r>
          </w:p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E758D9">
              <w:rPr>
                <w:rFonts w:eastAsia="標楷體" w:hint="eastAsia"/>
                <w:noProof/>
                <w:color w:val="FF0000"/>
                <w:sz w:val="20"/>
                <w:szCs w:val="20"/>
              </w:rPr>
              <w:t>(</w:t>
            </w:r>
            <w:r w:rsidRPr="00E758D9">
              <w:rPr>
                <w:rFonts w:eastAsia="標楷體" w:hint="eastAsia"/>
                <w:noProof/>
                <w:color w:val="FF0000"/>
                <w:sz w:val="20"/>
                <w:szCs w:val="20"/>
              </w:rPr>
              <w:t>密戶</w:t>
            </w:r>
            <w:r w:rsidRPr="00E758D9">
              <w:rPr>
                <w:rFonts w:eastAsia="標楷體" w:hint="eastAsia"/>
                <w:noProof/>
                <w:color w:val="FF0000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102/09/16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林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XX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</w:rPr>
              <w:t>111111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</w:rPr>
            </w:pPr>
            <w:r>
              <w:rPr>
                <w:rFonts w:eastAsia="標楷體" w:hint="eastAsia"/>
                <w:noProof/>
                <w:sz w:val="20"/>
                <w:szCs w:val="20"/>
              </w:rPr>
              <w:t>102/09/22</w:t>
            </w:r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輸入</w:t>
            </w:r>
          </w:p>
          <w:p w:rsidR="00C41A80" w:rsidRPr="00BC5271" w:rsidRDefault="00C41A80" w:rsidP="00935675">
            <w:pPr>
              <w:jc w:val="center"/>
              <w:rPr>
                <w:rFonts w:eastAsia="標楷體" w:hint="eastAsia"/>
                <w:strike/>
                <w:noProof/>
                <w:sz w:val="20"/>
                <w:szCs w:val="20"/>
                <w:highlight w:val="yellow"/>
                <w:bdr w:val="single" w:sz="4" w:space="0" w:color="auto"/>
                <w:rPrChange w:id="7" w:author="蕭侑文" w:date="2019-11-28T11:08:00Z">
                  <w:rPr>
                    <w:rFonts w:eastAsia="標楷體" w:hint="eastAsia"/>
                    <w:noProof/>
                    <w:sz w:val="20"/>
                    <w:szCs w:val="20"/>
                    <w:highlight w:val="yellow"/>
                    <w:bdr w:val="single" w:sz="4" w:space="0" w:color="auto"/>
                  </w:rPr>
                </w:rPrChange>
              </w:rPr>
            </w:pPr>
            <w:r w:rsidRPr="00BC5271">
              <w:rPr>
                <w:rFonts w:eastAsia="標楷體" w:hint="eastAsia"/>
                <w:strike/>
                <w:noProof/>
                <w:sz w:val="20"/>
                <w:szCs w:val="20"/>
                <w:highlight w:val="yellow"/>
                <w:bdr w:val="single" w:sz="4" w:space="0" w:color="auto"/>
                <w:rPrChange w:id="8" w:author="蕭侑文" w:date="2019-11-28T11:08:00Z">
                  <w:rPr>
                    <w:rFonts w:eastAsia="標楷體" w:hint="eastAsia"/>
                    <w:noProof/>
                    <w:sz w:val="20"/>
                    <w:szCs w:val="20"/>
                    <w:highlight w:val="yellow"/>
                    <w:bdr w:val="single" w:sz="4" w:space="0" w:color="auto"/>
                  </w:rPr>
                </w:rPrChange>
              </w:rPr>
              <w:t>改業務員轉送</w:t>
            </w:r>
          </w:p>
          <w:p w:rsidR="00C41A80" w:rsidRPr="002B1CAB" w:rsidRDefault="00C41A80" w:rsidP="00935675">
            <w:pPr>
              <w:jc w:val="center"/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修改郵號</w:t>
            </w:r>
          </w:p>
        </w:tc>
      </w:tr>
      <w:tr w:rsidR="00C41A80" w:rsidRPr="002B1CAB" w:rsidTr="005E2DF6">
        <w:tc>
          <w:tcPr>
            <w:tcW w:w="676" w:type="dxa"/>
            <w:vMerge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</w:p>
        </w:tc>
        <w:tc>
          <w:tcPr>
            <w:tcW w:w="3118" w:type="dxa"/>
            <w:gridSpan w:val="4"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239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新北市鶯歌鎮</w:t>
            </w:r>
            <w:r w:rsidRPr="002B1CAB">
              <w:rPr>
                <w:rFonts w:eastAsia="標楷體"/>
                <w:noProof/>
                <w:sz w:val="20"/>
                <w:szCs w:val="20"/>
              </w:rPr>
              <w:t>…………</w:t>
            </w:r>
            <w:r w:rsidRPr="002B1CAB">
              <w:rPr>
                <w:rFonts w:eastAsia="標楷體" w:hint="eastAsia"/>
                <w:noProof/>
                <w:sz w:val="20"/>
                <w:szCs w:val="20"/>
              </w:rPr>
              <w:t>.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輸入日期</w:t>
            </w:r>
          </w:p>
        </w:tc>
        <w:tc>
          <w:tcPr>
            <w:tcW w:w="1134" w:type="dxa"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102/9/16</w:t>
            </w:r>
          </w:p>
        </w:tc>
        <w:tc>
          <w:tcPr>
            <w:tcW w:w="1134" w:type="dxa"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修改日期</w:t>
            </w:r>
          </w:p>
        </w:tc>
        <w:tc>
          <w:tcPr>
            <w:tcW w:w="1561" w:type="dxa"/>
            <w:gridSpan w:val="2"/>
            <w:shd w:val="clear" w:color="auto" w:fill="auto"/>
          </w:tcPr>
          <w:p w:rsidR="00C41A80" w:rsidRPr="002B1CAB" w:rsidRDefault="00C41A80" w:rsidP="00935675">
            <w:pPr>
              <w:rPr>
                <w:rFonts w:eastAsia="標楷體" w:hint="eastAsia"/>
                <w:noProof/>
                <w:sz w:val="20"/>
                <w:szCs w:val="20"/>
              </w:rPr>
            </w:pPr>
            <w:r w:rsidRPr="002B1CAB">
              <w:rPr>
                <w:rFonts w:eastAsia="標楷體" w:hint="eastAsia"/>
                <w:noProof/>
                <w:sz w:val="20"/>
                <w:szCs w:val="20"/>
              </w:rPr>
              <w:t>102/10/16</w:t>
            </w:r>
          </w:p>
        </w:tc>
      </w:tr>
    </w:tbl>
    <w:p w:rsidR="00EB7BD3" w:rsidRDefault="00B728E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85349B" w:rsidRDefault="0085349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初始畫面</w:t>
      </w:r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528"/>
      </w:tblGrid>
      <w:tr w:rsidR="0085349B" w:rsidRPr="007D4882" w:rsidTr="005E2DF6">
        <w:tc>
          <w:tcPr>
            <w:tcW w:w="1985" w:type="dxa"/>
            <w:shd w:val="clear" w:color="auto" w:fill="A6A6A6"/>
          </w:tcPr>
          <w:p w:rsidR="0085349B" w:rsidRPr="007D4882" w:rsidRDefault="0085349B" w:rsidP="00B30D0F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7D4882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5528" w:type="dxa"/>
            <w:shd w:val="clear" w:color="auto" w:fill="A6A6A6"/>
          </w:tcPr>
          <w:p w:rsidR="0085349B" w:rsidRPr="007D4882" w:rsidRDefault="0085349B" w:rsidP="00B30D0F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7D4882">
              <w:rPr>
                <w:rFonts w:ascii="新細明體" w:hAnsi="新細明體" w:hint="eastAsia"/>
                <w:kern w:val="2"/>
                <w:lang w:eastAsia="zh-TW"/>
              </w:rPr>
              <w:t>值</w:t>
            </w:r>
          </w:p>
        </w:tc>
      </w:tr>
      <w:tr w:rsidR="0085349B" w:rsidRPr="007D4882" w:rsidTr="005E2DF6">
        <w:tc>
          <w:tcPr>
            <w:tcW w:w="1985" w:type="dxa"/>
          </w:tcPr>
          <w:p w:rsidR="0085349B" w:rsidRPr="005E2DF6" w:rsidRDefault="0085349B" w:rsidP="00B30D0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0000"/>
                <w:kern w:val="2"/>
                <w:lang w:eastAsia="zh-TW"/>
              </w:rPr>
            </w:pPr>
            <w:r w:rsidRPr="005E2DF6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處理狀況</w:t>
            </w:r>
          </w:p>
        </w:tc>
        <w:tc>
          <w:tcPr>
            <w:tcW w:w="5528" w:type="dxa"/>
          </w:tcPr>
          <w:p w:rsidR="0085349B" w:rsidRPr="005E2DF6" w:rsidRDefault="00AF62E1" w:rsidP="00B30D0F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已處理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 xml:space="preserve"> </w:t>
            </w:r>
          </w:p>
          <w:p w:rsidR="00AF62E1" w:rsidRPr="005E2DF6" w:rsidRDefault="00AF62E1" w:rsidP="00B30D0F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未處理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 xml:space="preserve"> </w:t>
            </w:r>
          </w:p>
        </w:tc>
      </w:tr>
      <w:tr w:rsidR="0085349B" w:rsidRPr="007D4882" w:rsidTr="005E2DF6">
        <w:tc>
          <w:tcPr>
            <w:tcW w:w="1985" w:type="dxa"/>
          </w:tcPr>
          <w:p w:rsidR="0085349B" w:rsidRPr="007D4882" w:rsidRDefault="0085349B" w:rsidP="00B30D0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核賠人員</w:t>
            </w:r>
          </w:p>
        </w:tc>
        <w:tc>
          <w:tcPr>
            <w:tcW w:w="5528" w:type="dxa"/>
          </w:tcPr>
          <w:p w:rsidR="00AF62E1" w:rsidRDefault="00AF62E1" w:rsidP="00AF62E1">
            <w:pPr>
              <w:pStyle w:val="Tabletext"/>
              <w:keepLines w:val="0"/>
              <w:numPr>
                <w:ilvl w:val="1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下拉選單由覆核人員查詢：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2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產生下拉選單：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3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第一個選項：全部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3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READ DTAABA01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3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WHERE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4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9617F">
              <w:rPr>
                <w:rFonts w:hint="eastAsia"/>
                <w:kern w:val="2"/>
                <w:szCs w:val="24"/>
                <w:lang w:eastAsia="zh-TW"/>
              </w:rPr>
              <w:t>轉送方式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= </w:t>
            </w:r>
            <w:r>
              <w:rPr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kern w:val="2"/>
                  <w:szCs w:val="24"/>
                  <w:lang w:eastAsia="zh-TW"/>
                </w:rPr>
                <w:t>’</w:t>
              </w:r>
            </w:smartTag>
            <w:r>
              <w:rPr>
                <w:rFonts w:hint="eastAsia"/>
                <w:kern w:val="2"/>
                <w:szCs w:val="24"/>
                <w:lang w:eastAsia="zh-TW"/>
              </w:rPr>
              <w:t xml:space="preserve"> (</w:t>
            </w: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郵寄) OR (</w:t>
            </w:r>
            <w:r w:rsidRPr="00A5221C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改郵寄轉送單位</w:t>
            </w: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=</w:t>
            </w:r>
            <w:r>
              <w:rPr>
                <w:rFonts w:hint="eastAsia"/>
                <w:lang w:eastAsia="zh-TW"/>
              </w:rPr>
              <w:t>登入者單位代號</w:t>
            </w:r>
            <w:r>
              <w:rPr>
                <w:rFonts w:hint="eastAsia"/>
                <w:lang w:eastAsia="zh-TW"/>
              </w:rPr>
              <w:t xml:space="preserve"> AND </w:t>
            </w:r>
            <w:r w:rsidRPr="003B0631">
              <w:rPr>
                <w:rFonts w:hint="eastAsia"/>
                <w:lang w:eastAsia="zh-TW"/>
              </w:rPr>
              <w:t>改郵寄日期</w:t>
            </w:r>
            <w:r>
              <w:rPr>
                <w:rFonts w:hint="eastAsia"/>
                <w:lang w:eastAsia="zh-TW"/>
              </w:rPr>
              <w:t xml:space="preserve"> &gt;</w:t>
            </w:r>
            <w:r w:rsidRPr="003B0631">
              <w:rPr>
                <w:rFonts w:hint="eastAsia"/>
                <w:lang w:eastAsia="zh-TW"/>
              </w:rPr>
              <w:t>轉送輸入日</w:t>
            </w:r>
            <w:r>
              <w:rPr>
                <w:rFonts w:hint="eastAsia"/>
                <w:lang w:eastAsia="zh-TW"/>
              </w:rPr>
              <w:t>)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4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7839B1">
              <w:rPr>
                <w:rFonts w:hint="eastAsia"/>
                <w:kern w:val="2"/>
                <w:szCs w:val="24"/>
                <w:lang w:eastAsia="zh-TW"/>
              </w:rPr>
              <w:t>覆核單位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= </w:t>
            </w:r>
            <w:r>
              <w:rPr>
                <w:rFonts w:hint="eastAsia"/>
                <w:kern w:val="2"/>
                <w:szCs w:val="24"/>
                <w:lang w:eastAsia="zh-TW"/>
              </w:rPr>
              <w:t>登入者單位代號</w:t>
            </w:r>
          </w:p>
          <w:p w:rsidR="00AF62E1" w:rsidRDefault="00AF62E1" w:rsidP="00AF62E1">
            <w:pPr>
              <w:pStyle w:val="Tabletext"/>
              <w:keepLines w:val="0"/>
              <w:numPr>
                <w:ilvl w:val="4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909C0">
              <w:rPr>
                <w:rFonts w:hint="eastAsia"/>
                <w:kern w:val="2"/>
                <w:szCs w:val="24"/>
                <w:lang w:eastAsia="zh-TW"/>
              </w:rPr>
              <w:t>銷件日期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IS NULL</w:t>
            </w:r>
          </w:p>
          <w:p w:rsidR="0085349B" w:rsidRPr="00423921" w:rsidRDefault="00AF62E1" w:rsidP="005E2DF6">
            <w:pPr>
              <w:pStyle w:val="Tabletext"/>
              <w:keepLines w:val="0"/>
              <w:numPr>
                <w:ilvl w:val="3"/>
                <w:numId w:val="17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同一</w:t>
            </w:r>
            <w:r w:rsidRPr="006F7EA2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>
              <w:rPr>
                <w:rFonts w:hint="eastAsia"/>
                <w:kern w:val="2"/>
                <w:szCs w:val="24"/>
                <w:lang w:eastAsia="zh-TW"/>
              </w:rPr>
              <w:t>取一筆</w:t>
            </w:r>
          </w:p>
        </w:tc>
      </w:tr>
      <w:tr w:rsidR="0085349B" w:rsidRPr="007D4882" w:rsidTr="005E2DF6">
        <w:tc>
          <w:tcPr>
            <w:tcW w:w="1985" w:type="dxa"/>
          </w:tcPr>
          <w:p w:rsidR="0085349B" w:rsidRPr="005E2DF6" w:rsidRDefault="0085349B" w:rsidP="00B30D0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0000"/>
                <w:kern w:val="2"/>
                <w:lang w:eastAsia="zh-TW"/>
              </w:rPr>
            </w:pPr>
            <w:r w:rsidRPr="005E2DF6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不給付日期區間</w:t>
            </w:r>
          </w:p>
        </w:tc>
        <w:tc>
          <w:tcPr>
            <w:tcW w:w="5528" w:type="dxa"/>
          </w:tcPr>
          <w:p w:rsidR="0085349B" w:rsidRPr="005E2DF6" w:rsidRDefault="0085349B" w:rsidP="00B30D0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0000"/>
                <w:kern w:val="2"/>
                <w:lang w:eastAsia="zh-TW"/>
              </w:rPr>
            </w:pP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擷取系統日期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[STEP1.2]</w:t>
            </w:r>
          </w:p>
        </w:tc>
      </w:tr>
      <w:tr w:rsidR="0085349B" w:rsidRPr="007D4882" w:rsidTr="005E2DF6">
        <w:tc>
          <w:tcPr>
            <w:tcW w:w="1985" w:type="dxa"/>
          </w:tcPr>
          <w:p w:rsidR="0085349B" w:rsidRPr="005E2DF6" w:rsidRDefault="0085349B" w:rsidP="00B30D0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0000"/>
                <w:kern w:val="2"/>
                <w:lang w:eastAsia="zh-TW"/>
              </w:rPr>
            </w:pPr>
            <w:r w:rsidRPr="005E2DF6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受</w:t>
            </w:r>
            <w:r w:rsidR="00AF62E1" w:rsidRPr="005E2DF6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理</w:t>
            </w:r>
            <w:r w:rsidRPr="005E2DF6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編</w:t>
            </w:r>
            <w:r w:rsidR="00AF62E1" w:rsidRPr="005E2DF6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號</w:t>
            </w:r>
          </w:p>
        </w:tc>
        <w:tc>
          <w:tcPr>
            <w:tcW w:w="5528" w:type="dxa"/>
          </w:tcPr>
          <w:p w:rsidR="0085349B" w:rsidRPr="005E2DF6" w:rsidRDefault="00AF62E1" w:rsidP="00B30D0F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color w:val="FF0000"/>
                <w:kern w:val="0"/>
                <w:sz w:val="20"/>
                <w:szCs w:val="20"/>
              </w:rPr>
            </w:pPr>
            <w:r w:rsidRPr="005E2DF6">
              <w:rPr>
                <w:rFonts w:hint="eastAsia"/>
                <w:color w:val="FF0000"/>
              </w:rPr>
              <w:t>空值</w:t>
            </w:r>
          </w:p>
        </w:tc>
      </w:tr>
    </w:tbl>
    <w:p w:rsidR="0085349B" w:rsidRDefault="0085349B" w:rsidP="005E2DF6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85349B" w:rsidRDefault="0085349B" w:rsidP="00AF62E1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bdr w:val="single" w:sz="4" w:space="0" w:color="auto"/>
          <w:lang w:eastAsia="zh-TW"/>
        </w:rPr>
        <w:t>查詢</w:t>
      </w:r>
      <w:r w:rsidR="0007145B">
        <w:rPr>
          <w:rFonts w:hint="eastAsia"/>
          <w:kern w:val="2"/>
          <w:szCs w:val="24"/>
          <w:bdr w:val="single" w:sz="4" w:space="0" w:color="auto"/>
          <w:lang w:eastAsia="zh-TW"/>
        </w:rPr>
        <w:t xml:space="preserve"> </w:t>
      </w:r>
      <w:r w:rsidR="009F6023">
        <w:rPr>
          <w:rFonts w:hint="eastAsia"/>
          <w:kern w:val="2"/>
          <w:szCs w:val="24"/>
          <w:lang w:eastAsia="zh-TW"/>
        </w:rPr>
        <w:t xml:space="preserve">  </w:t>
      </w:r>
      <w:r w:rsidR="0007145B">
        <w:rPr>
          <w:rFonts w:hint="eastAsia"/>
          <w:kern w:val="2"/>
          <w:szCs w:val="24"/>
          <w:lang w:eastAsia="zh-TW"/>
        </w:rPr>
        <w:t>查詢郵寄未銷件資料</w:t>
      </w:r>
    </w:p>
    <w:p w:rsidR="0007145B" w:rsidRPr="007D4882" w:rsidRDefault="0007145B" w:rsidP="0007145B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檢核</w:t>
      </w:r>
    </w:p>
    <w:p w:rsidR="0007145B" w:rsidRPr="007D4882" w:rsidRDefault="0007145B" w:rsidP="0007145B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若選擇以日期查詢</w:t>
      </w:r>
    </w:p>
    <w:p w:rsidR="0007145B" w:rsidRPr="007D4882" w:rsidRDefault="0007145B" w:rsidP="0007145B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檢核日期欄位</w:t>
      </w:r>
      <w:r w:rsidRPr="007D4882">
        <w:rPr>
          <w:rFonts w:hint="eastAsia"/>
          <w:color w:val="FF0000"/>
          <w:kern w:val="2"/>
          <w:szCs w:val="24"/>
          <w:lang w:eastAsia="zh-TW"/>
        </w:rPr>
        <w:t>:</w:t>
      </w:r>
    </w:p>
    <w:p w:rsidR="0007145B" w:rsidRPr="007D4882" w:rsidRDefault="0007145B" w:rsidP="0007145B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不給付起日</w:t>
      </w:r>
      <w:r w:rsidRPr="007D4882"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Pr="007D4882">
        <w:rPr>
          <w:rFonts w:hint="eastAsia"/>
          <w:color w:val="FF0000"/>
          <w:kern w:val="2"/>
          <w:szCs w:val="24"/>
          <w:lang w:eastAsia="zh-TW"/>
        </w:rPr>
        <w:t>須為民國年日期</w:t>
      </w:r>
    </w:p>
    <w:p w:rsidR="0007145B" w:rsidRPr="007D4882" w:rsidRDefault="0007145B" w:rsidP="0007145B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不給付迄日</w:t>
      </w:r>
      <w:r w:rsidRPr="007D4882"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Pr="007D4882">
        <w:rPr>
          <w:rFonts w:hint="eastAsia"/>
          <w:color w:val="FF0000"/>
          <w:kern w:val="2"/>
          <w:szCs w:val="24"/>
          <w:lang w:eastAsia="zh-TW"/>
        </w:rPr>
        <w:t>須為民國年日期</w:t>
      </w:r>
    </w:p>
    <w:p w:rsidR="0007145B" w:rsidRDefault="0007145B" w:rsidP="0007145B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不給付起日需小於不給付迄日</w:t>
      </w:r>
    </w:p>
    <w:p w:rsidR="0007145B" w:rsidRPr="007D4882" w:rsidRDefault="0007145B" w:rsidP="0007145B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977DEC">
        <w:rPr>
          <w:rFonts w:hint="eastAsia"/>
          <w:color w:val="FF0000"/>
          <w:kern w:val="2"/>
          <w:szCs w:val="24"/>
          <w:lang w:eastAsia="zh-TW"/>
        </w:rPr>
        <w:t>迄日</w:t>
      </w:r>
      <w:r>
        <w:rPr>
          <w:rFonts w:hint="eastAsia"/>
          <w:color w:val="FF0000"/>
          <w:kern w:val="2"/>
          <w:szCs w:val="24"/>
          <w:lang w:eastAsia="zh-TW"/>
        </w:rPr>
        <w:t>-</w:t>
      </w:r>
      <w:r w:rsidRPr="00977DEC">
        <w:rPr>
          <w:rFonts w:hint="eastAsia"/>
          <w:color w:val="FF0000"/>
          <w:kern w:val="2"/>
          <w:szCs w:val="24"/>
          <w:lang w:eastAsia="zh-TW"/>
        </w:rPr>
        <w:t>起日</w:t>
      </w:r>
      <w:r>
        <w:rPr>
          <w:rFonts w:hint="eastAsia"/>
          <w:color w:val="FF0000"/>
          <w:kern w:val="2"/>
          <w:szCs w:val="24"/>
          <w:lang w:eastAsia="zh-TW"/>
        </w:rPr>
        <w:t>需小於等於</w:t>
      </w:r>
      <w:r>
        <w:rPr>
          <w:rFonts w:hint="eastAsia"/>
          <w:color w:val="FF0000"/>
          <w:kern w:val="2"/>
          <w:szCs w:val="24"/>
          <w:lang w:eastAsia="zh-TW"/>
        </w:rPr>
        <w:t>1</w:t>
      </w:r>
      <w:r>
        <w:rPr>
          <w:rFonts w:hint="eastAsia"/>
          <w:color w:val="FF0000"/>
          <w:kern w:val="2"/>
          <w:szCs w:val="24"/>
          <w:lang w:eastAsia="zh-TW"/>
        </w:rPr>
        <w:t>個月</w:t>
      </w:r>
    </w:p>
    <w:p w:rsidR="0007145B" w:rsidRDefault="0007145B" w:rsidP="0007145B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7D4882">
        <w:rPr>
          <w:rFonts w:hint="eastAsia"/>
          <w:color w:val="FF0000"/>
          <w:kern w:val="2"/>
          <w:szCs w:val="24"/>
          <w:lang w:eastAsia="zh-TW"/>
        </w:rPr>
        <w:t>若選擇以受理編號查詢，則受理編號不可為空</w:t>
      </w:r>
    </w:p>
    <w:p w:rsidR="00423921" w:rsidRPr="00F16586" w:rsidRDefault="00423921" w:rsidP="00F16586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若處理狀況選擇已處理</w:t>
      </w:r>
      <w:r w:rsidRPr="007D4882">
        <w:rPr>
          <w:rFonts w:hint="eastAsia"/>
          <w:color w:val="FF0000"/>
          <w:kern w:val="2"/>
          <w:szCs w:val="24"/>
          <w:lang w:eastAsia="zh-TW"/>
        </w:rPr>
        <w:t>，則</w:t>
      </w:r>
      <w:r>
        <w:rPr>
          <w:rFonts w:hint="eastAsia"/>
          <w:color w:val="FF0000"/>
          <w:kern w:val="2"/>
          <w:szCs w:val="24"/>
          <w:lang w:eastAsia="zh-TW"/>
        </w:rPr>
        <w:t>必須同時選擇</w:t>
      </w:r>
      <w:r w:rsidRPr="00D739DA">
        <w:rPr>
          <w:rFonts w:ascii="新細明體" w:hAnsi="新細明體" w:hint="eastAsia"/>
          <w:color w:val="FF0000"/>
          <w:kern w:val="2"/>
          <w:lang w:eastAsia="zh-TW"/>
        </w:rPr>
        <w:t>不給付日期區間</w:t>
      </w:r>
    </w:p>
    <w:p w:rsidR="0007145B" w:rsidRPr="00F16586" w:rsidRDefault="0007145B" w:rsidP="0007145B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423921">
        <w:rPr>
          <w:rFonts w:hint="eastAsia"/>
          <w:color w:val="FF0000"/>
          <w:kern w:val="2"/>
          <w:szCs w:val="24"/>
          <w:lang w:eastAsia="zh-TW"/>
        </w:rPr>
        <w:t>設定查詢條件</w:t>
      </w:r>
    </w:p>
    <w:p w:rsidR="0007145B" w:rsidRPr="005E2DF6" w:rsidRDefault="0007145B" w:rsidP="0007145B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若選擇以日期查詢</w:t>
      </w:r>
    </w:p>
    <w:p w:rsidR="0007145B" w:rsidRPr="00F16586" w:rsidRDefault="0007145B" w:rsidP="0007145B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帳務日期</w:t>
      </w:r>
      <w:r w:rsidRPr="005E2DF6">
        <w:rPr>
          <w:rFonts w:hint="eastAsia"/>
          <w:color w:val="FF0000"/>
          <w:kern w:val="2"/>
          <w:szCs w:val="24"/>
          <w:lang w:eastAsia="zh-TW"/>
        </w:rPr>
        <w:t xml:space="preserve"> = </w:t>
      </w:r>
      <w:r w:rsidRPr="005E2DF6">
        <w:rPr>
          <w:rFonts w:hint="eastAsia"/>
          <w:color w:val="FF0000"/>
          <w:kern w:val="2"/>
          <w:szCs w:val="24"/>
          <w:lang w:eastAsia="zh-TW"/>
        </w:rPr>
        <w:t>畫面</w:t>
      </w:r>
      <w:r w:rsidRPr="005E2DF6">
        <w:rPr>
          <w:rFonts w:hint="eastAsia"/>
          <w:color w:val="FF0000"/>
          <w:kern w:val="2"/>
          <w:szCs w:val="24"/>
          <w:lang w:eastAsia="zh-TW"/>
        </w:rPr>
        <w:t>.</w:t>
      </w:r>
      <w:r w:rsidRPr="00423921">
        <w:rPr>
          <w:rFonts w:hint="eastAsia"/>
          <w:color w:val="FF0000"/>
          <w:kern w:val="2"/>
          <w:szCs w:val="24"/>
          <w:lang w:eastAsia="zh-TW"/>
        </w:rPr>
        <w:t>不</w:t>
      </w:r>
      <w:r w:rsidRPr="005E2DF6">
        <w:rPr>
          <w:rFonts w:hint="eastAsia"/>
          <w:color w:val="FF0000"/>
          <w:kern w:val="2"/>
          <w:szCs w:val="24"/>
          <w:lang w:eastAsia="zh-TW"/>
        </w:rPr>
        <w:t>給付日期</w:t>
      </w:r>
      <w:r w:rsidRPr="00423921">
        <w:rPr>
          <w:rFonts w:hint="eastAsia"/>
          <w:color w:val="FF0000"/>
          <w:kern w:val="2"/>
          <w:szCs w:val="24"/>
          <w:lang w:eastAsia="zh-TW"/>
        </w:rPr>
        <w:t>區間</w:t>
      </w:r>
    </w:p>
    <w:p w:rsidR="0007145B" w:rsidRPr="005E2DF6" w:rsidRDefault="0007145B" w:rsidP="0007145B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若選擇以受理編號查詢</w:t>
      </w:r>
    </w:p>
    <w:p w:rsidR="0007145B" w:rsidRPr="005E2DF6" w:rsidRDefault="0007145B" w:rsidP="0007145B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423921">
        <w:rPr>
          <w:rFonts w:hint="eastAsia"/>
          <w:color w:val="FF0000"/>
          <w:kern w:val="2"/>
          <w:szCs w:val="24"/>
          <w:lang w:eastAsia="zh-TW"/>
        </w:rPr>
        <w:t>受理編號</w:t>
      </w:r>
      <w:r w:rsidRPr="005E2DF6">
        <w:rPr>
          <w:rFonts w:hint="eastAsia"/>
          <w:color w:val="FF0000"/>
          <w:kern w:val="2"/>
          <w:szCs w:val="24"/>
          <w:lang w:eastAsia="zh-TW"/>
        </w:rPr>
        <w:t xml:space="preserve">= </w:t>
      </w:r>
      <w:r w:rsidRPr="005E2DF6">
        <w:rPr>
          <w:rFonts w:hint="eastAsia"/>
          <w:color w:val="FF0000"/>
          <w:kern w:val="2"/>
          <w:szCs w:val="24"/>
          <w:lang w:eastAsia="zh-TW"/>
        </w:rPr>
        <w:t>畫面</w:t>
      </w:r>
      <w:r w:rsidRPr="005E2DF6">
        <w:rPr>
          <w:rFonts w:hint="eastAsia"/>
          <w:color w:val="FF0000"/>
          <w:kern w:val="2"/>
          <w:szCs w:val="24"/>
          <w:lang w:eastAsia="zh-TW"/>
        </w:rPr>
        <w:t>.</w:t>
      </w:r>
      <w:r w:rsidRPr="005E2DF6">
        <w:rPr>
          <w:rFonts w:hint="eastAsia"/>
          <w:color w:val="FF0000"/>
          <w:kern w:val="2"/>
          <w:szCs w:val="24"/>
          <w:lang w:eastAsia="zh-TW"/>
        </w:rPr>
        <w:t>受理編號</w:t>
      </w:r>
    </w:p>
    <w:p w:rsidR="0007145B" w:rsidRPr="005E2DF6" w:rsidRDefault="0007145B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若選擇處理狀況為已處理，則取郵件編號不可為空的案件</w:t>
      </w:r>
    </w:p>
    <w:p w:rsidR="0007145B" w:rsidRPr="005E2DF6" w:rsidRDefault="0007145B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若選擇處理狀況為未處理，則取郵件編號為空的案件</w:t>
      </w:r>
    </w:p>
    <w:p w:rsidR="0016505B" w:rsidRDefault="0016505B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  <w:kern w:val="2"/>
            <w:szCs w:val="24"/>
            <w:lang w:eastAsia="zh-TW"/>
          </w:rPr>
          <w:t>01</w:t>
        </w:r>
        <w:r w:rsidR="005A2C1A">
          <w:rPr>
            <w:rFonts w:hint="eastAsia"/>
            <w:kern w:val="2"/>
            <w:szCs w:val="24"/>
            <w:lang w:eastAsia="zh-TW"/>
          </w:rPr>
          <w:t xml:space="preserve"> A</w:t>
        </w:r>
      </w:smartTag>
    </w:p>
    <w:p w:rsidR="005A2C1A" w:rsidRDefault="005A2C1A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INNER JOIN DBAA.DTAAA010 B</w:t>
      </w:r>
    </w:p>
    <w:p w:rsidR="005A2C1A" w:rsidRDefault="005A2C1A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="00A07F90">
        <w:rPr>
          <w:rFonts w:hint="eastAsia"/>
          <w:kern w:val="2"/>
          <w:szCs w:val="24"/>
          <w:lang w:eastAsia="zh-TW"/>
        </w:rPr>
        <w:t>受理編號</w:t>
      </w:r>
      <w:r w:rsidR="00A07F90">
        <w:rPr>
          <w:rFonts w:hint="eastAsia"/>
          <w:kern w:val="2"/>
          <w:szCs w:val="24"/>
          <w:lang w:eastAsia="zh-TW"/>
        </w:rPr>
        <w:t xml:space="preserve"> = B.</w:t>
      </w:r>
      <w:r w:rsidR="00A07F90">
        <w:rPr>
          <w:rFonts w:hint="eastAsia"/>
          <w:kern w:val="2"/>
          <w:szCs w:val="24"/>
          <w:lang w:eastAsia="zh-TW"/>
        </w:rPr>
        <w:t>受理編號</w:t>
      </w:r>
    </w:p>
    <w:p w:rsidR="00860B0A" w:rsidRDefault="00860B0A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61913" w:rsidRDefault="00161913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617F">
        <w:rPr>
          <w:rFonts w:hint="eastAsia"/>
          <w:kern w:val="2"/>
          <w:szCs w:val="24"/>
          <w:lang w:eastAsia="zh-TW"/>
        </w:rPr>
        <w:t>轉送方式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9A4639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9A4639">
        <w:rPr>
          <w:rFonts w:ascii="新細明體" w:hAnsi="新細明體" w:hint="eastAsia"/>
          <w:color w:val="000000"/>
          <w:kern w:val="2"/>
          <w:lang w:eastAsia="zh-TW"/>
        </w:rPr>
        <w:t>郵寄)</w:t>
      </w:r>
      <w:r w:rsidR="002A28D4">
        <w:rPr>
          <w:rFonts w:ascii="新細明體" w:hAnsi="新細明體" w:hint="eastAsia"/>
          <w:color w:val="000000"/>
          <w:kern w:val="2"/>
          <w:lang w:eastAsia="zh-TW"/>
        </w:rPr>
        <w:t xml:space="preserve"> OR </w:t>
      </w:r>
      <w:r w:rsidR="00E66896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2A28D4" w:rsidRPr="00A5221C">
        <w:rPr>
          <w:rFonts w:ascii="新細明體" w:hAnsi="新細明體" w:hint="eastAsia"/>
          <w:color w:val="000000"/>
          <w:kern w:val="2"/>
          <w:lang w:eastAsia="zh-TW"/>
        </w:rPr>
        <w:t>改郵寄轉送單位</w:t>
      </w:r>
      <w:r w:rsidR="002A28D4">
        <w:rPr>
          <w:rFonts w:ascii="新細明體" w:hAnsi="新細明體" w:hint="eastAsia"/>
          <w:color w:val="000000"/>
          <w:kern w:val="2"/>
          <w:lang w:eastAsia="zh-TW"/>
        </w:rPr>
        <w:t>=</w:t>
      </w:r>
      <w:r w:rsidR="002A28D4">
        <w:rPr>
          <w:rFonts w:hint="eastAsia"/>
          <w:lang w:eastAsia="zh-TW"/>
        </w:rPr>
        <w:t>登入者單位代號</w:t>
      </w:r>
      <w:r w:rsidR="00E66896">
        <w:rPr>
          <w:rFonts w:hint="eastAsia"/>
          <w:lang w:eastAsia="zh-TW"/>
        </w:rPr>
        <w:t xml:space="preserve"> AND </w:t>
      </w:r>
      <w:r w:rsidR="00E66896" w:rsidRPr="003B0631">
        <w:rPr>
          <w:rFonts w:hint="eastAsia"/>
          <w:lang w:eastAsia="zh-TW"/>
        </w:rPr>
        <w:t>改郵寄日期</w:t>
      </w:r>
      <w:r w:rsidR="00E66896">
        <w:rPr>
          <w:rFonts w:hint="eastAsia"/>
          <w:lang w:eastAsia="zh-TW"/>
        </w:rPr>
        <w:t xml:space="preserve"> &gt;</w:t>
      </w:r>
      <w:r w:rsidR="00E66896" w:rsidRPr="003B0631">
        <w:rPr>
          <w:rFonts w:hint="eastAsia"/>
          <w:lang w:eastAsia="zh-TW"/>
        </w:rPr>
        <w:t>轉送輸入日</w:t>
      </w:r>
      <w:r w:rsidR="00E66896">
        <w:rPr>
          <w:rFonts w:hint="eastAsia"/>
          <w:lang w:eastAsia="zh-TW"/>
        </w:rPr>
        <w:t>)</w:t>
      </w:r>
    </w:p>
    <w:p w:rsidR="0049617F" w:rsidRDefault="007839B1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39B1">
        <w:rPr>
          <w:rFonts w:hint="eastAsia"/>
          <w:kern w:val="2"/>
          <w:szCs w:val="24"/>
          <w:lang w:eastAsia="zh-TW"/>
        </w:rPr>
        <w:t>覆核單位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登入者單位代號</w:t>
      </w:r>
    </w:p>
    <w:p w:rsidR="00423921" w:rsidRPr="005E2DF6" w:rsidRDefault="00423921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若處理狀況為未處理</w:t>
      </w:r>
    </w:p>
    <w:p w:rsidR="002909C0" w:rsidRPr="005E2DF6" w:rsidRDefault="002909C0" w:rsidP="005E2DF6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銷件日期</w:t>
      </w:r>
      <w:r w:rsidRPr="005E2DF6">
        <w:rPr>
          <w:rFonts w:hint="eastAsia"/>
          <w:color w:val="FF0000"/>
          <w:kern w:val="2"/>
          <w:szCs w:val="24"/>
          <w:lang w:eastAsia="zh-TW"/>
        </w:rPr>
        <w:t xml:space="preserve"> IS NULL</w:t>
      </w:r>
    </w:p>
    <w:p w:rsidR="00423921" w:rsidRPr="005E2DF6" w:rsidRDefault="00423921" w:rsidP="0042392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若處理狀況為已處理</w:t>
      </w:r>
    </w:p>
    <w:p w:rsidR="00423921" w:rsidRPr="005E2DF6" w:rsidRDefault="00423921" w:rsidP="005E2DF6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銷件日期</w:t>
      </w:r>
      <w:r w:rsidRPr="005E2DF6">
        <w:rPr>
          <w:rFonts w:hint="eastAsia"/>
          <w:color w:val="FF0000"/>
          <w:kern w:val="2"/>
          <w:szCs w:val="24"/>
          <w:lang w:eastAsia="zh-TW"/>
        </w:rPr>
        <w:t xml:space="preserve"> IS  NOT  NULL</w:t>
      </w:r>
    </w:p>
    <w:p w:rsidR="00E9612D" w:rsidRDefault="00E9612D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F7EA2">
        <w:rPr>
          <w:rFonts w:hint="eastAsia"/>
          <w:kern w:val="2"/>
          <w:szCs w:val="24"/>
          <w:lang w:eastAsia="zh-TW"/>
        </w:rPr>
        <w:t>覆核人員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下拉選單對應</w:t>
      </w:r>
      <w:r w:rsidRPr="006F7EA2">
        <w:rPr>
          <w:rFonts w:hint="eastAsia"/>
          <w:kern w:val="2"/>
          <w:szCs w:val="24"/>
          <w:lang w:eastAsia="zh-TW"/>
        </w:rPr>
        <w:t>覆核人員</w:t>
      </w:r>
      <w:r>
        <w:rPr>
          <w:rFonts w:hint="eastAsia"/>
          <w:kern w:val="2"/>
          <w:szCs w:val="24"/>
          <w:lang w:eastAsia="zh-TW"/>
        </w:rPr>
        <w:t>ID</w:t>
      </w:r>
    </w:p>
    <w:p w:rsidR="00A34704" w:rsidRDefault="00A34704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</w:p>
    <w:p w:rsidR="006F7EA2" w:rsidRPr="00A34704" w:rsidRDefault="00550E8D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50E8D">
        <w:rPr>
          <w:rFonts w:hint="eastAsia"/>
          <w:kern w:val="2"/>
          <w:szCs w:val="24"/>
          <w:lang w:eastAsia="zh-TW"/>
        </w:rPr>
        <w:t>覆核日期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遞增</w:t>
      </w:r>
      <w:r>
        <w:rPr>
          <w:rFonts w:hint="eastAsia"/>
          <w:kern w:val="2"/>
          <w:szCs w:val="24"/>
          <w:lang w:eastAsia="zh-TW"/>
        </w:rPr>
        <w:t>)</w:t>
      </w:r>
      <w:r w:rsidR="006F7EA2">
        <w:rPr>
          <w:rFonts w:hint="eastAsia"/>
          <w:kern w:val="2"/>
          <w:szCs w:val="24"/>
          <w:lang w:eastAsia="zh-TW"/>
        </w:rPr>
        <w:t>+</w:t>
      </w:r>
      <w:r w:rsidR="006F7EA2" w:rsidRPr="006F7EA2">
        <w:rPr>
          <w:rFonts w:hint="eastAsia"/>
          <w:kern w:val="2"/>
          <w:szCs w:val="24"/>
          <w:lang w:eastAsia="zh-TW"/>
        </w:rPr>
        <w:t>受理編號</w:t>
      </w:r>
      <w:r w:rsidR="006F7EA2">
        <w:rPr>
          <w:rFonts w:hint="eastAsia"/>
          <w:kern w:val="2"/>
          <w:szCs w:val="24"/>
          <w:lang w:eastAsia="zh-TW"/>
        </w:rPr>
        <w:t>(</w:t>
      </w:r>
      <w:r w:rsidR="006F7EA2">
        <w:rPr>
          <w:rFonts w:hint="eastAsia"/>
          <w:kern w:val="2"/>
          <w:szCs w:val="24"/>
          <w:lang w:eastAsia="zh-TW"/>
        </w:rPr>
        <w:t>遞增</w:t>
      </w:r>
      <w:r w:rsidR="006F7EA2">
        <w:rPr>
          <w:rFonts w:hint="eastAsia"/>
          <w:kern w:val="2"/>
          <w:szCs w:val="24"/>
          <w:lang w:eastAsia="zh-TW"/>
        </w:rPr>
        <w:t>)+</w:t>
      </w:r>
      <w:r w:rsidR="006F7EA2" w:rsidRPr="006F7EA2">
        <w:rPr>
          <w:rFonts w:hint="eastAsia"/>
          <w:kern w:val="2"/>
          <w:szCs w:val="24"/>
          <w:lang w:eastAsia="zh-TW"/>
        </w:rPr>
        <w:t>覆核人員</w:t>
      </w:r>
      <w:r w:rsidR="006F7EA2">
        <w:rPr>
          <w:rFonts w:hint="eastAsia"/>
          <w:kern w:val="2"/>
          <w:szCs w:val="24"/>
          <w:lang w:eastAsia="zh-TW"/>
        </w:rPr>
        <w:t>(</w:t>
      </w:r>
      <w:r w:rsidR="006F7EA2">
        <w:rPr>
          <w:rFonts w:hint="eastAsia"/>
          <w:kern w:val="2"/>
          <w:szCs w:val="24"/>
          <w:lang w:eastAsia="zh-TW"/>
        </w:rPr>
        <w:t>遞增</w:t>
      </w:r>
      <w:r w:rsidR="006F7EA2">
        <w:rPr>
          <w:rFonts w:hint="eastAsia"/>
          <w:kern w:val="2"/>
          <w:szCs w:val="24"/>
          <w:lang w:eastAsia="zh-TW"/>
        </w:rPr>
        <w:t>)</w:t>
      </w:r>
    </w:p>
    <w:p w:rsidR="00CF6635" w:rsidRDefault="00CF6635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594CDA" w:rsidRDefault="00FA24F2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CC6F04" w:rsidRPr="00CF6635" w:rsidRDefault="00FA24F2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顯示訊息</w:t>
      </w:r>
      <w:r w:rsidR="00594CDA">
        <w:rPr>
          <w:rFonts w:hint="eastAsia"/>
          <w:kern w:val="2"/>
          <w:szCs w:val="24"/>
          <w:lang w:eastAsia="zh-TW"/>
        </w:rPr>
        <w:t>：查無資料</w:t>
      </w:r>
    </w:p>
    <w:p w:rsidR="00DA0AD0" w:rsidRDefault="00DB6CA3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畫面欄位對應：</w:t>
      </w:r>
    </w:p>
    <w:tbl>
      <w:tblPr>
        <w:tblW w:w="806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611"/>
        <w:gridCol w:w="2982"/>
        <w:tblGridChange w:id="9">
          <w:tblGrid>
            <w:gridCol w:w="2470"/>
            <w:gridCol w:w="2611"/>
            <w:gridCol w:w="2982"/>
          </w:tblGrid>
        </w:tblGridChange>
      </w:tblGrid>
      <w:tr w:rsidR="008C456A" w:rsidRPr="009018AB" w:rsidTr="009018AB">
        <w:tc>
          <w:tcPr>
            <w:tcW w:w="2470" w:type="dxa"/>
            <w:shd w:val="clear" w:color="auto" w:fill="A6A6A6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2611" w:type="dxa"/>
            <w:shd w:val="clear" w:color="auto" w:fill="A6A6A6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2982" w:type="dxa"/>
            <w:shd w:val="clear" w:color="auto" w:fill="A6A6A6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備註</w:t>
            </w: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D71773" w:rsidRDefault="008C456A" w:rsidP="009018AB">
            <w:pPr>
              <w:spacing w:line="315" w:lineRule="atLeast"/>
              <w:ind w:firstLine="20"/>
              <w:jc w:val="both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665405">
              <w:rPr>
                <w:rFonts w:ascii="sөũ" w:hAnsi="sөũ" w:cs="新細明體"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</w:t>
            </w:r>
          </w:p>
        </w:tc>
        <w:tc>
          <w:tcPr>
            <w:tcW w:w="2982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665405" w:rsidRDefault="008C456A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lang w:eastAsia="zh-TW"/>
              </w:rPr>
            </w:pPr>
            <w:r w:rsidRPr="009018AB">
              <w:rPr>
                <w:rFonts w:ascii="sөũ" w:hAnsi="sөũ" w:cs="新細明體"/>
              </w:rPr>
              <w:t>事故者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</w:t>
            </w:r>
          </w:p>
        </w:tc>
        <w:tc>
          <w:tcPr>
            <w:tcW w:w="2982" w:type="dxa"/>
            <w:shd w:val="clear" w:color="auto" w:fill="auto"/>
          </w:tcPr>
          <w:p w:rsidR="0007145B" w:rsidRDefault="0007145B" w:rsidP="0007145B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是否為密戶</w:t>
            </w: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:</w:t>
            </w: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是，事故者姓名後面加上</w:t>
            </w: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(</w:t>
            </w: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密戶</w:t>
            </w:r>
            <w:r w:rsidRPr="007D4882">
              <w:rPr>
                <w:rFonts w:hint="eastAsia"/>
                <w:color w:val="FF0000"/>
                <w:kern w:val="2"/>
                <w:szCs w:val="24"/>
                <w:lang w:eastAsia="zh-TW"/>
              </w:rPr>
              <w:t>)</w:t>
            </w:r>
          </w:p>
          <w:p w:rsidR="008C456A" w:rsidRPr="009018AB" w:rsidRDefault="0007145B" w:rsidP="0007145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77DEC">
              <w:rPr>
                <w:rFonts w:hint="eastAsia"/>
                <w:color w:val="FF0000"/>
                <w:kern w:val="2"/>
                <w:szCs w:val="24"/>
                <w:lang w:eastAsia="zh-TW"/>
              </w:rPr>
              <w:t>是否為密戶</w:t>
            </w:r>
            <w:r w:rsidRPr="00FC086B">
              <w:rPr>
                <w:color w:val="FF0000"/>
                <w:kern w:val="2"/>
                <w:szCs w:val="24"/>
                <w:lang w:eastAsia="zh-TW"/>
              </w:rPr>
              <w:sym w:font="Wingdings" w:char="F0E0"/>
            </w:r>
            <w:r>
              <w:rPr>
                <w:rFonts w:hint="eastAsia"/>
                <w:color w:val="FF0000"/>
                <w:kern w:val="2"/>
                <w:szCs w:val="24"/>
                <w:lang w:eastAsia="zh-TW"/>
              </w:rPr>
              <w:t>DTAB0001.</w:t>
            </w:r>
            <w:r>
              <w:t xml:space="preserve"> </w:t>
            </w:r>
            <w:r w:rsidRPr="00FC086B">
              <w:rPr>
                <w:color w:val="FF0000"/>
                <w:kern w:val="2"/>
                <w:szCs w:val="24"/>
                <w:lang w:eastAsia="zh-TW"/>
              </w:rPr>
              <w:t>SCRT_IND</w:t>
            </w:r>
            <w:r>
              <w:rPr>
                <w:rFonts w:hint="eastAsia"/>
                <w:color w:val="FF0000"/>
                <w:kern w:val="2"/>
                <w:szCs w:val="24"/>
                <w:lang w:eastAsia="zh-TW"/>
              </w:rPr>
              <w:t>=</w:t>
            </w:r>
            <w:r>
              <w:rPr>
                <w:color w:val="FF0000"/>
                <w:kern w:val="2"/>
                <w:szCs w:val="24"/>
                <w:lang w:eastAsia="zh-TW"/>
              </w:rPr>
              <w:t>’</w:t>
            </w:r>
            <w:r>
              <w:rPr>
                <w:rFonts w:hint="eastAsia"/>
                <w:color w:val="FF0000"/>
                <w:kern w:val="2"/>
                <w:szCs w:val="24"/>
                <w:lang w:eastAsia="zh-TW"/>
              </w:rPr>
              <w:t>1</w:t>
            </w:r>
            <w:r>
              <w:rPr>
                <w:color w:val="FF0000"/>
                <w:kern w:val="2"/>
                <w:szCs w:val="24"/>
                <w:lang w:eastAsia="zh-TW"/>
              </w:rPr>
              <w:t>’</w:t>
            </w: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5E2DF6" w:rsidRDefault="0007145B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color w:val="FF0000"/>
              </w:rPr>
            </w:pPr>
            <w:r w:rsidRPr="005E2DF6">
              <w:rPr>
                <w:rFonts w:ascii="sөũ" w:hAnsi="sөũ" w:cs="新細明體" w:hint="eastAsia"/>
                <w:color w:val="FF0000"/>
                <w:lang w:eastAsia="zh-TW"/>
              </w:rPr>
              <w:t>不給付</w:t>
            </w:r>
            <w:r w:rsidR="008C456A" w:rsidRPr="005E2DF6">
              <w:rPr>
                <w:rFonts w:ascii="sөũ" w:hAnsi="sөũ" w:cs="新細明體"/>
                <w:color w:val="FF0000"/>
              </w:rPr>
              <w:t>日期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</w:t>
            </w:r>
            <w:r w:rsidR="0007145B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07145B">
              <w:rPr>
                <w:rFonts w:hint="eastAsia"/>
              </w:rPr>
              <w:t xml:space="preserve"> </w:t>
            </w:r>
            <w:r w:rsidR="009F6023" w:rsidRPr="0007145B">
              <w:rPr>
                <w:rFonts w:hint="eastAsia"/>
                <w:kern w:val="2"/>
                <w:szCs w:val="24"/>
                <w:lang w:eastAsia="zh-TW"/>
              </w:rPr>
              <w:t>覆核</w:t>
            </w:r>
            <w:r w:rsidR="0007145B" w:rsidRPr="0007145B">
              <w:rPr>
                <w:rFonts w:hint="eastAsia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2982" w:type="dxa"/>
            <w:shd w:val="clear" w:color="auto" w:fill="auto"/>
          </w:tcPr>
          <w:p w:rsidR="008C456A" w:rsidRPr="009018AB" w:rsidRDefault="0007145B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採</w:t>
            </w:r>
            <w:r>
              <w:rPr>
                <w:rFonts w:hint="eastAsia"/>
                <w:kern w:val="2"/>
                <w:szCs w:val="24"/>
                <w:lang w:eastAsia="zh-TW"/>
              </w:rPr>
              <w:t>ROC</w:t>
            </w:r>
            <w:r>
              <w:rPr>
                <w:rFonts w:hint="eastAsia"/>
                <w:kern w:val="2"/>
                <w:szCs w:val="24"/>
                <w:lang w:eastAsia="zh-TW"/>
              </w:rPr>
              <w:t>格式</w:t>
            </w: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5E2DF6" w:rsidRDefault="0007145B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color w:val="FF0000"/>
              </w:rPr>
            </w:pPr>
            <w:r w:rsidRPr="005E2DF6">
              <w:rPr>
                <w:rFonts w:ascii="sөũ" w:hAnsi="sөũ" w:cs="新細明體" w:hint="eastAsia"/>
                <w:color w:val="FF0000"/>
                <w:lang w:eastAsia="zh-TW"/>
              </w:rPr>
              <w:t>核賠</w:t>
            </w:r>
            <w:r w:rsidR="008C456A" w:rsidRPr="005E2DF6">
              <w:rPr>
                <w:rFonts w:ascii="sөũ" w:hAnsi="sөũ" w:cs="新細明體"/>
                <w:color w:val="FF0000"/>
              </w:rPr>
              <w:t>人員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</w:t>
            </w:r>
            <w:r w:rsidR="0007145B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07145B">
              <w:rPr>
                <w:rFonts w:hint="eastAsia"/>
              </w:rPr>
              <w:t xml:space="preserve"> </w:t>
            </w:r>
            <w:r w:rsidR="0007145B" w:rsidRPr="0007145B">
              <w:rPr>
                <w:rFonts w:hint="eastAsia"/>
                <w:kern w:val="2"/>
                <w:szCs w:val="24"/>
                <w:lang w:eastAsia="zh-TW"/>
              </w:rPr>
              <w:t>覆核人員姓名</w:t>
            </w:r>
          </w:p>
        </w:tc>
        <w:tc>
          <w:tcPr>
            <w:tcW w:w="2982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</w:rPr>
            </w:pPr>
            <w:r w:rsidRPr="009018AB">
              <w:rPr>
                <w:rFonts w:ascii="sөũ" w:hAnsi="sөũ" w:cs="新細明體"/>
              </w:rPr>
              <w:t>服務中心改郵寄日期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9018AB">
              <w:rPr>
                <w:rFonts w:hint="eastAsia"/>
                <w:kern w:val="2"/>
                <w:szCs w:val="24"/>
                <w:lang w:eastAsia="zh-TW"/>
              </w:rPr>
              <w:t>改郵寄日期</w:t>
            </w:r>
          </w:p>
        </w:tc>
        <w:tc>
          <w:tcPr>
            <w:tcW w:w="2982" w:type="dxa"/>
            <w:shd w:val="clear" w:color="auto" w:fill="auto"/>
          </w:tcPr>
          <w:p w:rsidR="008C456A" w:rsidRPr="009018AB" w:rsidRDefault="007B07D1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若有資料，轉換為民國日期顯示</w:t>
            </w:r>
          </w:p>
        </w:tc>
      </w:tr>
      <w:tr w:rsidR="008C456A" w:rsidRPr="009018AB" w:rsidTr="009018AB">
        <w:tc>
          <w:tcPr>
            <w:tcW w:w="2470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018AB">
              <w:rPr>
                <w:rFonts w:ascii="sөũ" w:hAnsi="sөũ" w:cs="新細明體" w:hint="eastAsia"/>
                <w:lang w:eastAsia="zh-TW"/>
              </w:rPr>
              <w:t>地址</w:t>
            </w:r>
          </w:p>
        </w:tc>
        <w:tc>
          <w:tcPr>
            <w:tcW w:w="2611" w:type="dxa"/>
            <w:shd w:val="clear" w:color="auto" w:fill="auto"/>
          </w:tcPr>
          <w:p w:rsidR="008C456A" w:rsidRPr="009018AB" w:rsidRDefault="00AE6C65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9018AB">
              <w:rPr>
                <w:rFonts w:hint="eastAsia"/>
                <w:kern w:val="2"/>
                <w:szCs w:val="24"/>
                <w:lang w:eastAsia="zh-TW"/>
              </w:rPr>
              <w:t>白天易晤地址郵遞區號</w:t>
            </w:r>
            <w:r w:rsidRPr="009018AB">
              <w:rPr>
                <w:rFonts w:hint="eastAsia"/>
                <w:kern w:val="2"/>
                <w:szCs w:val="24"/>
                <w:lang w:eastAsia="zh-TW"/>
              </w:rPr>
              <w:t>+</w:t>
            </w:r>
            <w:r w:rsidR="00835045" w:rsidRPr="009018AB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="00835045" w:rsidRPr="009018AB">
              <w:rPr>
                <w:rFonts w:hint="eastAsia"/>
                <w:kern w:val="2"/>
                <w:szCs w:val="24"/>
                <w:lang w:eastAsia="zh-TW"/>
              </w:rPr>
              <w:t>白天易晤地址</w:t>
            </w:r>
          </w:p>
        </w:tc>
        <w:tc>
          <w:tcPr>
            <w:tcW w:w="2982" w:type="dxa"/>
            <w:shd w:val="clear" w:color="auto" w:fill="auto"/>
          </w:tcPr>
          <w:p w:rsidR="008C456A" w:rsidRPr="009018AB" w:rsidRDefault="008C456A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  <w:tr w:rsidR="0007145B" w:rsidRPr="009018AB" w:rsidTr="009018AB">
        <w:tc>
          <w:tcPr>
            <w:tcW w:w="2470" w:type="dxa"/>
            <w:shd w:val="clear" w:color="auto" w:fill="auto"/>
          </w:tcPr>
          <w:p w:rsidR="0007145B" w:rsidRPr="009018AB" w:rsidRDefault="0007145B" w:rsidP="009018AB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>
              <w:rPr>
                <w:rFonts w:ascii="sөũ" w:hAnsi="sөũ" w:cs="新細明體" w:hint="eastAsia"/>
                <w:lang w:eastAsia="zh-TW"/>
              </w:rPr>
              <w:t>處理</w:t>
            </w:r>
          </w:p>
        </w:tc>
        <w:tc>
          <w:tcPr>
            <w:tcW w:w="2611" w:type="dxa"/>
            <w:shd w:val="clear" w:color="auto" w:fill="auto"/>
          </w:tcPr>
          <w:p w:rsidR="0007145B" w:rsidRPr="005E2DF6" w:rsidRDefault="0007145B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若為郵件編號為空，則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enable</w:t>
            </w:r>
            <w:r w:rsidRPr="005E2DF6">
              <w:rPr>
                <w:rFonts w:hint="eastAsia"/>
                <w:color w:val="FF0000"/>
                <w:kern w:val="2"/>
                <w:szCs w:val="24"/>
                <w:bdr w:val="single" w:sz="4" w:space="0" w:color="auto"/>
                <w:lang w:eastAsia="zh-TW"/>
              </w:rPr>
              <w:t>輸入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、</w:t>
            </w:r>
            <w:r w:rsidRPr="00AD2ADD">
              <w:rPr>
                <w:rFonts w:hint="eastAsia"/>
                <w:strike/>
                <w:color w:val="FF0000"/>
                <w:kern w:val="2"/>
                <w:szCs w:val="24"/>
                <w:bdr w:val="single" w:sz="4" w:space="0" w:color="auto"/>
                <w:lang w:eastAsia="zh-TW"/>
                <w:rPrChange w:id="10" w:author="蕭侑文" w:date="2019-11-28T11:09:00Z">
                  <w:rPr>
                    <w:rFonts w:hint="eastAsia"/>
                    <w:color w:val="FF0000"/>
                    <w:kern w:val="2"/>
                    <w:szCs w:val="24"/>
                    <w:bdr w:val="single" w:sz="4" w:space="0" w:color="auto"/>
                    <w:lang w:eastAsia="zh-TW"/>
                  </w:rPr>
                </w:rPrChange>
              </w:rPr>
              <w:t>改業務員轉送</w:t>
            </w:r>
          </w:p>
          <w:p w:rsidR="0007145B" w:rsidRPr="009018AB" w:rsidRDefault="0007145B" w:rsidP="009018A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若為郵件編號</w:t>
            </w:r>
            <w:r w:rsidR="00F16586">
              <w:rPr>
                <w:rFonts w:hint="eastAsia"/>
                <w:color w:val="FF0000"/>
                <w:kern w:val="2"/>
                <w:szCs w:val="24"/>
                <w:lang w:eastAsia="zh-TW"/>
              </w:rPr>
              <w:t>不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為空，則</w:t>
            </w:r>
            <w:r w:rsidRPr="005E2DF6">
              <w:rPr>
                <w:rFonts w:hint="eastAsia"/>
                <w:color w:val="FF0000"/>
                <w:kern w:val="2"/>
                <w:szCs w:val="24"/>
                <w:lang w:eastAsia="zh-TW"/>
              </w:rPr>
              <w:t>enable</w:t>
            </w:r>
            <w:r w:rsidRPr="005E2DF6">
              <w:rPr>
                <w:rFonts w:hint="eastAsia"/>
                <w:color w:val="FF0000"/>
                <w:kern w:val="2"/>
                <w:szCs w:val="24"/>
                <w:bdr w:val="single" w:sz="4" w:space="0" w:color="auto"/>
                <w:lang w:eastAsia="zh-TW"/>
              </w:rPr>
              <w:t>修改郵號</w:t>
            </w:r>
          </w:p>
        </w:tc>
        <w:tc>
          <w:tcPr>
            <w:tcW w:w="2982" w:type="dxa"/>
            <w:shd w:val="clear" w:color="auto" w:fill="auto"/>
          </w:tcPr>
          <w:p w:rsidR="0007145B" w:rsidRPr="009018AB" w:rsidRDefault="0007145B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DB6CA3" w:rsidRDefault="00DB6CA3" w:rsidP="005E2DF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343953" w:rsidRDefault="009F6023" w:rsidP="00AF62E1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E2DF6">
        <w:rPr>
          <w:rFonts w:hint="eastAsia"/>
          <w:kern w:val="2"/>
          <w:szCs w:val="24"/>
          <w:bdr w:val="single" w:sz="4" w:space="0" w:color="auto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郵件編號輸入</w:t>
      </w:r>
    </w:p>
    <w:p w:rsidR="00E45D46" w:rsidRDefault="00E45D46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畫面檢核：</w:t>
      </w:r>
    </w:p>
    <w:p w:rsidR="005669D2" w:rsidRDefault="00A67B3C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5669D2">
        <w:rPr>
          <w:rFonts w:hint="eastAsia"/>
          <w:kern w:val="2"/>
          <w:szCs w:val="24"/>
          <w:lang w:eastAsia="zh-TW"/>
        </w:rPr>
        <w:t>郵件編號</w:t>
      </w:r>
      <w:r>
        <w:rPr>
          <w:rFonts w:hint="eastAsia"/>
          <w:kern w:val="2"/>
          <w:szCs w:val="24"/>
          <w:lang w:eastAsia="zh-TW"/>
        </w:rPr>
        <w:t>不為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碼"/>
        </w:smartTagPr>
        <w:r w:rsidR="005669D2">
          <w:rPr>
            <w:rFonts w:hint="eastAsia"/>
            <w:kern w:val="2"/>
            <w:szCs w:val="24"/>
            <w:lang w:eastAsia="zh-TW"/>
          </w:rPr>
          <w:t>6</w:t>
        </w:r>
        <w:r w:rsidR="005669D2">
          <w:rPr>
            <w:rFonts w:hint="eastAsia"/>
            <w:kern w:val="2"/>
            <w:szCs w:val="24"/>
            <w:lang w:eastAsia="zh-TW"/>
          </w:rPr>
          <w:t>碼</w:t>
        </w:r>
      </w:smartTag>
      <w:r w:rsidR="005669D2">
        <w:rPr>
          <w:rFonts w:hint="eastAsia"/>
          <w:kern w:val="2"/>
          <w:szCs w:val="24"/>
          <w:lang w:eastAsia="zh-TW"/>
        </w:rPr>
        <w:t>數字</w:t>
      </w:r>
    </w:p>
    <w:p w:rsidR="00A67B3C" w:rsidRDefault="00A67B3C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 w:rsidR="00A0043A">
        <w:rPr>
          <w:rFonts w:hint="eastAsia"/>
          <w:kern w:val="2"/>
          <w:szCs w:val="24"/>
          <w:lang w:eastAsia="zh-TW"/>
        </w:rPr>
        <w:t>郵件編號輸入有誤，需為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碼"/>
        </w:smartTagPr>
        <w:r w:rsidR="00A0043A">
          <w:rPr>
            <w:rFonts w:hint="eastAsia"/>
            <w:kern w:val="2"/>
            <w:szCs w:val="24"/>
            <w:lang w:eastAsia="zh-TW"/>
          </w:rPr>
          <w:t>6</w:t>
        </w:r>
        <w:r w:rsidR="00A0043A">
          <w:rPr>
            <w:rFonts w:hint="eastAsia"/>
            <w:kern w:val="2"/>
            <w:szCs w:val="24"/>
            <w:lang w:eastAsia="zh-TW"/>
          </w:rPr>
          <w:t>碼</w:t>
        </w:r>
      </w:smartTag>
      <w:r w:rsidR="00A0043A">
        <w:rPr>
          <w:rFonts w:hint="eastAsia"/>
          <w:kern w:val="2"/>
          <w:szCs w:val="24"/>
          <w:lang w:eastAsia="zh-TW"/>
        </w:rPr>
        <w:t>數字</w:t>
      </w:r>
    </w:p>
    <w:p w:rsidR="009F6023" w:rsidRPr="008C4707" w:rsidRDefault="009F6023" w:rsidP="009F6023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更新該筆受編</w:t>
      </w:r>
      <w:r w:rsidRPr="000268AF">
        <w:rPr>
          <w:rFonts w:ascii="細明體" w:eastAsia="細明體" w:hAnsi="細明體" w:hint="eastAsia"/>
          <w:kern w:val="2"/>
          <w:szCs w:val="24"/>
          <w:lang w:eastAsia="zh-TW"/>
        </w:rPr>
        <w:t>不給付函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簽收檔(DTAABA01)的</w:t>
      </w:r>
      <w:r>
        <w:rPr>
          <w:rFonts w:hint="eastAsia"/>
          <w:kern w:val="2"/>
          <w:szCs w:val="24"/>
          <w:lang w:eastAsia="zh-TW"/>
        </w:rPr>
        <w:t>郵件編號及銷件日期</w:t>
      </w:r>
    </w:p>
    <w:p w:rsidR="00E562A2" w:rsidRDefault="009F6023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設定欄位如下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589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3423"/>
        <w:tblGridChange w:id="11">
          <w:tblGrid>
            <w:gridCol w:w="2470"/>
            <w:gridCol w:w="3423"/>
          </w:tblGrid>
        </w:tblGridChange>
      </w:tblGrid>
      <w:tr w:rsidR="000307A8" w:rsidRPr="009018AB" w:rsidTr="009018AB">
        <w:tc>
          <w:tcPr>
            <w:tcW w:w="2470" w:type="dxa"/>
            <w:shd w:val="clear" w:color="auto" w:fill="A6A6A6"/>
          </w:tcPr>
          <w:p w:rsidR="000307A8" w:rsidRPr="009018AB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423" w:type="dxa"/>
            <w:shd w:val="clear" w:color="auto" w:fill="A6A6A6"/>
          </w:tcPr>
          <w:p w:rsidR="000307A8" w:rsidRPr="009018AB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50580C" w:rsidRPr="009018AB" w:rsidTr="009018AB">
        <w:tc>
          <w:tcPr>
            <w:tcW w:w="2470" w:type="dxa"/>
            <w:shd w:val="clear" w:color="auto" w:fill="auto"/>
          </w:tcPr>
          <w:p w:rsidR="0050580C" w:rsidRPr="009018AB" w:rsidRDefault="0050580C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郵件編號</w:t>
            </w:r>
          </w:p>
        </w:tc>
        <w:tc>
          <w:tcPr>
            <w:tcW w:w="3423" w:type="dxa"/>
            <w:shd w:val="clear" w:color="auto" w:fill="auto"/>
          </w:tcPr>
          <w:p w:rsidR="0050580C" w:rsidRPr="009018AB" w:rsidRDefault="00F83A9D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畫面.郵件編號</w:t>
            </w:r>
          </w:p>
        </w:tc>
      </w:tr>
      <w:tr w:rsidR="0050580C" w:rsidRPr="009018AB" w:rsidTr="009018AB">
        <w:tc>
          <w:tcPr>
            <w:tcW w:w="2470" w:type="dxa"/>
            <w:shd w:val="clear" w:color="auto" w:fill="auto"/>
          </w:tcPr>
          <w:p w:rsidR="0050580C" w:rsidRPr="009018AB" w:rsidRDefault="00843D5C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銷件日期</w:t>
            </w:r>
          </w:p>
        </w:tc>
        <w:tc>
          <w:tcPr>
            <w:tcW w:w="3423" w:type="dxa"/>
            <w:shd w:val="clear" w:color="auto" w:fill="auto"/>
          </w:tcPr>
          <w:p w:rsidR="0050580C" w:rsidRPr="009018AB" w:rsidRDefault="0050580C" w:rsidP="009018A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今天日期</w:t>
            </w:r>
          </w:p>
        </w:tc>
      </w:tr>
    </w:tbl>
    <w:p w:rsidR="001C67E2" w:rsidRPr="00AD2ADD" w:rsidRDefault="009F6023" w:rsidP="00AF62E1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12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hint="eastAsia"/>
          <w:strike/>
          <w:kern w:val="2"/>
          <w:szCs w:val="24"/>
          <w:bdr w:val="single" w:sz="4" w:space="0" w:color="auto"/>
          <w:lang w:eastAsia="zh-TW"/>
          <w:rPrChange w:id="13" w:author="蕭侑文" w:date="2019-11-28T11:09:00Z">
            <w:rPr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  <w:t>改業務員轉送</w:t>
      </w:r>
      <w:r w:rsidRPr="00AD2ADD">
        <w:rPr>
          <w:rFonts w:hint="eastAsia"/>
          <w:strike/>
          <w:kern w:val="2"/>
          <w:szCs w:val="24"/>
          <w:lang w:eastAsia="zh-TW"/>
          <w:rPrChange w:id="14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 </w:t>
      </w:r>
      <w:r w:rsidR="008B663A" w:rsidRPr="00AD2ADD">
        <w:rPr>
          <w:rFonts w:hint="eastAsia"/>
          <w:strike/>
          <w:kern w:val="2"/>
          <w:szCs w:val="24"/>
          <w:lang w:eastAsia="zh-TW"/>
          <w:rPrChange w:id="15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改業務員轉送</w:t>
      </w:r>
      <w:r w:rsidR="001C67E2" w:rsidRPr="00AD2ADD">
        <w:rPr>
          <w:rFonts w:hint="eastAsia"/>
          <w:strike/>
          <w:kern w:val="2"/>
          <w:szCs w:val="24"/>
          <w:lang w:eastAsia="zh-TW"/>
          <w:rPrChange w:id="16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作業</w:t>
      </w:r>
    </w:p>
    <w:p w:rsidR="0070476A" w:rsidRPr="00AD2ADD" w:rsidRDefault="0070476A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17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hint="eastAsia"/>
          <w:strike/>
          <w:kern w:val="2"/>
          <w:szCs w:val="24"/>
          <w:lang w:eastAsia="zh-TW"/>
          <w:rPrChange w:id="18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更新</w:t>
      </w:r>
      <w:r w:rsidRPr="00AD2ADD">
        <w:rPr>
          <w:rFonts w:ascii="細明體" w:eastAsia="細明體" w:hAnsi="細明體" w:hint="eastAsia"/>
          <w:strike/>
          <w:kern w:val="2"/>
          <w:szCs w:val="24"/>
          <w:lang w:eastAsia="zh-TW"/>
          <w:rPrChange w:id="19" w:author="蕭侑文" w:date="2019-11-28T11:0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不給付函簽收檔(DTAABA01)</w:t>
      </w:r>
      <w:r w:rsidR="009F6023" w:rsidRPr="00AD2ADD">
        <w:rPr>
          <w:rFonts w:ascii="細明體" w:eastAsia="細明體" w:hAnsi="細明體" w:hint="eastAsia"/>
          <w:strike/>
          <w:kern w:val="2"/>
          <w:szCs w:val="24"/>
          <w:lang w:eastAsia="zh-TW"/>
          <w:rPrChange w:id="20" w:author="蕭侑文" w:date="2019-11-28T11:0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的轉送方式</w:t>
      </w:r>
    </w:p>
    <w:p w:rsidR="000632BD" w:rsidRPr="00AD2ADD" w:rsidRDefault="000632BD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21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hint="eastAsia"/>
          <w:strike/>
          <w:kern w:val="2"/>
          <w:szCs w:val="24"/>
          <w:lang w:eastAsia="zh-TW"/>
          <w:rPrChange w:id="22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CALL AA_BAZ001.doUpdate()</w:t>
      </w:r>
      <w:r w:rsidRPr="00AD2ADD">
        <w:rPr>
          <w:rFonts w:hint="eastAsia"/>
          <w:strike/>
          <w:kern w:val="2"/>
          <w:szCs w:val="24"/>
          <w:lang w:eastAsia="zh-TW"/>
          <w:rPrChange w:id="23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Pr="00AD2ADD">
        <w:rPr>
          <w:rFonts w:hint="eastAsia"/>
          <w:strike/>
          <w:kern w:val="2"/>
          <w:szCs w:val="24"/>
          <w:lang w:eastAsia="zh-TW"/>
          <w:rPrChange w:id="24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Pr="00AD2ADD">
        <w:rPr>
          <w:rFonts w:hint="eastAsia"/>
          <w:strike/>
          <w:kern w:val="2"/>
          <w:szCs w:val="24"/>
          <w:lang w:eastAsia="zh-TW"/>
          <w:rPrChange w:id="25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修改不給付件</w:t>
      </w:r>
      <w:r w:rsidRPr="00AD2ADD">
        <w:rPr>
          <w:rFonts w:hint="eastAsia"/>
          <w:strike/>
          <w:rPrChange w:id="26" w:author="蕭侑文" w:date="2019-11-28T11:09:00Z">
            <w:rPr>
              <w:rFonts w:hint="eastAsia"/>
            </w:rPr>
          </w:rPrChange>
        </w:rPr>
        <w:t>簽回檔資料</w:t>
      </w:r>
      <w:r w:rsidRPr="00AD2ADD">
        <w:rPr>
          <w:rFonts w:hint="eastAsia"/>
          <w:strike/>
          <w:kern w:val="2"/>
          <w:szCs w:val="24"/>
          <w:lang w:eastAsia="zh-TW"/>
          <w:rPrChange w:id="27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4B7941" w:rsidRPr="00AD2ADD" w:rsidRDefault="004B7941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28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ascii="Arial" w:hAnsi="Arial" w:cs="Arial" w:hint="eastAsia"/>
          <w:strike/>
          <w:lang w:eastAsia="zh-TW"/>
          <w:rPrChange w:id="29" w:author="蕭侑文" w:date="2019-11-28T11:09:00Z">
            <w:rPr>
              <w:rFonts w:ascii="Arial" w:hAnsi="Arial" w:cs="Arial" w:hint="eastAsia"/>
              <w:lang w:eastAsia="zh-TW"/>
            </w:rPr>
          </w:rPrChange>
        </w:rPr>
        <w:t>更新原因</w:t>
      </w:r>
      <w:r w:rsidRPr="00AD2ADD">
        <w:rPr>
          <w:rFonts w:ascii="Arial" w:hAnsi="Arial" w:cs="Arial" w:hint="eastAsia"/>
          <w:strike/>
          <w:lang w:eastAsia="zh-TW"/>
          <w:rPrChange w:id="30" w:author="蕭侑文" w:date="2019-11-28T11:09:00Z">
            <w:rPr>
              <w:rFonts w:ascii="Arial" w:hAnsi="Arial" w:cs="Arial" w:hint="eastAsia"/>
              <w:lang w:eastAsia="zh-TW"/>
            </w:rPr>
          </w:rPrChange>
        </w:rPr>
        <w:t xml:space="preserve"> = </w:t>
      </w:r>
      <w:r w:rsidRPr="00AD2ADD">
        <w:rPr>
          <w:rFonts w:ascii="Arial" w:hAnsi="Arial" w:cs="Arial"/>
          <w:strike/>
          <w:lang w:eastAsia="zh-TW"/>
          <w:rPrChange w:id="31" w:author="蕭侑文" w:date="2019-11-28T11:09:00Z">
            <w:rPr>
              <w:rFonts w:ascii="Arial" w:hAnsi="Arial" w:cs="Arial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AD2ADD">
          <w:rPr>
            <w:rFonts w:ascii="Arial" w:hAnsi="Arial" w:cs="Arial" w:hint="eastAsia"/>
            <w:strike/>
            <w:lang w:eastAsia="zh-TW"/>
            <w:rPrChange w:id="32" w:author="蕭侑文" w:date="2019-11-28T11:09:00Z">
              <w:rPr>
                <w:rFonts w:ascii="Arial" w:hAnsi="Arial" w:cs="Arial" w:hint="eastAsia"/>
                <w:lang w:eastAsia="zh-TW"/>
              </w:rPr>
            </w:rPrChange>
          </w:rPr>
          <w:t>1</w:t>
        </w:r>
        <w:r w:rsidRPr="00AD2ADD">
          <w:rPr>
            <w:rFonts w:ascii="Arial" w:hAnsi="Arial" w:cs="Arial"/>
            <w:strike/>
            <w:lang w:eastAsia="zh-TW"/>
            <w:rPrChange w:id="33" w:author="蕭侑文" w:date="2019-11-28T11:09:00Z">
              <w:rPr>
                <w:rFonts w:ascii="Arial" w:hAnsi="Arial" w:cs="Arial"/>
                <w:lang w:eastAsia="zh-TW"/>
              </w:rPr>
            </w:rPrChange>
          </w:rPr>
          <w:t>’</w:t>
        </w:r>
      </w:smartTag>
      <w:r w:rsidRPr="00AD2ADD">
        <w:rPr>
          <w:rFonts w:ascii="Arial" w:hAnsi="Arial" w:cs="Arial" w:hint="eastAsia"/>
          <w:strike/>
          <w:lang w:eastAsia="zh-TW"/>
          <w:rPrChange w:id="34" w:author="蕭侑文" w:date="2019-11-28T11:09:00Z">
            <w:rPr>
              <w:rFonts w:ascii="Arial" w:hAnsi="Arial" w:cs="Arial" w:hint="eastAsia"/>
              <w:lang w:eastAsia="zh-TW"/>
            </w:rPr>
          </w:rPrChange>
        </w:rPr>
        <w:t xml:space="preserve"> (</w:t>
      </w:r>
      <w:r w:rsidRPr="00AD2ADD">
        <w:rPr>
          <w:rFonts w:ascii="Arial" w:cs="Arial" w:hint="eastAsia"/>
          <w:strike/>
          <w:lang w:eastAsia="zh-TW"/>
          <w:rPrChange w:id="35" w:author="蕭侑文" w:date="2019-11-28T11:09:00Z">
            <w:rPr>
              <w:rFonts w:ascii="Arial" w:cs="Arial" w:hint="eastAsia"/>
              <w:lang w:eastAsia="zh-TW"/>
            </w:rPr>
          </w:rPrChange>
        </w:rPr>
        <w:t>轉送方式</w:t>
      </w:r>
      <w:r w:rsidRPr="00AD2ADD">
        <w:rPr>
          <w:rFonts w:ascii="Arial" w:cs="Arial" w:hint="eastAsia"/>
          <w:strike/>
          <w:lang w:eastAsia="zh-TW"/>
          <w:rPrChange w:id="36" w:author="蕭侑文" w:date="2019-11-28T11:09:00Z">
            <w:rPr>
              <w:rFonts w:ascii="Arial" w:cs="Arial" w:hint="eastAsia"/>
              <w:lang w:eastAsia="zh-TW"/>
            </w:rPr>
          </w:rPrChange>
        </w:rPr>
        <w:t>)</w:t>
      </w:r>
    </w:p>
    <w:p w:rsidR="004B7941" w:rsidRPr="00AD2ADD" w:rsidRDefault="004B7941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37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ascii="Arial" w:hAnsi="Arial" w:cs="Arial" w:hint="eastAsia"/>
          <w:strike/>
          <w:rPrChange w:id="38" w:author="蕭侑文" w:date="2019-11-28T11:09:00Z">
            <w:rPr>
              <w:rFonts w:ascii="Arial" w:hAnsi="Arial" w:cs="Arial" w:hint="eastAsia"/>
            </w:rPr>
          </w:rPrChange>
        </w:rPr>
        <w:t>受理編號</w:t>
      </w:r>
      <w:r w:rsidRPr="00AD2ADD">
        <w:rPr>
          <w:rFonts w:ascii="Arial" w:hAnsi="Arial" w:cs="Arial" w:hint="eastAsia"/>
          <w:strike/>
          <w:lang w:eastAsia="zh-TW"/>
          <w:rPrChange w:id="39" w:author="蕭侑文" w:date="2019-11-28T11:09:00Z">
            <w:rPr>
              <w:rFonts w:ascii="Arial" w:hAnsi="Arial" w:cs="Arial" w:hint="eastAsia"/>
              <w:lang w:eastAsia="zh-TW"/>
            </w:rPr>
          </w:rPrChange>
        </w:rPr>
        <w:t>=</w:t>
      </w:r>
      <w:r w:rsidRPr="00AD2ADD">
        <w:rPr>
          <w:rFonts w:hint="eastAsia"/>
          <w:strike/>
          <w:kern w:val="2"/>
          <w:szCs w:val="24"/>
          <w:lang w:eastAsia="zh-TW"/>
          <w:rPrChange w:id="40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AD2ADD">
        <w:rPr>
          <w:rFonts w:hint="eastAsia"/>
          <w:strike/>
          <w:kern w:val="2"/>
          <w:szCs w:val="24"/>
          <w:lang w:eastAsia="zh-TW"/>
          <w:rPrChange w:id="41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AD2ADD">
        <w:rPr>
          <w:rFonts w:hint="eastAsia"/>
          <w:strike/>
          <w:kern w:val="2"/>
          <w:szCs w:val="24"/>
          <w:lang w:eastAsia="zh-TW"/>
          <w:rPrChange w:id="42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4B7941" w:rsidRPr="00AD2ADD" w:rsidRDefault="004B7941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43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ascii="Arial" w:cs="Arial" w:hint="eastAsia"/>
          <w:strike/>
          <w:rPrChange w:id="44" w:author="蕭侑文" w:date="2019-11-28T11:09:00Z">
            <w:rPr>
              <w:rFonts w:ascii="Arial" w:cs="Arial" w:hint="eastAsia"/>
            </w:rPr>
          </w:rPrChange>
        </w:rPr>
        <w:t>轉送方式</w:t>
      </w:r>
      <w:r w:rsidRPr="00AD2ADD">
        <w:rPr>
          <w:rFonts w:ascii="Arial" w:cs="Arial" w:hint="eastAsia"/>
          <w:strike/>
          <w:lang w:eastAsia="zh-TW"/>
          <w:rPrChange w:id="45" w:author="蕭侑文" w:date="2019-11-28T11:09:00Z">
            <w:rPr>
              <w:rFonts w:ascii="Arial" w:cs="Arial" w:hint="eastAsia"/>
              <w:lang w:eastAsia="zh-TW"/>
            </w:rPr>
          </w:rPrChange>
        </w:rPr>
        <w:t>=</w:t>
      </w:r>
      <w:r w:rsidRPr="00AD2ADD">
        <w:rPr>
          <w:rFonts w:ascii="Arial" w:cs="Arial"/>
          <w:strike/>
          <w:lang w:eastAsia="zh-TW"/>
          <w:rPrChange w:id="46" w:author="蕭侑文" w:date="2019-11-28T11:09:00Z">
            <w:rPr>
              <w:rFonts w:ascii="Arial" w:cs="Arial"/>
              <w:lang w:eastAsia="zh-TW"/>
            </w:rPr>
          </w:rPrChange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AD2ADD">
          <w:rPr>
            <w:rFonts w:ascii="Arial" w:cs="Arial" w:hint="eastAsia"/>
            <w:strike/>
            <w:lang w:eastAsia="zh-TW"/>
            <w:rPrChange w:id="47" w:author="蕭侑文" w:date="2019-11-28T11:09:00Z">
              <w:rPr>
                <w:rFonts w:ascii="Arial" w:cs="Arial" w:hint="eastAsia"/>
                <w:lang w:eastAsia="zh-TW"/>
              </w:rPr>
            </w:rPrChange>
          </w:rPr>
          <w:t>2</w:t>
        </w:r>
        <w:r w:rsidRPr="00AD2ADD">
          <w:rPr>
            <w:rFonts w:ascii="Arial" w:cs="Arial"/>
            <w:strike/>
            <w:lang w:eastAsia="zh-TW"/>
            <w:rPrChange w:id="48" w:author="蕭侑文" w:date="2019-11-28T11:09:00Z">
              <w:rPr>
                <w:rFonts w:ascii="Arial" w:cs="Arial"/>
                <w:lang w:eastAsia="zh-TW"/>
              </w:rPr>
            </w:rPrChange>
          </w:rPr>
          <w:t>’</w:t>
        </w:r>
      </w:smartTag>
    </w:p>
    <w:p w:rsidR="004B7941" w:rsidRPr="00AD2ADD" w:rsidRDefault="004B7941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49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ascii="Arial" w:cs="Arial" w:hint="eastAsia"/>
          <w:strike/>
          <w:rPrChange w:id="50" w:author="蕭侑文" w:date="2019-11-28T11:09:00Z">
            <w:rPr>
              <w:rFonts w:ascii="Arial" w:cs="Arial" w:hint="eastAsia"/>
            </w:rPr>
          </w:rPrChange>
        </w:rPr>
        <w:t>轉送輸入日</w:t>
      </w:r>
      <w:r w:rsidRPr="00AD2ADD">
        <w:rPr>
          <w:rFonts w:ascii="Arial" w:cs="Arial" w:hint="eastAsia"/>
          <w:strike/>
          <w:lang w:eastAsia="zh-TW"/>
          <w:rPrChange w:id="51" w:author="蕭侑文" w:date="2019-11-28T11:09:00Z">
            <w:rPr>
              <w:rFonts w:ascii="Arial" w:cs="Arial" w:hint="eastAsia"/>
              <w:lang w:eastAsia="zh-TW"/>
            </w:rPr>
          </w:rPrChange>
        </w:rPr>
        <w:t>=</w:t>
      </w:r>
      <w:r w:rsidRPr="00AD2ADD">
        <w:rPr>
          <w:rFonts w:ascii="Arial" w:cs="Arial" w:hint="eastAsia"/>
          <w:strike/>
          <w:lang w:eastAsia="zh-TW"/>
          <w:rPrChange w:id="52" w:author="蕭侑文" w:date="2019-11-28T11:09:00Z">
            <w:rPr>
              <w:rFonts w:ascii="Arial" w:cs="Arial" w:hint="eastAsia"/>
              <w:lang w:eastAsia="zh-TW"/>
            </w:rPr>
          </w:rPrChange>
        </w:rPr>
        <w:t>今天日期</w:t>
      </w:r>
    </w:p>
    <w:p w:rsidR="00DB7431" w:rsidRPr="00AD2ADD" w:rsidRDefault="00DB7431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szCs w:val="24"/>
          <w:lang w:eastAsia="zh-TW"/>
          <w:rPrChange w:id="53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AD2ADD">
        <w:rPr>
          <w:rFonts w:ascii="Arial" w:cs="Arial" w:hint="eastAsia"/>
          <w:strike/>
          <w:lang w:eastAsia="zh-TW"/>
          <w:rPrChange w:id="54" w:author="蕭侑文" w:date="2019-11-28T11:09:00Z">
            <w:rPr>
              <w:rFonts w:ascii="Arial" w:cs="Arial" w:hint="eastAsia"/>
              <w:lang w:eastAsia="zh-TW"/>
            </w:rPr>
          </w:rPrChange>
        </w:rPr>
        <w:t>其他項目都是</w:t>
      </w:r>
      <w:r w:rsidRPr="00AD2ADD">
        <w:rPr>
          <w:rFonts w:ascii="Arial" w:cs="Arial" w:hint="eastAsia"/>
          <w:strike/>
          <w:lang w:eastAsia="zh-TW"/>
          <w:rPrChange w:id="55" w:author="蕭侑文" w:date="2019-11-28T11:09:00Z">
            <w:rPr>
              <w:rFonts w:ascii="Arial" w:cs="Arial" w:hint="eastAsia"/>
              <w:lang w:eastAsia="zh-TW"/>
            </w:rPr>
          </w:rPrChange>
        </w:rPr>
        <w:t>NULL</w:t>
      </w:r>
    </w:p>
    <w:p w:rsidR="00BF2D05" w:rsidRPr="00AD2ADD" w:rsidRDefault="00BF2D05" w:rsidP="00AF62E1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strike/>
          <w:kern w:val="2"/>
          <w:lang w:eastAsia="zh-TW"/>
          <w:rPrChange w:id="56" w:author="蕭侑文" w:date="2019-11-28T11:09:00Z">
            <w:rPr>
              <w:rFonts w:hint="eastAsia"/>
              <w:kern w:val="2"/>
              <w:lang w:eastAsia="zh-TW"/>
            </w:rPr>
          </w:rPrChange>
        </w:rPr>
      </w:pPr>
      <w:r w:rsidRPr="00AD2ADD">
        <w:rPr>
          <w:rFonts w:hint="eastAsia"/>
          <w:strike/>
          <w:kern w:val="2"/>
          <w:lang w:eastAsia="zh-TW"/>
          <w:rPrChange w:id="57" w:author="蕭侑文" w:date="2019-11-28T11:09:00Z">
            <w:rPr>
              <w:rFonts w:hint="eastAsia"/>
              <w:kern w:val="2"/>
              <w:lang w:eastAsia="zh-TW"/>
            </w:rPr>
          </w:rPrChange>
        </w:rPr>
        <w:t>寫入收據控制檔：</w:t>
      </w:r>
    </w:p>
    <w:p w:rsidR="00BF2D05" w:rsidRPr="00AD2ADD" w:rsidRDefault="00BF2D05" w:rsidP="00AF62E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strike/>
          <w:kern w:val="2"/>
          <w:lang w:eastAsia="zh-TW"/>
          <w:rPrChange w:id="58" w:author="蕭侑文" w:date="2019-11-28T11:09:00Z">
            <w:rPr>
              <w:rFonts w:hint="eastAsia"/>
              <w:kern w:val="2"/>
              <w:lang w:eastAsia="zh-TW"/>
            </w:rPr>
          </w:rPrChange>
        </w:rPr>
      </w:pPr>
      <w:r w:rsidRPr="00AD2ADD">
        <w:rPr>
          <w:rFonts w:hint="eastAsia"/>
          <w:strike/>
          <w:kern w:val="2"/>
          <w:lang w:eastAsia="zh-TW"/>
          <w:rPrChange w:id="59" w:author="蕭侑文" w:date="2019-11-28T11:09:00Z">
            <w:rPr>
              <w:rFonts w:hint="eastAsia"/>
              <w:kern w:val="2"/>
              <w:lang w:eastAsia="zh-TW"/>
            </w:rPr>
          </w:rPrChange>
        </w:rPr>
        <w:t>CALL AA_X1Z001.insSign()</w:t>
      </w:r>
      <w:r w:rsidRPr="00AD2ADD">
        <w:rPr>
          <w:rFonts w:hint="eastAsia"/>
          <w:strike/>
          <w:kern w:val="2"/>
          <w:lang w:eastAsia="zh-TW"/>
          <w:rPrChange w:id="60" w:author="蕭侑文" w:date="2019-11-28T11:09:00Z">
            <w:rPr>
              <w:rFonts w:hint="eastAsia"/>
              <w:kern w:val="2"/>
              <w:lang w:eastAsia="zh-TW"/>
            </w:rPr>
          </w:rPrChange>
        </w:rPr>
        <w:t>：</w:t>
      </w:r>
      <w:r w:rsidRPr="00AD2ADD">
        <w:rPr>
          <w:rFonts w:hint="eastAsia"/>
          <w:strike/>
          <w:kern w:val="2"/>
          <w:lang w:eastAsia="zh-TW"/>
          <w:rPrChange w:id="61" w:author="蕭侑文" w:date="2019-11-28T11:09:00Z">
            <w:rPr>
              <w:rFonts w:hint="eastAsia"/>
              <w:kern w:val="2"/>
              <w:lang w:eastAsia="zh-TW"/>
            </w:rPr>
          </w:rPrChange>
        </w:rPr>
        <w:t>(</w:t>
      </w:r>
      <w:r w:rsidRPr="00AD2ADD">
        <w:rPr>
          <w:rFonts w:hint="eastAsia"/>
          <w:strike/>
          <w:rPrChange w:id="62" w:author="蕭侑文" w:date="2019-11-28T11:09:00Z">
            <w:rPr>
              <w:rFonts w:hint="eastAsia"/>
            </w:rPr>
          </w:rPrChange>
        </w:rPr>
        <w:t>理賠不給付通知簽收</w:t>
      </w:r>
      <w:r w:rsidRPr="00AD2ADD">
        <w:rPr>
          <w:rFonts w:hint="eastAsia"/>
          <w:strike/>
          <w:lang w:eastAsia="zh-TW"/>
          <w:rPrChange w:id="63" w:author="蕭侑文" w:date="2019-11-28T11:09:00Z">
            <w:rPr>
              <w:rFonts w:hint="eastAsia"/>
              <w:lang w:eastAsia="zh-TW"/>
            </w:rPr>
          </w:rPrChange>
        </w:rPr>
        <w:t>)</w:t>
      </w:r>
    </w:p>
    <w:p w:rsidR="00BF2D05" w:rsidRPr="00AD2ADD" w:rsidRDefault="00BF2D05" w:rsidP="00AF62E1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strike/>
          <w:kern w:val="2"/>
          <w:lang w:eastAsia="zh-TW"/>
          <w:rPrChange w:id="64" w:author="蕭侑文" w:date="2019-11-28T11:09:00Z">
            <w:rPr>
              <w:rFonts w:hint="eastAsia"/>
              <w:kern w:val="2"/>
              <w:lang w:eastAsia="zh-TW"/>
            </w:rPr>
          </w:rPrChange>
        </w:rPr>
      </w:pPr>
      <w:r w:rsidRPr="00AD2ADD">
        <w:rPr>
          <w:rFonts w:hint="eastAsia"/>
          <w:strike/>
          <w:kern w:val="2"/>
          <w:lang w:eastAsia="zh-TW"/>
          <w:rPrChange w:id="65" w:author="蕭侑文" w:date="2019-11-28T11:09:00Z">
            <w:rPr>
              <w:rFonts w:hint="eastAsia"/>
              <w:kern w:val="2"/>
              <w:lang w:eastAsia="zh-TW"/>
            </w:rPr>
          </w:rPrChange>
        </w:rPr>
        <w:t>受理編號</w:t>
      </w:r>
      <w:r w:rsidRPr="00AD2ADD">
        <w:rPr>
          <w:rFonts w:hint="eastAsia"/>
          <w:strike/>
          <w:kern w:val="2"/>
          <w:lang w:eastAsia="zh-TW"/>
          <w:rPrChange w:id="66" w:author="蕭侑文" w:date="2019-11-28T11:09:00Z">
            <w:rPr>
              <w:rFonts w:hint="eastAsia"/>
              <w:kern w:val="2"/>
              <w:lang w:eastAsia="zh-TW"/>
            </w:rPr>
          </w:rPrChange>
        </w:rPr>
        <w:t>=</w:t>
      </w:r>
      <w:r w:rsidRPr="00AD2ADD">
        <w:rPr>
          <w:rFonts w:hint="eastAsia"/>
          <w:strike/>
          <w:kern w:val="2"/>
          <w:szCs w:val="24"/>
          <w:lang w:eastAsia="zh-TW"/>
          <w:rPrChange w:id="67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AD2ADD">
        <w:rPr>
          <w:rFonts w:hint="eastAsia"/>
          <w:strike/>
          <w:kern w:val="2"/>
          <w:szCs w:val="24"/>
          <w:lang w:eastAsia="zh-TW"/>
          <w:rPrChange w:id="68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AD2ADD">
        <w:rPr>
          <w:rFonts w:hint="eastAsia"/>
          <w:strike/>
          <w:kern w:val="2"/>
          <w:szCs w:val="24"/>
          <w:lang w:eastAsia="zh-TW"/>
          <w:rPrChange w:id="69" w:author="蕭侑文" w:date="2019-11-28T11:09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9F6023" w:rsidRPr="005E2DF6" w:rsidRDefault="009F6023" w:rsidP="009F6023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bdr w:val="single" w:sz="4" w:space="0" w:color="auto"/>
          <w:lang w:eastAsia="zh-TW"/>
        </w:rPr>
        <w:t>修改郵號</w:t>
      </w:r>
      <w:r w:rsidRPr="005E2DF6">
        <w:rPr>
          <w:rFonts w:hint="eastAsia"/>
          <w:color w:val="FF0000"/>
          <w:kern w:val="2"/>
          <w:szCs w:val="24"/>
          <w:lang w:eastAsia="zh-TW"/>
        </w:rPr>
        <w:t xml:space="preserve">  </w:t>
      </w:r>
    </w:p>
    <w:p w:rsidR="009F6023" w:rsidRPr="005E2DF6" w:rsidRDefault="009F6023" w:rsidP="009F6023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畫面檢核：</w:t>
      </w:r>
    </w:p>
    <w:p w:rsidR="009F6023" w:rsidRPr="005E2DF6" w:rsidRDefault="009F6023" w:rsidP="009F6023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 xml:space="preserve">IF </w:t>
      </w:r>
      <w:r w:rsidRPr="005E2DF6">
        <w:rPr>
          <w:rFonts w:hint="eastAsia"/>
          <w:color w:val="FF0000"/>
          <w:kern w:val="2"/>
          <w:szCs w:val="24"/>
          <w:lang w:eastAsia="zh-TW"/>
        </w:rPr>
        <w:t>郵件編號不為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碼"/>
        </w:smartTagPr>
        <w:r w:rsidRPr="005E2DF6">
          <w:rPr>
            <w:rFonts w:hint="eastAsia"/>
            <w:color w:val="FF0000"/>
            <w:kern w:val="2"/>
            <w:szCs w:val="24"/>
            <w:lang w:eastAsia="zh-TW"/>
          </w:rPr>
          <w:t>6</w:t>
        </w:r>
        <w:r w:rsidRPr="005E2DF6">
          <w:rPr>
            <w:rFonts w:hint="eastAsia"/>
            <w:color w:val="FF0000"/>
            <w:kern w:val="2"/>
            <w:szCs w:val="24"/>
            <w:lang w:eastAsia="zh-TW"/>
          </w:rPr>
          <w:t>碼</w:t>
        </w:r>
      </w:smartTag>
      <w:r w:rsidRPr="005E2DF6">
        <w:rPr>
          <w:rFonts w:hint="eastAsia"/>
          <w:color w:val="FF0000"/>
          <w:kern w:val="2"/>
          <w:szCs w:val="24"/>
          <w:lang w:eastAsia="zh-TW"/>
        </w:rPr>
        <w:t>數字</w:t>
      </w:r>
    </w:p>
    <w:p w:rsidR="009F6023" w:rsidRPr="005E2DF6" w:rsidRDefault="009F6023" w:rsidP="009F6023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錯誤訊息：郵件編號輸入有誤，需為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碼"/>
        </w:smartTagPr>
        <w:r w:rsidRPr="005E2DF6">
          <w:rPr>
            <w:rFonts w:hint="eastAsia"/>
            <w:color w:val="FF0000"/>
            <w:kern w:val="2"/>
            <w:szCs w:val="24"/>
            <w:lang w:eastAsia="zh-TW"/>
          </w:rPr>
          <w:t>6</w:t>
        </w:r>
        <w:r w:rsidRPr="005E2DF6">
          <w:rPr>
            <w:rFonts w:hint="eastAsia"/>
            <w:color w:val="FF0000"/>
            <w:kern w:val="2"/>
            <w:szCs w:val="24"/>
            <w:lang w:eastAsia="zh-TW"/>
          </w:rPr>
          <w:t>碼</w:t>
        </w:r>
      </w:smartTag>
      <w:r w:rsidRPr="005E2DF6">
        <w:rPr>
          <w:rFonts w:hint="eastAsia"/>
          <w:color w:val="FF0000"/>
          <w:kern w:val="2"/>
          <w:szCs w:val="24"/>
          <w:lang w:eastAsia="zh-TW"/>
        </w:rPr>
        <w:t>數字</w:t>
      </w:r>
    </w:p>
    <w:p w:rsidR="009F6023" w:rsidRPr="005E2DF6" w:rsidRDefault="009F6023" w:rsidP="009F6023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5E2DF6">
        <w:rPr>
          <w:rFonts w:hint="eastAsia"/>
          <w:color w:val="FF0000"/>
          <w:kern w:val="2"/>
          <w:szCs w:val="24"/>
          <w:lang w:eastAsia="zh-TW"/>
        </w:rPr>
        <w:t>更新該筆受編</w:t>
      </w:r>
      <w:r w:rsidRPr="005E2DF6">
        <w:rPr>
          <w:rFonts w:ascii="細明體" w:eastAsia="細明體" w:hAnsi="細明體" w:hint="eastAsia"/>
          <w:color w:val="FF0000"/>
          <w:kern w:val="2"/>
          <w:szCs w:val="24"/>
          <w:lang w:eastAsia="zh-TW"/>
        </w:rPr>
        <w:t>不給付函簽收檔(DTAABA01)的</w:t>
      </w:r>
      <w:r w:rsidRPr="005E2DF6">
        <w:rPr>
          <w:rFonts w:hint="eastAsia"/>
          <w:color w:val="FF0000"/>
          <w:kern w:val="2"/>
          <w:szCs w:val="24"/>
          <w:lang w:eastAsia="zh-TW"/>
        </w:rPr>
        <w:t>郵件編號</w:t>
      </w:r>
    </w:p>
    <w:p w:rsidR="00EB7BD3" w:rsidRDefault="00EB7BD3" w:rsidP="005E2DF6">
      <w:pPr>
        <w:pStyle w:val="Tabletext"/>
        <w:keepLines w:val="0"/>
        <w:spacing w:after="0" w:line="240" w:lineRule="auto"/>
        <w:ind w:left="851"/>
        <w:rPr>
          <w:rFonts w:hint="eastAsia"/>
          <w:kern w:val="2"/>
        </w:rPr>
      </w:pPr>
    </w:p>
    <w:sectPr w:rsidR="00EB7BD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FD4" w:rsidRDefault="00170FD4">
      <w:r>
        <w:separator/>
      </w:r>
    </w:p>
  </w:endnote>
  <w:endnote w:type="continuationSeparator" w:id="0">
    <w:p w:rsidR="00170FD4" w:rsidRDefault="0017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4395">
      <w:rPr>
        <w:rStyle w:val="a6"/>
        <w:noProof/>
      </w:rPr>
      <w:t>3</w: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FD4" w:rsidRDefault="00170FD4">
      <w:r>
        <w:separator/>
      </w:r>
    </w:p>
  </w:footnote>
  <w:footnote w:type="continuationSeparator" w:id="0">
    <w:p w:rsidR="00170FD4" w:rsidRDefault="0017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21D241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4"/>
  </w:num>
  <w:num w:numId="10">
    <w:abstractNumId w:val="13"/>
  </w:num>
  <w:num w:numId="11">
    <w:abstractNumId w:val="14"/>
  </w:num>
  <w:num w:numId="12">
    <w:abstractNumId w:val="7"/>
  </w:num>
  <w:num w:numId="13">
    <w:abstractNumId w:val="12"/>
  </w:num>
  <w:num w:numId="14">
    <w:abstractNumId w:val="8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2FB4"/>
    <w:rsid w:val="00004C07"/>
    <w:rsid w:val="0000538B"/>
    <w:rsid w:val="00011967"/>
    <w:rsid w:val="00011D53"/>
    <w:rsid w:val="00014323"/>
    <w:rsid w:val="000148C4"/>
    <w:rsid w:val="000179DF"/>
    <w:rsid w:val="000207A2"/>
    <w:rsid w:val="0002170B"/>
    <w:rsid w:val="000268AF"/>
    <w:rsid w:val="0002720D"/>
    <w:rsid w:val="000278E1"/>
    <w:rsid w:val="000307A8"/>
    <w:rsid w:val="000415BF"/>
    <w:rsid w:val="00043CEB"/>
    <w:rsid w:val="0004444C"/>
    <w:rsid w:val="00044DCF"/>
    <w:rsid w:val="00050D0D"/>
    <w:rsid w:val="000576E8"/>
    <w:rsid w:val="00062828"/>
    <w:rsid w:val="00062F37"/>
    <w:rsid w:val="000632BD"/>
    <w:rsid w:val="0007145B"/>
    <w:rsid w:val="00073216"/>
    <w:rsid w:val="000737CB"/>
    <w:rsid w:val="00074DEF"/>
    <w:rsid w:val="000753EA"/>
    <w:rsid w:val="000810A8"/>
    <w:rsid w:val="000824C0"/>
    <w:rsid w:val="0009404E"/>
    <w:rsid w:val="000A2988"/>
    <w:rsid w:val="000A42B3"/>
    <w:rsid w:val="000A5360"/>
    <w:rsid w:val="000A7E21"/>
    <w:rsid w:val="000B5715"/>
    <w:rsid w:val="000C3481"/>
    <w:rsid w:val="000C3D01"/>
    <w:rsid w:val="000C4477"/>
    <w:rsid w:val="000C7462"/>
    <w:rsid w:val="000D074D"/>
    <w:rsid w:val="000D237C"/>
    <w:rsid w:val="000D24F7"/>
    <w:rsid w:val="000D703F"/>
    <w:rsid w:val="000D79F3"/>
    <w:rsid w:val="000E16EF"/>
    <w:rsid w:val="000E3333"/>
    <w:rsid w:val="000E7523"/>
    <w:rsid w:val="000F357B"/>
    <w:rsid w:val="00100F0B"/>
    <w:rsid w:val="001053C1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231D"/>
    <w:rsid w:val="00143269"/>
    <w:rsid w:val="00146E81"/>
    <w:rsid w:val="001519E0"/>
    <w:rsid w:val="00157A9E"/>
    <w:rsid w:val="001605B6"/>
    <w:rsid w:val="00161913"/>
    <w:rsid w:val="0016505B"/>
    <w:rsid w:val="00167A52"/>
    <w:rsid w:val="00170FD4"/>
    <w:rsid w:val="00172C69"/>
    <w:rsid w:val="001821C8"/>
    <w:rsid w:val="00192533"/>
    <w:rsid w:val="00192C4A"/>
    <w:rsid w:val="00195462"/>
    <w:rsid w:val="001A2418"/>
    <w:rsid w:val="001B11F8"/>
    <w:rsid w:val="001B1E13"/>
    <w:rsid w:val="001B6906"/>
    <w:rsid w:val="001C3BB5"/>
    <w:rsid w:val="001C4CF4"/>
    <w:rsid w:val="001C67E2"/>
    <w:rsid w:val="001D06F1"/>
    <w:rsid w:val="001D12B1"/>
    <w:rsid w:val="001D48A8"/>
    <w:rsid w:val="001D73D4"/>
    <w:rsid w:val="001E4C38"/>
    <w:rsid w:val="001E4D89"/>
    <w:rsid w:val="001E5A1A"/>
    <w:rsid w:val="001E6D09"/>
    <w:rsid w:val="001F1CD7"/>
    <w:rsid w:val="001F4466"/>
    <w:rsid w:val="001F53FA"/>
    <w:rsid w:val="001F71F1"/>
    <w:rsid w:val="00202D1B"/>
    <w:rsid w:val="0020395A"/>
    <w:rsid w:val="00212E73"/>
    <w:rsid w:val="00217EEA"/>
    <w:rsid w:val="00217F04"/>
    <w:rsid w:val="002201A3"/>
    <w:rsid w:val="0022089A"/>
    <w:rsid w:val="00221CDD"/>
    <w:rsid w:val="00223798"/>
    <w:rsid w:val="002310AC"/>
    <w:rsid w:val="00232B94"/>
    <w:rsid w:val="00233E52"/>
    <w:rsid w:val="0023550B"/>
    <w:rsid w:val="00247F97"/>
    <w:rsid w:val="00256308"/>
    <w:rsid w:val="00264B11"/>
    <w:rsid w:val="00276247"/>
    <w:rsid w:val="00277F25"/>
    <w:rsid w:val="002811F3"/>
    <w:rsid w:val="002813CC"/>
    <w:rsid w:val="002832BC"/>
    <w:rsid w:val="002846CD"/>
    <w:rsid w:val="00285225"/>
    <w:rsid w:val="00286DED"/>
    <w:rsid w:val="00287292"/>
    <w:rsid w:val="00287BAF"/>
    <w:rsid w:val="002909C0"/>
    <w:rsid w:val="00297ADA"/>
    <w:rsid w:val="002A1666"/>
    <w:rsid w:val="002A28D4"/>
    <w:rsid w:val="002A3065"/>
    <w:rsid w:val="002A35E6"/>
    <w:rsid w:val="002A70D2"/>
    <w:rsid w:val="002B3EDE"/>
    <w:rsid w:val="002D4659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4FEF"/>
    <w:rsid w:val="00315BCF"/>
    <w:rsid w:val="00317C89"/>
    <w:rsid w:val="00320DE5"/>
    <w:rsid w:val="00324E89"/>
    <w:rsid w:val="00327848"/>
    <w:rsid w:val="00327D3B"/>
    <w:rsid w:val="0033292A"/>
    <w:rsid w:val="0033643B"/>
    <w:rsid w:val="003426C7"/>
    <w:rsid w:val="00343953"/>
    <w:rsid w:val="00343E82"/>
    <w:rsid w:val="003442D6"/>
    <w:rsid w:val="0034459D"/>
    <w:rsid w:val="00347856"/>
    <w:rsid w:val="00351EAA"/>
    <w:rsid w:val="00355533"/>
    <w:rsid w:val="0035743E"/>
    <w:rsid w:val="00360AE2"/>
    <w:rsid w:val="003611A8"/>
    <w:rsid w:val="003635C6"/>
    <w:rsid w:val="003848A9"/>
    <w:rsid w:val="00385568"/>
    <w:rsid w:val="00385BDD"/>
    <w:rsid w:val="00387EAA"/>
    <w:rsid w:val="003937B5"/>
    <w:rsid w:val="00394AE9"/>
    <w:rsid w:val="003A00FE"/>
    <w:rsid w:val="003B0631"/>
    <w:rsid w:val="003C3279"/>
    <w:rsid w:val="003C64A9"/>
    <w:rsid w:val="003D58C4"/>
    <w:rsid w:val="003D67D6"/>
    <w:rsid w:val="003E0B86"/>
    <w:rsid w:val="003E1E8C"/>
    <w:rsid w:val="003E3FBA"/>
    <w:rsid w:val="003E4B13"/>
    <w:rsid w:val="003F26D2"/>
    <w:rsid w:val="003F5CFC"/>
    <w:rsid w:val="003F7DB2"/>
    <w:rsid w:val="004006D0"/>
    <w:rsid w:val="004040D3"/>
    <w:rsid w:val="00413407"/>
    <w:rsid w:val="004138D0"/>
    <w:rsid w:val="00415309"/>
    <w:rsid w:val="00416D82"/>
    <w:rsid w:val="004217E5"/>
    <w:rsid w:val="00422D1A"/>
    <w:rsid w:val="00423921"/>
    <w:rsid w:val="00425C73"/>
    <w:rsid w:val="00435B2C"/>
    <w:rsid w:val="00442680"/>
    <w:rsid w:val="00443613"/>
    <w:rsid w:val="00443F5D"/>
    <w:rsid w:val="00444DA7"/>
    <w:rsid w:val="00450486"/>
    <w:rsid w:val="0045129E"/>
    <w:rsid w:val="0045194E"/>
    <w:rsid w:val="00454896"/>
    <w:rsid w:val="00455742"/>
    <w:rsid w:val="00464F54"/>
    <w:rsid w:val="0046560B"/>
    <w:rsid w:val="00465F9B"/>
    <w:rsid w:val="00473527"/>
    <w:rsid w:val="00475DB5"/>
    <w:rsid w:val="00484FF7"/>
    <w:rsid w:val="0048527C"/>
    <w:rsid w:val="0049617F"/>
    <w:rsid w:val="004A038A"/>
    <w:rsid w:val="004A0DF8"/>
    <w:rsid w:val="004A40DD"/>
    <w:rsid w:val="004A4CB2"/>
    <w:rsid w:val="004A5688"/>
    <w:rsid w:val="004B7941"/>
    <w:rsid w:val="004C5728"/>
    <w:rsid w:val="004C6B29"/>
    <w:rsid w:val="004C71AE"/>
    <w:rsid w:val="004D0E78"/>
    <w:rsid w:val="004D1545"/>
    <w:rsid w:val="004D351D"/>
    <w:rsid w:val="004D54AD"/>
    <w:rsid w:val="004E077C"/>
    <w:rsid w:val="004E0D03"/>
    <w:rsid w:val="004E281D"/>
    <w:rsid w:val="004E2B1F"/>
    <w:rsid w:val="004E5113"/>
    <w:rsid w:val="004F372E"/>
    <w:rsid w:val="004F3A3B"/>
    <w:rsid w:val="004F3F48"/>
    <w:rsid w:val="004F442F"/>
    <w:rsid w:val="00500E15"/>
    <w:rsid w:val="0050580C"/>
    <w:rsid w:val="00505FBC"/>
    <w:rsid w:val="00510FD7"/>
    <w:rsid w:val="00514EDC"/>
    <w:rsid w:val="00521341"/>
    <w:rsid w:val="005304C5"/>
    <w:rsid w:val="005352B7"/>
    <w:rsid w:val="00550E8D"/>
    <w:rsid w:val="005559A4"/>
    <w:rsid w:val="00555A5F"/>
    <w:rsid w:val="005638AA"/>
    <w:rsid w:val="00564044"/>
    <w:rsid w:val="005669D2"/>
    <w:rsid w:val="00572334"/>
    <w:rsid w:val="00572FDD"/>
    <w:rsid w:val="00580498"/>
    <w:rsid w:val="00591D87"/>
    <w:rsid w:val="00592139"/>
    <w:rsid w:val="00593A0B"/>
    <w:rsid w:val="00594CDA"/>
    <w:rsid w:val="005A2C1A"/>
    <w:rsid w:val="005B5527"/>
    <w:rsid w:val="005C0C13"/>
    <w:rsid w:val="005C48B7"/>
    <w:rsid w:val="005C555C"/>
    <w:rsid w:val="005D263C"/>
    <w:rsid w:val="005D272F"/>
    <w:rsid w:val="005E1087"/>
    <w:rsid w:val="005E11C8"/>
    <w:rsid w:val="005E2DF6"/>
    <w:rsid w:val="005E372F"/>
    <w:rsid w:val="005E65FB"/>
    <w:rsid w:val="005E7AFF"/>
    <w:rsid w:val="005F4BD5"/>
    <w:rsid w:val="00600CC0"/>
    <w:rsid w:val="0060562A"/>
    <w:rsid w:val="00611524"/>
    <w:rsid w:val="00621DAA"/>
    <w:rsid w:val="00630012"/>
    <w:rsid w:val="006349B9"/>
    <w:rsid w:val="0063655F"/>
    <w:rsid w:val="00642286"/>
    <w:rsid w:val="00645213"/>
    <w:rsid w:val="0065511D"/>
    <w:rsid w:val="0066046A"/>
    <w:rsid w:val="00663114"/>
    <w:rsid w:val="00665405"/>
    <w:rsid w:val="006701C1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2C27"/>
    <w:rsid w:val="006F3272"/>
    <w:rsid w:val="006F7CBF"/>
    <w:rsid w:val="006F7EA2"/>
    <w:rsid w:val="0070476A"/>
    <w:rsid w:val="00706DC6"/>
    <w:rsid w:val="00714C22"/>
    <w:rsid w:val="00717137"/>
    <w:rsid w:val="00722DAC"/>
    <w:rsid w:val="0072518B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2D0D"/>
    <w:rsid w:val="007738FE"/>
    <w:rsid w:val="00773E69"/>
    <w:rsid w:val="007753F2"/>
    <w:rsid w:val="007839B1"/>
    <w:rsid w:val="00783D24"/>
    <w:rsid w:val="007841A1"/>
    <w:rsid w:val="0078629F"/>
    <w:rsid w:val="007936F1"/>
    <w:rsid w:val="007938B2"/>
    <w:rsid w:val="0079516D"/>
    <w:rsid w:val="00795180"/>
    <w:rsid w:val="00796EB4"/>
    <w:rsid w:val="007A4174"/>
    <w:rsid w:val="007A7E00"/>
    <w:rsid w:val="007B07D1"/>
    <w:rsid w:val="007B1092"/>
    <w:rsid w:val="007B276F"/>
    <w:rsid w:val="007B42B0"/>
    <w:rsid w:val="007C2F88"/>
    <w:rsid w:val="007C76FB"/>
    <w:rsid w:val="007D085D"/>
    <w:rsid w:val="007D1F1C"/>
    <w:rsid w:val="007D6950"/>
    <w:rsid w:val="007E2C8B"/>
    <w:rsid w:val="007E3714"/>
    <w:rsid w:val="007F6C67"/>
    <w:rsid w:val="007F7E5D"/>
    <w:rsid w:val="008009B7"/>
    <w:rsid w:val="0080726A"/>
    <w:rsid w:val="00807E46"/>
    <w:rsid w:val="008115E6"/>
    <w:rsid w:val="00823846"/>
    <w:rsid w:val="00824037"/>
    <w:rsid w:val="00826BB3"/>
    <w:rsid w:val="008312F4"/>
    <w:rsid w:val="00831B49"/>
    <w:rsid w:val="00835045"/>
    <w:rsid w:val="008356EF"/>
    <w:rsid w:val="00836A3D"/>
    <w:rsid w:val="008379E7"/>
    <w:rsid w:val="00842907"/>
    <w:rsid w:val="00843D5C"/>
    <w:rsid w:val="008458D0"/>
    <w:rsid w:val="008460D1"/>
    <w:rsid w:val="00850E42"/>
    <w:rsid w:val="008518B9"/>
    <w:rsid w:val="0085349B"/>
    <w:rsid w:val="008547B6"/>
    <w:rsid w:val="00855667"/>
    <w:rsid w:val="00860B0A"/>
    <w:rsid w:val="00872455"/>
    <w:rsid w:val="00873064"/>
    <w:rsid w:val="00882897"/>
    <w:rsid w:val="0089041B"/>
    <w:rsid w:val="00893F5E"/>
    <w:rsid w:val="0089576D"/>
    <w:rsid w:val="00895B19"/>
    <w:rsid w:val="00895BE5"/>
    <w:rsid w:val="00895F0C"/>
    <w:rsid w:val="008B4422"/>
    <w:rsid w:val="008B663A"/>
    <w:rsid w:val="008C1A1B"/>
    <w:rsid w:val="008C2148"/>
    <w:rsid w:val="008C456A"/>
    <w:rsid w:val="008C4707"/>
    <w:rsid w:val="008D4E5F"/>
    <w:rsid w:val="008D5E1F"/>
    <w:rsid w:val="008E466B"/>
    <w:rsid w:val="008E505A"/>
    <w:rsid w:val="008E6292"/>
    <w:rsid w:val="008E78A7"/>
    <w:rsid w:val="008F28F1"/>
    <w:rsid w:val="008F44B4"/>
    <w:rsid w:val="008F48EF"/>
    <w:rsid w:val="008F4D9C"/>
    <w:rsid w:val="008F6B3F"/>
    <w:rsid w:val="008F6CB3"/>
    <w:rsid w:val="009018AB"/>
    <w:rsid w:val="009024C7"/>
    <w:rsid w:val="0090267B"/>
    <w:rsid w:val="00914190"/>
    <w:rsid w:val="009141F0"/>
    <w:rsid w:val="00914D2B"/>
    <w:rsid w:val="009211FF"/>
    <w:rsid w:val="00921973"/>
    <w:rsid w:val="009233F7"/>
    <w:rsid w:val="00925E10"/>
    <w:rsid w:val="00925E18"/>
    <w:rsid w:val="00926206"/>
    <w:rsid w:val="009267DD"/>
    <w:rsid w:val="009269B3"/>
    <w:rsid w:val="00930BEC"/>
    <w:rsid w:val="0093132E"/>
    <w:rsid w:val="00935675"/>
    <w:rsid w:val="009440A1"/>
    <w:rsid w:val="00963327"/>
    <w:rsid w:val="009649C0"/>
    <w:rsid w:val="00967775"/>
    <w:rsid w:val="00974F18"/>
    <w:rsid w:val="00977F74"/>
    <w:rsid w:val="00981657"/>
    <w:rsid w:val="00983B41"/>
    <w:rsid w:val="009850B4"/>
    <w:rsid w:val="0099679D"/>
    <w:rsid w:val="009968FD"/>
    <w:rsid w:val="009A119C"/>
    <w:rsid w:val="009A4639"/>
    <w:rsid w:val="009A784C"/>
    <w:rsid w:val="009B25CD"/>
    <w:rsid w:val="009B5DC8"/>
    <w:rsid w:val="009B5EB0"/>
    <w:rsid w:val="009B5FD4"/>
    <w:rsid w:val="009C0965"/>
    <w:rsid w:val="009C29F7"/>
    <w:rsid w:val="009D0A09"/>
    <w:rsid w:val="009D4E92"/>
    <w:rsid w:val="009D5CA0"/>
    <w:rsid w:val="009E5EFB"/>
    <w:rsid w:val="009E656C"/>
    <w:rsid w:val="009E7B42"/>
    <w:rsid w:val="009F180F"/>
    <w:rsid w:val="009F6023"/>
    <w:rsid w:val="00A0043A"/>
    <w:rsid w:val="00A008C1"/>
    <w:rsid w:val="00A01652"/>
    <w:rsid w:val="00A07814"/>
    <w:rsid w:val="00A07F90"/>
    <w:rsid w:val="00A15057"/>
    <w:rsid w:val="00A17B5C"/>
    <w:rsid w:val="00A30E7C"/>
    <w:rsid w:val="00A34704"/>
    <w:rsid w:val="00A36322"/>
    <w:rsid w:val="00A37FC0"/>
    <w:rsid w:val="00A42FB3"/>
    <w:rsid w:val="00A464A5"/>
    <w:rsid w:val="00A47D83"/>
    <w:rsid w:val="00A5277F"/>
    <w:rsid w:val="00A5320D"/>
    <w:rsid w:val="00A54A79"/>
    <w:rsid w:val="00A56B24"/>
    <w:rsid w:val="00A5717B"/>
    <w:rsid w:val="00A61172"/>
    <w:rsid w:val="00A62DC8"/>
    <w:rsid w:val="00A63FF0"/>
    <w:rsid w:val="00A67B3C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0F4A"/>
    <w:rsid w:val="00AD2ADD"/>
    <w:rsid w:val="00AD3ACE"/>
    <w:rsid w:val="00AD46D5"/>
    <w:rsid w:val="00AD6F66"/>
    <w:rsid w:val="00AE0A60"/>
    <w:rsid w:val="00AE6560"/>
    <w:rsid w:val="00AE6BB3"/>
    <w:rsid w:val="00AE6C65"/>
    <w:rsid w:val="00AF62E1"/>
    <w:rsid w:val="00AF6960"/>
    <w:rsid w:val="00B002B5"/>
    <w:rsid w:val="00B014B4"/>
    <w:rsid w:val="00B047FF"/>
    <w:rsid w:val="00B069FE"/>
    <w:rsid w:val="00B07CC9"/>
    <w:rsid w:val="00B10380"/>
    <w:rsid w:val="00B10671"/>
    <w:rsid w:val="00B108D2"/>
    <w:rsid w:val="00B22824"/>
    <w:rsid w:val="00B23058"/>
    <w:rsid w:val="00B24313"/>
    <w:rsid w:val="00B2524E"/>
    <w:rsid w:val="00B26AE1"/>
    <w:rsid w:val="00B27145"/>
    <w:rsid w:val="00B272ED"/>
    <w:rsid w:val="00B27FB6"/>
    <w:rsid w:val="00B30D0F"/>
    <w:rsid w:val="00B365C4"/>
    <w:rsid w:val="00B36861"/>
    <w:rsid w:val="00B368C7"/>
    <w:rsid w:val="00B47A18"/>
    <w:rsid w:val="00B578DF"/>
    <w:rsid w:val="00B61CC5"/>
    <w:rsid w:val="00B627C7"/>
    <w:rsid w:val="00B67095"/>
    <w:rsid w:val="00B6777E"/>
    <w:rsid w:val="00B678DA"/>
    <w:rsid w:val="00B721D1"/>
    <w:rsid w:val="00B728E2"/>
    <w:rsid w:val="00B73BC8"/>
    <w:rsid w:val="00B80114"/>
    <w:rsid w:val="00B80800"/>
    <w:rsid w:val="00B81B2A"/>
    <w:rsid w:val="00B8200E"/>
    <w:rsid w:val="00B855B2"/>
    <w:rsid w:val="00B91DA6"/>
    <w:rsid w:val="00BB54A0"/>
    <w:rsid w:val="00BB5F14"/>
    <w:rsid w:val="00BC390A"/>
    <w:rsid w:val="00BC5271"/>
    <w:rsid w:val="00BD3901"/>
    <w:rsid w:val="00BD7519"/>
    <w:rsid w:val="00BE4422"/>
    <w:rsid w:val="00BF0F20"/>
    <w:rsid w:val="00BF2D05"/>
    <w:rsid w:val="00BF3241"/>
    <w:rsid w:val="00BF3731"/>
    <w:rsid w:val="00BF6198"/>
    <w:rsid w:val="00BF7770"/>
    <w:rsid w:val="00BF77EC"/>
    <w:rsid w:val="00C06482"/>
    <w:rsid w:val="00C11B3E"/>
    <w:rsid w:val="00C1417A"/>
    <w:rsid w:val="00C20F32"/>
    <w:rsid w:val="00C21DF6"/>
    <w:rsid w:val="00C25F33"/>
    <w:rsid w:val="00C316B6"/>
    <w:rsid w:val="00C3356E"/>
    <w:rsid w:val="00C36210"/>
    <w:rsid w:val="00C36BEC"/>
    <w:rsid w:val="00C36E62"/>
    <w:rsid w:val="00C37710"/>
    <w:rsid w:val="00C41250"/>
    <w:rsid w:val="00C41A80"/>
    <w:rsid w:val="00C43587"/>
    <w:rsid w:val="00C44142"/>
    <w:rsid w:val="00C45C91"/>
    <w:rsid w:val="00C51B29"/>
    <w:rsid w:val="00C573D1"/>
    <w:rsid w:val="00C6032F"/>
    <w:rsid w:val="00C630CF"/>
    <w:rsid w:val="00C66A26"/>
    <w:rsid w:val="00C67306"/>
    <w:rsid w:val="00C67FE1"/>
    <w:rsid w:val="00C728C0"/>
    <w:rsid w:val="00C73116"/>
    <w:rsid w:val="00C77265"/>
    <w:rsid w:val="00C777E9"/>
    <w:rsid w:val="00C84A40"/>
    <w:rsid w:val="00C91086"/>
    <w:rsid w:val="00C9135B"/>
    <w:rsid w:val="00C94FCA"/>
    <w:rsid w:val="00C955F0"/>
    <w:rsid w:val="00CA7382"/>
    <w:rsid w:val="00CB53BA"/>
    <w:rsid w:val="00CB6E71"/>
    <w:rsid w:val="00CC4AAA"/>
    <w:rsid w:val="00CC6D5B"/>
    <w:rsid w:val="00CC6F04"/>
    <w:rsid w:val="00CD10A4"/>
    <w:rsid w:val="00CD2DD7"/>
    <w:rsid w:val="00CD3AD1"/>
    <w:rsid w:val="00CD550F"/>
    <w:rsid w:val="00CD6236"/>
    <w:rsid w:val="00CE498F"/>
    <w:rsid w:val="00CE67A3"/>
    <w:rsid w:val="00CE6E8F"/>
    <w:rsid w:val="00CE7F92"/>
    <w:rsid w:val="00CF21B6"/>
    <w:rsid w:val="00CF2395"/>
    <w:rsid w:val="00CF467A"/>
    <w:rsid w:val="00CF6635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1E4F"/>
    <w:rsid w:val="00D5622E"/>
    <w:rsid w:val="00D6704F"/>
    <w:rsid w:val="00D71773"/>
    <w:rsid w:val="00D73118"/>
    <w:rsid w:val="00D75161"/>
    <w:rsid w:val="00D82C8C"/>
    <w:rsid w:val="00D84C2E"/>
    <w:rsid w:val="00D86903"/>
    <w:rsid w:val="00D92896"/>
    <w:rsid w:val="00D97471"/>
    <w:rsid w:val="00DA0AD0"/>
    <w:rsid w:val="00DB210A"/>
    <w:rsid w:val="00DB6CA3"/>
    <w:rsid w:val="00DB7431"/>
    <w:rsid w:val="00DC2D7A"/>
    <w:rsid w:val="00DC61C7"/>
    <w:rsid w:val="00DD46CA"/>
    <w:rsid w:val="00DD546E"/>
    <w:rsid w:val="00DE5189"/>
    <w:rsid w:val="00DF2ACD"/>
    <w:rsid w:val="00DF7CF8"/>
    <w:rsid w:val="00E01010"/>
    <w:rsid w:val="00E033E2"/>
    <w:rsid w:val="00E12F5B"/>
    <w:rsid w:val="00E16063"/>
    <w:rsid w:val="00E2065C"/>
    <w:rsid w:val="00E21240"/>
    <w:rsid w:val="00E21856"/>
    <w:rsid w:val="00E24BEE"/>
    <w:rsid w:val="00E24CFD"/>
    <w:rsid w:val="00E306C0"/>
    <w:rsid w:val="00E32886"/>
    <w:rsid w:val="00E35D6C"/>
    <w:rsid w:val="00E36F00"/>
    <w:rsid w:val="00E371E8"/>
    <w:rsid w:val="00E43115"/>
    <w:rsid w:val="00E45D46"/>
    <w:rsid w:val="00E47651"/>
    <w:rsid w:val="00E512CA"/>
    <w:rsid w:val="00E54614"/>
    <w:rsid w:val="00E54F4F"/>
    <w:rsid w:val="00E562A2"/>
    <w:rsid w:val="00E6152F"/>
    <w:rsid w:val="00E61CBC"/>
    <w:rsid w:val="00E63FF9"/>
    <w:rsid w:val="00E645DC"/>
    <w:rsid w:val="00E66896"/>
    <w:rsid w:val="00E703AC"/>
    <w:rsid w:val="00E71A86"/>
    <w:rsid w:val="00E80650"/>
    <w:rsid w:val="00E82341"/>
    <w:rsid w:val="00E84D42"/>
    <w:rsid w:val="00E901BC"/>
    <w:rsid w:val="00E95086"/>
    <w:rsid w:val="00E9612D"/>
    <w:rsid w:val="00E97F85"/>
    <w:rsid w:val="00EA4BE4"/>
    <w:rsid w:val="00EA5CE9"/>
    <w:rsid w:val="00EA6F3E"/>
    <w:rsid w:val="00EA7DD3"/>
    <w:rsid w:val="00EB2D15"/>
    <w:rsid w:val="00EB4395"/>
    <w:rsid w:val="00EB45C5"/>
    <w:rsid w:val="00EB4D27"/>
    <w:rsid w:val="00EB5FF6"/>
    <w:rsid w:val="00EB7BD3"/>
    <w:rsid w:val="00ED12CA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16586"/>
    <w:rsid w:val="00F334A9"/>
    <w:rsid w:val="00F346F6"/>
    <w:rsid w:val="00F355AC"/>
    <w:rsid w:val="00F370DD"/>
    <w:rsid w:val="00F4232F"/>
    <w:rsid w:val="00F50CF4"/>
    <w:rsid w:val="00F51C46"/>
    <w:rsid w:val="00F546A2"/>
    <w:rsid w:val="00F57D03"/>
    <w:rsid w:val="00F6096F"/>
    <w:rsid w:val="00F64C50"/>
    <w:rsid w:val="00F6631C"/>
    <w:rsid w:val="00F7326E"/>
    <w:rsid w:val="00F75562"/>
    <w:rsid w:val="00F756F1"/>
    <w:rsid w:val="00F81CDA"/>
    <w:rsid w:val="00F8343F"/>
    <w:rsid w:val="00F83A9D"/>
    <w:rsid w:val="00F9110D"/>
    <w:rsid w:val="00F95273"/>
    <w:rsid w:val="00F96DE8"/>
    <w:rsid w:val="00FA24F2"/>
    <w:rsid w:val="00FA25DB"/>
    <w:rsid w:val="00FA269C"/>
    <w:rsid w:val="00FA70A6"/>
    <w:rsid w:val="00FB18F4"/>
    <w:rsid w:val="00FB1F1C"/>
    <w:rsid w:val="00FB5FDD"/>
    <w:rsid w:val="00FB7716"/>
    <w:rsid w:val="00FC45E5"/>
    <w:rsid w:val="00FD035B"/>
    <w:rsid w:val="00FD116D"/>
    <w:rsid w:val="00FD369D"/>
    <w:rsid w:val="00FD4CC1"/>
    <w:rsid w:val="00FD5C2B"/>
    <w:rsid w:val="00FD7CF7"/>
    <w:rsid w:val="00FE530D"/>
    <w:rsid w:val="00FE5D6F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0BF7DA3-5008-4FD0-86CB-31510B26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rsid w:val="00FA2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uiPriority w:val="99"/>
    <w:rsid w:val="00FA25D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