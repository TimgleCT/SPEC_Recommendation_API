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2177"/>
        <w:gridCol w:w="2351"/>
        <w:gridCol w:w="2184"/>
        <w:gridCol w:w="1648"/>
        <w:tblGridChange w:id="0">
          <w:tblGrid>
            <w:gridCol w:w="2350"/>
            <w:gridCol w:w="2177"/>
            <w:gridCol w:w="2351"/>
            <w:gridCol w:w="2184"/>
            <w:gridCol w:w="1648"/>
          </w:tblGrid>
        </w:tblGridChange>
      </w:tblGrid>
      <w:tr w:rsidR="00252551" w:rsidRPr="00E8700A" w:rsidTr="00FE4EDC"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324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FE4EDC">
        <w:tc>
          <w:tcPr>
            <w:tcW w:w="2597" w:type="dxa"/>
          </w:tcPr>
          <w:p w:rsidR="00252551" w:rsidRPr="00E8700A" w:rsidRDefault="00B52234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2014/5/28</w:t>
            </w:r>
          </w:p>
        </w:tc>
        <w:tc>
          <w:tcPr>
            <w:tcW w:w="2597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324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  <w:tr w:rsidR="00FE4EDC" w:rsidRPr="00E8700A" w:rsidTr="00FE4EDC">
        <w:trPr>
          <w:ins w:id="2" w:author="陳德仁" w:date="2018-10-17T18:44:00Z"/>
        </w:trPr>
        <w:tc>
          <w:tcPr>
            <w:tcW w:w="2597" w:type="dxa"/>
          </w:tcPr>
          <w:p w:rsidR="00FE4EDC" w:rsidRDefault="00FE4EDC" w:rsidP="00FE4EDC">
            <w:pPr>
              <w:spacing w:line="240" w:lineRule="atLeast"/>
              <w:jc w:val="center"/>
              <w:rPr>
                <w:ins w:id="3" w:author="陳德仁" w:date="2018-10-17T18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陳德仁" w:date="2018-10-17T18:45:00Z">
              <w:r w:rsidRPr="00E43895">
                <w:rPr>
                  <w:rFonts w:hint="eastAsia"/>
                </w:rPr>
                <w:t>2018/06/29</w:t>
              </w:r>
            </w:ins>
          </w:p>
        </w:tc>
        <w:tc>
          <w:tcPr>
            <w:tcW w:w="2597" w:type="dxa"/>
          </w:tcPr>
          <w:p w:rsidR="00FE4EDC" w:rsidRDefault="00FE4EDC" w:rsidP="00FE4EDC">
            <w:pPr>
              <w:spacing w:line="240" w:lineRule="atLeast"/>
              <w:jc w:val="center"/>
              <w:rPr>
                <w:ins w:id="5" w:author="陳德仁" w:date="2018-10-17T18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8-10-17T18:45:00Z">
              <w:r w:rsidRPr="00E43895">
                <w:rPr>
                  <w:rFonts w:hint="eastAsia"/>
                </w:rPr>
                <w:t xml:space="preserve">  </w:t>
              </w:r>
              <w:r>
                <w:t>2</w:t>
              </w:r>
            </w:ins>
          </w:p>
        </w:tc>
        <w:tc>
          <w:tcPr>
            <w:tcW w:w="2596" w:type="dxa"/>
          </w:tcPr>
          <w:p w:rsidR="00FE4EDC" w:rsidRPr="00E8700A" w:rsidRDefault="00FE4EDC" w:rsidP="00FE4EDC">
            <w:pPr>
              <w:spacing w:line="240" w:lineRule="atLeast"/>
              <w:rPr>
                <w:ins w:id="7" w:author="陳德仁" w:date="2018-10-17T18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8-10-17T18:45:00Z">
              <w:r w:rsidRPr="00E43895">
                <w:rPr>
                  <w:rFonts w:hint="eastAsia"/>
                </w:rPr>
                <w:t xml:space="preserve">logSecurity </w:t>
              </w:r>
              <w:r w:rsidRPr="00E43895">
                <w:rPr>
                  <w:rFonts w:hint="eastAsia"/>
                </w:rPr>
                <w:t>清查</w:t>
              </w:r>
            </w:ins>
          </w:p>
        </w:tc>
        <w:tc>
          <w:tcPr>
            <w:tcW w:w="2596" w:type="dxa"/>
          </w:tcPr>
          <w:p w:rsidR="00FE4EDC" w:rsidRPr="00E8700A" w:rsidRDefault="00FE4EDC" w:rsidP="00FE4EDC">
            <w:pPr>
              <w:spacing w:line="240" w:lineRule="atLeast"/>
              <w:jc w:val="center"/>
              <w:rPr>
                <w:ins w:id="9" w:author="陳德仁" w:date="2018-10-17T18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8-10-17T18:45:00Z">
              <w:r w:rsidRPr="00E43895">
                <w:rPr>
                  <w:rFonts w:hint="eastAsia"/>
                </w:rPr>
                <w:t>德仁</w:t>
              </w:r>
            </w:ins>
          </w:p>
        </w:tc>
        <w:tc>
          <w:tcPr>
            <w:tcW w:w="324" w:type="dxa"/>
          </w:tcPr>
          <w:p w:rsidR="00FE4EDC" w:rsidRDefault="00FE4EDC" w:rsidP="00FE4EDC">
            <w:pPr>
              <w:spacing w:line="240" w:lineRule="atLeast"/>
              <w:rPr>
                <w:ins w:id="11" w:author="陳德仁" w:date="2018-10-17T18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陳德仁" w:date="2018-10-17T18:45:00Z">
              <w:r w:rsidRPr="00E43895">
                <w:rPr>
                  <w:rFonts w:hint="eastAsia"/>
                </w:rPr>
                <w:t>180511000919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Pr="00B52234">
              <w:rPr>
                <w:rFonts w:ascii="細明體" w:eastAsia="細明體" w:hAnsi="細明體" w:hint="eastAsia"/>
                <w:sz w:val="20"/>
                <w:szCs w:val="20"/>
              </w:rPr>
              <w:t>解除記錄檔-舊主檔記錄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人工修正紀錄查詢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AAZ5_0800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9B56A8" w:rsidP="00B522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B52234" w:rsidRPr="00B52234">
              <w:rPr>
                <w:rFonts w:ascii="細明體" w:eastAsia="細明體" w:hAnsi="細明體" w:hint="eastAsia"/>
                <w:sz w:val="20"/>
                <w:szCs w:val="20"/>
              </w:rPr>
              <w:t>解除記錄檔-舊主檔記錄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DTAAB009_LOG檔資料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Default="008E484E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Default="008E484E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A24EEB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8" w:dyaOrig="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45pt" o:ole="">
            <v:imagedata r:id="rId7" o:title=""/>
          </v:shape>
          <o:OLEObject Type="Embed" ProgID="Visio.Drawing.11" ShapeID="_x0000_i1025" DrawAspect="Content" ObjectID="_1657346511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4411B9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B52234">
              <w:rPr>
                <w:rFonts w:ascii="細明體" w:eastAsia="細明體" w:hAnsi="細明體" w:hint="eastAsia"/>
                <w:lang w:eastAsia="zh-TW"/>
              </w:rPr>
              <w:t>解除記錄檔-舊主檔記錄</w:t>
            </w:r>
            <w:r>
              <w:rPr>
                <w:rFonts w:ascii="細明體" w:eastAsia="細明體" w:hAnsi="細明體" w:hint="eastAsia"/>
                <w:lang w:eastAsia="zh-TW"/>
              </w:rPr>
              <w:t>LOG</w:t>
            </w:r>
          </w:p>
        </w:tc>
        <w:tc>
          <w:tcPr>
            <w:tcW w:w="2551" w:type="dxa"/>
          </w:tcPr>
          <w:p w:rsidR="004911D8" w:rsidRPr="00E01490" w:rsidRDefault="004411B9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USAAZ50800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4411B9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13137B">
        <w:rPr>
          <w:noProof/>
        </w:rPr>
        <w:pict>
          <v:shape id="圖片 1" o:spid="_x0000_i1026" type="#_x0000_t75" style="width:6in;height:78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lastRenderedPageBreak/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4411B9">
        <w:rPr>
          <w:rFonts w:ascii="細明體" w:eastAsia="細明體" w:hAnsi="細明體" w:hint="eastAsia"/>
        </w:rPr>
        <w:t>50800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Pr="00E01490" w:rsidRDefault="004411B9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A24EE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：不能為空值。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A24EEB" w:rsidRPr="00B52234">
        <w:rPr>
          <w:rFonts w:ascii="細明體" w:eastAsia="細明體" w:hAnsi="細明體" w:hint="eastAsia"/>
          <w:lang w:eastAsia="zh-TW"/>
        </w:rPr>
        <w:t>解除記錄檔-舊主檔記錄</w:t>
      </w:r>
      <w:r w:rsidR="00A24EEB">
        <w:rPr>
          <w:rFonts w:ascii="細明體" w:eastAsia="細明體" w:hAnsi="細明體" w:hint="eastAsia"/>
          <w:lang w:eastAsia="zh-TW"/>
        </w:rPr>
        <w:t>LOG</w:t>
      </w:r>
      <w:r w:rsidR="00A24EEB" w:rsidRPr="00E01490">
        <w:rPr>
          <w:rFonts w:ascii="細明體" w:eastAsia="細明體" w:hAnsi="細明體" w:hint="eastAsia"/>
          <w:lang w:eastAsia="zh-TW"/>
        </w:rPr>
        <w:t xml:space="preserve"> </w:t>
      </w:r>
      <w:r w:rsidR="00A24EEB">
        <w:rPr>
          <w:rFonts w:ascii="細明體" w:eastAsia="細明體" w:hAnsi="細明體" w:hint="eastAsia"/>
          <w:lang w:eastAsia="zh-TW"/>
        </w:rPr>
        <w:t>檔DTAAB009_LOG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9C012E" w:rsidRPr="00E01490" w:rsidRDefault="00A24EE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</w:t>
      </w:r>
      <w:r w:rsidR="009C012E"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 w:rsidRPr="00B52234">
        <w:rPr>
          <w:rFonts w:ascii="細明體" w:eastAsia="細明體" w:hAnsi="細明體" w:hint="eastAsia"/>
          <w:lang w:eastAsia="zh-TW"/>
        </w:rPr>
        <w:t>解除記錄檔</w:t>
      </w:r>
      <w:r w:rsidR="00A24EEB">
        <w:rPr>
          <w:rFonts w:ascii="細明體" w:eastAsia="細明體" w:hAnsi="細明體" w:hint="eastAsia"/>
          <w:kern w:val="2"/>
          <w:lang w:eastAsia="zh-TW"/>
        </w:rPr>
        <w:t>資料，保單號</w:t>
      </w:r>
      <w:r w:rsidRPr="00E01490">
        <w:rPr>
          <w:rFonts w:ascii="細明體" w:eastAsia="細明體" w:hAnsi="細明體" w:hint="eastAsia"/>
          <w:kern w:val="2"/>
          <w:lang w:eastAsia="zh-TW"/>
        </w:rPr>
        <w:t>碼：。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 w:rsidRPr="00E01490">
        <w:rPr>
          <w:rFonts w:ascii="細明體" w:eastAsia="細明體" w:hAnsi="細明體" w:hint="eastAsia"/>
          <w:kern w:val="2"/>
          <w:lang w:eastAsia="zh-TW"/>
        </w:rPr>
        <w:t>+</w:t>
      </w:r>
      <w:r w:rsidR="00A24EEB">
        <w:rPr>
          <w:rFonts w:ascii="細明體" w:eastAsia="細明體" w:hAnsi="細明體" w:hint="eastAsia"/>
          <w:kern w:val="2"/>
          <w:lang w:eastAsia="zh-TW"/>
        </w:rPr>
        <w:t>保單號</w:t>
      </w:r>
      <w:r w:rsidR="00A24EEB" w:rsidRPr="00E01490">
        <w:rPr>
          <w:rFonts w:ascii="細明體" w:eastAsia="細明體" w:hAnsi="細明體" w:hint="eastAsia"/>
          <w:kern w:val="2"/>
          <w:lang w:eastAsia="zh-TW"/>
        </w:rPr>
        <w:t>碼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13" w:name="A_BACK"/>
      <w:bookmarkEnd w:id="13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C012E" w:rsidRPr="00E01490" w:rsidTr="004A6205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A24EEB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5042" w:type="dxa"/>
          </w:tcPr>
          <w:p w:rsidR="009C012E" w:rsidRPr="00E01490" w:rsidRDefault="009C012E" w:rsidP="004A62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A24EEB">
              <w:rPr>
                <w:rFonts w:ascii="細明體" w:eastAsia="細明體" w:hAnsi="細明體" w:hint="eastAsia"/>
                <w:sz w:val="20"/>
              </w:rPr>
              <w:t>DTAAB009_LOG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9C012E" w:rsidRPr="00E01490" w:rsidRDefault="00A24EEB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事故者ID</w:t>
            </w:r>
          </w:p>
        </w:tc>
        <w:tc>
          <w:tcPr>
            <w:tcW w:w="5042" w:type="dxa"/>
          </w:tcPr>
          <w:p w:rsidR="009C012E" w:rsidRPr="00E01490" w:rsidRDefault="00A24EEB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A24EEB" w:rsidP="00A24EE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險別</w:t>
            </w:r>
          </w:p>
        </w:tc>
        <w:tc>
          <w:tcPr>
            <w:tcW w:w="5042" w:type="dxa"/>
          </w:tcPr>
          <w:p w:rsidR="009C012E" w:rsidRPr="00E01490" w:rsidRDefault="00A24EEB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給付金額</w:t>
            </w:r>
          </w:p>
        </w:tc>
        <w:tc>
          <w:tcPr>
            <w:tcW w:w="5042" w:type="dxa"/>
          </w:tcPr>
          <w:p w:rsidR="009C012E" w:rsidRPr="00E01490" w:rsidRDefault="00A24EEB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檔案號碼</w:t>
            </w:r>
          </w:p>
        </w:tc>
        <w:tc>
          <w:tcPr>
            <w:tcW w:w="5042" w:type="dxa"/>
          </w:tcPr>
          <w:p w:rsidR="009C012E" w:rsidRPr="00E01490" w:rsidRDefault="00A24EE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  <w:tr w:rsidR="00A24EEB" w:rsidRPr="00E01490" w:rsidTr="004A6205">
        <w:tc>
          <w:tcPr>
            <w:tcW w:w="720" w:type="dxa"/>
          </w:tcPr>
          <w:p w:rsidR="00A24EEB" w:rsidRPr="00E01490" w:rsidRDefault="00A24EE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A24EEB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異動種類</w:t>
            </w:r>
          </w:p>
        </w:tc>
        <w:tc>
          <w:tcPr>
            <w:tcW w:w="5042" w:type="dxa"/>
          </w:tcPr>
          <w:p w:rsidR="00A24EEB" w:rsidRPr="00E01490" w:rsidRDefault="00A24EEB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  <w:tr w:rsidR="00A24EEB" w:rsidRPr="00E01490" w:rsidTr="004A6205">
        <w:tc>
          <w:tcPr>
            <w:tcW w:w="720" w:type="dxa"/>
          </w:tcPr>
          <w:p w:rsidR="00A24EEB" w:rsidRPr="00E01490" w:rsidRDefault="00A24EE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A24EEB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異動人員姓名</w:t>
            </w:r>
          </w:p>
        </w:tc>
        <w:tc>
          <w:tcPr>
            <w:tcW w:w="5042" w:type="dxa"/>
          </w:tcPr>
          <w:p w:rsidR="00A24EEB" w:rsidRPr="00E01490" w:rsidRDefault="00A24EEB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  <w:tr w:rsidR="00A24EEB" w:rsidRPr="00E01490" w:rsidTr="004A6205">
        <w:tc>
          <w:tcPr>
            <w:tcW w:w="720" w:type="dxa"/>
          </w:tcPr>
          <w:p w:rsidR="00A24EEB" w:rsidRPr="00E01490" w:rsidRDefault="00A24EEB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A24EEB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異動日期</w:t>
            </w:r>
          </w:p>
        </w:tc>
        <w:tc>
          <w:tcPr>
            <w:tcW w:w="5042" w:type="dxa"/>
          </w:tcPr>
          <w:p w:rsidR="00A24EEB" w:rsidRPr="00E01490" w:rsidRDefault="00A24EEB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DTAAB009_LOG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2225FA" w:rsidRPr="00C502C0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C502C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D29" w:rsidRDefault="000A5D29">
      <w:r>
        <w:separator/>
      </w:r>
    </w:p>
  </w:endnote>
  <w:endnote w:type="continuationSeparator" w:id="0">
    <w:p w:rsidR="000A5D29" w:rsidRDefault="000A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337A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D29" w:rsidRDefault="000A5D29">
      <w:r>
        <w:separator/>
      </w:r>
    </w:p>
  </w:footnote>
  <w:footnote w:type="continuationSeparator" w:id="0">
    <w:p w:rsidR="000A5D29" w:rsidRDefault="000A5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5D29"/>
    <w:rsid w:val="000A7C4F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87ABA"/>
    <w:rsid w:val="002A3F8C"/>
    <w:rsid w:val="002B0AB6"/>
    <w:rsid w:val="002B381A"/>
    <w:rsid w:val="002C337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4EDC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3F7495-C8F7-4D07-8598-D8D18D1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>CMT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