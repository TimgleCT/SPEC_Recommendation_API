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5244"/>
        <w:gridCol w:w="1276"/>
        <w:gridCol w:w="1843"/>
      </w:tblGrid>
      <w:tr w:rsidR="00F71824" w:rsidRPr="00CC5B93" w:rsidTr="008944D6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824" w:rsidRPr="00704E65" w:rsidRDefault="00F71824" w:rsidP="008944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704E65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824" w:rsidRPr="00704E65" w:rsidRDefault="00F71824" w:rsidP="008944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824" w:rsidRPr="00704E65" w:rsidRDefault="00F71824" w:rsidP="008944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824" w:rsidRPr="00704E65" w:rsidRDefault="00F71824" w:rsidP="008944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824" w:rsidRPr="00704E65" w:rsidRDefault="00F71824" w:rsidP="008944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71824" w:rsidRPr="00CC5B93" w:rsidTr="00422AB3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lang w:eastAsia="zh-TW"/>
              </w:rPr>
              <w:t>2012/01/31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 w:rsidRPr="00CC5B93">
              <w:rPr>
                <w:rFonts w:ascii="細明體" w:eastAsia="細明體" w:hAnsi="細明體"/>
                <w:lang w:eastAsia="zh-TW"/>
              </w:rPr>
              <w:t>1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 w:rsidRPr="00CC5B93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  <w:tr w:rsidR="00F71824" w:rsidRPr="00CC5B93" w:rsidTr="00422AB3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2012/4/12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MODIFY:SPEC調整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F71824" w:rsidRPr="00CC5B93" w:rsidTr="00422AB3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Default="00F71824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2012/4/17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M</w:t>
            </w:r>
            <w:r>
              <w:rPr>
                <w:rFonts w:ascii="細明體" w:eastAsia="細明體" w:hAnsi="細明體" w:hint="eastAsia"/>
                <w:lang w:eastAsia="zh-TW"/>
              </w:rPr>
              <w:t>odify:調整查詢SQL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F71824" w:rsidRPr="00CC5B93" w:rsidTr="00422AB3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Default="00F71824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2012/5/28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問題單</w:t>
            </w:r>
            <w:r>
              <w:t>20120528145022</w:t>
            </w:r>
            <w:r>
              <w:rPr>
                <w:rFonts w:ascii="細明體" w:eastAsia="細明體" w:hAnsi="細明體" w:hint="eastAsia"/>
                <w:lang w:eastAsia="zh-TW"/>
              </w:rPr>
              <w:t>:</w:t>
            </w:r>
          </w:p>
          <w:p w:rsidR="00F71824" w:rsidRDefault="00F71824" w:rsidP="00545800">
            <w:pPr>
              <w:pStyle w:val="Tabletext"/>
              <w:numPr>
                <w:ilvl w:val="0"/>
                <w:numId w:val="36"/>
              </w:numPr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6370E">
              <w:rPr>
                <w:rFonts w:ascii="細明體" w:eastAsia="細明體" w:hAnsi="細明體" w:hint="eastAsia"/>
                <w:lang w:eastAsia="zh-TW"/>
              </w:rPr>
              <w:t>團險險別暫不列入計算。</w:t>
            </w:r>
          </w:p>
          <w:p w:rsidR="00F71824" w:rsidRDefault="00F71824" w:rsidP="00545800">
            <w:pPr>
              <w:pStyle w:val="Tabletext"/>
              <w:numPr>
                <w:ilvl w:val="0"/>
                <w:numId w:val="36"/>
              </w:numPr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D173D">
              <w:rPr>
                <w:rFonts w:ascii="細明體" w:eastAsia="細明體" w:hAnsi="細明體" w:hint="eastAsia"/>
                <w:lang w:eastAsia="zh-TW"/>
              </w:rPr>
              <w:t>排除商品通算為013且工會通報為10之商品(日額&amp;身故保額皆不列入)。</w:t>
            </w:r>
          </w:p>
          <w:p w:rsidR="00F71824" w:rsidRPr="0056370E" w:rsidRDefault="00F71824" w:rsidP="00545800">
            <w:pPr>
              <w:pStyle w:val="Tabletext"/>
              <w:numPr>
                <w:ilvl w:val="0"/>
                <w:numId w:val="36"/>
              </w:numPr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排除重起件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F71824" w:rsidRPr="00CC5B93" w:rsidTr="00422AB3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Default="00F71824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2012/8/16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5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修改當日件清檔規則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120814000198</w:t>
            </w:r>
          </w:p>
        </w:tc>
      </w:tr>
      <w:tr w:rsidR="00F71824" w:rsidRPr="00CC5B93" w:rsidTr="00422AB3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Default="002B2CDB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2012/8/2</w:t>
            </w:r>
            <w:r>
              <w:rPr>
                <w:rFonts w:ascii="細明體" w:eastAsia="細明體" w:hAnsi="細明體" w:hint="eastAsia"/>
                <w:lang w:eastAsia="zh-TW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6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增加傳入模型分類參數處理，DTAAV001增加模型分類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Pr="00CC5B93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824" w:rsidRDefault="00F71824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120814000198</w:t>
            </w:r>
          </w:p>
        </w:tc>
      </w:tr>
      <w:tr w:rsidR="004A43F4" w:rsidRPr="00CC5B93" w:rsidTr="00422AB3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3F4" w:rsidRDefault="004A43F4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2012/8/</w:t>
            </w:r>
            <w:r>
              <w:rPr>
                <w:rFonts w:ascii="細明體" w:eastAsia="細明體" w:hAnsi="細明體" w:hint="eastAsia"/>
                <w:lang w:eastAsia="zh-TW"/>
              </w:rPr>
              <w:t>28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3F4" w:rsidRDefault="004A43F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7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3F4" w:rsidRDefault="004A43F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調整當日件抽件條件改以dtaaa009為主，因為受理後就要可以計算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3F4" w:rsidRPr="00CC5B93" w:rsidRDefault="004A43F4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3F4" w:rsidRDefault="004A43F4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120814000198</w:t>
            </w:r>
          </w:p>
        </w:tc>
      </w:tr>
      <w:tr w:rsidR="00DD1A78" w:rsidRPr="00CC5B93" w:rsidTr="00422AB3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A78" w:rsidRDefault="00DD1A78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2012/9/6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A78" w:rsidRDefault="00DD1A78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8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A78" w:rsidRDefault="00DD1A78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DD1A78">
              <w:rPr>
                <w:rFonts w:ascii="細明體" w:eastAsia="細明體" w:hAnsi="細明體" w:hint="eastAsia"/>
                <w:lang w:eastAsia="zh-TW"/>
              </w:rPr>
              <w:t>調整當天件刪除sql語法，將當天須處理的受編先刪除以避免新增重複。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A78" w:rsidRPr="00CC5B93" w:rsidRDefault="00DD1A78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A78" w:rsidRDefault="00DD1A78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120814000198</w:t>
            </w:r>
          </w:p>
        </w:tc>
      </w:tr>
      <w:tr w:rsidR="00142361" w:rsidRPr="00CC5B93" w:rsidTr="00422AB3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2361" w:rsidRDefault="00142361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2012/9/14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2361" w:rsidRDefault="00142361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9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2361" w:rsidRPr="00DD1A78" w:rsidRDefault="00142361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配合處理假日核定案件，調整daily處理日期為&gt;= ShutdownDate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2361" w:rsidRPr="00CC5B93" w:rsidRDefault="00142361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2361" w:rsidRDefault="00142361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120814000198</w:t>
            </w:r>
          </w:p>
        </w:tc>
      </w:tr>
      <w:tr w:rsidR="00087266" w:rsidRPr="00CC5B93" w:rsidTr="00422AB3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266" w:rsidRDefault="00087266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2012/11/29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266" w:rsidRDefault="00087266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10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266" w:rsidRDefault="00087266" w:rsidP="00CB4120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申請書:</w:t>
            </w:r>
            <w:r w:rsidRPr="00A4241C">
              <w:rPr>
                <w:rFonts w:ascii="細明體" w:eastAsia="細明體" w:hAnsi="細明體"/>
                <w:lang w:eastAsia="zh-TW"/>
              </w:rPr>
              <w:t>121113000178</w:t>
            </w:r>
            <w:r w:rsidRPr="00A4241C">
              <w:rPr>
                <w:rFonts w:ascii="細明體" w:eastAsia="細明體" w:hAnsi="細明體" w:hint="eastAsia"/>
                <w:lang w:eastAsia="zh-TW"/>
              </w:rPr>
              <w:t xml:space="preserve"> 理賠偵測系統第二階段</w:t>
            </w:r>
          </w:p>
          <w:p w:rsidR="00087266" w:rsidRDefault="007C0EF1" w:rsidP="00D52A33">
            <w:pPr>
              <w:pStyle w:val="Tabletext"/>
              <w:numPr>
                <w:ilvl w:val="0"/>
                <w:numId w:val="38"/>
              </w:numPr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ONLINE呼叫BATCH</w:t>
            </w:r>
            <w:r w:rsidR="00D830A9">
              <w:rPr>
                <w:rFonts w:ascii="細明體" w:eastAsia="細明體" w:hAnsi="細明體" w:hint="eastAsia"/>
                <w:lang w:eastAsia="zh-TW"/>
              </w:rPr>
              <w:t>以</w:t>
            </w:r>
            <w:r>
              <w:rPr>
                <w:rFonts w:ascii="細明體" w:eastAsia="細明體" w:hAnsi="細明體" w:hint="eastAsia"/>
                <w:lang w:eastAsia="zh-TW"/>
              </w:rPr>
              <w:t>傳入參數</w:t>
            </w: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N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lang w:eastAsia="zh-TW"/>
              </w:rPr>
              <w:t>(線上即時</w:t>
            </w:r>
            <w:r w:rsidR="0009637D">
              <w:rPr>
                <w:rFonts w:ascii="細明體" w:eastAsia="細明體" w:hAnsi="細明體" w:hint="eastAsia"/>
                <w:lang w:eastAsia="zh-TW"/>
              </w:rPr>
              <w:t>)</w:t>
            </w:r>
            <w:r w:rsidR="00D830A9">
              <w:rPr>
                <w:rFonts w:ascii="細明體" w:eastAsia="細明體" w:hAnsi="細明體" w:hint="eastAsia"/>
                <w:lang w:eastAsia="zh-TW"/>
              </w:rPr>
              <w:t>區分</w:t>
            </w:r>
            <w:r w:rsidR="0009637D">
              <w:rPr>
                <w:rFonts w:ascii="細明體" w:eastAsia="細明體" w:hAnsi="細明體" w:hint="eastAsia"/>
                <w:lang w:eastAsia="zh-TW"/>
              </w:rPr>
              <w:t>。</w:t>
            </w:r>
          </w:p>
          <w:p w:rsidR="00DD2ADF" w:rsidRPr="00CC549C" w:rsidRDefault="00D830A9" w:rsidP="00D52A33">
            <w:pPr>
              <w:pStyle w:val="Tabletext"/>
              <w:numPr>
                <w:ilvl w:val="0"/>
                <w:numId w:val="38"/>
              </w:numPr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抽取當日未計算案件處理。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266" w:rsidRPr="00CC5B93" w:rsidRDefault="00087266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266" w:rsidRDefault="00087266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121128000193</w:t>
            </w:r>
          </w:p>
        </w:tc>
      </w:tr>
      <w:tr w:rsidR="002824DB" w:rsidRPr="00CC5B93" w:rsidTr="002824DB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24DB" w:rsidRDefault="002824DB" w:rsidP="002824DB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eastAsia="標楷體"/>
                <w:lang w:eastAsia="zh-TW"/>
              </w:rPr>
              <w:t>2013/</w:t>
            </w:r>
            <w:r>
              <w:rPr>
                <w:rFonts w:eastAsia="標楷體" w:hint="eastAsia"/>
                <w:lang w:eastAsia="zh-TW"/>
              </w:rPr>
              <w:t>8</w:t>
            </w:r>
            <w:r>
              <w:rPr>
                <w:rFonts w:eastAsia="標楷體"/>
                <w:lang w:eastAsia="zh-TW"/>
              </w:rPr>
              <w:t>/</w:t>
            </w: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24DB" w:rsidRDefault="002824DB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11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24DB" w:rsidRDefault="002824DB" w:rsidP="00CB4120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導入疾病、意外模型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24DB" w:rsidRPr="00CC5B93" w:rsidRDefault="002824DB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24DB" w:rsidRDefault="002824DB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t>130719000215</w:t>
            </w:r>
          </w:p>
        </w:tc>
      </w:tr>
      <w:tr w:rsidR="00441240" w:rsidRPr="00CC5B93" w:rsidTr="002824DB">
        <w:trPr>
          <w:ins w:id="1" w:author="FIS" w:date="2014-06-10T17:03:00Z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240" w:rsidRDefault="00441240" w:rsidP="002824DB">
            <w:pPr>
              <w:pStyle w:val="Tabletext"/>
              <w:jc w:val="both"/>
              <w:rPr>
                <w:ins w:id="2" w:author="FIS" w:date="2014-06-10T17:03:00Z"/>
                <w:rFonts w:eastAsia="標楷體"/>
                <w:lang w:eastAsia="zh-TW"/>
              </w:rPr>
            </w:pPr>
            <w:ins w:id="3" w:author="FIS" w:date="2014-06-10T17:03:00Z">
              <w:r>
                <w:rPr>
                  <w:rFonts w:ascii="細明體" w:eastAsia="細明體" w:hAnsi="細明體"/>
                  <w:lang w:eastAsia="zh-TW"/>
                </w:rPr>
                <w:t>2014/6/</w:t>
              </w:r>
              <w:r>
                <w:rPr>
                  <w:rFonts w:ascii="細明體" w:eastAsia="細明體" w:hAnsi="細明體" w:hint="eastAsia"/>
                  <w:lang w:eastAsia="zh-TW"/>
                </w:rPr>
                <w:t>10</w:t>
              </w:r>
            </w:ins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240" w:rsidRDefault="00441240" w:rsidP="001C190C">
            <w:pPr>
              <w:pStyle w:val="Tabletext"/>
              <w:jc w:val="both"/>
              <w:rPr>
                <w:ins w:id="4" w:author="FIS" w:date="2014-06-10T17:03:00Z"/>
                <w:rFonts w:eastAsia="標楷體" w:hint="eastAsia"/>
                <w:lang w:eastAsia="zh-TW"/>
              </w:rPr>
            </w:pPr>
            <w:ins w:id="5" w:author="FIS" w:date="2014-06-10T17:03:00Z">
              <w:r>
                <w:rPr>
                  <w:rFonts w:ascii="細明體" w:eastAsia="細明體" w:hAnsi="細明體" w:hint="eastAsia"/>
                  <w:lang w:eastAsia="zh-TW"/>
                </w:rPr>
                <w:t>12</w:t>
              </w:r>
            </w:ins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240" w:rsidRDefault="00441240" w:rsidP="00CB4120">
            <w:pPr>
              <w:pStyle w:val="Tabletext"/>
              <w:jc w:val="both"/>
              <w:rPr>
                <w:ins w:id="6" w:author="FIS" w:date="2014-06-10T17:03:00Z"/>
                <w:rFonts w:eastAsia="標楷體" w:hint="eastAsia"/>
                <w:lang w:eastAsia="zh-TW"/>
              </w:rPr>
            </w:pPr>
            <w:ins w:id="7" w:author="FIS" w:date="2014-06-10T17:03:00Z">
              <w:r>
                <w:rPr>
                  <w:rFonts w:hint="eastAsia"/>
                  <w:color w:val="0000FF"/>
                  <w:lang w:eastAsia="zh-TW"/>
                </w:rPr>
                <w:t>建立全自動核賠條件與作業流程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240" w:rsidRPr="00701852" w:rsidRDefault="00441240" w:rsidP="001C190C">
            <w:pPr>
              <w:pStyle w:val="Tabletext"/>
              <w:jc w:val="both"/>
              <w:rPr>
                <w:ins w:id="8" w:author="FIS" w:date="2014-06-10T17:03:00Z"/>
                <w:lang w:eastAsia="zh-TW"/>
              </w:rPr>
            </w:pPr>
            <w:ins w:id="9" w:author="FIS" w:date="2014-06-10T17:03:00Z">
              <w:r w:rsidRPr="00701852">
                <w:rPr>
                  <w:lang w:eastAsia="zh-TW"/>
                </w:rPr>
                <w:t>侑文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240" w:rsidRDefault="00441240" w:rsidP="001C190C">
            <w:pPr>
              <w:pStyle w:val="Tabletext"/>
              <w:jc w:val="both"/>
              <w:rPr>
                <w:ins w:id="10" w:author="FIS" w:date="2014-06-10T17:03:00Z"/>
              </w:rPr>
            </w:pPr>
            <w:ins w:id="11" w:author="FIS" w:date="2014-06-10T17:03:00Z">
              <w:r>
                <w:t>140603000392</w:t>
              </w:r>
            </w:ins>
          </w:p>
        </w:tc>
      </w:tr>
      <w:tr w:rsidR="004C5E70" w:rsidRPr="00CC5B93" w:rsidTr="002824DB">
        <w:trPr>
          <w:ins w:id="12" w:author="lian" w:date="2020-05-12T15:52:00Z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70" w:rsidRDefault="004C5E70" w:rsidP="004C5E70">
            <w:pPr>
              <w:pStyle w:val="Tabletext"/>
              <w:jc w:val="both"/>
              <w:rPr>
                <w:ins w:id="13" w:author="lian" w:date="2020-05-12T15:52:00Z"/>
                <w:rFonts w:ascii="細明體" w:eastAsia="細明體" w:hAnsi="細明體"/>
                <w:lang w:eastAsia="zh-TW"/>
              </w:rPr>
            </w:pPr>
            <w:ins w:id="14" w:author="lian" w:date="2020-05-12T15:52:00Z">
              <w:r>
                <w:rPr>
                  <w:rFonts w:hint="eastAsia"/>
                  <w:lang w:eastAsia="zh-TW"/>
                </w:rPr>
                <w:t>2020/04/15</w:t>
              </w:r>
            </w:ins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70" w:rsidRDefault="004C5E70" w:rsidP="004C5E70">
            <w:pPr>
              <w:pStyle w:val="Tabletext"/>
              <w:jc w:val="both"/>
              <w:rPr>
                <w:ins w:id="15" w:author="lian" w:date="2020-05-12T15:52:00Z"/>
                <w:rFonts w:ascii="細明體" w:eastAsia="細明體" w:hAnsi="細明體" w:hint="eastAsia"/>
                <w:lang w:eastAsia="zh-TW"/>
              </w:rPr>
            </w:pPr>
            <w:ins w:id="16" w:author="lian" w:date="2020-05-12T15:52:00Z">
              <w:r>
                <w:rPr>
                  <w:rFonts w:hint="eastAsia"/>
                  <w:lang w:eastAsia="zh-TW"/>
                </w:rPr>
                <w:t>13</w:t>
              </w:r>
            </w:ins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70" w:rsidRDefault="004C5E70" w:rsidP="004C5E70">
            <w:pPr>
              <w:pStyle w:val="Tabletext"/>
              <w:jc w:val="both"/>
              <w:rPr>
                <w:ins w:id="17" w:author="lian" w:date="2020-05-12T15:52:00Z"/>
                <w:rFonts w:hint="eastAsia"/>
                <w:color w:val="0000FF"/>
                <w:lang w:eastAsia="zh-TW"/>
              </w:rPr>
            </w:pPr>
            <w:ins w:id="18" w:author="lian" w:date="2020-05-12T15:52:00Z">
              <w:r>
                <w:rPr>
                  <w:rFonts w:hint="eastAsia"/>
                  <w:lang w:eastAsia="zh-TW"/>
                </w:rPr>
                <w:t>增加</w:t>
              </w:r>
              <w:r>
                <w:rPr>
                  <w:rFonts w:hint="eastAsia"/>
                  <w:lang w:eastAsia="zh-TW"/>
                </w:rPr>
                <w:t>CRSS</w:t>
              </w:r>
              <w:r>
                <w:rPr>
                  <w:lang w:eastAsia="zh-TW"/>
                </w:rPr>
                <w:t>2.0</w:t>
              </w:r>
              <w:r>
                <w:rPr>
                  <w:rFonts w:hint="eastAsia"/>
                  <w:lang w:eastAsia="zh-TW"/>
                </w:rPr>
                <w:t>卡控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70" w:rsidRPr="00701852" w:rsidRDefault="004C5E70" w:rsidP="004C5E70">
            <w:pPr>
              <w:pStyle w:val="Tabletext"/>
              <w:jc w:val="both"/>
              <w:rPr>
                <w:ins w:id="19" w:author="lian" w:date="2020-05-12T15:52:00Z"/>
                <w:lang w:eastAsia="zh-TW"/>
              </w:rPr>
            </w:pPr>
            <w:ins w:id="20" w:author="lian" w:date="2020-05-12T15:52:00Z">
              <w:r>
                <w:rPr>
                  <w:rFonts w:hint="eastAsia"/>
                  <w:lang w:eastAsia="zh-TW"/>
                </w:rPr>
                <w:t>慈蓮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70" w:rsidRDefault="004C5E70" w:rsidP="004C5E70">
            <w:pPr>
              <w:pStyle w:val="Tabletext"/>
              <w:jc w:val="both"/>
              <w:rPr>
                <w:ins w:id="21" w:author="lian" w:date="2020-05-12T15:52:00Z"/>
              </w:rPr>
            </w:pPr>
            <w:ins w:id="22" w:author="lian" w:date="2020-05-12T15:52:00Z">
              <w:r w:rsidRPr="00FA508A">
                <w:rPr>
                  <w:rFonts w:ascii="細明體" w:eastAsia="細明體" w:hAnsi="細明體" w:hint="eastAsia"/>
                  <w:color w:val="000000"/>
                </w:rPr>
                <w:t>191216000725</w:t>
              </w:r>
            </w:ins>
          </w:p>
        </w:tc>
      </w:tr>
    </w:tbl>
    <w:p w:rsidR="001029E3" w:rsidRPr="00CC5B93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4A134E" w:rsidRPr="00CC5B93" w:rsidRDefault="004A134E">
      <w:pPr>
        <w:rPr>
          <w:rFonts w:ascii="細明體" w:eastAsia="細明體" w:hAnsi="細明體"/>
          <w:sz w:val="20"/>
          <w:szCs w:val="20"/>
        </w:rPr>
      </w:pPr>
    </w:p>
    <w:p w:rsidR="00647209" w:rsidRPr="00CC5B93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C5B93">
        <w:rPr>
          <w:rFonts w:ascii="細明體" w:eastAsia="細明體" w:hAnsi="細明體" w:hint="eastAsia"/>
          <w:lang w:eastAsia="zh-TW"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4A134E" w:rsidRPr="00CC5B93" w:rsidTr="001C190C">
        <w:tc>
          <w:tcPr>
            <w:tcW w:w="2340" w:type="dxa"/>
          </w:tcPr>
          <w:p w:rsidR="004A134E" w:rsidRPr="00CC5B93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4A134E" w:rsidRPr="00CC5B93" w:rsidRDefault="00422AB3" w:rsidP="00422AB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計算產生投保動機</w:t>
            </w:r>
            <w:r w:rsidR="000745F7" w:rsidRPr="00CC5B93">
              <w:rPr>
                <w:rFonts w:ascii="細明體" w:eastAsia="細明體" w:hAnsi="細明體" w:hint="eastAsia"/>
                <w:sz w:val="20"/>
                <w:szCs w:val="20"/>
              </w:rPr>
              <w:t>相關</w:t>
            </w:r>
            <w:r w:rsidR="001C190C" w:rsidRPr="00CC5B93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="000745F7" w:rsidRPr="00CC5B93">
              <w:rPr>
                <w:rFonts w:ascii="細明體" w:eastAsia="細明體" w:hAnsi="細明體" w:hint="eastAsia"/>
                <w:sz w:val="20"/>
                <w:szCs w:val="20"/>
              </w:rPr>
              <w:t>並寫檔</w:t>
            </w:r>
          </w:p>
        </w:tc>
      </w:tr>
      <w:tr w:rsidR="004A134E" w:rsidRPr="00CC5B93" w:rsidTr="001C190C">
        <w:tc>
          <w:tcPr>
            <w:tcW w:w="2340" w:type="dxa"/>
          </w:tcPr>
          <w:p w:rsidR="004A134E" w:rsidRPr="00CC5B93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4A134E" w:rsidRPr="00CC5B93" w:rsidRDefault="004A134E" w:rsidP="0077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AAV</w:t>
            </w:r>
            <w:r w:rsidR="00776FD6" w:rsidRPr="00CC5B9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776FD6" w:rsidRPr="00CC5B9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422AB3" w:rsidRPr="00CC5B9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4A134E" w:rsidRPr="00CC5B93" w:rsidTr="001C190C">
        <w:tc>
          <w:tcPr>
            <w:tcW w:w="2340" w:type="dxa"/>
          </w:tcPr>
          <w:p w:rsidR="004A134E" w:rsidRPr="00CC5B93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4A134E" w:rsidRPr="00CC5B93" w:rsidRDefault="001C190C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4A134E" w:rsidRPr="00CC5B93" w:rsidTr="001C190C">
        <w:tc>
          <w:tcPr>
            <w:tcW w:w="2340" w:type="dxa"/>
          </w:tcPr>
          <w:p w:rsidR="004A134E" w:rsidRPr="00CC5B93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4A134E" w:rsidRPr="00CC5B93" w:rsidRDefault="00422AB3" w:rsidP="00422A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依理賠紀錄計算投保動機相關資料</w:t>
            </w:r>
            <w:r w:rsidR="000745F7" w:rsidRPr="00CC5B93">
              <w:rPr>
                <w:rFonts w:ascii="細明體" w:eastAsia="細明體" w:hAnsi="細明體" w:hint="eastAsia"/>
                <w:sz w:val="20"/>
                <w:szCs w:val="20"/>
              </w:rPr>
              <w:t>並更新增至</w:t>
            </w: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投保動機明細</w:t>
            </w:r>
            <w:r w:rsidR="000745F7" w:rsidRPr="00CC5B93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</w:tr>
      <w:tr w:rsidR="004A134E" w:rsidRPr="00CC5B93" w:rsidTr="001C190C">
        <w:tc>
          <w:tcPr>
            <w:tcW w:w="2340" w:type="dxa"/>
          </w:tcPr>
          <w:p w:rsidR="004A134E" w:rsidRPr="00CC5B93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150" w:type="dxa"/>
          </w:tcPr>
          <w:p w:rsidR="004A134E" w:rsidRPr="00CC5B93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理調科人員</w:t>
            </w:r>
          </w:p>
        </w:tc>
      </w:tr>
      <w:tr w:rsidR="004A134E" w:rsidRPr="00CC5B93" w:rsidTr="001C190C">
        <w:tc>
          <w:tcPr>
            <w:tcW w:w="2340" w:type="dxa"/>
          </w:tcPr>
          <w:p w:rsidR="004A134E" w:rsidRPr="00CC5B93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4A134E" w:rsidRPr="00CC5B93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4A134E" w:rsidRPr="00CC5B93" w:rsidTr="001C190C">
        <w:tc>
          <w:tcPr>
            <w:tcW w:w="2340" w:type="dxa"/>
          </w:tcPr>
          <w:p w:rsidR="004A134E" w:rsidRPr="00CC5B93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4A134E" w:rsidRPr="00CC5B93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CC5B9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87266" w:rsidRPr="00087266" w:rsidRDefault="000872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4E65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087266" w:rsidRDefault="00087266" w:rsidP="0008726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87266" w:rsidRDefault="00087266" w:rsidP="0008726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/>
          <w:kern w:val="2"/>
          <w:lang w:eastAsia="zh-TW"/>
        </w:rPr>
        <w:t>相關檔案（TABLE）：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317"/>
        <w:gridCol w:w="2835"/>
        <w:gridCol w:w="992"/>
        <w:gridCol w:w="851"/>
        <w:gridCol w:w="850"/>
        <w:gridCol w:w="851"/>
      </w:tblGrid>
      <w:tr w:rsidR="004B5F37" w:rsidRPr="00704E65" w:rsidTr="004B5F37">
        <w:tc>
          <w:tcPr>
            <w:tcW w:w="794" w:type="dxa"/>
          </w:tcPr>
          <w:p w:rsidR="004B5F37" w:rsidRPr="00704E65" w:rsidRDefault="004B5F37" w:rsidP="00CB41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317" w:type="dxa"/>
          </w:tcPr>
          <w:p w:rsidR="004B5F37" w:rsidRPr="00704E65" w:rsidRDefault="004B5F37" w:rsidP="00CB41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04E65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4B5F37" w:rsidRPr="00704E65" w:rsidRDefault="004B5F37" w:rsidP="00CB41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992" w:type="dxa"/>
          </w:tcPr>
          <w:p w:rsidR="004B5F37" w:rsidRPr="00704E65" w:rsidRDefault="004B5F37" w:rsidP="00CB412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50" w:type="dxa"/>
          </w:tcPr>
          <w:p w:rsidR="004B5F37" w:rsidRPr="00704E65" w:rsidRDefault="004B5F37" w:rsidP="00CB412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B5F37" w:rsidRPr="00704E65" w:rsidTr="004B5F3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B5F37" w:rsidRPr="00704E65" w:rsidRDefault="004B5F37" w:rsidP="004B5F37">
            <w:pPr>
              <w:numPr>
                <w:ilvl w:val="0"/>
                <w:numId w:val="3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7" w:type="dxa"/>
          </w:tcPr>
          <w:p w:rsidR="004B5F37" w:rsidRPr="00CC5B93" w:rsidRDefault="004B5F37" w:rsidP="00CB41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投保動機明細檔</w:t>
            </w:r>
          </w:p>
        </w:tc>
        <w:tc>
          <w:tcPr>
            <w:tcW w:w="2835" w:type="dxa"/>
          </w:tcPr>
          <w:p w:rsidR="004B5F37" w:rsidRPr="00CC5B93" w:rsidRDefault="004B5F37" w:rsidP="00CB4120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CC5B93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DTAAV001</w:t>
            </w:r>
          </w:p>
        </w:tc>
        <w:tc>
          <w:tcPr>
            <w:tcW w:w="992" w:type="dxa"/>
          </w:tcPr>
          <w:p w:rsidR="004B5F37" w:rsidRPr="00704E65" w:rsidRDefault="004B5F37" w:rsidP="00CB41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4B5F37" w:rsidRPr="00704E65" w:rsidTr="004B5F3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B5F37" w:rsidRPr="00704E65" w:rsidRDefault="004B5F37" w:rsidP="004B5F37">
            <w:pPr>
              <w:numPr>
                <w:ilvl w:val="0"/>
                <w:numId w:val="3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7" w:type="dxa"/>
          </w:tcPr>
          <w:p w:rsidR="004B5F37" w:rsidRPr="00CC5B93" w:rsidRDefault="004B5F37" w:rsidP="00CB4120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CC5B93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理賠紀錄檔</w:t>
            </w:r>
          </w:p>
        </w:tc>
        <w:tc>
          <w:tcPr>
            <w:tcW w:w="2835" w:type="dxa"/>
          </w:tcPr>
          <w:p w:rsidR="004B5F37" w:rsidRPr="00CC5B93" w:rsidRDefault="004B5F37" w:rsidP="00CB4120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CC5B93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DTAAB001</w:t>
            </w:r>
          </w:p>
        </w:tc>
        <w:tc>
          <w:tcPr>
            <w:tcW w:w="992" w:type="dxa"/>
          </w:tcPr>
          <w:p w:rsidR="004B5F37" w:rsidRPr="00704E65" w:rsidRDefault="004B5F37" w:rsidP="00CB41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B5F37" w:rsidRPr="00704E65" w:rsidTr="004B5F3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B5F37" w:rsidRPr="00704E65" w:rsidRDefault="004B5F37" w:rsidP="004B5F37">
            <w:pPr>
              <w:numPr>
                <w:ilvl w:val="0"/>
                <w:numId w:val="3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7" w:type="dxa"/>
          </w:tcPr>
          <w:p w:rsidR="004B5F37" w:rsidRPr="00CC5B93" w:rsidRDefault="004B5F37" w:rsidP="00CB4120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CC5B93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理賠投保明細檔</w:t>
            </w:r>
          </w:p>
        </w:tc>
        <w:tc>
          <w:tcPr>
            <w:tcW w:w="2835" w:type="dxa"/>
          </w:tcPr>
          <w:p w:rsidR="004B5F37" w:rsidRPr="00CC5B93" w:rsidRDefault="004B5F37" w:rsidP="00CB4120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CC5B93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DTAAB100</w:t>
            </w:r>
          </w:p>
        </w:tc>
        <w:tc>
          <w:tcPr>
            <w:tcW w:w="992" w:type="dxa"/>
          </w:tcPr>
          <w:p w:rsidR="004B5F37" w:rsidRPr="00704E65" w:rsidRDefault="004B5F37" w:rsidP="00CB41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B5F37" w:rsidRPr="00704E65" w:rsidTr="004B5F3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B5F37" w:rsidRPr="00704E65" w:rsidRDefault="004B5F37" w:rsidP="004B5F37">
            <w:pPr>
              <w:numPr>
                <w:ilvl w:val="0"/>
                <w:numId w:val="3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7" w:type="dxa"/>
          </w:tcPr>
          <w:p w:rsidR="004B5F37" w:rsidRPr="00CC5B93" w:rsidRDefault="004B5F37" w:rsidP="00CB4120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CC5B93">
              <w:rPr>
                <w:rFonts w:ascii="細明體" w:eastAsia="細明體" w:hAnsi="細明體" w:cs="細明體" w:hint="eastAsia"/>
                <w:sz w:val="20"/>
                <w:szCs w:val="20"/>
              </w:rPr>
              <w:t>商品基本資料定義檔</w:t>
            </w:r>
          </w:p>
        </w:tc>
        <w:tc>
          <w:tcPr>
            <w:tcW w:w="2835" w:type="dxa"/>
          </w:tcPr>
          <w:p w:rsidR="004B5F37" w:rsidRPr="00CC5B93" w:rsidRDefault="004B5F37" w:rsidP="00CB4120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CC5B93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DTAGA001_PROD_DEFI</w:t>
            </w:r>
          </w:p>
        </w:tc>
        <w:tc>
          <w:tcPr>
            <w:tcW w:w="992" w:type="dxa"/>
          </w:tcPr>
          <w:p w:rsidR="004B5F37" w:rsidRPr="00704E65" w:rsidRDefault="004B5F37" w:rsidP="00CB41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B5F37" w:rsidRPr="00704E65" w:rsidTr="004B5F3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B5F37" w:rsidRPr="00704E65" w:rsidRDefault="004B5F37" w:rsidP="004B5F37">
            <w:pPr>
              <w:numPr>
                <w:ilvl w:val="0"/>
                <w:numId w:val="3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7" w:type="dxa"/>
          </w:tcPr>
          <w:p w:rsidR="004B5F37" w:rsidRPr="00CC5B93" w:rsidRDefault="004B5F37" w:rsidP="00CB4120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4B5F37" w:rsidRPr="00CC5B93" w:rsidRDefault="004B5F37" w:rsidP="00CB4120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DTAAA001</w:t>
            </w:r>
          </w:p>
        </w:tc>
        <w:tc>
          <w:tcPr>
            <w:tcW w:w="992" w:type="dxa"/>
          </w:tcPr>
          <w:p w:rsidR="004B5F37" w:rsidRPr="00704E65" w:rsidRDefault="004B5F37" w:rsidP="00CB41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B5F37" w:rsidRPr="00704E65" w:rsidTr="004B5F3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B5F37" w:rsidRPr="00704E65" w:rsidRDefault="004B5F37" w:rsidP="004B5F37">
            <w:pPr>
              <w:numPr>
                <w:ilvl w:val="0"/>
                <w:numId w:val="3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7" w:type="dxa"/>
          </w:tcPr>
          <w:p w:rsidR="004B5F37" w:rsidRDefault="004B5F37" w:rsidP="00CB4120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理賠受理輸入申請書檔</w:t>
            </w:r>
          </w:p>
        </w:tc>
        <w:tc>
          <w:tcPr>
            <w:tcW w:w="2835" w:type="dxa"/>
          </w:tcPr>
          <w:p w:rsidR="004B5F37" w:rsidRDefault="004B5F37" w:rsidP="00CB4120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DTAAA010</w:t>
            </w:r>
          </w:p>
        </w:tc>
        <w:tc>
          <w:tcPr>
            <w:tcW w:w="992" w:type="dxa"/>
          </w:tcPr>
          <w:p w:rsidR="004B5F37" w:rsidRPr="00704E65" w:rsidRDefault="004B5F37" w:rsidP="00CB41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B5F37" w:rsidRPr="00704E65" w:rsidTr="004B5F3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B5F37" w:rsidRPr="00704E65" w:rsidRDefault="004B5F37" w:rsidP="004B5F37">
            <w:pPr>
              <w:numPr>
                <w:ilvl w:val="0"/>
                <w:numId w:val="3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7" w:type="dxa"/>
          </w:tcPr>
          <w:p w:rsidR="004B5F37" w:rsidRDefault="004B5F37" w:rsidP="00CB4120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62B0C">
              <w:rPr>
                <w:rFonts w:ascii="細明體" w:eastAsia="細明體" w:hAnsi="細明體" w:hint="eastAsia"/>
                <w:bCs/>
                <w:sz w:val="20"/>
                <w:szCs w:val="20"/>
              </w:rPr>
              <w:t>全殘身故保險金檔</w:t>
            </w:r>
          </w:p>
        </w:tc>
        <w:tc>
          <w:tcPr>
            <w:tcW w:w="2835" w:type="dxa"/>
          </w:tcPr>
          <w:p w:rsidR="004B5F37" w:rsidRDefault="004B5F37" w:rsidP="00CB4120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D62B0C">
              <w:rPr>
                <w:rFonts w:ascii="細明體" w:eastAsia="細明體" w:hAnsi="細明體"/>
                <w:bCs/>
                <w:sz w:val="20"/>
                <w:szCs w:val="20"/>
              </w:rPr>
              <w:t>D</w:t>
            </w:r>
            <w:r w:rsidRPr="00D62B0C">
              <w:rPr>
                <w:rFonts w:ascii="細明體" w:eastAsia="細明體" w:hAnsi="細明體" w:hint="eastAsia"/>
                <w:bCs/>
                <w:sz w:val="20"/>
                <w:szCs w:val="20"/>
              </w:rPr>
              <w:t>TAGA101_DEATH_VALUE</w:t>
            </w:r>
          </w:p>
        </w:tc>
        <w:tc>
          <w:tcPr>
            <w:tcW w:w="992" w:type="dxa"/>
          </w:tcPr>
          <w:p w:rsidR="004B5F37" w:rsidRPr="00704E65" w:rsidRDefault="004B5F37" w:rsidP="00CB41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B5F37" w:rsidRPr="00704E65" w:rsidTr="004B5F3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B5F37" w:rsidRPr="00704E65" w:rsidRDefault="004B5F37" w:rsidP="004B5F37">
            <w:pPr>
              <w:numPr>
                <w:ilvl w:val="0"/>
                <w:numId w:val="3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7" w:type="dxa"/>
          </w:tcPr>
          <w:p w:rsidR="004B5F37" w:rsidRPr="00D62B0C" w:rsidRDefault="004B5F37" w:rsidP="00CB412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4A43F4">
              <w:rPr>
                <w:rFonts w:ascii="細明體" w:eastAsia="細明體" w:hAnsi="細明體" w:hint="eastAsia"/>
                <w:bCs/>
                <w:sz w:val="20"/>
                <w:szCs w:val="20"/>
              </w:rPr>
              <w:t>理賠案件處理過程批註檔</w:t>
            </w:r>
          </w:p>
        </w:tc>
        <w:tc>
          <w:tcPr>
            <w:tcW w:w="2835" w:type="dxa"/>
          </w:tcPr>
          <w:p w:rsidR="004B5F37" w:rsidRPr="00D62B0C" w:rsidRDefault="004B5F37" w:rsidP="00CB4120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DTAAA009</w:t>
            </w:r>
          </w:p>
        </w:tc>
        <w:tc>
          <w:tcPr>
            <w:tcW w:w="992" w:type="dxa"/>
          </w:tcPr>
          <w:p w:rsidR="004B5F37" w:rsidRPr="00704E65" w:rsidRDefault="004B5F37" w:rsidP="00CB41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4B5F37" w:rsidRPr="00704E65" w:rsidRDefault="004B5F37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B95917" w:rsidRPr="00704E65" w:rsidTr="004B5F3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95917" w:rsidRPr="00704E65" w:rsidRDefault="00B95917" w:rsidP="004B5F37">
            <w:pPr>
              <w:numPr>
                <w:ilvl w:val="0"/>
                <w:numId w:val="3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7" w:type="dxa"/>
          </w:tcPr>
          <w:p w:rsidR="00B95917" w:rsidRPr="004A43F4" w:rsidRDefault="00B41F2C" w:rsidP="00CB412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B41F2C">
              <w:rPr>
                <w:rFonts w:ascii="細明體" w:eastAsia="細明體" w:hAnsi="細明體" w:hint="eastAsia"/>
                <w:bCs/>
                <w:sz w:val="20"/>
                <w:szCs w:val="20"/>
              </w:rPr>
              <w:t>理賠偵測線上計算檔</w:t>
            </w:r>
          </w:p>
        </w:tc>
        <w:tc>
          <w:tcPr>
            <w:tcW w:w="2835" w:type="dxa"/>
          </w:tcPr>
          <w:p w:rsidR="00B95917" w:rsidRDefault="00B95917" w:rsidP="00CB412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DTAAV014</w:t>
            </w:r>
          </w:p>
        </w:tc>
        <w:tc>
          <w:tcPr>
            <w:tcW w:w="992" w:type="dxa"/>
          </w:tcPr>
          <w:p w:rsidR="00B95917" w:rsidRPr="00704E65" w:rsidRDefault="00B95917" w:rsidP="00CB41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B95917" w:rsidRPr="00704E65" w:rsidRDefault="00B95917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B95917" w:rsidRPr="00704E65" w:rsidRDefault="00B95917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B95917" w:rsidRPr="00704E65" w:rsidRDefault="00B95917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B752D" w:rsidRPr="00704E65" w:rsidTr="004B5F3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B752D" w:rsidRPr="00704E65" w:rsidRDefault="002B752D" w:rsidP="004B5F37">
            <w:pPr>
              <w:numPr>
                <w:ilvl w:val="0"/>
                <w:numId w:val="3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7" w:type="dxa"/>
          </w:tcPr>
          <w:p w:rsidR="002B752D" w:rsidRPr="00B41F2C" w:rsidRDefault="002B752D" w:rsidP="00CB412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癌症醫療保險金檔</w:t>
            </w:r>
          </w:p>
        </w:tc>
        <w:tc>
          <w:tcPr>
            <w:tcW w:w="2835" w:type="dxa"/>
          </w:tcPr>
          <w:p w:rsidR="002B752D" w:rsidRDefault="002B752D" w:rsidP="00CB412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DTAGA108_CANCER_VALUE</w:t>
            </w:r>
          </w:p>
        </w:tc>
        <w:tc>
          <w:tcPr>
            <w:tcW w:w="992" w:type="dxa"/>
          </w:tcPr>
          <w:p w:rsidR="002B752D" w:rsidRPr="00704E65" w:rsidRDefault="002B752D" w:rsidP="00CB41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2B752D" w:rsidRPr="00704E65" w:rsidRDefault="002B752D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2B752D" w:rsidRPr="00704E65" w:rsidRDefault="002B752D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2B752D" w:rsidRPr="00704E65" w:rsidRDefault="002B752D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B752D" w:rsidRPr="00704E65" w:rsidTr="004B5F3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B752D" w:rsidRPr="00704E65" w:rsidRDefault="002B752D" w:rsidP="004B5F37">
            <w:pPr>
              <w:numPr>
                <w:ilvl w:val="0"/>
                <w:numId w:val="3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7" w:type="dxa"/>
          </w:tcPr>
          <w:p w:rsidR="002B752D" w:rsidRDefault="002B752D" w:rsidP="00CB412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醫療計畫別設定檔</w:t>
            </w:r>
          </w:p>
        </w:tc>
        <w:tc>
          <w:tcPr>
            <w:tcW w:w="2835" w:type="dxa"/>
          </w:tcPr>
          <w:p w:rsidR="002B752D" w:rsidRDefault="002B752D" w:rsidP="00CB412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DTAGA115</w:t>
            </w:r>
          </w:p>
        </w:tc>
        <w:tc>
          <w:tcPr>
            <w:tcW w:w="992" w:type="dxa"/>
          </w:tcPr>
          <w:p w:rsidR="002B752D" w:rsidRPr="00704E65" w:rsidRDefault="002B752D" w:rsidP="00CB41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2B752D" w:rsidRPr="00704E65" w:rsidRDefault="002B752D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2B752D" w:rsidRPr="00704E65" w:rsidRDefault="002B752D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2B752D" w:rsidRPr="00704E65" w:rsidRDefault="002B752D" w:rsidP="00CB412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4B5F37" w:rsidRDefault="004B5F37" w:rsidP="004B5F37">
      <w:pPr>
        <w:pStyle w:val="af6"/>
        <w:ind w:leftChars="0" w:left="0"/>
        <w:rPr>
          <w:rFonts w:ascii="細明體" w:eastAsia="細明體" w:hAnsi="細明體" w:hint="eastAsia"/>
        </w:rPr>
      </w:pPr>
    </w:p>
    <w:p w:rsidR="00C46D6D" w:rsidRPr="00CC5B93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C5B93">
        <w:rPr>
          <w:rFonts w:ascii="細明體" w:eastAsia="細明體" w:hAnsi="細明體"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CC5B93" w:rsidTr="001C190C">
        <w:tc>
          <w:tcPr>
            <w:tcW w:w="720" w:type="dxa"/>
          </w:tcPr>
          <w:p w:rsidR="00C46D6D" w:rsidRPr="00CC5B9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CC5B9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CC5B9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46D6D" w:rsidRPr="00CC5B93" w:rsidTr="001C190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CC5B93" w:rsidRDefault="00C46D6D" w:rsidP="000745F7">
            <w:pPr>
              <w:numPr>
                <w:ilvl w:val="0"/>
                <w:numId w:val="3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C46D6D" w:rsidRPr="00CC5B93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5674" w:type="dxa"/>
          </w:tcPr>
          <w:p w:rsidR="00C46D6D" w:rsidRPr="00CC5B93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CC5B93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0745F7" w:rsidRPr="00CC5B93" w:rsidTr="001C190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745F7" w:rsidRPr="00CC5B93" w:rsidRDefault="000745F7" w:rsidP="000745F7">
            <w:pPr>
              <w:numPr>
                <w:ilvl w:val="0"/>
                <w:numId w:val="3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0745F7" w:rsidRPr="00CC5B93" w:rsidRDefault="000745F7" w:rsidP="00B453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5674" w:type="dxa"/>
          </w:tcPr>
          <w:p w:rsidR="000745F7" w:rsidRPr="00CC5B93" w:rsidRDefault="000745F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C5B93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EF1E9D" w:rsidRPr="00CC5B93" w:rsidTr="001C190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F1E9D" w:rsidRPr="00CC5B93" w:rsidRDefault="00EF1E9D" w:rsidP="000745F7">
            <w:pPr>
              <w:numPr>
                <w:ilvl w:val="0"/>
                <w:numId w:val="3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EF1E9D" w:rsidRPr="00CC5B93" w:rsidRDefault="00EF1E9D" w:rsidP="00B453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異常投保動機維護模組</w:t>
            </w:r>
          </w:p>
        </w:tc>
        <w:tc>
          <w:tcPr>
            <w:tcW w:w="5674" w:type="dxa"/>
          </w:tcPr>
          <w:p w:rsidR="00EF1E9D" w:rsidRPr="00CC5B93" w:rsidRDefault="00EF1E9D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AA_V1Z004</w:t>
            </w:r>
          </w:p>
        </w:tc>
      </w:tr>
      <w:tr w:rsidR="00FA6B27" w:rsidRPr="00CC5B93" w:rsidTr="001C190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A6B27" w:rsidRPr="00CC5B93" w:rsidRDefault="00FA6B27" w:rsidP="000745F7">
            <w:pPr>
              <w:numPr>
                <w:ilvl w:val="0"/>
                <w:numId w:val="3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FA6B27" w:rsidRPr="00CC5B93" w:rsidRDefault="00FA6B27" w:rsidP="00B453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6B27">
              <w:rPr>
                <w:rFonts w:ascii="細明體" w:eastAsia="細明體" w:hAnsi="細明體" w:hint="eastAsia"/>
                <w:sz w:val="20"/>
                <w:szCs w:val="20"/>
              </w:rPr>
              <w:t>客戶投保明細讀取模組</w:t>
            </w:r>
          </w:p>
        </w:tc>
        <w:tc>
          <w:tcPr>
            <w:tcW w:w="5674" w:type="dxa"/>
          </w:tcPr>
          <w:p w:rsidR="00FA6B27" w:rsidRPr="00FA6B27" w:rsidRDefault="00FA6B27" w:rsidP="00B453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6B27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_B0Z000</w:t>
            </w:r>
          </w:p>
        </w:tc>
      </w:tr>
    </w:tbl>
    <w:p w:rsidR="004A134E" w:rsidRPr="00CC5B93" w:rsidRDefault="004A134E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87266" w:rsidRPr="00794EE7" w:rsidRDefault="00087266" w:rsidP="0008726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704E65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087266" w:rsidRPr="00704E65" w:rsidTr="00CB4120">
        <w:trPr>
          <w:trHeight w:val="120"/>
        </w:trPr>
        <w:tc>
          <w:tcPr>
            <w:tcW w:w="1672" w:type="dxa"/>
          </w:tcPr>
          <w:p w:rsidR="00087266" w:rsidRPr="00704E65" w:rsidRDefault="00087266" w:rsidP="00CB41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087266" w:rsidRPr="00704E65" w:rsidRDefault="00087266" w:rsidP="00CB41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JAAADV001</w:t>
            </w:r>
          </w:p>
        </w:tc>
      </w:tr>
      <w:tr w:rsidR="00087266" w:rsidRPr="00704E65" w:rsidTr="00CB4120">
        <w:trPr>
          <w:trHeight w:val="120"/>
        </w:trPr>
        <w:tc>
          <w:tcPr>
            <w:tcW w:w="1672" w:type="dxa"/>
          </w:tcPr>
          <w:p w:rsidR="00087266" w:rsidRPr="00704E65" w:rsidRDefault="00087266" w:rsidP="00CB41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087266" w:rsidRPr="00704E65" w:rsidRDefault="00087266" w:rsidP="00CB41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087266" w:rsidRPr="00704E65" w:rsidTr="00CB4120">
        <w:trPr>
          <w:trHeight w:val="120"/>
        </w:trPr>
        <w:tc>
          <w:tcPr>
            <w:tcW w:w="1672" w:type="dxa"/>
          </w:tcPr>
          <w:p w:rsidR="00087266" w:rsidRPr="00704E65" w:rsidRDefault="00087266" w:rsidP="00CB41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087266" w:rsidRPr="00704E65" w:rsidRDefault="00087266" w:rsidP="00CB41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087266" w:rsidRPr="00704E65" w:rsidTr="00CB4120">
        <w:trPr>
          <w:trHeight w:val="120"/>
        </w:trPr>
        <w:tc>
          <w:tcPr>
            <w:tcW w:w="1672" w:type="dxa"/>
          </w:tcPr>
          <w:p w:rsidR="00087266" w:rsidRPr="00704E65" w:rsidRDefault="00087266" w:rsidP="00CB41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3148" w:type="dxa"/>
          </w:tcPr>
          <w:p w:rsidR="00087266" w:rsidRPr="00704E65" w:rsidRDefault="00087266" w:rsidP="00CB41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087266" w:rsidRPr="00704E65" w:rsidTr="00CB4120">
        <w:trPr>
          <w:trHeight w:val="120"/>
        </w:trPr>
        <w:tc>
          <w:tcPr>
            <w:tcW w:w="1672" w:type="dxa"/>
          </w:tcPr>
          <w:p w:rsidR="00087266" w:rsidRPr="00704E65" w:rsidRDefault="00087266" w:rsidP="00CB41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087266" w:rsidRPr="00704E65" w:rsidRDefault="00087266" w:rsidP="00CB41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6002AF" w:rsidRPr="00CC5B9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/>
          <w:kern w:val="2"/>
          <w:lang w:eastAsia="zh-TW"/>
        </w:rPr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087266" w:rsidRPr="00704E65" w:rsidTr="00CB4120">
        <w:tc>
          <w:tcPr>
            <w:tcW w:w="709" w:type="dxa"/>
            <w:vAlign w:val="center"/>
          </w:tcPr>
          <w:p w:rsidR="00087266" w:rsidRPr="00704E65" w:rsidRDefault="00087266" w:rsidP="00CB412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087266" w:rsidRPr="00704E65" w:rsidRDefault="00087266" w:rsidP="00CB412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087266" w:rsidRPr="00704E65" w:rsidRDefault="00087266" w:rsidP="00CB412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087266" w:rsidRPr="00704E65" w:rsidRDefault="00087266" w:rsidP="00CB412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087266" w:rsidRPr="00704E65" w:rsidTr="00CB4120">
        <w:tc>
          <w:tcPr>
            <w:tcW w:w="709" w:type="dxa"/>
            <w:vAlign w:val="center"/>
          </w:tcPr>
          <w:p w:rsidR="00087266" w:rsidRPr="00704E65" w:rsidRDefault="00087266" w:rsidP="00CB4120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087266" w:rsidRPr="00704E65" w:rsidRDefault="00087266" w:rsidP="00CB412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整批或當日件</w:t>
            </w:r>
          </w:p>
        </w:tc>
        <w:tc>
          <w:tcPr>
            <w:tcW w:w="1760" w:type="dxa"/>
            <w:vAlign w:val="center"/>
          </w:tcPr>
          <w:p w:rsidR="00087266" w:rsidRPr="00704E65" w:rsidRDefault="00087266" w:rsidP="00CB412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CHAR(1)</w:t>
            </w:r>
          </w:p>
        </w:tc>
        <w:tc>
          <w:tcPr>
            <w:tcW w:w="5670" w:type="dxa"/>
            <w:vAlign w:val="center"/>
          </w:tcPr>
          <w:p w:rsidR="00087266" w:rsidRPr="00704E65" w:rsidRDefault="00087266" w:rsidP="00281E13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 xml:space="preserve">D:當日件 </w:t>
            </w:r>
            <w:r w:rsidR="006A320F">
              <w:rPr>
                <w:rFonts w:ascii="細明體" w:eastAsia="細明體" w:hAnsi="細明體" w:hint="eastAsia"/>
                <w:sz w:val="20"/>
                <w:szCs w:val="20"/>
              </w:rPr>
              <w:t>N:線上即時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ins w:id="23" w:author="FIS" w:date="2014-06-10T17:03:00Z">
              <w:r w:rsidR="000C5553">
                <w:rPr>
                  <w:rFonts w:hint="eastAsia"/>
                  <w:sz w:val="20"/>
                  <w:szCs w:val="20"/>
                </w:rPr>
                <w:t>3:3</w:t>
              </w:r>
              <w:r w:rsidR="000C5553">
                <w:rPr>
                  <w:rFonts w:hint="eastAsia"/>
                  <w:sz w:val="20"/>
                  <w:szCs w:val="20"/>
                </w:rPr>
                <w:t>登</w:t>
              </w:r>
            </w:ins>
            <w:del w:id="24" w:author="FIS" w:date="2014-06-10T17:03:00Z">
              <w:r w:rsidRPr="00704E65" w:rsidDel="000C5553">
                <w:rPr>
                  <w:rFonts w:ascii="細明體" w:eastAsia="細明體" w:hAnsi="細明體" w:hint="eastAsia"/>
                  <w:sz w:val="20"/>
                  <w:szCs w:val="20"/>
                </w:rPr>
                <w:delText xml:space="preserve"> </w:delText>
              </w:r>
            </w:del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其他:批次</w:t>
            </w:r>
          </w:p>
        </w:tc>
      </w:tr>
      <w:tr w:rsidR="00087266" w:rsidRPr="00704E65" w:rsidTr="00CB4120">
        <w:tc>
          <w:tcPr>
            <w:tcW w:w="709" w:type="dxa"/>
            <w:vAlign w:val="center"/>
          </w:tcPr>
          <w:p w:rsidR="00087266" w:rsidRPr="00704E65" w:rsidRDefault="00087266" w:rsidP="00CB4120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087266" w:rsidRPr="00704E65" w:rsidRDefault="00087266" w:rsidP="00CB4120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1760" w:type="dxa"/>
            <w:vAlign w:val="center"/>
          </w:tcPr>
          <w:p w:rsidR="00087266" w:rsidRPr="00704E65" w:rsidRDefault="00087266" w:rsidP="00CB4120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704E65">
              <w:rPr>
                <w:rFonts w:ascii="細明體" w:eastAsia="細明體" w:hAnsi="細明體"/>
                <w:sz w:val="20"/>
                <w:szCs w:val="20"/>
              </w:rPr>
              <w:t>STRING</w:t>
            </w:r>
          </w:p>
        </w:tc>
        <w:tc>
          <w:tcPr>
            <w:tcW w:w="5670" w:type="dxa"/>
            <w:vAlign w:val="center"/>
          </w:tcPr>
          <w:p w:rsidR="00087266" w:rsidRPr="00704E65" w:rsidRDefault="00087266" w:rsidP="00CB4120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tr w:rsidR="00087266" w:rsidRPr="00704E65" w:rsidTr="00CB4120">
        <w:tc>
          <w:tcPr>
            <w:tcW w:w="709" w:type="dxa"/>
            <w:vAlign w:val="center"/>
          </w:tcPr>
          <w:p w:rsidR="00087266" w:rsidRPr="00704E65" w:rsidRDefault="00087266" w:rsidP="00CB4120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087266" w:rsidRPr="00704E65" w:rsidRDefault="00087266" w:rsidP="00CB4120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087266" w:rsidRPr="00704E65" w:rsidRDefault="00087266" w:rsidP="00CB4120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087266" w:rsidRPr="00704E65" w:rsidRDefault="00087266" w:rsidP="00CB4120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87266" w:rsidRPr="00704E65" w:rsidTr="00CB4120">
        <w:tc>
          <w:tcPr>
            <w:tcW w:w="709" w:type="dxa"/>
            <w:vAlign w:val="center"/>
          </w:tcPr>
          <w:p w:rsidR="00087266" w:rsidRPr="00704E65" w:rsidRDefault="00087266" w:rsidP="00CB4120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087266" w:rsidRPr="00704E65" w:rsidRDefault="00087266" w:rsidP="00CB4120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087266" w:rsidRPr="00704E65" w:rsidRDefault="00087266" w:rsidP="00CB4120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087266" w:rsidRPr="00704E65" w:rsidRDefault="00087266" w:rsidP="00CB4120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87266" w:rsidRDefault="00087266" w:rsidP="0008726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BB1FBB" w:rsidRPr="00CC5B93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C5B93">
        <w:rPr>
          <w:rFonts w:ascii="細明體" w:eastAsia="細明體" w:hAnsi="細明體"/>
          <w:kern w:val="2"/>
          <w:lang w:eastAsia="zh-TW"/>
        </w:rPr>
        <w:t>程式內容：</w:t>
      </w:r>
    </w:p>
    <w:p w:rsidR="00BB1FBB" w:rsidRPr="00CC5B93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/>
          <w:kern w:val="2"/>
          <w:lang w:eastAsia="zh-TW"/>
        </w:rPr>
        <w:t>初始化：</w:t>
      </w:r>
    </w:p>
    <w:p w:rsidR="00410BEF" w:rsidRPr="00CC5B93" w:rsidRDefault="00410BEF" w:rsidP="00C208B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C5B93">
        <w:rPr>
          <w:rFonts w:ascii="細明體" w:eastAsia="細明體" w:hAnsi="細明體"/>
          <w:kern w:val="2"/>
          <w:lang w:eastAsia="zh-TW"/>
        </w:rPr>
        <w:t>回覆訊息預設為0。</w:t>
      </w:r>
    </w:p>
    <w:p w:rsidR="00C208BD" w:rsidRPr="00CC5B93" w:rsidRDefault="00410BEF" w:rsidP="00C208B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輸入件數</w:t>
      </w:r>
      <w:r w:rsidR="00C208BD" w:rsidRPr="00CC5B93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C208BD" w:rsidRPr="00CC5B93" w:rsidRDefault="00C208BD" w:rsidP="00C208B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輸出件數 = 0</w:t>
      </w:r>
    </w:p>
    <w:p w:rsidR="00BB1FBB" w:rsidRDefault="00410BEF" w:rsidP="00C208B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錯誤件數</w:t>
      </w:r>
      <w:r w:rsidR="00C208BD" w:rsidRPr="00CC5B93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405F0F" w:rsidRDefault="00405F0F" w:rsidP="00405F0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5F0F">
        <w:rPr>
          <w:rFonts w:ascii="細明體" w:eastAsia="細明體" w:hAnsi="細明體" w:hint="eastAsia"/>
          <w:kern w:val="2"/>
          <w:lang w:eastAsia="zh-TW"/>
        </w:rPr>
        <w:lastRenderedPageBreak/>
        <w:t>V014更新成功件數</w:t>
      </w:r>
      <w:r>
        <w:rPr>
          <w:rFonts w:ascii="細明體" w:eastAsia="細明體" w:hAnsi="細明體" w:hint="eastAsia"/>
          <w:kern w:val="2"/>
          <w:lang w:eastAsia="zh-TW"/>
        </w:rPr>
        <w:t>= 0</w:t>
      </w:r>
    </w:p>
    <w:p w:rsidR="00405F0F" w:rsidRDefault="00405F0F" w:rsidP="00405F0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5F0F">
        <w:rPr>
          <w:rFonts w:ascii="細明體" w:eastAsia="細明體" w:hAnsi="細明體" w:hint="eastAsia"/>
          <w:kern w:val="2"/>
          <w:lang w:eastAsia="zh-TW"/>
        </w:rPr>
        <w:t>V014更新錯誤件數_取得理賠投保明細</w:t>
      </w:r>
      <w:r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405F0F" w:rsidRDefault="00405F0F" w:rsidP="00405F0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5F0F">
        <w:rPr>
          <w:rFonts w:ascii="細明體" w:eastAsia="細明體" w:hAnsi="細明體" w:hint="eastAsia"/>
          <w:kern w:val="2"/>
          <w:lang w:eastAsia="zh-TW"/>
        </w:rPr>
        <w:t>V014更新錯誤件數_查無理賠投保明細</w:t>
      </w:r>
      <w:r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405F0F" w:rsidRDefault="00405F0F" w:rsidP="00405F0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5F0F">
        <w:rPr>
          <w:rFonts w:ascii="細明體" w:eastAsia="細明體" w:hAnsi="細明體" w:hint="eastAsia"/>
          <w:kern w:val="2"/>
          <w:lang w:eastAsia="zh-TW"/>
        </w:rPr>
        <w:t>V014更新錯誤件數_處理異常投保動機檔</w:t>
      </w:r>
      <w:r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6C6CED" w:rsidRPr="00CC5B93" w:rsidRDefault="006C6CED" w:rsidP="006C6C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$Shutdown_Date = </w:t>
      </w:r>
      <w:r w:rsidR="00A54B00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6C6CED">
        <w:rPr>
          <w:rFonts w:ascii="細明體" w:eastAsia="細明體" w:hAnsi="細明體"/>
          <w:kern w:val="2"/>
          <w:lang w:eastAsia="zh-TW"/>
        </w:rPr>
        <w:t>CathayDate().getShutdownDay</w:t>
      </w:r>
      <w:r>
        <w:rPr>
          <w:rFonts w:ascii="細明體" w:eastAsia="細明體" w:hAnsi="細明體" w:hint="eastAsia"/>
          <w:kern w:val="2"/>
          <w:lang w:eastAsia="zh-TW"/>
        </w:rPr>
        <w:t>()取得系統shutdowndate。</w:t>
      </w:r>
    </w:p>
    <w:p w:rsidR="000724A0" w:rsidRPr="00CC5B93" w:rsidRDefault="000724A0" w:rsidP="00C208B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傳入參數判斷處理</w:t>
      </w:r>
    </w:p>
    <w:p w:rsidR="000724A0" w:rsidRDefault="000724A0" w:rsidP="000724A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若無傳入參數</w:t>
      </w:r>
      <w:r w:rsidR="002E0FC9">
        <w:rPr>
          <w:rFonts w:ascii="細明體" w:eastAsia="細明體" w:hAnsi="細明體" w:hint="eastAsia"/>
          <w:kern w:val="2"/>
          <w:lang w:eastAsia="zh-TW"/>
        </w:rPr>
        <w:t xml:space="preserve"> 或 </w:t>
      </w:r>
      <w:r w:rsidR="002E0FC9" w:rsidRPr="00CC5B93">
        <w:rPr>
          <w:rFonts w:ascii="細明體" w:eastAsia="細明體" w:hAnsi="細明體" w:hint="eastAsia"/>
          <w:kern w:val="2"/>
          <w:lang w:eastAsia="zh-TW"/>
        </w:rPr>
        <w:t>只有一個傳入參數</w:t>
      </w:r>
    </w:p>
    <w:p w:rsidR="00612FE7" w:rsidRPr="00CC5B93" w:rsidRDefault="00612FE7" w:rsidP="0056370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>
        <w:rPr>
          <w:rFonts w:ascii="細明體" w:eastAsia="細明體" w:hAnsi="細明體"/>
          <w:kern w:val="2"/>
          <w:lang w:eastAsia="zh-TW"/>
        </w:rPr>
        <w:t>“</w:t>
      </w:r>
      <w:r w:rsidR="007535F5">
        <w:rPr>
          <w:rFonts w:ascii="細明體" w:eastAsia="細明體" w:hAnsi="細明體" w:hint="eastAsia"/>
          <w:kern w:val="2"/>
          <w:lang w:eastAsia="zh-TW"/>
        </w:rPr>
        <w:t>請確認輸入參數</w:t>
      </w:r>
      <w:r w:rsidR="002E0FC9">
        <w:rPr>
          <w:rFonts w:ascii="細明體" w:eastAsia="細明體" w:hAnsi="細明體" w:hint="eastAsia"/>
          <w:kern w:val="2"/>
          <w:lang w:eastAsia="zh-TW"/>
        </w:rPr>
        <w:t>至少要有兩個</w:t>
      </w:r>
      <w:r w:rsidR="007535F5">
        <w:rPr>
          <w:rFonts w:ascii="細明體" w:eastAsia="細明體" w:hAnsi="細明體" w:hint="eastAsia"/>
          <w:kern w:val="2"/>
          <w:lang w:eastAsia="zh-TW"/>
        </w:rPr>
        <w:t>:</w:t>
      </w:r>
      <w:r w:rsidR="007535F5" w:rsidRPr="007535F5">
        <w:rPr>
          <w:rFonts w:ascii="細明體" w:eastAsia="細明體" w:hAnsi="細明體" w:hint="eastAsia"/>
          <w:lang w:eastAsia="zh-TW"/>
        </w:rPr>
        <w:t xml:space="preserve"> </w:t>
      </w:r>
      <w:r w:rsidR="002E0FC9" w:rsidRPr="005935CA">
        <w:rPr>
          <w:rFonts w:ascii="細明體" w:eastAsia="細明體" w:hAnsi="細明體" w:hint="eastAsia"/>
          <w:lang w:eastAsia="zh-TW"/>
        </w:rPr>
        <w:t>整批或當日件</w:t>
      </w:r>
      <w:r w:rsidR="002E0FC9">
        <w:rPr>
          <w:rFonts w:ascii="細明體" w:eastAsia="細明體" w:hAnsi="細明體" w:hint="eastAsia"/>
          <w:lang w:eastAsia="zh-TW"/>
        </w:rPr>
        <w:t xml:space="preserve"> ,模型分類</w:t>
      </w:r>
      <w:r>
        <w:rPr>
          <w:rFonts w:ascii="細明體" w:eastAsia="細明體" w:hAnsi="細明體"/>
          <w:lang w:eastAsia="zh-TW"/>
        </w:rPr>
        <w:t>”</w:t>
      </w:r>
    </w:p>
    <w:p w:rsidR="007535F5" w:rsidRDefault="007535F5" w:rsidP="007535F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若有兩</w:t>
      </w:r>
      <w:r w:rsidRPr="00CC5B93">
        <w:rPr>
          <w:rFonts w:ascii="細明體" w:eastAsia="細明體" w:hAnsi="細明體" w:hint="eastAsia"/>
          <w:kern w:val="2"/>
          <w:lang w:eastAsia="zh-TW"/>
        </w:rPr>
        <w:t>個傳入參數</w:t>
      </w:r>
    </w:p>
    <w:p w:rsidR="007535F5" w:rsidRPr="00CC5B93" w:rsidRDefault="007535F5" w:rsidP="0056370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5935CA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Pr="00CC5B93">
        <w:rPr>
          <w:rFonts w:ascii="細明體" w:eastAsia="細明體" w:hAnsi="細明體" w:hint="eastAsia"/>
          <w:kern w:val="2"/>
          <w:lang w:eastAsia="zh-TW"/>
        </w:rPr>
        <w:t>傳入參數</w:t>
      </w:r>
      <w:r>
        <w:rPr>
          <w:rFonts w:ascii="細明體" w:eastAsia="細明體" w:hAnsi="細明體" w:hint="eastAsia"/>
          <w:kern w:val="2"/>
          <w:lang w:eastAsia="zh-TW"/>
        </w:rPr>
        <w:t>1</w:t>
      </w:r>
    </w:p>
    <w:p w:rsidR="000724A0" w:rsidRDefault="00B7469F" w:rsidP="000724A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$</w:t>
      </w:r>
      <w:r w:rsidR="002E0FC9">
        <w:rPr>
          <w:rFonts w:ascii="細明體" w:eastAsia="細明體" w:hAnsi="細明體" w:hint="eastAsia"/>
          <w:kern w:val="2"/>
          <w:lang w:eastAsia="zh-TW"/>
        </w:rPr>
        <w:t xml:space="preserve">模型分類 </w:t>
      </w:r>
      <w:r w:rsidR="000724A0" w:rsidRPr="00CC5B93">
        <w:rPr>
          <w:rFonts w:ascii="細明體" w:eastAsia="細明體" w:hAnsi="細明體" w:hint="eastAsia"/>
          <w:kern w:val="2"/>
          <w:lang w:eastAsia="zh-TW"/>
        </w:rPr>
        <w:t>=</w:t>
      </w:r>
      <w:r w:rsidR="002E0FC9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724A0" w:rsidRPr="00CC5B93">
        <w:rPr>
          <w:rFonts w:ascii="細明體" w:eastAsia="細明體" w:hAnsi="細明體" w:hint="eastAsia"/>
          <w:kern w:val="2"/>
          <w:lang w:eastAsia="zh-TW"/>
        </w:rPr>
        <w:t>傳入參數</w:t>
      </w:r>
      <w:r w:rsidR="007535F5">
        <w:rPr>
          <w:rFonts w:ascii="細明體" w:eastAsia="細明體" w:hAnsi="細明體" w:hint="eastAsia"/>
          <w:kern w:val="2"/>
          <w:lang w:eastAsia="zh-TW"/>
        </w:rPr>
        <w:t>2</w:t>
      </w:r>
    </w:p>
    <w:p w:rsidR="00B35CE4" w:rsidRPr="00441240" w:rsidRDefault="00B35CE4" w:rsidP="004A43F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441240">
        <w:rPr>
          <w:rFonts w:ascii="細明體" w:eastAsia="細明體" w:hAnsi="細明體" w:hint="eastAsia"/>
          <w:strike/>
          <w:kern w:val="2"/>
          <w:lang w:eastAsia="zh-TW"/>
        </w:rPr>
        <w:t xml:space="preserve">只能為  </w:t>
      </w:r>
      <w:r w:rsidRPr="00441240">
        <w:rPr>
          <w:rFonts w:ascii="細明體" w:eastAsia="細明體" w:hAnsi="細明體"/>
          <w:strike/>
          <w:kern w:val="2"/>
          <w:lang w:eastAsia="zh-TW"/>
        </w:rPr>
        <w:t>‘</w:t>
      </w:r>
      <w:r w:rsidRPr="00441240">
        <w:rPr>
          <w:rFonts w:ascii="細明體" w:eastAsia="細明體" w:hAnsi="細明體" w:hint="eastAsia"/>
          <w:strike/>
          <w:kern w:val="2"/>
          <w:lang w:eastAsia="zh-TW"/>
        </w:rPr>
        <w:t>0</w:t>
      </w:r>
      <w:r w:rsidRPr="00441240">
        <w:rPr>
          <w:rFonts w:ascii="細明體" w:eastAsia="細明體" w:hAnsi="細明體"/>
          <w:strike/>
          <w:kern w:val="2"/>
          <w:lang w:eastAsia="zh-TW"/>
        </w:rPr>
        <w:t>’</w:t>
      </w:r>
      <w:r w:rsidRPr="00441240">
        <w:rPr>
          <w:rFonts w:ascii="細明體" w:eastAsia="細明體" w:hAnsi="細明體" w:hint="eastAsia"/>
          <w:strike/>
          <w:kern w:val="2"/>
          <w:lang w:eastAsia="zh-TW"/>
        </w:rPr>
        <w:t xml:space="preserve"> or </w:t>
      </w:r>
      <w:r w:rsidRPr="00441240">
        <w:rPr>
          <w:rFonts w:ascii="細明體" w:eastAsia="細明體" w:hAnsi="細明體"/>
          <w:strike/>
          <w:kern w:val="2"/>
          <w:lang w:eastAsia="zh-TW"/>
        </w:rPr>
        <w:t>‘</w:t>
      </w:r>
      <w:r w:rsidRPr="00441240">
        <w:rPr>
          <w:rFonts w:ascii="細明體" w:eastAsia="細明體" w:hAnsi="細明體" w:hint="eastAsia"/>
          <w:strike/>
          <w:kern w:val="2"/>
          <w:lang w:eastAsia="zh-TW"/>
        </w:rPr>
        <w:t>1</w:t>
      </w:r>
      <w:r w:rsidRPr="00441240">
        <w:rPr>
          <w:rFonts w:ascii="細明體" w:eastAsia="細明體" w:hAnsi="細明體"/>
          <w:strike/>
          <w:kern w:val="2"/>
          <w:lang w:eastAsia="zh-TW"/>
        </w:rPr>
        <w:t>’</w:t>
      </w:r>
      <w:r w:rsidRPr="00441240">
        <w:rPr>
          <w:rFonts w:ascii="細明體" w:eastAsia="細明體" w:hAnsi="細明體" w:hint="eastAsia"/>
          <w:strike/>
          <w:kern w:val="2"/>
          <w:lang w:eastAsia="zh-TW"/>
        </w:rPr>
        <w:t xml:space="preserve"> or </w:t>
      </w:r>
      <w:r w:rsidRPr="00441240">
        <w:rPr>
          <w:rFonts w:ascii="細明體" w:eastAsia="細明體" w:hAnsi="細明體"/>
          <w:strike/>
          <w:kern w:val="2"/>
          <w:lang w:eastAsia="zh-TW"/>
        </w:rPr>
        <w:t>‘</w:t>
      </w:r>
      <w:r w:rsidRPr="00441240">
        <w:rPr>
          <w:rFonts w:ascii="細明體" w:eastAsia="細明體" w:hAnsi="細明體" w:hint="eastAsia"/>
          <w:strike/>
          <w:kern w:val="2"/>
          <w:lang w:eastAsia="zh-TW"/>
        </w:rPr>
        <w:t>2</w:t>
      </w:r>
      <w:r w:rsidRPr="00441240">
        <w:rPr>
          <w:rFonts w:ascii="細明體" w:eastAsia="細明體" w:hAnsi="細明體"/>
          <w:strike/>
          <w:kern w:val="2"/>
          <w:lang w:eastAsia="zh-TW"/>
        </w:rPr>
        <w:t>’</w:t>
      </w:r>
    </w:p>
    <w:p w:rsidR="00766EF3" w:rsidRDefault="00766EF3" w:rsidP="000724A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CC5B93">
        <w:rPr>
          <w:rFonts w:ascii="細明體" w:eastAsia="細明體" w:hAnsi="細明體" w:hint="eastAsia"/>
          <w:kern w:val="2"/>
          <w:lang w:eastAsia="zh-TW"/>
        </w:rPr>
        <w:t>受理編號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空白</w:t>
      </w:r>
    </w:p>
    <w:p w:rsidR="002E0FC9" w:rsidRDefault="002E0FC9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若有三</w:t>
      </w:r>
      <w:r w:rsidRPr="00CC5B93">
        <w:rPr>
          <w:rFonts w:ascii="細明體" w:eastAsia="細明體" w:hAnsi="細明體" w:hint="eastAsia"/>
          <w:kern w:val="2"/>
          <w:lang w:eastAsia="zh-TW"/>
        </w:rPr>
        <w:t>個傳入參數</w:t>
      </w:r>
    </w:p>
    <w:p w:rsidR="002E0FC9" w:rsidRPr="00CC5B93" w:rsidRDefault="002E0FC9" w:rsidP="002E0FC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5935CA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Pr="00CC5B93">
        <w:rPr>
          <w:rFonts w:ascii="細明體" w:eastAsia="細明體" w:hAnsi="細明體" w:hint="eastAsia"/>
          <w:kern w:val="2"/>
          <w:lang w:eastAsia="zh-TW"/>
        </w:rPr>
        <w:t>傳入參數</w:t>
      </w:r>
      <w:r>
        <w:rPr>
          <w:rFonts w:ascii="細明體" w:eastAsia="細明體" w:hAnsi="細明體" w:hint="eastAsia"/>
          <w:kern w:val="2"/>
          <w:lang w:eastAsia="zh-TW"/>
        </w:rPr>
        <w:t>1</w:t>
      </w:r>
    </w:p>
    <w:p w:rsidR="002E0FC9" w:rsidRDefault="002E0FC9" w:rsidP="002E0FC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 xml:space="preserve">模型分類 </w:t>
      </w:r>
      <w:r w:rsidRPr="00CC5B93"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C5B93">
        <w:rPr>
          <w:rFonts w:ascii="細明體" w:eastAsia="細明體" w:hAnsi="細明體" w:hint="eastAsia"/>
          <w:kern w:val="2"/>
          <w:lang w:eastAsia="zh-TW"/>
        </w:rPr>
        <w:t>傳入參數</w:t>
      </w:r>
      <w:r>
        <w:rPr>
          <w:rFonts w:ascii="細明體" w:eastAsia="細明體" w:hAnsi="細明體" w:hint="eastAsia"/>
          <w:kern w:val="2"/>
          <w:lang w:eastAsia="zh-TW"/>
        </w:rPr>
        <w:t>2</w:t>
      </w:r>
    </w:p>
    <w:p w:rsidR="00B35CE4" w:rsidRPr="00441240" w:rsidRDefault="00B35CE4" w:rsidP="004A43F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441240">
        <w:rPr>
          <w:rFonts w:ascii="細明體" w:eastAsia="細明體" w:hAnsi="細明體" w:hint="eastAsia"/>
          <w:strike/>
          <w:kern w:val="2"/>
          <w:lang w:eastAsia="zh-TW"/>
        </w:rPr>
        <w:t>只能為</w:t>
      </w:r>
      <w:r w:rsidRPr="00441240">
        <w:rPr>
          <w:rFonts w:ascii="細明體" w:eastAsia="細明體" w:hAnsi="細明體"/>
          <w:strike/>
          <w:kern w:val="2"/>
          <w:lang w:eastAsia="zh-TW"/>
        </w:rPr>
        <w:t>‘</w:t>
      </w:r>
      <w:r w:rsidRPr="00441240">
        <w:rPr>
          <w:rFonts w:ascii="細明體" w:eastAsia="細明體" w:hAnsi="細明體" w:hint="eastAsia"/>
          <w:strike/>
          <w:kern w:val="2"/>
          <w:lang w:eastAsia="zh-TW"/>
        </w:rPr>
        <w:t>0</w:t>
      </w:r>
      <w:r w:rsidRPr="00441240">
        <w:rPr>
          <w:rFonts w:ascii="細明體" w:eastAsia="細明體" w:hAnsi="細明體"/>
          <w:strike/>
          <w:kern w:val="2"/>
          <w:lang w:eastAsia="zh-TW"/>
        </w:rPr>
        <w:t>’</w:t>
      </w:r>
      <w:r w:rsidRPr="00441240">
        <w:rPr>
          <w:rFonts w:ascii="細明體" w:eastAsia="細明體" w:hAnsi="細明體" w:hint="eastAsia"/>
          <w:strike/>
          <w:kern w:val="2"/>
          <w:lang w:eastAsia="zh-TW"/>
        </w:rPr>
        <w:t xml:space="preserve"> or </w:t>
      </w:r>
      <w:r w:rsidRPr="00441240">
        <w:rPr>
          <w:rFonts w:ascii="細明體" w:eastAsia="細明體" w:hAnsi="細明體"/>
          <w:strike/>
          <w:kern w:val="2"/>
          <w:lang w:eastAsia="zh-TW"/>
        </w:rPr>
        <w:t>‘</w:t>
      </w:r>
      <w:r w:rsidRPr="00441240">
        <w:rPr>
          <w:rFonts w:ascii="細明體" w:eastAsia="細明體" w:hAnsi="細明體" w:hint="eastAsia"/>
          <w:strike/>
          <w:kern w:val="2"/>
          <w:lang w:eastAsia="zh-TW"/>
        </w:rPr>
        <w:t>1</w:t>
      </w:r>
      <w:r w:rsidRPr="00441240">
        <w:rPr>
          <w:rFonts w:ascii="細明體" w:eastAsia="細明體" w:hAnsi="細明體"/>
          <w:strike/>
          <w:kern w:val="2"/>
          <w:lang w:eastAsia="zh-TW"/>
        </w:rPr>
        <w:t>’</w:t>
      </w:r>
      <w:r w:rsidRPr="00441240">
        <w:rPr>
          <w:rFonts w:ascii="細明體" w:eastAsia="細明體" w:hAnsi="細明體" w:hint="eastAsia"/>
          <w:strike/>
          <w:kern w:val="2"/>
          <w:lang w:eastAsia="zh-TW"/>
        </w:rPr>
        <w:t xml:space="preserve"> or </w:t>
      </w:r>
      <w:r w:rsidRPr="00441240">
        <w:rPr>
          <w:rFonts w:ascii="細明體" w:eastAsia="細明體" w:hAnsi="細明體"/>
          <w:strike/>
          <w:kern w:val="2"/>
          <w:lang w:eastAsia="zh-TW"/>
        </w:rPr>
        <w:t>‘</w:t>
      </w:r>
      <w:r w:rsidRPr="00441240">
        <w:rPr>
          <w:rFonts w:ascii="細明體" w:eastAsia="細明體" w:hAnsi="細明體" w:hint="eastAsia"/>
          <w:strike/>
          <w:kern w:val="2"/>
          <w:lang w:eastAsia="zh-TW"/>
        </w:rPr>
        <w:t>2</w:t>
      </w:r>
      <w:r w:rsidRPr="00441240">
        <w:rPr>
          <w:rFonts w:ascii="細明體" w:eastAsia="細明體" w:hAnsi="細明體"/>
          <w:strike/>
          <w:kern w:val="2"/>
          <w:lang w:eastAsia="zh-TW"/>
        </w:rPr>
        <w:t>’</w:t>
      </w:r>
    </w:p>
    <w:p w:rsidR="002E0FC9" w:rsidRDefault="002E0FC9" w:rsidP="002E0FC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CC5B93">
        <w:rPr>
          <w:rFonts w:ascii="細明體" w:eastAsia="細明體" w:hAnsi="細明體" w:hint="eastAsia"/>
          <w:kern w:val="2"/>
          <w:lang w:eastAsia="zh-TW"/>
        </w:rPr>
        <w:t>受理編號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CC5B93">
        <w:rPr>
          <w:rFonts w:ascii="細明體" w:eastAsia="細明體" w:hAnsi="細明體" w:hint="eastAsia"/>
          <w:kern w:val="2"/>
          <w:lang w:eastAsia="zh-TW"/>
        </w:rPr>
        <w:t>傳入參數</w:t>
      </w:r>
      <w:r>
        <w:rPr>
          <w:rFonts w:ascii="細明體" w:eastAsia="細明體" w:hAnsi="細明體" w:hint="eastAsia"/>
          <w:kern w:val="2"/>
          <w:lang w:eastAsia="zh-TW"/>
        </w:rPr>
        <w:t>3</w:t>
      </w:r>
    </w:p>
    <w:p w:rsidR="007535F5" w:rsidRDefault="007535F5" w:rsidP="0056370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</w:t>
      </w:r>
      <w:r w:rsidRPr="00CC5B93">
        <w:rPr>
          <w:rFonts w:ascii="細明體" w:eastAsia="細明體" w:hAnsi="細明體" w:hint="eastAsia"/>
          <w:kern w:val="2"/>
          <w:lang w:eastAsia="zh-TW"/>
        </w:rPr>
        <w:t>傳入</w:t>
      </w:r>
      <w:r w:rsidR="002E0FC9">
        <w:rPr>
          <w:rFonts w:ascii="細明體" w:eastAsia="細明體" w:hAnsi="細明體" w:hint="eastAsia"/>
          <w:kern w:val="2"/>
          <w:lang w:eastAsia="zh-TW"/>
        </w:rPr>
        <w:t>四</w:t>
      </w:r>
      <w:r>
        <w:rPr>
          <w:rFonts w:ascii="細明體" w:eastAsia="細明體" w:hAnsi="細明體" w:hint="eastAsia"/>
          <w:kern w:val="2"/>
          <w:lang w:eastAsia="zh-TW"/>
        </w:rPr>
        <w:t>個以上</w:t>
      </w:r>
      <w:r w:rsidRPr="00CC5B93">
        <w:rPr>
          <w:rFonts w:ascii="細明體" w:eastAsia="細明體" w:hAnsi="細明體" w:hint="eastAsia"/>
          <w:kern w:val="2"/>
          <w:lang w:eastAsia="zh-TW"/>
        </w:rPr>
        <w:t>參數</w:t>
      </w:r>
    </w:p>
    <w:p w:rsidR="007535F5" w:rsidRPr="00CC5B93" w:rsidRDefault="007535F5" w:rsidP="007535F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最多傳入</w:t>
      </w:r>
      <w:r w:rsidR="002E0FC9">
        <w:rPr>
          <w:rFonts w:ascii="細明體" w:eastAsia="細明體" w:hAnsi="細明體" w:hint="eastAsia"/>
          <w:kern w:val="2"/>
          <w:lang w:eastAsia="zh-TW"/>
        </w:rPr>
        <w:t>三</w:t>
      </w:r>
      <w:r>
        <w:rPr>
          <w:rFonts w:ascii="細明體" w:eastAsia="細明體" w:hAnsi="細明體" w:hint="eastAsia"/>
          <w:kern w:val="2"/>
          <w:lang w:eastAsia="zh-TW"/>
        </w:rPr>
        <w:t>個參數(</w:t>
      </w:r>
      <w:r w:rsidRPr="005935CA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>,</w:t>
      </w:r>
      <w:r w:rsidRPr="007535F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2E0FC9">
        <w:rPr>
          <w:rFonts w:ascii="細明體" w:eastAsia="細明體" w:hAnsi="細明體" w:hint="eastAsia"/>
          <w:kern w:val="2"/>
          <w:lang w:eastAsia="zh-TW"/>
        </w:rPr>
        <w:t xml:space="preserve">模型分類, </w:t>
      </w:r>
      <w:r w:rsidRPr="00CC5B93">
        <w:rPr>
          <w:rFonts w:ascii="細明體" w:eastAsia="細明體" w:hAnsi="細明體" w:hint="eastAsia"/>
          <w:kern w:val="2"/>
          <w:lang w:eastAsia="zh-TW"/>
        </w:rPr>
        <w:t>受理編號</w:t>
      </w:r>
      <w:r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/>
          <w:lang w:eastAsia="zh-TW"/>
        </w:rPr>
        <w:t>”</w:t>
      </w:r>
    </w:p>
    <w:p w:rsidR="00764491" w:rsidRDefault="00764491" w:rsidP="0076449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25" w:author="FIS" w:date="2014-06-10T17:04:00Z"/>
          <w:rFonts w:eastAsia="細明體" w:hint="eastAsia"/>
          <w:kern w:val="2"/>
          <w:szCs w:val="24"/>
          <w:lang w:eastAsia="zh-TW"/>
        </w:rPr>
        <w:pPrChange w:id="26" w:author="FIS" w:date="2014-06-10T17:04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27" w:author="FIS" w:date="2014-06-10T17:04:00Z">
        <w:r>
          <w:rPr>
            <w:rFonts w:eastAsia="細明體" w:hint="eastAsia"/>
            <w:kern w:val="2"/>
            <w:szCs w:val="24"/>
            <w:lang w:eastAsia="zh-TW"/>
          </w:rPr>
          <w:t>判斷作業來源：</w:t>
        </w:r>
      </w:ins>
    </w:p>
    <w:p w:rsidR="00764491" w:rsidRPr="00200376" w:rsidRDefault="00764491" w:rsidP="0076449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28" w:author="FIS" w:date="2014-06-10T17:04:00Z"/>
          <w:rFonts w:eastAsia="細明體" w:hint="eastAsia"/>
          <w:kern w:val="2"/>
          <w:szCs w:val="24"/>
          <w:lang w:eastAsia="zh-TW"/>
        </w:rPr>
        <w:pPrChange w:id="29" w:author="FIS" w:date="2014-06-10T17:04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0" w:author="FIS" w:date="2014-06-10T17:04:00Z">
        <w:r w:rsidRPr="00701852">
          <w:rPr>
            <w:rFonts w:eastAsia="細明體"/>
            <w:kern w:val="2"/>
            <w:szCs w:val="24"/>
            <w:lang w:eastAsia="zh-TW"/>
          </w:rPr>
          <w:t>IF</w:t>
        </w:r>
        <w:r w:rsidR="00B55A6C">
          <w:rPr>
            <w:rFonts w:eastAsia="細明體" w:hint="eastAsia"/>
            <w:kern w:val="2"/>
            <w:szCs w:val="24"/>
            <w:lang w:eastAsia="zh-TW"/>
          </w:rPr>
          <w:t xml:space="preserve"> </w:t>
        </w:r>
        <w:r>
          <w:rPr>
            <w:rFonts w:eastAsia="細明體" w:hint="eastAsia"/>
            <w:kern w:val="2"/>
            <w:szCs w:val="24"/>
            <w:lang w:eastAsia="zh-TW"/>
          </w:rPr>
          <w:t xml:space="preserve"> </w:t>
        </w:r>
        <w:r w:rsidR="00B55A6C">
          <w:rPr>
            <w:rFonts w:ascii="細明體" w:eastAsia="細明體" w:hAnsi="細明體" w:hint="eastAsia"/>
            <w:kern w:val="2"/>
            <w:lang w:eastAsia="zh-TW"/>
          </w:rPr>
          <w:t>$</w:t>
        </w:r>
        <w:r w:rsidR="00B55A6C" w:rsidRPr="005935CA">
          <w:rPr>
            <w:rFonts w:ascii="細明體" w:eastAsia="細明體" w:hAnsi="細明體" w:hint="eastAsia"/>
            <w:lang w:eastAsia="zh-TW"/>
          </w:rPr>
          <w:t>整批或當日件</w:t>
        </w:r>
        <w:r w:rsidR="00B55A6C">
          <w:rPr>
            <w:rFonts w:ascii="細明體" w:eastAsia="細明體" w:hAnsi="細明體" w:hint="eastAsia"/>
            <w:lang w:eastAsia="zh-TW"/>
          </w:rPr>
          <w:t xml:space="preserve"> </w:t>
        </w:r>
        <w:r>
          <w:rPr>
            <w:rFonts w:eastAsia="細明體" w:hint="eastAsia"/>
            <w:kern w:val="2"/>
            <w:szCs w:val="24"/>
            <w:lang w:eastAsia="zh-TW"/>
          </w:rPr>
          <w:t xml:space="preserve">= </w:t>
        </w:r>
        <w:r>
          <w:rPr>
            <w:rFonts w:eastAsia="細明體"/>
            <w:kern w:val="2"/>
            <w:szCs w:val="24"/>
            <w:lang w:eastAsia="zh-TW"/>
          </w:rPr>
          <w:t>‘</w:t>
        </w:r>
        <w:r>
          <w:rPr>
            <w:rFonts w:eastAsia="細明體" w:hint="eastAsia"/>
            <w:kern w:val="2"/>
            <w:szCs w:val="24"/>
            <w:lang w:eastAsia="zh-TW"/>
          </w:rPr>
          <w:t>N</w:t>
        </w:r>
        <w:r>
          <w:rPr>
            <w:rFonts w:eastAsia="細明體"/>
            <w:kern w:val="2"/>
            <w:szCs w:val="24"/>
            <w:lang w:eastAsia="zh-TW"/>
          </w:rPr>
          <w:t>’</w:t>
        </w:r>
        <w:r>
          <w:rPr>
            <w:rFonts w:eastAsia="細明體" w:hint="eastAsia"/>
            <w:kern w:val="2"/>
            <w:szCs w:val="24"/>
            <w:lang w:eastAsia="zh-TW"/>
          </w:rPr>
          <w:t xml:space="preserve"> (</w:t>
        </w:r>
        <w:r>
          <w:rPr>
            <w:rFonts w:hint="eastAsia"/>
            <w:lang w:eastAsia="zh-TW"/>
          </w:rPr>
          <w:t>線上即時</w:t>
        </w:r>
        <w:r>
          <w:rPr>
            <w:rFonts w:hint="eastAsia"/>
            <w:lang w:eastAsia="zh-TW"/>
          </w:rPr>
          <w:t>)</w:t>
        </w:r>
      </w:ins>
    </w:p>
    <w:p w:rsidR="00764491" w:rsidRPr="00200376" w:rsidRDefault="00764491" w:rsidP="0076449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1" w:author="FIS" w:date="2014-06-10T17:04:00Z"/>
          <w:rFonts w:eastAsia="細明體" w:hint="eastAsia"/>
          <w:kern w:val="2"/>
          <w:szCs w:val="24"/>
          <w:lang w:eastAsia="zh-TW"/>
        </w:rPr>
        <w:pPrChange w:id="32" w:author="FIS" w:date="2014-06-10T17:04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33" w:author="FIS" w:date="2014-06-10T17:04:00Z">
        <w:r>
          <w:rPr>
            <w:rFonts w:eastAsia="細明體" w:hint="eastAsia"/>
            <w:kern w:val="2"/>
            <w:szCs w:val="24"/>
            <w:lang w:eastAsia="zh-TW"/>
          </w:rPr>
          <w:t>作業來源</w:t>
        </w:r>
        <w:r>
          <w:rPr>
            <w:rFonts w:eastAsia="細明體" w:hint="eastAsia"/>
            <w:kern w:val="2"/>
            <w:szCs w:val="24"/>
            <w:lang w:eastAsia="zh-TW"/>
          </w:rPr>
          <w:t xml:space="preserve"> =</w:t>
        </w:r>
        <w:r>
          <w:rPr>
            <w:rFonts w:eastAsia="細明體"/>
            <w:kern w:val="2"/>
            <w:szCs w:val="24"/>
            <w:lang w:eastAsia="zh-TW"/>
          </w:rPr>
          <w:t>’</w:t>
        </w:r>
        <w:r>
          <w:rPr>
            <w:rFonts w:eastAsia="細明體" w:hint="eastAsia"/>
            <w:kern w:val="2"/>
            <w:szCs w:val="24"/>
            <w:lang w:eastAsia="zh-TW"/>
          </w:rPr>
          <w:t>1</w:t>
        </w:r>
        <w:r>
          <w:rPr>
            <w:rFonts w:eastAsia="細明體"/>
            <w:kern w:val="2"/>
            <w:szCs w:val="24"/>
            <w:lang w:eastAsia="zh-TW"/>
          </w:rPr>
          <w:t>’</w:t>
        </w:r>
      </w:ins>
    </w:p>
    <w:p w:rsidR="00764491" w:rsidRPr="00200376" w:rsidRDefault="00764491" w:rsidP="0076449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34" w:author="FIS" w:date="2014-06-10T17:04:00Z"/>
          <w:rFonts w:eastAsia="細明體" w:hint="eastAsia"/>
          <w:kern w:val="2"/>
          <w:szCs w:val="24"/>
          <w:lang w:eastAsia="zh-TW"/>
        </w:rPr>
        <w:pPrChange w:id="35" w:author="FIS" w:date="2014-06-10T17:04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6" w:author="FIS" w:date="2014-06-10T17:04:00Z">
        <w:r>
          <w:rPr>
            <w:rFonts w:eastAsia="細明體" w:hint="eastAsia"/>
            <w:kern w:val="2"/>
            <w:szCs w:val="24"/>
            <w:lang w:eastAsia="zh-TW"/>
          </w:rPr>
          <w:t xml:space="preserve">ELSE </w:t>
        </w:r>
        <w:r w:rsidRPr="00701852">
          <w:rPr>
            <w:rFonts w:eastAsia="細明體"/>
            <w:kern w:val="2"/>
            <w:szCs w:val="24"/>
            <w:lang w:eastAsia="zh-TW"/>
          </w:rPr>
          <w:t>IF</w:t>
        </w:r>
        <w:r>
          <w:rPr>
            <w:rFonts w:eastAsia="細明體" w:hint="eastAsia"/>
            <w:kern w:val="2"/>
            <w:szCs w:val="24"/>
            <w:lang w:eastAsia="zh-TW"/>
          </w:rPr>
          <w:t xml:space="preserve"> </w:t>
        </w:r>
        <w:r w:rsidR="00B55A6C">
          <w:rPr>
            <w:rFonts w:ascii="細明體" w:eastAsia="細明體" w:hAnsi="細明體" w:hint="eastAsia"/>
            <w:kern w:val="2"/>
            <w:lang w:eastAsia="zh-TW"/>
          </w:rPr>
          <w:t>$</w:t>
        </w:r>
        <w:r w:rsidR="00B55A6C" w:rsidRPr="005935CA">
          <w:rPr>
            <w:rFonts w:ascii="細明體" w:eastAsia="細明體" w:hAnsi="細明體" w:hint="eastAsia"/>
            <w:lang w:eastAsia="zh-TW"/>
          </w:rPr>
          <w:t>整批或當日件</w:t>
        </w:r>
        <w:r>
          <w:rPr>
            <w:rFonts w:eastAsia="細明體" w:hint="eastAsia"/>
            <w:kern w:val="2"/>
            <w:szCs w:val="24"/>
            <w:lang w:eastAsia="zh-TW"/>
          </w:rPr>
          <w:t>=</w:t>
        </w:r>
        <w:r>
          <w:rPr>
            <w:rFonts w:eastAsia="細明體"/>
            <w:kern w:val="2"/>
            <w:szCs w:val="24"/>
            <w:lang w:eastAsia="zh-TW"/>
          </w:rPr>
          <w:t>’</w:t>
        </w:r>
        <w:r>
          <w:rPr>
            <w:rFonts w:eastAsia="細明體" w:hint="eastAsia"/>
            <w:kern w:val="2"/>
            <w:szCs w:val="24"/>
            <w:lang w:eastAsia="zh-TW"/>
          </w:rPr>
          <w:t>3</w:t>
        </w:r>
        <w:r>
          <w:rPr>
            <w:rFonts w:eastAsia="細明體"/>
            <w:kern w:val="2"/>
            <w:szCs w:val="24"/>
            <w:lang w:eastAsia="zh-TW"/>
          </w:rPr>
          <w:t>’</w:t>
        </w:r>
        <w:r>
          <w:rPr>
            <w:rFonts w:eastAsia="細明體" w:hint="eastAsia"/>
            <w:kern w:val="2"/>
            <w:szCs w:val="24"/>
            <w:lang w:eastAsia="zh-TW"/>
          </w:rPr>
          <w:t xml:space="preserve"> (</w:t>
        </w:r>
        <w:r>
          <w:rPr>
            <w:rFonts w:hint="eastAsia"/>
            <w:lang w:eastAsia="zh-TW"/>
          </w:rPr>
          <w:t>3</w:t>
        </w:r>
        <w:r>
          <w:rPr>
            <w:rFonts w:hint="eastAsia"/>
            <w:lang w:eastAsia="zh-TW"/>
          </w:rPr>
          <w:t>登件</w:t>
        </w:r>
        <w:r>
          <w:rPr>
            <w:rFonts w:hint="eastAsia"/>
            <w:lang w:eastAsia="zh-TW"/>
          </w:rPr>
          <w:t>)</w:t>
        </w:r>
      </w:ins>
    </w:p>
    <w:p w:rsidR="00764491" w:rsidRDefault="00764491" w:rsidP="00B55A6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7" w:author="FIS" w:date="2014-06-10T17:04:00Z"/>
          <w:rFonts w:ascii="細明體" w:eastAsia="細明體" w:hAnsi="細明體" w:hint="eastAsia"/>
          <w:kern w:val="2"/>
          <w:lang w:eastAsia="zh-TW"/>
        </w:rPr>
        <w:pPrChange w:id="38" w:author="FIS" w:date="2014-06-10T17:04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39" w:author="FIS" w:date="2014-06-10T17:04:00Z">
        <w:r>
          <w:rPr>
            <w:rFonts w:eastAsia="細明體" w:hint="eastAsia"/>
            <w:kern w:val="2"/>
            <w:szCs w:val="24"/>
            <w:lang w:eastAsia="zh-TW"/>
          </w:rPr>
          <w:t>作業來源</w:t>
        </w:r>
        <w:r>
          <w:rPr>
            <w:rFonts w:eastAsia="細明體" w:hint="eastAsia"/>
            <w:kern w:val="2"/>
            <w:szCs w:val="24"/>
            <w:lang w:eastAsia="zh-TW"/>
          </w:rPr>
          <w:t xml:space="preserve"> =</w:t>
        </w:r>
        <w:r>
          <w:rPr>
            <w:rFonts w:eastAsia="細明體"/>
            <w:kern w:val="2"/>
            <w:szCs w:val="24"/>
            <w:lang w:eastAsia="zh-TW"/>
          </w:rPr>
          <w:t>’</w:t>
        </w:r>
        <w:r>
          <w:rPr>
            <w:rFonts w:eastAsia="細明體" w:hint="eastAsia"/>
            <w:kern w:val="2"/>
            <w:szCs w:val="24"/>
            <w:lang w:eastAsia="zh-TW"/>
          </w:rPr>
          <w:t>2</w:t>
        </w:r>
        <w:r>
          <w:rPr>
            <w:rFonts w:eastAsia="細明體"/>
            <w:kern w:val="2"/>
            <w:szCs w:val="24"/>
            <w:lang w:eastAsia="zh-TW"/>
          </w:rPr>
          <w:t>’</w:t>
        </w:r>
      </w:ins>
    </w:p>
    <w:p w:rsidR="00C13FDC" w:rsidRPr="00CC5B93" w:rsidRDefault="005027D9" w:rsidP="00C13FD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清檔：</w:t>
      </w:r>
    </w:p>
    <w:p w:rsidR="000724A0" w:rsidRDefault="000724A0" w:rsidP="000724A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B33CA9" w:rsidRPr="00CC5B93">
        <w:rPr>
          <w:rFonts w:ascii="細明體" w:eastAsia="細明體" w:hAnsi="細明體" w:hint="eastAsia"/>
          <w:kern w:val="2"/>
          <w:lang w:eastAsia="zh-TW"/>
        </w:rPr>
        <w:t>$受理編號</w:t>
      </w:r>
      <w:r w:rsidRPr="00CC5B93">
        <w:rPr>
          <w:rFonts w:ascii="細明體" w:eastAsia="細明體" w:hAnsi="細明體" w:hint="eastAsia"/>
          <w:kern w:val="2"/>
          <w:lang w:eastAsia="zh-TW"/>
        </w:rPr>
        <w:t xml:space="preserve"> = 空白</w:t>
      </w:r>
    </w:p>
    <w:p w:rsidR="00545800" w:rsidRPr="00142361" w:rsidRDefault="00545800" w:rsidP="002E0FC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</w:t>
      </w:r>
      <w:r w:rsidRPr="005935CA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 (當日 )</w:t>
      </w:r>
    </w:p>
    <w:p w:rsidR="00DD1A78" w:rsidRDefault="00DD1A78" w:rsidP="0014236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$查詢日期時間_起 = $Shutdown_Date +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 xml:space="preserve"> 00:00:00.000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545800" w:rsidRPr="00142361" w:rsidRDefault="00545800" w:rsidP="002E0FC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lang w:eastAsia="zh-TW"/>
        </w:rPr>
        <w:t>刪除投保動機明細檔DTAAV001,BY參數:</w:t>
      </w:r>
    </w:p>
    <w:p w:rsidR="00DD1A78" w:rsidRPr="00142361" w:rsidRDefault="00DD1A78" w:rsidP="0014236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受理編號: in (</w:t>
      </w:r>
    </w:p>
    <w:p w:rsidR="00DD1A78" w:rsidRDefault="00DD1A78" w:rsidP="0014236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D1A78">
        <w:rPr>
          <w:rFonts w:ascii="細明體" w:eastAsia="細明體" w:hAnsi="細明體" w:hint="eastAsia"/>
          <w:kern w:val="2"/>
          <w:lang w:eastAsia="zh-TW"/>
        </w:rPr>
        <w:t>讀取</w:t>
      </w:r>
      <w:r w:rsidRPr="004A43F4">
        <w:rPr>
          <w:rFonts w:ascii="細明體" w:eastAsia="細明體" w:hAnsi="細明體" w:hint="eastAsia"/>
          <w:kern w:val="2"/>
          <w:lang w:eastAsia="zh-TW"/>
        </w:rPr>
        <w:t>理賠案件處理過程批註檔</w:t>
      </w:r>
      <w:r>
        <w:rPr>
          <w:rFonts w:ascii="細明體" w:eastAsia="細明體" w:hAnsi="細明體" w:hint="eastAsia"/>
          <w:kern w:val="2"/>
          <w:lang w:eastAsia="zh-TW"/>
        </w:rPr>
        <w:t>DTAAA009,BY參數:</w:t>
      </w:r>
    </w:p>
    <w:p w:rsidR="00DD1A78" w:rsidRDefault="00DD1A78" w:rsidP="0014236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受理編號: LIKE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%0001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DD1A78" w:rsidRDefault="00DD1A78" w:rsidP="0014236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受理進度 :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30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DD1A78" w:rsidRDefault="00DD1A78" w:rsidP="0014236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輸入時間:</w:t>
      </w:r>
      <w:r w:rsidR="00142361">
        <w:rPr>
          <w:rFonts w:ascii="細明體" w:eastAsia="細明體" w:hAnsi="細明體" w:hint="eastAsia"/>
          <w:kern w:val="2"/>
          <w:lang w:eastAsia="zh-TW"/>
        </w:rPr>
        <w:t xml:space="preserve">&gt;= </w:t>
      </w:r>
      <w:r>
        <w:rPr>
          <w:rFonts w:ascii="細明體" w:eastAsia="細明體" w:hAnsi="細明體" w:hint="eastAsia"/>
          <w:kern w:val="2"/>
          <w:lang w:eastAsia="zh-TW"/>
        </w:rPr>
        <w:t xml:space="preserve">$查詢日期時間_起 </w:t>
      </w:r>
    </w:p>
    <w:p w:rsidR="00DD1A78" w:rsidRDefault="00DD1A78" w:rsidP="0014236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讀取欄位:</w:t>
      </w:r>
    </w:p>
    <w:p w:rsidR="00DD1A78" w:rsidRPr="00DD1A78" w:rsidRDefault="00DD1A78" w:rsidP="00142361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DISTINCT  受理編號</w:t>
      </w:r>
    </w:p>
    <w:p w:rsidR="00DD1A78" w:rsidRPr="002E0FC9" w:rsidRDefault="00DD1A78" w:rsidP="0014236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A06801" w:rsidRDefault="00A06801" w:rsidP="002E0FC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aps/>
          <w:szCs w:val="24"/>
          <w:lang w:eastAsia="zh-TW"/>
        </w:rPr>
        <w:t xml:space="preserve">if </w:t>
      </w:r>
      <w:r w:rsidRPr="00CC5B9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 xml:space="preserve">模型分類 &lt;&gt;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A06801" w:rsidRDefault="00A06801" w:rsidP="004A43F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模型分類: $模型分類</w:t>
      </w:r>
    </w:p>
    <w:p w:rsidR="00A06801" w:rsidRPr="002E0FC9" w:rsidRDefault="00A06801" w:rsidP="00A0680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E</w:t>
      </w:r>
      <w:r>
        <w:rPr>
          <w:rFonts w:ascii="細明體" w:eastAsia="細明體" w:hAnsi="細明體" w:hint="eastAsia"/>
          <w:kern w:val="2"/>
          <w:lang w:eastAsia="zh-TW"/>
        </w:rPr>
        <w:t>ND IF</w:t>
      </w:r>
    </w:p>
    <w:p w:rsidR="00BD3EF3" w:rsidRPr="002E0FC9" w:rsidRDefault="00BD3EF3" w:rsidP="002E0FC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若刪除不到屬正常，繼續下一STEP</w:t>
      </w:r>
    </w:p>
    <w:p w:rsidR="00E862EE" w:rsidRPr="00D52A33" w:rsidRDefault="00E862EE" w:rsidP="00E862E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 IF $</w:t>
      </w:r>
      <w:r w:rsidRPr="005935CA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 xml:space="preserve"> </w:t>
      </w:r>
      <w:ins w:id="40" w:author="FIS" w:date="2014-06-10T17:05:00Z">
        <w:r w:rsidR="000D724A">
          <w:rPr>
            <w:rFonts w:eastAsia="細明體" w:hint="eastAsia"/>
            <w:kern w:val="2"/>
            <w:szCs w:val="24"/>
            <w:lang w:eastAsia="zh-TW"/>
          </w:rPr>
          <w:t xml:space="preserve"> IN  (</w:t>
        </w:r>
        <w:r w:rsidR="000D724A">
          <w:rPr>
            <w:rFonts w:eastAsia="細明體"/>
            <w:kern w:val="2"/>
            <w:szCs w:val="24"/>
            <w:lang w:eastAsia="zh-TW"/>
          </w:rPr>
          <w:t>‘</w:t>
        </w:r>
        <w:r w:rsidR="000D724A">
          <w:rPr>
            <w:rFonts w:eastAsia="細明體" w:hint="eastAsia"/>
            <w:kern w:val="2"/>
            <w:szCs w:val="24"/>
            <w:lang w:eastAsia="zh-TW"/>
          </w:rPr>
          <w:t>N</w:t>
        </w:r>
        <w:r w:rsidR="000D724A">
          <w:rPr>
            <w:rFonts w:eastAsia="細明體"/>
            <w:kern w:val="2"/>
            <w:szCs w:val="24"/>
            <w:lang w:eastAsia="zh-TW"/>
          </w:rPr>
          <w:t>’</w:t>
        </w:r>
        <w:r w:rsidR="000D724A">
          <w:rPr>
            <w:rFonts w:eastAsia="細明體" w:hint="eastAsia"/>
            <w:kern w:val="2"/>
            <w:szCs w:val="24"/>
            <w:lang w:eastAsia="zh-TW"/>
          </w:rPr>
          <w:t>,</w:t>
        </w:r>
        <w:r w:rsidR="000D724A">
          <w:rPr>
            <w:rFonts w:eastAsia="細明體"/>
            <w:kern w:val="2"/>
            <w:szCs w:val="24"/>
            <w:lang w:eastAsia="zh-TW"/>
          </w:rPr>
          <w:t>’</w:t>
        </w:r>
        <w:r w:rsidR="000D724A">
          <w:rPr>
            <w:rFonts w:eastAsia="細明體" w:hint="eastAsia"/>
            <w:kern w:val="2"/>
            <w:szCs w:val="24"/>
            <w:lang w:eastAsia="zh-TW"/>
          </w:rPr>
          <w:t>3</w:t>
        </w:r>
        <w:r w:rsidR="000D724A">
          <w:rPr>
            <w:rFonts w:eastAsia="細明體"/>
            <w:kern w:val="2"/>
            <w:szCs w:val="24"/>
            <w:lang w:eastAsia="zh-TW"/>
          </w:rPr>
          <w:t>’</w:t>
        </w:r>
        <w:r w:rsidR="000D724A">
          <w:rPr>
            <w:rFonts w:eastAsia="細明體" w:hint="eastAsia"/>
            <w:kern w:val="2"/>
            <w:szCs w:val="24"/>
            <w:lang w:eastAsia="zh-TW"/>
          </w:rPr>
          <w:t>)</w:t>
        </w:r>
      </w:ins>
      <w:del w:id="41" w:author="FIS" w:date="2014-06-10T17:05:00Z">
        <w:r w:rsidDel="000D724A">
          <w:rPr>
            <w:rFonts w:ascii="細明體" w:eastAsia="細明體" w:hAnsi="細明體" w:hint="eastAsia"/>
            <w:lang w:eastAsia="zh-TW"/>
          </w:rPr>
          <w:delText xml:space="preserve">= </w:delText>
        </w:r>
        <w:r w:rsidDel="000D724A">
          <w:rPr>
            <w:rFonts w:ascii="細明體" w:eastAsia="細明體" w:hAnsi="細明體"/>
            <w:lang w:eastAsia="zh-TW"/>
          </w:rPr>
          <w:delText>‘</w:delText>
        </w:r>
        <w:r w:rsidDel="000D724A">
          <w:rPr>
            <w:rFonts w:ascii="細明體" w:eastAsia="細明體" w:hAnsi="細明體" w:hint="eastAsia"/>
            <w:lang w:eastAsia="zh-TW"/>
          </w:rPr>
          <w:delText>N</w:delText>
        </w:r>
        <w:r w:rsidDel="000D724A">
          <w:rPr>
            <w:rFonts w:ascii="細明體" w:eastAsia="細明體" w:hAnsi="細明體"/>
            <w:lang w:eastAsia="zh-TW"/>
          </w:rPr>
          <w:delText>’</w:delText>
        </w:r>
      </w:del>
      <w:r>
        <w:rPr>
          <w:rFonts w:ascii="細明體" w:eastAsia="細明體" w:hAnsi="細明體" w:hint="eastAsia"/>
          <w:lang w:eastAsia="zh-TW"/>
        </w:rPr>
        <w:t xml:space="preserve"> (線上即時</w:t>
      </w:r>
      <w:ins w:id="42" w:author="FIS" w:date="2014-06-10T17:05:00Z">
        <w:r w:rsidR="000D724A">
          <w:rPr>
            <w:rFonts w:hint="eastAsia"/>
            <w:lang w:eastAsia="zh-TW"/>
          </w:rPr>
          <w:t>、</w:t>
        </w:r>
        <w:r w:rsidR="000D724A">
          <w:rPr>
            <w:rFonts w:hint="eastAsia"/>
            <w:lang w:eastAsia="zh-TW"/>
          </w:rPr>
          <w:t>3</w:t>
        </w:r>
        <w:r w:rsidR="000D724A">
          <w:rPr>
            <w:rFonts w:hint="eastAsia"/>
            <w:lang w:eastAsia="zh-TW"/>
          </w:rPr>
          <w:t>登</w:t>
        </w:r>
      </w:ins>
      <w:r>
        <w:rPr>
          <w:rFonts w:ascii="細明體" w:eastAsia="細明體" w:hAnsi="細明體" w:hint="eastAsia"/>
          <w:lang w:eastAsia="zh-TW"/>
        </w:rPr>
        <w:t>)</w:t>
      </w:r>
    </w:p>
    <w:p w:rsidR="00C53E33" w:rsidRPr="00142361" w:rsidRDefault="00C53E33" w:rsidP="00C53E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lang w:eastAsia="zh-TW"/>
        </w:rPr>
        <w:t>刪除投保動機明細檔DTAAV001,BY參數:</w:t>
      </w:r>
    </w:p>
    <w:p w:rsidR="00C53E33" w:rsidRPr="00142361" w:rsidRDefault="00C53E33" w:rsidP="00C53E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受理編號: in (</w:t>
      </w:r>
    </w:p>
    <w:p w:rsidR="00E862EE" w:rsidRPr="00D52A33" w:rsidRDefault="00E862EE" w:rsidP="00D52A3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B41F2C" w:rsidRPr="00113159">
        <w:rPr>
          <w:rFonts w:hint="eastAsia"/>
          <w:lang w:eastAsia="zh-TW"/>
        </w:rPr>
        <w:t>理賠偵測線上計算檔</w:t>
      </w:r>
      <w:r w:rsidR="00236D56">
        <w:rPr>
          <w:rFonts w:ascii="細明體" w:eastAsia="細明體" w:hAnsi="細明體" w:hint="eastAsia"/>
          <w:bCs/>
          <w:lang w:eastAsia="zh-TW"/>
        </w:rPr>
        <w:t>DTAAV014,BY參數</w:t>
      </w:r>
    </w:p>
    <w:p w:rsidR="00236D56" w:rsidRPr="00D52A33" w:rsidRDefault="00236D56" w:rsidP="00D52A3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輸入日期:</w:t>
      </w:r>
      <w:r w:rsidR="00C53E33">
        <w:rPr>
          <w:rFonts w:ascii="細明體" w:eastAsia="細明體" w:hAnsi="細明體" w:hint="eastAsia"/>
          <w:bCs/>
          <w:lang w:eastAsia="zh-TW"/>
        </w:rPr>
        <w:t>系統日期</w:t>
      </w:r>
    </w:p>
    <w:p w:rsidR="00236D56" w:rsidRPr="00D52A33" w:rsidRDefault="00236D56" w:rsidP="00D52A3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計算開始時間:</w:t>
      </w:r>
      <w:r w:rsidR="00C53E33">
        <w:rPr>
          <w:rFonts w:ascii="細明體" w:eastAsia="細明體" w:hAnsi="細明體" w:hint="eastAsia"/>
          <w:bCs/>
          <w:lang w:eastAsia="zh-TW"/>
        </w:rPr>
        <w:t>空值</w:t>
      </w:r>
    </w:p>
    <w:p w:rsidR="00236D56" w:rsidRPr="00C856F2" w:rsidRDefault="00236D56" w:rsidP="00D52A3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ins w:id="43" w:author="FIS" w:date="2014-06-10T17:05:00Z"/>
          <w:rFonts w:ascii="細明體" w:eastAsia="細明體" w:hAnsi="細明體" w:hint="eastAsia"/>
          <w:kern w:val="2"/>
          <w:lang w:eastAsia="zh-TW"/>
          <w:rPrChange w:id="44" w:author="FIS" w:date="2014-06-10T17:05:00Z">
            <w:rPr>
              <w:ins w:id="45" w:author="FIS" w:date="2014-06-10T17:05:00Z"/>
              <w:rFonts w:ascii="細明體" w:eastAsia="細明體" w:hAnsi="細明體" w:hint="eastAsia"/>
              <w:bCs/>
              <w:lang w:eastAsia="zh-TW"/>
            </w:rPr>
          </w:rPrChange>
        </w:rPr>
      </w:pPr>
      <w:r>
        <w:rPr>
          <w:rFonts w:ascii="細明體" w:eastAsia="細明體" w:hAnsi="細明體" w:hint="eastAsia"/>
          <w:bCs/>
          <w:lang w:eastAsia="zh-TW"/>
        </w:rPr>
        <w:t>是否成功:</w:t>
      </w:r>
      <w:r w:rsidR="00C53E33">
        <w:rPr>
          <w:rFonts w:ascii="細明體" w:eastAsia="細明體" w:hAnsi="細明體" w:hint="eastAsia"/>
          <w:bCs/>
          <w:lang w:eastAsia="zh-TW"/>
        </w:rPr>
        <w:t xml:space="preserve"> </w:t>
      </w:r>
      <w:r w:rsidR="00C53E33">
        <w:rPr>
          <w:rFonts w:ascii="細明體" w:eastAsia="細明體" w:hAnsi="細明體"/>
          <w:bCs/>
          <w:lang w:eastAsia="zh-TW"/>
        </w:rPr>
        <w:t>‘</w:t>
      </w:r>
      <w:r w:rsidR="00C53E33">
        <w:rPr>
          <w:rFonts w:ascii="細明體" w:eastAsia="細明體" w:hAnsi="細明體" w:hint="eastAsia"/>
          <w:bCs/>
          <w:lang w:eastAsia="zh-TW"/>
        </w:rPr>
        <w:t>N</w:t>
      </w:r>
      <w:r w:rsidR="00C53E33">
        <w:rPr>
          <w:rFonts w:ascii="細明體" w:eastAsia="細明體" w:hAnsi="細明體"/>
          <w:bCs/>
          <w:lang w:eastAsia="zh-TW"/>
        </w:rPr>
        <w:t>’</w:t>
      </w:r>
    </w:p>
    <w:p w:rsidR="00C856F2" w:rsidRPr="00D52A33" w:rsidRDefault="00C856F2" w:rsidP="00D52A3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46" w:author="FIS" w:date="2014-06-10T17:05:00Z">
        <w:r w:rsidRPr="00D850C2">
          <w:rPr>
            <w:rFonts w:eastAsia="細明體" w:hint="eastAsia"/>
            <w:kern w:val="2"/>
            <w:szCs w:val="24"/>
            <w:lang w:eastAsia="zh-TW"/>
          </w:rPr>
          <w:t>計算來源</w:t>
        </w:r>
        <w:r w:rsidRPr="006B6232">
          <w:rPr>
            <w:rFonts w:eastAsia="細明體" w:hint="eastAsia"/>
            <w:kern w:val="2"/>
            <w:szCs w:val="24"/>
            <w:lang w:eastAsia="zh-TW"/>
          </w:rPr>
          <w:t>=</w:t>
        </w:r>
        <w:r w:rsidRPr="000917C2">
          <w:rPr>
            <w:rFonts w:eastAsia="細明體" w:hint="eastAsia"/>
            <w:kern w:val="2"/>
            <w:szCs w:val="24"/>
            <w:lang w:eastAsia="zh-TW"/>
          </w:rPr>
          <w:t>作業來源</w:t>
        </w:r>
      </w:ins>
    </w:p>
    <w:p w:rsidR="00C53E33" w:rsidRPr="00D52A33" w:rsidRDefault="00C53E33" w:rsidP="00D52A3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讀取欄位:</w:t>
      </w:r>
    </w:p>
    <w:p w:rsidR="00C53E33" w:rsidRDefault="00C53E33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DISTINCT  受理編號</w:t>
      </w:r>
    </w:p>
    <w:p w:rsidR="00C53E33" w:rsidRDefault="00C53E33" w:rsidP="00D52A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C53E33" w:rsidRDefault="00C53E33" w:rsidP="00C53E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aps/>
          <w:szCs w:val="24"/>
          <w:lang w:eastAsia="zh-TW"/>
        </w:rPr>
        <w:t xml:space="preserve">if </w:t>
      </w:r>
      <w:r w:rsidRPr="00CC5B9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 xml:space="preserve">模型分類 &lt;&gt;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C53E33" w:rsidRDefault="00C53E33" w:rsidP="00776A2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模型分類: $模型分類</w:t>
      </w:r>
    </w:p>
    <w:p w:rsidR="00C53E33" w:rsidRPr="002E0FC9" w:rsidRDefault="00C53E33" w:rsidP="000F46A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E</w:t>
      </w:r>
      <w:r>
        <w:rPr>
          <w:rFonts w:ascii="細明體" w:eastAsia="細明體" w:hAnsi="細明體" w:hint="eastAsia"/>
          <w:kern w:val="2"/>
          <w:lang w:eastAsia="zh-TW"/>
        </w:rPr>
        <w:t>ND IF</w:t>
      </w:r>
    </w:p>
    <w:p w:rsidR="00C53E33" w:rsidRPr="002E0FC9" w:rsidRDefault="00C53E33" w:rsidP="00C53E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若刪除不到屬正常，繼續下一STEP</w:t>
      </w:r>
    </w:p>
    <w:p w:rsidR="00545800" w:rsidRPr="004A43F4" w:rsidRDefault="00545800" w:rsidP="002E0FC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ELSE</w:t>
      </w:r>
    </w:p>
    <w:p w:rsidR="00907354" w:rsidRPr="00CC5B93" w:rsidRDefault="00907354" w:rsidP="004A43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caps/>
          <w:szCs w:val="24"/>
          <w:lang w:eastAsia="zh-TW"/>
        </w:rPr>
        <w:t xml:space="preserve">if </w:t>
      </w:r>
      <w:r w:rsidRPr="00CC5B9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 xml:space="preserve">模型分類 &lt;&gt;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(全部重新產生)</w:t>
      </w:r>
    </w:p>
    <w:p w:rsidR="005027D9" w:rsidRPr="004A43F4" w:rsidRDefault="003544FD" w:rsidP="004A43F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將</w:t>
      </w:r>
      <w:r w:rsidR="00B33CA9" w:rsidRPr="00CC5B93">
        <w:rPr>
          <w:rFonts w:ascii="細明體" w:eastAsia="細明體" w:hAnsi="細明體" w:hint="eastAsia"/>
          <w:lang w:eastAsia="zh-TW"/>
        </w:rPr>
        <w:t>投保動機明細檔DTAAV001</w:t>
      </w:r>
      <w:r w:rsidRPr="00CC5B93">
        <w:rPr>
          <w:rFonts w:ascii="細明體" w:eastAsia="細明體" w:hAnsi="細明體" w:hint="eastAsia"/>
          <w:lang w:eastAsia="zh-TW"/>
        </w:rPr>
        <w:t>清空。</w:t>
      </w:r>
    </w:p>
    <w:p w:rsidR="00907354" w:rsidRPr="004A43F4" w:rsidRDefault="00907354" w:rsidP="0090735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ELSE</w:t>
      </w:r>
    </w:p>
    <w:p w:rsidR="00907354" w:rsidRPr="002E0FC9" w:rsidRDefault="00907354" w:rsidP="004A43F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lang w:eastAsia="zh-TW"/>
        </w:rPr>
        <w:t>刪除投保動機明細檔DTAAV001,BY參數:</w:t>
      </w:r>
    </w:p>
    <w:p w:rsidR="00907354" w:rsidRDefault="00907354" w:rsidP="0090735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模型分類: $模型分類</w:t>
      </w:r>
    </w:p>
    <w:p w:rsidR="00907354" w:rsidRDefault="00907354" w:rsidP="004A43F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若刪除不到屬正常，繼續下一STEP</w:t>
      </w:r>
    </w:p>
    <w:p w:rsidR="00907354" w:rsidRPr="002E0FC9" w:rsidRDefault="00907354" w:rsidP="0090735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545800" w:rsidRPr="00CC5B93" w:rsidRDefault="00545800" w:rsidP="0054580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END IF</w:t>
      </w:r>
    </w:p>
    <w:p w:rsidR="000724A0" w:rsidRPr="00CC5B93" w:rsidRDefault="000724A0" w:rsidP="000724A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lang w:eastAsia="zh-TW"/>
        </w:rPr>
        <w:t>ELSE</w:t>
      </w:r>
    </w:p>
    <w:p w:rsidR="000724A0" w:rsidRPr="00CC5B93" w:rsidRDefault="000724A0" w:rsidP="000724A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lang w:eastAsia="zh-TW"/>
        </w:rPr>
        <w:t>刪除</w:t>
      </w:r>
      <w:r w:rsidR="00B33CA9" w:rsidRPr="00CC5B93">
        <w:rPr>
          <w:rFonts w:ascii="細明體" w:eastAsia="細明體" w:hAnsi="細明體" w:hint="eastAsia"/>
          <w:lang w:eastAsia="zh-TW"/>
        </w:rPr>
        <w:t>投保動機明細檔DTAAV001</w:t>
      </w:r>
      <w:r w:rsidRPr="00CC5B93">
        <w:rPr>
          <w:rFonts w:ascii="細明體" w:eastAsia="細明體" w:hAnsi="細明體" w:hint="eastAsia"/>
          <w:lang w:eastAsia="zh-TW"/>
        </w:rPr>
        <w:t>,BY參數:</w:t>
      </w:r>
    </w:p>
    <w:p w:rsidR="000724A0" w:rsidRPr="00CC5B93" w:rsidRDefault="007547C4" w:rsidP="000724A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lang w:eastAsia="zh-TW"/>
        </w:rPr>
        <w:t>受理編號</w:t>
      </w:r>
      <w:r w:rsidR="000724A0" w:rsidRPr="00CC5B93">
        <w:rPr>
          <w:rFonts w:ascii="細明體" w:eastAsia="細明體" w:hAnsi="細明體" w:hint="eastAsia"/>
          <w:lang w:eastAsia="zh-TW"/>
        </w:rPr>
        <w:t>:</w:t>
      </w:r>
      <w:r w:rsidR="000724A0" w:rsidRPr="00CC5B9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B33CA9" w:rsidRPr="00CC5B93">
        <w:rPr>
          <w:rFonts w:ascii="細明體" w:eastAsia="細明體" w:hAnsi="細明體" w:hint="eastAsia"/>
          <w:kern w:val="2"/>
          <w:lang w:eastAsia="zh-TW"/>
        </w:rPr>
        <w:t>$受理編號</w:t>
      </w:r>
    </w:p>
    <w:p w:rsidR="000724A0" w:rsidRPr="00CC5B93" w:rsidRDefault="000724A0" w:rsidP="000724A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若刪除不到屬正常，繼續下一STEP</w:t>
      </w:r>
    </w:p>
    <w:p w:rsidR="000724A0" w:rsidRPr="00CC5B93" w:rsidRDefault="000724A0" w:rsidP="000724A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END IF</w:t>
      </w:r>
    </w:p>
    <w:p w:rsidR="004A43F4" w:rsidRDefault="004A43F4" w:rsidP="007B50C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00B0F0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I</w:t>
      </w:r>
      <w:r>
        <w:rPr>
          <w:rFonts w:ascii="細明體" w:eastAsia="細明體" w:hAnsi="細明體" w:hint="eastAsia"/>
          <w:kern w:val="2"/>
          <w:lang w:eastAsia="zh-TW"/>
        </w:rPr>
        <w:t>F  $</w:t>
      </w:r>
      <w:r w:rsidRPr="005935CA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 xml:space="preserve"> != </w:t>
      </w:r>
      <w:r w:rsidR="00776A2D"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 (非當日 )</w:t>
      </w:r>
      <w:r w:rsidR="00776A2D">
        <w:rPr>
          <w:rFonts w:ascii="細明體" w:eastAsia="細明體" w:hAnsi="細明體" w:hint="eastAsia"/>
          <w:lang w:eastAsia="zh-TW"/>
        </w:rPr>
        <w:t xml:space="preserve"> , </w:t>
      </w:r>
      <w:r w:rsidR="00776A2D">
        <w:rPr>
          <w:rFonts w:ascii="細明體" w:eastAsia="細明體" w:hAnsi="細明體"/>
          <w:lang w:eastAsia="zh-TW"/>
        </w:rPr>
        <w:t>‘</w:t>
      </w:r>
      <w:r w:rsidR="00776A2D">
        <w:rPr>
          <w:rFonts w:ascii="細明體" w:eastAsia="細明體" w:hAnsi="細明體" w:hint="eastAsia"/>
          <w:lang w:eastAsia="zh-TW"/>
        </w:rPr>
        <w:t>N</w:t>
      </w:r>
      <w:r w:rsidR="00776A2D">
        <w:rPr>
          <w:rFonts w:ascii="細明體" w:eastAsia="細明體" w:hAnsi="細明體"/>
          <w:lang w:eastAsia="zh-TW"/>
        </w:rPr>
        <w:t>’</w:t>
      </w:r>
      <w:r w:rsidR="00776A2D">
        <w:rPr>
          <w:rFonts w:ascii="細明體" w:eastAsia="細明體" w:hAnsi="細明體" w:hint="eastAsia"/>
          <w:lang w:eastAsia="zh-TW"/>
        </w:rPr>
        <w:t>(線上即時)</w:t>
      </w:r>
      <w:ins w:id="47" w:author="FIS" w:date="2014-06-10T17:05:00Z">
        <w:r w:rsidR="00961111">
          <w:rPr>
            <w:rFonts w:ascii="細明體" w:eastAsia="細明體" w:hAnsi="細明體" w:hint="eastAsia"/>
            <w:lang w:eastAsia="zh-TW"/>
          </w:rPr>
          <w:t>,</w:t>
        </w:r>
        <w:r w:rsidR="00961111">
          <w:rPr>
            <w:rFonts w:ascii="細明體" w:eastAsia="細明體" w:hAnsi="細明體"/>
            <w:lang w:eastAsia="zh-TW"/>
          </w:rPr>
          <w:t>’</w:t>
        </w:r>
        <w:r w:rsidR="00961111">
          <w:rPr>
            <w:rFonts w:ascii="細明體" w:eastAsia="細明體" w:hAnsi="細明體" w:hint="eastAsia"/>
            <w:lang w:eastAsia="zh-TW"/>
          </w:rPr>
          <w:t>3</w:t>
        </w:r>
        <w:r w:rsidR="00961111">
          <w:rPr>
            <w:rFonts w:ascii="細明體" w:eastAsia="細明體" w:hAnsi="細明體"/>
            <w:lang w:eastAsia="zh-TW"/>
          </w:rPr>
          <w:t>’</w:t>
        </w:r>
        <w:r w:rsidR="00961111">
          <w:rPr>
            <w:rFonts w:ascii="細明體" w:eastAsia="細明體" w:hAnsi="細明體" w:hint="eastAsia"/>
            <w:lang w:eastAsia="zh-TW"/>
          </w:rPr>
          <w:t>(</w:t>
        </w:r>
        <w:r w:rsidR="00961111">
          <w:rPr>
            <w:rFonts w:hint="eastAsia"/>
            <w:lang w:eastAsia="zh-TW"/>
          </w:rPr>
          <w:t>3</w:t>
        </w:r>
        <w:r w:rsidR="00961111">
          <w:rPr>
            <w:rFonts w:hint="eastAsia"/>
            <w:lang w:eastAsia="zh-TW"/>
          </w:rPr>
          <w:t>登</w:t>
        </w:r>
        <w:r w:rsidR="00961111">
          <w:rPr>
            <w:rFonts w:ascii="細明體" w:eastAsia="細明體" w:hAnsi="細明體" w:hint="eastAsia"/>
            <w:lang w:eastAsia="zh-TW"/>
          </w:rPr>
          <w:t>)</w:t>
        </w:r>
      </w:ins>
      <w:r w:rsidR="00776A2D">
        <w:rPr>
          <w:rFonts w:ascii="細明體" w:eastAsia="細明體" w:hAnsi="細明體" w:hint="eastAsia"/>
          <w:lang w:eastAsia="zh-TW"/>
        </w:rPr>
        <w:t xml:space="preserve"> )  </w:t>
      </w:r>
    </w:p>
    <w:p w:rsidR="00426124" w:rsidRPr="006E6F22" w:rsidRDefault="00426124" w:rsidP="007B50C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00B0F0"/>
          <w:kern w:val="2"/>
          <w:lang w:eastAsia="zh-TW"/>
        </w:rPr>
      </w:pPr>
      <w:r w:rsidRPr="006E6F22">
        <w:rPr>
          <w:rFonts w:ascii="細明體" w:eastAsia="細明體" w:hAnsi="細明體" w:hint="eastAsia"/>
          <w:b/>
          <w:color w:val="00B0F0"/>
          <w:kern w:val="2"/>
          <w:lang w:eastAsia="zh-TW"/>
        </w:rPr>
        <w:t xml:space="preserve">WITH A AS </w:t>
      </w:r>
    </w:p>
    <w:p w:rsidR="004069BD" w:rsidRDefault="00005CFA" w:rsidP="0042612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讀取</w:t>
      </w:r>
      <w:r w:rsidR="004069BD">
        <w:rPr>
          <w:rFonts w:ascii="細明體" w:eastAsia="細明體" w:hAnsi="細明體" w:cs="細明體" w:hint="eastAsia"/>
          <w:lang w:eastAsia="zh-TW"/>
        </w:rPr>
        <w:t>理賠受理輸入申請書檔</w:t>
      </w:r>
      <w:r w:rsidR="004069BD" w:rsidRPr="00CC5B93">
        <w:rPr>
          <w:rFonts w:ascii="細明體" w:eastAsia="細明體" w:hAnsi="細明體" w:hint="eastAsia"/>
          <w:kern w:val="2"/>
          <w:lang w:eastAsia="zh-TW"/>
        </w:rPr>
        <w:t>DTAA</w:t>
      </w:r>
      <w:r w:rsidR="004069BD">
        <w:rPr>
          <w:rFonts w:ascii="細明體" w:eastAsia="細明體" w:hAnsi="細明體" w:hint="eastAsia"/>
          <w:kern w:val="2"/>
          <w:lang w:eastAsia="zh-TW"/>
        </w:rPr>
        <w:t>A010</w:t>
      </w:r>
      <w:r w:rsidRPr="00CC5B93">
        <w:rPr>
          <w:rFonts w:ascii="細明體" w:eastAsia="細明體" w:hAnsi="細明體" w:hint="eastAsia"/>
          <w:kern w:val="2"/>
          <w:lang w:eastAsia="zh-TW"/>
        </w:rPr>
        <w:t>,</w:t>
      </w:r>
    </w:p>
    <w:p w:rsidR="004069BD" w:rsidRPr="0056370E" w:rsidRDefault="004069BD" w:rsidP="0042612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J</w:t>
      </w:r>
      <w:r>
        <w:rPr>
          <w:rFonts w:ascii="細明體" w:eastAsia="細明體" w:hAnsi="細明體" w:hint="eastAsia"/>
          <w:kern w:val="2"/>
          <w:lang w:eastAsia="zh-TW"/>
        </w:rPr>
        <w:t xml:space="preserve">oin </w:t>
      </w:r>
      <w:r>
        <w:rPr>
          <w:rFonts w:ascii="細明體" w:eastAsia="細明體" w:hAnsi="細明體" w:cs="細明體" w:hint="eastAsia"/>
          <w:lang w:eastAsia="zh-TW"/>
        </w:rPr>
        <w:t>理賠受理檔DTAAA001 on 受理編號</w:t>
      </w:r>
    </w:p>
    <w:p w:rsidR="003544FD" w:rsidRPr="00CC5B93" w:rsidRDefault="00005CFA" w:rsidP="0042612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BY參數:</w:t>
      </w:r>
    </w:p>
    <w:p w:rsidR="00005CFA" w:rsidRDefault="005935CA" w:rsidP="0042612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="009B449E" w:rsidRPr="00CC5B93">
        <w:rPr>
          <w:rFonts w:ascii="細明體" w:eastAsia="細明體" w:hAnsi="細明體" w:hint="eastAsia"/>
          <w:kern w:val="2"/>
          <w:lang w:eastAsia="zh-TW"/>
        </w:rPr>
        <w:t>事故原因: IN (</w:t>
      </w:r>
      <w:bookmarkStart w:id="48" w:name="Q_OCR_RESN_BACK"/>
      <w:r w:rsidR="009B449E" w:rsidRPr="00CC5B93">
        <w:rPr>
          <w:rFonts w:ascii="細明體" w:eastAsia="細明體" w:hAnsi="細明體"/>
          <w:kern w:val="2"/>
          <w:lang w:eastAsia="zh-TW"/>
        </w:rPr>
        <w:fldChar w:fldCharType="begin"/>
      </w:r>
      <w:r w:rsidR="00FA6357" w:rsidRPr="00CC5B93">
        <w:rPr>
          <w:rFonts w:ascii="細明體" w:eastAsia="細明體" w:hAnsi="細明體"/>
          <w:kern w:val="2"/>
          <w:lang w:eastAsia="zh-TW"/>
        </w:rPr>
        <w:instrText>HYPERLINK  \l "Q_OCR_RESN"</w:instrText>
      </w:r>
      <w:r w:rsidR="00FA6357" w:rsidRPr="00CC5B93">
        <w:rPr>
          <w:rFonts w:ascii="細明體" w:eastAsia="細明體" w:hAnsi="細明體"/>
          <w:kern w:val="2"/>
          <w:lang w:eastAsia="zh-TW"/>
        </w:rPr>
      </w:r>
      <w:r w:rsidR="009B449E" w:rsidRPr="00CC5B93">
        <w:rPr>
          <w:rFonts w:ascii="細明體" w:eastAsia="細明體" w:hAnsi="細明體"/>
          <w:kern w:val="2"/>
          <w:lang w:eastAsia="zh-TW"/>
        </w:rPr>
        <w:fldChar w:fldCharType="separate"/>
      </w:r>
      <w:r w:rsidR="009B449E" w:rsidRPr="00CC5B93">
        <w:rPr>
          <w:rStyle w:val="ad"/>
          <w:rFonts w:ascii="細明體" w:eastAsia="細明體" w:hAnsi="細明體" w:hint="eastAsia"/>
          <w:kern w:val="2"/>
          <w:lang w:eastAsia="zh-TW"/>
        </w:rPr>
        <w:t>事故原</w:t>
      </w:r>
      <w:r w:rsidR="009B449E" w:rsidRPr="00CC5B93">
        <w:rPr>
          <w:rStyle w:val="ad"/>
          <w:rFonts w:ascii="細明體" w:eastAsia="細明體" w:hAnsi="細明體" w:hint="eastAsia"/>
          <w:kern w:val="2"/>
          <w:lang w:eastAsia="zh-TW"/>
        </w:rPr>
        <w:t>因</w:t>
      </w:r>
      <w:r w:rsidR="009B449E" w:rsidRPr="00CC5B93">
        <w:rPr>
          <w:rStyle w:val="ad"/>
          <w:rFonts w:ascii="細明體" w:eastAsia="細明體" w:hAnsi="細明體" w:hint="eastAsia"/>
          <w:kern w:val="2"/>
          <w:lang w:eastAsia="zh-TW"/>
        </w:rPr>
        <w:t>代</w:t>
      </w:r>
      <w:r w:rsidR="009B449E" w:rsidRPr="00CC5B93">
        <w:rPr>
          <w:rStyle w:val="ad"/>
          <w:rFonts w:ascii="細明體" w:eastAsia="細明體" w:hAnsi="細明體" w:hint="eastAsia"/>
          <w:kern w:val="2"/>
          <w:lang w:eastAsia="zh-TW"/>
        </w:rPr>
        <w:t>碼</w:t>
      </w:r>
      <w:r w:rsidR="009B449E" w:rsidRPr="00CC5B93">
        <w:rPr>
          <w:rStyle w:val="ad"/>
          <w:rFonts w:ascii="細明體" w:eastAsia="細明體" w:hAnsi="細明體" w:hint="eastAsia"/>
          <w:kern w:val="2"/>
          <w:lang w:eastAsia="zh-TW"/>
        </w:rPr>
        <w:t>抽</w:t>
      </w:r>
      <w:r w:rsidR="009B449E" w:rsidRPr="00CC5B93">
        <w:rPr>
          <w:rStyle w:val="ad"/>
          <w:rFonts w:ascii="細明體" w:eastAsia="細明體" w:hAnsi="細明體" w:hint="eastAsia"/>
          <w:kern w:val="2"/>
          <w:lang w:eastAsia="zh-TW"/>
        </w:rPr>
        <w:t>件條件</w:t>
      </w:r>
      <w:bookmarkEnd w:id="48"/>
      <w:r w:rsidR="009B449E" w:rsidRPr="00CC5B93">
        <w:rPr>
          <w:rFonts w:ascii="細明體" w:eastAsia="細明體" w:hAnsi="細明體"/>
          <w:kern w:val="2"/>
          <w:lang w:eastAsia="zh-TW"/>
        </w:rPr>
        <w:fldChar w:fldCharType="end"/>
      </w:r>
      <w:r w:rsidR="009B449E" w:rsidRPr="00CC5B93">
        <w:rPr>
          <w:rFonts w:ascii="細明體" w:eastAsia="細明體" w:hAnsi="細明體" w:hint="eastAsia"/>
          <w:kern w:val="2"/>
          <w:lang w:eastAsia="zh-TW"/>
        </w:rPr>
        <w:t>)</w:t>
      </w:r>
    </w:p>
    <w:p w:rsidR="006E6F22" w:rsidRDefault="006E6F22" w:rsidP="0042612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CC5B93">
        <w:rPr>
          <w:rFonts w:ascii="細明體" w:eastAsia="細明體" w:hAnsi="細明體" w:hint="eastAsia"/>
          <w:kern w:val="2"/>
          <w:lang w:eastAsia="zh-TW"/>
        </w:rPr>
        <w:t>$受理編號</w:t>
      </w:r>
      <w:r>
        <w:rPr>
          <w:rFonts w:ascii="細明體" w:eastAsia="細明體" w:hAnsi="細明體" w:hint="eastAsia"/>
          <w:kern w:val="2"/>
          <w:lang w:eastAsia="zh-TW"/>
        </w:rPr>
        <w:t xml:space="preserve"> 不為空白 (受理編號當作查詢條件)</w:t>
      </w:r>
    </w:p>
    <w:p w:rsidR="006E6F22" w:rsidRDefault="005935CA" w:rsidP="006E6F2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="006E6F22">
        <w:rPr>
          <w:rFonts w:ascii="細明體" w:eastAsia="細明體" w:hAnsi="細明體" w:hint="eastAsia"/>
          <w:kern w:val="2"/>
          <w:lang w:eastAsia="zh-TW"/>
        </w:rPr>
        <w:t>受理編號:</w:t>
      </w:r>
      <w:r w:rsidR="006E6F22" w:rsidRPr="006E6F2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6E6F22" w:rsidRPr="00CC5B93">
        <w:rPr>
          <w:rFonts w:ascii="細明體" w:eastAsia="細明體" w:hAnsi="細明體" w:hint="eastAsia"/>
          <w:kern w:val="2"/>
          <w:lang w:eastAsia="zh-TW"/>
        </w:rPr>
        <w:t>$受理編號</w:t>
      </w:r>
    </w:p>
    <w:p w:rsidR="006E6F22" w:rsidRDefault="006E6F22" w:rsidP="006E6F2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5935CA" w:rsidRDefault="005935CA" w:rsidP="006E6F2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DTAAA001.受理進度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80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 (結案 )</w:t>
      </w:r>
    </w:p>
    <w:p w:rsidR="0056370E" w:rsidRPr="00545800" w:rsidRDefault="0056370E" w:rsidP="006E6F2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A001.</w:t>
      </w:r>
      <w:r>
        <w:rPr>
          <w:rFonts w:ascii="Arial" w:cs="Arial" w:hint="eastAsia"/>
          <w:lang w:eastAsia="zh-TW"/>
        </w:rPr>
        <w:t>壽團險分類</w:t>
      </w:r>
      <w:r>
        <w:rPr>
          <w:rFonts w:ascii="Arial" w:cs="Arial" w:hint="eastAsia"/>
          <w:lang w:eastAsia="zh-TW"/>
        </w:rPr>
        <w:t xml:space="preserve"> = </w:t>
      </w:r>
      <w:r>
        <w:rPr>
          <w:rFonts w:ascii="Arial" w:cs="Arial"/>
          <w:lang w:eastAsia="zh-TW"/>
        </w:rPr>
        <w:t>‘</w:t>
      </w:r>
      <w:r>
        <w:rPr>
          <w:rFonts w:ascii="Arial" w:cs="Arial" w:hint="eastAsia"/>
          <w:lang w:eastAsia="zh-TW"/>
        </w:rPr>
        <w:t>0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 xml:space="preserve"> (</w:t>
      </w:r>
      <w:r>
        <w:rPr>
          <w:rFonts w:ascii="Arial" w:cs="Arial" w:hint="eastAsia"/>
          <w:lang w:eastAsia="zh-TW"/>
        </w:rPr>
        <w:t>壽險</w:t>
      </w:r>
      <w:r>
        <w:rPr>
          <w:rFonts w:ascii="Arial" w:cs="Arial" w:hint="eastAsia"/>
          <w:lang w:eastAsia="zh-TW"/>
        </w:rPr>
        <w:t>)</w:t>
      </w:r>
    </w:p>
    <w:p w:rsidR="00C95E5D" w:rsidRDefault="00C95E5D" w:rsidP="006E6F2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</w:rPr>
        <w:t>DTAA</w:t>
      </w:r>
      <w:r>
        <w:rPr>
          <w:rFonts w:ascii="細明體" w:eastAsia="細明體" w:hAnsi="細明體" w:hint="eastAsia"/>
        </w:rPr>
        <w:t>A001.</w:t>
      </w:r>
      <w:r>
        <w:rPr>
          <w:rFonts w:ascii="Arial" w:cs="Arial" w:hint="eastAsia"/>
        </w:rPr>
        <w:t>重起案件分類</w:t>
      </w:r>
      <w:r>
        <w:rPr>
          <w:rFonts w:ascii="Arial" w:cs="Arial" w:hint="eastAsia"/>
          <w:lang w:eastAsia="zh-TW"/>
        </w:rPr>
        <w:t xml:space="preserve"> = </w:t>
      </w:r>
      <w:r>
        <w:rPr>
          <w:rFonts w:ascii="Arial" w:cs="Arial"/>
          <w:lang w:eastAsia="zh-TW"/>
        </w:rPr>
        <w:t>‘</w:t>
      </w:r>
      <w:r>
        <w:rPr>
          <w:rFonts w:ascii="Arial" w:cs="Arial" w:hint="eastAsia"/>
          <w:lang w:eastAsia="zh-TW"/>
        </w:rPr>
        <w:t>0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 xml:space="preserve"> (</w:t>
      </w:r>
      <w:r>
        <w:rPr>
          <w:rFonts w:ascii="Arial" w:cs="Arial" w:hint="eastAsia"/>
          <w:lang w:eastAsia="zh-TW"/>
        </w:rPr>
        <w:t>正常</w:t>
      </w:r>
      <w:r>
        <w:rPr>
          <w:rFonts w:ascii="Arial" w:cs="Arial" w:hint="eastAsia"/>
          <w:lang w:eastAsia="zh-TW"/>
        </w:rPr>
        <w:t>)</w:t>
      </w:r>
    </w:p>
    <w:p w:rsidR="00426124" w:rsidRPr="00CC5B93" w:rsidRDefault="00426124" w:rsidP="0042612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撈取欄位</w:t>
      </w:r>
    </w:p>
    <w:p w:rsidR="00426124" w:rsidRPr="00CC5B93" w:rsidRDefault="005935CA" w:rsidP="0042612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="00426124" w:rsidRPr="00CC5B93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426124" w:rsidRPr="00CC5B93" w:rsidRDefault="005935CA" w:rsidP="0042612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="00426124" w:rsidRPr="00CC5B93"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426124" w:rsidRDefault="005935CA" w:rsidP="0042612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="00426124" w:rsidRPr="00CC5B93">
        <w:rPr>
          <w:rFonts w:ascii="細明體" w:eastAsia="細明體" w:hAnsi="細明體" w:hint="eastAsia"/>
          <w:kern w:val="2"/>
          <w:lang w:eastAsia="zh-TW"/>
        </w:rPr>
        <w:t>事故日期</w:t>
      </w:r>
    </w:p>
    <w:p w:rsidR="00057FBA" w:rsidRPr="00CC5B93" w:rsidRDefault="00057FBA" w:rsidP="0042612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A010.事故原因</w:t>
      </w:r>
    </w:p>
    <w:p w:rsidR="00426124" w:rsidRPr="00CC5B93" w:rsidRDefault="00426124" w:rsidP="0042612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讀取篩選資料</w:t>
      </w:r>
      <w:r w:rsidRPr="006E6F22">
        <w:rPr>
          <w:rFonts w:ascii="細明體" w:eastAsia="細明體" w:hAnsi="細明體" w:hint="eastAsia"/>
          <w:b/>
          <w:color w:val="00B0F0"/>
          <w:kern w:val="2"/>
          <w:lang w:eastAsia="zh-TW"/>
        </w:rPr>
        <w:t>A</w:t>
      </w:r>
      <w:r w:rsidRPr="00CC5B93">
        <w:rPr>
          <w:rFonts w:ascii="細明體" w:eastAsia="細明體" w:hAnsi="細明體" w:hint="eastAsia"/>
          <w:kern w:val="2"/>
          <w:lang w:eastAsia="zh-TW"/>
        </w:rPr>
        <w:t xml:space="preserve">  </w:t>
      </w:r>
    </w:p>
    <w:p w:rsidR="00426124" w:rsidRPr="00CC5B93" w:rsidRDefault="00426124" w:rsidP="0042612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LEFT JOIN 理賠投保明細檔DTAAB100 ON A.受理編號 = AAB100.受理編號</w:t>
      </w:r>
    </w:p>
    <w:p w:rsidR="00426124" w:rsidRDefault="00426124" w:rsidP="0042612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LEFT JOIN 商品基本資料定義檔DTAGA001_PROD_DEFI AGA001 ON AGA001.險別代號 = AAB100.險別代號</w:t>
      </w:r>
    </w:p>
    <w:p w:rsidR="00A77202" w:rsidRDefault="00A77202" w:rsidP="0042612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62B0C">
        <w:rPr>
          <w:rFonts w:ascii="細明體" w:eastAsia="細明體" w:hAnsi="細明體" w:cs="Arial" w:hint="eastAsia"/>
        </w:rPr>
        <w:t xml:space="preserve">LEFT JOIN </w:t>
      </w:r>
      <w:r w:rsidRPr="00D62B0C">
        <w:rPr>
          <w:rFonts w:ascii="細明體" w:eastAsia="細明體" w:hAnsi="細明體" w:hint="eastAsia"/>
          <w:bCs/>
        </w:rPr>
        <w:t>全殘身故保險金檔</w:t>
      </w:r>
      <w:r w:rsidRPr="00D62B0C">
        <w:rPr>
          <w:rFonts w:ascii="細明體" w:eastAsia="細明體" w:hAnsi="細明體"/>
          <w:bCs/>
        </w:rPr>
        <w:t>D</w:t>
      </w:r>
      <w:r w:rsidRPr="00D62B0C">
        <w:rPr>
          <w:rFonts w:ascii="細明體" w:eastAsia="細明體" w:hAnsi="細明體" w:hint="eastAsia"/>
          <w:bCs/>
        </w:rPr>
        <w:t xml:space="preserve">TAGA101_DEATH_VALUE </w:t>
      </w:r>
      <w:r>
        <w:rPr>
          <w:rFonts w:ascii="細明體" w:eastAsia="細明體" w:hAnsi="細明體" w:hint="eastAsia"/>
          <w:bCs/>
          <w:lang w:eastAsia="zh-TW"/>
        </w:rPr>
        <w:t xml:space="preserve">DTAGA101 </w:t>
      </w:r>
      <w:r w:rsidRPr="00D62B0C">
        <w:rPr>
          <w:rFonts w:ascii="細明體" w:eastAsia="細明體" w:hAnsi="細明體" w:hint="eastAsia"/>
          <w:bCs/>
        </w:rPr>
        <w:t xml:space="preserve">ON </w:t>
      </w:r>
      <w:r>
        <w:rPr>
          <w:rFonts w:ascii="細明體" w:eastAsia="細明體" w:hAnsi="細明體" w:hint="eastAsia"/>
          <w:kern w:val="2"/>
          <w:lang w:eastAsia="zh-TW"/>
        </w:rPr>
        <w:t>AGA10</w:t>
      </w:r>
      <w:r w:rsidRPr="00CC5B93">
        <w:rPr>
          <w:rFonts w:ascii="細明體" w:eastAsia="細明體" w:hAnsi="細明體" w:hint="eastAsia"/>
          <w:kern w:val="2"/>
          <w:lang w:eastAsia="zh-TW"/>
        </w:rPr>
        <w:t>1.</w:t>
      </w:r>
      <w:r w:rsidRPr="00D62B0C">
        <w:rPr>
          <w:rFonts w:ascii="細明體" w:eastAsia="細明體" w:hAnsi="細明體" w:hint="eastAsia"/>
          <w:bCs/>
        </w:rPr>
        <w:t>商品代號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 w:rsidRPr="00CC5B93">
        <w:rPr>
          <w:rFonts w:ascii="細明體" w:eastAsia="細明體" w:hAnsi="細明體" w:hint="eastAsia"/>
          <w:kern w:val="2"/>
          <w:lang w:eastAsia="zh-TW"/>
        </w:rPr>
        <w:t>AAB100.險別代號</w:t>
      </w:r>
    </w:p>
    <w:p w:rsidR="00E11BE2" w:rsidRPr="00CC5B93" w:rsidRDefault="00E11BE2" w:rsidP="0042612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80CFB">
        <w:rPr>
          <w:rFonts w:ascii="細明體" w:eastAsia="細明體" w:hAnsi="細明體" w:cs="Arial" w:hint="eastAsia"/>
        </w:rPr>
        <w:t>LEFT JOIN</w:t>
      </w:r>
      <w:r w:rsidRPr="00680CFB">
        <w:rPr>
          <w:rFonts w:ascii="細明體" w:eastAsia="細明體" w:hAnsi="細明體" w:hint="eastAsia"/>
          <w:bCs/>
        </w:rPr>
        <w:t>癌症醫療保險金檔</w:t>
      </w:r>
      <w:r w:rsidRPr="00680CFB">
        <w:rPr>
          <w:rFonts w:ascii="細明體" w:eastAsia="細明體" w:cs="細明體"/>
          <w:color w:val="000000"/>
        </w:rPr>
        <w:t>DTAGA108_CANCER_VALUE</w:t>
      </w:r>
      <w:r w:rsidRPr="00680CFB">
        <w:rPr>
          <w:rFonts w:ascii="細明體" w:eastAsia="細明體" w:hAnsi="細明體" w:hint="eastAsia"/>
          <w:bCs/>
        </w:rPr>
        <w:t xml:space="preserve"> ON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AGA108</w:t>
      </w:r>
      <w:r w:rsidRPr="00CC5B93">
        <w:rPr>
          <w:rFonts w:ascii="細明體" w:eastAsia="細明體" w:hAnsi="細明體" w:hint="eastAsia"/>
          <w:kern w:val="2"/>
          <w:lang w:eastAsia="zh-TW"/>
        </w:rPr>
        <w:t>.</w:t>
      </w:r>
      <w:r w:rsidRPr="00D62B0C">
        <w:rPr>
          <w:rFonts w:ascii="細明體" w:eastAsia="細明體" w:hAnsi="細明體" w:hint="eastAsia"/>
          <w:bCs/>
        </w:rPr>
        <w:t>商品代號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 w:rsidRPr="00CC5B93">
        <w:rPr>
          <w:rFonts w:ascii="細明體" w:eastAsia="細明體" w:hAnsi="細明體" w:hint="eastAsia"/>
          <w:kern w:val="2"/>
          <w:lang w:eastAsia="zh-TW"/>
        </w:rPr>
        <w:t>AAB100.險別代號</w:t>
      </w:r>
    </w:p>
    <w:p w:rsidR="000A4FB1" w:rsidRPr="00CC5B93" w:rsidRDefault="000A4FB1" w:rsidP="000A4FB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撈取欄位:DISTINCT</w:t>
      </w:r>
    </w:p>
    <w:p w:rsidR="000A4FB1" w:rsidRPr="00CC5B93" w:rsidRDefault="000A4FB1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A.受理編號</w:t>
      </w:r>
    </w:p>
    <w:p w:rsidR="000A4FB1" w:rsidRPr="00CC5B93" w:rsidRDefault="000A4FB1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AAB100.保單號碼</w:t>
      </w:r>
    </w:p>
    <w:p w:rsidR="000A4FB1" w:rsidRPr="00CC5B93" w:rsidRDefault="000A4FB1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AAB100.險別</w:t>
      </w:r>
    </w:p>
    <w:p w:rsidR="000A4FB1" w:rsidRPr="00CC5B93" w:rsidRDefault="000A4FB1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AAB100.</w:t>
      </w:r>
      <w:r w:rsidR="00F03B32" w:rsidRPr="00CC5B93">
        <w:rPr>
          <w:rFonts w:ascii="細明體" w:eastAsia="細明體" w:hAnsi="細明體" w:hint="eastAsia"/>
          <w:kern w:val="2"/>
          <w:lang w:eastAsia="zh-TW"/>
        </w:rPr>
        <w:t>商品分類</w:t>
      </w:r>
      <w:r w:rsidRPr="00CC5B93">
        <w:rPr>
          <w:rFonts w:ascii="細明體" w:eastAsia="細明體" w:hAnsi="細明體" w:hint="eastAsia"/>
          <w:kern w:val="2"/>
          <w:lang w:eastAsia="zh-TW"/>
        </w:rPr>
        <w:t>(PROD_CAT)</w:t>
      </w:r>
    </w:p>
    <w:p w:rsidR="000A4FB1" w:rsidRPr="00CC5B93" w:rsidRDefault="000A4FB1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AGA001.商品分類(PROD_CLASSIFY)</w:t>
      </w:r>
    </w:p>
    <w:p w:rsidR="000A4FB1" w:rsidRPr="00CC5B93" w:rsidRDefault="000A4FB1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AAB100.保額</w:t>
      </w:r>
    </w:p>
    <w:p w:rsidR="000A4FB1" w:rsidRPr="00CC5B93" w:rsidRDefault="000A4FB1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AAB100.保額單位</w:t>
      </w:r>
    </w:p>
    <w:p w:rsidR="000A4FB1" w:rsidRPr="00CC5B93" w:rsidRDefault="000A4FB1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A.事故者ID</w:t>
      </w:r>
    </w:p>
    <w:p w:rsidR="000A4FB1" w:rsidRDefault="000A4FB1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A.事故日期</w:t>
      </w:r>
    </w:p>
    <w:p w:rsidR="000A4FB1" w:rsidRPr="00CC5B93" w:rsidRDefault="000A4FB1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AAB100.投保</w:t>
      </w:r>
      <w:r w:rsidR="00F03B32">
        <w:rPr>
          <w:rFonts w:ascii="細明體" w:eastAsia="細明體" w:hAnsi="細明體" w:hint="eastAsia"/>
          <w:kern w:val="2"/>
          <w:lang w:eastAsia="zh-TW"/>
        </w:rPr>
        <w:t>日</w:t>
      </w:r>
      <w:r w:rsidRPr="00CC5B93">
        <w:rPr>
          <w:rFonts w:ascii="細明體" w:eastAsia="細明體" w:hAnsi="細明體" w:hint="eastAsia"/>
          <w:kern w:val="2"/>
          <w:lang w:eastAsia="zh-TW"/>
        </w:rPr>
        <w:t>期</w:t>
      </w:r>
    </w:p>
    <w:p w:rsidR="000A4FB1" w:rsidRPr="00CC5B93" w:rsidRDefault="000A4FB1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AAB100.原始生效日</w:t>
      </w:r>
    </w:p>
    <w:p w:rsidR="000A4FB1" w:rsidRDefault="000A4FB1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AGA001.幣別</w:t>
      </w:r>
    </w:p>
    <w:p w:rsidR="00A77202" w:rsidRDefault="00A77202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AGA101.</w:t>
      </w:r>
      <w:r w:rsidRPr="00D62B0C">
        <w:rPr>
          <w:rFonts w:hint="eastAsia"/>
          <w:lang w:eastAsia="zh-TW"/>
        </w:rPr>
        <w:t>是否給付癌症身故保險金</w:t>
      </w:r>
    </w:p>
    <w:p w:rsidR="00ED173D" w:rsidRPr="00F1753C" w:rsidRDefault="00A77202" w:rsidP="00F1753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AGA101.</w:t>
      </w:r>
      <w:r w:rsidRPr="00D62B0C">
        <w:rPr>
          <w:rFonts w:ascii="細明體" w:eastAsia="細明體" w:hAnsi="細明體" w:hint="eastAsia"/>
          <w:bCs/>
          <w:lang w:eastAsia="zh-TW"/>
        </w:rPr>
        <w:t>癌症身故保險金給付金額欄位1</w:t>
      </w:r>
    </w:p>
    <w:p w:rsidR="00E11BE2" w:rsidRPr="000534AA" w:rsidRDefault="00E11BE2" w:rsidP="00E11BE2">
      <w:pPr>
        <w:numPr>
          <w:ilvl w:val="3"/>
          <w:numId w:val="1"/>
        </w:numPr>
        <w:rPr>
          <w:rFonts w:ascii="細明體" w:eastAsia="細明體" w:hAnsi="細明體" w:cs="Arial" w:hint="eastAsia"/>
          <w:sz w:val="20"/>
          <w:szCs w:val="20"/>
        </w:rPr>
      </w:pPr>
      <w:r w:rsidRPr="00680CFB">
        <w:rPr>
          <w:rFonts w:ascii="細明體" w:eastAsia="細明體" w:cs="細明體"/>
          <w:color w:val="000000"/>
          <w:kern w:val="0"/>
          <w:sz w:val="20"/>
          <w:szCs w:val="20"/>
        </w:rPr>
        <w:t>AGA108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.</w:t>
      </w:r>
      <w:r w:rsidRPr="00680CFB">
        <w:rPr>
          <w:rFonts w:ascii="細明體" w:eastAsia="細明體" w:cs="細明體" w:hint="eastAsia"/>
          <w:color w:val="000000"/>
          <w:kern w:val="0"/>
          <w:sz w:val="20"/>
          <w:szCs w:val="20"/>
        </w:rPr>
        <w:t>是否給付癌症住院醫療保險金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(</w:t>
      </w:r>
      <w:r w:rsidRPr="00680CFB">
        <w:rPr>
          <w:rFonts w:ascii="細明體" w:eastAsia="細明體" w:cs="細明體"/>
          <w:color w:val="000000"/>
          <w:kern w:val="0"/>
          <w:sz w:val="20"/>
          <w:szCs w:val="20"/>
        </w:rPr>
        <w:t>CANCER_HOSP_CODE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)</w:t>
      </w:r>
    </w:p>
    <w:p w:rsidR="00E11BE2" w:rsidRPr="00DD1A78" w:rsidRDefault="00E11BE2" w:rsidP="00E11B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80CFB">
        <w:rPr>
          <w:rFonts w:ascii="細明體" w:eastAsia="細明體" w:cs="細明體"/>
          <w:color w:val="000000"/>
        </w:rPr>
        <w:t>AGA108</w:t>
      </w:r>
      <w:r>
        <w:rPr>
          <w:rFonts w:ascii="細明體" w:eastAsia="細明體" w:cs="細明體" w:hint="eastAsia"/>
          <w:color w:val="000000"/>
        </w:rPr>
        <w:t>.</w:t>
      </w:r>
      <w:r w:rsidRPr="00680CFB">
        <w:rPr>
          <w:rFonts w:ascii="細明體" w:eastAsia="細明體" w:cs="細明體" w:hint="eastAsia"/>
          <w:color w:val="000000"/>
        </w:rPr>
        <w:t xml:space="preserve">癌症住院醫療保險金給付金額欄位1 </w:t>
      </w:r>
      <w:r>
        <w:rPr>
          <w:rFonts w:ascii="細明體" w:eastAsia="細明體" w:cs="細明體" w:hint="eastAsia"/>
          <w:color w:val="000000"/>
        </w:rPr>
        <w:t>(</w:t>
      </w:r>
      <w:r w:rsidRPr="00680CFB">
        <w:rPr>
          <w:rFonts w:ascii="細明體" w:eastAsia="細明體" w:cs="細明體"/>
          <w:color w:val="000000"/>
        </w:rPr>
        <w:t>CANCER_HOSP_1</w:t>
      </w:r>
      <w:r>
        <w:rPr>
          <w:rFonts w:ascii="細明體" w:eastAsia="細明體" w:cs="細明體" w:hint="eastAsia"/>
          <w:color w:val="000000"/>
        </w:rPr>
        <w:t>)</w:t>
      </w:r>
    </w:p>
    <w:p w:rsidR="004A43F4" w:rsidRPr="00CC5B93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A.事故原因</w:t>
      </w:r>
    </w:p>
    <w:p w:rsidR="00426124" w:rsidRPr="00CC5B93" w:rsidRDefault="00426124" w:rsidP="0042612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WHERE 條件:</w:t>
      </w:r>
    </w:p>
    <w:p w:rsidR="00426124" w:rsidRPr="00CC5B93" w:rsidRDefault="00426124" w:rsidP="00B55D6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AGA001.商品分類(PROD_CLASSIFY) IN (</w:t>
      </w:r>
      <w:r w:rsidR="004C6134">
        <w:rPr>
          <w:rFonts w:ascii="細明體" w:eastAsia="細明體" w:hAnsi="細明體"/>
          <w:kern w:val="2"/>
          <w:lang w:eastAsia="zh-TW"/>
        </w:rPr>
        <w:t>'00</w:t>
      </w:r>
      <w:r w:rsidR="004C6134">
        <w:rPr>
          <w:rFonts w:ascii="細明體" w:eastAsia="細明體" w:hAnsi="細明體" w:hint="eastAsia"/>
          <w:kern w:val="2"/>
          <w:lang w:eastAsia="zh-TW"/>
        </w:rPr>
        <w:t>1</w:t>
      </w:r>
      <w:r w:rsidR="004C6134" w:rsidRPr="00B55D6A">
        <w:rPr>
          <w:rFonts w:ascii="細明體" w:eastAsia="細明體" w:hAnsi="細明體"/>
          <w:kern w:val="2"/>
          <w:lang w:eastAsia="zh-TW"/>
        </w:rPr>
        <w:t>',</w:t>
      </w:r>
      <w:r w:rsidR="004C6134">
        <w:rPr>
          <w:rFonts w:ascii="細明體" w:eastAsia="細明體" w:hAnsi="細明體"/>
          <w:kern w:val="2"/>
          <w:lang w:eastAsia="zh-TW"/>
        </w:rPr>
        <w:t>'00</w:t>
      </w:r>
      <w:r w:rsidR="004C6134">
        <w:rPr>
          <w:rFonts w:ascii="細明體" w:eastAsia="細明體" w:hAnsi="細明體" w:hint="eastAsia"/>
          <w:kern w:val="2"/>
          <w:lang w:eastAsia="zh-TW"/>
        </w:rPr>
        <w:t>2</w:t>
      </w:r>
      <w:r w:rsidR="004C6134" w:rsidRPr="00B55D6A">
        <w:rPr>
          <w:rFonts w:ascii="細明體" w:eastAsia="細明體" w:hAnsi="細明體"/>
          <w:kern w:val="2"/>
          <w:lang w:eastAsia="zh-TW"/>
        </w:rPr>
        <w:t>',</w:t>
      </w:r>
      <w:r w:rsidR="00A57E84">
        <w:rPr>
          <w:rFonts w:ascii="細明體" w:eastAsia="細明體" w:hAnsi="細明體"/>
          <w:kern w:val="2"/>
          <w:lang w:eastAsia="zh-TW"/>
        </w:rPr>
        <w:t>'00</w:t>
      </w:r>
      <w:r w:rsidR="00A57E84">
        <w:rPr>
          <w:rFonts w:ascii="細明體" w:eastAsia="細明體" w:hAnsi="細明體" w:hint="eastAsia"/>
          <w:kern w:val="2"/>
          <w:lang w:eastAsia="zh-TW"/>
        </w:rPr>
        <w:t>3</w:t>
      </w:r>
      <w:r w:rsidR="00A57E84" w:rsidRPr="00B55D6A">
        <w:rPr>
          <w:rFonts w:ascii="細明體" w:eastAsia="細明體" w:hAnsi="細明體"/>
          <w:kern w:val="2"/>
          <w:lang w:eastAsia="zh-TW"/>
        </w:rPr>
        <w:t>',</w:t>
      </w:r>
      <w:r w:rsidR="004C6134" w:rsidRPr="004C6134">
        <w:rPr>
          <w:rFonts w:ascii="細明體" w:eastAsia="細明體" w:hAnsi="細明體"/>
          <w:kern w:val="2"/>
          <w:lang w:eastAsia="zh-TW"/>
        </w:rPr>
        <w:t xml:space="preserve"> </w:t>
      </w:r>
      <w:r w:rsidR="004C6134">
        <w:rPr>
          <w:rFonts w:ascii="細明體" w:eastAsia="細明體" w:hAnsi="細明體"/>
          <w:kern w:val="2"/>
          <w:lang w:eastAsia="zh-TW"/>
        </w:rPr>
        <w:t>'00</w:t>
      </w:r>
      <w:r w:rsidR="004C6134">
        <w:rPr>
          <w:rFonts w:ascii="細明體" w:eastAsia="細明體" w:hAnsi="細明體" w:hint="eastAsia"/>
          <w:kern w:val="2"/>
          <w:lang w:eastAsia="zh-TW"/>
        </w:rPr>
        <w:t>4</w:t>
      </w:r>
      <w:r w:rsidR="004C6134" w:rsidRPr="00B55D6A">
        <w:rPr>
          <w:rFonts w:ascii="細明體" w:eastAsia="細明體" w:hAnsi="細明體"/>
          <w:kern w:val="2"/>
          <w:lang w:eastAsia="zh-TW"/>
        </w:rPr>
        <w:t>',</w:t>
      </w:r>
      <w:r w:rsidR="004C6134" w:rsidRPr="004C6134">
        <w:rPr>
          <w:rFonts w:ascii="細明體" w:eastAsia="細明體" w:hAnsi="細明體"/>
          <w:kern w:val="2"/>
          <w:lang w:eastAsia="zh-TW"/>
        </w:rPr>
        <w:t xml:space="preserve"> </w:t>
      </w:r>
      <w:r w:rsidR="004C6134" w:rsidRPr="00B55D6A">
        <w:rPr>
          <w:rFonts w:ascii="細明體" w:eastAsia="細明體" w:hAnsi="細明體"/>
          <w:kern w:val="2"/>
          <w:lang w:eastAsia="zh-TW"/>
        </w:rPr>
        <w:t>'005',</w:t>
      </w:r>
      <w:r w:rsidR="004C6134" w:rsidRPr="004C6134">
        <w:rPr>
          <w:rFonts w:ascii="細明體" w:eastAsia="細明體" w:hAnsi="細明體"/>
          <w:kern w:val="2"/>
          <w:lang w:eastAsia="zh-TW"/>
        </w:rPr>
        <w:t xml:space="preserve"> </w:t>
      </w:r>
      <w:r w:rsidR="004C6134">
        <w:rPr>
          <w:rFonts w:ascii="細明體" w:eastAsia="細明體" w:hAnsi="細明體"/>
          <w:kern w:val="2"/>
          <w:lang w:eastAsia="zh-TW"/>
        </w:rPr>
        <w:t>'00</w:t>
      </w:r>
      <w:r w:rsidR="004C6134">
        <w:rPr>
          <w:rFonts w:ascii="細明體" w:eastAsia="細明體" w:hAnsi="細明體" w:hint="eastAsia"/>
          <w:kern w:val="2"/>
          <w:lang w:eastAsia="zh-TW"/>
        </w:rPr>
        <w:t>6</w:t>
      </w:r>
      <w:r w:rsidR="004C6134" w:rsidRPr="00B55D6A">
        <w:rPr>
          <w:rFonts w:ascii="細明體" w:eastAsia="細明體" w:hAnsi="細明體"/>
          <w:kern w:val="2"/>
          <w:lang w:eastAsia="zh-TW"/>
        </w:rPr>
        <w:t>',</w:t>
      </w:r>
      <w:r w:rsidR="004C6134">
        <w:rPr>
          <w:rFonts w:ascii="細明體" w:eastAsia="細明體" w:hAnsi="細明體"/>
          <w:kern w:val="2"/>
          <w:lang w:eastAsia="zh-TW"/>
        </w:rPr>
        <w:t>'00</w:t>
      </w:r>
      <w:r w:rsidR="004C6134">
        <w:rPr>
          <w:rFonts w:ascii="細明體" w:eastAsia="細明體" w:hAnsi="細明體" w:hint="eastAsia"/>
          <w:kern w:val="2"/>
          <w:lang w:eastAsia="zh-TW"/>
        </w:rPr>
        <w:t>7</w:t>
      </w:r>
      <w:r w:rsidR="00B55D6A" w:rsidRPr="00B55D6A">
        <w:rPr>
          <w:rFonts w:ascii="細明體" w:eastAsia="細明體" w:hAnsi="細明體"/>
          <w:kern w:val="2"/>
          <w:lang w:eastAsia="zh-TW"/>
        </w:rPr>
        <w:t>',</w:t>
      </w:r>
      <w:r w:rsidR="004C6134" w:rsidRPr="004C6134">
        <w:rPr>
          <w:rFonts w:ascii="細明體" w:eastAsia="細明體" w:hAnsi="細明體"/>
          <w:kern w:val="2"/>
          <w:lang w:eastAsia="zh-TW"/>
        </w:rPr>
        <w:t xml:space="preserve"> </w:t>
      </w:r>
      <w:r w:rsidR="004C6134">
        <w:rPr>
          <w:rFonts w:ascii="細明體" w:eastAsia="細明體" w:hAnsi="細明體"/>
          <w:kern w:val="2"/>
          <w:lang w:eastAsia="zh-TW"/>
        </w:rPr>
        <w:t>'00</w:t>
      </w:r>
      <w:r w:rsidR="004C6134">
        <w:rPr>
          <w:rFonts w:ascii="細明體" w:eastAsia="細明體" w:hAnsi="細明體" w:hint="eastAsia"/>
          <w:kern w:val="2"/>
          <w:lang w:eastAsia="zh-TW"/>
        </w:rPr>
        <w:t>9</w:t>
      </w:r>
      <w:r w:rsidR="004C6134" w:rsidRPr="00B55D6A">
        <w:rPr>
          <w:rFonts w:ascii="細明體" w:eastAsia="細明體" w:hAnsi="細明體"/>
          <w:kern w:val="2"/>
          <w:lang w:eastAsia="zh-TW"/>
        </w:rPr>
        <w:t>',</w:t>
      </w:r>
      <w:r w:rsidR="004C6134" w:rsidRPr="004C6134">
        <w:rPr>
          <w:rFonts w:ascii="細明體" w:eastAsia="細明體" w:hAnsi="細明體"/>
          <w:kern w:val="2"/>
          <w:lang w:eastAsia="zh-TW"/>
        </w:rPr>
        <w:t xml:space="preserve"> </w:t>
      </w:r>
      <w:r w:rsidR="004C6134">
        <w:rPr>
          <w:rFonts w:ascii="細明體" w:eastAsia="細明體" w:hAnsi="細明體"/>
          <w:kern w:val="2"/>
          <w:lang w:eastAsia="zh-TW"/>
        </w:rPr>
        <w:t>'0</w:t>
      </w:r>
      <w:r w:rsidR="004C6134">
        <w:rPr>
          <w:rFonts w:ascii="細明體" w:eastAsia="細明體" w:hAnsi="細明體" w:hint="eastAsia"/>
          <w:kern w:val="2"/>
          <w:lang w:eastAsia="zh-TW"/>
        </w:rPr>
        <w:t>11</w:t>
      </w:r>
      <w:r w:rsidR="004C6134" w:rsidRPr="00B55D6A">
        <w:rPr>
          <w:rFonts w:ascii="細明體" w:eastAsia="細明體" w:hAnsi="細明體"/>
          <w:kern w:val="2"/>
          <w:lang w:eastAsia="zh-TW"/>
        </w:rPr>
        <w:t>',</w:t>
      </w:r>
      <w:r w:rsidR="004C6134" w:rsidRPr="004C6134">
        <w:rPr>
          <w:rFonts w:ascii="細明體" w:eastAsia="細明體" w:hAnsi="細明體"/>
          <w:kern w:val="2"/>
          <w:lang w:eastAsia="zh-TW"/>
        </w:rPr>
        <w:t xml:space="preserve"> </w:t>
      </w:r>
      <w:r w:rsidR="004C6134">
        <w:rPr>
          <w:rFonts w:ascii="細明體" w:eastAsia="細明體" w:hAnsi="細明體"/>
          <w:kern w:val="2"/>
          <w:lang w:eastAsia="zh-TW"/>
        </w:rPr>
        <w:t>'0</w:t>
      </w:r>
      <w:r w:rsidR="004C6134">
        <w:rPr>
          <w:rFonts w:ascii="細明體" w:eastAsia="細明體" w:hAnsi="細明體" w:hint="eastAsia"/>
          <w:kern w:val="2"/>
          <w:lang w:eastAsia="zh-TW"/>
        </w:rPr>
        <w:t>12</w:t>
      </w:r>
      <w:r w:rsidR="004C6134" w:rsidRPr="00B55D6A">
        <w:rPr>
          <w:rFonts w:ascii="細明體" w:eastAsia="細明體" w:hAnsi="細明體"/>
          <w:kern w:val="2"/>
          <w:lang w:eastAsia="zh-TW"/>
        </w:rPr>
        <w:t>',</w:t>
      </w:r>
      <w:r w:rsidR="004C6134" w:rsidRPr="004C6134">
        <w:rPr>
          <w:rFonts w:ascii="細明體" w:eastAsia="細明體" w:hAnsi="細明體"/>
          <w:kern w:val="2"/>
          <w:lang w:eastAsia="zh-TW"/>
        </w:rPr>
        <w:t xml:space="preserve"> </w:t>
      </w:r>
      <w:r w:rsidR="004C6134">
        <w:rPr>
          <w:rFonts w:ascii="細明體" w:eastAsia="細明體" w:hAnsi="細明體"/>
          <w:kern w:val="2"/>
          <w:lang w:eastAsia="zh-TW"/>
        </w:rPr>
        <w:t>'0</w:t>
      </w:r>
      <w:r w:rsidR="004C6134">
        <w:rPr>
          <w:rFonts w:ascii="細明體" w:eastAsia="細明體" w:hAnsi="細明體" w:hint="eastAsia"/>
          <w:kern w:val="2"/>
          <w:lang w:eastAsia="zh-TW"/>
        </w:rPr>
        <w:t>14</w:t>
      </w:r>
      <w:r w:rsidR="004C6134" w:rsidRPr="00B55D6A">
        <w:rPr>
          <w:rFonts w:ascii="細明體" w:eastAsia="細明體" w:hAnsi="細明體"/>
          <w:kern w:val="2"/>
          <w:lang w:eastAsia="zh-TW"/>
        </w:rPr>
        <w:t>',</w:t>
      </w:r>
      <w:r w:rsidR="00B55D6A" w:rsidRPr="00B55D6A">
        <w:rPr>
          <w:rFonts w:ascii="細明體" w:eastAsia="細明體" w:hAnsi="細明體"/>
          <w:kern w:val="2"/>
          <w:lang w:eastAsia="zh-TW"/>
        </w:rPr>
        <w:t>'015',</w:t>
      </w:r>
      <w:r w:rsidR="004C6134" w:rsidRPr="004C6134">
        <w:rPr>
          <w:rFonts w:ascii="細明體" w:eastAsia="細明體" w:hAnsi="細明體"/>
          <w:kern w:val="2"/>
          <w:lang w:eastAsia="zh-TW"/>
        </w:rPr>
        <w:t xml:space="preserve"> </w:t>
      </w:r>
      <w:r w:rsidR="004C6134">
        <w:rPr>
          <w:rFonts w:ascii="細明體" w:eastAsia="細明體" w:hAnsi="細明體"/>
          <w:kern w:val="2"/>
          <w:lang w:eastAsia="zh-TW"/>
        </w:rPr>
        <w:t>'0</w:t>
      </w:r>
      <w:r w:rsidR="004C6134">
        <w:rPr>
          <w:rFonts w:ascii="細明體" w:eastAsia="細明體" w:hAnsi="細明體" w:hint="eastAsia"/>
          <w:kern w:val="2"/>
          <w:lang w:eastAsia="zh-TW"/>
        </w:rPr>
        <w:t>18</w:t>
      </w:r>
      <w:r w:rsidR="004C6134" w:rsidRPr="00B55D6A">
        <w:rPr>
          <w:rFonts w:ascii="細明體" w:eastAsia="細明體" w:hAnsi="細明體"/>
          <w:kern w:val="2"/>
          <w:lang w:eastAsia="zh-TW"/>
        </w:rPr>
        <w:t>',</w:t>
      </w:r>
      <w:r w:rsidR="00B55D6A" w:rsidRPr="00B55D6A">
        <w:rPr>
          <w:rFonts w:ascii="細明體" w:eastAsia="細明體" w:hAnsi="細明體"/>
          <w:kern w:val="2"/>
          <w:lang w:eastAsia="zh-TW"/>
        </w:rPr>
        <w:t>'A02','A06'</w:t>
      </w:r>
      <w:r w:rsidRPr="00CC5B93">
        <w:rPr>
          <w:rFonts w:ascii="細明體" w:eastAsia="細明體" w:hAnsi="細明體" w:hint="eastAsia"/>
          <w:kern w:val="2"/>
          <w:lang w:eastAsia="zh-TW"/>
        </w:rPr>
        <w:t>)</w:t>
      </w:r>
      <w:r w:rsidR="005E4359">
        <w:rPr>
          <w:rFonts w:ascii="細明體" w:eastAsia="細明體" w:hAnsi="細明體" w:hint="eastAsia"/>
          <w:kern w:val="2"/>
          <w:lang w:eastAsia="zh-TW"/>
        </w:rPr>
        <w:t xml:space="preserve"> OR (</w:t>
      </w:r>
      <w:r w:rsidR="005E4359" w:rsidRPr="00CC5B93">
        <w:rPr>
          <w:rFonts w:ascii="細明體" w:eastAsia="細明體" w:hAnsi="細明體" w:hint="eastAsia"/>
          <w:kern w:val="2"/>
          <w:lang w:eastAsia="zh-TW"/>
        </w:rPr>
        <w:t>AGA001.商品分類</w:t>
      </w:r>
      <w:r w:rsidR="005E4359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5E4359">
        <w:rPr>
          <w:rFonts w:ascii="細明體" w:eastAsia="細明體" w:hAnsi="細明體"/>
          <w:kern w:val="2"/>
          <w:lang w:eastAsia="zh-TW"/>
        </w:rPr>
        <w:t>‘</w:t>
      </w:r>
      <w:r w:rsidR="005E4359">
        <w:rPr>
          <w:rFonts w:ascii="細明體" w:eastAsia="細明體" w:hAnsi="細明體" w:hint="eastAsia"/>
          <w:kern w:val="2"/>
          <w:lang w:eastAsia="zh-TW"/>
        </w:rPr>
        <w:t>013</w:t>
      </w:r>
      <w:r w:rsidR="005E4359">
        <w:rPr>
          <w:rFonts w:ascii="細明體" w:eastAsia="細明體" w:hAnsi="細明體"/>
          <w:kern w:val="2"/>
          <w:lang w:eastAsia="zh-TW"/>
        </w:rPr>
        <w:t>’</w:t>
      </w:r>
      <w:r w:rsidR="005E4359">
        <w:rPr>
          <w:rFonts w:ascii="細明體" w:eastAsia="細明體" w:hAnsi="細明體" w:hint="eastAsia"/>
          <w:kern w:val="2"/>
          <w:lang w:eastAsia="zh-TW"/>
        </w:rPr>
        <w:t xml:space="preserve"> AND AGA101.</w:t>
      </w:r>
      <w:r w:rsidR="005E4359">
        <w:rPr>
          <w:rFonts w:ascii="sөũ" w:hAnsi="sөũ"/>
          <w:lang w:eastAsia="zh-TW"/>
        </w:rPr>
        <w:t>公會通報險種分類</w:t>
      </w:r>
      <w:r w:rsidR="005E4359">
        <w:rPr>
          <w:rFonts w:ascii="sөũ" w:hAnsi="sөũ" w:hint="eastAsia"/>
          <w:lang w:eastAsia="zh-TW"/>
        </w:rPr>
        <w:t xml:space="preserve"> &lt;&gt; </w:t>
      </w:r>
      <w:r w:rsidR="005E4359">
        <w:rPr>
          <w:rFonts w:ascii="sөũ" w:hAnsi="sөũ"/>
          <w:lang w:eastAsia="zh-TW"/>
        </w:rPr>
        <w:t>‘</w:t>
      </w:r>
      <w:r w:rsidR="005E4359">
        <w:rPr>
          <w:rFonts w:ascii="sөũ" w:hAnsi="sөũ" w:hint="eastAsia"/>
          <w:lang w:eastAsia="zh-TW"/>
        </w:rPr>
        <w:t>10</w:t>
      </w:r>
      <w:r w:rsidR="005E4359">
        <w:rPr>
          <w:rFonts w:ascii="sөũ" w:hAnsi="sөũ"/>
          <w:lang w:eastAsia="zh-TW"/>
        </w:rPr>
        <w:t>’</w:t>
      </w:r>
      <w:r w:rsidR="005E4359">
        <w:rPr>
          <w:rFonts w:ascii="sөũ" w:hAnsi="sөũ" w:hint="eastAsia"/>
          <w:lang w:eastAsia="zh-TW"/>
        </w:rPr>
        <w:t>)</w:t>
      </w:r>
    </w:p>
    <w:p w:rsidR="00426124" w:rsidRDefault="00426124" w:rsidP="0042612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ORDER BY A.APLY_NO,</w:t>
      </w:r>
      <w:r w:rsidR="00F03B32">
        <w:rPr>
          <w:rFonts w:ascii="細明體" w:eastAsia="細明體" w:hAnsi="細明體" w:hint="eastAsia"/>
          <w:kern w:val="2"/>
          <w:lang w:eastAsia="zh-TW"/>
        </w:rPr>
        <w:t>AA</w:t>
      </w:r>
      <w:r w:rsidRPr="00CC5B93">
        <w:rPr>
          <w:rFonts w:ascii="細明體" w:eastAsia="細明體" w:hAnsi="細明體" w:hint="eastAsia"/>
          <w:kern w:val="2"/>
          <w:lang w:eastAsia="zh-TW"/>
        </w:rPr>
        <w:t>B</w:t>
      </w:r>
      <w:r w:rsidR="00F03B32">
        <w:rPr>
          <w:rFonts w:ascii="細明體" w:eastAsia="細明體" w:hAnsi="細明體" w:hint="eastAsia"/>
          <w:kern w:val="2"/>
          <w:lang w:eastAsia="zh-TW"/>
        </w:rPr>
        <w:t>100</w:t>
      </w:r>
      <w:r w:rsidRPr="00CC5B93">
        <w:rPr>
          <w:rFonts w:ascii="細明體" w:eastAsia="細明體" w:hAnsi="細明體" w:hint="eastAsia"/>
          <w:kern w:val="2"/>
          <w:lang w:eastAsia="zh-TW"/>
        </w:rPr>
        <w:t>.POLICY_NO,A.OCR_ID</w:t>
      </w:r>
    </w:p>
    <w:p w:rsidR="004A43F4" w:rsidRPr="00DD1A78" w:rsidRDefault="004A43F4" w:rsidP="00DD1A7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E</w:t>
      </w:r>
      <w:r>
        <w:rPr>
          <w:rFonts w:ascii="細明體" w:eastAsia="細明體" w:hAnsi="細明體" w:hint="eastAsia"/>
          <w:kern w:val="2"/>
          <w:lang w:eastAsia="zh-TW"/>
        </w:rPr>
        <w:t>LSE IF  $</w:t>
      </w:r>
      <w:r w:rsidRPr="005935CA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 (當日 )</w:t>
      </w:r>
      <w:r>
        <w:rPr>
          <w:rFonts w:ascii="細明體" w:eastAsia="細明體" w:hAnsi="細明體" w:hint="eastAsia"/>
          <w:b/>
          <w:color w:val="00B0F0"/>
          <w:kern w:val="2"/>
          <w:lang w:eastAsia="zh-TW"/>
        </w:rPr>
        <w:t>//**當日件的查詢SQL</w:t>
      </w:r>
    </w:p>
    <w:p w:rsidR="00B83975" w:rsidRDefault="00B83975" w:rsidP="00DD1A7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$查詢日期時間_起  = $Shutdown_Date +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 xml:space="preserve"> 00:00:00.000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;</w:t>
      </w:r>
    </w:p>
    <w:p w:rsidR="004A43F4" w:rsidRPr="00DD1A78" w:rsidRDefault="004A43F4" w:rsidP="00DD1A7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E6F22">
        <w:rPr>
          <w:rFonts w:ascii="細明體" w:eastAsia="細明體" w:hAnsi="細明體" w:hint="eastAsia"/>
          <w:b/>
          <w:color w:val="00B0F0"/>
          <w:kern w:val="2"/>
          <w:lang w:eastAsia="zh-TW"/>
        </w:rPr>
        <w:t>WITH</w:t>
      </w:r>
      <w:r w:rsidR="00B83975">
        <w:rPr>
          <w:rFonts w:ascii="細明體" w:eastAsia="細明體" w:hAnsi="細明體" w:hint="eastAsia"/>
          <w:b/>
          <w:color w:val="00B0F0"/>
          <w:kern w:val="2"/>
          <w:lang w:eastAsia="zh-TW"/>
        </w:rPr>
        <w:t xml:space="preserve"> A</w:t>
      </w:r>
      <w:r>
        <w:rPr>
          <w:rFonts w:ascii="細明體" w:eastAsia="細明體" w:hAnsi="細明體" w:hint="eastAsia"/>
          <w:b/>
          <w:color w:val="00B0F0"/>
          <w:kern w:val="2"/>
          <w:lang w:eastAsia="zh-TW"/>
        </w:rPr>
        <w:t>00</w:t>
      </w:r>
      <w:r w:rsidR="00B83975">
        <w:rPr>
          <w:rFonts w:ascii="細明體" w:eastAsia="細明體" w:hAnsi="細明體" w:hint="eastAsia"/>
          <w:b/>
          <w:color w:val="00B0F0"/>
          <w:kern w:val="2"/>
          <w:lang w:eastAsia="zh-TW"/>
        </w:rPr>
        <w:t>9</w:t>
      </w:r>
      <w:r>
        <w:rPr>
          <w:rFonts w:ascii="細明體" w:eastAsia="細明體" w:hAnsi="細明體" w:hint="eastAsia"/>
          <w:b/>
          <w:color w:val="00B0F0"/>
          <w:kern w:val="2"/>
          <w:lang w:eastAsia="zh-TW"/>
        </w:rPr>
        <w:t xml:space="preserve"> AS </w:t>
      </w:r>
    </w:p>
    <w:p w:rsidR="004A43F4" w:rsidRDefault="004A43F4" w:rsidP="00DD1A7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D1A78">
        <w:rPr>
          <w:rFonts w:ascii="細明體" w:eastAsia="細明體" w:hAnsi="細明體" w:hint="eastAsia"/>
          <w:kern w:val="2"/>
          <w:lang w:eastAsia="zh-TW"/>
        </w:rPr>
        <w:t>讀取</w:t>
      </w:r>
      <w:r w:rsidRPr="004A43F4">
        <w:rPr>
          <w:rFonts w:ascii="細明體" w:eastAsia="細明體" w:hAnsi="細明體" w:hint="eastAsia"/>
          <w:kern w:val="2"/>
          <w:lang w:eastAsia="zh-TW"/>
        </w:rPr>
        <w:t>理賠案件處理過程批註檔</w:t>
      </w:r>
      <w:r>
        <w:rPr>
          <w:rFonts w:ascii="細明體" w:eastAsia="細明體" w:hAnsi="細明體" w:hint="eastAsia"/>
          <w:kern w:val="2"/>
          <w:lang w:eastAsia="zh-TW"/>
        </w:rPr>
        <w:t>DTAAA009,BY參數:</w:t>
      </w:r>
    </w:p>
    <w:p w:rsidR="004A43F4" w:rsidRDefault="004A43F4" w:rsidP="00DD1A7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受理編號: LIKE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%0001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4A43F4" w:rsidRDefault="004A43F4" w:rsidP="00DD1A7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受理進度 :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30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4A43F4" w:rsidRDefault="004A43F4" w:rsidP="00DD1A7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輸入時間:</w:t>
      </w:r>
      <w:r w:rsidR="00142361">
        <w:rPr>
          <w:rFonts w:ascii="細明體" w:eastAsia="細明體" w:hAnsi="細明體" w:hint="eastAsia"/>
          <w:kern w:val="2"/>
          <w:lang w:eastAsia="zh-TW"/>
        </w:rPr>
        <w:t xml:space="preserve">&gt;= </w:t>
      </w:r>
      <w:r w:rsidR="00B83975">
        <w:rPr>
          <w:rFonts w:ascii="細明體" w:eastAsia="細明體" w:hAnsi="細明體" w:hint="eastAsia"/>
          <w:kern w:val="2"/>
          <w:lang w:eastAsia="zh-TW"/>
        </w:rPr>
        <w:t xml:space="preserve">$查詢日期時間_起 </w:t>
      </w:r>
    </w:p>
    <w:p w:rsidR="00B83975" w:rsidRDefault="00B83975" w:rsidP="00DD1A7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讀取欄位:</w:t>
      </w:r>
    </w:p>
    <w:p w:rsidR="00B83975" w:rsidRPr="00DD1A78" w:rsidRDefault="00B83975" w:rsidP="00DD1A7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DISTINCT  受理編號</w:t>
      </w:r>
    </w:p>
    <w:p w:rsidR="004A43F4" w:rsidRPr="006E6F22" w:rsidRDefault="004A43F4" w:rsidP="004A43F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00B0F0"/>
          <w:kern w:val="2"/>
          <w:lang w:eastAsia="zh-TW"/>
        </w:rPr>
      </w:pPr>
      <w:r w:rsidRPr="006E6F22">
        <w:rPr>
          <w:rFonts w:ascii="細明體" w:eastAsia="細明體" w:hAnsi="細明體" w:hint="eastAsia"/>
          <w:b/>
          <w:color w:val="00B0F0"/>
          <w:kern w:val="2"/>
          <w:lang w:eastAsia="zh-TW"/>
        </w:rPr>
        <w:t xml:space="preserve">A AS </w:t>
      </w:r>
    </w:p>
    <w:p w:rsidR="00B83975" w:rsidRDefault="00B83975" w:rsidP="004A43F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color w:val="00B0F0"/>
          <w:kern w:val="2"/>
          <w:lang w:eastAsia="zh-TW"/>
        </w:rPr>
        <w:t>讀取 A009</w:t>
      </w:r>
    </w:p>
    <w:p w:rsidR="004A43F4" w:rsidRDefault="00B83975" w:rsidP="004A43F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JOIN</w:t>
      </w:r>
      <w:r w:rsidR="004A43F4">
        <w:rPr>
          <w:rFonts w:ascii="細明體" w:eastAsia="細明體" w:hAnsi="細明體" w:cs="細明體" w:hint="eastAsia"/>
          <w:lang w:eastAsia="zh-TW"/>
        </w:rPr>
        <w:t>理賠受理輸入申請書檔</w:t>
      </w:r>
      <w:r w:rsidR="004A43F4" w:rsidRPr="00CC5B93">
        <w:rPr>
          <w:rFonts w:ascii="細明體" w:eastAsia="細明體" w:hAnsi="細明體" w:hint="eastAsia"/>
          <w:kern w:val="2"/>
          <w:lang w:eastAsia="zh-TW"/>
        </w:rPr>
        <w:t>DTAA</w:t>
      </w:r>
      <w:r w:rsidR="004A43F4">
        <w:rPr>
          <w:rFonts w:ascii="細明體" w:eastAsia="細明體" w:hAnsi="細明體" w:hint="eastAsia"/>
          <w:kern w:val="2"/>
          <w:lang w:eastAsia="zh-TW"/>
        </w:rPr>
        <w:t>A010</w:t>
      </w:r>
      <w:r w:rsidRPr="00B83975">
        <w:rPr>
          <w:rFonts w:ascii="細明體" w:eastAsia="細明體" w:hAnsi="細明體" w:cs="細明體" w:hint="eastAsia"/>
          <w:lang w:eastAsia="zh-TW"/>
        </w:rPr>
        <w:t xml:space="preserve"> </w:t>
      </w:r>
      <w:r>
        <w:rPr>
          <w:rFonts w:ascii="細明體" w:eastAsia="細明體" w:hAnsi="細明體" w:cs="細明體" w:hint="eastAsia"/>
          <w:lang w:eastAsia="zh-TW"/>
        </w:rPr>
        <w:t>on 受理編號</w:t>
      </w:r>
    </w:p>
    <w:p w:rsidR="004A43F4" w:rsidRPr="00CC5B93" w:rsidRDefault="004A43F4" w:rsidP="004A43F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BY參數:</w:t>
      </w:r>
    </w:p>
    <w:p w:rsidR="004A43F4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Pr="00CC5B93">
        <w:rPr>
          <w:rFonts w:ascii="細明體" w:eastAsia="細明體" w:hAnsi="細明體" w:hint="eastAsia"/>
          <w:kern w:val="2"/>
          <w:lang w:eastAsia="zh-TW"/>
        </w:rPr>
        <w:t>事故原因: IN (</w:t>
      </w:r>
      <w:hyperlink w:anchor="Q_OCR_RESN" w:history="1">
        <w:r w:rsidRPr="00CC5B93">
          <w:rPr>
            <w:rStyle w:val="ad"/>
            <w:rFonts w:ascii="細明體" w:eastAsia="細明體" w:hAnsi="細明體" w:hint="eastAsia"/>
            <w:kern w:val="2"/>
            <w:lang w:eastAsia="zh-TW"/>
          </w:rPr>
          <w:t>事故原因代碼抽件條件</w:t>
        </w:r>
      </w:hyperlink>
      <w:r w:rsidRPr="00CC5B93">
        <w:rPr>
          <w:rFonts w:ascii="細明體" w:eastAsia="細明體" w:hAnsi="細明體" w:hint="eastAsia"/>
          <w:kern w:val="2"/>
          <w:lang w:eastAsia="zh-TW"/>
        </w:rPr>
        <w:t>)</w:t>
      </w:r>
    </w:p>
    <w:p w:rsidR="004A43F4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CC5B93">
        <w:rPr>
          <w:rFonts w:ascii="細明體" w:eastAsia="細明體" w:hAnsi="細明體" w:hint="eastAsia"/>
          <w:kern w:val="2"/>
          <w:lang w:eastAsia="zh-TW"/>
        </w:rPr>
        <w:t>$受理編號</w:t>
      </w:r>
      <w:r>
        <w:rPr>
          <w:rFonts w:ascii="細明體" w:eastAsia="細明體" w:hAnsi="細明體" w:hint="eastAsia"/>
          <w:kern w:val="2"/>
          <w:lang w:eastAsia="zh-TW"/>
        </w:rPr>
        <w:t xml:space="preserve"> 不為空白 (受理編號當作查詢條件)</w:t>
      </w:r>
    </w:p>
    <w:p w:rsidR="004A43F4" w:rsidRDefault="004A43F4" w:rsidP="004A43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A010.受理編號:</w:t>
      </w:r>
      <w:r w:rsidRPr="006E6F2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C5B93">
        <w:rPr>
          <w:rFonts w:ascii="細明體" w:eastAsia="細明體" w:hAnsi="細明體" w:hint="eastAsia"/>
          <w:kern w:val="2"/>
          <w:lang w:eastAsia="zh-TW"/>
        </w:rPr>
        <w:t>$受理編號</w:t>
      </w:r>
    </w:p>
    <w:p w:rsidR="004A43F4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4A43F4" w:rsidRPr="00CC5B93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撈取欄位</w:t>
      </w:r>
    </w:p>
    <w:p w:rsidR="004A43F4" w:rsidRPr="00CC5B93" w:rsidRDefault="004A43F4" w:rsidP="004A43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Pr="00CC5B93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4A43F4" w:rsidRPr="00CC5B93" w:rsidRDefault="004A43F4" w:rsidP="004A43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Pr="00CC5B93"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4A43F4" w:rsidRDefault="004A43F4" w:rsidP="004A43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Pr="00CC5B93">
        <w:rPr>
          <w:rFonts w:ascii="細明體" w:eastAsia="細明體" w:hAnsi="細明體" w:hint="eastAsia"/>
          <w:kern w:val="2"/>
          <w:lang w:eastAsia="zh-TW"/>
        </w:rPr>
        <w:t>事故日期</w:t>
      </w:r>
    </w:p>
    <w:p w:rsidR="004A43F4" w:rsidRPr="00CC5B93" w:rsidRDefault="004A43F4" w:rsidP="004A43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A010.事故原因</w:t>
      </w:r>
    </w:p>
    <w:p w:rsidR="004A43F4" w:rsidRPr="00CC5B93" w:rsidRDefault="004A43F4" w:rsidP="004A43F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讀取篩選資料</w:t>
      </w:r>
      <w:r w:rsidRPr="006E6F22">
        <w:rPr>
          <w:rFonts w:ascii="細明體" w:eastAsia="細明體" w:hAnsi="細明體" w:hint="eastAsia"/>
          <w:b/>
          <w:color w:val="00B0F0"/>
          <w:kern w:val="2"/>
          <w:lang w:eastAsia="zh-TW"/>
        </w:rPr>
        <w:t>A</w:t>
      </w:r>
      <w:r w:rsidRPr="00CC5B93">
        <w:rPr>
          <w:rFonts w:ascii="細明體" w:eastAsia="細明體" w:hAnsi="細明體" w:hint="eastAsia"/>
          <w:kern w:val="2"/>
          <w:lang w:eastAsia="zh-TW"/>
        </w:rPr>
        <w:t xml:space="preserve">  </w:t>
      </w:r>
    </w:p>
    <w:p w:rsidR="004A43F4" w:rsidRPr="00CC5B93" w:rsidRDefault="004A43F4" w:rsidP="004A43F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LEFT JOIN 理賠投保明細檔DTAAB100 ON A.受理編號 = AAB100.受理編號</w:t>
      </w:r>
    </w:p>
    <w:p w:rsidR="004A43F4" w:rsidRDefault="004A43F4" w:rsidP="004A43F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LEFT JOIN 商品基本資料定義檔DTAGA001_PROD_DEFI AGA001 ON AGA001.險別代號 = AAB100.險別代號</w:t>
      </w:r>
    </w:p>
    <w:p w:rsidR="004A43F4" w:rsidRDefault="004A43F4" w:rsidP="004A43F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62B0C">
        <w:rPr>
          <w:rFonts w:ascii="細明體" w:eastAsia="細明體" w:hAnsi="細明體" w:cs="Arial" w:hint="eastAsia"/>
        </w:rPr>
        <w:t xml:space="preserve">LEFT JOIN </w:t>
      </w:r>
      <w:r w:rsidRPr="00D62B0C">
        <w:rPr>
          <w:rFonts w:ascii="細明體" w:eastAsia="細明體" w:hAnsi="細明體" w:hint="eastAsia"/>
          <w:bCs/>
        </w:rPr>
        <w:t>全殘身故保險金檔</w:t>
      </w:r>
      <w:r w:rsidRPr="00D62B0C">
        <w:rPr>
          <w:rFonts w:ascii="細明體" w:eastAsia="細明體" w:hAnsi="細明體"/>
          <w:bCs/>
        </w:rPr>
        <w:t>D</w:t>
      </w:r>
      <w:r w:rsidRPr="00D62B0C">
        <w:rPr>
          <w:rFonts w:ascii="細明體" w:eastAsia="細明體" w:hAnsi="細明體" w:hint="eastAsia"/>
          <w:bCs/>
        </w:rPr>
        <w:t xml:space="preserve">TAGA101_DEATH_VALUE </w:t>
      </w:r>
      <w:r>
        <w:rPr>
          <w:rFonts w:ascii="細明體" w:eastAsia="細明體" w:hAnsi="細明體" w:hint="eastAsia"/>
          <w:bCs/>
          <w:lang w:eastAsia="zh-TW"/>
        </w:rPr>
        <w:t xml:space="preserve">DTAGA101 </w:t>
      </w:r>
      <w:r w:rsidRPr="00D62B0C">
        <w:rPr>
          <w:rFonts w:ascii="細明體" w:eastAsia="細明體" w:hAnsi="細明體" w:hint="eastAsia"/>
          <w:bCs/>
        </w:rPr>
        <w:t xml:space="preserve">ON </w:t>
      </w:r>
      <w:r>
        <w:rPr>
          <w:rFonts w:ascii="細明體" w:eastAsia="細明體" w:hAnsi="細明體" w:hint="eastAsia"/>
          <w:kern w:val="2"/>
          <w:lang w:eastAsia="zh-TW"/>
        </w:rPr>
        <w:t>AGA10</w:t>
      </w:r>
      <w:r w:rsidRPr="00CC5B93">
        <w:rPr>
          <w:rFonts w:ascii="細明體" w:eastAsia="細明體" w:hAnsi="細明體" w:hint="eastAsia"/>
          <w:kern w:val="2"/>
          <w:lang w:eastAsia="zh-TW"/>
        </w:rPr>
        <w:t>1.</w:t>
      </w:r>
      <w:r w:rsidRPr="00D62B0C">
        <w:rPr>
          <w:rFonts w:ascii="細明體" w:eastAsia="細明體" w:hAnsi="細明體" w:hint="eastAsia"/>
          <w:bCs/>
        </w:rPr>
        <w:t>商品代號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 w:rsidRPr="00CC5B93">
        <w:rPr>
          <w:rFonts w:ascii="細明體" w:eastAsia="細明體" w:hAnsi="細明體" w:hint="eastAsia"/>
          <w:kern w:val="2"/>
          <w:lang w:eastAsia="zh-TW"/>
        </w:rPr>
        <w:t>AAB100.險別代號</w:t>
      </w:r>
    </w:p>
    <w:p w:rsidR="004A43F4" w:rsidRPr="00CC5B93" w:rsidRDefault="004A43F4" w:rsidP="004A43F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80CFB">
        <w:rPr>
          <w:rFonts w:ascii="細明體" w:eastAsia="細明體" w:hAnsi="細明體" w:cs="Arial" w:hint="eastAsia"/>
        </w:rPr>
        <w:t>LEFT JOIN</w:t>
      </w:r>
      <w:r w:rsidRPr="00680CFB">
        <w:rPr>
          <w:rFonts w:ascii="細明體" w:eastAsia="細明體" w:hAnsi="細明體" w:hint="eastAsia"/>
          <w:bCs/>
        </w:rPr>
        <w:t>癌症醫療保險金檔</w:t>
      </w:r>
      <w:r w:rsidRPr="00680CFB">
        <w:rPr>
          <w:rFonts w:ascii="細明體" w:eastAsia="細明體" w:cs="細明體"/>
          <w:color w:val="000000"/>
        </w:rPr>
        <w:t>DTAGA108_CANCER_VALUE</w:t>
      </w:r>
      <w:r w:rsidRPr="00680CFB">
        <w:rPr>
          <w:rFonts w:ascii="細明體" w:eastAsia="細明體" w:hAnsi="細明體" w:hint="eastAsia"/>
          <w:bCs/>
        </w:rPr>
        <w:t xml:space="preserve"> ON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AGA108</w:t>
      </w:r>
      <w:r w:rsidRPr="00CC5B93">
        <w:rPr>
          <w:rFonts w:ascii="細明體" w:eastAsia="細明體" w:hAnsi="細明體" w:hint="eastAsia"/>
          <w:kern w:val="2"/>
          <w:lang w:eastAsia="zh-TW"/>
        </w:rPr>
        <w:t>.</w:t>
      </w:r>
      <w:r w:rsidRPr="00D62B0C">
        <w:rPr>
          <w:rFonts w:ascii="細明體" w:eastAsia="細明體" w:hAnsi="細明體" w:hint="eastAsia"/>
          <w:bCs/>
        </w:rPr>
        <w:t>商品代號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 w:rsidRPr="00CC5B93">
        <w:rPr>
          <w:rFonts w:ascii="細明體" w:eastAsia="細明體" w:hAnsi="細明體" w:hint="eastAsia"/>
          <w:kern w:val="2"/>
          <w:lang w:eastAsia="zh-TW"/>
        </w:rPr>
        <w:t>AAB100.險別代號</w:t>
      </w:r>
    </w:p>
    <w:p w:rsidR="004A43F4" w:rsidRPr="00CC5B93" w:rsidRDefault="004A43F4" w:rsidP="004A43F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撈取欄位:DISTINCT</w:t>
      </w:r>
    </w:p>
    <w:p w:rsidR="004A43F4" w:rsidRPr="00CC5B93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A.受理編號</w:t>
      </w:r>
    </w:p>
    <w:p w:rsidR="004A43F4" w:rsidRPr="00CC5B93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AAB100.保單號碼</w:t>
      </w:r>
    </w:p>
    <w:p w:rsidR="004A43F4" w:rsidRPr="00CC5B93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AAB100.險別</w:t>
      </w:r>
    </w:p>
    <w:p w:rsidR="004A43F4" w:rsidRPr="00CC5B93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AAB100.商品分類(PROD_CAT)</w:t>
      </w:r>
    </w:p>
    <w:p w:rsidR="004A43F4" w:rsidRPr="00CC5B93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AGA001.商品分類(PROD_CLASSIFY)</w:t>
      </w:r>
    </w:p>
    <w:p w:rsidR="004A43F4" w:rsidRPr="00CC5B93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AAB100.保額</w:t>
      </w:r>
    </w:p>
    <w:p w:rsidR="004A43F4" w:rsidRPr="00CC5B93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AAB100.保額單位</w:t>
      </w:r>
    </w:p>
    <w:p w:rsidR="004A43F4" w:rsidRPr="00CC5B93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A.事故者ID</w:t>
      </w:r>
    </w:p>
    <w:p w:rsidR="004A43F4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A.事故日期</w:t>
      </w:r>
    </w:p>
    <w:p w:rsidR="004A43F4" w:rsidRPr="00CC5B93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AAB100.投保</w:t>
      </w:r>
      <w:r>
        <w:rPr>
          <w:rFonts w:ascii="細明體" w:eastAsia="細明體" w:hAnsi="細明體" w:hint="eastAsia"/>
          <w:kern w:val="2"/>
          <w:lang w:eastAsia="zh-TW"/>
        </w:rPr>
        <w:t>日</w:t>
      </w:r>
      <w:r w:rsidRPr="00CC5B93">
        <w:rPr>
          <w:rFonts w:ascii="細明體" w:eastAsia="細明體" w:hAnsi="細明體" w:hint="eastAsia"/>
          <w:kern w:val="2"/>
          <w:lang w:eastAsia="zh-TW"/>
        </w:rPr>
        <w:t>期</w:t>
      </w:r>
    </w:p>
    <w:p w:rsidR="004A43F4" w:rsidRPr="00CC5B93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AAB100.原始生效日</w:t>
      </w:r>
    </w:p>
    <w:p w:rsidR="004A43F4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AGA001.幣別</w:t>
      </w:r>
    </w:p>
    <w:p w:rsidR="004A43F4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AGA101.</w:t>
      </w:r>
      <w:r w:rsidRPr="00D62B0C">
        <w:rPr>
          <w:rFonts w:hint="eastAsia"/>
          <w:lang w:eastAsia="zh-TW"/>
        </w:rPr>
        <w:t>是否給付癌症身故保險金</w:t>
      </w:r>
    </w:p>
    <w:p w:rsidR="004A43F4" w:rsidRPr="00F1753C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AGA101.</w:t>
      </w:r>
      <w:r w:rsidRPr="00D62B0C">
        <w:rPr>
          <w:rFonts w:ascii="細明體" w:eastAsia="細明體" w:hAnsi="細明體" w:hint="eastAsia"/>
          <w:bCs/>
          <w:lang w:eastAsia="zh-TW"/>
        </w:rPr>
        <w:t>癌症身故保險金給付金額欄位1</w:t>
      </w:r>
    </w:p>
    <w:p w:rsidR="004A43F4" w:rsidRPr="000534AA" w:rsidRDefault="004A43F4" w:rsidP="004A43F4">
      <w:pPr>
        <w:numPr>
          <w:ilvl w:val="3"/>
          <w:numId w:val="1"/>
        </w:numPr>
        <w:rPr>
          <w:rFonts w:ascii="細明體" w:eastAsia="細明體" w:hAnsi="細明體" w:cs="Arial" w:hint="eastAsia"/>
          <w:sz w:val="20"/>
          <w:szCs w:val="20"/>
        </w:rPr>
      </w:pPr>
      <w:r w:rsidRPr="00680CFB">
        <w:rPr>
          <w:rFonts w:ascii="細明體" w:eastAsia="細明體" w:cs="細明體"/>
          <w:color w:val="000000"/>
          <w:kern w:val="0"/>
          <w:sz w:val="20"/>
          <w:szCs w:val="20"/>
        </w:rPr>
        <w:t>AGA108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.</w:t>
      </w:r>
      <w:r w:rsidRPr="00680CFB">
        <w:rPr>
          <w:rFonts w:ascii="細明體" w:eastAsia="細明體" w:cs="細明體" w:hint="eastAsia"/>
          <w:color w:val="000000"/>
          <w:kern w:val="0"/>
          <w:sz w:val="20"/>
          <w:szCs w:val="20"/>
        </w:rPr>
        <w:t>是否給付癌症住院醫療保險金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(</w:t>
      </w:r>
      <w:r w:rsidRPr="00680CFB">
        <w:rPr>
          <w:rFonts w:ascii="細明體" w:eastAsia="細明體" w:cs="細明體"/>
          <w:color w:val="000000"/>
          <w:kern w:val="0"/>
          <w:sz w:val="20"/>
          <w:szCs w:val="20"/>
        </w:rPr>
        <w:t>CANCER_HOSP_CODE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)</w:t>
      </w:r>
    </w:p>
    <w:p w:rsidR="004A43F4" w:rsidRPr="00DA5EFE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80CFB">
        <w:rPr>
          <w:rFonts w:ascii="細明體" w:eastAsia="細明體" w:cs="細明體"/>
          <w:color w:val="000000"/>
        </w:rPr>
        <w:t>AGA108</w:t>
      </w:r>
      <w:r>
        <w:rPr>
          <w:rFonts w:ascii="細明體" w:eastAsia="細明體" w:cs="細明體" w:hint="eastAsia"/>
          <w:color w:val="000000"/>
        </w:rPr>
        <w:t>.</w:t>
      </w:r>
      <w:r w:rsidRPr="00680CFB">
        <w:rPr>
          <w:rFonts w:ascii="細明體" w:eastAsia="細明體" w:cs="細明體" w:hint="eastAsia"/>
          <w:color w:val="000000"/>
        </w:rPr>
        <w:t xml:space="preserve">癌症住院醫療保險金給付金額欄位1 </w:t>
      </w:r>
      <w:r>
        <w:rPr>
          <w:rFonts w:ascii="細明體" w:eastAsia="細明體" w:cs="細明體" w:hint="eastAsia"/>
          <w:color w:val="000000"/>
        </w:rPr>
        <w:t>(</w:t>
      </w:r>
      <w:r w:rsidRPr="00680CFB">
        <w:rPr>
          <w:rFonts w:ascii="細明體" w:eastAsia="細明體" w:cs="細明體"/>
          <w:color w:val="000000"/>
        </w:rPr>
        <w:t>CANCER_HOSP_1</w:t>
      </w:r>
      <w:r>
        <w:rPr>
          <w:rFonts w:ascii="細明體" w:eastAsia="細明體" w:cs="細明體" w:hint="eastAsia"/>
          <w:color w:val="000000"/>
        </w:rPr>
        <w:t>)</w:t>
      </w:r>
    </w:p>
    <w:p w:rsidR="004A43F4" w:rsidRPr="00CC5B93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A.事故原因</w:t>
      </w:r>
    </w:p>
    <w:p w:rsidR="004A43F4" w:rsidRPr="00CC5B93" w:rsidRDefault="004A43F4" w:rsidP="004A43F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WHERE 條件:</w:t>
      </w:r>
    </w:p>
    <w:p w:rsidR="004A43F4" w:rsidRPr="00CC5B93" w:rsidRDefault="004A43F4" w:rsidP="004A43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AGA001.商品分類(PROD_CLASSIFY) IN (</w:t>
      </w:r>
      <w:r>
        <w:rPr>
          <w:rFonts w:ascii="細明體" w:eastAsia="細明體" w:hAnsi="細明體"/>
          <w:kern w:val="2"/>
          <w:lang w:eastAsia="zh-TW"/>
        </w:rPr>
        <w:t>'00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 w:rsidRPr="00B55D6A">
        <w:rPr>
          <w:rFonts w:ascii="細明體" w:eastAsia="細明體" w:hAnsi="細明體"/>
          <w:kern w:val="2"/>
          <w:lang w:eastAsia="zh-TW"/>
        </w:rPr>
        <w:t>',</w:t>
      </w:r>
      <w:r>
        <w:rPr>
          <w:rFonts w:ascii="細明體" w:eastAsia="細明體" w:hAnsi="細明體"/>
          <w:kern w:val="2"/>
          <w:lang w:eastAsia="zh-TW"/>
        </w:rPr>
        <w:t>'00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 w:rsidRPr="00B55D6A">
        <w:rPr>
          <w:rFonts w:ascii="細明體" w:eastAsia="細明體" w:hAnsi="細明體"/>
          <w:kern w:val="2"/>
          <w:lang w:eastAsia="zh-TW"/>
        </w:rPr>
        <w:t>',</w:t>
      </w:r>
      <w:r>
        <w:rPr>
          <w:rFonts w:ascii="細明體" w:eastAsia="細明體" w:hAnsi="細明體"/>
          <w:kern w:val="2"/>
          <w:lang w:eastAsia="zh-TW"/>
        </w:rPr>
        <w:t>'00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B55D6A">
        <w:rPr>
          <w:rFonts w:ascii="細明體" w:eastAsia="細明體" w:hAnsi="細明體"/>
          <w:kern w:val="2"/>
          <w:lang w:eastAsia="zh-TW"/>
        </w:rPr>
        <w:t>',</w:t>
      </w:r>
      <w:r w:rsidRPr="004C6134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'00</w:t>
      </w:r>
      <w:r>
        <w:rPr>
          <w:rFonts w:ascii="細明體" w:eastAsia="細明體" w:hAnsi="細明體" w:hint="eastAsia"/>
          <w:kern w:val="2"/>
          <w:lang w:eastAsia="zh-TW"/>
        </w:rPr>
        <w:t>4</w:t>
      </w:r>
      <w:r w:rsidRPr="00B55D6A">
        <w:rPr>
          <w:rFonts w:ascii="細明體" w:eastAsia="細明體" w:hAnsi="細明體"/>
          <w:kern w:val="2"/>
          <w:lang w:eastAsia="zh-TW"/>
        </w:rPr>
        <w:t>',</w:t>
      </w:r>
      <w:r w:rsidRPr="004C6134">
        <w:rPr>
          <w:rFonts w:ascii="細明體" w:eastAsia="細明體" w:hAnsi="細明體"/>
          <w:kern w:val="2"/>
          <w:lang w:eastAsia="zh-TW"/>
        </w:rPr>
        <w:t xml:space="preserve"> </w:t>
      </w:r>
      <w:r w:rsidRPr="00B55D6A">
        <w:rPr>
          <w:rFonts w:ascii="細明體" w:eastAsia="細明體" w:hAnsi="細明體"/>
          <w:kern w:val="2"/>
          <w:lang w:eastAsia="zh-TW"/>
        </w:rPr>
        <w:t>'005',</w:t>
      </w:r>
      <w:r w:rsidRPr="004C6134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'00</w:t>
      </w:r>
      <w:r>
        <w:rPr>
          <w:rFonts w:ascii="細明體" w:eastAsia="細明體" w:hAnsi="細明體" w:hint="eastAsia"/>
          <w:kern w:val="2"/>
          <w:lang w:eastAsia="zh-TW"/>
        </w:rPr>
        <w:t>6</w:t>
      </w:r>
      <w:r w:rsidRPr="00B55D6A">
        <w:rPr>
          <w:rFonts w:ascii="細明體" w:eastAsia="細明體" w:hAnsi="細明體"/>
          <w:kern w:val="2"/>
          <w:lang w:eastAsia="zh-TW"/>
        </w:rPr>
        <w:t>',</w:t>
      </w:r>
      <w:r>
        <w:rPr>
          <w:rFonts w:ascii="細明體" w:eastAsia="細明體" w:hAnsi="細明體"/>
          <w:kern w:val="2"/>
          <w:lang w:eastAsia="zh-TW"/>
        </w:rPr>
        <w:t>'00</w:t>
      </w:r>
      <w:r>
        <w:rPr>
          <w:rFonts w:ascii="細明體" w:eastAsia="細明體" w:hAnsi="細明體" w:hint="eastAsia"/>
          <w:kern w:val="2"/>
          <w:lang w:eastAsia="zh-TW"/>
        </w:rPr>
        <w:t>7</w:t>
      </w:r>
      <w:r w:rsidRPr="00B55D6A">
        <w:rPr>
          <w:rFonts w:ascii="細明體" w:eastAsia="細明體" w:hAnsi="細明體"/>
          <w:kern w:val="2"/>
          <w:lang w:eastAsia="zh-TW"/>
        </w:rPr>
        <w:t>',</w:t>
      </w:r>
      <w:r w:rsidRPr="004C6134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'00</w:t>
      </w:r>
      <w:r>
        <w:rPr>
          <w:rFonts w:ascii="細明體" w:eastAsia="細明體" w:hAnsi="細明體" w:hint="eastAsia"/>
          <w:kern w:val="2"/>
          <w:lang w:eastAsia="zh-TW"/>
        </w:rPr>
        <w:t>9</w:t>
      </w:r>
      <w:r w:rsidRPr="00B55D6A">
        <w:rPr>
          <w:rFonts w:ascii="細明體" w:eastAsia="細明體" w:hAnsi="細明體"/>
          <w:kern w:val="2"/>
          <w:lang w:eastAsia="zh-TW"/>
        </w:rPr>
        <w:t>',</w:t>
      </w:r>
      <w:r w:rsidRPr="004C6134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'0</w:t>
      </w:r>
      <w:r>
        <w:rPr>
          <w:rFonts w:ascii="細明體" w:eastAsia="細明體" w:hAnsi="細明體" w:hint="eastAsia"/>
          <w:kern w:val="2"/>
          <w:lang w:eastAsia="zh-TW"/>
        </w:rPr>
        <w:t>11</w:t>
      </w:r>
      <w:r w:rsidRPr="00B55D6A">
        <w:rPr>
          <w:rFonts w:ascii="細明體" w:eastAsia="細明體" w:hAnsi="細明體"/>
          <w:kern w:val="2"/>
          <w:lang w:eastAsia="zh-TW"/>
        </w:rPr>
        <w:t>',</w:t>
      </w:r>
      <w:r w:rsidRPr="004C6134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'0</w:t>
      </w:r>
      <w:r>
        <w:rPr>
          <w:rFonts w:ascii="細明體" w:eastAsia="細明體" w:hAnsi="細明體" w:hint="eastAsia"/>
          <w:kern w:val="2"/>
          <w:lang w:eastAsia="zh-TW"/>
        </w:rPr>
        <w:t>12</w:t>
      </w:r>
      <w:r w:rsidRPr="00B55D6A">
        <w:rPr>
          <w:rFonts w:ascii="細明體" w:eastAsia="細明體" w:hAnsi="細明體"/>
          <w:kern w:val="2"/>
          <w:lang w:eastAsia="zh-TW"/>
        </w:rPr>
        <w:t>',</w:t>
      </w:r>
      <w:r w:rsidRPr="004C6134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'0</w:t>
      </w:r>
      <w:r>
        <w:rPr>
          <w:rFonts w:ascii="細明體" w:eastAsia="細明體" w:hAnsi="細明體" w:hint="eastAsia"/>
          <w:kern w:val="2"/>
          <w:lang w:eastAsia="zh-TW"/>
        </w:rPr>
        <w:t>14</w:t>
      </w:r>
      <w:r w:rsidRPr="00B55D6A">
        <w:rPr>
          <w:rFonts w:ascii="細明體" w:eastAsia="細明體" w:hAnsi="細明體"/>
          <w:kern w:val="2"/>
          <w:lang w:eastAsia="zh-TW"/>
        </w:rPr>
        <w:t>','015',</w:t>
      </w:r>
      <w:r w:rsidRPr="004C6134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'0</w:t>
      </w:r>
      <w:r>
        <w:rPr>
          <w:rFonts w:ascii="細明體" w:eastAsia="細明體" w:hAnsi="細明體" w:hint="eastAsia"/>
          <w:kern w:val="2"/>
          <w:lang w:eastAsia="zh-TW"/>
        </w:rPr>
        <w:t>18</w:t>
      </w:r>
      <w:r w:rsidRPr="00B55D6A">
        <w:rPr>
          <w:rFonts w:ascii="細明體" w:eastAsia="細明體" w:hAnsi="細明體"/>
          <w:kern w:val="2"/>
          <w:lang w:eastAsia="zh-TW"/>
        </w:rPr>
        <w:t>','A02','A06'</w:t>
      </w:r>
      <w:r w:rsidRPr="00CC5B93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 xml:space="preserve"> OR (</w:t>
      </w:r>
      <w:r w:rsidRPr="00CC5B93">
        <w:rPr>
          <w:rFonts w:ascii="細明體" w:eastAsia="細明體" w:hAnsi="細明體" w:hint="eastAsia"/>
          <w:kern w:val="2"/>
          <w:lang w:eastAsia="zh-TW"/>
        </w:rPr>
        <w:t>AGA001.商品分類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013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 AND AGA101.</w:t>
      </w:r>
      <w:r>
        <w:rPr>
          <w:rFonts w:ascii="sөũ" w:hAnsi="sөũ"/>
          <w:lang w:eastAsia="zh-TW"/>
        </w:rPr>
        <w:t>公會通報險種分類</w:t>
      </w:r>
      <w:r>
        <w:rPr>
          <w:rFonts w:ascii="sөũ" w:hAnsi="sөũ" w:hint="eastAsia"/>
          <w:lang w:eastAsia="zh-TW"/>
        </w:rPr>
        <w:t xml:space="preserve"> &lt;&gt;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10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>)</w:t>
      </w:r>
    </w:p>
    <w:p w:rsidR="004A43F4" w:rsidRPr="00DD1A78" w:rsidRDefault="004A43F4" w:rsidP="00DD1A78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ORDER BY A.APLY_NO,</w:t>
      </w:r>
      <w:r>
        <w:rPr>
          <w:rFonts w:ascii="細明體" w:eastAsia="細明體" w:hAnsi="細明體" w:hint="eastAsia"/>
          <w:kern w:val="2"/>
          <w:lang w:eastAsia="zh-TW"/>
        </w:rPr>
        <w:t>AA</w:t>
      </w:r>
      <w:r w:rsidRPr="00CC5B93">
        <w:rPr>
          <w:rFonts w:ascii="細明體" w:eastAsia="細明體" w:hAnsi="細明體" w:hint="eastAsia"/>
          <w:kern w:val="2"/>
          <w:lang w:eastAsia="zh-TW"/>
        </w:rPr>
        <w:t>B</w:t>
      </w:r>
      <w:r>
        <w:rPr>
          <w:rFonts w:ascii="細明體" w:eastAsia="細明體" w:hAnsi="細明體" w:hint="eastAsia"/>
          <w:kern w:val="2"/>
          <w:lang w:eastAsia="zh-TW"/>
        </w:rPr>
        <w:t>100</w:t>
      </w:r>
      <w:r w:rsidRPr="00CC5B93">
        <w:rPr>
          <w:rFonts w:ascii="細明體" w:eastAsia="細明體" w:hAnsi="細明體" w:hint="eastAsia"/>
          <w:kern w:val="2"/>
          <w:lang w:eastAsia="zh-TW"/>
        </w:rPr>
        <w:t>.POLICY_NO,A.OCR_ID</w:t>
      </w:r>
    </w:p>
    <w:p w:rsidR="00776A2D" w:rsidRPr="00D52A33" w:rsidRDefault="00776A2D" w:rsidP="00DD1A7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E</w:t>
      </w:r>
      <w:r>
        <w:rPr>
          <w:rFonts w:ascii="細明體" w:eastAsia="細明體" w:hAnsi="細明體" w:hint="eastAsia"/>
          <w:kern w:val="2"/>
          <w:lang w:eastAsia="zh-TW"/>
        </w:rPr>
        <w:t>LSE IF  $</w:t>
      </w:r>
      <w:r w:rsidRPr="005935CA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 xml:space="preserve"> </w:t>
      </w:r>
      <w:ins w:id="49" w:author="FIS" w:date="2014-06-10T17:06:00Z">
        <w:r w:rsidR="00A82A61">
          <w:rPr>
            <w:rFonts w:eastAsia="細明體" w:hint="eastAsia"/>
            <w:kern w:val="2"/>
            <w:szCs w:val="24"/>
            <w:lang w:eastAsia="zh-TW"/>
          </w:rPr>
          <w:t xml:space="preserve"> IN  (</w:t>
        </w:r>
        <w:r w:rsidR="00A82A61">
          <w:rPr>
            <w:rFonts w:eastAsia="細明體"/>
            <w:kern w:val="2"/>
            <w:szCs w:val="24"/>
            <w:lang w:eastAsia="zh-TW"/>
          </w:rPr>
          <w:t>‘</w:t>
        </w:r>
        <w:r w:rsidR="00A82A61">
          <w:rPr>
            <w:rFonts w:eastAsia="細明體" w:hint="eastAsia"/>
            <w:kern w:val="2"/>
            <w:szCs w:val="24"/>
            <w:lang w:eastAsia="zh-TW"/>
          </w:rPr>
          <w:t>N</w:t>
        </w:r>
        <w:r w:rsidR="00A82A61">
          <w:rPr>
            <w:rFonts w:eastAsia="細明體"/>
            <w:kern w:val="2"/>
            <w:szCs w:val="24"/>
            <w:lang w:eastAsia="zh-TW"/>
          </w:rPr>
          <w:t>’</w:t>
        </w:r>
        <w:r w:rsidR="00A82A61">
          <w:rPr>
            <w:rFonts w:eastAsia="細明體" w:hint="eastAsia"/>
            <w:kern w:val="2"/>
            <w:szCs w:val="24"/>
            <w:lang w:eastAsia="zh-TW"/>
          </w:rPr>
          <w:t>,</w:t>
        </w:r>
        <w:r w:rsidR="00A82A61">
          <w:rPr>
            <w:rFonts w:eastAsia="細明體"/>
            <w:kern w:val="2"/>
            <w:szCs w:val="24"/>
            <w:lang w:eastAsia="zh-TW"/>
          </w:rPr>
          <w:t>’</w:t>
        </w:r>
        <w:r w:rsidR="00A82A61">
          <w:rPr>
            <w:rFonts w:eastAsia="細明體" w:hint="eastAsia"/>
            <w:kern w:val="2"/>
            <w:szCs w:val="24"/>
            <w:lang w:eastAsia="zh-TW"/>
          </w:rPr>
          <w:t>3</w:t>
        </w:r>
        <w:r w:rsidR="00A82A61">
          <w:rPr>
            <w:rFonts w:eastAsia="細明體"/>
            <w:kern w:val="2"/>
            <w:szCs w:val="24"/>
            <w:lang w:eastAsia="zh-TW"/>
          </w:rPr>
          <w:t>’</w:t>
        </w:r>
        <w:r w:rsidR="00A82A61">
          <w:rPr>
            <w:rFonts w:eastAsia="細明體" w:hint="eastAsia"/>
            <w:kern w:val="2"/>
            <w:szCs w:val="24"/>
            <w:lang w:eastAsia="zh-TW"/>
          </w:rPr>
          <w:t>)</w:t>
        </w:r>
      </w:ins>
      <w:del w:id="50" w:author="FIS" w:date="2014-06-10T17:06:00Z">
        <w:r w:rsidDel="00A82A61">
          <w:rPr>
            <w:rFonts w:ascii="細明體" w:eastAsia="細明體" w:hAnsi="細明體" w:hint="eastAsia"/>
            <w:lang w:eastAsia="zh-TW"/>
          </w:rPr>
          <w:delText xml:space="preserve">= </w:delText>
        </w:r>
        <w:r w:rsidDel="00A82A61">
          <w:rPr>
            <w:rFonts w:ascii="細明體" w:eastAsia="細明體" w:hAnsi="細明體"/>
            <w:lang w:eastAsia="zh-TW"/>
          </w:rPr>
          <w:delText>‘</w:delText>
        </w:r>
        <w:r w:rsidDel="00A82A61">
          <w:rPr>
            <w:rFonts w:ascii="細明體" w:eastAsia="細明體" w:hAnsi="細明體" w:hint="eastAsia"/>
            <w:lang w:eastAsia="zh-TW"/>
          </w:rPr>
          <w:delText>N</w:delText>
        </w:r>
        <w:r w:rsidDel="00A82A61">
          <w:rPr>
            <w:rFonts w:ascii="細明體" w:eastAsia="細明體" w:hAnsi="細明體"/>
            <w:lang w:eastAsia="zh-TW"/>
          </w:rPr>
          <w:delText>’</w:delText>
        </w:r>
      </w:del>
      <w:r>
        <w:rPr>
          <w:rFonts w:ascii="細明體" w:eastAsia="細明體" w:hAnsi="細明體" w:hint="eastAsia"/>
          <w:lang w:eastAsia="zh-TW"/>
        </w:rPr>
        <w:t xml:space="preserve"> (線上即時</w:t>
      </w:r>
      <w:ins w:id="51" w:author="FIS" w:date="2014-06-10T17:06:00Z">
        <w:r w:rsidR="00A82A61">
          <w:rPr>
            <w:rFonts w:hint="eastAsia"/>
            <w:lang w:eastAsia="zh-TW"/>
          </w:rPr>
          <w:t>、</w:t>
        </w:r>
        <w:r w:rsidR="00A82A61">
          <w:rPr>
            <w:rFonts w:hint="eastAsia"/>
            <w:lang w:eastAsia="zh-TW"/>
          </w:rPr>
          <w:t>3</w:t>
        </w:r>
        <w:r w:rsidR="00A82A61">
          <w:rPr>
            <w:rFonts w:hint="eastAsia"/>
            <w:lang w:eastAsia="zh-TW"/>
          </w:rPr>
          <w:t>登</w:t>
        </w:r>
      </w:ins>
      <w:r>
        <w:rPr>
          <w:rFonts w:ascii="細明體" w:eastAsia="細明體" w:hAnsi="細明體" w:hint="eastAsia"/>
          <w:lang w:eastAsia="zh-TW"/>
        </w:rPr>
        <w:t>)</w:t>
      </w:r>
    </w:p>
    <w:p w:rsidR="00776A2D" w:rsidRPr="00DD1A78" w:rsidRDefault="00776A2D" w:rsidP="00D52A3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E6F22">
        <w:rPr>
          <w:rFonts w:ascii="細明體" w:eastAsia="細明體" w:hAnsi="細明體" w:hint="eastAsia"/>
          <w:b/>
          <w:color w:val="00B0F0"/>
          <w:kern w:val="2"/>
          <w:lang w:eastAsia="zh-TW"/>
        </w:rPr>
        <w:t>WITH</w:t>
      </w:r>
      <w:r>
        <w:rPr>
          <w:rFonts w:ascii="細明體" w:eastAsia="細明體" w:hAnsi="細明體" w:hint="eastAsia"/>
          <w:b/>
          <w:color w:val="00B0F0"/>
          <w:kern w:val="2"/>
          <w:lang w:eastAsia="zh-TW"/>
        </w:rPr>
        <w:t xml:space="preserve"> V014 AS </w:t>
      </w:r>
    </w:p>
    <w:p w:rsidR="00776A2D" w:rsidRDefault="00776A2D" w:rsidP="00D52A3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D1A78">
        <w:rPr>
          <w:rFonts w:ascii="細明體" w:eastAsia="細明體" w:hAnsi="細明體" w:hint="eastAsia"/>
          <w:kern w:val="2"/>
          <w:lang w:eastAsia="zh-TW"/>
        </w:rPr>
        <w:t>讀取</w:t>
      </w:r>
      <w:r w:rsidRPr="00113159">
        <w:rPr>
          <w:rFonts w:hint="eastAsia"/>
          <w:lang w:eastAsia="zh-TW"/>
        </w:rPr>
        <w:t>理賠偵測線上計算檔</w:t>
      </w:r>
      <w:r>
        <w:rPr>
          <w:rFonts w:ascii="細明體" w:eastAsia="細明體" w:hAnsi="細明體" w:hint="eastAsia"/>
          <w:kern w:val="2"/>
          <w:lang w:eastAsia="zh-TW"/>
        </w:rPr>
        <w:t>DTAAV014,BY參數:</w:t>
      </w:r>
    </w:p>
    <w:p w:rsidR="00776A2D" w:rsidRPr="007679C2" w:rsidRDefault="00776A2D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輸入日期:系統日期</w:t>
      </w:r>
    </w:p>
    <w:p w:rsidR="00776A2D" w:rsidRPr="007679C2" w:rsidRDefault="00776A2D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計算開始時間:空值</w:t>
      </w:r>
    </w:p>
    <w:p w:rsidR="00776A2D" w:rsidRPr="007679C2" w:rsidRDefault="00776A2D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是否成功: </w:t>
      </w:r>
      <w:r>
        <w:rPr>
          <w:rFonts w:ascii="細明體" w:eastAsia="細明體" w:hAnsi="細明體"/>
          <w:bCs/>
          <w:lang w:eastAsia="zh-TW"/>
        </w:rPr>
        <w:t>‘</w:t>
      </w:r>
      <w:r>
        <w:rPr>
          <w:rFonts w:ascii="細明體" w:eastAsia="細明體" w:hAnsi="細明體" w:hint="eastAsia"/>
          <w:bCs/>
          <w:lang w:eastAsia="zh-TW"/>
        </w:rPr>
        <w:t>N</w:t>
      </w:r>
      <w:r>
        <w:rPr>
          <w:rFonts w:ascii="細明體" w:eastAsia="細明體" w:hAnsi="細明體"/>
          <w:bCs/>
          <w:lang w:eastAsia="zh-TW"/>
        </w:rPr>
        <w:t>’</w:t>
      </w:r>
    </w:p>
    <w:p w:rsidR="00A82A61" w:rsidRPr="00A82A61" w:rsidRDefault="00A82A61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52" w:author="FIS" w:date="2014-06-10T17:06:00Z"/>
          <w:rFonts w:ascii="細明體" w:eastAsia="細明體" w:hAnsi="細明體" w:hint="eastAsia"/>
          <w:kern w:val="2"/>
          <w:lang w:eastAsia="zh-TW"/>
          <w:rPrChange w:id="53" w:author="FIS" w:date="2014-06-10T17:06:00Z">
            <w:rPr>
              <w:ins w:id="54" w:author="FIS" w:date="2014-06-10T17:06:00Z"/>
              <w:rFonts w:ascii="細明體" w:eastAsia="細明體" w:hAnsi="細明體" w:hint="eastAsia"/>
              <w:bCs/>
              <w:lang w:eastAsia="zh-TW"/>
            </w:rPr>
          </w:rPrChange>
        </w:rPr>
      </w:pPr>
      <w:ins w:id="55" w:author="FIS" w:date="2014-06-10T17:06:00Z">
        <w:r w:rsidRPr="00D850C2">
          <w:rPr>
            <w:rFonts w:eastAsia="細明體" w:hint="eastAsia"/>
            <w:kern w:val="2"/>
            <w:szCs w:val="24"/>
            <w:lang w:eastAsia="zh-TW"/>
          </w:rPr>
          <w:t>計算來源</w:t>
        </w:r>
        <w:r w:rsidRPr="006B6232">
          <w:rPr>
            <w:rFonts w:eastAsia="細明體" w:hint="eastAsia"/>
            <w:kern w:val="2"/>
            <w:szCs w:val="24"/>
            <w:lang w:eastAsia="zh-TW"/>
          </w:rPr>
          <w:t>=</w:t>
        </w:r>
        <w:r w:rsidRPr="000917C2">
          <w:rPr>
            <w:rFonts w:eastAsia="細明體" w:hint="eastAsia"/>
            <w:kern w:val="2"/>
            <w:szCs w:val="24"/>
            <w:lang w:eastAsia="zh-TW"/>
          </w:rPr>
          <w:t>作業來源</w:t>
        </w:r>
      </w:ins>
    </w:p>
    <w:p w:rsidR="00776A2D" w:rsidRPr="007679C2" w:rsidRDefault="00776A2D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讀取欄位:</w:t>
      </w:r>
    </w:p>
    <w:p w:rsidR="00776A2D" w:rsidRDefault="00776A2D" w:rsidP="00D52A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DISTINCT  受理編號</w:t>
      </w:r>
    </w:p>
    <w:p w:rsidR="00776A2D" w:rsidRDefault="00776A2D" w:rsidP="00EF76D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color w:val="00B0F0"/>
          <w:kern w:val="2"/>
          <w:lang w:eastAsia="zh-TW"/>
        </w:rPr>
        <w:t>讀取 V014</w:t>
      </w:r>
    </w:p>
    <w:p w:rsidR="00776A2D" w:rsidRDefault="00776A2D" w:rsidP="00D52A3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JOIN</w:t>
      </w:r>
      <w:r>
        <w:rPr>
          <w:rFonts w:ascii="細明體" w:eastAsia="細明體" w:hAnsi="細明體" w:cs="細明體" w:hint="eastAsia"/>
          <w:lang w:eastAsia="zh-TW"/>
        </w:rPr>
        <w:t>理賠受理輸入申請書檔</w:t>
      </w: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</w:t>
      </w:r>
      <w:r w:rsidRPr="00B83975">
        <w:rPr>
          <w:rFonts w:ascii="細明體" w:eastAsia="細明體" w:hAnsi="細明體" w:cs="細明體" w:hint="eastAsia"/>
          <w:lang w:eastAsia="zh-TW"/>
        </w:rPr>
        <w:t xml:space="preserve"> </w:t>
      </w:r>
      <w:r>
        <w:rPr>
          <w:rFonts w:ascii="細明體" w:eastAsia="細明體" w:hAnsi="細明體" w:cs="細明體" w:hint="eastAsia"/>
          <w:lang w:eastAsia="zh-TW"/>
        </w:rPr>
        <w:t>on 受理編號</w:t>
      </w:r>
    </w:p>
    <w:p w:rsidR="00776A2D" w:rsidRPr="00CC5B93" w:rsidRDefault="00776A2D" w:rsidP="00D52A3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BY參數:</w:t>
      </w:r>
    </w:p>
    <w:p w:rsidR="00776A2D" w:rsidRDefault="00776A2D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Pr="00CC5B93">
        <w:rPr>
          <w:rFonts w:ascii="細明體" w:eastAsia="細明體" w:hAnsi="細明體" w:hint="eastAsia"/>
          <w:kern w:val="2"/>
          <w:lang w:eastAsia="zh-TW"/>
        </w:rPr>
        <w:t>事故原因: IN (</w:t>
      </w:r>
      <w:hyperlink w:anchor="Q_OCR_RESN" w:history="1">
        <w:r w:rsidRPr="00CC5B93">
          <w:rPr>
            <w:rStyle w:val="ad"/>
            <w:rFonts w:ascii="細明體" w:eastAsia="細明體" w:hAnsi="細明體" w:hint="eastAsia"/>
            <w:kern w:val="2"/>
            <w:lang w:eastAsia="zh-TW"/>
          </w:rPr>
          <w:t>事故原因代碼抽件條件</w:t>
        </w:r>
      </w:hyperlink>
      <w:r w:rsidRPr="00CC5B93">
        <w:rPr>
          <w:rFonts w:ascii="細明體" w:eastAsia="細明體" w:hAnsi="細明體" w:hint="eastAsia"/>
          <w:kern w:val="2"/>
          <w:lang w:eastAsia="zh-TW"/>
        </w:rPr>
        <w:t>)</w:t>
      </w:r>
    </w:p>
    <w:p w:rsidR="00776A2D" w:rsidRDefault="00776A2D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CC5B93">
        <w:rPr>
          <w:rFonts w:ascii="細明體" w:eastAsia="細明體" w:hAnsi="細明體" w:hint="eastAsia"/>
          <w:kern w:val="2"/>
          <w:lang w:eastAsia="zh-TW"/>
        </w:rPr>
        <w:t>$受理編號</w:t>
      </w:r>
      <w:r>
        <w:rPr>
          <w:rFonts w:ascii="細明體" w:eastAsia="細明體" w:hAnsi="細明體" w:hint="eastAsia"/>
          <w:kern w:val="2"/>
          <w:lang w:eastAsia="zh-TW"/>
        </w:rPr>
        <w:t xml:space="preserve"> 不為空白 (受理編號當作查詢條件)</w:t>
      </w:r>
    </w:p>
    <w:p w:rsidR="00776A2D" w:rsidRDefault="00776A2D" w:rsidP="00D52A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A010.受理編號:</w:t>
      </w:r>
      <w:r w:rsidRPr="006E6F2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C5B93">
        <w:rPr>
          <w:rFonts w:ascii="細明體" w:eastAsia="細明體" w:hAnsi="細明體" w:hint="eastAsia"/>
          <w:kern w:val="2"/>
          <w:lang w:eastAsia="zh-TW"/>
        </w:rPr>
        <w:t>$受理編號</w:t>
      </w:r>
    </w:p>
    <w:p w:rsidR="00776A2D" w:rsidRDefault="00776A2D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923632" w:rsidRDefault="00923632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ORDER BY </w:t>
      </w: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Pr="00CC5B93">
        <w:rPr>
          <w:rFonts w:ascii="細明體" w:eastAsia="細明體" w:hAnsi="細明體" w:hint="eastAsia"/>
          <w:kern w:val="2"/>
          <w:lang w:eastAsia="zh-TW"/>
        </w:rPr>
        <w:t>受理編號</w:t>
      </w:r>
      <w:r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Pr="00CC5B93"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776A2D" w:rsidRPr="00CC5B93" w:rsidRDefault="00776A2D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撈取欄位</w:t>
      </w:r>
    </w:p>
    <w:p w:rsidR="00776A2D" w:rsidRPr="00CC5B93" w:rsidRDefault="00776A2D" w:rsidP="00D52A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Pr="00CC5B93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776A2D" w:rsidRPr="00CC5B93" w:rsidRDefault="00776A2D" w:rsidP="00D52A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Pr="00CC5B93"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776A2D" w:rsidRDefault="00776A2D" w:rsidP="00D52A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Pr="00CC5B93">
        <w:rPr>
          <w:rFonts w:ascii="細明體" w:eastAsia="細明體" w:hAnsi="細明體" w:hint="eastAsia"/>
          <w:kern w:val="2"/>
          <w:lang w:eastAsia="zh-TW"/>
        </w:rPr>
        <w:t>事故日期</w:t>
      </w:r>
    </w:p>
    <w:p w:rsidR="00776A2D" w:rsidRPr="00CC5B93" w:rsidRDefault="00776A2D" w:rsidP="00D52A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A010.事故原因</w:t>
      </w:r>
    </w:p>
    <w:p w:rsidR="004A43F4" w:rsidRPr="00CC5B93" w:rsidRDefault="004A43F4" w:rsidP="00DD1A7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410BEF" w:rsidRPr="00CC5B93" w:rsidRDefault="00410BEF" w:rsidP="000A4FB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若無資料，</w:t>
      </w:r>
      <w:r w:rsidR="00C148E3" w:rsidRPr="00CC5B93">
        <w:rPr>
          <w:rFonts w:ascii="細明體" w:eastAsia="細明體" w:hAnsi="細明體" w:hint="eastAsia"/>
          <w:kern w:val="2"/>
          <w:lang w:eastAsia="zh-TW"/>
        </w:rPr>
        <w:t>屬正常</w:t>
      </w:r>
    </w:p>
    <w:p w:rsidR="00C148E3" w:rsidRPr="00CC5B93" w:rsidRDefault="004213D7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FA</w:t>
      </w:r>
      <w:r w:rsidR="00C148E3" w:rsidRPr="00CC5B93">
        <w:rPr>
          <w:rFonts w:ascii="細明體" w:eastAsia="細明體" w:hAnsi="細明體" w:hint="eastAsia"/>
          <w:kern w:val="2"/>
          <w:lang w:eastAsia="zh-TW"/>
        </w:rPr>
        <w:t>TAL出件數相關資料給LOG檔顯示。</w:t>
      </w:r>
    </w:p>
    <w:p w:rsidR="00410BEF" w:rsidRPr="00CC5B93" w:rsidRDefault="00C148E3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lang w:eastAsia="zh-TW"/>
        </w:rPr>
        <w:t>C</w:t>
      </w:r>
      <w:r w:rsidRPr="00CC5B93">
        <w:rPr>
          <w:rFonts w:ascii="細明體" w:eastAsia="細明體" w:hAnsi="細明體"/>
          <w:lang w:eastAsia="zh-TW"/>
        </w:rPr>
        <w:t>ALL batch.CountManager</w:t>
      </w:r>
      <w:r w:rsidRPr="00CC5B93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C148E3" w:rsidRPr="00D52A33" w:rsidRDefault="00C148E3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lang w:eastAsia="zh-TW"/>
        </w:rPr>
        <w:t>RETURN</w:t>
      </w:r>
    </w:p>
    <w:p w:rsidR="00FA6B27" w:rsidRPr="00D52A33" w:rsidRDefault="00FA6B27" w:rsidP="00D52A3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5935CA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 xml:space="preserve"> </w:t>
      </w:r>
      <w:ins w:id="56" w:author="FIS" w:date="2014-06-11T15:43:00Z">
        <w:r w:rsidR="00FE0978">
          <w:rPr>
            <w:rFonts w:eastAsia="細明體" w:hint="eastAsia"/>
            <w:kern w:val="2"/>
            <w:szCs w:val="24"/>
            <w:lang w:eastAsia="zh-TW"/>
          </w:rPr>
          <w:t>IN  (</w:t>
        </w:r>
        <w:r w:rsidR="00FE0978">
          <w:rPr>
            <w:rFonts w:eastAsia="細明體"/>
            <w:kern w:val="2"/>
            <w:szCs w:val="24"/>
            <w:lang w:eastAsia="zh-TW"/>
          </w:rPr>
          <w:t>‘</w:t>
        </w:r>
        <w:r w:rsidR="00FE0978">
          <w:rPr>
            <w:rFonts w:eastAsia="細明體" w:hint="eastAsia"/>
            <w:kern w:val="2"/>
            <w:szCs w:val="24"/>
            <w:lang w:eastAsia="zh-TW"/>
          </w:rPr>
          <w:t>N</w:t>
        </w:r>
        <w:r w:rsidR="00FE0978">
          <w:rPr>
            <w:rFonts w:eastAsia="細明體"/>
            <w:kern w:val="2"/>
            <w:szCs w:val="24"/>
            <w:lang w:eastAsia="zh-TW"/>
          </w:rPr>
          <w:t>’</w:t>
        </w:r>
        <w:r w:rsidR="00FE0978">
          <w:rPr>
            <w:rFonts w:eastAsia="細明體" w:hint="eastAsia"/>
            <w:kern w:val="2"/>
            <w:szCs w:val="24"/>
            <w:lang w:eastAsia="zh-TW"/>
          </w:rPr>
          <w:t>,</w:t>
        </w:r>
        <w:r w:rsidR="00FE0978">
          <w:rPr>
            <w:rFonts w:eastAsia="細明體"/>
            <w:kern w:val="2"/>
            <w:szCs w:val="24"/>
            <w:lang w:eastAsia="zh-TW"/>
          </w:rPr>
          <w:t>’</w:t>
        </w:r>
        <w:r w:rsidR="00FE0978">
          <w:rPr>
            <w:rFonts w:eastAsia="細明體" w:hint="eastAsia"/>
            <w:kern w:val="2"/>
            <w:szCs w:val="24"/>
            <w:lang w:eastAsia="zh-TW"/>
          </w:rPr>
          <w:t>3</w:t>
        </w:r>
        <w:r w:rsidR="00FE0978">
          <w:rPr>
            <w:rFonts w:eastAsia="細明體"/>
            <w:kern w:val="2"/>
            <w:szCs w:val="24"/>
            <w:lang w:eastAsia="zh-TW"/>
          </w:rPr>
          <w:t>’</w:t>
        </w:r>
        <w:r w:rsidR="00FE0978">
          <w:rPr>
            <w:rFonts w:eastAsia="細明體" w:hint="eastAsia"/>
            <w:kern w:val="2"/>
            <w:szCs w:val="24"/>
            <w:lang w:eastAsia="zh-TW"/>
          </w:rPr>
          <w:t>)</w:t>
        </w:r>
      </w:ins>
      <w:del w:id="57" w:author="FIS" w:date="2014-06-11T15:43:00Z">
        <w:r w:rsidDel="00FE0978">
          <w:rPr>
            <w:rFonts w:ascii="細明體" w:eastAsia="細明體" w:hAnsi="細明體" w:hint="eastAsia"/>
            <w:lang w:eastAsia="zh-TW"/>
          </w:rPr>
          <w:delText xml:space="preserve">= </w:delText>
        </w:r>
        <w:r w:rsidDel="00FE0978">
          <w:rPr>
            <w:rFonts w:ascii="細明體" w:eastAsia="細明體" w:hAnsi="細明體"/>
            <w:lang w:eastAsia="zh-TW"/>
          </w:rPr>
          <w:delText>‘</w:delText>
        </w:r>
        <w:r w:rsidDel="00FE0978">
          <w:rPr>
            <w:rFonts w:ascii="細明體" w:eastAsia="細明體" w:hAnsi="細明體" w:hint="eastAsia"/>
            <w:lang w:eastAsia="zh-TW"/>
          </w:rPr>
          <w:delText>N</w:delText>
        </w:r>
        <w:r w:rsidDel="00FE0978">
          <w:rPr>
            <w:rFonts w:ascii="細明體" w:eastAsia="細明體" w:hAnsi="細明體"/>
            <w:lang w:eastAsia="zh-TW"/>
          </w:rPr>
          <w:delText>’</w:delText>
        </w:r>
      </w:del>
      <w:r>
        <w:rPr>
          <w:rFonts w:ascii="細明體" w:eastAsia="細明體" w:hAnsi="細明體" w:hint="eastAsia"/>
          <w:lang w:eastAsia="zh-TW"/>
        </w:rPr>
        <w:t xml:space="preserve"> (線上即時</w:t>
      </w:r>
      <w:ins w:id="58" w:author="FIS" w:date="2014-06-11T15:43:00Z">
        <w:r w:rsidR="00FE0978">
          <w:rPr>
            <w:rFonts w:hint="eastAsia"/>
            <w:lang w:eastAsia="zh-TW"/>
          </w:rPr>
          <w:t>、</w:t>
        </w:r>
        <w:r w:rsidR="00FE0978">
          <w:rPr>
            <w:rFonts w:hint="eastAsia"/>
            <w:lang w:eastAsia="zh-TW"/>
          </w:rPr>
          <w:t>3</w:t>
        </w:r>
        <w:r w:rsidR="00FE0978">
          <w:rPr>
            <w:rFonts w:hint="eastAsia"/>
            <w:lang w:eastAsia="zh-TW"/>
          </w:rPr>
          <w:t>登</w:t>
        </w:r>
      </w:ins>
      <w:r>
        <w:rPr>
          <w:rFonts w:ascii="細明體" w:eastAsia="細明體" w:hAnsi="細明體" w:hint="eastAsia"/>
          <w:lang w:eastAsia="zh-TW"/>
        </w:rPr>
        <w:t>)</w:t>
      </w:r>
    </w:p>
    <w:p w:rsidR="00FA6B27" w:rsidRPr="00D52A33" w:rsidRDefault="00FA6B27" w:rsidP="00FA6B2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//**因為還沒有產生理賠投保明細(DTAAB100)資料，所以要另外處理</w:t>
      </w:r>
    </w:p>
    <w:p w:rsidR="00FA6B27" w:rsidRDefault="00FA6B27" w:rsidP="00FA6B2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若有資料，</w:t>
      </w:r>
      <w:r w:rsidRPr="00CC5B93">
        <w:rPr>
          <w:rFonts w:ascii="細明體" w:eastAsia="細明體" w:hAnsi="細明體" w:hint="eastAsia"/>
          <w:kern w:val="2"/>
          <w:lang w:eastAsia="zh-TW"/>
        </w:rPr>
        <w:t>LOOP處理每筆紀錄 (</w:t>
      </w:r>
      <w:r>
        <w:rPr>
          <w:rFonts w:ascii="細明體" w:eastAsia="細明體" w:hAnsi="細明體" w:hint="eastAsia"/>
          <w:kern w:val="2"/>
          <w:lang w:eastAsia="zh-TW"/>
        </w:rPr>
        <w:t>格式如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>
        <w:rPr>
          <w:rFonts w:ascii="細明體" w:eastAsia="細明體" w:hAnsi="細明體" w:hint="eastAsia"/>
          <w:lang w:eastAsia="zh-TW"/>
        </w:rPr>
        <w:t>，除了DTAAB100的欄位外其餘欄位相同</w:t>
      </w:r>
      <w:r w:rsidRPr="00CC5B93">
        <w:rPr>
          <w:rFonts w:ascii="細明體" w:eastAsia="細明體" w:hAnsi="細明體" w:hint="eastAsia"/>
          <w:kern w:val="2"/>
          <w:lang w:eastAsia="zh-TW"/>
        </w:rPr>
        <w:t>)</w:t>
      </w:r>
    </w:p>
    <w:p w:rsidR="009E564A" w:rsidRDefault="009E564A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</w:t>
      </w:r>
      <w:r w:rsidRPr="009E564A">
        <w:rPr>
          <w:rFonts w:ascii="細明體" w:eastAsia="細明體" w:hAnsi="細明體" w:hint="eastAsia"/>
          <w:kern w:val="2"/>
          <w:lang w:eastAsia="zh-TW"/>
        </w:rPr>
        <w:t>**模型分類相同才要處理,若不同則跳過</w:t>
      </w:r>
    </w:p>
    <w:p w:rsidR="009E564A" w:rsidRPr="004A43F4" w:rsidRDefault="009E564A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處理當筆.事故原因 </w:t>
      </w:r>
      <w:r>
        <w:rPr>
          <w:rFonts w:ascii="細明體" w:eastAsia="細明體" w:hAnsi="細明體" w:hint="eastAsia"/>
          <w:lang w:eastAsia="zh-TW"/>
        </w:rPr>
        <w:t>IN (</w:t>
      </w:r>
      <w:hyperlink r:id="rId8" w:anchor="Q_OCR_RESN" w:history="1">
        <w:r>
          <w:rPr>
            <w:rStyle w:val="ad"/>
            <w:rFonts w:ascii="細明體" w:eastAsia="細明體" w:hAnsi="細明體" w:hint="eastAsia"/>
            <w:lang w:eastAsia="zh-TW"/>
          </w:rPr>
          <w:t>事故原因代碼抽件條件</w:t>
        </w:r>
      </w:hyperlink>
      <w:r>
        <w:rPr>
          <w:rFonts w:ascii="細明體" w:eastAsia="細明體" w:hAnsi="細明體" w:hint="eastAsia"/>
          <w:lang w:eastAsia="zh-TW"/>
        </w:rPr>
        <w:t>)的代碼值為</w:t>
      </w:r>
      <w:r>
        <w:rPr>
          <w:rFonts w:ascii="細明體" w:eastAsia="細明體" w:hAnsi="細明體" w:hint="eastAsia"/>
          <w:b/>
          <w:color w:val="FF0000"/>
          <w:lang w:eastAsia="zh-TW"/>
        </w:rPr>
        <w:t>紅字</w:t>
      </w:r>
      <w:r>
        <w:rPr>
          <w:rFonts w:ascii="細明體" w:eastAsia="細明體" w:hAnsi="細明體" w:hint="eastAsia"/>
          <w:lang w:eastAsia="zh-TW"/>
        </w:rPr>
        <w:t>的值</w:t>
      </w:r>
    </w:p>
    <w:p w:rsidR="009E564A" w:rsidRPr="004A43F4" w:rsidRDefault="009E564A" w:rsidP="00D52A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$模型分類_tmp 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(精神疾病)</w:t>
      </w:r>
    </w:p>
    <w:p w:rsidR="009E564A" w:rsidRPr="00A42193" w:rsidRDefault="009E564A" w:rsidP="00A4219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2193">
        <w:rPr>
          <w:rFonts w:ascii="細明體" w:eastAsia="細明體" w:hAnsi="細明體" w:hint="eastAsia"/>
          <w:lang w:eastAsia="zh-TW"/>
        </w:rPr>
        <w:t>ELSE</w:t>
      </w:r>
      <w:r w:rsidR="00FB3B5D" w:rsidRPr="00A42193">
        <w:rPr>
          <w:rFonts w:ascii="細明體" w:eastAsia="細明體" w:hAnsi="細明體" w:hint="eastAsia"/>
          <w:lang w:eastAsia="zh-TW"/>
        </w:rPr>
        <w:t xml:space="preserve"> IF</w:t>
      </w:r>
      <w:r w:rsidR="00A42193">
        <w:rPr>
          <w:rFonts w:ascii="細明體" w:eastAsia="細明體" w:hAnsi="細明體" w:hint="eastAsia"/>
          <w:lang w:eastAsia="zh-TW"/>
        </w:rPr>
        <w:t xml:space="preserve"> </w:t>
      </w:r>
      <w:r w:rsidRPr="00A42193">
        <w:rPr>
          <w:rFonts w:ascii="細明體" w:eastAsia="細明體" w:hAnsi="細明體" w:hint="eastAsia"/>
          <w:lang w:eastAsia="zh-TW"/>
        </w:rPr>
        <w:t xml:space="preserve">$模型分類_tmp  = </w:t>
      </w:r>
      <w:r w:rsidRPr="00A42193">
        <w:rPr>
          <w:rFonts w:ascii="細明體" w:eastAsia="細明體" w:hAnsi="細明體"/>
          <w:lang w:eastAsia="zh-TW"/>
        </w:rPr>
        <w:t>‘</w:t>
      </w:r>
      <w:r w:rsidRPr="00A42193">
        <w:rPr>
          <w:rFonts w:ascii="細明體" w:eastAsia="細明體" w:hAnsi="細明體" w:hint="eastAsia"/>
          <w:lang w:eastAsia="zh-TW"/>
        </w:rPr>
        <w:t>2</w:t>
      </w:r>
      <w:r w:rsidRPr="00A42193">
        <w:rPr>
          <w:rFonts w:ascii="細明體" w:eastAsia="細明體" w:hAnsi="細明體"/>
          <w:lang w:eastAsia="zh-TW"/>
        </w:rPr>
        <w:t>’</w:t>
      </w:r>
      <w:r w:rsidRPr="00A42193">
        <w:rPr>
          <w:rFonts w:ascii="細明體" w:eastAsia="細明體" w:hAnsi="細明體" w:hint="eastAsia"/>
          <w:lang w:eastAsia="zh-TW"/>
        </w:rPr>
        <w:t>(癌症醫療)</w:t>
      </w:r>
    </w:p>
    <w:p w:rsidR="00012965" w:rsidRPr="00441240" w:rsidRDefault="00B72857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 </w:t>
      </w:r>
      <w:r w:rsidRPr="00A42193">
        <w:rPr>
          <w:rFonts w:ascii="細明體" w:eastAsia="細明體" w:hAnsi="細明體" w:hint="eastAsia"/>
          <w:lang w:eastAsia="zh-TW"/>
        </w:rPr>
        <w:t>IF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Pr="00A42193">
        <w:rPr>
          <w:rFonts w:ascii="細明體" w:eastAsia="細明體" w:hAnsi="細明體" w:hint="eastAsia"/>
          <w:lang w:eastAsia="zh-TW"/>
        </w:rPr>
        <w:t xml:space="preserve">$模型分類_tmp  = </w:t>
      </w:r>
      <w:r w:rsidRPr="00A42193"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3</w:t>
      </w:r>
      <w:r w:rsidRPr="00A42193">
        <w:rPr>
          <w:rFonts w:ascii="細明體" w:eastAsia="細明體" w:hAnsi="細明體"/>
          <w:lang w:eastAsia="zh-TW"/>
        </w:rPr>
        <w:t>’</w:t>
      </w:r>
      <w:r w:rsidRPr="00A42193"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疾病</w:t>
      </w:r>
      <w:r w:rsidRPr="00A42193">
        <w:rPr>
          <w:rFonts w:ascii="細明體" w:eastAsia="細明體" w:hAnsi="細明體" w:hint="eastAsia"/>
          <w:lang w:eastAsia="zh-TW"/>
        </w:rPr>
        <w:t>)</w:t>
      </w:r>
    </w:p>
    <w:p w:rsidR="009C66C4" w:rsidRDefault="006545C6" w:rsidP="00441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當筆.事故原因 開頭不為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A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 OR 當筆.事故原因 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A05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6545C6" w:rsidRPr="00645A38" w:rsidRDefault="006545C6" w:rsidP="00441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跳過此筆不處理</w:t>
      </w:r>
    </w:p>
    <w:p w:rsidR="00B72857" w:rsidRPr="00441240" w:rsidRDefault="00B72857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 </w:t>
      </w:r>
      <w:r w:rsidRPr="00A42193">
        <w:rPr>
          <w:rFonts w:ascii="細明體" w:eastAsia="細明體" w:hAnsi="細明體" w:hint="eastAsia"/>
          <w:lang w:eastAsia="zh-TW"/>
        </w:rPr>
        <w:t>IF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Pr="00A42193">
        <w:rPr>
          <w:rFonts w:ascii="細明體" w:eastAsia="細明體" w:hAnsi="細明體" w:hint="eastAsia"/>
          <w:lang w:eastAsia="zh-TW"/>
        </w:rPr>
        <w:t xml:space="preserve">$模型分類_tmp  = </w:t>
      </w:r>
      <w:r w:rsidRPr="00A42193"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4</w:t>
      </w:r>
      <w:r w:rsidRPr="00A42193">
        <w:rPr>
          <w:rFonts w:ascii="細明體" w:eastAsia="細明體" w:hAnsi="細明體"/>
          <w:lang w:eastAsia="zh-TW"/>
        </w:rPr>
        <w:t>’</w:t>
      </w:r>
      <w:r w:rsidRPr="00A42193"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意外</w:t>
      </w:r>
      <w:r w:rsidRPr="00A42193">
        <w:rPr>
          <w:rFonts w:ascii="細明體" w:eastAsia="細明體" w:hAnsi="細明體" w:hint="eastAsia"/>
          <w:lang w:eastAsia="zh-TW"/>
        </w:rPr>
        <w:t>)</w:t>
      </w:r>
    </w:p>
    <w:p w:rsidR="008D3767" w:rsidRDefault="008D3767" w:rsidP="004412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當筆.事故原因 開頭不為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B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8D3767" w:rsidRPr="00012965" w:rsidRDefault="008D3767" w:rsidP="004412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跳過此筆不處理</w:t>
      </w:r>
      <w:r>
        <w:rPr>
          <w:rFonts w:ascii="細明體" w:eastAsia="細明體" w:hAnsi="細明體" w:hint="eastAsia"/>
          <w:kern w:val="2"/>
          <w:lang w:eastAsia="zh-TW"/>
        </w:rPr>
        <w:tab/>
      </w:r>
    </w:p>
    <w:p w:rsidR="009E564A" w:rsidRPr="004A43F4" w:rsidRDefault="009E564A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END IF</w:t>
      </w:r>
    </w:p>
    <w:p w:rsidR="009E564A" w:rsidRDefault="009E564A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>
        <w:rPr>
          <w:rFonts w:ascii="細明體" w:eastAsia="細明體" w:hAnsi="細明體" w:hint="eastAsia"/>
          <w:lang w:eastAsia="zh-TW"/>
        </w:rPr>
        <w:t>$模型分類_tmp</w:t>
      </w:r>
      <w:r>
        <w:rPr>
          <w:rFonts w:ascii="細明體" w:eastAsia="細明體" w:hAnsi="細明體" w:hint="eastAsia"/>
          <w:kern w:val="2"/>
          <w:lang w:eastAsia="zh-TW"/>
        </w:rPr>
        <w:t xml:space="preserve"> &lt;&gt;  批次傳入事故原因</w:t>
      </w:r>
    </w:p>
    <w:p w:rsidR="009E564A" w:rsidRDefault="009E564A" w:rsidP="00D52A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跳過此筆不處理</w:t>
      </w:r>
    </w:p>
    <w:p w:rsidR="009E564A" w:rsidRDefault="009E564A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E</w:t>
      </w:r>
      <w:r>
        <w:rPr>
          <w:rFonts w:ascii="細明體" w:eastAsia="細明體" w:hAnsi="細明體" w:hint="eastAsia"/>
          <w:kern w:val="2"/>
          <w:lang w:eastAsia="zh-TW"/>
        </w:rPr>
        <w:t>ND IF</w:t>
      </w:r>
    </w:p>
    <w:p w:rsidR="00923632" w:rsidRDefault="00923632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23632">
        <w:rPr>
          <w:rFonts w:ascii="細明體" w:eastAsia="細明體" w:hAnsi="細明體" w:hint="eastAsia"/>
          <w:kern w:val="2"/>
          <w:lang w:eastAsia="zh-TW"/>
        </w:rPr>
        <w:t>//資料相同,處理下一筆,避免insertDTAAV001資料重覆</w:t>
      </w:r>
    </w:p>
    <w:p w:rsidR="00923632" w:rsidRDefault="00923632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受編，事故者ID，事故日期 三個值都跟前ㄧ筆相同</w:t>
      </w:r>
    </w:p>
    <w:p w:rsidR="00923632" w:rsidRDefault="00923632" w:rsidP="00D52A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跳過此筆不處理</w:t>
      </w:r>
    </w:p>
    <w:p w:rsidR="00923632" w:rsidRDefault="00923632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FA6B27" w:rsidRPr="00D52A33" w:rsidRDefault="00FA6B27" w:rsidP="00D52A3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</w:t>
      </w:r>
      <w:r w:rsidRPr="00FA6B27">
        <w:rPr>
          <w:rFonts w:ascii="細明體" w:eastAsia="細明體" w:hAnsi="細明體" w:hint="eastAsia"/>
          <w:kern w:val="2"/>
          <w:lang w:eastAsia="zh-TW"/>
        </w:rPr>
        <w:t>客戶投保明細讀取模組</w:t>
      </w:r>
      <w:r w:rsidRPr="00FA6B27">
        <w:rPr>
          <w:rFonts w:ascii="細明體" w:eastAsia="細明體" w:hAnsi="細明體" w:hint="eastAsia"/>
          <w:lang w:eastAsia="zh-TW"/>
        </w:rPr>
        <w:t>AAB</w:t>
      </w:r>
      <w:r>
        <w:rPr>
          <w:rFonts w:ascii="細明體" w:eastAsia="細明體" w:hAnsi="細明體" w:hint="eastAsia"/>
          <w:lang w:eastAsia="zh-TW"/>
        </w:rPr>
        <w:t>_</w:t>
      </w:r>
      <w:r w:rsidRPr="00FA6B27">
        <w:rPr>
          <w:rFonts w:ascii="細明體" w:eastAsia="細明體" w:hAnsi="細明體" w:hint="eastAsia"/>
          <w:lang w:eastAsia="zh-TW"/>
        </w:rPr>
        <w:t>0Z000</w:t>
      </w:r>
      <w:r>
        <w:rPr>
          <w:rFonts w:ascii="細明體" w:eastAsia="細明體" w:hAnsi="細明體" w:hint="eastAsia"/>
          <w:lang w:eastAsia="zh-TW"/>
        </w:rPr>
        <w:t>.</w:t>
      </w:r>
      <w:r w:rsidRPr="00FA6B27">
        <w:rPr>
          <w:rFonts w:ascii="細明體" w:eastAsia="細明體" w:hAnsi="細明體"/>
          <w:lang w:eastAsia="zh-TW"/>
        </w:rPr>
        <w:t>getData</w:t>
      </w:r>
      <w:r>
        <w:rPr>
          <w:rFonts w:ascii="細明體" w:eastAsia="細明體" w:hAnsi="細明體" w:hint="eastAsia"/>
          <w:lang w:eastAsia="zh-TW"/>
        </w:rPr>
        <w:t>(),BY參數</w:t>
      </w:r>
    </w:p>
    <w:p w:rsidR="00FA6B27" w:rsidRDefault="00FA6B27" w:rsidP="00D52A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事故者ID:</w:t>
      </w:r>
      <w:r w:rsidR="00F61915">
        <w:rPr>
          <w:rFonts w:ascii="細明體" w:eastAsia="細明體" w:hAnsi="細明體" w:hint="eastAsia"/>
          <w:kern w:val="2"/>
          <w:lang w:eastAsia="zh-TW"/>
        </w:rPr>
        <w:t>同處理當筆</w:t>
      </w:r>
      <w:hyperlink w:anchor="V1Z004_BO" w:history="1">
        <w:r w:rsidR="00F61915"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</w:p>
    <w:p w:rsidR="00FA6B27" w:rsidRDefault="00FA6B27" w:rsidP="00D52A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事故日期:同處理當筆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</w:p>
    <w:p w:rsidR="00FA6B27" w:rsidRDefault="00FA6B27" w:rsidP="00D52A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死殘辦理核付表示: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N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F61915" w:rsidRDefault="00F61915" w:rsidP="00D52A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理賠受理無記名檔LIST:空的LIST</w:t>
      </w:r>
    </w:p>
    <w:p w:rsidR="00F61915" w:rsidRDefault="00F61915" w:rsidP="00D52A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若模組有誤，</w:t>
      </w:r>
    </w:p>
    <w:p w:rsidR="00ED2B83" w:rsidRPr="00C60388" w:rsidRDefault="00405F0F" w:rsidP="00D52A3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5F0F">
        <w:rPr>
          <w:rFonts w:ascii="細明體" w:eastAsia="細明體" w:hAnsi="細明體" w:hint="eastAsia"/>
          <w:lang w:eastAsia="zh-TW"/>
        </w:rPr>
        <w:t>V014更新錯誤件數_取得理賠投保明細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="00ED2B83" w:rsidRPr="00C60388">
        <w:rPr>
          <w:rFonts w:ascii="細明體" w:eastAsia="細明體" w:hAnsi="細明體" w:hint="eastAsia"/>
          <w:lang w:eastAsia="zh-TW"/>
        </w:rPr>
        <w:t>++</w:t>
      </w:r>
    </w:p>
    <w:p w:rsidR="00ED2B83" w:rsidRDefault="00ED2B83" w:rsidP="00D52A3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LOG紀錄錯誤訊息</w:t>
      </w:r>
      <w:r>
        <w:rPr>
          <w:rFonts w:ascii="細明體" w:eastAsia="細明體" w:hAnsi="細明體" w:hint="eastAsia"/>
          <w:kern w:val="2"/>
          <w:lang w:eastAsia="zh-TW"/>
        </w:rPr>
        <w:t>(該模組錯誤訊息)</w:t>
      </w:r>
      <w:r w:rsidRPr="00C60388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61915" w:rsidRDefault="00F61915" w:rsidP="00D52A3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//**將此筆受編回押</w:t>
      </w:r>
      <w:r w:rsidRPr="00113159">
        <w:rPr>
          <w:rFonts w:hint="eastAsia"/>
          <w:lang w:eastAsia="zh-TW"/>
        </w:rPr>
        <w:t>理賠偵測線上計算檔</w:t>
      </w:r>
      <w:r>
        <w:rPr>
          <w:rFonts w:ascii="細明體" w:eastAsia="細明體" w:hAnsi="細明體" w:hint="eastAsia"/>
          <w:kern w:val="2"/>
          <w:lang w:eastAsia="zh-TW"/>
        </w:rPr>
        <w:t>DTAAV014，以ADDBATCH方式處理</w:t>
      </w:r>
    </w:p>
    <w:p w:rsidR="00F61915" w:rsidRDefault="00F61915" w:rsidP="00D52A3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Pr="00113159">
        <w:rPr>
          <w:rFonts w:hint="eastAsia"/>
          <w:lang w:eastAsia="zh-TW"/>
        </w:rPr>
        <w:t>理賠偵測線上計算檔</w:t>
      </w:r>
      <w:r>
        <w:rPr>
          <w:rFonts w:ascii="細明體" w:eastAsia="細明體" w:hAnsi="細明體" w:hint="eastAsia"/>
          <w:kern w:val="2"/>
          <w:lang w:eastAsia="zh-TW"/>
        </w:rPr>
        <w:t>DTAAV014，BY參數:</w:t>
      </w:r>
    </w:p>
    <w:p w:rsidR="00F61915" w:rsidRPr="00D52A33" w:rsidRDefault="00F61915" w:rsidP="00D52A3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受理編號:同處理當筆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</w:p>
    <w:p w:rsidR="00F61915" w:rsidRPr="00D52A33" w:rsidRDefault="00F61915" w:rsidP="00D52A3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更新欄位:</w:t>
      </w:r>
    </w:p>
    <w:p w:rsidR="00F61915" w:rsidRDefault="00247C24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計算開始時間:系統日期時間(TIMESTAMP)</w:t>
      </w:r>
    </w:p>
    <w:p w:rsidR="00247C24" w:rsidRPr="00D52A33" w:rsidRDefault="00247C24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錯誤訊息: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AAV0_B0</w:t>
      </w:r>
      <w:r w:rsidR="00446CC5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取得理賠投保明細錯誤,事故者ID: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+處理當筆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>
        <w:rPr>
          <w:rFonts w:ascii="細明體" w:eastAsia="細明體" w:hAnsi="細明體" w:hint="eastAsia"/>
          <w:lang w:eastAsia="zh-TW"/>
        </w:rPr>
        <w:t xml:space="preserve">.事故者ID+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,事故日期: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+</w:t>
      </w:r>
      <w:r>
        <w:rPr>
          <w:rFonts w:ascii="細明體" w:eastAsia="細明體" w:hAnsi="細明體" w:hint="eastAsia"/>
          <w:kern w:val="2"/>
          <w:lang w:eastAsia="zh-TW"/>
        </w:rPr>
        <w:t>處理當筆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>
        <w:rPr>
          <w:rFonts w:ascii="細明體" w:eastAsia="細明體" w:hAnsi="細明體" w:hint="eastAsia"/>
          <w:lang w:eastAsia="zh-TW"/>
        </w:rPr>
        <w:t>.事故日期</w:t>
      </w:r>
    </w:p>
    <w:p w:rsidR="00FE0978" w:rsidRPr="00233CD8" w:rsidRDefault="00FE0978" w:rsidP="00233CD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59" w:author="FIS" w:date="2014-06-11T15:44:00Z"/>
          <w:rFonts w:ascii="細明體" w:eastAsia="細明體" w:hAnsi="細明體" w:hint="eastAsia"/>
          <w:kern w:val="2"/>
          <w:lang w:eastAsia="zh-TW"/>
        </w:rPr>
      </w:pPr>
      <w:ins w:id="60" w:author="FIS" w:date="2014-06-11T15:43:00Z">
        <w:r>
          <w:rPr>
            <w:rFonts w:ascii="細明體" w:eastAsia="細明體" w:hAnsi="細明體" w:hint="eastAsia"/>
            <w:lang w:eastAsia="zh-TW"/>
          </w:rPr>
          <w:t xml:space="preserve">IF </w:t>
        </w:r>
        <w:r>
          <w:rPr>
            <w:rFonts w:ascii="細明體" w:eastAsia="細明體" w:hAnsi="細明體" w:hint="eastAsia"/>
            <w:kern w:val="2"/>
            <w:lang w:eastAsia="zh-TW"/>
          </w:rPr>
          <w:t>$</w:t>
        </w:r>
        <w:r w:rsidRPr="005935CA">
          <w:rPr>
            <w:rFonts w:ascii="細明體" w:eastAsia="細明體" w:hAnsi="細明體" w:hint="eastAsia"/>
            <w:lang w:eastAsia="zh-TW"/>
          </w:rPr>
          <w:t>整批或當日件</w:t>
        </w:r>
        <w:r>
          <w:rPr>
            <w:rFonts w:ascii="細明體" w:eastAsia="細明體" w:hAnsi="細明體" w:hint="eastAsia"/>
            <w:lang w:eastAsia="zh-TW"/>
          </w:rPr>
          <w:t xml:space="preserve"> =</w:t>
        </w:r>
        <w:r>
          <w:rPr>
            <w:rFonts w:ascii="細明體" w:eastAsia="細明體" w:hAnsi="細明體"/>
            <w:lang w:eastAsia="zh-TW"/>
          </w:rPr>
          <w:t>’</w:t>
        </w:r>
        <w:r>
          <w:rPr>
            <w:rFonts w:ascii="細明體" w:eastAsia="細明體" w:hAnsi="細明體" w:hint="eastAsia"/>
            <w:lang w:eastAsia="zh-TW"/>
          </w:rPr>
          <w:t>3</w:t>
        </w:r>
        <w:r>
          <w:rPr>
            <w:rFonts w:ascii="細明體" w:eastAsia="細明體" w:hAnsi="細明體"/>
            <w:lang w:eastAsia="zh-TW"/>
          </w:rPr>
          <w:t>’</w:t>
        </w:r>
        <w:r>
          <w:rPr>
            <w:rFonts w:ascii="細明體" w:eastAsia="細明體" w:hAnsi="細明體" w:hint="eastAsia"/>
            <w:lang w:eastAsia="zh-TW"/>
          </w:rPr>
          <w:t>(3登件</w:t>
        </w:r>
      </w:ins>
      <w:ins w:id="61" w:author="FIS" w:date="2014-06-11T16:00:00Z">
        <w:r w:rsidR="00086269">
          <w:rPr>
            <w:rFonts w:ascii="細明體" w:eastAsia="細明體" w:hAnsi="細明體" w:hint="eastAsia"/>
            <w:lang w:eastAsia="zh-TW"/>
          </w:rPr>
          <w:t>有</w:t>
        </w:r>
      </w:ins>
      <w:ins w:id="62" w:author="FIS" w:date="2014-06-11T15:43:00Z">
        <w:r>
          <w:rPr>
            <w:rFonts w:ascii="細明體" w:eastAsia="細明體" w:hAnsi="細明體" w:hint="eastAsia"/>
            <w:lang w:eastAsia="zh-TW"/>
          </w:rPr>
          <w:t>錯誤訊息</w:t>
        </w:r>
      </w:ins>
      <w:ins w:id="63" w:author="FIS" w:date="2014-06-11T16:00:00Z">
        <w:r w:rsidR="00086269">
          <w:rPr>
            <w:rFonts w:ascii="細明體" w:eastAsia="細明體" w:hAnsi="細明體" w:hint="eastAsia"/>
            <w:lang w:eastAsia="zh-TW"/>
          </w:rPr>
          <w:t>者</w:t>
        </w:r>
      </w:ins>
      <w:ins w:id="64" w:author="FIS" w:date="2014-06-11T15:56:00Z">
        <w:r w:rsidR="00CB5B89">
          <w:rPr>
            <w:rFonts w:ascii="細明體" w:eastAsia="細明體" w:hAnsi="細明體" w:hint="eastAsia"/>
            <w:lang w:eastAsia="zh-TW"/>
          </w:rPr>
          <w:t>逆推</w:t>
        </w:r>
      </w:ins>
      <w:ins w:id="65" w:author="FIS" w:date="2014-06-20T08:37:00Z">
        <w:r w:rsidR="008209A3">
          <w:rPr>
            <w:rFonts w:ascii="細明體" w:eastAsia="細明體" w:hAnsi="細明體" w:hint="eastAsia"/>
            <w:lang w:eastAsia="zh-TW"/>
          </w:rPr>
          <w:t>，發生錯誤不處理，由模組發MAIL通知</w:t>
        </w:r>
      </w:ins>
      <w:ins w:id="66" w:author="FIS" w:date="2014-06-11T15:44:00Z">
        <w:r>
          <w:rPr>
            <w:rFonts w:ascii="細明體" w:eastAsia="細明體" w:hAnsi="細明體" w:hint="eastAsia"/>
            <w:lang w:eastAsia="zh-TW"/>
          </w:rPr>
          <w:t>)</w:t>
        </w:r>
      </w:ins>
    </w:p>
    <w:p w:rsidR="00A074A1" w:rsidRPr="00CE0954" w:rsidRDefault="00A074A1" w:rsidP="00CE095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ins w:id="67" w:author="FIS" w:date="2014-06-11T15:56:00Z"/>
          <w:rFonts w:ascii="細明體" w:eastAsia="細明體" w:hAnsi="細明體" w:hint="eastAsia"/>
          <w:lang w:eastAsia="zh-TW"/>
          <w:rPrChange w:id="68" w:author="FIS" w:date="2014-06-11T15:56:00Z">
            <w:rPr>
              <w:ins w:id="69" w:author="FIS" w:date="2014-06-11T15:56:00Z"/>
              <w:rFonts w:hint="eastAsia"/>
              <w:kern w:val="2"/>
              <w:szCs w:val="24"/>
              <w:lang w:eastAsia="zh-TW"/>
            </w:rPr>
          </w:rPrChange>
        </w:rPr>
        <w:pPrChange w:id="70" w:author="FIS" w:date="2014-06-11T15:56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71" w:author="FIS" w:date="2014-06-11T15:56:00Z">
        <w:r w:rsidRPr="00CE0954">
          <w:rPr>
            <w:rFonts w:ascii="細明體" w:eastAsia="細明體" w:hAnsi="細明體" w:hint="eastAsia"/>
            <w:lang w:eastAsia="zh-TW"/>
            <w:rPrChange w:id="72" w:author="FIS" w:date="2014-06-11T15:56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CALL </w:t>
        </w:r>
        <w:r w:rsidRPr="00CE0954">
          <w:rPr>
            <w:rFonts w:ascii="細明體" w:eastAsia="細明體" w:hAnsi="細明體"/>
            <w:lang w:eastAsia="zh-TW"/>
            <w:rPrChange w:id="73" w:author="FIS" w:date="2014-06-11T15:56:00Z">
              <w:rPr>
                <w:kern w:val="2"/>
                <w:szCs w:val="24"/>
                <w:lang w:eastAsia="zh-TW"/>
              </w:rPr>
            </w:rPrChange>
          </w:rPr>
          <w:t>AA_B2Z601.</w:t>
        </w:r>
        <w:r w:rsidRPr="00A074A1">
          <w:rPr>
            <w:rFonts w:ascii="細明體" w:eastAsia="細明體" w:hAnsi="細明體"/>
            <w:lang w:eastAsia="zh-TW"/>
            <w:rPrChange w:id="74" w:author="FIS" w:date="2014-06-11T15:56:00Z">
              <w:rPr>
                <w:kern w:val="2"/>
                <w:szCs w:val="24"/>
                <w:lang w:eastAsia="zh-TW"/>
              </w:rPr>
            </w:rPrChange>
          </w:rPr>
          <w:t>undoFullautoProcess</w:t>
        </w:r>
        <w:r w:rsidRPr="00CE0954">
          <w:rPr>
            <w:rFonts w:ascii="細明體" w:eastAsia="細明體" w:hAnsi="細明體" w:hint="eastAsia"/>
            <w:lang w:eastAsia="zh-TW"/>
            <w:rPrChange w:id="75" w:author="FIS" w:date="2014-06-11T15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()</w:t>
        </w:r>
        <w:r w:rsidRPr="00CE0954">
          <w:rPr>
            <w:rFonts w:ascii="細明體" w:eastAsia="細明體" w:hAnsi="細明體" w:hint="eastAsia"/>
            <w:lang w:eastAsia="zh-TW"/>
            <w:rPrChange w:id="76" w:author="FIS" w:date="2014-06-11T15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：</w:t>
        </w:r>
        <w:r w:rsidRPr="00CE0954">
          <w:rPr>
            <w:rFonts w:ascii="細明體" w:eastAsia="細明體" w:hAnsi="細明體" w:hint="eastAsia"/>
            <w:lang w:eastAsia="zh-TW"/>
            <w:rPrChange w:id="77" w:author="FIS" w:date="2014-06-11T15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(</w:t>
        </w:r>
        <w:r w:rsidRPr="00CE0954">
          <w:rPr>
            <w:rFonts w:ascii="細明體" w:eastAsia="細明體" w:hAnsi="細明體" w:hint="eastAsia"/>
            <w:lang w:eastAsia="zh-TW"/>
            <w:rPrChange w:id="78" w:author="FIS" w:date="2014-06-11T15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取消</w:t>
        </w:r>
        <w:r w:rsidRPr="00CE0954">
          <w:rPr>
            <w:rFonts w:ascii="細明體" w:eastAsia="細明體" w:hAnsi="細明體" w:hint="eastAsia"/>
            <w:lang w:eastAsia="zh-TW"/>
            <w:rPrChange w:id="79" w:author="FIS" w:date="2014-06-11T15:56:00Z">
              <w:rPr>
                <w:rFonts w:hint="eastAsia"/>
              </w:rPr>
            </w:rPrChange>
          </w:rPr>
          <w:t>全自動核賠流程</w:t>
        </w:r>
        <w:r w:rsidRPr="00CE0954">
          <w:rPr>
            <w:rFonts w:ascii="細明體" w:eastAsia="細明體" w:hAnsi="細明體" w:hint="eastAsia"/>
            <w:lang w:eastAsia="zh-TW"/>
            <w:rPrChange w:id="80" w:author="FIS" w:date="2014-06-11T15:56:00Z">
              <w:rPr>
                <w:rFonts w:hint="eastAsia"/>
                <w:lang w:eastAsia="zh-TW"/>
              </w:rPr>
            </w:rPrChange>
          </w:rPr>
          <w:t>)</w:t>
        </w:r>
      </w:ins>
    </w:p>
    <w:p w:rsidR="00FE7869" w:rsidRPr="00552315" w:rsidRDefault="00A074A1" w:rsidP="00CE095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ins w:id="81" w:author="FIS" w:date="2014-06-11T15:56:00Z"/>
          <w:rFonts w:ascii="細明體" w:eastAsia="細明體" w:hAnsi="細明體" w:hint="eastAsia"/>
          <w:kern w:val="2"/>
          <w:lang w:eastAsia="zh-TW"/>
          <w:rPrChange w:id="82" w:author="FIS" w:date="2014-06-11T15:56:00Z">
            <w:rPr>
              <w:ins w:id="83" w:author="FIS" w:date="2014-06-11T15:56:00Z"/>
              <w:rFonts w:hint="eastAsia"/>
              <w:lang w:eastAsia="zh-TW"/>
            </w:rPr>
          </w:rPrChange>
        </w:rPr>
        <w:pPrChange w:id="84" w:author="FIS" w:date="2014-06-11T15:56:00Z">
          <w:pPr>
            <w:pStyle w:val="Tabletext"/>
            <w:keepLines w:val="0"/>
            <w:numPr>
              <w:ilvl w:val="7"/>
              <w:numId w:val="1"/>
            </w:numPr>
            <w:tabs>
              <w:tab w:val="num" w:pos="4394"/>
            </w:tabs>
            <w:spacing w:after="0" w:line="240" w:lineRule="auto"/>
            <w:ind w:left="4394" w:hanging="1418"/>
          </w:pPr>
        </w:pPrChange>
      </w:pPr>
      <w:ins w:id="85" w:author="FIS" w:date="2014-06-11T15:56:00Z">
        <w:r>
          <w:rPr>
            <w:rFonts w:hint="eastAsia"/>
            <w:lang w:eastAsia="zh-TW"/>
          </w:rPr>
          <w:t>受理編號</w:t>
        </w:r>
        <w:r>
          <w:rPr>
            <w:rFonts w:hint="eastAsia"/>
            <w:lang w:eastAsia="zh-TW"/>
          </w:rPr>
          <w:t xml:space="preserve"> = V014.</w:t>
        </w:r>
        <w:r>
          <w:rPr>
            <w:rFonts w:hint="eastAsia"/>
            <w:lang w:eastAsia="zh-TW"/>
          </w:rPr>
          <w:t>受理編號</w:t>
        </w:r>
      </w:ins>
    </w:p>
    <w:p w:rsidR="00552315" w:rsidRPr="00FE7869" w:rsidRDefault="00552315" w:rsidP="00CE095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ins w:id="86" w:author="FIS" w:date="2014-06-11T15:55:00Z"/>
          <w:rFonts w:ascii="細明體" w:eastAsia="細明體" w:hAnsi="細明體" w:hint="eastAsia"/>
          <w:kern w:val="2"/>
          <w:lang w:eastAsia="zh-TW"/>
          <w:rPrChange w:id="87" w:author="FIS" w:date="2014-06-11T15:55:00Z">
            <w:rPr>
              <w:ins w:id="88" w:author="FIS" w:date="2014-06-11T15:55:00Z"/>
              <w:rFonts w:ascii="細明體" w:eastAsia="細明體" w:hAnsi="細明體" w:hint="eastAsia"/>
              <w:lang w:eastAsia="zh-TW"/>
            </w:rPr>
          </w:rPrChange>
        </w:rPr>
        <w:pPrChange w:id="89" w:author="FIS" w:date="2014-06-11T15:56:00Z">
          <w:pPr>
            <w:pStyle w:val="Tabletext"/>
            <w:keepLines w:val="0"/>
            <w:numPr>
              <w:ilvl w:val="7"/>
              <w:numId w:val="1"/>
            </w:numPr>
            <w:tabs>
              <w:tab w:val="num" w:pos="4394"/>
            </w:tabs>
            <w:spacing w:after="0" w:line="240" w:lineRule="auto"/>
            <w:ind w:left="4394" w:hanging="1418"/>
          </w:pPr>
        </w:pPrChange>
      </w:pPr>
      <w:ins w:id="90" w:author="FIS" w:date="2014-06-11T16:00:00Z">
        <w:r>
          <w:rPr>
            <w:rFonts w:hint="eastAsia"/>
            <w:lang w:eastAsia="zh-TW"/>
          </w:rPr>
          <w:t>錯誤訊息</w:t>
        </w:r>
        <w:r>
          <w:rPr>
            <w:rFonts w:hint="eastAsia"/>
            <w:lang w:eastAsia="zh-TW"/>
          </w:rPr>
          <w:t xml:space="preserve"> =</w:t>
        </w:r>
        <w:r w:rsidR="00A14E73">
          <w:rPr>
            <w:rFonts w:ascii="細明體" w:eastAsia="細明體" w:hAnsi="細明體" w:hint="eastAsia"/>
            <w:kern w:val="2"/>
            <w:lang w:eastAsia="zh-TW"/>
          </w:rPr>
          <w:t>錯誤訊息(同上)</w:t>
        </w:r>
      </w:ins>
    </w:p>
    <w:p w:rsidR="00247C24" w:rsidRPr="00D52A33" w:rsidRDefault="00247C24" w:rsidP="00D52A3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若模組無誤，</w:t>
      </w:r>
    </w:p>
    <w:p w:rsidR="00247C24" w:rsidRPr="00D52A33" w:rsidRDefault="00247C24" w:rsidP="00D52A3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IF 模組回傳LIST為空值</w:t>
      </w:r>
    </w:p>
    <w:p w:rsidR="00A75D97" w:rsidRDefault="00247C24" w:rsidP="00D52A3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//**表示查無理賠投保明細，</w:t>
      </w:r>
      <w:r w:rsidR="00A75D97">
        <w:rPr>
          <w:rFonts w:ascii="細明體" w:eastAsia="細明體" w:hAnsi="細明體" w:hint="eastAsia"/>
          <w:kern w:val="2"/>
          <w:lang w:eastAsia="zh-TW"/>
        </w:rPr>
        <w:t>將此筆受編回押</w:t>
      </w:r>
      <w:r w:rsidR="00A75D97" w:rsidRPr="00113159">
        <w:rPr>
          <w:rFonts w:hint="eastAsia"/>
          <w:lang w:eastAsia="zh-TW"/>
        </w:rPr>
        <w:t>理賠偵測線上計算檔</w:t>
      </w:r>
      <w:r w:rsidR="00A75D97">
        <w:rPr>
          <w:rFonts w:ascii="細明體" w:eastAsia="細明體" w:hAnsi="細明體" w:hint="eastAsia"/>
          <w:kern w:val="2"/>
          <w:lang w:eastAsia="zh-TW"/>
        </w:rPr>
        <w:t>DTAAV014，以ADDBATCH方式處理</w:t>
      </w:r>
    </w:p>
    <w:p w:rsidR="00405F0F" w:rsidRDefault="00405F0F" w:rsidP="00D52A3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5F0F">
        <w:rPr>
          <w:rFonts w:ascii="細明體" w:eastAsia="細明體" w:hAnsi="細明體" w:hint="eastAsia"/>
          <w:kern w:val="2"/>
          <w:lang w:eastAsia="zh-TW"/>
        </w:rPr>
        <w:t>V014更新錯誤件數_查無理賠投保明細</w:t>
      </w:r>
      <w:r>
        <w:rPr>
          <w:rFonts w:ascii="細明體" w:eastAsia="細明體" w:hAnsi="細明體" w:hint="eastAsia"/>
          <w:kern w:val="2"/>
          <w:lang w:eastAsia="zh-TW"/>
        </w:rPr>
        <w:t xml:space="preserve"> ++</w:t>
      </w:r>
    </w:p>
    <w:p w:rsidR="00A75D97" w:rsidRDefault="00A75D97" w:rsidP="00D52A3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Pr="00113159">
        <w:rPr>
          <w:rFonts w:hint="eastAsia"/>
          <w:lang w:eastAsia="zh-TW"/>
        </w:rPr>
        <w:t>理賠偵測線上計算檔</w:t>
      </w:r>
      <w:r>
        <w:rPr>
          <w:rFonts w:ascii="細明體" w:eastAsia="細明體" w:hAnsi="細明體" w:hint="eastAsia"/>
          <w:kern w:val="2"/>
          <w:lang w:eastAsia="zh-TW"/>
        </w:rPr>
        <w:t>DTAAV014，BY參數:</w:t>
      </w:r>
    </w:p>
    <w:p w:rsidR="00A75D97" w:rsidRPr="007679C2" w:rsidRDefault="00A75D97" w:rsidP="00405F0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受理編號:同處理當筆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</w:p>
    <w:p w:rsidR="00A75D97" w:rsidRPr="007679C2" w:rsidRDefault="00A75D97" w:rsidP="00405F0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更新欄位:</w:t>
      </w:r>
    </w:p>
    <w:p w:rsidR="00A75D97" w:rsidRDefault="00A75D97" w:rsidP="00405F0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計算開始時間:系統日期時間(TIMESTAMP)</w:t>
      </w:r>
    </w:p>
    <w:p w:rsidR="00A75D97" w:rsidRPr="007679C2" w:rsidRDefault="00A75D97" w:rsidP="00405F0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錯誤訊息: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AAV0_B001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查無理賠投保明細</w:t>
      </w:r>
      <w:r>
        <w:rPr>
          <w:rFonts w:ascii="細明體" w:eastAsia="細明體" w:hAnsi="細明體" w:hint="eastAsia"/>
          <w:kern w:val="2"/>
          <w:lang w:eastAsia="zh-TW"/>
        </w:rPr>
        <w:t>,事故者ID: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+處理當筆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>
        <w:rPr>
          <w:rFonts w:ascii="細明體" w:eastAsia="細明體" w:hAnsi="細明體" w:hint="eastAsia"/>
          <w:lang w:eastAsia="zh-TW"/>
        </w:rPr>
        <w:t xml:space="preserve">.事故者ID+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,事故日期: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+</w:t>
      </w:r>
      <w:r>
        <w:rPr>
          <w:rFonts w:ascii="細明體" w:eastAsia="細明體" w:hAnsi="細明體" w:hint="eastAsia"/>
          <w:kern w:val="2"/>
          <w:lang w:eastAsia="zh-TW"/>
        </w:rPr>
        <w:t>處理當筆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>
        <w:rPr>
          <w:rFonts w:ascii="細明體" w:eastAsia="細明體" w:hAnsi="細明體" w:hint="eastAsia"/>
          <w:lang w:eastAsia="zh-TW"/>
        </w:rPr>
        <w:t>.事故日期</w:t>
      </w:r>
    </w:p>
    <w:p w:rsidR="00247C24" w:rsidRDefault="00247C24" w:rsidP="00D52A3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247C24" w:rsidRDefault="00247C24" w:rsidP="00D52A3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//**依模組回傳LIST逐筆產生</w:t>
      </w:r>
      <w:r w:rsidR="00143B79">
        <w:rPr>
          <w:rFonts w:ascii="細明體" w:eastAsia="細明體" w:hAnsi="細明體" w:hint="eastAsia"/>
          <w:kern w:val="2"/>
          <w:lang w:eastAsia="zh-TW"/>
        </w:rPr>
        <w:t>資料ADD到</w:t>
      </w:r>
      <w:r w:rsidR="00143B79" w:rsidRPr="00CC5B93">
        <w:rPr>
          <w:rFonts w:ascii="細明體" w:eastAsia="細明體" w:hAnsi="細明體" w:hint="eastAsia"/>
          <w:kern w:val="2"/>
          <w:lang w:eastAsia="zh-TW"/>
        </w:rPr>
        <w:t>暫存$AA_V1Z004_LIST</w:t>
      </w:r>
    </w:p>
    <w:p w:rsidR="00143B79" w:rsidRDefault="00143B79" w:rsidP="00D52A3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依序處理模組回傳LIST($AA_B0Z000_LIST)</w:t>
      </w:r>
      <w:r w:rsidR="0089799E">
        <w:rPr>
          <w:rFonts w:ascii="細明體" w:eastAsia="細明體" w:hAnsi="細明體" w:hint="eastAsia"/>
          <w:kern w:val="2"/>
          <w:lang w:eastAsia="zh-TW"/>
        </w:rPr>
        <w:t>(有模組BO</w:t>
      </w:r>
      <w:r w:rsidR="0089799E">
        <w:rPr>
          <w:rFonts w:hint="eastAsia"/>
          <w:lang w:eastAsia="zh-TW"/>
        </w:rPr>
        <w:t>:</w:t>
      </w:r>
      <w:r w:rsidR="0089799E" w:rsidRPr="0089799E">
        <w:rPr>
          <w:rFonts w:ascii="細明體" w:eastAsia="細明體" w:hAnsi="細明體"/>
          <w:kern w:val="2"/>
          <w:lang w:eastAsia="zh-TW"/>
        </w:rPr>
        <w:t>AA_B0Z000_bo</w:t>
      </w:r>
      <w:r w:rsidR="0089799E">
        <w:rPr>
          <w:rFonts w:ascii="細明體" w:eastAsia="細明體" w:hAnsi="細明體" w:hint="eastAsia"/>
          <w:kern w:val="2"/>
          <w:lang w:eastAsia="zh-TW"/>
        </w:rPr>
        <w:t>)</w:t>
      </w:r>
    </w:p>
    <w:p w:rsidR="00143B79" w:rsidRPr="00D52A33" w:rsidRDefault="00143B79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組成</w:t>
      </w:r>
      <w:r w:rsidRPr="00D52A33">
        <w:rPr>
          <w:rFonts w:ascii="細明體" w:eastAsia="細明體" w:hAnsi="細明體" w:hint="eastAsia"/>
          <w:lang w:eastAsia="zh-TW"/>
        </w:rPr>
        <w:t>$AA_V1Z004_bo</w:t>
      </w:r>
      <w:r w:rsidR="0089799E">
        <w:rPr>
          <w:rFonts w:ascii="細明體" w:eastAsia="細明體" w:hAnsi="細明體" w:hint="eastAsia"/>
          <w:lang w:eastAsia="zh-TW"/>
        </w:rPr>
        <w:t>_N</w:t>
      </w:r>
      <w:r>
        <w:rPr>
          <w:rFonts w:ascii="細明體" w:eastAsia="細明體" w:hAnsi="細明體" w:hint="eastAsia"/>
          <w:lang w:eastAsia="zh-TW"/>
        </w:rPr>
        <w:t>,</w:t>
      </w:r>
      <w:r w:rsidRPr="00143B79">
        <w:rPr>
          <w:rFonts w:hint="eastAsia"/>
        </w:rPr>
        <w:t xml:space="preserve"> </w:t>
      </w:r>
      <w:r w:rsidRPr="00143B79">
        <w:rPr>
          <w:rFonts w:ascii="細明體" w:eastAsia="細明體" w:hAnsi="細明體" w:hint="eastAsia"/>
          <w:lang w:eastAsia="zh-TW"/>
        </w:rPr>
        <w:t>(格式如</w:t>
      </w:r>
      <w:bookmarkStart w:id="91" w:name="V1Z004_BO_N_B"/>
      <w:bookmarkEnd w:id="91"/>
      <w:r>
        <w:rPr>
          <w:rFonts w:ascii="細明體" w:eastAsia="細明體" w:hAnsi="細明體"/>
          <w:lang w:eastAsia="zh-TW"/>
        </w:rPr>
        <w:fldChar w:fldCharType="begin"/>
      </w:r>
      <w:r>
        <w:rPr>
          <w:rFonts w:ascii="細明體" w:eastAsia="細明體" w:hAnsi="細明體"/>
          <w:lang w:eastAsia="zh-TW"/>
        </w:rPr>
        <w:instrText xml:space="preserve"> HYPERLINK  \l "V1Z004_BO_N" </w:instrText>
      </w:r>
      <w:r>
        <w:rPr>
          <w:rFonts w:ascii="細明體" w:eastAsia="細明體" w:hAnsi="細明體"/>
          <w:lang w:eastAsia="zh-TW"/>
        </w:rPr>
      </w:r>
      <w:r>
        <w:rPr>
          <w:rFonts w:ascii="細明體" w:eastAsia="細明體" w:hAnsi="細明體"/>
          <w:lang w:eastAsia="zh-TW"/>
        </w:rPr>
        <w:fldChar w:fldCharType="separate"/>
      </w:r>
      <w:r w:rsidRPr="00143B79">
        <w:rPr>
          <w:rStyle w:val="ad"/>
          <w:rFonts w:ascii="細明體" w:eastAsia="細明體" w:hAnsi="細明體" w:hint="eastAsia"/>
          <w:lang w:eastAsia="zh-TW"/>
        </w:rPr>
        <w:t>$AA</w:t>
      </w:r>
      <w:r w:rsidRPr="00143B79">
        <w:rPr>
          <w:rStyle w:val="ad"/>
          <w:rFonts w:ascii="細明體" w:eastAsia="細明體" w:hAnsi="細明體" w:hint="eastAsia"/>
          <w:lang w:eastAsia="zh-TW"/>
        </w:rPr>
        <w:t>_</w:t>
      </w:r>
      <w:r w:rsidRPr="00143B79">
        <w:rPr>
          <w:rStyle w:val="ad"/>
          <w:rFonts w:ascii="細明體" w:eastAsia="細明體" w:hAnsi="細明體" w:hint="eastAsia"/>
          <w:lang w:eastAsia="zh-TW"/>
        </w:rPr>
        <w:t>V</w:t>
      </w:r>
      <w:r w:rsidRPr="00143B79">
        <w:rPr>
          <w:rStyle w:val="ad"/>
          <w:rFonts w:ascii="細明體" w:eastAsia="細明體" w:hAnsi="細明體" w:hint="eastAsia"/>
          <w:lang w:eastAsia="zh-TW"/>
        </w:rPr>
        <w:t>1</w:t>
      </w:r>
      <w:r w:rsidRPr="00143B79">
        <w:rPr>
          <w:rStyle w:val="ad"/>
          <w:rFonts w:ascii="細明體" w:eastAsia="細明體" w:hAnsi="細明體" w:hint="eastAsia"/>
          <w:lang w:eastAsia="zh-TW"/>
        </w:rPr>
        <w:t>Z004</w:t>
      </w:r>
      <w:r w:rsidRPr="00143B79">
        <w:rPr>
          <w:rStyle w:val="ad"/>
          <w:rFonts w:ascii="細明體" w:eastAsia="細明體" w:hAnsi="細明體" w:hint="eastAsia"/>
          <w:lang w:eastAsia="zh-TW"/>
        </w:rPr>
        <w:t>_</w:t>
      </w:r>
      <w:r w:rsidRPr="00143B79">
        <w:rPr>
          <w:rStyle w:val="ad"/>
          <w:rFonts w:ascii="細明體" w:eastAsia="細明體" w:hAnsi="細明體" w:hint="eastAsia"/>
          <w:lang w:eastAsia="zh-TW"/>
        </w:rPr>
        <w:t>b</w:t>
      </w:r>
      <w:r w:rsidRPr="00143B79">
        <w:rPr>
          <w:rStyle w:val="ad"/>
          <w:rFonts w:ascii="細明體" w:eastAsia="細明體" w:hAnsi="細明體" w:hint="eastAsia"/>
          <w:lang w:eastAsia="zh-TW"/>
        </w:rPr>
        <w:t>o_</w:t>
      </w:r>
      <w:r w:rsidRPr="00143B79">
        <w:rPr>
          <w:rStyle w:val="ad"/>
          <w:rFonts w:ascii="細明體" w:eastAsia="細明體" w:hAnsi="細明體"/>
          <w:lang w:eastAsia="zh-TW"/>
        </w:rPr>
        <w:t>“</w:t>
      </w:r>
      <w:r w:rsidRPr="00143B79">
        <w:rPr>
          <w:rStyle w:val="ad"/>
          <w:rFonts w:ascii="細明體" w:eastAsia="細明體" w:hAnsi="細明體" w:hint="eastAsia"/>
          <w:lang w:eastAsia="zh-TW"/>
        </w:rPr>
        <w:t>N</w:t>
      </w:r>
      <w:r w:rsidRPr="00143B79">
        <w:rPr>
          <w:rStyle w:val="ad"/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/>
          <w:lang w:eastAsia="zh-TW"/>
        </w:rPr>
        <w:fldChar w:fldCharType="end"/>
      </w:r>
      <w:r w:rsidRPr="00143B79">
        <w:rPr>
          <w:rFonts w:ascii="細明體" w:eastAsia="細明體" w:hAnsi="細明體" w:hint="eastAsia"/>
          <w:lang w:eastAsia="zh-TW"/>
        </w:rPr>
        <w:t>)</w:t>
      </w:r>
    </w:p>
    <w:p w:rsidR="00E96BB3" w:rsidRDefault="00E96BB3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ADD </w:t>
      </w:r>
      <w:r w:rsidRPr="007679C2">
        <w:rPr>
          <w:rFonts w:ascii="細明體" w:eastAsia="細明體" w:hAnsi="細明體" w:hint="eastAsia"/>
          <w:lang w:eastAsia="zh-TW"/>
        </w:rPr>
        <w:t>$AA_V1Z004_bo</w:t>
      </w:r>
      <w:r>
        <w:rPr>
          <w:rFonts w:ascii="細明體" w:eastAsia="細明體" w:hAnsi="細明體" w:hint="eastAsia"/>
          <w:lang w:eastAsia="zh-TW"/>
        </w:rPr>
        <w:t>_N到</w:t>
      </w:r>
      <w:r w:rsidRPr="00CC5B93">
        <w:rPr>
          <w:rFonts w:ascii="細明體" w:eastAsia="細明體" w:hAnsi="細明體" w:hint="eastAsia"/>
          <w:kern w:val="2"/>
          <w:lang w:eastAsia="zh-TW"/>
        </w:rPr>
        <w:t>暫存$AA_V1Z004_LIST</w:t>
      </w:r>
    </w:p>
    <w:p w:rsidR="00365F26" w:rsidRDefault="00365F26" w:rsidP="00D52A3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//**END LOOP </w:t>
      </w:r>
      <w:r w:rsidRPr="0089799E">
        <w:rPr>
          <w:rFonts w:ascii="細明體" w:eastAsia="細明體" w:hAnsi="細明體"/>
          <w:kern w:val="2"/>
          <w:lang w:eastAsia="zh-TW"/>
        </w:rPr>
        <w:t>AA_B0Z000</w:t>
      </w:r>
      <w:r>
        <w:rPr>
          <w:rFonts w:ascii="細明體" w:eastAsia="細明體" w:hAnsi="細明體" w:hint="eastAsia"/>
          <w:kern w:val="2"/>
          <w:lang w:eastAsia="zh-TW"/>
        </w:rPr>
        <w:t>產生</w:t>
      </w:r>
      <w:r w:rsidRPr="00CC5B93">
        <w:rPr>
          <w:rFonts w:ascii="細明體" w:eastAsia="細明體" w:hAnsi="細明體" w:hint="eastAsia"/>
          <w:kern w:val="2"/>
          <w:lang w:eastAsia="zh-TW"/>
        </w:rPr>
        <w:t>暫存$AA_V1Z004_LIST</w:t>
      </w:r>
    </w:p>
    <w:p w:rsidR="00365F26" w:rsidRPr="00CC5B93" w:rsidRDefault="00365F26" w:rsidP="00D52A3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CALL</w:t>
      </w:r>
      <w:r w:rsidRPr="00CC5B93">
        <w:rPr>
          <w:rFonts w:ascii="細明體" w:eastAsia="細明體" w:hAnsi="細明體" w:hint="eastAsia"/>
          <w:lang w:eastAsia="zh-TW"/>
        </w:rPr>
        <w:t>異常投保動機維護模組AA_V1Z004.</w:t>
      </w:r>
      <w:r w:rsidRPr="00CC5B93">
        <w:rPr>
          <w:rFonts w:ascii="細明體" w:eastAsia="細明體" w:hAnsi="細明體" w:hint="eastAsia"/>
        </w:rPr>
        <w:t>Creat_DTAAV001_List</w:t>
      </w:r>
      <w:r w:rsidRPr="00CC5B93">
        <w:rPr>
          <w:rFonts w:ascii="細明體" w:eastAsia="細明體" w:hAnsi="細明體" w:hint="eastAsia"/>
          <w:lang w:eastAsia="zh-TW"/>
        </w:rPr>
        <w:t>()，BY參數</w:t>
      </w:r>
    </w:p>
    <w:p w:rsidR="00365F26" w:rsidRPr="00CC5B93" w:rsidRDefault="00365F26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資料來源: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365F26" w:rsidRDefault="00365F26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理賠投保明細:</w:t>
      </w:r>
      <w:r w:rsidRPr="00365F2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C5B93">
        <w:rPr>
          <w:rFonts w:ascii="細明體" w:eastAsia="細明體" w:hAnsi="細明體" w:hint="eastAsia"/>
          <w:kern w:val="2"/>
          <w:lang w:eastAsia="zh-TW"/>
        </w:rPr>
        <w:t>暫存$AA_V1Z004_LIST</w:t>
      </w:r>
    </w:p>
    <w:p w:rsidR="00365F26" w:rsidRDefault="00365F26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受理編號:</w:t>
      </w:r>
      <w:r w:rsidRPr="00365F26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處理當筆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</w:p>
    <w:p w:rsidR="00365F26" w:rsidRDefault="00365F26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事故者ID:</w:t>
      </w:r>
      <w:r w:rsidRPr="00365F26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處理當筆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</w:p>
    <w:p w:rsidR="00365F26" w:rsidRDefault="00365F26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事故日期:</w:t>
      </w:r>
      <w:r w:rsidRPr="00365F26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處理當筆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</w:p>
    <w:p w:rsidR="00365F26" w:rsidRDefault="00365F26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事故原因:</w:t>
      </w:r>
      <w:r w:rsidRPr="00365F26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處理當筆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</w:p>
    <w:p w:rsidR="00365F26" w:rsidRDefault="00365F26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若模組有誤，</w:t>
      </w:r>
    </w:p>
    <w:p w:rsidR="00365F26" w:rsidRPr="00C60388" w:rsidRDefault="00365F26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 </w:t>
      </w:r>
      <w:r w:rsidR="00405F0F" w:rsidRPr="00405F0F">
        <w:rPr>
          <w:rFonts w:ascii="細明體" w:eastAsia="細明體" w:hAnsi="細明體" w:hint="eastAsia"/>
          <w:lang w:eastAsia="zh-TW"/>
        </w:rPr>
        <w:t>V014更新錯誤件數_處理異常投保動機檔</w:t>
      </w:r>
      <w:r w:rsidRPr="00C60388">
        <w:rPr>
          <w:rFonts w:ascii="細明體" w:eastAsia="細明體" w:hAnsi="細明體" w:hint="eastAsia"/>
          <w:lang w:eastAsia="zh-TW"/>
        </w:rPr>
        <w:t>++</w:t>
      </w:r>
    </w:p>
    <w:p w:rsidR="00365F26" w:rsidRDefault="00365F26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Pr="00C60388">
        <w:rPr>
          <w:rFonts w:ascii="細明體" w:eastAsia="細明體" w:hAnsi="細明體" w:hint="eastAsia"/>
          <w:kern w:val="2"/>
          <w:lang w:eastAsia="zh-TW"/>
        </w:rPr>
        <w:t>LOG紀錄錯誤訊息</w:t>
      </w:r>
      <w:r>
        <w:rPr>
          <w:rFonts w:ascii="細明體" w:eastAsia="細明體" w:hAnsi="細明體" w:hint="eastAsia"/>
          <w:kern w:val="2"/>
          <w:lang w:eastAsia="zh-TW"/>
        </w:rPr>
        <w:t>(該模組錯誤訊息)</w:t>
      </w:r>
      <w:r w:rsidRPr="00C60388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555D73" w:rsidRDefault="00555D73" w:rsidP="00555D7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//**將此筆受編回押</w:t>
      </w:r>
      <w:r w:rsidRPr="00113159">
        <w:rPr>
          <w:rFonts w:hint="eastAsia"/>
          <w:lang w:eastAsia="zh-TW"/>
        </w:rPr>
        <w:t>理賠偵測線上計算檔</w:t>
      </w:r>
      <w:r>
        <w:rPr>
          <w:rFonts w:ascii="細明體" w:eastAsia="細明體" w:hAnsi="細明體" w:hint="eastAsia"/>
          <w:kern w:val="2"/>
          <w:lang w:eastAsia="zh-TW"/>
        </w:rPr>
        <w:t>DTAAV014，以ADDBATCH方式處理</w:t>
      </w:r>
    </w:p>
    <w:p w:rsidR="00555D73" w:rsidRDefault="00555D73" w:rsidP="00555D7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更新</w:t>
      </w:r>
      <w:r w:rsidRPr="00113159">
        <w:rPr>
          <w:rFonts w:hint="eastAsia"/>
          <w:lang w:eastAsia="zh-TW"/>
        </w:rPr>
        <w:t>理賠偵測線上計算檔</w:t>
      </w:r>
      <w:r>
        <w:rPr>
          <w:rFonts w:ascii="細明體" w:eastAsia="細明體" w:hAnsi="細明體" w:hint="eastAsia"/>
          <w:kern w:val="2"/>
          <w:lang w:eastAsia="zh-TW"/>
        </w:rPr>
        <w:t>DTAAV014，BY參數:</w:t>
      </w:r>
    </w:p>
    <w:p w:rsidR="00555D73" w:rsidRPr="007679C2" w:rsidRDefault="00555D73" w:rsidP="00555D7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受理編號:同處理當筆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</w:p>
    <w:p w:rsidR="00555D73" w:rsidRPr="007679C2" w:rsidRDefault="00555D73" w:rsidP="00555D7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   更新欄位:</w:t>
      </w:r>
    </w:p>
    <w:p w:rsidR="00555D73" w:rsidRDefault="00555D73" w:rsidP="00555D7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計算開始時間:系統日期時間(TIMESTAMP)</w:t>
      </w:r>
    </w:p>
    <w:p w:rsidR="00555D73" w:rsidRPr="007679C2" w:rsidRDefault="00555D73" w:rsidP="00555D7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錯誤訊息: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AAV0_B0</w:t>
      </w:r>
      <w:r w:rsidR="00446CC5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>
        <w:rPr>
          <w:rFonts w:ascii="細明體" w:eastAsia="細明體" w:hAnsi="細明體"/>
          <w:kern w:val="2"/>
          <w:lang w:eastAsia="zh-TW"/>
        </w:rPr>
        <w:t>“</w:t>
      </w:r>
      <w:r w:rsidR="00211675">
        <w:rPr>
          <w:rFonts w:ascii="細明體" w:eastAsia="細明體" w:hAnsi="細明體" w:hint="eastAsia"/>
          <w:kern w:val="2"/>
          <w:lang w:eastAsia="zh-TW"/>
        </w:rPr>
        <w:t>產生</w:t>
      </w:r>
      <w:r w:rsidRPr="00CC5B93">
        <w:rPr>
          <w:rFonts w:ascii="細明體" w:eastAsia="細明體" w:hAnsi="細明體" w:hint="eastAsia"/>
          <w:lang w:eastAsia="zh-TW"/>
        </w:rPr>
        <w:t>異常投保動機</w:t>
      </w:r>
      <w:r w:rsidR="00211675">
        <w:rPr>
          <w:rFonts w:ascii="細明體" w:eastAsia="細明體" w:hAnsi="細明體" w:hint="eastAsia"/>
          <w:lang w:eastAsia="zh-TW"/>
        </w:rPr>
        <w:t>明細</w:t>
      </w:r>
      <w:r>
        <w:rPr>
          <w:rFonts w:ascii="細明體" w:eastAsia="細明體" w:hAnsi="細明體" w:hint="eastAsia"/>
          <w:lang w:eastAsia="zh-TW"/>
        </w:rPr>
        <w:t>錯誤</w:t>
      </w:r>
      <w:r>
        <w:rPr>
          <w:rFonts w:ascii="細明體" w:eastAsia="細明體" w:hAnsi="細明體" w:hint="eastAsia"/>
          <w:kern w:val="2"/>
          <w:lang w:eastAsia="zh-TW"/>
        </w:rPr>
        <w:t>,事故者ID: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+處理當筆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>
        <w:rPr>
          <w:rFonts w:ascii="細明體" w:eastAsia="細明體" w:hAnsi="細明體" w:hint="eastAsia"/>
          <w:lang w:eastAsia="zh-TW"/>
        </w:rPr>
        <w:t xml:space="preserve">.事故者ID+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,事故日期: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+</w:t>
      </w:r>
      <w:r>
        <w:rPr>
          <w:rFonts w:ascii="細明體" w:eastAsia="細明體" w:hAnsi="細明體" w:hint="eastAsia"/>
          <w:kern w:val="2"/>
          <w:lang w:eastAsia="zh-TW"/>
        </w:rPr>
        <w:t>處理當筆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>
        <w:rPr>
          <w:rFonts w:ascii="細明體" w:eastAsia="細明體" w:hAnsi="細明體" w:hint="eastAsia"/>
          <w:lang w:eastAsia="zh-TW"/>
        </w:rPr>
        <w:t>.事故日期</w:t>
      </w:r>
    </w:p>
    <w:p w:rsidR="00365F26" w:rsidRPr="00D52A33" w:rsidRDefault="00365F26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若無誤，KEEP模組回傳</w:t>
      </w:r>
      <w:r w:rsidRPr="00EF125F">
        <w:rPr>
          <w:rFonts w:ascii="細明體" w:eastAsia="細明體" w:hAnsi="細明體" w:cs="Arial" w:hint="eastAsia"/>
          <w:lang w:eastAsia="zh-TW"/>
        </w:rPr>
        <w:t>異常投保動機明細</w:t>
      </w:r>
      <w:r>
        <w:rPr>
          <w:rFonts w:ascii="細明體" w:eastAsia="細明體" w:hAnsi="細明體" w:cs="Arial" w:hint="eastAsia"/>
          <w:lang w:eastAsia="zh-TW"/>
        </w:rPr>
        <w:t>(</w:t>
      </w:r>
      <w:r w:rsidRPr="00061684">
        <w:rPr>
          <w:rFonts w:ascii="細明體" w:eastAsia="細明體" w:hAnsi="細明體" w:cs="Arial" w:hint="eastAsia"/>
          <w:color w:val="C00000"/>
          <w:lang w:eastAsia="zh-TW"/>
        </w:rPr>
        <w:t>$DTAAV001_LIST</w:t>
      </w:r>
      <w:r>
        <w:rPr>
          <w:rFonts w:ascii="細明體" w:eastAsia="細明體" w:hAnsi="細明體" w:cs="Arial" w:hint="eastAsia"/>
          <w:lang w:eastAsia="zh-TW"/>
        </w:rPr>
        <w:t>)</w:t>
      </w:r>
    </w:p>
    <w:p w:rsidR="00405F0F" w:rsidRDefault="00405F0F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//**判斷</w:t>
      </w:r>
      <w:r w:rsidRPr="00061684">
        <w:rPr>
          <w:rFonts w:ascii="細明體" w:eastAsia="細明體" w:hAnsi="細明體" w:cs="Arial" w:hint="eastAsia"/>
          <w:color w:val="C00000"/>
          <w:lang w:eastAsia="zh-TW"/>
        </w:rPr>
        <w:t>$DTAAV001_LIST</w:t>
      </w:r>
      <w:r>
        <w:rPr>
          <w:rFonts w:ascii="細明體" w:eastAsia="細明體" w:hAnsi="細明體" w:cs="Arial" w:hint="eastAsia"/>
          <w:color w:val="C00000"/>
          <w:lang w:eastAsia="zh-TW"/>
        </w:rPr>
        <w:t>第一筆</w:t>
      </w:r>
      <w:r>
        <w:rPr>
          <w:rFonts w:ascii="細明體" w:eastAsia="細明體" w:hAnsi="細明體" w:hint="eastAsia"/>
          <w:kern w:val="2"/>
          <w:lang w:eastAsia="zh-TW"/>
        </w:rPr>
        <w:t>模型分類要跟批次傳入模型分類相同才要處理</w:t>
      </w:r>
    </w:p>
    <w:p w:rsidR="00277612" w:rsidRPr="00277612" w:rsidRDefault="00405F0F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061684">
        <w:rPr>
          <w:rFonts w:ascii="細明體" w:eastAsia="細明體" w:hAnsi="細明體" w:cs="Arial" w:hint="eastAsia"/>
          <w:color w:val="C00000"/>
          <w:lang w:eastAsia="zh-TW"/>
        </w:rPr>
        <w:t>$DTAAV001_LIST</w:t>
      </w:r>
      <w:r>
        <w:rPr>
          <w:rFonts w:ascii="細明體" w:eastAsia="細明體" w:hAnsi="細明體" w:cs="Arial" w:hint="eastAsia"/>
          <w:color w:val="C00000"/>
          <w:lang w:eastAsia="zh-TW"/>
        </w:rPr>
        <w:t>第一筆.模型分類 = $模型分類</w:t>
      </w:r>
    </w:p>
    <w:p w:rsidR="00365F26" w:rsidRPr="00CC5B93" w:rsidRDefault="00277612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 xml:space="preserve">    </w:t>
      </w:r>
      <w:r w:rsidR="00365F26">
        <w:rPr>
          <w:rFonts w:ascii="細明體" w:eastAsia="細明體" w:hAnsi="細明體" w:cs="Arial" w:hint="eastAsia"/>
          <w:lang w:eastAsia="zh-TW"/>
        </w:rPr>
        <w:t>CALL</w:t>
      </w:r>
      <w:r w:rsidR="00365F26" w:rsidRPr="00CC5B93">
        <w:rPr>
          <w:rFonts w:ascii="細明體" w:eastAsia="細明體" w:hAnsi="細明體" w:hint="eastAsia"/>
          <w:lang w:eastAsia="zh-TW"/>
        </w:rPr>
        <w:t>異常投保動機維護模組AA_V1Z004.</w:t>
      </w:r>
      <w:r w:rsidR="00365F26" w:rsidRPr="00EF125F">
        <w:rPr>
          <w:rFonts w:ascii="細明體" w:eastAsia="細明體" w:hAnsi="細明體" w:hint="eastAsia"/>
          <w:b/>
        </w:rPr>
        <w:t>insertDTAAV001</w:t>
      </w:r>
      <w:r w:rsidR="00365F26">
        <w:rPr>
          <w:rFonts w:ascii="細明體" w:eastAsia="細明體" w:hAnsi="細明體" w:hint="eastAsia"/>
          <w:b/>
          <w:lang w:eastAsia="zh-TW"/>
        </w:rPr>
        <w:t>()</w:t>
      </w:r>
    </w:p>
    <w:p w:rsidR="00365F26" w:rsidRPr="00061684" w:rsidRDefault="00365F26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olor w:val="C00000"/>
          <w:kern w:val="2"/>
          <w:lang w:eastAsia="zh-TW"/>
        </w:rPr>
      </w:pPr>
      <w:r>
        <w:rPr>
          <w:rFonts w:ascii="細明體" w:eastAsia="細明體" w:hAnsi="細明體" w:cs="Arial" w:hint="eastAsia"/>
          <w:color w:val="C00000"/>
          <w:lang w:eastAsia="zh-TW"/>
        </w:rPr>
        <w:t xml:space="preserve">  </w:t>
      </w:r>
      <w:r w:rsidR="00277612">
        <w:rPr>
          <w:rFonts w:ascii="細明體" w:eastAsia="細明體" w:hAnsi="細明體" w:cs="Arial" w:hint="eastAsia"/>
          <w:color w:val="C00000"/>
          <w:lang w:eastAsia="zh-TW"/>
        </w:rPr>
        <w:t xml:space="preserve">    </w:t>
      </w:r>
      <w:r w:rsidRPr="00061684">
        <w:rPr>
          <w:rFonts w:ascii="細明體" w:eastAsia="細明體" w:hAnsi="細明體" w:cs="Arial" w:hint="eastAsia"/>
          <w:color w:val="C00000"/>
          <w:lang w:eastAsia="zh-TW"/>
        </w:rPr>
        <w:t>$DTAAV001_LIST</w:t>
      </w:r>
    </w:p>
    <w:p w:rsidR="00365F26" w:rsidRDefault="00277612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365F26">
        <w:rPr>
          <w:rFonts w:ascii="細明體" w:eastAsia="細明體" w:hAnsi="細明體" w:hint="eastAsia"/>
          <w:kern w:val="2"/>
          <w:lang w:eastAsia="zh-TW"/>
        </w:rPr>
        <w:t xml:space="preserve">  若模組有誤，</w:t>
      </w:r>
    </w:p>
    <w:p w:rsidR="00365F26" w:rsidRPr="00C60388" w:rsidRDefault="00277612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   </w:t>
      </w:r>
      <w:r w:rsidR="00365F26">
        <w:rPr>
          <w:rFonts w:ascii="細明體" w:eastAsia="細明體" w:hAnsi="細明體" w:hint="eastAsia"/>
          <w:lang w:eastAsia="zh-TW"/>
        </w:rPr>
        <w:t xml:space="preserve">  </w:t>
      </w:r>
      <w:r w:rsidR="00896C84">
        <w:rPr>
          <w:rFonts w:ascii="細明體" w:eastAsia="細明體" w:hAnsi="細明體" w:hint="eastAsia"/>
          <w:lang w:eastAsia="zh-TW"/>
        </w:rPr>
        <w:t xml:space="preserve">  </w:t>
      </w:r>
      <w:r w:rsidR="00405F0F" w:rsidRPr="00405F0F">
        <w:rPr>
          <w:rFonts w:ascii="細明體" w:eastAsia="細明體" w:hAnsi="細明體" w:hint="eastAsia"/>
          <w:lang w:eastAsia="zh-TW"/>
        </w:rPr>
        <w:t>V014更新錯誤件數_處理異常投保動機檔</w:t>
      </w:r>
      <w:r w:rsidR="00405F0F">
        <w:rPr>
          <w:rFonts w:ascii="細明體" w:eastAsia="細明體" w:hAnsi="細明體" w:hint="eastAsia"/>
          <w:lang w:eastAsia="zh-TW"/>
        </w:rPr>
        <w:t xml:space="preserve"> </w:t>
      </w:r>
      <w:r w:rsidR="00365F26" w:rsidRPr="00C60388">
        <w:rPr>
          <w:rFonts w:ascii="細明體" w:eastAsia="細明體" w:hAnsi="細明體" w:hint="eastAsia"/>
          <w:lang w:eastAsia="zh-TW"/>
        </w:rPr>
        <w:t>++</w:t>
      </w:r>
    </w:p>
    <w:p w:rsidR="00365F26" w:rsidRDefault="00277612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365F26"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="00896C84"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="00365F26" w:rsidRPr="00C60388">
        <w:rPr>
          <w:rFonts w:ascii="細明體" w:eastAsia="細明體" w:hAnsi="細明體" w:hint="eastAsia"/>
          <w:kern w:val="2"/>
          <w:lang w:eastAsia="zh-TW"/>
        </w:rPr>
        <w:t>LOG紀錄錯誤訊息</w:t>
      </w:r>
      <w:r w:rsidR="00365F26">
        <w:rPr>
          <w:rFonts w:ascii="細明體" w:eastAsia="細明體" w:hAnsi="細明體" w:hint="eastAsia"/>
          <w:kern w:val="2"/>
          <w:lang w:eastAsia="zh-TW"/>
        </w:rPr>
        <w:t>(該模組錯誤訊息)</w:t>
      </w:r>
      <w:r w:rsidR="00365F26" w:rsidRPr="00C60388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896C84" w:rsidRDefault="00277612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896C84">
        <w:rPr>
          <w:rFonts w:ascii="細明體" w:eastAsia="細明體" w:hAnsi="細明體" w:hint="eastAsia"/>
          <w:kern w:val="2"/>
          <w:lang w:eastAsia="zh-TW"/>
        </w:rPr>
        <w:t>//**將此筆受編回押</w:t>
      </w:r>
      <w:r w:rsidR="00896C84" w:rsidRPr="00113159">
        <w:rPr>
          <w:rFonts w:hint="eastAsia"/>
          <w:lang w:eastAsia="zh-TW"/>
        </w:rPr>
        <w:t>理賠偵測線上計算檔</w:t>
      </w:r>
      <w:r w:rsidR="00896C84">
        <w:rPr>
          <w:rFonts w:ascii="細明體" w:eastAsia="細明體" w:hAnsi="細明體" w:hint="eastAsia"/>
          <w:kern w:val="2"/>
          <w:lang w:eastAsia="zh-TW"/>
        </w:rPr>
        <w:t>DTAAV014，以ADDBATCH方式處理</w:t>
      </w:r>
    </w:p>
    <w:p w:rsidR="00896C84" w:rsidRDefault="00896C84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277612">
        <w:rPr>
          <w:rFonts w:ascii="細明體" w:eastAsia="細明體" w:hAnsi="細明體" w:hint="eastAsia"/>
          <w:kern w:val="2"/>
          <w:lang w:eastAsia="zh-TW"/>
        </w:rPr>
        <w:t xml:space="preserve">    </w:t>
      </w:r>
      <w:r>
        <w:rPr>
          <w:rFonts w:ascii="細明體" w:eastAsia="細明體" w:hAnsi="細明體" w:hint="eastAsia"/>
          <w:kern w:val="2"/>
          <w:lang w:eastAsia="zh-TW"/>
        </w:rPr>
        <w:t>更新</w:t>
      </w:r>
      <w:r w:rsidRPr="00113159">
        <w:rPr>
          <w:rFonts w:hint="eastAsia"/>
          <w:lang w:eastAsia="zh-TW"/>
        </w:rPr>
        <w:t>理賠偵測線上計算檔</w:t>
      </w:r>
      <w:r>
        <w:rPr>
          <w:rFonts w:ascii="細明體" w:eastAsia="細明體" w:hAnsi="細明體" w:hint="eastAsia"/>
          <w:kern w:val="2"/>
          <w:lang w:eastAsia="zh-TW"/>
        </w:rPr>
        <w:t>DTAAV014，BY參數:</w:t>
      </w:r>
    </w:p>
    <w:p w:rsidR="00896C84" w:rsidRPr="007679C2" w:rsidRDefault="00277612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896C84">
        <w:rPr>
          <w:rFonts w:ascii="細明體" w:eastAsia="細明體" w:hAnsi="細明體" w:hint="eastAsia"/>
          <w:kern w:val="2"/>
          <w:lang w:eastAsia="zh-TW"/>
        </w:rPr>
        <w:t xml:space="preserve">    受理編號:同處理當筆</w:t>
      </w:r>
      <w:hyperlink w:anchor="V1Z004_BO" w:history="1">
        <w:r w:rsidR="00896C84"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</w:p>
    <w:p w:rsidR="00896C84" w:rsidRPr="007679C2" w:rsidRDefault="00277612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   </w:t>
      </w:r>
      <w:r w:rsidR="00896C84">
        <w:rPr>
          <w:rFonts w:ascii="細明體" w:eastAsia="細明體" w:hAnsi="細明體" w:hint="eastAsia"/>
          <w:lang w:eastAsia="zh-TW"/>
        </w:rPr>
        <w:t xml:space="preserve">    更新欄位:</w:t>
      </w:r>
    </w:p>
    <w:p w:rsidR="00896C84" w:rsidRDefault="00277612" w:rsidP="00896C8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896C84">
        <w:rPr>
          <w:rFonts w:ascii="細明體" w:eastAsia="細明體" w:hAnsi="細明體" w:hint="eastAsia"/>
          <w:kern w:val="2"/>
          <w:lang w:eastAsia="zh-TW"/>
        </w:rPr>
        <w:t xml:space="preserve">    計算開始時間:系統日期時間(TIMESTAMP)</w:t>
      </w:r>
    </w:p>
    <w:p w:rsidR="00896C84" w:rsidRPr="00D52A33" w:rsidRDefault="00277612" w:rsidP="00896C8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896C84">
        <w:rPr>
          <w:rFonts w:ascii="細明體" w:eastAsia="細明體" w:hAnsi="細明體" w:hint="eastAsia"/>
          <w:kern w:val="2"/>
          <w:lang w:eastAsia="zh-TW"/>
        </w:rPr>
        <w:t xml:space="preserve">    錯誤訊息: </w:t>
      </w:r>
      <w:r w:rsidR="00896C84">
        <w:rPr>
          <w:rFonts w:ascii="細明體" w:eastAsia="細明體" w:hAnsi="細明體"/>
          <w:kern w:val="2"/>
          <w:lang w:eastAsia="zh-TW"/>
        </w:rPr>
        <w:t>“</w:t>
      </w:r>
      <w:r w:rsidR="00446CC5">
        <w:rPr>
          <w:rFonts w:ascii="細明體" w:eastAsia="細明體" w:hAnsi="細明體" w:hint="eastAsia"/>
          <w:kern w:val="2"/>
          <w:lang w:eastAsia="zh-TW"/>
        </w:rPr>
        <w:t>AAV0_B00</w:t>
      </w:r>
      <w:r w:rsidR="00896C84">
        <w:rPr>
          <w:rFonts w:ascii="細明體" w:eastAsia="細明體" w:hAnsi="細明體" w:hint="eastAsia"/>
          <w:kern w:val="2"/>
          <w:lang w:eastAsia="zh-TW"/>
        </w:rPr>
        <w:t>1</w:t>
      </w:r>
      <w:r w:rsidR="00896C84">
        <w:rPr>
          <w:rFonts w:ascii="細明體" w:eastAsia="細明體" w:hAnsi="細明體"/>
          <w:kern w:val="2"/>
          <w:lang w:eastAsia="zh-TW"/>
        </w:rPr>
        <w:t>”</w:t>
      </w:r>
      <w:r w:rsidR="00896C84">
        <w:rPr>
          <w:rFonts w:ascii="細明體" w:eastAsia="細明體" w:hAnsi="細明體" w:hint="eastAsia"/>
          <w:kern w:val="2"/>
          <w:lang w:eastAsia="zh-TW"/>
        </w:rPr>
        <w:t>+</w:t>
      </w:r>
      <w:r w:rsidR="00896C84">
        <w:rPr>
          <w:rFonts w:ascii="細明體" w:eastAsia="細明體" w:hAnsi="細明體"/>
          <w:kern w:val="2"/>
          <w:lang w:eastAsia="zh-TW"/>
        </w:rPr>
        <w:t>“</w:t>
      </w:r>
      <w:r w:rsidR="00211675">
        <w:rPr>
          <w:rFonts w:ascii="細明體" w:eastAsia="細明體" w:hAnsi="細明體" w:hint="eastAsia"/>
          <w:kern w:val="2"/>
          <w:lang w:eastAsia="zh-TW"/>
        </w:rPr>
        <w:t>新増</w:t>
      </w:r>
      <w:r w:rsidR="00896C84" w:rsidRPr="00CC5B93">
        <w:rPr>
          <w:rFonts w:ascii="細明體" w:eastAsia="細明體" w:hAnsi="細明體" w:hint="eastAsia"/>
          <w:lang w:eastAsia="zh-TW"/>
        </w:rPr>
        <w:t>異常投保動機</w:t>
      </w:r>
      <w:r w:rsidR="00211675">
        <w:rPr>
          <w:rFonts w:ascii="細明體" w:eastAsia="細明體" w:hAnsi="細明體" w:hint="eastAsia"/>
          <w:lang w:eastAsia="zh-TW"/>
        </w:rPr>
        <w:t>檔錯誤</w:t>
      </w:r>
      <w:r w:rsidR="00896C84">
        <w:rPr>
          <w:rFonts w:ascii="細明體" w:eastAsia="細明體" w:hAnsi="細明體" w:hint="eastAsia"/>
          <w:kern w:val="2"/>
          <w:lang w:eastAsia="zh-TW"/>
        </w:rPr>
        <w:t>,事故者ID:</w:t>
      </w:r>
      <w:r w:rsidR="00896C84">
        <w:rPr>
          <w:rFonts w:ascii="細明體" w:eastAsia="細明體" w:hAnsi="細明體"/>
          <w:kern w:val="2"/>
          <w:lang w:eastAsia="zh-TW"/>
        </w:rPr>
        <w:t>”</w:t>
      </w:r>
      <w:r w:rsidR="00896C84">
        <w:rPr>
          <w:rFonts w:ascii="細明體" w:eastAsia="細明體" w:hAnsi="細明體" w:hint="eastAsia"/>
          <w:kern w:val="2"/>
          <w:lang w:eastAsia="zh-TW"/>
        </w:rPr>
        <w:t>+處理當筆</w:t>
      </w:r>
      <w:hyperlink w:anchor="V1Z004_BO" w:history="1">
        <w:r w:rsidR="00896C84"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 w:rsidR="00896C84">
        <w:rPr>
          <w:rFonts w:ascii="細明體" w:eastAsia="細明體" w:hAnsi="細明體" w:hint="eastAsia"/>
          <w:lang w:eastAsia="zh-TW"/>
        </w:rPr>
        <w:t xml:space="preserve">.事故者ID+ </w:t>
      </w:r>
      <w:r w:rsidR="00896C84">
        <w:rPr>
          <w:rFonts w:ascii="細明體" w:eastAsia="細明體" w:hAnsi="細明體"/>
          <w:lang w:eastAsia="zh-TW"/>
        </w:rPr>
        <w:t>“</w:t>
      </w:r>
      <w:r w:rsidR="00896C84">
        <w:rPr>
          <w:rFonts w:ascii="細明體" w:eastAsia="細明體" w:hAnsi="細明體" w:hint="eastAsia"/>
          <w:lang w:eastAsia="zh-TW"/>
        </w:rPr>
        <w:t>,事故日期:</w:t>
      </w:r>
      <w:r w:rsidR="00896C84">
        <w:rPr>
          <w:rFonts w:ascii="細明體" w:eastAsia="細明體" w:hAnsi="細明體"/>
          <w:lang w:eastAsia="zh-TW"/>
        </w:rPr>
        <w:t>”</w:t>
      </w:r>
      <w:r w:rsidR="00896C84">
        <w:rPr>
          <w:rFonts w:ascii="細明體" w:eastAsia="細明體" w:hAnsi="細明體" w:hint="eastAsia"/>
          <w:lang w:eastAsia="zh-TW"/>
        </w:rPr>
        <w:t>+</w:t>
      </w:r>
      <w:r w:rsidR="00896C84">
        <w:rPr>
          <w:rFonts w:ascii="細明體" w:eastAsia="細明體" w:hAnsi="細明體" w:hint="eastAsia"/>
          <w:kern w:val="2"/>
          <w:lang w:eastAsia="zh-TW"/>
        </w:rPr>
        <w:t>處理當筆</w:t>
      </w:r>
      <w:hyperlink w:anchor="V1Z004_BO" w:history="1">
        <w:r w:rsidR="00896C84"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 w:rsidR="00896C84">
        <w:rPr>
          <w:rFonts w:ascii="細明體" w:eastAsia="細明體" w:hAnsi="細明體" w:hint="eastAsia"/>
          <w:lang w:eastAsia="zh-TW"/>
        </w:rPr>
        <w:t>.事故日期</w:t>
      </w:r>
    </w:p>
    <w:p w:rsidR="00405F0F" w:rsidRPr="00D52A33" w:rsidRDefault="00277612" w:rsidP="00896C8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   </w:t>
      </w:r>
      <w:r w:rsidR="00405F0F">
        <w:rPr>
          <w:rFonts w:ascii="細明體" w:eastAsia="細明體" w:hAnsi="細明體" w:hint="eastAsia"/>
          <w:lang w:eastAsia="zh-TW"/>
        </w:rPr>
        <w:t xml:space="preserve">  若無誤</w:t>
      </w:r>
    </w:p>
    <w:p w:rsidR="00405F0F" w:rsidRDefault="00277612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405F0F">
        <w:rPr>
          <w:rFonts w:ascii="細明體" w:eastAsia="細明體" w:hAnsi="細明體" w:hint="eastAsia"/>
          <w:kern w:val="2"/>
          <w:lang w:eastAsia="zh-TW"/>
        </w:rPr>
        <w:t xml:space="preserve">  //**若無誤則DTAAV014押開始時間</w:t>
      </w:r>
    </w:p>
    <w:p w:rsidR="00405F0F" w:rsidRDefault="00277612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405F0F">
        <w:rPr>
          <w:rFonts w:ascii="細明體" w:eastAsia="細明體" w:hAnsi="細明體" w:hint="eastAsia"/>
          <w:kern w:val="2"/>
          <w:lang w:eastAsia="zh-TW"/>
        </w:rPr>
        <w:t xml:space="preserve">  更新</w:t>
      </w:r>
      <w:r w:rsidR="00405F0F" w:rsidRPr="00113159">
        <w:rPr>
          <w:rFonts w:hint="eastAsia"/>
          <w:lang w:eastAsia="zh-TW"/>
        </w:rPr>
        <w:t>理賠偵測線上計算檔</w:t>
      </w:r>
      <w:r w:rsidR="00405F0F">
        <w:rPr>
          <w:rFonts w:ascii="細明體" w:eastAsia="細明體" w:hAnsi="細明體" w:hint="eastAsia"/>
          <w:kern w:val="2"/>
          <w:lang w:eastAsia="zh-TW"/>
        </w:rPr>
        <w:t>DTAAV014，BY參數:</w:t>
      </w:r>
    </w:p>
    <w:p w:rsidR="00405F0F" w:rsidRPr="007679C2" w:rsidRDefault="00277612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405F0F">
        <w:rPr>
          <w:rFonts w:ascii="細明體" w:eastAsia="細明體" w:hAnsi="細明體" w:hint="eastAsia"/>
          <w:kern w:val="2"/>
          <w:lang w:eastAsia="zh-TW"/>
        </w:rPr>
        <w:t xml:space="preserve">    受理編號:同處理當筆</w:t>
      </w:r>
      <w:hyperlink w:anchor="V1Z004_BO" w:history="1">
        <w:r w:rsidR="00405F0F"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</w:p>
    <w:p w:rsidR="00405F0F" w:rsidRPr="007679C2" w:rsidRDefault="00277612" w:rsidP="00D52A3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   </w:t>
      </w:r>
      <w:r w:rsidR="00405F0F">
        <w:rPr>
          <w:rFonts w:ascii="細明體" w:eastAsia="細明體" w:hAnsi="細明體" w:hint="eastAsia"/>
          <w:lang w:eastAsia="zh-TW"/>
        </w:rPr>
        <w:t xml:space="preserve">    更新欄位:</w:t>
      </w:r>
    </w:p>
    <w:p w:rsidR="00405F0F" w:rsidRDefault="00277612" w:rsidP="00405F0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405F0F">
        <w:rPr>
          <w:rFonts w:ascii="細明體" w:eastAsia="細明體" w:hAnsi="細明體" w:hint="eastAsia"/>
          <w:kern w:val="2"/>
          <w:lang w:eastAsia="zh-TW"/>
        </w:rPr>
        <w:t xml:space="preserve">      計算開始時間:系統日期時間(TIMESTAMP)</w:t>
      </w:r>
    </w:p>
    <w:p w:rsidR="00277612" w:rsidRDefault="00277612" w:rsidP="0027761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E</w:t>
      </w:r>
      <w:r>
        <w:rPr>
          <w:rFonts w:ascii="細明體" w:eastAsia="細明體" w:hAnsi="細明體" w:hint="eastAsia"/>
          <w:kern w:val="2"/>
          <w:lang w:eastAsia="zh-TW"/>
        </w:rPr>
        <w:t>ND IF</w:t>
      </w:r>
    </w:p>
    <w:p w:rsidR="00365F26" w:rsidRDefault="00365F26" w:rsidP="00D52A3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365F26" w:rsidRPr="00D52A33" w:rsidRDefault="00365F26" w:rsidP="00D52A3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//** END LOOP 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</w:p>
    <w:p w:rsidR="00FA6B27" w:rsidRPr="00CC5B93" w:rsidRDefault="00FA6B27" w:rsidP="00D52A3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ELSE (執行原有的程式段)</w:t>
      </w:r>
    </w:p>
    <w:p w:rsidR="003544FD" w:rsidRPr="00CC5B93" w:rsidRDefault="00C148E3" w:rsidP="00C148E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若有資料，LOOP處理每筆紀錄</w:t>
      </w:r>
      <w:r w:rsidR="00345475" w:rsidRPr="00CC5B9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C5B93">
        <w:rPr>
          <w:rFonts w:ascii="細明體" w:eastAsia="細明體" w:hAnsi="細明體" w:hint="eastAsia"/>
          <w:kern w:val="2"/>
          <w:lang w:eastAsia="zh-TW"/>
        </w:rPr>
        <w:t>(</w:t>
      </w:r>
      <w:bookmarkStart w:id="92" w:name="V1Z004_BO_B"/>
      <w:bookmarkEnd w:id="92"/>
      <w:r w:rsidR="00345475">
        <w:rPr>
          <w:rFonts w:ascii="細明體" w:eastAsia="細明體" w:hAnsi="細明體" w:hint="eastAsia"/>
          <w:kern w:val="2"/>
          <w:lang w:eastAsia="zh-TW"/>
        </w:rPr>
        <w:t>格式如</w:t>
      </w:r>
      <w:hyperlink w:anchor="V1Z004_BO" w:history="1">
        <w:r w:rsidR="000A4FB1" w:rsidRPr="00CC5B93">
          <w:rPr>
            <w:rStyle w:val="ad"/>
            <w:rFonts w:ascii="細明體" w:eastAsia="細明體" w:hAnsi="細明體" w:hint="eastAsia"/>
            <w:lang w:eastAsia="zh-TW"/>
          </w:rPr>
          <w:t>$AA_V</w:t>
        </w:r>
        <w:r w:rsidR="000A4FB1" w:rsidRPr="00CC5B93">
          <w:rPr>
            <w:rStyle w:val="ad"/>
            <w:rFonts w:ascii="細明體" w:eastAsia="細明體" w:hAnsi="細明體" w:hint="eastAsia"/>
            <w:lang w:eastAsia="zh-TW"/>
          </w:rPr>
          <w:t>1</w:t>
        </w:r>
        <w:r w:rsidR="000A4FB1" w:rsidRPr="00CC5B93">
          <w:rPr>
            <w:rStyle w:val="ad"/>
            <w:rFonts w:ascii="細明體" w:eastAsia="細明體" w:hAnsi="細明體" w:hint="eastAsia"/>
            <w:lang w:eastAsia="zh-TW"/>
          </w:rPr>
          <w:t>Z</w:t>
        </w:r>
        <w:r w:rsidR="000A4FB1" w:rsidRPr="00CC5B93">
          <w:rPr>
            <w:rStyle w:val="ad"/>
            <w:rFonts w:ascii="細明體" w:eastAsia="細明體" w:hAnsi="細明體" w:hint="eastAsia"/>
            <w:lang w:eastAsia="zh-TW"/>
          </w:rPr>
          <w:t>004_bo</w:t>
        </w:r>
      </w:hyperlink>
      <w:r w:rsidRPr="00CC5B93">
        <w:rPr>
          <w:rFonts w:ascii="細明體" w:eastAsia="細明體" w:hAnsi="細明體" w:hint="eastAsia"/>
          <w:kern w:val="2"/>
          <w:lang w:eastAsia="zh-TW"/>
        </w:rPr>
        <w:t>)</w:t>
      </w:r>
      <w:r w:rsidR="00C17C06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E00DF9" w:rsidRPr="004A43F4" w:rsidRDefault="00E00DF9" w:rsidP="0058120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處理當筆.事故原因 </w:t>
      </w:r>
      <w:r>
        <w:rPr>
          <w:rFonts w:ascii="細明體" w:eastAsia="細明體" w:hAnsi="細明體" w:hint="eastAsia"/>
          <w:lang w:eastAsia="zh-TW"/>
        </w:rPr>
        <w:t>IN (</w:t>
      </w:r>
      <w:hyperlink r:id="rId9" w:anchor="Q_OCR_RESN" w:history="1">
        <w:r>
          <w:rPr>
            <w:rStyle w:val="ad"/>
            <w:rFonts w:ascii="細明體" w:eastAsia="細明體" w:hAnsi="細明體" w:hint="eastAsia"/>
            <w:lang w:eastAsia="zh-TW"/>
          </w:rPr>
          <w:t>事故</w:t>
        </w:r>
        <w:r>
          <w:rPr>
            <w:rStyle w:val="ad"/>
            <w:rFonts w:ascii="細明體" w:eastAsia="細明體" w:hAnsi="細明體" w:hint="eastAsia"/>
            <w:lang w:eastAsia="zh-TW"/>
          </w:rPr>
          <w:t>原</w:t>
        </w:r>
        <w:r>
          <w:rPr>
            <w:rStyle w:val="ad"/>
            <w:rFonts w:ascii="細明體" w:eastAsia="細明體" w:hAnsi="細明體" w:hint="eastAsia"/>
            <w:lang w:eastAsia="zh-TW"/>
          </w:rPr>
          <w:t>因</w:t>
        </w:r>
        <w:r>
          <w:rPr>
            <w:rStyle w:val="ad"/>
            <w:rFonts w:ascii="細明體" w:eastAsia="細明體" w:hAnsi="細明體" w:hint="eastAsia"/>
            <w:lang w:eastAsia="zh-TW"/>
          </w:rPr>
          <w:t>代</w:t>
        </w:r>
        <w:r>
          <w:rPr>
            <w:rStyle w:val="ad"/>
            <w:rFonts w:ascii="細明體" w:eastAsia="細明體" w:hAnsi="細明體" w:hint="eastAsia"/>
            <w:lang w:eastAsia="zh-TW"/>
          </w:rPr>
          <w:t>碼抽件條件</w:t>
        </w:r>
      </w:hyperlink>
      <w:r>
        <w:rPr>
          <w:rFonts w:ascii="細明體" w:eastAsia="細明體" w:hAnsi="細明體" w:hint="eastAsia"/>
          <w:lang w:eastAsia="zh-TW"/>
        </w:rPr>
        <w:t>)的代碼值為</w:t>
      </w:r>
      <w:r>
        <w:rPr>
          <w:rFonts w:ascii="細明體" w:eastAsia="細明體" w:hAnsi="細明體" w:hint="eastAsia"/>
          <w:b/>
          <w:color w:val="FF0000"/>
          <w:lang w:eastAsia="zh-TW"/>
        </w:rPr>
        <w:t>紅字</w:t>
      </w:r>
      <w:r>
        <w:rPr>
          <w:rFonts w:ascii="細明體" w:eastAsia="細明體" w:hAnsi="細明體" w:hint="eastAsia"/>
          <w:lang w:eastAsia="zh-TW"/>
        </w:rPr>
        <w:t>的值</w:t>
      </w:r>
    </w:p>
    <w:p w:rsidR="00E00DF9" w:rsidRPr="004A43F4" w:rsidRDefault="00E00DF9" w:rsidP="004A43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$模型分類</w:t>
      </w:r>
      <w:r w:rsidR="00BA3842">
        <w:rPr>
          <w:rFonts w:ascii="細明體" w:eastAsia="細明體" w:hAnsi="細明體" w:hint="eastAsia"/>
          <w:lang w:eastAsia="zh-TW"/>
        </w:rPr>
        <w:t>_tmp</w:t>
      </w:r>
      <w:r>
        <w:rPr>
          <w:rFonts w:ascii="細明體" w:eastAsia="細明體" w:hAnsi="細明體" w:hint="eastAsia"/>
          <w:lang w:eastAsia="zh-TW"/>
        </w:rPr>
        <w:t xml:space="preserve"> 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(精神疾病)</w:t>
      </w:r>
    </w:p>
    <w:p w:rsidR="00E00DF9" w:rsidRPr="004A43F4" w:rsidRDefault="00E00DF9" w:rsidP="00034D0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ELSE</w:t>
      </w:r>
    </w:p>
    <w:p w:rsidR="00E00DF9" w:rsidRPr="004A43F4" w:rsidRDefault="00E00DF9" w:rsidP="004A43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$模型分類</w:t>
      </w:r>
      <w:r w:rsidR="00BA3842">
        <w:rPr>
          <w:rFonts w:ascii="細明體" w:eastAsia="細明體" w:hAnsi="細明體" w:hint="eastAsia"/>
          <w:lang w:eastAsia="zh-TW"/>
        </w:rPr>
        <w:t>_tmp</w:t>
      </w:r>
      <w:r>
        <w:rPr>
          <w:rFonts w:ascii="細明體" w:eastAsia="細明體" w:hAnsi="細明體" w:hint="eastAsia"/>
          <w:lang w:eastAsia="zh-TW"/>
        </w:rPr>
        <w:t xml:space="preserve"> 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(癌症醫療)</w:t>
      </w:r>
    </w:p>
    <w:p w:rsidR="00E00DF9" w:rsidRPr="004A43F4" w:rsidRDefault="00E00DF9" w:rsidP="00034D0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END IF</w:t>
      </w:r>
    </w:p>
    <w:p w:rsidR="00BA3842" w:rsidRPr="004A43F4" w:rsidRDefault="00BA3842" w:rsidP="00034D0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$模型分類 &lt;&gt;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’</w:t>
      </w:r>
    </w:p>
    <w:p w:rsidR="00BA3842" w:rsidRPr="004A43F4" w:rsidRDefault="00BA3842" w:rsidP="004A43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IF ($模型分類 &lt;&gt; $模型分類_tmp)</w:t>
      </w:r>
    </w:p>
    <w:p w:rsidR="00BA3842" w:rsidRPr="004A43F4" w:rsidRDefault="00BA3842" w:rsidP="004A43F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//**若有傳入模型分類，要判斷相同模型分類才作</w:t>
      </w:r>
    </w:p>
    <w:p w:rsidR="00BA3842" w:rsidRDefault="00BA3842" w:rsidP="004A43F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繼續處理下一筆記錄</w:t>
      </w:r>
    </w:p>
    <w:p w:rsidR="00BA3842" w:rsidRDefault="00BA3842" w:rsidP="004A43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BA3842" w:rsidRDefault="00BA3842" w:rsidP="00034D0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E</w:t>
      </w:r>
      <w:r>
        <w:rPr>
          <w:rFonts w:ascii="細明體" w:eastAsia="細明體" w:hAnsi="細明體" w:hint="eastAsia"/>
          <w:kern w:val="2"/>
          <w:lang w:eastAsia="zh-TW"/>
        </w:rPr>
        <w:t>ND IF</w:t>
      </w:r>
    </w:p>
    <w:p w:rsidR="00034D0E" w:rsidRDefault="00034D0E" w:rsidP="00034D0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輸入件數 ++</w:t>
      </w:r>
    </w:p>
    <w:p w:rsidR="00C63CFF" w:rsidRPr="00CC5B93" w:rsidRDefault="00C148E3" w:rsidP="00C148E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IF 處理第一筆資料</w:t>
      </w:r>
    </w:p>
    <w:p w:rsidR="00CC5B93" w:rsidRPr="00CC5B93" w:rsidRDefault="00CC5B93" w:rsidP="00CC5B9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IF 只有一筆資料</w:t>
      </w:r>
    </w:p>
    <w:p w:rsidR="00CC5B93" w:rsidRDefault="00CC5B93" w:rsidP="00CC5B9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ADD $AA_V1Z004_bo 到 暫存$AA_V1Z004_LIST</w:t>
      </w:r>
    </w:p>
    <w:p w:rsidR="00B14286" w:rsidRPr="00CC5B93" w:rsidRDefault="00B14286" w:rsidP="00CC5B9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hyperlink w:anchor="LAST_STEP" w:history="1">
        <w:r w:rsidRPr="00B14286"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處理最</w:t>
        </w:r>
        <w:r w:rsidRPr="00B14286"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後</w:t>
        </w:r>
        <w:r w:rsidRPr="00B14286"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一</w:t>
        </w:r>
        <w:r w:rsidRPr="00B14286"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筆</w:t>
        </w:r>
        <w:r w:rsidRPr="00B14286"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STEP</w:t>
        </w:r>
      </w:hyperlink>
    </w:p>
    <w:p w:rsidR="00CC5B93" w:rsidRPr="00CC5B93" w:rsidRDefault="00CC5B93" w:rsidP="00CC5B9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ELSE</w:t>
      </w:r>
    </w:p>
    <w:p w:rsidR="00CC5B93" w:rsidRPr="00CC5B93" w:rsidRDefault="00CC5B93" w:rsidP="00CC5B9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$前一筆受理編號 = $AA_V1Z004_bo.受理編號</w:t>
      </w:r>
    </w:p>
    <w:p w:rsidR="00CC5B93" w:rsidRDefault="00CC5B93" w:rsidP="00CC5B9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ADD $AA_V1Z004_bo 到 暫存$AA_V1Z004_LIST</w:t>
      </w:r>
    </w:p>
    <w:p w:rsidR="006A1D86" w:rsidRPr="00CC5B93" w:rsidRDefault="006A1D86" w:rsidP="00CC5B9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輸出件數 ++</w:t>
      </w:r>
    </w:p>
    <w:p w:rsidR="00CC5B93" w:rsidRPr="00CC5B93" w:rsidRDefault="00CC5B93" w:rsidP="00CC5B9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END IF</w:t>
      </w:r>
    </w:p>
    <w:p w:rsidR="000A4FB1" w:rsidRPr="00CC5B93" w:rsidRDefault="000A4FB1" w:rsidP="000A4F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ELSE</w:t>
      </w:r>
    </w:p>
    <w:p w:rsidR="000A4FB1" w:rsidRPr="00CC5B93" w:rsidRDefault="000A4FB1" w:rsidP="000A4FB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IF $前一筆受理編號 = 處理當筆$AA_V1Z004_bo.受理編號</w:t>
      </w:r>
    </w:p>
    <w:p w:rsidR="000A4FB1" w:rsidRDefault="00B14286" w:rsidP="000A4FB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處理到最後一筆</w:t>
      </w:r>
    </w:p>
    <w:p w:rsidR="00B14286" w:rsidRDefault="00B14286" w:rsidP="00B1428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ADD $AA_V1Z004_bo 到 暫存$AA_V1Z004_LIST</w:t>
      </w:r>
    </w:p>
    <w:p w:rsidR="00B14286" w:rsidRPr="00CC5B93" w:rsidRDefault="00B14286" w:rsidP="00B1428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hyperlink w:anchor="LAST_STEP" w:history="1">
        <w:r w:rsidRPr="00B14286"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處理最</w:t>
        </w:r>
        <w:r w:rsidRPr="00B14286"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後</w:t>
        </w:r>
        <w:r w:rsidRPr="00B14286"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一</w:t>
        </w:r>
        <w:r w:rsidRPr="00B14286"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筆STEP</w:t>
        </w:r>
      </w:hyperlink>
    </w:p>
    <w:p w:rsidR="00F00AA4" w:rsidRDefault="00F00AA4" w:rsidP="00F00AA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F00AA4" w:rsidRDefault="00F00AA4" w:rsidP="00F00AA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ADD $AA_V1Z004_bo 到 暫存$AA_V1Z004_LIST</w:t>
      </w:r>
    </w:p>
    <w:p w:rsidR="006A1D86" w:rsidRDefault="006A1D86" w:rsidP="00F00AA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輸出件數 ++</w:t>
      </w:r>
    </w:p>
    <w:p w:rsidR="00F00AA4" w:rsidRDefault="00F00AA4" w:rsidP="00F00AA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0A4FB1" w:rsidRDefault="000A4FB1" w:rsidP="000A4FB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ELSE</w:t>
      </w:r>
    </w:p>
    <w:p w:rsidR="00F00AA4" w:rsidRDefault="00F00AA4" w:rsidP="00F00AA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處理到最後一筆</w:t>
      </w:r>
    </w:p>
    <w:p w:rsidR="00F00AA4" w:rsidRDefault="00F00AA4" w:rsidP="00F00AA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</w:t>
      </w:r>
      <w:r w:rsidR="00340F5E">
        <w:rPr>
          <w:rFonts w:ascii="細明體" w:eastAsia="細明體" w:hAnsi="細明體" w:hint="eastAsia"/>
          <w:kern w:val="2"/>
          <w:lang w:eastAsia="zh-TW"/>
        </w:rPr>
        <w:t>**</w:t>
      </w:r>
      <w:r>
        <w:rPr>
          <w:rFonts w:ascii="細明體" w:eastAsia="細明體" w:hAnsi="細明體" w:hint="eastAsia"/>
          <w:kern w:val="2"/>
          <w:lang w:eastAsia="zh-TW"/>
        </w:rPr>
        <w:t>先將前一個受編的資料處理完畢</w:t>
      </w:r>
    </w:p>
    <w:p w:rsidR="00F00AA4" w:rsidRPr="00340F5E" w:rsidRDefault="00F00AA4" w:rsidP="00F00AA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hyperlink w:anchor="PREV_STEP" w:history="1">
        <w:r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處理前一</w:t>
        </w:r>
        <w:r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個</w:t>
        </w:r>
        <w:r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受編</w:t>
        </w:r>
        <w:r w:rsidRPr="00B14286"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STEP</w:t>
        </w:r>
      </w:hyperlink>
    </w:p>
    <w:p w:rsidR="00340F5E" w:rsidRDefault="00340F5E" w:rsidP="00F00AA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//**再處理最後一筆資料</w:t>
      </w:r>
    </w:p>
    <w:p w:rsidR="00F00AA4" w:rsidRDefault="00F00AA4" w:rsidP="00F00AA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清空</w:t>
      </w:r>
      <w:r w:rsidRPr="00CC5B93">
        <w:rPr>
          <w:rFonts w:ascii="細明體" w:eastAsia="細明體" w:hAnsi="細明體" w:hint="eastAsia"/>
          <w:kern w:val="2"/>
          <w:lang w:eastAsia="zh-TW"/>
        </w:rPr>
        <w:t>暫存$AA_V1Z004_LIST</w:t>
      </w:r>
    </w:p>
    <w:p w:rsidR="00F00AA4" w:rsidRDefault="00F00AA4" w:rsidP="00F00AA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ADD $AA_V1Z004_bo 到 暫存$AA_V1Z004_LIST</w:t>
      </w:r>
    </w:p>
    <w:p w:rsidR="00F00AA4" w:rsidRPr="00CC5B93" w:rsidRDefault="00F00AA4" w:rsidP="00F00AA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hyperlink w:anchor="LAST_STEP" w:history="1">
        <w:r w:rsidRPr="00B14286"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處理最後</w:t>
        </w:r>
        <w:r w:rsidRPr="00B14286"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一</w:t>
        </w:r>
        <w:r w:rsidRPr="00B14286"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筆STEP</w:t>
        </w:r>
      </w:hyperlink>
    </w:p>
    <w:p w:rsidR="00F00AA4" w:rsidRDefault="00F00AA4" w:rsidP="00F00AA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6E6F22" w:rsidRDefault="006E6F22" w:rsidP="006E6F2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//**先將前一個受編的資料處理完畢</w:t>
      </w:r>
    </w:p>
    <w:p w:rsidR="006E6F22" w:rsidRDefault="006E6F22" w:rsidP="006E6F2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hyperlink w:anchor="PREV_STEP" w:history="1">
        <w:r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處理前一個受編</w:t>
        </w:r>
        <w:r w:rsidRPr="00B14286">
          <w:rPr>
            <w:rStyle w:val="ad"/>
            <w:rFonts w:ascii="細明體" w:eastAsia="細明體" w:hAnsi="細明體" w:hint="eastAsia"/>
            <w:b/>
            <w:kern w:val="2"/>
            <w:lang w:eastAsia="zh-TW"/>
          </w:rPr>
          <w:t>STEP</w:t>
        </w:r>
      </w:hyperlink>
    </w:p>
    <w:p w:rsidR="006E6F22" w:rsidRDefault="006E6F22" w:rsidP="006E6F2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清空</w:t>
      </w:r>
      <w:r w:rsidRPr="00CC5B93">
        <w:rPr>
          <w:rFonts w:ascii="細明體" w:eastAsia="細明體" w:hAnsi="細明體" w:hint="eastAsia"/>
          <w:kern w:val="2"/>
          <w:lang w:eastAsia="zh-TW"/>
        </w:rPr>
        <w:t>暫存$AA_V1Z004_LIST</w:t>
      </w:r>
    </w:p>
    <w:p w:rsidR="00F00AA4" w:rsidRDefault="00F00AA4" w:rsidP="00F00AA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ADD $AA_V1Z004_bo 到 暫存$AA_V1Z004_LIST</w:t>
      </w:r>
    </w:p>
    <w:p w:rsidR="006E6F22" w:rsidRDefault="006E6F22" w:rsidP="00F00AA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$前一筆受理編號 = $AA_V1Z004_bo.受理編號</w:t>
      </w:r>
    </w:p>
    <w:p w:rsidR="006A1D86" w:rsidRDefault="006A1D86" w:rsidP="00F00AA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輸出件數 ++</w:t>
      </w:r>
    </w:p>
    <w:p w:rsidR="00F00AA4" w:rsidRDefault="00F00AA4" w:rsidP="00F00AA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0A4FB1" w:rsidRPr="00CC5B93" w:rsidRDefault="000A4FB1" w:rsidP="000A4FB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END IF</w:t>
      </w:r>
    </w:p>
    <w:p w:rsidR="0069699B" w:rsidRPr="00CC5B93" w:rsidRDefault="0069699B" w:rsidP="0069699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END IF</w:t>
      </w:r>
    </w:p>
    <w:p w:rsidR="00B4533E" w:rsidRPr="00CC5B93" w:rsidRDefault="00B4533E" w:rsidP="00B4533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程式結束，需記錄下列件數：</w:t>
      </w:r>
    </w:p>
    <w:p w:rsidR="00B4533E" w:rsidRPr="00CC5B93" w:rsidRDefault="004213D7" w:rsidP="00B4533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FA</w:t>
      </w:r>
      <w:r w:rsidR="00B4533E" w:rsidRPr="00CC5B93">
        <w:rPr>
          <w:rFonts w:ascii="細明體" w:eastAsia="細明體" w:hAnsi="細明體" w:hint="eastAsia"/>
          <w:kern w:val="2"/>
          <w:lang w:eastAsia="zh-TW"/>
        </w:rPr>
        <w:t>TAL出件數相關資料給LOG檔顯示。</w:t>
      </w:r>
    </w:p>
    <w:p w:rsidR="00B4533E" w:rsidRPr="00D52A33" w:rsidRDefault="00B4533E" w:rsidP="00B4533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lang w:eastAsia="zh-TW"/>
        </w:rPr>
        <w:t>C</w:t>
      </w:r>
      <w:r w:rsidRPr="00CC5B93">
        <w:rPr>
          <w:rFonts w:ascii="細明體" w:eastAsia="細明體" w:hAnsi="細明體"/>
          <w:lang w:eastAsia="zh-TW"/>
        </w:rPr>
        <w:t>ALL batch.CountManager</w:t>
      </w:r>
      <w:r w:rsidRPr="00CC5B93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3E0A90" w:rsidRDefault="003E0A90" w:rsidP="00D52A3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5F0F">
        <w:rPr>
          <w:rFonts w:ascii="細明體" w:eastAsia="細明體" w:hAnsi="細明體" w:hint="eastAsia"/>
          <w:kern w:val="2"/>
          <w:lang w:eastAsia="zh-TW"/>
        </w:rPr>
        <w:t>V014更新成功件數</w:t>
      </w:r>
    </w:p>
    <w:p w:rsidR="003E0A90" w:rsidRDefault="003E0A90" w:rsidP="00D52A3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5F0F">
        <w:rPr>
          <w:rFonts w:ascii="細明體" w:eastAsia="細明體" w:hAnsi="細明體" w:hint="eastAsia"/>
          <w:kern w:val="2"/>
          <w:lang w:eastAsia="zh-TW"/>
        </w:rPr>
        <w:t>V014更新錯誤件數_取得理賠投保明細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3E0A90" w:rsidRDefault="003E0A90" w:rsidP="00D52A3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5F0F">
        <w:rPr>
          <w:rFonts w:ascii="細明體" w:eastAsia="細明體" w:hAnsi="細明體" w:hint="eastAsia"/>
          <w:kern w:val="2"/>
          <w:lang w:eastAsia="zh-TW"/>
        </w:rPr>
        <w:t>V014更新錯誤件數_查無理賠投保明細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3E0A90" w:rsidRDefault="003E0A90" w:rsidP="00D52A3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5F0F">
        <w:rPr>
          <w:rFonts w:ascii="細明體" w:eastAsia="細明體" w:hAnsi="細明體" w:hint="eastAsia"/>
          <w:kern w:val="2"/>
          <w:lang w:eastAsia="zh-TW"/>
        </w:rPr>
        <w:t>V014更新錯誤件數_處理異常投保動機檔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9B449E" w:rsidRDefault="009B449E" w:rsidP="009B44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B14286" w:rsidRPr="00B14286" w:rsidRDefault="00B14286" w:rsidP="009B44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7030A0"/>
          <w:kern w:val="2"/>
          <w:lang w:eastAsia="zh-TW"/>
        </w:rPr>
      </w:pPr>
      <w:bookmarkStart w:id="93" w:name="LAST_STEP"/>
      <w:r w:rsidRPr="00B14286">
        <w:rPr>
          <w:rFonts w:ascii="細明體" w:eastAsia="細明體" w:hAnsi="細明體" w:hint="eastAsia"/>
          <w:b/>
          <w:color w:val="7030A0"/>
          <w:kern w:val="2"/>
          <w:lang w:eastAsia="zh-TW"/>
        </w:rPr>
        <w:t>處理最後一筆STEP</w:t>
      </w:r>
      <w:bookmarkEnd w:id="93"/>
    </w:p>
    <w:p w:rsidR="00F00AA4" w:rsidRPr="00BC40AF" w:rsidRDefault="00F00AA4" w:rsidP="00F00AA4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CALL</w:t>
      </w:r>
      <w:r w:rsidRPr="00CC5B93">
        <w:rPr>
          <w:rFonts w:ascii="細明體" w:eastAsia="細明體" w:hAnsi="細明體" w:hint="eastAsia"/>
          <w:lang w:eastAsia="zh-TW"/>
        </w:rPr>
        <w:t>異常投保動機維護模組AA_V1Z004.</w:t>
      </w:r>
      <w:r w:rsidRPr="00CC5B93">
        <w:rPr>
          <w:rFonts w:ascii="細明體" w:eastAsia="細明體" w:hAnsi="細明體" w:hint="eastAsia"/>
        </w:rPr>
        <w:t>Creat_DTAAV001_List</w:t>
      </w:r>
      <w:r w:rsidRPr="00CC5B93">
        <w:rPr>
          <w:rFonts w:ascii="細明體" w:eastAsia="細明體" w:hAnsi="細明體" w:hint="eastAsia"/>
          <w:lang w:eastAsia="zh-TW"/>
        </w:rPr>
        <w:t>()，BY參數</w:t>
      </w:r>
    </w:p>
    <w:p w:rsidR="00F03B32" w:rsidRPr="00CC5B93" w:rsidRDefault="00F03B32" w:rsidP="00BC40AF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資料來源: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F00AA4" w:rsidRDefault="00F03B32" w:rsidP="00F00AA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理賠投保明細:</w:t>
      </w:r>
      <w:r w:rsidR="00F00AA4" w:rsidRPr="00CC5B93">
        <w:rPr>
          <w:rFonts w:ascii="細明體" w:eastAsia="細明體" w:hAnsi="細明體" w:hint="eastAsia"/>
          <w:kern w:val="2"/>
          <w:lang w:eastAsia="zh-TW"/>
        </w:rPr>
        <w:t>$AA_V1Z004_LIST</w:t>
      </w:r>
    </w:p>
    <w:p w:rsidR="00F03B32" w:rsidRDefault="00F03B32" w:rsidP="00F00AA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受理編號:</w:t>
      </w:r>
      <w:r w:rsidR="00897126" w:rsidRPr="0089712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97126" w:rsidRPr="00CC5B93">
        <w:rPr>
          <w:rFonts w:ascii="細明體" w:eastAsia="細明體" w:hAnsi="細明體" w:hint="eastAsia"/>
          <w:kern w:val="2"/>
          <w:lang w:eastAsia="zh-TW"/>
        </w:rPr>
        <w:t>$AA_V1Z004_LIST</w:t>
      </w:r>
      <w:r w:rsidR="00897126">
        <w:rPr>
          <w:rFonts w:ascii="細明體" w:eastAsia="細明體" w:hAnsi="細明體" w:hint="eastAsia"/>
          <w:kern w:val="2"/>
          <w:lang w:eastAsia="zh-TW"/>
        </w:rPr>
        <w:t>取第一筆</w:t>
      </w:r>
      <w:hyperlink w:anchor="V1Z004_BO" w:history="1">
        <w:r w:rsidR="00897126"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 w:rsidR="00897126">
        <w:rPr>
          <w:rFonts w:ascii="細明體" w:eastAsia="細明體" w:hAnsi="細明體" w:hint="eastAsia"/>
          <w:lang w:eastAsia="zh-TW"/>
        </w:rPr>
        <w:t>.受理編號</w:t>
      </w:r>
    </w:p>
    <w:p w:rsidR="00F03B32" w:rsidRDefault="00F03B32" w:rsidP="00F00AA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事故者ID:</w:t>
      </w:r>
      <w:r w:rsidR="00897126" w:rsidRPr="0089712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97126" w:rsidRPr="00CC5B93">
        <w:rPr>
          <w:rFonts w:ascii="細明體" w:eastAsia="細明體" w:hAnsi="細明體" w:hint="eastAsia"/>
          <w:kern w:val="2"/>
          <w:lang w:eastAsia="zh-TW"/>
        </w:rPr>
        <w:t>$AA_V1Z004_LIST</w:t>
      </w:r>
      <w:r w:rsidR="00897126">
        <w:rPr>
          <w:rFonts w:ascii="細明體" w:eastAsia="細明體" w:hAnsi="細明體" w:hint="eastAsia"/>
          <w:kern w:val="2"/>
          <w:lang w:eastAsia="zh-TW"/>
        </w:rPr>
        <w:t>取第一筆</w:t>
      </w:r>
      <w:hyperlink w:anchor="V1Z004_BO" w:history="1">
        <w:r w:rsidR="00897126"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 w:rsidR="00897126">
        <w:rPr>
          <w:rFonts w:ascii="細明體" w:eastAsia="細明體" w:hAnsi="細明體" w:hint="eastAsia"/>
          <w:lang w:eastAsia="zh-TW"/>
        </w:rPr>
        <w:t>.</w:t>
      </w:r>
      <w:r w:rsidR="00F73FEA"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F03B32" w:rsidRDefault="00F03B32" w:rsidP="00F00AA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事故日期:</w:t>
      </w:r>
      <w:r w:rsidR="00897126" w:rsidRPr="0089712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97126" w:rsidRPr="00CC5B93">
        <w:rPr>
          <w:rFonts w:ascii="細明體" w:eastAsia="細明體" w:hAnsi="細明體" w:hint="eastAsia"/>
          <w:kern w:val="2"/>
          <w:lang w:eastAsia="zh-TW"/>
        </w:rPr>
        <w:t>$AA_V1Z004_LIST</w:t>
      </w:r>
      <w:r w:rsidR="00897126">
        <w:rPr>
          <w:rFonts w:ascii="細明體" w:eastAsia="細明體" w:hAnsi="細明體" w:hint="eastAsia"/>
          <w:kern w:val="2"/>
          <w:lang w:eastAsia="zh-TW"/>
        </w:rPr>
        <w:t>取第一筆</w:t>
      </w:r>
      <w:hyperlink w:anchor="V1Z004_BO" w:history="1">
        <w:r w:rsidR="00897126"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 w:rsidR="00897126">
        <w:rPr>
          <w:rFonts w:ascii="細明體" w:eastAsia="細明體" w:hAnsi="細明體" w:hint="eastAsia"/>
          <w:lang w:eastAsia="zh-TW"/>
        </w:rPr>
        <w:t>.</w:t>
      </w:r>
      <w:r w:rsidR="00F73FEA">
        <w:rPr>
          <w:rFonts w:ascii="細明體" w:eastAsia="細明體" w:hAnsi="細明體" w:hint="eastAsia"/>
          <w:kern w:val="2"/>
          <w:lang w:eastAsia="zh-TW"/>
        </w:rPr>
        <w:t>事故日期</w:t>
      </w:r>
    </w:p>
    <w:p w:rsidR="00880696" w:rsidRDefault="00880696" w:rsidP="00F00AA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事故原因:</w:t>
      </w:r>
      <w:r w:rsidRPr="0088069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C5B93">
        <w:rPr>
          <w:rFonts w:ascii="細明體" w:eastAsia="細明體" w:hAnsi="細明體" w:hint="eastAsia"/>
          <w:kern w:val="2"/>
          <w:lang w:eastAsia="zh-TW"/>
        </w:rPr>
        <w:t>$AA_V1Z004_LIST</w:t>
      </w:r>
      <w:r>
        <w:rPr>
          <w:rFonts w:ascii="細明體" w:eastAsia="細明體" w:hAnsi="細明體" w:hint="eastAsia"/>
          <w:kern w:val="2"/>
          <w:lang w:eastAsia="zh-TW"/>
        </w:rPr>
        <w:t>取第一筆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事故原因</w:t>
      </w:r>
    </w:p>
    <w:p w:rsidR="00F00AA4" w:rsidRDefault="00F00AA4" w:rsidP="00F00AA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若模組有誤，</w:t>
      </w:r>
    </w:p>
    <w:p w:rsidR="00F00AA4" w:rsidRPr="00C60388" w:rsidRDefault="00F00AA4" w:rsidP="00F00AA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錯誤件數 ++</w:t>
      </w:r>
    </w:p>
    <w:p w:rsidR="00F00AA4" w:rsidRPr="00C60388" w:rsidRDefault="00F00AA4" w:rsidP="00F00AA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LOG紀錄錯誤訊息</w:t>
      </w:r>
      <w:r>
        <w:rPr>
          <w:rFonts w:ascii="細明體" w:eastAsia="細明體" w:hAnsi="細明體" w:hint="eastAsia"/>
          <w:kern w:val="2"/>
          <w:lang w:eastAsia="zh-TW"/>
        </w:rPr>
        <w:t>(該模組錯誤訊息)</w:t>
      </w:r>
      <w:r w:rsidRPr="00C60388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00AA4" w:rsidRPr="00CC5B93" w:rsidRDefault="00F00AA4" w:rsidP="00F00AA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若無誤，KEEP模組回傳</w:t>
      </w:r>
      <w:r w:rsidRPr="00EF125F">
        <w:rPr>
          <w:rFonts w:ascii="細明體" w:eastAsia="細明體" w:hAnsi="細明體" w:cs="Arial" w:hint="eastAsia"/>
          <w:lang w:eastAsia="zh-TW"/>
        </w:rPr>
        <w:t>異常投保動機明細</w:t>
      </w:r>
      <w:r>
        <w:rPr>
          <w:rFonts w:ascii="細明體" w:eastAsia="細明體" w:hAnsi="細明體" w:cs="Arial" w:hint="eastAsia"/>
          <w:lang w:eastAsia="zh-TW"/>
        </w:rPr>
        <w:t>(</w:t>
      </w:r>
      <w:r w:rsidRPr="00DB7DD1">
        <w:rPr>
          <w:rFonts w:ascii="細明體" w:eastAsia="細明體" w:hAnsi="細明體" w:cs="Arial" w:hint="eastAsia"/>
          <w:color w:val="C00000"/>
          <w:lang w:eastAsia="zh-TW"/>
        </w:rPr>
        <w:t>$DTAAV001_LIST</w:t>
      </w:r>
      <w:r>
        <w:rPr>
          <w:rFonts w:ascii="細明體" w:eastAsia="細明體" w:hAnsi="細明體" w:cs="Arial" w:hint="eastAsia"/>
          <w:lang w:eastAsia="zh-TW"/>
        </w:rPr>
        <w:t>)</w:t>
      </w:r>
    </w:p>
    <w:p w:rsidR="00F00AA4" w:rsidRPr="00CC5B93" w:rsidRDefault="00F00AA4" w:rsidP="00F00AA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CALL</w:t>
      </w:r>
      <w:r w:rsidRPr="00CC5B93">
        <w:rPr>
          <w:rFonts w:ascii="細明體" w:eastAsia="細明體" w:hAnsi="細明體" w:hint="eastAsia"/>
          <w:lang w:eastAsia="zh-TW"/>
        </w:rPr>
        <w:t>異常投保動機維護模組AA_V1Z004.</w:t>
      </w:r>
      <w:r w:rsidRPr="00EF125F">
        <w:rPr>
          <w:rFonts w:ascii="細明體" w:eastAsia="細明體" w:hAnsi="細明體" w:hint="eastAsia"/>
          <w:b/>
        </w:rPr>
        <w:t>insertDTAAV001</w:t>
      </w:r>
      <w:r>
        <w:rPr>
          <w:rFonts w:ascii="細明體" w:eastAsia="細明體" w:hAnsi="細明體" w:hint="eastAsia"/>
          <w:b/>
          <w:lang w:eastAsia="zh-TW"/>
        </w:rPr>
        <w:t>()</w:t>
      </w:r>
    </w:p>
    <w:p w:rsidR="00F00AA4" w:rsidRPr="00DB7DD1" w:rsidRDefault="00F00AA4" w:rsidP="00F00AA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color w:val="C00000"/>
          <w:kern w:val="2"/>
          <w:lang w:eastAsia="zh-TW"/>
        </w:rPr>
      </w:pPr>
      <w:r w:rsidRPr="00DB7DD1">
        <w:rPr>
          <w:rFonts w:ascii="細明體" w:eastAsia="細明體" w:hAnsi="細明體" w:cs="Arial" w:hint="eastAsia"/>
          <w:color w:val="C00000"/>
          <w:lang w:eastAsia="zh-TW"/>
        </w:rPr>
        <w:t>$DTAAV001_LIST</w:t>
      </w:r>
    </w:p>
    <w:p w:rsidR="00F00AA4" w:rsidRDefault="00F00AA4" w:rsidP="00F00AA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若模組有誤，</w:t>
      </w:r>
    </w:p>
    <w:p w:rsidR="00F00AA4" w:rsidRPr="00C60388" w:rsidRDefault="00F00AA4" w:rsidP="00017DE7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錯誤件數 ++</w:t>
      </w:r>
    </w:p>
    <w:p w:rsidR="00F00AA4" w:rsidRDefault="00F00AA4" w:rsidP="00017DE7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LOG紀錄錯誤訊息</w:t>
      </w:r>
      <w:r>
        <w:rPr>
          <w:rFonts w:ascii="細明體" w:eastAsia="細明體" w:hAnsi="細明體" w:hint="eastAsia"/>
          <w:kern w:val="2"/>
          <w:lang w:eastAsia="zh-TW"/>
        </w:rPr>
        <w:t>(該模組錯誤訊息)</w:t>
      </w:r>
      <w:r w:rsidRPr="00C60388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C70920" w:rsidRDefault="00C70920" w:rsidP="00F00AA4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若無誤</w:t>
      </w:r>
    </w:p>
    <w:p w:rsidR="00B567E1" w:rsidRDefault="00B567E1" w:rsidP="00C70920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輸出件數 ++ </w:t>
      </w:r>
    </w:p>
    <w:p w:rsidR="00F00AA4" w:rsidRPr="00CC5B93" w:rsidRDefault="00F00AA4" w:rsidP="00D94D8F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FATAL出件數相關資料給LOG檔顯示。</w:t>
      </w:r>
    </w:p>
    <w:p w:rsidR="00F00AA4" w:rsidRPr="00CC5B93" w:rsidRDefault="00F00AA4" w:rsidP="00D94D8F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lang w:eastAsia="zh-TW"/>
        </w:rPr>
        <w:t>C</w:t>
      </w:r>
      <w:r w:rsidRPr="00CC5B93">
        <w:rPr>
          <w:rFonts w:ascii="細明體" w:eastAsia="細明體" w:hAnsi="細明體"/>
          <w:lang w:eastAsia="zh-TW"/>
        </w:rPr>
        <w:t>ALL batch.CountManager</w:t>
      </w:r>
      <w:r w:rsidRPr="00CC5B93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F00AA4" w:rsidRPr="00CC5B93" w:rsidRDefault="00F00AA4" w:rsidP="00D94D8F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lang w:eastAsia="zh-TW"/>
        </w:rPr>
        <w:t>RETURN</w:t>
      </w:r>
    </w:p>
    <w:p w:rsidR="00F00AA4" w:rsidRDefault="00F00AA4" w:rsidP="009B44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B14286" w:rsidRPr="00F00AA4" w:rsidRDefault="00F00AA4" w:rsidP="009B44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B050"/>
          <w:kern w:val="2"/>
          <w:lang w:eastAsia="zh-TW"/>
        </w:rPr>
      </w:pPr>
      <w:bookmarkStart w:id="94" w:name="PREV_STEP"/>
      <w:bookmarkEnd w:id="94"/>
      <w:r w:rsidRPr="00F00AA4">
        <w:rPr>
          <w:rFonts w:ascii="細明體" w:eastAsia="細明體" w:hAnsi="細明體" w:hint="eastAsia"/>
          <w:b/>
          <w:color w:val="00B050"/>
          <w:kern w:val="2"/>
          <w:lang w:eastAsia="zh-TW"/>
        </w:rPr>
        <w:t>處理前一個受編STEP</w:t>
      </w:r>
    </w:p>
    <w:p w:rsidR="00F00AA4" w:rsidRPr="00CC5B93" w:rsidRDefault="00F00AA4" w:rsidP="00F00AA4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CALL</w:t>
      </w:r>
      <w:r w:rsidRPr="00CC5B93">
        <w:rPr>
          <w:rFonts w:ascii="細明體" w:eastAsia="細明體" w:hAnsi="細明體" w:hint="eastAsia"/>
          <w:lang w:eastAsia="zh-TW"/>
        </w:rPr>
        <w:t>異常投保動機維護模組AA_V1Z004.</w:t>
      </w:r>
      <w:r w:rsidRPr="00CC5B93">
        <w:rPr>
          <w:rFonts w:ascii="細明體" w:eastAsia="細明體" w:hAnsi="細明體" w:hint="eastAsia"/>
        </w:rPr>
        <w:t>Creat_DTAAV001_List</w:t>
      </w:r>
      <w:r w:rsidRPr="00CC5B93">
        <w:rPr>
          <w:rFonts w:ascii="細明體" w:eastAsia="細明體" w:hAnsi="細明體" w:hint="eastAsia"/>
          <w:lang w:eastAsia="zh-TW"/>
        </w:rPr>
        <w:t>()，BY參數</w:t>
      </w:r>
    </w:p>
    <w:p w:rsidR="00897126" w:rsidRPr="00CC5B93" w:rsidRDefault="00897126" w:rsidP="0089712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資料來源: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897126" w:rsidRDefault="00897126" w:rsidP="0089712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理賠投保明細:</w:t>
      </w:r>
      <w:r w:rsidRPr="00CC5B93">
        <w:rPr>
          <w:rFonts w:ascii="細明體" w:eastAsia="細明體" w:hAnsi="細明體" w:hint="eastAsia"/>
          <w:kern w:val="2"/>
          <w:lang w:eastAsia="zh-TW"/>
        </w:rPr>
        <w:t>$AA_V1Z004_LIST</w:t>
      </w:r>
    </w:p>
    <w:p w:rsidR="00897126" w:rsidRDefault="00897126" w:rsidP="0089712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受理編號:</w:t>
      </w:r>
      <w:r w:rsidRPr="0089712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C5B93">
        <w:rPr>
          <w:rFonts w:ascii="細明體" w:eastAsia="細明體" w:hAnsi="細明體" w:hint="eastAsia"/>
          <w:kern w:val="2"/>
          <w:lang w:eastAsia="zh-TW"/>
        </w:rPr>
        <w:t>$AA_V1Z004_LIST</w:t>
      </w:r>
      <w:r>
        <w:rPr>
          <w:rFonts w:ascii="細明體" w:eastAsia="細明體" w:hAnsi="細明體" w:hint="eastAsia"/>
          <w:kern w:val="2"/>
          <w:lang w:eastAsia="zh-TW"/>
        </w:rPr>
        <w:t>取第一筆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>
        <w:rPr>
          <w:rFonts w:ascii="細明體" w:eastAsia="細明體" w:hAnsi="細明體" w:hint="eastAsia"/>
          <w:lang w:eastAsia="zh-TW"/>
        </w:rPr>
        <w:t>.受理編號</w:t>
      </w:r>
    </w:p>
    <w:p w:rsidR="00897126" w:rsidRDefault="00897126" w:rsidP="0089712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事故者ID:</w:t>
      </w:r>
      <w:r w:rsidRPr="0089712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C5B93">
        <w:rPr>
          <w:rFonts w:ascii="細明體" w:eastAsia="細明體" w:hAnsi="細明體" w:hint="eastAsia"/>
          <w:kern w:val="2"/>
          <w:lang w:eastAsia="zh-TW"/>
        </w:rPr>
        <w:t>$AA_V1Z004_LIST</w:t>
      </w:r>
      <w:r>
        <w:rPr>
          <w:rFonts w:ascii="細明體" w:eastAsia="細明體" w:hAnsi="細明體" w:hint="eastAsia"/>
          <w:kern w:val="2"/>
          <w:lang w:eastAsia="zh-TW"/>
        </w:rPr>
        <w:t>取第一筆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>
        <w:rPr>
          <w:rFonts w:ascii="細明體" w:eastAsia="細明體" w:hAnsi="細明體" w:hint="eastAsia"/>
          <w:lang w:eastAsia="zh-TW"/>
        </w:rPr>
        <w:t>.</w:t>
      </w:r>
      <w:r w:rsidR="00F73FEA"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897126" w:rsidRDefault="00897126" w:rsidP="0089712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事故日期:</w:t>
      </w:r>
      <w:r w:rsidRPr="0089712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C5B93">
        <w:rPr>
          <w:rFonts w:ascii="細明體" w:eastAsia="細明體" w:hAnsi="細明體" w:hint="eastAsia"/>
          <w:kern w:val="2"/>
          <w:lang w:eastAsia="zh-TW"/>
        </w:rPr>
        <w:t>$AA_V1Z004_LIST</w:t>
      </w:r>
      <w:r>
        <w:rPr>
          <w:rFonts w:ascii="細明體" w:eastAsia="細明體" w:hAnsi="細明體" w:hint="eastAsia"/>
          <w:kern w:val="2"/>
          <w:lang w:eastAsia="zh-TW"/>
        </w:rPr>
        <w:t>取第一筆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>
        <w:rPr>
          <w:rFonts w:ascii="細明體" w:eastAsia="細明體" w:hAnsi="細明體" w:hint="eastAsia"/>
          <w:lang w:eastAsia="zh-TW"/>
        </w:rPr>
        <w:t>.</w:t>
      </w:r>
      <w:r w:rsidR="00F73FEA">
        <w:rPr>
          <w:rFonts w:ascii="細明體" w:eastAsia="細明體" w:hAnsi="細明體" w:hint="eastAsia"/>
          <w:kern w:val="2"/>
          <w:lang w:eastAsia="zh-TW"/>
        </w:rPr>
        <w:t>事故日期</w:t>
      </w:r>
    </w:p>
    <w:p w:rsidR="00034D0E" w:rsidRDefault="00034D0E" w:rsidP="0089712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事故原因:</w:t>
      </w:r>
      <w:r w:rsidRPr="00034D0E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C5B93">
        <w:rPr>
          <w:rFonts w:ascii="細明體" w:eastAsia="細明體" w:hAnsi="細明體" w:hint="eastAsia"/>
          <w:kern w:val="2"/>
          <w:lang w:eastAsia="zh-TW"/>
        </w:rPr>
        <w:t>$AA_V1Z004_LIST</w:t>
      </w:r>
      <w:r>
        <w:rPr>
          <w:rFonts w:ascii="細明體" w:eastAsia="細明體" w:hAnsi="細明體" w:hint="eastAsia"/>
          <w:kern w:val="2"/>
          <w:lang w:eastAsia="zh-TW"/>
        </w:rPr>
        <w:t>取第一筆</w:t>
      </w:r>
      <w:hyperlink w:anchor="V1Z004_BO" w:history="1">
        <w:r w:rsidRPr="00CC5B93">
          <w:rPr>
            <w:rStyle w:val="ad"/>
            <w:rFonts w:ascii="細明體" w:eastAsia="細明體" w:hAnsi="細明體" w:hint="eastAsia"/>
            <w:lang w:eastAsia="zh-TW"/>
          </w:rPr>
          <w:t>$AA_V1Z004_bo</w:t>
        </w:r>
      </w:hyperlink>
      <w:r>
        <w:rPr>
          <w:rFonts w:ascii="細明體" w:eastAsia="細明體" w:hAnsi="細明體" w:hint="eastAsia"/>
          <w:lang w:eastAsia="zh-TW"/>
        </w:rPr>
        <w:t>.事故原因</w:t>
      </w:r>
    </w:p>
    <w:p w:rsidR="00F00AA4" w:rsidRDefault="00F00AA4" w:rsidP="00F00AA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若模組有誤，</w:t>
      </w:r>
    </w:p>
    <w:p w:rsidR="00F00AA4" w:rsidRPr="00C60388" w:rsidRDefault="00F00AA4" w:rsidP="00F00A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錯誤件數 ++</w:t>
      </w:r>
    </w:p>
    <w:p w:rsidR="00F00AA4" w:rsidRPr="00C60388" w:rsidRDefault="00F00AA4" w:rsidP="00F00A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LOG紀錄錯誤訊息</w:t>
      </w:r>
      <w:r>
        <w:rPr>
          <w:rFonts w:ascii="細明體" w:eastAsia="細明體" w:hAnsi="細明體" w:hint="eastAsia"/>
          <w:kern w:val="2"/>
          <w:lang w:eastAsia="zh-TW"/>
        </w:rPr>
        <w:t>(該模組錯誤訊息)</w:t>
      </w:r>
      <w:r w:rsidRPr="00C60388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00AA4" w:rsidRPr="00CC5B93" w:rsidRDefault="00F00AA4" w:rsidP="00F00AA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若無誤，KEEP模組回傳</w:t>
      </w:r>
      <w:r w:rsidRPr="00EF125F">
        <w:rPr>
          <w:rFonts w:ascii="細明體" w:eastAsia="細明體" w:hAnsi="細明體" w:cs="Arial" w:hint="eastAsia"/>
          <w:lang w:eastAsia="zh-TW"/>
        </w:rPr>
        <w:t>異常投保動機明細</w:t>
      </w:r>
      <w:r>
        <w:rPr>
          <w:rFonts w:ascii="細明體" w:eastAsia="細明體" w:hAnsi="細明體" w:cs="Arial" w:hint="eastAsia"/>
          <w:lang w:eastAsia="zh-TW"/>
        </w:rPr>
        <w:t>(</w:t>
      </w:r>
      <w:r w:rsidRPr="00061684">
        <w:rPr>
          <w:rFonts w:ascii="細明體" w:eastAsia="細明體" w:hAnsi="細明體" w:cs="Arial" w:hint="eastAsia"/>
          <w:color w:val="C00000"/>
          <w:lang w:eastAsia="zh-TW"/>
        </w:rPr>
        <w:t>$DTAAV001_LIST</w:t>
      </w:r>
      <w:r>
        <w:rPr>
          <w:rFonts w:ascii="細明體" w:eastAsia="細明體" w:hAnsi="細明體" w:cs="Arial" w:hint="eastAsia"/>
          <w:lang w:eastAsia="zh-TW"/>
        </w:rPr>
        <w:t>)</w:t>
      </w:r>
    </w:p>
    <w:p w:rsidR="00F00AA4" w:rsidRPr="00CC5B93" w:rsidRDefault="00F00AA4" w:rsidP="00F00A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CALL</w:t>
      </w:r>
      <w:r w:rsidRPr="00CC5B93">
        <w:rPr>
          <w:rFonts w:ascii="細明體" w:eastAsia="細明體" w:hAnsi="細明體" w:hint="eastAsia"/>
          <w:lang w:eastAsia="zh-TW"/>
        </w:rPr>
        <w:t>異常投保動機維護模組AA_V1Z004.</w:t>
      </w:r>
      <w:r w:rsidRPr="00EF125F">
        <w:rPr>
          <w:rFonts w:ascii="細明體" w:eastAsia="細明體" w:hAnsi="細明體" w:hint="eastAsia"/>
          <w:b/>
        </w:rPr>
        <w:t>insertDTAAV001</w:t>
      </w:r>
      <w:r>
        <w:rPr>
          <w:rFonts w:ascii="細明體" w:eastAsia="細明體" w:hAnsi="細明體" w:hint="eastAsia"/>
          <w:b/>
          <w:lang w:eastAsia="zh-TW"/>
        </w:rPr>
        <w:t>()</w:t>
      </w:r>
    </w:p>
    <w:p w:rsidR="00F00AA4" w:rsidRPr="00061684" w:rsidRDefault="00F00AA4" w:rsidP="00F00A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color w:val="C00000"/>
          <w:kern w:val="2"/>
          <w:lang w:eastAsia="zh-TW"/>
        </w:rPr>
      </w:pPr>
      <w:r w:rsidRPr="00061684">
        <w:rPr>
          <w:rFonts w:ascii="細明體" w:eastAsia="細明體" w:hAnsi="細明體" w:cs="Arial" w:hint="eastAsia"/>
          <w:color w:val="C00000"/>
          <w:lang w:eastAsia="zh-TW"/>
        </w:rPr>
        <w:t>$DTAAV001_LIST</w:t>
      </w:r>
    </w:p>
    <w:p w:rsidR="00F00AA4" w:rsidRDefault="00F00AA4" w:rsidP="00F00A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若模組有誤，</w:t>
      </w:r>
    </w:p>
    <w:p w:rsidR="00F00AA4" w:rsidRPr="00C60388" w:rsidRDefault="00F00AA4" w:rsidP="00DB7DD1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錯誤件數 ++</w:t>
      </w:r>
    </w:p>
    <w:p w:rsidR="00F00AA4" w:rsidRDefault="00F00AA4" w:rsidP="00DB7DD1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LOG紀錄錯誤訊息</w:t>
      </w:r>
      <w:r>
        <w:rPr>
          <w:rFonts w:ascii="細明體" w:eastAsia="細明體" w:hAnsi="細明體" w:hint="eastAsia"/>
          <w:kern w:val="2"/>
          <w:lang w:eastAsia="zh-TW"/>
        </w:rPr>
        <w:t>(該模組錯誤訊息)</w:t>
      </w:r>
      <w:r w:rsidRPr="00C60388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00AA4" w:rsidRPr="00CC5B93" w:rsidRDefault="00F00AA4" w:rsidP="009B44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A6C0C" w:rsidRPr="004A43F4" w:rsidRDefault="009B449E" w:rsidP="004A43F4">
      <w:pPr>
        <w:pStyle w:val="Tabletext"/>
        <w:keepLines w:val="0"/>
        <w:spacing w:after="0" w:line="240" w:lineRule="auto"/>
        <w:ind w:leftChars="200" w:left="480"/>
        <w:rPr>
          <w:rFonts w:ascii="細明體" w:eastAsia="細明體" w:hAnsi="細明體" w:hint="eastAsia"/>
          <w:lang w:eastAsia="zh-TW"/>
        </w:rPr>
      </w:pPr>
      <w:bookmarkStart w:id="95" w:name="Q_OCR_RESN"/>
      <w:bookmarkEnd w:id="95"/>
      <w:r w:rsidRPr="00CC5B93">
        <w:rPr>
          <w:rFonts w:ascii="細明體" w:eastAsia="細明體" w:hAnsi="細明體" w:hint="eastAsia"/>
          <w:kern w:val="2"/>
          <w:lang w:eastAsia="zh-TW"/>
        </w:rPr>
        <w:t>事故原因代碼抽件條件[</w:t>
      </w:r>
      <w:hyperlink w:anchor="Q_OCR_RESN_BACK" w:history="1">
        <w:r w:rsidRPr="00CC5B93">
          <w:rPr>
            <w:rStyle w:val="ad"/>
            <w:rFonts w:ascii="細明體" w:eastAsia="細明體" w:hAnsi="細明體" w:hint="eastAsia"/>
            <w:kern w:val="2"/>
            <w:lang w:eastAsia="zh-TW"/>
          </w:rPr>
          <w:t>B</w:t>
        </w:r>
        <w:r w:rsidRPr="00CC5B93">
          <w:rPr>
            <w:rStyle w:val="ad"/>
            <w:rFonts w:ascii="細明體" w:eastAsia="細明體" w:hAnsi="細明體" w:hint="eastAsia"/>
            <w:kern w:val="2"/>
            <w:lang w:eastAsia="zh-TW"/>
          </w:rPr>
          <w:t>A</w:t>
        </w:r>
        <w:r w:rsidRPr="00CC5B93">
          <w:rPr>
            <w:rStyle w:val="ad"/>
            <w:rFonts w:ascii="細明體" w:eastAsia="細明體" w:hAnsi="細明體" w:hint="eastAsia"/>
            <w:kern w:val="2"/>
            <w:lang w:eastAsia="zh-TW"/>
          </w:rPr>
          <w:t>C</w:t>
        </w:r>
        <w:r w:rsidRPr="00CC5B93">
          <w:rPr>
            <w:rStyle w:val="ad"/>
            <w:rFonts w:ascii="細明體" w:eastAsia="細明體" w:hAnsi="細明體" w:hint="eastAsia"/>
            <w:kern w:val="2"/>
            <w:lang w:eastAsia="zh-TW"/>
          </w:rPr>
          <w:t>K</w:t>
        </w:r>
      </w:hyperlink>
      <w:r w:rsidRPr="00CC5B93">
        <w:rPr>
          <w:rFonts w:ascii="細明體" w:eastAsia="細明體" w:hAnsi="細明體" w:hint="eastAsia"/>
          <w:kern w:val="2"/>
          <w:lang w:eastAsia="zh-TW"/>
        </w:rPr>
        <w:t>]</w:t>
      </w:r>
      <w:r w:rsidR="007A6C0C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A6C0C">
        <w:rPr>
          <w:rFonts w:ascii="細明體" w:eastAsia="細明體" w:hAnsi="細明體" w:hint="eastAsia"/>
          <w:b/>
          <w:color w:val="FF0000"/>
          <w:lang w:eastAsia="zh-TW"/>
        </w:rPr>
        <w:t>紅字</w:t>
      </w:r>
      <w:r w:rsidR="007A6C0C">
        <w:rPr>
          <w:rFonts w:ascii="細明體" w:eastAsia="細明體" w:hAnsi="細明體" w:hint="eastAsia"/>
          <w:lang w:eastAsia="zh-TW"/>
        </w:rPr>
        <w:t xml:space="preserve">:精神疾病(模型分類1)  </w:t>
      </w:r>
      <w:r w:rsidR="007A6C0C">
        <w:rPr>
          <w:rFonts w:ascii="細明體" w:eastAsia="細明體" w:hAnsi="細明體" w:hint="eastAsia"/>
          <w:b/>
          <w:color w:val="0070C0"/>
          <w:lang w:eastAsia="zh-TW"/>
        </w:rPr>
        <w:t>藍字</w:t>
      </w:r>
      <w:r w:rsidR="007A6C0C">
        <w:rPr>
          <w:rFonts w:ascii="細明體" w:eastAsia="細明體" w:hAnsi="細明體" w:hint="eastAsia"/>
          <w:lang w:eastAsia="zh-TW"/>
        </w:rPr>
        <w:t>:癌症醫療(模型分類2)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59"/>
        <w:gridCol w:w="960"/>
        <w:gridCol w:w="960"/>
        <w:gridCol w:w="978"/>
        <w:gridCol w:w="978"/>
        <w:gridCol w:w="978"/>
        <w:gridCol w:w="960"/>
        <w:gridCol w:w="978"/>
        <w:gridCol w:w="978"/>
        <w:gridCol w:w="1300"/>
      </w:tblGrid>
      <w:tr w:rsidR="007A6C0C" w:rsidTr="007A6C0C">
        <w:trPr>
          <w:gridAfter w:val="4"/>
          <w:wAfter w:w="4727" w:type="dxa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代碼值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A6C0C" w:rsidRDefault="007A6C0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A6C0C" w:rsidRDefault="007A6C0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A6C0C" w:rsidRDefault="007A6C0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A6C0C" w:rsidRDefault="007A6C0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A6C0C" w:rsidRDefault="007A6C0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A6C0C" w:rsidRDefault="007A6C0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</w:tr>
      <w:tr w:rsidR="007A6C0C" w:rsidTr="007A6C0C">
        <w:trPr>
          <w:gridAfter w:val="4"/>
          <w:wAfter w:w="4727" w:type="dxa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03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C14</w:t>
            </w:r>
          </w:p>
        </w:tc>
      </w:tr>
      <w:tr w:rsidR="007A6C0C" w:rsidTr="007A6C0C">
        <w:trPr>
          <w:gridAfter w:val="4"/>
          <w:wAfter w:w="4727" w:type="dxa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08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FF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FF0000"/>
                <w:kern w:val="2"/>
                <w:lang w:eastAsia="zh-TW"/>
              </w:rPr>
              <w:t>79</w:t>
            </w:r>
          </w:p>
        </w:tc>
      </w:tr>
      <w:tr w:rsidR="007A6C0C" w:rsidTr="007A6C0C">
        <w:trPr>
          <w:gridAfter w:val="4"/>
          <w:wAfter w:w="4727" w:type="dxa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09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FF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FF0000"/>
                <w:kern w:val="2"/>
                <w:lang w:eastAsia="zh-TW"/>
              </w:rPr>
              <w:t>A05</w:t>
            </w:r>
          </w:p>
        </w:tc>
      </w:tr>
      <w:tr w:rsidR="007A6C0C" w:rsidTr="007A6C0C">
        <w:trPr>
          <w:gridAfter w:val="4"/>
          <w:wAfter w:w="4727" w:type="dxa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C10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</w:p>
        </w:tc>
      </w:tr>
      <w:tr w:rsidR="007A6C0C" w:rsidTr="007A6C0C">
        <w:trPr>
          <w:gridAfter w:val="4"/>
          <w:wAfter w:w="4727" w:type="dxa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11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C11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</w:p>
        </w:tc>
      </w:tr>
      <w:tr w:rsidR="007A6C0C" w:rsidTr="007A6C0C">
        <w:trPr>
          <w:gridAfter w:val="4"/>
          <w:wAfter w:w="4727" w:type="dxa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12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40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C12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</w:p>
        </w:tc>
      </w:tr>
      <w:tr w:rsidR="007A6C0C" w:rsidTr="007A6C0C">
        <w:trPr>
          <w:gridAfter w:val="4"/>
          <w:wAfter w:w="4727" w:type="dxa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20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42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C13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</w:p>
        </w:tc>
      </w:tr>
      <w:tr w:rsidR="007A6C0C" w:rsidTr="004A43F4">
        <w:tc>
          <w:tcPr>
            <w:tcW w:w="1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bookmarkStart w:id="96" w:name="RJCT_RESN"/>
            <w:bookmarkEnd w:id="96"/>
            <w:r>
              <w:rPr>
                <w:rFonts w:ascii="細明體" w:eastAsia="細明體" w:hAnsi="細明體" w:hint="eastAsia"/>
                <w:kern w:val="2"/>
                <w:lang w:eastAsia="zh-TW"/>
              </w:rPr>
              <w:t>代碼值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A6C0C" w:rsidRDefault="007A6C0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A6C0C" w:rsidRDefault="007A6C0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A6C0C" w:rsidRDefault="007A6C0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A6C0C" w:rsidRDefault="007A6C0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A6C0C" w:rsidRDefault="007A6C0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A6C0C" w:rsidRDefault="007A6C0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</w:tr>
      <w:tr w:rsidR="007A6C0C" w:rsidTr="004A43F4">
        <w:tc>
          <w:tcPr>
            <w:tcW w:w="1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03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31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C14</w:t>
            </w:r>
          </w:p>
        </w:tc>
      </w:tr>
      <w:tr w:rsidR="007A6C0C" w:rsidTr="004A43F4">
        <w:tc>
          <w:tcPr>
            <w:tcW w:w="1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08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32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FF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FF0000"/>
                <w:kern w:val="2"/>
                <w:lang w:eastAsia="zh-TW"/>
              </w:rPr>
              <w:t>79</w:t>
            </w:r>
          </w:p>
        </w:tc>
      </w:tr>
      <w:tr w:rsidR="007A6C0C" w:rsidTr="004A43F4">
        <w:tc>
          <w:tcPr>
            <w:tcW w:w="1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09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34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FF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FF0000"/>
                <w:kern w:val="2"/>
                <w:lang w:eastAsia="zh-TW"/>
              </w:rPr>
              <w:t>A05</w:t>
            </w:r>
          </w:p>
        </w:tc>
      </w:tr>
      <w:tr w:rsidR="007A6C0C" w:rsidTr="004A43F4">
        <w:tc>
          <w:tcPr>
            <w:tcW w:w="1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10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37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C10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</w:p>
        </w:tc>
      </w:tr>
      <w:tr w:rsidR="007A6C0C" w:rsidTr="004A43F4">
        <w:tc>
          <w:tcPr>
            <w:tcW w:w="1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11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38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C11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</w:p>
        </w:tc>
      </w:tr>
      <w:tr w:rsidR="007A6C0C" w:rsidTr="004A43F4">
        <w:tc>
          <w:tcPr>
            <w:tcW w:w="1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12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40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C12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</w:p>
        </w:tc>
      </w:tr>
      <w:tr w:rsidR="007A6C0C" w:rsidTr="004A43F4">
        <w:tc>
          <w:tcPr>
            <w:tcW w:w="1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20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42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C06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C13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C" w:rsidRDefault="007A6C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</w:p>
        </w:tc>
      </w:tr>
    </w:tbl>
    <w:p w:rsidR="00EF1E9D" w:rsidRPr="00CC5B93" w:rsidRDefault="00EF1E9D" w:rsidP="00EF1E9D">
      <w:pPr>
        <w:pStyle w:val="11"/>
        <w:rPr>
          <w:rFonts w:ascii="細明體" w:eastAsia="細明體" w:hAnsi="細明體" w:cs="Arial" w:hint="eastAsia"/>
          <w:b w:val="0"/>
          <w:szCs w:val="20"/>
        </w:rPr>
      </w:pPr>
    </w:p>
    <w:p w:rsidR="00EF1E9D" w:rsidRPr="00CC5B93" w:rsidRDefault="00EF1E9D" w:rsidP="00EF1E9D">
      <w:pPr>
        <w:rPr>
          <w:rFonts w:ascii="細明體" w:eastAsia="細明體" w:hAnsi="細明體" w:hint="eastAsia"/>
          <w:sz w:val="20"/>
          <w:szCs w:val="20"/>
        </w:rPr>
      </w:pPr>
      <w:bookmarkStart w:id="97" w:name="V1Z004_BO"/>
      <w:bookmarkEnd w:id="97"/>
      <w:r w:rsidRPr="00CC5B93">
        <w:rPr>
          <w:rFonts w:ascii="細明體" w:eastAsia="細明體" w:hAnsi="細明體" w:hint="eastAsia"/>
          <w:sz w:val="20"/>
          <w:szCs w:val="20"/>
        </w:rPr>
        <w:t>$AA_V1Z004_bo欄位格式如下</w:t>
      </w:r>
      <w:r w:rsidR="000A4FB1" w:rsidRPr="00CC5B93">
        <w:rPr>
          <w:rFonts w:ascii="細明體" w:eastAsia="細明體" w:hAnsi="細明體" w:hint="eastAsia"/>
          <w:sz w:val="20"/>
          <w:szCs w:val="20"/>
        </w:rPr>
        <w:t>[</w:t>
      </w:r>
      <w:hyperlink w:anchor="V1Z004_BO_B" w:history="1">
        <w:r w:rsidR="000A4FB1" w:rsidRPr="00CC5B93">
          <w:rPr>
            <w:rStyle w:val="ad"/>
            <w:rFonts w:ascii="細明體" w:eastAsia="細明體" w:hAnsi="細明體" w:hint="eastAsia"/>
            <w:sz w:val="20"/>
            <w:szCs w:val="20"/>
          </w:rPr>
          <w:t>B</w:t>
        </w:r>
        <w:r w:rsidR="000A4FB1" w:rsidRPr="00CC5B93">
          <w:rPr>
            <w:rStyle w:val="ad"/>
            <w:rFonts w:ascii="細明體" w:eastAsia="細明體" w:hAnsi="細明體" w:hint="eastAsia"/>
            <w:sz w:val="20"/>
            <w:szCs w:val="20"/>
          </w:rPr>
          <w:t>A</w:t>
        </w:r>
        <w:r w:rsidR="000A4FB1" w:rsidRPr="00CC5B93">
          <w:rPr>
            <w:rStyle w:val="ad"/>
            <w:rFonts w:ascii="細明體" w:eastAsia="細明體" w:hAnsi="細明體" w:hint="eastAsia"/>
            <w:sz w:val="20"/>
            <w:szCs w:val="20"/>
          </w:rPr>
          <w:t>C</w:t>
        </w:r>
        <w:r w:rsidR="000A4FB1" w:rsidRPr="00CC5B93">
          <w:rPr>
            <w:rStyle w:val="ad"/>
            <w:rFonts w:ascii="細明體" w:eastAsia="細明體" w:hAnsi="細明體" w:hint="eastAsia"/>
            <w:sz w:val="20"/>
            <w:szCs w:val="20"/>
          </w:rPr>
          <w:t>K</w:t>
        </w:r>
      </w:hyperlink>
      <w:r w:rsidR="000A4FB1" w:rsidRPr="00CC5B93">
        <w:rPr>
          <w:rFonts w:ascii="細明體" w:eastAsia="細明體" w:hAnsi="細明體" w:hint="eastAsia"/>
          <w:sz w:val="20"/>
          <w:szCs w:val="20"/>
        </w:rPr>
        <w:t>]</w:t>
      </w:r>
    </w:p>
    <w:tbl>
      <w:tblPr>
        <w:tblW w:w="49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2128"/>
        <w:gridCol w:w="5242"/>
        <w:tblGridChange w:id="98">
          <w:tblGrid>
            <w:gridCol w:w="3510"/>
            <w:gridCol w:w="2128"/>
            <w:gridCol w:w="5242"/>
          </w:tblGrid>
        </w:tblGridChange>
      </w:tblGrid>
      <w:tr w:rsidR="00143B79" w:rsidRPr="00CC5B93" w:rsidTr="00D52A33">
        <w:trPr>
          <w:trHeight w:val="540"/>
        </w:trPr>
        <w:tc>
          <w:tcPr>
            <w:tcW w:w="1613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143B79" w:rsidRPr="00CC5B93" w:rsidRDefault="00143B79" w:rsidP="00776A2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978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143B79" w:rsidRPr="00CC5B93" w:rsidRDefault="00143B79" w:rsidP="00776A2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776A2D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$整批或當日件</w:t>
            </w:r>
            <w:r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 xml:space="preserve"> &lt;&gt;</w:t>
            </w:r>
            <w:r w:rsidRPr="00776A2D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 xml:space="preserve"> ‘N’ (線上即時)</w:t>
            </w:r>
          </w:p>
        </w:tc>
        <w:tc>
          <w:tcPr>
            <w:tcW w:w="2409" w:type="pct"/>
            <w:tcBorders>
              <w:bottom w:val="single" w:sz="4" w:space="0" w:color="auto"/>
            </w:tcBorders>
            <w:shd w:val="clear" w:color="auto" w:fill="C0C0C0"/>
          </w:tcPr>
          <w:p w:rsidR="00143B79" w:rsidRPr="00D52A33" w:rsidRDefault="00143B79" w:rsidP="00776A2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bookmarkStart w:id="99" w:name="V1Z004_BO_N"/>
            <w:bookmarkEnd w:id="99"/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Pr="00D52A33">
              <w:rPr>
                <w:rFonts w:ascii="細明體" w:eastAsia="細明體" w:hAnsi="細明體" w:hint="eastAsia"/>
                <w:lang w:eastAsia="zh-TW"/>
              </w:rPr>
              <w:t xml:space="preserve">整批或當日件 = </w:t>
            </w:r>
            <w:r w:rsidRPr="00D52A33">
              <w:rPr>
                <w:rFonts w:ascii="細明體" w:eastAsia="細明體" w:hAnsi="細明體"/>
                <w:lang w:eastAsia="zh-TW"/>
              </w:rPr>
              <w:t>‘</w:t>
            </w:r>
            <w:r w:rsidRPr="00D52A33">
              <w:rPr>
                <w:rFonts w:ascii="細明體" w:eastAsia="細明體" w:hAnsi="細明體" w:hint="eastAsia"/>
                <w:lang w:eastAsia="zh-TW"/>
              </w:rPr>
              <w:t>N</w:t>
            </w:r>
            <w:r w:rsidRPr="00D52A33">
              <w:rPr>
                <w:rFonts w:ascii="細明體" w:eastAsia="細明體" w:hAnsi="細明體"/>
                <w:lang w:eastAsia="zh-TW"/>
              </w:rPr>
              <w:t>’</w:t>
            </w:r>
            <w:r w:rsidRPr="00D52A33">
              <w:rPr>
                <w:rFonts w:ascii="細明體" w:eastAsia="細明體" w:hAnsi="細明體" w:hint="eastAsia"/>
                <w:lang w:eastAsia="zh-TW"/>
              </w:rPr>
              <w:t xml:space="preserve"> (線上即時)</w:t>
            </w:r>
            <w:hyperlink w:anchor="V1Z004_BO_N_B" w:history="1">
              <w:r w:rsidRPr="00D52A33">
                <w:rPr>
                  <w:rStyle w:val="ad"/>
                  <w:rFonts w:ascii="細明體" w:eastAsia="細明體" w:hAnsi="細明體" w:hint="eastAsia"/>
                  <w:lang w:eastAsia="zh-TW"/>
                </w:rPr>
                <w:t>[B</w:t>
              </w:r>
              <w:r w:rsidRPr="00D52A33">
                <w:rPr>
                  <w:rStyle w:val="ad"/>
                  <w:rFonts w:ascii="細明體" w:eastAsia="細明體" w:hAnsi="細明體" w:hint="eastAsia"/>
                  <w:lang w:eastAsia="zh-TW"/>
                </w:rPr>
                <w:t>A</w:t>
              </w:r>
              <w:r w:rsidRPr="00D52A33">
                <w:rPr>
                  <w:rStyle w:val="ad"/>
                  <w:rFonts w:ascii="細明體" w:eastAsia="細明體" w:hAnsi="細明體" w:hint="eastAsia"/>
                  <w:lang w:eastAsia="zh-TW"/>
                </w:rPr>
                <w:t>C</w:t>
              </w:r>
              <w:r w:rsidRPr="00D52A33">
                <w:rPr>
                  <w:rStyle w:val="ad"/>
                  <w:rFonts w:ascii="細明體" w:eastAsia="細明體" w:hAnsi="細明體" w:hint="eastAsia"/>
                  <w:lang w:eastAsia="zh-TW"/>
                </w:rPr>
                <w:t>K</w:t>
              </w:r>
              <w:r w:rsidRPr="00D52A33">
                <w:rPr>
                  <w:rStyle w:val="ad"/>
                  <w:rFonts w:ascii="細明體" w:eastAsia="細明體" w:hAnsi="細明體" w:hint="eastAsia"/>
                  <w:lang w:eastAsia="zh-TW"/>
                </w:rPr>
                <w:t>]</w:t>
              </w:r>
            </w:hyperlink>
          </w:p>
          <w:p w:rsidR="00143B79" w:rsidRPr="00D52A33" w:rsidRDefault="00143B79" w:rsidP="00776A2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cs="Arial Unicode MS" w:hint="eastAsia"/>
                <w:lang w:eastAsia="zh-TW"/>
              </w:rPr>
            </w:pPr>
            <w:r w:rsidRPr="00D52A33">
              <w:rPr>
                <w:rFonts w:ascii="細明體" w:eastAsia="細明體" w:hAnsi="細明體" w:cs="Arial Unicode MS" w:hint="eastAsia"/>
                <w:lang w:eastAsia="zh-TW"/>
              </w:rPr>
              <w:t>因為尚未保單確認所以不會有理賠投保明細(DTAAB100)資料,所以要另外處理將</w:t>
            </w:r>
            <w:r w:rsidRPr="00D52A33">
              <w:rPr>
                <w:rFonts w:ascii="細明體" w:eastAsia="細明體" w:hAnsi="細明體" w:cs="Arial Unicode MS"/>
                <w:lang w:eastAsia="zh-TW"/>
              </w:rPr>
              <w:t>$AA_V1Z004_bo</w:t>
            </w:r>
            <w:r w:rsidRPr="00D52A33">
              <w:rPr>
                <w:rFonts w:ascii="細明體" w:eastAsia="細明體" w:hAnsi="細明體" w:cs="Arial Unicode MS" w:hint="eastAsia"/>
                <w:lang w:eastAsia="zh-TW"/>
              </w:rPr>
              <w:t>與DTAAB100相關欄位(有*)的資料補齊。</w:t>
            </w:r>
          </w:p>
          <w:p w:rsidR="002B752D" w:rsidRPr="00D52A33" w:rsidRDefault="00F62E71" w:rsidP="00776A2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cs="Arial Unicode MS" w:hint="eastAsia"/>
                <w:lang w:eastAsia="zh-TW"/>
              </w:rPr>
            </w:pPr>
            <w:r w:rsidRPr="00D52A33">
              <w:rPr>
                <w:rFonts w:ascii="細明體" w:eastAsia="細明體" w:hAnsi="細明體" w:cs="Arial Unicode MS" w:hint="eastAsia"/>
                <w:lang w:eastAsia="zh-TW"/>
              </w:rPr>
              <w:t>讀取商品基本資料定義檔DTAGA001</w:t>
            </w:r>
          </w:p>
          <w:p w:rsidR="00F62E71" w:rsidRPr="00D52A33" w:rsidRDefault="002B752D" w:rsidP="00776A2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cs="Arial Unicode MS" w:hint="eastAsia"/>
                <w:lang w:eastAsia="zh-TW"/>
              </w:rPr>
            </w:pPr>
            <w:r w:rsidRPr="00D52A33">
              <w:rPr>
                <w:rFonts w:ascii="細明體" w:eastAsia="細明體" w:hAnsi="細明體" w:cs="Arial Unicode MS" w:hint="eastAsia"/>
                <w:lang w:eastAsia="zh-TW"/>
              </w:rPr>
              <w:t xml:space="preserve">  </w:t>
            </w:r>
            <w:r w:rsidRPr="00D52A33">
              <w:rPr>
                <w:rFonts w:ascii="細明體" w:eastAsia="細明體" w:hAnsi="細明體" w:cs="Arial Unicode MS"/>
                <w:lang w:eastAsia="zh-TW"/>
              </w:rPr>
              <w:t>L</w:t>
            </w:r>
            <w:r w:rsidRPr="00D52A33">
              <w:rPr>
                <w:rFonts w:ascii="細明體" w:eastAsia="細明體" w:hAnsi="細明體" w:cs="Arial Unicode MS" w:hint="eastAsia"/>
                <w:lang w:eastAsia="zh-TW"/>
              </w:rPr>
              <w:t>eft join 全殘身故保險金檔DTAGA101</w:t>
            </w:r>
            <w:r w:rsidR="00F62E71" w:rsidRPr="00D52A33">
              <w:rPr>
                <w:rFonts w:ascii="細明體" w:eastAsia="細明體" w:hAnsi="細明體" w:cs="Arial Unicode MS" w:hint="eastAsia"/>
                <w:lang w:eastAsia="zh-TW"/>
              </w:rPr>
              <w:t xml:space="preserve"> </w:t>
            </w:r>
            <w:r w:rsidRPr="00D52A33">
              <w:rPr>
                <w:rFonts w:ascii="細明體" w:eastAsia="細明體" w:hAnsi="細明體" w:cs="Arial Unicode MS" w:hint="eastAsia"/>
                <w:lang w:eastAsia="zh-TW"/>
              </w:rPr>
              <w:t>on 險別代號</w:t>
            </w:r>
          </w:p>
          <w:p w:rsidR="002B752D" w:rsidRPr="00D52A33" w:rsidRDefault="002B752D" w:rsidP="002B752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cs="Arial Unicode MS" w:hint="eastAsia"/>
                <w:lang w:eastAsia="zh-TW"/>
              </w:rPr>
            </w:pPr>
            <w:r w:rsidRPr="00D52A33">
              <w:rPr>
                <w:rFonts w:ascii="細明體" w:eastAsia="細明體" w:hAnsi="細明體" w:cs="Arial Unicode MS" w:hint="eastAsia"/>
                <w:lang w:eastAsia="zh-TW"/>
              </w:rPr>
              <w:t xml:space="preserve">  </w:t>
            </w:r>
            <w:r w:rsidRPr="00D52A33">
              <w:rPr>
                <w:rFonts w:ascii="細明體" w:eastAsia="細明體" w:hAnsi="細明體" w:cs="Arial Unicode MS"/>
                <w:lang w:eastAsia="zh-TW"/>
              </w:rPr>
              <w:t>L</w:t>
            </w:r>
            <w:r w:rsidRPr="00D52A33">
              <w:rPr>
                <w:rFonts w:ascii="細明體" w:eastAsia="細明體" w:hAnsi="細明體" w:cs="Arial Unicode MS" w:hint="eastAsia"/>
                <w:lang w:eastAsia="zh-TW"/>
              </w:rPr>
              <w:t>eft join</w:t>
            </w:r>
            <w:r w:rsidRPr="00D52A33">
              <w:rPr>
                <w:rFonts w:ascii="細明體" w:eastAsia="細明體" w:hAnsi="細明體" w:hint="eastAsia"/>
                <w:bCs/>
                <w:lang w:eastAsia="zh-TW"/>
              </w:rPr>
              <w:t>癌症醫療保險金檔</w:t>
            </w:r>
            <w:r w:rsidRPr="00D52A33">
              <w:rPr>
                <w:rFonts w:ascii="細明體" w:eastAsia="細明體" w:hAnsi="細明體" w:cs="Arial Unicode MS" w:hint="eastAsia"/>
                <w:lang w:eastAsia="zh-TW"/>
              </w:rPr>
              <w:t>DTAGA108 on 險別代號</w:t>
            </w:r>
          </w:p>
          <w:p w:rsidR="002B752D" w:rsidRPr="00D52A33" w:rsidRDefault="002B752D" w:rsidP="002B752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cs="Arial Unicode MS" w:hint="eastAsia"/>
                <w:lang w:eastAsia="zh-TW"/>
              </w:rPr>
            </w:pPr>
            <w:r w:rsidRPr="00D52A33">
              <w:rPr>
                <w:rFonts w:ascii="細明體" w:eastAsia="細明體" w:hAnsi="細明體" w:cs="Arial Unicode MS" w:hint="eastAsia"/>
                <w:lang w:eastAsia="zh-TW"/>
              </w:rPr>
              <w:t xml:space="preserve">  </w:t>
            </w:r>
            <w:r w:rsidRPr="00D52A33">
              <w:rPr>
                <w:rFonts w:ascii="細明體" w:eastAsia="細明體" w:hAnsi="細明體" w:cs="Arial Unicode MS"/>
                <w:lang w:eastAsia="zh-TW"/>
              </w:rPr>
              <w:t>L</w:t>
            </w:r>
            <w:r w:rsidRPr="00D52A33">
              <w:rPr>
                <w:rFonts w:ascii="細明體" w:eastAsia="細明體" w:hAnsi="細明體" w:cs="Arial Unicode MS" w:hint="eastAsia"/>
                <w:lang w:eastAsia="zh-TW"/>
              </w:rPr>
              <w:t>eft join</w:t>
            </w:r>
            <w:r w:rsidRPr="00D52A33">
              <w:rPr>
                <w:rFonts w:ascii="細明體" w:eastAsia="細明體" w:hAnsi="細明體" w:hint="eastAsia"/>
                <w:bCs/>
                <w:lang w:eastAsia="zh-TW"/>
              </w:rPr>
              <w:t>醫療計畫別設定檔</w:t>
            </w:r>
            <w:r w:rsidRPr="00D52A33">
              <w:rPr>
                <w:rFonts w:ascii="細明體" w:eastAsia="細明體" w:hAnsi="細明體" w:cs="Arial Unicode MS" w:hint="eastAsia"/>
                <w:lang w:eastAsia="zh-TW"/>
              </w:rPr>
              <w:t xml:space="preserve">DTAGA115 </w:t>
            </w:r>
          </w:p>
          <w:p w:rsidR="002B752D" w:rsidRPr="00865485" w:rsidRDefault="002B752D" w:rsidP="002B752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cs="Arial Unicode MS" w:hint="eastAsia"/>
                <w:lang w:eastAsia="zh-TW"/>
              </w:rPr>
            </w:pPr>
            <w:r w:rsidRPr="00D52A33">
              <w:rPr>
                <w:rFonts w:ascii="細明體" w:eastAsia="細明體" w:hAnsi="細明體" w:cs="Arial Unicode MS" w:hint="eastAsia"/>
                <w:lang w:eastAsia="zh-TW"/>
              </w:rPr>
              <w:t xml:space="preserve">         on 險別代號 and DTAGA115.計畫別 = </w:t>
            </w:r>
            <w:r w:rsidRPr="00D52A33">
              <w:rPr>
                <w:rFonts w:ascii="細明體" w:eastAsia="細明體" w:hAnsi="細明體" w:hint="eastAsia"/>
              </w:rPr>
              <w:t>處理當筆</w:t>
            </w:r>
            <w:r w:rsidRPr="00D52A33">
              <w:rPr>
                <w:rFonts w:ascii="細明體" w:eastAsia="細明體" w:hAnsi="細明體"/>
              </w:rPr>
              <w:t>$AA_B0Z000_LIST</w:t>
            </w:r>
            <w:r w:rsidRPr="00D52A33">
              <w:rPr>
                <w:rFonts w:ascii="細明體" w:eastAsia="細明體" w:hAnsi="細明體" w:hint="eastAsia"/>
              </w:rPr>
              <w:t>.保額</w:t>
            </w:r>
            <w:r w:rsidR="00865485">
              <w:rPr>
                <w:rFonts w:ascii="細明體" w:eastAsia="細明體" w:hAnsi="細明體" w:hint="eastAsia"/>
                <w:lang w:eastAsia="zh-TW"/>
              </w:rPr>
              <w:t xml:space="preserve"> (保額單位=</w:t>
            </w:r>
            <w:r w:rsidR="00865485">
              <w:rPr>
                <w:rFonts w:ascii="細明體" w:eastAsia="細明體" w:hAnsi="細明體"/>
                <w:lang w:eastAsia="zh-TW"/>
              </w:rPr>
              <w:t>‘</w:t>
            </w:r>
            <w:r w:rsidR="00865485">
              <w:rPr>
                <w:rFonts w:ascii="細明體" w:eastAsia="細明體" w:hAnsi="細明體" w:hint="eastAsia"/>
                <w:lang w:eastAsia="zh-TW"/>
              </w:rPr>
              <w:t>8</w:t>
            </w:r>
            <w:r w:rsidR="00865485">
              <w:rPr>
                <w:rFonts w:ascii="細明體" w:eastAsia="細明體" w:hAnsi="細明體"/>
                <w:lang w:eastAsia="zh-TW"/>
              </w:rPr>
              <w:t>’</w:t>
            </w:r>
            <w:r w:rsidR="00865485">
              <w:rPr>
                <w:rFonts w:ascii="細明體" w:eastAsia="細明體" w:hAnsi="細明體" w:hint="eastAsia"/>
                <w:lang w:eastAsia="zh-TW"/>
              </w:rPr>
              <w:t xml:space="preserve">才用，否則set </w:t>
            </w:r>
            <w:r w:rsidR="00865485">
              <w:rPr>
                <w:rFonts w:ascii="細明體" w:eastAsia="細明體" w:hAnsi="細明體"/>
                <w:lang w:eastAsia="zh-TW"/>
              </w:rPr>
              <w:t>‘</w:t>
            </w:r>
            <w:r w:rsidR="00865485">
              <w:rPr>
                <w:rFonts w:ascii="細明體" w:eastAsia="細明體" w:hAnsi="細明體" w:hint="eastAsia"/>
                <w:lang w:eastAsia="zh-TW"/>
              </w:rPr>
              <w:t>0</w:t>
            </w:r>
            <w:r w:rsidR="00865485">
              <w:rPr>
                <w:rFonts w:ascii="細明體" w:eastAsia="細明體" w:hAnsi="細明體"/>
                <w:lang w:eastAsia="zh-TW"/>
              </w:rPr>
              <w:t>’</w:t>
            </w:r>
            <w:r w:rsidR="00865485">
              <w:rPr>
                <w:rFonts w:ascii="細明體" w:eastAsia="細明體" w:hAnsi="細明體" w:hint="eastAsia"/>
                <w:lang w:eastAsia="zh-TW"/>
              </w:rPr>
              <w:t>)</w:t>
            </w:r>
          </w:p>
          <w:p w:rsidR="002B752D" w:rsidRPr="00865485" w:rsidRDefault="002B752D" w:rsidP="00D52A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65485">
              <w:rPr>
                <w:rFonts w:ascii="細明體" w:eastAsia="細明體" w:hAnsi="細明體" w:hint="eastAsia"/>
                <w:kern w:val="2"/>
                <w:lang w:eastAsia="zh-TW"/>
              </w:rPr>
              <w:t xml:space="preserve">  WHERE 條件:</w:t>
            </w:r>
          </w:p>
          <w:p w:rsidR="002B752D" w:rsidRPr="00D52A33" w:rsidRDefault="002B752D" w:rsidP="00D52A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 xml:space="preserve">    AGA001.商品分類(PROD_CLASSIFY) IN (</w:t>
            </w:r>
            <w:r w:rsidRPr="00D52A33">
              <w:rPr>
                <w:rFonts w:ascii="細明體" w:eastAsia="細明體" w:hAnsi="細明體"/>
                <w:kern w:val="2"/>
                <w:lang w:eastAsia="zh-TW"/>
              </w:rPr>
              <w:t>'00</w:t>
            </w:r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>1</w:t>
            </w:r>
            <w:r w:rsidRPr="00D52A33">
              <w:rPr>
                <w:rFonts w:ascii="細明體" w:eastAsia="細明體" w:hAnsi="細明體"/>
                <w:kern w:val="2"/>
                <w:lang w:eastAsia="zh-TW"/>
              </w:rPr>
              <w:t>','00</w:t>
            </w:r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>2</w:t>
            </w:r>
            <w:r w:rsidRPr="00D52A33">
              <w:rPr>
                <w:rFonts w:ascii="細明體" w:eastAsia="細明體" w:hAnsi="細明體"/>
                <w:kern w:val="2"/>
                <w:lang w:eastAsia="zh-TW"/>
              </w:rPr>
              <w:t>','00</w:t>
            </w:r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>3</w:t>
            </w:r>
            <w:r w:rsidRPr="00D52A33">
              <w:rPr>
                <w:rFonts w:ascii="細明體" w:eastAsia="細明體" w:hAnsi="細明體"/>
                <w:kern w:val="2"/>
                <w:lang w:eastAsia="zh-TW"/>
              </w:rPr>
              <w:t>', '00</w:t>
            </w:r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>4</w:t>
            </w:r>
            <w:r w:rsidRPr="00D52A33">
              <w:rPr>
                <w:rFonts w:ascii="細明體" w:eastAsia="細明體" w:hAnsi="細明體"/>
                <w:kern w:val="2"/>
                <w:lang w:eastAsia="zh-TW"/>
              </w:rPr>
              <w:t>', '005', '00</w:t>
            </w:r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>6</w:t>
            </w:r>
            <w:r w:rsidRPr="00D52A33">
              <w:rPr>
                <w:rFonts w:ascii="細明體" w:eastAsia="細明體" w:hAnsi="細明體"/>
                <w:kern w:val="2"/>
                <w:lang w:eastAsia="zh-TW"/>
              </w:rPr>
              <w:t>','00</w:t>
            </w:r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>7</w:t>
            </w:r>
            <w:r w:rsidRPr="00D52A33">
              <w:rPr>
                <w:rFonts w:ascii="細明體" w:eastAsia="細明體" w:hAnsi="細明體"/>
                <w:kern w:val="2"/>
                <w:lang w:eastAsia="zh-TW"/>
              </w:rPr>
              <w:t>', '00</w:t>
            </w:r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>9</w:t>
            </w:r>
            <w:r w:rsidRPr="00D52A33">
              <w:rPr>
                <w:rFonts w:ascii="細明體" w:eastAsia="細明體" w:hAnsi="細明體"/>
                <w:kern w:val="2"/>
                <w:lang w:eastAsia="zh-TW"/>
              </w:rPr>
              <w:t>', '0</w:t>
            </w:r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>11</w:t>
            </w:r>
            <w:r w:rsidRPr="00D52A33">
              <w:rPr>
                <w:rFonts w:ascii="細明體" w:eastAsia="細明體" w:hAnsi="細明體"/>
                <w:kern w:val="2"/>
                <w:lang w:eastAsia="zh-TW"/>
              </w:rPr>
              <w:t>', '0</w:t>
            </w:r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>12</w:t>
            </w:r>
            <w:r w:rsidRPr="00D52A33">
              <w:rPr>
                <w:rFonts w:ascii="細明體" w:eastAsia="細明體" w:hAnsi="細明體"/>
                <w:kern w:val="2"/>
                <w:lang w:eastAsia="zh-TW"/>
              </w:rPr>
              <w:t>', '0</w:t>
            </w:r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>14</w:t>
            </w:r>
            <w:r w:rsidRPr="00D52A33">
              <w:rPr>
                <w:rFonts w:ascii="細明體" w:eastAsia="細明體" w:hAnsi="細明體"/>
                <w:kern w:val="2"/>
                <w:lang w:eastAsia="zh-TW"/>
              </w:rPr>
              <w:t>','015', '0</w:t>
            </w:r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>18</w:t>
            </w:r>
            <w:r w:rsidRPr="00D52A33">
              <w:rPr>
                <w:rFonts w:ascii="細明體" w:eastAsia="細明體" w:hAnsi="細明體"/>
                <w:kern w:val="2"/>
                <w:lang w:eastAsia="zh-TW"/>
              </w:rPr>
              <w:t>','A02','A06'</w:t>
            </w:r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 xml:space="preserve">) OR (AGA001.商品分類 = </w:t>
            </w:r>
            <w:r w:rsidRPr="00D52A33">
              <w:rPr>
                <w:rFonts w:ascii="細明體" w:eastAsia="細明體" w:hAnsi="細明體"/>
                <w:kern w:val="2"/>
                <w:lang w:eastAsia="zh-TW"/>
              </w:rPr>
              <w:t>‘</w:t>
            </w:r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>013</w:t>
            </w:r>
            <w:r w:rsidRPr="00D52A33">
              <w:rPr>
                <w:rFonts w:ascii="細明體" w:eastAsia="細明體" w:hAnsi="細明體"/>
                <w:kern w:val="2"/>
                <w:lang w:eastAsia="zh-TW"/>
              </w:rPr>
              <w:t>’</w:t>
            </w:r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 xml:space="preserve"> AND AGA101.</w:t>
            </w:r>
            <w:r w:rsidRPr="00D52A33">
              <w:rPr>
                <w:rFonts w:ascii="細明體" w:eastAsia="細明體" w:hAnsi="細明體"/>
                <w:lang w:eastAsia="zh-TW"/>
              </w:rPr>
              <w:t>公會通報險種分類</w:t>
            </w:r>
            <w:r w:rsidRPr="00D52A33">
              <w:rPr>
                <w:rFonts w:ascii="細明體" w:eastAsia="細明體" w:hAnsi="細明體" w:hint="eastAsia"/>
                <w:lang w:eastAsia="zh-TW"/>
              </w:rPr>
              <w:t xml:space="preserve"> &lt;&gt; </w:t>
            </w:r>
            <w:r w:rsidRPr="00D52A33">
              <w:rPr>
                <w:rFonts w:ascii="細明體" w:eastAsia="細明體" w:hAnsi="細明體"/>
                <w:lang w:eastAsia="zh-TW"/>
              </w:rPr>
              <w:t>‘</w:t>
            </w:r>
            <w:r w:rsidRPr="00D52A33">
              <w:rPr>
                <w:rFonts w:ascii="細明體" w:eastAsia="細明體" w:hAnsi="細明體" w:hint="eastAsia"/>
                <w:lang w:eastAsia="zh-TW"/>
              </w:rPr>
              <w:t>10</w:t>
            </w:r>
            <w:r w:rsidRPr="00D52A33">
              <w:rPr>
                <w:rFonts w:ascii="細明體" w:eastAsia="細明體" w:hAnsi="細明體"/>
                <w:lang w:eastAsia="zh-TW"/>
              </w:rPr>
              <w:t>’</w:t>
            </w:r>
            <w:r w:rsidRPr="00D52A33">
              <w:rPr>
                <w:rFonts w:ascii="細明體" w:eastAsia="細明體" w:hAnsi="細明體" w:hint="eastAsia"/>
                <w:lang w:eastAsia="zh-TW"/>
              </w:rPr>
              <w:t>)</w:t>
            </w:r>
          </w:p>
          <w:p w:rsidR="00787913" w:rsidRPr="00D52A33" w:rsidRDefault="00787913" w:rsidP="00D52A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52A33">
              <w:rPr>
                <w:rFonts w:ascii="細明體" w:eastAsia="細明體" w:hAnsi="細明體" w:hint="eastAsia"/>
                <w:lang w:eastAsia="zh-TW"/>
              </w:rPr>
              <w:t xml:space="preserve">  讀取欄位</w:t>
            </w:r>
          </w:p>
          <w:p w:rsidR="00787913" w:rsidRPr="00D52A33" w:rsidRDefault="00787913" w:rsidP="00D52A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52A33">
              <w:rPr>
                <w:rFonts w:ascii="細明體" w:eastAsia="細明體" w:hAnsi="細明體" w:hint="eastAsia"/>
                <w:lang w:eastAsia="zh-TW"/>
              </w:rPr>
              <w:t xml:space="preserve">      AGA001.險別代號</w:t>
            </w:r>
          </w:p>
          <w:p w:rsidR="00787913" w:rsidRPr="00D52A33" w:rsidRDefault="00787913" w:rsidP="00D52A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52A33">
              <w:rPr>
                <w:rFonts w:ascii="細明體" w:eastAsia="細明體" w:hAnsi="細明體" w:hint="eastAsia"/>
                <w:lang w:eastAsia="zh-TW"/>
              </w:rPr>
              <w:t xml:space="preserve">      AGA001.幣別</w:t>
            </w:r>
          </w:p>
          <w:p w:rsidR="00787913" w:rsidRPr="003418B0" w:rsidRDefault="00787913" w:rsidP="00D52A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418B0">
              <w:rPr>
                <w:rFonts w:ascii="細明體" w:eastAsia="細明體" w:hAnsi="細明體" w:hint="eastAsia"/>
                <w:kern w:val="2"/>
                <w:lang w:eastAsia="zh-TW"/>
              </w:rPr>
              <w:t xml:space="preserve">      AGA001.商品</w:t>
            </w:r>
            <w:r w:rsidR="003418B0" w:rsidRPr="003418B0">
              <w:rPr>
                <w:rFonts w:ascii="細明體" w:eastAsia="細明體" w:hAnsi="細明體" w:hint="eastAsia"/>
                <w:kern w:val="2"/>
                <w:lang w:eastAsia="zh-TW"/>
              </w:rPr>
              <w:t>通算分類</w:t>
            </w:r>
          </w:p>
          <w:p w:rsidR="003418B0" w:rsidRPr="00D52A33" w:rsidRDefault="003418B0" w:rsidP="00D52A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418B0">
              <w:rPr>
                <w:rFonts w:ascii="細明體" w:eastAsia="細明體" w:hAnsi="細明體" w:hint="eastAsia"/>
                <w:kern w:val="2"/>
                <w:lang w:eastAsia="zh-TW"/>
              </w:rPr>
              <w:t xml:space="preserve">      AGA101.</w:t>
            </w:r>
            <w:r w:rsidRPr="00D52A33">
              <w:rPr>
                <w:rFonts w:ascii="細明體" w:eastAsia="細明體" w:hAnsi="細明體" w:hint="eastAsia"/>
                <w:lang w:eastAsia="zh-TW"/>
              </w:rPr>
              <w:t>是否給付癌症身故保險金</w:t>
            </w:r>
          </w:p>
          <w:p w:rsidR="003418B0" w:rsidRDefault="003418B0" w:rsidP="00D52A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D52A33">
              <w:rPr>
                <w:rFonts w:ascii="細明體" w:eastAsia="細明體" w:hAnsi="細明體" w:hint="eastAsia"/>
                <w:lang w:eastAsia="zh-TW"/>
              </w:rPr>
              <w:t xml:space="preserve">      AGA101</w:t>
            </w:r>
            <w:r>
              <w:rPr>
                <w:rFonts w:ascii="細明體" w:eastAsia="細明體" w:hAnsi="細明體" w:hint="eastAsia"/>
                <w:lang w:eastAsia="zh-TW"/>
              </w:rPr>
              <w:t>.</w:t>
            </w:r>
            <w:r w:rsidRPr="00D62B0C">
              <w:rPr>
                <w:rFonts w:ascii="細明體" w:eastAsia="細明體" w:hAnsi="細明體" w:hint="eastAsia"/>
                <w:bCs/>
                <w:lang w:eastAsia="zh-TW"/>
              </w:rPr>
              <w:t>癌症身故保險金給付金額欄位1</w:t>
            </w:r>
          </w:p>
          <w:p w:rsidR="003418B0" w:rsidRDefault="003418B0" w:rsidP="00D52A33">
            <w:pPr>
              <w:pStyle w:val="Tabletext"/>
              <w:keepLines w:val="0"/>
              <w:spacing w:after="0" w:line="240" w:lineRule="auto"/>
              <w:rPr>
                <w:rFonts w:ascii="細明體" w:eastAsia="細明體" w:cs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     AGA108.</w:t>
            </w:r>
            <w:r w:rsidRPr="00680CFB">
              <w:rPr>
                <w:rFonts w:ascii="細明體" w:eastAsia="細明體" w:cs="細明體" w:hint="eastAsia"/>
                <w:color w:val="000000"/>
                <w:lang w:eastAsia="zh-TW"/>
              </w:rPr>
              <w:t>是否給付癌症住院醫療保險金</w:t>
            </w:r>
          </w:p>
          <w:p w:rsidR="003418B0" w:rsidRDefault="003418B0" w:rsidP="00D52A33">
            <w:pPr>
              <w:pStyle w:val="Tabletext"/>
              <w:keepLines w:val="0"/>
              <w:spacing w:after="0" w:line="240" w:lineRule="auto"/>
              <w:rPr>
                <w:rFonts w:ascii="細明體" w:eastAsia="細明體" w:cs="細明體" w:hint="eastAsia"/>
                <w:color w:val="000000"/>
                <w:lang w:eastAsia="zh-TW"/>
              </w:rPr>
            </w:pPr>
            <w:r>
              <w:rPr>
                <w:rFonts w:ascii="細明體" w:eastAsia="細明體" w:cs="細明體" w:hint="eastAsia"/>
                <w:color w:val="000000"/>
                <w:lang w:eastAsia="zh-TW"/>
              </w:rPr>
              <w:t xml:space="preserve">      AGA108.</w:t>
            </w:r>
            <w:r w:rsidRPr="00680CFB">
              <w:rPr>
                <w:rFonts w:ascii="細明體" w:eastAsia="細明體" w:cs="細明體" w:hint="eastAsia"/>
                <w:color w:val="000000"/>
                <w:lang w:eastAsia="zh-TW"/>
              </w:rPr>
              <w:t>癌症住院醫療保險金給付金額欄位1</w:t>
            </w:r>
          </w:p>
          <w:p w:rsidR="003418B0" w:rsidRPr="003418B0" w:rsidRDefault="003418B0" w:rsidP="00D52A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cs="細明體" w:hint="eastAsia"/>
                <w:color w:val="000000"/>
                <w:lang w:eastAsia="zh-TW"/>
              </w:rPr>
              <w:t xml:space="preserve">      AGA115.</w:t>
            </w:r>
            <w:r>
              <w:rPr>
                <w:rFonts w:ascii="細明體" w:eastAsia="細明體" w:cs="細明體" w:hint="eastAsia"/>
                <w:color w:val="000000"/>
              </w:rPr>
              <w:t>住院日額</w:t>
            </w:r>
          </w:p>
          <w:p w:rsidR="002B752D" w:rsidRPr="00D52A33" w:rsidRDefault="00EF76DE" w:rsidP="002B752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52A33">
              <w:rPr>
                <w:rFonts w:ascii="細明體" w:eastAsia="細明體" w:hAnsi="細明體" w:hint="eastAsia"/>
                <w:kern w:val="2"/>
                <w:lang w:eastAsia="zh-TW"/>
              </w:rPr>
              <w:t>若有資料，keep回傳結果($AG_LIST)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caps/>
                <w:sz w:val="20"/>
                <w:szCs w:val="20"/>
              </w:rPr>
              <w:t>受理編號</w:t>
            </w:r>
          </w:p>
        </w:tc>
        <w:tc>
          <w:tcPr>
            <w:tcW w:w="978" w:type="pct"/>
            <w:vMerge w:val="restart"/>
            <w:shd w:val="clear" w:color="auto" w:fill="FFFF99"/>
            <w:vAlign w:val="center"/>
          </w:tcPr>
          <w:p w:rsidR="00143B79" w:rsidRPr="00CC5B93" w:rsidRDefault="00143B79" w:rsidP="00295D48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維持原作法，因為已經有理賠投保明細(</w:t>
            </w:r>
            <w:r w:rsidRPr="00295D48">
              <w:rPr>
                <w:rFonts w:ascii="細明體" w:eastAsia="細明體" w:hAnsi="細明體"/>
                <w:caps/>
                <w:sz w:val="20"/>
                <w:szCs w:val="20"/>
              </w:rPr>
              <w:t>DTAAB100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)的資料了。</w:t>
            </w:r>
          </w:p>
        </w:tc>
        <w:tc>
          <w:tcPr>
            <w:tcW w:w="2409" w:type="pct"/>
            <w:shd w:val="clear" w:color="auto" w:fill="FFFF99"/>
          </w:tcPr>
          <w:p w:rsidR="00143B79" w:rsidRDefault="00143B79" w:rsidP="00776A2D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同處理當筆</w:t>
            </w:r>
            <w:r w:rsidR="0089799E" w:rsidRPr="00295D48">
              <w:rPr>
                <w:rFonts w:ascii="細明體" w:eastAsia="細明體" w:hAnsi="細明體" w:cs="Arial Unicode MS"/>
                <w:sz w:val="20"/>
                <w:szCs w:val="20"/>
              </w:rPr>
              <w:t>$AA_V1Z004_bo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(*)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143B79" w:rsidRPr="00CC5B93" w:rsidRDefault="0089799E" w:rsidP="00776A2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同處理當筆</w:t>
            </w:r>
            <w:r w:rsidRPr="0089799E">
              <w:rPr>
                <w:rFonts w:ascii="細明體" w:eastAsia="細明體" w:hAnsi="細明體"/>
                <w:sz w:val="20"/>
                <w:szCs w:val="20"/>
              </w:rPr>
              <w:t>$AA_B0Z000_LIST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.保單號碼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caps/>
                <w:sz w:val="20"/>
                <w:szCs w:val="20"/>
              </w:rPr>
              <w:t>險別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(*)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143B79" w:rsidRPr="00CC5B93" w:rsidRDefault="0089799E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同處理當筆</w:t>
            </w:r>
            <w:r w:rsidRPr="0089799E">
              <w:rPr>
                <w:rFonts w:ascii="細明體" w:eastAsia="細明體" w:hAnsi="細明體"/>
                <w:sz w:val="20"/>
                <w:szCs w:val="20"/>
              </w:rPr>
              <w:t>$AA_B0Z000_LIST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Pr="00CC5B93">
              <w:rPr>
                <w:rFonts w:ascii="細明體" w:eastAsia="細明體" w:hAnsi="細明體" w:hint="eastAsia"/>
                <w:caps/>
                <w:sz w:val="20"/>
                <w:szCs w:val="20"/>
              </w:rPr>
              <w:t>險別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caps/>
                <w:sz w:val="20"/>
                <w:szCs w:val="20"/>
              </w:rPr>
              <w:t>主附約別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(*)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143B79" w:rsidRPr="00CC5B93" w:rsidRDefault="0089799E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同處理當筆</w:t>
            </w:r>
            <w:r w:rsidRPr="0089799E">
              <w:rPr>
                <w:rFonts w:ascii="細明體" w:eastAsia="細明體" w:hAnsi="細明體"/>
                <w:sz w:val="20"/>
                <w:szCs w:val="20"/>
              </w:rPr>
              <w:t>$AA_B0Z000_LIST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.商品分類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caps/>
                <w:sz w:val="20"/>
                <w:szCs w:val="20"/>
              </w:rPr>
              <w:t>商品通算分類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143B79" w:rsidRPr="00CC5B93" w:rsidRDefault="0089799E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</w:t>
            </w:r>
            <w:r w:rsidR="00EF76DE" w:rsidRPr="00EF76DE">
              <w:rPr>
                <w:rFonts w:ascii="細明體" w:eastAsia="細明體" w:hAnsi="細明體" w:cs="Arial Unicode MS"/>
                <w:sz w:val="20"/>
                <w:szCs w:val="20"/>
              </w:rPr>
              <w:t>$AG_LIST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caps/>
                <w:sz w:val="20"/>
                <w:szCs w:val="20"/>
              </w:rPr>
              <w:t>保額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(*)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143B79" w:rsidRPr="00CC5B93" w:rsidRDefault="0089799E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同處理當筆</w:t>
            </w:r>
            <w:r w:rsidRPr="0089799E">
              <w:rPr>
                <w:rFonts w:ascii="細明體" w:eastAsia="細明體" w:hAnsi="細明體"/>
                <w:sz w:val="20"/>
                <w:szCs w:val="20"/>
              </w:rPr>
              <w:t>$AA_B0Z000_LIST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.保額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caps/>
                <w:sz w:val="20"/>
                <w:szCs w:val="20"/>
              </w:rPr>
              <w:t>保額單位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(*)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143B79" w:rsidRPr="00CC5B93" w:rsidRDefault="0089799E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同處理當筆</w:t>
            </w:r>
            <w:r w:rsidRPr="0089799E">
              <w:rPr>
                <w:rFonts w:ascii="細明體" w:eastAsia="細明體" w:hAnsi="細明體"/>
                <w:sz w:val="20"/>
                <w:szCs w:val="20"/>
              </w:rPr>
              <w:t>$AA_B0Z000_LIST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.保額單位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caps/>
                <w:sz w:val="20"/>
                <w:szCs w:val="20"/>
              </w:rPr>
              <w:t>事故者ID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143B79" w:rsidRPr="00CC5B93" w:rsidRDefault="0089799E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同處理當筆</w:t>
            </w:r>
            <w:r w:rsidRPr="00295D48">
              <w:rPr>
                <w:rFonts w:ascii="細明體" w:eastAsia="細明體" w:hAnsi="細明體" w:cs="Arial Unicode MS"/>
                <w:sz w:val="20"/>
                <w:szCs w:val="20"/>
              </w:rPr>
              <w:t>$AA_V1Z004_bo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caps/>
                <w:sz w:val="20"/>
                <w:szCs w:val="20"/>
              </w:rPr>
              <w:t>事故日期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143B79" w:rsidRPr="00CC5B93" w:rsidRDefault="0089799E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同處理當筆</w:t>
            </w:r>
            <w:r w:rsidRPr="00295D48">
              <w:rPr>
                <w:rFonts w:ascii="細明體" w:eastAsia="細明體" w:hAnsi="細明體" w:cs="Arial Unicode MS"/>
                <w:sz w:val="20"/>
                <w:szCs w:val="20"/>
              </w:rPr>
              <w:t>$AA_V1Z004_bo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caps/>
                <w:sz w:val="20"/>
                <w:szCs w:val="20"/>
              </w:rPr>
              <w:t>投保始期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(*)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143B79" w:rsidRPr="00CC5B93" w:rsidRDefault="0089799E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同處理當筆</w:t>
            </w:r>
            <w:r w:rsidRPr="0089799E">
              <w:rPr>
                <w:rFonts w:ascii="細明體" w:eastAsia="細明體" w:hAnsi="細明體"/>
                <w:sz w:val="20"/>
                <w:szCs w:val="20"/>
              </w:rPr>
              <w:t>$AA_B0Z000_LIST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.投保始期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caps/>
                <w:sz w:val="20"/>
                <w:szCs w:val="20"/>
              </w:rPr>
              <w:t>原始生效日期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(*)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143B79" w:rsidRPr="00CC5B93" w:rsidRDefault="0089799E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同處理當筆</w:t>
            </w:r>
            <w:r w:rsidRPr="0089799E">
              <w:rPr>
                <w:rFonts w:ascii="細明體" w:eastAsia="細明體" w:hAnsi="細明體"/>
                <w:sz w:val="20"/>
                <w:szCs w:val="20"/>
              </w:rPr>
              <w:t>$AA_B0Z000_LIST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.原始生效日期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C5B93">
              <w:rPr>
                <w:rFonts w:ascii="細明體" w:eastAsia="細明體" w:hAnsi="細明體" w:hint="eastAsia"/>
                <w:caps/>
                <w:sz w:val="20"/>
                <w:szCs w:val="20"/>
              </w:rPr>
              <w:t>幣別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143B79" w:rsidRPr="00CC5B93" w:rsidRDefault="00143B79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143B79" w:rsidRPr="00CC5B93" w:rsidRDefault="0089799E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同處理當筆</w:t>
            </w:r>
            <w:r w:rsidRPr="00295D48">
              <w:rPr>
                <w:rFonts w:ascii="細明體" w:eastAsia="細明體" w:hAnsi="細明體" w:cs="Arial Unicode MS"/>
                <w:sz w:val="20"/>
                <w:szCs w:val="20"/>
              </w:rPr>
              <w:t>$AA_V1Z004_bo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Pr="00D62B0C" w:rsidRDefault="00143B79" w:rsidP="00776A2D">
            <w:pPr>
              <w:jc w:val="both"/>
              <w:rPr>
                <w:rFonts w:hint="eastAsia"/>
                <w:sz w:val="20"/>
                <w:szCs w:val="20"/>
              </w:rPr>
            </w:pPr>
            <w:r w:rsidRPr="00D62B0C">
              <w:rPr>
                <w:rFonts w:hint="eastAsia"/>
                <w:sz w:val="20"/>
                <w:szCs w:val="20"/>
              </w:rPr>
              <w:t>是否給付癌症身故保險金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143B79" w:rsidRPr="00D62B0C" w:rsidRDefault="00143B79" w:rsidP="00776A2D">
            <w:pPr>
              <w:jc w:val="both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143B79" w:rsidRPr="00CC5B93" w:rsidRDefault="00EF76DE" w:rsidP="00776A2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EF76DE">
              <w:rPr>
                <w:rFonts w:ascii="細明體" w:eastAsia="細明體" w:hAnsi="細明體" w:cs="Arial Unicode MS" w:hint="eastAsia"/>
                <w:sz w:val="20"/>
                <w:szCs w:val="20"/>
              </w:rPr>
              <w:t>同$AG_LIST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Pr="00D62B0C" w:rsidRDefault="00143B79" w:rsidP="00776A2D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D62B0C">
              <w:rPr>
                <w:rFonts w:ascii="細明體" w:eastAsia="細明體" w:hAnsi="細明體" w:hint="eastAsia"/>
                <w:bCs/>
                <w:sz w:val="20"/>
                <w:szCs w:val="20"/>
              </w:rPr>
              <w:t>癌症身故保險金給付金額欄位1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143B79" w:rsidRPr="00D62B0C" w:rsidRDefault="00143B79" w:rsidP="00776A2D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143B79" w:rsidRPr="00D62B0C" w:rsidRDefault="00EF76DE" w:rsidP="00776A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</w:t>
            </w:r>
            <w:r w:rsidRPr="00EF76DE">
              <w:rPr>
                <w:rFonts w:ascii="細明體" w:eastAsia="細明體" w:hAnsi="細明體" w:cs="Arial Unicode MS"/>
                <w:sz w:val="20"/>
                <w:szCs w:val="20"/>
              </w:rPr>
              <w:t>$AG_LIST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Pr="00680CFB" w:rsidRDefault="00143B79" w:rsidP="00776A2D">
            <w:pPr>
              <w:jc w:val="both"/>
              <w:rPr>
                <w:rFonts w:ascii="細明體" w:eastAsia="細明體" w:cs="細明體" w:hint="eastAsia"/>
                <w:color w:val="000000"/>
                <w:kern w:val="0"/>
                <w:sz w:val="20"/>
                <w:szCs w:val="20"/>
              </w:rPr>
            </w:pPr>
            <w:r w:rsidRPr="00680CFB">
              <w:rPr>
                <w:rFonts w:ascii="細明體" w:eastAsia="細明體" w:cs="細明體" w:hint="eastAsia"/>
                <w:color w:val="000000"/>
                <w:kern w:val="0"/>
                <w:sz w:val="20"/>
                <w:szCs w:val="20"/>
              </w:rPr>
              <w:t>是否給付癌症住院醫療保險金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143B79" w:rsidRPr="00680CFB" w:rsidRDefault="00143B79" w:rsidP="00776A2D">
            <w:pPr>
              <w:jc w:val="both"/>
              <w:rPr>
                <w:rFonts w:ascii="細明體" w:eastAsia="細明體" w:cs="細明體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143B79" w:rsidRPr="00D62B0C" w:rsidRDefault="00EF76DE" w:rsidP="00776A2D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</w:t>
            </w:r>
            <w:r w:rsidRPr="00EF76DE">
              <w:rPr>
                <w:rFonts w:ascii="細明體" w:eastAsia="細明體" w:hAnsi="細明體" w:cs="Arial Unicode MS"/>
                <w:sz w:val="20"/>
                <w:szCs w:val="20"/>
              </w:rPr>
              <w:t>$AG_LIST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Pr="00680CFB" w:rsidRDefault="00143B79" w:rsidP="00776A2D">
            <w:pPr>
              <w:jc w:val="both"/>
              <w:rPr>
                <w:rFonts w:ascii="細明體" w:eastAsia="細明體" w:cs="細明體" w:hint="eastAsia"/>
                <w:color w:val="000000"/>
                <w:kern w:val="0"/>
                <w:sz w:val="20"/>
                <w:szCs w:val="20"/>
              </w:rPr>
            </w:pPr>
            <w:r w:rsidRPr="00680CFB">
              <w:rPr>
                <w:rFonts w:ascii="細明體" w:eastAsia="細明體" w:cs="細明體" w:hint="eastAsia"/>
                <w:color w:val="000000"/>
                <w:kern w:val="0"/>
                <w:sz w:val="20"/>
                <w:szCs w:val="20"/>
              </w:rPr>
              <w:t>癌症住院醫療保險金給付金額欄位1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143B79" w:rsidRPr="00680CFB" w:rsidRDefault="00143B79" w:rsidP="00776A2D">
            <w:pPr>
              <w:jc w:val="both"/>
              <w:rPr>
                <w:rFonts w:ascii="細明體" w:eastAsia="細明體" w:cs="細明體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143B79" w:rsidRPr="00D62B0C" w:rsidRDefault="00EF76DE" w:rsidP="00776A2D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</w:t>
            </w:r>
            <w:r w:rsidRPr="00EF76DE">
              <w:rPr>
                <w:rFonts w:ascii="細明體" w:eastAsia="細明體" w:hAnsi="細明體" w:cs="Arial Unicode MS"/>
                <w:sz w:val="20"/>
                <w:szCs w:val="20"/>
              </w:rPr>
              <w:t>$AG_LIST</w:t>
            </w:r>
          </w:p>
        </w:tc>
      </w:tr>
      <w:tr w:rsidR="00EF76DE" w:rsidRPr="00CC5B93" w:rsidTr="0089799E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EF76DE" w:rsidRPr="00680CFB" w:rsidRDefault="00EF76DE" w:rsidP="00776A2D">
            <w:pPr>
              <w:jc w:val="both"/>
              <w:rPr>
                <w:rFonts w:ascii="細明體" w:eastAsia="細明體" w:cs="細明體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細明體" w:eastAsia="細明體" w:cs="細明體" w:hint="eastAsia"/>
                <w:color w:val="000000"/>
                <w:kern w:val="0"/>
                <w:sz w:val="20"/>
                <w:szCs w:val="20"/>
              </w:rPr>
              <w:t>住院日額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EF76DE" w:rsidRPr="00680CFB" w:rsidRDefault="00EF76DE" w:rsidP="00776A2D">
            <w:pPr>
              <w:jc w:val="both"/>
              <w:rPr>
                <w:rFonts w:ascii="細明體" w:eastAsia="細明體" w:cs="細明體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EF76DE" w:rsidRDefault="00EF76DE" w:rsidP="00776A2D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</w:t>
            </w:r>
            <w:r w:rsidRPr="00EF76DE">
              <w:rPr>
                <w:rFonts w:ascii="細明體" w:eastAsia="細明體" w:hAnsi="細明體" w:cs="Arial Unicode MS"/>
                <w:sz w:val="20"/>
                <w:szCs w:val="20"/>
              </w:rPr>
              <w:t>$AG_LIST</w:t>
            </w:r>
          </w:p>
        </w:tc>
      </w:tr>
      <w:tr w:rsidR="00143B79" w:rsidRPr="00CC5B93" w:rsidTr="00D52A33">
        <w:trPr>
          <w:trHeight w:val="540"/>
        </w:trPr>
        <w:tc>
          <w:tcPr>
            <w:tcW w:w="1613" w:type="pct"/>
            <w:shd w:val="clear" w:color="auto" w:fill="FFFF99"/>
            <w:vAlign w:val="center"/>
          </w:tcPr>
          <w:p w:rsidR="00143B79" w:rsidRDefault="00143B79" w:rsidP="00776A2D">
            <w:pPr>
              <w:jc w:val="both"/>
              <w:rPr>
                <w:rFonts w:ascii="細明體" w:eastAsia="細明體" w:cs="細明體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細明體" w:eastAsia="細明體" w:cs="細明體" w:hint="eastAsia"/>
                <w:color w:val="000000"/>
                <w:kern w:val="0"/>
                <w:sz w:val="20"/>
                <w:szCs w:val="20"/>
              </w:rPr>
              <w:t>事故原因</w:t>
            </w:r>
          </w:p>
        </w:tc>
        <w:tc>
          <w:tcPr>
            <w:tcW w:w="978" w:type="pct"/>
            <w:vMerge/>
            <w:shd w:val="clear" w:color="auto" w:fill="FFFF99"/>
            <w:vAlign w:val="center"/>
          </w:tcPr>
          <w:p w:rsidR="00143B79" w:rsidRDefault="00143B79" w:rsidP="00776A2D">
            <w:pPr>
              <w:jc w:val="both"/>
              <w:rPr>
                <w:rFonts w:ascii="細明體" w:eastAsia="細明體" w:cs="細明體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09" w:type="pct"/>
            <w:shd w:val="clear" w:color="auto" w:fill="FFFF99"/>
          </w:tcPr>
          <w:p w:rsidR="00143B79" w:rsidRPr="00680CFB" w:rsidRDefault="0089799E" w:rsidP="00776A2D">
            <w:pPr>
              <w:jc w:val="both"/>
              <w:rPr>
                <w:rFonts w:ascii="細明體" w:eastAsia="細明體" w:cs="細明體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同處理當筆</w:t>
            </w:r>
            <w:r w:rsidRPr="00295D48">
              <w:rPr>
                <w:rFonts w:ascii="細明體" w:eastAsia="細明體" w:hAnsi="細明體" w:cs="Arial Unicode MS"/>
                <w:sz w:val="20"/>
                <w:szCs w:val="20"/>
              </w:rPr>
              <w:t>$AA_V1Z004_bo</w:t>
            </w:r>
          </w:p>
        </w:tc>
      </w:tr>
    </w:tbl>
    <w:p w:rsidR="00EF1E9D" w:rsidRPr="00CC5B93" w:rsidRDefault="00EF1E9D" w:rsidP="009B44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EF1E9D" w:rsidRPr="00CC5B93" w:rsidSect="00143B7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EFD" w:rsidRDefault="00F31EFD" w:rsidP="000C2BA8">
      <w:r>
        <w:separator/>
      </w:r>
    </w:p>
  </w:endnote>
  <w:endnote w:type="continuationSeparator" w:id="0">
    <w:p w:rsidR="00F31EFD" w:rsidRDefault="00F31EFD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EFD" w:rsidRDefault="00F31EFD" w:rsidP="000C2BA8">
      <w:r>
        <w:separator/>
      </w:r>
    </w:p>
  </w:footnote>
  <w:footnote w:type="continuationSeparator" w:id="0">
    <w:p w:rsidR="00F31EFD" w:rsidRDefault="00F31EFD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FA431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218464A"/>
    <w:multiLevelType w:val="hybridMultilevel"/>
    <w:tmpl w:val="8E26E402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553D6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27D6684E"/>
    <w:multiLevelType w:val="hybridMultilevel"/>
    <w:tmpl w:val="199E44E8"/>
    <w:lvl w:ilvl="0" w:tplc="92346B0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21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23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620C3181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0BD4C30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50515EE"/>
    <w:multiLevelType w:val="hybridMultilevel"/>
    <w:tmpl w:val="D8F27D8C"/>
    <w:lvl w:ilvl="0" w:tplc="789C8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9"/>
  </w:num>
  <w:num w:numId="3">
    <w:abstractNumId w:val="15"/>
  </w:num>
  <w:num w:numId="4">
    <w:abstractNumId w:val="21"/>
  </w:num>
  <w:num w:numId="5">
    <w:abstractNumId w:val="17"/>
  </w:num>
  <w:num w:numId="6">
    <w:abstractNumId w:val="33"/>
  </w:num>
  <w:num w:numId="7">
    <w:abstractNumId w:val="28"/>
  </w:num>
  <w:num w:numId="8">
    <w:abstractNumId w:val="30"/>
  </w:num>
  <w:num w:numId="9">
    <w:abstractNumId w:val="10"/>
  </w:num>
  <w:num w:numId="10">
    <w:abstractNumId w:val="24"/>
  </w:num>
  <w:num w:numId="11">
    <w:abstractNumId w:val="25"/>
  </w:num>
  <w:num w:numId="12">
    <w:abstractNumId w:val="27"/>
  </w:num>
  <w:num w:numId="13">
    <w:abstractNumId w:val="18"/>
  </w:num>
  <w:num w:numId="14">
    <w:abstractNumId w:val="36"/>
  </w:num>
  <w:num w:numId="15">
    <w:abstractNumId w:val="23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9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4"/>
  </w:num>
  <w:num w:numId="32">
    <w:abstractNumId w:val="37"/>
  </w:num>
  <w:num w:numId="33">
    <w:abstractNumId w:val="34"/>
  </w:num>
  <w:num w:numId="34">
    <w:abstractNumId w:val="26"/>
  </w:num>
  <w:num w:numId="35">
    <w:abstractNumId w:val="22"/>
  </w:num>
  <w:num w:numId="36">
    <w:abstractNumId w:val="35"/>
  </w:num>
  <w:num w:numId="37">
    <w:abstractNumId w:val="12"/>
  </w:num>
  <w:num w:numId="38">
    <w:abstractNumId w:val="20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63E"/>
    <w:rsid w:val="00005CFA"/>
    <w:rsid w:val="000110F3"/>
    <w:rsid w:val="00012965"/>
    <w:rsid w:val="00012E7C"/>
    <w:rsid w:val="000134DD"/>
    <w:rsid w:val="00014A6C"/>
    <w:rsid w:val="00014D5A"/>
    <w:rsid w:val="0001563C"/>
    <w:rsid w:val="00016F11"/>
    <w:rsid w:val="00017DE7"/>
    <w:rsid w:val="00020BCC"/>
    <w:rsid w:val="000212D5"/>
    <w:rsid w:val="00021755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4D0E"/>
    <w:rsid w:val="00035854"/>
    <w:rsid w:val="00037D02"/>
    <w:rsid w:val="00042C50"/>
    <w:rsid w:val="00044B33"/>
    <w:rsid w:val="00050D23"/>
    <w:rsid w:val="000519F8"/>
    <w:rsid w:val="000527F0"/>
    <w:rsid w:val="000558F2"/>
    <w:rsid w:val="00057FBA"/>
    <w:rsid w:val="00060930"/>
    <w:rsid w:val="00061684"/>
    <w:rsid w:val="00063EA5"/>
    <w:rsid w:val="00070A6B"/>
    <w:rsid w:val="000719ED"/>
    <w:rsid w:val="000724A0"/>
    <w:rsid w:val="000726A0"/>
    <w:rsid w:val="00073BA3"/>
    <w:rsid w:val="000745F7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86269"/>
    <w:rsid w:val="0008689D"/>
    <w:rsid w:val="00087266"/>
    <w:rsid w:val="000922A0"/>
    <w:rsid w:val="00092CFD"/>
    <w:rsid w:val="00094626"/>
    <w:rsid w:val="0009637D"/>
    <w:rsid w:val="00097092"/>
    <w:rsid w:val="000A1EB4"/>
    <w:rsid w:val="000A3B8C"/>
    <w:rsid w:val="000A4263"/>
    <w:rsid w:val="000A4FB1"/>
    <w:rsid w:val="000A5518"/>
    <w:rsid w:val="000A5DC1"/>
    <w:rsid w:val="000B1567"/>
    <w:rsid w:val="000B1B22"/>
    <w:rsid w:val="000B1B3B"/>
    <w:rsid w:val="000B29D1"/>
    <w:rsid w:val="000B5824"/>
    <w:rsid w:val="000B5B46"/>
    <w:rsid w:val="000B5DF5"/>
    <w:rsid w:val="000B7900"/>
    <w:rsid w:val="000C0C05"/>
    <w:rsid w:val="000C14B1"/>
    <w:rsid w:val="000C290F"/>
    <w:rsid w:val="000C2B47"/>
    <w:rsid w:val="000C2BA8"/>
    <w:rsid w:val="000C32F1"/>
    <w:rsid w:val="000C4195"/>
    <w:rsid w:val="000C5553"/>
    <w:rsid w:val="000C6C3F"/>
    <w:rsid w:val="000C6F9E"/>
    <w:rsid w:val="000D07A9"/>
    <w:rsid w:val="000D452C"/>
    <w:rsid w:val="000D4EE9"/>
    <w:rsid w:val="000D6712"/>
    <w:rsid w:val="000D724A"/>
    <w:rsid w:val="000E05E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6A7"/>
    <w:rsid w:val="000F4D30"/>
    <w:rsid w:val="000F4F2F"/>
    <w:rsid w:val="000F76A1"/>
    <w:rsid w:val="000F7EEB"/>
    <w:rsid w:val="001029E3"/>
    <w:rsid w:val="001031E5"/>
    <w:rsid w:val="00105169"/>
    <w:rsid w:val="00105641"/>
    <w:rsid w:val="001056C2"/>
    <w:rsid w:val="00110D8C"/>
    <w:rsid w:val="0011125A"/>
    <w:rsid w:val="001113FA"/>
    <w:rsid w:val="00112C80"/>
    <w:rsid w:val="00112CFE"/>
    <w:rsid w:val="00116648"/>
    <w:rsid w:val="0011777A"/>
    <w:rsid w:val="00122177"/>
    <w:rsid w:val="00122265"/>
    <w:rsid w:val="0012244B"/>
    <w:rsid w:val="00124800"/>
    <w:rsid w:val="001266FD"/>
    <w:rsid w:val="00126E79"/>
    <w:rsid w:val="001314C4"/>
    <w:rsid w:val="00131868"/>
    <w:rsid w:val="00132923"/>
    <w:rsid w:val="00134BB9"/>
    <w:rsid w:val="00135E9D"/>
    <w:rsid w:val="00136FFA"/>
    <w:rsid w:val="001376A9"/>
    <w:rsid w:val="00137FCC"/>
    <w:rsid w:val="00140D40"/>
    <w:rsid w:val="00142361"/>
    <w:rsid w:val="0014365B"/>
    <w:rsid w:val="00143B79"/>
    <w:rsid w:val="001441A3"/>
    <w:rsid w:val="00145E03"/>
    <w:rsid w:val="00146D45"/>
    <w:rsid w:val="00147CA4"/>
    <w:rsid w:val="00150105"/>
    <w:rsid w:val="00151155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9B9"/>
    <w:rsid w:val="0016229D"/>
    <w:rsid w:val="001633BB"/>
    <w:rsid w:val="00164942"/>
    <w:rsid w:val="001664DA"/>
    <w:rsid w:val="001677B3"/>
    <w:rsid w:val="001678C2"/>
    <w:rsid w:val="001729C6"/>
    <w:rsid w:val="00173F7C"/>
    <w:rsid w:val="001752ED"/>
    <w:rsid w:val="0017539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9228C"/>
    <w:rsid w:val="0019392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33A7"/>
    <w:rsid w:val="001B4EAD"/>
    <w:rsid w:val="001B6F6F"/>
    <w:rsid w:val="001B7BC4"/>
    <w:rsid w:val="001C190C"/>
    <w:rsid w:val="001C2704"/>
    <w:rsid w:val="001C2B0F"/>
    <w:rsid w:val="001C309A"/>
    <w:rsid w:val="001C3BE6"/>
    <w:rsid w:val="001C3FDB"/>
    <w:rsid w:val="001C41F1"/>
    <w:rsid w:val="001C4E1D"/>
    <w:rsid w:val="001D0435"/>
    <w:rsid w:val="001D2491"/>
    <w:rsid w:val="001D3ADE"/>
    <w:rsid w:val="001E073C"/>
    <w:rsid w:val="001E0897"/>
    <w:rsid w:val="001E1438"/>
    <w:rsid w:val="001E2B9B"/>
    <w:rsid w:val="001E3ED1"/>
    <w:rsid w:val="001E4613"/>
    <w:rsid w:val="001E5C82"/>
    <w:rsid w:val="001E6695"/>
    <w:rsid w:val="001E7EFA"/>
    <w:rsid w:val="001F32B1"/>
    <w:rsid w:val="001F4C49"/>
    <w:rsid w:val="001F531E"/>
    <w:rsid w:val="001F5B3D"/>
    <w:rsid w:val="001F710C"/>
    <w:rsid w:val="00201536"/>
    <w:rsid w:val="00207652"/>
    <w:rsid w:val="002103E0"/>
    <w:rsid w:val="002106CA"/>
    <w:rsid w:val="00211675"/>
    <w:rsid w:val="002134E7"/>
    <w:rsid w:val="0021514C"/>
    <w:rsid w:val="0021615B"/>
    <w:rsid w:val="002169BB"/>
    <w:rsid w:val="002177BE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3EB"/>
    <w:rsid w:val="00233CD8"/>
    <w:rsid w:val="00236D56"/>
    <w:rsid w:val="002374DC"/>
    <w:rsid w:val="002407D4"/>
    <w:rsid w:val="00241368"/>
    <w:rsid w:val="002421EF"/>
    <w:rsid w:val="00242DF0"/>
    <w:rsid w:val="00242F37"/>
    <w:rsid w:val="00243D96"/>
    <w:rsid w:val="00243E91"/>
    <w:rsid w:val="00246260"/>
    <w:rsid w:val="00247C24"/>
    <w:rsid w:val="00250D2D"/>
    <w:rsid w:val="00250F79"/>
    <w:rsid w:val="002543A5"/>
    <w:rsid w:val="00256B93"/>
    <w:rsid w:val="002602E5"/>
    <w:rsid w:val="00262779"/>
    <w:rsid w:val="00262788"/>
    <w:rsid w:val="00263DFE"/>
    <w:rsid w:val="002651FE"/>
    <w:rsid w:val="00266117"/>
    <w:rsid w:val="00272048"/>
    <w:rsid w:val="0027311F"/>
    <w:rsid w:val="002737A7"/>
    <w:rsid w:val="00273C1F"/>
    <w:rsid w:val="00274796"/>
    <w:rsid w:val="00277612"/>
    <w:rsid w:val="00277D86"/>
    <w:rsid w:val="00280672"/>
    <w:rsid w:val="00281D7D"/>
    <w:rsid w:val="00281E13"/>
    <w:rsid w:val="002824DB"/>
    <w:rsid w:val="002831BB"/>
    <w:rsid w:val="00283478"/>
    <w:rsid w:val="00284D22"/>
    <w:rsid w:val="00290D9F"/>
    <w:rsid w:val="00291FF9"/>
    <w:rsid w:val="00293C61"/>
    <w:rsid w:val="00295163"/>
    <w:rsid w:val="00295292"/>
    <w:rsid w:val="00295D48"/>
    <w:rsid w:val="00297E1A"/>
    <w:rsid w:val="002A0378"/>
    <w:rsid w:val="002A3335"/>
    <w:rsid w:val="002A3AE7"/>
    <w:rsid w:val="002A6B21"/>
    <w:rsid w:val="002A6FA5"/>
    <w:rsid w:val="002B1F02"/>
    <w:rsid w:val="002B2CDB"/>
    <w:rsid w:val="002B3026"/>
    <w:rsid w:val="002B395E"/>
    <w:rsid w:val="002B465A"/>
    <w:rsid w:val="002B55E2"/>
    <w:rsid w:val="002B58D6"/>
    <w:rsid w:val="002B5B93"/>
    <w:rsid w:val="002B7029"/>
    <w:rsid w:val="002B752D"/>
    <w:rsid w:val="002B784E"/>
    <w:rsid w:val="002C07DB"/>
    <w:rsid w:val="002C1F1B"/>
    <w:rsid w:val="002C29D1"/>
    <w:rsid w:val="002C2E69"/>
    <w:rsid w:val="002C475F"/>
    <w:rsid w:val="002C57C6"/>
    <w:rsid w:val="002D3629"/>
    <w:rsid w:val="002D40DB"/>
    <w:rsid w:val="002D7662"/>
    <w:rsid w:val="002D7D92"/>
    <w:rsid w:val="002E0FC9"/>
    <w:rsid w:val="002E287D"/>
    <w:rsid w:val="002F1777"/>
    <w:rsid w:val="002F1DBA"/>
    <w:rsid w:val="002F62AF"/>
    <w:rsid w:val="002F6AE1"/>
    <w:rsid w:val="002F6EA2"/>
    <w:rsid w:val="00302FAE"/>
    <w:rsid w:val="00305137"/>
    <w:rsid w:val="00305C2A"/>
    <w:rsid w:val="00306980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2D04"/>
    <w:rsid w:val="00323631"/>
    <w:rsid w:val="003239B6"/>
    <w:rsid w:val="00326BA6"/>
    <w:rsid w:val="0033015A"/>
    <w:rsid w:val="003305F4"/>
    <w:rsid w:val="003329AD"/>
    <w:rsid w:val="00334274"/>
    <w:rsid w:val="003379E7"/>
    <w:rsid w:val="00340F5E"/>
    <w:rsid w:val="003418B0"/>
    <w:rsid w:val="00342687"/>
    <w:rsid w:val="0034296F"/>
    <w:rsid w:val="00344325"/>
    <w:rsid w:val="003448C8"/>
    <w:rsid w:val="0034501B"/>
    <w:rsid w:val="00345475"/>
    <w:rsid w:val="00347264"/>
    <w:rsid w:val="00347363"/>
    <w:rsid w:val="00350114"/>
    <w:rsid w:val="0035326C"/>
    <w:rsid w:val="003534AA"/>
    <w:rsid w:val="003544FD"/>
    <w:rsid w:val="00354547"/>
    <w:rsid w:val="0035467B"/>
    <w:rsid w:val="00355B08"/>
    <w:rsid w:val="00355D14"/>
    <w:rsid w:val="00356383"/>
    <w:rsid w:val="00361C81"/>
    <w:rsid w:val="00362CBF"/>
    <w:rsid w:val="003640C4"/>
    <w:rsid w:val="0036470B"/>
    <w:rsid w:val="00364B5E"/>
    <w:rsid w:val="0036513E"/>
    <w:rsid w:val="00365F26"/>
    <w:rsid w:val="0036621D"/>
    <w:rsid w:val="003720BA"/>
    <w:rsid w:val="00373701"/>
    <w:rsid w:val="0037557B"/>
    <w:rsid w:val="00375F9C"/>
    <w:rsid w:val="0037656B"/>
    <w:rsid w:val="003823C8"/>
    <w:rsid w:val="0038341A"/>
    <w:rsid w:val="00383AF7"/>
    <w:rsid w:val="003846FB"/>
    <w:rsid w:val="0039450E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43C8"/>
    <w:rsid w:val="003A6620"/>
    <w:rsid w:val="003A6C70"/>
    <w:rsid w:val="003B0AF6"/>
    <w:rsid w:val="003B233B"/>
    <w:rsid w:val="003B34A7"/>
    <w:rsid w:val="003B37D3"/>
    <w:rsid w:val="003B460E"/>
    <w:rsid w:val="003C1675"/>
    <w:rsid w:val="003C19EC"/>
    <w:rsid w:val="003C2A94"/>
    <w:rsid w:val="003C34D1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D7E14"/>
    <w:rsid w:val="003E0A90"/>
    <w:rsid w:val="003E2772"/>
    <w:rsid w:val="003E2BBC"/>
    <w:rsid w:val="003E2E2B"/>
    <w:rsid w:val="003E3957"/>
    <w:rsid w:val="003E5D81"/>
    <w:rsid w:val="003E7021"/>
    <w:rsid w:val="003F0E2F"/>
    <w:rsid w:val="003F1740"/>
    <w:rsid w:val="003F1862"/>
    <w:rsid w:val="003F1A6D"/>
    <w:rsid w:val="003F1F68"/>
    <w:rsid w:val="003F35B6"/>
    <w:rsid w:val="003F4F5B"/>
    <w:rsid w:val="00403625"/>
    <w:rsid w:val="0040455F"/>
    <w:rsid w:val="00404C69"/>
    <w:rsid w:val="00405370"/>
    <w:rsid w:val="00405464"/>
    <w:rsid w:val="004055E4"/>
    <w:rsid w:val="00405F0F"/>
    <w:rsid w:val="004069BD"/>
    <w:rsid w:val="00410BEF"/>
    <w:rsid w:val="00411851"/>
    <w:rsid w:val="0041190F"/>
    <w:rsid w:val="00411A07"/>
    <w:rsid w:val="00412F7B"/>
    <w:rsid w:val="00416B42"/>
    <w:rsid w:val="004209C4"/>
    <w:rsid w:val="0042131F"/>
    <w:rsid w:val="004213D7"/>
    <w:rsid w:val="00421CDC"/>
    <w:rsid w:val="004224DA"/>
    <w:rsid w:val="00422AB3"/>
    <w:rsid w:val="00425798"/>
    <w:rsid w:val="0042593D"/>
    <w:rsid w:val="00425E5D"/>
    <w:rsid w:val="00426124"/>
    <w:rsid w:val="004264F9"/>
    <w:rsid w:val="0042745B"/>
    <w:rsid w:val="00432713"/>
    <w:rsid w:val="00434585"/>
    <w:rsid w:val="00435763"/>
    <w:rsid w:val="00437AC8"/>
    <w:rsid w:val="00440BA5"/>
    <w:rsid w:val="00441240"/>
    <w:rsid w:val="00441C65"/>
    <w:rsid w:val="00441D0C"/>
    <w:rsid w:val="00441D8E"/>
    <w:rsid w:val="00442005"/>
    <w:rsid w:val="004420D4"/>
    <w:rsid w:val="00446CC5"/>
    <w:rsid w:val="00447AF7"/>
    <w:rsid w:val="00452313"/>
    <w:rsid w:val="00456955"/>
    <w:rsid w:val="00456A0E"/>
    <w:rsid w:val="00462CB7"/>
    <w:rsid w:val="00464A05"/>
    <w:rsid w:val="004650B8"/>
    <w:rsid w:val="00465F98"/>
    <w:rsid w:val="0046634B"/>
    <w:rsid w:val="00467E07"/>
    <w:rsid w:val="0047141B"/>
    <w:rsid w:val="004714FF"/>
    <w:rsid w:val="00471DCF"/>
    <w:rsid w:val="00472FCE"/>
    <w:rsid w:val="0047387D"/>
    <w:rsid w:val="00476A49"/>
    <w:rsid w:val="00476DF5"/>
    <w:rsid w:val="004812E1"/>
    <w:rsid w:val="00484E72"/>
    <w:rsid w:val="00486F35"/>
    <w:rsid w:val="0049084B"/>
    <w:rsid w:val="00490A61"/>
    <w:rsid w:val="00494F00"/>
    <w:rsid w:val="00496772"/>
    <w:rsid w:val="004A0DFD"/>
    <w:rsid w:val="004A1250"/>
    <w:rsid w:val="004A134E"/>
    <w:rsid w:val="004A2396"/>
    <w:rsid w:val="004A30B4"/>
    <w:rsid w:val="004A33E6"/>
    <w:rsid w:val="004A40E8"/>
    <w:rsid w:val="004A43F4"/>
    <w:rsid w:val="004A76C0"/>
    <w:rsid w:val="004B138B"/>
    <w:rsid w:val="004B1727"/>
    <w:rsid w:val="004B18E8"/>
    <w:rsid w:val="004B1B07"/>
    <w:rsid w:val="004B2114"/>
    <w:rsid w:val="004B3D1D"/>
    <w:rsid w:val="004B5F37"/>
    <w:rsid w:val="004B6651"/>
    <w:rsid w:val="004C055F"/>
    <w:rsid w:val="004C2F3E"/>
    <w:rsid w:val="004C3585"/>
    <w:rsid w:val="004C3DB2"/>
    <w:rsid w:val="004C54AC"/>
    <w:rsid w:val="004C5E70"/>
    <w:rsid w:val="004C5F0E"/>
    <w:rsid w:val="004C6134"/>
    <w:rsid w:val="004C67E8"/>
    <w:rsid w:val="004D018F"/>
    <w:rsid w:val="004D0F9E"/>
    <w:rsid w:val="004D152D"/>
    <w:rsid w:val="004D17D5"/>
    <w:rsid w:val="004D22A6"/>
    <w:rsid w:val="004D382E"/>
    <w:rsid w:val="004D42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F004F"/>
    <w:rsid w:val="004F0C72"/>
    <w:rsid w:val="004F1A81"/>
    <w:rsid w:val="004F213B"/>
    <w:rsid w:val="004F2ABA"/>
    <w:rsid w:val="004F4848"/>
    <w:rsid w:val="004F588B"/>
    <w:rsid w:val="004F5E01"/>
    <w:rsid w:val="004F5E82"/>
    <w:rsid w:val="004F7556"/>
    <w:rsid w:val="005027D9"/>
    <w:rsid w:val="005038FD"/>
    <w:rsid w:val="00514D9B"/>
    <w:rsid w:val="00520588"/>
    <w:rsid w:val="00520613"/>
    <w:rsid w:val="00524BF8"/>
    <w:rsid w:val="005267EC"/>
    <w:rsid w:val="0052703E"/>
    <w:rsid w:val="0053050D"/>
    <w:rsid w:val="005338BB"/>
    <w:rsid w:val="00534A5D"/>
    <w:rsid w:val="00535963"/>
    <w:rsid w:val="005359C7"/>
    <w:rsid w:val="00535AB3"/>
    <w:rsid w:val="00536EB7"/>
    <w:rsid w:val="00541039"/>
    <w:rsid w:val="0054239E"/>
    <w:rsid w:val="005445E2"/>
    <w:rsid w:val="00544AD3"/>
    <w:rsid w:val="00545800"/>
    <w:rsid w:val="005458B0"/>
    <w:rsid w:val="00550A5C"/>
    <w:rsid w:val="00551188"/>
    <w:rsid w:val="0055124B"/>
    <w:rsid w:val="00551DB9"/>
    <w:rsid w:val="00552315"/>
    <w:rsid w:val="00554F57"/>
    <w:rsid w:val="0055568F"/>
    <w:rsid w:val="00555D73"/>
    <w:rsid w:val="00557B70"/>
    <w:rsid w:val="005603AB"/>
    <w:rsid w:val="00561192"/>
    <w:rsid w:val="00562666"/>
    <w:rsid w:val="00562832"/>
    <w:rsid w:val="0056370E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ADF"/>
    <w:rsid w:val="00580DCB"/>
    <w:rsid w:val="0058120D"/>
    <w:rsid w:val="0058328C"/>
    <w:rsid w:val="00584A40"/>
    <w:rsid w:val="00584E6E"/>
    <w:rsid w:val="00585C82"/>
    <w:rsid w:val="00587322"/>
    <w:rsid w:val="005904B6"/>
    <w:rsid w:val="005909A6"/>
    <w:rsid w:val="005914F6"/>
    <w:rsid w:val="00591713"/>
    <w:rsid w:val="0059270F"/>
    <w:rsid w:val="00592CC1"/>
    <w:rsid w:val="005935CA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4032"/>
    <w:rsid w:val="005E4327"/>
    <w:rsid w:val="005E4359"/>
    <w:rsid w:val="005E472A"/>
    <w:rsid w:val="005E6DB1"/>
    <w:rsid w:val="005E7D37"/>
    <w:rsid w:val="005F02F6"/>
    <w:rsid w:val="005F154F"/>
    <w:rsid w:val="005F19FD"/>
    <w:rsid w:val="005F2A42"/>
    <w:rsid w:val="005F4A91"/>
    <w:rsid w:val="005F4C8F"/>
    <w:rsid w:val="005F5AF0"/>
    <w:rsid w:val="006002AF"/>
    <w:rsid w:val="00600B8A"/>
    <w:rsid w:val="00603A53"/>
    <w:rsid w:val="0060454B"/>
    <w:rsid w:val="006076B7"/>
    <w:rsid w:val="006101F6"/>
    <w:rsid w:val="00611DCB"/>
    <w:rsid w:val="0061215E"/>
    <w:rsid w:val="00612FE7"/>
    <w:rsid w:val="00613510"/>
    <w:rsid w:val="00613AEE"/>
    <w:rsid w:val="00614237"/>
    <w:rsid w:val="006161CD"/>
    <w:rsid w:val="00620515"/>
    <w:rsid w:val="00623029"/>
    <w:rsid w:val="00624263"/>
    <w:rsid w:val="006242E0"/>
    <w:rsid w:val="00627077"/>
    <w:rsid w:val="00627286"/>
    <w:rsid w:val="00632DA0"/>
    <w:rsid w:val="006333E6"/>
    <w:rsid w:val="00635D40"/>
    <w:rsid w:val="006370FB"/>
    <w:rsid w:val="00637315"/>
    <w:rsid w:val="00645A38"/>
    <w:rsid w:val="00646673"/>
    <w:rsid w:val="00647209"/>
    <w:rsid w:val="00647F06"/>
    <w:rsid w:val="00651AE9"/>
    <w:rsid w:val="00652965"/>
    <w:rsid w:val="006545C6"/>
    <w:rsid w:val="00654AE8"/>
    <w:rsid w:val="00654D20"/>
    <w:rsid w:val="00655810"/>
    <w:rsid w:val="00656383"/>
    <w:rsid w:val="00657560"/>
    <w:rsid w:val="00657B00"/>
    <w:rsid w:val="006627C3"/>
    <w:rsid w:val="00665428"/>
    <w:rsid w:val="0066785C"/>
    <w:rsid w:val="006741AF"/>
    <w:rsid w:val="0067435B"/>
    <w:rsid w:val="00676BFF"/>
    <w:rsid w:val="00677086"/>
    <w:rsid w:val="006807F7"/>
    <w:rsid w:val="00682647"/>
    <w:rsid w:val="006831E8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699B"/>
    <w:rsid w:val="00697BC7"/>
    <w:rsid w:val="006A0A33"/>
    <w:rsid w:val="006A0D7D"/>
    <w:rsid w:val="006A1D86"/>
    <w:rsid w:val="006A1EB5"/>
    <w:rsid w:val="006A320F"/>
    <w:rsid w:val="006A485D"/>
    <w:rsid w:val="006A4BF1"/>
    <w:rsid w:val="006A5222"/>
    <w:rsid w:val="006B112E"/>
    <w:rsid w:val="006B2128"/>
    <w:rsid w:val="006B62A5"/>
    <w:rsid w:val="006C01E4"/>
    <w:rsid w:val="006C0776"/>
    <w:rsid w:val="006C19E5"/>
    <w:rsid w:val="006C2D05"/>
    <w:rsid w:val="006C3202"/>
    <w:rsid w:val="006C3212"/>
    <w:rsid w:val="006C34D3"/>
    <w:rsid w:val="006C499A"/>
    <w:rsid w:val="006C6664"/>
    <w:rsid w:val="006C6CED"/>
    <w:rsid w:val="006D0714"/>
    <w:rsid w:val="006D12F9"/>
    <w:rsid w:val="006D20AD"/>
    <w:rsid w:val="006D21D6"/>
    <w:rsid w:val="006D3210"/>
    <w:rsid w:val="006D3C6C"/>
    <w:rsid w:val="006D641B"/>
    <w:rsid w:val="006E2200"/>
    <w:rsid w:val="006E2614"/>
    <w:rsid w:val="006E28E1"/>
    <w:rsid w:val="006E4750"/>
    <w:rsid w:val="006E4E52"/>
    <w:rsid w:val="006E6F22"/>
    <w:rsid w:val="006F4442"/>
    <w:rsid w:val="006F489E"/>
    <w:rsid w:val="006F5143"/>
    <w:rsid w:val="006F6F5E"/>
    <w:rsid w:val="00702B40"/>
    <w:rsid w:val="00703725"/>
    <w:rsid w:val="00703BCB"/>
    <w:rsid w:val="0070429B"/>
    <w:rsid w:val="00704D56"/>
    <w:rsid w:val="00705677"/>
    <w:rsid w:val="007057E5"/>
    <w:rsid w:val="00705D80"/>
    <w:rsid w:val="0070669E"/>
    <w:rsid w:val="0071141D"/>
    <w:rsid w:val="00711DDE"/>
    <w:rsid w:val="0071465C"/>
    <w:rsid w:val="00714894"/>
    <w:rsid w:val="00715B75"/>
    <w:rsid w:val="00720079"/>
    <w:rsid w:val="00721A81"/>
    <w:rsid w:val="00723709"/>
    <w:rsid w:val="00724092"/>
    <w:rsid w:val="007305B1"/>
    <w:rsid w:val="00730B1E"/>
    <w:rsid w:val="00730BBF"/>
    <w:rsid w:val="00730C4B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6C66"/>
    <w:rsid w:val="0074721A"/>
    <w:rsid w:val="00747E94"/>
    <w:rsid w:val="00747FEF"/>
    <w:rsid w:val="00750797"/>
    <w:rsid w:val="0075125C"/>
    <w:rsid w:val="007535F5"/>
    <w:rsid w:val="007541F0"/>
    <w:rsid w:val="007547C4"/>
    <w:rsid w:val="007561CE"/>
    <w:rsid w:val="00756EC9"/>
    <w:rsid w:val="007604BA"/>
    <w:rsid w:val="00761352"/>
    <w:rsid w:val="007616C4"/>
    <w:rsid w:val="00761D50"/>
    <w:rsid w:val="00762039"/>
    <w:rsid w:val="007620DF"/>
    <w:rsid w:val="00763FEF"/>
    <w:rsid w:val="00764491"/>
    <w:rsid w:val="00766EF3"/>
    <w:rsid w:val="0076750B"/>
    <w:rsid w:val="007738A3"/>
    <w:rsid w:val="00776397"/>
    <w:rsid w:val="00776A2D"/>
    <w:rsid w:val="00776FD6"/>
    <w:rsid w:val="00777AD0"/>
    <w:rsid w:val="00780364"/>
    <w:rsid w:val="00783531"/>
    <w:rsid w:val="00784337"/>
    <w:rsid w:val="00784624"/>
    <w:rsid w:val="007847DB"/>
    <w:rsid w:val="00785204"/>
    <w:rsid w:val="00785733"/>
    <w:rsid w:val="00785FB3"/>
    <w:rsid w:val="00787913"/>
    <w:rsid w:val="00790082"/>
    <w:rsid w:val="007925F3"/>
    <w:rsid w:val="00793F3F"/>
    <w:rsid w:val="007949B7"/>
    <w:rsid w:val="00797D7D"/>
    <w:rsid w:val="00797DBD"/>
    <w:rsid w:val="007A0907"/>
    <w:rsid w:val="007A0F6A"/>
    <w:rsid w:val="007A463A"/>
    <w:rsid w:val="007A5940"/>
    <w:rsid w:val="007A67CD"/>
    <w:rsid w:val="007A6C0C"/>
    <w:rsid w:val="007A78E8"/>
    <w:rsid w:val="007B0293"/>
    <w:rsid w:val="007B1C86"/>
    <w:rsid w:val="007B2584"/>
    <w:rsid w:val="007B2E8E"/>
    <w:rsid w:val="007B50CF"/>
    <w:rsid w:val="007B6126"/>
    <w:rsid w:val="007B6F14"/>
    <w:rsid w:val="007C01AF"/>
    <w:rsid w:val="007C02C5"/>
    <w:rsid w:val="007C090B"/>
    <w:rsid w:val="007C0E70"/>
    <w:rsid w:val="007C0EF1"/>
    <w:rsid w:val="007C113C"/>
    <w:rsid w:val="007C2FA2"/>
    <w:rsid w:val="007C39E9"/>
    <w:rsid w:val="007C46F2"/>
    <w:rsid w:val="007C7659"/>
    <w:rsid w:val="007D3BEB"/>
    <w:rsid w:val="007E019B"/>
    <w:rsid w:val="007E4895"/>
    <w:rsid w:val="007E5AD9"/>
    <w:rsid w:val="007E6267"/>
    <w:rsid w:val="007E7194"/>
    <w:rsid w:val="007E7C52"/>
    <w:rsid w:val="007F169D"/>
    <w:rsid w:val="007F2D19"/>
    <w:rsid w:val="007F359A"/>
    <w:rsid w:val="007F3E86"/>
    <w:rsid w:val="007F4A82"/>
    <w:rsid w:val="007F60DE"/>
    <w:rsid w:val="007F62BB"/>
    <w:rsid w:val="007F69E8"/>
    <w:rsid w:val="007F6B33"/>
    <w:rsid w:val="00800308"/>
    <w:rsid w:val="008008D3"/>
    <w:rsid w:val="008010C9"/>
    <w:rsid w:val="008012A6"/>
    <w:rsid w:val="008015FE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09A3"/>
    <w:rsid w:val="00823181"/>
    <w:rsid w:val="008236E0"/>
    <w:rsid w:val="00825579"/>
    <w:rsid w:val="008268E0"/>
    <w:rsid w:val="0083004F"/>
    <w:rsid w:val="0083116C"/>
    <w:rsid w:val="008314D8"/>
    <w:rsid w:val="00831C4C"/>
    <w:rsid w:val="00834268"/>
    <w:rsid w:val="00834FCB"/>
    <w:rsid w:val="00836CDA"/>
    <w:rsid w:val="0084228E"/>
    <w:rsid w:val="00843F48"/>
    <w:rsid w:val="00844EC2"/>
    <w:rsid w:val="00846113"/>
    <w:rsid w:val="008467C1"/>
    <w:rsid w:val="008468AB"/>
    <w:rsid w:val="008470C1"/>
    <w:rsid w:val="00850A75"/>
    <w:rsid w:val="00853289"/>
    <w:rsid w:val="00854D2B"/>
    <w:rsid w:val="00857C9B"/>
    <w:rsid w:val="00860A3C"/>
    <w:rsid w:val="0086111B"/>
    <w:rsid w:val="008620F2"/>
    <w:rsid w:val="00862963"/>
    <w:rsid w:val="008630E4"/>
    <w:rsid w:val="0086313B"/>
    <w:rsid w:val="0086443F"/>
    <w:rsid w:val="00865485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696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C6D"/>
    <w:rsid w:val="0089437F"/>
    <w:rsid w:val="008944D6"/>
    <w:rsid w:val="008954D2"/>
    <w:rsid w:val="008956D9"/>
    <w:rsid w:val="00896C84"/>
    <w:rsid w:val="00897126"/>
    <w:rsid w:val="0089799E"/>
    <w:rsid w:val="008A07BD"/>
    <w:rsid w:val="008A116B"/>
    <w:rsid w:val="008A22E8"/>
    <w:rsid w:val="008A23C7"/>
    <w:rsid w:val="008A347D"/>
    <w:rsid w:val="008A4ADA"/>
    <w:rsid w:val="008A4D4D"/>
    <w:rsid w:val="008A54EE"/>
    <w:rsid w:val="008A5E8C"/>
    <w:rsid w:val="008B00CC"/>
    <w:rsid w:val="008B3FE3"/>
    <w:rsid w:val="008B536B"/>
    <w:rsid w:val="008B6445"/>
    <w:rsid w:val="008C2F2A"/>
    <w:rsid w:val="008C34E7"/>
    <w:rsid w:val="008C4011"/>
    <w:rsid w:val="008C5A98"/>
    <w:rsid w:val="008C5CA6"/>
    <w:rsid w:val="008D0E51"/>
    <w:rsid w:val="008D14DE"/>
    <w:rsid w:val="008D1594"/>
    <w:rsid w:val="008D193C"/>
    <w:rsid w:val="008D1AF0"/>
    <w:rsid w:val="008D3304"/>
    <w:rsid w:val="008D3767"/>
    <w:rsid w:val="008D5558"/>
    <w:rsid w:val="008D56DA"/>
    <w:rsid w:val="008D57AD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8C4"/>
    <w:rsid w:val="008F31DA"/>
    <w:rsid w:val="008F42BF"/>
    <w:rsid w:val="008F51D7"/>
    <w:rsid w:val="008F5451"/>
    <w:rsid w:val="008F6CA4"/>
    <w:rsid w:val="0090261A"/>
    <w:rsid w:val="00904E5A"/>
    <w:rsid w:val="00905368"/>
    <w:rsid w:val="009071EC"/>
    <w:rsid w:val="00907354"/>
    <w:rsid w:val="00907E85"/>
    <w:rsid w:val="00910CAF"/>
    <w:rsid w:val="00913AFA"/>
    <w:rsid w:val="009140B4"/>
    <w:rsid w:val="00914E6F"/>
    <w:rsid w:val="009153FD"/>
    <w:rsid w:val="00915C55"/>
    <w:rsid w:val="009162A1"/>
    <w:rsid w:val="009173FD"/>
    <w:rsid w:val="009207D4"/>
    <w:rsid w:val="00921FAF"/>
    <w:rsid w:val="009229D9"/>
    <w:rsid w:val="00923632"/>
    <w:rsid w:val="00923E90"/>
    <w:rsid w:val="009245D0"/>
    <w:rsid w:val="0092527A"/>
    <w:rsid w:val="00925B37"/>
    <w:rsid w:val="009300A6"/>
    <w:rsid w:val="009311E5"/>
    <w:rsid w:val="00933E0B"/>
    <w:rsid w:val="00941E44"/>
    <w:rsid w:val="0094254D"/>
    <w:rsid w:val="00942FF3"/>
    <w:rsid w:val="00944CE4"/>
    <w:rsid w:val="00945C0A"/>
    <w:rsid w:val="0094631E"/>
    <w:rsid w:val="00946BD3"/>
    <w:rsid w:val="00951D7F"/>
    <w:rsid w:val="009532D4"/>
    <w:rsid w:val="00953A43"/>
    <w:rsid w:val="00957014"/>
    <w:rsid w:val="00957505"/>
    <w:rsid w:val="0096016A"/>
    <w:rsid w:val="00960F2B"/>
    <w:rsid w:val="00961086"/>
    <w:rsid w:val="00961111"/>
    <w:rsid w:val="00961990"/>
    <w:rsid w:val="009653A1"/>
    <w:rsid w:val="00967DDA"/>
    <w:rsid w:val="009708F8"/>
    <w:rsid w:val="00971A78"/>
    <w:rsid w:val="00972E3A"/>
    <w:rsid w:val="00973623"/>
    <w:rsid w:val="009736E3"/>
    <w:rsid w:val="00976962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1689"/>
    <w:rsid w:val="00992010"/>
    <w:rsid w:val="009931FC"/>
    <w:rsid w:val="00993BF7"/>
    <w:rsid w:val="00995871"/>
    <w:rsid w:val="00996112"/>
    <w:rsid w:val="009A05DF"/>
    <w:rsid w:val="009A3D65"/>
    <w:rsid w:val="009A557C"/>
    <w:rsid w:val="009A5A2B"/>
    <w:rsid w:val="009A75A6"/>
    <w:rsid w:val="009B15A3"/>
    <w:rsid w:val="009B16F8"/>
    <w:rsid w:val="009B4431"/>
    <w:rsid w:val="009B449E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630F"/>
    <w:rsid w:val="009C66C4"/>
    <w:rsid w:val="009C66E3"/>
    <w:rsid w:val="009C7F10"/>
    <w:rsid w:val="009D0B8F"/>
    <w:rsid w:val="009D60D9"/>
    <w:rsid w:val="009D680F"/>
    <w:rsid w:val="009D710E"/>
    <w:rsid w:val="009D7619"/>
    <w:rsid w:val="009D7820"/>
    <w:rsid w:val="009E265C"/>
    <w:rsid w:val="009E2ABC"/>
    <w:rsid w:val="009E2B19"/>
    <w:rsid w:val="009E3996"/>
    <w:rsid w:val="009E564A"/>
    <w:rsid w:val="009E580E"/>
    <w:rsid w:val="009E59D2"/>
    <w:rsid w:val="009E5F5B"/>
    <w:rsid w:val="009F0F2C"/>
    <w:rsid w:val="009F10BF"/>
    <w:rsid w:val="009F1443"/>
    <w:rsid w:val="009F2E82"/>
    <w:rsid w:val="009F623C"/>
    <w:rsid w:val="00A008BF"/>
    <w:rsid w:val="00A00FFE"/>
    <w:rsid w:val="00A02067"/>
    <w:rsid w:val="00A02507"/>
    <w:rsid w:val="00A028D3"/>
    <w:rsid w:val="00A02A4C"/>
    <w:rsid w:val="00A035AC"/>
    <w:rsid w:val="00A0570E"/>
    <w:rsid w:val="00A0628E"/>
    <w:rsid w:val="00A06359"/>
    <w:rsid w:val="00A06801"/>
    <w:rsid w:val="00A074A1"/>
    <w:rsid w:val="00A1429D"/>
    <w:rsid w:val="00A1430F"/>
    <w:rsid w:val="00A14E73"/>
    <w:rsid w:val="00A1689B"/>
    <w:rsid w:val="00A2044D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300A"/>
    <w:rsid w:val="00A370DA"/>
    <w:rsid w:val="00A402EC"/>
    <w:rsid w:val="00A4157D"/>
    <w:rsid w:val="00A41A5B"/>
    <w:rsid w:val="00A42193"/>
    <w:rsid w:val="00A4259D"/>
    <w:rsid w:val="00A445D9"/>
    <w:rsid w:val="00A44615"/>
    <w:rsid w:val="00A46139"/>
    <w:rsid w:val="00A52DB8"/>
    <w:rsid w:val="00A54B00"/>
    <w:rsid w:val="00A56074"/>
    <w:rsid w:val="00A564AA"/>
    <w:rsid w:val="00A57E84"/>
    <w:rsid w:val="00A60B91"/>
    <w:rsid w:val="00A61793"/>
    <w:rsid w:val="00A61B78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5D97"/>
    <w:rsid w:val="00A76400"/>
    <w:rsid w:val="00A77202"/>
    <w:rsid w:val="00A77944"/>
    <w:rsid w:val="00A77ED4"/>
    <w:rsid w:val="00A809BB"/>
    <w:rsid w:val="00A82A61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16E1"/>
    <w:rsid w:val="00A93222"/>
    <w:rsid w:val="00A93242"/>
    <w:rsid w:val="00A95B71"/>
    <w:rsid w:val="00A9781E"/>
    <w:rsid w:val="00AA026D"/>
    <w:rsid w:val="00AA1BB9"/>
    <w:rsid w:val="00AA4245"/>
    <w:rsid w:val="00AA4979"/>
    <w:rsid w:val="00AA6C28"/>
    <w:rsid w:val="00AA7AA0"/>
    <w:rsid w:val="00AB50F5"/>
    <w:rsid w:val="00AB55A0"/>
    <w:rsid w:val="00AB657A"/>
    <w:rsid w:val="00AC0671"/>
    <w:rsid w:val="00AC0898"/>
    <w:rsid w:val="00AC1ECB"/>
    <w:rsid w:val="00AC2928"/>
    <w:rsid w:val="00AC3280"/>
    <w:rsid w:val="00AC3646"/>
    <w:rsid w:val="00AC4CF2"/>
    <w:rsid w:val="00AC50CD"/>
    <w:rsid w:val="00AC7855"/>
    <w:rsid w:val="00AD08AB"/>
    <w:rsid w:val="00AD10F2"/>
    <w:rsid w:val="00AD4795"/>
    <w:rsid w:val="00AD4A6F"/>
    <w:rsid w:val="00AD69BA"/>
    <w:rsid w:val="00AD754A"/>
    <w:rsid w:val="00AD7F3F"/>
    <w:rsid w:val="00AE0239"/>
    <w:rsid w:val="00AE03D0"/>
    <w:rsid w:val="00AE0DCC"/>
    <w:rsid w:val="00AE12EA"/>
    <w:rsid w:val="00AE13E8"/>
    <w:rsid w:val="00AE4360"/>
    <w:rsid w:val="00AE474D"/>
    <w:rsid w:val="00AE6068"/>
    <w:rsid w:val="00AE63BA"/>
    <w:rsid w:val="00AE699E"/>
    <w:rsid w:val="00AF036A"/>
    <w:rsid w:val="00AF145B"/>
    <w:rsid w:val="00AF4328"/>
    <w:rsid w:val="00AF7A86"/>
    <w:rsid w:val="00B0068E"/>
    <w:rsid w:val="00B00796"/>
    <w:rsid w:val="00B0088D"/>
    <w:rsid w:val="00B03002"/>
    <w:rsid w:val="00B031C4"/>
    <w:rsid w:val="00B06685"/>
    <w:rsid w:val="00B06EC2"/>
    <w:rsid w:val="00B12C7C"/>
    <w:rsid w:val="00B13443"/>
    <w:rsid w:val="00B14286"/>
    <w:rsid w:val="00B166FA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1912"/>
    <w:rsid w:val="00B33CA9"/>
    <w:rsid w:val="00B34242"/>
    <w:rsid w:val="00B34D7C"/>
    <w:rsid w:val="00B35CE4"/>
    <w:rsid w:val="00B362D7"/>
    <w:rsid w:val="00B36688"/>
    <w:rsid w:val="00B370C1"/>
    <w:rsid w:val="00B40DEF"/>
    <w:rsid w:val="00B41F2C"/>
    <w:rsid w:val="00B4211D"/>
    <w:rsid w:val="00B423F6"/>
    <w:rsid w:val="00B42480"/>
    <w:rsid w:val="00B4376C"/>
    <w:rsid w:val="00B4533E"/>
    <w:rsid w:val="00B4542E"/>
    <w:rsid w:val="00B459B4"/>
    <w:rsid w:val="00B46800"/>
    <w:rsid w:val="00B46913"/>
    <w:rsid w:val="00B50BA3"/>
    <w:rsid w:val="00B51EF5"/>
    <w:rsid w:val="00B52B7E"/>
    <w:rsid w:val="00B546F9"/>
    <w:rsid w:val="00B54832"/>
    <w:rsid w:val="00B54AF5"/>
    <w:rsid w:val="00B55A6C"/>
    <w:rsid w:val="00B55D6A"/>
    <w:rsid w:val="00B566DD"/>
    <w:rsid w:val="00B567E1"/>
    <w:rsid w:val="00B57CD3"/>
    <w:rsid w:val="00B600B1"/>
    <w:rsid w:val="00B6293A"/>
    <w:rsid w:val="00B62C5E"/>
    <w:rsid w:val="00B644F3"/>
    <w:rsid w:val="00B70464"/>
    <w:rsid w:val="00B704E1"/>
    <w:rsid w:val="00B71666"/>
    <w:rsid w:val="00B71C78"/>
    <w:rsid w:val="00B71EA6"/>
    <w:rsid w:val="00B72857"/>
    <w:rsid w:val="00B72C81"/>
    <w:rsid w:val="00B730E2"/>
    <w:rsid w:val="00B736DB"/>
    <w:rsid w:val="00B7469F"/>
    <w:rsid w:val="00B803F0"/>
    <w:rsid w:val="00B81230"/>
    <w:rsid w:val="00B812E1"/>
    <w:rsid w:val="00B829A4"/>
    <w:rsid w:val="00B83141"/>
    <w:rsid w:val="00B83975"/>
    <w:rsid w:val="00B84F14"/>
    <w:rsid w:val="00B8577B"/>
    <w:rsid w:val="00B903B1"/>
    <w:rsid w:val="00B95917"/>
    <w:rsid w:val="00B971AF"/>
    <w:rsid w:val="00B97E67"/>
    <w:rsid w:val="00BA174F"/>
    <w:rsid w:val="00BA1A86"/>
    <w:rsid w:val="00BA31ED"/>
    <w:rsid w:val="00BA3842"/>
    <w:rsid w:val="00BA5F53"/>
    <w:rsid w:val="00BA74E8"/>
    <w:rsid w:val="00BB0637"/>
    <w:rsid w:val="00BB1AC4"/>
    <w:rsid w:val="00BB1FBB"/>
    <w:rsid w:val="00BB4E79"/>
    <w:rsid w:val="00BB6CDF"/>
    <w:rsid w:val="00BB7007"/>
    <w:rsid w:val="00BC40AF"/>
    <w:rsid w:val="00BC4ECB"/>
    <w:rsid w:val="00BC60F1"/>
    <w:rsid w:val="00BC7723"/>
    <w:rsid w:val="00BD2394"/>
    <w:rsid w:val="00BD2C55"/>
    <w:rsid w:val="00BD36FD"/>
    <w:rsid w:val="00BD3C07"/>
    <w:rsid w:val="00BD3EF3"/>
    <w:rsid w:val="00BD52EF"/>
    <w:rsid w:val="00BD7FAF"/>
    <w:rsid w:val="00BE1D7B"/>
    <w:rsid w:val="00BE6E4A"/>
    <w:rsid w:val="00BF01DA"/>
    <w:rsid w:val="00BF07BB"/>
    <w:rsid w:val="00BF15C5"/>
    <w:rsid w:val="00BF1C01"/>
    <w:rsid w:val="00BF20C0"/>
    <w:rsid w:val="00BF2555"/>
    <w:rsid w:val="00BF529A"/>
    <w:rsid w:val="00BF60C9"/>
    <w:rsid w:val="00C029EC"/>
    <w:rsid w:val="00C04711"/>
    <w:rsid w:val="00C050FA"/>
    <w:rsid w:val="00C1029C"/>
    <w:rsid w:val="00C1131E"/>
    <w:rsid w:val="00C12DD1"/>
    <w:rsid w:val="00C13FDC"/>
    <w:rsid w:val="00C148E3"/>
    <w:rsid w:val="00C1572D"/>
    <w:rsid w:val="00C17C06"/>
    <w:rsid w:val="00C202E1"/>
    <w:rsid w:val="00C208BD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3E33"/>
    <w:rsid w:val="00C55C33"/>
    <w:rsid w:val="00C578B8"/>
    <w:rsid w:val="00C57F69"/>
    <w:rsid w:val="00C60388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920"/>
    <w:rsid w:val="00C70C5E"/>
    <w:rsid w:val="00C73248"/>
    <w:rsid w:val="00C74AA8"/>
    <w:rsid w:val="00C7629F"/>
    <w:rsid w:val="00C766A6"/>
    <w:rsid w:val="00C77787"/>
    <w:rsid w:val="00C80156"/>
    <w:rsid w:val="00C83B26"/>
    <w:rsid w:val="00C841ED"/>
    <w:rsid w:val="00C856F2"/>
    <w:rsid w:val="00C85D2B"/>
    <w:rsid w:val="00C90518"/>
    <w:rsid w:val="00C9348C"/>
    <w:rsid w:val="00C94C61"/>
    <w:rsid w:val="00C95E5D"/>
    <w:rsid w:val="00C96408"/>
    <w:rsid w:val="00C96B3D"/>
    <w:rsid w:val="00C97427"/>
    <w:rsid w:val="00CA0BB0"/>
    <w:rsid w:val="00CA0DA7"/>
    <w:rsid w:val="00CA344E"/>
    <w:rsid w:val="00CA3FC3"/>
    <w:rsid w:val="00CA6DAD"/>
    <w:rsid w:val="00CA71EB"/>
    <w:rsid w:val="00CA7289"/>
    <w:rsid w:val="00CB0141"/>
    <w:rsid w:val="00CB1118"/>
    <w:rsid w:val="00CB1F39"/>
    <w:rsid w:val="00CB2555"/>
    <w:rsid w:val="00CB4120"/>
    <w:rsid w:val="00CB5B89"/>
    <w:rsid w:val="00CC1CE3"/>
    <w:rsid w:val="00CC2D7A"/>
    <w:rsid w:val="00CC2E27"/>
    <w:rsid w:val="00CC42CF"/>
    <w:rsid w:val="00CC43D6"/>
    <w:rsid w:val="00CC508E"/>
    <w:rsid w:val="00CC549C"/>
    <w:rsid w:val="00CC5B93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ECA"/>
    <w:rsid w:val="00CD3111"/>
    <w:rsid w:val="00CD481C"/>
    <w:rsid w:val="00CD6728"/>
    <w:rsid w:val="00CD7702"/>
    <w:rsid w:val="00CE0954"/>
    <w:rsid w:val="00CE1D88"/>
    <w:rsid w:val="00CE4975"/>
    <w:rsid w:val="00CE5083"/>
    <w:rsid w:val="00CE525E"/>
    <w:rsid w:val="00CE52A1"/>
    <w:rsid w:val="00CE7682"/>
    <w:rsid w:val="00CE76D6"/>
    <w:rsid w:val="00CF1372"/>
    <w:rsid w:val="00CF554B"/>
    <w:rsid w:val="00CF5CE2"/>
    <w:rsid w:val="00D00577"/>
    <w:rsid w:val="00D0060C"/>
    <w:rsid w:val="00D01672"/>
    <w:rsid w:val="00D04FD9"/>
    <w:rsid w:val="00D058F5"/>
    <w:rsid w:val="00D05ADA"/>
    <w:rsid w:val="00D0735B"/>
    <w:rsid w:val="00D111D8"/>
    <w:rsid w:val="00D1228B"/>
    <w:rsid w:val="00D12B5D"/>
    <w:rsid w:val="00D13E0B"/>
    <w:rsid w:val="00D21E35"/>
    <w:rsid w:val="00D21FA7"/>
    <w:rsid w:val="00D21FF9"/>
    <w:rsid w:val="00D23D50"/>
    <w:rsid w:val="00D2554F"/>
    <w:rsid w:val="00D25DC4"/>
    <w:rsid w:val="00D307DD"/>
    <w:rsid w:val="00D329E0"/>
    <w:rsid w:val="00D32EE6"/>
    <w:rsid w:val="00D33A0E"/>
    <w:rsid w:val="00D34988"/>
    <w:rsid w:val="00D34FC6"/>
    <w:rsid w:val="00D35F13"/>
    <w:rsid w:val="00D40657"/>
    <w:rsid w:val="00D41184"/>
    <w:rsid w:val="00D41F45"/>
    <w:rsid w:val="00D42ECD"/>
    <w:rsid w:val="00D44CFE"/>
    <w:rsid w:val="00D4742C"/>
    <w:rsid w:val="00D50157"/>
    <w:rsid w:val="00D50A8B"/>
    <w:rsid w:val="00D50B6D"/>
    <w:rsid w:val="00D513EE"/>
    <w:rsid w:val="00D516EB"/>
    <w:rsid w:val="00D52A33"/>
    <w:rsid w:val="00D52C20"/>
    <w:rsid w:val="00D53822"/>
    <w:rsid w:val="00D544A1"/>
    <w:rsid w:val="00D55944"/>
    <w:rsid w:val="00D576C3"/>
    <w:rsid w:val="00D60DE7"/>
    <w:rsid w:val="00D61769"/>
    <w:rsid w:val="00D6576A"/>
    <w:rsid w:val="00D65C96"/>
    <w:rsid w:val="00D7076E"/>
    <w:rsid w:val="00D7084C"/>
    <w:rsid w:val="00D71AE2"/>
    <w:rsid w:val="00D72352"/>
    <w:rsid w:val="00D736CD"/>
    <w:rsid w:val="00D7370E"/>
    <w:rsid w:val="00D7530B"/>
    <w:rsid w:val="00D769C0"/>
    <w:rsid w:val="00D77781"/>
    <w:rsid w:val="00D811EC"/>
    <w:rsid w:val="00D81E58"/>
    <w:rsid w:val="00D830A9"/>
    <w:rsid w:val="00D85232"/>
    <w:rsid w:val="00D85FC3"/>
    <w:rsid w:val="00D91613"/>
    <w:rsid w:val="00D9194A"/>
    <w:rsid w:val="00D91960"/>
    <w:rsid w:val="00D934AD"/>
    <w:rsid w:val="00D93F73"/>
    <w:rsid w:val="00D94D8F"/>
    <w:rsid w:val="00D951EB"/>
    <w:rsid w:val="00D9528C"/>
    <w:rsid w:val="00D96062"/>
    <w:rsid w:val="00D96276"/>
    <w:rsid w:val="00D96F1C"/>
    <w:rsid w:val="00DA1A28"/>
    <w:rsid w:val="00DA2A62"/>
    <w:rsid w:val="00DA4038"/>
    <w:rsid w:val="00DA4E27"/>
    <w:rsid w:val="00DA5804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D0B"/>
    <w:rsid w:val="00DB7147"/>
    <w:rsid w:val="00DB7DD1"/>
    <w:rsid w:val="00DB7F41"/>
    <w:rsid w:val="00DC26DC"/>
    <w:rsid w:val="00DC36EB"/>
    <w:rsid w:val="00DC660C"/>
    <w:rsid w:val="00DC6EE9"/>
    <w:rsid w:val="00DC74B0"/>
    <w:rsid w:val="00DC7F4A"/>
    <w:rsid w:val="00DD02FA"/>
    <w:rsid w:val="00DD1A78"/>
    <w:rsid w:val="00DD1B6D"/>
    <w:rsid w:val="00DD2ADF"/>
    <w:rsid w:val="00DD2FBE"/>
    <w:rsid w:val="00DD5FA2"/>
    <w:rsid w:val="00DD70EC"/>
    <w:rsid w:val="00DE23B3"/>
    <w:rsid w:val="00DE2493"/>
    <w:rsid w:val="00DE33C5"/>
    <w:rsid w:val="00DE703F"/>
    <w:rsid w:val="00DF01EA"/>
    <w:rsid w:val="00DF11C9"/>
    <w:rsid w:val="00DF2DF6"/>
    <w:rsid w:val="00E00109"/>
    <w:rsid w:val="00E00DF9"/>
    <w:rsid w:val="00E02CC9"/>
    <w:rsid w:val="00E03A1E"/>
    <w:rsid w:val="00E0502D"/>
    <w:rsid w:val="00E05D63"/>
    <w:rsid w:val="00E05FB7"/>
    <w:rsid w:val="00E06659"/>
    <w:rsid w:val="00E0697C"/>
    <w:rsid w:val="00E06A2F"/>
    <w:rsid w:val="00E1022A"/>
    <w:rsid w:val="00E11BE2"/>
    <w:rsid w:val="00E15799"/>
    <w:rsid w:val="00E1599C"/>
    <w:rsid w:val="00E15E3F"/>
    <w:rsid w:val="00E16EC1"/>
    <w:rsid w:val="00E17CD7"/>
    <w:rsid w:val="00E17F33"/>
    <w:rsid w:val="00E24424"/>
    <w:rsid w:val="00E2510F"/>
    <w:rsid w:val="00E25B4F"/>
    <w:rsid w:val="00E26698"/>
    <w:rsid w:val="00E26931"/>
    <w:rsid w:val="00E26A01"/>
    <w:rsid w:val="00E26DBA"/>
    <w:rsid w:val="00E30C63"/>
    <w:rsid w:val="00E31307"/>
    <w:rsid w:val="00E31D7E"/>
    <w:rsid w:val="00E331F8"/>
    <w:rsid w:val="00E33D34"/>
    <w:rsid w:val="00E34676"/>
    <w:rsid w:val="00E40AAA"/>
    <w:rsid w:val="00E41FEF"/>
    <w:rsid w:val="00E45C46"/>
    <w:rsid w:val="00E45EE8"/>
    <w:rsid w:val="00E45FB7"/>
    <w:rsid w:val="00E4650D"/>
    <w:rsid w:val="00E46969"/>
    <w:rsid w:val="00E51FF6"/>
    <w:rsid w:val="00E52A8F"/>
    <w:rsid w:val="00E57428"/>
    <w:rsid w:val="00E60AE5"/>
    <w:rsid w:val="00E61CCE"/>
    <w:rsid w:val="00E63CA3"/>
    <w:rsid w:val="00E649AB"/>
    <w:rsid w:val="00E66CEA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62EE"/>
    <w:rsid w:val="00E86694"/>
    <w:rsid w:val="00E8743F"/>
    <w:rsid w:val="00E908FE"/>
    <w:rsid w:val="00E91866"/>
    <w:rsid w:val="00E923D3"/>
    <w:rsid w:val="00E925E4"/>
    <w:rsid w:val="00E93A7A"/>
    <w:rsid w:val="00E95AAF"/>
    <w:rsid w:val="00E96364"/>
    <w:rsid w:val="00E96BB3"/>
    <w:rsid w:val="00E973B8"/>
    <w:rsid w:val="00EA0D9D"/>
    <w:rsid w:val="00EA14CC"/>
    <w:rsid w:val="00EA3868"/>
    <w:rsid w:val="00EA428C"/>
    <w:rsid w:val="00EA6E34"/>
    <w:rsid w:val="00EB1E6D"/>
    <w:rsid w:val="00EB30CF"/>
    <w:rsid w:val="00EB3A5A"/>
    <w:rsid w:val="00EB4EE3"/>
    <w:rsid w:val="00EB7862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8E1"/>
    <w:rsid w:val="00ED173D"/>
    <w:rsid w:val="00ED2B83"/>
    <w:rsid w:val="00ED39D1"/>
    <w:rsid w:val="00ED45BD"/>
    <w:rsid w:val="00ED597F"/>
    <w:rsid w:val="00ED64FC"/>
    <w:rsid w:val="00ED675D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531"/>
    <w:rsid w:val="00EF07A9"/>
    <w:rsid w:val="00EF1E9D"/>
    <w:rsid w:val="00EF481E"/>
    <w:rsid w:val="00EF5EA3"/>
    <w:rsid w:val="00EF76DE"/>
    <w:rsid w:val="00F00688"/>
    <w:rsid w:val="00F006BC"/>
    <w:rsid w:val="00F00AA4"/>
    <w:rsid w:val="00F00F41"/>
    <w:rsid w:val="00F0159F"/>
    <w:rsid w:val="00F026BF"/>
    <w:rsid w:val="00F03B32"/>
    <w:rsid w:val="00F03CFD"/>
    <w:rsid w:val="00F04901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3F4"/>
    <w:rsid w:val="00F15576"/>
    <w:rsid w:val="00F1753C"/>
    <w:rsid w:val="00F221C5"/>
    <w:rsid w:val="00F22501"/>
    <w:rsid w:val="00F2256E"/>
    <w:rsid w:val="00F22FF1"/>
    <w:rsid w:val="00F23A61"/>
    <w:rsid w:val="00F23E75"/>
    <w:rsid w:val="00F27A2B"/>
    <w:rsid w:val="00F3078A"/>
    <w:rsid w:val="00F31EFD"/>
    <w:rsid w:val="00F32A26"/>
    <w:rsid w:val="00F344B6"/>
    <w:rsid w:val="00F35198"/>
    <w:rsid w:val="00F35FC2"/>
    <w:rsid w:val="00F36464"/>
    <w:rsid w:val="00F36920"/>
    <w:rsid w:val="00F3768C"/>
    <w:rsid w:val="00F41B02"/>
    <w:rsid w:val="00F42466"/>
    <w:rsid w:val="00F43E60"/>
    <w:rsid w:val="00F451B2"/>
    <w:rsid w:val="00F4579C"/>
    <w:rsid w:val="00F477FB"/>
    <w:rsid w:val="00F50E74"/>
    <w:rsid w:val="00F57F24"/>
    <w:rsid w:val="00F60083"/>
    <w:rsid w:val="00F60214"/>
    <w:rsid w:val="00F61915"/>
    <w:rsid w:val="00F62E45"/>
    <w:rsid w:val="00F62E71"/>
    <w:rsid w:val="00F651B8"/>
    <w:rsid w:val="00F65D05"/>
    <w:rsid w:val="00F67A39"/>
    <w:rsid w:val="00F71824"/>
    <w:rsid w:val="00F71DE7"/>
    <w:rsid w:val="00F73BCA"/>
    <w:rsid w:val="00F73FEA"/>
    <w:rsid w:val="00F750A5"/>
    <w:rsid w:val="00F819F6"/>
    <w:rsid w:val="00F82788"/>
    <w:rsid w:val="00F83173"/>
    <w:rsid w:val="00F8491B"/>
    <w:rsid w:val="00F8547F"/>
    <w:rsid w:val="00F86135"/>
    <w:rsid w:val="00F905C9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439F"/>
    <w:rsid w:val="00FA5FD8"/>
    <w:rsid w:val="00FA619C"/>
    <w:rsid w:val="00FA6357"/>
    <w:rsid w:val="00FA6B27"/>
    <w:rsid w:val="00FB0A45"/>
    <w:rsid w:val="00FB206C"/>
    <w:rsid w:val="00FB2AC6"/>
    <w:rsid w:val="00FB2CB6"/>
    <w:rsid w:val="00FB3B5D"/>
    <w:rsid w:val="00FB4229"/>
    <w:rsid w:val="00FB4EC3"/>
    <w:rsid w:val="00FB55DB"/>
    <w:rsid w:val="00FC289D"/>
    <w:rsid w:val="00FC467A"/>
    <w:rsid w:val="00FC7640"/>
    <w:rsid w:val="00FC79CE"/>
    <w:rsid w:val="00FD0ED6"/>
    <w:rsid w:val="00FD35ED"/>
    <w:rsid w:val="00FD3F3C"/>
    <w:rsid w:val="00FD406F"/>
    <w:rsid w:val="00FD4893"/>
    <w:rsid w:val="00FD553B"/>
    <w:rsid w:val="00FE0004"/>
    <w:rsid w:val="00FE0978"/>
    <w:rsid w:val="00FE1716"/>
    <w:rsid w:val="00FE226E"/>
    <w:rsid w:val="00FE369E"/>
    <w:rsid w:val="00FE5079"/>
    <w:rsid w:val="00FE6062"/>
    <w:rsid w:val="00FE62CC"/>
    <w:rsid w:val="00FE7869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58DC002-7F63-49DC-A7EB-0A368318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9B449E"/>
    <w:rPr>
      <w:color w:val="800080"/>
      <w:u w:val="single"/>
    </w:rPr>
  </w:style>
  <w:style w:type="paragraph" w:customStyle="1" w:styleId="11">
    <w:name w:val="大陸標題樣式1"/>
    <w:basedOn w:val="af4"/>
    <w:autoRedefine/>
    <w:rsid w:val="00EF1E9D"/>
    <w:pPr>
      <w:jc w:val="both"/>
    </w:pPr>
    <w:rPr>
      <w:rFonts w:ascii="新細明體" w:hAnsi="新細明體"/>
      <w:bCs w:val="0"/>
      <w:sz w:val="20"/>
      <w:szCs w:val="24"/>
    </w:rPr>
  </w:style>
  <w:style w:type="paragraph" w:styleId="af4">
    <w:name w:val="Title"/>
    <w:basedOn w:val="a0"/>
    <w:next w:val="a0"/>
    <w:link w:val="af5"/>
    <w:uiPriority w:val="10"/>
    <w:qFormat/>
    <w:rsid w:val="00EF1E9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5">
    <w:name w:val="標題 字元"/>
    <w:link w:val="af4"/>
    <w:uiPriority w:val="10"/>
    <w:rsid w:val="00EF1E9D"/>
    <w:rPr>
      <w:rFonts w:ascii="Cambria" w:hAnsi="Cambria" w:cs="Times New Roman"/>
      <w:b/>
      <w:bCs/>
      <w:kern w:val="2"/>
      <w:sz w:val="32"/>
      <w:szCs w:val="32"/>
    </w:rPr>
  </w:style>
  <w:style w:type="paragraph" w:styleId="af6">
    <w:name w:val="List Paragraph"/>
    <w:basedOn w:val="a0"/>
    <w:uiPriority w:val="34"/>
    <w:qFormat/>
    <w:rsid w:val="004B5F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9200205_view\CSR1_Doc\docs\AA&#29702;&#36064;\V0_FAMS\&#20027;&#31243;&#24335;\UCAAV0_B010_&#23458;&#25142;&#21508;&#38917;&#39080;&#38570;&#25351;&#27161;&#35336;&#31639;%20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i9200205_view\CSR1_Doc\docs\AA&#29702;&#36064;\V0_FAMS\&#20027;&#31243;&#24335;\UCAAV0_B010_&#23458;&#25142;&#21508;&#38917;&#39080;&#38570;&#25351;&#27161;&#35336;&#31639;%20.do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397D9-9C1D-498D-9BBE-35B3922F8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2037</Words>
  <Characters>11617</Characters>
  <Application>Microsoft Office Word</Application>
  <DocSecurity>0</DocSecurity>
  <Lines>96</Lines>
  <Paragraphs>27</Paragraphs>
  <ScaleCrop>false</ScaleCrop>
  <Company/>
  <LinksUpToDate>false</LinksUpToDate>
  <CharactersWithSpaces>13627</CharactersWithSpaces>
  <SharedDoc>false</SharedDoc>
  <HLinks>
    <vt:vector size="264" baseType="variant">
      <vt:variant>
        <vt:i4>5701730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V1Z004_BO_N_B</vt:lpwstr>
      </vt:variant>
      <vt:variant>
        <vt:i4>524300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V1Z004_BO_B</vt:lpwstr>
      </vt:variant>
      <vt:variant>
        <vt:i4>6881363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Q_OCR_RESN_BACK</vt:lpwstr>
      </vt:variant>
      <vt:variant>
        <vt:i4>5701731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1179710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PREV_STEP</vt:lpwstr>
      </vt:variant>
      <vt:variant>
        <vt:i4>196660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LAST_STEP</vt:lpwstr>
      </vt:variant>
      <vt:variant>
        <vt:i4>1179710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PREV_STEP</vt:lpwstr>
      </vt:variant>
      <vt:variant>
        <vt:i4>196660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LAST_STEP</vt:lpwstr>
      </vt:variant>
      <vt:variant>
        <vt:i4>196660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LAST_STEP</vt:lpwstr>
      </vt:variant>
      <vt:variant>
        <vt:i4>1934287868</vt:i4>
      </vt:variant>
      <vt:variant>
        <vt:i4>81</vt:i4>
      </vt:variant>
      <vt:variant>
        <vt:i4>0</vt:i4>
      </vt:variant>
      <vt:variant>
        <vt:i4>5</vt:i4>
      </vt:variant>
      <vt:variant>
        <vt:lpwstr>D:\i9200205_view\CSR1_Doc\docs\AA理賠\V0_FAMS\主程式\UCAAV0_B010_客戶各項風險指標計算 .doc</vt:lpwstr>
      </vt:variant>
      <vt:variant>
        <vt:lpwstr>Q_OCR_RESN</vt:lpwstr>
      </vt:variant>
      <vt:variant>
        <vt:i4>5701731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524300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V1Z004_BO_N</vt:lpwstr>
      </vt:variant>
      <vt:variant>
        <vt:i4>5701731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5701731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1934287868</vt:i4>
      </vt:variant>
      <vt:variant>
        <vt:i4>12</vt:i4>
      </vt:variant>
      <vt:variant>
        <vt:i4>0</vt:i4>
      </vt:variant>
      <vt:variant>
        <vt:i4>5</vt:i4>
      </vt:variant>
      <vt:variant>
        <vt:lpwstr>D:\i9200205_view\CSR1_Doc\docs\AA理賠\V0_FAMS\主程式\UCAAV0_B010_客戶各項風險指標計算 .doc</vt:lpwstr>
      </vt:variant>
      <vt:variant>
        <vt:lpwstr>Q_OCR_RESN</vt:lpwstr>
      </vt:variant>
      <vt:variant>
        <vt:i4>5701731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V1Z004_BO</vt:lpwstr>
      </vt:variant>
      <vt:variant>
        <vt:i4>6815853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Q_OCR_RESN</vt:lpwstr>
      </vt:variant>
      <vt:variant>
        <vt:i4>6815853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Q_OCR_RESN</vt:lpwstr>
      </vt:variant>
      <vt:variant>
        <vt:i4>6815853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Q_OCR_RESN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