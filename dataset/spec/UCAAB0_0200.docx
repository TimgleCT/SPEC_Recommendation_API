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020"/>
        <w:gridCol w:w="1080"/>
        <w:gridCol w:w="1440"/>
      </w:tblGrid>
      <w:tr w:rsidR="0023751E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bookmarkStart w:id="0" w:name="_GoBack"/>
            <w:bookmarkEnd w:id="0"/>
            <w:r>
              <w:rPr>
                <w:rFonts w:ascii="新細明體" w:hAnsi="新細明體"/>
                <w:bCs/>
              </w:rPr>
              <w:t>Date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r>
              <w:rPr>
                <w:rFonts w:ascii="新細明體" w:hAnsi="新細明體"/>
                <w:bCs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/>
                <w:bCs/>
                <w:lang w:eastAsia="zh-TW"/>
              </w:rPr>
              <w:t>Author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確認USER</w:t>
            </w:r>
          </w:p>
        </w:tc>
      </w:tr>
      <w:tr w:rsidR="00E66841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6841" w:rsidRDefault="00E6684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5"/>
                <w:attr w:name="Month" w:val="11"/>
                <w:attr w:name="Day" w:val="30"/>
                <w:attr w:name="IsLunarDate" w:val="False"/>
                <w:attr w:name="IsROCDate" w:val="False"/>
              </w:smartTagPr>
              <w:r>
                <w:rPr>
                  <w:rFonts w:ascii="新細明體" w:hAnsi="新細明體" w:hint="eastAsia"/>
                  <w:bCs/>
                  <w:lang w:eastAsia="zh-TW"/>
                </w:rPr>
                <w:t>2005/</w:t>
              </w:r>
              <w:r w:rsidR="00B37806">
                <w:rPr>
                  <w:rFonts w:ascii="新細明體" w:hAnsi="新細明體" w:hint="eastAsia"/>
                  <w:bCs/>
                  <w:lang w:eastAsia="zh-TW"/>
                </w:rPr>
                <w:t>11</w:t>
              </w:r>
              <w:r>
                <w:rPr>
                  <w:rFonts w:ascii="新細明體" w:hAnsi="新細明體" w:hint="eastAsia"/>
                  <w:bCs/>
                  <w:lang w:eastAsia="zh-TW"/>
                </w:rPr>
                <w:t>/</w:t>
              </w:r>
              <w:r w:rsidR="00B37806">
                <w:rPr>
                  <w:rFonts w:ascii="新細明體" w:hAnsi="新細明體" w:hint="eastAsia"/>
                  <w:bCs/>
                  <w:lang w:eastAsia="zh-TW"/>
                </w:rPr>
                <w:t>30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6841" w:rsidRDefault="00EF00DB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Create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6841" w:rsidRDefault="00E6684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6841" w:rsidRDefault="00E6684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C26473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473" w:rsidRDefault="00C26473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8"/>
                <w:attr w:name="Month" w:val="10"/>
                <w:attr w:name="Year" w:val="2006"/>
              </w:smartTagPr>
              <w:r>
                <w:rPr>
                  <w:rFonts w:ascii="新細明體" w:hAnsi="新細明體"/>
                  <w:bCs/>
                  <w:lang w:eastAsia="zh-TW"/>
                </w:rPr>
                <w:t>2006/10/18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473" w:rsidRDefault="00C26473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增加取消覆核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473" w:rsidRDefault="00C26473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473" w:rsidRDefault="00C26473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9701BA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01BA" w:rsidRDefault="009701B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6"/>
                <w:attr w:name="Month" w:val="11"/>
                <w:attr w:name="Day" w:val="28"/>
                <w:attr w:name="IsLunarDate" w:val="False"/>
                <w:attr w:name="IsROCDate" w:val="False"/>
              </w:smartTagPr>
              <w:r>
                <w:rPr>
                  <w:rFonts w:ascii="新細明體" w:hAnsi="新細明體" w:hint="eastAsia"/>
                  <w:bCs/>
                  <w:lang w:eastAsia="zh-TW"/>
                </w:rPr>
                <w:t>2006/11/28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01BA" w:rsidRDefault="009701B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增加收據補正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01BA" w:rsidRDefault="00A615D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01BA" w:rsidRDefault="009701B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A615DA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15DA" w:rsidRDefault="00A615D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"/>
                <w:attr w:name="Month" w:val="2"/>
                <w:attr w:name="Year" w:val="2007"/>
              </w:smartTagPr>
              <w:r>
                <w:rPr>
                  <w:rFonts w:ascii="新細明體" w:hAnsi="新細明體" w:hint="eastAsia"/>
                  <w:bCs/>
                  <w:lang w:eastAsia="zh-TW"/>
                </w:rPr>
                <w:t>2007/2/1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15DA" w:rsidRDefault="00A615D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增加試算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15DA" w:rsidRDefault="00A615D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15DA" w:rsidRDefault="00A615D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987AAE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7AAE" w:rsidRDefault="00987AA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7"/>
                <w:attr w:name="Month" w:val="3"/>
                <w:attr w:name="Day" w:val="26"/>
                <w:attr w:name="IsLunarDate" w:val="False"/>
                <w:attr w:name="IsROCDate" w:val="False"/>
              </w:smartTagPr>
              <w:r>
                <w:rPr>
                  <w:rFonts w:ascii="新細明體" w:hAnsi="新細明體" w:hint="eastAsia"/>
                  <w:bCs/>
                  <w:lang w:eastAsia="zh-TW"/>
                </w:rPr>
                <w:t>2007/3/26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7AAE" w:rsidRDefault="00987AA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修改試算條件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7AAE" w:rsidRDefault="00987AA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7AAE" w:rsidRDefault="00987AA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332B58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2B58" w:rsidRDefault="00332B58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9"/>
                <w:attr w:name="Month" w:val="1"/>
                <w:attr w:name="Year" w:val="2008"/>
              </w:smartTagPr>
              <w:r>
                <w:rPr>
                  <w:rFonts w:ascii="新細明體" w:hAnsi="新細明體" w:hint="eastAsia"/>
                  <w:bCs/>
                  <w:lang w:eastAsia="zh-TW"/>
                </w:rPr>
                <w:t>2008/1/29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2B58" w:rsidRDefault="00332B58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取消資料確認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2B58" w:rsidRDefault="00332B58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2B58" w:rsidRDefault="00332B58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866419">
        <w:trPr>
          <w:ins w:id="1" w:author="cathaylife" w:date="2011-06-15T09:54:00Z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6419" w:rsidRDefault="00866419">
            <w:pPr>
              <w:pStyle w:val="Tabletext"/>
              <w:rPr>
                <w:ins w:id="2" w:author="cathaylife" w:date="2011-06-15T09:54:00Z"/>
                <w:rFonts w:ascii="新細明體" w:hAnsi="新細明體" w:hint="eastAsia"/>
                <w:bCs/>
                <w:lang w:eastAsia="zh-TW"/>
              </w:rPr>
            </w:pPr>
            <w:ins w:id="3" w:author="cathaylife" w:date="2011-06-15T09:54:00Z">
              <w:r>
                <w:rPr>
                  <w:rFonts w:ascii="新細明體" w:hAnsi="新細明體" w:hint="eastAsia"/>
                  <w:bCs/>
                  <w:lang w:eastAsia="zh-TW"/>
                </w:rPr>
                <w:t>2011/06/15</w:t>
              </w:r>
            </w:ins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6419" w:rsidRDefault="00866419">
            <w:pPr>
              <w:pStyle w:val="Tabletext"/>
              <w:rPr>
                <w:ins w:id="4" w:author="cathaylife" w:date="2011-06-15T09:54:00Z"/>
                <w:rFonts w:ascii="新細明體" w:hAnsi="新細明體" w:hint="eastAsia"/>
                <w:bCs/>
                <w:lang w:eastAsia="zh-TW"/>
              </w:rPr>
            </w:pPr>
            <w:ins w:id="5" w:author="cathaylife" w:date="2011-06-15T09:55:00Z">
              <w:r>
                <w:rPr>
                  <w:rFonts w:ascii="新細明體" w:hAnsi="新細明體" w:hint="eastAsia"/>
                  <w:bCs/>
                  <w:lang w:eastAsia="zh-TW"/>
                </w:rPr>
                <w:t>增加判斷受理編號</w:t>
              </w:r>
            </w:ins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6419" w:rsidRDefault="00866419">
            <w:pPr>
              <w:pStyle w:val="Tabletext"/>
              <w:rPr>
                <w:ins w:id="6" w:author="cathaylife" w:date="2011-06-15T09:54:00Z"/>
                <w:rFonts w:ascii="新細明體" w:hAnsi="新細明體" w:hint="eastAsia"/>
                <w:bCs/>
                <w:lang w:eastAsia="zh-TW"/>
              </w:rPr>
            </w:pPr>
            <w:ins w:id="7" w:author="cathaylife" w:date="2011-06-15T09:55:00Z">
              <w:r>
                <w:rPr>
                  <w:rFonts w:ascii="新細明體" w:hAnsi="新細明體" w:hint="eastAsia"/>
                  <w:bCs/>
                  <w:lang w:eastAsia="zh-TW"/>
                </w:rPr>
                <w:t>慈蓮</w:t>
              </w:r>
            </w:ins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6419" w:rsidRDefault="00866419">
            <w:pPr>
              <w:pStyle w:val="Tabletext"/>
              <w:rPr>
                <w:ins w:id="8" w:author="cathaylife" w:date="2011-06-15T09:54:00Z"/>
                <w:rFonts w:ascii="新細明體" w:hAnsi="新細明體" w:hint="eastAsia"/>
                <w:bCs/>
                <w:lang w:eastAsia="zh-TW"/>
              </w:rPr>
            </w:pPr>
          </w:p>
        </w:tc>
      </w:tr>
    </w:tbl>
    <w:p w:rsidR="0023751E" w:rsidRDefault="0023751E">
      <w:pPr>
        <w:rPr>
          <w:rFonts w:hint="eastAsia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  <w:r>
        <w:rPr>
          <w:rFonts w:hint="eastAsia"/>
          <w:b/>
          <w:kern w:val="2"/>
          <w:sz w:val="24"/>
          <w:szCs w:val="24"/>
          <w:lang w:eastAsia="zh-TW"/>
        </w:rPr>
        <w:t>UC</w:t>
      </w:r>
      <w:r w:rsidR="00CD0ADA">
        <w:rPr>
          <w:rFonts w:hint="eastAsia"/>
          <w:b/>
          <w:kern w:val="2"/>
          <w:sz w:val="24"/>
          <w:szCs w:val="24"/>
          <w:lang w:eastAsia="zh-TW"/>
        </w:rPr>
        <w:t>A</w:t>
      </w:r>
      <w:r>
        <w:rPr>
          <w:rFonts w:hint="eastAsia"/>
          <w:b/>
          <w:kern w:val="2"/>
          <w:sz w:val="24"/>
          <w:szCs w:val="24"/>
          <w:lang w:eastAsia="zh-TW"/>
        </w:rPr>
        <w:t>A</w:t>
      </w:r>
      <w:r w:rsidR="00C92DA2">
        <w:rPr>
          <w:rFonts w:hint="eastAsia"/>
          <w:b/>
          <w:kern w:val="2"/>
          <w:sz w:val="24"/>
          <w:szCs w:val="24"/>
          <w:lang w:eastAsia="zh-TW"/>
        </w:rPr>
        <w:t>B</w:t>
      </w:r>
      <w:r>
        <w:rPr>
          <w:rFonts w:hint="eastAsia"/>
          <w:b/>
          <w:kern w:val="2"/>
          <w:sz w:val="24"/>
          <w:szCs w:val="24"/>
          <w:lang w:eastAsia="zh-TW"/>
        </w:rPr>
        <w:t>00</w:t>
      </w:r>
      <w:r w:rsidR="00EF00DB">
        <w:rPr>
          <w:rFonts w:hint="eastAsia"/>
          <w:b/>
          <w:kern w:val="2"/>
          <w:sz w:val="24"/>
          <w:szCs w:val="24"/>
          <w:lang w:eastAsia="zh-TW"/>
        </w:rPr>
        <w:t>2</w:t>
      </w:r>
      <w:r>
        <w:rPr>
          <w:rFonts w:hint="eastAsia"/>
          <w:b/>
          <w:kern w:val="2"/>
          <w:sz w:val="24"/>
          <w:szCs w:val="24"/>
          <w:lang w:eastAsia="zh-TW"/>
        </w:rPr>
        <w:t>0</w:t>
      </w:r>
      <w:r w:rsidR="00CD0ADA">
        <w:rPr>
          <w:rFonts w:hint="eastAsia"/>
          <w:b/>
          <w:kern w:val="2"/>
          <w:sz w:val="24"/>
          <w:szCs w:val="24"/>
          <w:lang w:eastAsia="zh-TW"/>
        </w:rPr>
        <w:t>0</w:t>
      </w:r>
      <w:r>
        <w:rPr>
          <w:rFonts w:hint="eastAsia"/>
          <w:b/>
          <w:kern w:val="2"/>
          <w:sz w:val="24"/>
          <w:szCs w:val="24"/>
          <w:lang w:eastAsia="zh-TW"/>
        </w:rPr>
        <w:t>_</w:t>
      </w:r>
      <w:r w:rsidR="00C92DA2">
        <w:rPr>
          <w:rFonts w:hint="eastAsia"/>
          <w:b/>
          <w:kern w:val="2"/>
          <w:sz w:val="24"/>
          <w:szCs w:val="24"/>
          <w:lang w:eastAsia="zh-TW"/>
        </w:rPr>
        <w:t>理賠</w:t>
      </w:r>
      <w:r w:rsidR="00EF00DB">
        <w:rPr>
          <w:rFonts w:hint="eastAsia"/>
          <w:b/>
          <w:kern w:val="2"/>
          <w:sz w:val="24"/>
          <w:szCs w:val="24"/>
          <w:lang w:eastAsia="zh-TW"/>
        </w:rPr>
        <w:t>案件處理</w:t>
      </w:r>
    </w:p>
    <w:p w:rsidR="0023751E" w:rsidRPr="004C2E14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</w:p>
    <w:p w:rsidR="0023751E" w:rsidRDefault="0023751E">
      <w:pPr>
        <w:numPr>
          <w:ilvl w:val="0"/>
          <w:numId w:val="3"/>
          <w:numberingChange w:id="9" w:author="huai" w:date="2008-01-29T11:11:00Z" w:original="%1:1:35:、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程式功能概述：</w:t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460"/>
      </w:tblGrid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460" w:type="dxa"/>
          </w:tcPr>
          <w:p w:rsidR="0023751E" w:rsidRDefault="00C92DA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</w:t>
            </w:r>
            <w:r w:rsidR="00EF00DB">
              <w:rPr>
                <w:rFonts w:ascii="細明體" w:eastAsia="細明體" w:hAnsi="細明體" w:hint="eastAsia"/>
                <w:sz w:val="20"/>
                <w:szCs w:val="20"/>
              </w:rPr>
              <w:t>案件處理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460" w:type="dxa"/>
          </w:tcPr>
          <w:p w:rsidR="0023751E" w:rsidRDefault="00D2590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C92DA2">
              <w:rPr>
                <w:rFonts w:ascii="細明體" w:eastAsia="細明體" w:hAnsi="細明體" w:hint="eastAsia"/>
                <w:sz w:val="20"/>
                <w:szCs w:val="20"/>
              </w:rPr>
              <w:t>B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0_0</w:t>
            </w:r>
            <w:r w:rsidR="00EF00DB"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46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460" w:type="dxa"/>
          </w:tcPr>
          <w:p w:rsidR="0023751E" w:rsidRDefault="00C92DA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</w:t>
            </w:r>
            <w:r w:rsidR="00EF00DB">
              <w:rPr>
                <w:rFonts w:ascii="細明體" w:eastAsia="細明體" w:hAnsi="細明體" w:hint="eastAsia"/>
                <w:sz w:val="20"/>
                <w:szCs w:val="20"/>
              </w:rPr>
              <w:t>案件處理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處理人員</w:t>
            </w:r>
          </w:p>
        </w:tc>
        <w:tc>
          <w:tcPr>
            <w:tcW w:w="8460" w:type="dxa"/>
          </w:tcPr>
          <w:p w:rsidR="0023751E" w:rsidRDefault="0007068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RLAA00</w:t>
            </w:r>
            <w:r w:rsidR="00C92DA2"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 w:rsidR="00912B00">
              <w:rPr>
                <w:rFonts w:ascii="細明體" w:eastAsia="細明體" w:hAnsi="細明體" w:hint="eastAsia"/>
                <w:sz w:val="20"/>
                <w:szCs w:val="20"/>
              </w:rPr>
              <w:t>RLAA00</w:t>
            </w:r>
            <w:r w:rsidR="00C92DA2"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  <w:r w:rsidR="00912B00">
              <w:rPr>
                <w:rFonts w:ascii="細明體" w:eastAsia="細明體" w:hAnsi="細明體" w:hint="eastAsia"/>
                <w:sz w:val="20"/>
                <w:szCs w:val="20"/>
              </w:rPr>
              <w:t xml:space="preserve">  </w:t>
            </w:r>
          </w:p>
        </w:tc>
      </w:tr>
    </w:tbl>
    <w:p w:rsidR="0023751E" w:rsidRDefault="0023751E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23751E" w:rsidRDefault="0023751E">
      <w:pPr>
        <w:numPr>
          <w:ilvl w:val="0"/>
          <w:numId w:val="3"/>
          <w:numberingChange w:id="10" w:author="huai" w:date="2008-01-29T11:11:00Z" w:original="%1:2:35:、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使用模組</w:t>
      </w:r>
    </w:p>
    <w:tbl>
      <w:tblPr>
        <w:tblW w:w="108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700"/>
        <w:gridCol w:w="3960"/>
        <w:gridCol w:w="3500"/>
      </w:tblGrid>
      <w:tr w:rsidR="0023751E">
        <w:tc>
          <w:tcPr>
            <w:tcW w:w="72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70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CLASS</w:t>
            </w:r>
          </w:p>
        </w:tc>
        <w:tc>
          <w:tcPr>
            <w:tcW w:w="350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METHOD</w:t>
            </w:r>
          </w:p>
        </w:tc>
      </w:tr>
      <w:tr w:rsidR="00C92DA2">
        <w:tc>
          <w:tcPr>
            <w:tcW w:w="720" w:type="dxa"/>
          </w:tcPr>
          <w:p w:rsidR="00C92DA2" w:rsidRDefault="00C92DA2" w:rsidP="00645303">
            <w:pPr>
              <w:numPr>
                <w:ilvl w:val="0"/>
                <w:numId w:val="19"/>
                <w:numberingChange w:id="11" w:author="huai" w:date="2008-01-29T11:11:00Z" w:original="%1:1:0:.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C92DA2" w:rsidRPr="00645303" w:rsidRDefault="00C92DA2" w:rsidP="00B977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960" w:type="dxa"/>
          </w:tcPr>
          <w:p w:rsidR="00C92DA2" w:rsidRPr="00645303" w:rsidRDefault="00C92DA2" w:rsidP="0064530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00" w:type="dxa"/>
          </w:tcPr>
          <w:p w:rsidR="00C92DA2" w:rsidRPr="00645303" w:rsidRDefault="00C92DA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23751E" w:rsidRDefault="0023751E">
      <w:pPr>
        <w:rPr>
          <w:rFonts w:ascii="細明體" w:eastAsia="細明體" w:hAnsi="細明體" w:hint="eastAsia"/>
          <w:sz w:val="20"/>
          <w:szCs w:val="20"/>
        </w:rPr>
      </w:pPr>
    </w:p>
    <w:p w:rsidR="0023751E" w:rsidRDefault="0023751E">
      <w:pPr>
        <w:numPr>
          <w:ilvl w:val="0"/>
          <w:numId w:val="3"/>
          <w:numberingChange w:id="12" w:author="huai" w:date="2008-01-29T11:11:00Z" w:original="%1:3:35:、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使用檔案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3960"/>
      </w:tblGrid>
      <w:tr w:rsidR="00DA6C1D">
        <w:tc>
          <w:tcPr>
            <w:tcW w:w="72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DA6C1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A6C1D" w:rsidRDefault="00DA6C1D">
            <w:pPr>
              <w:numPr>
                <w:ilvl w:val="0"/>
                <w:numId w:val="5"/>
                <w:numberingChange w:id="13" w:author="huai" w:date="2008-01-29T11:11:00Z" w:original="%1:1:0: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DA6C1D" w:rsidRDefault="00912B00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理賠受理檔</w:t>
            </w:r>
          </w:p>
        </w:tc>
        <w:tc>
          <w:tcPr>
            <w:tcW w:w="3960" w:type="dxa"/>
          </w:tcPr>
          <w:p w:rsidR="00DA6C1D" w:rsidRDefault="00DA6C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DT</w:t>
            </w:r>
            <w:r w:rsidR="00912B00">
              <w:rPr>
                <w:rFonts w:hint="eastAsia"/>
                <w:sz w:val="20"/>
                <w:szCs w:val="20"/>
              </w:rPr>
              <w:t>A</w:t>
            </w:r>
            <w:r>
              <w:rPr>
                <w:rFonts w:hint="eastAsia"/>
                <w:sz w:val="20"/>
                <w:szCs w:val="20"/>
              </w:rPr>
              <w:t>AA001</w:t>
            </w:r>
          </w:p>
        </w:tc>
      </w:tr>
    </w:tbl>
    <w:p w:rsidR="0023751E" w:rsidRDefault="0023751E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7C098B" w:rsidRDefault="007C098B" w:rsidP="007C098B">
      <w:pPr>
        <w:numPr>
          <w:ilvl w:val="0"/>
          <w:numId w:val="3"/>
          <w:numberingChange w:id="14" w:author="huai" w:date="2008-01-29T11:11:00Z" w:original="%1:4:35:、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傳輸參數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340"/>
        <w:gridCol w:w="1800"/>
        <w:gridCol w:w="4320"/>
      </w:tblGrid>
      <w:tr w:rsidR="007C098B">
        <w:tc>
          <w:tcPr>
            <w:tcW w:w="9180" w:type="dxa"/>
            <w:gridSpan w:val="4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輸入參數</w:t>
            </w:r>
          </w:p>
        </w:tc>
      </w:tr>
      <w:tr w:rsidR="007C098B">
        <w:tc>
          <w:tcPr>
            <w:tcW w:w="72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  <w:tr w:rsidR="00EF00DB">
        <w:tc>
          <w:tcPr>
            <w:tcW w:w="720" w:type="dxa"/>
          </w:tcPr>
          <w:p w:rsidR="00EF00DB" w:rsidRDefault="00EF00D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2340" w:type="dxa"/>
          </w:tcPr>
          <w:p w:rsidR="00EF00DB" w:rsidRDefault="008F0A8C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查詢</w:t>
            </w:r>
            <w:r w:rsidR="00D72B17">
              <w:rPr>
                <w:rFonts w:ascii="細明體" w:eastAsia="細明體" w:hAnsi="細明體" w:hint="eastAsia"/>
                <w:sz w:val="20"/>
                <w:szCs w:val="20"/>
              </w:rPr>
              <w:t>狀態</w:t>
            </w:r>
          </w:p>
        </w:tc>
        <w:tc>
          <w:tcPr>
            <w:tcW w:w="1800" w:type="dxa"/>
          </w:tcPr>
          <w:p w:rsidR="00EF00DB" w:rsidRDefault="00372C37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CHAR 1</w:t>
            </w:r>
          </w:p>
        </w:tc>
        <w:tc>
          <w:tcPr>
            <w:tcW w:w="4320" w:type="dxa"/>
          </w:tcPr>
          <w:p w:rsidR="00EF00DB" w:rsidRDefault="00F15505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1:資料確認</w:t>
            </w:r>
          </w:p>
          <w:p w:rsidR="00074F5B" w:rsidRDefault="00074F5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2:資料核定</w:t>
            </w:r>
          </w:p>
          <w:p w:rsidR="00F15505" w:rsidRDefault="00074F5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  <w:r w:rsidR="00F15505">
              <w:rPr>
                <w:rFonts w:ascii="細明體" w:eastAsia="細明體" w:hAnsi="細明體" w:hint="eastAsia"/>
                <w:sz w:val="20"/>
                <w:szCs w:val="20"/>
              </w:rPr>
              <w:t>:資料核付</w:t>
            </w:r>
          </w:p>
          <w:p w:rsidR="00F15505" w:rsidRDefault="00074F5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  <w:r w:rsidR="00F15505">
              <w:rPr>
                <w:rFonts w:ascii="細明體" w:eastAsia="細明體" w:hAnsi="細明體" w:hint="eastAsia"/>
                <w:sz w:val="20"/>
                <w:szCs w:val="20"/>
              </w:rPr>
              <w:t>:資料覆核</w:t>
            </w:r>
          </w:p>
          <w:p w:rsidR="00C26473" w:rsidRDefault="00C26473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5:取消覆核</w:t>
            </w:r>
          </w:p>
          <w:p w:rsidR="009701BA" w:rsidRDefault="009701BA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6:收據補正</w:t>
            </w:r>
          </w:p>
          <w:p w:rsidR="00A615DA" w:rsidRDefault="00A615DA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7:試算</w:t>
            </w:r>
          </w:p>
          <w:p w:rsidR="00B315AB" w:rsidRDefault="00B315A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8:簽擬</w:t>
            </w:r>
          </w:p>
        </w:tc>
      </w:tr>
      <w:tr w:rsidR="00D72B17">
        <w:tc>
          <w:tcPr>
            <w:tcW w:w="720" w:type="dxa"/>
          </w:tcPr>
          <w:p w:rsidR="00D72B17" w:rsidRDefault="00D72B17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</w:p>
        </w:tc>
        <w:tc>
          <w:tcPr>
            <w:tcW w:w="2340" w:type="dxa"/>
          </w:tcPr>
          <w:p w:rsidR="00D72B17" w:rsidRDefault="008F0A8C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查詢進度</w:t>
            </w:r>
          </w:p>
        </w:tc>
        <w:tc>
          <w:tcPr>
            <w:tcW w:w="1800" w:type="dxa"/>
          </w:tcPr>
          <w:p w:rsidR="00D72B17" w:rsidRDefault="00D72B17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CHAR 1</w:t>
            </w:r>
          </w:p>
        </w:tc>
        <w:tc>
          <w:tcPr>
            <w:tcW w:w="4320" w:type="dxa"/>
          </w:tcPr>
          <w:p w:rsidR="00F15505" w:rsidRDefault="00F15505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1:待處理件</w:t>
            </w:r>
          </w:p>
          <w:p w:rsidR="00F15505" w:rsidRDefault="00F15505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2:受理未超過3日件</w:t>
            </w:r>
          </w:p>
          <w:p w:rsidR="00E64E90" w:rsidRDefault="00F15505" w:rsidP="007C098B">
            <w:pPr>
              <w:rPr>
                <w:rStyle w:val="SoDAField"/>
                <w:rFonts w:ascii="sөũ" w:hAnsi="sөũ" w:hint="eastAsia"/>
                <w:color w:val="00000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3:</w:t>
            </w:r>
            <w:r w:rsidR="00E64E90" w:rsidRPr="00E64E90">
              <w:rPr>
                <w:rStyle w:val="SoDAField"/>
                <w:rFonts w:ascii="sөũ" w:hAnsi="sөũ" w:hint="eastAsia"/>
                <w:color w:val="000000"/>
                <w:szCs w:val="20"/>
              </w:rPr>
              <w:t>受理</w:t>
            </w:r>
            <w:r w:rsidR="00E64E90" w:rsidRPr="00E64E90">
              <w:rPr>
                <w:rStyle w:val="SoDAField"/>
                <w:rFonts w:ascii="sөũ" w:hAnsi="sөũ" w:hint="eastAsia"/>
                <w:color w:val="000000"/>
                <w:szCs w:val="20"/>
              </w:rPr>
              <w:t>3~12</w:t>
            </w:r>
            <w:r w:rsidR="00E64E90" w:rsidRPr="00E64E90">
              <w:rPr>
                <w:rStyle w:val="SoDAField"/>
                <w:rFonts w:ascii="sөũ" w:hAnsi="sөũ" w:hint="eastAsia"/>
                <w:color w:val="000000"/>
                <w:szCs w:val="20"/>
              </w:rPr>
              <w:t>日件</w:t>
            </w:r>
          </w:p>
          <w:p w:rsidR="00E64E90" w:rsidRDefault="00E64E90" w:rsidP="007C098B">
            <w:pPr>
              <w:rPr>
                <w:rStyle w:val="SoDAField"/>
                <w:rFonts w:ascii="sөũ" w:hAnsi="sөũ" w:hint="eastAsia"/>
                <w:color w:val="000000"/>
              </w:rPr>
            </w:pPr>
            <w:r>
              <w:rPr>
                <w:rStyle w:val="SoDAField"/>
                <w:rFonts w:ascii="sөũ" w:hAnsi="sөũ" w:hint="eastAsia"/>
                <w:color w:val="000000"/>
              </w:rPr>
              <w:t>4:</w:t>
            </w:r>
            <w:r>
              <w:rPr>
                <w:rStyle w:val="SoDAField"/>
                <w:rFonts w:ascii="sөũ" w:hAnsi="sөũ" w:hint="eastAsia"/>
                <w:color w:val="000000"/>
              </w:rPr>
              <w:t>受理</w:t>
            </w:r>
            <w:r>
              <w:rPr>
                <w:rStyle w:val="SoDAField"/>
                <w:rFonts w:ascii="sөũ" w:hAnsi="sөũ" w:hint="eastAsia"/>
                <w:color w:val="000000"/>
              </w:rPr>
              <w:t>12~15</w:t>
            </w:r>
            <w:r>
              <w:rPr>
                <w:rStyle w:val="SoDAField"/>
                <w:rFonts w:ascii="sөũ" w:hAnsi="sөũ" w:hint="eastAsia"/>
                <w:color w:val="000000"/>
              </w:rPr>
              <w:t>日件</w:t>
            </w:r>
          </w:p>
          <w:p w:rsidR="00E64E90" w:rsidRDefault="00E64E90" w:rsidP="007C098B">
            <w:pPr>
              <w:rPr>
                <w:rStyle w:val="SoDAField"/>
                <w:rFonts w:ascii="sөũ" w:hAnsi="sөũ" w:hint="eastAsia"/>
                <w:color w:val="000000"/>
              </w:rPr>
            </w:pPr>
            <w:r>
              <w:rPr>
                <w:rStyle w:val="SoDAField"/>
                <w:rFonts w:ascii="sөũ" w:hAnsi="sөũ" w:hint="eastAsia"/>
                <w:color w:val="000000"/>
              </w:rPr>
              <w:t>5:</w:t>
            </w:r>
            <w:r>
              <w:rPr>
                <w:rStyle w:val="SoDAField"/>
                <w:rFonts w:ascii="sөũ" w:hAnsi="sөũ" w:hint="eastAsia"/>
                <w:color w:val="000000"/>
              </w:rPr>
              <w:t>受理超過</w:t>
            </w:r>
            <w:r>
              <w:rPr>
                <w:rStyle w:val="SoDAField"/>
                <w:rFonts w:ascii="sөũ" w:hAnsi="sөũ" w:hint="eastAsia"/>
                <w:color w:val="000000"/>
              </w:rPr>
              <w:t>15</w:t>
            </w:r>
            <w:r>
              <w:rPr>
                <w:rStyle w:val="SoDAField"/>
                <w:rFonts w:ascii="sөũ" w:hAnsi="sөũ" w:hint="eastAsia"/>
                <w:color w:val="000000"/>
              </w:rPr>
              <w:t>日件</w:t>
            </w:r>
          </w:p>
          <w:p w:rsidR="00E64E90" w:rsidRDefault="00E64E90" w:rsidP="007C098B">
            <w:pPr>
              <w:rPr>
                <w:rStyle w:val="SoDAField"/>
                <w:rFonts w:ascii="sөũ" w:hAnsi="sөũ" w:hint="eastAsia"/>
                <w:color w:val="000000"/>
              </w:rPr>
            </w:pPr>
            <w:r>
              <w:rPr>
                <w:rStyle w:val="SoDAField"/>
                <w:rFonts w:ascii="sөũ" w:hAnsi="sөũ" w:hint="eastAsia"/>
                <w:color w:val="000000"/>
              </w:rPr>
              <w:t>6:</w:t>
            </w:r>
            <w:r>
              <w:rPr>
                <w:rStyle w:val="SoDAField"/>
                <w:rFonts w:ascii="sөũ" w:hAnsi="sөũ" w:hint="eastAsia"/>
                <w:color w:val="000000"/>
              </w:rPr>
              <w:t>合意解除件</w:t>
            </w:r>
          </w:p>
          <w:p w:rsidR="00E64E90" w:rsidRDefault="00E64E90" w:rsidP="007C098B">
            <w:pPr>
              <w:rPr>
                <w:rStyle w:val="SoDAField"/>
                <w:rFonts w:ascii="sөũ" w:hAnsi="sөũ" w:hint="eastAsia"/>
                <w:color w:val="000000"/>
              </w:rPr>
            </w:pPr>
            <w:r>
              <w:rPr>
                <w:rStyle w:val="SoDAField"/>
                <w:rFonts w:ascii="sөũ" w:hAnsi="sөũ" w:hint="eastAsia"/>
                <w:color w:val="000000"/>
              </w:rPr>
              <w:t>7:</w:t>
            </w:r>
            <w:r>
              <w:rPr>
                <w:rStyle w:val="SoDAField"/>
                <w:rFonts w:ascii="sөũ" w:hAnsi="sөũ" w:hint="eastAsia"/>
                <w:color w:val="000000"/>
              </w:rPr>
              <w:t>爭議件</w:t>
            </w:r>
          </w:p>
          <w:p w:rsidR="00E64E90" w:rsidRDefault="00E64E90" w:rsidP="007C098B">
            <w:pPr>
              <w:rPr>
                <w:rStyle w:val="SoDAField"/>
                <w:rFonts w:ascii="sөũ" w:hAnsi="sөũ" w:hint="eastAsia"/>
                <w:color w:val="000000"/>
              </w:rPr>
            </w:pPr>
            <w:r>
              <w:rPr>
                <w:rStyle w:val="SoDAField"/>
                <w:rFonts w:ascii="sөũ" w:hAnsi="sөũ" w:hint="eastAsia"/>
                <w:color w:val="000000"/>
              </w:rPr>
              <w:t>8:</w:t>
            </w:r>
            <w:r>
              <w:rPr>
                <w:rStyle w:val="SoDAField"/>
                <w:rFonts w:ascii="sөũ" w:hAnsi="sөũ" w:hint="eastAsia"/>
                <w:color w:val="000000"/>
              </w:rPr>
              <w:t>訴訟件</w:t>
            </w:r>
          </w:p>
          <w:p w:rsidR="00384CE6" w:rsidRDefault="00384CE6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Style w:val="SoDAField"/>
                <w:rFonts w:ascii="sөũ" w:hAnsi="sөũ" w:hint="eastAsia"/>
                <w:color w:val="000000"/>
              </w:rPr>
              <w:t>9:</w:t>
            </w:r>
            <w:r>
              <w:rPr>
                <w:rStyle w:val="SoDAField"/>
                <w:rFonts w:ascii="sөũ" w:hAnsi="sөũ" w:hint="eastAsia"/>
                <w:color w:val="000000"/>
              </w:rPr>
              <w:t>取消覆核使用</w:t>
            </w:r>
          </w:p>
        </w:tc>
      </w:tr>
    </w:tbl>
    <w:p w:rsidR="007C098B" w:rsidRDefault="007C098B" w:rsidP="007C098B">
      <w:pPr>
        <w:rPr>
          <w:rFonts w:ascii="細明體" w:eastAsia="細明體" w:hAnsi="細明體"/>
          <w:sz w:val="20"/>
          <w:szCs w:val="20"/>
        </w:rPr>
      </w:pPr>
    </w:p>
    <w:p w:rsidR="0023751E" w:rsidRDefault="0023751E">
      <w:pPr>
        <w:rPr>
          <w:rFonts w:ascii="細明體" w:eastAsia="細明體" w:hAnsi="細明體"/>
          <w:sz w:val="20"/>
          <w:szCs w:val="20"/>
        </w:rPr>
      </w:pPr>
    </w:p>
    <w:p w:rsidR="0023751E" w:rsidRDefault="0023751E">
      <w:pPr>
        <w:rPr>
          <w:rFonts w:hint="eastAsia"/>
          <w:sz w:val="20"/>
        </w:rPr>
      </w:pPr>
      <w:r>
        <w:rPr>
          <w:sz w:val="20"/>
        </w:rPr>
        <w:br w:type="page"/>
      </w: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u w:val="single"/>
          <w:lang w:eastAsia="zh-TW"/>
        </w:rPr>
      </w:pPr>
      <w:r>
        <w:rPr>
          <w:rFonts w:hint="eastAsia"/>
          <w:u w:val="single"/>
          <w:lang w:eastAsia="zh-TW"/>
        </w:rPr>
        <w:t>說明</w:t>
      </w: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Pr="00EE66CF" w:rsidRDefault="0023751E" w:rsidP="00EE66CF">
      <w:pPr>
        <w:numPr>
          <w:ilvl w:val="0"/>
          <w:numId w:val="22"/>
          <w:numberingChange w:id="15" w:author="huai" w:date="2008-01-29T11:11:00Z" w:original="%1:1:0:."/>
        </w:numPr>
        <w:rPr>
          <w:rFonts w:hint="eastAsia"/>
          <w:sz w:val="20"/>
          <w:szCs w:val="20"/>
        </w:rPr>
      </w:pPr>
    </w:p>
    <w:p w:rsidR="00520C5C" w:rsidRDefault="00EE66CF" w:rsidP="00EE66CF">
      <w:pPr>
        <w:rPr>
          <w:ins w:id="16" w:author="cathaylife" w:date="2011-06-15T09:55:00Z"/>
          <w:rFonts w:hint="eastAsia"/>
          <w:kern w:val="2"/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  </w:t>
      </w:r>
      <w:r w:rsidR="00260078" w:rsidRPr="00EE66CF">
        <w:rPr>
          <w:rFonts w:hint="eastAsia"/>
          <w:kern w:val="2"/>
          <w:sz w:val="20"/>
          <w:szCs w:val="20"/>
        </w:rPr>
        <w:t>讀取</w:t>
      </w:r>
      <w:r w:rsidR="00260078" w:rsidRPr="00EE66CF">
        <w:rPr>
          <w:rFonts w:hint="eastAsia"/>
          <w:kern w:val="2"/>
          <w:sz w:val="20"/>
          <w:szCs w:val="20"/>
        </w:rPr>
        <w:t xml:space="preserve">DTAAA001 </w:t>
      </w:r>
      <w:r w:rsidR="00260078" w:rsidRPr="00EE66CF">
        <w:rPr>
          <w:rFonts w:hint="eastAsia"/>
          <w:kern w:val="2"/>
          <w:sz w:val="20"/>
          <w:szCs w:val="20"/>
        </w:rPr>
        <w:t>理賠受理檔</w:t>
      </w:r>
      <w:r w:rsidR="00260078" w:rsidRPr="00EE66CF">
        <w:rPr>
          <w:rFonts w:hint="eastAsia"/>
          <w:kern w:val="2"/>
          <w:sz w:val="20"/>
          <w:szCs w:val="20"/>
        </w:rPr>
        <w:t xml:space="preserve">BY </w:t>
      </w:r>
      <w:r w:rsidR="00520C5C">
        <w:rPr>
          <w:rFonts w:hint="eastAsia"/>
          <w:kern w:val="2"/>
          <w:sz w:val="20"/>
          <w:szCs w:val="20"/>
        </w:rPr>
        <w:t>下列條件</w:t>
      </w:r>
      <w:r w:rsidR="00260078" w:rsidRPr="00EE66CF">
        <w:rPr>
          <w:rFonts w:hint="eastAsia"/>
          <w:kern w:val="2"/>
          <w:sz w:val="20"/>
          <w:szCs w:val="20"/>
        </w:rPr>
        <w:t>：</w:t>
      </w:r>
    </w:p>
    <w:p w:rsidR="00866419" w:rsidRPr="00EE66CF" w:rsidRDefault="00866419" w:rsidP="00EE66CF">
      <w:pPr>
        <w:rPr>
          <w:kern w:val="2"/>
          <w:sz w:val="20"/>
          <w:szCs w:val="20"/>
        </w:rPr>
      </w:pPr>
      <w:ins w:id="17" w:author="cathaylife" w:date="2011-06-15T09:55:00Z">
        <w:r>
          <w:rPr>
            <w:rFonts w:hint="eastAsia"/>
            <w:kern w:val="2"/>
            <w:sz w:val="20"/>
            <w:szCs w:val="20"/>
          </w:rPr>
          <w:tab/>
        </w:r>
        <w:r>
          <w:rPr>
            <w:rFonts w:hint="eastAsia"/>
            <w:kern w:val="2"/>
            <w:sz w:val="20"/>
            <w:szCs w:val="20"/>
          </w:rPr>
          <w:t>取</w:t>
        </w:r>
        <w:r>
          <w:rPr>
            <w:rFonts w:hint="eastAsia"/>
            <w:kern w:val="2"/>
            <w:sz w:val="20"/>
            <w:szCs w:val="20"/>
          </w:rPr>
          <w:t>DTAAA001</w:t>
        </w:r>
        <w:r>
          <w:rPr>
            <w:rFonts w:hint="eastAsia"/>
            <w:kern w:val="2"/>
            <w:sz w:val="20"/>
            <w:szCs w:val="20"/>
          </w:rPr>
          <w:t>受理編號排除第</w:t>
        </w:r>
        <w:r>
          <w:rPr>
            <w:rFonts w:hint="eastAsia"/>
            <w:kern w:val="2"/>
            <w:sz w:val="20"/>
            <w:szCs w:val="20"/>
          </w:rPr>
          <w:t>12</w:t>
        </w:r>
        <w:r>
          <w:rPr>
            <w:rFonts w:hint="eastAsia"/>
            <w:kern w:val="2"/>
            <w:sz w:val="20"/>
            <w:szCs w:val="20"/>
          </w:rPr>
          <w:t>碼</w:t>
        </w:r>
      </w:ins>
      <w:ins w:id="18" w:author="cathaylife" w:date="2011-06-15T09:56:00Z">
        <w:r>
          <w:rPr>
            <w:rFonts w:hint="eastAsia"/>
            <w:kern w:val="2"/>
            <w:sz w:val="20"/>
            <w:szCs w:val="20"/>
          </w:rPr>
          <w:t>為</w:t>
        </w:r>
        <w:r>
          <w:rPr>
            <w:kern w:val="2"/>
            <w:sz w:val="20"/>
            <w:szCs w:val="20"/>
          </w:rPr>
          <w:t>’</w:t>
        </w:r>
        <w:r>
          <w:rPr>
            <w:rFonts w:hint="eastAsia"/>
            <w:kern w:val="2"/>
            <w:sz w:val="20"/>
            <w:szCs w:val="20"/>
          </w:rPr>
          <w:t>G</w:t>
        </w:r>
        <w:r>
          <w:rPr>
            <w:kern w:val="2"/>
            <w:sz w:val="20"/>
            <w:szCs w:val="20"/>
          </w:rPr>
          <w:t>’</w:t>
        </w:r>
        <w:r>
          <w:rPr>
            <w:rFonts w:hint="eastAsia"/>
            <w:kern w:val="2"/>
            <w:sz w:val="20"/>
            <w:szCs w:val="20"/>
          </w:rPr>
          <w:t xml:space="preserve"> or </w:t>
        </w:r>
        <w:r>
          <w:rPr>
            <w:kern w:val="2"/>
            <w:sz w:val="20"/>
            <w:szCs w:val="20"/>
          </w:rPr>
          <w:t>‘</w:t>
        </w:r>
        <w:r>
          <w:rPr>
            <w:rFonts w:hint="eastAsia"/>
            <w:kern w:val="2"/>
            <w:sz w:val="20"/>
            <w:szCs w:val="20"/>
          </w:rPr>
          <w:t>H</w:t>
        </w:r>
        <w:r>
          <w:rPr>
            <w:kern w:val="2"/>
            <w:sz w:val="20"/>
            <w:szCs w:val="20"/>
          </w:rPr>
          <w:t>’</w:t>
        </w:r>
        <w:r>
          <w:rPr>
            <w:rFonts w:hint="eastAsia"/>
            <w:kern w:val="2"/>
            <w:sz w:val="20"/>
            <w:szCs w:val="20"/>
          </w:rPr>
          <w:t>的資料</w:t>
        </w:r>
      </w:ins>
    </w:p>
    <w:tbl>
      <w:tblPr>
        <w:tblW w:w="95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7020"/>
      </w:tblGrid>
      <w:tr w:rsidR="00520C5C">
        <w:tc>
          <w:tcPr>
            <w:tcW w:w="2520" w:type="dxa"/>
          </w:tcPr>
          <w:p w:rsidR="00520C5C" w:rsidRDefault="00520C5C" w:rsidP="0012017B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傳入參數</w:t>
            </w:r>
            <w:r>
              <w:rPr>
                <w:rFonts w:hint="eastAsia"/>
                <w:b/>
                <w:lang w:eastAsia="zh-TW"/>
              </w:rPr>
              <w:t>.</w:t>
            </w:r>
            <w:r>
              <w:rPr>
                <w:rFonts w:hint="eastAsia"/>
                <w:b/>
                <w:lang w:eastAsia="zh-TW"/>
              </w:rPr>
              <w:t>查詢狀態</w:t>
            </w:r>
          </w:p>
        </w:tc>
        <w:tc>
          <w:tcPr>
            <w:tcW w:w="7020" w:type="dxa"/>
          </w:tcPr>
          <w:p w:rsidR="00520C5C" w:rsidRDefault="0012017B" w:rsidP="0012017B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條件</w:t>
            </w:r>
          </w:p>
        </w:tc>
      </w:tr>
      <w:tr w:rsidR="00520C5C">
        <w:tc>
          <w:tcPr>
            <w:tcW w:w="2520" w:type="dxa"/>
          </w:tcPr>
          <w:p w:rsidR="00520C5C" w:rsidRDefault="00520C5C" w:rsidP="0012017B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1</w:t>
            </w:r>
          </w:p>
        </w:tc>
        <w:tc>
          <w:tcPr>
            <w:tcW w:w="7020" w:type="dxa"/>
          </w:tcPr>
          <w:p w:rsidR="00520C5C" w:rsidRDefault="0012017B" w:rsidP="00520C5C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lang w:eastAsia="zh-TW"/>
              </w:rPr>
            </w:pPr>
            <w:r w:rsidRPr="003169A1">
              <w:rPr>
                <w:rFonts w:hint="eastAsia"/>
                <w:lang w:eastAsia="zh-TW"/>
              </w:rPr>
              <w:t>受理進度</w:t>
            </w:r>
            <w:r>
              <w:rPr>
                <w:rFonts w:hint="eastAsia"/>
                <w:lang w:eastAsia="zh-TW"/>
              </w:rPr>
              <w:t>=</w:t>
            </w:r>
            <w:r w:rsidR="00520C5C" w:rsidRPr="00520C5C">
              <w:rPr>
                <w:rFonts w:hint="eastAsia"/>
                <w:lang w:eastAsia="zh-TW"/>
              </w:rPr>
              <w:t>10</w:t>
            </w:r>
            <w:r w:rsidR="00381A26">
              <w:rPr>
                <w:rFonts w:hint="eastAsia"/>
                <w:lang w:eastAsia="zh-TW"/>
              </w:rPr>
              <w:t xml:space="preserve"> </w:t>
            </w:r>
          </w:p>
          <w:p w:rsidR="00381A26" w:rsidRPr="00520C5C" w:rsidRDefault="00381A26" w:rsidP="00520C5C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AND </w:t>
            </w:r>
            <w:r>
              <w:rPr>
                <w:rFonts w:hint="eastAsia"/>
                <w:bCs/>
                <w:lang w:eastAsia="zh-TW"/>
              </w:rPr>
              <w:t>資料確認人員</w:t>
            </w:r>
            <w:r>
              <w:rPr>
                <w:rFonts w:hint="eastAsia"/>
                <w:bCs/>
                <w:lang w:eastAsia="zh-TW"/>
              </w:rPr>
              <w:t xml:space="preserve"> = </w:t>
            </w:r>
            <w:r>
              <w:rPr>
                <w:rFonts w:hint="eastAsia"/>
                <w:bCs/>
                <w:lang w:eastAsia="zh-TW"/>
              </w:rPr>
              <w:t>使用者</w:t>
            </w:r>
            <w:r>
              <w:rPr>
                <w:rFonts w:hint="eastAsia"/>
                <w:bCs/>
                <w:lang w:eastAsia="zh-TW"/>
              </w:rPr>
              <w:t>ID</w:t>
            </w:r>
          </w:p>
        </w:tc>
      </w:tr>
      <w:tr w:rsidR="00074F5B">
        <w:tc>
          <w:tcPr>
            <w:tcW w:w="2520" w:type="dxa"/>
          </w:tcPr>
          <w:p w:rsidR="00074F5B" w:rsidRDefault="00074F5B" w:rsidP="0012017B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2</w:t>
            </w:r>
          </w:p>
        </w:tc>
        <w:tc>
          <w:tcPr>
            <w:tcW w:w="7020" w:type="dxa"/>
          </w:tcPr>
          <w:p w:rsidR="00074F5B" w:rsidRPr="00140B8B" w:rsidRDefault="00074F5B" w:rsidP="00074F5B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strike/>
                <w:lang w:eastAsia="zh-TW"/>
                <w:rPrChange w:id="19" w:author="huai" w:date="2008-01-29T11:40:00Z">
                  <w:rPr>
                    <w:rFonts w:hint="eastAsia"/>
                    <w:lang w:eastAsia="zh-TW"/>
                  </w:rPr>
                </w:rPrChange>
              </w:rPr>
            </w:pPr>
            <w:r w:rsidRPr="00140B8B">
              <w:rPr>
                <w:rFonts w:hint="eastAsia"/>
                <w:strike/>
                <w:lang w:eastAsia="zh-TW"/>
                <w:rPrChange w:id="20" w:author="huai" w:date="2008-01-29T11:40:00Z">
                  <w:rPr>
                    <w:rFonts w:hint="eastAsia"/>
                    <w:lang w:eastAsia="zh-TW"/>
                  </w:rPr>
                </w:rPrChange>
              </w:rPr>
              <w:t>受理進度</w:t>
            </w:r>
            <w:r w:rsidRPr="00140B8B">
              <w:rPr>
                <w:rFonts w:hint="eastAsia"/>
                <w:strike/>
                <w:lang w:eastAsia="zh-TW"/>
                <w:rPrChange w:id="21" w:author="huai" w:date="2008-01-29T11:40:00Z">
                  <w:rPr>
                    <w:rFonts w:hint="eastAsia"/>
                    <w:lang w:eastAsia="zh-TW"/>
                  </w:rPr>
                </w:rPrChange>
              </w:rPr>
              <w:t>=20</w:t>
            </w:r>
            <w:ins w:id="22" w:author="huai" w:date="2008-01-29T11:40:00Z">
              <w:r w:rsidR="00140B8B" w:rsidRPr="003169A1">
                <w:rPr>
                  <w:rFonts w:hint="eastAsia"/>
                  <w:lang w:eastAsia="zh-TW"/>
                </w:rPr>
                <w:t>受理進度</w:t>
              </w:r>
              <w:r w:rsidR="00140B8B">
                <w:rPr>
                  <w:rFonts w:hint="eastAsia"/>
                  <w:lang w:eastAsia="zh-TW"/>
                </w:rPr>
                <w:t>=</w:t>
              </w:r>
              <w:r w:rsidR="00140B8B" w:rsidRPr="00520C5C">
                <w:rPr>
                  <w:rFonts w:hint="eastAsia"/>
                  <w:lang w:eastAsia="zh-TW"/>
                </w:rPr>
                <w:t>10</w:t>
              </w:r>
              <w:r w:rsidR="00140B8B">
                <w:rPr>
                  <w:rFonts w:hint="eastAsia"/>
                  <w:lang w:eastAsia="zh-TW"/>
                </w:rPr>
                <w:t xml:space="preserve"> </w:t>
              </w:r>
            </w:ins>
            <w:ins w:id="23" w:author="huai" w:date="2008-01-29T13:21:00Z">
              <w:r w:rsidR="00D138BA">
                <w:rPr>
                  <w:rFonts w:hint="eastAsia"/>
                  <w:lang w:eastAsia="zh-TW"/>
                </w:rPr>
                <w:t>OR</w:t>
              </w:r>
            </w:ins>
            <w:ins w:id="24" w:author="huai" w:date="2008-01-29T12:58:00Z">
              <w:r w:rsidR="006B7480">
                <w:rPr>
                  <w:rFonts w:hint="eastAsia"/>
                  <w:lang w:eastAsia="zh-TW"/>
                </w:rPr>
                <w:t xml:space="preserve"> </w:t>
              </w:r>
            </w:ins>
            <w:ins w:id="25" w:author="huai" w:date="2008-01-29T13:21:00Z">
              <w:r w:rsidR="00D138BA" w:rsidRPr="003169A1">
                <w:rPr>
                  <w:rFonts w:hint="eastAsia"/>
                  <w:lang w:eastAsia="zh-TW"/>
                </w:rPr>
                <w:t>受理進度</w:t>
              </w:r>
              <w:r w:rsidR="00D138BA">
                <w:rPr>
                  <w:rFonts w:hint="eastAsia"/>
                  <w:lang w:eastAsia="zh-TW"/>
                </w:rPr>
                <w:t>=25</w:t>
              </w:r>
            </w:ins>
            <w:del w:id="26" w:author="huai" w:date="2008-01-29T11:40:00Z">
              <w:r w:rsidRPr="00140B8B" w:rsidDel="00140B8B">
                <w:rPr>
                  <w:rFonts w:hint="eastAsia"/>
                  <w:strike/>
                  <w:lang w:eastAsia="zh-TW"/>
                  <w:rPrChange w:id="27" w:author="huai" w:date="2008-01-29T11:40:00Z">
                    <w:rPr>
                      <w:rFonts w:hint="eastAsia"/>
                      <w:lang w:eastAsia="zh-TW"/>
                    </w:rPr>
                  </w:rPrChange>
                </w:rPr>
                <w:delText xml:space="preserve"> </w:delText>
              </w:r>
            </w:del>
          </w:p>
          <w:p w:rsidR="00074F5B" w:rsidRPr="003169A1" w:rsidRDefault="00074F5B" w:rsidP="00074F5B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AND </w:t>
            </w:r>
            <w:r>
              <w:rPr>
                <w:rFonts w:hint="eastAsia"/>
                <w:bCs/>
                <w:lang w:eastAsia="zh-TW"/>
              </w:rPr>
              <w:t>核定人員</w:t>
            </w:r>
            <w:r>
              <w:rPr>
                <w:rFonts w:hint="eastAsia"/>
                <w:bCs/>
                <w:lang w:eastAsia="zh-TW"/>
              </w:rPr>
              <w:t xml:space="preserve"> = </w:t>
            </w:r>
            <w:r>
              <w:rPr>
                <w:rFonts w:hint="eastAsia"/>
                <w:bCs/>
                <w:lang w:eastAsia="zh-TW"/>
              </w:rPr>
              <w:t>使用者</w:t>
            </w:r>
            <w:r>
              <w:rPr>
                <w:rFonts w:hint="eastAsia"/>
                <w:bCs/>
                <w:lang w:eastAsia="zh-TW"/>
              </w:rPr>
              <w:t>ID</w:t>
            </w:r>
          </w:p>
        </w:tc>
      </w:tr>
      <w:tr w:rsidR="00520C5C">
        <w:tc>
          <w:tcPr>
            <w:tcW w:w="2520" w:type="dxa"/>
          </w:tcPr>
          <w:p w:rsidR="00520C5C" w:rsidRDefault="00074F5B" w:rsidP="0012017B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3</w:t>
            </w:r>
          </w:p>
        </w:tc>
        <w:tc>
          <w:tcPr>
            <w:tcW w:w="7020" w:type="dxa"/>
          </w:tcPr>
          <w:p w:rsidR="00520C5C" w:rsidRDefault="003169A1" w:rsidP="0012017B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30 &lt;</w:t>
            </w:r>
            <w:r w:rsidR="00971F7F">
              <w:rPr>
                <w:rFonts w:hint="eastAsia"/>
                <w:bCs/>
                <w:lang w:eastAsia="zh-TW"/>
              </w:rPr>
              <w:t>=</w:t>
            </w:r>
            <w:r>
              <w:rPr>
                <w:rFonts w:hint="eastAsia"/>
                <w:bCs/>
                <w:lang w:eastAsia="zh-TW"/>
              </w:rPr>
              <w:t xml:space="preserve">  </w:t>
            </w:r>
            <w:r w:rsidRPr="003169A1">
              <w:rPr>
                <w:rFonts w:hint="eastAsia"/>
                <w:lang w:eastAsia="zh-TW"/>
              </w:rPr>
              <w:t>受理進度</w:t>
            </w:r>
            <w:r w:rsidRPr="003169A1">
              <w:rPr>
                <w:rFonts w:hint="eastAsia"/>
                <w:lang w:eastAsia="zh-TW"/>
              </w:rPr>
              <w:t xml:space="preserve"> &lt;</w:t>
            </w:r>
            <w:r w:rsidR="0012017B">
              <w:rPr>
                <w:rFonts w:hint="eastAsia"/>
                <w:lang w:eastAsia="zh-TW"/>
              </w:rPr>
              <w:t>=</w:t>
            </w:r>
            <w:r w:rsidRPr="003169A1">
              <w:rPr>
                <w:rFonts w:hint="eastAsia"/>
                <w:lang w:eastAsia="zh-TW"/>
              </w:rPr>
              <w:t xml:space="preserve"> </w:t>
            </w:r>
            <w:r w:rsidR="00971F7F">
              <w:rPr>
                <w:rFonts w:hint="eastAsia"/>
                <w:lang w:eastAsia="zh-TW"/>
              </w:rPr>
              <w:t>4</w:t>
            </w:r>
            <w:r w:rsidR="0012017B">
              <w:rPr>
                <w:rFonts w:hint="eastAsia"/>
                <w:lang w:eastAsia="zh-TW"/>
              </w:rPr>
              <w:t>1</w:t>
            </w:r>
            <w:r w:rsidRPr="003169A1">
              <w:rPr>
                <w:rFonts w:hint="eastAsia"/>
                <w:lang w:eastAsia="zh-TW"/>
              </w:rPr>
              <w:t xml:space="preserve">  </w:t>
            </w:r>
            <w:r w:rsidR="00971F7F" w:rsidRPr="003169A1">
              <w:rPr>
                <w:rFonts w:hint="eastAsia"/>
                <w:lang w:eastAsia="zh-TW"/>
              </w:rPr>
              <w:t xml:space="preserve">or </w:t>
            </w:r>
            <w:r w:rsidR="00971F7F">
              <w:rPr>
                <w:rFonts w:hint="eastAsia"/>
                <w:lang w:eastAsia="zh-TW"/>
              </w:rPr>
              <w:t xml:space="preserve"> 6</w:t>
            </w:r>
            <w:r w:rsidR="00971F7F">
              <w:rPr>
                <w:rFonts w:hint="eastAsia"/>
                <w:bCs/>
                <w:lang w:eastAsia="zh-TW"/>
              </w:rPr>
              <w:t xml:space="preserve">0 &lt;=  </w:t>
            </w:r>
            <w:r w:rsidR="00971F7F" w:rsidRPr="003169A1">
              <w:rPr>
                <w:rFonts w:hint="eastAsia"/>
                <w:lang w:eastAsia="zh-TW"/>
              </w:rPr>
              <w:t>受理進度</w:t>
            </w:r>
            <w:r w:rsidR="00971F7F" w:rsidRPr="003169A1">
              <w:rPr>
                <w:rFonts w:hint="eastAsia"/>
                <w:lang w:eastAsia="zh-TW"/>
              </w:rPr>
              <w:t xml:space="preserve"> &lt;</w:t>
            </w:r>
            <w:r w:rsidR="00971F7F">
              <w:rPr>
                <w:rFonts w:hint="eastAsia"/>
                <w:lang w:eastAsia="zh-TW"/>
              </w:rPr>
              <w:t>=</w:t>
            </w:r>
            <w:r w:rsidR="00971F7F" w:rsidRPr="003169A1">
              <w:rPr>
                <w:rFonts w:hint="eastAsia"/>
                <w:lang w:eastAsia="zh-TW"/>
              </w:rPr>
              <w:t xml:space="preserve"> </w:t>
            </w:r>
            <w:r w:rsidR="00971F7F">
              <w:rPr>
                <w:rFonts w:hint="eastAsia"/>
                <w:lang w:eastAsia="zh-TW"/>
              </w:rPr>
              <w:t xml:space="preserve">63  </w:t>
            </w:r>
            <w:r w:rsidRPr="003169A1">
              <w:rPr>
                <w:rFonts w:hint="eastAsia"/>
                <w:lang w:eastAsia="zh-TW"/>
              </w:rPr>
              <w:t xml:space="preserve">or </w:t>
            </w:r>
            <w:r>
              <w:rPr>
                <w:rFonts w:hint="eastAsia"/>
                <w:lang w:eastAsia="zh-TW"/>
              </w:rPr>
              <w:t xml:space="preserve"> 7</w:t>
            </w:r>
            <w:r>
              <w:rPr>
                <w:rFonts w:hint="eastAsia"/>
                <w:bCs/>
                <w:lang w:eastAsia="zh-TW"/>
              </w:rPr>
              <w:t xml:space="preserve">0 &lt;=  </w:t>
            </w:r>
            <w:r w:rsidRPr="003169A1">
              <w:rPr>
                <w:rFonts w:hint="eastAsia"/>
                <w:lang w:eastAsia="zh-TW"/>
              </w:rPr>
              <w:t>受理進度</w:t>
            </w:r>
            <w:r w:rsidRPr="003169A1">
              <w:rPr>
                <w:rFonts w:hint="eastAsia"/>
                <w:lang w:eastAsia="zh-TW"/>
              </w:rPr>
              <w:t xml:space="preserve"> &lt;</w:t>
            </w:r>
            <w:r>
              <w:rPr>
                <w:rFonts w:hint="eastAsia"/>
                <w:lang w:eastAsia="zh-TW"/>
              </w:rPr>
              <w:t>=</w:t>
            </w:r>
            <w:r w:rsidRPr="003169A1">
              <w:rPr>
                <w:rFonts w:hint="eastAsia"/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>7</w:t>
            </w:r>
            <w:r w:rsidR="00971F7F">
              <w:rPr>
                <w:rFonts w:hint="eastAsia"/>
                <w:lang w:eastAsia="zh-TW"/>
              </w:rPr>
              <w:t>3</w:t>
            </w:r>
          </w:p>
          <w:p w:rsidR="00381A26" w:rsidRDefault="00381A26" w:rsidP="0012017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AND </w:t>
            </w:r>
            <w:r>
              <w:rPr>
                <w:rFonts w:hint="eastAsia"/>
                <w:lang w:eastAsia="zh-TW"/>
              </w:rPr>
              <w:t>核定人員</w:t>
            </w:r>
            <w:r>
              <w:rPr>
                <w:rFonts w:hint="eastAsia"/>
                <w:lang w:eastAsia="zh-TW"/>
              </w:rPr>
              <w:t xml:space="preserve"> = </w:t>
            </w:r>
            <w:r>
              <w:rPr>
                <w:rFonts w:hint="eastAsia"/>
                <w:lang w:eastAsia="zh-TW"/>
              </w:rPr>
              <w:t>使用者</w:t>
            </w:r>
            <w:r>
              <w:rPr>
                <w:rFonts w:hint="eastAsia"/>
                <w:lang w:eastAsia="zh-TW"/>
              </w:rPr>
              <w:t>ID</w:t>
            </w:r>
          </w:p>
        </w:tc>
      </w:tr>
      <w:tr w:rsidR="00520C5C">
        <w:tc>
          <w:tcPr>
            <w:tcW w:w="2520" w:type="dxa"/>
          </w:tcPr>
          <w:p w:rsidR="00520C5C" w:rsidRDefault="00074F5B" w:rsidP="0012017B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4</w:t>
            </w:r>
          </w:p>
        </w:tc>
        <w:tc>
          <w:tcPr>
            <w:tcW w:w="7020" w:type="dxa"/>
          </w:tcPr>
          <w:p w:rsidR="00520C5C" w:rsidRDefault="00971F7F" w:rsidP="0012017B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42 &lt;=  </w:t>
            </w:r>
            <w:r>
              <w:rPr>
                <w:rFonts w:hint="eastAsia"/>
                <w:bCs/>
                <w:lang w:eastAsia="zh-TW"/>
              </w:rPr>
              <w:t>受理進度</w:t>
            </w:r>
            <w:r>
              <w:rPr>
                <w:rFonts w:hint="eastAsia"/>
                <w:bCs/>
                <w:lang w:eastAsia="zh-TW"/>
              </w:rPr>
              <w:t xml:space="preserve"> &lt;= 51  or  64 &lt;=  </w:t>
            </w:r>
            <w:r>
              <w:rPr>
                <w:rFonts w:hint="eastAsia"/>
                <w:bCs/>
                <w:lang w:eastAsia="zh-TW"/>
              </w:rPr>
              <w:t>受理進度</w:t>
            </w:r>
            <w:r>
              <w:rPr>
                <w:rFonts w:hint="eastAsia"/>
                <w:bCs/>
                <w:lang w:eastAsia="zh-TW"/>
              </w:rPr>
              <w:t xml:space="preserve"> &lt;= 66  </w:t>
            </w:r>
            <w:r w:rsidRPr="003169A1">
              <w:rPr>
                <w:rFonts w:hint="eastAsia"/>
                <w:lang w:eastAsia="zh-TW"/>
              </w:rPr>
              <w:t xml:space="preserve">or </w:t>
            </w:r>
            <w:r>
              <w:rPr>
                <w:rFonts w:hint="eastAsia"/>
                <w:lang w:eastAsia="zh-TW"/>
              </w:rPr>
              <w:t xml:space="preserve"> 74</w:t>
            </w:r>
            <w:r>
              <w:rPr>
                <w:rFonts w:hint="eastAsia"/>
                <w:bCs/>
                <w:lang w:eastAsia="zh-TW"/>
              </w:rPr>
              <w:t xml:space="preserve"> &lt;=  </w:t>
            </w:r>
            <w:r w:rsidRPr="003169A1">
              <w:rPr>
                <w:rFonts w:hint="eastAsia"/>
                <w:lang w:eastAsia="zh-TW"/>
              </w:rPr>
              <w:t>受理進度</w:t>
            </w:r>
            <w:r w:rsidRPr="003169A1">
              <w:rPr>
                <w:rFonts w:hint="eastAsia"/>
                <w:lang w:eastAsia="zh-TW"/>
              </w:rPr>
              <w:t xml:space="preserve"> &lt;</w:t>
            </w:r>
            <w:r>
              <w:rPr>
                <w:rFonts w:hint="eastAsia"/>
                <w:lang w:eastAsia="zh-TW"/>
              </w:rPr>
              <w:t>=</w:t>
            </w:r>
            <w:r w:rsidRPr="003169A1">
              <w:rPr>
                <w:rFonts w:hint="eastAsia"/>
                <w:lang w:eastAsia="zh-TW"/>
              </w:rPr>
              <w:t xml:space="preserve"> </w:t>
            </w:r>
            <w:r w:rsidR="0012017B">
              <w:rPr>
                <w:rFonts w:hint="eastAsia"/>
                <w:lang w:eastAsia="zh-TW"/>
              </w:rPr>
              <w:t>76</w:t>
            </w:r>
          </w:p>
          <w:p w:rsidR="00381A26" w:rsidRDefault="00381A26" w:rsidP="0012017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AND </w:t>
            </w:r>
            <w:r w:rsidR="00B91C70">
              <w:rPr>
                <w:rFonts w:hint="eastAsia"/>
                <w:bCs/>
                <w:lang w:eastAsia="zh-TW"/>
              </w:rPr>
              <w:t>受理</w:t>
            </w:r>
            <w:r>
              <w:rPr>
                <w:rFonts w:hint="eastAsia"/>
                <w:bCs/>
                <w:lang w:eastAsia="zh-TW"/>
              </w:rPr>
              <w:t>單位</w:t>
            </w:r>
            <w:r>
              <w:rPr>
                <w:rFonts w:hint="eastAsia"/>
                <w:bCs/>
                <w:lang w:eastAsia="zh-TW"/>
              </w:rPr>
              <w:t xml:space="preserve"> = </w:t>
            </w:r>
            <w:r>
              <w:rPr>
                <w:rFonts w:hint="eastAsia"/>
                <w:bCs/>
                <w:lang w:eastAsia="zh-TW"/>
              </w:rPr>
              <w:t>使用者單位</w:t>
            </w:r>
          </w:p>
        </w:tc>
      </w:tr>
      <w:tr w:rsidR="00C26473">
        <w:tc>
          <w:tcPr>
            <w:tcW w:w="2520" w:type="dxa"/>
          </w:tcPr>
          <w:p w:rsidR="00C26473" w:rsidRDefault="00C26473" w:rsidP="0012017B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5</w:t>
            </w:r>
          </w:p>
        </w:tc>
        <w:tc>
          <w:tcPr>
            <w:tcW w:w="7020" w:type="dxa"/>
          </w:tcPr>
          <w:p w:rsidR="00C26473" w:rsidRDefault="00C26473" w:rsidP="0012017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受理進度</w:t>
            </w:r>
            <w:r>
              <w:rPr>
                <w:rFonts w:hint="eastAsia"/>
                <w:bCs/>
                <w:lang w:eastAsia="zh-TW"/>
              </w:rPr>
              <w:t xml:space="preserve"> = 70 or 80</w:t>
            </w:r>
          </w:p>
          <w:p w:rsidR="00C26473" w:rsidRDefault="00C26473" w:rsidP="0012017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覆核人員</w:t>
            </w:r>
            <w:r>
              <w:rPr>
                <w:rFonts w:hint="eastAsia"/>
                <w:bCs/>
                <w:lang w:eastAsia="zh-TW"/>
              </w:rPr>
              <w:t xml:space="preserve"> = </w:t>
            </w:r>
            <w:r w:rsidR="00384CE6">
              <w:rPr>
                <w:rFonts w:hint="eastAsia"/>
                <w:bCs/>
                <w:lang w:eastAsia="zh-TW"/>
              </w:rPr>
              <w:t>使用者</w:t>
            </w:r>
            <w:r w:rsidR="00384CE6">
              <w:rPr>
                <w:rFonts w:hint="eastAsia"/>
                <w:bCs/>
                <w:lang w:eastAsia="zh-TW"/>
              </w:rPr>
              <w:t xml:space="preserve">ID AND </w:t>
            </w:r>
            <w:r w:rsidR="00384CE6">
              <w:rPr>
                <w:rFonts w:hint="eastAsia"/>
                <w:bCs/>
                <w:lang w:eastAsia="zh-TW"/>
              </w:rPr>
              <w:t>覆核日期</w:t>
            </w:r>
            <w:r w:rsidR="00384CE6">
              <w:rPr>
                <w:rFonts w:hint="eastAsia"/>
                <w:bCs/>
                <w:lang w:eastAsia="zh-TW"/>
              </w:rPr>
              <w:t xml:space="preserve"> = CURRENT_DATE</w:t>
            </w:r>
          </w:p>
        </w:tc>
      </w:tr>
      <w:tr w:rsidR="009701BA">
        <w:tc>
          <w:tcPr>
            <w:tcW w:w="2520" w:type="dxa"/>
          </w:tcPr>
          <w:p w:rsidR="009701BA" w:rsidRDefault="009701BA" w:rsidP="0012017B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6</w:t>
            </w:r>
          </w:p>
        </w:tc>
        <w:tc>
          <w:tcPr>
            <w:tcW w:w="7020" w:type="dxa"/>
          </w:tcPr>
          <w:p w:rsidR="009701BA" w:rsidRDefault="009701BA" w:rsidP="0012017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受理進度</w:t>
            </w:r>
            <w:r>
              <w:rPr>
                <w:rFonts w:hint="eastAsia"/>
                <w:bCs/>
                <w:lang w:eastAsia="zh-TW"/>
              </w:rPr>
              <w:t xml:space="preserve"> = 19</w:t>
            </w:r>
            <w:r w:rsidR="000D6439">
              <w:rPr>
                <w:rFonts w:hint="eastAsia"/>
                <w:bCs/>
                <w:lang w:eastAsia="zh-TW"/>
              </w:rPr>
              <w:t xml:space="preserve">  AND </w:t>
            </w:r>
            <w:r w:rsidR="000D6439">
              <w:rPr>
                <w:rFonts w:hint="eastAsia"/>
                <w:b/>
                <w:color w:val="000000"/>
                <w:lang w:eastAsia="zh-TW"/>
              </w:rPr>
              <w:t xml:space="preserve"> </w:t>
            </w:r>
            <w:r w:rsidR="000D6439">
              <w:rPr>
                <w:rFonts w:hint="eastAsia"/>
                <w:b/>
                <w:color w:val="000000"/>
                <w:lang w:eastAsia="zh-TW"/>
              </w:rPr>
              <w:t>核定單位</w:t>
            </w:r>
            <w:r w:rsidR="000D6439">
              <w:rPr>
                <w:rFonts w:hint="eastAsia"/>
                <w:b/>
                <w:color w:val="000000"/>
                <w:lang w:eastAsia="zh-TW"/>
              </w:rPr>
              <w:t xml:space="preserve"> = </w:t>
            </w:r>
            <w:r w:rsidR="000D6439" w:rsidRPr="005411A6">
              <w:rPr>
                <w:rFonts w:hint="eastAsia"/>
                <w:bCs/>
                <w:color w:val="000000"/>
                <w:lang w:eastAsia="zh-TW"/>
              </w:rPr>
              <w:t>使用者單位</w:t>
            </w:r>
          </w:p>
        </w:tc>
      </w:tr>
      <w:tr w:rsidR="00A615DA">
        <w:tc>
          <w:tcPr>
            <w:tcW w:w="2520" w:type="dxa"/>
          </w:tcPr>
          <w:p w:rsidR="00A615DA" w:rsidRDefault="00A615DA" w:rsidP="0012017B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7</w:t>
            </w:r>
          </w:p>
        </w:tc>
        <w:tc>
          <w:tcPr>
            <w:tcW w:w="7020" w:type="dxa"/>
          </w:tcPr>
          <w:p w:rsidR="00A615DA" w:rsidRDefault="00A615DA" w:rsidP="0012017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受理進度</w:t>
            </w:r>
            <w:r>
              <w:rPr>
                <w:rFonts w:hint="eastAsia"/>
                <w:bCs/>
                <w:lang w:eastAsia="zh-TW"/>
              </w:rPr>
              <w:t xml:space="preserve"> = 21 </w:t>
            </w:r>
            <w:r w:rsidR="00987AAE">
              <w:rPr>
                <w:rFonts w:hint="eastAsia"/>
                <w:bCs/>
                <w:lang w:eastAsia="zh-TW"/>
              </w:rPr>
              <w:t xml:space="preserve"> AND</w:t>
            </w:r>
            <w:r w:rsidR="000D6439">
              <w:rPr>
                <w:rFonts w:hint="eastAsia"/>
                <w:bCs/>
                <w:lang w:eastAsia="zh-TW"/>
              </w:rPr>
              <w:t xml:space="preserve">  </w:t>
            </w:r>
            <w:r w:rsidR="000D6439">
              <w:rPr>
                <w:rFonts w:hint="eastAsia"/>
                <w:bCs/>
                <w:lang w:eastAsia="zh-TW"/>
              </w:rPr>
              <w:t>核定</w:t>
            </w:r>
            <w:r w:rsidR="00987AAE">
              <w:rPr>
                <w:rFonts w:hint="eastAsia"/>
                <w:bCs/>
                <w:lang w:eastAsia="zh-TW"/>
              </w:rPr>
              <w:t>人員</w:t>
            </w:r>
            <w:r w:rsidR="00987AAE">
              <w:rPr>
                <w:rFonts w:hint="eastAsia"/>
                <w:bCs/>
                <w:lang w:eastAsia="zh-TW"/>
              </w:rPr>
              <w:t xml:space="preserve"> = </w:t>
            </w:r>
            <w:r w:rsidR="00987AAE">
              <w:rPr>
                <w:rFonts w:hint="eastAsia"/>
                <w:bCs/>
                <w:lang w:eastAsia="zh-TW"/>
              </w:rPr>
              <w:t>使用者</w:t>
            </w:r>
            <w:r w:rsidR="00987AAE">
              <w:rPr>
                <w:rFonts w:hint="eastAsia"/>
                <w:bCs/>
                <w:lang w:eastAsia="zh-TW"/>
              </w:rPr>
              <w:t>ID</w:t>
            </w:r>
          </w:p>
        </w:tc>
      </w:tr>
      <w:tr w:rsidR="00B315AB">
        <w:tc>
          <w:tcPr>
            <w:tcW w:w="2520" w:type="dxa"/>
          </w:tcPr>
          <w:p w:rsidR="00B315AB" w:rsidRDefault="00B315AB" w:rsidP="0012017B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8</w:t>
            </w:r>
          </w:p>
        </w:tc>
        <w:tc>
          <w:tcPr>
            <w:tcW w:w="7020" w:type="dxa"/>
          </w:tcPr>
          <w:p w:rsidR="00B315AB" w:rsidRDefault="00B315AB" w:rsidP="0012017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受理進度</w:t>
            </w:r>
            <w:r>
              <w:rPr>
                <w:rFonts w:hint="eastAsia"/>
                <w:bCs/>
                <w:lang w:eastAsia="zh-TW"/>
              </w:rPr>
              <w:t xml:space="preserve"> = 79  AND  </w:t>
            </w:r>
            <w:r>
              <w:rPr>
                <w:rFonts w:hint="eastAsia"/>
                <w:bCs/>
                <w:lang w:eastAsia="zh-TW"/>
              </w:rPr>
              <w:t>簽擬人員</w:t>
            </w:r>
            <w:r>
              <w:rPr>
                <w:rFonts w:hint="eastAsia"/>
                <w:bCs/>
                <w:lang w:eastAsia="zh-TW"/>
              </w:rPr>
              <w:t xml:space="preserve"> = </w:t>
            </w:r>
            <w:r>
              <w:rPr>
                <w:rFonts w:hint="eastAsia"/>
                <w:bCs/>
                <w:lang w:eastAsia="zh-TW"/>
              </w:rPr>
              <w:t>使用者</w:t>
            </w:r>
            <w:r>
              <w:rPr>
                <w:rFonts w:hint="eastAsia"/>
                <w:bCs/>
                <w:lang w:eastAsia="zh-TW"/>
              </w:rPr>
              <w:t>ID</w:t>
            </w:r>
          </w:p>
        </w:tc>
      </w:tr>
    </w:tbl>
    <w:p w:rsidR="00260078" w:rsidRPr="00EE66CF" w:rsidRDefault="00260078" w:rsidP="00EE66CF">
      <w:pPr>
        <w:rPr>
          <w:rFonts w:hint="eastAsia"/>
          <w:kern w:val="2"/>
          <w:sz w:val="20"/>
          <w:szCs w:val="20"/>
        </w:rPr>
      </w:pPr>
    </w:p>
    <w:tbl>
      <w:tblPr>
        <w:tblW w:w="95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7020"/>
      </w:tblGrid>
      <w:tr w:rsidR="0012017B">
        <w:tc>
          <w:tcPr>
            <w:tcW w:w="2520" w:type="dxa"/>
          </w:tcPr>
          <w:p w:rsidR="0012017B" w:rsidRDefault="0012017B" w:rsidP="0012017B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傳入參數</w:t>
            </w:r>
            <w:r>
              <w:rPr>
                <w:rFonts w:hint="eastAsia"/>
                <w:b/>
                <w:lang w:eastAsia="zh-TW"/>
              </w:rPr>
              <w:t>.</w:t>
            </w:r>
            <w:r>
              <w:rPr>
                <w:rFonts w:hint="eastAsia"/>
                <w:b/>
                <w:lang w:eastAsia="zh-TW"/>
              </w:rPr>
              <w:t>查詢進度</w:t>
            </w:r>
          </w:p>
        </w:tc>
        <w:tc>
          <w:tcPr>
            <w:tcW w:w="7020" w:type="dxa"/>
          </w:tcPr>
          <w:p w:rsidR="0012017B" w:rsidRDefault="0012017B" w:rsidP="0012017B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條件</w:t>
            </w:r>
          </w:p>
        </w:tc>
      </w:tr>
      <w:tr w:rsidR="0012017B">
        <w:tc>
          <w:tcPr>
            <w:tcW w:w="2520" w:type="dxa"/>
          </w:tcPr>
          <w:p w:rsidR="0012017B" w:rsidRDefault="0012017B" w:rsidP="0012017B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1</w:t>
            </w:r>
          </w:p>
        </w:tc>
        <w:tc>
          <w:tcPr>
            <w:tcW w:w="7020" w:type="dxa"/>
          </w:tcPr>
          <w:p w:rsidR="0012017B" w:rsidRPr="00520C5C" w:rsidRDefault="0012017B" w:rsidP="0012017B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受理進度</w:t>
            </w:r>
            <w:r>
              <w:rPr>
                <w:rFonts w:hint="eastAsia"/>
                <w:bCs/>
                <w:lang w:eastAsia="zh-TW"/>
              </w:rPr>
              <w:t xml:space="preserve"> &lt; 80</w:t>
            </w:r>
          </w:p>
        </w:tc>
      </w:tr>
      <w:tr w:rsidR="0012017B">
        <w:tc>
          <w:tcPr>
            <w:tcW w:w="2520" w:type="dxa"/>
          </w:tcPr>
          <w:p w:rsidR="0012017B" w:rsidRDefault="0012017B" w:rsidP="0012017B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2</w:t>
            </w:r>
          </w:p>
        </w:tc>
        <w:tc>
          <w:tcPr>
            <w:tcW w:w="7020" w:type="dxa"/>
          </w:tcPr>
          <w:p w:rsidR="0012017B" w:rsidRDefault="0012017B" w:rsidP="0012017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CurrentDate - </w:t>
            </w:r>
            <w:r>
              <w:rPr>
                <w:rFonts w:hint="eastAsia"/>
                <w:bCs/>
                <w:lang w:eastAsia="zh-TW"/>
              </w:rPr>
              <w:t>受理日期</w:t>
            </w:r>
            <w:r>
              <w:rPr>
                <w:rFonts w:hint="eastAsia"/>
                <w:bCs/>
                <w:lang w:eastAsia="zh-TW"/>
              </w:rPr>
              <w:t xml:space="preserve"> &lt;3</w:t>
            </w:r>
          </w:p>
        </w:tc>
      </w:tr>
      <w:tr w:rsidR="0012017B">
        <w:tc>
          <w:tcPr>
            <w:tcW w:w="2520" w:type="dxa"/>
          </w:tcPr>
          <w:p w:rsidR="0012017B" w:rsidRDefault="0012017B" w:rsidP="0012017B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3</w:t>
            </w:r>
          </w:p>
        </w:tc>
        <w:tc>
          <w:tcPr>
            <w:tcW w:w="7020" w:type="dxa"/>
          </w:tcPr>
          <w:p w:rsidR="0012017B" w:rsidRDefault="0012017B" w:rsidP="0012017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3&lt;= CurrentDate - </w:t>
            </w:r>
            <w:r>
              <w:rPr>
                <w:rFonts w:hint="eastAsia"/>
                <w:bCs/>
                <w:lang w:eastAsia="zh-TW"/>
              </w:rPr>
              <w:t>受理日期</w:t>
            </w:r>
            <w:r>
              <w:rPr>
                <w:rFonts w:hint="eastAsia"/>
                <w:bCs/>
                <w:lang w:eastAsia="zh-TW"/>
              </w:rPr>
              <w:t xml:space="preserve"> &lt;12</w:t>
            </w:r>
          </w:p>
        </w:tc>
      </w:tr>
      <w:tr w:rsidR="0012017B">
        <w:tc>
          <w:tcPr>
            <w:tcW w:w="2520" w:type="dxa"/>
          </w:tcPr>
          <w:p w:rsidR="0012017B" w:rsidRDefault="0012017B" w:rsidP="0012017B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4</w:t>
            </w:r>
          </w:p>
        </w:tc>
        <w:tc>
          <w:tcPr>
            <w:tcW w:w="7020" w:type="dxa"/>
          </w:tcPr>
          <w:p w:rsidR="0012017B" w:rsidRDefault="0012017B" w:rsidP="0012017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12&lt;= CurrentDate - </w:t>
            </w:r>
            <w:r>
              <w:rPr>
                <w:rFonts w:hint="eastAsia"/>
                <w:bCs/>
                <w:lang w:eastAsia="zh-TW"/>
              </w:rPr>
              <w:t>受理日期</w:t>
            </w:r>
            <w:r>
              <w:rPr>
                <w:rFonts w:hint="eastAsia"/>
                <w:bCs/>
                <w:lang w:eastAsia="zh-TW"/>
              </w:rPr>
              <w:t xml:space="preserve"> &lt;15</w:t>
            </w:r>
          </w:p>
        </w:tc>
      </w:tr>
      <w:tr w:rsidR="0012017B">
        <w:tc>
          <w:tcPr>
            <w:tcW w:w="2520" w:type="dxa"/>
          </w:tcPr>
          <w:p w:rsidR="0012017B" w:rsidRDefault="0012017B" w:rsidP="0012017B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5</w:t>
            </w:r>
          </w:p>
        </w:tc>
        <w:tc>
          <w:tcPr>
            <w:tcW w:w="7020" w:type="dxa"/>
          </w:tcPr>
          <w:p w:rsidR="0012017B" w:rsidRDefault="0012017B" w:rsidP="0012017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15&lt;= CurrentDate - </w:t>
            </w:r>
            <w:r>
              <w:rPr>
                <w:rFonts w:hint="eastAsia"/>
                <w:bCs/>
                <w:lang w:eastAsia="zh-TW"/>
              </w:rPr>
              <w:t>受理日期</w:t>
            </w:r>
          </w:p>
        </w:tc>
      </w:tr>
      <w:tr w:rsidR="0012017B">
        <w:tc>
          <w:tcPr>
            <w:tcW w:w="2520" w:type="dxa"/>
          </w:tcPr>
          <w:p w:rsidR="0012017B" w:rsidRDefault="0012017B" w:rsidP="0012017B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6</w:t>
            </w:r>
          </w:p>
        </w:tc>
        <w:tc>
          <w:tcPr>
            <w:tcW w:w="7020" w:type="dxa"/>
          </w:tcPr>
          <w:p w:rsidR="0012017B" w:rsidRDefault="0012017B" w:rsidP="0012017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12017B">
        <w:tc>
          <w:tcPr>
            <w:tcW w:w="2520" w:type="dxa"/>
          </w:tcPr>
          <w:p w:rsidR="0012017B" w:rsidRDefault="0012017B" w:rsidP="0012017B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7</w:t>
            </w:r>
          </w:p>
        </w:tc>
        <w:tc>
          <w:tcPr>
            <w:tcW w:w="7020" w:type="dxa"/>
          </w:tcPr>
          <w:p w:rsidR="0012017B" w:rsidRDefault="0012017B" w:rsidP="0012017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12017B">
        <w:tc>
          <w:tcPr>
            <w:tcW w:w="2520" w:type="dxa"/>
          </w:tcPr>
          <w:p w:rsidR="0012017B" w:rsidRDefault="0012017B" w:rsidP="0012017B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8</w:t>
            </w:r>
          </w:p>
        </w:tc>
        <w:tc>
          <w:tcPr>
            <w:tcW w:w="7020" w:type="dxa"/>
          </w:tcPr>
          <w:p w:rsidR="0012017B" w:rsidRDefault="0012017B" w:rsidP="0012017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384CE6">
        <w:tc>
          <w:tcPr>
            <w:tcW w:w="2520" w:type="dxa"/>
          </w:tcPr>
          <w:p w:rsidR="00384CE6" w:rsidRDefault="00384CE6" w:rsidP="0012017B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9</w:t>
            </w:r>
          </w:p>
        </w:tc>
        <w:tc>
          <w:tcPr>
            <w:tcW w:w="7020" w:type="dxa"/>
          </w:tcPr>
          <w:p w:rsidR="00384CE6" w:rsidRDefault="00384CE6" w:rsidP="0012017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</w:tbl>
    <w:p w:rsidR="0012017B" w:rsidRPr="0012017B" w:rsidRDefault="0012017B" w:rsidP="006F2336">
      <w:pPr>
        <w:pStyle w:val="Tabletext"/>
        <w:keepLines w:val="0"/>
        <w:spacing w:after="0" w:line="240" w:lineRule="auto"/>
        <w:ind w:left="1276"/>
        <w:rPr>
          <w:rFonts w:hint="eastAsia"/>
          <w:lang w:eastAsia="zh-TW"/>
        </w:rPr>
      </w:pPr>
    </w:p>
    <w:p w:rsidR="00260078" w:rsidRDefault="00260078" w:rsidP="008F6A3E">
      <w:pPr>
        <w:pStyle w:val="Tabletext"/>
        <w:keepLines w:val="0"/>
        <w:numPr>
          <w:ilvl w:val="3"/>
          <w:numId w:val="2"/>
          <w:numberingChange w:id="28" w:author="huai" w:date="2008-01-29T11:11:00Z" w:original="%1:1:0:.%2:1:0:.%3:1:0:.%4:1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kern w:val="2"/>
          <w:szCs w:val="24"/>
          <w:lang w:eastAsia="zh-TW"/>
        </w:rPr>
        <w:t>IF NOT FND</w:t>
      </w:r>
      <w:r>
        <w:rPr>
          <w:rFonts w:hint="eastAsia"/>
          <w:kern w:val="2"/>
          <w:szCs w:val="24"/>
          <w:lang w:eastAsia="zh-TW"/>
        </w:rPr>
        <w:t>，顯示查無相關資料，</w:t>
      </w:r>
      <w:r>
        <w:rPr>
          <w:rFonts w:hint="eastAsia"/>
          <w:kern w:val="2"/>
          <w:szCs w:val="24"/>
          <w:lang w:eastAsia="zh-TW"/>
        </w:rPr>
        <w:t>RETURN</w:t>
      </w:r>
      <w:r>
        <w:rPr>
          <w:rFonts w:hint="eastAsia"/>
          <w:kern w:val="2"/>
          <w:szCs w:val="24"/>
          <w:lang w:eastAsia="zh-TW"/>
        </w:rPr>
        <w:t>。</w:t>
      </w:r>
    </w:p>
    <w:p w:rsidR="00865346" w:rsidRDefault="004823C3" w:rsidP="004823C3">
      <w:pPr>
        <w:pStyle w:val="Tabletext"/>
        <w:keepLines w:val="0"/>
        <w:numPr>
          <w:ilvl w:val="3"/>
          <w:numId w:val="2"/>
          <w:numberingChange w:id="29" w:author="huai" w:date="2008-01-29T11:11:00Z" w:original="%1:1:0:.%2:1:0:.%3:1:0:.%4:2:0:"/>
        </w:numPr>
        <w:spacing w:after="0" w:line="240" w:lineRule="auto"/>
        <w:rPr>
          <w:lang w:eastAsia="zh-TW"/>
        </w:rPr>
      </w:pPr>
      <w:r>
        <w:rPr>
          <w:rFonts w:hint="eastAsia"/>
          <w:lang w:eastAsia="zh-TW"/>
        </w:rPr>
        <w:t>I</w:t>
      </w:r>
      <w:r w:rsidR="00865346">
        <w:rPr>
          <w:rFonts w:hint="eastAsia"/>
          <w:lang w:eastAsia="zh-TW"/>
        </w:rPr>
        <w:t xml:space="preserve">F </w:t>
      </w:r>
      <w:r w:rsidR="00865346">
        <w:rPr>
          <w:rFonts w:hint="eastAsia"/>
          <w:lang w:eastAsia="zh-TW"/>
        </w:rPr>
        <w:t>有資料，顯示畫面相關欄位</w:t>
      </w:r>
      <w:r w:rsidR="006F2336">
        <w:rPr>
          <w:rFonts w:hint="eastAsia"/>
          <w:lang w:eastAsia="zh-TW"/>
        </w:rPr>
        <w:t>同</w:t>
      </w:r>
      <w:r w:rsidR="006F2336">
        <w:rPr>
          <w:rFonts w:hint="eastAsia"/>
          <w:lang w:eastAsia="zh-TW"/>
        </w:rPr>
        <w:t xml:space="preserve"> AAB0_0100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6F2336">
          <w:rPr>
            <w:rFonts w:hint="eastAsia"/>
            <w:lang w:eastAsia="zh-TW"/>
          </w:rPr>
          <w:t>2.2.2</w:t>
        </w:r>
      </w:smartTag>
      <w:r w:rsidR="006F2336">
        <w:rPr>
          <w:rFonts w:hint="eastAsia"/>
          <w:lang w:eastAsia="zh-TW"/>
        </w:rPr>
        <w:t>.2</w:t>
      </w:r>
      <w:r w:rsidR="006F2336">
        <w:rPr>
          <w:rFonts w:hint="eastAsia"/>
          <w:lang w:eastAsia="zh-TW"/>
        </w:rPr>
        <w:t>及</w:t>
      </w:r>
      <w:r w:rsidR="006F2336">
        <w:rPr>
          <w:rFonts w:hint="eastAsia"/>
          <w:lang w:eastAsia="zh-TW"/>
        </w:rPr>
        <w:t>2.2.2.3</w:t>
      </w:r>
      <w:r w:rsidR="006F2336">
        <w:rPr>
          <w:rFonts w:hint="eastAsia"/>
          <w:lang w:eastAsia="zh-TW"/>
        </w:rPr>
        <w:t>處理。</w:t>
      </w:r>
    </w:p>
    <w:p w:rsidR="00CB7F06" w:rsidRDefault="00CB7F06" w:rsidP="00B2398C">
      <w:pPr>
        <w:pStyle w:val="Tabletext"/>
        <w:keepLines w:val="0"/>
        <w:spacing w:after="0" w:line="240" w:lineRule="auto"/>
        <w:ind w:left="1276"/>
        <w:rPr>
          <w:rFonts w:hint="eastAsia"/>
        </w:rPr>
      </w:pPr>
    </w:p>
    <w:sectPr w:rsidR="00CB7F0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1F82" w:rsidRDefault="000F1F82" w:rsidP="00866419">
      <w:r>
        <w:separator/>
      </w:r>
    </w:p>
  </w:endnote>
  <w:endnote w:type="continuationSeparator" w:id="0">
    <w:p w:rsidR="000F1F82" w:rsidRDefault="000F1F82" w:rsidP="00866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1F82" w:rsidRDefault="000F1F82" w:rsidP="00866419">
      <w:r>
        <w:separator/>
      </w:r>
    </w:p>
  </w:footnote>
  <w:footnote w:type="continuationSeparator" w:id="0">
    <w:p w:rsidR="000F1F82" w:rsidRDefault="000F1F82" w:rsidP="008664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7D95"/>
    <w:multiLevelType w:val="hybridMultilevel"/>
    <w:tmpl w:val="0CDEEBCE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74506BA"/>
    <w:multiLevelType w:val="hybridMultilevel"/>
    <w:tmpl w:val="ADFE5810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AC024A9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332966"/>
    <w:multiLevelType w:val="hybridMultilevel"/>
    <w:tmpl w:val="EB76934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BE715CA"/>
    <w:multiLevelType w:val="hybridMultilevel"/>
    <w:tmpl w:val="13D054F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F223E6B"/>
    <w:multiLevelType w:val="multilevel"/>
    <w:tmpl w:val="2A82157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3FA025C1"/>
    <w:multiLevelType w:val="hybridMultilevel"/>
    <w:tmpl w:val="BC9AD6B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332048F"/>
    <w:multiLevelType w:val="hybridMultilevel"/>
    <w:tmpl w:val="3870A4A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563F029A"/>
    <w:multiLevelType w:val="hybridMultilevel"/>
    <w:tmpl w:val="2444D172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5FE651C0"/>
    <w:multiLevelType w:val="hybridMultilevel"/>
    <w:tmpl w:val="FE4E86F4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5AE1F43"/>
    <w:multiLevelType w:val="hybridMultilevel"/>
    <w:tmpl w:val="FE64FF06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77C3EDB"/>
    <w:multiLevelType w:val="hybridMultilevel"/>
    <w:tmpl w:val="50B21DA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6C7166A2"/>
    <w:multiLevelType w:val="hybridMultilevel"/>
    <w:tmpl w:val="5EBA6560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712C001F"/>
    <w:multiLevelType w:val="hybridMultilevel"/>
    <w:tmpl w:val="93A6B76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7B1C3D98"/>
    <w:multiLevelType w:val="hybridMultilevel"/>
    <w:tmpl w:val="3BC42A3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6"/>
  </w:num>
  <w:num w:numId="5">
    <w:abstractNumId w:val="14"/>
  </w:num>
  <w:num w:numId="6">
    <w:abstractNumId w:val="7"/>
  </w:num>
  <w:num w:numId="7">
    <w:abstractNumId w:val="3"/>
  </w:num>
  <w:num w:numId="8">
    <w:abstractNumId w:val="18"/>
  </w:num>
  <w:num w:numId="9">
    <w:abstractNumId w:val="0"/>
  </w:num>
  <w:num w:numId="10">
    <w:abstractNumId w:val="20"/>
  </w:num>
  <w:num w:numId="11">
    <w:abstractNumId w:val="19"/>
  </w:num>
  <w:num w:numId="12">
    <w:abstractNumId w:val="1"/>
  </w:num>
  <w:num w:numId="13">
    <w:abstractNumId w:val="15"/>
  </w:num>
  <w:num w:numId="14">
    <w:abstractNumId w:val="6"/>
  </w:num>
  <w:num w:numId="15">
    <w:abstractNumId w:val="11"/>
  </w:num>
  <w:num w:numId="16">
    <w:abstractNumId w:val="4"/>
  </w:num>
  <w:num w:numId="17">
    <w:abstractNumId w:val="13"/>
  </w:num>
  <w:num w:numId="18">
    <w:abstractNumId w:val="12"/>
  </w:num>
  <w:num w:numId="19">
    <w:abstractNumId w:val="10"/>
  </w:num>
  <w:num w:numId="20">
    <w:abstractNumId w:val="5"/>
  </w:num>
  <w:num w:numId="21">
    <w:abstractNumId w:val="17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6C1D"/>
    <w:rsid w:val="0000606D"/>
    <w:rsid w:val="000231E4"/>
    <w:rsid w:val="00026FEA"/>
    <w:rsid w:val="0004402D"/>
    <w:rsid w:val="00047FB1"/>
    <w:rsid w:val="000637E5"/>
    <w:rsid w:val="00070689"/>
    <w:rsid w:val="00074F5B"/>
    <w:rsid w:val="0007575E"/>
    <w:rsid w:val="00081F0F"/>
    <w:rsid w:val="00082FB3"/>
    <w:rsid w:val="000950DA"/>
    <w:rsid w:val="000B2B6C"/>
    <w:rsid w:val="000D6215"/>
    <w:rsid w:val="000D6439"/>
    <w:rsid w:val="000E58E3"/>
    <w:rsid w:val="000F1F82"/>
    <w:rsid w:val="000F3772"/>
    <w:rsid w:val="00101DD2"/>
    <w:rsid w:val="00116753"/>
    <w:rsid w:val="0012017B"/>
    <w:rsid w:val="00120E72"/>
    <w:rsid w:val="00132718"/>
    <w:rsid w:val="00140B8B"/>
    <w:rsid w:val="001667C7"/>
    <w:rsid w:val="00170500"/>
    <w:rsid w:val="001872D8"/>
    <w:rsid w:val="001B350E"/>
    <w:rsid w:val="001D1238"/>
    <w:rsid w:val="001F2A03"/>
    <w:rsid w:val="00212685"/>
    <w:rsid w:val="00214A90"/>
    <w:rsid w:val="00236985"/>
    <w:rsid w:val="0023751E"/>
    <w:rsid w:val="00245CF4"/>
    <w:rsid w:val="00260078"/>
    <w:rsid w:val="0027724D"/>
    <w:rsid w:val="00280570"/>
    <w:rsid w:val="002868CE"/>
    <w:rsid w:val="002A60B0"/>
    <w:rsid w:val="002C5757"/>
    <w:rsid w:val="002F24D5"/>
    <w:rsid w:val="002F258F"/>
    <w:rsid w:val="003001AC"/>
    <w:rsid w:val="00302686"/>
    <w:rsid w:val="003143FF"/>
    <w:rsid w:val="003169A1"/>
    <w:rsid w:val="0033124C"/>
    <w:rsid w:val="00332B58"/>
    <w:rsid w:val="0034569E"/>
    <w:rsid w:val="0035207B"/>
    <w:rsid w:val="003633F9"/>
    <w:rsid w:val="00372C37"/>
    <w:rsid w:val="00381A26"/>
    <w:rsid w:val="00384CE6"/>
    <w:rsid w:val="00391CF8"/>
    <w:rsid w:val="003A0504"/>
    <w:rsid w:val="003A545C"/>
    <w:rsid w:val="003B256E"/>
    <w:rsid w:val="003B47FC"/>
    <w:rsid w:val="003E57B7"/>
    <w:rsid w:val="003E6911"/>
    <w:rsid w:val="00402183"/>
    <w:rsid w:val="0040617B"/>
    <w:rsid w:val="00435785"/>
    <w:rsid w:val="00436155"/>
    <w:rsid w:val="004619F6"/>
    <w:rsid w:val="00462CD4"/>
    <w:rsid w:val="0047106B"/>
    <w:rsid w:val="0048237D"/>
    <w:rsid w:val="004823C3"/>
    <w:rsid w:val="00484313"/>
    <w:rsid w:val="0048564F"/>
    <w:rsid w:val="00487409"/>
    <w:rsid w:val="004C2E14"/>
    <w:rsid w:val="004C732B"/>
    <w:rsid w:val="004F09C0"/>
    <w:rsid w:val="00507194"/>
    <w:rsid w:val="00516B0E"/>
    <w:rsid w:val="00520C5C"/>
    <w:rsid w:val="00532D8C"/>
    <w:rsid w:val="0058351A"/>
    <w:rsid w:val="005B3FB8"/>
    <w:rsid w:val="005B7524"/>
    <w:rsid w:val="005C3815"/>
    <w:rsid w:val="005D062B"/>
    <w:rsid w:val="006123F1"/>
    <w:rsid w:val="006137F7"/>
    <w:rsid w:val="00617108"/>
    <w:rsid w:val="006268AC"/>
    <w:rsid w:val="00637333"/>
    <w:rsid w:val="00645303"/>
    <w:rsid w:val="006535B2"/>
    <w:rsid w:val="00657D8A"/>
    <w:rsid w:val="00674D0D"/>
    <w:rsid w:val="00684946"/>
    <w:rsid w:val="00686716"/>
    <w:rsid w:val="00693ED8"/>
    <w:rsid w:val="006B5620"/>
    <w:rsid w:val="006B7480"/>
    <w:rsid w:val="006C36E0"/>
    <w:rsid w:val="006D7F3F"/>
    <w:rsid w:val="006F2336"/>
    <w:rsid w:val="0071761C"/>
    <w:rsid w:val="00725A0C"/>
    <w:rsid w:val="007260C0"/>
    <w:rsid w:val="007306EC"/>
    <w:rsid w:val="00750BB0"/>
    <w:rsid w:val="00751660"/>
    <w:rsid w:val="0075178B"/>
    <w:rsid w:val="007571ED"/>
    <w:rsid w:val="007644C9"/>
    <w:rsid w:val="00772BF7"/>
    <w:rsid w:val="007826D2"/>
    <w:rsid w:val="00784128"/>
    <w:rsid w:val="007A0DEA"/>
    <w:rsid w:val="007A758D"/>
    <w:rsid w:val="007B3FE9"/>
    <w:rsid w:val="007C098B"/>
    <w:rsid w:val="007D1E94"/>
    <w:rsid w:val="007D3290"/>
    <w:rsid w:val="007D5830"/>
    <w:rsid w:val="007D7C58"/>
    <w:rsid w:val="007E531F"/>
    <w:rsid w:val="0081315D"/>
    <w:rsid w:val="00834BA6"/>
    <w:rsid w:val="00837CE0"/>
    <w:rsid w:val="008404C7"/>
    <w:rsid w:val="00840CB8"/>
    <w:rsid w:val="008504F8"/>
    <w:rsid w:val="00865346"/>
    <w:rsid w:val="00866419"/>
    <w:rsid w:val="00870A8E"/>
    <w:rsid w:val="008960D1"/>
    <w:rsid w:val="008D7DAC"/>
    <w:rsid w:val="008E1E82"/>
    <w:rsid w:val="008E7D8F"/>
    <w:rsid w:val="008F0A8C"/>
    <w:rsid w:val="008F6A3E"/>
    <w:rsid w:val="009049D4"/>
    <w:rsid w:val="00911D73"/>
    <w:rsid w:val="00912B00"/>
    <w:rsid w:val="00930A38"/>
    <w:rsid w:val="00932756"/>
    <w:rsid w:val="00932FC7"/>
    <w:rsid w:val="009369FB"/>
    <w:rsid w:val="00937AA7"/>
    <w:rsid w:val="009402F3"/>
    <w:rsid w:val="009651D3"/>
    <w:rsid w:val="009701BA"/>
    <w:rsid w:val="00971F7F"/>
    <w:rsid w:val="009751A4"/>
    <w:rsid w:val="00986CD3"/>
    <w:rsid w:val="00987AAE"/>
    <w:rsid w:val="00994FC0"/>
    <w:rsid w:val="009B055F"/>
    <w:rsid w:val="009B3B73"/>
    <w:rsid w:val="009B4663"/>
    <w:rsid w:val="00A04DF0"/>
    <w:rsid w:val="00A06EF1"/>
    <w:rsid w:val="00A15940"/>
    <w:rsid w:val="00A15AE6"/>
    <w:rsid w:val="00A23753"/>
    <w:rsid w:val="00A31187"/>
    <w:rsid w:val="00A615DA"/>
    <w:rsid w:val="00A728BB"/>
    <w:rsid w:val="00A773B1"/>
    <w:rsid w:val="00A96156"/>
    <w:rsid w:val="00AA298E"/>
    <w:rsid w:val="00AA7751"/>
    <w:rsid w:val="00AB4A97"/>
    <w:rsid w:val="00AC44F0"/>
    <w:rsid w:val="00AC4D87"/>
    <w:rsid w:val="00AD2751"/>
    <w:rsid w:val="00AE4BBD"/>
    <w:rsid w:val="00AF477C"/>
    <w:rsid w:val="00B10478"/>
    <w:rsid w:val="00B22BFC"/>
    <w:rsid w:val="00B2398C"/>
    <w:rsid w:val="00B315AB"/>
    <w:rsid w:val="00B37806"/>
    <w:rsid w:val="00B41DC2"/>
    <w:rsid w:val="00B60F82"/>
    <w:rsid w:val="00B72A02"/>
    <w:rsid w:val="00B74CB1"/>
    <w:rsid w:val="00B77E6C"/>
    <w:rsid w:val="00B91C70"/>
    <w:rsid w:val="00B977B7"/>
    <w:rsid w:val="00BC7FFE"/>
    <w:rsid w:val="00BE1857"/>
    <w:rsid w:val="00BF0F90"/>
    <w:rsid w:val="00C24A95"/>
    <w:rsid w:val="00C26473"/>
    <w:rsid w:val="00C3025A"/>
    <w:rsid w:val="00C318BC"/>
    <w:rsid w:val="00C51F84"/>
    <w:rsid w:val="00C70352"/>
    <w:rsid w:val="00C757E4"/>
    <w:rsid w:val="00C92DA2"/>
    <w:rsid w:val="00C9460D"/>
    <w:rsid w:val="00CB25A4"/>
    <w:rsid w:val="00CB3658"/>
    <w:rsid w:val="00CB7F06"/>
    <w:rsid w:val="00CD0ADA"/>
    <w:rsid w:val="00CD1AA8"/>
    <w:rsid w:val="00CE3EFF"/>
    <w:rsid w:val="00D0481F"/>
    <w:rsid w:val="00D138BA"/>
    <w:rsid w:val="00D13D3C"/>
    <w:rsid w:val="00D202E5"/>
    <w:rsid w:val="00D22252"/>
    <w:rsid w:val="00D23912"/>
    <w:rsid w:val="00D25907"/>
    <w:rsid w:val="00D32083"/>
    <w:rsid w:val="00D35BD3"/>
    <w:rsid w:val="00D43CDC"/>
    <w:rsid w:val="00D54B1C"/>
    <w:rsid w:val="00D55572"/>
    <w:rsid w:val="00D656AA"/>
    <w:rsid w:val="00D72B17"/>
    <w:rsid w:val="00DA308A"/>
    <w:rsid w:val="00DA6C1D"/>
    <w:rsid w:val="00DB34AB"/>
    <w:rsid w:val="00DE129A"/>
    <w:rsid w:val="00DE4C46"/>
    <w:rsid w:val="00E04471"/>
    <w:rsid w:val="00E07266"/>
    <w:rsid w:val="00E204D7"/>
    <w:rsid w:val="00E254E1"/>
    <w:rsid w:val="00E51EB7"/>
    <w:rsid w:val="00E64E90"/>
    <w:rsid w:val="00E66841"/>
    <w:rsid w:val="00E8020D"/>
    <w:rsid w:val="00EA40BC"/>
    <w:rsid w:val="00EA71C2"/>
    <w:rsid w:val="00EC7787"/>
    <w:rsid w:val="00ED0498"/>
    <w:rsid w:val="00EE1BD5"/>
    <w:rsid w:val="00EE55DE"/>
    <w:rsid w:val="00EE66CF"/>
    <w:rsid w:val="00EF00DB"/>
    <w:rsid w:val="00EF35AD"/>
    <w:rsid w:val="00F04AD3"/>
    <w:rsid w:val="00F0594A"/>
    <w:rsid w:val="00F15505"/>
    <w:rsid w:val="00F418D3"/>
    <w:rsid w:val="00F44BDE"/>
    <w:rsid w:val="00F47751"/>
    <w:rsid w:val="00F77DDA"/>
    <w:rsid w:val="00F862D3"/>
    <w:rsid w:val="00FB17D8"/>
    <w:rsid w:val="00FD7C5E"/>
    <w:rsid w:val="00FF0951"/>
    <w:rsid w:val="00FF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5CDCB19-16DC-495E-A0C9-8A0FADA05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Emphasis"/>
    <w:basedOn w:val="a0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basedOn w:val="a0"/>
    <w:rPr>
      <w:color w:val="0000FF"/>
    </w:rPr>
  </w:style>
  <w:style w:type="character" w:styleId="a4">
    <w:name w:val="page number"/>
    <w:basedOn w:val="a0"/>
  </w:style>
  <w:style w:type="character" w:styleId="a5">
    <w:name w:val="annotation reference"/>
    <w:basedOn w:val="a0"/>
    <w:semiHidden/>
    <w:rsid w:val="00870A8E"/>
    <w:rPr>
      <w:sz w:val="18"/>
      <w:szCs w:val="18"/>
    </w:rPr>
  </w:style>
  <w:style w:type="character" w:styleId="a6">
    <w:name w:val="Strong"/>
    <w:basedOn w:val="a0"/>
    <w:qFormat/>
    <w:rPr>
      <w:b/>
      <w:bCs/>
    </w:rPr>
  </w:style>
  <w:style w:type="paragraph" w:styleId="a7">
    <w:name w:val="annotation text"/>
    <w:basedOn w:val="a"/>
    <w:semiHidden/>
    <w:rsid w:val="00870A8E"/>
  </w:style>
  <w:style w:type="paragraph" w:styleId="a8">
    <w:name w:val="annotation subject"/>
    <w:basedOn w:val="a7"/>
    <w:next w:val="a7"/>
    <w:semiHidden/>
    <w:rsid w:val="00870A8E"/>
    <w:rPr>
      <w:b/>
      <w:bCs/>
    </w:rPr>
  </w:style>
  <w:style w:type="paragraph" w:styleId="a9">
    <w:name w:val="Balloon Text"/>
    <w:basedOn w:val="a"/>
    <w:semiHidden/>
    <w:rsid w:val="00870A8E"/>
    <w:rPr>
      <w:rFonts w:ascii="Arial" w:hAnsi="Arial"/>
      <w:sz w:val="18"/>
      <w:szCs w:val="18"/>
    </w:rPr>
  </w:style>
  <w:style w:type="character" w:styleId="HTML">
    <w:name w:val="HTML Code"/>
    <w:basedOn w:val="a0"/>
    <w:rsid w:val="004C732B"/>
    <w:rPr>
      <w:rFonts w:ascii="細明體" w:eastAsia="細明體" w:hAnsi="細明體" w:cs="細明體"/>
      <w:sz w:val="24"/>
      <w:szCs w:val="24"/>
    </w:rPr>
  </w:style>
  <w:style w:type="character" w:styleId="aa">
    <w:name w:val="Hyperlink"/>
    <w:basedOn w:val="a0"/>
    <w:rsid w:val="004C732B"/>
    <w:rPr>
      <w:color w:val="0000FF"/>
      <w:u w:val="single"/>
    </w:rPr>
  </w:style>
  <w:style w:type="character" w:styleId="ab">
    <w:name w:val="FollowedHyperlink"/>
    <w:basedOn w:val="a0"/>
    <w:rsid w:val="00C318BC"/>
    <w:rPr>
      <w:color w:val="800080"/>
      <w:u w:val="single"/>
    </w:rPr>
  </w:style>
  <w:style w:type="character" w:customStyle="1" w:styleId="first">
    <w:name w:val="first"/>
    <w:basedOn w:val="a0"/>
    <w:rsid w:val="00F15505"/>
  </w:style>
  <w:style w:type="paragraph" w:styleId="ac">
    <w:name w:val="header"/>
    <w:basedOn w:val="a"/>
    <w:link w:val="ad"/>
    <w:rsid w:val="008664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rsid w:val="00866419"/>
  </w:style>
  <w:style w:type="paragraph" w:styleId="ae">
    <w:name w:val="footer"/>
    <w:basedOn w:val="a"/>
    <w:link w:val="af"/>
    <w:rsid w:val="008664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rsid w:val="00866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