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22796" w:rsidRPr="00F225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6"/>
                <w:attr w:name="IsLunarDate" w:val="False"/>
                <w:attr w:name="IsROCDate" w:val="False"/>
              </w:smartTagPr>
              <w:r w:rsidRPr="00F225BD">
                <w:rPr>
                  <w:rFonts w:ascii="新細明體" w:hAnsi="新細明體" w:hint="eastAsia"/>
                  <w:lang w:eastAsia="zh-TW"/>
                </w:rPr>
                <w:t>2010/0</w:t>
              </w:r>
              <w:r w:rsidR="009155E9">
                <w:rPr>
                  <w:rFonts w:ascii="新細明體" w:hAnsi="新細明體" w:hint="eastAsia"/>
                  <w:lang w:eastAsia="zh-TW"/>
                </w:rPr>
                <w:t>9/06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1.</w:t>
            </w:r>
            <w:r w:rsidR="00F225BD" w:rsidRPr="00F225BD">
              <w:rPr>
                <w:rFonts w:ascii="新細明體" w:hAnsi="新細明體" w:hint="eastAsia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F225B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9155E9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Huai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96"/>
        <w:gridCol w:w="4396"/>
        <w:gridCol w:w="1532"/>
        <w:gridCol w:w="2052"/>
        <w:tblGridChange w:id="1">
          <w:tblGrid>
            <w:gridCol w:w="1412"/>
            <w:gridCol w:w="796"/>
            <w:gridCol w:w="4396"/>
            <w:gridCol w:w="1532"/>
            <w:gridCol w:w="2052"/>
          </w:tblGrid>
        </w:tblGridChange>
      </w:tblGrid>
      <w:tr w:rsidR="00907A23" w:rsidRPr="009E5952" w:rsidTr="001855D0">
        <w:tc>
          <w:tcPr>
            <w:tcW w:w="1412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6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07A23" w:rsidRPr="009E5952" w:rsidTr="001855D0">
        <w:tc>
          <w:tcPr>
            <w:tcW w:w="1412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2016/05/09</w:t>
            </w:r>
          </w:p>
        </w:tc>
        <w:tc>
          <w:tcPr>
            <w:tcW w:w="796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907A23" w:rsidRPr="009E5952" w:rsidRDefault="00907A23" w:rsidP="001855D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配合免覆核擴大調整報表</w:t>
            </w:r>
          </w:p>
        </w:tc>
        <w:tc>
          <w:tcPr>
            <w:tcW w:w="1532" w:type="dxa"/>
          </w:tcPr>
          <w:p w:rsidR="00907A23" w:rsidRPr="009E5952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2" w:type="dxa"/>
          </w:tcPr>
          <w:p w:rsidR="00907A23" w:rsidRPr="003400D3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1603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7000558</w:t>
            </w:r>
          </w:p>
        </w:tc>
      </w:tr>
      <w:tr w:rsidR="002D34F5" w:rsidRPr="009E5952" w:rsidTr="001855D0">
        <w:trPr>
          <w:ins w:id="2" w:author="cathay" w:date="2016-09-19T16:09:00Z"/>
        </w:trPr>
        <w:tc>
          <w:tcPr>
            <w:tcW w:w="1412" w:type="dxa"/>
          </w:tcPr>
          <w:p w:rsidR="002D34F5" w:rsidRDefault="002D34F5" w:rsidP="002D34F5">
            <w:pPr>
              <w:spacing w:line="240" w:lineRule="atLeast"/>
              <w:jc w:val="center"/>
              <w:rPr>
                <w:ins w:id="3" w:author="cathay" w:date="2016-09-19T16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6-09-19T16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2016/09/19</w:t>
              </w:r>
            </w:ins>
          </w:p>
        </w:tc>
        <w:tc>
          <w:tcPr>
            <w:tcW w:w="796" w:type="dxa"/>
          </w:tcPr>
          <w:p w:rsidR="002D34F5" w:rsidRDefault="002D34F5" w:rsidP="002D34F5">
            <w:pPr>
              <w:spacing w:line="240" w:lineRule="atLeast"/>
              <w:jc w:val="center"/>
              <w:rPr>
                <w:ins w:id="5" w:author="cathay" w:date="2016-09-19T16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6-09-19T16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396" w:type="dxa"/>
          </w:tcPr>
          <w:p w:rsidR="002D34F5" w:rsidRDefault="002D34F5" w:rsidP="002D34F5">
            <w:pPr>
              <w:spacing w:line="240" w:lineRule="atLeast"/>
              <w:rPr>
                <w:ins w:id="7" w:author="cathay" w:date="2016-09-19T16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6-09-19T16:1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新增全自動核賠件統計</w:t>
              </w:r>
            </w:ins>
          </w:p>
        </w:tc>
        <w:tc>
          <w:tcPr>
            <w:tcW w:w="1532" w:type="dxa"/>
          </w:tcPr>
          <w:p w:rsidR="002D34F5" w:rsidRDefault="002D34F5" w:rsidP="002D34F5">
            <w:pPr>
              <w:spacing w:line="240" w:lineRule="atLeast"/>
              <w:jc w:val="center"/>
              <w:rPr>
                <w:ins w:id="9" w:author="cathay" w:date="2016-09-19T16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6-09-19T16:1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2" w:type="dxa"/>
          </w:tcPr>
          <w:p w:rsidR="002D34F5" w:rsidRDefault="002D34F5" w:rsidP="002D34F5">
            <w:pPr>
              <w:spacing w:line="240" w:lineRule="atLeast"/>
              <w:jc w:val="center"/>
              <w:rPr>
                <w:ins w:id="11" w:author="cathay" w:date="2016-09-19T16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6-09-19T16:10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</w:tbl>
    <w:p w:rsidR="00907A23" w:rsidRDefault="00907A2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291"/>
      </w:tblGrid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907A23" w:rsidRPr="00D76EE6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自動核賠日報_明細</w:t>
            </w:r>
          </w:p>
        </w:tc>
      </w:tr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AAH5_051</w:t>
            </w:r>
            <w:r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</w:tr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907A23" w:rsidRPr="00D76EE6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自動核賠日報_明細</w:t>
            </w:r>
          </w:p>
        </w:tc>
      </w:tr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07A23" w:rsidRPr="002A58AE" w:rsidTr="001855D0">
        <w:tc>
          <w:tcPr>
            <w:tcW w:w="2268" w:type="dxa"/>
          </w:tcPr>
          <w:p w:rsidR="00907A23" w:rsidRPr="002A58AE" w:rsidRDefault="00907A23" w:rsidP="001855D0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907A23" w:rsidRPr="002A58AE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07A23" w:rsidRPr="00905969" w:rsidTr="001855D0">
        <w:tc>
          <w:tcPr>
            <w:tcW w:w="2268" w:type="dxa"/>
            <w:vMerge w:val="restart"/>
            <w:vAlign w:val="center"/>
          </w:tcPr>
          <w:p w:rsidR="00907A23" w:rsidRPr="00905969" w:rsidRDefault="00907A23" w:rsidP="001855D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907A23" w:rsidRPr="00905969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91" w:type="dxa"/>
            <w:vAlign w:val="center"/>
          </w:tcPr>
          <w:p w:rsidR="00907A23" w:rsidRPr="00905969" w:rsidRDefault="00907A23" w:rsidP="001855D0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907A23" w:rsidRPr="00905969" w:rsidTr="001855D0">
        <w:tc>
          <w:tcPr>
            <w:tcW w:w="2268" w:type="dxa"/>
            <w:vMerge/>
          </w:tcPr>
          <w:p w:rsidR="00907A23" w:rsidRPr="00905969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907A23" w:rsidRPr="00905969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91" w:type="dxa"/>
            <w:vAlign w:val="center"/>
          </w:tcPr>
          <w:p w:rsidR="00907A23" w:rsidRPr="00905969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907A23" w:rsidRPr="00905969" w:rsidTr="001855D0">
        <w:tc>
          <w:tcPr>
            <w:tcW w:w="2268" w:type="dxa"/>
            <w:vMerge/>
          </w:tcPr>
          <w:p w:rsidR="00907A23" w:rsidRPr="00905969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907A23" w:rsidRPr="00905969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91" w:type="dxa"/>
            <w:vAlign w:val="center"/>
          </w:tcPr>
          <w:p w:rsidR="00907A23" w:rsidRPr="00905969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907A23" w:rsidRPr="00F82E63" w:rsidTr="001855D0">
        <w:tc>
          <w:tcPr>
            <w:tcW w:w="2268" w:type="dxa"/>
          </w:tcPr>
          <w:p w:rsidR="00907A23" w:rsidRPr="006A02C0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907A23" w:rsidRPr="006A02C0" w:rsidRDefault="00907A23" w:rsidP="001855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907A23" w:rsidRPr="00907A23" w:rsidRDefault="00907A23" w:rsidP="00907A2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907A23" w:rsidRDefault="00907A23" w:rsidP="00907A23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  <w:r>
        <w:rPr>
          <w:noProof/>
          <w:kern w:val="2"/>
          <w:szCs w:val="24"/>
          <w:lang w:eastAsia="zh-TW"/>
        </w:rPr>
        <w:pict>
          <v:group id="_x0000_s1026" style="position:absolute;margin-left:1.3pt;margin-top:5.85pt;width:412.35pt;height:51.1pt;z-index:251657728" coordorigin="926,9562" coordsize="8247,1022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7" type="#_x0000_t109" style="position:absolute;left:3651;top:9674;width:2144;height:769">
              <v:textbox style="mso-next-textbox:#_x0000_s1027">
                <w:txbxContent>
                  <w:p w:rsidR="00907A23" w:rsidRPr="00456FB6" w:rsidRDefault="00907A23" w:rsidP="00907A2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人員選擇相關服務科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28" type="#_x0000_t117" style="position:absolute;left:926;top:9755;width:2412;height:531">
              <v:textbox style="mso-next-textbox:#_x0000_s1028">
                <w:txbxContent>
                  <w:p w:rsidR="00907A23" w:rsidRPr="00E64A24" w:rsidRDefault="00907A23" w:rsidP="00907A23">
                    <w:pPr>
                      <w:rPr>
                        <w:sz w:val="20"/>
                        <w:szCs w:val="20"/>
                      </w:rPr>
                    </w:pPr>
                    <w:r w:rsidRPr="00E64A24">
                      <w:rPr>
                        <w:rFonts w:hint="eastAsia"/>
                        <w:sz w:val="20"/>
                        <w:szCs w:val="20"/>
                      </w:rPr>
                      <w:t>進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入查詢畫面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9" type="#_x0000_t132" style="position:absolute;left:6320;top:9562;width:2853;height:1022">
              <v:textbox style="mso-next-textbox:#_x0000_s1029">
                <w:txbxContent>
                  <w:p w:rsidR="00907A23" w:rsidRPr="00BC1860" w:rsidRDefault="00907A23" w:rsidP="00907A23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自動核賠報表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_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明細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DTAAH524</w:t>
                    </w:r>
                  </w:p>
                  <w:p w:rsidR="00907A23" w:rsidRPr="007F0EDF" w:rsidRDefault="00907A23" w:rsidP="00907A2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329;top:10022;width:367;height:0" o:connectortype="straight">
              <v:stroke endarrow="block"/>
            </v:shape>
            <v:shape id="_x0000_s1031" type="#_x0000_t32" style="position:absolute;left:5795;top:10088;width:525;height:0" o:connectortype="straight">
              <v:stroke endarrow="block"/>
            </v:shape>
          </v:group>
        </w:pict>
      </w:r>
    </w:p>
    <w:p w:rsidR="00907A23" w:rsidRDefault="00907A23" w:rsidP="00907A23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907A23" w:rsidRDefault="00907A23" w:rsidP="00907A23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907A23" w:rsidRDefault="00907A23" w:rsidP="00907A23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907A23" w:rsidRPr="002A58AE" w:rsidTr="001855D0">
        <w:tc>
          <w:tcPr>
            <w:tcW w:w="851" w:type="dxa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07A23" w:rsidRPr="002A58AE" w:rsidTr="001855D0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907A23" w:rsidRPr="002A58AE" w:rsidRDefault="00907A23" w:rsidP="001855D0">
            <w:pPr>
              <w:widowControl/>
              <w:numPr>
                <w:ilvl w:val="0"/>
                <w:numId w:val="16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907A23" w:rsidRDefault="00907A23" w:rsidP="001855D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自動核賠報表_明細</w:t>
            </w:r>
          </w:p>
        </w:tc>
        <w:tc>
          <w:tcPr>
            <w:tcW w:w="2551" w:type="dxa"/>
          </w:tcPr>
          <w:p w:rsidR="00907A23" w:rsidRPr="002A58AE" w:rsidRDefault="00907A23" w:rsidP="001855D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DTAAH524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907A23" w:rsidRPr="002A58AE" w:rsidRDefault="00907A23" w:rsidP="001855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907A23" w:rsidRDefault="00907A23" w:rsidP="00907A2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907A23" w:rsidRPr="002A58AE" w:rsidTr="001855D0">
        <w:tc>
          <w:tcPr>
            <w:tcW w:w="455" w:type="pct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907A23" w:rsidRPr="002A58AE" w:rsidRDefault="00907A23" w:rsidP="001855D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07A23" w:rsidRPr="002A58AE" w:rsidTr="001855D0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907A23" w:rsidRPr="002A58AE" w:rsidRDefault="00907A23" w:rsidP="001855D0">
            <w:pPr>
              <w:widowControl/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907A23" w:rsidRPr="002A58AE" w:rsidRDefault="00907A23" w:rsidP="001855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907A23" w:rsidRPr="00E70E6E" w:rsidRDefault="00907A23" w:rsidP="001855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907A23" w:rsidRDefault="00907A23" w:rsidP="00907A2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Pr="009F210B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u w:val="single"/>
          <w:lang w:eastAsia="zh-TW"/>
        </w:rPr>
      </w:pPr>
      <w:r w:rsidRPr="009F210B">
        <w:rPr>
          <w:rFonts w:hint="eastAsia"/>
          <w:kern w:val="2"/>
          <w:szCs w:val="24"/>
          <w:u w:val="single"/>
          <w:lang w:eastAsia="zh-TW"/>
        </w:rPr>
        <w:t>如連結。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3" w:author="cathay" w:date="2016-09-19T16:13:00Z">
          <w:tblPr>
            <w:tblW w:w="1059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1892"/>
        <w:gridCol w:w="947"/>
        <w:gridCol w:w="947"/>
        <w:gridCol w:w="1893"/>
        <w:gridCol w:w="947"/>
        <w:gridCol w:w="947"/>
        <w:gridCol w:w="1893"/>
        <w:tblGridChange w:id="14">
          <w:tblGrid>
            <w:gridCol w:w="1892"/>
            <w:gridCol w:w="1894"/>
            <w:gridCol w:w="41"/>
            <w:gridCol w:w="1852"/>
            <w:gridCol w:w="1894"/>
            <w:gridCol w:w="1893"/>
            <w:gridCol w:w="4959"/>
          </w:tblGrid>
        </w:tblGridChange>
      </w:tblGrid>
      <w:tr w:rsidR="002D34F5" w:rsidRPr="009F210B" w:rsidDel="002D34F5" w:rsidTr="002D34F5">
        <w:trPr>
          <w:gridAfter w:val="2"/>
          <w:del w:id="15" w:author="cathay" w:date="2016-09-19T16:10:00Z"/>
        </w:trPr>
        <w:tc>
          <w:tcPr>
            <w:tcW w:w="0" w:type="auto"/>
            <w:gridSpan w:val="2"/>
            <w:tcPrChange w:id="16" w:author="cathay" w:date="2016-09-19T16:13:00Z">
              <w:tcPr>
                <w:tcW w:w="3827" w:type="dxa"/>
                <w:gridSpan w:val="3"/>
              </w:tcPr>
            </w:tcPrChange>
          </w:tcPr>
          <w:p w:rsidR="002D34F5" w:rsidRPr="009F210B" w:rsidDel="002D34F5" w:rsidRDefault="002D34F5" w:rsidP="00972C2D">
            <w:pPr>
              <w:pStyle w:val="Tabletext"/>
              <w:keepLines w:val="0"/>
              <w:spacing w:after="0" w:line="240" w:lineRule="auto"/>
              <w:rPr>
                <w:ins w:id="17" w:author="cathay" w:date="2016-09-19T16:10:00Z"/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0" w:type="auto"/>
            <w:gridSpan w:val="3"/>
            <w:tcPrChange w:id="18" w:author="cathay" w:date="2016-09-19T16:13:00Z">
              <w:tcPr>
                <w:tcW w:w="10598" w:type="dxa"/>
                <w:gridSpan w:val="4"/>
              </w:tcPr>
            </w:tcPrChange>
          </w:tcPr>
          <w:p w:rsidR="002D34F5" w:rsidRPr="009F210B" w:rsidDel="002D34F5" w:rsidRDefault="002D34F5" w:rsidP="00972C2D">
            <w:pPr>
              <w:pStyle w:val="Tabletext"/>
              <w:keepLines w:val="0"/>
              <w:spacing w:after="0" w:line="240" w:lineRule="auto"/>
              <w:rPr>
                <w:del w:id="19" w:author="cathay" w:date="2016-09-19T16:10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2D34F5" w:rsidRPr="009F210B" w:rsidTr="002D34F5">
        <w:tc>
          <w:tcPr>
            <w:tcW w:w="1892" w:type="dxa"/>
          </w:tcPr>
          <w:p w:rsidR="002D34F5" w:rsidRDefault="002D34F5" w:rsidP="002D34F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  <w:pPrChange w:id="20" w:author="cathay" w:date="2016-09-19T16:14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r>
              <w:rPr>
                <w:rFonts w:hint="eastAsia"/>
                <w:kern w:val="2"/>
                <w:szCs w:val="24"/>
                <w:lang w:eastAsia="zh-TW"/>
              </w:rPr>
              <w:lastRenderedPageBreak/>
              <w:t>受理編號</w:t>
            </w:r>
          </w:p>
        </w:tc>
        <w:tc>
          <w:tcPr>
            <w:tcW w:w="1893" w:type="dxa"/>
            <w:gridSpan w:val="2"/>
          </w:tcPr>
          <w:p w:rsidR="002D34F5" w:rsidRDefault="002D34F5" w:rsidP="002D34F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  <w:pPrChange w:id="21" w:author="cathay" w:date="2016-09-19T16:14:00Z">
                <w:pPr>
                  <w:pStyle w:val="Tabletext"/>
                  <w:keepLines w:val="0"/>
                  <w:spacing w:after="0" w:line="240" w:lineRule="auto"/>
                  <w:jc w:val="center"/>
                </w:pPr>
              </w:pPrChange>
            </w:pPr>
            <w:ins w:id="22" w:author="cathay" w:date="2016-09-19T16:14:00Z">
              <w:r>
                <w:rPr>
                  <w:rFonts w:hint="eastAsia"/>
                  <w:kern w:val="2"/>
                  <w:szCs w:val="24"/>
                  <w:lang w:eastAsia="zh-TW"/>
                </w:rPr>
                <w:t>案件層級</w:t>
              </w:r>
            </w:ins>
            <w:del w:id="23" w:author="cathay" w:date="2016-09-19T16:14:00Z">
              <w:r w:rsidDel="002D34F5">
                <w:rPr>
                  <w:rFonts w:hint="eastAsia"/>
                  <w:kern w:val="2"/>
                  <w:szCs w:val="24"/>
                  <w:lang w:eastAsia="zh-TW"/>
                </w:rPr>
                <w:delText>核賠人員</w:delText>
              </w:r>
            </w:del>
          </w:p>
        </w:tc>
        <w:tc>
          <w:tcPr>
            <w:tcW w:w="1893" w:type="dxa"/>
          </w:tcPr>
          <w:p w:rsidR="002D34F5" w:rsidRDefault="002D34F5" w:rsidP="002D34F5">
            <w:pPr>
              <w:pStyle w:val="Tabletext"/>
              <w:keepLines w:val="0"/>
              <w:spacing w:after="0" w:line="240" w:lineRule="auto"/>
              <w:jc w:val="center"/>
              <w:rPr>
                <w:ins w:id="24" w:author="cathay" w:date="2016-09-19T16:10:00Z"/>
                <w:rFonts w:hint="eastAsia"/>
                <w:kern w:val="2"/>
                <w:szCs w:val="24"/>
                <w:lang w:eastAsia="zh-TW"/>
              </w:rPr>
              <w:pPrChange w:id="25" w:author="cathay" w:date="2016-09-19T16:14:00Z">
                <w:pPr>
                  <w:pStyle w:val="Tabletext"/>
                  <w:keepLines w:val="0"/>
                  <w:spacing w:after="0" w:line="240" w:lineRule="auto"/>
                  <w:jc w:val="center"/>
                </w:pPr>
              </w:pPrChange>
            </w:pPr>
            <w:ins w:id="26" w:author="cathay" w:date="2016-09-19T16:14:00Z">
              <w:r>
                <w:rPr>
                  <w:rFonts w:hint="eastAsia"/>
                  <w:kern w:val="2"/>
                  <w:szCs w:val="24"/>
                  <w:lang w:eastAsia="zh-TW"/>
                </w:rPr>
                <w:t>案件層級分類</w:t>
              </w:r>
            </w:ins>
          </w:p>
        </w:tc>
        <w:tc>
          <w:tcPr>
            <w:tcW w:w="1893" w:type="dxa"/>
            <w:gridSpan w:val="2"/>
          </w:tcPr>
          <w:p w:rsidR="002D34F5" w:rsidRDefault="002D34F5" w:rsidP="002D34F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  <w:pPrChange w:id="27" w:author="cathay" w:date="2016-09-19T16:14:00Z">
                <w:pPr>
                  <w:pStyle w:val="Tabletext"/>
                  <w:keepLines w:val="0"/>
                  <w:spacing w:after="0" w:line="240" w:lineRule="auto"/>
                  <w:jc w:val="center"/>
                </w:pPr>
              </w:pPrChange>
            </w:pPr>
            <w:del w:id="28" w:author="cathay" w:date="2016-09-19T16:14:00Z">
              <w:r w:rsidDel="002D34F5">
                <w:rPr>
                  <w:rFonts w:hint="eastAsia"/>
                  <w:kern w:val="2"/>
                  <w:szCs w:val="24"/>
                  <w:lang w:eastAsia="zh-TW"/>
                </w:rPr>
                <w:delText>受理編號</w:delText>
              </w:r>
            </w:del>
            <w:ins w:id="29" w:author="cathay" w:date="2016-09-19T16:14:00Z">
              <w:r>
                <w:rPr>
                  <w:rFonts w:hint="eastAsia"/>
                  <w:kern w:val="2"/>
                  <w:szCs w:val="24"/>
                  <w:lang w:eastAsia="zh-TW"/>
                </w:rPr>
                <w:t>核賠人員</w:t>
              </w:r>
            </w:ins>
          </w:p>
        </w:tc>
        <w:tc>
          <w:tcPr>
            <w:tcW w:w="1893" w:type="dxa"/>
          </w:tcPr>
          <w:p w:rsidR="002D34F5" w:rsidRDefault="002D34F5" w:rsidP="002D34F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  <w:pPrChange w:id="30" w:author="cathay" w:date="2016-09-19T16:14:00Z">
                <w:pPr>
                  <w:pStyle w:val="Tabletext"/>
                  <w:keepLines w:val="0"/>
                  <w:spacing w:after="0" w:line="240" w:lineRule="auto"/>
                  <w:jc w:val="center"/>
                </w:pPr>
              </w:pPrChange>
            </w:pPr>
            <w:r>
              <w:rPr>
                <w:rFonts w:hint="eastAsia"/>
                <w:kern w:val="2"/>
                <w:szCs w:val="24"/>
                <w:lang w:eastAsia="zh-TW"/>
              </w:rPr>
              <w:t>金額</w:t>
            </w:r>
          </w:p>
        </w:tc>
      </w:tr>
      <w:tr w:rsidR="002D34F5" w:rsidRPr="009F210B" w:rsidTr="002D34F5">
        <w:tc>
          <w:tcPr>
            <w:tcW w:w="1892" w:type="dxa"/>
          </w:tcPr>
          <w:p w:rsidR="002D34F5" w:rsidRDefault="002D34F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合計</w:t>
            </w:r>
          </w:p>
        </w:tc>
        <w:tc>
          <w:tcPr>
            <w:tcW w:w="1893" w:type="dxa"/>
            <w:gridSpan w:val="2"/>
          </w:tcPr>
          <w:p w:rsidR="002D34F5" w:rsidRPr="009F210B" w:rsidRDefault="002D34F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893" w:type="dxa"/>
          </w:tcPr>
          <w:p w:rsidR="002D34F5" w:rsidRPr="009F210B" w:rsidRDefault="002D34F5" w:rsidP="00972C2D">
            <w:pPr>
              <w:pStyle w:val="Tabletext"/>
              <w:keepLines w:val="0"/>
              <w:spacing w:after="0" w:line="240" w:lineRule="auto"/>
              <w:rPr>
                <w:ins w:id="31" w:author="cathay" w:date="2016-09-19T16:10:00Z"/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893" w:type="dxa"/>
            <w:gridSpan w:val="2"/>
          </w:tcPr>
          <w:p w:rsidR="002D34F5" w:rsidRPr="009F210B" w:rsidRDefault="002D34F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893" w:type="dxa"/>
          </w:tcPr>
          <w:p w:rsidR="002D34F5" w:rsidRPr="009F210B" w:rsidRDefault="002D34F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3B558B" w:rsidRPr="009F210B" w:rsidRDefault="003B558B" w:rsidP="00907A2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684707" w:rsidRDefault="00540A69" w:rsidP="00DA2D7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04178">
        <w:rPr>
          <w:rFonts w:ascii="新細明體" w:hAnsi="新細明體" w:hint="eastAsia"/>
          <w:kern w:val="2"/>
          <w:lang w:eastAsia="zh-TW"/>
        </w:rPr>
        <w:t>起始：</w:t>
      </w:r>
    </w:p>
    <w:p w:rsidR="003F0976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查詢條件為：</w:t>
      </w:r>
    </w:p>
    <w:p w:rsidR="00EA693F" w:rsidRPr="008D09C1" w:rsidRDefault="00DA2D7B" w:rsidP="00EA693F">
      <w:pPr>
        <w:pStyle w:val="Tabletext"/>
        <w:numPr>
          <w:ilvl w:val="3"/>
          <w:numId w:val="8"/>
        </w:numPr>
        <w:rPr>
          <w:rFonts w:ascii="Arial" w:hAnsi="Arial" w:cs="Arial"/>
          <w:kern w:val="2"/>
          <w:lang w:eastAsia="zh-TW"/>
        </w:rPr>
      </w:pPr>
      <w:r w:rsidRPr="008D09C1">
        <w:rPr>
          <w:rFonts w:ascii="Arial" w:hAnsi="新細明體" w:cs="Arial"/>
          <w:kern w:val="2"/>
          <w:lang w:eastAsia="zh-TW"/>
        </w:rPr>
        <w:t>依傳入服務科別</w:t>
      </w:r>
      <w:r w:rsidRPr="008D09C1">
        <w:rPr>
          <w:rFonts w:ascii="Arial" w:hAnsi="Arial" w:cs="Arial"/>
          <w:kern w:val="2"/>
          <w:lang w:eastAsia="zh-TW"/>
        </w:rPr>
        <w:t>,</w:t>
      </w:r>
      <w:r w:rsidRPr="008D09C1">
        <w:rPr>
          <w:rFonts w:ascii="Arial" w:hAnsi="新細明體" w:cs="Arial"/>
          <w:kern w:val="2"/>
          <w:lang w:eastAsia="zh-TW"/>
        </w:rPr>
        <w:t>查詢年月日讀取</w:t>
      </w:r>
      <w:r w:rsidR="004C7C9D" w:rsidRPr="008D09C1">
        <w:rPr>
          <w:rFonts w:ascii="Arial" w:hAnsi="Arial" w:cs="Arial"/>
          <w:kern w:val="2"/>
          <w:lang w:eastAsia="zh-TW"/>
        </w:rPr>
        <w:t>DTAAH52</w:t>
      </w:r>
      <w:r w:rsidRPr="008D09C1">
        <w:rPr>
          <w:rFonts w:ascii="Arial" w:hAnsi="Arial" w:cs="Arial"/>
          <w:kern w:val="2"/>
          <w:lang w:eastAsia="zh-TW"/>
        </w:rPr>
        <w:t>4</w:t>
      </w:r>
      <w:r w:rsidR="008D09C1" w:rsidRPr="008D09C1">
        <w:rPr>
          <w:rFonts w:ascii="Arial" w:hAnsi="Arial" w:cs="Arial"/>
          <w:kern w:val="2"/>
          <w:lang w:eastAsia="zh-TW"/>
        </w:rPr>
        <w:t xml:space="preserve"> ORDER BY DECD_ID</w:t>
      </w:r>
      <w:r w:rsidR="008C1D1E" w:rsidRPr="008D09C1">
        <w:rPr>
          <w:rFonts w:ascii="Arial" w:hAnsi="新細明體" w:cs="Arial"/>
          <w:kern w:val="2"/>
          <w:lang w:eastAsia="zh-TW"/>
        </w:rPr>
        <w:t>。</w:t>
      </w:r>
    </w:p>
    <w:p w:rsidR="002F3F50" w:rsidRDefault="002F3F50" w:rsidP="002F3F5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查詢結果為：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7"/>
        <w:gridCol w:w="3663"/>
      </w:tblGrid>
      <w:tr w:rsidR="008C1D1E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Default="008C1D1E" w:rsidP="00351C6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3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Default="008C1D1E" w:rsidP="00351C6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DTAAH52</w:t>
            </w:r>
            <w:r w:rsidR="00DA2D7B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4</w:t>
            </w:r>
          </w:p>
        </w:tc>
      </w:tr>
      <w:tr w:rsidR="008C1D1E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D1E" w:rsidRPr="00794AE6" w:rsidRDefault="00DA2D7B" w:rsidP="00351C6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Arial" w:hAnsi="Arial" w:cs="Arial" w:hint="eastAsia"/>
                <w:caps/>
                <w:color w:val="000000"/>
              </w:rPr>
            </w:pPr>
            <w:r>
              <w:rPr>
                <w:rStyle w:val="aa"/>
                <w:rFonts w:ascii="Arial" w:hAnsi="Arial" w:cs="Arial" w:hint="eastAsia"/>
                <w:caps/>
                <w:color w:val="00000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Pr="00794AE6" w:rsidRDefault="00DA2D7B" w:rsidP="00351C6E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APLY_NO</w:t>
            </w:r>
          </w:p>
        </w:tc>
      </w:tr>
      <w:tr w:rsidR="00751C8F" w:rsidRPr="00794AE6">
        <w:trPr>
          <w:trHeight w:val="330"/>
          <w:ins w:id="32" w:author="cathay" w:date="2016-09-19T16:15:00Z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C8F" w:rsidRDefault="00751C8F" w:rsidP="00351C6E">
            <w:pPr>
              <w:pStyle w:val="a5"/>
              <w:spacing w:line="300" w:lineRule="exact"/>
              <w:ind w:left="2" w:hangingChars="1" w:hanging="2"/>
              <w:rPr>
                <w:ins w:id="33" w:author="cathay" w:date="2016-09-19T16:15:00Z"/>
                <w:rStyle w:val="aa"/>
                <w:rFonts w:ascii="Arial" w:hAnsi="Arial" w:cs="Arial" w:hint="eastAsia"/>
                <w:caps/>
                <w:color w:val="000000"/>
              </w:rPr>
            </w:pPr>
            <w:ins w:id="34" w:author="cathay" w:date="2016-09-19T16:15:00Z">
              <w:r>
                <w:rPr>
                  <w:rStyle w:val="aa"/>
                  <w:rFonts w:ascii="Arial" w:hAnsi="Arial" w:cs="Arial" w:hint="eastAsia"/>
                  <w:caps/>
                  <w:color w:val="000000"/>
                </w:rPr>
                <w:t>案件層級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C8F" w:rsidRDefault="00751C8F" w:rsidP="00351C6E">
            <w:pPr>
              <w:rPr>
                <w:ins w:id="35" w:author="cathay" w:date="2016-09-19T16:15:00Z"/>
                <w:rFonts w:ascii="Arial" w:hAnsi="Arial" w:cs="Arial" w:hint="eastAsia"/>
                <w:sz w:val="20"/>
                <w:szCs w:val="20"/>
              </w:rPr>
            </w:pPr>
            <w:ins w:id="36" w:author="cathay" w:date="2016-09-19T16:15:00Z">
              <w:r>
                <w:rPr>
                  <w:rFonts w:ascii="Arial" w:hAnsi="Arial" w:cs="Arial" w:hint="eastAsia"/>
                  <w:sz w:val="20"/>
                  <w:szCs w:val="20"/>
                </w:rPr>
                <w:t>CASE_LEVEL</w:t>
              </w:r>
            </w:ins>
          </w:p>
        </w:tc>
      </w:tr>
      <w:tr w:rsidR="00751C8F" w:rsidRPr="00794AE6">
        <w:trPr>
          <w:trHeight w:val="330"/>
          <w:ins w:id="37" w:author="cathay" w:date="2016-09-19T16:15:00Z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C8F" w:rsidRDefault="00751C8F" w:rsidP="00351C6E">
            <w:pPr>
              <w:pStyle w:val="a5"/>
              <w:spacing w:line="300" w:lineRule="exact"/>
              <w:ind w:left="2" w:hangingChars="1" w:hanging="2"/>
              <w:rPr>
                <w:ins w:id="38" w:author="cathay" w:date="2016-09-19T16:15:00Z"/>
                <w:rStyle w:val="aa"/>
                <w:rFonts w:ascii="Arial" w:hAnsi="Arial" w:cs="Arial" w:hint="eastAsia"/>
                <w:caps/>
                <w:color w:val="000000"/>
              </w:rPr>
            </w:pPr>
            <w:ins w:id="39" w:author="cathay" w:date="2016-09-19T16:15:00Z">
              <w:r>
                <w:rPr>
                  <w:rStyle w:val="aa"/>
                  <w:rFonts w:ascii="Arial" w:hAnsi="Arial" w:cs="Arial" w:hint="eastAsia"/>
                  <w:caps/>
                  <w:color w:val="000000"/>
                </w:rPr>
                <w:t>案件層級分類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1C8F" w:rsidRDefault="00751C8F" w:rsidP="00351C6E">
            <w:pPr>
              <w:rPr>
                <w:ins w:id="40" w:author="cathay" w:date="2016-09-19T16:15:00Z"/>
                <w:rFonts w:ascii="Arial" w:hAnsi="Arial" w:cs="Arial" w:hint="eastAsia"/>
                <w:sz w:val="20"/>
                <w:szCs w:val="20"/>
              </w:rPr>
            </w:pPr>
            <w:ins w:id="41" w:author="cathay" w:date="2016-09-19T16:16:00Z">
              <w:r>
                <w:rPr>
                  <w:rFonts w:ascii="Arial" w:hAnsi="Arial" w:cs="Arial" w:hint="eastAsia"/>
                  <w:sz w:val="20"/>
                  <w:szCs w:val="20"/>
                </w:rPr>
                <w:t>CASE_LEVEL_CLFY</w:t>
              </w:r>
            </w:ins>
          </w:p>
        </w:tc>
      </w:tr>
      <w:tr w:rsidR="008C1D1E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D1E" w:rsidRPr="00794AE6" w:rsidRDefault="00DA2D7B" w:rsidP="00351C6E">
            <w:pPr>
              <w:pStyle w:val="a5"/>
              <w:spacing w:line="300" w:lineRule="exact"/>
              <w:ind w:left="2" w:hangingChars="1" w:hanging="2"/>
              <w:rPr>
                <w:rStyle w:val="aa"/>
                <w:rFonts w:ascii="Arial" w:hAnsi="Arial" w:cs="Arial" w:hint="eastAsia"/>
                <w:caps/>
                <w:color w:val="000000"/>
              </w:rPr>
            </w:pPr>
            <w:r>
              <w:rPr>
                <w:rStyle w:val="aa"/>
                <w:rFonts w:ascii="Arial" w:hAnsi="Arial" w:cs="Arial" w:hint="eastAsia"/>
                <w:caps/>
                <w:color w:val="00000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Pr="00794AE6" w:rsidRDefault="00DA2D7B" w:rsidP="00351C6E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794AE6">
              <w:rPr>
                <w:rStyle w:val="a3"/>
                <w:rFonts w:ascii="Arial" w:hAnsi="Arial" w:cs="Arial"/>
                <w:caps/>
                <w:color w:val="000000"/>
                <w:sz w:val="20"/>
                <w:u w:val="none"/>
              </w:rPr>
              <w:t>DECD_NAME</w:t>
            </w:r>
          </w:p>
        </w:tc>
      </w:tr>
      <w:tr w:rsidR="008C1D1E" w:rsidRPr="00794AE6">
        <w:trPr>
          <w:trHeight w:val="33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D1E" w:rsidRPr="00794AE6" w:rsidRDefault="008C1D1E" w:rsidP="00351C6E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D1E" w:rsidRPr="00794AE6" w:rsidRDefault="008C1D1E" w:rsidP="00351C6E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</w:tr>
    </w:tbl>
    <w:p w:rsidR="00DA2D7B" w:rsidRDefault="00DA2D7B" w:rsidP="00DA2D7B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需合計之欄位為 受理編號、金額。</w:t>
      </w:r>
    </w:p>
    <w:p w:rsidR="002F3F50" w:rsidRDefault="002F3F50" w:rsidP="00361A2E">
      <w:pPr>
        <w:pStyle w:val="Tabletext"/>
        <w:ind w:left="1276"/>
        <w:rPr>
          <w:rFonts w:ascii="新細明體" w:hAnsi="新細明體" w:hint="eastAsia"/>
          <w:kern w:val="2"/>
          <w:lang w:eastAsia="zh-TW"/>
        </w:rPr>
      </w:pPr>
    </w:p>
    <w:sectPr w:rsidR="002F3F50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B16" w:rsidRDefault="00646B16" w:rsidP="003B558B">
      <w:r>
        <w:separator/>
      </w:r>
    </w:p>
  </w:endnote>
  <w:endnote w:type="continuationSeparator" w:id="0">
    <w:p w:rsidR="00646B16" w:rsidRDefault="00646B16" w:rsidP="003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B16" w:rsidRDefault="00646B16" w:rsidP="003B558B">
      <w:r>
        <w:separator/>
      </w:r>
    </w:p>
  </w:footnote>
  <w:footnote w:type="continuationSeparator" w:id="0">
    <w:p w:rsidR="00646B16" w:rsidRDefault="00646B16" w:rsidP="003B5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5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7018"/>
    <w:rsid w:val="00071BEC"/>
    <w:rsid w:val="00077C2D"/>
    <w:rsid w:val="000933BF"/>
    <w:rsid w:val="000A4A0D"/>
    <w:rsid w:val="000C567F"/>
    <w:rsid w:val="000D32B9"/>
    <w:rsid w:val="000E2916"/>
    <w:rsid w:val="0010257A"/>
    <w:rsid w:val="00110E00"/>
    <w:rsid w:val="001275CB"/>
    <w:rsid w:val="00136200"/>
    <w:rsid w:val="001445B4"/>
    <w:rsid w:val="00157B44"/>
    <w:rsid w:val="00160F85"/>
    <w:rsid w:val="00171185"/>
    <w:rsid w:val="00173452"/>
    <w:rsid w:val="001841ED"/>
    <w:rsid w:val="001855D0"/>
    <w:rsid w:val="001B136F"/>
    <w:rsid w:val="001C1DA6"/>
    <w:rsid w:val="001C55BF"/>
    <w:rsid w:val="001C6515"/>
    <w:rsid w:val="001C716D"/>
    <w:rsid w:val="001D3098"/>
    <w:rsid w:val="001D53CC"/>
    <w:rsid w:val="001F2155"/>
    <w:rsid w:val="002030D4"/>
    <w:rsid w:val="00233CC9"/>
    <w:rsid w:val="00234D6B"/>
    <w:rsid w:val="00256C2C"/>
    <w:rsid w:val="00257EE0"/>
    <w:rsid w:val="00275A43"/>
    <w:rsid w:val="0027767D"/>
    <w:rsid w:val="002823AF"/>
    <w:rsid w:val="00286C90"/>
    <w:rsid w:val="0029318A"/>
    <w:rsid w:val="0029791A"/>
    <w:rsid w:val="002B558A"/>
    <w:rsid w:val="002C05B0"/>
    <w:rsid w:val="002C10F2"/>
    <w:rsid w:val="002D34F5"/>
    <w:rsid w:val="002F2542"/>
    <w:rsid w:val="002F3F50"/>
    <w:rsid w:val="00300DF6"/>
    <w:rsid w:val="00300FCC"/>
    <w:rsid w:val="00310175"/>
    <w:rsid w:val="003364F6"/>
    <w:rsid w:val="00340A8F"/>
    <w:rsid w:val="0034645A"/>
    <w:rsid w:val="00351C6E"/>
    <w:rsid w:val="00351F02"/>
    <w:rsid w:val="00361A2E"/>
    <w:rsid w:val="003712D7"/>
    <w:rsid w:val="00396AD6"/>
    <w:rsid w:val="003A25EA"/>
    <w:rsid w:val="003B2534"/>
    <w:rsid w:val="003B2DFF"/>
    <w:rsid w:val="003B558B"/>
    <w:rsid w:val="003E0BFC"/>
    <w:rsid w:val="003E2D4A"/>
    <w:rsid w:val="003E46B9"/>
    <w:rsid w:val="003F0976"/>
    <w:rsid w:val="003F60B0"/>
    <w:rsid w:val="00403C94"/>
    <w:rsid w:val="00416D31"/>
    <w:rsid w:val="004215A7"/>
    <w:rsid w:val="00422796"/>
    <w:rsid w:val="004336CC"/>
    <w:rsid w:val="0044227F"/>
    <w:rsid w:val="00444255"/>
    <w:rsid w:val="004509A7"/>
    <w:rsid w:val="004523F2"/>
    <w:rsid w:val="004561D3"/>
    <w:rsid w:val="00464E27"/>
    <w:rsid w:val="00466F72"/>
    <w:rsid w:val="0047219F"/>
    <w:rsid w:val="004812B0"/>
    <w:rsid w:val="004867F6"/>
    <w:rsid w:val="00493E36"/>
    <w:rsid w:val="004B5CBD"/>
    <w:rsid w:val="004C7C9D"/>
    <w:rsid w:val="004D3073"/>
    <w:rsid w:val="004D6A64"/>
    <w:rsid w:val="004E269A"/>
    <w:rsid w:val="004E59DD"/>
    <w:rsid w:val="00503E6F"/>
    <w:rsid w:val="0050600F"/>
    <w:rsid w:val="005077C3"/>
    <w:rsid w:val="00515397"/>
    <w:rsid w:val="005156C8"/>
    <w:rsid w:val="0051634E"/>
    <w:rsid w:val="005265AD"/>
    <w:rsid w:val="00534D8C"/>
    <w:rsid w:val="00540A69"/>
    <w:rsid w:val="00544B16"/>
    <w:rsid w:val="0054580B"/>
    <w:rsid w:val="00551067"/>
    <w:rsid w:val="00565353"/>
    <w:rsid w:val="005671C3"/>
    <w:rsid w:val="0057370A"/>
    <w:rsid w:val="005935CA"/>
    <w:rsid w:val="005C0213"/>
    <w:rsid w:val="00611F2E"/>
    <w:rsid w:val="00613BD3"/>
    <w:rsid w:val="00614934"/>
    <w:rsid w:val="00641160"/>
    <w:rsid w:val="00646185"/>
    <w:rsid w:val="00646B16"/>
    <w:rsid w:val="00661D56"/>
    <w:rsid w:val="006779CE"/>
    <w:rsid w:val="00684707"/>
    <w:rsid w:val="00691477"/>
    <w:rsid w:val="006A3899"/>
    <w:rsid w:val="006A72F5"/>
    <w:rsid w:val="006B1DBE"/>
    <w:rsid w:val="006B31FE"/>
    <w:rsid w:val="006C09EB"/>
    <w:rsid w:val="006C6460"/>
    <w:rsid w:val="006C7E1F"/>
    <w:rsid w:val="00704178"/>
    <w:rsid w:val="0073286C"/>
    <w:rsid w:val="00740594"/>
    <w:rsid w:val="00751C8F"/>
    <w:rsid w:val="00777421"/>
    <w:rsid w:val="00786AA9"/>
    <w:rsid w:val="007A45A9"/>
    <w:rsid w:val="007A523E"/>
    <w:rsid w:val="007C2788"/>
    <w:rsid w:val="007C507F"/>
    <w:rsid w:val="007F1D6B"/>
    <w:rsid w:val="007F3E47"/>
    <w:rsid w:val="007F7C45"/>
    <w:rsid w:val="008010C5"/>
    <w:rsid w:val="008119A1"/>
    <w:rsid w:val="00814733"/>
    <w:rsid w:val="00815EC5"/>
    <w:rsid w:val="00823480"/>
    <w:rsid w:val="00830A66"/>
    <w:rsid w:val="00832949"/>
    <w:rsid w:val="00835797"/>
    <w:rsid w:val="00837FA0"/>
    <w:rsid w:val="00844105"/>
    <w:rsid w:val="008674EA"/>
    <w:rsid w:val="008878AA"/>
    <w:rsid w:val="008B4506"/>
    <w:rsid w:val="008C1D1E"/>
    <w:rsid w:val="008C1EF3"/>
    <w:rsid w:val="008D09C1"/>
    <w:rsid w:val="008D6BC0"/>
    <w:rsid w:val="008E3CAE"/>
    <w:rsid w:val="008E4F26"/>
    <w:rsid w:val="008F1BEC"/>
    <w:rsid w:val="00900CDE"/>
    <w:rsid w:val="00907A23"/>
    <w:rsid w:val="00910A45"/>
    <w:rsid w:val="00914C3C"/>
    <w:rsid w:val="009155E9"/>
    <w:rsid w:val="00924405"/>
    <w:rsid w:val="00972C2D"/>
    <w:rsid w:val="009770C8"/>
    <w:rsid w:val="009C1EE8"/>
    <w:rsid w:val="009C4209"/>
    <w:rsid w:val="009D1B49"/>
    <w:rsid w:val="009D2528"/>
    <w:rsid w:val="009D540E"/>
    <w:rsid w:val="009E33D0"/>
    <w:rsid w:val="009F210B"/>
    <w:rsid w:val="00A11750"/>
    <w:rsid w:val="00A44C66"/>
    <w:rsid w:val="00A65499"/>
    <w:rsid w:val="00A77526"/>
    <w:rsid w:val="00A77D7E"/>
    <w:rsid w:val="00A82D19"/>
    <w:rsid w:val="00A87A22"/>
    <w:rsid w:val="00A906E7"/>
    <w:rsid w:val="00A9351B"/>
    <w:rsid w:val="00AA0430"/>
    <w:rsid w:val="00AC332C"/>
    <w:rsid w:val="00AC6949"/>
    <w:rsid w:val="00AD1BEC"/>
    <w:rsid w:val="00AD5283"/>
    <w:rsid w:val="00AD7C07"/>
    <w:rsid w:val="00AF67A4"/>
    <w:rsid w:val="00B2695D"/>
    <w:rsid w:val="00B33DA1"/>
    <w:rsid w:val="00B43DDD"/>
    <w:rsid w:val="00B55167"/>
    <w:rsid w:val="00B65656"/>
    <w:rsid w:val="00B761C7"/>
    <w:rsid w:val="00BA5721"/>
    <w:rsid w:val="00BC6203"/>
    <w:rsid w:val="00BC6835"/>
    <w:rsid w:val="00C0094D"/>
    <w:rsid w:val="00C01ABF"/>
    <w:rsid w:val="00C15B81"/>
    <w:rsid w:val="00C269AB"/>
    <w:rsid w:val="00C60D60"/>
    <w:rsid w:val="00C6350D"/>
    <w:rsid w:val="00C759D9"/>
    <w:rsid w:val="00C97D22"/>
    <w:rsid w:val="00CA49FC"/>
    <w:rsid w:val="00CA6F22"/>
    <w:rsid w:val="00CB02E3"/>
    <w:rsid w:val="00CB0DF3"/>
    <w:rsid w:val="00CC1C16"/>
    <w:rsid w:val="00CC29DE"/>
    <w:rsid w:val="00CC543A"/>
    <w:rsid w:val="00CF1D39"/>
    <w:rsid w:val="00CF2810"/>
    <w:rsid w:val="00D16F3E"/>
    <w:rsid w:val="00D17F45"/>
    <w:rsid w:val="00D31B66"/>
    <w:rsid w:val="00D4096F"/>
    <w:rsid w:val="00D438C6"/>
    <w:rsid w:val="00D50577"/>
    <w:rsid w:val="00D615C9"/>
    <w:rsid w:val="00D8763F"/>
    <w:rsid w:val="00D94C1F"/>
    <w:rsid w:val="00DA2D7B"/>
    <w:rsid w:val="00DA472C"/>
    <w:rsid w:val="00DA48EA"/>
    <w:rsid w:val="00DB760C"/>
    <w:rsid w:val="00DC50D6"/>
    <w:rsid w:val="00DC5F2A"/>
    <w:rsid w:val="00DD14D5"/>
    <w:rsid w:val="00E24A01"/>
    <w:rsid w:val="00E30818"/>
    <w:rsid w:val="00E3094A"/>
    <w:rsid w:val="00E342BF"/>
    <w:rsid w:val="00E5159A"/>
    <w:rsid w:val="00E53766"/>
    <w:rsid w:val="00E65BAA"/>
    <w:rsid w:val="00E67655"/>
    <w:rsid w:val="00EA693F"/>
    <w:rsid w:val="00EB2C8A"/>
    <w:rsid w:val="00EB42F4"/>
    <w:rsid w:val="00EC1792"/>
    <w:rsid w:val="00ED4AC2"/>
    <w:rsid w:val="00ED4EEF"/>
    <w:rsid w:val="00EF012A"/>
    <w:rsid w:val="00EF3B00"/>
    <w:rsid w:val="00EF4708"/>
    <w:rsid w:val="00EF5999"/>
    <w:rsid w:val="00F20C30"/>
    <w:rsid w:val="00F225BD"/>
    <w:rsid w:val="00F26B0B"/>
    <w:rsid w:val="00F307A0"/>
    <w:rsid w:val="00F43F67"/>
    <w:rsid w:val="00F447AA"/>
    <w:rsid w:val="00F51098"/>
    <w:rsid w:val="00F51955"/>
    <w:rsid w:val="00F5771D"/>
    <w:rsid w:val="00F64865"/>
    <w:rsid w:val="00F650C5"/>
    <w:rsid w:val="00F66553"/>
    <w:rsid w:val="00F6718C"/>
    <w:rsid w:val="00F77C91"/>
    <w:rsid w:val="00F8223F"/>
    <w:rsid w:val="00F8653E"/>
    <w:rsid w:val="00FB5F4A"/>
    <w:rsid w:val="00FD189D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CD9C0DBB-2E4B-41C2-AFBB-B2CDA357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558B"/>
    <w:rPr>
      <w:kern w:val="2"/>
    </w:rPr>
  </w:style>
  <w:style w:type="paragraph" w:styleId="a7">
    <w:name w:val="footer"/>
    <w:basedOn w:val="a"/>
    <w:link w:val="a8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B558B"/>
    <w:rPr>
      <w:kern w:val="2"/>
    </w:rPr>
  </w:style>
  <w:style w:type="table" w:styleId="a9">
    <w:name w:val="Table Grid"/>
    <w:basedOn w:val="a1"/>
    <w:rsid w:val="003B55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31">
    <w:name w:val="style131"/>
    <w:rsid w:val="00EB2C8A"/>
    <w:rPr>
      <w:rFonts w:ascii="Arial" w:hAnsi="Arial" w:cs="Arial" w:hint="default"/>
      <w:color w:val="000099"/>
    </w:rPr>
  </w:style>
  <w:style w:type="character" w:styleId="aa">
    <w:name w:val="page number"/>
    <w:basedOn w:val="a0"/>
    <w:rsid w:val="008C1D1E"/>
  </w:style>
  <w:style w:type="paragraph" w:styleId="Web">
    <w:name w:val="Normal (Web)"/>
    <w:basedOn w:val="a"/>
    <w:rsid w:val="008C1D1E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8C1D1E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