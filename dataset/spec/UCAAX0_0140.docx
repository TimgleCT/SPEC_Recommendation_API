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6237"/>
        <w:gridCol w:w="1701"/>
      </w:tblGrid>
      <w:tr w:rsidR="00730C10" w:rsidRPr="00245857" w:rsidTr="00730C1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245857" w:rsidRDefault="00730C10" w:rsidP="00730C10">
            <w:pPr>
              <w:pStyle w:val="Tabletext"/>
              <w:jc w:val="center"/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245857">
              <w:rPr>
                <w:rFonts w:ascii="Courier New" w:hAnsi="Courier New" w:cs="Courier New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245857" w:rsidRDefault="00730C10" w:rsidP="00730C10">
            <w:pPr>
              <w:pStyle w:val="Tabletext"/>
              <w:jc w:val="center"/>
              <w:rPr>
                <w:rFonts w:ascii="Courier New" w:hAnsi="Courier New" w:cs="Courier New"/>
              </w:rPr>
            </w:pPr>
            <w:r w:rsidRPr="00245857">
              <w:rPr>
                <w:rFonts w:ascii="Courier New" w:hAnsi="Courier New" w:cs="Courier New"/>
              </w:rPr>
              <w:t>Version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245857" w:rsidRDefault="00730C10" w:rsidP="00730C10">
            <w:pPr>
              <w:pStyle w:val="Tabletext"/>
              <w:jc w:val="center"/>
              <w:rPr>
                <w:rFonts w:ascii="Courier New" w:hAnsi="Courier New" w:cs="Courier New"/>
              </w:rPr>
            </w:pPr>
            <w:r w:rsidRPr="00245857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245857" w:rsidRDefault="00730C10" w:rsidP="00730C10">
            <w:pPr>
              <w:pStyle w:val="Tabletext"/>
              <w:jc w:val="center"/>
              <w:rPr>
                <w:rFonts w:ascii="Courier New" w:hAnsi="Courier New" w:cs="Courier New"/>
                <w:lang w:eastAsia="zh-TW"/>
              </w:rPr>
            </w:pPr>
            <w:r w:rsidRPr="00245857">
              <w:rPr>
                <w:rFonts w:ascii="Courier New" w:hAnsi="Courier New" w:cs="Courier New"/>
                <w:lang w:eastAsia="zh-TW"/>
              </w:rPr>
              <w:t>Author</w:t>
            </w:r>
          </w:p>
        </w:tc>
      </w:tr>
      <w:tr w:rsidR="00730C10" w:rsidRPr="00730C10" w:rsidTr="00730C1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730C10" w:rsidRDefault="00730C10" w:rsidP="00D37C03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730C10">
              <w:rPr>
                <w:rFonts w:ascii="Courier New" w:hAnsi="Courier New" w:cs="Courier New"/>
                <w:lang w:eastAsia="zh-TW"/>
              </w:rPr>
              <w:t>200</w:t>
            </w:r>
            <w:r w:rsidRPr="00730C10">
              <w:rPr>
                <w:rFonts w:ascii="Courier New" w:hAnsi="Courier New" w:cs="Courier New" w:hint="eastAsia"/>
                <w:lang w:eastAsia="zh-TW"/>
              </w:rPr>
              <w:t>7</w:t>
            </w:r>
            <w:r w:rsidRPr="00730C10">
              <w:rPr>
                <w:rFonts w:ascii="Courier New" w:hAnsi="Courier New" w:cs="Courier New"/>
                <w:lang w:eastAsia="zh-TW"/>
              </w:rPr>
              <w:t>/</w:t>
            </w:r>
            <w:r w:rsidRPr="00730C10">
              <w:rPr>
                <w:rFonts w:ascii="Courier New" w:hAnsi="Courier New" w:cs="Courier New" w:hint="eastAsia"/>
                <w:lang w:eastAsia="zh-TW"/>
              </w:rPr>
              <w:t>08/01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CF3E2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1.0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CF3E2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D37C03" w:rsidRDefault="00730C10" w:rsidP="00730C1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37C03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</w:tr>
      <w:tr w:rsidR="00730C10" w:rsidRPr="00730C10" w:rsidTr="00730C1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730C10" w:rsidRDefault="00730C10" w:rsidP="00D37C03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730C10">
              <w:rPr>
                <w:rFonts w:ascii="Courier New" w:hAnsi="Courier New" w:cs="Courier New"/>
                <w:lang w:eastAsia="zh-TW"/>
              </w:rPr>
              <w:t>2008/10/6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CF3E2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1.</w:t>
            </w:r>
            <w:r>
              <w:rPr>
                <w:rFonts w:ascii="Courier New" w:hAnsi="Courier New" w:cs="Courier New" w:hint="eastAsia"/>
                <w:lang w:eastAsia="zh-TW"/>
              </w:rPr>
              <w:t>1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CF3E2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730C10">
              <w:rPr>
                <w:rFonts w:ascii="新細明體" w:hAnsi="新細明體" w:hint="eastAsia"/>
                <w:bCs/>
                <w:color w:val="000000"/>
                <w:lang w:eastAsia="zh-TW"/>
              </w:rPr>
              <w:t>理賠補全文件以IMG_KEY 取代RCPT_NO顯示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D37C03" w:rsidRDefault="00730C10" w:rsidP="00730C1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37C03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</w:tr>
      <w:tr w:rsidR="00730C10" w:rsidRPr="00730C10" w:rsidTr="00730C1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730C1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730C10">
              <w:rPr>
                <w:rFonts w:ascii="Courier New" w:hAnsi="Courier New" w:cs="Courier New" w:hint="eastAsia"/>
                <w:lang w:eastAsia="zh-TW"/>
              </w:rPr>
              <w:t>2011/01/20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CF3E2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1.</w:t>
            </w:r>
            <w:r>
              <w:rPr>
                <w:rFonts w:ascii="Courier New" w:hAnsi="Courier New" w:cs="Courier New" w:hint="eastAsia"/>
                <w:lang w:eastAsia="zh-TW"/>
              </w:rPr>
              <w:t>2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CF3E2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730C10">
              <w:rPr>
                <w:rFonts w:ascii="新細明體" w:hAnsi="新細明體" w:hint="eastAsia"/>
                <w:bCs/>
                <w:color w:val="000000"/>
                <w:lang w:eastAsia="zh-TW"/>
              </w:rPr>
              <w:t>AB03中文附加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D37C03" w:rsidRDefault="00730C10" w:rsidP="00730C1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37C03">
              <w:rPr>
                <w:rFonts w:ascii="新細明體" w:hAnsi="新細明體" w:hint="eastAsia"/>
                <w:bCs/>
                <w:color w:val="000000"/>
                <w:lang w:eastAsia="zh-TW"/>
              </w:rPr>
              <w:t>戴友椿</w:t>
            </w:r>
          </w:p>
        </w:tc>
      </w:tr>
      <w:tr w:rsidR="00730C10" w:rsidRPr="00245857" w:rsidTr="00730C1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CF3E2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20</w:t>
            </w:r>
            <w:r>
              <w:rPr>
                <w:rFonts w:ascii="Courier New" w:hAnsi="Courier New" w:cs="Courier New" w:hint="eastAsia"/>
                <w:lang w:eastAsia="zh-TW"/>
              </w:rPr>
              <w:t>14</w:t>
            </w:r>
            <w:r w:rsidRPr="00CF3E20">
              <w:rPr>
                <w:rFonts w:ascii="Courier New" w:hAnsi="Courier New" w:cs="Courier New"/>
                <w:lang w:eastAsia="zh-TW"/>
              </w:rPr>
              <w:t>/</w:t>
            </w:r>
            <w:r>
              <w:rPr>
                <w:rFonts w:ascii="Courier New" w:hAnsi="Courier New" w:cs="Courier New" w:hint="eastAsia"/>
                <w:lang w:eastAsia="zh-TW"/>
              </w:rPr>
              <w:t>0</w:t>
            </w:r>
            <w:r w:rsidR="00C50EA1">
              <w:rPr>
                <w:rFonts w:ascii="Courier New" w:hAnsi="Courier New" w:cs="Courier New" w:hint="eastAsia"/>
                <w:lang w:eastAsia="zh-TW"/>
              </w:rPr>
              <w:t>8</w:t>
            </w:r>
            <w:r>
              <w:rPr>
                <w:rFonts w:ascii="Courier New" w:hAnsi="Courier New" w:cs="Courier New" w:hint="eastAsia"/>
                <w:lang w:eastAsia="zh-TW"/>
              </w:rPr>
              <w:t>/</w:t>
            </w:r>
            <w:r w:rsidR="00C50EA1">
              <w:rPr>
                <w:rFonts w:ascii="Courier New" w:hAnsi="Courier New" w:cs="Courier New" w:hint="eastAsia"/>
                <w:lang w:eastAsia="zh-TW"/>
              </w:rPr>
              <w:t>06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CF3E20" w:rsidRDefault="00730C10" w:rsidP="00D37C03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>2</w:t>
            </w:r>
            <w:r w:rsidRPr="00CF3E20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 w:hint="eastAsia"/>
                <w:lang w:eastAsia="zh-TW"/>
              </w:rPr>
              <w:t>0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730C10" w:rsidRDefault="00730C10" w:rsidP="00D37C03">
            <w:pPr>
              <w:pStyle w:val="Tabletext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730C10">
              <w:rPr>
                <w:rFonts w:ascii="新細明體" w:hAnsi="新細明體" w:hint="eastAsia"/>
                <w:bCs/>
                <w:color w:val="000000"/>
                <w:lang w:eastAsia="zh-TW"/>
              </w:rPr>
              <w:t>修改</w:t>
            </w:r>
            <w:r w:rsidR="00C50EA1">
              <w:rPr>
                <w:rFonts w:ascii="新細明體" w:hAnsi="新細明體" w:hint="eastAsia"/>
                <w:bCs/>
                <w:color w:val="000000"/>
                <w:lang w:eastAsia="zh-TW"/>
              </w:rPr>
              <w:t>查詢條件</w:t>
            </w:r>
            <w:r w:rsidRPr="00730C10">
              <w:rPr>
                <w:rFonts w:ascii="新細明體" w:hAnsi="新細明體" w:hint="eastAsia"/>
                <w:bCs/>
                <w:color w:val="000000"/>
                <w:lang w:eastAsia="zh-TW"/>
              </w:rPr>
              <w:t>和新增顯示欄位</w:t>
            </w:r>
            <w:r w:rsidRPr="00730C10">
              <w:rPr>
                <w:rFonts w:ascii="新細明體" w:hAnsi="新細明體"/>
                <w:bCs/>
                <w:color w:val="000000"/>
                <w:lang w:eastAsia="zh-TW"/>
              </w:rPr>
              <w:t>”</w:t>
            </w:r>
            <w:r w:rsidRPr="00730C10">
              <w:rPr>
                <w:rFonts w:ascii="新細明體" w:hAnsi="新細明體" w:hint="eastAsia"/>
                <w:bCs/>
                <w:color w:val="000000"/>
                <w:lang w:eastAsia="zh-TW"/>
              </w:rPr>
              <w:t>文件名稱</w:t>
            </w:r>
            <w:r w:rsidRPr="00730C10">
              <w:rPr>
                <w:rFonts w:ascii="新細明體" w:hAnsi="新細明體"/>
                <w:bCs/>
                <w:color w:val="000000"/>
                <w:lang w:eastAsia="zh-TW"/>
              </w:rPr>
              <w:t>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10" w:rsidRPr="00D37C03" w:rsidRDefault="00730C10" w:rsidP="00D37C03">
            <w:pPr>
              <w:pStyle w:val="Tabletext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D37C03">
              <w:rPr>
                <w:rFonts w:ascii="新細明體" w:hAnsi="新細明體" w:hint="eastAsia"/>
                <w:bCs/>
                <w:color w:val="000000"/>
                <w:lang w:eastAsia="zh-TW"/>
              </w:rPr>
              <w:t>李思妏</w:t>
            </w:r>
          </w:p>
        </w:tc>
      </w:tr>
      <w:tr w:rsidR="00C57D55" w:rsidRPr="00245857" w:rsidTr="00C57D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D55" w:rsidRPr="00CF3E20" w:rsidRDefault="00C57D55" w:rsidP="0062699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20</w:t>
            </w:r>
            <w:r>
              <w:rPr>
                <w:rFonts w:ascii="Courier New" w:hAnsi="Courier New" w:cs="Courier New" w:hint="eastAsia"/>
                <w:lang w:eastAsia="zh-TW"/>
              </w:rPr>
              <w:t>15</w:t>
            </w:r>
            <w:r w:rsidRPr="00CF3E20">
              <w:rPr>
                <w:rFonts w:ascii="Courier New" w:hAnsi="Courier New" w:cs="Courier New"/>
                <w:lang w:eastAsia="zh-TW"/>
              </w:rPr>
              <w:t>/</w:t>
            </w:r>
            <w:r>
              <w:rPr>
                <w:rFonts w:ascii="Courier New" w:hAnsi="Courier New" w:cs="Courier New" w:hint="eastAsia"/>
                <w:lang w:eastAsia="zh-TW"/>
              </w:rPr>
              <w:t>04/02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D55" w:rsidRPr="00CF3E20" w:rsidRDefault="00C57D55" w:rsidP="0062699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>2</w:t>
            </w:r>
            <w:r w:rsidRPr="00CF3E20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 w:hint="eastAsia"/>
                <w:lang w:eastAsia="zh-TW"/>
              </w:rPr>
              <w:t>1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D55" w:rsidRPr="00730C10" w:rsidRDefault="00C57D55" w:rsidP="00626995">
            <w:pPr>
              <w:pStyle w:val="Tabletext"/>
              <w:rPr>
                <w:rFonts w:ascii="新細明體" w:hAnsi="新細明體"/>
                <w:bCs/>
                <w:color w:val="00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000000"/>
                <w:lang w:eastAsia="zh-TW"/>
              </w:rPr>
              <w:t>輸入人員ID字動轉大寫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D55" w:rsidRPr="00D37C03" w:rsidRDefault="00C57D55" w:rsidP="00626995">
            <w:pPr>
              <w:pStyle w:val="Tabletext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D37C03">
              <w:rPr>
                <w:rFonts w:ascii="新細明體" w:hAnsi="新細明體" w:hint="eastAsia"/>
                <w:bCs/>
                <w:color w:val="000000"/>
                <w:lang w:eastAsia="zh-TW"/>
              </w:rPr>
              <w:t>李思妏</w:t>
            </w:r>
          </w:p>
        </w:tc>
      </w:tr>
      <w:tr w:rsidR="00985916" w:rsidRPr="00245857" w:rsidTr="00C57D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916" w:rsidRPr="00CF3E20" w:rsidRDefault="00985916" w:rsidP="0062699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>2018/01/11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916" w:rsidRDefault="00985916" w:rsidP="0062699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>2.2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916" w:rsidRDefault="00985916" w:rsidP="0062699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000000"/>
                <w:lang w:eastAsia="zh-TW"/>
              </w:rPr>
              <w:t>多一個</w:t>
            </w:r>
            <w:r>
              <w:rPr>
                <w:rFonts w:hint="eastAsia"/>
                <w:lang w:eastAsia="zh-TW"/>
              </w:rPr>
              <w:t>文件狀態查詢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916" w:rsidRPr="00D37C03" w:rsidRDefault="00985916" w:rsidP="0062699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000000"/>
                <w:lang w:eastAsia="zh-TW"/>
              </w:rPr>
              <w:t>葉緗妤</w:t>
            </w:r>
          </w:p>
        </w:tc>
      </w:tr>
      <w:tr w:rsidR="00E72CDE" w:rsidRPr="00245857" w:rsidTr="00C57D5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DE" w:rsidRDefault="00E72CDE" w:rsidP="0062699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ins w:id="1" w:author="葉緗妤" w:date="2018-01-23T08:51:00Z">
              <w:r>
                <w:rPr>
                  <w:rFonts w:ascii="Courier New" w:hAnsi="Courier New" w:cs="Courier New" w:hint="eastAsia"/>
                  <w:lang w:eastAsia="zh-TW"/>
                </w:rPr>
                <w:t>2019/01/23</w:t>
              </w:r>
            </w:ins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DE" w:rsidRDefault="00E72CDE" w:rsidP="0062699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ins w:id="2" w:author="葉緗妤" w:date="2018-01-23T08:51:00Z">
              <w:r>
                <w:rPr>
                  <w:rFonts w:ascii="Courier New" w:hAnsi="Courier New" w:cs="Courier New" w:hint="eastAsia"/>
                  <w:lang w:eastAsia="zh-TW"/>
                </w:rPr>
                <w:t>2.3</w:t>
              </w:r>
            </w:ins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DE" w:rsidRDefault="00E72CDE" w:rsidP="003C063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ins w:id="3" w:author="葉緗妤" w:date="2018-01-23T08:51:00Z">
              <w:r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查詢改call模組AA_X0Z0</w:t>
              </w:r>
              <w:del w:id="4" w:author="葉緗妤" w:date="2018-01-25T12:03:00Z">
                <w:r w:rsidDel="003C0630">
                  <w:rPr>
                    <w:rFonts w:ascii="新細明體" w:hAnsi="新細明體" w:hint="eastAsia"/>
                    <w:bCs/>
                    <w:color w:val="000000"/>
                    <w:lang w:eastAsia="zh-TW"/>
                  </w:rPr>
                  <w:delText>18</w:delText>
                </w:r>
              </w:del>
            </w:ins>
            <w:ins w:id="5" w:author="葉緗妤" w:date="2018-01-25T12:03:00Z">
              <w:r w:rsidR="003C0630">
                <w:rPr>
                  <w:rFonts w:ascii="新細明體" w:hAnsi="新細明體"/>
                  <w:bCs/>
                  <w:color w:val="000000"/>
                  <w:lang w:eastAsia="zh-TW"/>
                </w:rPr>
                <w:t>24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DE" w:rsidRDefault="00E72CDE" w:rsidP="0062699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ins w:id="6" w:author="葉緗妤" w:date="2018-01-23T08:52:00Z">
              <w:r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葉緗妤</w:t>
              </w:r>
            </w:ins>
          </w:p>
        </w:tc>
      </w:tr>
    </w:tbl>
    <w:p w:rsidR="0023751E" w:rsidRPr="00D37C03" w:rsidRDefault="0023751E">
      <w:pPr>
        <w:rPr>
          <w:rFonts w:hint="eastAsia"/>
          <w:color w:val="000000"/>
          <w:sz w:val="20"/>
        </w:rPr>
      </w:pPr>
    </w:p>
    <w:p w:rsidR="00107876" w:rsidRPr="00FE1D21" w:rsidRDefault="00107876" w:rsidP="00107876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sz w:val="28"/>
          <w:szCs w:val="28"/>
          <w:lang w:eastAsia="zh-TW"/>
        </w:rPr>
      </w:pPr>
      <w:r>
        <w:rPr>
          <w:b/>
          <w:kern w:val="2"/>
          <w:sz w:val="24"/>
          <w:szCs w:val="24"/>
          <w:lang w:eastAsia="zh-TW"/>
        </w:rPr>
        <w:t>UC</w:t>
      </w:r>
      <w:r w:rsidRPr="00107876">
        <w:rPr>
          <w:rFonts w:hint="eastAsia"/>
          <w:b/>
          <w:color w:val="000000"/>
          <w:kern w:val="2"/>
          <w:sz w:val="24"/>
          <w:szCs w:val="24"/>
          <w:lang w:eastAsia="zh-TW"/>
        </w:rPr>
        <w:t>AAX00140_</w:t>
      </w:r>
      <w:r w:rsidRPr="00107876">
        <w:rPr>
          <w:rFonts w:hint="eastAsia"/>
          <w:b/>
          <w:color w:val="000000"/>
          <w:kern w:val="2"/>
          <w:sz w:val="24"/>
          <w:szCs w:val="24"/>
          <w:lang w:eastAsia="zh-TW"/>
        </w:rPr>
        <w:t>文件未點交查詢</w:t>
      </w:r>
    </w:p>
    <w:p w:rsidR="00107876" w:rsidRPr="007F4785" w:rsidRDefault="00107876" w:rsidP="00107876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107876" w:rsidRPr="00245857" w:rsidRDefault="00107876" w:rsidP="00107876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程式功能概要說明：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3"/>
        <w:gridCol w:w="9265"/>
      </w:tblGrid>
      <w:tr w:rsidR="00107876" w:rsidRPr="00245857" w:rsidTr="00D37C03">
        <w:tc>
          <w:tcPr>
            <w:tcW w:w="784" w:type="pct"/>
          </w:tcPr>
          <w:p w:rsidR="00107876" w:rsidRPr="00E57540" w:rsidRDefault="00107876" w:rsidP="00D37C03">
            <w:pPr>
              <w:rPr>
                <w:rFonts w:asci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程式功能</w:t>
            </w:r>
          </w:p>
        </w:tc>
        <w:tc>
          <w:tcPr>
            <w:tcW w:w="4216" w:type="pct"/>
          </w:tcPr>
          <w:p w:rsidR="00107876" w:rsidRPr="00E57540" w:rsidRDefault="00107876" w:rsidP="00D37C0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107876">
              <w:rPr>
                <w:rFonts w:ascii="細明體" w:eastAsia="細明體" w:hAnsi="細明體" w:hint="eastAsia"/>
                <w:color w:val="000000"/>
              </w:rPr>
              <w:t>文件未點交查詢</w:t>
            </w:r>
          </w:p>
        </w:tc>
      </w:tr>
      <w:tr w:rsidR="00107876" w:rsidRPr="00245857" w:rsidTr="00D37C03">
        <w:tc>
          <w:tcPr>
            <w:tcW w:w="784" w:type="pct"/>
          </w:tcPr>
          <w:p w:rsidR="00107876" w:rsidRPr="00245857" w:rsidRDefault="00107876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程式名稱</w:t>
            </w:r>
          </w:p>
        </w:tc>
        <w:tc>
          <w:tcPr>
            <w:tcW w:w="4216" w:type="pct"/>
          </w:tcPr>
          <w:p w:rsidR="00107876" w:rsidRPr="00245857" w:rsidRDefault="00107876" w:rsidP="00D37C03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r w:rsidRPr="00107876">
              <w:rPr>
                <w:rFonts w:ascii="Courier New" w:hAnsi="Courier New" w:cs="Courier New" w:hint="eastAsia"/>
                <w:lang w:eastAsia="zh-TW"/>
              </w:rPr>
              <w:t>AAX0_0140</w:t>
            </w:r>
          </w:p>
        </w:tc>
      </w:tr>
      <w:tr w:rsidR="00107876" w:rsidRPr="00245857" w:rsidTr="00D37C03">
        <w:tc>
          <w:tcPr>
            <w:tcW w:w="784" w:type="pct"/>
          </w:tcPr>
          <w:p w:rsidR="00107876" w:rsidRPr="00245857" w:rsidRDefault="00107876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作業方式</w:t>
            </w:r>
          </w:p>
        </w:tc>
        <w:tc>
          <w:tcPr>
            <w:tcW w:w="4216" w:type="pct"/>
          </w:tcPr>
          <w:p w:rsidR="00107876" w:rsidRPr="00245857" w:rsidRDefault="00107876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Courier New" w:cs="Courier New"/>
                <w:sz w:val="20"/>
                <w:szCs w:val="20"/>
              </w:rPr>
              <w:t>ONLINE</w:t>
            </w:r>
          </w:p>
        </w:tc>
      </w:tr>
      <w:tr w:rsidR="00107876" w:rsidRPr="00245857" w:rsidTr="00D37C03">
        <w:tc>
          <w:tcPr>
            <w:tcW w:w="784" w:type="pct"/>
          </w:tcPr>
          <w:p w:rsidR="00107876" w:rsidRPr="00245857" w:rsidRDefault="00107876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概要說明</w:t>
            </w:r>
          </w:p>
        </w:tc>
        <w:tc>
          <w:tcPr>
            <w:tcW w:w="4216" w:type="pct"/>
          </w:tcPr>
          <w:p w:rsidR="00107876" w:rsidRDefault="00107876" w:rsidP="00107876">
            <w:pPr>
              <w:numPr>
                <w:ilvl w:val="0"/>
                <w:numId w:val="28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初始：</w:t>
            </w:r>
            <w:r w:rsidR="0029075B">
              <w:rPr>
                <w:rFonts w:ascii="Courier New" w:hAnsi="Courier New" w:cs="Courier New" w:hint="eastAsia"/>
                <w:sz w:val="20"/>
                <w:szCs w:val="20"/>
              </w:rPr>
              <w:t>自動帶入作業單位</w:t>
            </w:r>
          </w:p>
          <w:p w:rsidR="00107876" w:rsidRPr="00107876" w:rsidRDefault="00107876" w:rsidP="00107876">
            <w:pPr>
              <w:numPr>
                <w:ilvl w:val="0"/>
                <w:numId w:val="28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查詢：依據查詢條件</w:t>
            </w:r>
            <w:r w:rsidRPr="0010787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查詢文件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</w:t>
            </w:r>
          </w:p>
        </w:tc>
      </w:tr>
      <w:tr w:rsidR="00107876" w:rsidRPr="00245857" w:rsidTr="00D37C03">
        <w:tc>
          <w:tcPr>
            <w:tcW w:w="784" w:type="pct"/>
          </w:tcPr>
          <w:p w:rsidR="00107876" w:rsidRDefault="00107876" w:rsidP="00D37C03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多筆查詢</w:t>
            </w:r>
          </w:p>
        </w:tc>
        <w:tc>
          <w:tcPr>
            <w:tcW w:w="4216" w:type="pct"/>
          </w:tcPr>
          <w:p w:rsidR="00107876" w:rsidRDefault="00107876" w:rsidP="00D37C03">
            <w:pPr>
              <w:widowControl w:val="0"/>
              <w:rPr>
                <w:rFonts w:ascii="Courier New" w:eastAsia="細明體" w:hAnsi="Courier New" w:cs="Courier New"/>
                <w:kern w:val="2"/>
                <w:sz w:val="20"/>
                <w:szCs w:val="20"/>
              </w:rPr>
            </w:pPr>
            <w:r>
              <w:rPr>
                <w:rFonts w:ascii="Courier New" w:eastAsia="細明體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細明體" w:hAnsi="Courier New" w:cs="Courier New" w:hint="eastAsia"/>
                <w:sz w:val="18"/>
                <w:szCs w:val="18"/>
              </w:rPr>
              <w:t>必須</w:t>
            </w:r>
            <w:r>
              <w:rPr>
                <w:rFonts w:ascii="Courier New" w:eastAsia="細明體" w:hAnsi="Courier New" w:cs="Courier New"/>
                <w:sz w:val="18"/>
                <w:szCs w:val="18"/>
              </w:rPr>
              <w:sym w:font="Wingdings" w:char="F0FE"/>
            </w:r>
            <w:r>
              <w:rPr>
                <w:rFonts w:ascii="Courier New" w:eastAsia="細明體" w:hAnsi="Courier New" w:cs="Courier New" w:hint="eastAsia"/>
                <w:sz w:val="18"/>
                <w:szCs w:val="18"/>
              </w:rPr>
              <w:t>其中一項</w:t>
            </w:r>
            <w:r>
              <w:rPr>
                <w:rFonts w:ascii="Courier New" w:eastAsia="細明體" w:hAnsi="Courier New" w:cs="Courier New"/>
                <w:sz w:val="18"/>
                <w:szCs w:val="18"/>
              </w:rPr>
              <w:t xml:space="preserve">)   </w:t>
            </w:r>
            <w:r>
              <w:rPr>
                <w:rFonts w:ascii="Gungsuh" w:eastAsia="Gungsuh" w:hAnsi="Gungsuh" w:cs="Courier New"/>
                <w:sz w:val="18"/>
                <w:szCs w:val="18"/>
              </w:rPr>
              <w:sym w:font="Wingdings" w:char="F0A8"/>
            </w:r>
            <w:r>
              <w:rPr>
                <w:rFonts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eastAsia="細明體" w:hAnsi="Courier New" w:cs="Courier New" w:hint="eastAsia"/>
                <w:sz w:val="18"/>
                <w:szCs w:val="18"/>
              </w:rPr>
              <w:t>無</w:t>
            </w:r>
            <w:r>
              <w:rPr>
                <w:rFonts w:ascii="Courier New" w:eastAsia="細明體" w:hAnsi="Courier New" w:cs="Courier New"/>
                <w:sz w:val="18"/>
                <w:szCs w:val="18"/>
              </w:rPr>
              <w:t xml:space="preserve">         </w:t>
            </w:r>
            <w:r>
              <w:rPr>
                <w:rFonts w:ascii="Courier New" w:eastAsia="細明體" w:hAnsi="Courier New" w:cs="Courier New"/>
                <w:sz w:val="18"/>
                <w:szCs w:val="18"/>
              </w:rPr>
              <w:sym w:font="Wingdings" w:char="F0FE"/>
            </w:r>
            <w:r>
              <w:rPr>
                <w:rFonts w:ascii="Courier New" w:eastAsia="細明體" w:hAnsi="Courier New" w:cs="Courier New" w:hint="eastAsia"/>
                <w:sz w:val="18"/>
                <w:szCs w:val="18"/>
              </w:rPr>
              <w:t>假分頁</w:t>
            </w:r>
            <w:r>
              <w:rPr>
                <w:rFonts w:ascii="Courier New" w:eastAsia="細明體" w:hAnsi="Courier New" w:cs="Courier New"/>
                <w:sz w:val="18"/>
                <w:szCs w:val="18"/>
              </w:rPr>
              <w:t xml:space="preserve">         </w:t>
            </w:r>
            <w:r>
              <w:rPr>
                <w:rFonts w:ascii="Gungsuh" w:eastAsia="Gungsuh" w:hAnsi="Gungsuh" w:cs="Courier New"/>
                <w:sz w:val="18"/>
                <w:szCs w:val="18"/>
              </w:rPr>
              <w:sym w:font="Wingdings" w:char="F0A8"/>
            </w:r>
            <w:r>
              <w:rPr>
                <w:rFonts w:ascii="Courier New" w:eastAsia="細明體" w:hAnsi="Courier New" w:cs="Courier New" w:hint="eastAsia"/>
                <w:sz w:val="18"/>
                <w:szCs w:val="18"/>
              </w:rPr>
              <w:t>真分頁</w:t>
            </w:r>
            <w:r>
              <w:rPr>
                <w:rFonts w:ascii="Courier New" w:eastAsia="細明體" w:hAnsi="Courier New" w:cs="Courier New"/>
                <w:sz w:val="18"/>
                <w:szCs w:val="18"/>
              </w:rPr>
              <w:t xml:space="preserve">                                      </w:t>
            </w:r>
          </w:p>
        </w:tc>
      </w:tr>
    </w:tbl>
    <w:p w:rsidR="00107876" w:rsidRPr="00245857" w:rsidRDefault="00107876" w:rsidP="00107876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107876" w:rsidRPr="00D37C03" w:rsidRDefault="00107876" w:rsidP="00107876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color w:val="000000"/>
          <w:kern w:val="2"/>
          <w:szCs w:val="24"/>
          <w:lang w:eastAsia="zh-TW"/>
        </w:rPr>
      </w:pPr>
      <w:r w:rsidRPr="00D37C03">
        <w:rPr>
          <w:rFonts w:ascii="Courier New" w:hAnsi="新細明體" w:cs="Courier New"/>
          <w:color w:val="000000"/>
          <w:kern w:val="2"/>
          <w:szCs w:val="24"/>
          <w:lang w:eastAsia="zh-TW"/>
        </w:rPr>
        <w:t>程式結構：</w:t>
      </w:r>
    </w:p>
    <w:p w:rsidR="00107876" w:rsidRPr="002A34F6" w:rsidRDefault="0029075B" w:rsidP="00107876">
      <w:pPr>
        <w:tabs>
          <w:tab w:val="left" w:pos="426"/>
        </w:tabs>
        <w:jc w:val="center"/>
        <w:rPr>
          <w:rFonts w:ascii="Arial" w:eastAsia="標楷體" w:hAnsi="Arial" w:cs="Arial"/>
          <w:b/>
          <w:color w:val="FF0000"/>
          <w:sz w:val="28"/>
          <w:szCs w:val="28"/>
        </w:rPr>
      </w:pPr>
      <w:r w:rsidRPr="002A34F6">
        <w:rPr>
          <w:color w:val="FF0000"/>
        </w:rPr>
        <w:object w:dxaOrig="6946" w:dyaOrig="1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51.75pt" o:ole="">
            <v:imagedata r:id="rId7" o:title=""/>
          </v:shape>
          <o:OLEObject Type="Embed" ProgID="Visio.Drawing.11" ShapeID="_x0000_i1025" DrawAspect="Content" ObjectID="_1657346437" r:id="rId8"/>
        </w:object>
      </w:r>
    </w:p>
    <w:p w:rsidR="00107876" w:rsidRDefault="00107876" w:rsidP="00107876">
      <w:pPr>
        <w:tabs>
          <w:tab w:val="left" w:pos="426"/>
        </w:tabs>
        <w:rPr>
          <w:rFonts w:ascii="Arial" w:eastAsia="標楷體" w:hAnsi="Arial" w:cs="Arial"/>
          <w:b/>
          <w:sz w:val="28"/>
          <w:szCs w:val="28"/>
        </w:rPr>
      </w:pPr>
    </w:p>
    <w:p w:rsidR="00107876" w:rsidRPr="00245857" w:rsidRDefault="00107876" w:rsidP="00107876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使用檔案：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5"/>
        <w:gridCol w:w="4843"/>
        <w:gridCol w:w="5388"/>
      </w:tblGrid>
      <w:tr w:rsidR="00107876" w:rsidRPr="00245857" w:rsidTr="00D37C03">
        <w:trPr>
          <w:trHeight w:val="187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76" w:rsidRPr="003C56D4" w:rsidRDefault="00107876" w:rsidP="00D37C03">
            <w:pPr>
              <w:rPr>
                <w:rFonts w:cs="Courier New"/>
                <w:sz w:val="20"/>
                <w:szCs w:val="20"/>
              </w:rPr>
            </w:pPr>
            <w:r w:rsidRPr="003C56D4">
              <w:rPr>
                <w:rFonts w:cs="Courier New"/>
                <w:sz w:val="20"/>
                <w:szCs w:val="20"/>
              </w:rPr>
              <w:t>項次</w:t>
            </w:r>
          </w:p>
        </w:tc>
        <w:tc>
          <w:tcPr>
            <w:tcW w:w="2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76" w:rsidRPr="003C56D4" w:rsidRDefault="00107876" w:rsidP="00D37C03">
            <w:pPr>
              <w:rPr>
                <w:rFonts w:cs="Courier New"/>
                <w:sz w:val="20"/>
                <w:szCs w:val="20"/>
              </w:rPr>
            </w:pPr>
            <w:r w:rsidRPr="003C56D4">
              <w:rPr>
                <w:rFonts w:cs="Courier New"/>
                <w:sz w:val="20"/>
                <w:szCs w:val="20"/>
              </w:rPr>
              <w:t>中文說明</w:t>
            </w:r>
          </w:p>
        </w:tc>
        <w:tc>
          <w:tcPr>
            <w:tcW w:w="2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76" w:rsidRPr="003C56D4" w:rsidRDefault="00107876" w:rsidP="00D37C03">
            <w:pPr>
              <w:rPr>
                <w:rFonts w:cs="Courier New"/>
                <w:sz w:val="20"/>
                <w:szCs w:val="20"/>
              </w:rPr>
            </w:pPr>
            <w:r w:rsidRPr="003C56D4">
              <w:rPr>
                <w:rFonts w:cs="Courier New"/>
                <w:sz w:val="20"/>
                <w:szCs w:val="20"/>
              </w:rPr>
              <w:t>檔案名稱</w:t>
            </w:r>
          </w:p>
        </w:tc>
      </w:tr>
      <w:tr w:rsidR="00107876" w:rsidRPr="00245857" w:rsidTr="00D37C03">
        <w:trPr>
          <w:trHeight w:val="187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76" w:rsidRPr="00241DBD" w:rsidRDefault="00107876" w:rsidP="00107876">
            <w:pPr>
              <w:widowControl w:val="0"/>
              <w:numPr>
                <w:ilvl w:val="0"/>
                <w:numId w:val="22"/>
              </w:numPr>
              <w:rPr>
                <w:rFonts w:ascii="Courier New" w:eastAsia="細明體" w:hAnsi="Courier New" w:cs="Courier New"/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876" w:rsidRPr="00241DBD" w:rsidRDefault="00107876" w:rsidP="00D37C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細明體" w:hAnsi="Courier New" w:cs="Courier New" w:hint="eastAsia"/>
                <w:sz w:val="20"/>
                <w:szCs w:val="20"/>
              </w:rPr>
              <w:t>匯出款媒體記錄檔</w:t>
            </w:r>
          </w:p>
        </w:tc>
        <w:tc>
          <w:tcPr>
            <w:tcW w:w="2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76" w:rsidRPr="00241DBD" w:rsidRDefault="00107876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DBD">
              <w:rPr>
                <w:rFonts w:ascii="Courier New" w:hAnsi="Courier New" w:cs="Courier New"/>
                <w:sz w:val="20"/>
                <w:szCs w:val="20"/>
              </w:rPr>
              <w:t>DT</w:t>
            </w:r>
            <w:r w:rsidR="0029075B">
              <w:rPr>
                <w:rFonts w:ascii="Courier New" w:hAnsi="Courier New" w:cs="Courier New" w:hint="eastAsia"/>
                <w:sz w:val="20"/>
                <w:szCs w:val="20"/>
              </w:rPr>
              <w:t>AAX020</w:t>
            </w:r>
          </w:p>
        </w:tc>
      </w:tr>
    </w:tbl>
    <w:p w:rsidR="00107876" w:rsidRPr="00245857" w:rsidRDefault="00107876" w:rsidP="00107876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107876" w:rsidRPr="00245857" w:rsidRDefault="00107876" w:rsidP="00107876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使用模組：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4854"/>
        <w:gridCol w:w="5397"/>
      </w:tblGrid>
      <w:tr w:rsidR="00107876" w:rsidRPr="00245857" w:rsidTr="00D37C03">
        <w:trPr>
          <w:trHeight w:val="307"/>
        </w:trPr>
        <w:tc>
          <w:tcPr>
            <w:tcW w:w="335" w:type="pct"/>
          </w:tcPr>
          <w:p w:rsidR="00107876" w:rsidRPr="00245857" w:rsidRDefault="00107876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項次</w:t>
            </w:r>
          </w:p>
        </w:tc>
        <w:tc>
          <w:tcPr>
            <w:tcW w:w="2209" w:type="pct"/>
          </w:tcPr>
          <w:p w:rsidR="00107876" w:rsidRPr="00245857" w:rsidRDefault="00107876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中文說明</w:t>
            </w:r>
          </w:p>
        </w:tc>
        <w:tc>
          <w:tcPr>
            <w:tcW w:w="2456" w:type="pct"/>
          </w:tcPr>
          <w:p w:rsidR="00107876" w:rsidRPr="00245857" w:rsidRDefault="00107876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程式名稱</w:t>
            </w:r>
          </w:p>
        </w:tc>
      </w:tr>
      <w:tr w:rsidR="00107876" w:rsidRPr="00245857" w:rsidTr="00D37C03">
        <w:trPr>
          <w:trHeight w:val="307"/>
        </w:trPr>
        <w:tc>
          <w:tcPr>
            <w:tcW w:w="335" w:type="pct"/>
          </w:tcPr>
          <w:p w:rsidR="00107876" w:rsidRPr="003C56D4" w:rsidRDefault="00107876" w:rsidP="00107876">
            <w:pPr>
              <w:numPr>
                <w:ilvl w:val="0"/>
                <w:numId w:val="27"/>
              </w:num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2209" w:type="pct"/>
            <w:vAlign w:val="center"/>
          </w:tcPr>
          <w:p w:rsidR="00107876" w:rsidRPr="00E6112E" w:rsidRDefault="00E6112E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112E">
              <w:rPr>
                <w:rFonts w:ascii="Courier New" w:hAnsi="Courier New" w:cs="Courier New" w:hint="eastAsia"/>
                <w:sz w:val="20"/>
                <w:szCs w:val="20"/>
              </w:rPr>
              <w:t>收據控制檔處理模組</w:t>
            </w:r>
          </w:p>
        </w:tc>
        <w:tc>
          <w:tcPr>
            <w:tcW w:w="2456" w:type="pct"/>
          </w:tcPr>
          <w:p w:rsidR="00107876" w:rsidRPr="00E6112E" w:rsidRDefault="00E6112E" w:rsidP="00D37C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112E">
              <w:rPr>
                <w:rFonts w:ascii="Courier New" w:hAnsi="Courier New" w:cs="Courier New" w:hint="eastAsia"/>
                <w:sz w:val="20"/>
                <w:szCs w:val="20"/>
              </w:rPr>
              <w:t>AA_X0Z020</w:t>
            </w:r>
          </w:p>
        </w:tc>
      </w:tr>
      <w:tr w:rsidR="006E178D" w:rsidRPr="00245857" w:rsidTr="00D37C03">
        <w:trPr>
          <w:trHeight w:val="307"/>
        </w:trPr>
        <w:tc>
          <w:tcPr>
            <w:tcW w:w="335" w:type="pct"/>
          </w:tcPr>
          <w:p w:rsidR="006E178D" w:rsidRPr="003C56D4" w:rsidRDefault="006E178D" w:rsidP="00107876">
            <w:pPr>
              <w:numPr>
                <w:ilvl w:val="0"/>
                <w:numId w:val="27"/>
              </w:num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2209" w:type="pct"/>
            <w:vAlign w:val="center"/>
          </w:tcPr>
          <w:p w:rsidR="006E178D" w:rsidRPr="00E6112E" w:rsidRDefault="006E178D" w:rsidP="00D37C03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E72CDE">
              <w:rPr>
                <w:rFonts w:ascii="Courier New" w:hAnsi="Courier New" w:cs="Courier New"/>
                <w:sz w:val="20"/>
                <w:szCs w:val="20"/>
              </w:rPr>
              <w:t>文件點交追蹤查詢模組</w:t>
            </w:r>
          </w:p>
        </w:tc>
        <w:tc>
          <w:tcPr>
            <w:tcW w:w="2456" w:type="pct"/>
          </w:tcPr>
          <w:p w:rsidR="006E178D" w:rsidRPr="00E6112E" w:rsidRDefault="006E178D" w:rsidP="00D37C03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AAX0_0180_mod</w:t>
            </w:r>
          </w:p>
        </w:tc>
      </w:tr>
    </w:tbl>
    <w:p w:rsidR="00107876" w:rsidRDefault="00107876" w:rsidP="00107876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107876" w:rsidRPr="007E163D" w:rsidRDefault="00107876" w:rsidP="00107876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使用</w:t>
      </w:r>
      <w:r>
        <w:rPr>
          <w:rFonts w:ascii="Courier New" w:hAnsi="新細明體" w:cs="Courier New" w:hint="eastAsia"/>
          <w:kern w:val="2"/>
          <w:szCs w:val="24"/>
          <w:lang w:eastAsia="zh-TW"/>
        </w:rPr>
        <w:t>物件</w:t>
      </w:r>
      <w:r w:rsidRPr="00245857">
        <w:rPr>
          <w:rFonts w:ascii="Courier New" w:hAnsi="新細明體" w:cs="Courier New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2"/>
        <w:gridCol w:w="2516"/>
        <w:gridCol w:w="5630"/>
      </w:tblGrid>
      <w:tr w:rsidR="00107876" w:rsidRPr="00046D78" w:rsidTr="00D37C03">
        <w:trPr>
          <w:trHeight w:val="307"/>
        </w:trPr>
        <w:tc>
          <w:tcPr>
            <w:tcW w:w="1293" w:type="pct"/>
            <w:shd w:val="clear" w:color="auto" w:fill="D9D9D9"/>
          </w:tcPr>
          <w:p w:rsidR="00107876" w:rsidRPr="00046D78" w:rsidRDefault="00107876" w:rsidP="00D37C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6D78">
              <w:rPr>
                <w:rFonts w:ascii="Courier New" w:hAnsi="Courier New" w:cs="Courier New" w:hint="eastAsia"/>
                <w:sz w:val="20"/>
                <w:szCs w:val="20"/>
              </w:rPr>
              <w:t>物件名稱</w:t>
            </w:r>
          </w:p>
        </w:tc>
        <w:tc>
          <w:tcPr>
            <w:tcW w:w="1145" w:type="pct"/>
            <w:shd w:val="clear" w:color="auto" w:fill="D9D9D9"/>
          </w:tcPr>
          <w:p w:rsidR="00107876" w:rsidRPr="00046D78" w:rsidRDefault="00107876" w:rsidP="00D37C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6D78">
              <w:rPr>
                <w:rFonts w:ascii="Courier New" w:hAnsi="Courier New" w:cs="Courier New" w:hint="eastAsia"/>
                <w:sz w:val="20"/>
                <w:szCs w:val="20"/>
              </w:rPr>
              <w:t>物件格式</w:t>
            </w:r>
          </w:p>
        </w:tc>
        <w:tc>
          <w:tcPr>
            <w:tcW w:w="2562" w:type="pct"/>
            <w:shd w:val="clear" w:color="auto" w:fill="D9D9D9"/>
          </w:tcPr>
          <w:p w:rsidR="00107876" w:rsidRPr="00046D78" w:rsidRDefault="00107876" w:rsidP="00D37C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6D78">
              <w:rPr>
                <w:rFonts w:ascii="Courier New" w:hAnsi="Courier New" w:cs="Courier New" w:hint="eastAsia"/>
                <w:sz w:val="20"/>
                <w:szCs w:val="20"/>
              </w:rPr>
              <w:t>物件中文</w:t>
            </w:r>
          </w:p>
        </w:tc>
      </w:tr>
      <w:tr w:rsidR="00107876" w:rsidRPr="00C13051" w:rsidTr="00D37C03">
        <w:trPr>
          <w:trHeight w:val="307"/>
        </w:trPr>
        <w:tc>
          <w:tcPr>
            <w:tcW w:w="1293" w:type="pct"/>
          </w:tcPr>
          <w:p w:rsidR="00107876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ds</w:t>
            </w:r>
          </w:p>
        </w:tc>
        <w:tc>
          <w:tcPr>
            <w:tcW w:w="1145" w:type="pct"/>
          </w:tcPr>
          <w:p w:rsidR="00107876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DataSet</w:t>
            </w:r>
          </w:p>
        </w:tc>
        <w:tc>
          <w:tcPr>
            <w:tcW w:w="2562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</w:p>
        </w:tc>
      </w:tr>
      <w:tr w:rsidR="00107876" w:rsidRPr="00C13051" w:rsidTr="00D37C03">
        <w:trPr>
          <w:trHeight w:val="307"/>
        </w:trPr>
        <w:tc>
          <w:tcPr>
            <w:tcW w:w="1293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msg</w:t>
            </w:r>
          </w:p>
        </w:tc>
        <w:tc>
          <w:tcPr>
            <w:tcW w:w="1145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ReturnMessage</w:t>
            </w:r>
          </w:p>
        </w:tc>
        <w:tc>
          <w:tcPr>
            <w:tcW w:w="2562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</w:p>
        </w:tc>
      </w:tr>
      <w:tr w:rsidR="00107876" w:rsidRPr="00C13051" w:rsidTr="00D37C03">
        <w:trPr>
          <w:trHeight w:val="307"/>
        </w:trPr>
        <w:tc>
          <w:tcPr>
            <w:tcW w:w="1293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reqMap</w:t>
            </w:r>
          </w:p>
        </w:tc>
        <w:tc>
          <w:tcPr>
            <w:tcW w:w="1145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Map</w:t>
            </w:r>
          </w:p>
        </w:tc>
        <w:tc>
          <w:tcPr>
            <w:tcW w:w="2562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輸入參數</w:t>
            </w:r>
          </w:p>
        </w:tc>
      </w:tr>
      <w:tr w:rsidR="00107876" w:rsidRPr="00C13051" w:rsidTr="00D37C03">
        <w:trPr>
          <w:trHeight w:val="307"/>
        </w:trPr>
        <w:tc>
          <w:tcPr>
            <w:tcW w:w="1293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rtnList</w:t>
            </w:r>
          </w:p>
        </w:tc>
        <w:tc>
          <w:tcPr>
            <w:tcW w:w="1145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List&lt;Map&gt;</w:t>
            </w:r>
          </w:p>
        </w:tc>
        <w:tc>
          <w:tcPr>
            <w:tcW w:w="2562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顯示明細</w:t>
            </w:r>
          </w:p>
        </w:tc>
      </w:tr>
      <w:tr w:rsidR="00107876" w:rsidRPr="00C13051" w:rsidTr="00D37C03">
        <w:trPr>
          <w:trHeight w:val="307"/>
        </w:trPr>
        <w:tc>
          <w:tcPr>
            <w:tcW w:w="1293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user</w:t>
            </w:r>
          </w:p>
        </w:tc>
        <w:tc>
          <w:tcPr>
            <w:tcW w:w="1145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/>
                <w:bCs/>
                <w:sz w:val="20"/>
                <w:szCs w:val="20"/>
              </w:rPr>
              <w:t>UserObject</w:t>
            </w:r>
          </w:p>
        </w:tc>
        <w:tc>
          <w:tcPr>
            <w:tcW w:w="2562" w:type="pct"/>
          </w:tcPr>
          <w:p w:rsidR="00107876" w:rsidRPr="006550F4" w:rsidRDefault="00107876" w:rsidP="00D37C03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 w:rsidRPr="006550F4"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登入者資訊</w:t>
            </w:r>
          </w:p>
        </w:tc>
      </w:tr>
    </w:tbl>
    <w:p w:rsidR="009E4C4E" w:rsidRPr="009E4C4E" w:rsidRDefault="009E4C4E" w:rsidP="009E4C4E">
      <w:pPr>
        <w:pStyle w:val="Tabletext"/>
        <w:keepLines w:val="0"/>
        <w:spacing w:after="0" w:line="240" w:lineRule="auto"/>
        <w:ind w:left="425"/>
        <w:rPr>
          <w:rFonts w:ascii="Courier New" w:hAnsi="Courier New" w:cs="Courier New" w:hint="eastAsia"/>
          <w:kern w:val="2"/>
          <w:szCs w:val="24"/>
          <w:lang w:eastAsia="zh-TW"/>
        </w:rPr>
      </w:pPr>
    </w:p>
    <w:p w:rsidR="00107876" w:rsidRPr="009B7625" w:rsidRDefault="00107876" w:rsidP="00107876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新細明體" w:cs="Courier New" w:hint="eastAsia"/>
          <w:kern w:val="2"/>
          <w:szCs w:val="24"/>
          <w:lang w:eastAsia="zh-TW"/>
        </w:rPr>
        <w:t>畫面</w:t>
      </w:r>
      <w:r w:rsidRPr="00245857">
        <w:rPr>
          <w:rFonts w:ascii="Courier New" w:hAnsi="新細明體" w:cs="Courier New"/>
          <w:kern w:val="2"/>
          <w:szCs w:val="24"/>
          <w:lang w:eastAsia="zh-TW"/>
        </w:rPr>
        <w:t>：</w:t>
      </w:r>
    </w:p>
    <w:p w:rsidR="0029075B" w:rsidRPr="0029075B" w:rsidRDefault="0029075B" w:rsidP="0029075B">
      <w:pPr>
        <w:pStyle w:val="Tabletext"/>
        <w:keepLines w:val="0"/>
        <w:spacing w:after="0" w:line="240" w:lineRule="auto"/>
        <w:rPr>
          <w:rFonts w:hint="eastAsia"/>
          <w:noProof/>
          <w:color w:val="000000"/>
        </w:rPr>
      </w:pPr>
      <w:r>
        <w:rPr>
          <w:rFonts w:hint="eastAsia"/>
          <w:noProof/>
          <w:lang w:eastAsia="zh-TW"/>
        </w:rPr>
        <w:t>AAX00140</w:t>
      </w:r>
    </w:p>
    <w:p w:rsidR="0029075B" w:rsidRDefault="0029075B" w:rsidP="0029075B">
      <w:pPr>
        <w:rPr>
          <w:noProof/>
        </w:rPr>
      </w:pPr>
    </w:p>
    <w:p w:rsidR="00A43703" w:rsidRDefault="005D5531" w:rsidP="0029075B">
      <w:pPr>
        <w:rPr>
          <w:noProof/>
        </w:rPr>
      </w:pPr>
      <w:r>
        <w:rPr>
          <w:rFonts w:hint="eastAsia"/>
          <w:noProof/>
        </w:rPr>
        <w:t>修改後的畫面</w:t>
      </w:r>
    </w:p>
    <w:p w:rsidR="00A43703" w:rsidRPr="0029075B" w:rsidRDefault="00A43703" w:rsidP="0029075B">
      <w:pPr>
        <w:rPr>
          <w:rFonts w:ascii="細明體" w:eastAsia="細明體" w:hAnsi="細明體"/>
          <w:color w:val="000000"/>
          <w:sz w:val="20"/>
          <w:szCs w:val="20"/>
        </w:rPr>
      </w:pPr>
      <w:r w:rsidRPr="0072682B">
        <w:rPr>
          <w:noProof/>
        </w:rPr>
        <w:lastRenderedPageBreak/>
        <w:pict>
          <v:shape id="圖片 1" o:spid="_x0000_i1026" type="#_x0000_t75" style="width:538.5pt;height:117.75pt;visibility:visible">
            <v:imagedata r:id="rId9" o:title=""/>
          </v:shape>
        </w:pict>
      </w:r>
    </w:p>
    <w:p w:rsidR="0029075B" w:rsidRPr="0029075B" w:rsidRDefault="0029075B" w:rsidP="0029075B">
      <w:pPr>
        <w:rPr>
          <w:rFonts w:hint="eastAsia"/>
          <w:color w:val="000000"/>
          <w:sz w:val="20"/>
        </w:rPr>
      </w:pPr>
    </w:p>
    <w:p w:rsidR="0029075B" w:rsidRDefault="0029075B" w:rsidP="00107876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107876" w:rsidRPr="00C25327" w:rsidRDefault="00107876" w:rsidP="00107876">
      <w:pPr>
        <w:pStyle w:val="Tabletext"/>
        <w:keepLines w:val="0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程式內容</w:t>
      </w:r>
    </w:p>
    <w:p w:rsidR="00E6112E" w:rsidRPr="00CD38C5" w:rsidRDefault="00107876">
      <w:pPr>
        <w:pStyle w:val="1"/>
        <w:tabs>
          <w:tab w:val="left" w:pos="720"/>
          <w:tab w:val="right" w:leader="dot" w:pos="10762"/>
        </w:tabs>
        <w:rPr>
          <w:rFonts w:ascii="Calibri" w:hAnsi="Calibri"/>
          <w:noProof/>
          <w:sz w:val="24"/>
          <w:szCs w:val="22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TOC \o "1-1" \h \z \u </w:instrText>
      </w:r>
      <w:r>
        <w:rPr>
          <w:rFonts w:ascii="Courier New" w:hAnsi="Courier New" w:cs="Courier New"/>
        </w:rPr>
        <w:fldChar w:fldCharType="separate"/>
      </w:r>
      <w:hyperlink w:anchor="_Toc395098533" w:history="1">
        <w:r w:rsidR="00E6112E" w:rsidRPr="00E12D99">
          <w:rPr>
            <w:rStyle w:val="aa"/>
            <w:rFonts w:ascii="Courier New" w:hAnsi="Courier New" w:cs="Courier New"/>
            <w:noProof/>
          </w:rPr>
          <w:t>1.</w:t>
        </w:r>
        <w:r w:rsidR="00E6112E" w:rsidRPr="00CD38C5">
          <w:rPr>
            <w:rFonts w:ascii="Calibri" w:hAnsi="Calibri"/>
            <w:noProof/>
            <w:sz w:val="24"/>
            <w:szCs w:val="22"/>
          </w:rPr>
          <w:tab/>
        </w:r>
        <w:r w:rsidR="00E6112E" w:rsidRPr="00E12D99">
          <w:rPr>
            <w:rStyle w:val="aa"/>
            <w:rFonts w:ascii="Courier New" w:hAnsi="新細明體" w:cs="Courier New" w:hint="eastAsia"/>
            <w:noProof/>
            <w:bdr w:val="single" w:sz="4" w:space="0" w:color="auto"/>
            <w:shd w:val="pct15" w:color="auto" w:fill="FFFFFF"/>
          </w:rPr>
          <w:t>初始</w:t>
        </w:r>
        <w:r w:rsidR="00E6112E">
          <w:rPr>
            <w:noProof/>
            <w:webHidden/>
          </w:rPr>
          <w:tab/>
        </w:r>
        <w:r w:rsidR="00E6112E">
          <w:rPr>
            <w:noProof/>
            <w:webHidden/>
          </w:rPr>
          <w:fldChar w:fldCharType="begin"/>
        </w:r>
        <w:r w:rsidR="00E6112E">
          <w:rPr>
            <w:noProof/>
            <w:webHidden/>
          </w:rPr>
          <w:instrText xml:space="preserve"> PAGEREF _Toc395098533 \h </w:instrText>
        </w:r>
        <w:r w:rsidR="00E6112E">
          <w:rPr>
            <w:noProof/>
            <w:webHidden/>
          </w:rPr>
        </w:r>
        <w:r w:rsidR="00E6112E">
          <w:rPr>
            <w:noProof/>
            <w:webHidden/>
          </w:rPr>
          <w:fldChar w:fldCharType="separate"/>
        </w:r>
        <w:r w:rsidR="00E6112E">
          <w:rPr>
            <w:noProof/>
            <w:webHidden/>
          </w:rPr>
          <w:t>3</w:t>
        </w:r>
        <w:r w:rsidR="00E6112E">
          <w:rPr>
            <w:noProof/>
            <w:webHidden/>
          </w:rPr>
          <w:fldChar w:fldCharType="end"/>
        </w:r>
      </w:hyperlink>
    </w:p>
    <w:p w:rsidR="00E6112E" w:rsidRPr="00CD38C5" w:rsidRDefault="00E6112E">
      <w:pPr>
        <w:pStyle w:val="1"/>
        <w:tabs>
          <w:tab w:val="left" w:pos="720"/>
          <w:tab w:val="right" w:leader="dot" w:pos="10762"/>
        </w:tabs>
        <w:rPr>
          <w:rFonts w:ascii="Calibri" w:hAnsi="Calibri"/>
          <w:noProof/>
          <w:sz w:val="24"/>
          <w:szCs w:val="22"/>
        </w:rPr>
      </w:pPr>
      <w:hyperlink w:anchor="_Toc395098534" w:history="1">
        <w:r w:rsidRPr="00E12D99">
          <w:rPr>
            <w:rStyle w:val="aa"/>
            <w:rFonts w:ascii="Courier New" w:hAnsi="Courier New" w:cs="Courier New"/>
            <w:noProof/>
          </w:rPr>
          <w:t>2.</w:t>
        </w:r>
        <w:r w:rsidRPr="00CD38C5">
          <w:rPr>
            <w:rFonts w:ascii="Calibri" w:hAnsi="Calibri"/>
            <w:noProof/>
            <w:sz w:val="24"/>
            <w:szCs w:val="22"/>
          </w:rPr>
          <w:tab/>
        </w:r>
        <w:r w:rsidRPr="00E12D99">
          <w:rPr>
            <w:rStyle w:val="aa"/>
            <w:rFonts w:ascii="Courier New" w:hAnsi="新細明體" w:cs="Courier New" w:hint="eastAsia"/>
            <w:noProof/>
            <w:bdr w:val="single" w:sz="4" w:space="0" w:color="auto"/>
            <w:shd w:val="pct15" w:color="auto" w:fill="FFFFFF"/>
          </w:rPr>
          <w:t>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_Toc395098534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112E" w:rsidRDefault="00107876" w:rsidP="00E6112E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/>
          <w:kern w:val="2"/>
          <w:szCs w:val="24"/>
          <w:lang w:eastAsia="zh-TW"/>
        </w:rPr>
        <w:fldChar w:fldCharType="end"/>
      </w:r>
    </w:p>
    <w:p w:rsidR="00E6112E" w:rsidRPr="00245857" w:rsidRDefault="00E6112E" w:rsidP="00E6112E">
      <w:pPr>
        <w:pStyle w:val="Tabletext"/>
        <w:keepLines w:val="0"/>
        <w:numPr>
          <w:ilvl w:val="1"/>
          <w:numId w:val="23"/>
        </w:numPr>
        <w:spacing w:after="0" w:line="240" w:lineRule="auto"/>
        <w:outlineLvl w:val="0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/>
          <w:kern w:val="2"/>
          <w:szCs w:val="24"/>
          <w:lang w:eastAsia="zh-TW"/>
        </w:rPr>
        <w:br w:type="page"/>
      </w:r>
      <w:bookmarkStart w:id="7" w:name="_Toc395098533"/>
      <w:r>
        <w:rPr>
          <w:rFonts w:ascii="Courier New" w:hAnsi="新細明體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lastRenderedPageBreak/>
        <w:t>初始</w:t>
      </w:r>
      <w:bookmarkEnd w:id="7"/>
    </w:p>
    <w:p w:rsidR="00E6112E" w:rsidRDefault="00E6112E" w:rsidP="00E6112E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 w:rsidRPr="00184661">
        <w:rPr>
          <w:rFonts w:ascii="Courier New" w:hAnsi="Courier New" w:cs="Courier New" w:hint="eastAsia"/>
          <w:b/>
          <w:kern w:val="2"/>
          <w:szCs w:val="24"/>
          <w:lang w:eastAsia="zh-TW"/>
        </w:rPr>
        <w:t>接值</w:t>
      </w:r>
    </w:p>
    <w:p w:rsidR="00E6112E" w:rsidRPr="006E38FC" w:rsidRDefault="00E6112E" w:rsidP="00E6112E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33766D">
        <w:rPr>
          <w:rFonts w:ascii="Courier New" w:hAnsi="Courier New" w:cs="Courier New" w:hint="eastAsia"/>
          <w:kern w:val="2"/>
          <w:szCs w:val="24"/>
          <w:lang w:eastAsia="zh-TW"/>
        </w:rPr>
        <w:t>無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E6112E" w:rsidRDefault="00E6112E" w:rsidP="00E6112E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 w:rsidRPr="00184661">
        <w:rPr>
          <w:rFonts w:ascii="Courier New" w:hAnsi="Courier New" w:cs="Courier New" w:hint="eastAsia"/>
          <w:b/>
          <w:kern w:val="2"/>
          <w:szCs w:val="24"/>
          <w:lang w:eastAsia="zh-TW"/>
        </w:rPr>
        <w:t>操作程序檢核</w:t>
      </w:r>
    </w:p>
    <w:p w:rsidR="00E6112E" w:rsidRPr="0033766D" w:rsidRDefault="00E6112E" w:rsidP="00E6112E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33766D">
        <w:rPr>
          <w:rFonts w:ascii="Courier New" w:hAnsi="Courier New" w:cs="Courier New" w:hint="eastAsia"/>
          <w:kern w:val="2"/>
          <w:szCs w:val="24"/>
          <w:lang w:eastAsia="zh-TW"/>
        </w:rPr>
        <w:t>無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E6112E" w:rsidRDefault="00E6112E" w:rsidP="00E6112E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>
        <w:rPr>
          <w:rFonts w:ascii="Courier New" w:hAnsi="Courier New" w:cs="Courier New" w:hint="eastAsia"/>
          <w:b/>
          <w:kern w:val="2"/>
          <w:szCs w:val="24"/>
          <w:lang w:eastAsia="zh-TW"/>
        </w:rPr>
        <w:t>呼叫模組取得資料</w:t>
      </w:r>
    </w:p>
    <w:p w:rsidR="00436ECB" w:rsidRPr="006763F9" w:rsidRDefault="00436ECB" w:rsidP="00436ECB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Courier New" w:hAnsi="Courier New" w:cs="Courier New"/>
          <w:kern w:val="2"/>
          <w:lang w:eastAsia="zh-TW"/>
        </w:rPr>
      </w:pPr>
      <w:r w:rsidRPr="006763F9">
        <w:rPr>
          <w:rFonts w:ascii="Courier New" w:hAnsi="Courier New" w:cs="Courier New"/>
          <w:kern w:val="2"/>
          <w:szCs w:val="24"/>
          <w:lang w:eastAsia="zh-TW"/>
        </w:rPr>
        <w:t>「</w:t>
      </w:r>
      <w:r>
        <w:rPr>
          <w:rFonts w:ascii="Courier New" w:hAnsi="Courier New" w:cs="Courier New" w:hint="eastAsia"/>
          <w:kern w:val="2"/>
          <w:lang w:eastAsia="zh-TW"/>
        </w:rPr>
        <w:t>文件名稱</w:t>
      </w:r>
      <w:r w:rsidRPr="006763F9">
        <w:rPr>
          <w:rFonts w:ascii="Courier New" w:hAnsi="Courier New" w:cs="Courier New"/>
          <w:kern w:val="2"/>
          <w:szCs w:val="24"/>
          <w:lang w:eastAsia="zh-TW"/>
        </w:rPr>
        <w:t>」下拉選單</w:t>
      </w:r>
    </w:p>
    <w:p w:rsidR="00436ECB" w:rsidRDefault="00436ECB" w:rsidP="00436ECB">
      <w:pPr>
        <w:pStyle w:val="Tabletext"/>
        <w:keepLines w:val="0"/>
        <w:spacing w:after="0" w:line="240" w:lineRule="auto"/>
        <w:ind w:leftChars="827" w:left="1985"/>
        <w:rPr>
          <w:rFonts w:ascii="Courier New" w:hAnsi="Courier New" w:cs="Courier New" w:hint="eastAsia"/>
          <w:lang w:eastAsia="zh-TW"/>
        </w:rPr>
      </w:pPr>
      <w:r>
        <w:rPr>
          <w:rFonts w:ascii="Courier New" w:hAnsi="Courier New" w:cs="Courier New"/>
          <w:sz w:val="22"/>
          <w:szCs w:val="22"/>
        </w:rPr>
        <w:t>IMG_KIND</w:t>
      </w:r>
      <w:r w:rsidRPr="006763F9">
        <w:rPr>
          <w:rFonts w:ascii="Courier New" w:hAnsi="Courier New" w:cs="Courier New" w:hint="eastAsia"/>
          <w:kern w:val="2"/>
          <w:szCs w:val="24"/>
          <w:lang w:eastAsia="zh-TW"/>
        </w:rPr>
        <w:t xml:space="preserve">List = </w:t>
      </w:r>
      <w:r w:rsidRPr="006763F9">
        <w:rPr>
          <w:rFonts w:ascii="Courier New" w:hAnsi="Courier New" w:cs="Courier New"/>
        </w:rPr>
        <w:t>FieldOptionList.getFieldOptions("</w:t>
      </w:r>
      <w:r>
        <w:rPr>
          <w:rFonts w:ascii="Courier New" w:hAnsi="Courier New" w:cs="Courier New" w:hint="eastAsia"/>
          <w:lang w:eastAsia="zh-TW"/>
        </w:rPr>
        <w:t>AA</w:t>
      </w:r>
      <w:r w:rsidRPr="006763F9">
        <w:rPr>
          <w:rFonts w:ascii="Courier New" w:hAnsi="Courier New" w:cs="Courier New"/>
        </w:rPr>
        <w:t>", "</w:t>
      </w:r>
      <w:r>
        <w:rPr>
          <w:rFonts w:ascii="Courier New" w:hAnsi="Courier New" w:cs="Courier New"/>
          <w:sz w:val="22"/>
          <w:szCs w:val="22"/>
        </w:rPr>
        <w:t>IMG_KIND</w:t>
      </w:r>
      <w:r w:rsidRPr="006763F9">
        <w:rPr>
          <w:rFonts w:ascii="Courier New" w:hAnsi="Courier New" w:cs="Courier New"/>
        </w:rPr>
        <w:t>")</w:t>
      </w:r>
    </w:p>
    <w:p w:rsidR="00A70A41" w:rsidRPr="00A70A41" w:rsidRDefault="00A70A41" w:rsidP="00436ECB">
      <w:pPr>
        <w:pStyle w:val="Tabletext"/>
        <w:keepLines w:val="0"/>
        <w:spacing w:after="0" w:line="240" w:lineRule="auto"/>
        <w:ind w:leftChars="827" w:left="1985"/>
        <w:rPr>
          <w:rFonts w:ascii="Courier New" w:hAnsi="Courier New" w:cs="Courier New" w:hint="eastAsia"/>
          <w:kern w:val="2"/>
          <w:szCs w:val="24"/>
          <w:lang w:eastAsia="zh-TW"/>
        </w:rPr>
      </w:pPr>
    </w:p>
    <w:p w:rsidR="00E6112E" w:rsidRPr="002740DD" w:rsidRDefault="00E6112E" w:rsidP="00E6112E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 w:rsidRPr="002740DD">
        <w:rPr>
          <w:rFonts w:ascii="Courier New" w:hAnsi="Courier New" w:cs="Courier New" w:hint="eastAsia"/>
          <w:kern w:val="2"/>
          <w:lang w:eastAsia="zh-TW"/>
        </w:rPr>
        <w:t>作業單位</w:t>
      </w:r>
    </w:p>
    <w:p w:rsidR="00E6112E" w:rsidRPr="002740DD" w:rsidRDefault="00E6112E" w:rsidP="00E6112E">
      <w:pPr>
        <w:pStyle w:val="Tabletext"/>
        <w:keepLines w:val="0"/>
        <w:spacing w:after="0" w:line="240" w:lineRule="auto"/>
        <w:ind w:left="1984"/>
        <w:rPr>
          <w:rFonts w:ascii="Courier New" w:hAnsi="Courier New" w:cs="Courier New" w:hint="eastAsia"/>
          <w:sz w:val="22"/>
          <w:szCs w:val="22"/>
          <w:lang w:eastAsia="zh-TW"/>
        </w:rPr>
      </w:pPr>
      <w:r>
        <w:rPr>
          <w:rFonts w:ascii="Courier New" w:hAnsi="Courier New" w:cs="Courier New"/>
          <w:sz w:val="22"/>
          <w:szCs w:val="22"/>
          <w:lang w:eastAsia="zh-TW"/>
        </w:rPr>
        <w:t>INPUT_DIV_NO</w:t>
      </w:r>
      <w:r>
        <w:rPr>
          <w:rFonts w:ascii="Courier New" w:hAnsi="Courier New" w:cs="Courier New" w:hint="eastAsia"/>
          <w:sz w:val="22"/>
          <w:szCs w:val="22"/>
          <w:lang w:eastAsia="zh-TW"/>
        </w:rPr>
        <w:t>=user.</w:t>
      </w:r>
      <w:r w:rsidRPr="002740DD">
        <w:rPr>
          <w:rFonts w:ascii="Courier New" w:hAnsi="Courier New" w:cs="Courier New"/>
          <w:sz w:val="22"/>
          <w:szCs w:val="22"/>
          <w:lang w:eastAsia="zh-TW"/>
        </w:rPr>
        <w:t>getOpUnit()</w:t>
      </w:r>
    </w:p>
    <w:p w:rsidR="00E6112E" w:rsidRPr="002740DD" w:rsidRDefault="00E6112E" w:rsidP="00E6112E">
      <w:pPr>
        <w:pStyle w:val="Tabletext"/>
        <w:keepLines w:val="0"/>
        <w:spacing w:after="0" w:line="240" w:lineRule="auto"/>
        <w:ind w:left="1984"/>
        <w:rPr>
          <w:rFonts w:ascii="Courier New" w:hAnsi="Courier New" w:cs="Courier New"/>
          <w:sz w:val="22"/>
          <w:szCs w:val="22"/>
          <w:lang w:eastAsia="zh-TW"/>
        </w:rPr>
      </w:pPr>
      <w:r>
        <w:rPr>
          <w:rFonts w:ascii="Courier New" w:hAnsi="Courier New" w:cs="Courier New"/>
          <w:sz w:val="22"/>
          <w:szCs w:val="22"/>
          <w:lang w:eastAsia="zh-TW"/>
        </w:rPr>
        <w:t>INPUT_DIV_N</w:t>
      </w:r>
      <w:r>
        <w:rPr>
          <w:rFonts w:ascii="Courier New" w:hAnsi="Courier New" w:cs="Courier New" w:hint="eastAsia"/>
          <w:sz w:val="22"/>
          <w:szCs w:val="22"/>
          <w:lang w:eastAsia="zh-TW"/>
        </w:rPr>
        <w:t>AME=user</w:t>
      </w:r>
      <w:r w:rsidRPr="002740DD">
        <w:rPr>
          <w:rFonts w:ascii="Courier New" w:hAnsi="Courier New" w:cs="Courier New"/>
          <w:sz w:val="22"/>
          <w:szCs w:val="22"/>
          <w:lang w:eastAsia="zh-TW"/>
        </w:rPr>
        <w:t xml:space="preserve"> getOpUnitShortName();</w:t>
      </w:r>
    </w:p>
    <w:p w:rsidR="00E6112E" w:rsidRPr="005C341C" w:rsidRDefault="00E6112E" w:rsidP="00E6112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 w:rsidRPr="00184661">
        <w:rPr>
          <w:rFonts w:ascii="Courier New" w:hAnsi="Courier New" w:cs="Courier New" w:hint="eastAsia"/>
          <w:b/>
          <w:kern w:val="2"/>
          <w:szCs w:val="24"/>
          <w:lang w:eastAsia="zh-TW"/>
        </w:rPr>
        <w:t>畫面顯示</w:t>
      </w:r>
    </w:p>
    <w:p w:rsidR="00E6112E" w:rsidRDefault="00E6112E" w:rsidP="00E6112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8807EF">
        <w:rPr>
          <w:rFonts w:ascii="Courier New" w:hAnsi="Courier New" w:cs="Courier New" w:hint="eastAsia"/>
          <w:kern w:val="2"/>
          <w:szCs w:val="24"/>
          <w:lang w:eastAsia="zh-TW"/>
        </w:rPr>
        <w:t>正常顯示：</w:t>
      </w:r>
    </w:p>
    <w:p w:rsidR="00E6112E" w:rsidRDefault="00E6112E" w:rsidP="00E6112E">
      <w:pPr>
        <w:pStyle w:val="Tabletext"/>
        <w:keepLines w:val="0"/>
        <w:spacing w:after="0" w:line="240" w:lineRule="auto"/>
        <w:ind w:left="1984"/>
        <w:rPr>
          <w:rFonts w:ascii="Courier New" w:hAnsi="新細明體" w:cs="Courier New"/>
          <w:kern w:val="2"/>
          <w:szCs w:val="24"/>
          <w:shd w:val="pct15" w:color="auto" w:fill="FFFFFF"/>
          <w:lang w:eastAsia="zh-TW"/>
        </w:rPr>
      </w:pPr>
      <w:r>
        <w:rPr>
          <w:noProof/>
        </w:rPr>
        <w:pict>
          <v:oval id="Oval 306" o:spid="_x0000_s1042" style="position:absolute;left:0;text-align:left;margin-left:78.45pt;margin-top:2.2pt;width:14.75pt;height:12.4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" fillcolor="#36f" stroked="f">
            <v:textbox style="mso-next-textbox:#Oval 306" inset="0,0,0,0">
              <w:txbxContent>
                <w:p w:rsidR="00E6112E" w:rsidRPr="006D5B40" w:rsidRDefault="00E6112E" w:rsidP="00E6112E">
                  <w:pPr>
                    <w:spacing w:line="200" w:lineRule="exact"/>
                    <w:jc w:val="center"/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 w:hint="eastAsia"/>
                      <w:b/>
                      <w:color w:val="FFFFFF"/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輸入</w:t>
      </w:r>
      <w:r w:rsidRPr="006B1074"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區塊</w:t>
      </w:r>
    </w:p>
    <w:tbl>
      <w:tblPr>
        <w:tblW w:w="1076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3261"/>
        <w:gridCol w:w="3250"/>
      </w:tblGrid>
      <w:tr w:rsidR="00E6112E" w:rsidRPr="00956D73" w:rsidTr="00CD38C5">
        <w:tc>
          <w:tcPr>
            <w:tcW w:w="1560" w:type="dxa"/>
            <w:shd w:val="clear" w:color="auto" w:fill="D9D9D9"/>
          </w:tcPr>
          <w:p w:rsidR="00E6112E" w:rsidRPr="002359E0" w:rsidRDefault="00E6112E" w:rsidP="00CD38C5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BC6748">
              <w:rPr>
                <w:rFonts w:cs="Courier New" w:hint="eastAsia"/>
                <w:kern w:val="2"/>
              </w:rPr>
              <w:t>欄位名稱</w:t>
            </w:r>
          </w:p>
        </w:tc>
        <w:tc>
          <w:tcPr>
            <w:tcW w:w="2693" w:type="dxa"/>
            <w:shd w:val="clear" w:color="auto" w:fill="D9D9D9"/>
          </w:tcPr>
          <w:p w:rsidR="00E6112E" w:rsidRDefault="00E6112E" w:rsidP="00CD38C5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NAME</w:t>
            </w:r>
          </w:p>
        </w:tc>
        <w:tc>
          <w:tcPr>
            <w:tcW w:w="3261" w:type="dxa"/>
            <w:shd w:val="clear" w:color="auto" w:fill="D9D9D9"/>
          </w:tcPr>
          <w:p w:rsidR="00E6112E" w:rsidRPr="002359E0" w:rsidRDefault="00E6112E" w:rsidP="00CD38C5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資料來源</w:t>
            </w:r>
          </w:p>
        </w:tc>
        <w:tc>
          <w:tcPr>
            <w:tcW w:w="3250" w:type="dxa"/>
            <w:shd w:val="clear" w:color="auto" w:fill="D9D9D9"/>
          </w:tcPr>
          <w:p w:rsidR="00E6112E" w:rsidRPr="002359E0" w:rsidRDefault="00E6112E" w:rsidP="00CD38C5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說明</w:t>
            </w:r>
          </w:p>
        </w:tc>
      </w:tr>
      <w:tr w:rsidR="00401E8B" w:rsidRPr="00956D73" w:rsidTr="00CD38C5">
        <w:tc>
          <w:tcPr>
            <w:tcW w:w="1560" w:type="dxa"/>
            <w:shd w:val="clear" w:color="auto" w:fill="D9D9D9"/>
          </w:tcPr>
          <w:p w:rsidR="00401E8B" w:rsidRPr="00BC6748" w:rsidRDefault="00401E8B" w:rsidP="00CD38C5">
            <w:pPr>
              <w:pStyle w:val="Tabletext"/>
              <w:keepLines w:val="0"/>
              <w:spacing w:after="0" w:line="240" w:lineRule="auto"/>
              <w:jc w:val="center"/>
              <w:rPr>
                <w:rFonts w:cs="Courier New" w:hint="eastAsia"/>
                <w:kern w:val="2"/>
              </w:rPr>
            </w:pPr>
            <w:r>
              <w:rPr>
                <w:rFonts w:cs="Courier New" w:hint="eastAsia"/>
                <w:kern w:val="2"/>
                <w:lang w:eastAsia="zh-TW"/>
              </w:rPr>
              <w:t>R</w:t>
            </w:r>
            <w:r>
              <w:rPr>
                <w:rFonts w:cs="Courier New"/>
                <w:kern w:val="2"/>
              </w:rPr>
              <w:t>adiobox</w:t>
            </w:r>
          </w:p>
        </w:tc>
        <w:tc>
          <w:tcPr>
            <w:tcW w:w="2693" w:type="dxa"/>
            <w:shd w:val="clear" w:color="auto" w:fill="D9D9D9"/>
          </w:tcPr>
          <w:p w:rsidR="00401E8B" w:rsidRDefault="00401E8B" w:rsidP="00E72CD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/>
                <w:kern w:val="2"/>
                <w:lang w:eastAsia="zh-TW"/>
              </w:rPr>
              <w:t>SELECT_RADIO</w:t>
            </w:r>
          </w:p>
        </w:tc>
        <w:tc>
          <w:tcPr>
            <w:tcW w:w="3261" w:type="dxa"/>
            <w:shd w:val="clear" w:color="auto" w:fill="D9D9D9"/>
          </w:tcPr>
          <w:p w:rsidR="00401E8B" w:rsidRDefault="00083873" w:rsidP="00E72CD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未點交查詢</w:t>
            </w:r>
          </w:p>
          <w:p w:rsidR="00083873" w:rsidRDefault="00083873" w:rsidP="00E72CD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</w:p>
        </w:tc>
        <w:tc>
          <w:tcPr>
            <w:tcW w:w="3250" w:type="dxa"/>
            <w:shd w:val="clear" w:color="auto" w:fill="D9D9D9"/>
          </w:tcPr>
          <w:p w:rsidR="00401E8B" w:rsidRDefault="00401E8B" w:rsidP="00E72CD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USER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圈選</w:t>
            </w:r>
            <w:r w:rsidR="00413D50">
              <w:rPr>
                <w:rFonts w:ascii="Courier New" w:hAnsi="Courier New" w:cs="Courier New" w:hint="eastAsia"/>
                <w:kern w:val="2"/>
                <w:lang w:eastAsia="zh-TW"/>
              </w:rPr>
              <w:t>:</w:t>
            </w:r>
            <w:r w:rsidR="00413D50">
              <w:rPr>
                <w:rFonts w:ascii="Courier New" w:hAnsi="Courier New" w:cs="Courier New" w:hint="eastAsia"/>
                <w:kern w:val="2"/>
                <w:lang w:eastAsia="zh-TW"/>
              </w:rPr>
              <w:t>預設選取這一項</w:t>
            </w:r>
          </w:p>
        </w:tc>
      </w:tr>
      <w:tr w:rsidR="00E6112E" w:rsidRPr="003F142E" w:rsidTr="00CD38C5">
        <w:tc>
          <w:tcPr>
            <w:tcW w:w="1560" w:type="dxa"/>
          </w:tcPr>
          <w:p w:rsidR="00E6112E" w:rsidRPr="00441F3C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作業單位</w:t>
            </w:r>
          </w:p>
        </w:tc>
        <w:tc>
          <w:tcPr>
            <w:tcW w:w="2693" w:type="dxa"/>
          </w:tcPr>
          <w:p w:rsidR="00E6112E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INPUT_DIV_NO</w:t>
            </w:r>
          </w:p>
          <w:p w:rsidR="00E6112E" w:rsidRPr="00017308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zh-TW"/>
              </w:rPr>
              <w:t>INPUT_DIV_N</w:t>
            </w:r>
            <w:r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  <w:t>AME</w:t>
            </w:r>
          </w:p>
        </w:tc>
        <w:tc>
          <w:tcPr>
            <w:tcW w:w="3261" w:type="dxa"/>
          </w:tcPr>
          <w:p w:rsidR="00E6112E" w:rsidRPr="0034392C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預設當天</w:t>
            </w:r>
          </w:p>
        </w:tc>
        <w:tc>
          <w:tcPr>
            <w:tcW w:w="3250" w:type="dxa"/>
          </w:tcPr>
          <w:p w:rsidR="00E6112E" w:rsidRDefault="00E6112E" w:rsidP="00CD38C5">
            <w:pPr>
              <w:rPr>
                <w:rFonts w:ascii="Courier New" w:hAnsi="Courier New" w:cs="Courier New" w:hint="eastAsia"/>
                <w:kern w:val="2"/>
                <w:sz w:val="20"/>
              </w:rPr>
            </w:pPr>
            <w:r>
              <w:rPr>
                <w:rFonts w:ascii="Courier New" w:hAnsi="Courier New" w:cs="Courier New" w:hint="eastAsia"/>
                <w:kern w:val="2"/>
                <w:sz w:val="20"/>
              </w:rPr>
              <w:t>輸入欄位</w:t>
            </w:r>
          </w:p>
          <w:p w:rsidR="00E6112E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當</w:t>
            </w:r>
            <w:r>
              <w:rPr>
                <w:rFonts w:ascii="Courier New" w:hAnsi="Courier New" w:cs="Courier New"/>
                <w:sz w:val="22"/>
                <w:szCs w:val="22"/>
                <w:lang w:eastAsia="zh-TW"/>
              </w:rPr>
              <w:t>INPUT_DIV_NO</w:t>
            </w:r>
            <w:r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  <w:t>改變時</w:t>
            </w:r>
          </w:p>
          <w:p w:rsidR="00E6112E" w:rsidRPr="0034392C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  <w:t>AJAX</w:t>
            </w:r>
            <w:r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  <w:t>重取</w:t>
            </w:r>
            <w:r>
              <w:rPr>
                <w:rFonts w:ascii="Courier New" w:hAnsi="Courier New" w:cs="Courier New"/>
                <w:sz w:val="22"/>
                <w:szCs w:val="22"/>
                <w:lang w:eastAsia="zh-TW"/>
              </w:rPr>
              <w:t>INPUT_DIV_N</w:t>
            </w:r>
            <w:r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  <w:t>AME</w:t>
            </w:r>
          </w:p>
        </w:tc>
      </w:tr>
      <w:tr w:rsidR="00E6112E" w:rsidRPr="003F142E" w:rsidTr="00E72CDE">
        <w:tc>
          <w:tcPr>
            <w:tcW w:w="1560" w:type="dxa"/>
          </w:tcPr>
          <w:p w:rsidR="00E6112E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輸入人員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ID</w:t>
            </w:r>
          </w:p>
        </w:tc>
        <w:tc>
          <w:tcPr>
            <w:tcW w:w="2693" w:type="dxa"/>
          </w:tcPr>
          <w:p w:rsidR="00E6112E" w:rsidRPr="00017308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INPUT_ID</w:t>
            </w:r>
          </w:p>
        </w:tc>
        <w:tc>
          <w:tcPr>
            <w:tcW w:w="3261" w:type="dxa"/>
          </w:tcPr>
          <w:p w:rsidR="00E6112E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  <w:tc>
          <w:tcPr>
            <w:tcW w:w="3250" w:type="dxa"/>
          </w:tcPr>
          <w:p w:rsidR="00E6112E" w:rsidRDefault="00E6112E" w:rsidP="00CD38C5">
            <w:pPr>
              <w:rPr>
                <w:rFonts w:ascii="Courier New" w:hAnsi="Courier New" w:cs="Courier New" w:hint="eastAsia"/>
                <w:kern w:val="2"/>
                <w:sz w:val="20"/>
              </w:rPr>
            </w:pPr>
            <w:r>
              <w:rPr>
                <w:rFonts w:ascii="Courier New" w:hAnsi="Courier New" w:cs="Courier New" w:hint="eastAsia"/>
                <w:kern w:val="2"/>
                <w:sz w:val="20"/>
              </w:rPr>
              <w:t>輸入欄位</w:t>
            </w:r>
          </w:p>
          <w:p w:rsidR="00D6199B" w:rsidRPr="0034392C" w:rsidRDefault="00073747" w:rsidP="00CD38C5">
            <w:pPr>
              <w:rPr>
                <w:rFonts w:ascii="Courier New" w:hAnsi="Courier New" w:cs="Courier New"/>
                <w:kern w:val="2"/>
                <w:sz w:val="20"/>
              </w:rPr>
            </w:pPr>
            <w:r>
              <w:rPr>
                <w:rFonts w:ascii="Courier New" w:hAnsi="Courier New" w:cs="Courier New" w:hint="eastAsia"/>
                <w:kern w:val="2"/>
                <w:sz w:val="20"/>
              </w:rPr>
              <w:t>若有</w:t>
            </w:r>
            <w:r w:rsidR="00D6199B">
              <w:rPr>
                <w:rFonts w:ascii="Courier New" w:hAnsi="Courier New" w:cs="Courier New" w:hint="eastAsia"/>
                <w:kern w:val="2"/>
                <w:sz w:val="20"/>
              </w:rPr>
              <w:t>輸入</w:t>
            </w:r>
            <w:r>
              <w:rPr>
                <w:rFonts w:ascii="Courier New" w:hAnsi="Courier New" w:cs="Courier New" w:hint="eastAsia"/>
                <w:kern w:val="2"/>
                <w:sz w:val="20"/>
              </w:rPr>
              <w:t>,</w:t>
            </w:r>
            <w:r>
              <w:rPr>
                <w:rFonts w:ascii="Courier New" w:hAnsi="Courier New" w:cs="Courier New" w:hint="eastAsia"/>
                <w:kern w:val="2"/>
                <w:sz w:val="20"/>
              </w:rPr>
              <w:t>輸入</w:t>
            </w:r>
            <w:r w:rsidR="00D6199B">
              <w:rPr>
                <w:rFonts w:ascii="Courier New" w:hAnsi="Courier New" w:cs="Courier New" w:hint="eastAsia"/>
                <w:kern w:val="2"/>
                <w:sz w:val="20"/>
              </w:rPr>
              <w:t>完後自動轉大寫</w:t>
            </w:r>
          </w:p>
        </w:tc>
      </w:tr>
      <w:tr w:rsidR="00E6112E" w:rsidRPr="003F142E" w:rsidTr="00E72CDE">
        <w:trPr>
          <w:trHeight w:val="205"/>
        </w:trPr>
        <w:tc>
          <w:tcPr>
            <w:tcW w:w="1560" w:type="dxa"/>
          </w:tcPr>
          <w:p w:rsidR="00E6112E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文件名稱</w:t>
            </w:r>
          </w:p>
        </w:tc>
        <w:tc>
          <w:tcPr>
            <w:tcW w:w="2693" w:type="dxa"/>
          </w:tcPr>
          <w:p w:rsidR="00E6112E" w:rsidRPr="00AC3A26" w:rsidRDefault="00E6112E" w:rsidP="00CD38C5">
            <w:pPr>
              <w:pStyle w:val="Tabletext"/>
              <w:keepLines w:val="0"/>
              <w:tabs>
                <w:tab w:val="num" w:pos="1560"/>
              </w:tabs>
              <w:spacing w:after="0" w:line="240" w:lineRule="auto"/>
              <w:ind w:left="12"/>
              <w:rPr>
                <w:rFonts w:ascii="Courier New" w:hAnsi="新細明體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IMG_KIND</w:t>
            </w:r>
          </w:p>
        </w:tc>
        <w:tc>
          <w:tcPr>
            <w:tcW w:w="3261" w:type="dxa"/>
          </w:tcPr>
          <w:p w:rsidR="00436ECB" w:rsidRPr="006763F9" w:rsidRDefault="00436ECB" w:rsidP="00436EC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IMG_KIND</w:t>
            </w:r>
            <w:r w:rsidRPr="006763F9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List</w:t>
            </w:r>
          </w:p>
          <w:p w:rsidR="00436ECB" w:rsidRPr="006763F9" w:rsidRDefault="00436ECB" w:rsidP="00436EC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 w:rsidRPr="006763F9">
              <w:rPr>
                <w:rFonts w:ascii="Courier New" w:hAnsi="Courier New" w:cs="Courier New"/>
                <w:kern w:val="2"/>
                <w:szCs w:val="24"/>
                <w:lang w:eastAsia="zh-TW"/>
              </w:rPr>
              <w:t>VALUES:</w:t>
            </w:r>
            <w:r w:rsidRPr="006763F9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 xml:space="preserve"> </w:t>
            </w:r>
            <w:r w:rsidRPr="006763F9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代碼</w:t>
            </w:r>
          </w:p>
          <w:p w:rsidR="00436ECB" w:rsidRPr="006763F9" w:rsidRDefault="00436ECB" w:rsidP="00436EC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 w:rsidRPr="006763F9">
              <w:rPr>
                <w:rFonts w:ascii="Courier New" w:hAnsi="Courier New" w:cs="Courier New"/>
                <w:kern w:val="2"/>
                <w:szCs w:val="24"/>
                <w:lang w:eastAsia="zh-TW"/>
              </w:rPr>
              <w:t>顯示</w:t>
            </w:r>
            <w:r w:rsidRPr="006763F9">
              <w:rPr>
                <w:rFonts w:ascii="Courier New" w:hAnsi="Courier New" w:cs="Courier New"/>
                <w:kern w:val="2"/>
                <w:szCs w:val="24"/>
                <w:lang w:eastAsia="zh-TW"/>
              </w:rPr>
              <w:t xml:space="preserve">: </w:t>
            </w:r>
            <w:r w:rsidRPr="006763F9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代碼名稱</w:t>
            </w:r>
          </w:p>
          <w:p w:rsidR="00E6112E" w:rsidRPr="00DB60D0" w:rsidRDefault="00436ECB" w:rsidP="00436ECB">
            <w:pPr>
              <w:pStyle w:val="Tabletext"/>
              <w:keepLines w:val="0"/>
              <w:tabs>
                <w:tab w:val="num" w:pos="1560"/>
              </w:tabs>
              <w:spacing w:after="0" w:line="240" w:lineRule="auto"/>
              <w:ind w:left="12"/>
              <w:rPr>
                <w:rFonts w:ascii="Courier New" w:hAnsi="新細明體" w:cs="Courier New"/>
                <w:kern w:val="2"/>
                <w:szCs w:val="24"/>
                <w:lang w:eastAsia="zh-TW"/>
              </w:rPr>
            </w:pPr>
            <w:r w:rsidRPr="006763F9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預設值：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無</w:t>
            </w:r>
          </w:p>
        </w:tc>
        <w:tc>
          <w:tcPr>
            <w:tcW w:w="3250" w:type="dxa"/>
          </w:tcPr>
          <w:p w:rsidR="00E6112E" w:rsidRDefault="00E6112E" w:rsidP="00CD38C5">
            <w:pPr>
              <w:rPr>
                <w:rFonts w:ascii="Courier New" w:hAnsi="Courier New" w:cs="Courier New" w:hint="eastAsia"/>
                <w:kern w:val="2"/>
                <w:sz w:val="20"/>
              </w:rPr>
            </w:pPr>
            <w:r w:rsidRPr="0034392C">
              <w:rPr>
                <w:rFonts w:ascii="Courier New" w:hAnsi="Courier New" w:cs="Courier New" w:hint="eastAsia"/>
                <w:kern w:val="2"/>
                <w:sz w:val="20"/>
              </w:rPr>
              <w:t>下拉選單</w:t>
            </w:r>
          </w:p>
          <w:p w:rsidR="00E6112E" w:rsidRPr="0034392C" w:rsidRDefault="00E6112E" w:rsidP="00CD38C5">
            <w:pPr>
              <w:rPr>
                <w:rFonts w:ascii="Courier New" w:hAnsi="Courier New" w:cs="Courier New"/>
                <w:kern w:val="2"/>
                <w:sz w:val="20"/>
              </w:rPr>
            </w:pPr>
            <w:r>
              <w:rPr>
                <w:rFonts w:ascii="Courier New" w:hAnsi="Courier New" w:cs="Courier New" w:hint="eastAsia"/>
                <w:kern w:val="2"/>
                <w:sz w:val="20"/>
              </w:rPr>
              <w:t>預設全選</w:t>
            </w:r>
          </w:p>
        </w:tc>
      </w:tr>
    </w:tbl>
    <w:p w:rsidR="00390FF1" w:rsidRDefault="00390FF1" w:rsidP="00390FF1">
      <w:pPr>
        <w:pStyle w:val="Tabletext"/>
        <w:keepLines w:val="0"/>
        <w:spacing w:after="0" w:line="240" w:lineRule="auto"/>
        <w:ind w:left="1984"/>
        <w:rPr>
          <w:rFonts w:ascii="Courier New" w:hAnsi="新細明體" w:cs="Courier New"/>
          <w:kern w:val="2"/>
          <w:szCs w:val="24"/>
          <w:shd w:val="pct15" w:color="auto" w:fill="FFFFFF"/>
          <w:lang w:eastAsia="zh-TW"/>
        </w:rPr>
      </w:pPr>
      <w:r>
        <w:rPr>
          <w:noProof/>
        </w:rPr>
        <w:pict>
          <v:oval id="_x0000_s1045" style="position:absolute;left:0;text-align:left;margin-left:78.45pt;margin-top:2.2pt;width:14.75pt;height:12.4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" fillcolor="#36f" stroked="f">
            <v:textbox style="mso-next-textbox:#_x0000_s1045" inset="0,0,0,0">
              <w:txbxContent>
                <w:p w:rsidR="00390FF1" w:rsidRPr="006D5B40" w:rsidRDefault="00390FF1" w:rsidP="00390FF1">
                  <w:pPr>
                    <w:spacing w:line="200" w:lineRule="exact"/>
                    <w:jc w:val="center"/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 w:hint="eastAsia"/>
                      <w:b/>
                      <w:color w:val="FFFFFF"/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輸入</w:t>
      </w:r>
      <w:r w:rsidRPr="006B1074"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區塊</w:t>
      </w:r>
    </w:p>
    <w:tbl>
      <w:tblPr>
        <w:tblW w:w="1076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3261"/>
        <w:gridCol w:w="3250"/>
      </w:tblGrid>
      <w:tr w:rsidR="00390FF1" w:rsidRPr="00956D73" w:rsidTr="00E909AE">
        <w:tc>
          <w:tcPr>
            <w:tcW w:w="1560" w:type="dxa"/>
            <w:shd w:val="clear" w:color="auto" w:fill="D9D9D9"/>
          </w:tcPr>
          <w:p w:rsidR="00390FF1" w:rsidRPr="002359E0" w:rsidRDefault="00390FF1" w:rsidP="00E909AE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BC6748">
              <w:rPr>
                <w:rFonts w:cs="Courier New" w:hint="eastAsia"/>
                <w:kern w:val="2"/>
              </w:rPr>
              <w:t>欄位名稱</w:t>
            </w:r>
          </w:p>
        </w:tc>
        <w:tc>
          <w:tcPr>
            <w:tcW w:w="2693" w:type="dxa"/>
            <w:shd w:val="clear" w:color="auto" w:fill="D9D9D9"/>
          </w:tcPr>
          <w:p w:rsidR="00390FF1" w:rsidRDefault="00390FF1" w:rsidP="00E909AE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NAME</w:t>
            </w:r>
          </w:p>
        </w:tc>
        <w:tc>
          <w:tcPr>
            <w:tcW w:w="3261" w:type="dxa"/>
            <w:shd w:val="clear" w:color="auto" w:fill="D9D9D9"/>
          </w:tcPr>
          <w:p w:rsidR="00390FF1" w:rsidRPr="002359E0" w:rsidRDefault="00390FF1" w:rsidP="00E909AE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資料來源</w:t>
            </w:r>
          </w:p>
        </w:tc>
        <w:tc>
          <w:tcPr>
            <w:tcW w:w="3250" w:type="dxa"/>
            <w:shd w:val="clear" w:color="auto" w:fill="D9D9D9"/>
          </w:tcPr>
          <w:p w:rsidR="00390FF1" w:rsidRPr="002359E0" w:rsidRDefault="00390FF1" w:rsidP="00E909AE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說明</w:t>
            </w:r>
          </w:p>
        </w:tc>
      </w:tr>
      <w:tr w:rsidR="00650902" w:rsidRPr="00956D73" w:rsidTr="00E909AE">
        <w:tc>
          <w:tcPr>
            <w:tcW w:w="1560" w:type="dxa"/>
            <w:shd w:val="clear" w:color="auto" w:fill="D9D9D9"/>
          </w:tcPr>
          <w:p w:rsidR="00650902" w:rsidRDefault="00650902" w:rsidP="00E909AE">
            <w:pPr>
              <w:pStyle w:val="Tabletext"/>
              <w:keepLines w:val="0"/>
              <w:spacing w:after="0" w:line="240" w:lineRule="auto"/>
              <w:jc w:val="center"/>
              <w:rPr>
                <w:rFonts w:cs="Courier New" w:hint="eastAsia"/>
                <w:kern w:val="2"/>
                <w:lang w:eastAsia="zh-TW"/>
              </w:rPr>
            </w:pPr>
            <w:r>
              <w:rPr>
                <w:rFonts w:cs="Courier New" w:hint="eastAsia"/>
                <w:kern w:val="2"/>
                <w:lang w:eastAsia="zh-TW"/>
              </w:rPr>
              <w:t>R</w:t>
            </w:r>
            <w:r>
              <w:rPr>
                <w:rFonts w:cs="Courier New"/>
                <w:kern w:val="2"/>
              </w:rPr>
              <w:t>adiobox</w:t>
            </w:r>
          </w:p>
        </w:tc>
        <w:tc>
          <w:tcPr>
            <w:tcW w:w="2693" w:type="dxa"/>
            <w:shd w:val="clear" w:color="auto" w:fill="D9D9D9"/>
          </w:tcPr>
          <w:p w:rsidR="00650902" w:rsidRDefault="00650902" w:rsidP="00E909A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/>
                <w:kern w:val="2"/>
                <w:lang w:eastAsia="zh-TW"/>
              </w:rPr>
              <w:t>SELECT_RADIO</w:t>
            </w:r>
          </w:p>
        </w:tc>
        <w:tc>
          <w:tcPr>
            <w:tcW w:w="3261" w:type="dxa"/>
            <w:shd w:val="clear" w:color="auto" w:fill="D9D9D9"/>
          </w:tcPr>
          <w:p w:rsidR="00650902" w:rsidRDefault="00650902" w:rsidP="0065090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文件狀態查詢</w:t>
            </w:r>
          </w:p>
        </w:tc>
        <w:tc>
          <w:tcPr>
            <w:tcW w:w="3250" w:type="dxa"/>
            <w:shd w:val="clear" w:color="auto" w:fill="D9D9D9"/>
          </w:tcPr>
          <w:p w:rsidR="00650902" w:rsidRDefault="00650902" w:rsidP="00E909A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USER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圈選</w:t>
            </w:r>
          </w:p>
        </w:tc>
      </w:tr>
      <w:tr w:rsidR="00390FF1" w:rsidRPr="003F142E" w:rsidTr="00E909AE">
        <w:tc>
          <w:tcPr>
            <w:tcW w:w="1560" w:type="dxa"/>
          </w:tcPr>
          <w:p w:rsidR="00390FF1" w:rsidRPr="00441F3C" w:rsidRDefault="00390FF1" w:rsidP="00E909A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受理編號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(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收據號碼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2693" w:type="dxa"/>
          </w:tcPr>
          <w:p w:rsidR="00390FF1" w:rsidRPr="00017308" w:rsidRDefault="00390FF1" w:rsidP="00E909A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  <w:t>RCPT_NO</w:t>
            </w:r>
          </w:p>
        </w:tc>
        <w:tc>
          <w:tcPr>
            <w:tcW w:w="3261" w:type="dxa"/>
          </w:tcPr>
          <w:p w:rsidR="00390FF1" w:rsidRPr="0034392C" w:rsidRDefault="00390FF1" w:rsidP="00E909A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RCPT_NO</w:t>
            </w:r>
          </w:p>
        </w:tc>
        <w:tc>
          <w:tcPr>
            <w:tcW w:w="3250" w:type="dxa"/>
          </w:tcPr>
          <w:p w:rsidR="00390FF1" w:rsidRDefault="00390FF1" w:rsidP="00E909AE">
            <w:pPr>
              <w:rPr>
                <w:rFonts w:ascii="Courier New" w:hAnsi="Courier New" w:cs="Courier New" w:hint="eastAsia"/>
                <w:kern w:val="2"/>
                <w:sz w:val="20"/>
              </w:rPr>
            </w:pPr>
            <w:r>
              <w:rPr>
                <w:rFonts w:ascii="Courier New" w:hAnsi="Courier New" w:cs="Courier New" w:hint="eastAsia"/>
                <w:kern w:val="2"/>
                <w:sz w:val="20"/>
              </w:rPr>
              <w:t>輸入欄位</w:t>
            </w:r>
          </w:p>
          <w:p w:rsidR="00390FF1" w:rsidRPr="0034392C" w:rsidRDefault="00390FF1" w:rsidP="00E909A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</w:rPr>
            </w:pPr>
          </w:p>
        </w:tc>
      </w:tr>
    </w:tbl>
    <w:p w:rsidR="00390FF1" w:rsidRDefault="00390FF1" w:rsidP="00E72CDE">
      <w:pPr>
        <w:pStyle w:val="Tabletext"/>
        <w:keepLines w:val="0"/>
        <w:spacing w:after="0" w:line="240" w:lineRule="auto"/>
        <w:ind w:leftChars="775" w:left="1860" w:firstLineChars="150" w:firstLine="300"/>
        <w:rPr>
          <w:rFonts w:ascii="Courier New" w:hAnsi="新細明體" w:cs="Courier New"/>
          <w:kern w:val="2"/>
          <w:szCs w:val="24"/>
          <w:shd w:val="pct15" w:color="auto" w:fill="FFFFFF"/>
          <w:lang w:eastAsia="zh-TW"/>
        </w:rPr>
      </w:pPr>
    </w:p>
    <w:p w:rsidR="00E6112E" w:rsidRPr="0071324F" w:rsidRDefault="00E6112E" w:rsidP="00E72CDE">
      <w:pPr>
        <w:pStyle w:val="Tabletext"/>
        <w:keepLines w:val="0"/>
        <w:spacing w:after="0" w:line="240" w:lineRule="auto"/>
        <w:ind w:leftChars="775" w:left="1860" w:firstLineChars="150" w:firstLine="300"/>
        <w:rPr>
          <w:rFonts w:ascii="Courier New" w:hAnsi="新細明體" w:cs="Courier New"/>
          <w:kern w:val="2"/>
          <w:szCs w:val="24"/>
          <w:lang w:eastAsia="zh-TW"/>
        </w:rPr>
      </w:pPr>
      <w:r>
        <w:rPr>
          <w:noProof/>
        </w:rPr>
        <w:pict>
          <v:oval id="Oval 311" o:spid="_x0000_s1043" style="position:absolute;left:0;text-align:left;margin-left:78.1pt;margin-top:2.35pt;width:14.75pt;height:12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" fillcolor="#36f" stroked="f">
            <v:textbox style="mso-next-textbox:#Oval 311" inset="0,0,0,0">
              <w:txbxContent>
                <w:p w:rsidR="00E6112E" w:rsidRPr="006D5B40" w:rsidRDefault="00390FF1" w:rsidP="00E6112E">
                  <w:pPr>
                    <w:spacing w:line="200" w:lineRule="exact"/>
                    <w:jc w:val="center"/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 w:hint="eastAsia"/>
                      <w:b/>
                      <w:color w:val="FFFFFF"/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輸入明細</w:t>
      </w:r>
      <w:r w:rsidRPr="006B1074"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區塊</w:t>
      </w:r>
    </w:p>
    <w:p w:rsidR="00E6112E" w:rsidRDefault="00E6112E" w:rsidP="00E72CDE">
      <w:pPr>
        <w:pStyle w:val="Tabletext"/>
        <w:keepLines w:val="0"/>
        <w:spacing w:after="0" w:line="240" w:lineRule="auto"/>
        <w:ind w:leftChars="809" w:left="1942"/>
        <w:rPr>
          <w:rFonts w:ascii="Courier New" w:hAnsi="Courier New" w:cs="Courier New"/>
          <w:kern w:val="2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 </w:t>
      </w:r>
      <w:r>
        <w:rPr>
          <w:rFonts w:ascii="Courier New" w:hAnsi="Courier New" w:cs="Courier New" w:hint="eastAsia"/>
          <w:kern w:val="2"/>
          <w:lang w:eastAsia="zh-TW"/>
        </w:rPr>
        <w:t>顯示清單</w:t>
      </w:r>
      <w:r w:rsidR="00390FF1">
        <w:rPr>
          <w:rFonts w:ascii="Courier New" w:hAnsi="Courier New" w:cs="Courier New" w:hint="eastAsia"/>
          <w:kern w:val="2"/>
          <w:lang w:eastAsia="zh-TW"/>
        </w:rPr>
        <w:t>(</w:t>
      </w:r>
      <w:r w:rsidR="00390FF1">
        <w:rPr>
          <w:rFonts w:ascii="Courier New" w:hAnsi="Courier New" w:cs="Courier New" w:hint="eastAsia"/>
          <w:kern w:val="2"/>
          <w:lang w:eastAsia="zh-TW"/>
        </w:rPr>
        <w:t>文件狀態查詢的清單</w:t>
      </w:r>
      <w:r w:rsidR="00390FF1">
        <w:rPr>
          <w:rFonts w:ascii="Courier New" w:hAnsi="Courier New" w:cs="Courier New" w:hint="eastAsia"/>
          <w:kern w:val="2"/>
          <w:lang w:eastAsia="zh-TW"/>
        </w:rPr>
        <w:t>)</w:t>
      </w:r>
    </w:p>
    <w:p w:rsidR="00390FF1" w:rsidRPr="0071324F" w:rsidRDefault="00390FF1" w:rsidP="00390FF1">
      <w:pPr>
        <w:pStyle w:val="Tabletext"/>
        <w:keepLines w:val="0"/>
        <w:spacing w:after="0" w:line="240" w:lineRule="auto"/>
        <w:ind w:leftChars="775" w:left="1860" w:firstLineChars="150" w:firstLine="300"/>
        <w:rPr>
          <w:rFonts w:ascii="Courier New" w:hAnsi="新細明體" w:cs="Courier New"/>
          <w:kern w:val="2"/>
          <w:szCs w:val="24"/>
          <w:lang w:eastAsia="zh-TW"/>
        </w:rPr>
      </w:pPr>
      <w:bookmarkStart w:id="8" w:name="_Toc370474340"/>
      <w:bookmarkStart w:id="9" w:name="_Toc370839055"/>
      <w:bookmarkStart w:id="10" w:name="_Toc371001087"/>
      <w:bookmarkStart w:id="11" w:name="_Toc371348663"/>
      <w:bookmarkStart w:id="12" w:name="_Toc371441018"/>
      <w:bookmarkStart w:id="13" w:name="_Toc371700013"/>
      <w:bookmarkStart w:id="14" w:name="_Toc372027631"/>
      <w:r>
        <w:rPr>
          <w:noProof/>
        </w:rPr>
        <w:pict>
          <v:oval id="_x0000_s1044" style="position:absolute;left:0;text-align:left;margin-left:78.1pt;margin-top:2.35pt;width:14.75pt;height:12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" fillcolor="#36f" stroked="f">
            <v:textbox style="mso-next-textbox:#_x0000_s1044" inset="0,0,0,0">
              <w:txbxContent>
                <w:p w:rsidR="00390FF1" w:rsidRPr="006D5B40" w:rsidRDefault="00390FF1" w:rsidP="00390FF1">
                  <w:pPr>
                    <w:spacing w:line="200" w:lineRule="exact"/>
                    <w:jc w:val="center"/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 w:hint="eastAsia"/>
                      <w:b/>
                      <w:color w:val="FFFFFF"/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輸入明細</w:t>
      </w:r>
      <w:r w:rsidRPr="006B1074"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區塊</w:t>
      </w:r>
    </w:p>
    <w:p w:rsidR="00390FF1" w:rsidRDefault="00390FF1" w:rsidP="00390FF1">
      <w:pPr>
        <w:pStyle w:val="Tabletext"/>
        <w:keepLines w:val="0"/>
        <w:spacing w:after="0" w:line="240" w:lineRule="auto"/>
        <w:ind w:leftChars="809" w:left="1942"/>
        <w:rPr>
          <w:rFonts w:ascii="Courier New" w:hAnsi="Courier New" w:cs="Courier New"/>
          <w:kern w:val="2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 </w:t>
      </w:r>
      <w:r>
        <w:rPr>
          <w:rFonts w:ascii="Courier New" w:hAnsi="Courier New" w:cs="Courier New" w:hint="eastAsia"/>
          <w:kern w:val="2"/>
          <w:lang w:eastAsia="zh-TW"/>
        </w:rPr>
        <w:t>顯示清單</w:t>
      </w:r>
      <w:r>
        <w:rPr>
          <w:rFonts w:ascii="Courier New" w:hAnsi="Courier New" w:cs="Courier New" w:hint="eastAsia"/>
          <w:kern w:val="2"/>
          <w:lang w:eastAsia="zh-TW"/>
        </w:rPr>
        <w:t>(</w:t>
      </w:r>
      <w:r>
        <w:rPr>
          <w:rFonts w:ascii="Courier New" w:hAnsi="Courier New" w:cs="Courier New" w:hint="eastAsia"/>
          <w:kern w:val="2"/>
          <w:lang w:eastAsia="zh-TW"/>
        </w:rPr>
        <w:t>未點交查詢的清單</w:t>
      </w:r>
      <w:r>
        <w:rPr>
          <w:rFonts w:ascii="Courier New" w:hAnsi="Courier New" w:cs="Courier New" w:hint="eastAsia"/>
          <w:kern w:val="2"/>
          <w:lang w:eastAsia="zh-TW"/>
        </w:rPr>
        <w:t>)</w:t>
      </w:r>
    </w:p>
    <w:p w:rsidR="00E6112E" w:rsidRDefault="00E6112E" w:rsidP="00E72CDE">
      <w:pPr>
        <w:pStyle w:val="Tabletext"/>
        <w:keepLines w:val="0"/>
        <w:spacing w:after="0" w:line="240" w:lineRule="auto"/>
        <w:ind w:leftChars="500" w:left="1200"/>
        <w:outlineLvl w:val="0"/>
        <w:rPr>
          <w:rFonts w:ascii="Courier New" w:hAnsi="Courier New" w:cs="Courier New" w:hint="eastAsia"/>
          <w:kern w:val="2"/>
          <w:szCs w:val="24"/>
          <w:lang w:eastAsia="zh-TW"/>
        </w:rPr>
      </w:pPr>
    </w:p>
    <w:p w:rsidR="00E6112E" w:rsidRPr="00800A99" w:rsidRDefault="00E6112E" w:rsidP="00E72CDE">
      <w:pPr>
        <w:pStyle w:val="Tabletext"/>
        <w:keepLines w:val="0"/>
        <w:spacing w:after="0" w:line="240" w:lineRule="auto"/>
        <w:ind w:leftChars="500" w:left="1200"/>
        <w:outlineLvl w:val="0"/>
        <w:rPr>
          <w:rFonts w:ascii="Courier New" w:hAnsi="Courier New" w:cs="Courier New"/>
          <w:kern w:val="2"/>
          <w:szCs w:val="24"/>
          <w:lang w:eastAsia="zh-TW"/>
        </w:rPr>
      </w:pPr>
    </w:p>
    <w:p w:rsidR="00E6112E" w:rsidRDefault="00E6112E" w:rsidP="00E72CDE">
      <w:pPr>
        <w:pStyle w:val="Tabletext"/>
        <w:keepLines w:val="0"/>
        <w:numPr>
          <w:ilvl w:val="1"/>
          <w:numId w:val="26"/>
        </w:numPr>
        <w:tabs>
          <w:tab w:val="clear" w:pos="851"/>
          <w:tab w:val="num" w:pos="1091"/>
        </w:tabs>
        <w:spacing w:after="0" w:line="240" w:lineRule="auto"/>
        <w:ind w:leftChars="277" w:left="1200" w:hanging="535"/>
        <w:outlineLvl w:val="0"/>
        <w:rPr>
          <w:rFonts w:ascii="Courier New" w:hAnsi="Courier New" w:cs="Courier New"/>
          <w:kern w:val="2"/>
          <w:szCs w:val="24"/>
          <w:lang w:eastAsia="zh-TW"/>
        </w:rPr>
      </w:pPr>
      <w:bookmarkStart w:id="15" w:name="_Toc395098534"/>
      <w:r>
        <w:rPr>
          <w:rFonts w:ascii="Courier New" w:hAnsi="新細明體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查詢</w:t>
      </w:r>
      <w:bookmarkEnd w:id="15"/>
    </w:p>
    <w:p w:rsidR="00E6112E" w:rsidRDefault="00E6112E" w:rsidP="00E72CDE">
      <w:pPr>
        <w:pStyle w:val="Tabletext"/>
        <w:keepLines w:val="0"/>
        <w:numPr>
          <w:ilvl w:val="2"/>
          <w:numId w:val="26"/>
        </w:numPr>
        <w:tabs>
          <w:tab w:val="clear" w:pos="1418"/>
          <w:tab w:val="num" w:pos="1658"/>
        </w:tabs>
        <w:spacing w:after="0" w:line="240" w:lineRule="auto"/>
        <w:ind w:leftChars="455" w:left="1659"/>
        <w:rPr>
          <w:rFonts w:ascii="Courier New" w:hAnsi="Courier New" w:cs="Courier New"/>
          <w:kern w:val="2"/>
          <w:szCs w:val="24"/>
          <w:lang w:eastAsia="zh-TW"/>
        </w:rPr>
      </w:pPr>
      <w:r w:rsidRPr="003C5579">
        <w:rPr>
          <w:rFonts w:ascii="Courier New" w:hAnsi="Courier New" w:cs="Courier New" w:hint="eastAsia"/>
          <w:b/>
          <w:kern w:val="2"/>
          <w:szCs w:val="24"/>
          <w:lang w:eastAsia="zh-TW"/>
        </w:rPr>
        <w:t>畫面程序檢核</w:t>
      </w:r>
      <w:bookmarkStart w:id="16" w:name="_Toc370839056"/>
      <w:bookmarkStart w:id="17" w:name="_Toc371001088"/>
      <w:bookmarkStart w:id="18" w:name="_Toc371348664"/>
      <w:bookmarkStart w:id="19" w:name="_Toc371441019"/>
      <w:bookmarkStart w:id="20" w:name="_Toc371700014"/>
      <w:bookmarkEnd w:id="8"/>
      <w:bookmarkEnd w:id="9"/>
      <w:bookmarkEnd w:id="10"/>
      <w:bookmarkEnd w:id="11"/>
      <w:bookmarkEnd w:id="12"/>
      <w:bookmarkEnd w:id="13"/>
      <w:bookmarkEnd w:id="14"/>
    </w:p>
    <w:p w:rsidR="00401E8B" w:rsidRDefault="00401E8B" w:rsidP="00E72CDE">
      <w:pPr>
        <w:pStyle w:val="Tabletext"/>
        <w:keepLines w:val="0"/>
        <w:numPr>
          <w:ilvl w:val="3"/>
          <w:numId w:val="25"/>
        </w:numPr>
        <w:tabs>
          <w:tab w:val="clear" w:pos="1984"/>
          <w:tab w:val="num" w:pos="2224"/>
        </w:tabs>
        <w:spacing w:after="0" w:line="240" w:lineRule="auto"/>
        <w:ind w:leftChars="632" w:left="2225"/>
        <w:rPr>
          <w:rFonts w:ascii="Courier New" w:hAnsi="Courier New" w:cs="Courier New"/>
          <w:kern w:val="2"/>
          <w:szCs w:val="24"/>
          <w:lang w:eastAsia="zh-TW"/>
        </w:rPr>
      </w:pPr>
      <w:bookmarkStart w:id="21" w:name="_Toc370474342"/>
      <w:bookmarkStart w:id="22" w:name="_Toc370839057"/>
      <w:bookmarkStart w:id="23" w:name="_Toc371001094"/>
      <w:bookmarkStart w:id="24" w:name="_Toc371348670"/>
      <w:bookmarkEnd w:id="16"/>
      <w:bookmarkEnd w:id="17"/>
      <w:bookmarkEnd w:id="18"/>
      <w:bookmarkEnd w:id="19"/>
      <w:bookmarkEnd w:id="20"/>
      <w:r>
        <w:rPr>
          <w:rFonts w:ascii="Courier New" w:hAnsi="Courier New" w:cs="Courier New" w:hint="eastAsia"/>
          <w:kern w:val="2"/>
          <w:szCs w:val="24"/>
          <w:lang w:eastAsia="zh-TW"/>
        </w:rPr>
        <w:t>若選文件狀態查詢</w:t>
      </w:r>
    </w:p>
    <w:p w:rsidR="00401E8B" w:rsidRDefault="000833F1" w:rsidP="00E72CDE">
      <w:pPr>
        <w:pStyle w:val="Tabletext"/>
        <w:keepLines w:val="0"/>
        <w:numPr>
          <w:ilvl w:val="4"/>
          <w:numId w:val="2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-</w:t>
      </w:r>
      <w:r w:rsidR="00F743FD" w:rsidRPr="00513C79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F743FD" w:rsidRDefault="00F743FD" w:rsidP="00E72CDE">
      <w:pPr>
        <w:pStyle w:val="Tabletext"/>
        <w:keepLines w:val="0"/>
        <w:numPr>
          <w:ilvl w:val="4"/>
          <w:numId w:val="2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B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區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受理編號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收據號碼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):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必須輸入</w:t>
      </w:r>
    </w:p>
    <w:p w:rsidR="00401E8B" w:rsidRDefault="00401E8B" w:rsidP="00E72CDE">
      <w:pPr>
        <w:pStyle w:val="Tabletext"/>
        <w:keepLines w:val="0"/>
        <w:numPr>
          <w:ilvl w:val="3"/>
          <w:numId w:val="25"/>
        </w:numPr>
        <w:tabs>
          <w:tab w:val="clear" w:pos="1984"/>
          <w:tab w:val="num" w:pos="2224"/>
        </w:tabs>
        <w:spacing w:after="0" w:line="240" w:lineRule="auto"/>
        <w:ind w:leftChars="632" w:left="2225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若選未點交查詢</w:t>
      </w:r>
    </w:p>
    <w:p w:rsidR="00401E8B" w:rsidRDefault="00401E8B" w:rsidP="00E72CDE">
      <w:pPr>
        <w:pStyle w:val="Tabletext"/>
        <w:keepLines w:val="0"/>
        <w:numPr>
          <w:ilvl w:val="3"/>
          <w:numId w:val="25"/>
        </w:numPr>
        <w:tabs>
          <w:tab w:val="clear" w:pos="1984"/>
          <w:tab w:val="num" w:pos="2464"/>
        </w:tabs>
        <w:spacing w:after="0" w:line="240" w:lineRule="auto"/>
        <w:ind w:leftChars="632" w:left="2225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作業單位</w:t>
      </w:r>
      <w:r>
        <w:rPr>
          <w:rFonts w:ascii="Courier New" w:hAnsi="Courier New" w:cs="Courier New" w:hint="eastAsia"/>
          <w:kern w:val="2"/>
          <w:lang w:eastAsia="zh-TW"/>
        </w:rPr>
        <w:t>：需為</w:t>
      </w:r>
      <w:r>
        <w:rPr>
          <w:rFonts w:ascii="Courier New" w:hAnsi="Courier New" w:cs="Courier New" w:hint="eastAsia"/>
          <w:kern w:val="2"/>
          <w:lang w:eastAsia="zh-TW"/>
        </w:rPr>
        <w:t>7</w:t>
      </w:r>
      <w:r>
        <w:rPr>
          <w:rFonts w:ascii="Courier New" w:hAnsi="Courier New" w:cs="Courier New" w:hint="eastAsia"/>
          <w:kern w:val="2"/>
          <w:lang w:eastAsia="zh-TW"/>
        </w:rPr>
        <w:t>碼，</w:t>
      </w:r>
      <w:r w:rsidRPr="00513C79">
        <w:rPr>
          <w:rFonts w:ascii="Courier New" w:hAnsi="Courier New" w:cs="Courier New" w:hint="eastAsia"/>
          <w:kern w:val="2"/>
          <w:szCs w:val="24"/>
          <w:lang w:eastAsia="zh-TW"/>
        </w:rPr>
        <w:t>否則顯示警告訊息</w:t>
      </w:r>
      <w:r w:rsidRPr="00513C79">
        <w:rPr>
          <w:rFonts w:ascii="Courier New" w:hAnsi="Courier New" w:cs="Courier New"/>
          <w:lang w:eastAsia="zh-TW"/>
        </w:rPr>
        <w:t>‘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作業單位</w:t>
      </w:r>
      <w:r>
        <w:rPr>
          <w:rFonts w:ascii="Courier New" w:hAnsi="Courier New" w:cs="Courier New" w:hint="eastAsia"/>
          <w:kern w:val="2"/>
          <w:lang w:eastAsia="zh-TW"/>
        </w:rPr>
        <w:t>格式有誤，需為</w:t>
      </w:r>
      <w:r>
        <w:rPr>
          <w:rFonts w:ascii="Courier New" w:hAnsi="Courier New" w:cs="Courier New" w:hint="eastAsia"/>
          <w:kern w:val="2"/>
          <w:lang w:eastAsia="zh-TW"/>
        </w:rPr>
        <w:t>7</w:t>
      </w:r>
      <w:r>
        <w:rPr>
          <w:rFonts w:ascii="Courier New" w:hAnsi="Courier New" w:cs="Courier New" w:hint="eastAsia"/>
          <w:kern w:val="2"/>
          <w:lang w:eastAsia="zh-TW"/>
        </w:rPr>
        <w:t>碼</w:t>
      </w:r>
      <w:r w:rsidRPr="00513C79">
        <w:rPr>
          <w:rFonts w:ascii="Courier New" w:hAnsi="Courier New" w:cs="Courier New"/>
          <w:lang w:eastAsia="zh-TW"/>
        </w:rPr>
        <w:t>’</w:t>
      </w:r>
      <w:r w:rsidRPr="00513C79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401E8B" w:rsidRDefault="00401E8B" w:rsidP="00E72CDE">
      <w:pPr>
        <w:pStyle w:val="Tabletext"/>
        <w:keepLines w:val="0"/>
        <w:numPr>
          <w:ilvl w:val="3"/>
          <w:numId w:val="25"/>
        </w:numPr>
        <w:tabs>
          <w:tab w:val="clear" w:pos="1984"/>
          <w:tab w:val="num" w:pos="2224"/>
        </w:tabs>
        <w:spacing w:after="0" w:line="240" w:lineRule="auto"/>
        <w:ind w:leftChars="632" w:left="2225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lang w:eastAsia="zh-TW"/>
        </w:rPr>
        <w:t>輸入人員</w:t>
      </w:r>
      <w:r>
        <w:rPr>
          <w:rFonts w:ascii="Courier New" w:hAnsi="Courier New" w:cs="Courier New" w:hint="eastAsia"/>
          <w:kern w:val="2"/>
          <w:lang w:eastAsia="zh-TW"/>
        </w:rPr>
        <w:t>ID</w:t>
      </w:r>
      <w:r>
        <w:rPr>
          <w:rFonts w:ascii="Courier New" w:hAnsi="Courier New" w:cs="Courier New" w:hint="eastAsia"/>
          <w:kern w:val="2"/>
          <w:lang w:eastAsia="zh-TW"/>
        </w:rPr>
        <w:t>：需符合身分證格式，</w:t>
      </w:r>
      <w:r w:rsidRPr="00513C79">
        <w:rPr>
          <w:rFonts w:ascii="Courier New" w:hAnsi="Courier New" w:cs="Courier New" w:hint="eastAsia"/>
          <w:kern w:val="2"/>
          <w:szCs w:val="24"/>
          <w:lang w:eastAsia="zh-TW"/>
        </w:rPr>
        <w:t>否則顯示警告訊息</w:t>
      </w:r>
      <w:r w:rsidRPr="00513C79">
        <w:rPr>
          <w:rFonts w:ascii="Courier New" w:hAnsi="Courier New" w:cs="Courier New"/>
          <w:lang w:eastAsia="zh-TW"/>
        </w:rPr>
        <w:t>‘</w:t>
      </w:r>
      <w:r>
        <w:rPr>
          <w:rFonts w:ascii="Courier New" w:hAnsi="Courier New" w:cs="Courier New" w:hint="eastAsia"/>
          <w:kern w:val="2"/>
          <w:lang w:eastAsia="zh-TW"/>
        </w:rPr>
        <w:t>輸入人員</w:t>
      </w:r>
      <w:r>
        <w:rPr>
          <w:rFonts w:ascii="Courier New" w:hAnsi="Courier New" w:cs="Courier New" w:hint="eastAsia"/>
          <w:kern w:val="2"/>
          <w:lang w:eastAsia="zh-TW"/>
        </w:rPr>
        <w:t>ID</w:t>
      </w:r>
      <w:r>
        <w:rPr>
          <w:rFonts w:ascii="Courier New" w:hAnsi="Courier New" w:cs="Courier New" w:hint="eastAsia"/>
          <w:kern w:val="2"/>
          <w:lang w:eastAsia="zh-TW"/>
        </w:rPr>
        <w:t>格式有誤</w:t>
      </w:r>
      <w:r w:rsidRPr="00513C79">
        <w:rPr>
          <w:rFonts w:ascii="Courier New" w:hAnsi="Courier New" w:cs="Courier New"/>
          <w:lang w:eastAsia="zh-TW"/>
        </w:rPr>
        <w:t>’</w:t>
      </w:r>
      <w:r w:rsidRPr="00513C79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401E8B" w:rsidRPr="00723A8D" w:rsidRDefault="00401E8B" w:rsidP="00E72CDE">
      <w:pPr>
        <w:pStyle w:val="Tabletext"/>
        <w:keepLines w:val="0"/>
        <w:numPr>
          <w:ilvl w:val="3"/>
          <w:numId w:val="25"/>
        </w:numPr>
        <w:tabs>
          <w:tab w:val="clear" w:pos="1984"/>
          <w:tab w:val="num" w:pos="2224"/>
        </w:tabs>
        <w:spacing w:after="0" w:line="240" w:lineRule="auto"/>
        <w:ind w:leftChars="632" w:left="2225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作業單位和</w:t>
      </w:r>
      <w:r>
        <w:rPr>
          <w:rFonts w:ascii="Courier New" w:hAnsi="Courier New" w:cs="Courier New" w:hint="eastAsia"/>
          <w:kern w:val="2"/>
          <w:lang w:eastAsia="zh-TW"/>
        </w:rPr>
        <w:t>輸入人員</w:t>
      </w:r>
      <w:r>
        <w:rPr>
          <w:rFonts w:ascii="Courier New" w:hAnsi="Courier New" w:cs="Courier New" w:hint="eastAsia"/>
          <w:kern w:val="2"/>
          <w:lang w:eastAsia="zh-TW"/>
        </w:rPr>
        <w:t>ID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至少需擇一輸入</w:t>
      </w:r>
      <w:r>
        <w:rPr>
          <w:rFonts w:ascii="Courier New" w:hAnsi="Courier New" w:cs="Courier New" w:hint="eastAsia"/>
          <w:kern w:val="2"/>
          <w:lang w:eastAsia="zh-TW"/>
        </w:rPr>
        <w:t>，</w:t>
      </w:r>
    </w:p>
    <w:p w:rsidR="00401E8B" w:rsidRDefault="00401E8B" w:rsidP="00E72CDE">
      <w:pPr>
        <w:pStyle w:val="Tabletext"/>
        <w:keepLines w:val="0"/>
        <w:spacing w:after="0" w:line="240" w:lineRule="auto"/>
        <w:ind w:leftChars="927" w:left="2225"/>
        <w:rPr>
          <w:rFonts w:ascii="Courier New" w:hAnsi="Courier New" w:cs="Courier New"/>
          <w:kern w:val="2"/>
          <w:szCs w:val="24"/>
          <w:lang w:eastAsia="zh-TW"/>
        </w:rPr>
      </w:pPr>
      <w:r w:rsidRPr="00513C79">
        <w:rPr>
          <w:rFonts w:ascii="Courier New" w:hAnsi="Courier New" w:cs="Courier New" w:hint="eastAsia"/>
          <w:kern w:val="2"/>
          <w:szCs w:val="24"/>
          <w:lang w:eastAsia="zh-TW"/>
        </w:rPr>
        <w:t>否則顯示警告訊息</w:t>
      </w:r>
      <w:r w:rsidRPr="00513C79">
        <w:rPr>
          <w:rFonts w:ascii="Courier New" w:hAnsi="Courier New" w:cs="Courier New"/>
          <w:lang w:eastAsia="zh-TW"/>
        </w:rPr>
        <w:t>‘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作業單位和</w:t>
      </w:r>
      <w:r>
        <w:rPr>
          <w:rFonts w:ascii="Courier New" w:hAnsi="Courier New" w:cs="Courier New" w:hint="eastAsia"/>
          <w:kern w:val="2"/>
          <w:lang w:eastAsia="zh-TW"/>
        </w:rPr>
        <w:t>輸入人員</w:t>
      </w:r>
      <w:r>
        <w:rPr>
          <w:rFonts w:ascii="Courier New" w:hAnsi="Courier New" w:cs="Courier New" w:hint="eastAsia"/>
          <w:kern w:val="2"/>
          <w:lang w:eastAsia="zh-TW"/>
        </w:rPr>
        <w:t>ID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至少需擇一輸入</w:t>
      </w:r>
      <w:r w:rsidRPr="00513C79">
        <w:rPr>
          <w:rFonts w:ascii="Courier New" w:hAnsi="Courier New" w:cs="Courier New"/>
          <w:lang w:eastAsia="zh-TW"/>
        </w:rPr>
        <w:t>’</w:t>
      </w:r>
      <w:r w:rsidRPr="00513C79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F743FD" w:rsidRDefault="00401E8B" w:rsidP="00E6112E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25" w:name="_Toc371441020"/>
      <w:bookmarkStart w:id="26" w:name="_Toc371700015"/>
      <w:bookmarkStart w:id="27" w:name="_Toc372027635"/>
      <w:r w:rsidRPr="007B09E6">
        <w:rPr>
          <w:rFonts w:ascii="Courier New" w:hAnsi="Courier New" w:cs="Courier New"/>
          <w:b/>
          <w:kern w:val="2"/>
          <w:szCs w:val="24"/>
          <w:lang w:eastAsia="zh-TW"/>
        </w:rPr>
        <w:t>讀取畫面欄位資料</w:t>
      </w:r>
      <w:bookmarkStart w:id="28" w:name="_Toc370474343"/>
      <w:bookmarkStart w:id="29" w:name="_Toc370839058"/>
      <w:bookmarkStart w:id="30" w:name="_Toc371001095"/>
      <w:bookmarkStart w:id="31" w:name="_Toc371348671"/>
      <w:bookmarkStart w:id="32" w:name="_Toc371441021"/>
      <w:bookmarkStart w:id="33" w:name="_Toc371700016"/>
      <w:bookmarkEnd w:id="21"/>
      <w:bookmarkEnd w:id="22"/>
      <w:bookmarkEnd w:id="23"/>
      <w:bookmarkEnd w:id="24"/>
      <w:bookmarkEnd w:id="25"/>
      <w:bookmarkEnd w:id="26"/>
      <w:bookmarkEnd w:id="27"/>
    </w:p>
    <w:p w:rsidR="00F743FD" w:rsidRDefault="00F743FD" w:rsidP="00E6112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34" w:name="_Toc372027636"/>
      <w:r>
        <w:rPr>
          <w:rFonts w:ascii="Courier New" w:hAnsi="Courier New" w:cs="Courier New" w:hint="eastAsia"/>
          <w:kern w:val="2"/>
          <w:szCs w:val="24"/>
          <w:lang w:eastAsia="zh-TW"/>
        </w:rPr>
        <w:t>若選文件狀態查詢</w:t>
      </w:r>
    </w:p>
    <w:p w:rsidR="00F743FD" w:rsidRDefault="00F743FD" w:rsidP="00E72CDE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B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區</w:t>
      </w:r>
      <w:r w:rsidR="0028573F" w:rsidRPr="007B09E6">
        <w:rPr>
          <w:rFonts w:ascii="Courier New" w:hAnsi="Courier New" w:cs="Courier New" w:hint="eastAsia"/>
          <w:kern w:val="2"/>
          <w:szCs w:val="24"/>
          <w:lang w:eastAsia="zh-TW"/>
        </w:rPr>
        <w:t>資料寫入</w:t>
      </w:r>
      <w:r w:rsidR="0028573F" w:rsidRPr="007B09E6">
        <w:rPr>
          <w:rFonts w:ascii="Courier New" w:hAnsi="Courier New" w:cs="Courier New" w:hint="eastAsia"/>
          <w:kern w:val="2"/>
          <w:szCs w:val="24"/>
          <w:lang w:eastAsia="zh-TW"/>
        </w:rPr>
        <w:t>reqMap</w:t>
      </w:r>
    </w:p>
    <w:tbl>
      <w:tblPr>
        <w:tblW w:w="0" w:type="auto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3118"/>
        <w:gridCol w:w="3629"/>
      </w:tblGrid>
      <w:tr w:rsidR="00F743FD" w:rsidRPr="00054BB3" w:rsidTr="00AF025E">
        <w:tc>
          <w:tcPr>
            <w:tcW w:w="2329" w:type="dxa"/>
            <w:tcBorders>
              <w:bottom w:val="single" w:sz="4" w:space="0" w:color="auto"/>
            </w:tcBorders>
            <w:shd w:val="clear" w:color="auto" w:fill="D9D9D9"/>
          </w:tcPr>
          <w:p w:rsidR="00F743FD" w:rsidRPr="00054BB3" w:rsidRDefault="00F743FD" w:rsidP="00AF025E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欄位名稱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/>
          </w:tcPr>
          <w:p w:rsidR="00F743FD" w:rsidRPr="00054BB3" w:rsidRDefault="00F743FD" w:rsidP="00AF025E">
            <w:pPr>
              <w:pStyle w:val="Tabletext"/>
              <w:keepLines w:val="0"/>
              <w:widowControl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值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D9D9D9"/>
          </w:tcPr>
          <w:p w:rsidR="00F743FD" w:rsidRPr="00054BB3" w:rsidRDefault="00F743FD" w:rsidP="00AF025E">
            <w:pPr>
              <w:pStyle w:val="Tabletext"/>
              <w:keepLines w:val="0"/>
              <w:widowControl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說明</w:t>
            </w:r>
          </w:p>
        </w:tc>
      </w:tr>
      <w:tr w:rsidR="00F743FD" w:rsidRPr="0071627C" w:rsidTr="00AF025E">
        <w:tc>
          <w:tcPr>
            <w:tcW w:w="2329" w:type="dxa"/>
            <w:shd w:val="clear" w:color="auto" w:fill="auto"/>
          </w:tcPr>
          <w:p w:rsidR="00F743FD" w:rsidRPr="00017308" w:rsidRDefault="00F743FD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</w:t>
            </w:r>
            <w:r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  <w:t>MG_KIND</w:t>
            </w:r>
          </w:p>
        </w:tc>
        <w:tc>
          <w:tcPr>
            <w:tcW w:w="3118" w:type="dxa"/>
            <w:shd w:val="clear" w:color="auto" w:fill="auto"/>
          </w:tcPr>
          <w:p w:rsidR="00F743FD" w:rsidRPr="00054BB3" w:rsidRDefault="00F743FD" w:rsidP="00AF025E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畫面</w:t>
            </w: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.</w:t>
            </w: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文件名稱</w:t>
            </w:r>
          </w:p>
        </w:tc>
        <w:tc>
          <w:tcPr>
            <w:tcW w:w="3629" w:type="dxa"/>
            <w:shd w:val="clear" w:color="auto" w:fill="auto"/>
          </w:tcPr>
          <w:p w:rsidR="00F743FD" w:rsidRPr="0071627C" w:rsidRDefault="00F743FD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  <w:tr w:rsidR="00F743FD" w:rsidRPr="00441F3C" w:rsidTr="00AF025E">
        <w:tc>
          <w:tcPr>
            <w:tcW w:w="2329" w:type="dxa"/>
            <w:shd w:val="clear" w:color="auto" w:fill="auto"/>
          </w:tcPr>
          <w:p w:rsidR="00F743FD" w:rsidRPr="00017308" w:rsidRDefault="00F743FD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  <w:lang w:eastAsia="zh-TW"/>
              </w:rPr>
              <w:t>RCPT_NO</w:t>
            </w:r>
          </w:p>
        </w:tc>
        <w:tc>
          <w:tcPr>
            <w:tcW w:w="3118" w:type="dxa"/>
            <w:shd w:val="clear" w:color="auto" w:fill="auto"/>
          </w:tcPr>
          <w:p w:rsidR="00F743FD" w:rsidRDefault="00F743FD" w:rsidP="00AF025E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B</w:t>
            </w: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區</w:t>
            </w: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.</w:t>
            </w: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受理編號</w:t>
            </w: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(</w:t>
            </w: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收據號碼</w:t>
            </w: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)</w:t>
            </w:r>
          </w:p>
        </w:tc>
        <w:tc>
          <w:tcPr>
            <w:tcW w:w="3629" w:type="dxa"/>
            <w:shd w:val="clear" w:color="auto" w:fill="auto"/>
          </w:tcPr>
          <w:p w:rsidR="00F743FD" w:rsidRPr="00441F3C" w:rsidRDefault="00F743FD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</w:tbl>
    <w:p w:rsidR="00F743FD" w:rsidRDefault="00F743FD" w:rsidP="00E72CDE">
      <w:pPr>
        <w:pStyle w:val="Tabletext"/>
        <w:keepLines w:val="0"/>
        <w:spacing w:after="0" w:line="240" w:lineRule="auto"/>
        <w:ind w:left="2551"/>
        <w:rPr>
          <w:rFonts w:ascii="Courier New" w:hAnsi="Courier New" w:cs="Courier New" w:hint="eastAsia"/>
          <w:kern w:val="2"/>
          <w:szCs w:val="24"/>
          <w:lang w:eastAsia="zh-TW"/>
        </w:rPr>
      </w:pPr>
    </w:p>
    <w:p w:rsidR="00F743FD" w:rsidRDefault="00F743FD" w:rsidP="00E6112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若選未點交查詢</w:t>
      </w:r>
    </w:p>
    <w:p w:rsidR="00E6112E" w:rsidRPr="007B09E6" w:rsidRDefault="00F743FD" w:rsidP="00E72CDE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7B09E6">
        <w:rPr>
          <w:rFonts w:ascii="Courier New" w:hAnsi="Courier New" w:cs="Courier New" w:hint="eastAsia"/>
          <w:kern w:val="2"/>
          <w:szCs w:val="24"/>
          <w:lang w:eastAsia="zh-TW"/>
        </w:rPr>
        <w:t>將</w:t>
      </w:r>
      <w:r w:rsidRPr="007B09E6">
        <w:rPr>
          <w:rFonts w:ascii="Courier New" w:hAnsi="Courier New" w:cs="Courier New" w:hint="eastAsia"/>
          <w:kern w:val="2"/>
          <w:szCs w:val="24"/>
          <w:lang w:eastAsia="zh-TW"/>
        </w:rPr>
        <w:t>A</w:t>
      </w:r>
      <w:r w:rsidRPr="007B09E6">
        <w:rPr>
          <w:rFonts w:ascii="Courier New" w:hAnsi="Courier New" w:cs="Courier New" w:hint="eastAsia"/>
          <w:kern w:val="2"/>
          <w:szCs w:val="24"/>
          <w:lang w:eastAsia="zh-TW"/>
        </w:rPr>
        <w:t>區畫面資料寫入</w:t>
      </w:r>
      <w:r w:rsidRPr="007B09E6">
        <w:rPr>
          <w:rFonts w:ascii="Courier New" w:hAnsi="Courier New" w:cs="Courier New" w:hint="eastAsia"/>
          <w:kern w:val="2"/>
          <w:szCs w:val="24"/>
          <w:lang w:eastAsia="zh-TW"/>
        </w:rPr>
        <w:t>reqMap</w:t>
      </w:r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3118"/>
        <w:gridCol w:w="3629"/>
      </w:tblGrid>
      <w:tr w:rsidR="00E6112E" w:rsidRPr="00054BB3" w:rsidTr="00CD38C5">
        <w:tc>
          <w:tcPr>
            <w:tcW w:w="2329" w:type="dxa"/>
            <w:tcBorders>
              <w:bottom w:val="single" w:sz="4" w:space="0" w:color="auto"/>
            </w:tcBorders>
            <w:shd w:val="clear" w:color="auto" w:fill="D9D9D9"/>
          </w:tcPr>
          <w:p w:rsidR="00E6112E" w:rsidRPr="00054BB3" w:rsidRDefault="00E6112E" w:rsidP="00CD38C5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欄位名稱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/>
          </w:tcPr>
          <w:p w:rsidR="00E6112E" w:rsidRPr="00054BB3" w:rsidRDefault="00E6112E" w:rsidP="00CD38C5">
            <w:pPr>
              <w:pStyle w:val="Tabletext"/>
              <w:keepLines w:val="0"/>
              <w:widowControl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值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D9D9D9"/>
          </w:tcPr>
          <w:p w:rsidR="00E6112E" w:rsidRPr="00054BB3" w:rsidRDefault="00E6112E" w:rsidP="00CD38C5">
            <w:pPr>
              <w:pStyle w:val="Tabletext"/>
              <w:keepLines w:val="0"/>
              <w:widowControl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說明</w:t>
            </w:r>
          </w:p>
        </w:tc>
      </w:tr>
      <w:tr w:rsidR="00E6112E" w:rsidRPr="00054BB3" w:rsidTr="00CD38C5">
        <w:tc>
          <w:tcPr>
            <w:tcW w:w="2329" w:type="dxa"/>
            <w:shd w:val="clear" w:color="auto" w:fill="auto"/>
          </w:tcPr>
          <w:p w:rsidR="00E6112E" w:rsidRPr="00017308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INPUT_DIV_NO</w:t>
            </w:r>
          </w:p>
        </w:tc>
        <w:tc>
          <w:tcPr>
            <w:tcW w:w="3118" w:type="dxa"/>
            <w:shd w:val="clear" w:color="auto" w:fill="auto"/>
          </w:tcPr>
          <w:p w:rsidR="00E6112E" w:rsidRPr="00054BB3" w:rsidRDefault="00E6112E" w:rsidP="00CD38C5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畫面上的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作業單位</w:t>
            </w:r>
          </w:p>
        </w:tc>
        <w:tc>
          <w:tcPr>
            <w:tcW w:w="3629" w:type="dxa"/>
            <w:shd w:val="clear" w:color="auto" w:fill="auto"/>
          </w:tcPr>
          <w:p w:rsidR="00E6112E" w:rsidRPr="0071627C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  <w:tr w:rsidR="00E6112E" w:rsidRPr="00054BB3" w:rsidTr="00CD38C5">
        <w:tc>
          <w:tcPr>
            <w:tcW w:w="2329" w:type="dxa"/>
            <w:shd w:val="clear" w:color="auto" w:fill="auto"/>
          </w:tcPr>
          <w:p w:rsidR="00E6112E" w:rsidRPr="00017308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INPUT_ID</w:t>
            </w:r>
          </w:p>
        </w:tc>
        <w:tc>
          <w:tcPr>
            <w:tcW w:w="3118" w:type="dxa"/>
            <w:shd w:val="clear" w:color="auto" w:fill="auto"/>
          </w:tcPr>
          <w:p w:rsidR="00E6112E" w:rsidRDefault="00E6112E" w:rsidP="00CD38C5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畫面上的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輸入人員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ID</w:t>
            </w:r>
          </w:p>
        </w:tc>
        <w:tc>
          <w:tcPr>
            <w:tcW w:w="3629" w:type="dxa"/>
            <w:shd w:val="clear" w:color="auto" w:fill="auto"/>
          </w:tcPr>
          <w:p w:rsidR="00E6112E" w:rsidRPr="00441F3C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  <w:tr w:rsidR="00E6112E" w:rsidRPr="00054BB3" w:rsidTr="00CD38C5">
        <w:tc>
          <w:tcPr>
            <w:tcW w:w="2329" w:type="dxa"/>
            <w:shd w:val="clear" w:color="auto" w:fill="auto"/>
          </w:tcPr>
          <w:p w:rsidR="00E6112E" w:rsidRPr="00AC3A26" w:rsidRDefault="00E6112E" w:rsidP="00CD38C5">
            <w:pPr>
              <w:pStyle w:val="Tabletext"/>
              <w:keepLines w:val="0"/>
              <w:tabs>
                <w:tab w:val="num" w:pos="1560"/>
              </w:tabs>
              <w:spacing w:after="0" w:line="240" w:lineRule="auto"/>
              <w:ind w:left="12"/>
              <w:rPr>
                <w:rFonts w:ascii="Courier New" w:hAnsi="新細明體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IMG_KIND</w:t>
            </w:r>
          </w:p>
        </w:tc>
        <w:tc>
          <w:tcPr>
            <w:tcW w:w="3118" w:type="dxa"/>
            <w:shd w:val="clear" w:color="auto" w:fill="auto"/>
          </w:tcPr>
          <w:p w:rsidR="00E6112E" w:rsidRDefault="00E6112E" w:rsidP="00CD38C5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畫面上的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文件名稱</w:t>
            </w:r>
          </w:p>
        </w:tc>
        <w:tc>
          <w:tcPr>
            <w:tcW w:w="3629" w:type="dxa"/>
            <w:shd w:val="clear" w:color="auto" w:fill="auto"/>
          </w:tcPr>
          <w:p w:rsidR="00E6112E" w:rsidRPr="00441F3C" w:rsidRDefault="00E6112E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</w:tbl>
    <w:p w:rsidR="00E6112E" w:rsidRDefault="00E6112E" w:rsidP="00E6112E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35" w:name="_Toc371441022"/>
      <w:bookmarkStart w:id="36" w:name="_Toc371700017"/>
      <w:bookmarkStart w:id="37" w:name="_Toc372027637"/>
      <w:r w:rsidRPr="00B06B82">
        <w:rPr>
          <w:b/>
        </w:rPr>
        <w:t>資料檢核</w:t>
      </w:r>
      <w:bookmarkStart w:id="38" w:name="_Toc371441023"/>
      <w:bookmarkStart w:id="39" w:name="_Toc371700018"/>
      <w:bookmarkEnd w:id="35"/>
      <w:bookmarkEnd w:id="36"/>
      <w:bookmarkEnd w:id="37"/>
    </w:p>
    <w:p w:rsidR="00F1323C" w:rsidRDefault="00F1323C" w:rsidP="00F1323C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40" w:name="_Toc372027638"/>
      <w:r>
        <w:rPr>
          <w:rFonts w:ascii="Courier New" w:hAnsi="Courier New" w:cs="Courier New" w:hint="eastAsia"/>
          <w:kern w:val="2"/>
          <w:szCs w:val="24"/>
          <w:lang w:eastAsia="zh-TW"/>
        </w:rPr>
        <w:t>若選文件狀態查詢</w:t>
      </w:r>
    </w:p>
    <w:p w:rsidR="00E6112E" w:rsidRDefault="00F1323C" w:rsidP="00E72CDE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/>
          <w:color w:val="000000"/>
        </w:rPr>
        <w:t xml:space="preserve">AAX0_0180_mod.checkRule(reqMap, </w:t>
      </w:r>
      <w:r>
        <w:rPr>
          <w:rFonts w:ascii="Courier New" w:hAnsi="Courier New" w:cs="Courier New"/>
          <w:color w:val="0000C0"/>
        </w:rPr>
        <w:t>user</w:t>
      </w:r>
      <w:r>
        <w:rPr>
          <w:rFonts w:ascii="Courier New" w:hAnsi="Courier New" w:cs="Courier New"/>
          <w:color w:val="000000"/>
        </w:rPr>
        <w:t>)</w:t>
      </w:r>
      <w:bookmarkStart w:id="41" w:name="_Toc370474348"/>
      <w:bookmarkStart w:id="42" w:name="_Toc370839061"/>
      <w:bookmarkStart w:id="43" w:name="_Toc371001098"/>
      <w:bookmarkStart w:id="44" w:name="_Toc371348674"/>
      <w:bookmarkStart w:id="45" w:name="_Toc371441024"/>
      <w:bookmarkStart w:id="46" w:name="_Toc371700019"/>
      <w:bookmarkEnd w:id="38"/>
      <w:bookmarkEnd w:id="39"/>
      <w:bookmarkEnd w:id="40"/>
    </w:p>
    <w:p w:rsidR="0028573F" w:rsidRDefault="00E6112E" w:rsidP="00E6112E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47" w:name="_Toc372027639"/>
      <w:r w:rsidRPr="00C92306">
        <w:rPr>
          <w:rFonts w:hint="eastAsia"/>
          <w:b/>
          <w:lang w:eastAsia="zh-TW"/>
        </w:rPr>
        <w:t>資料處理</w:t>
      </w:r>
      <w:bookmarkStart w:id="48" w:name="_Toc371001099"/>
      <w:bookmarkStart w:id="49" w:name="_Toc371348675"/>
      <w:bookmarkStart w:id="50" w:name="_Toc371441027"/>
      <w:bookmarkStart w:id="51" w:name="_Toc371700021"/>
      <w:bookmarkEnd w:id="41"/>
      <w:bookmarkEnd w:id="42"/>
      <w:bookmarkEnd w:id="43"/>
      <w:bookmarkEnd w:id="44"/>
      <w:bookmarkEnd w:id="45"/>
      <w:bookmarkEnd w:id="46"/>
      <w:bookmarkEnd w:id="47"/>
    </w:p>
    <w:p w:rsidR="0028573F" w:rsidRDefault="0028573F" w:rsidP="00E6112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52" w:name="_Toc372027641"/>
      <w:bookmarkStart w:id="53" w:name="_Toc372027640"/>
      <w:r>
        <w:rPr>
          <w:rFonts w:ascii="Courier New" w:hAnsi="Courier New" w:cs="Courier New" w:hint="eastAsia"/>
          <w:kern w:val="2"/>
          <w:szCs w:val="24"/>
          <w:lang w:eastAsia="zh-TW"/>
        </w:rPr>
        <w:t>若選文件狀態查詢</w:t>
      </w:r>
    </w:p>
    <w:p w:rsidR="0028573F" w:rsidRDefault="00F1323C" w:rsidP="00E72CDE">
      <w:pPr>
        <w:pStyle w:val="Tabletext"/>
        <w:keepLines w:val="0"/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A00FF"/>
        </w:rPr>
        <w:t>DTAAX024List</w:t>
      </w:r>
      <w:r w:rsidR="007A054F">
        <w:rPr>
          <w:rFonts w:ascii="Courier New" w:hAnsi="Courier New" w:cs="Courier New" w:hint="eastAsia"/>
          <w:color w:val="2A00FF"/>
          <w:lang w:eastAsia="zh-TW"/>
        </w:rPr>
        <w:t xml:space="preserve"> = </w:t>
      </w:r>
      <w:ins w:id="54" w:author="葉緗妤" w:date="2018-01-25T12:03:00Z">
        <w:r w:rsidR="003C0630">
          <w:rPr>
            <w:rFonts w:ascii="Courier New" w:hAnsi="Courier New" w:cs="Courier New"/>
            <w:color w:val="2A00FF"/>
            <w:lang w:eastAsia="zh-TW"/>
          </w:rPr>
          <w:t>AA_X0Z024</w:t>
        </w:r>
      </w:ins>
      <w:ins w:id="55" w:author="葉緗妤" w:date="2018-01-23T08:52:00Z">
        <w:del w:id="56" w:author="葉緗妤" w:date="2018-01-25T12:03:00Z">
          <w:r w:rsidR="00E72CDE" w:rsidDel="003C0630">
            <w:rPr>
              <w:rFonts w:ascii="Courier New" w:hAnsi="Courier New" w:cs="Courier New"/>
              <w:color w:val="2A00FF"/>
              <w:lang w:eastAsia="zh-TW"/>
            </w:rPr>
            <w:delText>AA_X0Z018</w:delText>
          </w:r>
        </w:del>
      </w:ins>
      <w:del w:id="57" w:author="葉緗妤" w:date="2018-01-25T12:03:00Z">
        <w:r w:rsidR="000833F1" w:rsidDel="003C0630">
          <w:rPr>
            <w:rFonts w:ascii="Courier New" w:hAnsi="Courier New" w:cs="Courier New" w:hint="eastAsia"/>
            <w:color w:val="000000"/>
            <w:lang w:eastAsia="zh-TW"/>
          </w:rPr>
          <w:delText>AA_X0Z0</w:delText>
        </w:r>
      </w:del>
      <w:del w:id="58" w:author="葉緗妤" w:date="2018-01-23T08:52:00Z">
        <w:r w:rsidR="000833F1" w:rsidDel="00E72CDE">
          <w:rPr>
            <w:rFonts w:ascii="Courier New" w:hAnsi="Courier New" w:cs="Courier New" w:hint="eastAsia"/>
            <w:color w:val="000000"/>
            <w:lang w:eastAsia="zh-TW"/>
          </w:rPr>
          <w:delText>18</w:delText>
        </w:r>
      </w:del>
      <w:r>
        <w:rPr>
          <w:rFonts w:ascii="Courier New" w:hAnsi="Courier New" w:cs="Courier New"/>
          <w:color w:val="000000"/>
        </w:rPr>
        <w:t>.query(reqMap))</w:t>
      </w:r>
    </w:p>
    <w:p w:rsidR="0028573F" w:rsidRDefault="0028573F" w:rsidP="00E6112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若選未點交查詢</w:t>
      </w:r>
    </w:p>
    <w:p w:rsidR="0028573F" w:rsidRDefault="0028573F" w:rsidP="00E72CDE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//</w:t>
      </w:r>
      <w:bookmarkEnd w:id="52"/>
      <w:r>
        <w:rPr>
          <w:rFonts w:ascii="Courier New" w:hAnsi="Courier New" w:cs="Courier New" w:hint="eastAsia"/>
          <w:kern w:val="2"/>
          <w:szCs w:val="24"/>
          <w:lang w:eastAsia="zh-TW"/>
        </w:rPr>
        <w:t>查詢顯示資料</w:t>
      </w:r>
    </w:p>
    <w:p w:rsidR="0028573F" w:rsidRDefault="0028573F" w:rsidP="00E6112E">
      <w:pPr>
        <w:pStyle w:val="Tabletext"/>
        <w:keepLines w:val="0"/>
        <w:spacing w:after="0" w:line="240" w:lineRule="auto"/>
        <w:ind w:left="1984"/>
        <w:rPr>
          <w:rFonts w:ascii="Courier New" w:hAnsi="Courier New" w:cs="Courier New"/>
          <w:kern w:val="2"/>
          <w:szCs w:val="24"/>
          <w:lang w:eastAsia="zh-TW"/>
        </w:rPr>
      </w:pPr>
      <w:r w:rsidRPr="004D2052">
        <w:rPr>
          <w:rFonts w:ascii="Courier New" w:hAnsi="Courier New" w:cs="Courier New" w:hint="eastAsia"/>
          <w:kern w:val="2"/>
          <w:szCs w:val="24"/>
          <w:lang w:eastAsia="zh-TW"/>
        </w:rPr>
        <w:t>rtnList</w:t>
      </w:r>
      <w:r w:rsidRPr="00BE4799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= </w:t>
      </w:r>
      <w:r>
        <w:rPr>
          <w:rFonts w:ascii="Courier New" w:hAnsi="Courier New" w:cs="Courier New"/>
          <w:color w:val="000000"/>
          <w:highlight w:val="lightGray"/>
        </w:rPr>
        <w:t>AA_X0Z020</w:t>
      </w:r>
      <w:r w:rsidRPr="00BE4799">
        <w:rPr>
          <w:rFonts w:ascii="Courier New" w:hAnsi="Courier New" w:cs="Courier New"/>
          <w:kern w:val="2"/>
          <w:szCs w:val="24"/>
          <w:lang w:eastAsia="zh-TW"/>
        </w:rPr>
        <w:t>.</w:t>
      </w:r>
      <w:r>
        <w:rPr>
          <w:rFonts w:ascii="Courier New" w:hAnsi="Courier New" w:cs="Courier New"/>
          <w:kern w:val="2"/>
          <w:szCs w:val="24"/>
          <w:lang w:eastAsia="zh-TW"/>
        </w:rPr>
        <w:t>queryDTAAX02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 w:rsidRPr="00BE4799">
        <w:rPr>
          <w:rFonts w:ascii="Courier New" w:hAnsi="Courier New" w:cs="Courier New"/>
          <w:kern w:val="2"/>
          <w:szCs w:val="24"/>
          <w:lang w:eastAsia="zh-TW"/>
        </w:rPr>
        <w:t>(</w:t>
      </w:r>
      <w:r w:rsidRPr="007B09E6">
        <w:rPr>
          <w:rFonts w:ascii="Courier New" w:hAnsi="Courier New" w:cs="Courier New" w:hint="eastAsia"/>
          <w:kern w:val="2"/>
          <w:szCs w:val="24"/>
          <w:lang w:eastAsia="zh-TW"/>
        </w:rPr>
        <w:t>reqMap</w:t>
      </w:r>
      <w:r w:rsidRPr="00BE4799">
        <w:rPr>
          <w:rFonts w:ascii="Courier New" w:hAnsi="Courier New" w:cs="Courier New"/>
          <w:kern w:val="2"/>
          <w:szCs w:val="24"/>
          <w:lang w:eastAsia="zh-TW"/>
        </w:rPr>
        <w:t>);</w:t>
      </w:r>
    </w:p>
    <w:p w:rsidR="0028573F" w:rsidRDefault="0028573F" w:rsidP="00E6112E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59" w:name="_Toc371001100"/>
      <w:bookmarkStart w:id="60" w:name="_Toc371348676"/>
      <w:bookmarkStart w:id="61" w:name="_Toc371441028"/>
      <w:bookmarkStart w:id="62" w:name="_Toc371700022"/>
      <w:bookmarkStart w:id="63" w:name="_Toc372027644"/>
      <w:bookmarkEnd w:id="48"/>
      <w:bookmarkEnd w:id="49"/>
      <w:bookmarkEnd w:id="50"/>
      <w:bookmarkEnd w:id="51"/>
      <w:bookmarkEnd w:id="53"/>
      <w:r w:rsidRPr="00121F50">
        <w:rPr>
          <w:rFonts w:ascii="Courier New" w:hAnsi="Courier New" w:cs="Courier New" w:hint="eastAsia"/>
          <w:b/>
          <w:kern w:val="2"/>
          <w:szCs w:val="24"/>
          <w:lang w:eastAsia="zh-TW"/>
        </w:rPr>
        <w:t>畫面顯示</w:t>
      </w:r>
      <w:bookmarkStart w:id="64" w:name="_Toc370474355"/>
      <w:bookmarkStart w:id="65" w:name="_Toc370839063"/>
      <w:bookmarkStart w:id="66" w:name="_Toc371001101"/>
      <w:bookmarkStart w:id="67" w:name="_Toc371348677"/>
      <w:bookmarkStart w:id="68" w:name="_Toc371441029"/>
      <w:bookmarkStart w:id="69" w:name="_Toc371700023"/>
      <w:bookmarkEnd w:id="59"/>
      <w:bookmarkEnd w:id="60"/>
      <w:bookmarkEnd w:id="61"/>
      <w:bookmarkEnd w:id="62"/>
      <w:bookmarkEnd w:id="63"/>
    </w:p>
    <w:p w:rsidR="0028573F" w:rsidRDefault="0028573F" w:rsidP="00E6112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70" w:name="_Toc372027645"/>
      <w:r w:rsidRPr="00121F50">
        <w:rPr>
          <w:rFonts w:ascii="Courier New" w:hAnsi="Courier New" w:cs="Courier New" w:hint="eastAsia"/>
          <w:kern w:val="2"/>
          <w:szCs w:val="24"/>
          <w:lang w:eastAsia="zh-TW"/>
        </w:rPr>
        <w:t>錯誤顯示：顯示錯誤訊息：</w:t>
      </w:r>
      <w:r w:rsidRPr="00121F50">
        <w:rPr>
          <w:rFonts w:ascii="Courier New" w:hAnsi="Courier New" w:cs="Courier New" w:hint="eastAsia"/>
          <w:lang w:eastAsia="zh-TW"/>
        </w:rPr>
        <w:t>"</w:t>
      </w:r>
      <w:r>
        <w:rPr>
          <w:rFonts w:ascii="Courier New" w:hAnsi="Courier New" w:cs="Courier New" w:hint="eastAsia"/>
          <w:lang w:eastAsia="zh-TW"/>
        </w:rPr>
        <w:t>查詢</w:t>
      </w:r>
      <w:r w:rsidRPr="00121F50">
        <w:rPr>
          <w:rFonts w:ascii="Courier New" w:hAnsi="Courier New" w:cs="Courier New"/>
          <w:lang w:eastAsia="zh-TW"/>
        </w:rPr>
        <w:t>失敗</w:t>
      </w:r>
      <w:r w:rsidRPr="00121F50">
        <w:rPr>
          <w:rFonts w:ascii="Courier New" w:hAnsi="Courier New" w:cs="Courier New" w:hint="eastAsia"/>
          <w:lang w:eastAsia="zh-TW"/>
        </w:rPr>
        <w:t xml:space="preserve">(" + </w:t>
      </w:r>
      <w:r w:rsidRPr="00121F50">
        <w:rPr>
          <w:rFonts w:ascii="Courier New" w:hAnsi="Courier New" w:cs="Courier New" w:hint="eastAsia"/>
          <w:lang w:eastAsia="zh-TW"/>
        </w:rPr>
        <w:t>錯誤訊息</w:t>
      </w:r>
      <w:r w:rsidRPr="00121F50">
        <w:rPr>
          <w:rFonts w:ascii="Courier New" w:hAnsi="Courier New" w:cs="Courier New" w:hint="eastAsia"/>
          <w:lang w:eastAsia="zh-TW"/>
        </w:rPr>
        <w:t xml:space="preserve"> + ")"</w:t>
      </w:r>
      <w:r w:rsidRPr="00121F50">
        <w:rPr>
          <w:rFonts w:ascii="Courier New" w:hAnsi="Courier New" w:cs="Courier New"/>
          <w:lang w:eastAsia="zh-TW"/>
        </w:rPr>
        <w:t>，</w:t>
      </w:r>
      <w:r w:rsidRPr="00121F50">
        <w:rPr>
          <w:rFonts w:ascii="Courier New" w:hAnsi="Courier New" w:cs="Courier New" w:hint="eastAsia"/>
          <w:kern w:val="2"/>
          <w:szCs w:val="24"/>
          <w:lang w:eastAsia="zh-TW"/>
        </w:rPr>
        <w:t>畫面保留按鈕前資訊。</w:t>
      </w:r>
      <w:bookmarkStart w:id="71" w:name="_Toc370474356"/>
      <w:bookmarkStart w:id="72" w:name="_Toc370839064"/>
      <w:bookmarkStart w:id="73" w:name="_Toc371001102"/>
      <w:bookmarkStart w:id="74" w:name="_Toc371348678"/>
      <w:bookmarkStart w:id="75" w:name="_Toc371441030"/>
      <w:bookmarkStart w:id="76" w:name="_Toc371700024"/>
      <w:bookmarkEnd w:id="64"/>
      <w:bookmarkEnd w:id="65"/>
      <w:bookmarkEnd w:id="66"/>
      <w:bookmarkEnd w:id="67"/>
      <w:bookmarkEnd w:id="68"/>
      <w:bookmarkEnd w:id="69"/>
      <w:bookmarkEnd w:id="70"/>
    </w:p>
    <w:p w:rsidR="0028573F" w:rsidRDefault="0028573F" w:rsidP="00E6112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77" w:name="_Toc372027646"/>
      <w:r w:rsidRPr="00121F50">
        <w:rPr>
          <w:rFonts w:ascii="Courier New" w:hAnsi="Courier New" w:cs="Courier New" w:hint="eastAsia"/>
          <w:kern w:val="2"/>
          <w:szCs w:val="24"/>
          <w:lang w:eastAsia="zh-TW"/>
        </w:rPr>
        <w:t>正常顯示：</w:t>
      </w:r>
      <w:bookmarkStart w:id="78" w:name="_Toc371441031"/>
      <w:bookmarkStart w:id="79" w:name="_Toc371700025"/>
      <w:bookmarkEnd w:id="71"/>
      <w:bookmarkEnd w:id="72"/>
      <w:bookmarkEnd w:id="73"/>
      <w:bookmarkEnd w:id="74"/>
      <w:bookmarkEnd w:id="75"/>
      <w:bookmarkEnd w:id="76"/>
      <w:bookmarkEnd w:id="77"/>
    </w:p>
    <w:p w:rsidR="00B267EF" w:rsidRDefault="00B267EF" w:rsidP="00E6112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若選文件狀態查詢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顯示在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C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區</w:t>
      </w:r>
    </w:p>
    <w:tbl>
      <w:tblPr>
        <w:tblW w:w="105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962"/>
        <w:gridCol w:w="3779"/>
        <w:tblGridChange w:id="80">
          <w:tblGrid>
            <w:gridCol w:w="1843"/>
            <w:gridCol w:w="4962"/>
            <w:gridCol w:w="3779"/>
          </w:tblGrid>
        </w:tblGridChange>
      </w:tblGrid>
      <w:tr w:rsidR="00325E45" w:rsidRPr="00F769BB" w:rsidTr="00E72CDE">
        <w:tc>
          <w:tcPr>
            <w:tcW w:w="1843" w:type="dxa"/>
            <w:shd w:val="clear" w:color="auto" w:fill="D9D9D9"/>
          </w:tcPr>
          <w:p w:rsidR="00325E45" w:rsidRPr="00F769BB" w:rsidRDefault="00325E45" w:rsidP="00E72CDE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F769BB">
              <w:rPr>
                <w:rFonts w:ascii="Courier New" w:hAnsi="Courier New" w:cs="Courier New"/>
                <w:kern w:val="2"/>
                <w:lang w:eastAsia="zh-TW"/>
              </w:rPr>
              <w:t>欄位名稱</w:t>
            </w:r>
          </w:p>
        </w:tc>
        <w:tc>
          <w:tcPr>
            <w:tcW w:w="4962" w:type="dxa"/>
            <w:shd w:val="clear" w:color="auto" w:fill="D9D9D9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F769BB">
              <w:rPr>
                <w:rFonts w:ascii="Courier New" w:hAnsi="Courier New" w:cs="Courier New"/>
                <w:kern w:val="2"/>
                <w:lang w:eastAsia="zh-TW"/>
              </w:rPr>
              <w:t>欄位值</w:t>
            </w:r>
          </w:p>
        </w:tc>
        <w:tc>
          <w:tcPr>
            <w:tcW w:w="3779" w:type="dxa"/>
            <w:shd w:val="clear" w:color="auto" w:fill="D9D9D9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F769BB">
              <w:rPr>
                <w:rFonts w:ascii="Courier New" w:hAnsi="Courier New" w:cs="Courier New"/>
                <w:kern w:val="2"/>
                <w:lang w:eastAsia="zh-TW"/>
              </w:rPr>
              <w:t>說明</w:t>
            </w:r>
          </w:p>
        </w:tc>
      </w:tr>
      <w:tr w:rsidR="00325E45" w:rsidRPr="00F769BB" w:rsidTr="00E72CDE">
        <w:tc>
          <w:tcPr>
            <w:tcW w:w="1843" w:type="dxa"/>
          </w:tcPr>
          <w:p w:rsidR="00325E45" w:rsidRPr="00D444C0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cs="Courier New"/>
                <w:kern w:val="2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文件編號</w:t>
            </w:r>
          </w:p>
        </w:tc>
        <w:tc>
          <w:tcPr>
            <w:tcW w:w="4962" w:type="dxa"/>
          </w:tcPr>
          <w:p w:rsidR="00325E45" w:rsidRPr="00D444C0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kern w:val="2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</w:t>
            </w:r>
            <w:r w:rsidRPr="006D02DA">
              <w:rPr>
                <w:rFonts w:ascii="Courier New" w:hAnsi="Courier New" w:cs="Courier New"/>
                <w:lang w:eastAsia="zh-TW"/>
              </w:rPr>
              <w:t>IMG_KIND</w:t>
            </w:r>
          </w:p>
        </w:tc>
        <w:tc>
          <w:tcPr>
            <w:tcW w:w="3779" w:type="dxa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325E45" w:rsidRPr="00F769BB" w:rsidTr="00E72CDE">
        <w:tc>
          <w:tcPr>
            <w:tcW w:w="1843" w:type="dxa"/>
          </w:tcPr>
          <w:p w:rsidR="00325E45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 w:rsidRPr="006D02DA">
              <w:rPr>
                <w:rFonts w:ascii="Verdana" w:hAnsi="標楷體" w:cs="新細明體" w:hint="eastAsia"/>
                <w:lang w:eastAsia="zh-TW"/>
              </w:rPr>
              <w:t>收據號碼</w:t>
            </w:r>
          </w:p>
        </w:tc>
        <w:tc>
          <w:tcPr>
            <w:tcW w:w="4962" w:type="dxa"/>
          </w:tcPr>
          <w:p w:rsidR="00325E45" w:rsidRPr="00F30453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</w:t>
            </w:r>
            <w:r w:rsidRPr="006D02DA">
              <w:rPr>
                <w:rFonts w:ascii="Courier New" w:hAnsi="Courier New" w:cs="Courier New"/>
                <w:lang w:eastAsia="zh-TW"/>
              </w:rPr>
              <w:t>RCPT_NO</w:t>
            </w:r>
          </w:p>
        </w:tc>
        <w:tc>
          <w:tcPr>
            <w:tcW w:w="3779" w:type="dxa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325E45" w:rsidRPr="00F769BB" w:rsidTr="00E72CDE">
        <w:tc>
          <w:tcPr>
            <w:tcW w:w="1843" w:type="dxa"/>
          </w:tcPr>
          <w:p w:rsidR="00325E45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上</w:t>
            </w:r>
            <w:r w:rsidRPr="003621D2">
              <w:rPr>
                <w:rFonts w:ascii="Courier New" w:hAnsi="Courier New" w:cs="Courier New" w:hint="eastAsia"/>
                <w:lang w:eastAsia="zh-TW"/>
              </w:rPr>
              <w:t>游</w:t>
            </w:r>
            <w:r w:rsidRPr="003621D2">
              <w:rPr>
                <w:rFonts w:ascii="Courier New" w:hAnsi="Courier New" w:cs="Courier New" w:hint="eastAsia"/>
                <w:lang w:eastAsia="zh-TW"/>
              </w:rPr>
              <w:t>KEY</w:t>
            </w:r>
            <w:r w:rsidRPr="003621D2">
              <w:rPr>
                <w:rFonts w:ascii="Courier New" w:hAnsi="Courier New" w:cs="Courier New" w:hint="eastAsia"/>
                <w:lang w:eastAsia="zh-TW"/>
              </w:rPr>
              <w:t>值</w:t>
            </w:r>
          </w:p>
        </w:tc>
        <w:tc>
          <w:tcPr>
            <w:tcW w:w="4962" w:type="dxa"/>
          </w:tcPr>
          <w:p w:rsidR="00325E45" w:rsidRPr="00F30453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</w:t>
            </w:r>
            <w:r w:rsidRPr="006D02DA">
              <w:rPr>
                <w:rFonts w:ascii="Courier New" w:hAnsi="Courier New" w:cs="Courier New"/>
                <w:lang w:eastAsia="zh-TW"/>
              </w:rPr>
              <w:t>IMG_KEY</w:t>
            </w:r>
          </w:p>
        </w:tc>
        <w:tc>
          <w:tcPr>
            <w:tcW w:w="3779" w:type="dxa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325E45" w:rsidRPr="00F769BB" w:rsidTr="00325E45">
        <w:tc>
          <w:tcPr>
            <w:tcW w:w="1843" w:type="dxa"/>
          </w:tcPr>
          <w:p w:rsidR="00325E45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 w:hint="eastAsia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作業單位</w:t>
            </w:r>
          </w:p>
        </w:tc>
        <w:tc>
          <w:tcPr>
            <w:tcW w:w="4962" w:type="dxa"/>
          </w:tcPr>
          <w:p w:rsidR="00325E45" w:rsidRPr="00F30453" w:rsidRDefault="00325E45" w:rsidP="00AA512B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[i].INPUT_DIV_NO+</w:t>
            </w:r>
            <w:r w:rsidRPr="00F30453">
              <w:rPr>
                <w:rFonts w:ascii="Courier New" w:hAnsi="Courier New" w:cs="Courier New"/>
                <w:lang w:eastAsia="zh-TW"/>
              </w:rPr>
              <w:t xml:space="preserve"> 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</w:t>
            </w:r>
            <w:del w:id="81" w:author="葉緗妤" w:date="2018-01-24T11:00:00Z">
              <w:r w:rsidDel="00AA512B">
                <w:rPr>
                  <w:rFonts w:ascii="Courier New" w:hAnsi="Courier New" w:cs="Courier New" w:hint="eastAsia"/>
                  <w:lang w:eastAsia="zh-TW"/>
                </w:rPr>
                <w:delText>DivInputName</w:delText>
              </w:r>
            </w:del>
            <w:ins w:id="82" w:author="葉緗妤" w:date="2018-01-24T11:00:00Z">
              <w:r w:rsidR="00AA512B">
                <w:rPr>
                  <w:rFonts w:ascii="Courier New" w:hAnsi="Courier New" w:cs="Courier New" w:hint="eastAsia"/>
                  <w:lang w:eastAsia="zh-TW"/>
                </w:rPr>
                <w:t>DIVINPUTNAME</w:t>
              </w:r>
            </w:ins>
          </w:p>
        </w:tc>
        <w:tc>
          <w:tcPr>
            <w:tcW w:w="3779" w:type="dxa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AA512B" w:rsidRPr="00F769BB" w:rsidTr="00325E45">
        <w:trPr>
          <w:ins w:id="83" w:author="葉緗妤" w:date="2018-01-24T11:01:00Z"/>
        </w:trPr>
        <w:tc>
          <w:tcPr>
            <w:tcW w:w="1843" w:type="dxa"/>
          </w:tcPr>
          <w:p w:rsidR="00AA512B" w:rsidRDefault="00AA512B" w:rsidP="00AF025E">
            <w:pPr>
              <w:pStyle w:val="Tabletext"/>
              <w:keepLines w:val="0"/>
              <w:spacing w:after="0" w:line="240" w:lineRule="auto"/>
              <w:jc w:val="both"/>
              <w:rPr>
                <w:ins w:id="84" w:author="葉緗妤" w:date="2018-01-24T11:01:00Z"/>
                <w:rFonts w:ascii="Verdana" w:hAnsi="標楷體" w:cs="新細明體" w:hint="eastAsia"/>
                <w:lang w:eastAsia="zh-TW"/>
              </w:rPr>
            </w:pPr>
            <w:ins w:id="85" w:author="葉緗妤" w:date="2018-01-24T11:01:00Z">
              <w:r>
                <w:rPr>
                  <w:rFonts w:ascii="Verdana" w:hAnsi="標楷體" w:cs="新細明體" w:hint="eastAsia"/>
                  <w:lang w:eastAsia="zh-TW"/>
                </w:rPr>
                <w:t>作業人員</w:t>
              </w:r>
            </w:ins>
          </w:p>
        </w:tc>
        <w:tc>
          <w:tcPr>
            <w:tcW w:w="4962" w:type="dxa"/>
          </w:tcPr>
          <w:p w:rsidR="00AA512B" w:rsidRPr="00F30453" w:rsidRDefault="00AA512B" w:rsidP="00AA512B">
            <w:pPr>
              <w:pStyle w:val="Tabletext"/>
              <w:keepLines w:val="0"/>
              <w:spacing w:after="0" w:line="240" w:lineRule="auto"/>
              <w:jc w:val="both"/>
              <w:rPr>
                <w:ins w:id="86" w:author="葉緗妤" w:date="2018-01-24T11:01:00Z"/>
                <w:rFonts w:ascii="Courier New" w:hAnsi="Courier New" w:cs="Courier New"/>
                <w:lang w:eastAsia="zh-TW"/>
              </w:rPr>
            </w:pPr>
            <w:ins w:id="87" w:author="葉緗妤" w:date="2018-01-24T11:01:00Z">
              <w:r w:rsidRPr="00F30453">
                <w:rPr>
                  <w:rFonts w:ascii="Courier New" w:hAnsi="Courier New" w:cs="Courier New"/>
                  <w:lang w:eastAsia="zh-TW"/>
                </w:rPr>
                <w:t>DT</w:t>
              </w:r>
              <w:r>
                <w:rPr>
                  <w:rFonts w:ascii="Courier New" w:hAnsi="Courier New" w:cs="Courier New" w:hint="eastAsia"/>
                  <w:lang w:eastAsia="zh-TW"/>
                </w:rPr>
                <w:t>AAX024</w:t>
              </w:r>
              <w:r w:rsidRPr="00F30453">
                <w:rPr>
                  <w:rFonts w:ascii="Courier New" w:hAnsi="Courier New" w:cs="Courier New"/>
                  <w:lang w:eastAsia="zh-TW"/>
                </w:rPr>
                <w:t>List</w:t>
              </w:r>
              <w:r>
                <w:rPr>
                  <w:rFonts w:ascii="Courier New" w:hAnsi="Courier New" w:cs="Courier New" w:hint="eastAsia"/>
                  <w:lang w:eastAsia="zh-TW"/>
                </w:rPr>
                <w:t>[i].INPUT_NAME</w:t>
              </w:r>
            </w:ins>
          </w:p>
        </w:tc>
        <w:tc>
          <w:tcPr>
            <w:tcW w:w="3779" w:type="dxa"/>
          </w:tcPr>
          <w:p w:rsidR="00AA512B" w:rsidRPr="00F769BB" w:rsidRDefault="00AA512B" w:rsidP="00AF025E">
            <w:pPr>
              <w:pStyle w:val="Tabletext"/>
              <w:keepLines w:val="0"/>
              <w:spacing w:after="0" w:line="240" w:lineRule="auto"/>
              <w:rPr>
                <w:ins w:id="88" w:author="葉緗妤" w:date="2018-01-24T11:01:00Z"/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325E45" w:rsidRPr="00F769BB" w:rsidTr="00E72CDE">
        <w:tc>
          <w:tcPr>
            <w:tcW w:w="1843" w:type="dxa"/>
          </w:tcPr>
          <w:p w:rsidR="00325E45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實際點收單位</w:t>
            </w:r>
          </w:p>
        </w:tc>
        <w:tc>
          <w:tcPr>
            <w:tcW w:w="4962" w:type="dxa"/>
          </w:tcPr>
          <w:p w:rsidR="00325E45" w:rsidRPr="00F30453" w:rsidRDefault="00325E45" w:rsidP="00AA512B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[i].S</w:t>
            </w:r>
            <w:r>
              <w:rPr>
                <w:rFonts w:ascii="Courier New" w:hAnsi="Courier New" w:cs="Courier New"/>
                <w:lang w:eastAsia="zh-TW"/>
              </w:rPr>
              <w:t>IGN</w:t>
            </w:r>
            <w:r>
              <w:rPr>
                <w:rFonts w:ascii="Courier New" w:hAnsi="Courier New" w:cs="Courier New" w:hint="eastAsia"/>
                <w:lang w:eastAsia="zh-TW"/>
              </w:rPr>
              <w:t>_DIV_NO+</w:t>
            </w:r>
            <w:r w:rsidRPr="00F30453">
              <w:rPr>
                <w:rFonts w:ascii="Courier New" w:hAnsi="Courier New" w:cs="Courier New"/>
                <w:lang w:eastAsia="zh-TW"/>
              </w:rPr>
              <w:t xml:space="preserve"> 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</w:t>
            </w:r>
            <w:del w:id="89" w:author="葉緗妤" w:date="2018-01-24T11:00:00Z">
              <w:r w:rsidDel="00AA512B">
                <w:rPr>
                  <w:rFonts w:ascii="Courier New" w:hAnsi="Courier New" w:cs="Courier New" w:hint="eastAsia"/>
                  <w:lang w:eastAsia="zh-TW"/>
                </w:rPr>
                <w:delText>Div</w:delText>
              </w:r>
              <w:r w:rsidDel="00AA512B">
                <w:rPr>
                  <w:rFonts w:ascii="Courier New" w:hAnsi="Courier New" w:cs="Courier New"/>
                  <w:lang w:eastAsia="zh-TW"/>
                </w:rPr>
                <w:delText>Shor</w:delText>
              </w:r>
              <w:r w:rsidDel="00AA512B">
                <w:rPr>
                  <w:rFonts w:ascii="Courier New" w:hAnsi="Courier New" w:cs="Courier New" w:hint="eastAsia"/>
                  <w:lang w:eastAsia="zh-TW"/>
                </w:rPr>
                <w:delText>tName</w:delText>
              </w:r>
            </w:del>
            <w:ins w:id="90" w:author="葉緗妤" w:date="2018-01-24T11:00:00Z">
              <w:r w:rsidR="00AA512B">
                <w:rPr>
                  <w:rFonts w:ascii="Courier New" w:hAnsi="Courier New" w:cs="Courier New"/>
                  <w:lang w:eastAsia="zh-TW"/>
                </w:rPr>
                <w:t>DIVSHORTNAME</w:t>
              </w:r>
            </w:ins>
          </w:p>
        </w:tc>
        <w:tc>
          <w:tcPr>
            <w:tcW w:w="3779" w:type="dxa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325E45" w:rsidRPr="00F769BB" w:rsidTr="00E72CDE">
        <w:tc>
          <w:tcPr>
            <w:tcW w:w="1843" w:type="dxa"/>
          </w:tcPr>
          <w:p w:rsidR="00325E45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實際點收人員</w:t>
            </w:r>
          </w:p>
        </w:tc>
        <w:tc>
          <w:tcPr>
            <w:tcW w:w="4962" w:type="dxa"/>
          </w:tcPr>
          <w:p w:rsidR="00325E45" w:rsidRPr="00F30453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</w:t>
            </w:r>
            <w:r w:rsidRPr="0077493D">
              <w:rPr>
                <w:rFonts w:ascii="Courier New" w:hAnsi="Courier New" w:cs="Courier New"/>
              </w:rPr>
              <w:t>SIGN</w:t>
            </w:r>
            <w:r>
              <w:rPr>
                <w:rFonts w:ascii="Courier New" w:hAnsi="Courier New" w:cs="Courier New" w:hint="eastAsia"/>
              </w:rPr>
              <w:t>_NAME</w:t>
            </w:r>
          </w:p>
        </w:tc>
        <w:tc>
          <w:tcPr>
            <w:tcW w:w="3779" w:type="dxa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325E45" w:rsidRPr="00F769BB" w:rsidTr="00E72CDE">
        <w:tc>
          <w:tcPr>
            <w:tcW w:w="1843" w:type="dxa"/>
          </w:tcPr>
          <w:p w:rsidR="00325E45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實際點收時間</w:t>
            </w:r>
          </w:p>
        </w:tc>
        <w:tc>
          <w:tcPr>
            <w:tcW w:w="4962" w:type="dxa"/>
          </w:tcPr>
          <w:p w:rsidR="00325E45" w:rsidRPr="00F30453" w:rsidRDefault="00325E45" w:rsidP="00AF025E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[i].</w:t>
            </w:r>
            <w:r w:rsidRPr="0077493D">
              <w:rPr>
                <w:rFonts w:ascii="Courier New" w:hAnsi="Courier New" w:cs="Courier New"/>
              </w:rPr>
              <w:t>SIGN_TIME</w:t>
            </w:r>
          </w:p>
        </w:tc>
        <w:tc>
          <w:tcPr>
            <w:tcW w:w="3779" w:type="dxa"/>
          </w:tcPr>
          <w:p w:rsidR="00325E45" w:rsidRPr="00F769BB" w:rsidRDefault="00325E45" w:rsidP="00AF025E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顯示到秒</w:t>
            </w:r>
          </w:p>
        </w:tc>
      </w:tr>
    </w:tbl>
    <w:p w:rsidR="00325E45" w:rsidRDefault="00325E45" w:rsidP="00E72CDE">
      <w:pPr>
        <w:pStyle w:val="Tabletext"/>
        <w:keepLines w:val="0"/>
        <w:spacing w:after="0" w:line="240" w:lineRule="auto"/>
        <w:ind w:left="1984"/>
        <w:rPr>
          <w:rFonts w:ascii="Courier New" w:hAnsi="Courier New" w:cs="Courier New" w:hint="eastAsia"/>
          <w:kern w:val="2"/>
          <w:szCs w:val="24"/>
          <w:lang w:eastAsia="zh-TW"/>
        </w:rPr>
      </w:pPr>
    </w:p>
    <w:p w:rsidR="00B267EF" w:rsidRDefault="00B267EF" w:rsidP="00B267EF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若選未點交查詢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顯示在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D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區</w:t>
      </w:r>
    </w:p>
    <w:p w:rsidR="00B267EF" w:rsidRDefault="00B267EF" w:rsidP="00E6112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28573F" w:rsidRPr="00FA1E91" w:rsidRDefault="0028573F" w:rsidP="00E6112E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91" w:name="_Toc372027647"/>
      <w:r w:rsidRPr="00246266">
        <w:rPr>
          <w:rFonts w:ascii="Courier New" w:eastAsia="細明體" w:hAnsi="Courier New" w:cs="Courier New" w:hint="eastAsia"/>
          <w:lang w:eastAsia="zh-TW"/>
        </w:rPr>
        <w:t>顯示訊息</w:t>
      </w:r>
      <w:r w:rsidRPr="00246266">
        <w:rPr>
          <w:rFonts w:ascii="Courier New" w:eastAsia="細明體" w:hAnsi="Courier New" w:cs="Courier New" w:hint="eastAsia"/>
          <w:lang w:eastAsia="zh-TW"/>
        </w:rPr>
        <w:t xml:space="preserve"> </w:t>
      </w:r>
      <w:r w:rsidRPr="00246266">
        <w:rPr>
          <w:rFonts w:ascii="Courier New" w:eastAsia="細明體" w:hAnsi="Courier New" w:cs="Courier New"/>
          <w:lang w:eastAsia="zh-TW"/>
        </w:rPr>
        <w:t>“</w:t>
      </w:r>
      <w:r>
        <w:rPr>
          <w:rFonts w:ascii="Courier New" w:eastAsia="細明體" w:hAnsi="Courier New" w:cs="Courier New" w:hint="eastAsia"/>
          <w:lang w:eastAsia="zh-TW"/>
        </w:rPr>
        <w:t>查詢</w:t>
      </w:r>
      <w:r w:rsidRPr="00246266">
        <w:rPr>
          <w:rFonts w:ascii="Courier New" w:eastAsia="細明體" w:hAnsi="Courier New" w:cs="Courier New" w:hint="eastAsia"/>
          <w:lang w:eastAsia="zh-TW"/>
        </w:rPr>
        <w:t>完成</w:t>
      </w:r>
      <w:r w:rsidRPr="00246266">
        <w:rPr>
          <w:rFonts w:ascii="Courier New" w:eastAsia="細明體" w:hAnsi="Courier New" w:cs="Courier New"/>
          <w:lang w:eastAsia="zh-TW"/>
        </w:rPr>
        <w:t>”</w:t>
      </w:r>
      <w:r w:rsidRPr="00FA1E91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</w:p>
    <w:p w:rsidR="0028573F" w:rsidRDefault="0028573F" w:rsidP="00E6112E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121F50">
        <w:rPr>
          <w:rFonts w:ascii="Courier New" w:hAnsi="Courier New" w:cs="Courier New" w:hint="eastAsia"/>
          <w:kern w:val="2"/>
          <w:lang w:eastAsia="zh-TW"/>
        </w:rPr>
        <w:t>保留</w:t>
      </w:r>
      <w:r w:rsidRPr="00121F50">
        <w:rPr>
          <w:rFonts w:ascii="Courier New" w:hAnsi="Courier New" w:cs="Courier New" w:hint="eastAsia"/>
          <w:kern w:val="2"/>
          <w:lang w:eastAsia="zh-TW"/>
        </w:rPr>
        <w:t>A</w:t>
      </w:r>
      <w:r w:rsidRPr="00121F50">
        <w:rPr>
          <w:rFonts w:ascii="Courier New" w:hAnsi="Courier New" w:cs="Courier New"/>
          <w:kern w:val="2"/>
          <w:lang w:eastAsia="zh-TW"/>
        </w:rPr>
        <w:t>區</w:t>
      </w:r>
      <w:r w:rsidRPr="00121F50">
        <w:rPr>
          <w:rFonts w:ascii="Courier New" w:hAnsi="Courier New" w:cs="Courier New" w:hint="eastAsia"/>
          <w:kern w:val="2"/>
          <w:lang w:eastAsia="zh-TW"/>
        </w:rPr>
        <w:t>輸入資料</w:t>
      </w:r>
      <w:bookmarkStart w:id="92" w:name="_Toc371001103"/>
      <w:bookmarkStart w:id="93" w:name="_Toc371441032"/>
      <w:bookmarkStart w:id="94" w:name="_Toc371700026"/>
      <w:bookmarkEnd w:id="78"/>
      <w:bookmarkEnd w:id="79"/>
      <w:bookmarkEnd w:id="91"/>
    </w:p>
    <w:p w:rsidR="0028573F" w:rsidRDefault="0028573F" w:rsidP="00E6112E">
      <w:pPr>
        <w:pStyle w:val="Tabletext"/>
        <w:keepLines w:val="0"/>
        <w:numPr>
          <w:ilvl w:val="4"/>
          <w:numId w:val="26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95" w:name="_Toc372027648"/>
      <w:r>
        <w:rPr>
          <w:rFonts w:ascii="Courier New" w:hAnsi="Courier New" w:cs="Courier New" w:hint="eastAsia"/>
          <w:kern w:val="2"/>
          <w:szCs w:val="24"/>
          <w:lang w:eastAsia="zh-TW"/>
        </w:rPr>
        <w:t>IF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查詢為</w:t>
      </w:r>
      <w:r w:rsidRPr="0096632C">
        <w:rPr>
          <w:rFonts w:hint="eastAsia"/>
        </w:rPr>
        <w:t>止付紀錄</w:t>
      </w:r>
    </w:p>
    <w:p w:rsidR="0028573F" w:rsidRDefault="0028573F" w:rsidP="00E6112E">
      <w:pPr>
        <w:pStyle w:val="Tabletext"/>
        <w:keepLines w:val="0"/>
        <w:spacing w:after="0" w:line="240" w:lineRule="auto"/>
        <w:ind w:left="2551"/>
        <w:rPr>
          <w:rFonts w:ascii="Courier New" w:hAnsi="Courier New" w:cs="Courier New"/>
          <w:kern w:val="2"/>
          <w:lang w:eastAsia="zh-TW"/>
        </w:rPr>
      </w:pPr>
      <w:r w:rsidRPr="00121F50">
        <w:rPr>
          <w:rFonts w:ascii="Courier New" w:hAnsi="Courier New" w:cs="Courier New" w:hint="eastAsia"/>
          <w:kern w:val="2"/>
          <w:szCs w:val="24"/>
          <w:lang w:eastAsia="zh-TW"/>
        </w:rPr>
        <w:t>將</w:t>
      </w:r>
      <w:r w:rsidRPr="004D2052">
        <w:rPr>
          <w:rFonts w:ascii="Courier New" w:hAnsi="Courier New" w:cs="Courier New" w:hint="eastAsia"/>
          <w:kern w:val="2"/>
          <w:szCs w:val="24"/>
          <w:lang w:eastAsia="zh-TW"/>
        </w:rPr>
        <w:t>rtnList</w:t>
      </w:r>
      <w:r w:rsidRPr="00121F50">
        <w:rPr>
          <w:rFonts w:ascii="Courier New" w:hAnsi="Courier New" w:cs="Courier New"/>
          <w:kern w:val="2"/>
          <w:lang w:eastAsia="zh-TW"/>
        </w:rPr>
        <w:t>資料放至</w:t>
      </w:r>
      <w:r w:rsidRPr="00121F50">
        <w:rPr>
          <w:rFonts w:ascii="Courier New" w:hAnsi="Courier New" w:cs="Courier New" w:hint="eastAsia"/>
          <w:kern w:val="2"/>
          <w:lang w:eastAsia="zh-TW"/>
        </w:rPr>
        <w:t>B</w:t>
      </w:r>
      <w:r w:rsidRPr="00121F50">
        <w:rPr>
          <w:rFonts w:ascii="Courier New" w:hAnsi="Courier New" w:cs="Courier New"/>
          <w:kern w:val="2"/>
          <w:lang w:eastAsia="zh-TW"/>
        </w:rPr>
        <w:t>區，顯示欄位依序如下</w:t>
      </w:r>
      <w:bookmarkStart w:id="96" w:name="_Toc371348679"/>
      <w:bookmarkEnd w:id="92"/>
      <w:bookmarkEnd w:id="93"/>
      <w:bookmarkEnd w:id="94"/>
      <w:bookmarkEnd w:id="95"/>
    </w:p>
    <w:tbl>
      <w:tblPr>
        <w:tblW w:w="850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402"/>
        <w:gridCol w:w="2835"/>
      </w:tblGrid>
      <w:tr w:rsidR="0028573F" w:rsidRPr="00956D73" w:rsidTr="00CD38C5">
        <w:tc>
          <w:tcPr>
            <w:tcW w:w="2268" w:type="dxa"/>
            <w:shd w:val="clear" w:color="auto" w:fill="D9D9D9"/>
          </w:tcPr>
          <w:p w:rsidR="0028573F" w:rsidRPr="002359E0" w:rsidRDefault="0028573F" w:rsidP="00CD38C5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BC6748">
              <w:rPr>
                <w:rFonts w:cs="Courier New" w:hint="eastAsia"/>
                <w:kern w:val="2"/>
              </w:rPr>
              <w:t>欄位名稱</w:t>
            </w:r>
          </w:p>
        </w:tc>
        <w:tc>
          <w:tcPr>
            <w:tcW w:w="3402" w:type="dxa"/>
            <w:shd w:val="clear" w:color="auto" w:fill="D9D9D9"/>
          </w:tcPr>
          <w:p w:rsidR="0028573F" w:rsidRDefault="0028573F" w:rsidP="00CD38C5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F769BB">
              <w:rPr>
                <w:rFonts w:ascii="Courier New" w:hAnsi="Courier New" w:cs="Courier New"/>
                <w:kern w:val="2"/>
                <w:lang w:eastAsia="zh-TW"/>
              </w:rPr>
              <w:t>欄位值</w:t>
            </w:r>
          </w:p>
        </w:tc>
        <w:tc>
          <w:tcPr>
            <w:tcW w:w="2835" w:type="dxa"/>
            <w:shd w:val="clear" w:color="auto" w:fill="D9D9D9"/>
          </w:tcPr>
          <w:p w:rsidR="0028573F" w:rsidRPr="002359E0" w:rsidRDefault="0028573F" w:rsidP="00CD38C5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說明</w:t>
            </w:r>
          </w:p>
        </w:tc>
      </w:tr>
      <w:tr w:rsidR="0028573F" w:rsidRPr="003F142E" w:rsidTr="00CD38C5">
        <w:tc>
          <w:tcPr>
            <w:tcW w:w="2268" w:type="dxa"/>
          </w:tcPr>
          <w:p w:rsidR="0028573F" w:rsidRPr="0071627C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序號</w:t>
            </w:r>
          </w:p>
        </w:tc>
        <w:tc>
          <w:tcPr>
            <w:tcW w:w="3402" w:type="dxa"/>
          </w:tcPr>
          <w:p w:rsidR="0028573F" w:rsidRPr="00017308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  <w:tc>
          <w:tcPr>
            <w:tcW w:w="2835" w:type="dxa"/>
          </w:tcPr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由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1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開始流水號</w:t>
            </w:r>
          </w:p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b/>
                <w:bCs/>
                <w:color w:val="7F0055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 xml:space="preserve">IF </w:t>
            </w:r>
            <w:r w:rsidRPr="004D2052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rtnList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[i].</w:t>
            </w:r>
            <w:r w:rsidRPr="00C57D55">
              <w:rPr>
                <w:rFonts w:ascii="Courier New" w:hAnsi="Courier New" w:cs="Courier New"/>
                <w:kern w:val="2"/>
                <w:szCs w:val="24"/>
                <w:lang w:eastAsia="zh-TW"/>
              </w:rPr>
              <w:t xml:space="preserve"> IS_CHK_UNUSUAL</w:t>
            </w:r>
            <w:r w:rsidRPr="00C57D55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 xml:space="preserve"> =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 xml:space="preserve"> </w:t>
            </w:r>
            <w:r w:rsidRPr="00C57D55">
              <w:rPr>
                <w:rFonts w:ascii="Courier New" w:hAnsi="Courier New" w:cs="Courier New"/>
                <w:kern w:val="2"/>
                <w:szCs w:val="24"/>
                <w:lang w:eastAsia="zh-TW"/>
              </w:rPr>
              <w:t>true</w:t>
            </w:r>
          </w:p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則顯示紅色</w:t>
            </w:r>
          </w:p>
        </w:tc>
      </w:tr>
      <w:tr w:rsidR="0028573F" w:rsidRPr="003F142E" w:rsidTr="00CD38C5">
        <w:tc>
          <w:tcPr>
            <w:tcW w:w="2268" w:type="dxa"/>
          </w:tcPr>
          <w:p w:rsidR="0028573F" w:rsidRPr="00441F3C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文件編號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(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條碼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3402" w:type="dxa"/>
          </w:tcPr>
          <w:p w:rsidR="0028573F" w:rsidRPr="00017308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 w:rsidRPr="004D2052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rtnList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[i].</w:t>
            </w:r>
            <w:r w:rsidRPr="00E3657F">
              <w:rPr>
                <w:rFonts w:ascii="Courier New" w:hAnsi="Courier New" w:cs="Courier New"/>
                <w:kern w:val="2"/>
                <w:szCs w:val="24"/>
                <w:lang w:eastAsia="zh-TW"/>
              </w:rPr>
              <w:t>RCPT_NO</w:t>
            </w:r>
          </w:p>
        </w:tc>
        <w:tc>
          <w:tcPr>
            <w:tcW w:w="2835" w:type="dxa"/>
          </w:tcPr>
          <w:p w:rsidR="0028573F" w:rsidRPr="004956A0" w:rsidRDefault="0028573F" w:rsidP="00CD38C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8573F" w:rsidRPr="003F142E" w:rsidTr="00CD38C5">
        <w:tc>
          <w:tcPr>
            <w:tcW w:w="2268" w:type="dxa"/>
          </w:tcPr>
          <w:p w:rsidR="0028573F" w:rsidRPr="0071627C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上游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KEY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3402" w:type="dxa"/>
          </w:tcPr>
          <w:p w:rsidR="0028573F" w:rsidRPr="00017308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 w:rsidRPr="004D2052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rtnList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[i].</w:t>
            </w:r>
            <w:r w:rsidRPr="001B65D8">
              <w:rPr>
                <w:rFonts w:ascii="Courier New" w:hAnsi="Courier New" w:cs="Courier New"/>
                <w:kern w:val="2"/>
                <w:szCs w:val="24"/>
                <w:lang w:eastAsia="zh-TW"/>
              </w:rPr>
              <w:t>IMG_KEY</w:t>
            </w:r>
          </w:p>
        </w:tc>
        <w:tc>
          <w:tcPr>
            <w:tcW w:w="2835" w:type="dxa"/>
          </w:tcPr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  <w:tr w:rsidR="0028573F" w:rsidRPr="003F142E" w:rsidTr="00CD38C5">
        <w:tc>
          <w:tcPr>
            <w:tcW w:w="2268" w:type="dxa"/>
          </w:tcPr>
          <w:p w:rsidR="0028573F" w:rsidRPr="00441F3C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文件名稱</w:t>
            </w:r>
          </w:p>
        </w:tc>
        <w:tc>
          <w:tcPr>
            <w:tcW w:w="3402" w:type="dxa"/>
          </w:tcPr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</w:pPr>
            <w:r w:rsidRPr="004D2052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rtnList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[i].IMG_KIND</w:t>
            </w:r>
          </w:p>
          <w:p w:rsidR="0028573F" w:rsidRPr="00017308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 w:rsidRPr="004D2052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rtnList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[i].IMG_KIND_NM</w:t>
            </w:r>
          </w:p>
        </w:tc>
        <w:tc>
          <w:tcPr>
            <w:tcW w:w="2835" w:type="dxa"/>
          </w:tcPr>
          <w:p w:rsidR="0028573F" w:rsidRPr="004956A0" w:rsidRDefault="0028573F" w:rsidP="00CD38C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8573F" w:rsidRPr="003F142E" w:rsidTr="00CD38C5">
        <w:tc>
          <w:tcPr>
            <w:tcW w:w="2268" w:type="dxa"/>
          </w:tcPr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交易種類</w:t>
            </w:r>
          </w:p>
        </w:tc>
        <w:tc>
          <w:tcPr>
            <w:tcW w:w="3402" w:type="dxa"/>
            <w:vAlign w:val="center"/>
          </w:tcPr>
          <w:p w:rsidR="0028573F" w:rsidRDefault="0028573F" w:rsidP="00CD38C5">
            <w:pPr>
              <w:pStyle w:val="Web"/>
              <w:spacing w:before="0" w:after="0" w:line="300" w:lineRule="exact"/>
              <w:rPr>
                <w:rFonts w:ascii="Courier New" w:hAnsi="Courier New" w:cs="Courier New" w:hint="eastAsia"/>
                <w:kern w:val="2"/>
                <w:sz w:val="20"/>
              </w:rPr>
            </w:pPr>
            <w:r w:rsidRPr="004D2052">
              <w:rPr>
                <w:rFonts w:ascii="Courier New" w:hAnsi="Courier New" w:cs="Courier New" w:hint="eastAsia"/>
                <w:kern w:val="2"/>
                <w:sz w:val="20"/>
              </w:rPr>
              <w:t>rtnList[i].</w:t>
            </w:r>
            <w:r w:rsidRPr="001B65D8">
              <w:rPr>
                <w:rFonts w:ascii="Courier New" w:hAnsi="Courier New" w:cs="Courier New"/>
                <w:kern w:val="2"/>
                <w:sz w:val="20"/>
              </w:rPr>
              <w:t>TRN_KIND</w:t>
            </w:r>
          </w:p>
          <w:p w:rsidR="0028573F" w:rsidRPr="00017308" w:rsidRDefault="0028573F" w:rsidP="00CD38C5">
            <w:pPr>
              <w:pStyle w:val="Web"/>
              <w:spacing w:before="0" w:after="0" w:line="300" w:lineRule="exact"/>
              <w:rPr>
                <w:rFonts w:ascii="Courier New" w:hAnsi="Courier New" w:cs="Courier New"/>
                <w:kern w:val="2"/>
                <w:sz w:val="20"/>
              </w:rPr>
            </w:pPr>
            <w:r w:rsidRPr="004D2052">
              <w:rPr>
                <w:rFonts w:ascii="Courier New" w:hAnsi="Courier New" w:cs="Courier New" w:hint="eastAsia"/>
                <w:kern w:val="2"/>
                <w:sz w:val="20"/>
              </w:rPr>
              <w:t>rtnList[i].</w:t>
            </w:r>
            <w:r w:rsidRPr="001B65D8">
              <w:rPr>
                <w:rFonts w:ascii="Courier New" w:hAnsi="Courier New" w:cs="Courier New"/>
                <w:kern w:val="2"/>
                <w:sz w:val="20"/>
              </w:rPr>
              <w:t>TRN_KIND</w:t>
            </w:r>
            <w:r w:rsidRPr="001B65D8">
              <w:rPr>
                <w:rFonts w:ascii="Courier New" w:hAnsi="Courier New" w:cs="Courier New" w:hint="eastAsia"/>
                <w:kern w:val="2"/>
                <w:sz w:val="20"/>
              </w:rPr>
              <w:t>_NM</w:t>
            </w:r>
          </w:p>
        </w:tc>
        <w:tc>
          <w:tcPr>
            <w:tcW w:w="2835" w:type="dxa"/>
          </w:tcPr>
          <w:p w:rsidR="0028573F" w:rsidRPr="00D63A75" w:rsidRDefault="0028573F" w:rsidP="00CD38C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8573F" w:rsidRPr="003F142E" w:rsidTr="00CD38C5">
        <w:tc>
          <w:tcPr>
            <w:tcW w:w="2268" w:type="dxa"/>
          </w:tcPr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輸入日期</w:t>
            </w:r>
          </w:p>
        </w:tc>
        <w:tc>
          <w:tcPr>
            <w:tcW w:w="3402" w:type="dxa"/>
            <w:vAlign w:val="center"/>
          </w:tcPr>
          <w:p w:rsidR="0028573F" w:rsidRPr="00017308" w:rsidRDefault="0028573F" w:rsidP="00CD38C5">
            <w:pPr>
              <w:pStyle w:val="Web"/>
              <w:spacing w:before="0" w:after="0" w:line="300" w:lineRule="exact"/>
              <w:rPr>
                <w:rFonts w:ascii="Courier New" w:hAnsi="Courier New" w:cs="Courier New"/>
                <w:kern w:val="2"/>
                <w:sz w:val="20"/>
              </w:rPr>
            </w:pPr>
            <w:r w:rsidRPr="004D2052">
              <w:rPr>
                <w:rFonts w:ascii="Courier New" w:hAnsi="Courier New" w:cs="Courier New" w:hint="eastAsia"/>
                <w:kern w:val="2"/>
                <w:sz w:val="20"/>
              </w:rPr>
              <w:t>rtnList[i].</w:t>
            </w:r>
            <w:r w:rsidRPr="001B65D8">
              <w:rPr>
                <w:rFonts w:ascii="Courier New" w:hAnsi="Courier New" w:cs="Courier New"/>
                <w:kern w:val="2"/>
                <w:sz w:val="20"/>
              </w:rPr>
              <w:t>INPUT_TIME</w:t>
            </w:r>
          </w:p>
        </w:tc>
        <w:tc>
          <w:tcPr>
            <w:tcW w:w="2835" w:type="dxa"/>
          </w:tcPr>
          <w:p w:rsidR="0028573F" w:rsidRPr="00D63A75" w:rsidRDefault="0028573F" w:rsidP="00CD38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民國年顯示</w:t>
            </w:r>
          </w:p>
        </w:tc>
      </w:tr>
      <w:tr w:rsidR="0028573F" w:rsidRPr="003F142E" w:rsidTr="00CD38C5">
        <w:tc>
          <w:tcPr>
            <w:tcW w:w="2268" w:type="dxa"/>
          </w:tcPr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經手人員</w:t>
            </w:r>
          </w:p>
        </w:tc>
        <w:tc>
          <w:tcPr>
            <w:tcW w:w="3402" w:type="dxa"/>
            <w:vAlign w:val="center"/>
          </w:tcPr>
          <w:p w:rsidR="0028573F" w:rsidRPr="00017308" w:rsidRDefault="0028573F" w:rsidP="00CD38C5">
            <w:pPr>
              <w:pStyle w:val="Web"/>
              <w:spacing w:before="0" w:after="0" w:line="300" w:lineRule="exact"/>
              <w:rPr>
                <w:rFonts w:ascii="Courier New" w:hAnsi="Courier New" w:cs="Courier New"/>
                <w:kern w:val="2"/>
                <w:sz w:val="20"/>
              </w:rPr>
            </w:pPr>
            <w:r w:rsidRPr="004D2052">
              <w:rPr>
                <w:rFonts w:ascii="Courier New" w:hAnsi="Courier New" w:cs="Courier New" w:hint="eastAsia"/>
                <w:kern w:val="2"/>
                <w:sz w:val="20"/>
              </w:rPr>
              <w:t>rtnList[i].</w:t>
            </w:r>
            <w:r w:rsidRPr="001B65D8">
              <w:rPr>
                <w:rFonts w:ascii="Courier New" w:hAnsi="Courier New" w:cs="Courier New"/>
                <w:kern w:val="2"/>
                <w:sz w:val="20"/>
              </w:rPr>
              <w:t>AGNT_NAME</w:t>
            </w:r>
          </w:p>
        </w:tc>
        <w:tc>
          <w:tcPr>
            <w:tcW w:w="2835" w:type="dxa"/>
          </w:tcPr>
          <w:p w:rsidR="0028573F" w:rsidRPr="00D63A75" w:rsidRDefault="0028573F" w:rsidP="00CD38C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8573F" w:rsidRPr="003F142E" w:rsidTr="00CD38C5">
        <w:tc>
          <w:tcPr>
            <w:tcW w:w="2268" w:type="dxa"/>
          </w:tcPr>
          <w:p w:rsidR="0028573F" w:rsidRPr="00441F3C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轄區代號</w:t>
            </w:r>
          </w:p>
        </w:tc>
        <w:tc>
          <w:tcPr>
            <w:tcW w:w="3402" w:type="dxa"/>
          </w:tcPr>
          <w:p w:rsidR="0028573F" w:rsidRPr="001B65D8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</w:pPr>
            <w:r w:rsidRPr="004D2052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rtnList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[i].</w:t>
            </w:r>
            <w:r w:rsidRPr="001B65D8">
              <w:rPr>
                <w:rFonts w:ascii="Courier New" w:hAnsi="Courier New" w:cs="Courier New"/>
                <w:kern w:val="2"/>
                <w:szCs w:val="24"/>
                <w:lang w:eastAsia="zh-TW"/>
              </w:rPr>
              <w:t>AGNT_DIV_NO</w:t>
            </w:r>
          </w:p>
          <w:p w:rsidR="0028573F" w:rsidRPr="00017308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</w:pPr>
            <w:r w:rsidRPr="004D2052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rtnList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[i].</w:t>
            </w:r>
            <w:r w:rsidRPr="001B65D8">
              <w:rPr>
                <w:rFonts w:ascii="Courier New" w:hAnsi="Courier New" w:cs="Courier New"/>
                <w:kern w:val="2"/>
                <w:szCs w:val="24"/>
                <w:lang w:eastAsia="zh-TW"/>
              </w:rPr>
              <w:t>AGNT_DIV_N</w:t>
            </w:r>
            <w:r w:rsidRPr="001B65D8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AME</w:t>
            </w:r>
          </w:p>
        </w:tc>
        <w:tc>
          <w:tcPr>
            <w:tcW w:w="2835" w:type="dxa"/>
          </w:tcPr>
          <w:p w:rsidR="0028573F" w:rsidRPr="004956A0" w:rsidRDefault="0028573F" w:rsidP="00CD38C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8573F" w:rsidRPr="003F142E" w:rsidTr="00CD38C5">
        <w:tc>
          <w:tcPr>
            <w:tcW w:w="2268" w:type="dxa"/>
          </w:tcPr>
          <w:p w:rsidR="0028573F" w:rsidRDefault="0028573F" w:rsidP="00CD38C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輸入人員</w:t>
            </w:r>
          </w:p>
        </w:tc>
        <w:tc>
          <w:tcPr>
            <w:tcW w:w="3402" w:type="dxa"/>
          </w:tcPr>
          <w:p w:rsidR="0028573F" w:rsidRPr="00017308" w:rsidRDefault="0028573F" w:rsidP="00CD38C5">
            <w:pPr>
              <w:rPr>
                <w:rFonts w:ascii="Courier New" w:hAnsi="Courier New" w:cs="Courier New"/>
                <w:kern w:val="2"/>
                <w:sz w:val="20"/>
              </w:rPr>
            </w:pPr>
            <w:r w:rsidRPr="004D2052">
              <w:rPr>
                <w:rFonts w:ascii="Courier New" w:hAnsi="Courier New" w:cs="Courier New" w:hint="eastAsia"/>
                <w:kern w:val="2"/>
                <w:sz w:val="20"/>
              </w:rPr>
              <w:t>rtnList[i].</w:t>
            </w:r>
            <w:r w:rsidRPr="001B65D8">
              <w:rPr>
                <w:rFonts w:ascii="Courier New" w:hAnsi="Courier New" w:cs="Courier New"/>
                <w:kern w:val="2"/>
                <w:sz w:val="20"/>
              </w:rPr>
              <w:t>INPUT_</w:t>
            </w:r>
            <w:r w:rsidRPr="001B65D8">
              <w:rPr>
                <w:rFonts w:ascii="Courier New" w:hAnsi="Courier New" w:cs="Courier New" w:hint="eastAsia"/>
                <w:kern w:val="2"/>
                <w:sz w:val="20"/>
              </w:rPr>
              <w:t>NAME</w:t>
            </w:r>
          </w:p>
        </w:tc>
        <w:tc>
          <w:tcPr>
            <w:tcW w:w="2835" w:type="dxa"/>
          </w:tcPr>
          <w:p w:rsidR="0028573F" w:rsidRPr="00D63A75" w:rsidRDefault="0028573F" w:rsidP="00CD38C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96"/>
    </w:tbl>
    <w:p w:rsidR="00E6112E" w:rsidRPr="00D37C03" w:rsidRDefault="00E6112E" w:rsidP="00E6112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D37C03" w:rsidRDefault="0023751E" w:rsidP="00E6112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550A80" w:rsidRPr="00D37C03" w:rsidRDefault="00E6112E" w:rsidP="00E6112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  <w:r w:rsidRPr="00D37C03" w:rsidDel="00E6112E">
        <w:rPr>
          <w:rFonts w:hint="eastAsia"/>
          <w:color w:val="000000"/>
          <w:u w:val="single"/>
          <w:lang w:eastAsia="zh-TW"/>
        </w:rPr>
        <w:t xml:space="preserve"> </w:t>
      </w:r>
    </w:p>
    <w:p w:rsidR="0051635B" w:rsidRPr="00D37C03" w:rsidRDefault="0051635B" w:rsidP="00252F19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sectPr w:rsidR="0051635B" w:rsidRPr="00D37C0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4C0" w:rsidRDefault="00D324C0" w:rsidP="00366DFE">
      <w:r>
        <w:separator/>
      </w:r>
    </w:p>
  </w:endnote>
  <w:endnote w:type="continuationSeparator" w:id="0">
    <w:p w:rsidR="00D324C0" w:rsidRDefault="00D324C0" w:rsidP="0036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4C0" w:rsidRDefault="00D324C0" w:rsidP="00366DFE">
      <w:r>
        <w:separator/>
      </w:r>
    </w:p>
  </w:footnote>
  <w:footnote w:type="continuationSeparator" w:id="0">
    <w:p w:rsidR="00D324C0" w:rsidRDefault="00D324C0" w:rsidP="00366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3C2658D"/>
    <w:multiLevelType w:val="multilevel"/>
    <w:tmpl w:val="B1E421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4A3EC02A"/>
    <w:lvl w:ilvl="0" w:tplc="A074E8B2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75E19DE">
      <w:numFmt w:val="none"/>
      <w:lvlText w:val=""/>
      <w:lvlJc w:val="left"/>
      <w:pPr>
        <w:tabs>
          <w:tab w:val="num" w:pos="360"/>
        </w:tabs>
      </w:pPr>
    </w:lvl>
    <w:lvl w:ilvl="2" w:tplc="D4241F96">
      <w:numFmt w:val="none"/>
      <w:lvlText w:val=""/>
      <w:lvlJc w:val="left"/>
      <w:pPr>
        <w:tabs>
          <w:tab w:val="num" w:pos="360"/>
        </w:tabs>
      </w:pPr>
    </w:lvl>
    <w:lvl w:ilvl="3" w:tplc="3F400C8E">
      <w:numFmt w:val="none"/>
      <w:lvlText w:val=""/>
      <w:lvlJc w:val="left"/>
      <w:pPr>
        <w:tabs>
          <w:tab w:val="num" w:pos="360"/>
        </w:tabs>
      </w:pPr>
    </w:lvl>
    <w:lvl w:ilvl="4" w:tplc="F6745798">
      <w:numFmt w:val="none"/>
      <w:lvlText w:val=""/>
      <w:lvlJc w:val="left"/>
      <w:pPr>
        <w:tabs>
          <w:tab w:val="num" w:pos="360"/>
        </w:tabs>
      </w:pPr>
    </w:lvl>
    <w:lvl w:ilvl="5" w:tplc="B98A8B66">
      <w:numFmt w:val="none"/>
      <w:lvlText w:val=""/>
      <w:lvlJc w:val="left"/>
      <w:pPr>
        <w:tabs>
          <w:tab w:val="num" w:pos="360"/>
        </w:tabs>
      </w:pPr>
    </w:lvl>
    <w:lvl w:ilvl="6" w:tplc="40543540">
      <w:numFmt w:val="none"/>
      <w:lvlText w:val=""/>
      <w:lvlJc w:val="left"/>
      <w:pPr>
        <w:tabs>
          <w:tab w:val="num" w:pos="360"/>
        </w:tabs>
      </w:pPr>
    </w:lvl>
    <w:lvl w:ilvl="7" w:tplc="5C7A3D2C">
      <w:numFmt w:val="none"/>
      <w:lvlText w:val=""/>
      <w:lvlJc w:val="left"/>
      <w:pPr>
        <w:tabs>
          <w:tab w:val="num" w:pos="360"/>
        </w:tabs>
      </w:pPr>
    </w:lvl>
    <w:lvl w:ilvl="8" w:tplc="477E2AB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39101B"/>
    <w:multiLevelType w:val="multilevel"/>
    <w:tmpl w:val="6A4416A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4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9CF5CDD"/>
    <w:multiLevelType w:val="multilevel"/>
    <w:tmpl w:val="61F0960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A64C48"/>
    <w:multiLevelType w:val="multilevel"/>
    <w:tmpl w:val="504CD246"/>
    <w:lvl w:ilvl="0">
      <w:start w:val="7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0955912"/>
    <w:multiLevelType w:val="hybridMultilevel"/>
    <w:tmpl w:val="EBA00978"/>
    <w:lvl w:ilvl="0" w:tplc="01266DD8">
      <w:start w:val="1"/>
      <w:numFmt w:val="decimal"/>
      <w:lvlText w:val="%1."/>
      <w:lvlJc w:val="left"/>
      <w:pPr>
        <w:ind w:left="480" w:hanging="480"/>
      </w:pPr>
      <w:rPr>
        <w:rFonts w:eastAsia="細明體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CE33870"/>
    <w:multiLevelType w:val="hybridMultilevel"/>
    <w:tmpl w:val="162CE058"/>
    <w:lvl w:ilvl="0" w:tplc="7B0AB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FA1CD7"/>
    <w:multiLevelType w:val="multilevel"/>
    <w:tmpl w:val="7CE8492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99830A1"/>
    <w:multiLevelType w:val="hybridMultilevel"/>
    <w:tmpl w:val="7F8A6FE4"/>
    <w:lvl w:ilvl="0" w:tplc="47EEECA4">
      <w:start w:val="1"/>
      <w:numFmt w:val="decimal"/>
      <w:lvlText w:val="%1.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24"/>
  </w:num>
  <w:num w:numId="5">
    <w:abstractNumId w:val="21"/>
  </w:num>
  <w:num w:numId="6">
    <w:abstractNumId w:val="10"/>
  </w:num>
  <w:num w:numId="7">
    <w:abstractNumId w:val="4"/>
  </w:num>
  <w:num w:numId="8">
    <w:abstractNumId w:val="26"/>
  </w:num>
  <w:num w:numId="9">
    <w:abstractNumId w:val="0"/>
  </w:num>
  <w:num w:numId="10">
    <w:abstractNumId w:val="29"/>
  </w:num>
  <w:num w:numId="11">
    <w:abstractNumId w:val="27"/>
  </w:num>
  <w:num w:numId="12">
    <w:abstractNumId w:val="2"/>
  </w:num>
  <w:num w:numId="13">
    <w:abstractNumId w:val="23"/>
  </w:num>
  <w:num w:numId="14">
    <w:abstractNumId w:val="9"/>
  </w:num>
  <w:num w:numId="15">
    <w:abstractNumId w:val="16"/>
  </w:num>
  <w:num w:numId="16">
    <w:abstractNumId w:val="5"/>
  </w:num>
  <w:num w:numId="17">
    <w:abstractNumId w:val="20"/>
  </w:num>
  <w:num w:numId="18">
    <w:abstractNumId w:val="17"/>
  </w:num>
  <w:num w:numId="19">
    <w:abstractNumId w:val="14"/>
  </w:num>
  <w:num w:numId="20">
    <w:abstractNumId w:val="7"/>
  </w:num>
  <w:num w:numId="21">
    <w:abstractNumId w:val="28"/>
  </w:num>
  <w:num w:numId="22">
    <w:abstractNumId w:val="22"/>
  </w:num>
  <w:num w:numId="23">
    <w:abstractNumId w:val="1"/>
  </w:num>
  <w:num w:numId="24">
    <w:abstractNumId w:val="6"/>
  </w:num>
  <w:num w:numId="25">
    <w:abstractNumId w:val="19"/>
  </w:num>
  <w:num w:numId="26">
    <w:abstractNumId w:val="8"/>
  </w:num>
  <w:num w:numId="27">
    <w:abstractNumId w:val="25"/>
  </w:num>
  <w:num w:numId="28">
    <w:abstractNumId w:val="15"/>
  </w:num>
  <w:num w:numId="29">
    <w:abstractNumId w:val="1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3A14"/>
    <w:rsid w:val="0000606D"/>
    <w:rsid w:val="000231E4"/>
    <w:rsid w:val="00026FEA"/>
    <w:rsid w:val="0004402D"/>
    <w:rsid w:val="00047FB1"/>
    <w:rsid w:val="000502E6"/>
    <w:rsid w:val="000637E5"/>
    <w:rsid w:val="00065DEB"/>
    <w:rsid w:val="00070689"/>
    <w:rsid w:val="00073747"/>
    <w:rsid w:val="0007575E"/>
    <w:rsid w:val="00081F0F"/>
    <w:rsid w:val="00082FB3"/>
    <w:rsid w:val="000833F1"/>
    <w:rsid w:val="00083873"/>
    <w:rsid w:val="000950DA"/>
    <w:rsid w:val="000B2B6C"/>
    <w:rsid w:val="000D6215"/>
    <w:rsid w:val="000E58E3"/>
    <w:rsid w:val="000F3772"/>
    <w:rsid w:val="00101DD2"/>
    <w:rsid w:val="00107876"/>
    <w:rsid w:val="00116753"/>
    <w:rsid w:val="00120E72"/>
    <w:rsid w:val="00132718"/>
    <w:rsid w:val="001328A6"/>
    <w:rsid w:val="00155C7C"/>
    <w:rsid w:val="00157D2A"/>
    <w:rsid w:val="00161624"/>
    <w:rsid w:val="001667C7"/>
    <w:rsid w:val="00170500"/>
    <w:rsid w:val="00181AEE"/>
    <w:rsid w:val="00183C21"/>
    <w:rsid w:val="001872D8"/>
    <w:rsid w:val="00187902"/>
    <w:rsid w:val="001A22C7"/>
    <w:rsid w:val="001B350E"/>
    <w:rsid w:val="001B65D8"/>
    <w:rsid w:val="001D1238"/>
    <w:rsid w:val="001F2A03"/>
    <w:rsid w:val="00210683"/>
    <w:rsid w:val="00211A90"/>
    <w:rsid w:val="00212685"/>
    <w:rsid w:val="00214A90"/>
    <w:rsid w:val="00216E68"/>
    <w:rsid w:val="002313C3"/>
    <w:rsid w:val="00235BAB"/>
    <w:rsid w:val="00236985"/>
    <w:rsid w:val="0023751E"/>
    <w:rsid w:val="00241DC6"/>
    <w:rsid w:val="00245CF4"/>
    <w:rsid w:val="00247DE7"/>
    <w:rsid w:val="00252F19"/>
    <w:rsid w:val="00260078"/>
    <w:rsid w:val="002740DD"/>
    <w:rsid w:val="00276781"/>
    <w:rsid w:val="0027724D"/>
    <w:rsid w:val="00280570"/>
    <w:rsid w:val="0028573F"/>
    <w:rsid w:val="002868CE"/>
    <w:rsid w:val="0029075B"/>
    <w:rsid w:val="002A60B0"/>
    <w:rsid w:val="002E2F38"/>
    <w:rsid w:val="002F24D5"/>
    <w:rsid w:val="002F258F"/>
    <w:rsid w:val="003001AC"/>
    <w:rsid w:val="00302686"/>
    <w:rsid w:val="003143FF"/>
    <w:rsid w:val="00325CD3"/>
    <w:rsid w:val="00325E45"/>
    <w:rsid w:val="0033124C"/>
    <w:rsid w:val="00332B78"/>
    <w:rsid w:val="00341911"/>
    <w:rsid w:val="0034569E"/>
    <w:rsid w:val="0035207B"/>
    <w:rsid w:val="003633F9"/>
    <w:rsid w:val="00366DFE"/>
    <w:rsid w:val="00390FF1"/>
    <w:rsid w:val="00391CF8"/>
    <w:rsid w:val="003A545C"/>
    <w:rsid w:val="003B256E"/>
    <w:rsid w:val="003B47FC"/>
    <w:rsid w:val="003C0630"/>
    <w:rsid w:val="003C460A"/>
    <w:rsid w:val="003D15AB"/>
    <w:rsid w:val="003E57B7"/>
    <w:rsid w:val="003E6911"/>
    <w:rsid w:val="003F4622"/>
    <w:rsid w:val="00401E8B"/>
    <w:rsid w:val="00402183"/>
    <w:rsid w:val="0040617B"/>
    <w:rsid w:val="00413D50"/>
    <w:rsid w:val="004317B6"/>
    <w:rsid w:val="00435785"/>
    <w:rsid w:val="00436155"/>
    <w:rsid w:val="00436ECB"/>
    <w:rsid w:val="004619F6"/>
    <w:rsid w:val="00462CD4"/>
    <w:rsid w:val="0047106B"/>
    <w:rsid w:val="0048237D"/>
    <w:rsid w:val="004823C3"/>
    <w:rsid w:val="00484313"/>
    <w:rsid w:val="0048564F"/>
    <w:rsid w:val="00487409"/>
    <w:rsid w:val="004A0917"/>
    <w:rsid w:val="004A26DB"/>
    <w:rsid w:val="004B6833"/>
    <w:rsid w:val="004C18D0"/>
    <w:rsid w:val="004C1A3E"/>
    <w:rsid w:val="004C2E14"/>
    <w:rsid w:val="004C732B"/>
    <w:rsid w:val="004F09C0"/>
    <w:rsid w:val="00507194"/>
    <w:rsid w:val="0051635B"/>
    <w:rsid w:val="00516B0E"/>
    <w:rsid w:val="0052062C"/>
    <w:rsid w:val="00532D8C"/>
    <w:rsid w:val="00550A80"/>
    <w:rsid w:val="00552E22"/>
    <w:rsid w:val="00562453"/>
    <w:rsid w:val="0058351A"/>
    <w:rsid w:val="00596F3E"/>
    <w:rsid w:val="005B3FB8"/>
    <w:rsid w:val="005B7524"/>
    <w:rsid w:val="005C3815"/>
    <w:rsid w:val="005D062B"/>
    <w:rsid w:val="005D4BE3"/>
    <w:rsid w:val="005D5531"/>
    <w:rsid w:val="006024A9"/>
    <w:rsid w:val="006137F7"/>
    <w:rsid w:val="00617108"/>
    <w:rsid w:val="006268AC"/>
    <w:rsid w:val="00626995"/>
    <w:rsid w:val="00637333"/>
    <w:rsid w:val="00645303"/>
    <w:rsid w:val="00650902"/>
    <w:rsid w:val="006535B2"/>
    <w:rsid w:val="006550BC"/>
    <w:rsid w:val="00657D8A"/>
    <w:rsid w:val="00674D0D"/>
    <w:rsid w:val="00684946"/>
    <w:rsid w:val="00686716"/>
    <w:rsid w:val="00693ED8"/>
    <w:rsid w:val="006B5620"/>
    <w:rsid w:val="006C36E0"/>
    <w:rsid w:val="006D2BE3"/>
    <w:rsid w:val="006D7F3F"/>
    <w:rsid w:val="006E178D"/>
    <w:rsid w:val="007169E8"/>
    <w:rsid w:val="0071761C"/>
    <w:rsid w:val="00723146"/>
    <w:rsid w:val="00725A0C"/>
    <w:rsid w:val="007260C0"/>
    <w:rsid w:val="007306EC"/>
    <w:rsid w:val="00730C10"/>
    <w:rsid w:val="007325A1"/>
    <w:rsid w:val="00750BB0"/>
    <w:rsid w:val="00751660"/>
    <w:rsid w:val="007516DF"/>
    <w:rsid w:val="0075178B"/>
    <w:rsid w:val="007571ED"/>
    <w:rsid w:val="007644C9"/>
    <w:rsid w:val="00772BF7"/>
    <w:rsid w:val="007826D2"/>
    <w:rsid w:val="00784128"/>
    <w:rsid w:val="0078596E"/>
    <w:rsid w:val="007A054F"/>
    <w:rsid w:val="007A0DEA"/>
    <w:rsid w:val="007A1BBD"/>
    <w:rsid w:val="007A758D"/>
    <w:rsid w:val="007B3FE9"/>
    <w:rsid w:val="007C098B"/>
    <w:rsid w:val="007D1E94"/>
    <w:rsid w:val="007D3290"/>
    <w:rsid w:val="007D5830"/>
    <w:rsid w:val="007D74B3"/>
    <w:rsid w:val="007D7C58"/>
    <w:rsid w:val="007E531F"/>
    <w:rsid w:val="008037DD"/>
    <w:rsid w:val="0081229E"/>
    <w:rsid w:val="0081315D"/>
    <w:rsid w:val="00834BA6"/>
    <w:rsid w:val="00837CE0"/>
    <w:rsid w:val="008404C7"/>
    <w:rsid w:val="00840CB8"/>
    <w:rsid w:val="00845EEC"/>
    <w:rsid w:val="008504F8"/>
    <w:rsid w:val="00865346"/>
    <w:rsid w:val="00870A8E"/>
    <w:rsid w:val="008960D1"/>
    <w:rsid w:val="008C0CEE"/>
    <w:rsid w:val="008D7DAC"/>
    <w:rsid w:val="008E1E82"/>
    <w:rsid w:val="008E7D8F"/>
    <w:rsid w:val="008F6A3E"/>
    <w:rsid w:val="009049D4"/>
    <w:rsid w:val="00911D73"/>
    <w:rsid w:val="00912A5F"/>
    <w:rsid w:val="00912B00"/>
    <w:rsid w:val="00915E94"/>
    <w:rsid w:val="00930A38"/>
    <w:rsid w:val="00932756"/>
    <w:rsid w:val="00932FC7"/>
    <w:rsid w:val="009369FB"/>
    <w:rsid w:val="00937AA7"/>
    <w:rsid w:val="009402F3"/>
    <w:rsid w:val="00957B31"/>
    <w:rsid w:val="009751A4"/>
    <w:rsid w:val="00985916"/>
    <w:rsid w:val="00986CD3"/>
    <w:rsid w:val="00994FC0"/>
    <w:rsid w:val="0099720C"/>
    <w:rsid w:val="009A22EF"/>
    <w:rsid w:val="009B055F"/>
    <w:rsid w:val="009B3B73"/>
    <w:rsid w:val="009B4663"/>
    <w:rsid w:val="009E4C4E"/>
    <w:rsid w:val="009E69B9"/>
    <w:rsid w:val="009F7D38"/>
    <w:rsid w:val="00A0093D"/>
    <w:rsid w:val="00A06EF1"/>
    <w:rsid w:val="00A15AE6"/>
    <w:rsid w:val="00A23753"/>
    <w:rsid w:val="00A31187"/>
    <w:rsid w:val="00A43703"/>
    <w:rsid w:val="00A70A41"/>
    <w:rsid w:val="00A728BB"/>
    <w:rsid w:val="00A72C2E"/>
    <w:rsid w:val="00A773B1"/>
    <w:rsid w:val="00A85415"/>
    <w:rsid w:val="00A96156"/>
    <w:rsid w:val="00AA298E"/>
    <w:rsid w:val="00AA37B7"/>
    <w:rsid w:val="00AA512B"/>
    <w:rsid w:val="00AA7751"/>
    <w:rsid w:val="00AB4A97"/>
    <w:rsid w:val="00AC44F0"/>
    <w:rsid w:val="00AD2751"/>
    <w:rsid w:val="00AE4BBD"/>
    <w:rsid w:val="00AF025E"/>
    <w:rsid w:val="00AF477C"/>
    <w:rsid w:val="00B10478"/>
    <w:rsid w:val="00B22BFC"/>
    <w:rsid w:val="00B2398C"/>
    <w:rsid w:val="00B267EF"/>
    <w:rsid w:val="00B41DC2"/>
    <w:rsid w:val="00B54C60"/>
    <w:rsid w:val="00B60F82"/>
    <w:rsid w:val="00B72A02"/>
    <w:rsid w:val="00B74CB1"/>
    <w:rsid w:val="00B77E6C"/>
    <w:rsid w:val="00B81722"/>
    <w:rsid w:val="00BA52A5"/>
    <w:rsid w:val="00BC7FFE"/>
    <w:rsid w:val="00BE1857"/>
    <w:rsid w:val="00BE4799"/>
    <w:rsid w:val="00BF0F90"/>
    <w:rsid w:val="00C05055"/>
    <w:rsid w:val="00C23F62"/>
    <w:rsid w:val="00C244F5"/>
    <w:rsid w:val="00C24A95"/>
    <w:rsid w:val="00C3025A"/>
    <w:rsid w:val="00C318BC"/>
    <w:rsid w:val="00C50EA1"/>
    <w:rsid w:val="00C51F84"/>
    <w:rsid w:val="00C57D55"/>
    <w:rsid w:val="00C70352"/>
    <w:rsid w:val="00C73508"/>
    <w:rsid w:val="00C757E4"/>
    <w:rsid w:val="00C76806"/>
    <w:rsid w:val="00C77D66"/>
    <w:rsid w:val="00C83D82"/>
    <w:rsid w:val="00C92DA2"/>
    <w:rsid w:val="00C9460D"/>
    <w:rsid w:val="00CB25A4"/>
    <w:rsid w:val="00CB3658"/>
    <w:rsid w:val="00CB7F06"/>
    <w:rsid w:val="00CC2809"/>
    <w:rsid w:val="00CD0ADA"/>
    <w:rsid w:val="00CD1AA8"/>
    <w:rsid w:val="00CD38C5"/>
    <w:rsid w:val="00CD7230"/>
    <w:rsid w:val="00CE3EFF"/>
    <w:rsid w:val="00CF7395"/>
    <w:rsid w:val="00D0481F"/>
    <w:rsid w:val="00D1359D"/>
    <w:rsid w:val="00D13D3C"/>
    <w:rsid w:val="00D202E5"/>
    <w:rsid w:val="00D22252"/>
    <w:rsid w:val="00D23912"/>
    <w:rsid w:val="00D25907"/>
    <w:rsid w:val="00D32083"/>
    <w:rsid w:val="00D324C0"/>
    <w:rsid w:val="00D35BD3"/>
    <w:rsid w:val="00D37C03"/>
    <w:rsid w:val="00D43CDC"/>
    <w:rsid w:val="00D47640"/>
    <w:rsid w:val="00D54B1C"/>
    <w:rsid w:val="00D55572"/>
    <w:rsid w:val="00D6199B"/>
    <w:rsid w:val="00D656AA"/>
    <w:rsid w:val="00D67C53"/>
    <w:rsid w:val="00DA308A"/>
    <w:rsid w:val="00DA6C1D"/>
    <w:rsid w:val="00DB34AB"/>
    <w:rsid w:val="00DC0428"/>
    <w:rsid w:val="00DC512B"/>
    <w:rsid w:val="00DC7E19"/>
    <w:rsid w:val="00DE129A"/>
    <w:rsid w:val="00DE4C46"/>
    <w:rsid w:val="00DE7A87"/>
    <w:rsid w:val="00DF53E0"/>
    <w:rsid w:val="00E04471"/>
    <w:rsid w:val="00E07266"/>
    <w:rsid w:val="00E07CA2"/>
    <w:rsid w:val="00E204D7"/>
    <w:rsid w:val="00E254E1"/>
    <w:rsid w:val="00E359EF"/>
    <w:rsid w:val="00E3657F"/>
    <w:rsid w:val="00E51EB7"/>
    <w:rsid w:val="00E6112E"/>
    <w:rsid w:val="00E66841"/>
    <w:rsid w:val="00E6747E"/>
    <w:rsid w:val="00E72CDE"/>
    <w:rsid w:val="00E8020D"/>
    <w:rsid w:val="00E909AE"/>
    <w:rsid w:val="00EA40BC"/>
    <w:rsid w:val="00EA71C2"/>
    <w:rsid w:val="00EB13C0"/>
    <w:rsid w:val="00EC7787"/>
    <w:rsid w:val="00ED0498"/>
    <w:rsid w:val="00ED0C17"/>
    <w:rsid w:val="00EE1BD5"/>
    <w:rsid w:val="00EE55DE"/>
    <w:rsid w:val="00EE68CD"/>
    <w:rsid w:val="00F0398B"/>
    <w:rsid w:val="00F04AD3"/>
    <w:rsid w:val="00F0594A"/>
    <w:rsid w:val="00F1323C"/>
    <w:rsid w:val="00F34B3D"/>
    <w:rsid w:val="00F35527"/>
    <w:rsid w:val="00F418D3"/>
    <w:rsid w:val="00F44BDE"/>
    <w:rsid w:val="00F45206"/>
    <w:rsid w:val="00F47751"/>
    <w:rsid w:val="00F743FD"/>
    <w:rsid w:val="00F77DDA"/>
    <w:rsid w:val="00F862D3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D06B023-DD25-4B28-A942-4DD8B25D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uiPriority w:val="99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rsid w:val="00161624"/>
    <w:rPr>
      <w:rFonts w:ascii="Arial" w:hAnsi="Arial" w:cs="Arial" w:hint="default"/>
      <w:color w:val="000099"/>
    </w:rPr>
  </w:style>
  <w:style w:type="character" w:customStyle="1" w:styleId="style31">
    <w:name w:val="style31"/>
    <w:rsid w:val="00161624"/>
    <w:rPr>
      <w:rFonts w:ascii="Arial" w:hAnsi="Arial" w:cs="Arial" w:hint="default"/>
      <w:sz w:val="20"/>
      <w:szCs w:val="20"/>
    </w:rPr>
  </w:style>
  <w:style w:type="paragraph" w:styleId="ad">
    <w:name w:val="header"/>
    <w:aliases w:val="hd"/>
    <w:basedOn w:val="a"/>
    <w:link w:val="ae"/>
    <w:rsid w:val="00366D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aliases w:val="hd 字元"/>
    <w:basedOn w:val="a0"/>
    <w:link w:val="ad"/>
    <w:rsid w:val="00366DFE"/>
  </w:style>
  <w:style w:type="paragraph" w:styleId="af">
    <w:name w:val="footer"/>
    <w:basedOn w:val="a"/>
    <w:link w:val="af0"/>
    <w:rsid w:val="00366D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366DFE"/>
  </w:style>
  <w:style w:type="paragraph" w:styleId="1">
    <w:name w:val="toc 1"/>
    <w:basedOn w:val="a"/>
    <w:next w:val="a"/>
    <w:autoRedefine/>
    <w:uiPriority w:val="39"/>
    <w:qFormat/>
    <w:rsid w:val="00107876"/>
    <w:pPr>
      <w:widowControl w:val="0"/>
    </w:pPr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Links>
    <vt:vector size="12" baseType="variant"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_Toc395098534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_Toc395098533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