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D76615" w:rsidP="00D7661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2011/9/27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D76615" w:rsidP="00483F5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2C6E0A" w:rsidRDefault="002C6E0A" w:rsidP="002C6E0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942"/>
        <w:gridCol w:w="4711"/>
        <w:gridCol w:w="1589"/>
        <w:gridCol w:w="1676"/>
      </w:tblGrid>
      <w:tr w:rsidR="002C6E0A" w:rsidRPr="00E8700A" w:rsidTr="00262E53">
        <w:tc>
          <w:tcPr>
            <w:tcW w:w="1270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2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711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89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76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C6E0A" w:rsidRPr="00E8700A" w:rsidTr="00262E53">
        <w:tc>
          <w:tcPr>
            <w:tcW w:w="1270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3/03/21</w:t>
            </w:r>
          </w:p>
        </w:tc>
        <w:tc>
          <w:tcPr>
            <w:tcW w:w="942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711" w:type="dxa"/>
          </w:tcPr>
          <w:p w:rsidR="002C6E0A" w:rsidRPr="00E8700A" w:rsidRDefault="002C6E0A" w:rsidP="00B20FB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新增團險件KPI計算，修改計算規則</w:t>
            </w:r>
          </w:p>
        </w:tc>
        <w:tc>
          <w:tcPr>
            <w:tcW w:w="1589" w:type="dxa"/>
          </w:tcPr>
          <w:p w:rsidR="002C6E0A" w:rsidRPr="00E8700A" w:rsidRDefault="002C6E0A" w:rsidP="00B20F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676" w:type="dxa"/>
          </w:tcPr>
          <w:p w:rsidR="002C6E0A" w:rsidRPr="00E8700A" w:rsidRDefault="002C6E0A" w:rsidP="00B20FB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130301000265</w:t>
            </w:r>
          </w:p>
        </w:tc>
      </w:tr>
      <w:tr w:rsidR="00262E53" w:rsidRPr="00E8700A" w:rsidTr="00262E53">
        <w:tc>
          <w:tcPr>
            <w:tcW w:w="1270" w:type="dxa"/>
          </w:tcPr>
          <w:p w:rsidR="00262E53" w:rsidRPr="00E8700A" w:rsidRDefault="00262E53" w:rsidP="00262E5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2016/09/07</w:t>
            </w:r>
          </w:p>
        </w:tc>
        <w:tc>
          <w:tcPr>
            <w:tcW w:w="942" w:type="dxa"/>
          </w:tcPr>
          <w:p w:rsidR="00262E53" w:rsidRDefault="00262E53" w:rsidP="00262E5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711" w:type="dxa"/>
          </w:tcPr>
          <w:p w:rsidR="00262E53" w:rsidRDefault="00262E53" w:rsidP="00262E5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調整理賠件數統計欄位-新增H級</w:t>
            </w:r>
          </w:p>
        </w:tc>
        <w:tc>
          <w:tcPr>
            <w:tcW w:w="1589" w:type="dxa"/>
          </w:tcPr>
          <w:p w:rsidR="00262E53" w:rsidRDefault="00262E53" w:rsidP="00262E5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1676" w:type="dxa"/>
          </w:tcPr>
          <w:p w:rsidR="00262E53" w:rsidRDefault="00262E53" w:rsidP="00262E5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160907000199</w:t>
            </w:r>
          </w:p>
        </w:tc>
      </w:tr>
      <w:tr w:rsidR="003962C3" w:rsidRPr="00E8700A" w:rsidTr="00262E53">
        <w:tc>
          <w:tcPr>
            <w:tcW w:w="1270" w:type="dxa"/>
          </w:tcPr>
          <w:p w:rsidR="003962C3" w:rsidRDefault="003962C3" w:rsidP="00262E5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2018/3/19</w:t>
            </w:r>
          </w:p>
        </w:tc>
        <w:tc>
          <w:tcPr>
            <w:tcW w:w="942" w:type="dxa"/>
          </w:tcPr>
          <w:p w:rsidR="003962C3" w:rsidRDefault="003962C3" w:rsidP="00262E5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711" w:type="dxa"/>
          </w:tcPr>
          <w:p w:rsidR="003962C3" w:rsidRDefault="003962C3" w:rsidP="00262E5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962C3">
              <w:rPr>
                <w:rFonts w:ascii="細明體" w:eastAsia="細明體" w:hAnsi="細明體" w:cs="Courier New" w:hint="eastAsia"/>
                <w:sz w:val="20"/>
                <w:szCs w:val="20"/>
              </w:rPr>
              <w:t>因組織異動調整理賠相關統計報表</w:t>
            </w:r>
          </w:p>
        </w:tc>
        <w:tc>
          <w:tcPr>
            <w:tcW w:w="1589" w:type="dxa"/>
          </w:tcPr>
          <w:p w:rsidR="003962C3" w:rsidRDefault="003962C3" w:rsidP="00262E53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龎伯珊</w:t>
            </w:r>
          </w:p>
        </w:tc>
        <w:tc>
          <w:tcPr>
            <w:tcW w:w="1676" w:type="dxa"/>
          </w:tcPr>
          <w:p w:rsidR="003962C3" w:rsidRDefault="003962C3" w:rsidP="00262E53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3962C3">
              <w:rPr>
                <w:sz w:val="20"/>
                <w:szCs w:val="20"/>
              </w:rPr>
              <w:t>180103002281</w:t>
            </w:r>
          </w:p>
        </w:tc>
      </w:tr>
      <w:tr w:rsidR="00451382" w:rsidRPr="00E8700A" w:rsidTr="00262E53">
        <w:trPr>
          <w:ins w:id="1" w:author="cathay" w:date="2018-12-17T17:45:00Z"/>
        </w:trPr>
        <w:tc>
          <w:tcPr>
            <w:tcW w:w="1270" w:type="dxa"/>
          </w:tcPr>
          <w:p w:rsidR="00451382" w:rsidRDefault="00451382" w:rsidP="00262E53">
            <w:pPr>
              <w:spacing w:line="240" w:lineRule="atLeast"/>
              <w:jc w:val="center"/>
              <w:rPr>
                <w:ins w:id="2" w:author="cathay" w:date="2018-12-17T17:45:00Z"/>
                <w:rFonts w:ascii="細明體" w:eastAsia="細明體" w:hAnsi="細明體" w:cs="Courier New"/>
                <w:sz w:val="20"/>
                <w:szCs w:val="20"/>
              </w:rPr>
            </w:pPr>
            <w:ins w:id="3" w:author="cathay" w:date="2018-12-17T17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2018/12/17</w:t>
              </w:r>
            </w:ins>
          </w:p>
        </w:tc>
        <w:tc>
          <w:tcPr>
            <w:tcW w:w="942" w:type="dxa"/>
          </w:tcPr>
          <w:p w:rsidR="00451382" w:rsidRDefault="00451382" w:rsidP="00262E53">
            <w:pPr>
              <w:spacing w:line="240" w:lineRule="atLeast"/>
              <w:jc w:val="center"/>
              <w:rPr>
                <w:ins w:id="4" w:author="cathay" w:date="2018-12-17T17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8-12-17T17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711" w:type="dxa"/>
          </w:tcPr>
          <w:p w:rsidR="00451382" w:rsidRPr="003962C3" w:rsidRDefault="00451382" w:rsidP="00262E53">
            <w:pPr>
              <w:spacing w:line="240" w:lineRule="atLeast"/>
              <w:rPr>
                <w:ins w:id="6" w:author="cathay" w:date="2018-12-17T17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8-12-17T17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KPI</w:t>
              </w:r>
            </w:ins>
            <w:ins w:id="8" w:author="cathay" w:date="2018-12-17T17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報</w:t>
              </w:r>
            </w:ins>
            <w:ins w:id="9" w:author="cathay" w:date="2018-12-17T17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表</w:t>
              </w:r>
            </w:ins>
            <w:ins w:id="10" w:author="cathay" w:date="2018-12-17T17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調整優化</w:t>
              </w:r>
            </w:ins>
          </w:p>
        </w:tc>
        <w:tc>
          <w:tcPr>
            <w:tcW w:w="1589" w:type="dxa"/>
          </w:tcPr>
          <w:p w:rsidR="00451382" w:rsidRDefault="00451382" w:rsidP="00262E53">
            <w:pPr>
              <w:spacing w:line="240" w:lineRule="atLeast"/>
              <w:jc w:val="center"/>
              <w:rPr>
                <w:ins w:id="11" w:author="cathay" w:date="2018-12-17T17:45:00Z"/>
                <w:rFonts w:hint="eastAsia"/>
                <w:sz w:val="20"/>
                <w:szCs w:val="20"/>
              </w:rPr>
            </w:pPr>
            <w:ins w:id="12" w:author="cathay" w:date="2018-12-17T17:45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76" w:type="dxa"/>
          </w:tcPr>
          <w:p w:rsidR="00451382" w:rsidRPr="003962C3" w:rsidRDefault="00451382" w:rsidP="00262E53">
            <w:pPr>
              <w:spacing w:line="240" w:lineRule="atLeast"/>
              <w:rPr>
                <w:ins w:id="13" w:author="cathay" w:date="2018-12-17T17:45:00Z"/>
                <w:sz w:val="20"/>
                <w:szCs w:val="20"/>
              </w:rPr>
            </w:pPr>
            <w:ins w:id="14" w:author="cathay" w:date="2018-12-17T17:46:00Z">
              <w:r>
                <w:rPr>
                  <w:rFonts w:hint="eastAsia"/>
                  <w:sz w:val="20"/>
                  <w:szCs w:val="20"/>
                </w:rPr>
                <w:t>180919000711</w:t>
              </w:r>
            </w:ins>
          </w:p>
        </w:tc>
      </w:tr>
      <w:tr w:rsidR="00FA5DE0" w:rsidRPr="00E8700A" w:rsidTr="00262E53">
        <w:trPr>
          <w:ins w:id="15" w:author="張凱鈞" w:date="2020-01-07T11:28:00Z"/>
        </w:trPr>
        <w:tc>
          <w:tcPr>
            <w:tcW w:w="1270" w:type="dxa"/>
          </w:tcPr>
          <w:p w:rsidR="00FA5DE0" w:rsidRDefault="00FA5DE0" w:rsidP="00FA5DE0">
            <w:pPr>
              <w:spacing w:line="240" w:lineRule="atLeast"/>
              <w:jc w:val="center"/>
              <w:rPr>
                <w:ins w:id="16" w:author="張凱鈞" w:date="2020-01-07T11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張凱鈞" w:date="2020-01-07T11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2019/12/16</w:t>
              </w:r>
            </w:ins>
          </w:p>
        </w:tc>
        <w:tc>
          <w:tcPr>
            <w:tcW w:w="942" w:type="dxa"/>
          </w:tcPr>
          <w:p w:rsidR="00FA5DE0" w:rsidRDefault="00FA5DE0" w:rsidP="00FA5DE0">
            <w:pPr>
              <w:spacing w:line="240" w:lineRule="atLeast"/>
              <w:jc w:val="center"/>
              <w:rPr>
                <w:ins w:id="18" w:author="張凱鈞" w:date="2020-01-07T11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張凱鈞" w:date="2020-01-07T11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711" w:type="dxa"/>
          </w:tcPr>
          <w:p w:rsidR="00FA5DE0" w:rsidRDefault="00FA5DE0" w:rsidP="00FA5DE0">
            <w:pPr>
              <w:spacing w:line="240" w:lineRule="atLeast"/>
              <w:rPr>
                <w:ins w:id="20" w:author="張凱鈞" w:date="2020-01-07T11:28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張凱鈞" w:date="2020-01-07T11:29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多元服務科轉理賠科</w:t>
              </w:r>
            </w:ins>
          </w:p>
        </w:tc>
        <w:tc>
          <w:tcPr>
            <w:tcW w:w="1589" w:type="dxa"/>
          </w:tcPr>
          <w:p w:rsidR="00FA5DE0" w:rsidRDefault="00FA5DE0" w:rsidP="00FA5DE0">
            <w:pPr>
              <w:spacing w:line="240" w:lineRule="atLeast"/>
              <w:jc w:val="center"/>
              <w:rPr>
                <w:ins w:id="22" w:author="張凱鈞" w:date="2020-01-07T11:28:00Z"/>
                <w:rFonts w:hint="eastAsia"/>
                <w:sz w:val="20"/>
                <w:szCs w:val="20"/>
              </w:rPr>
            </w:pPr>
            <w:ins w:id="23" w:author="張凱鈞" w:date="2020-01-07T11:29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張凱鈞</w:t>
              </w:r>
            </w:ins>
          </w:p>
        </w:tc>
        <w:tc>
          <w:tcPr>
            <w:tcW w:w="1676" w:type="dxa"/>
          </w:tcPr>
          <w:p w:rsidR="00FA5DE0" w:rsidRPr="00FA5DE0" w:rsidRDefault="00FA5DE0" w:rsidP="00FA5DE0">
            <w:pPr>
              <w:spacing w:line="240" w:lineRule="atLeast"/>
              <w:rPr>
                <w:ins w:id="24" w:author="張凱鈞" w:date="2020-01-07T11:28:00Z"/>
                <w:rFonts w:hint="eastAsia"/>
                <w:sz w:val="20"/>
                <w:szCs w:val="20"/>
                <w:rPrChange w:id="25" w:author="張凱鈞" w:date="2020-01-07T11:29:00Z">
                  <w:rPr>
                    <w:ins w:id="26" w:author="張凱鈞" w:date="2020-01-07T11:28:00Z"/>
                    <w:rFonts w:hint="eastAsia"/>
                    <w:sz w:val="20"/>
                    <w:szCs w:val="20"/>
                  </w:rPr>
                </w:rPrChange>
              </w:rPr>
            </w:pPr>
            <w:ins w:id="27" w:author="張凱鈞" w:date="2020-01-07T11:29:00Z">
              <w:r w:rsidRPr="00FA5DE0">
                <w:rPr>
                  <w:rFonts w:hint="eastAsia"/>
                  <w:bCs/>
                  <w:color w:val="000000"/>
                  <w:sz w:val="20"/>
                  <w:szCs w:val="20"/>
                  <w:rPrChange w:id="28" w:author="張凱鈞" w:date="2020-01-07T11:29:00Z">
                    <w:rPr>
                      <w:rFonts w:hint="eastAsia"/>
                      <w:bCs/>
                      <w:color w:val="000000"/>
                    </w:rPr>
                  </w:rPrChange>
                </w:rPr>
                <w:t>191119000701</w:t>
              </w:r>
            </w:ins>
          </w:p>
        </w:tc>
      </w:tr>
    </w:tbl>
    <w:p w:rsidR="002C6E0A" w:rsidRDefault="002C6E0A" w:rsidP="002C6E0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E06A5D" w:rsidRDefault="00E06A5D" w:rsidP="00E06A5D">
      <w:pPr>
        <w:pStyle w:val="Tabletext"/>
        <w:keepLines w:val="0"/>
        <w:numPr>
          <w:ilvl w:val="0"/>
          <w:numId w:val="3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  <w:r>
        <w:rPr>
          <w:rFonts w:ascii="細明體" w:eastAsia="細明體" w:hAnsi="細明體" w:hint="eastAsia"/>
          <w:b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Pr="00E06A5D" w:rsidRDefault="00E06A5D" w:rsidP="006C7AF0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E06A5D">
              <w:rPr>
                <w:rFonts w:ascii="細明體" w:eastAsia="細明體" w:hAnsi="細明體" w:hint="eastAsia"/>
                <w:sz w:val="20"/>
                <w:szCs w:val="20"/>
              </w:rPr>
              <w:t>寫入理賠KPI明細檔[每日批次作業]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E06A5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E06A5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Pr="00E06A5D" w:rsidRDefault="00E06A5D" w:rsidP="00E06A5D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E06A5D">
              <w:rPr>
                <w:rFonts w:ascii="細明體" w:eastAsia="細明體" w:hAnsi="細明體" w:hint="eastAsia"/>
                <w:sz w:val="20"/>
                <w:szCs w:val="20"/>
              </w:rPr>
              <w:t>寫入理賠KPI明細檔[每日批次作業]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06A5D" w:rsidTr="00451382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A5D" w:rsidRDefault="00E06A5D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382" w:rsidTr="00B41C00">
        <w:tc>
          <w:tcPr>
            <w:tcW w:w="1134" w:type="dxa"/>
            <w:vMerge w:val="restart"/>
            <w:vAlign w:val="center"/>
          </w:tcPr>
          <w:p w:rsidR="00451382" w:rsidRPr="00C57C19" w:rsidRDefault="00451382" w:rsidP="00B41C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451382" w:rsidRPr="003769F8" w:rsidRDefault="00451382" w:rsidP="00B41C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451382" w:rsidRPr="00C57C19" w:rsidRDefault="00451382" w:rsidP="00B41C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451382" w:rsidRPr="003769F8" w:rsidTr="00B41C00">
        <w:tc>
          <w:tcPr>
            <w:tcW w:w="1134" w:type="dxa"/>
            <w:vMerge/>
          </w:tcPr>
          <w:p w:rsidR="00451382" w:rsidRDefault="00451382" w:rsidP="00B41C0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1382" w:rsidRPr="003769F8" w:rsidRDefault="00451382" w:rsidP="00B41C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451382" w:rsidRPr="003769F8" w:rsidRDefault="00451382" w:rsidP="00B41C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06A5D" w:rsidRDefault="00E06A5D" w:rsidP="00E06A5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E06A5D" w:rsidRDefault="00E06A5D" w:rsidP="00E06A5D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E06A5D" w:rsidRDefault="00E06A5D" w:rsidP="00E06A5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27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28.05pt;margin-top:12.4pt;width:79.25pt;height:44.25pt;z-index:251657728">
            <v:textbox>
              <w:txbxContent>
                <w:p w:rsidR="00E06A5D" w:rsidRDefault="00E06A5D" w:rsidP="00E06A5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進行分類處理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243.25pt;margin-top:8.05pt;width:117pt;height:53.15pt;z-index:251658752">
            <v:textbox>
              <w:txbxContent>
                <w:p w:rsidR="00E06A5D" w:rsidRDefault="00E06A5D" w:rsidP="00E06A5D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寫入DTAAH410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0" type="#_x0000_t109" style="position:absolute;margin-left:3.2pt;margin-top:11.15pt;width:79.25pt;height:44.25pt;z-index:251659776">
            <v:textbox>
              <w:txbxContent>
                <w:p w:rsidR="00E06A5D" w:rsidRDefault="00E06A5D" w:rsidP="00E06A5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取得每日結案件資料</w:t>
                  </w:r>
                </w:p>
              </w:txbxContent>
            </v:textbox>
          </v:shape>
        </w:pict>
      </w:r>
    </w:p>
    <w:p w:rsidR="00E06A5D" w:rsidRDefault="00E06A5D" w:rsidP="00E06A5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E06A5D" w:rsidRDefault="00E06A5D" w:rsidP="00E06A5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E06A5D" w:rsidRDefault="00E06A5D" w:rsidP="00E06A5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6A5D" w:rsidRDefault="00E06A5D" w:rsidP="00E06A5D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D68A8" w:rsidRPr="006C7AF0" w:rsidTr="006C7AF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C7AF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Pr="006C7AF0" w:rsidRDefault="001D68A8" w:rsidP="006C7AF0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供他單位使用之在職人員檔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理賠KPI績效維護檔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理賠KPI明細檔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1D68A8" w:rsidRPr="006C7AF0" w:rsidTr="001D68A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numPr>
                <w:ilvl w:val="0"/>
                <w:numId w:val="39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DTAAD020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Pr="006C7AF0" w:rsidRDefault="001D68A8" w:rsidP="001D68A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E06A5D" w:rsidRDefault="00E06A5D" w:rsidP="002C6E0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6A5D" w:rsidRDefault="001D68A8" w:rsidP="00E06A5D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1D68A8" w:rsidTr="006C7AF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8A8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D68A8" w:rsidTr="001D68A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Default="001D68A8" w:rsidP="001D68A8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8A8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E06A5D" w:rsidRDefault="00E06A5D" w:rsidP="002C6E0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E06A5D" w:rsidRDefault="001D68A8" w:rsidP="00E06A5D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3B10">
              <w:rPr>
                <w:sz w:val="20"/>
                <w:szCs w:val="20"/>
              </w:rPr>
              <w:t>JAAAM</w:t>
            </w:r>
          </w:p>
        </w:tc>
      </w:tr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3B10">
              <w:rPr>
                <w:sz w:val="20"/>
                <w:szCs w:val="20"/>
              </w:rPr>
              <w:t>AAH4_B001</w:t>
            </w:r>
          </w:p>
        </w:tc>
      </w:tr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H4</w:t>
            </w:r>
          </w:p>
        </w:tc>
      </w:tr>
      <w:tr w:rsidR="001D68A8" w:rsidTr="006C7AF0">
        <w:trPr>
          <w:trHeight w:val="120"/>
        </w:trPr>
        <w:tc>
          <w:tcPr>
            <w:tcW w:w="1672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1D68A8" w:rsidRPr="003519C9" w:rsidRDefault="001D68A8" w:rsidP="006C7A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1D68A8" w:rsidRDefault="001D68A8" w:rsidP="001D68A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1D68A8" w:rsidRPr="001D68A8" w:rsidRDefault="001D68A8" w:rsidP="001D68A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1D68A8" w:rsidTr="006C7A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D68A8" w:rsidTr="006C7A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8A8" w:rsidRDefault="001D68A8" w:rsidP="001D68A8">
            <w:pPr>
              <w:numPr>
                <w:ilvl w:val="0"/>
                <w:numId w:val="42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8A8" w:rsidRDefault="001D68A8" w:rsidP="006C7AF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E06A5D" w:rsidRDefault="00E06A5D" w:rsidP="002C6E0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E402BB" w:rsidRPr="001D68A8" w:rsidRDefault="001D68A8" w:rsidP="001D68A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E402BB" w:rsidRDefault="00E402BB" w:rsidP="001A13CD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562D78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傳入初始參數</w:t>
      </w:r>
      <w:r w:rsidR="00FA6DCC"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2872" w:rsidRPr="00CE2872" w:rsidRDefault="00CE2872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2872">
        <w:rPr>
          <w:kern w:val="2"/>
          <w:szCs w:val="24"/>
          <w:lang w:eastAsia="zh-TW"/>
        </w:rPr>
        <w:t>END_CASE_DATE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</w:t>
      </w:r>
    </w:p>
    <w:p w:rsidR="00CE2872" w:rsidRPr="00CE2872" w:rsidRDefault="00CE2872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 xml:space="preserve"> == NULL</w:t>
      </w:r>
    </w:p>
    <w:p w:rsidR="00CE2872" w:rsidRPr="000540D9" w:rsidRDefault="00CE2872" w:rsidP="00CE2872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2872">
        <w:rPr>
          <w:kern w:val="2"/>
          <w:szCs w:val="24"/>
          <w:lang w:eastAsia="zh-TW"/>
        </w:rPr>
        <w:t>END_CASE_DATE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CE2872">
        <w:rPr>
          <w:kern w:val="2"/>
          <w:szCs w:val="24"/>
          <w:lang w:eastAsia="zh-TW"/>
        </w:rPr>
        <w:t>theCathayDate.getShutdownDay()</w:t>
      </w:r>
    </w:p>
    <w:p w:rsidR="00A42F1B" w:rsidRPr="00A42F1B" w:rsidRDefault="00A42F1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</w:t>
      </w:r>
      <w:r w:rsidR="005D7A5F">
        <w:rPr>
          <w:rFonts w:ascii="細明體" w:eastAsia="細明體" w:hAnsi="細明體" w:hint="eastAsia"/>
          <w:kern w:val="2"/>
          <w:lang w:eastAsia="zh-TW"/>
        </w:rPr>
        <w:t>定</w:t>
      </w:r>
      <w:r>
        <w:rPr>
          <w:rFonts w:ascii="細明體" w:eastAsia="細明體" w:hAnsi="細明體" w:hint="eastAsia"/>
          <w:kern w:val="2"/>
          <w:lang w:eastAsia="zh-TW"/>
        </w:rPr>
        <w:t>單位代號</w:t>
      </w:r>
      <w:r>
        <w:rPr>
          <w:rFonts w:ascii="細明體" w:eastAsia="細明體" w:hAnsi="細明體" w:hint="eastAsia"/>
          <w:lang w:eastAsia="zh-TW"/>
        </w:rPr>
        <w:t>：</w:t>
      </w:r>
    </w:p>
    <w:p w:rsidR="00A42F1B" w:rsidRPr="00451382" w:rsidDel="00451382" w:rsidRDefault="00A42F1B" w:rsidP="00A42F1B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del w:id="29" w:author="cathay" w:date="2018-12-17T17:46:00Z"/>
          <w:rFonts w:ascii="細明體" w:eastAsia="細明體" w:hAnsi="細明體"/>
          <w:strike/>
          <w:kern w:val="2"/>
          <w:lang w:eastAsia="zh-TW"/>
        </w:rPr>
      </w:pPr>
      <w:del w:id="30" w:author="cathay" w:date="2018-12-17T17:46:00Z">
        <w:r w:rsidRPr="00451382" w:rsidDel="00451382">
          <w:rPr>
            <w:rFonts w:ascii="細明體" w:eastAsia="細明體" w:hAnsi="細明體" w:hint="eastAsia"/>
            <w:strike/>
            <w:lang w:eastAsia="zh-TW"/>
          </w:rPr>
          <w:delText xml:space="preserve">ARRAY[] </w:delText>
        </w:r>
        <w:r w:rsidRPr="00451382" w:rsidDel="00451382">
          <w:rPr>
            <w:rFonts w:ascii="Courier New" w:hAnsi="Courier New" w:cs="Courier New"/>
            <w:strike/>
            <w:color w:val="0000C0"/>
            <w:highlight w:val="yellow"/>
          </w:rPr>
          <w:delText>UNIT_NUM</w:delText>
        </w:r>
        <w:r w:rsidRPr="00451382" w:rsidDel="00451382">
          <w:rPr>
            <w:rFonts w:ascii="Courier New" w:hAnsi="Courier New" w:cs="Courier New" w:hint="eastAsia"/>
            <w:strike/>
            <w:color w:val="0000C0"/>
            <w:lang w:eastAsia="zh-TW"/>
          </w:rPr>
          <w:delText xml:space="preserve"> = </w:delText>
        </w:r>
        <w:r w:rsidRPr="00451382" w:rsidDel="00451382">
          <w:rPr>
            <w:rFonts w:ascii="Courier New" w:hAnsi="Courier New" w:cs="Courier New"/>
            <w:strike/>
            <w:color w:val="0000C0"/>
            <w:lang w:eastAsia="zh-TW"/>
          </w:rPr>
          <w:delText>{"3600300", "4200300", "4800300", "5300300", "5300400", "5400300"</w:delText>
        </w:r>
        <w:r w:rsidR="006A7FF9" w:rsidRPr="00451382" w:rsidDel="00451382">
          <w:rPr>
            <w:rFonts w:ascii="Courier New" w:hAnsi="Courier New" w:cs="Courier New" w:hint="eastAsia"/>
            <w:strike/>
            <w:color w:val="0000C0"/>
            <w:lang w:eastAsia="zh-TW"/>
          </w:rPr>
          <w:delText xml:space="preserve">, </w:delText>
        </w:r>
        <w:r w:rsidR="006A7FF9" w:rsidRPr="00451382" w:rsidDel="00451382">
          <w:rPr>
            <w:rFonts w:ascii="Courier New" w:hAnsi="Courier New" w:cs="Courier New"/>
            <w:strike/>
            <w:color w:val="0000C0"/>
            <w:lang w:eastAsia="zh-TW"/>
          </w:rPr>
          <w:delText>“</w:delText>
        </w:r>
        <w:r w:rsidR="006A7FF9" w:rsidRPr="00451382" w:rsidDel="00451382">
          <w:rPr>
            <w:rFonts w:ascii="Courier New" w:hAnsi="Courier New" w:cs="Courier New" w:hint="eastAsia"/>
            <w:strike/>
            <w:color w:val="0000C0"/>
            <w:lang w:eastAsia="zh-TW"/>
          </w:rPr>
          <w:delText>9D00200</w:delText>
        </w:r>
        <w:r w:rsidR="006A7FF9" w:rsidRPr="00451382" w:rsidDel="00451382">
          <w:rPr>
            <w:rFonts w:ascii="Courier New" w:hAnsi="Courier New" w:cs="Courier New"/>
            <w:strike/>
            <w:color w:val="0000C0"/>
            <w:lang w:eastAsia="zh-TW"/>
          </w:rPr>
          <w:delText>”</w:delText>
        </w:r>
        <w:r w:rsidRPr="00451382" w:rsidDel="00451382">
          <w:rPr>
            <w:rFonts w:ascii="Courier New" w:hAnsi="Courier New" w:cs="Courier New"/>
            <w:strike/>
            <w:color w:val="0000C0"/>
            <w:lang w:eastAsia="zh-TW"/>
          </w:rPr>
          <w:delText>}</w:delText>
        </w:r>
      </w:del>
    </w:p>
    <w:p w:rsidR="00F3221C" w:rsidRP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51382">
        <w:rPr>
          <w:rFonts w:ascii="Courier New" w:hAnsi="Courier New" w:cs="Courier New"/>
          <w:color w:val="0000C0"/>
          <w:highlight w:val="yellow"/>
        </w:rPr>
        <w:t>UNIT_NUM</w:t>
      </w:r>
      <w:r w:rsidRPr="00F3221C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F3221C">
        <w:rPr>
          <w:rFonts w:ascii="細明體" w:eastAsia="細明體" w:hAnsi="細明體"/>
          <w:kern w:val="2"/>
          <w:lang w:eastAsia="zh-TW"/>
        </w:rPr>
        <w:t>FieldOptionList.getAllOption("AA", "CLAIM_DIV_NO").toArray();</w:t>
      </w:r>
    </w:p>
    <w:p w:rsidR="00B468A8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E2872" w:rsidRPr="00CE2872">
        <w:rPr>
          <w:rFonts w:ascii="細明體" w:eastAsia="細明體" w:hAnsi="細明體"/>
          <w:kern w:val="2"/>
          <w:lang w:eastAsia="zh-TW"/>
        </w:rPr>
        <w:t>DTAAH400</w:t>
      </w:r>
      <w:r w:rsidR="00A42F1B">
        <w:rPr>
          <w:rFonts w:ascii="細明體" w:eastAsia="細明體" w:hAnsi="細明體" w:hint="eastAsia"/>
          <w:lang w:eastAsia="zh-TW"/>
        </w:rPr>
        <w:t>：</w:t>
      </w:r>
      <w:r w:rsidR="000540D9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9304C" w:rsidRDefault="006A7FF9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5A5245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個險</w:t>
      </w: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設定值</w:t>
      </w:r>
      <w:r w:rsidR="005A5245">
        <w:rPr>
          <w:rFonts w:hint="eastAsia"/>
          <w:kern w:val="2"/>
          <w:szCs w:val="24"/>
          <w:lang w:eastAsia="zh-TW"/>
        </w:rPr>
        <w:t>MAP</w:t>
      </w:r>
    </w:p>
    <w:p w:rsidR="00A42F1B" w:rsidRDefault="006A7FF9" w:rsidP="00A42F1B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DTAAH400</w:t>
      </w:r>
      <w:r>
        <w:rPr>
          <w:rFonts w:hint="eastAsia"/>
          <w:kern w:val="2"/>
          <w:szCs w:val="24"/>
          <w:lang w:eastAsia="zh-TW"/>
        </w:rPr>
        <w:t>，其中</w:t>
      </w:r>
      <w:r>
        <w:rPr>
          <w:rFonts w:hint="eastAsia"/>
          <w:kern w:val="2"/>
          <w:szCs w:val="24"/>
          <w:lang w:eastAsia="zh-TW"/>
        </w:rPr>
        <w:t xml:space="preserve">TYPE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且時間最新的一筆</w:t>
      </w:r>
    </w:p>
    <w:p w:rsidR="006A7FF9" w:rsidRDefault="006A7FF9" w:rsidP="00DC1B74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5A5245"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團險</w:t>
      </w: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設定值</w:t>
      </w:r>
      <w:r w:rsidR="005A5245">
        <w:rPr>
          <w:rFonts w:hint="eastAsia"/>
          <w:kern w:val="2"/>
          <w:szCs w:val="24"/>
          <w:lang w:eastAsia="zh-TW"/>
        </w:rPr>
        <w:t>MAP</w:t>
      </w:r>
    </w:p>
    <w:p w:rsidR="006A7FF9" w:rsidRDefault="006A7FF9" w:rsidP="006A7FF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DTAAH400</w:t>
      </w:r>
      <w:r>
        <w:rPr>
          <w:rFonts w:hint="eastAsia"/>
          <w:kern w:val="2"/>
          <w:szCs w:val="24"/>
          <w:lang w:eastAsia="zh-TW"/>
        </w:rPr>
        <w:t>，其中</w:t>
      </w:r>
      <w:r>
        <w:rPr>
          <w:rFonts w:hint="eastAsia"/>
          <w:kern w:val="2"/>
          <w:szCs w:val="24"/>
          <w:lang w:eastAsia="zh-TW"/>
        </w:rPr>
        <w:t>TYPE=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且時間為最新的一筆</w:t>
      </w:r>
    </w:p>
    <w:p w:rsidR="00A42F1B" w:rsidRPr="00AC393A" w:rsidRDefault="00AC393A" w:rsidP="00A42F1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rFonts w:ascii="細明體" w:eastAsia="細明體" w:hAnsi="細明體" w:hint="eastAsia"/>
          <w:lang w:eastAsia="zh-TW"/>
        </w:rPr>
        <w:t>：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AA_Util.CLAIM_DIV_NO_Taipei_01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AA_Util.CLAIM_DIV_NO_Taipei_01_GROUP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AA_Util.CLAIM_DIV_NO_Taipei_0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AA_Util.CLAIM_DIV_NO_Taipei_0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CLAIM_DIV_NO_Taoyuan_01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CLAIM_DIV_NO_Taoyuan_01_GROUP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CLAIM_DIV_NO_Taichung_01_GROUP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</w:t>
      </w:r>
      <w:r>
        <w:rPr>
          <w:kern w:val="2"/>
          <w:szCs w:val="24"/>
          <w:lang w:eastAsia="zh-TW"/>
        </w:rPr>
        <w:t>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lastRenderedPageBreak/>
        <w:t>CLAIM_DIV_NO_Taichung_0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Tainan_01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Tainan_01_GROUP</w:t>
      </w:r>
    </w:p>
    <w:p w:rsidR="00F3221C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Kaohsiung_01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Kaohsiung_01_GROUP</w:t>
      </w:r>
    </w:p>
    <w:p w:rsidR="00F3221C" w:rsidRPr="00451382" w:rsidRDefault="00F3221C" w:rsidP="00F3221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Kaohsiung_0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Kaohsiung_0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AC393A" w:rsidRPr="00AC393A" w:rsidRDefault="00AC393A" w:rsidP="00AC393A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取得各單位之人員：</w:t>
      </w:r>
    </w:p>
    <w:p w:rsidR="00AC393A" w:rsidRDefault="00AC393A" w:rsidP="00AC393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AC393A">
        <w:rPr>
          <w:rFonts w:ascii="細明體" w:eastAsia="細明體" w:hAnsi="細明體"/>
          <w:lang w:eastAsia="zh-TW"/>
        </w:rPr>
        <w:t>DTA0_EMPLOYEE_WORK</w:t>
      </w:r>
      <w:r>
        <w:rPr>
          <w:rFonts w:ascii="細明體" w:eastAsia="細明體" w:hAnsi="細明體" w:hint="eastAsia"/>
          <w:lang w:eastAsia="zh-TW"/>
        </w:rPr>
        <w:t xml:space="preserve"> WHERE </w:t>
      </w:r>
      <w:r w:rsidRPr="00AC393A">
        <w:rPr>
          <w:rFonts w:ascii="細明體" w:eastAsia="細明體" w:hAnsi="細明體"/>
          <w:lang w:eastAsia="zh-TW"/>
        </w:rPr>
        <w:t>DIV_NO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>]</w:t>
      </w:r>
    </w:p>
    <w:p w:rsidR="00AC393A" w:rsidRPr="004E241E" w:rsidRDefault="004E241E" w:rsidP="00AC393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</w:p>
    <w:p w:rsidR="004E241E" w:rsidRPr="004E241E" w:rsidRDefault="004E241E" w:rsidP="00AC393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</w:t>
      </w:r>
    </w:p>
    <w:p w:rsidR="004E241E" w:rsidRDefault="004E241E" w:rsidP="004E241E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4E241E">
        <w:rPr>
          <w:rFonts w:ascii="細明體" w:eastAsia="細明體" w:hAnsi="細明體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 xml:space="preserve"> WHERE </w:t>
      </w:r>
      <w:r w:rsidRPr="004E241E">
        <w:rPr>
          <w:rFonts w:ascii="細明體" w:eastAsia="細明體" w:hAnsi="細明體"/>
          <w:lang w:eastAsia="zh-TW"/>
        </w:rPr>
        <w:t>END_CASE_DATE</w:t>
      </w:r>
      <w:r>
        <w:rPr>
          <w:rFonts w:ascii="細明體" w:eastAsia="細明體" w:hAnsi="細明體" w:hint="eastAsia"/>
          <w:lang w:eastAsia="zh-TW"/>
        </w:rPr>
        <w:t xml:space="preserve"> = 傳入參數 AND </w:t>
      </w:r>
      <w:r w:rsidRPr="004E241E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AND </w:t>
      </w:r>
      <w:r w:rsidRPr="004E241E">
        <w:rPr>
          <w:kern w:val="2"/>
          <w:szCs w:val="24"/>
          <w:lang w:eastAsia="zh-TW"/>
        </w:rPr>
        <w:t>DECD_EMP_ID</w:t>
      </w:r>
      <w:r>
        <w:rPr>
          <w:rFonts w:hint="eastAsia"/>
          <w:kern w:val="2"/>
          <w:szCs w:val="24"/>
          <w:lang w:eastAsia="zh-TW"/>
        </w:rPr>
        <w:t xml:space="preserve"> = mList.get(</w:t>
      </w:r>
      <w:r>
        <w:rPr>
          <w:kern w:val="2"/>
          <w:szCs w:val="24"/>
          <w:lang w:eastAsia="zh-TW"/>
        </w:rPr>
        <w:t>“</w:t>
      </w:r>
      <w:r w:rsidRPr="004E241E">
        <w:rPr>
          <w:kern w:val="2"/>
          <w:szCs w:val="24"/>
          <w:lang w:eastAsia="zh-TW"/>
        </w:rPr>
        <w:t>DECD_EMP_ID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)</w:t>
      </w:r>
    </w:p>
    <w:p w:rsidR="00522F70" w:rsidRDefault="00FB66C0" w:rsidP="00522F70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STEP[1]</w:t>
      </w:r>
    </w:p>
    <w:p w:rsidR="00B96AED" w:rsidRPr="00E90B96" w:rsidRDefault="00B96AED" w:rsidP="00B96AED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4E241E">
        <w:rPr>
          <w:rFonts w:ascii="細明體" w:eastAsia="細明體" w:hAnsi="細明體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>.APLY_NO</w:t>
      </w:r>
    </w:p>
    <w:p w:rsidR="00E90B96" w:rsidRPr="00522F70" w:rsidRDefault="00E90B96" w:rsidP="00B96AED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部門代號= </w:t>
      </w:r>
      <w:r w:rsidRPr="004E241E">
        <w:rPr>
          <w:rFonts w:ascii="細明體" w:eastAsia="細明體" w:hAnsi="細明體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>.DECD_DIV</w:t>
      </w:r>
    </w:p>
    <w:p w:rsidR="00522F70" w:rsidRPr="009429EE" w:rsidRDefault="00522F70" w:rsidP="00594FB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單位</w:t>
      </w:r>
      <w:r w:rsidR="00594FBA">
        <w:rPr>
          <w:rFonts w:ascii="細明體" w:eastAsia="細明體" w:hAnsi="細明體" w:hint="eastAsia"/>
          <w:lang w:eastAsia="zh-TW"/>
        </w:rPr>
        <w:t>權重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="00594FBA" w:rsidRPr="00A42F1B">
        <w:rPr>
          <w:kern w:val="2"/>
          <w:szCs w:val="24"/>
          <w:lang w:eastAsia="zh-TW"/>
        </w:rPr>
        <w:t>DTAAH400_MAP</w:t>
      </w:r>
      <w:r w:rsidR="00594FBA">
        <w:rPr>
          <w:rFonts w:ascii="細明體" w:eastAsia="細明體" w:hAnsi="細明體" w:hint="eastAsia"/>
          <w:lang w:eastAsia="zh-TW"/>
        </w:rPr>
        <w:t>.get(</w:t>
      </w:r>
      <w:r w:rsidR="00594FBA">
        <w:rPr>
          <w:rFonts w:ascii="細明體" w:eastAsia="細明體" w:hAnsi="細明體"/>
          <w:lang w:eastAsia="zh-TW"/>
        </w:rPr>
        <w:t>“</w:t>
      </w:r>
      <w:r w:rsidR="00594FBA">
        <w:rPr>
          <w:rFonts w:ascii="細明體" w:eastAsia="細明體" w:hAnsi="細明體" w:hint="eastAsia"/>
          <w:lang w:eastAsia="zh-TW"/>
        </w:rPr>
        <w:t>UNIT_CLASS</w:t>
      </w:r>
      <w:r w:rsidR="00594FBA">
        <w:rPr>
          <w:rFonts w:ascii="細明體" w:eastAsia="細明體" w:hAnsi="細明體"/>
          <w:lang w:eastAsia="zh-TW"/>
        </w:rPr>
        <w:t>”</w:t>
      </w:r>
      <w:r w:rsidR="00594FBA">
        <w:rPr>
          <w:rFonts w:ascii="細明體" w:eastAsia="細明體" w:hAnsi="細明體" w:hint="eastAsia"/>
          <w:lang w:eastAsia="zh-TW"/>
        </w:rPr>
        <w:t>)</w:t>
      </w:r>
    </w:p>
    <w:p w:rsidR="009429EE" w:rsidRPr="00503672" w:rsidRDefault="009429EE" w:rsidP="00594FB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核賠人員ID = </w:t>
      </w:r>
      <w:r w:rsidR="00BB0077" w:rsidRPr="004E241E">
        <w:rPr>
          <w:rFonts w:ascii="細明體" w:eastAsia="細明體" w:hAnsi="細明體"/>
          <w:lang w:eastAsia="zh-TW"/>
        </w:rPr>
        <w:t>DTAAA001</w:t>
      </w:r>
      <w:r w:rsidR="00BB0077">
        <w:rPr>
          <w:rFonts w:ascii="細明體" w:eastAsia="細明體" w:hAnsi="細明體" w:hint="eastAsia"/>
          <w:lang w:eastAsia="zh-TW"/>
        </w:rPr>
        <w:t>.</w:t>
      </w:r>
      <w:r w:rsidR="00EB5879" w:rsidRPr="00EB5879">
        <w:rPr>
          <w:rFonts w:ascii="細明體" w:eastAsia="細明體" w:hAnsi="細明體"/>
          <w:lang w:eastAsia="zh-TW"/>
        </w:rPr>
        <w:t>DECD_EMP_ID</w:t>
      </w:r>
    </w:p>
    <w:p w:rsidR="007D62C5" w:rsidRPr="007D62C5" w:rsidRDefault="007D62C5" w:rsidP="00594FB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ins w:id="31" w:author="cathay" w:date="2018-12-17T18:51:00Z"/>
          <w:kern w:val="2"/>
          <w:szCs w:val="24"/>
          <w:lang w:eastAsia="zh-TW"/>
          <w:rPrChange w:id="32" w:author="cathay" w:date="2018-12-17T18:51:00Z">
            <w:rPr>
              <w:ins w:id="33" w:author="cathay" w:date="2018-12-17T18:51:00Z"/>
              <w:rFonts w:ascii="細明體" w:eastAsia="細明體" w:hAnsi="細明體"/>
              <w:lang w:eastAsia="zh-TW"/>
            </w:rPr>
          </w:rPrChange>
        </w:rPr>
      </w:pPr>
      <w:ins w:id="34" w:author="cathay" w:date="2018-12-17T18:51:00Z">
        <w:r>
          <w:rPr>
            <w:rFonts w:hint="eastAsia"/>
            <w:kern w:val="2"/>
            <w:szCs w:val="24"/>
            <w:lang w:eastAsia="zh-TW"/>
          </w:rPr>
          <w:t>案件層級分類第一碼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>
          <w:rPr>
            <w:rFonts w:hint="eastAsia"/>
            <w:kern w:val="2"/>
            <w:szCs w:val="24"/>
            <w:lang w:eastAsia="zh-TW"/>
          </w:rPr>
          <w:t>案件層級分類</w:t>
        </w:r>
      </w:ins>
      <w:ins w:id="35" w:author="cathay" w:date="2018-12-17T18:52:00Z">
        <w:r>
          <w:rPr>
            <w:rFonts w:hint="eastAsia"/>
            <w:kern w:val="2"/>
            <w:szCs w:val="24"/>
            <w:lang w:eastAsia="zh-TW"/>
          </w:rPr>
          <w:t>開頭第一個字</w:t>
        </w:r>
      </w:ins>
    </w:p>
    <w:p w:rsidR="00503672" w:rsidRPr="00DC1B74" w:rsidRDefault="00503672" w:rsidP="00594FB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核賠人員</w:t>
      </w:r>
      <w:r w:rsidR="006A7FF9">
        <w:rPr>
          <w:rFonts w:ascii="細明體" w:eastAsia="細明體" w:hAnsi="細明體" w:hint="eastAsia"/>
          <w:lang w:eastAsia="zh-TW"/>
        </w:rPr>
        <w:t>資料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Courier New" w:hAnsi="Courier New" w:cs="Courier New"/>
          <w:color w:val="000000"/>
          <w:highlight w:val="lightGray"/>
        </w:rPr>
        <w:t>getLEVEL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 w:rsidR="00BB0077">
        <w:rPr>
          <w:rFonts w:ascii="細明體" w:eastAsia="細明體" w:hAnsi="細明體" w:hint="eastAsia"/>
          <w:lang w:eastAsia="zh-TW"/>
        </w:rPr>
        <w:t>核賠人員ID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6A7FF9" w:rsidRPr="00503672" w:rsidDel="001A2CD0" w:rsidRDefault="006A7FF9" w:rsidP="00B41C00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del w:id="36" w:author="cathay" w:date="2018-12-17T18:54:00Z"/>
          <w:rFonts w:hint="eastAsia"/>
          <w:kern w:val="2"/>
          <w:szCs w:val="24"/>
          <w:lang w:eastAsia="zh-TW"/>
        </w:rPr>
        <w:pPrChange w:id="37" w:author="cathay" w:date="2018-12-17T18:54:00Z">
          <w:pPr>
            <w:pStyle w:val="Tabletext"/>
            <w:keepLines w:val="0"/>
            <w:numPr>
              <w:ilvl w:val="7"/>
              <w:numId w:val="29"/>
            </w:numPr>
            <w:tabs>
              <w:tab w:val="num" w:pos="4394"/>
            </w:tabs>
            <w:spacing w:after="0" w:line="240" w:lineRule="auto"/>
            <w:ind w:left="4394" w:hanging="1418"/>
          </w:pPr>
        </w:pPrChange>
      </w:pPr>
      <w:del w:id="38" w:author="cathay" w:date="2018-12-17T18:54:00Z"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39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若核賠人員資料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0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.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1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計入個險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2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KPI=</w:delText>
        </w:r>
        <w:r w:rsidRPr="001A2CD0" w:rsidDel="001A2CD0">
          <w:rPr>
            <w:rFonts w:ascii="Courier New" w:hAnsi="Courier New" w:cs="Courier New"/>
            <w:color w:val="000000"/>
            <w:lang w:eastAsia="zh-TW"/>
            <w:rPrChange w:id="43" w:author="cathay" w:date="2018-12-17T18:54:00Z">
              <w:rPr>
                <w:rFonts w:ascii="Courier New" w:hAnsi="Courier New" w:cs="Courier New"/>
                <w:color w:val="000000"/>
                <w:lang w:eastAsia="zh-TW"/>
              </w:rPr>
            </w:rPrChange>
          </w:rPr>
          <w:delText>”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4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Y</w:delText>
        </w:r>
        <w:r w:rsidRPr="001A2CD0" w:rsidDel="001A2CD0">
          <w:rPr>
            <w:rFonts w:ascii="Courier New" w:hAnsi="Courier New" w:cs="Courier New"/>
            <w:color w:val="000000"/>
            <w:lang w:eastAsia="zh-TW"/>
            <w:rPrChange w:id="45" w:author="cathay" w:date="2018-12-17T18:54:00Z">
              <w:rPr>
                <w:rFonts w:ascii="Courier New" w:hAnsi="Courier New" w:cs="Courier New"/>
                <w:color w:val="000000"/>
                <w:lang w:eastAsia="zh-TW"/>
              </w:rPr>
            </w:rPrChange>
          </w:rPr>
          <w:delText>”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6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或核賠人員資料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7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.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8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計入個險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49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KPI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50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和核賠人員資料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51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.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52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計入團險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53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KPI</w:delText>
        </w:r>
        <w:r w:rsidRPr="001A2CD0" w:rsidDel="001A2CD0">
          <w:rPr>
            <w:rFonts w:ascii="Courier New" w:hAnsi="Courier New" w:cs="Courier New" w:hint="eastAsia"/>
            <w:color w:val="000000"/>
            <w:lang w:eastAsia="zh-TW"/>
            <w:rPrChange w:id="54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皆無被勾選時，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55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DTAAH400_MAP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56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為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57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$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58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個險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59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KPI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0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設定值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1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MAP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2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，其餘情況則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3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DTAAH400_MAP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4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為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5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$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6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團險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7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KPI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8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設定值</w:delText>
        </w:r>
        <w:r w:rsidR="005A5245" w:rsidRPr="001A2CD0" w:rsidDel="001A2CD0">
          <w:rPr>
            <w:rFonts w:ascii="Courier New" w:hAnsi="Courier New" w:cs="Courier New" w:hint="eastAsia"/>
            <w:color w:val="000000"/>
            <w:lang w:eastAsia="zh-TW"/>
            <w:rPrChange w:id="69" w:author="cathay" w:date="2018-12-17T18:54:00Z">
              <w:rPr>
                <w:rFonts w:ascii="Courier New" w:hAnsi="Courier New" w:cs="Courier New" w:hint="eastAsia"/>
                <w:color w:val="000000"/>
                <w:lang w:eastAsia="zh-TW"/>
              </w:rPr>
            </w:rPrChange>
          </w:rPr>
          <w:delText>MAP</w:delText>
        </w:r>
      </w:del>
    </w:p>
    <w:p w:rsidR="00503672" w:rsidRPr="001A2CD0" w:rsidRDefault="00503672" w:rsidP="00B41C00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  <w:rPrChange w:id="70" w:author="cathay" w:date="2018-12-17T18:54:00Z">
            <w:rPr>
              <w:rFonts w:hint="eastAsia"/>
              <w:kern w:val="2"/>
              <w:szCs w:val="24"/>
              <w:lang w:eastAsia="zh-TW"/>
            </w:rPr>
          </w:rPrChange>
        </w:rPr>
        <w:pPrChange w:id="71" w:author="cathay" w:date="2018-12-17T18:54:00Z">
          <w:pPr>
            <w:pStyle w:val="Tabletext"/>
            <w:keepLines w:val="0"/>
            <w:numPr>
              <w:ilvl w:val="7"/>
              <w:numId w:val="29"/>
            </w:numPr>
            <w:tabs>
              <w:tab w:val="num" w:pos="4394"/>
            </w:tabs>
            <w:spacing w:after="0" w:line="240" w:lineRule="auto"/>
            <w:ind w:left="4394" w:hanging="1418"/>
          </w:pPr>
        </w:pPrChange>
      </w:pPr>
      <w:r w:rsidRPr="001A2CD0">
        <w:rPr>
          <w:rFonts w:ascii="細明體" w:eastAsia="細明體" w:hAnsi="細明體" w:hint="eastAsia"/>
          <w:lang w:eastAsia="zh-TW"/>
          <w:rPrChange w:id="72" w:author="cathay" w:date="2018-12-17T18:54:00Z">
            <w:rPr>
              <w:rFonts w:ascii="細明體" w:eastAsia="細明體" w:hAnsi="細明體" w:hint="eastAsia"/>
              <w:lang w:eastAsia="zh-TW"/>
            </w:rPr>
          </w:rPrChange>
        </w:rPr>
        <w:t>IF(核賠人員層級== 1)</w:t>
      </w:r>
    </w:p>
    <w:p w:rsidR="00503672" w:rsidRPr="001823CC" w:rsidRDefault="00503672" w:rsidP="00503672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核賠人員權重 = </w:t>
      </w:r>
      <w:r w:rsidR="001823CC" w:rsidRPr="00A42F1B">
        <w:rPr>
          <w:kern w:val="2"/>
          <w:szCs w:val="24"/>
          <w:lang w:eastAsia="zh-TW"/>
        </w:rPr>
        <w:t>DTAAH400_MAP</w:t>
      </w:r>
      <w:r w:rsidR="001823CC">
        <w:rPr>
          <w:rFonts w:ascii="細明體" w:eastAsia="細明體" w:hAnsi="細明體" w:hint="eastAsia"/>
          <w:lang w:eastAsia="zh-TW"/>
        </w:rPr>
        <w:t>.get(</w:t>
      </w:r>
      <w:r w:rsidR="001823CC">
        <w:rPr>
          <w:rFonts w:ascii="細明體" w:eastAsia="細明體" w:hAnsi="細明體"/>
          <w:lang w:eastAsia="zh-TW"/>
        </w:rPr>
        <w:t>“</w:t>
      </w:r>
      <w:r w:rsidR="001823CC">
        <w:rPr>
          <w:rFonts w:ascii="細明體" w:eastAsia="細明體" w:hAnsi="細明體" w:hint="eastAsia"/>
          <w:lang w:eastAsia="zh-TW"/>
        </w:rPr>
        <w:t>FIRST_CLASS</w:t>
      </w:r>
      <w:r w:rsidR="001823CC">
        <w:rPr>
          <w:rFonts w:ascii="細明體" w:eastAsia="細明體" w:hAnsi="細明體"/>
          <w:lang w:eastAsia="zh-TW"/>
        </w:rPr>
        <w:t>”</w:t>
      </w:r>
      <w:r w:rsidR="001823CC">
        <w:rPr>
          <w:rFonts w:ascii="細明體" w:eastAsia="細明體" w:hAnsi="細明體" w:hint="eastAsia"/>
          <w:lang w:eastAsia="zh-TW"/>
        </w:rPr>
        <w:t>)</w:t>
      </w:r>
    </w:p>
    <w:p w:rsidR="001823CC" w:rsidRPr="00503672" w:rsidRDefault="001823CC" w:rsidP="001823CC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IF(核賠人員層級== 2)</w:t>
      </w:r>
    </w:p>
    <w:p w:rsidR="001823CC" w:rsidRDefault="001823CC" w:rsidP="001823CC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SECOND_CLASS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1823CC" w:rsidRPr="00503672" w:rsidRDefault="001823CC" w:rsidP="001823CC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IF(核賠人員層級== 3)</w:t>
      </w:r>
    </w:p>
    <w:p w:rsidR="001823CC" w:rsidRDefault="001823CC" w:rsidP="001823CC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THIRD_CLASS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1823CC" w:rsidRPr="00503672" w:rsidRDefault="001823CC" w:rsidP="001823CC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IF(核賠人員層級== 4)</w:t>
      </w:r>
    </w:p>
    <w:p w:rsidR="001823CC" w:rsidRPr="00FF77F9" w:rsidRDefault="001823CC" w:rsidP="00FF77F9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FOURTH_CLASS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FF77F9" w:rsidRPr="00503672" w:rsidRDefault="00FF77F9" w:rsidP="00FF77F9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IF(核賠人員層級== 5)</w:t>
      </w:r>
    </w:p>
    <w:p w:rsidR="00FF77F9" w:rsidRPr="00FF77F9" w:rsidRDefault="00FF77F9" w:rsidP="00FF77F9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核賠人員權重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FIFTH_CLASS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覆核人員ID = </w:t>
      </w:r>
      <w:r w:rsidRPr="00BB0077">
        <w:rPr>
          <w:kern w:val="2"/>
          <w:szCs w:val="24"/>
          <w:lang w:eastAsia="zh-TW"/>
        </w:rPr>
        <w:t>getINPUT_ID(</w:t>
      </w:r>
      <w:r w:rsidRPr="004E241E">
        <w:rPr>
          <w:rFonts w:ascii="細明體" w:eastAsia="細明體" w:hAnsi="細明體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kern w:val="2"/>
          <w:szCs w:val="24"/>
          <w:lang w:eastAsia="zh-TW"/>
        </w:rPr>
        <w:t>APLY_NO)</w:t>
      </w:r>
    </w:p>
    <w:p w:rsidR="00BB0077" w:rsidRPr="00DC1B74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覆核人員</w:t>
      </w:r>
      <w:r w:rsidR="005A5245">
        <w:rPr>
          <w:rFonts w:ascii="細明體" w:eastAsia="細明體" w:hAnsi="細明體" w:hint="eastAsia"/>
          <w:lang w:eastAsia="zh-TW"/>
        </w:rPr>
        <w:t>資料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Courier New" w:hAnsi="Courier New" w:cs="Courier New"/>
          <w:color w:val="000000"/>
          <w:highlight w:val="lightGray"/>
        </w:rPr>
        <w:t>getLEVEL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覆核人員ID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5A5245" w:rsidRPr="00503672" w:rsidDel="001A2CD0" w:rsidRDefault="005A5245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del w:id="73" w:author="cathay" w:date="2018-12-17T18:54:00Z"/>
          <w:rFonts w:hint="eastAsia"/>
          <w:kern w:val="2"/>
          <w:szCs w:val="24"/>
          <w:lang w:eastAsia="zh-TW"/>
        </w:rPr>
      </w:pPr>
      <w:del w:id="74" w:author="cathay" w:date="2018-12-17T18:54:00Z"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若覆核人員資料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計入個險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KPI=</w:delText>
        </w:r>
        <w:r w:rsidDel="001A2CD0">
          <w:rPr>
            <w:rFonts w:ascii="Courier New" w:hAnsi="Courier New" w:cs="Courier New"/>
            <w:color w:val="000000"/>
            <w:lang w:eastAsia="zh-TW"/>
          </w:rPr>
          <w:delText>”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Y</w:delText>
        </w:r>
        <w:r w:rsidDel="001A2CD0">
          <w:rPr>
            <w:rFonts w:ascii="Courier New" w:hAnsi="Courier New" w:cs="Courier New"/>
            <w:color w:val="000000"/>
            <w:lang w:eastAsia="zh-TW"/>
          </w:rPr>
          <w:delText>”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或覆核人員資料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計入個險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KPI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和覆核人員資料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計入團險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KPI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皆無被勾選時，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DTAAH400_MAP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為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$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個險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KPI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設定值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MAP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，其餘情況則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DTAAH400_MAP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為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$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團險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KPI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設定值</w:delText>
        </w:r>
        <w:r w:rsidDel="001A2CD0">
          <w:rPr>
            <w:rFonts w:ascii="Courier New" w:hAnsi="Courier New" w:cs="Courier New" w:hint="eastAsia"/>
            <w:color w:val="000000"/>
            <w:lang w:eastAsia="zh-TW"/>
          </w:rPr>
          <w:delText>MAP</w:delText>
        </w:r>
      </w:del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IF(覆核人員層級== 1)</w:t>
      </w:r>
    </w:p>
    <w:p w:rsidR="00BB0077" w:rsidRPr="001823CC" w:rsidRDefault="00BB0077" w:rsidP="00BB0077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FIRST_CLASS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IF(覆核人員層級== 2)</w:t>
      </w:r>
    </w:p>
    <w:p w:rsidR="00BB0077" w:rsidRDefault="00BB0077" w:rsidP="00BB0077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SECOND_CLASS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IF(覆核人員層級== 3)</w:t>
      </w:r>
    </w:p>
    <w:p w:rsidR="00BB0077" w:rsidRDefault="00BB0077" w:rsidP="00BB0077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THIRD_CLASS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IF(覆核人員層級== 4)</w:t>
      </w:r>
    </w:p>
    <w:p w:rsidR="00BB0077" w:rsidRPr="00FF77F9" w:rsidRDefault="00BB0077" w:rsidP="00BB0077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FOURTH_CLASS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B0077" w:rsidRPr="00503672" w:rsidRDefault="00BB0077" w:rsidP="00BB0077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ELSE IF(覆核人員層級== 5)</w:t>
      </w:r>
    </w:p>
    <w:p w:rsidR="00BB0077" w:rsidRPr="00FF77F9" w:rsidRDefault="00BB0077" w:rsidP="00BB0077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覆核人員權重 = </w:t>
      </w:r>
      <w:r w:rsidRPr="00A42F1B">
        <w:rPr>
          <w:kern w:val="2"/>
          <w:szCs w:val="24"/>
          <w:lang w:eastAsia="zh-TW"/>
        </w:rPr>
        <w:t>DTAAH400_MAP</w:t>
      </w:r>
      <w:r>
        <w:rPr>
          <w:rFonts w:ascii="細明體" w:eastAsia="細明體" w:hAnsi="細明體" w:hint="eastAsia"/>
          <w:lang w:eastAsia="zh-TW"/>
        </w:rPr>
        <w:t>.get(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FIFTH_CLASS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76150B" w:rsidRDefault="0076150B" w:rsidP="00FF77F9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 xml:space="preserve"> =</w:t>
      </w:r>
      <w:ins w:id="75" w:author="cathay" w:date="2018-12-17T18:54:00Z">
        <w:r w:rsidR="001A2CD0">
          <w:rPr>
            <w:rFonts w:hint="eastAsia"/>
            <w:kern w:val="2"/>
            <w:szCs w:val="24"/>
            <w:lang w:eastAsia="zh-TW"/>
          </w:rPr>
          <w:t xml:space="preserve"> </w:t>
        </w:r>
        <w:r w:rsidR="001A2CD0">
          <w:rPr>
            <w:rFonts w:hint="eastAsia"/>
            <w:kern w:val="2"/>
            <w:szCs w:val="24"/>
            <w:lang w:eastAsia="zh-TW"/>
          </w:rPr>
          <w:t>案件層級分類第一碼</w:t>
        </w:r>
      </w:ins>
      <w:del w:id="76" w:author="cathay" w:date="2018-12-17T18:54:00Z">
        <w:r w:rsidDel="001A2CD0">
          <w:rPr>
            <w:rFonts w:hint="eastAsia"/>
            <w:kern w:val="2"/>
            <w:szCs w:val="24"/>
            <w:lang w:eastAsia="zh-TW"/>
          </w:rPr>
          <w:delText xml:space="preserve"> </w:delText>
        </w:r>
        <w:r w:rsidRPr="004E241E" w:rsidDel="001A2CD0">
          <w:rPr>
            <w:rFonts w:ascii="細明體" w:eastAsia="細明體" w:hAnsi="細明體"/>
            <w:lang w:eastAsia="zh-TW"/>
          </w:rPr>
          <w:delText>DTAAA001</w:delText>
        </w:r>
        <w:r w:rsidDel="001A2CD0">
          <w:rPr>
            <w:rFonts w:ascii="細明體" w:eastAsia="細明體" w:hAnsi="細明體" w:hint="eastAsia"/>
            <w:lang w:eastAsia="zh-TW"/>
          </w:rPr>
          <w:delText>.</w:delText>
        </w:r>
        <w:r w:rsidRPr="0076150B" w:rsidDel="001A2CD0">
          <w:rPr>
            <w:kern w:val="2"/>
            <w:szCs w:val="24"/>
            <w:lang w:eastAsia="zh-TW"/>
          </w:rPr>
          <w:delText>CASE_LEVEL</w:delText>
        </w:r>
      </w:del>
    </w:p>
    <w:p w:rsidR="00FF77F9" w:rsidRDefault="0076150B" w:rsidP="00FF77F9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A)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DTAAH400_Map.get("A_UNDERTAKE")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DTAAH400_Map.get("A_REVIEW")</w:t>
      </w:r>
    </w:p>
    <w:p w:rsidR="0076150B" w:rsidRDefault="0076150B" w:rsidP="0076150B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B)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B</w:t>
      </w:r>
      <w:r w:rsidRPr="0076150B">
        <w:rPr>
          <w:kern w:val="2"/>
          <w:szCs w:val="24"/>
          <w:lang w:eastAsia="zh-TW"/>
        </w:rPr>
        <w:t>_UNDERTAKE")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B</w:t>
      </w:r>
      <w:r w:rsidRPr="0076150B">
        <w:rPr>
          <w:kern w:val="2"/>
          <w:szCs w:val="24"/>
          <w:lang w:eastAsia="zh-TW"/>
        </w:rPr>
        <w:t>_REVIEW")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6150B" w:rsidRDefault="0076150B" w:rsidP="0076150B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C)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C</w:t>
      </w:r>
      <w:r w:rsidRPr="0076150B">
        <w:rPr>
          <w:kern w:val="2"/>
          <w:szCs w:val="24"/>
          <w:lang w:eastAsia="zh-TW"/>
        </w:rPr>
        <w:t>_UNDERTAKE")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C</w:t>
      </w:r>
      <w:r w:rsidRPr="0076150B">
        <w:rPr>
          <w:kern w:val="2"/>
          <w:szCs w:val="24"/>
          <w:lang w:eastAsia="zh-TW"/>
        </w:rPr>
        <w:t>_REVIEW")</w:t>
      </w:r>
    </w:p>
    <w:p w:rsidR="0076150B" w:rsidRDefault="0076150B" w:rsidP="0076150B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D)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D</w:t>
      </w:r>
      <w:r w:rsidRPr="0076150B">
        <w:rPr>
          <w:kern w:val="2"/>
          <w:szCs w:val="24"/>
          <w:lang w:eastAsia="zh-TW"/>
        </w:rPr>
        <w:t>_UNDERTAKE")</w:t>
      </w:r>
    </w:p>
    <w:p w:rsidR="0076150B" w:rsidRDefault="0076150B" w:rsidP="0076150B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D</w:t>
      </w:r>
      <w:r w:rsidRPr="0076150B">
        <w:rPr>
          <w:kern w:val="2"/>
          <w:szCs w:val="24"/>
          <w:lang w:eastAsia="zh-TW"/>
        </w:rPr>
        <w:t>_REVIEW")</w:t>
      </w:r>
    </w:p>
    <w:p w:rsidR="00F056D6" w:rsidRDefault="00F056D6" w:rsidP="00F056D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E)</w:t>
      </w:r>
    </w:p>
    <w:p w:rsidR="00F056D6" w:rsidRDefault="00F056D6" w:rsidP="00F056D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E</w:t>
      </w:r>
      <w:r w:rsidRPr="0076150B">
        <w:rPr>
          <w:kern w:val="2"/>
          <w:szCs w:val="24"/>
          <w:lang w:eastAsia="zh-TW"/>
        </w:rPr>
        <w:t>_UNDERTAKE")</w:t>
      </w:r>
    </w:p>
    <w:p w:rsidR="00F056D6" w:rsidRDefault="00F056D6" w:rsidP="00F056D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E</w:t>
      </w:r>
      <w:r w:rsidRPr="0076150B">
        <w:rPr>
          <w:kern w:val="2"/>
          <w:szCs w:val="24"/>
          <w:lang w:eastAsia="zh-TW"/>
        </w:rPr>
        <w:t>_REVIEW")</w:t>
      </w:r>
    </w:p>
    <w:p w:rsidR="00F056D6" w:rsidRDefault="00F056D6" w:rsidP="00F056D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F)</w:t>
      </w:r>
    </w:p>
    <w:p w:rsidR="00F056D6" w:rsidRDefault="00F056D6" w:rsidP="00F056D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F</w:t>
      </w:r>
      <w:r w:rsidRPr="0076150B">
        <w:rPr>
          <w:kern w:val="2"/>
          <w:szCs w:val="24"/>
          <w:lang w:eastAsia="zh-TW"/>
        </w:rPr>
        <w:t>_UNDERTAKE")</w:t>
      </w:r>
    </w:p>
    <w:p w:rsidR="00F056D6" w:rsidRDefault="00F056D6" w:rsidP="00F056D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F</w:t>
      </w:r>
      <w:r w:rsidRPr="0076150B">
        <w:rPr>
          <w:kern w:val="2"/>
          <w:szCs w:val="24"/>
          <w:lang w:eastAsia="zh-TW"/>
        </w:rPr>
        <w:t>_REVIEW")</w:t>
      </w:r>
    </w:p>
    <w:p w:rsidR="006338A1" w:rsidRDefault="006338A1" w:rsidP="006338A1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(</w:t>
      </w:r>
      <w:r>
        <w:rPr>
          <w:rFonts w:hint="eastAsia"/>
          <w:kern w:val="2"/>
          <w:szCs w:val="24"/>
          <w:lang w:eastAsia="zh-TW"/>
        </w:rPr>
        <w:t>案件層級</w:t>
      </w:r>
      <w:r>
        <w:rPr>
          <w:rFonts w:hint="eastAsia"/>
          <w:kern w:val="2"/>
          <w:szCs w:val="24"/>
          <w:lang w:eastAsia="zh-TW"/>
        </w:rPr>
        <w:t>= H)</w:t>
      </w:r>
    </w:p>
    <w:p w:rsidR="006338A1" w:rsidRDefault="006338A1" w:rsidP="006338A1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案件承辦權重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H</w:t>
      </w:r>
      <w:r w:rsidRPr="0076150B">
        <w:rPr>
          <w:kern w:val="2"/>
          <w:szCs w:val="24"/>
          <w:lang w:eastAsia="zh-TW"/>
        </w:rPr>
        <w:t>_UNDERTAKE")</w:t>
      </w:r>
    </w:p>
    <w:p w:rsidR="006338A1" w:rsidRDefault="006338A1" w:rsidP="003962C3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案件覆核權重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76150B">
        <w:rPr>
          <w:kern w:val="2"/>
          <w:szCs w:val="24"/>
          <w:lang w:eastAsia="zh-TW"/>
        </w:rPr>
        <w:t>DTAAH400_Map.get("</w:t>
      </w:r>
      <w:r>
        <w:rPr>
          <w:rFonts w:hint="eastAsia"/>
          <w:kern w:val="2"/>
          <w:szCs w:val="24"/>
          <w:lang w:eastAsia="zh-TW"/>
        </w:rPr>
        <w:t>H</w:t>
      </w:r>
      <w:r w:rsidRPr="0076150B">
        <w:rPr>
          <w:kern w:val="2"/>
          <w:szCs w:val="24"/>
          <w:lang w:eastAsia="zh-TW"/>
        </w:rPr>
        <w:t>_REVIEW")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FF77F9" w:rsidRPr="00EF009C">
        <w:rPr>
          <w:rFonts w:ascii="細明體" w:eastAsia="細明體" w:hAnsi="細明體"/>
          <w:kern w:val="2"/>
          <w:lang w:eastAsia="zh-TW"/>
        </w:rPr>
        <w:t>DTAAH410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901"/>
      </w:tblGrid>
      <w:tr w:rsidR="00B96AED" w:rsidRPr="00926B35" w:rsidTr="00B96AED">
        <w:tc>
          <w:tcPr>
            <w:tcW w:w="2235" w:type="dxa"/>
          </w:tcPr>
          <w:p w:rsidR="00B96AED" w:rsidRPr="00926B35" w:rsidRDefault="00EC00E2" w:rsidP="00B96AED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欄位如下：</w:t>
            </w:r>
          </w:p>
        </w:tc>
        <w:tc>
          <w:tcPr>
            <w:tcW w:w="7901" w:type="dxa"/>
          </w:tcPr>
          <w:p w:rsidR="00B96AED" w:rsidRPr="00926B35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926B35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7901" w:type="dxa"/>
          </w:tcPr>
          <w:p w:rsidR="00B96AED" w:rsidRPr="00926B35" w:rsidRDefault="00E90B9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 4.1.1.2.1.1.1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926B35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部門代號</w:t>
            </w:r>
          </w:p>
        </w:tc>
        <w:tc>
          <w:tcPr>
            <w:tcW w:w="7901" w:type="dxa"/>
          </w:tcPr>
          <w:p w:rsidR="00B96AED" w:rsidRPr="00926B35" w:rsidRDefault="00E90B9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STEP4.1.1.2.1.1.2</w:t>
            </w:r>
            <w:r>
              <w:rPr>
                <w:rFonts w:ascii="細明體" w:eastAsia="細明體" w:hAnsi="細明體" w:hint="eastAsia"/>
                <w:lang w:eastAsia="zh-TW"/>
              </w:rPr>
              <w:t>部門代號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926B35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  <w:tc>
          <w:tcPr>
            <w:tcW w:w="7901" w:type="dxa"/>
          </w:tcPr>
          <w:p w:rsidR="00B96AED" w:rsidRPr="00926B35" w:rsidRDefault="00E90B9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STEP4.1.1.2.1.1.3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單位權重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7901" w:type="dxa"/>
          </w:tcPr>
          <w:p w:rsidR="00B96AED" w:rsidRPr="00926B35" w:rsidRDefault="00E90B96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STEP4.1.1.2.1.1.4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ID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核賠人員等級</w:t>
            </w:r>
          </w:p>
        </w:tc>
        <w:tc>
          <w:tcPr>
            <w:tcW w:w="7901" w:type="dxa"/>
          </w:tcPr>
          <w:p w:rsidR="00B96AED" w:rsidRPr="00926B35" w:rsidRDefault="00E90B96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STEP4.1.1.2.1.1.5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層級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核賠人員標準值</w:t>
            </w:r>
          </w:p>
        </w:tc>
        <w:tc>
          <w:tcPr>
            <w:tcW w:w="7901" w:type="dxa"/>
          </w:tcPr>
          <w:p w:rsidR="00B96AED" w:rsidRPr="00926B35" w:rsidRDefault="00E90B96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 xml:space="preserve">STEP4.1.1.2.1.1.6 ~ STEP4.1.1.2.1.1.10 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核賠人員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權重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第一次簽擬人員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7901" w:type="dxa"/>
          </w:tcPr>
          <w:p w:rsidR="00B96AED" w:rsidRPr="00926B35" w:rsidRDefault="00E90B96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STEP4.1.1.2.1.1.11</w:t>
            </w:r>
            <w:r>
              <w:rPr>
                <w:rFonts w:ascii="細明體" w:eastAsia="細明體" w:hAnsi="細明體" w:hint="eastAsia"/>
                <w:lang w:eastAsia="zh-TW"/>
              </w:rPr>
              <w:t>覆核人員ID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第一次簽擬人員等級</w:t>
            </w:r>
          </w:p>
        </w:tc>
        <w:tc>
          <w:tcPr>
            <w:tcW w:w="7901" w:type="dxa"/>
          </w:tcPr>
          <w:p w:rsidR="00B96AED" w:rsidRPr="00926B35" w:rsidRDefault="00E90B96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STEP4.1.1.2.1.1.12</w:t>
            </w:r>
            <w:r>
              <w:rPr>
                <w:rFonts w:ascii="細明體" w:eastAsia="細明體" w:hAnsi="細明體" w:hint="eastAsia"/>
                <w:lang w:eastAsia="zh-TW"/>
              </w:rPr>
              <w:t>覆核人員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層級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第一次簽擬人員標準值</w:t>
            </w:r>
          </w:p>
        </w:tc>
        <w:tc>
          <w:tcPr>
            <w:tcW w:w="7901" w:type="dxa"/>
          </w:tcPr>
          <w:p w:rsidR="00B96AED" w:rsidRPr="00926B35" w:rsidRDefault="00E90B96" w:rsidP="00844E2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STEP4.1.1.2.1.1.13</w:t>
            </w:r>
            <w:r w:rsidR="00844E23">
              <w:rPr>
                <w:rFonts w:hint="eastAsia"/>
                <w:color w:val="000000"/>
                <w:kern w:val="2"/>
                <w:szCs w:val="24"/>
                <w:lang w:eastAsia="zh-TW"/>
              </w:rPr>
              <w:t>~ STEP4.1.1.2.1.1.17</w:t>
            </w:r>
            <w:r>
              <w:rPr>
                <w:rFonts w:ascii="細明體" w:eastAsia="細明體" w:hAnsi="細明體" w:hint="eastAsia"/>
                <w:lang w:eastAsia="zh-TW"/>
              </w:rPr>
              <w:t>覆核人員</w:t>
            </w:r>
            <w:r w:rsidR="00844E23">
              <w:rPr>
                <w:rFonts w:hint="eastAsia"/>
                <w:color w:val="000000"/>
                <w:kern w:val="2"/>
                <w:szCs w:val="24"/>
                <w:lang w:eastAsia="zh-TW"/>
              </w:rPr>
              <w:t>權重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案件層級</w:t>
            </w:r>
          </w:p>
        </w:tc>
        <w:tc>
          <w:tcPr>
            <w:tcW w:w="7901" w:type="dxa"/>
          </w:tcPr>
          <w:p w:rsidR="00B96AED" w:rsidRPr="00926B35" w:rsidRDefault="00844E23" w:rsidP="00844E2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STEP4.1.1.2.1.1.18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案件層級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KPI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標準值</w:t>
            </w:r>
          </w:p>
        </w:tc>
        <w:tc>
          <w:tcPr>
            <w:tcW w:w="7901" w:type="dxa"/>
          </w:tcPr>
          <w:p w:rsidR="00B96AED" w:rsidRPr="00926B35" w:rsidRDefault="00EF13BD" w:rsidP="00EF13BD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STEP4.1.1.2.1.1.19 ~ STEP4.1.1.2.1.1.24</w:t>
            </w:r>
            <w:r>
              <w:rPr>
                <w:rFonts w:hint="eastAsia"/>
                <w:kern w:val="2"/>
                <w:szCs w:val="24"/>
                <w:lang w:eastAsia="zh-TW"/>
              </w:rPr>
              <w:t>案件承辦權重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KPI</w:t>
            </w: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標準值</w:t>
            </w:r>
          </w:p>
        </w:tc>
        <w:tc>
          <w:tcPr>
            <w:tcW w:w="7901" w:type="dxa"/>
          </w:tcPr>
          <w:p w:rsidR="00B96AED" w:rsidRPr="00926B35" w:rsidRDefault="00EF13B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STEP4.1.1.2.1.1.19 ~ STEP4.1.1.2.1.1.24</w:t>
            </w:r>
            <w:r>
              <w:rPr>
                <w:rFonts w:hint="eastAsia"/>
                <w:kern w:val="2"/>
                <w:szCs w:val="24"/>
                <w:lang w:eastAsia="zh-TW"/>
              </w:rPr>
              <w:t>案件覆核權重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B96AED">
              <w:rPr>
                <w:rFonts w:hint="eastAsia"/>
                <w:color w:val="000000"/>
                <w:kern w:val="2"/>
                <w:szCs w:val="24"/>
                <w:lang w:eastAsia="zh-TW"/>
              </w:rPr>
              <w:t>結案日期</w:t>
            </w:r>
          </w:p>
        </w:tc>
        <w:tc>
          <w:tcPr>
            <w:tcW w:w="7901" w:type="dxa"/>
          </w:tcPr>
          <w:p w:rsidR="00B96AED" w:rsidRPr="00926B35" w:rsidRDefault="00EF13B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傳入參數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hint="eastAsia"/>
          <w:color w:val="000000"/>
          <w:kern w:val="2"/>
          <w:szCs w:val="24"/>
          <w:lang w:eastAsia="zh-TW"/>
        </w:rPr>
        <w:t xml:space="preserve">   4.   </w:t>
      </w: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CountManager.java</w:t>
      </w:r>
      <w:r w:rsidRPr="00985987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4D2743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4D2743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EC00E2" w:rsidRPr="00985987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 w:rsidR="00262DDC" w:rsidRPr="00EF009C">
              <w:rPr>
                <w:rFonts w:ascii="細明體" w:eastAsia="細明體" w:hAnsi="細明體" w:hint="eastAsia"/>
                <w:kern w:val="2"/>
                <w:lang w:eastAsia="zh-TW"/>
              </w:rPr>
              <w:t>理賠KPI明細檔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新增錯誤</w:t>
            </w:r>
          </w:p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 w:rsidR="00262DDC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 w:rsidRPr="00926B35"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49" w:rsidRDefault="00E92949" w:rsidP="00E402BB">
      <w:r>
        <w:separator/>
      </w:r>
    </w:p>
  </w:endnote>
  <w:endnote w:type="continuationSeparator" w:id="0">
    <w:p w:rsidR="00E92949" w:rsidRDefault="00E92949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3032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49" w:rsidRDefault="00E92949" w:rsidP="00E402BB">
      <w:r>
        <w:separator/>
      </w:r>
    </w:p>
  </w:footnote>
  <w:footnote w:type="continuationSeparator" w:id="0">
    <w:p w:rsidR="00E92949" w:rsidRDefault="00E92949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</w:t>
    </w:r>
    <w:r w:rsidR="00D76615" w:rsidRPr="00D76615">
      <w:rPr>
        <w:noProof/>
        <w:kern w:val="0"/>
      </w:rPr>
      <w:t>AAH4_B001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B58015D"/>
    <w:multiLevelType w:val="multilevel"/>
    <w:tmpl w:val="18F251F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7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0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1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3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9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0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9F94502"/>
    <w:multiLevelType w:val="multilevel"/>
    <w:tmpl w:val="37B0B44E"/>
    <w:lvl w:ilvl="0">
      <w:start w:val="2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5"/>
  </w:num>
  <w:num w:numId="4">
    <w:abstractNumId w:val="38"/>
  </w:num>
  <w:num w:numId="5">
    <w:abstractNumId w:val="25"/>
  </w:num>
  <w:num w:numId="6">
    <w:abstractNumId w:val="10"/>
  </w:num>
  <w:num w:numId="7">
    <w:abstractNumId w:val="17"/>
  </w:num>
  <w:num w:numId="8">
    <w:abstractNumId w:val="32"/>
  </w:num>
  <w:num w:numId="9">
    <w:abstractNumId w:val="33"/>
  </w:num>
  <w:num w:numId="10">
    <w:abstractNumId w:val="23"/>
  </w:num>
  <w:num w:numId="11">
    <w:abstractNumId w:val="27"/>
  </w:num>
  <w:num w:numId="12">
    <w:abstractNumId w:val="3"/>
  </w:num>
  <w:num w:numId="13">
    <w:abstractNumId w:val="8"/>
  </w:num>
  <w:num w:numId="14">
    <w:abstractNumId w:val="20"/>
  </w:num>
  <w:num w:numId="15">
    <w:abstractNumId w:val="1"/>
  </w:num>
  <w:num w:numId="16">
    <w:abstractNumId w:val="6"/>
  </w:num>
  <w:num w:numId="17">
    <w:abstractNumId w:val="22"/>
  </w:num>
  <w:num w:numId="18">
    <w:abstractNumId w:val="16"/>
  </w:num>
  <w:num w:numId="19">
    <w:abstractNumId w:val="9"/>
  </w:num>
  <w:num w:numId="20">
    <w:abstractNumId w:val="19"/>
  </w:num>
  <w:num w:numId="21">
    <w:abstractNumId w:val="30"/>
  </w:num>
  <w:num w:numId="22">
    <w:abstractNumId w:val="4"/>
  </w:num>
  <w:num w:numId="23">
    <w:abstractNumId w:val="14"/>
  </w:num>
  <w:num w:numId="24">
    <w:abstractNumId w:val="28"/>
  </w:num>
  <w:num w:numId="25">
    <w:abstractNumId w:val="0"/>
  </w:num>
  <w:num w:numId="26">
    <w:abstractNumId w:val="18"/>
  </w:num>
  <w:num w:numId="27">
    <w:abstractNumId w:val="26"/>
  </w:num>
  <w:num w:numId="28">
    <w:abstractNumId w:val="12"/>
  </w:num>
  <w:num w:numId="29">
    <w:abstractNumId w:val="21"/>
  </w:num>
  <w:num w:numId="30">
    <w:abstractNumId w:val="7"/>
  </w:num>
  <w:num w:numId="31">
    <w:abstractNumId w:val="29"/>
  </w:num>
  <w:num w:numId="32">
    <w:abstractNumId w:val="39"/>
  </w:num>
  <w:num w:numId="33">
    <w:abstractNumId w:val="37"/>
  </w:num>
  <w:num w:numId="34">
    <w:abstractNumId w:val="13"/>
  </w:num>
  <w:num w:numId="35">
    <w:abstractNumId w:val="24"/>
  </w:num>
  <w:num w:numId="36">
    <w:abstractNumId w:val="31"/>
  </w:num>
  <w:num w:numId="37">
    <w:abstractNumId w:val="15"/>
  </w:num>
  <w:num w:numId="38">
    <w:abstractNumId w:val="34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37DFA"/>
    <w:rsid w:val="00053375"/>
    <w:rsid w:val="000540D9"/>
    <w:rsid w:val="00062D90"/>
    <w:rsid w:val="00085D25"/>
    <w:rsid w:val="000A1A83"/>
    <w:rsid w:val="000A6432"/>
    <w:rsid w:val="000A7BBE"/>
    <w:rsid w:val="000B2D9C"/>
    <w:rsid w:val="000C7675"/>
    <w:rsid w:val="000D6E6D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EA4"/>
    <w:rsid w:val="00167659"/>
    <w:rsid w:val="001711B8"/>
    <w:rsid w:val="001712B5"/>
    <w:rsid w:val="00174724"/>
    <w:rsid w:val="001823CC"/>
    <w:rsid w:val="0018677A"/>
    <w:rsid w:val="001A13CD"/>
    <w:rsid w:val="001A2CD0"/>
    <w:rsid w:val="001B29BB"/>
    <w:rsid w:val="001B41F4"/>
    <w:rsid w:val="001B56FE"/>
    <w:rsid w:val="001B7080"/>
    <w:rsid w:val="001D1AF3"/>
    <w:rsid w:val="001D68A8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4CF8"/>
    <w:rsid w:val="00262DDC"/>
    <w:rsid w:val="00262E53"/>
    <w:rsid w:val="0027746A"/>
    <w:rsid w:val="00285878"/>
    <w:rsid w:val="0029338C"/>
    <w:rsid w:val="002C0CD6"/>
    <w:rsid w:val="002C1F1E"/>
    <w:rsid w:val="002C6812"/>
    <w:rsid w:val="002C6E0A"/>
    <w:rsid w:val="002D7662"/>
    <w:rsid w:val="002E71F4"/>
    <w:rsid w:val="003029C1"/>
    <w:rsid w:val="00304C36"/>
    <w:rsid w:val="003120FB"/>
    <w:rsid w:val="003213F7"/>
    <w:rsid w:val="0032647C"/>
    <w:rsid w:val="003378A3"/>
    <w:rsid w:val="003519C9"/>
    <w:rsid w:val="00352BC0"/>
    <w:rsid w:val="00370C19"/>
    <w:rsid w:val="003962C3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1382"/>
    <w:rsid w:val="00457B3E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2743"/>
    <w:rsid w:val="004D6669"/>
    <w:rsid w:val="004E033D"/>
    <w:rsid w:val="004E157C"/>
    <w:rsid w:val="004E241E"/>
    <w:rsid w:val="004E66EB"/>
    <w:rsid w:val="004E6DAC"/>
    <w:rsid w:val="004E796C"/>
    <w:rsid w:val="00500E65"/>
    <w:rsid w:val="00503672"/>
    <w:rsid w:val="0050578E"/>
    <w:rsid w:val="00505B63"/>
    <w:rsid w:val="00510BCA"/>
    <w:rsid w:val="00522F70"/>
    <w:rsid w:val="005259AA"/>
    <w:rsid w:val="0052635C"/>
    <w:rsid w:val="0053465F"/>
    <w:rsid w:val="00544F9F"/>
    <w:rsid w:val="00546181"/>
    <w:rsid w:val="0055626B"/>
    <w:rsid w:val="00560D8E"/>
    <w:rsid w:val="00562D78"/>
    <w:rsid w:val="00566652"/>
    <w:rsid w:val="005904F4"/>
    <w:rsid w:val="00594F61"/>
    <w:rsid w:val="00594FBA"/>
    <w:rsid w:val="005951FD"/>
    <w:rsid w:val="005966D4"/>
    <w:rsid w:val="005A4C70"/>
    <w:rsid w:val="005A5245"/>
    <w:rsid w:val="005B218E"/>
    <w:rsid w:val="005B41A2"/>
    <w:rsid w:val="005C05D1"/>
    <w:rsid w:val="005D6E5B"/>
    <w:rsid w:val="005D7A5F"/>
    <w:rsid w:val="005E6E63"/>
    <w:rsid w:val="00606190"/>
    <w:rsid w:val="0062645B"/>
    <w:rsid w:val="00627FC7"/>
    <w:rsid w:val="006338A1"/>
    <w:rsid w:val="00640CA7"/>
    <w:rsid w:val="0064361D"/>
    <w:rsid w:val="00662070"/>
    <w:rsid w:val="006847D2"/>
    <w:rsid w:val="00693FD6"/>
    <w:rsid w:val="006965BF"/>
    <w:rsid w:val="006A6931"/>
    <w:rsid w:val="006A7FF9"/>
    <w:rsid w:val="006B713F"/>
    <w:rsid w:val="006C4A8C"/>
    <w:rsid w:val="006C7AF0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0323"/>
    <w:rsid w:val="00736F72"/>
    <w:rsid w:val="007548BA"/>
    <w:rsid w:val="00760493"/>
    <w:rsid w:val="0076150B"/>
    <w:rsid w:val="00763039"/>
    <w:rsid w:val="00774AA2"/>
    <w:rsid w:val="00784D15"/>
    <w:rsid w:val="00790F65"/>
    <w:rsid w:val="00791C52"/>
    <w:rsid w:val="007C6BD8"/>
    <w:rsid w:val="007C7F5F"/>
    <w:rsid w:val="007D0C6B"/>
    <w:rsid w:val="007D62C5"/>
    <w:rsid w:val="007E5800"/>
    <w:rsid w:val="007E652F"/>
    <w:rsid w:val="007F6EF3"/>
    <w:rsid w:val="00800FDA"/>
    <w:rsid w:val="00807DFF"/>
    <w:rsid w:val="00810315"/>
    <w:rsid w:val="00811B32"/>
    <w:rsid w:val="0082075E"/>
    <w:rsid w:val="00822B62"/>
    <w:rsid w:val="00835601"/>
    <w:rsid w:val="00844E23"/>
    <w:rsid w:val="00851A5E"/>
    <w:rsid w:val="00852566"/>
    <w:rsid w:val="00862461"/>
    <w:rsid w:val="0087095F"/>
    <w:rsid w:val="0087510E"/>
    <w:rsid w:val="008764F0"/>
    <w:rsid w:val="00887A68"/>
    <w:rsid w:val="008A0B30"/>
    <w:rsid w:val="008B1692"/>
    <w:rsid w:val="008B5F26"/>
    <w:rsid w:val="008D4604"/>
    <w:rsid w:val="008F797C"/>
    <w:rsid w:val="008F79BA"/>
    <w:rsid w:val="00901AD6"/>
    <w:rsid w:val="00911780"/>
    <w:rsid w:val="009235ED"/>
    <w:rsid w:val="00926B35"/>
    <w:rsid w:val="009307EA"/>
    <w:rsid w:val="00931361"/>
    <w:rsid w:val="009429EE"/>
    <w:rsid w:val="00950179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7264"/>
    <w:rsid w:val="009C79DB"/>
    <w:rsid w:val="009D543A"/>
    <w:rsid w:val="009D7A4A"/>
    <w:rsid w:val="009E5F42"/>
    <w:rsid w:val="009F434C"/>
    <w:rsid w:val="009F65CB"/>
    <w:rsid w:val="00A0085C"/>
    <w:rsid w:val="00A02269"/>
    <w:rsid w:val="00A03689"/>
    <w:rsid w:val="00A078CF"/>
    <w:rsid w:val="00A25035"/>
    <w:rsid w:val="00A27707"/>
    <w:rsid w:val="00A32D2B"/>
    <w:rsid w:val="00A36C2F"/>
    <w:rsid w:val="00A42F1B"/>
    <w:rsid w:val="00A5562A"/>
    <w:rsid w:val="00A87592"/>
    <w:rsid w:val="00AB15C8"/>
    <w:rsid w:val="00AB48F9"/>
    <w:rsid w:val="00AC393A"/>
    <w:rsid w:val="00AE03ED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0FB9"/>
    <w:rsid w:val="00B21FB1"/>
    <w:rsid w:val="00B224DD"/>
    <w:rsid w:val="00B246DD"/>
    <w:rsid w:val="00B41C00"/>
    <w:rsid w:val="00B42A28"/>
    <w:rsid w:val="00B468A8"/>
    <w:rsid w:val="00B53BFD"/>
    <w:rsid w:val="00B96AED"/>
    <w:rsid w:val="00BA0234"/>
    <w:rsid w:val="00BB0077"/>
    <w:rsid w:val="00BC62F4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2872"/>
    <w:rsid w:val="00CE51DF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76615"/>
    <w:rsid w:val="00D83B10"/>
    <w:rsid w:val="00D878E3"/>
    <w:rsid w:val="00D934B3"/>
    <w:rsid w:val="00DA1B7F"/>
    <w:rsid w:val="00DA47AC"/>
    <w:rsid w:val="00DA6BD7"/>
    <w:rsid w:val="00DB0C79"/>
    <w:rsid w:val="00DB3355"/>
    <w:rsid w:val="00DB632E"/>
    <w:rsid w:val="00DC1B74"/>
    <w:rsid w:val="00DD4EBB"/>
    <w:rsid w:val="00DD6784"/>
    <w:rsid w:val="00DE339A"/>
    <w:rsid w:val="00DF07DE"/>
    <w:rsid w:val="00DF446E"/>
    <w:rsid w:val="00E06A5D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0B96"/>
    <w:rsid w:val="00E926BD"/>
    <w:rsid w:val="00E92949"/>
    <w:rsid w:val="00E9304C"/>
    <w:rsid w:val="00EB00B6"/>
    <w:rsid w:val="00EB081C"/>
    <w:rsid w:val="00EB5879"/>
    <w:rsid w:val="00EC00E2"/>
    <w:rsid w:val="00ED3A03"/>
    <w:rsid w:val="00ED3AC9"/>
    <w:rsid w:val="00ED4181"/>
    <w:rsid w:val="00EE102D"/>
    <w:rsid w:val="00EE109D"/>
    <w:rsid w:val="00EF009C"/>
    <w:rsid w:val="00EF0EDD"/>
    <w:rsid w:val="00EF13BD"/>
    <w:rsid w:val="00EF4EBC"/>
    <w:rsid w:val="00F02B1D"/>
    <w:rsid w:val="00F056D6"/>
    <w:rsid w:val="00F0725A"/>
    <w:rsid w:val="00F072CE"/>
    <w:rsid w:val="00F126C6"/>
    <w:rsid w:val="00F1501D"/>
    <w:rsid w:val="00F17601"/>
    <w:rsid w:val="00F2566B"/>
    <w:rsid w:val="00F265A7"/>
    <w:rsid w:val="00F3221C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92C71"/>
    <w:rsid w:val="00F9307C"/>
    <w:rsid w:val="00F96E86"/>
    <w:rsid w:val="00FA4D38"/>
    <w:rsid w:val="00FA5DE0"/>
    <w:rsid w:val="00FA6BE5"/>
    <w:rsid w:val="00FA6DCC"/>
    <w:rsid w:val="00FB429F"/>
    <w:rsid w:val="00FB66C0"/>
    <w:rsid w:val="00FD1AE5"/>
    <w:rsid w:val="00FD3979"/>
    <w:rsid w:val="00FD4FBC"/>
    <w:rsid w:val="00FD50F6"/>
    <w:rsid w:val="00FD715A"/>
    <w:rsid w:val="00FE368B"/>
    <w:rsid w:val="00FF14D8"/>
    <w:rsid w:val="00FF25E8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10DCC54B-17DC-470D-BC7D-7C32DDC4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uiPriority w:val="99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