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52"/>
        <w:gridCol w:w="3691"/>
        <w:gridCol w:w="969"/>
        <w:gridCol w:w="3544"/>
      </w:tblGrid>
      <w:tr w:rsidR="00AC2928" w:rsidRPr="00305137" w:rsidTr="00E51E9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 w:rsidRPr="00305137"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Version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Description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305137">
              <w:rPr>
                <w:rFonts w:eastAsia="標楷體"/>
                <w:b/>
                <w:lang w:eastAsia="zh-TW"/>
              </w:rPr>
              <w:t>Author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AC2928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立案單號</w:t>
            </w:r>
          </w:p>
        </w:tc>
      </w:tr>
      <w:tr w:rsidR="00AC2928" w:rsidRPr="00305137" w:rsidTr="00E51E9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857C9B" w:rsidP="000C2BA8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/>
                <w:lang w:eastAsia="zh-TW"/>
              </w:rPr>
              <w:t>2012/1/1</w:t>
            </w:r>
            <w:r w:rsidR="00CB2A3C">
              <w:rPr>
                <w:rFonts w:eastAsia="標楷體" w:hint="eastAsia"/>
                <w:lang w:eastAsia="zh-TW"/>
              </w:rPr>
              <w:t>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C26F2F">
            <w:pPr>
              <w:pStyle w:val="Tabletext"/>
              <w:rPr>
                <w:rFonts w:hint="eastAsia"/>
                <w:lang w:eastAsia="zh-TW"/>
              </w:rPr>
            </w:pPr>
          </w:p>
        </w:tc>
      </w:tr>
      <w:tr w:rsidR="004E7B53" w:rsidRPr="00305137" w:rsidTr="00E51E9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B53" w:rsidRDefault="004E7B53" w:rsidP="000C2BA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2012/3/9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B53" w:rsidRPr="00305137" w:rsidRDefault="004E7B53" w:rsidP="0040537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B53" w:rsidRPr="00305137" w:rsidRDefault="004E7B53" w:rsidP="0040537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修正分組條件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B53" w:rsidRDefault="004E7B53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H</w:t>
            </w:r>
            <w:r>
              <w:rPr>
                <w:rFonts w:hint="eastAsia"/>
                <w:lang w:eastAsia="zh-TW"/>
              </w:rPr>
              <w:t>uai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B53" w:rsidRPr="00305137" w:rsidRDefault="004E7B53" w:rsidP="00C26F2F">
            <w:pPr>
              <w:pStyle w:val="Tabletext"/>
              <w:rPr>
                <w:rFonts w:hint="eastAsia"/>
                <w:lang w:eastAsia="zh-TW"/>
              </w:rPr>
            </w:pPr>
          </w:p>
        </w:tc>
      </w:tr>
      <w:tr w:rsidR="00845B49" w:rsidRPr="00305137" w:rsidTr="00E51E9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B49" w:rsidRDefault="00845B49" w:rsidP="000C2BA8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/>
                <w:lang w:eastAsia="zh-TW"/>
              </w:rPr>
              <w:t>2012/3/13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B49" w:rsidRDefault="00845B49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1.2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B49" w:rsidRDefault="00845B49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修正當日件處理方式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B49" w:rsidRDefault="00845B49" w:rsidP="00405370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H</w:t>
            </w:r>
            <w:r>
              <w:rPr>
                <w:rFonts w:hint="eastAsia"/>
                <w:lang w:eastAsia="zh-TW"/>
              </w:rPr>
              <w:t>uai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B49" w:rsidRPr="00305137" w:rsidRDefault="00845B49" w:rsidP="00C26F2F">
            <w:pPr>
              <w:pStyle w:val="Tabletext"/>
              <w:rPr>
                <w:rFonts w:hint="eastAsia"/>
                <w:lang w:eastAsia="zh-TW"/>
              </w:rPr>
            </w:pPr>
          </w:p>
        </w:tc>
      </w:tr>
      <w:tr w:rsidR="001937A9" w:rsidRPr="00305137" w:rsidTr="00E51E9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7A9" w:rsidRDefault="001937A9" w:rsidP="000C2BA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2012/3/26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7A9" w:rsidRDefault="001937A9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1.3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7A9" w:rsidRDefault="001937A9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增加種類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7A9" w:rsidRDefault="001937A9" w:rsidP="00405370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H</w:t>
            </w:r>
            <w:r>
              <w:rPr>
                <w:rFonts w:hint="eastAsia"/>
                <w:lang w:eastAsia="zh-TW"/>
              </w:rPr>
              <w:t>uai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7A9" w:rsidRPr="00305137" w:rsidRDefault="001937A9" w:rsidP="00C26F2F">
            <w:pPr>
              <w:pStyle w:val="Tabletext"/>
              <w:rPr>
                <w:rFonts w:hint="eastAsia"/>
                <w:lang w:eastAsia="zh-TW"/>
              </w:rPr>
            </w:pPr>
          </w:p>
        </w:tc>
      </w:tr>
      <w:tr w:rsidR="00325AAD" w:rsidRPr="00305137" w:rsidTr="00E51E9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AAD" w:rsidRDefault="00325AAD" w:rsidP="000C2BA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2012/4/17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AAD" w:rsidRDefault="00325AAD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1.4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AAD" w:rsidRDefault="00325AAD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排除重複申請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AAD" w:rsidRDefault="00325AAD" w:rsidP="00405370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AAD" w:rsidRPr="00305137" w:rsidRDefault="00325AAD" w:rsidP="00C26F2F">
            <w:pPr>
              <w:pStyle w:val="Tabletext"/>
              <w:rPr>
                <w:rFonts w:hint="eastAsia"/>
                <w:lang w:eastAsia="zh-TW"/>
              </w:rPr>
            </w:pPr>
          </w:p>
        </w:tc>
      </w:tr>
      <w:tr w:rsidR="001A4FA1" w:rsidRPr="00305137" w:rsidTr="00E51E9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4FA1" w:rsidRDefault="001A4FA1" w:rsidP="000C2BA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 xml:space="preserve">2012/5/15 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4FA1" w:rsidRDefault="001A4FA1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1.5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4FA1" w:rsidRDefault="00352043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每日重算所屬醫院資料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4FA1" w:rsidRDefault="00352043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4FA1" w:rsidRPr="00305137" w:rsidRDefault="001A4FA1" w:rsidP="00C26F2F">
            <w:pPr>
              <w:pStyle w:val="Tabletext"/>
              <w:rPr>
                <w:rFonts w:hint="eastAsia"/>
                <w:lang w:eastAsia="zh-TW"/>
              </w:rPr>
            </w:pPr>
          </w:p>
        </w:tc>
      </w:tr>
      <w:tr w:rsidR="008157F3" w:rsidRPr="00305137" w:rsidTr="00E51E9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7F3" w:rsidRDefault="008157F3" w:rsidP="000C2BA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2012/9/10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7F3" w:rsidRDefault="008157F3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7F3" w:rsidRDefault="008157F3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增加欄位</w:t>
            </w:r>
            <w:r>
              <w:rPr>
                <w:rFonts w:eastAsia="標楷體" w:hint="eastAsia"/>
                <w:lang w:eastAsia="zh-TW"/>
              </w:rPr>
              <w:t>(</w:t>
            </w:r>
            <w:r>
              <w:rPr>
                <w:rFonts w:eastAsia="標楷體" w:hint="eastAsia"/>
                <w:lang w:eastAsia="zh-TW"/>
              </w:rPr>
              <w:t>建檔人員、姓名、日期</w:t>
            </w:r>
            <w:r>
              <w:rPr>
                <w:rFonts w:eastAsia="標楷體" w:hint="eastAsia"/>
                <w:lang w:eastAsia="zh-TW"/>
              </w:rPr>
              <w:t>)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7F3" w:rsidRDefault="008157F3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7F3" w:rsidRPr="00305137" w:rsidRDefault="008157F3" w:rsidP="00C26F2F">
            <w:pPr>
              <w:pStyle w:val="Tabletext"/>
              <w:rPr>
                <w:rFonts w:hint="eastAsia"/>
                <w:lang w:eastAsia="zh-TW"/>
              </w:rPr>
            </w:pPr>
          </w:p>
        </w:tc>
      </w:tr>
    </w:tbl>
    <w:p w:rsidR="001029E3" w:rsidRDefault="001029E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838"/>
        <w:gridCol w:w="5601"/>
        <w:gridCol w:w="1275"/>
        <w:gridCol w:w="1656"/>
      </w:tblGrid>
      <w:tr w:rsidR="00540102" w:rsidRPr="00E8700A" w:rsidTr="00E51E94">
        <w:tc>
          <w:tcPr>
            <w:tcW w:w="1358" w:type="dxa"/>
          </w:tcPr>
          <w:p w:rsidR="00540102" w:rsidRPr="00BD5672" w:rsidRDefault="00540102" w:rsidP="00B5211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38" w:type="dxa"/>
          </w:tcPr>
          <w:p w:rsidR="00540102" w:rsidRPr="00BD5672" w:rsidRDefault="00540102" w:rsidP="00B5211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601" w:type="dxa"/>
          </w:tcPr>
          <w:p w:rsidR="00540102" w:rsidRPr="00BD5672" w:rsidRDefault="00540102" w:rsidP="00B5211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75" w:type="dxa"/>
          </w:tcPr>
          <w:p w:rsidR="00540102" w:rsidRPr="00BD5672" w:rsidRDefault="00540102" w:rsidP="00B5211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418" w:type="dxa"/>
          </w:tcPr>
          <w:p w:rsidR="00540102" w:rsidRPr="00BD5672" w:rsidRDefault="00540102" w:rsidP="00B5211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40102" w:rsidRPr="00E8700A" w:rsidTr="00E51E94">
        <w:tc>
          <w:tcPr>
            <w:tcW w:w="1358" w:type="dxa"/>
          </w:tcPr>
          <w:p w:rsidR="00540102" w:rsidRPr="00BD5672" w:rsidRDefault="00540102" w:rsidP="00B5211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2016/10/4</w:t>
            </w:r>
          </w:p>
        </w:tc>
        <w:tc>
          <w:tcPr>
            <w:tcW w:w="838" w:type="dxa"/>
          </w:tcPr>
          <w:p w:rsidR="00540102" w:rsidRPr="00BD5672" w:rsidRDefault="00540102" w:rsidP="00B5211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5601" w:type="dxa"/>
          </w:tcPr>
          <w:p w:rsidR="00540102" w:rsidRPr="00BD5672" w:rsidRDefault="00540102" w:rsidP="0054010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批次效能調整:將取得醫院醫師的資料改以ㄧ開始cache起來，程式再比對的方式處理。減少資料庫讀取次數。</w:t>
            </w:r>
          </w:p>
        </w:tc>
        <w:tc>
          <w:tcPr>
            <w:tcW w:w="1275" w:type="dxa"/>
          </w:tcPr>
          <w:p w:rsidR="00540102" w:rsidRPr="00BD5672" w:rsidRDefault="00540102" w:rsidP="00B5211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文明</w:t>
            </w:r>
          </w:p>
        </w:tc>
        <w:tc>
          <w:tcPr>
            <w:tcW w:w="1418" w:type="dxa"/>
          </w:tcPr>
          <w:p w:rsidR="00540102" w:rsidRPr="00BD5672" w:rsidRDefault="00540102" w:rsidP="00B5211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61004000231</w:t>
            </w:r>
          </w:p>
        </w:tc>
      </w:tr>
      <w:tr w:rsidR="000E3E40" w:rsidRPr="00E8700A" w:rsidTr="00E51E94">
        <w:tc>
          <w:tcPr>
            <w:tcW w:w="1358" w:type="dxa"/>
          </w:tcPr>
          <w:p w:rsidR="000E3E40" w:rsidRDefault="000E3E40" w:rsidP="000E3E40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2016/12/6</w:t>
            </w:r>
          </w:p>
        </w:tc>
        <w:tc>
          <w:tcPr>
            <w:tcW w:w="838" w:type="dxa"/>
          </w:tcPr>
          <w:p w:rsidR="000E3E40" w:rsidRDefault="000E3E40" w:rsidP="000E3E4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5601" w:type="dxa"/>
          </w:tcPr>
          <w:p w:rsidR="000E3E40" w:rsidRDefault="000E3E40" w:rsidP="000E3E40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原作法為讀不到的特殊醫師資料再加到cache，因為還是會I/O資料庫，所以碰到資料庫繁忙時效能還是會有影響。</w:t>
            </w:r>
          </w:p>
          <w:p w:rsidR="000E3E40" w:rsidRDefault="000E3E40" w:rsidP="000E3E4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改為第一次全部讀取後再用程式比對。</w:t>
            </w:r>
          </w:p>
        </w:tc>
        <w:tc>
          <w:tcPr>
            <w:tcW w:w="1275" w:type="dxa"/>
          </w:tcPr>
          <w:p w:rsidR="000E3E40" w:rsidRDefault="000E3E40" w:rsidP="000E3E4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文明</w:t>
            </w:r>
          </w:p>
        </w:tc>
        <w:tc>
          <w:tcPr>
            <w:tcW w:w="1418" w:type="dxa"/>
          </w:tcPr>
          <w:p w:rsidR="000E3E40" w:rsidRPr="00BD5672" w:rsidRDefault="000E3E40" w:rsidP="000E3E4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61004000231</w:t>
            </w:r>
          </w:p>
        </w:tc>
      </w:tr>
      <w:tr w:rsidR="000B5607" w:rsidRPr="00E8700A" w:rsidTr="00E51E94">
        <w:tc>
          <w:tcPr>
            <w:tcW w:w="1358" w:type="dxa"/>
          </w:tcPr>
          <w:p w:rsidR="000B5607" w:rsidRDefault="000B5607" w:rsidP="000B5607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ins w:id="1" w:author="蕭侑文" w:date="2018-03-27T15:0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2018/3/27</w:t>
              </w:r>
            </w:ins>
          </w:p>
        </w:tc>
        <w:tc>
          <w:tcPr>
            <w:tcW w:w="838" w:type="dxa"/>
          </w:tcPr>
          <w:p w:rsidR="000B5607" w:rsidRDefault="000B5607" w:rsidP="000B560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2" w:author="蕭侑文" w:date="2018-03-27T15:0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5601" w:type="dxa"/>
          </w:tcPr>
          <w:p w:rsidR="000B5607" w:rsidRDefault="000B5607" w:rsidP="000B560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蕭侑文" w:date="2018-03-27T15:07:00Z">
              <w:r w:rsidRPr="00E74440">
                <w:rPr>
                  <w:rFonts w:ascii="細明體" w:eastAsia="細明體" w:hAnsi="細明體" w:cs="Courier New" w:hint="eastAsia"/>
                  <w:sz w:val="20"/>
                  <w:szCs w:val="20"/>
                </w:rPr>
                <w:t>DBIO減量優化作業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(刪檔分批)</w:t>
              </w:r>
            </w:ins>
          </w:p>
        </w:tc>
        <w:tc>
          <w:tcPr>
            <w:tcW w:w="1275" w:type="dxa"/>
          </w:tcPr>
          <w:p w:rsidR="000B5607" w:rsidRDefault="000B5607" w:rsidP="000B560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ins w:id="4" w:author="蕭侑文" w:date="2018-03-27T15:07:00Z">
              <w:r>
                <w:rPr>
                  <w:rFonts w:hint="eastAsia"/>
                  <w:lang w:eastAsia="zh-TW"/>
                </w:rPr>
                <w:t>侑文</w:t>
              </w:r>
            </w:ins>
          </w:p>
        </w:tc>
        <w:tc>
          <w:tcPr>
            <w:tcW w:w="1418" w:type="dxa"/>
          </w:tcPr>
          <w:p w:rsidR="000B5607" w:rsidRPr="00BD5672" w:rsidRDefault="000B5607" w:rsidP="000B560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蕭侑文" w:date="2018-03-27T15:07:00Z">
              <w:r>
                <w:t>180321000847</w:t>
              </w:r>
            </w:ins>
          </w:p>
        </w:tc>
      </w:tr>
    </w:tbl>
    <w:p w:rsidR="00540102" w:rsidRDefault="00540102">
      <w:pPr>
        <w:rPr>
          <w:rFonts w:hint="eastAsia"/>
        </w:rPr>
      </w:pPr>
    </w:p>
    <w:p w:rsidR="00540102" w:rsidRDefault="00540102">
      <w:pPr>
        <w:rPr>
          <w:rFonts w:hint="eastAsia"/>
        </w:rPr>
      </w:pPr>
    </w:p>
    <w:p w:rsidR="004A134E" w:rsidRPr="004A134E" w:rsidRDefault="004A134E">
      <w:pPr>
        <w:rPr>
          <w:rFonts w:eastAsia="細明體" w:hAnsi="細明體"/>
          <w:b/>
        </w:rPr>
      </w:pPr>
      <w:r w:rsidRPr="004A134E">
        <w:rPr>
          <w:rFonts w:eastAsia="細明體" w:hAnsi="細明體"/>
          <w:b/>
        </w:rPr>
        <w:t>UCAAV0_B00</w:t>
      </w:r>
      <w:r w:rsidR="00065586">
        <w:rPr>
          <w:rFonts w:eastAsia="細明體" w:hAnsi="細明體" w:hint="eastAsia"/>
          <w:b/>
        </w:rPr>
        <w:t>8</w:t>
      </w:r>
      <w:r w:rsidRPr="004A134E">
        <w:rPr>
          <w:rFonts w:eastAsia="細明體" w:hAnsi="細明體"/>
          <w:b/>
        </w:rPr>
        <w:t>_</w:t>
      </w:r>
      <w:r w:rsidRPr="004A134E">
        <w:rPr>
          <w:rFonts w:eastAsia="細明體" w:hAnsi="細明體" w:hint="eastAsia"/>
          <w:b/>
        </w:rPr>
        <w:t>產生醫院</w:t>
      </w:r>
      <w:r w:rsidR="00065586">
        <w:rPr>
          <w:rFonts w:eastAsia="細明體" w:hAnsi="細明體" w:hint="eastAsia"/>
          <w:b/>
        </w:rPr>
        <w:t>醫師</w:t>
      </w:r>
      <w:r w:rsidRPr="004A134E">
        <w:rPr>
          <w:rFonts w:eastAsia="細明體" w:hAnsi="細明體" w:hint="eastAsia"/>
          <w:b/>
        </w:rPr>
        <w:t>明細資料</w:t>
      </w:r>
    </w:p>
    <w:p w:rsidR="004A134E" w:rsidRPr="00305137" w:rsidRDefault="004A134E"/>
    <w:p w:rsidR="00647209" w:rsidRPr="00305137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FA576C">
        <w:rPr>
          <w:rFonts w:ascii="細明體" w:eastAsia="細明體" w:hAnsi="細明體" w:hint="eastAsia"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4A134E" w:rsidRPr="00E01490" w:rsidTr="00E51E94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4A134E" w:rsidRPr="00FA576C" w:rsidRDefault="00776FD6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76FD6">
              <w:rPr>
                <w:rFonts w:ascii="細明體" w:eastAsia="細明體" w:hAnsi="細明體" w:hint="eastAsia"/>
                <w:sz w:val="20"/>
                <w:szCs w:val="20"/>
              </w:rPr>
              <w:t>產生醫院</w:t>
            </w:r>
            <w:r w:rsidR="00802A53">
              <w:rPr>
                <w:rFonts w:ascii="細明體" w:eastAsia="細明體" w:hAnsi="細明體" w:hint="eastAsia"/>
                <w:sz w:val="20"/>
                <w:szCs w:val="20"/>
              </w:rPr>
              <w:t>醫師</w:t>
            </w:r>
            <w:r w:rsidRPr="00776FD6">
              <w:rPr>
                <w:rFonts w:ascii="細明體" w:eastAsia="細明體" w:hAnsi="細明體" w:hint="eastAsia"/>
                <w:sz w:val="20"/>
                <w:szCs w:val="20"/>
              </w:rPr>
              <w:t>明細資料</w:t>
            </w:r>
          </w:p>
        </w:tc>
      </w:tr>
      <w:tr w:rsidR="004A134E" w:rsidRPr="00E01490" w:rsidTr="00E51E94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4A134E" w:rsidRPr="00FA576C" w:rsidRDefault="004A134E" w:rsidP="0077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AAV</w:t>
            </w:r>
            <w:r w:rsidR="00776FD6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776FD6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802A53"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</w:p>
        </w:tc>
      </w:tr>
      <w:tr w:rsidR="004A134E" w:rsidRPr="00E01490" w:rsidTr="00E51E94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4A134E" w:rsidRPr="00E01490" w:rsidTr="00E51E94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4A134E" w:rsidRPr="00FA576C" w:rsidRDefault="00776FD6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6FD6">
              <w:rPr>
                <w:rFonts w:ascii="細明體" w:eastAsia="細明體" w:hAnsi="細明體" w:hint="eastAsia"/>
                <w:sz w:val="20"/>
                <w:szCs w:val="20"/>
              </w:rPr>
              <w:t>產生醫院</w:t>
            </w:r>
            <w:r w:rsidR="00802A53">
              <w:rPr>
                <w:rFonts w:ascii="細明體" w:eastAsia="細明體" w:hAnsi="細明體" w:hint="eastAsia"/>
                <w:sz w:val="20"/>
                <w:szCs w:val="20"/>
              </w:rPr>
              <w:t>醫師</w:t>
            </w:r>
            <w:r w:rsidRPr="00776FD6">
              <w:rPr>
                <w:rFonts w:ascii="細明體" w:eastAsia="細明體" w:hAnsi="細明體" w:hint="eastAsia"/>
                <w:sz w:val="20"/>
                <w:szCs w:val="20"/>
              </w:rPr>
              <w:t>明細資料</w:t>
            </w:r>
          </w:p>
        </w:tc>
      </w:tr>
      <w:tr w:rsidR="004A134E" w:rsidRPr="00E01490" w:rsidTr="00E51E94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15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理調科人員</w:t>
            </w:r>
          </w:p>
        </w:tc>
      </w:tr>
      <w:tr w:rsidR="004A134E" w:rsidRPr="00E01490" w:rsidTr="00E51E94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4A134E" w:rsidRPr="00E01490" w:rsidTr="00E51E94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C46D6D" w:rsidRPr="00305137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Tr="00E51E94">
        <w:tc>
          <w:tcPr>
            <w:tcW w:w="720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46D6D" w:rsidTr="00E51E9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C46D6D" w:rsidRPr="0090048C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5674" w:type="dxa"/>
          </w:tcPr>
          <w:p w:rsidR="00C46D6D" w:rsidRPr="0090048C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C46D6D" w:rsidTr="00E51E9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5674" w:type="dxa"/>
          </w:tcPr>
          <w:p w:rsidR="00C46D6D" w:rsidRPr="0090048C" w:rsidRDefault="00C46D6D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</w:tbl>
    <w:p w:rsidR="004A134E" w:rsidRDefault="004A134E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C54AC" w:rsidRPr="00305137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相關檔案（</w:t>
      </w:r>
      <w:r w:rsidRPr="00305137">
        <w:rPr>
          <w:kern w:val="2"/>
          <w:szCs w:val="24"/>
          <w:lang w:eastAsia="zh-TW"/>
        </w:rPr>
        <w:t>TABLE</w:t>
      </w:r>
      <w:r w:rsidRPr="00305137">
        <w:rPr>
          <w:kern w:val="2"/>
          <w:szCs w:val="24"/>
          <w:lang w:eastAsia="zh-TW"/>
        </w:rPr>
        <w:t>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540102" w:rsidTr="00B5211C">
        <w:tc>
          <w:tcPr>
            <w:tcW w:w="794" w:type="dxa"/>
          </w:tcPr>
          <w:p w:rsidR="00540102" w:rsidRPr="00226E08" w:rsidRDefault="00540102" w:rsidP="00B521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540102" w:rsidRPr="00662A71" w:rsidRDefault="00540102" w:rsidP="00B521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540102" w:rsidRPr="00226E08" w:rsidRDefault="00540102" w:rsidP="00B521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540102" w:rsidRPr="00E60524" w:rsidRDefault="00540102" w:rsidP="00B5211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540102" w:rsidRPr="00E60524" w:rsidRDefault="00540102" w:rsidP="00B5211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540102" w:rsidRPr="00E60524" w:rsidRDefault="00540102" w:rsidP="00B5211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540102" w:rsidRPr="00E60524" w:rsidRDefault="00540102" w:rsidP="00B5211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40102" w:rsidTr="00B5211C">
        <w:tc>
          <w:tcPr>
            <w:tcW w:w="794" w:type="dxa"/>
          </w:tcPr>
          <w:p w:rsidR="00540102" w:rsidRPr="00226E08" w:rsidRDefault="00540102" w:rsidP="00540102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40102" w:rsidRPr="00662A71" w:rsidRDefault="00540102" w:rsidP="00B521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90714">
              <w:rPr>
                <w:rFonts w:ascii="細明體" w:eastAsia="細明體" w:hAnsi="細明體" w:cs="細明體"/>
              </w:rPr>
              <w:t>特殊醫師檔</w:t>
            </w:r>
          </w:p>
        </w:tc>
        <w:tc>
          <w:tcPr>
            <w:tcW w:w="2835" w:type="dxa"/>
          </w:tcPr>
          <w:p w:rsidR="00540102" w:rsidRPr="00226E08" w:rsidRDefault="00540102" w:rsidP="005401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540102" w:rsidRDefault="00540102" w:rsidP="00B5211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40102" w:rsidRDefault="00540102" w:rsidP="00B5211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40102" w:rsidRDefault="00540102" w:rsidP="00B5211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40102" w:rsidRDefault="00540102" w:rsidP="00B5211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40102" w:rsidTr="00B5211C">
        <w:tc>
          <w:tcPr>
            <w:tcW w:w="794" w:type="dxa"/>
          </w:tcPr>
          <w:p w:rsidR="00540102" w:rsidRPr="00226E08" w:rsidRDefault="00540102" w:rsidP="00540102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40102" w:rsidRDefault="00540102" w:rsidP="00B521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細明體" w:hint="eastAsia"/>
              </w:rPr>
            </w:pPr>
            <w:r w:rsidRPr="00B300F8">
              <w:rPr>
                <w:rFonts w:ascii="細明體" w:eastAsia="細明體" w:hAnsi="細明體" w:cs="細明體" w:hint="eastAsia"/>
              </w:rPr>
              <w:t>理賠受理檔</w:t>
            </w:r>
          </w:p>
        </w:tc>
        <w:tc>
          <w:tcPr>
            <w:tcW w:w="2835" w:type="dxa"/>
          </w:tcPr>
          <w:p w:rsidR="00540102" w:rsidRDefault="00540102" w:rsidP="00B5211C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540102" w:rsidRDefault="00540102" w:rsidP="00B5211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40102" w:rsidRDefault="00540102" w:rsidP="00B5211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40102" w:rsidRDefault="00540102" w:rsidP="00B5211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40102" w:rsidRDefault="00540102" w:rsidP="00B5211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40102" w:rsidTr="00B5211C">
        <w:tc>
          <w:tcPr>
            <w:tcW w:w="794" w:type="dxa"/>
          </w:tcPr>
          <w:p w:rsidR="00540102" w:rsidRPr="00226E08" w:rsidRDefault="00540102" w:rsidP="00540102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40102" w:rsidRDefault="00540102" w:rsidP="00B521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細明體" w:hint="eastAsia"/>
              </w:rPr>
            </w:pPr>
            <w:r w:rsidRPr="00B300F8">
              <w:rPr>
                <w:rFonts w:ascii="細明體" w:eastAsia="細明體" w:hAnsi="細明體" w:cs="細明體" w:hint="eastAsia"/>
              </w:rPr>
              <w:t>理賠診斷書檔</w:t>
            </w:r>
          </w:p>
        </w:tc>
        <w:tc>
          <w:tcPr>
            <w:tcW w:w="2835" w:type="dxa"/>
          </w:tcPr>
          <w:p w:rsidR="00540102" w:rsidRDefault="00540102" w:rsidP="00B5211C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DTAAA020</w:t>
            </w:r>
          </w:p>
        </w:tc>
        <w:tc>
          <w:tcPr>
            <w:tcW w:w="799" w:type="dxa"/>
          </w:tcPr>
          <w:p w:rsidR="00540102" w:rsidRDefault="00540102" w:rsidP="00B5211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40102" w:rsidRDefault="00540102" w:rsidP="00B5211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40102" w:rsidRDefault="00540102" w:rsidP="00B5211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40102" w:rsidRDefault="00540102" w:rsidP="00B5211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40102" w:rsidTr="00B5211C">
        <w:tc>
          <w:tcPr>
            <w:tcW w:w="794" w:type="dxa"/>
          </w:tcPr>
          <w:p w:rsidR="00540102" w:rsidRPr="00226E08" w:rsidRDefault="00540102" w:rsidP="00540102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40102" w:rsidRDefault="00540102" w:rsidP="00B521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細明體" w:hint="eastAsia"/>
                <w:lang w:eastAsia="zh-TW"/>
              </w:rPr>
            </w:pPr>
            <w:r w:rsidRPr="00B300F8">
              <w:rPr>
                <w:rFonts w:ascii="細明體" w:eastAsia="細明體" w:hAnsi="細明體" w:cs="細明體" w:hint="eastAsia"/>
                <w:lang w:eastAsia="zh-TW"/>
              </w:rPr>
              <w:t>理賠診斷書相關天數檔</w:t>
            </w:r>
          </w:p>
        </w:tc>
        <w:tc>
          <w:tcPr>
            <w:tcW w:w="2835" w:type="dxa"/>
          </w:tcPr>
          <w:p w:rsidR="00540102" w:rsidRDefault="00540102" w:rsidP="00B5211C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DTAAA021</w:t>
            </w:r>
          </w:p>
        </w:tc>
        <w:tc>
          <w:tcPr>
            <w:tcW w:w="799" w:type="dxa"/>
          </w:tcPr>
          <w:p w:rsidR="00540102" w:rsidRDefault="00540102" w:rsidP="00B5211C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40102" w:rsidRPr="00E60524" w:rsidRDefault="00540102" w:rsidP="00B5211C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40102" w:rsidRPr="00E60524" w:rsidRDefault="00540102" w:rsidP="00B5211C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40102" w:rsidRPr="00E60524" w:rsidRDefault="00540102" w:rsidP="00B5211C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40102" w:rsidTr="00B5211C">
        <w:tc>
          <w:tcPr>
            <w:tcW w:w="794" w:type="dxa"/>
          </w:tcPr>
          <w:p w:rsidR="00540102" w:rsidRPr="00226E08" w:rsidRDefault="00540102" w:rsidP="00540102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40102" w:rsidRDefault="00540102" w:rsidP="00B521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細明體" w:hint="eastAsia"/>
                <w:lang w:eastAsia="zh-TW"/>
              </w:rPr>
            </w:pPr>
            <w:r w:rsidRPr="00B300F8">
              <w:rPr>
                <w:rFonts w:ascii="細明體" w:eastAsia="細明體" w:hAnsi="細明體" w:cs="細明體" w:hint="eastAsia"/>
                <w:lang w:eastAsia="zh-TW"/>
              </w:rPr>
              <w:t>理賠受理輸入申請書檔</w:t>
            </w:r>
          </w:p>
        </w:tc>
        <w:tc>
          <w:tcPr>
            <w:tcW w:w="2835" w:type="dxa"/>
          </w:tcPr>
          <w:p w:rsidR="00540102" w:rsidRDefault="00540102" w:rsidP="00B5211C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540102" w:rsidRDefault="00540102" w:rsidP="00B5211C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40102" w:rsidRPr="00E60524" w:rsidRDefault="00540102" w:rsidP="00B5211C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40102" w:rsidRPr="00E60524" w:rsidRDefault="00540102" w:rsidP="00B5211C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40102" w:rsidRPr="00E60524" w:rsidRDefault="00540102" w:rsidP="00B5211C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40102" w:rsidTr="00B5211C">
        <w:tc>
          <w:tcPr>
            <w:tcW w:w="794" w:type="dxa"/>
          </w:tcPr>
          <w:p w:rsidR="00540102" w:rsidRPr="00226E08" w:rsidRDefault="00540102" w:rsidP="00540102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40102" w:rsidRDefault="00540102" w:rsidP="00B521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細明體" w:hint="eastAsia"/>
              </w:rPr>
            </w:pPr>
            <w:r w:rsidRPr="00B300F8">
              <w:rPr>
                <w:rFonts w:ascii="細明體" w:eastAsia="細明體" w:hAnsi="細明體" w:cs="細明體" w:hint="eastAsia"/>
              </w:rPr>
              <w:t>醫</w:t>
            </w:r>
            <w:r w:rsidR="00752939">
              <w:rPr>
                <w:rFonts w:ascii="細明體" w:eastAsia="細明體" w:hAnsi="細明體" w:cs="細明體" w:hint="eastAsia"/>
                <w:lang w:eastAsia="zh-TW"/>
              </w:rPr>
              <w:t>師</w:t>
            </w:r>
            <w:r w:rsidRPr="00B300F8">
              <w:rPr>
                <w:rFonts w:ascii="細明體" w:eastAsia="細明體" w:hAnsi="細明體" w:cs="細明體" w:hint="eastAsia"/>
              </w:rPr>
              <w:t>明細檔</w:t>
            </w:r>
          </w:p>
        </w:tc>
        <w:tc>
          <w:tcPr>
            <w:tcW w:w="2835" w:type="dxa"/>
          </w:tcPr>
          <w:p w:rsidR="00540102" w:rsidRDefault="00540102" w:rsidP="00B5211C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B300F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DTAAV00</w:t>
            </w:r>
            <w:r w:rsidR="0075293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99" w:type="dxa"/>
          </w:tcPr>
          <w:p w:rsidR="00540102" w:rsidRDefault="00540102" w:rsidP="00B5211C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40102" w:rsidRPr="00E60524" w:rsidRDefault="00540102" w:rsidP="00B521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40102" w:rsidRPr="00E60524" w:rsidRDefault="00540102" w:rsidP="00B5211C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40102" w:rsidRPr="00E60524" w:rsidRDefault="00540102" w:rsidP="00B5211C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540102" w:rsidRDefault="00540102" w:rsidP="006002AF">
      <w:pPr>
        <w:pStyle w:val="Tabletext"/>
        <w:keepLines w:val="0"/>
        <w:spacing w:after="0" w:line="240" w:lineRule="auto"/>
        <w:rPr>
          <w:rFonts w:ascii="Arial" w:hAnsi="Arial"/>
          <w:kern w:val="2"/>
          <w:szCs w:val="24"/>
          <w:lang w:eastAsia="zh-TW"/>
        </w:rPr>
      </w:pPr>
    </w:p>
    <w:p w:rsidR="00540102" w:rsidRPr="006002AF" w:rsidRDefault="00540102" w:rsidP="006002AF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0096F" w:rsidRPr="0000096F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參數說明：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772"/>
      </w:tblGrid>
      <w:tr w:rsidR="00EC1727" w:rsidRPr="000757E8" w:rsidTr="00E51E94">
        <w:tc>
          <w:tcPr>
            <w:tcW w:w="1080" w:type="dxa"/>
            <w:gridSpan w:val="2"/>
          </w:tcPr>
          <w:p w:rsidR="00EC1727" w:rsidRPr="000757E8" w:rsidRDefault="00EC1727" w:rsidP="0016494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757E8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9552" w:type="dxa"/>
            <w:gridSpan w:val="3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此欄由開發人員填入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C1727" w:rsidRPr="000757E8" w:rsidTr="00E51E94">
        <w:tc>
          <w:tcPr>
            <w:tcW w:w="10632" w:type="dxa"/>
            <w:gridSpan w:val="5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輸入參數</w:t>
            </w:r>
          </w:p>
        </w:tc>
      </w:tr>
      <w:tr w:rsidR="00EC1727" w:rsidRPr="000757E8" w:rsidTr="00E51E94">
        <w:tc>
          <w:tcPr>
            <w:tcW w:w="7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5772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F5EA3" w:rsidRPr="00325AAD" w:rsidTr="00E51E94">
        <w:tc>
          <w:tcPr>
            <w:tcW w:w="720" w:type="dxa"/>
          </w:tcPr>
          <w:p w:rsidR="00EF5EA3" w:rsidRPr="000757E8" w:rsidRDefault="00EF5EA3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F5EA3" w:rsidRPr="000757E8" w:rsidRDefault="00915C55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整批或</w:t>
            </w:r>
            <w:r w:rsidR="00EF5EA3">
              <w:rPr>
                <w:rFonts w:ascii="Arial" w:hAnsi="細明體" w:hint="eastAsia"/>
                <w:sz w:val="20"/>
                <w:szCs w:val="20"/>
              </w:rPr>
              <w:t>當日件</w:t>
            </w:r>
          </w:p>
        </w:tc>
        <w:tc>
          <w:tcPr>
            <w:tcW w:w="1800" w:type="dxa"/>
            <w:vAlign w:val="bottom"/>
          </w:tcPr>
          <w:p w:rsidR="00EF5EA3" w:rsidRPr="000757E8" w:rsidRDefault="00EF5EA3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STRING</w:t>
            </w:r>
          </w:p>
        </w:tc>
        <w:tc>
          <w:tcPr>
            <w:tcW w:w="5772" w:type="dxa"/>
          </w:tcPr>
          <w:p w:rsidR="001937A9" w:rsidRPr="000757E8" w:rsidRDefault="00915C55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D-</w:t>
            </w:r>
            <w:r>
              <w:rPr>
                <w:rFonts w:ascii="Arial" w:hAnsi="Arial" w:hint="eastAsia"/>
                <w:sz w:val="20"/>
                <w:szCs w:val="20"/>
              </w:rPr>
              <w:t>當日</w:t>
            </w:r>
            <w:r w:rsidR="00AB50F5">
              <w:rPr>
                <w:rFonts w:ascii="Arial" w:hAnsi="Arial" w:hint="eastAsia"/>
                <w:sz w:val="20"/>
                <w:szCs w:val="20"/>
              </w:rPr>
              <w:t xml:space="preserve"> O.W.-</w:t>
            </w:r>
            <w:r w:rsidR="00AB50F5">
              <w:rPr>
                <w:rFonts w:ascii="Arial" w:hAnsi="Arial" w:hint="eastAsia"/>
                <w:sz w:val="20"/>
                <w:szCs w:val="20"/>
              </w:rPr>
              <w:t>都視為整批</w:t>
            </w:r>
          </w:p>
        </w:tc>
      </w:tr>
      <w:tr w:rsidR="001937A9" w:rsidRPr="00325AAD" w:rsidTr="00E51E94">
        <w:tc>
          <w:tcPr>
            <w:tcW w:w="720" w:type="dxa"/>
          </w:tcPr>
          <w:p w:rsidR="001937A9" w:rsidRPr="000757E8" w:rsidRDefault="001937A9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937A9" w:rsidRDefault="001937A9" w:rsidP="00C26F2F">
            <w:pPr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種類</w:t>
            </w:r>
          </w:p>
        </w:tc>
        <w:tc>
          <w:tcPr>
            <w:tcW w:w="1800" w:type="dxa"/>
            <w:vAlign w:val="bottom"/>
          </w:tcPr>
          <w:p w:rsidR="001937A9" w:rsidRDefault="001937A9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  <w:r>
              <w:rPr>
                <w:rFonts w:ascii="Arial" w:hAnsi="Arial" w:hint="eastAsia"/>
                <w:sz w:val="20"/>
                <w:szCs w:val="20"/>
              </w:rPr>
              <w:t>TRING</w:t>
            </w:r>
          </w:p>
        </w:tc>
        <w:tc>
          <w:tcPr>
            <w:tcW w:w="5772" w:type="dxa"/>
          </w:tcPr>
          <w:p w:rsidR="001937A9" w:rsidRDefault="001937A9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0:</w:t>
            </w:r>
            <w:r>
              <w:rPr>
                <w:rFonts w:ascii="Arial" w:hAnsi="Arial" w:hint="eastAsia"/>
                <w:sz w:val="20"/>
                <w:szCs w:val="20"/>
              </w:rPr>
              <w:t>全部</w:t>
            </w:r>
          </w:p>
          <w:p w:rsidR="001937A9" w:rsidRDefault="001937A9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1;</w:t>
            </w:r>
            <w:r>
              <w:rPr>
                <w:rFonts w:ascii="Arial" w:hAnsi="Arial" w:hint="eastAsia"/>
                <w:sz w:val="20"/>
                <w:szCs w:val="20"/>
              </w:rPr>
              <w:t>精神疾病</w:t>
            </w:r>
          </w:p>
          <w:p w:rsidR="001937A9" w:rsidRDefault="001937A9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2:</w:t>
            </w:r>
            <w:r>
              <w:rPr>
                <w:rFonts w:ascii="Arial" w:hAnsi="Arial" w:hint="eastAsia"/>
                <w:sz w:val="20"/>
                <w:szCs w:val="20"/>
              </w:rPr>
              <w:t>癌症</w:t>
            </w:r>
          </w:p>
        </w:tc>
      </w:tr>
      <w:tr w:rsidR="000F38AA" w:rsidRPr="00325AAD" w:rsidTr="00E51E94">
        <w:tc>
          <w:tcPr>
            <w:tcW w:w="720" w:type="dxa"/>
          </w:tcPr>
          <w:p w:rsidR="000F38AA" w:rsidRPr="000757E8" w:rsidRDefault="000F38AA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F38AA" w:rsidRDefault="000F38AA" w:rsidP="00C26F2F">
            <w:pPr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醫院代碼</w:t>
            </w:r>
          </w:p>
        </w:tc>
        <w:tc>
          <w:tcPr>
            <w:tcW w:w="1800" w:type="dxa"/>
            <w:vAlign w:val="bottom"/>
          </w:tcPr>
          <w:p w:rsidR="000F38AA" w:rsidRDefault="000F38AA" w:rsidP="00C26F2F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  <w:r>
              <w:rPr>
                <w:rFonts w:ascii="Arial" w:hAnsi="Arial" w:hint="eastAsia"/>
                <w:sz w:val="20"/>
                <w:szCs w:val="20"/>
              </w:rPr>
              <w:t>TRING</w:t>
            </w:r>
          </w:p>
        </w:tc>
        <w:tc>
          <w:tcPr>
            <w:tcW w:w="5772" w:type="dxa"/>
          </w:tcPr>
          <w:p w:rsidR="000F38AA" w:rsidRDefault="000F38AA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可不傳</w:t>
            </w:r>
          </w:p>
        </w:tc>
      </w:tr>
      <w:tr w:rsidR="00EF5EA3" w:rsidRPr="000757E8" w:rsidTr="00E51E94">
        <w:tc>
          <w:tcPr>
            <w:tcW w:w="10632" w:type="dxa"/>
            <w:gridSpan w:val="5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36621D">
              <w:rPr>
                <w:rFonts w:ascii="Arial" w:hAnsi="Arial" w:hint="eastAsia"/>
                <w:sz w:val="20"/>
                <w:szCs w:val="20"/>
              </w:rPr>
              <w:t>輸</w:t>
            </w:r>
            <w:r w:rsidRPr="0036621D">
              <w:rPr>
                <w:rFonts w:ascii="Arial" w:hAnsi="Arial"/>
                <w:sz w:val="20"/>
                <w:szCs w:val="20"/>
              </w:rPr>
              <w:t>出</w:t>
            </w:r>
            <w:r w:rsidRPr="0036621D">
              <w:rPr>
                <w:rFonts w:ascii="Arial" w:hAnsi="Arial" w:hint="eastAsia"/>
                <w:sz w:val="20"/>
                <w:szCs w:val="20"/>
              </w:rPr>
              <w:t>參數</w:t>
            </w:r>
          </w:p>
        </w:tc>
      </w:tr>
      <w:tr w:rsidR="00EF5EA3" w:rsidRPr="000757E8" w:rsidTr="00E51E94">
        <w:tc>
          <w:tcPr>
            <w:tcW w:w="720" w:type="dxa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5772" w:type="dxa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F5EA3" w:rsidRPr="000757E8" w:rsidTr="00E51E94">
        <w:tc>
          <w:tcPr>
            <w:tcW w:w="720" w:type="dxa"/>
          </w:tcPr>
          <w:p w:rsidR="00EF5EA3" w:rsidRPr="000757E8" w:rsidRDefault="00EF5EA3" w:rsidP="006D0714">
            <w:pPr>
              <w:numPr>
                <w:ilvl w:val="0"/>
                <w:numId w:val="7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F5EA3" w:rsidRPr="0036621D" w:rsidRDefault="00EF5EA3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36621D">
              <w:rPr>
                <w:rFonts w:ascii="Arial" w:hAnsi="細明體"/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CHAR(01)</w:t>
            </w:r>
          </w:p>
        </w:tc>
        <w:tc>
          <w:tcPr>
            <w:tcW w:w="5772" w:type="dxa"/>
          </w:tcPr>
          <w:p w:rsidR="00EF5EA3" w:rsidRPr="00084EAA" w:rsidRDefault="00EF5EA3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084EAA">
              <w:rPr>
                <w:rFonts w:ascii="Arial" w:hAnsi="細明體"/>
                <w:sz w:val="20"/>
                <w:szCs w:val="20"/>
              </w:rPr>
              <w:t>訊息為</w:t>
            </w:r>
            <w:r w:rsidRPr="00084EAA">
              <w:rPr>
                <w:rFonts w:ascii="Arial" w:hAnsi="細明體"/>
                <w:sz w:val="20"/>
                <w:szCs w:val="20"/>
              </w:rPr>
              <w:t>0</w:t>
            </w:r>
            <w:r w:rsidRPr="00084EAA">
              <w:rPr>
                <w:rFonts w:ascii="Arial" w:hAnsi="細明體"/>
                <w:sz w:val="20"/>
                <w:szCs w:val="20"/>
              </w:rPr>
              <w:t>時代表成功，其它則代表失敗</w:t>
            </w:r>
          </w:p>
        </w:tc>
      </w:tr>
    </w:tbl>
    <w:p w:rsidR="00BB1FBB" w:rsidRPr="00305137" w:rsidRDefault="00C3242D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F905C9">
        <w:rPr>
          <w:rFonts w:ascii="細明體" w:eastAsia="細明體" w:hAnsi="細明體" w:hint="eastAsia"/>
          <w:kern w:val="2"/>
          <w:lang w:eastAsia="zh-TW"/>
        </w:rPr>
        <w:lastRenderedPageBreak/>
        <w:t>程式初始</w:t>
      </w:r>
      <w:r w:rsidR="005D1DFA" w:rsidRPr="00305137">
        <w:rPr>
          <w:kern w:val="2"/>
          <w:szCs w:val="24"/>
          <w:lang w:eastAsia="zh-TW"/>
        </w:rPr>
        <w:t>：</w:t>
      </w:r>
      <w:r w:rsidR="00F905C9" w:rsidRPr="00305137">
        <w:rPr>
          <w:rFonts w:eastAsia="細明體"/>
          <w:kern w:val="2"/>
          <w:lang w:eastAsia="zh-TW"/>
        </w:rPr>
        <w:t xml:space="preserve"> 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82"/>
        <w:gridCol w:w="1695"/>
        <w:gridCol w:w="2026"/>
        <w:gridCol w:w="1356"/>
        <w:gridCol w:w="728"/>
        <w:gridCol w:w="4111"/>
      </w:tblGrid>
      <w:tr w:rsidR="00BB1FBB" w:rsidRPr="00305137" w:rsidTr="00E51E94">
        <w:tc>
          <w:tcPr>
            <w:tcW w:w="10598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color w:val="000000"/>
                <w:sz w:val="20"/>
                <w:szCs w:val="20"/>
              </w:rPr>
              <w:t>CountManager / ErrorLog</w:t>
            </w:r>
          </w:p>
        </w:tc>
      </w:tr>
      <w:tr w:rsidR="00BB1FBB" w:rsidRPr="00305137" w:rsidTr="00E51E94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JOB_NAME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作業名稱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411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color w:val="FF0066"/>
                <w:sz w:val="20"/>
                <w:szCs w:val="20"/>
              </w:rPr>
            </w:pPr>
          </w:p>
        </w:tc>
      </w:tr>
      <w:tr w:rsidR="00BB1FBB" w:rsidRPr="00305137" w:rsidTr="00E51E94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PROGRAM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程式名稱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4111" w:type="dxa"/>
          </w:tcPr>
          <w:p w:rsidR="00BB1FBB" w:rsidRPr="00305137" w:rsidRDefault="00BB1FBB" w:rsidP="00F10AF8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  <w:r w:rsidR="00F10AF8">
              <w:rPr>
                <w:rFonts w:eastAsia="細明體" w:hint="eastAsia"/>
                <w:bCs/>
                <w:sz w:val="20"/>
                <w:szCs w:val="20"/>
              </w:rPr>
              <w:t>V0</w:t>
            </w:r>
            <w:r w:rsidRPr="00305137">
              <w:rPr>
                <w:rFonts w:eastAsia="細明體"/>
                <w:bCs/>
                <w:sz w:val="20"/>
                <w:szCs w:val="20"/>
              </w:rPr>
              <w:t>_</w:t>
            </w:r>
            <w:r w:rsidR="00D50B6D">
              <w:rPr>
                <w:rFonts w:eastAsia="細明體"/>
                <w:bCs/>
                <w:sz w:val="20"/>
                <w:szCs w:val="20"/>
              </w:rPr>
              <w:t>B0</w:t>
            </w:r>
            <w:r w:rsidR="00A008BF">
              <w:rPr>
                <w:rFonts w:eastAsia="細明體" w:hint="eastAsia"/>
                <w:bCs/>
                <w:sz w:val="20"/>
                <w:szCs w:val="20"/>
              </w:rPr>
              <w:t>0</w:t>
            </w:r>
            <w:r w:rsidR="00DE2F16">
              <w:rPr>
                <w:rFonts w:eastAsia="細明體" w:hint="eastAsia"/>
                <w:bCs/>
                <w:sz w:val="20"/>
                <w:szCs w:val="20"/>
              </w:rPr>
              <w:t>8</w:t>
            </w:r>
          </w:p>
        </w:tc>
      </w:tr>
      <w:tr w:rsidR="00BB1FBB" w:rsidRPr="00305137" w:rsidTr="00E51E94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PROCESS_DATE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日期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TIMESTAMP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411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CURRENT DAY</w:t>
            </w:r>
          </w:p>
        </w:tc>
      </w:tr>
      <w:tr w:rsidR="00BB1FBB" w:rsidRPr="00305137" w:rsidTr="00E51E94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BUSINESS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業務別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411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</w:p>
        </w:tc>
      </w:tr>
      <w:tr w:rsidR="00BB1FBB" w:rsidRPr="00305137" w:rsidTr="00E51E94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SUBSYSTEM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次系統名稱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4111" w:type="dxa"/>
          </w:tcPr>
          <w:p w:rsidR="00BB1FBB" w:rsidRPr="00305137" w:rsidRDefault="00F10AF8" w:rsidP="006E2614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int="eastAsia"/>
                <w:bCs/>
                <w:sz w:val="20"/>
                <w:szCs w:val="20"/>
              </w:rPr>
              <w:t>V0</w:t>
            </w:r>
          </w:p>
        </w:tc>
      </w:tr>
      <w:tr w:rsidR="00BB1FBB" w:rsidRPr="00305137" w:rsidTr="00E51E94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PERIOD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執行週期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4111" w:type="dxa"/>
          </w:tcPr>
          <w:p w:rsidR="00BB1FBB" w:rsidRPr="00305137" w:rsidRDefault="00F10AF8" w:rsidP="00405370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BB1FBB" w:rsidRPr="00305137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程式內容：</w:t>
      </w:r>
    </w:p>
    <w:p w:rsidR="00BB1FBB" w:rsidRPr="00305137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初始化：</w:t>
      </w:r>
    </w:p>
    <w:p w:rsidR="00BB1FBB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回覆訊息預設為</w:t>
      </w:r>
      <w:r w:rsidRPr="00305137">
        <w:rPr>
          <w:kern w:val="2"/>
          <w:szCs w:val="24"/>
          <w:lang w:eastAsia="zh-TW"/>
        </w:rPr>
        <w:t>0</w:t>
      </w:r>
      <w:r w:rsidRPr="00305137">
        <w:rPr>
          <w:kern w:val="2"/>
          <w:szCs w:val="24"/>
          <w:lang w:eastAsia="zh-TW"/>
        </w:rPr>
        <w:t>。</w:t>
      </w:r>
    </w:p>
    <w:p w:rsidR="005027D9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清檔：</w:t>
      </w:r>
      <w:r w:rsidR="003A6620">
        <w:rPr>
          <w:rFonts w:eastAsia="細明體" w:hint="eastAsia"/>
          <w:kern w:val="2"/>
          <w:szCs w:val="24"/>
          <w:lang w:eastAsia="zh-TW"/>
        </w:rPr>
        <w:t>(</w:t>
      </w:r>
      <w:r w:rsidR="003A6620">
        <w:rPr>
          <w:rFonts w:eastAsia="細明體" w:hint="eastAsia"/>
          <w:kern w:val="2"/>
          <w:szCs w:val="24"/>
          <w:lang w:eastAsia="zh-TW"/>
        </w:rPr>
        <w:t>整批才清檔，當日只需</w:t>
      </w:r>
      <w:r w:rsidR="003A6620">
        <w:rPr>
          <w:rFonts w:eastAsia="細明體" w:hint="eastAsia"/>
          <w:kern w:val="2"/>
          <w:szCs w:val="24"/>
          <w:lang w:eastAsia="zh-TW"/>
        </w:rPr>
        <w:t>INSERT-UPDATE)</w:t>
      </w:r>
    </w:p>
    <w:p w:rsidR="00F35198" w:rsidRDefault="00F35198" w:rsidP="001056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="00720079">
        <w:rPr>
          <w:rFonts w:eastAsia="細明體" w:hint="eastAsia"/>
          <w:kern w:val="2"/>
          <w:szCs w:val="24"/>
          <w:lang w:eastAsia="zh-TW"/>
        </w:rPr>
        <w:t>輸入</w:t>
      </w:r>
      <w:r w:rsidR="00720079">
        <w:rPr>
          <w:rFonts w:eastAsia="細明體" w:hint="eastAsia"/>
          <w:kern w:val="2"/>
          <w:szCs w:val="24"/>
          <w:lang w:eastAsia="zh-TW"/>
        </w:rPr>
        <w:t>.</w:t>
      </w:r>
      <w:r w:rsidR="00720079" w:rsidRPr="00720079">
        <w:rPr>
          <w:rFonts w:eastAsia="細明體" w:hint="eastAsia"/>
          <w:kern w:val="2"/>
          <w:szCs w:val="24"/>
          <w:lang w:eastAsia="zh-TW"/>
        </w:rPr>
        <w:t>整批或當日件</w:t>
      </w:r>
      <w:r w:rsidR="00566B02">
        <w:rPr>
          <w:rFonts w:eastAsia="細明體" w:hint="eastAsia"/>
          <w:kern w:val="2"/>
          <w:szCs w:val="24"/>
          <w:lang w:eastAsia="zh-TW"/>
        </w:rPr>
        <w:t xml:space="preserve"> &lt;&gt;</w:t>
      </w:r>
      <w:r w:rsidR="00720079">
        <w:rPr>
          <w:rFonts w:eastAsia="細明體" w:hint="eastAsia"/>
          <w:kern w:val="2"/>
          <w:szCs w:val="24"/>
          <w:lang w:eastAsia="zh-TW"/>
        </w:rPr>
        <w:t xml:space="preserve"> </w:t>
      </w:r>
      <w:r w:rsidR="00720079">
        <w:rPr>
          <w:rFonts w:eastAsia="細明體"/>
          <w:kern w:val="2"/>
          <w:szCs w:val="24"/>
          <w:lang w:eastAsia="zh-TW"/>
        </w:rPr>
        <w:t>‘</w:t>
      </w:r>
      <w:r w:rsidR="00720079">
        <w:rPr>
          <w:rFonts w:eastAsia="細明體" w:hint="eastAsia"/>
          <w:kern w:val="2"/>
          <w:szCs w:val="24"/>
          <w:lang w:eastAsia="zh-TW"/>
        </w:rPr>
        <w:t>D</w:t>
      </w:r>
      <w:r w:rsidR="00720079">
        <w:rPr>
          <w:rFonts w:eastAsia="細明體"/>
          <w:kern w:val="2"/>
          <w:szCs w:val="24"/>
          <w:lang w:eastAsia="zh-TW"/>
        </w:rPr>
        <w:t>’</w:t>
      </w:r>
      <w:r w:rsidR="00566B02">
        <w:rPr>
          <w:rFonts w:eastAsia="細明體" w:hint="eastAsia"/>
          <w:kern w:val="2"/>
          <w:szCs w:val="24"/>
          <w:lang w:eastAsia="zh-TW"/>
        </w:rPr>
        <w:t xml:space="preserve"> (</w:t>
      </w:r>
      <w:r w:rsidR="00566B02" w:rsidRPr="00566B02">
        <w:rPr>
          <w:rFonts w:eastAsia="細明體" w:hint="eastAsia"/>
          <w:kern w:val="2"/>
          <w:szCs w:val="24"/>
          <w:lang w:eastAsia="zh-TW"/>
        </w:rPr>
        <w:t>整批</w:t>
      </w:r>
      <w:r w:rsidR="00566B02">
        <w:rPr>
          <w:rFonts w:eastAsia="細明體" w:hint="eastAsia"/>
          <w:kern w:val="2"/>
          <w:szCs w:val="24"/>
          <w:lang w:eastAsia="zh-TW"/>
        </w:rPr>
        <w:t>)</w:t>
      </w:r>
    </w:p>
    <w:p w:rsidR="005027D9" w:rsidRPr="0030580A" w:rsidRDefault="005027D9" w:rsidP="000F10A2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ins w:id="6" w:author="蕭侑文" w:date="2018-03-27T15:14:00Z"/>
          <w:rFonts w:eastAsia="細明體"/>
          <w:kern w:val="2"/>
          <w:szCs w:val="24"/>
          <w:lang w:eastAsia="zh-TW"/>
          <w:rPrChange w:id="7" w:author="蕭侑文" w:date="2018-03-27T15:14:00Z">
            <w:rPr>
              <w:ins w:id="8" w:author="蕭侑文" w:date="2018-03-27T15:14:00Z"/>
              <w:kern w:val="2"/>
              <w:szCs w:val="24"/>
              <w:lang w:eastAsia="zh-TW"/>
            </w:rPr>
          </w:rPrChange>
        </w:rPr>
      </w:pPr>
      <w:r>
        <w:rPr>
          <w:rFonts w:eastAsia="細明體" w:hint="eastAsia"/>
          <w:kern w:val="2"/>
          <w:szCs w:val="24"/>
          <w:lang w:eastAsia="zh-TW"/>
        </w:rPr>
        <w:t xml:space="preserve">DELETE </w:t>
      </w:r>
      <w:r w:rsidRPr="000F10A2">
        <w:rPr>
          <w:rFonts w:hint="eastAsia"/>
          <w:kern w:val="2"/>
          <w:szCs w:val="24"/>
          <w:lang w:eastAsia="zh-TW"/>
        </w:rPr>
        <w:t>FROM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 w:rsidR="000B7900">
        <w:rPr>
          <w:rFonts w:hint="eastAsia"/>
          <w:kern w:val="2"/>
          <w:szCs w:val="24"/>
          <w:lang w:eastAsia="zh-TW"/>
        </w:rPr>
        <w:t>DTAA</w:t>
      </w:r>
      <w:r w:rsidR="00EB4EE3">
        <w:rPr>
          <w:rFonts w:hint="eastAsia"/>
          <w:kern w:val="2"/>
          <w:szCs w:val="24"/>
          <w:lang w:eastAsia="zh-TW"/>
        </w:rPr>
        <w:t>V00</w:t>
      </w:r>
      <w:r w:rsidR="00DF2271">
        <w:rPr>
          <w:rFonts w:hint="eastAsia"/>
          <w:kern w:val="2"/>
          <w:szCs w:val="24"/>
          <w:lang w:eastAsia="zh-TW"/>
        </w:rPr>
        <w:t>8</w:t>
      </w:r>
    </w:p>
    <w:p w:rsidR="0030580A" w:rsidRPr="000E3E40" w:rsidRDefault="0030580A" w:rsidP="000F10A2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eastAsia="細明體"/>
          <w:kern w:val="2"/>
          <w:szCs w:val="24"/>
          <w:lang w:eastAsia="zh-TW"/>
        </w:rPr>
      </w:pPr>
      <w:ins w:id="9" w:author="蕭侑文" w:date="2018-03-27T15:14:00Z">
        <w:r>
          <w:rPr>
            <w:rFonts w:eastAsia="細明體" w:hint="eastAsia"/>
            <w:kern w:val="2"/>
            <w:szCs w:val="24"/>
            <w:lang w:eastAsia="zh-TW"/>
          </w:rPr>
          <w:t>請分批刪除</w:t>
        </w:r>
      </w:ins>
    </w:p>
    <w:p w:rsidR="00733F9D" w:rsidRDefault="00733F9D" w:rsidP="00733F9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//**</w:t>
      </w:r>
      <w:r>
        <w:rPr>
          <w:rFonts w:eastAsia="細明體" w:hint="eastAsia"/>
          <w:kern w:val="2"/>
          <w:szCs w:val="24"/>
          <w:lang w:eastAsia="zh-TW"/>
        </w:rPr>
        <w:t>將</w:t>
      </w:r>
      <w:r w:rsidRPr="00590714">
        <w:rPr>
          <w:rFonts w:ascii="細明體" w:eastAsia="細明體" w:hAnsi="細明體" w:cs="細明體"/>
          <w:lang w:eastAsia="zh-TW"/>
        </w:rPr>
        <w:t>特殊醫師檔</w:t>
      </w:r>
      <w:r>
        <w:rPr>
          <w:rFonts w:eastAsia="細明體" w:hint="eastAsia"/>
          <w:kern w:val="2"/>
          <w:szCs w:val="24"/>
          <w:lang w:eastAsia="zh-TW"/>
        </w:rPr>
        <w:t>資料讀出放入暫存</w:t>
      </w:r>
      <w:r>
        <w:rPr>
          <w:rFonts w:eastAsia="細明體" w:hint="eastAsia"/>
          <w:kern w:val="2"/>
          <w:szCs w:val="24"/>
          <w:lang w:eastAsia="zh-TW"/>
        </w:rPr>
        <w:t>$DTAAD</w:t>
      </w:r>
      <w:r>
        <w:rPr>
          <w:rFonts w:eastAsia="細明體"/>
          <w:kern w:val="2"/>
          <w:szCs w:val="24"/>
          <w:lang w:eastAsia="zh-TW"/>
        </w:rPr>
        <w:t>100</w:t>
      </w:r>
    </w:p>
    <w:p w:rsidR="00733F9D" w:rsidRDefault="00733F9D" w:rsidP="00733F9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</w:t>
      </w:r>
      <w:r w:rsidRPr="00590714">
        <w:rPr>
          <w:rFonts w:ascii="細明體" w:eastAsia="細明體" w:hAnsi="細明體" w:cs="細明體"/>
          <w:lang w:eastAsia="zh-TW"/>
        </w:rPr>
        <w:t>特殊醫師檔</w:t>
      </w:r>
      <w:r>
        <w:rPr>
          <w:rFonts w:eastAsia="細明體" w:hint="eastAsia"/>
          <w:kern w:val="2"/>
          <w:szCs w:val="24"/>
          <w:lang w:eastAsia="zh-TW"/>
        </w:rPr>
        <w:t>DTAA</w:t>
      </w:r>
      <w:r>
        <w:rPr>
          <w:rFonts w:eastAsia="細明體"/>
          <w:kern w:val="2"/>
          <w:szCs w:val="24"/>
          <w:lang w:eastAsia="zh-TW"/>
        </w:rPr>
        <w:t>D100</w:t>
      </w:r>
      <w:r>
        <w:rPr>
          <w:rFonts w:eastAsia="細明體" w:hint="eastAsia"/>
          <w:kern w:val="2"/>
          <w:szCs w:val="24"/>
          <w:lang w:eastAsia="zh-TW"/>
        </w:rPr>
        <w:t>所有資料，讀取欄位</w:t>
      </w:r>
      <w:r>
        <w:rPr>
          <w:rFonts w:eastAsia="細明體" w:hint="eastAsia"/>
          <w:kern w:val="2"/>
          <w:szCs w:val="24"/>
          <w:lang w:eastAsia="zh-TW"/>
        </w:rPr>
        <w:t xml:space="preserve">  </w:t>
      </w:r>
    </w:p>
    <w:p w:rsidR="00733F9D" w:rsidRDefault="00733F9D" w:rsidP="00733F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醫師姓名</w:t>
      </w:r>
    </w:p>
    <w:p w:rsidR="00733F9D" w:rsidRDefault="00733F9D" w:rsidP="00733F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醫師科別</w:t>
      </w:r>
    </w:p>
    <w:p w:rsidR="00733F9D" w:rsidRDefault="00733F9D" w:rsidP="00733F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備註</w:t>
      </w:r>
    </w:p>
    <w:p w:rsidR="00733F9D" w:rsidRPr="00733F9D" w:rsidRDefault="00733F9D" w:rsidP="00733F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輸入人員</w:t>
      </w:r>
      <w:r>
        <w:rPr>
          <w:rFonts w:eastAsia="細明體" w:hint="eastAsia"/>
          <w:kern w:val="2"/>
          <w:szCs w:val="24"/>
          <w:lang w:eastAsia="zh-TW"/>
        </w:rPr>
        <w:t>ID</w:t>
      </w:r>
    </w:p>
    <w:p w:rsidR="00733F9D" w:rsidRDefault="00733F9D" w:rsidP="00733F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輸入人員姓名</w:t>
      </w:r>
    </w:p>
    <w:p w:rsidR="00733F9D" w:rsidRDefault="00733F9D" w:rsidP="00733F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輸入時間取西元年</w:t>
      </w:r>
      <w:r>
        <w:rPr>
          <w:rFonts w:eastAsia="細明體" w:hint="eastAsia"/>
          <w:kern w:val="2"/>
          <w:szCs w:val="24"/>
          <w:lang w:eastAsia="zh-TW"/>
        </w:rPr>
        <w:t xml:space="preserve"> AS $</w:t>
      </w:r>
      <w:r>
        <w:rPr>
          <w:rFonts w:eastAsia="細明體" w:hint="eastAsia"/>
          <w:kern w:val="2"/>
          <w:szCs w:val="24"/>
          <w:lang w:eastAsia="zh-TW"/>
        </w:rPr>
        <w:t>輸入日期</w:t>
      </w:r>
    </w:p>
    <w:p w:rsidR="00733F9D" w:rsidRDefault="00733F9D" w:rsidP="00733F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修改人員</w:t>
      </w:r>
      <w:r>
        <w:rPr>
          <w:rFonts w:eastAsia="細明體" w:hint="eastAsia"/>
          <w:kern w:val="2"/>
          <w:szCs w:val="24"/>
          <w:lang w:eastAsia="zh-TW"/>
        </w:rPr>
        <w:t>ID</w:t>
      </w:r>
    </w:p>
    <w:p w:rsidR="00733F9D" w:rsidRDefault="00733F9D" w:rsidP="00733F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修改人員姓名</w:t>
      </w:r>
    </w:p>
    <w:p w:rsidR="00733F9D" w:rsidRDefault="00733F9D" w:rsidP="00733F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修改時間取西元年</w:t>
      </w:r>
      <w:r>
        <w:rPr>
          <w:rFonts w:eastAsia="細明體" w:hint="eastAsia"/>
          <w:kern w:val="2"/>
          <w:szCs w:val="24"/>
          <w:lang w:eastAsia="zh-TW"/>
        </w:rPr>
        <w:t xml:space="preserve"> AS $</w:t>
      </w:r>
      <w:r>
        <w:rPr>
          <w:rFonts w:eastAsia="細明體" w:hint="eastAsia"/>
          <w:kern w:val="2"/>
          <w:szCs w:val="24"/>
          <w:lang w:eastAsia="zh-TW"/>
        </w:rPr>
        <w:t>修改日期</w:t>
      </w:r>
    </w:p>
    <w:p w:rsidR="00DA1B60" w:rsidRPr="00733F9D" w:rsidRDefault="00DA1B60" w:rsidP="00733F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剔除表示</w:t>
      </w:r>
    </w:p>
    <w:p w:rsidR="00733F9D" w:rsidRDefault="00733F9D" w:rsidP="00733F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若讀取有誤，顯示錯誤訊息</w:t>
      </w:r>
      <w:r>
        <w:rPr>
          <w:rFonts w:eastAsia="細明體" w:hint="eastAsia"/>
          <w:kern w:val="2"/>
          <w:szCs w:val="24"/>
          <w:lang w:eastAsia="zh-TW"/>
        </w:rPr>
        <w:t xml:space="preserve">  </w:t>
      </w:r>
      <w:r>
        <w:rPr>
          <w:rFonts w:eastAsia="細明體"/>
          <w:kern w:val="2"/>
          <w:szCs w:val="24"/>
          <w:lang w:eastAsia="zh-TW"/>
        </w:rPr>
        <w:t>“</w:t>
      </w:r>
      <w:r>
        <w:rPr>
          <w:rFonts w:eastAsia="細明體" w:hint="eastAsia"/>
          <w:kern w:val="2"/>
          <w:szCs w:val="24"/>
          <w:lang w:eastAsia="zh-TW"/>
        </w:rPr>
        <w:t>讀取</w:t>
      </w:r>
      <w:r w:rsidRPr="00590714">
        <w:rPr>
          <w:rFonts w:ascii="細明體" w:eastAsia="細明體" w:hAnsi="細明體" w:cs="細明體"/>
          <w:lang w:eastAsia="zh-TW"/>
        </w:rPr>
        <w:t>特殊醫師檔</w:t>
      </w:r>
      <w:r>
        <w:rPr>
          <w:rFonts w:eastAsia="細明體" w:hint="eastAsia"/>
          <w:kern w:val="2"/>
          <w:szCs w:val="24"/>
          <w:lang w:eastAsia="zh-TW"/>
        </w:rPr>
        <w:t>DTAA</w:t>
      </w:r>
      <w:r>
        <w:rPr>
          <w:rFonts w:eastAsia="細明體"/>
          <w:kern w:val="2"/>
          <w:szCs w:val="24"/>
          <w:lang w:eastAsia="zh-TW"/>
        </w:rPr>
        <w:t>D100</w:t>
      </w:r>
      <w:r>
        <w:rPr>
          <w:rFonts w:eastAsia="細明體" w:hint="eastAsia"/>
          <w:kern w:val="2"/>
          <w:szCs w:val="24"/>
          <w:lang w:eastAsia="zh-TW"/>
        </w:rPr>
        <w:t>錯誤</w:t>
      </w:r>
      <w:r>
        <w:rPr>
          <w:rFonts w:eastAsia="細明體"/>
          <w:kern w:val="2"/>
          <w:szCs w:val="24"/>
          <w:lang w:eastAsia="zh-TW"/>
        </w:rPr>
        <w:t>”</w:t>
      </w:r>
    </w:p>
    <w:p w:rsidR="00733F9D" w:rsidRDefault="00733F9D" w:rsidP="00733F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若無誤</w:t>
      </w:r>
    </w:p>
    <w:p w:rsidR="00733F9D" w:rsidRPr="00C43083" w:rsidRDefault="00733F9D" w:rsidP="00733F9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將讀出資料暫存</w:t>
      </w:r>
      <w:r>
        <w:rPr>
          <w:rFonts w:eastAsia="細明體" w:hint="eastAsia"/>
          <w:kern w:val="2"/>
          <w:szCs w:val="24"/>
          <w:lang w:eastAsia="zh-TW"/>
        </w:rPr>
        <w:t>$DTAAD100</w:t>
      </w:r>
    </w:p>
    <w:p w:rsidR="00105641" w:rsidRPr="00557AA2" w:rsidRDefault="00020BCC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Ansi="細明體" w:hint="eastAsia"/>
          <w:kern w:val="2"/>
          <w:szCs w:val="24"/>
          <w:lang w:eastAsia="zh-TW"/>
        </w:rPr>
        <w:t>抽取</w:t>
      </w:r>
      <w:r w:rsidR="000814EE">
        <w:rPr>
          <w:rFonts w:eastAsia="細明體" w:hAnsi="細明體" w:hint="eastAsia"/>
          <w:kern w:val="2"/>
          <w:szCs w:val="24"/>
          <w:lang w:eastAsia="zh-TW"/>
        </w:rPr>
        <w:t>資料</w:t>
      </w:r>
      <w:r w:rsidR="00AF145B">
        <w:rPr>
          <w:rFonts w:eastAsia="細明體" w:hAnsi="細明體" w:hint="eastAsia"/>
          <w:kern w:val="2"/>
          <w:szCs w:val="24"/>
          <w:lang w:eastAsia="zh-TW"/>
        </w:rPr>
        <w:t>：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(</w:t>
      </w:r>
      <w:r w:rsidR="000814EE">
        <w:rPr>
          <w:rFonts w:eastAsia="細明體" w:hAnsi="細明體" w:hint="eastAsia"/>
          <w:kern w:val="2"/>
          <w:szCs w:val="24"/>
          <w:lang w:eastAsia="zh-TW"/>
        </w:rPr>
        <w:t>區分當日與否以及模型分類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)</w:t>
      </w:r>
    </w:p>
    <w:p w:rsidR="00F3741E" w:rsidRPr="00961990" w:rsidRDefault="00223FE2" w:rsidP="00D50D51">
      <w:pPr>
        <w:pStyle w:val="Tabletext"/>
        <w:keepLines w:val="0"/>
        <w:spacing w:after="0" w:line="240" w:lineRule="auto"/>
        <w:ind w:left="812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抽取核定後資料，後續依事故人各次申請起日排除重複申請，故不需使用受理編號排序</w:t>
      </w:r>
    </w:p>
    <w:p w:rsidR="00F221C5" w:rsidRPr="00F73B66" w:rsidRDefault="00F221C5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3B66">
        <w:rPr>
          <w:rFonts w:hint="eastAsia"/>
          <w:kern w:val="2"/>
          <w:szCs w:val="24"/>
          <w:lang w:eastAsia="zh-TW"/>
        </w:rPr>
        <w:t xml:space="preserve">IF </w:t>
      </w:r>
      <w:r w:rsidRPr="00F73B66">
        <w:rPr>
          <w:rFonts w:eastAsia="細明體" w:hint="eastAsia"/>
          <w:kern w:val="2"/>
          <w:szCs w:val="24"/>
          <w:lang w:eastAsia="zh-TW"/>
        </w:rPr>
        <w:t>輸入</w:t>
      </w:r>
      <w:r w:rsidRPr="00F73B66">
        <w:rPr>
          <w:rFonts w:eastAsia="細明體" w:hint="eastAsia"/>
          <w:kern w:val="2"/>
          <w:szCs w:val="24"/>
          <w:lang w:eastAsia="zh-TW"/>
        </w:rPr>
        <w:t>.</w:t>
      </w:r>
      <w:r w:rsidRPr="00F73B66">
        <w:rPr>
          <w:rFonts w:eastAsia="細明體" w:hint="eastAsia"/>
          <w:kern w:val="2"/>
          <w:szCs w:val="24"/>
          <w:lang w:eastAsia="zh-TW"/>
        </w:rPr>
        <w:t>整批或當日件</w:t>
      </w:r>
      <w:r w:rsidRPr="00F73B66">
        <w:rPr>
          <w:rFonts w:eastAsia="細明體" w:hint="eastAsia"/>
          <w:kern w:val="2"/>
          <w:szCs w:val="24"/>
          <w:lang w:eastAsia="zh-TW"/>
        </w:rPr>
        <w:t xml:space="preserve"> = </w:t>
      </w:r>
      <w:r w:rsidRPr="00F73B66">
        <w:rPr>
          <w:rFonts w:eastAsia="細明體"/>
          <w:kern w:val="2"/>
          <w:szCs w:val="24"/>
          <w:lang w:eastAsia="zh-TW"/>
        </w:rPr>
        <w:t>‘</w:t>
      </w:r>
      <w:r w:rsidRPr="00F73B66">
        <w:rPr>
          <w:rFonts w:eastAsia="細明體" w:hint="eastAsia"/>
          <w:kern w:val="2"/>
          <w:szCs w:val="24"/>
          <w:lang w:eastAsia="zh-TW"/>
        </w:rPr>
        <w:t>D</w:t>
      </w:r>
      <w:r w:rsidRPr="00F73B66">
        <w:rPr>
          <w:rFonts w:eastAsia="細明體"/>
          <w:kern w:val="2"/>
          <w:szCs w:val="24"/>
          <w:lang w:eastAsia="zh-TW"/>
        </w:rPr>
        <w:t>’</w:t>
      </w:r>
      <w:r w:rsidRPr="00F73B66">
        <w:rPr>
          <w:rFonts w:eastAsia="細明體" w:hint="eastAsia"/>
          <w:kern w:val="2"/>
          <w:szCs w:val="24"/>
          <w:lang w:eastAsia="zh-TW"/>
        </w:rPr>
        <w:t xml:space="preserve"> (</w:t>
      </w:r>
      <w:r w:rsidRPr="00F73B66">
        <w:rPr>
          <w:rFonts w:eastAsia="細明體" w:hint="eastAsia"/>
          <w:kern w:val="2"/>
          <w:szCs w:val="24"/>
          <w:lang w:eastAsia="zh-TW"/>
        </w:rPr>
        <w:t>當日</w:t>
      </w:r>
      <w:r w:rsidRPr="00F73B66">
        <w:rPr>
          <w:rFonts w:eastAsia="細明體" w:hint="eastAsia"/>
          <w:kern w:val="2"/>
          <w:szCs w:val="24"/>
          <w:lang w:eastAsia="zh-TW"/>
        </w:rPr>
        <w:t>)</w:t>
      </w:r>
    </w:p>
    <w:p w:rsidR="00303006" w:rsidRPr="00303006" w:rsidRDefault="00582C68" w:rsidP="00F73B66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="00303006">
        <w:t xml:space="preserve">READ </w:t>
      </w:r>
      <w:r w:rsidR="00303006">
        <w:rPr>
          <w:color w:val="FF0000"/>
        </w:rPr>
        <w:t>DTAAA001</w:t>
      </w:r>
      <w:r w:rsidR="00303006">
        <w:t xml:space="preserve"> A</w:t>
      </w:r>
    </w:p>
    <w:p w:rsidR="00F73B66" w:rsidRDefault="00303006" w:rsidP="00F73B66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INNER JOIN </w:t>
      </w:r>
      <w:r w:rsidR="00F73B66">
        <w:rPr>
          <w:rFonts w:hint="eastAsia"/>
          <w:kern w:val="2"/>
          <w:szCs w:val="24"/>
          <w:lang w:eastAsia="zh-TW"/>
        </w:rPr>
        <w:t>DTAAA020 B</w:t>
      </w:r>
    </w:p>
    <w:p w:rsidR="00F73B66" w:rsidRDefault="00F73B66" w:rsidP="00F73B6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=</w:t>
      </w:r>
      <w:r w:rsidRPr="00C1572D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F73B66" w:rsidRDefault="00F73B66" w:rsidP="00F73B66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DTAAA021 C</w:t>
      </w:r>
    </w:p>
    <w:p w:rsidR="00F73B66" w:rsidRDefault="00F73B66" w:rsidP="00F73B6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=</w:t>
      </w:r>
      <w:r w:rsidRPr="00C1572D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F73B66" w:rsidRDefault="00F73B66" w:rsidP="00F73B66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 DTAAD100 D</w:t>
      </w:r>
    </w:p>
    <w:p w:rsidR="00F73B66" w:rsidRPr="0066785C" w:rsidRDefault="00F73B66" w:rsidP="00F73B66">
      <w:pPr>
        <w:pStyle w:val="Tabletext"/>
        <w:keepLines w:val="0"/>
        <w:numPr>
          <w:ilvl w:val="4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66785C">
        <w:rPr>
          <w:rFonts w:hint="eastAsia"/>
          <w:kern w:val="2"/>
          <w:szCs w:val="24"/>
          <w:lang w:eastAsia="zh-TW"/>
        </w:rPr>
        <w:t xml:space="preserve">ON </w:t>
      </w:r>
      <w:r>
        <w:rPr>
          <w:rFonts w:hint="eastAsia"/>
          <w:kern w:val="2"/>
          <w:szCs w:val="24"/>
          <w:lang w:eastAsia="zh-TW"/>
        </w:rPr>
        <w:t>B</w:t>
      </w:r>
      <w:r w:rsidRPr="0066785C"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醫師姓名</w:t>
      </w:r>
      <w:r w:rsidRPr="0066785C">
        <w:rPr>
          <w:rFonts w:hint="eastAsia"/>
          <w:kern w:val="2"/>
          <w:szCs w:val="24"/>
          <w:lang w:eastAsia="zh-TW"/>
        </w:rPr>
        <w:t>= D.</w:t>
      </w:r>
      <w:r>
        <w:rPr>
          <w:rFonts w:hint="eastAsia"/>
          <w:kern w:val="2"/>
          <w:szCs w:val="24"/>
          <w:lang w:eastAsia="zh-TW"/>
        </w:rPr>
        <w:t>醫師姓名</w:t>
      </w:r>
      <w:r>
        <w:rPr>
          <w:rFonts w:hint="eastAsia"/>
          <w:kern w:val="2"/>
          <w:szCs w:val="24"/>
          <w:lang w:eastAsia="zh-TW"/>
        </w:rPr>
        <w:t xml:space="preserve"> AND B.</w:t>
      </w:r>
      <w:r>
        <w:rPr>
          <w:rFonts w:hint="eastAsia"/>
          <w:kern w:val="2"/>
          <w:szCs w:val="24"/>
          <w:lang w:eastAsia="zh-TW"/>
        </w:rPr>
        <w:t>醫師科別</w:t>
      </w:r>
      <w:r>
        <w:rPr>
          <w:rFonts w:hint="eastAsia"/>
          <w:kern w:val="2"/>
          <w:szCs w:val="24"/>
          <w:lang w:eastAsia="zh-TW"/>
        </w:rPr>
        <w:t>=D.</w:t>
      </w:r>
      <w:r>
        <w:rPr>
          <w:rFonts w:hint="eastAsia"/>
          <w:kern w:val="2"/>
          <w:szCs w:val="24"/>
          <w:lang w:eastAsia="zh-TW"/>
        </w:rPr>
        <w:t>醫師科別</w:t>
      </w:r>
    </w:p>
    <w:p w:rsidR="00F73B66" w:rsidRDefault="00F73B66" w:rsidP="00F73B66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DTAAA010 E</w:t>
      </w:r>
    </w:p>
    <w:p w:rsidR="00F73B66" w:rsidRPr="00B34242" w:rsidRDefault="00F73B66" w:rsidP="00F73B6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34242">
        <w:rPr>
          <w:rFonts w:hint="eastAsia"/>
          <w:kern w:val="2"/>
          <w:szCs w:val="24"/>
          <w:lang w:eastAsia="zh-TW"/>
        </w:rPr>
        <w:t>ON A.</w:t>
      </w:r>
      <w:r w:rsidRPr="00B34242">
        <w:rPr>
          <w:rFonts w:hint="eastAsia"/>
          <w:kern w:val="2"/>
          <w:szCs w:val="24"/>
          <w:lang w:eastAsia="zh-TW"/>
        </w:rPr>
        <w:t>受理編號</w:t>
      </w:r>
      <w:r w:rsidRPr="00B34242">
        <w:rPr>
          <w:rFonts w:hint="eastAsia"/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E</w:t>
      </w:r>
      <w:r w:rsidRPr="00B34242">
        <w:rPr>
          <w:rFonts w:hint="eastAsia"/>
          <w:kern w:val="2"/>
          <w:szCs w:val="24"/>
          <w:lang w:eastAsia="zh-TW"/>
        </w:rPr>
        <w:t>.</w:t>
      </w:r>
      <w:r w:rsidRPr="00B34242">
        <w:rPr>
          <w:rFonts w:hint="eastAsia"/>
          <w:kern w:val="2"/>
          <w:szCs w:val="24"/>
          <w:lang w:eastAsia="zh-TW"/>
        </w:rPr>
        <w:t>受理編號</w:t>
      </w:r>
    </w:p>
    <w:p w:rsidR="00F73B66" w:rsidRDefault="00F73B66" w:rsidP="00F73B66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303006" w:rsidRDefault="00303006" w:rsidP="0030300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%0001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重起件不列入</w:t>
      </w:r>
      <w:r>
        <w:rPr>
          <w:rFonts w:hint="eastAsia"/>
          <w:kern w:val="2"/>
          <w:szCs w:val="24"/>
          <w:lang w:eastAsia="zh-TW"/>
        </w:rPr>
        <w:t>)</w:t>
      </w:r>
    </w:p>
    <w:p w:rsidR="00303006" w:rsidRDefault="00303006" w:rsidP="0030300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color w:val="000000"/>
        </w:rPr>
        <w:t>受理進度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80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(</w:t>
      </w:r>
      <w:r>
        <w:rPr>
          <w:rFonts w:hint="eastAsia"/>
          <w:color w:val="000000"/>
          <w:lang w:eastAsia="zh-TW"/>
        </w:rPr>
        <w:t>結案</w:t>
      </w:r>
      <w:r>
        <w:rPr>
          <w:rFonts w:hint="eastAsia"/>
          <w:color w:val="000000"/>
          <w:lang w:eastAsia="zh-TW"/>
        </w:rPr>
        <w:t>)</w:t>
      </w:r>
    </w:p>
    <w:p w:rsidR="00582C68" w:rsidRDefault="00582C68" w:rsidP="00F73B6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醫院代碼</w:t>
      </w:r>
      <w:r>
        <w:rPr>
          <w:rFonts w:hint="eastAsia"/>
          <w:kern w:val="2"/>
          <w:szCs w:val="24"/>
          <w:lang w:eastAsia="zh-TW"/>
        </w:rPr>
        <w:t xml:space="preserve"> IN</w:t>
      </w:r>
    </w:p>
    <w:p w:rsidR="00582C68" w:rsidRDefault="009E5E98" w:rsidP="00582C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</w:t>
      </w:r>
      <w:r w:rsidR="00582C68">
        <w:rPr>
          <w:rFonts w:hint="eastAsia"/>
          <w:kern w:val="2"/>
          <w:szCs w:val="24"/>
          <w:lang w:eastAsia="zh-TW"/>
        </w:rPr>
        <w:t>AAA001 P</w:t>
      </w:r>
    </w:p>
    <w:p w:rsidR="00582C68" w:rsidRDefault="00582C68" w:rsidP="00582C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JOINDTAAA020 Q</w:t>
      </w:r>
    </w:p>
    <w:p w:rsidR="00582C68" w:rsidRDefault="00582C68" w:rsidP="00582C6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P.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Q.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582C68" w:rsidRDefault="00582C68" w:rsidP="00582C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73B66" w:rsidRDefault="00582C68" w:rsidP="00582C6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</w:t>
      </w:r>
      <w:r w:rsidR="00F73B66">
        <w:rPr>
          <w:rFonts w:hint="eastAsia"/>
          <w:kern w:val="2"/>
          <w:szCs w:val="24"/>
          <w:lang w:eastAsia="zh-TW"/>
        </w:rPr>
        <w:t>.</w:t>
      </w:r>
      <w:r w:rsidR="00F73B66">
        <w:rPr>
          <w:rFonts w:hint="eastAsia"/>
          <w:kern w:val="2"/>
          <w:szCs w:val="24"/>
          <w:lang w:eastAsia="zh-TW"/>
        </w:rPr>
        <w:t>受理編號</w:t>
      </w:r>
      <w:r w:rsidR="00F73B66">
        <w:rPr>
          <w:rFonts w:hint="eastAsia"/>
          <w:kern w:val="2"/>
          <w:szCs w:val="24"/>
          <w:lang w:eastAsia="zh-TW"/>
        </w:rPr>
        <w:t xml:space="preserve"> LIKE </w:t>
      </w:r>
      <w:r w:rsidR="00F73B66">
        <w:rPr>
          <w:kern w:val="2"/>
          <w:szCs w:val="24"/>
          <w:lang w:eastAsia="zh-TW"/>
        </w:rPr>
        <w:t>‘</w:t>
      </w:r>
      <w:r w:rsidR="00F73B66">
        <w:rPr>
          <w:rFonts w:hint="eastAsia"/>
          <w:kern w:val="2"/>
          <w:szCs w:val="24"/>
          <w:lang w:eastAsia="zh-TW"/>
        </w:rPr>
        <w:t>%0001</w:t>
      </w:r>
      <w:r w:rsidR="00F73B66">
        <w:rPr>
          <w:kern w:val="2"/>
          <w:szCs w:val="24"/>
          <w:lang w:eastAsia="zh-TW"/>
        </w:rPr>
        <w:t>’</w:t>
      </w:r>
      <w:r w:rsidR="00F73B66">
        <w:rPr>
          <w:rFonts w:hint="eastAsia"/>
          <w:kern w:val="2"/>
          <w:szCs w:val="24"/>
          <w:lang w:eastAsia="zh-TW"/>
        </w:rPr>
        <w:t xml:space="preserve"> (</w:t>
      </w:r>
      <w:r w:rsidR="00F73B66">
        <w:rPr>
          <w:rFonts w:hint="eastAsia"/>
          <w:kern w:val="2"/>
          <w:szCs w:val="24"/>
          <w:lang w:eastAsia="zh-TW"/>
        </w:rPr>
        <w:t>重起件不列入</w:t>
      </w:r>
      <w:r w:rsidR="00F73B66">
        <w:rPr>
          <w:rFonts w:hint="eastAsia"/>
          <w:kern w:val="2"/>
          <w:szCs w:val="24"/>
          <w:lang w:eastAsia="zh-TW"/>
        </w:rPr>
        <w:t>)</w:t>
      </w:r>
    </w:p>
    <w:p w:rsidR="00F73B66" w:rsidRPr="00582C68" w:rsidRDefault="00582C68" w:rsidP="00582C6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</w:t>
      </w:r>
      <w:r w:rsidR="00F73B66">
        <w:rPr>
          <w:rFonts w:hint="eastAsia"/>
          <w:kern w:val="2"/>
          <w:szCs w:val="24"/>
          <w:lang w:eastAsia="zh-TW"/>
        </w:rPr>
        <w:t>.</w:t>
      </w:r>
      <w:r w:rsidR="00F73B66">
        <w:rPr>
          <w:color w:val="000000"/>
        </w:rPr>
        <w:t>受理進度</w:t>
      </w:r>
      <w:r w:rsidR="00F73B66">
        <w:rPr>
          <w:rFonts w:hint="eastAsia"/>
          <w:color w:val="000000"/>
          <w:lang w:eastAsia="zh-TW"/>
        </w:rPr>
        <w:t xml:space="preserve"> = </w:t>
      </w:r>
      <w:r w:rsidR="00F73B66">
        <w:rPr>
          <w:color w:val="000000"/>
          <w:lang w:eastAsia="zh-TW"/>
        </w:rPr>
        <w:t>‘</w:t>
      </w:r>
      <w:r w:rsidR="00F73B66">
        <w:rPr>
          <w:rFonts w:hint="eastAsia"/>
          <w:color w:val="000000"/>
          <w:lang w:eastAsia="zh-TW"/>
        </w:rPr>
        <w:t>80</w:t>
      </w:r>
      <w:r w:rsidR="00F73B66">
        <w:rPr>
          <w:color w:val="000000"/>
          <w:lang w:eastAsia="zh-TW"/>
        </w:rPr>
        <w:t>’</w:t>
      </w:r>
      <w:r w:rsidR="00F73B66">
        <w:rPr>
          <w:rFonts w:hint="eastAsia"/>
          <w:color w:val="000000"/>
          <w:lang w:eastAsia="zh-TW"/>
        </w:rPr>
        <w:t>(</w:t>
      </w:r>
      <w:r w:rsidR="00F73B66">
        <w:rPr>
          <w:rFonts w:hint="eastAsia"/>
          <w:color w:val="000000"/>
          <w:lang w:eastAsia="zh-TW"/>
        </w:rPr>
        <w:t>結案</w:t>
      </w:r>
      <w:r w:rsidR="00F73B66">
        <w:rPr>
          <w:rFonts w:hint="eastAsia"/>
          <w:color w:val="000000"/>
          <w:lang w:eastAsia="zh-TW"/>
        </w:rPr>
        <w:t>)</w:t>
      </w:r>
    </w:p>
    <w:p w:rsidR="00582C68" w:rsidRPr="00F221C5" w:rsidRDefault="00582C68" w:rsidP="00582C6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P.</w:t>
      </w:r>
      <w:r>
        <w:rPr>
          <w:rFonts w:hint="eastAsia"/>
          <w:kern w:val="2"/>
          <w:szCs w:val="24"/>
          <w:lang w:eastAsia="zh-TW"/>
        </w:rPr>
        <w:t>結案日期</w:t>
      </w:r>
      <w:r>
        <w:rPr>
          <w:rFonts w:hint="eastAsia"/>
          <w:kern w:val="2"/>
          <w:szCs w:val="24"/>
          <w:lang w:eastAsia="zh-TW"/>
        </w:rPr>
        <w:t xml:space="preserve"> = shutdownDate</w:t>
      </w:r>
    </w:p>
    <w:p w:rsidR="00F73B66" w:rsidRPr="001937A9" w:rsidRDefault="00F73B66" w:rsidP="00F73B6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color w:val="000000"/>
          <w:lang w:eastAsia="zh-TW"/>
        </w:rPr>
        <w:t>核定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診斷類別</w:t>
      </w:r>
      <w:r>
        <w:rPr>
          <w:rFonts w:hint="eastAsia"/>
          <w:color w:val="000000"/>
          <w:lang w:eastAsia="zh-TW"/>
        </w:rPr>
        <w:t xml:space="preserve"> IN (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A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D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) (</w:t>
      </w:r>
      <w:r>
        <w:rPr>
          <w:rFonts w:hint="eastAsia"/>
          <w:color w:val="000000"/>
          <w:lang w:eastAsia="zh-TW"/>
        </w:rPr>
        <w:t>住院、門診</w:t>
      </w:r>
      <w:r>
        <w:rPr>
          <w:rFonts w:hint="eastAsia"/>
          <w:color w:val="000000"/>
          <w:lang w:eastAsia="zh-TW"/>
        </w:rPr>
        <w:t>)</w:t>
      </w:r>
    </w:p>
    <w:p w:rsidR="00F73B66" w:rsidRDefault="00F73B66" w:rsidP="00F73B6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color w:val="000000"/>
          <w:lang w:eastAsia="zh-TW"/>
        </w:rPr>
        <w:t>核定</w:t>
      </w:r>
      <w:r>
        <w:rPr>
          <w:rFonts w:hint="eastAsia"/>
          <w:color w:val="000000"/>
          <w:lang w:eastAsia="zh-TW"/>
        </w:rPr>
        <w:t>_</w:t>
      </w:r>
      <w:r>
        <w:rPr>
          <w:rFonts w:hint="eastAsia"/>
          <w:color w:val="000000"/>
          <w:lang w:eastAsia="zh-TW"/>
        </w:rPr>
        <w:t>起始日期不是空的</w:t>
      </w:r>
    </w:p>
    <w:p w:rsidR="00F73B66" w:rsidRDefault="00F73B66" w:rsidP="00F73B6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 xml:space="preserve">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F73B66" w:rsidRDefault="00F73B66" w:rsidP="00F73B6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E.</w:t>
      </w:r>
      <w:r>
        <w:rPr>
          <w:rFonts w:hint="eastAsia"/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A05</w:t>
      </w:r>
      <w:r>
        <w:rPr>
          <w:kern w:val="2"/>
          <w:szCs w:val="24"/>
          <w:lang w:eastAsia="zh-TW"/>
        </w:rPr>
        <w:t>’</w:t>
      </w:r>
    </w:p>
    <w:p w:rsidR="00F73B66" w:rsidRDefault="00F73B66" w:rsidP="00F73B6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</w:p>
    <w:p w:rsidR="00F73B66" w:rsidRDefault="00F73B66" w:rsidP="00F73B6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E.</w:t>
      </w:r>
      <w:r>
        <w:rPr>
          <w:rFonts w:hint="eastAsia"/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C%</w:t>
      </w:r>
      <w:r>
        <w:rPr>
          <w:kern w:val="2"/>
          <w:szCs w:val="24"/>
          <w:lang w:eastAsia="zh-TW"/>
        </w:rPr>
        <w:t>’</w:t>
      </w:r>
    </w:p>
    <w:p w:rsidR="00F73B66" w:rsidRPr="00F221C5" w:rsidRDefault="00F73B66" w:rsidP="00F73B6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F73B66" w:rsidRPr="00F73B66" w:rsidRDefault="00F73B66" w:rsidP="00EF4410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</w:t>
      </w:r>
      <w:r w:rsidRPr="0066785C">
        <w:rPr>
          <w:rFonts w:hint="eastAsia"/>
          <w:kern w:val="2"/>
          <w:szCs w:val="24"/>
          <w:lang w:eastAsia="zh-TW"/>
        </w:rPr>
        <w:t>B.</w:t>
      </w:r>
      <w:r w:rsidRPr="0066785C">
        <w:rPr>
          <w:rFonts w:hint="eastAsia"/>
          <w:kern w:val="2"/>
          <w:szCs w:val="24"/>
          <w:lang w:eastAsia="zh-TW"/>
        </w:rPr>
        <w:t>醫院代碼</w:t>
      </w:r>
      <w:r>
        <w:rPr>
          <w:rFonts w:hint="eastAsia"/>
          <w:kern w:val="2"/>
          <w:szCs w:val="24"/>
          <w:lang w:eastAsia="zh-TW"/>
        </w:rPr>
        <w:t>+</w:t>
      </w:r>
      <w:r w:rsidRPr="002B63D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醫師科別</w:t>
      </w:r>
      <w:r>
        <w:rPr>
          <w:rFonts w:hint="eastAsia"/>
          <w:kern w:val="2"/>
          <w:szCs w:val="24"/>
          <w:lang w:eastAsia="zh-TW"/>
        </w:rPr>
        <w:t>+</w:t>
      </w:r>
      <w:r w:rsidRPr="002B63D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B</w:t>
      </w:r>
      <w:r w:rsidRPr="0066785C"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醫師姓名</w:t>
      </w:r>
      <w:r>
        <w:rPr>
          <w:rFonts w:hint="eastAsia"/>
          <w:kern w:val="2"/>
          <w:szCs w:val="24"/>
          <w:lang w:eastAsia="zh-TW"/>
        </w:rPr>
        <w:t>+</w:t>
      </w:r>
      <w:r w:rsidRPr="006E28E1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C.</w:t>
      </w:r>
      <w:r>
        <w:rPr>
          <w:color w:val="000000"/>
          <w:lang w:eastAsia="zh-TW"/>
        </w:rPr>
        <w:t>核定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診斷類別</w:t>
      </w:r>
      <w:r>
        <w:rPr>
          <w:rFonts w:hint="eastAsia"/>
          <w:color w:val="000000"/>
          <w:lang w:eastAsia="zh-TW"/>
        </w:rPr>
        <w:t>+</w:t>
      </w:r>
      <w:r w:rsidRPr="007B6506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E.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ID+</w:t>
      </w:r>
      <w:r w:rsidRPr="006E28E1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+E.</w:t>
      </w:r>
      <w:r>
        <w:rPr>
          <w:rFonts w:hint="eastAsia"/>
          <w:color w:val="000000"/>
          <w:lang w:eastAsia="zh-TW"/>
        </w:rPr>
        <w:t>事故原因</w:t>
      </w:r>
      <w:r>
        <w:rPr>
          <w:rFonts w:hint="eastAsia"/>
          <w:color w:val="000000"/>
          <w:lang w:eastAsia="zh-TW"/>
        </w:rPr>
        <w:t>+C.</w:t>
      </w:r>
      <w:r>
        <w:rPr>
          <w:rFonts w:hint="eastAsia"/>
          <w:color w:val="000000"/>
          <w:lang w:eastAsia="zh-TW"/>
        </w:rPr>
        <w:t>核定</w:t>
      </w:r>
      <w:r>
        <w:rPr>
          <w:rFonts w:hint="eastAsia"/>
          <w:color w:val="000000"/>
          <w:lang w:eastAsia="zh-TW"/>
        </w:rPr>
        <w:t>_</w:t>
      </w:r>
      <w:r>
        <w:rPr>
          <w:rFonts w:hint="eastAsia"/>
          <w:color w:val="000000"/>
          <w:lang w:eastAsia="zh-TW"/>
        </w:rPr>
        <w:t>起始日期</w:t>
      </w:r>
      <w:r>
        <w:rPr>
          <w:rFonts w:hint="eastAsia"/>
          <w:color w:val="000000"/>
          <w:lang w:eastAsia="zh-TW"/>
        </w:rPr>
        <w:t>+C.</w:t>
      </w:r>
      <w:r w:rsidRPr="005A40BA"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核定</w:t>
      </w:r>
      <w:r>
        <w:rPr>
          <w:rFonts w:hint="eastAsia"/>
          <w:color w:val="000000"/>
          <w:lang w:eastAsia="zh-TW"/>
        </w:rPr>
        <w:t>_</w:t>
      </w:r>
      <w:r>
        <w:rPr>
          <w:rFonts w:hint="eastAsia"/>
          <w:color w:val="000000"/>
          <w:lang w:eastAsia="zh-TW"/>
        </w:rPr>
        <w:t>終止日期</w:t>
      </w:r>
      <w:r>
        <w:rPr>
          <w:rFonts w:hint="eastAsia"/>
          <w:color w:val="000000"/>
          <w:lang w:eastAsia="zh-TW"/>
        </w:rPr>
        <w:t>(</w:t>
      </w:r>
      <w:r>
        <w:rPr>
          <w:rFonts w:hint="eastAsia"/>
          <w:color w:val="000000"/>
          <w:lang w:eastAsia="zh-TW"/>
        </w:rPr>
        <w:t>遞減</w:t>
      </w:r>
      <w:r>
        <w:rPr>
          <w:rFonts w:hint="eastAsia"/>
          <w:color w:val="000000"/>
          <w:lang w:eastAsia="zh-TW"/>
        </w:rPr>
        <w:t>)</w:t>
      </w:r>
    </w:p>
    <w:p w:rsidR="00F73B66" w:rsidRPr="00F73B66" w:rsidRDefault="00F73B66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BD2394" w:rsidRDefault="00BD2394" w:rsidP="00BD2394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Pr="006D641B">
        <w:rPr>
          <w:rFonts w:hint="eastAsia"/>
          <w:color w:val="FF0000"/>
          <w:kern w:val="2"/>
          <w:szCs w:val="24"/>
          <w:lang w:eastAsia="zh-TW"/>
        </w:rPr>
        <w:t>DTAAA00</w:t>
      </w:r>
      <w:r w:rsidR="004E152D" w:rsidRPr="006D641B">
        <w:rPr>
          <w:rFonts w:hint="eastAsia"/>
          <w:color w:val="FF0000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 xml:space="preserve"> A</w:t>
      </w:r>
    </w:p>
    <w:p w:rsidR="00BD2394" w:rsidRDefault="00BD2394" w:rsidP="00BD2394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DTAAA020 B</w:t>
      </w:r>
    </w:p>
    <w:p w:rsidR="00BD2394" w:rsidRDefault="00BD2394" w:rsidP="00BD239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=</w:t>
      </w:r>
      <w:r w:rsidRPr="00C1572D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BD2394" w:rsidRDefault="00BD2394" w:rsidP="00BD2394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DTAAA021 C</w:t>
      </w:r>
    </w:p>
    <w:p w:rsidR="00BD2394" w:rsidRDefault="00BD2394" w:rsidP="00BD239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=</w:t>
      </w:r>
      <w:r w:rsidRPr="00C1572D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BD2394" w:rsidRDefault="00BD2394" w:rsidP="00BD2394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DTAAA010 E</w:t>
      </w:r>
    </w:p>
    <w:p w:rsidR="00BD2394" w:rsidRPr="00B34242" w:rsidRDefault="00BD2394" w:rsidP="00BD239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34242">
        <w:rPr>
          <w:rFonts w:hint="eastAsia"/>
          <w:kern w:val="2"/>
          <w:szCs w:val="24"/>
          <w:lang w:eastAsia="zh-TW"/>
        </w:rPr>
        <w:t>ON A.</w:t>
      </w:r>
      <w:r w:rsidRPr="00B34242">
        <w:rPr>
          <w:rFonts w:hint="eastAsia"/>
          <w:kern w:val="2"/>
          <w:szCs w:val="24"/>
          <w:lang w:eastAsia="zh-TW"/>
        </w:rPr>
        <w:t>受理編號</w:t>
      </w:r>
      <w:r w:rsidRPr="00B34242">
        <w:rPr>
          <w:rFonts w:hint="eastAsia"/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E</w:t>
      </w:r>
      <w:r w:rsidRPr="00B34242">
        <w:rPr>
          <w:rFonts w:hint="eastAsia"/>
          <w:kern w:val="2"/>
          <w:szCs w:val="24"/>
          <w:lang w:eastAsia="zh-TW"/>
        </w:rPr>
        <w:t>.</w:t>
      </w:r>
      <w:r w:rsidRPr="00B34242">
        <w:rPr>
          <w:rFonts w:hint="eastAsia"/>
          <w:kern w:val="2"/>
          <w:szCs w:val="24"/>
          <w:lang w:eastAsia="zh-TW"/>
        </w:rPr>
        <w:t>受理編號</w:t>
      </w:r>
    </w:p>
    <w:p w:rsidR="00BD2394" w:rsidRDefault="00BD2394" w:rsidP="00BD2394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BD2394" w:rsidRDefault="00BD2394" w:rsidP="00BD239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%0001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重起件不列入</w:t>
      </w:r>
      <w:r>
        <w:rPr>
          <w:rFonts w:hint="eastAsia"/>
          <w:kern w:val="2"/>
          <w:szCs w:val="24"/>
          <w:lang w:eastAsia="zh-TW"/>
        </w:rPr>
        <w:t>)</w:t>
      </w:r>
    </w:p>
    <w:p w:rsidR="00BD2394" w:rsidRPr="00F221C5" w:rsidRDefault="00BD2394" w:rsidP="00BD239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color w:val="000000"/>
        </w:rPr>
        <w:t>受理進度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 w:rsidR="00D95A3B">
        <w:rPr>
          <w:rFonts w:hint="eastAsia"/>
          <w:color w:val="000000"/>
          <w:lang w:eastAsia="zh-TW"/>
        </w:rPr>
        <w:t>8</w:t>
      </w:r>
      <w:r>
        <w:rPr>
          <w:rFonts w:hint="eastAsia"/>
          <w:color w:val="000000"/>
          <w:lang w:eastAsia="zh-TW"/>
        </w:rPr>
        <w:t>0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(</w:t>
      </w:r>
      <w:r w:rsidR="00D95A3B">
        <w:rPr>
          <w:rFonts w:hint="eastAsia"/>
          <w:color w:val="000000"/>
          <w:lang w:eastAsia="zh-TW"/>
        </w:rPr>
        <w:t>結案</w:t>
      </w:r>
      <w:r>
        <w:rPr>
          <w:rFonts w:hint="eastAsia"/>
          <w:color w:val="000000"/>
          <w:lang w:eastAsia="zh-TW"/>
        </w:rPr>
        <w:t>)</w:t>
      </w:r>
    </w:p>
    <w:p w:rsidR="00BD2394" w:rsidRPr="001937A9" w:rsidRDefault="00BD2394" w:rsidP="00BD239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C.</w:t>
      </w:r>
      <w:r w:rsidR="005A40BA">
        <w:rPr>
          <w:rFonts w:hint="eastAsia"/>
          <w:color w:val="000000"/>
          <w:lang w:eastAsia="zh-TW"/>
        </w:rPr>
        <w:t>核定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診斷類別</w:t>
      </w:r>
      <w:r>
        <w:rPr>
          <w:rFonts w:hint="eastAsia"/>
          <w:color w:val="000000"/>
          <w:lang w:eastAsia="zh-TW"/>
        </w:rPr>
        <w:t xml:space="preserve"> IN (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A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D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) (</w:t>
      </w:r>
      <w:r>
        <w:rPr>
          <w:rFonts w:hint="eastAsia"/>
          <w:color w:val="000000"/>
          <w:lang w:eastAsia="zh-TW"/>
        </w:rPr>
        <w:t>住院、門診</w:t>
      </w:r>
      <w:r>
        <w:rPr>
          <w:rFonts w:hint="eastAsia"/>
          <w:color w:val="000000"/>
          <w:lang w:eastAsia="zh-TW"/>
        </w:rPr>
        <w:t>)</w:t>
      </w:r>
    </w:p>
    <w:p w:rsidR="000C59D8" w:rsidRPr="009A053B" w:rsidRDefault="000C59D8" w:rsidP="001937A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strike/>
          <w:kern w:val="2"/>
          <w:szCs w:val="24"/>
          <w:lang w:eastAsia="zh-TW"/>
        </w:rPr>
      </w:pPr>
      <w:r w:rsidRPr="009A053B">
        <w:rPr>
          <w:rFonts w:hint="eastAsia"/>
          <w:strike/>
          <w:kern w:val="2"/>
          <w:szCs w:val="24"/>
          <w:lang w:eastAsia="zh-TW"/>
        </w:rPr>
        <w:t xml:space="preserve">IF </w:t>
      </w:r>
      <w:r w:rsidRPr="009A053B">
        <w:rPr>
          <w:rFonts w:eastAsia="細明體" w:hint="eastAsia"/>
          <w:strike/>
          <w:kern w:val="2"/>
          <w:szCs w:val="24"/>
          <w:lang w:eastAsia="zh-TW"/>
        </w:rPr>
        <w:t>輸入</w:t>
      </w:r>
      <w:r w:rsidRPr="009A053B">
        <w:rPr>
          <w:rFonts w:eastAsia="細明體" w:hint="eastAsia"/>
          <w:strike/>
          <w:kern w:val="2"/>
          <w:szCs w:val="24"/>
          <w:lang w:eastAsia="zh-TW"/>
        </w:rPr>
        <w:t>.</w:t>
      </w:r>
      <w:r w:rsidRPr="009A053B">
        <w:rPr>
          <w:rFonts w:eastAsia="細明體" w:hint="eastAsia"/>
          <w:strike/>
          <w:kern w:val="2"/>
          <w:szCs w:val="24"/>
          <w:lang w:eastAsia="zh-TW"/>
        </w:rPr>
        <w:t>整批或當日件</w:t>
      </w:r>
      <w:r w:rsidRPr="009A053B">
        <w:rPr>
          <w:rFonts w:eastAsia="細明體" w:hint="eastAsia"/>
          <w:strike/>
          <w:kern w:val="2"/>
          <w:szCs w:val="24"/>
          <w:lang w:eastAsia="zh-TW"/>
        </w:rPr>
        <w:t xml:space="preserve"> = </w:t>
      </w:r>
      <w:r w:rsidRPr="009A053B">
        <w:rPr>
          <w:rFonts w:eastAsia="細明體"/>
          <w:strike/>
          <w:kern w:val="2"/>
          <w:szCs w:val="24"/>
          <w:lang w:eastAsia="zh-TW"/>
        </w:rPr>
        <w:t>‘</w:t>
      </w:r>
      <w:r w:rsidRPr="009A053B">
        <w:rPr>
          <w:rFonts w:eastAsia="細明體" w:hint="eastAsia"/>
          <w:strike/>
          <w:kern w:val="2"/>
          <w:szCs w:val="24"/>
          <w:lang w:eastAsia="zh-TW"/>
        </w:rPr>
        <w:t>D</w:t>
      </w:r>
      <w:r w:rsidRPr="009A053B">
        <w:rPr>
          <w:rFonts w:eastAsia="細明體"/>
          <w:strike/>
          <w:kern w:val="2"/>
          <w:szCs w:val="24"/>
          <w:lang w:eastAsia="zh-TW"/>
        </w:rPr>
        <w:t>’</w:t>
      </w:r>
      <w:r w:rsidRPr="009A053B">
        <w:rPr>
          <w:rFonts w:eastAsia="細明體" w:hint="eastAsia"/>
          <w:strike/>
          <w:kern w:val="2"/>
          <w:szCs w:val="24"/>
          <w:lang w:eastAsia="zh-TW"/>
        </w:rPr>
        <w:t xml:space="preserve"> (</w:t>
      </w:r>
      <w:r w:rsidRPr="009A053B">
        <w:rPr>
          <w:rFonts w:eastAsia="細明體" w:hint="eastAsia"/>
          <w:strike/>
          <w:kern w:val="2"/>
          <w:szCs w:val="24"/>
          <w:lang w:eastAsia="zh-TW"/>
        </w:rPr>
        <w:t>當日</w:t>
      </w:r>
      <w:r w:rsidRPr="009A053B">
        <w:rPr>
          <w:rFonts w:eastAsia="細明體" w:hint="eastAsia"/>
          <w:strike/>
          <w:kern w:val="2"/>
          <w:szCs w:val="24"/>
          <w:lang w:eastAsia="zh-TW"/>
        </w:rPr>
        <w:t>)</w:t>
      </w:r>
    </w:p>
    <w:p w:rsidR="000C59D8" w:rsidRPr="009A053B" w:rsidRDefault="000C59D8" w:rsidP="001937A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strike/>
          <w:kern w:val="2"/>
          <w:szCs w:val="24"/>
          <w:lang w:eastAsia="zh-TW"/>
        </w:rPr>
      </w:pPr>
      <w:r w:rsidRPr="009A053B">
        <w:rPr>
          <w:rFonts w:hint="eastAsia"/>
          <w:strike/>
          <w:kern w:val="2"/>
          <w:szCs w:val="24"/>
          <w:lang w:eastAsia="zh-TW"/>
        </w:rPr>
        <w:t>A.</w:t>
      </w:r>
      <w:r w:rsidRPr="009A053B">
        <w:rPr>
          <w:rFonts w:hint="eastAsia"/>
          <w:strike/>
          <w:kern w:val="2"/>
          <w:szCs w:val="24"/>
          <w:lang w:eastAsia="zh-TW"/>
        </w:rPr>
        <w:t>結案日期</w:t>
      </w:r>
      <w:r w:rsidRPr="009A053B">
        <w:rPr>
          <w:rFonts w:hint="eastAsia"/>
          <w:strike/>
          <w:kern w:val="2"/>
          <w:szCs w:val="24"/>
          <w:lang w:eastAsia="zh-TW"/>
        </w:rPr>
        <w:t xml:space="preserve"> = shutdownDate</w:t>
      </w:r>
    </w:p>
    <w:p w:rsidR="000C59D8" w:rsidRDefault="000C59D8" w:rsidP="001937A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5A40BA" w:rsidRDefault="005A40BA" w:rsidP="001937A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color w:val="000000"/>
          <w:lang w:eastAsia="zh-TW"/>
        </w:rPr>
        <w:t>核定</w:t>
      </w:r>
      <w:r>
        <w:rPr>
          <w:rFonts w:hint="eastAsia"/>
          <w:color w:val="000000"/>
          <w:lang w:eastAsia="zh-TW"/>
        </w:rPr>
        <w:t>_</w:t>
      </w:r>
      <w:r>
        <w:rPr>
          <w:rFonts w:hint="eastAsia"/>
          <w:color w:val="000000"/>
          <w:lang w:eastAsia="zh-TW"/>
        </w:rPr>
        <w:t>起始日期不是空的</w:t>
      </w:r>
    </w:p>
    <w:p w:rsidR="001937A9" w:rsidRDefault="001937A9" w:rsidP="001937A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 xml:space="preserve">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1937A9" w:rsidRDefault="001937A9" w:rsidP="00325AA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E.</w:t>
      </w:r>
      <w:r>
        <w:rPr>
          <w:rFonts w:hint="eastAsia"/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A05</w:t>
      </w:r>
      <w:r>
        <w:rPr>
          <w:kern w:val="2"/>
          <w:szCs w:val="24"/>
          <w:lang w:eastAsia="zh-TW"/>
        </w:rPr>
        <w:t>’</w:t>
      </w:r>
    </w:p>
    <w:p w:rsidR="001937A9" w:rsidRDefault="001937A9" w:rsidP="00325AA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</w:p>
    <w:p w:rsidR="001937A9" w:rsidRDefault="001937A9" w:rsidP="00325AA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E.</w:t>
      </w:r>
      <w:r>
        <w:rPr>
          <w:rFonts w:hint="eastAsia"/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 w:rsidR="00480ADE">
        <w:rPr>
          <w:rFonts w:hint="eastAsia"/>
          <w:kern w:val="2"/>
          <w:szCs w:val="24"/>
          <w:lang w:eastAsia="zh-TW"/>
        </w:rPr>
        <w:t>C</w:t>
      </w:r>
      <w:r>
        <w:rPr>
          <w:rFonts w:hint="eastAsia"/>
          <w:kern w:val="2"/>
          <w:szCs w:val="24"/>
          <w:lang w:eastAsia="zh-TW"/>
        </w:rPr>
        <w:t>%</w:t>
      </w:r>
      <w:r>
        <w:rPr>
          <w:kern w:val="2"/>
          <w:szCs w:val="24"/>
          <w:lang w:eastAsia="zh-TW"/>
        </w:rPr>
        <w:t>’</w:t>
      </w:r>
    </w:p>
    <w:p w:rsidR="001937A9" w:rsidRPr="00F221C5" w:rsidRDefault="001937A9" w:rsidP="00325AA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BD2394" w:rsidRDefault="00BD2394" w:rsidP="00BD2394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</w:t>
      </w:r>
      <w:r w:rsidR="009B254F" w:rsidRPr="0066785C">
        <w:rPr>
          <w:rFonts w:hint="eastAsia"/>
          <w:kern w:val="2"/>
          <w:szCs w:val="24"/>
          <w:lang w:eastAsia="zh-TW"/>
        </w:rPr>
        <w:t>B.</w:t>
      </w:r>
      <w:r w:rsidR="009B254F" w:rsidRPr="0066785C">
        <w:rPr>
          <w:rFonts w:hint="eastAsia"/>
          <w:kern w:val="2"/>
          <w:szCs w:val="24"/>
          <w:lang w:eastAsia="zh-TW"/>
        </w:rPr>
        <w:t>醫院代碼</w:t>
      </w:r>
      <w:r w:rsidR="009B254F">
        <w:rPr>
          <w:rFonts w:hint="eastAsia"/>
          <w:kern w:val="2"/>
          <w:szCs w:val="24"/>
          <w:lang w:eastAsia="zh-TW"/>
        </w:rPr>
        <w:t>+</w:t>
      </w:r>
      <w:r w:rsidR="009B254F" w:rsidRPr="002B63DE">
        <w:rPr>
          <w:rFonts w:hint="eastAsia"/>
          <w:kern w:val="2"/>
          <w:szCs w:val="24"/>
          <w:lang w:eastAsia="zh-TW"/>
        </w:rPr>
        <w:t xml:space="preserve"> </w:t>
      </w:r>
      <w:r w:rsidR="009B254F">
        <w:rPr>
          <w:rFonts w:hint="eastAsia"/>
          <w:kern w:val="2"/>
          <w:szCs w:val="24"/>
          <w:lang w:eastAsia="zh-TW"/>
        </w:rPr>
        <w:t>B.</w:t>
      </w:r>
      <w:r w:rsidR="009B254F">
        <w:rPr>
          <w:rFonts w:hint="eastAsia"/>
          <w:kern w:val="2"/>
          <w:szCs w:val="24"/>
          <w:lang w:eastAsia="zh-TW"/>
        </w:rPr>
        <w:t>醫師科別</w:t>
      </w:r>
      <w:r w:rsidR="009B254F">
        <w:rPr>
          <w:rFonts w:hint="eastAsia"/>
          <w:kern w:val="2"/>
          <w:szCs w:val="24"/>
          <w:lang w:eastAsia="zh-TW"/>
        </w:rPr>
        <w:t>+</w:t>
      </w:r>
      <w:r w:rsidR="009B254F" w:rsidRPr="002B63DE">
        <w:rPr>
          <w:rFonts w:hint="eastAsia"/>
          <w:kern w:val="2"/>
          <w:szCs w:val="24"/>
          <w:lang w:eastAsia="zh-TW"/>
        </w:rPr>
        <w:t xml:space="preserve"> </w:t>
      </w:r>
      <w:r w:rsidR="009B254F">
        <w:rPr>
          <w:rFonts w:hint="eastAsia"/>
          <w:kern w:val="2"/>
          <w:szCs w:val="24"/>
          <w:lang w:eastAsia="zh-TW"/>
        </w:rPr>
        <w:t>B</w:t>
      </w:r>
      <w:r w:rsidR="009B254F" w:rsidRPr="0066785C">
        <w:rPr>
          <w:rFonts w:hint="eastAsia"/>
          <w:kern w:val="2"/>
          <w:szCs w:val="24"/>
          <w:lang w:eastAsia="zh-TW"/>
        </w:rPr>
        <w:t>.</w:t>
      </w:r>
      <w:r w:rsidR="009B254F">
        <w:rPr>
          <w:rFonts w:hint="eastAsia"/>
          <w:kern w:val="2"/>
          <w:szCs w:val="24"/>
          <w:lang w:eastAsia="zh-TW"/>
        </w:rPr>
        <w:t>醫師姓名</w:t>
      </w:r>
      <w:r w:rsidR="009B254F">
        <w:rPr>
          <w:rFonts w:hint="eastAsia"/>
          <w:kern w:val="2"/>
          <w:szCs w:val="24"/>
          <w:lang w:eastAsia="zh-TW"/>
        </w:rPr>
        <w:t>+</w:t>
      </w:r>
      <w:r w:rsidR="009B254F" w:rsidRPr="006E28E1">
        <w:rPr>
          <w:rFonts w:hint="eastAsia"/>
          <w:kern w:val="2"/>
          <w:szCs w:val="24"/>
          <w:lang w:eastAsia="zh-TW"/>
        </w:rPr>
        <w:t xml:space="preserve"> </w:t>
      </w:r>
      <w:r w:rsidR="009B254F">
        <w:rPr>
          <w:rFonts w:hint="eastAsia"/>
          <w:kern w:val="2"/>
          <w:szCs w:val="24"/>
          <w:lang w:eastAsia="zh-TW"/>
        </w:rPr>
        <w:t>C.</w:t>
      </w:r>
      <w:r w:rsidR="007B6506">
        <w:rPr>
          <w:color w:val="000000"/>
          <w:lang w:eastAsia="zh-TW"/>
        </w:rPr>
        <w:t>核定</w:t>
      </w:r>
      <w:r w:rsidR="007B6506">
        <w:rPr>
          <w:color w:val="000000"/>
          <w:lang w:eastAsia="zh-TW"/>
        </w:rPr>
        <w:t>_</w:t>
      </w:r>
      <w:r w:rsidR="009B254F">
        <w:rPr>
          <w:color w:val="000000"/>
          <w:lang w:eastAsia="zh-TW"/>
        </w:rPr>
        <w:t>診斷類別</w:t>
      </w:r>
      <w:r w:rsidR="009B254F">
        <w:rPr>
          <w:rFonts w:hint="eastAsia"/>
          <w:color w:val="000000"/>
          <w:lang w:eastAsia="zh-TW"/>
        </w:rPr>
        <w:t>+</w:t>
      </w:r>
      <w:r w:rsidR="007B6506" w:rsidRPr="007B6506">
        <w:rPr>
          <w:rFonts w:hint="eastAsia"/>
          <w:kern w:val="2"/>
          <w:szCs w:val="24"/>
          <w:lang w:eastAsia="zh-TW"/>
        </w:rPr>
        <w:t xml:space="preserve"> </w:t>
      </w:r>
      <w:r w:rsidR="007B6506">
        <w:rPr>
          <w:rFonts w:hint="eastAsia"/>
          <w:kern w:val="2"/>
          <w:szCs w:val="24"/>
          <w:lang w:eastAsia="zh-TW"/>
        </w:rPr>
        <w:t>E.</w:t>
      </w:r>
      <w:r w:rsidR="007B6506">
        <w:rPr>
          <w:rFonts w:hint="eastAsia"/>
          <w:kern w:val="2"/>
          <w:szCs w:val="24"/>
          <w:lang w:eastAsia="zh-TW"/>
        </w:rPr>
        <w:t>事故人</w:t>
      </w:r>
      <w:r w:rsidR="007B6506">
        <w:rPr>
          <w:rFonts w:hint="eastAsia"/>
          <w:kern w:val="2"/>
          <w:szCs w:val="24"/>
          <w:lang w:eastAsia="zh-TW"/>
        </w:rPr>
        <w:t>ID+</w:t>
      </w:r>
      <w:r w:rsidR="007B6506" w:rsidRPr="006E28E1">
        <w:rPr>
          <w:rFonts w:hint="eastAsia"/>
          <w:kern w:val="2"/>
          <w:szCs w:val="24"/>
          <w:lang w:eastAsia="zh-TW"/>
        </w:rPr>
        <w:t xml:space="preserve"> </w:t>
      </w:r>
      <w:r w:rsidR="001937A9">
        <w:rPr>
          <w:rFonts w:hint="eastAsia"/>
          <w:color w:val="000000"/>
          <w:lang w:eastAsia="zh-TW"/>
        </w:rPr>
        <w:t>+E.</w:t>
      </w:r>
      <w:r w:rsidR="001937A9">
        <w:rPr>
          <w:rFonts w:hint="eastAsia"/>
          <w:color w:val="000000"/>
          <w:lang w:eastAsia="zh-TW"/>
        </w:rPr>
        <w:t>事故原因</w:t>
      </w:r>
      <w:r w:rsidR="005A40BA">
        <w:rPr>
          <w:rFonts w:hint="eastAsia"/>
          <w:color w:val="000000"/>
          <w:lang w:eastAsia="zh-TW"/>
        </w:rPr>
        <w:t>+C.</w:t>
      </w:r>
      <w:r w:rsidR="005A40BA">
        <w:rPr>
          <w:rFonts w:hint="eastAsia"/>
          <w:color w:val="000000"/>
          <w:lang w:eastAsia="zh-TW"/>
        </w:rPr>
        <w:t>核定</w:t>
      </w:r>
      <w:r w:rsidR="005A40BA">
        <w:rPr>
          <w:rFonts w:hint="eastAsia"/>
          <w:color w:val="000000"/>
          <w:lang w:eastAsia="zh-TW"/>
        </w:rPr>
        <w:t>_</w:t>
      </w:r>
      <w:r w:rsidR="005A40BA">
        <w:rPr>
          <w:rFonts w:hint="eastAsia"/>
          <w:color w:val="000000"/>
          <w:lang w:eastAsia="zh-TW"/>
        </w:rPr>
        <w:t>起始日期</w:t>
      </w:r>
      <w:r w:rsidR="005A40BA">
        <w:rPr>
          <w:rFonts w:hint="eastAsia"/>
          <w:color w:val="000000"/>
          <w:lang w:eastAsia="zh-TW"/>
        </w:rPr>
        <w:t>+C.</w:t>
      </w:r>
      <w:r w:rsidR="005A40BA" w:rsidRPr="005A40BA">
        <w:rPr>
          <w:rFonts w:hint="eastAsia"/>
          <w:color w:val="000000"/>
          <w:lang w:eastAsia="zh-TW"/>
        </w:rPr>
        <w:t xml:space="preserve"> </w:t>
      </w:r>
      <w:r w:rsidR="005A40BA">
        <w:rPr>
          <w:rFonts w:hint="eastAsia"/>
          <w:color w:val="000000"/>
          <w:lang w:eastAsia="zh-TW"/>
        </w:rPr>
        <w:t>核定</w:t>
      </w:r>
      <w:r w:rsidR="005A40BA">
        <w:rPr>
          <w:rFonts w:hint="eastAsia"/>
          <w:color w:val="000000"/>
          <w:lang w:eastAsia="zh-TW"/>
        </w:rPr>
        <w:t>_</w:t>
      </w:r>
      <w:r w:rsidR="005A40BA">
        <w:rPr>
          <w:rFonts w:hint="eastAsia"/>
          <w:color w:val="000000"/>
          <w:lang w:eastAsia="zh-TW"/>
        </w:rPr>
        <w:t>終止日期</w:t>
      </w:r>
      <w:r w:rsidR="005A40BA">
        <w:rPr>
          <w:rFonts w:hint="eastAsia"/>
          <w:color w:val="000000"/>
          <w:lang w:eastAsia="zh-TW"/>
        </w:rPr>
        <w:t>(</w:t>
      </w:r>
      <w:r w:rsidR="005A40BA">
        <w:rPr>
          <w:rFonts w:hint="eastAsia"/>
          <w:color w:val="000000"/>
          <w:lang w:eastAsia="zh-TW"/>
        </w:rPr>
        <w:t>遞減</w:t>
      </w:r>
      <w:r w:rsidR="005A40BA">
        <w:rPr>
          <w:rFonts w:hint="eastAsia"/>
          <w:color w:val="000000"/>
          <w:lang w:eastAsia="zh-TW"/>
        </w:rPr>
        <w:t>)</w:t>
      </w:r>
    </w:p>
    <w:p w:rsidR="00F60083" w:rsidRDefault="00F60083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A564AA" w:rsidRDefault="00A564AA" w:rsidP="00411A07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回覆碼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A26460">
        <w:rPr>
          <w:rFonts w:hint="eastAsia"/>
          <w:kern w:val="2"/>
          <w:szCs w:val="24"/>
          <w:lang w:eastAsia="zh-TW"/>
        </w:rPr>
        <w:t>-1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視為錯誤</w:t>
      </w:r>
      <w:r>
        <w:rPr>
          <w:rFonts w:hint="eastAsia"/>
          <w:kern w:val="2"/>
          <w:szCs w:val="24"/>
          <w:lang w:eastAsia="zh-TW"/>
        </w:rPr>
        <w:t>)</w:t>
      </w:r>
    </w:p>
    <w:p w:rsidR="00730B1E" w:rsidRDefault="00F60083" w:rsidP="00411A07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傳出錯誤訊息：</w:t>
      </w:r>
      <w:r w:rsidR="00EC78C3">
        <w:rPr>
          <w:kern w:val="2"/>
          <w:szCs w:val="24"/>
          <w:lang w:eastAsia="zh-TW"/>
        </w:rPr>
        <w:t>’</w:t>
      </w:r>
      <w:r w:rsidR="00A1430F">
        <w:rPr>
          <w:rFonts w:hint="eastAsia"/>
          <w:kern w:val="2"/>
          <w:szCs w:val="24"/>
          <w:lang w:eastAsia="zh-TW"/>
        </w:rPr>
        <w:t>醫院</w:t>
      </w:r>
      <w:r w:rsidR="009A687F">
        <w:rPr>
          <w:rFonts w:hint="eastAsia"/>
          <w:kern w:val="2"/>
          <w:szCs w:val="24"/>
          <w:lang w:eastAsia="zh-TW"/>
        </w:rPr>
        <w:t>醫師</w:t>
      </w:r>
      <w:r w:rsidR="00761352">
        <w:rPr>
          <w:rFonts w:hint="eastAsia"/>
          <w:kern w:val="2"/>
          <w:szCs w:val="24"/>
          <w:lang w:eastAsia="zh-TW"/>
        </w:rPr>
        <w:t>明細</w:t>
      </w:r>
      <w:r w:rsidR="00186246">
        <w:rPr>
          <w:rFonts w:hint="eastAsia"/>
          <w:kern w:val="2"/>
          <w:szCs w:val="24"/>
          <w:lang w:eastAsia="zh-TW"/>
        </w:rPr>
        <w:t>資料有誤，</w:t>
      </w:r>
      <w:r w:rsidR="00075C91">
        <w:rPr>
          <w:rFonts w:hint="eastAsia"/>
          <w:kern w:val="2"/>
          <w:szCs w:val="24"/>
          <w:lang w:eastAsia="zh-TW"/>
        </w:rPr>
        <w:t>查</w:t>
      </w:r>
      <w:r w:rsidR="00D40657">
        <w:rPr>
          <w:rFonts w:hint="eastAsia"/>
          <w:kern w:val="2"/>
          <w:szCs w:val="24"/>
          <w:lang w:eastAsia="zh-TW"/>
        </w:rPr>
        <w:t>無</w:t>
      </w:r>
      <w:r w:rsidR="00B62530">
        <w:rPr>
          <w:rFonts w:hint="eastAsia"/>
          <w:kern w:val="2"/>
          <w:szCs w:val="24"/>
          <w:lang w:eastAsia="zh-TW"/>
        </w:rPr>
        <w:t>受理</w:t>
      </w:r>
      <w:r w:rsidR="00761352">
        <w:rPr>
          <w:rFonts w:hint="eastAsia"/>
          <w:kern w:val="2"/>
          <w:szCs w:val="24"/>
          <w:lang w:eastAsia="zh-TW"/>
        </w:rPr>
        <w:t>明細</w:t>
      </w:r>
      <w:r w:rsidR="00075C91">
        <w:rPr>
          <w:rFonts w:hint="eastAsia"/>
          <w:kern w:val="2"/>
          <w:szCs w:val="24"/>
          <w:lang w:eastAsia="zh-TW"/>
        </w:rPr>
        <w:t>資料</w:t>
      </w:r>
      <w:r w:rsidR="00EC78C3">
        <w:rPr>
          <w:kern w:val="2"/>
          <w:szCs w:val="24"/>
          <w:lang w:eastAsia="zh-TW"/>
        </w:rPr>
        <w:t>’</w:t>
      </w:r>
    </w:p>
    <w:p w:rsidR="00FB2CB6" w:rsidRDefault="00227D04" w:rsidP="00972E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FB2CB6" w:rsidRPr="00FB2CB6" w:rsidRDefault="00972E3A" w:rsidP="00411A07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411A07">
        <w:rPr>
          <w:kern w:val="2"/>
          <w:szCs w:val="24"/>
          <w:lang w:eastAsia="zh-TW"/>
        </w:rPr>
        <w:t>METHOD_NAME</w:t>
      </w:r>
      <w:r w:rsidRPr="00411A07">
        <w:rPr>
          <w:rFonts w:hint="eastAsia"/>
          <w:kern w:val="2"/>
          <w:szCs w:val="24"/>
          <w:lang w:eastAsia="zh-TW"/>
        </w:rPr>
        <w:t xml:space="preserve"> = </w:t>
      </w:r>
      <w:r w:rsidRPr="00411A07">
        <w:rPr>
          <w:kern w:val="2"/>
          <w:szCs w:val="24"/>
          <w:lang w:eastAsia="zh-TW"/>
        </w:rPr>
        <w:t>"</w:t>
      </w:r>
      <w:r w:rsidR="00AD08AB">
        <w:rPr>
          <w:rFonts w:hint="eastAsia"/>
          <w:kern w:val="2"/>
          <w:szCs w:val="24"/>
          <w:lang w:eastAsia="zh-TW"/>
        </w:rPr>
        <w:t>醫院</w:t>
      </w:r>
      <w:r w:rsidR="0060019D">
        <w:rPr>
          <w:rFonts w:hint="eastAsia"/>
          <w:kern w:val="2"/>
          <w:szCs w:val="24"/>
          <w:lang w:eastAsia="zh-TW"/>
        </w:rPr>
        <w:t>醫師</w:t>
      </w:r>
      <w:r w:rsidR="00AD08AB">
        <w:rPr>
          <w:rFonts w:hint="eastAsia"/>
          <w:kern w:val="2"/>
          <w:szCs w:val="24"/>
          <w:lang w:eastAsia="zh-TW"/>
        </w:rPr>
        <w:t>明細資料</w:t>
      </w:r>
      <w:r w:rsidRPr="00411A07">
        <w:rPr>
          <w:kern w:val="2"/>
          <w:szCs w:val="24"/>
          <w:lang w:eastAsia="zh-TW"/>
        </w:rPr>
        <w:t>"</w:t>
      </w:r>
    </w:p>
    <w:p w:rsidR="00611DCB" w:rsidRDefault="00972E3A" w:rsidP="00411A07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 w:rsidRPr="00411A07">
        <w:rPr>
          <w:rFonts w:hint="eastAsia"/>
          <w:kern w:val="2"/>
          <w:szCs w:val="24"/>
          <w:lang w:eastAsia="zh-TW"/>
        </w:rPr>
        <w:t>COUNT</w:t>
      </w:r>
      <w:r w:rsidRPr="00411A07">
        <w:rPr>
          <w:rFonts w:hint="eastAsia"/>
          <w:kern w:val="2"/>
          <w:szCs w:val="24"/>
          <w:lang w:eastAsia="zh-TW"/>
        </w:rPr>
        <w:t>件數：</w:t>
      </w:r>
      <w:r w:rsidR="007B6126" w:rsidRPr="00411A07">
        <w:rPr>
          <w:rFonts w:hint="eastAsia"/>
          <w:kern w:val="2"/>
          <w:szCs w:val="24"/>
          <w:lang w:eastAsia="zh-TW"/>
        </w:rPr>
        <w:t>STEP</w:t>
      </w:r>
      <w:r w:rsidR="009071EC" w:rsidRPr="00411A07">
        <w:rPr>
          <w:rFonts w:hint="eastAsia"/>
          <w:kern w:val="2"/>
          <w:szCs w:val="24"/>
          <w:lang w:eastAsia="zh-TW"/>
        </w:rPr>
        <w:t>3</w:t>
      </w:r>
      <w:r w:rsidR="009071EC" w:rsidRPr="00411A07">
        <w:rPr>
          <w:rFonts w:hint="eastAsia"/>
          <w:kern w:val="2"/>
          <w:szCs w:val="24"/>
          <w:lang w:eastAsia="zh-TW"/>
        </w:rPr>
        <w:t>讀取</w:t>
      </w:r>
      <w:r w:rsidR="007B6126" w:rsidRPr="00411A07">
        <w:rPr>
          <w:rFonts w:hint="eastAsia"/>
          <w:kern w:val="2"/>
          <w:szCs w:val="24"/>
          <w:lang w:eastAsia="zh-TW"/>
        </w:rPr>
        <w:t>的</w:t>
      </w:r>
      <w:r w:rsidR="009071EC" w:rsidRPr="00411A07">
        <w:rPr>
          <w:rFonts w:hint="eastAsia"/>
          <w:kern w:val="2"/>
          <w:szCs w:val="24"/>
          <w:lang w:eastAsia="zh-TW"/>
        </w:rPr>
        <w:t>件</w:t>
      </w:r>
      <w:r w:rsidRPr="00411A07">
        <w:rPr>
          <w:rFonts w:hint="eastAsia"/>
          <w:kern w:val="2"/>
          <w:szCs w:val="24"/>
          <w:lang w:eastAsia="zh-TW"/>
        </w:rPr>
        <w:t>數。</w:t>
      </w:r>
    </w:p>
    <w:p w:rsidR="003C1675" w:rsidRDefault="00182540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資料統計</w:t>
      </w:r>
      <w:r w:rsidR="003C1675">
        <w:rPr>
          <w:rFonts w:hint="eastAsia"/>
          <w:kern w:val="2"/>
          <w:szCs w:val="24"/>
          <w:lang w:eastAsia="zh-TW"/>
        </w:rPr>
        <w:t>：</w:t>
      </w:r>
      <w:r w:rsidR="00AC50CD" w:rsidRPr="00AC50CD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="00AC50CD" w:rsidRPr="00AC50CD">
        <w:rPr>
          <w:rFonts w:eastAsia="細明體" w:hAnsi="細明體" w:hint="eastAsia"/>
          <w:kern w:val="2"/>
          <w:szCs w:val="24"/>
          <w:shd w:val="pct15" w:color="auto" w:fill="FFFFFF"/>
          <w:lang w:eastAsia="zh-TW"/>
        </w:rPr>
        <w:t>資料</w:t>
      </w:r>
      <w:r w:rsidR="00AC50CD" w:rsidRPr="00AC50CD">
        <w:rPr>
          <w:rFonts w:eastAsia="細明體" w:hAnsi="細明體" w:hint="eastAsia"/>
          <w:kern w:val="2"/>
          <w:szCs w:val="24"/>
          <w:shd w:val="pct15" w:color="auto" w:fill="FFFFFF"/>
          <w:lang w:eastAsia="zh-TW"/>
        </w:rPr>
        <w:t>(</w:t>
      </w:r>
      <w:r w:rsidR="00AC50CD" w:rsidRPr="00AC50CD">
        <w:rPr>
          <w:rFonts w:hint="eastAsia"/>
          <w:kern w:val="2"/>
          <w:szCs w:val="24"/>
          <w:shd w:val="pct15" w:color="auto" w:fill="FFFFFF"/>
          <w:lang w:eastAsia="zh-TW"/>
        </w:rPr>
        <w:t>STEP3</w:t>
      </w:r>
      <w:r w:rsidR="00AC50CD" w:rsidRPr="00AC50CD">
        <w:rPr>
          <w:rFonts w:eastAsia="細明體" w:hAnsi="細明體" w:hint="eastAsia"/>
          <w:kern w:val="2"/>
          <w:szCs w:val="24"/>
          <w:shd w:val="pct15" w:color="auto" w:fill="FFFFFF"/>
          <w:lang w:eastAsia="zh-TW"/>
        </w:rPr>
        <w:t>)</w:t>
      </w:r>
    </w:p>
    <w:p w:rsidR="00C32658" w:rsidRPr="00C32658" w:rsidRDefault="00F50E74" w:rsidP="0015751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32658">
        <w:rPr>
          <w:rFonts w:hint="eastAsia"/>
          <w:kern w:val="2"/>
          <w:szCs w:val="24"/>
          <w:lang w:eastAsia="zh-TW"/>
        </w:rPr>
        <w:t>依</w:t>
      </w:r>
      <w:r w:rsidR="00C96B3D" w:rsidRPr="00C32658">
        <w:rPr>
          <w:rFonts w:hint="eastAsia"/>
          <w:kern w:val="2"/>
          <w:szCs w:val="24"/>
          <w:lang w:eastAsia="zh-TW"/>
        </w:rPr>
        <w:t>B.</w:t>
      </w:r>
      <w:r w:rsidR="00C96B3D" w:rsidRPr="00C32658">
        <w:rPr>
          <w:rFonts w:hint="eastAsia"/>
          <w:kern w:val="2"/>
          <w:szCs w:val="24"/>
          <w:lang w:eastAsia="zh-TW"/>
        </w:rPr>
        <w:t>醫院代碼</w:t>
      </w:r>
      <w:r w:rsidR="00C96B3D" w:rsidRPr="00C32658">
        <w:rPr>
          <w:rFonts w:hint="eastAsia"/>
          <w:kern w:val="2"/>
          <w:szCs w:val="24"/>
          <w:lang w:eastAsia="zh-TW"/>
        </w:rPr>
        <w:t>+</w:t>
      </w:r>
      <w:r w:rsidR="00FC6DE6" w:rsidRPr="002B63DE">
        <w:rPr>
          <w:rFonts w:hint="eastAsia"/>
          <w:kern w:val="2"/>
          <w:szCs w:val="24"/>
          <w:lang w:eastAsia="zh-TW"/>
        </w:rPr>
        <w:t xml:space="preserve"> </w:t>
      </w:r>
      <w:r w:rsidR="00FC6DE6">
        <w:rPr>
          <w:rFonts w:hint="eastAsia"/>
          <w:kern w:val="2"/>
          <w:szCs w:val="24"/>
          <w:lang w:eastAsia="zh-TW"/>
        </w:rPr>
        <w:t>B.</w:t>
      </w:r>
      <w:r w:rsidR="00FC6DE6">
        <w:rPr>
          <w:rFonts w:hint="eastAsia"/>
          <w:kern w:val="2"/>
          <w:szCs w:val="24"/>
          <w:lang w:eastAsia="zh-TW"/>
        </w:rPr>
        <w:t>醫師科別</w:t>
      </w:r>
      <w:r w:rsidR="00FC6DE6">
        <w:rPr>
          <w:rFonts w:hint="eastAsia"/>
          <w:kern w:val="2"/>
          <w:szCs w:val="24"/>
          <w:lang w:eastAsia="zh-TW"/>
        </w:rPr>
        <w:t>+</w:t>
      </w:r>
      <w:r w:rsidR="00FC6DE6" w:rsidRPr="002B63DE">
        <w:rPr>
          <w:rFonts w:hint="eastAsia"/>
          <w:kern w:val="2"/>
          <w:szCs w:val="24"/>
          <w:lang w:eastAsia="zh-TW"/>
        </w:rPr>
        <w:t xml:space="preserve"> </w:t>
      </w:r>
      <w:r w:rsidR="00FC6DE6">
        <w:rPr>
          <w:rFonts w:hint="eastAsia"/>
          <w:kern w:val="2"/>
          <w:szCs w:val="24"/>
          <w:lang w:eastAsia="zh-TW"/>
        </w:rPr>
        <w:t>B</w:t>
      </w:r>
      <w:r w:rsidR="00FC6DE6" w:rsidRPr="0066785C">
        <w:rPr>
          <w:rFonts w:hint="eastAsia"/>
          <w:kern w:val="2"/>
          <w:szCs w:val="24"/>
          <w:lang w:eastAsia="zh-TW"/>
        </w:rPr>
        <w:t>.</w:t>
      </w:r>
      <w:r w:rsidR="00FC6DE6">
        <w:rPr>
          <w:rFonts w:hint="eastAsia"/>
          <w:kern w:val="2"/>
          <w:szCs w:val="24"/>
          <w:lang w:eastAsia="zh-TW"/>
        </w:rPr>
        <w:t>醫師姓名</w:t>
      </w:r>
      <w:r w:rsidR="00FC6DE6" w:rsidRPr="001937A9">
        <w:rPr>
          <w:rFonts w:hint="eastAsia"/>
          <w:strike/>
          <w:kern w:val="2"/>
          <w:szCs w:val="24"/>
          <w:lang w:eastAsia="zh-TW"/>
        </w:rPr>
        <w:t>+</w:t>
      </w:r>
      <w:r w:rsidR="00C96B3D" w:rsidRPr="001937A9">
        <w:rPr>
          <w:rFonts w:hint="eastAsia"/>
          <w:strike/>
          <w:kern w:val="2"/>
          <w:szCs w:val="24"/>
          <w:lang w:eastAsia="zh-TW"/>
        </w:rPr>
        <w:t xml:space="preserve"> C.</w:t>
      </w:r>
      <w:r w:rsidR="007B6506">
        <w:rPr>
          <w:strike/>
          <w:color w:val="000000"/>
          <w:lang w:eastAsia="zh-TW"/>
        </w:rPr>
        <w:t>核定</w:t>
      </w:r>
      <w:r w:rsidR="007B6506">
        <w:rPr>
          <w:strike/>
          <w:color w:val="000000"/>
          <w:lang w:eastAsia="zh-TW"/>
        </w:rPr>
        <w:t>_</w:t>
      </w:r>
      <w:r w:rsidR="00C96B3D" w:rsidRPr="001937A9">
        <w:rPr>
          <w:strike/>
          <w:color w:val="000000"/>
          <w:lang w:eastAsia="zh-TW"/>
        </w:rPr>
        <w:t>診斷類別</w:t>
      </w:r>
      <w:r w:rsidR="00D222B3">
        <w:rPr>
          <w:rFonts w:hint="eastAsia"/>
          <w:color w:val="000000"/>
          <w:lang w:eastAsia="zh-TW"/>
        </w:rPr>
        <w:t xml:space="preserve"> </w:t>
      </w:r>
      <w:r w:rsidR="00C96B3D" w:rsidRPr="00C32658">
        <w:rPr>
          <w:rFonts w:hint="eastAsia"/>
          <w:color w:val="000000"/>
          <w:lang w:eastAsia="zh-TW"/>
        </w:rPr>
        <w:t>分組</w:t>
      </w:r>
    </w:p>
    <w:p w:rsidR="00E03A1E" w:rsidRDefault="00E03A1E" w:rsidP="0015751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同組內進行計算</w:t>
      </w:r>
    </w:p>
    <w:p w:rsidR="00C32658" w:rsidRDefault="00C32658" w:rsidP="0015751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取代表資料：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取同組的第一筆</w:t>
      </w:r>
      <w:r>
        <w:rPr>
          <w:rFonts w:hint="eastAsia"/>
          <w:kern w:val="2"/>
          <w:szCs w:val="24"/>
          <w:lang w:eastAsia="zh-TW"/>
        </w:rPr>
        <w:t>)</w:t>
      </w:r>
    </w:p>
    <w:p w:rsidR="0001184B" w:rsidRDefault="0001184B" w:rsidP="0015751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01184B">
        <w:rPr>
          <w:rFonts w:hint="eastAsia"/>
          <w:kern w:val="2"/>
          <w:szCs w:val="24"/>
          <w:lang w:eastAsia="zh-TW"/>
        </w:rPr>
        <w:t>比對</w:t>
      </w:r>
      <w:r w:rsidR="00C91309">
        <w:rPr>
          <w:rFonts w:hint="eastAsia"/>
          <w:kern w:val="2"/>
          <w:szCs w:val="24"/>
          <w:lang w:eastAsia="zh-TW"/>
        </w:rPr>
        <w:t>處理當筆理賠診斷書檔</w:t>
      </w:r>
      <w:r w:rsidRPr="0001184B">
        <w:rPr>
          <w:rFonts w:hint="eastAsia"/>
          <w:kern w:val="2"/>
          <w:szCs w:val="24"/>
          <w:lang w:eastAsia="zh-TW"/>
        </w:rPr>
        <w:t>取得</w:t>
      </w:r>
      <w:r w:rsidR="00C91309">
        <w:rPr>
          <w:rFonts w:hint="eastAsia"/>
          <w:kern w:val="2"/>
          <w:szCs w:val="24"/>
          <w:lang w:eastAsia="zh-TW"/>
        </w:rPr>
        <w:t>的</w:t>
      </w:r>
      <w:r w:rsidRPr="0001184B">
        <w:rPr>
          <w:rFonts w:hint="eastAsia"/>
          <w:kern w:val="2"/>
          <w:szCs w:val="24"/>
          <w:lang w:eastAsia="zh-TW"/>
        </w:rPr>
        <w:t>B.</w:t>
      </w:r>
      <w:r w:rsidRPr="0001184B">
        <w:rPr>
          <w:rFonts w:hint="eastAsia"/>
          <w:kern w:val="2"/>
          <w:szCs w:val="24"/>
          <w:lang w:eastAsia="zh-TW"/>
        </w:rPr>
        <w:t>醫</w:t>
      </w:r>
      <w:r>
        <w:rPr>
          <w:rFonts w:hint="eastAsia"/>
          <w:kern w:val="2"/>
          <w:szCs w:val="24"/>
          <w:lang w:eastAsia="zh-TW"/>
        </w:rPr>
        <w:t>師姓名、</w:t>
      </w:r>
      <w:r w:rsidRPr="0001184B">
        <w:rPr>
          <w:rFonts w:hint="eastAsia"/>
          <w:kern w:val="2"/>
          <w:szCs w:val="24"/>
          <w:lang w:eastAsia="zh-TW"/>
        </w:rPr>
        <w:t>B.</w:t>
      </w:r>
      <w:r w:rsidRPr="0001184B">
        <w:rPr>
          <w:rFonts w:hint="eastAsia"/>
          <w:kern w:val="2"/>
          <w:szCs w:val="24"/>
          <w:lang w:eastAsia="zh-TW"/>
        </w:rPr>
        <w:t>醫</w:t>
      </w:r>
      <w:r>
        <w:rPr>
          <w:rFonts w:hint="eastAsia"/>
          <w:kern w:val="2"/>
          <w:szCs w:val="24"/>
          <w:lang w:eastAsia="zh-TW"/>
        </w:rPr>
        <w:t>師科別與</w:t>
      </w:r>
      <w:r w:rsidRPr="0001184B">
        <w:rPr>
          <w:rFonts w:hint="eastAsia"/>
          <w:kern w:val="2"/>
          <w:szCs w:val="24"/>
          <w:lang w:eastAsia="zh-TW"/>
        </w:rPr>
        <w:t>$DTAA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100</w:t>
      </w:r>
      <w:r w:rsidRPr="0001184B">
        <w:rPr>
          <w:rFonts w:hint="eastAsia"/>
          <w:kern w:val="2"/>
          <w:szCs w:val="24"/>
          <w:lang w:eastAsia="zh-TW"/>
        </w:rPr>
        <w:t>的醫</w:t>
      </w:r>
      <w:r>
        <w:rPr>
          <w:rFonts w:hint="eastAsia"/>
          <w:kern w:val="2"/>
          <w:szCs w:val="24"/>
          <w:lang w:eastAsia="zh-TW"/>
        </w:rPr>
        <w:t>師姓名、</w:t>
      </w:r>
      <w:r w:rsidRPr="0001184B">
        <w:rPr>
          <w:rFonts w:hint="eastAsia"/>
          <w:kern w:val="2"/>
          <w:szCs w:val="24"/>
          <w:lang w:eastAsia="zh-TW"/>
        </w:rPr>
        <w:t>醫</w:t>
      </w:r>
      <w:r>
        <w:rPr>
          <w:rFonts w:hint="eastAsia"/>
          <w:kern w:val="2"/>
          <w:szCs w:val="24"/>
          <w:lang w:eastAsia="zh-TW"/>
        </w:rPr>
        <w:t>師科別</w:t>
      </w:r>
      <w:r w:rsidRPr="0001184B">
        <w:rPr>
          <w:rFonts w:hint="eastAsia"/>
          <w:kern w:val="2"/>
          <w:szCs w:val="24"/>
          <w:lang w:eastAsia="zh-TW"/>
        </w:rPr>
        <w:t>相同的該筆資料</w:t>
      </w:r>
    </w:p>
    <w:p w:rsidR="00A2738A" w:rsidRDefault="0001184B" w:rsidP="000E3E4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01184B">
        <w:rPr>
          <w:kern w:val="2"/>
          <w:szCs w:val="24"/>
          <w:lang w:eastAsia="zh-TW"/>
        </w:rPr>
        <w:tab/>
      </w:r>
      <w:r>
        <w:rPr>
          <w:rFonts w:hint="eastAsia"/>
          <w:kern w:val="2"/>
          <w:szCs w:val="24"/>
          <w:lang w:eastAsia="zh-TW"/>
        </w:rPr>
        <w:t>若有比對到</w:t>
      </w:r>
      <w:r w:rsidR="00A2738A">
        <w:rPr>
          <w:rFonts w:hint="eastAsia"/>
          <w:kern w:val="2"/>
          <w:szCs w:val="24"/>
          <w:lang w:eastAsia="zh-TW"/>
        </w:rPr>
        <w:t xml:space="preserve"> </w:t>
      </w:r>
    </w:p>
    <w:p w:rsidR="0001184B" w:rsidRDefault="00A2738A" w:rsidP="000E492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//**</w:t>
      </w:r>
      <w:r>
        <w:rPr>
          <w:rFonts w:hint="eastAsia"/>
          <w:kern w:val="2"/>
          <w:szCs w:val="24"/>
          <w:lang w:eastAsia="zh-TW"/>
        </w:rPr>
        <w:t>比對規則是醫師姓名先比對，若有比對到則在去比對醫師科別，</w:t>
      </w:r>
    </w:p>
    <w:p w:rsidR="00A2738A" w:rsidRDefault="00A2738A" w:rsidP="000E492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/</w:t>
      </w:r>
      <w:r>
        <w:rPr>
          <w:kern w:val="2"/>
          <w:szCs w:val="24"/>
          <w:lang w:eastAsia="zh-TW"/>
        </w:rPr>
        <w:t>/**</w:t>
      </w:r>
      <w:r>
        <w:rPr>
          <w:rFonts w:hint="eastAsia"/>
          <w:kern w:val="2"/>
          <w:szCs w:val="24"/>
          <w:lang w:eastAsia="zh-TW"/>
        </w:rPr>
        <w:t>醫師科別若無法比對到，則在去判斷</w:t>
      </w:r>
      <w:r w:rsidRPr="0001184B">
        <w:rPr>
          <w:rFonts w:hint="eastAsia"/>
          <w:kern w:val="2"/>
          <w:szCs w:val="24"/>
          <w:lang w:eastAsia="zh-TW"/>
        </w:rPr>
        <w:t>$DTAA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100.</w:t>
      </w:r>
      <w:r w:rsidRPr="0001184B">
        <w:rPr>
          <w:rFonts w:hint="eastAsia"/>
          <w:kern w:val="2"/>
          <w:szCs w:val="24"/>
          <w:lang w:eastAsia="zh-TW"/>
        </w:rPr>
        <w:t>醫</w:t>
      </w:r>
      <w:r>
        <w:rPr>
          <w:rFonts w:hint="eastAsia"/>
          <w:kern w:val="2"/>
          <w:szCs w:val="24"/>
          <w:lang w:eastAsia="zh-TW"/>
        </w:rPr>
        <w:t>師科別是否有包含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醫師科別的資料</w:t>
      </w:r>
    </w:p>
    <w:p w:rsidR="00DA1B60" w:rsidRDefault="00DA1B60" w:rsidP="000E3E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01184B">
        <w:rPr>
          <w:rFonts w:hint="eastAsia"/>
          <w:kern w:val="2"/>
          <w:szCs w:val="24"/>
          <w:lang w:eastAsia="zh-TW"/>
        </w:rPr>
        <w:t>$DTAA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100</w:t>
      </w:r>
      <w:r>
        <w:rPr>
          <w:rFonts w:hint="eastAsia"/>
          <w:kern w:val="2"/>
          <w:szCs w:val="24"/>
          <w:lang w:eastAsia="zh-TW"/>
        </w:rPr>
        <w:t>該筆</w:t>
      </w:r>
      <w:r w:rsidRPr="00D05593"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備註</w:t>
      </w:r>
    </w:p>
    <w:p w:rsidR="00E95247" w:rsidRDefault="00E95247" w:rsidP="000E3E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$DTAAD</w:t>
      </w:r>
      <w:r>
        <w:rPr>
          <w:kern w:val="2"/>
          <w:szCs w:val="24"/>
          <w:lang w:eastAsia="zh-TW"/>
        </w:rPr>
        <w:t>100</w:t>
      </w:r>
      <w:r>
        <w:rPr>
          <w:rFonts w:hint="eastAsia"/>
          <w:kern w:val="2"/>
          <w:szCs w:val="24"/>
          <w:lang w:eastAsia="zh-TW"/>
        </w:rPr>
        <w:t>該筆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剔除表示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‘N’</w:t>
      </w:r>
    </w:p>
    <w:p w:rsidR="00E95247" w:rsidRPr="000E3E40" w:rsidRDefault="00E95247" w:rsidP="000E3E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ascii="細明體" w:eastAsia="細明體" w:hAnsi="細明體" w:hint="eastAsia"/>
          <w:caps/>
          <w:szCs w:val="24"/>
        </w:rPr>
        <w:t>特殊醫師</w:t>
      </w:r>
      <w:r>
        <w:rPr>
          <w:rFonts w:ascii="細明體" w:eastAsia="細明體" w:hAnsi="細明體" w:hint="eastAsia"/>
          <w:caps/>
          <w:szCs w:val="24"/>
          <w:lang w:eastAsia="zh-TW"/>
        </w:rPr>
        <w:t xml:space="preserve"> </w:t>
      </w:r>
      <w:r>
        <w:rPr>
          <w:rFonts w:ascii="細明體" w:eastAsia="細明體" w:hAnsi="細明體"/>
          <w:caps/>
          <w:szCs w:val="24"/>
          <w:lang w:eastAsia="zh-TW"/>
        </w:rPr>
        <w:t>= ‘Y’</w:t>
      </w:r>
    </w:p>
    <w:p w:rsidR="00E95247" w:rsidRDefault="00E95247" w:rsidP="000E3E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</w:t>
      </w:r>
      <w:r>
        <w:rPr>
          <w:kern w:val="2"/>
          <w:szCs w:val="24"/>
          <w:lang w:eastAsia="zh-TW"/>
        </w:rPr>
        <w:t>SE</w:t>
      </w:r>
    </w:p>
    <w:p w:rsidR="00E95247" w:rsidRPr="000E3E40" w:rsidRDefault="00E95247" w:rsidP="000E3E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ascii="細明體" w:eastAsia="細明體" w:hAnsi="細明體" w:hint="eastAsia"/>
          <w:caps/>
          <w:szCs w:val="24"/>
        </w:rPr>
        <w:t>特殊醫師</w:t>
      </w:r>
      <w:r>
        <w:rPr>
          <w:rFonts w:ascii="細明體" w:eastAsia="細明體" w:hAnsi="細明體" w:hint="eastAsia"/>
          <w:caps/>
          <w:szCs w:val="24"/>
          <w:lang w:eastAsia="zh-TW"/>
        </w:rPr>
        <w:t xml:space="preserve"> </w:t>
      </w:r>
      <w:r>
        <w:rPr>
          <w:rFonts w:ascii="細明體" w:eastAsia="細明體" w:hAnsi="細明體"/>
          <w:caps/>
          <w:szCs w:val="24"/>
          <w:lang w:eastAsia="zh-TW"/>
        </w:rPr>
        <w:t>= ‘N’</w:t>
      </w:r>
    </w:p>
    <w:p w:rsidR="00E95247" w:rsidRPr="00DA1B60" w:rsidRDefault="00E95247" w:rsidP="000E3E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END IF</w:t>
      </w:r>
    </w:p>
    <w:p w:rsidR="00DA1B60" w:rsidRDefault="00DA1B60" w:rsidP="000E3E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$DTAAD</w:t>
      </w:r>
      <w:r>
        <w:rPr>
          <w:kern w:val="2"/>
          <w:szCs w:val="24"/>
          <w:lang w:eastAsia="zh-TW"/>
        </w:rPr>
        <w:t>100</w:t>
      </w:r>
      <w:r>
        <w:rPr>
          <w:rFonts w:hint="eastAsia"/>
          <w:kern w:val="2"/>
          <w:szCs w:val="24"/>
          <w:lang w:eastAsia="zh-TW"/>
        </w:rPr>
        <w:t>該筆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eastAsia="細明體" w:hint="eastAsia"/>
          <w:kern w:val="2"/>
          <w:szCs w:val="24"/>
          <w:lang w:eastAsia="zh-TW"/>
        </w:rPr>
        <w:t>$</w:t>
      </w:r>
      <w:r>
        <w:rPr>
          <w:rFonts w:eastAsia="細明體" w:hint="eastAsia"/>
          <w:kern w:val="2"/>
          <w:szCs w:val="24"/>
          <w:lang w:eastAsia="zh-TW"/>
        </w:rPr>
        <w:t>修改日期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有值</w:t>
      </w:r>
    </w:p>
    <w:p w:rsidR="00DA1B60" w:rsidRDefault="00DA1B60" w:rsidP="000E3E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輸入人員</w:t>
      </w:r>
      <w:r>
        <w:rPr>
          <w:rFonts w:hint="eastAsia"/>
          <w:kern w:val="2"/>
          <w:szCs w:val="24"/>
          <w:lang w:eastAsia="zh-TW"/>
        </w:rPr>
        <w:t>ID =</w:t>
      </w:r>
      <w:r w:rsidRPr="0001184B">
        <w:rPr>
          <w:rFonts w:hint="eastAsia"/>
          <w:kern w:val="2"/>
          <w:szCs w:val="24"/>
          <w:lang w:eastAsia="zh-TW"/>
        </w:rPr>
        <w:t>$DTAA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100</w:t>
      </w:r>
      <w:r>
        <w:rPr>
          <w:rFonts w:hint="eastAsia"/>
          <w:kern w:val="2"/>
          <w:szCs w:val="24"/>
          <w:lang w:eastAsia="zh-TW"/>
        </w:rPr>
        <w:t>該筆</w:t>
      </w:r>
      <w:r w:rsidRPr="00D05593"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修改人員</w:t>
      </w:r>
      <w:r>
        <w:rPr>
          <w:rFonts w:hint="eastAsia"/>
          <w:kern w:val="2"/>
          <w:szCs w:val="24"/>
          <w:lang w:eastAsia="zh-TW"/>
        </w:rPr>
        <w:t>ID</w:t>
      </w:r>
    </w:p>
    <w:p w:rsidR="00DA1B60" w:rsidRDefault="00DA1B60" w:rsidP="000E3E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輸入人員姓名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01184B">
        <w:rPr>
          <w:rFonts w:hint="eastAsia"/>
          <w:kern w:val="2"/>
          <w:szCs w:val="24"/>
          <w:lang w:eastAsia="zh-TW"/>
        </w:rPr>
        <w:t>$DTAA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100</w:t>
      </w:r>
      <w:r>
        <w:rPr>
          <w:rFonts w:hint="eastAsia"/>
          <w:kern w:val="2"/>
          <w:szCs w:val="24"/>
          <w:lang w:eastAsia="zh-TW"/>
        </w:rPr>
        <w:t>該筆</w:t>
      </w:r>
      <w:r w:rsidRPr="00D05593"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修改人員姓名</w:t>
      </w:r>
    </w:p>
    <w:p w:rsidR="00DA1B60" w:rsidRDefault="00DA1B60" w:rsidP="000E3E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輸入時間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01184B">
        <w:rPr>
          <w:rFonts w:hint="eastAsia"/>
          <w:kern w:val="2"/>
          <w:szCs w:val="24"/>
          <w:lang w:eastAsia="zh-TW"/>
        </w:rPr>
        <w:t>$DTAA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100</w:t>
      </w:r>
      <w:r>
        <w:rPr>
          <w:rFonts w:hint="eastAsia"/>
          <w:kern w:val="2"/>
          <w:szCs w:val="24"/>
          <w:lang w:eastAsia="zh-TW"/>
        </w:rPr>
        <w:t>該筆</w:t>
      </w:r>
      <w:r w:rsidRPr="00D05593"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修改日期</w:t>
      </w:r>
    </w:p>
    <w:p w:rsidR="00DA1B60" w:rsidRDefault="00DA1B60" w:rsidP="000E3E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DA1B60" w:rsidRDefault="00DA1B60" w:rsidP="00DA1B6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輸入人員</w:t>
      </w:r>
      <w:r>
        <w:rPr>
          <w:rFonts w:hint="eastAsia"/>
          <w:kern w:val="2"/>
          <w:szCs w:val="24"/>
          <w:lang w:eastAsia="zh-TW"/>
        </w:rPr>
        <w:t>ID =</w:t>
      </w:r>
      <w:r w:rsidRPr="0001184B">
        <w:rPr>
          <w:rFonts w:hint="eastAsia"/>
          <w:kern w:val="2"/>
          <w:szCs w:val="24"/>
          <w:lang w:eastAsia="zh-TW"/>
        </w:rPr>
        <w:t>$DTAA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100</w:t>
      </w:r>
      <w:r>
        <w:rPr>
          <w:rFonts w:hint="eastAsia"/>
          <w:kern w:val="2"/>
          <w:szCs w:val="24"/>
          <w:lang w:eastAsia="zh-TW"/>
        </w:rPr>
        <w:t>該筆</w:t>
      </w:r>
      <w:r w:rsidRPr="00D05593"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輸入人員</w:t>
      </w:r>
      <w:r>
        <w:rPr>
          <w:rFonts w:hint="eastAsia"/>
          <w:kern w:val="2"/>
          <w:szCs w:val="24"/>
          <w:lang w:eastAsia="zh-TW"/>
        </w:rPr>
        <w:t>ID</w:t>
      </w:r>
    </w:p>
    <w:p w:rsidR="00DA1B60" w:rsidRDefault="00DA1B60" w:rsidP="00DA1B6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輸入人員姓名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01184B">
        <w:rPr>
          <w:rFonts w:hint="eastAsia"/>
          <w:kern w:val="2"/>
          <w:szCs w:val="24"/>
          <w:lang w:eastAsia="zh-TW"/>
        </w:rPr>
        <w:t>$DTAA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100</w:t>
      </w:r>
      <w:r>
        <w:rPr>
          <w:rFonts w:hint="eastAsia"/>
          <w:kern w:val="2"/>
          <w:szCs w:val="24"/>
          <w:lang w:eastAsia="zh-TW"/>
        </w:rPr>
        <w:t>該筆</w:t>
      </w:r>
      <w:r w:rsidRPr="00D05593"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輸入人員姓名</w:t>
      </w:r>
    </w:p>
    <w:p w:rsidR="00DA1B60" w:rsidRPr="00DA1B60" w:rsidRDefault="00DA1B60" w:rsidP="000E3E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輸入時間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01184B">
        <w:rPr>
          <w:rFonts w:hint="eastAsia"/>
          <w:kern w:val="2"/>
          <w:szCs w:val="24"/>
          <w:lang w:eastAsia="zh-TW"/>
        </w:rPr>
        <w:t>$DTAA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100</w:t>
      </w:r>
      <w:r>
        <w:rPr>
          <w:rFonts w:hint="eastAsia"/>
          <w:kern w:val="2"/>
          <w:szCs w:val="24"/>
          <w:lang w:eastAsia="zh-TW"/>
        </w:rPr>
        <w:t>該筆</w:t>
      </w:r>
      <w:r w:rsidRPr="00D05593"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輸入日期</w:t>
      </w:r>
    </w:p>
    <w:p w:rsidR="00DA1B60" w:rsidRDefault="00DA1B60" w:rsidP="000E3E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</w:p>
    <w:p w:rsidR="00E95247" w:rsidRDefault="00E95247" w:rsidP="000E3E4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若沒有比對到</w:t>
      </w:r>
    </w:p>
    <w:p w:rsidR="00E95247" w:rsidRDefault="00E95247" w:rsidP="000E3E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備註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空白</w:t>
      </w:r>
    </w:p>
    <w:p w:rsidR="00E95247" w:rsidRDefault="00E95247" w:rsidP="000E3E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輸入人員</w:t>
      </w:r>
      <w:r>
        <w:rPr>
          <w:rFonts w:hint="eastAsia"/>
          <w:kern w:val="2"/>
          <w:szCs w:val="24"/>
          <w:lang w:eastAsia="zh-TW"/>
        </w:rPr>
        <w:t>ID =</w:t>
      </w:r>
      <w:r>
        <w:rPr>
          <w:rFonts w:hint="eastAsia"/>
          <w:kern w:val="2"/>
          <w:szCs w:val="24"/>
          <w:lang w:eastAsia="zh-TW"/>
        </w:rPr>
        <w:t>空白</w:t>
      </w:r>
    </w:p>
    <w:p w:rsidR="00E95247" w:rsidRDefault="00E95247" w:rsidP="000E3E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輸入人員姓名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空白</w:t>
      </w:r>
    </w:p>
    <w:p w:rsidR="00E95247" w:rsidRDefault="00E95247" w:rsidP="000E3E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輸入時間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空白</w:t>
      </w:r>
    </w:p>
    <w:p w:rsidR="00E95247" w:rsidRDefault="00E95247" w:rsidP="000E3E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ascii="細明體" w:eastAsia="細明體" w:hAnsi="細明體" w:hint="eastAsia"/>
          <w:caps/>
          <w:szCs w:val="24"/>
        </w:rPr>
        <w:t>特殊醫師</w:t>
      </w:r>
      <w:r>
        <w:rPr>
          <w:rFonts w:ascii="細明體" w:eastAsia="細明體" w:hAnsi="細明體" w:hint="eastAsia"/>
          <w:caps/>
          <w:szCs w:val="24"/>
          <w:lang w:eastAsia="zh-TW"/>
        </w:rPr>
        <w:t xml:space="preserve"> = </w:t>
      </w:r>
      <w:r>
        <w:rPr>
          <w:rFonts w:ascii="細明體" w:eastAsia="細明體" w:hAnsi="細明體"/>
          <w:caps/>
          <w:szCs w:val="24"/>
          <w:lang w:eastAsia="zh-TW"/>
        </w:rPr>
        <w:t>‘</w:t>
      </w:r>
      <w:r>
        <w:rPr>
          <w:rFonts w:ascii="細明體" w:eastAsia="細明體" w:hAnsi="細明體" w:hint="eastAsia"/>
          <w:caps/>
          <w:szCs w:val="24"/>
          <w:lang w:eastAsia="zh-TW"/>
        </w:rPr>
        <w:t>N</w:t>
      </w:r>
      <w:r>
        <w:rPr>
          <w:rFonts w:ascii="細明體" w:eastAsia="細明體" w:hAnsi="細明體"/>
          <w:caps/>
          <w:szCs w:val="24"/>
          <w:lang w:eastAsia="zh-TW"/>
        </w:rPr>
        <w:t>’</w:t>
      </w:r>
    </w:p>
    <w:p w:rsidR="00E95247" w:rsidRPr="00C91309" w:rsidRDefault="00E95247" w:rsidP="000E3E4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C32658" w:rsidRDefault="00C32658" w:rsidP="000E3E4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</w:t>
      </w:r>
      <w:r>
        <w:rPr>
          <w:rFonts w:ascii="細明體" w:eastAsia="細明體" w:hAnsi="細明體" w:cs="Arial Unicode MS" w:hint="eastAsia"/>
          <w:lang w:eastAsia="zh-TW"/>
        </w:rPr>
        <w:t xml:space="preserve">_醫院代碼 = </w:t>
      </w:r>
      <w:r w:rsidRPr="00C32658">
        <w:rPr>
          <w:rFonts w:hint="eastAsia"/>
          <w:kern w:val="2"/>
          <w:szCs w:val="24"/>
          <w:lang w:eastAsia="zh-TW"/>
        </w:rPr>
        <w:t>B.</w:t>
      </w:r>
      <w:r w:rsidRPr="00C32658">
        <w:rPr>
          <w:rFonts w:hint="eastAsia"/>
          <w:kern w:val="2"/>
          <w:szCs w:val="24"/>
          <w:lang w:eastAsia="zh-TW"/>
        </w:rPr>
        <w:t>醫院代碼</w:t>
      </w:r>
    </w:p>
    <w:p w:rsidR="00C32658" w:rsidRPr="00851305" w:rsidRDefault="00C32658" w:rsidP="000E3E4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ascii="細明體" w:eastAsia="細明體" w:hAnsi="細明體" w:hint="eastAsia"/>
          <w:lang w:eastAsia="zh-TW"/>
        </w:rPr>
        <w:t>醫院中文名稱</w:t>
      </w:r>
      <w:r w:rsidR="003448C8">
        <w:rPr>
          <w:rFonts w:ascii="細明體" w:eastAsia="細明體" w:hAnsi="細明體" w:hint="eastAsia"/>
          <w:lang w:eastAsia="zh-TW"/>
        </w:rPr>
        <w:t>=</w:t>
      </w:r>
      <w:r w:rsidR="005267EC" w:rsidRPr="005267EC">
        <w:rPr>
          <w:rFonts w:hint="eastAsia"/>
          <w:kern w:val="2"/>
          <w:szCs w:val="24"/>
          <w:lang w:eastAsia="zh-TW"/>
        </w:rPr>
        <w:t xml:space="preserve"> </w:t>
      </w:r>
      <w:r w:rsidR="005267EC">
        <w:rPr>
          <w:rFonts w:hint="eastAsia"/>
          <w:kern w:val="2"/>
          <w:szCs w:val="24"/>
          <w:lang w:eastAsia="zh-TW"/>
        </w:rPr>
        <w:t>D.</w:t>
      </w:r>
      <w:r w:rsidR="003448C8">
        <w:rPr>
          <w:rFonts w:ascii="細明體" w:eastAsia="細明體" w:hAnsi="細明體" w:hint="eastAsia"/>
          <w:lang w:eastAsia="zh-TW"/>
        </w:rPr>
        <w:t>醫院中文名稱</w:t>
      </w:r>
    </w:p>
    <w:p w:rsidR="00851305" w:rsidRDefault="00851305" w:rsidP="000E3E4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醫師科別</w:t>
      </w:r>
      <w:r>
        <w:rPr>
          <w:rFonts w:hint="eastAsia"/>
          <w:kern w:val="2"/>
          <w:szCs w:val="24"/>
          <w:lang w:eastAsia="zh-TW"/>
        </w:rPr>
        <w:t>=</w:t>
      </w:r>
      <w:r w:rsidRPr="00851305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醫師科別</w:t>
      </w:r>
    </w:p>
    <w:p w:rsidR="00851305" w:rsidRPr="005267EC" w:rsidRDefault="00851305" w:rsidP="000E3E4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醫師姓名</w:t>
      </w:r>
      <w:r>
        <w:rPr>
          <w:rFonts w:hint="eastAsia"/>
          <w:kern w:val="2"/>
          <w:szCs w:val="24"/>
          <w:lang w:eastAsia="zh-TW"/>
        </w:rPr>
        <w:t>=</w:t>
      </w:r>
      <w:r w:rsidRPr="00851305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B</w:t>
      </w:r>
      <w:r w:rsidRPr="0066785C"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醫師姓名</w:t>
      </w:r>
    </w:p>
    <w:p w:rsidR="00B0088D" w:rsidRDefault="00B0088D" w:rsidP="0015751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資料計算：</w:t>
      </w:r>
    </w:p>
    <w:p w:rsidR="005C46EE" w:rsidRPr="008B5337" w:rsidRDefault="00AC50CD" w:rsidP="00B0088D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F0747E">
        <w:rPr>
          <w:rFonts w:hint="eastAsia"/>
          <w:kern w:val="2"/>
          <w:szCs w:val="24"/>
          <w:lang w:eastAsia="zh-TW"/>
        </w:rPr>
        <w:t>C.</w:t>
      </w:r>
      <w:r w:rsidR="007B6506">
        <w:rPr>
          <w:color w:val="000000"/>
          <w:lang w:eastAsia="zh-TW"/>
        </w:rPr>
        <w:t>核定</w:t>
      </w:r>
      <w:r w:rsidR="007B6506">
        <w:rPr>
          <w:color w:val="000000"/>
          <w:lang w:eastAsia="zh-TW"/>
        </w:rPr>
        <w:t>_</w:t>
      </w:r>
      <w:r w:rsidR="00F0747E">
        <w:rPr>
          <w:color w:val="000000"/>
          <w:lang w:eastAsia="zh-TW"/>
        </w:rPr>
        <w:t>診斷類別</w:t>
      </w:r>
      <w:r w:rsidR="00F0747E">
        <w:rPr>
          <w:rFonts w:hint="eastAsia"/>
          <w:color w:val="000000"/>
          <w:lang w:eastAsia="zh-TW"/>
        </w:rPr>
        <w:t xml:space="preserve"> = </w:t>
      </w:r>
      <w:r w:rsidR="00F0747E">
        <w:rPr>
          <w:color w:val="000000"/>
          <w:lang w:eastAsia="zh-TW"/>
        </w:rPr>
        <w:t>‘</w:t>
      </w:r>
      <w:r w:rsidR="00F0747E">
        <w:rPr>
          <w:rFonts w:hint="eastAsia"/>
          <w:color w:val="000000"/>
          <w:lang w:eastAsia="zh-TW"/>
        </w:rPr>
        <w:t>A</w:t>
      </w:r>
      <w:r w:rsidR="00F0747E">
        <w:rPr>
          <w:color w:val="000000"/>
          <w:lang w:eastAsia="zh-TW"/>
        </w:rPr>
        <w:t>’</w:t>
      </w:r>
      <w:r w:rsidR="00F0747E">
        <w:rPr>
          <w:rFonts w:hint="eastAsia"/>
          <w:color w:val="000000"/>
          <w:lang w:eastAsia="zh-TW"/>
        </w:rPr>
        <w:t xml:space="preserve"> (</w:t>
      </w:r>
      <w:r w:rsidR="00F0747E">
        <w:rPr>
          <w:rFonts w:hint="eastAsia"/>
          <w:color w:val="000000"/>
          <w:lang w:eastAsia="zh-TW"/>
        </w:rPr>
        <w:t>住院</w:t>
      </w:r>
      <w:r w:rsidR="00F0747E">
        <w:rPr>
          <w:rFonts w:hint="eastAsia"/>
          <w:color w:val="000000"/>
          <w:lang w:eastAsia="zh-TW"/>
        </w:rPr>
        <w:t>)</w:t>
      </w:r>
    </w:p>
    <w:p w:rsidR="00C96B3D" w:rsidRDefault="00EF5BD6" w:rsidP="008B5337">
      <w:pPr>
        <w:pStyle w:val="Tabletext"/>
        <w:keepLines w:val="0"/>
        <w:spacing w:after="0" w:line="240" w:lineRule="auto"/>
        <w:ind w:left="1984"/>
        <w:rPr>
          <w:rFonts w:hint="eastAsia"/>
          <w:color w:val="0070C0"/>
          <w:lang w:eastAsia="zh-TW"/>
        </w:rPr>
      </w:pPr>
      <w:r>
        <w:rPr>
          <w:rFonts w:hint="eastAsia"/>
          <w:color w:val="000000"/>
          <w:lang w:eastAsia="zh-TW"/>
        </w:rPr>
        <w:t xml:space="preserve"> </w:t>
      </w:r>
      <w:r w:rsidRPr="008B5337">
        <w:rPr>
          <w:rFonts w:hint="eastAsia"/>
          <w:color w:val="0070C0"/>
          <w:lang w:eastAsia="zh-TW"/>
        </w:rPr>
        <w:t>(</w:t>
      </w:r>
      <w:r w:rsidRPr="008B5337">
        <w:rPr>
          <w:rFonts w:hint="eastAsia"/>
          <w:color w:val="0070C0"/>
          <w:lang w:eastAsia="zh-TW"/>
        </w:rPr>
        <w:t>需控管重複申請問題</w:t>
      </w:r>
      <w:r w:rsidR="005C46EE" w:rsidRPr="008B5337">
        <w:rPr>
          <w:rFonts w:hint="eastAsia"/>
          <w:color w:val="0070C0"/>
          <w:lang w:eastAsia="zh-TW"/>
        </w:rPr>
        <w:t>-</w:t>
      </w:r>
      <w:r w:rsidR="005C46EE" w:rsidRPr="008B5337">
        <w:rPr>
          <w:rFonts w:hint="eastAsia"/>
          <w:color w:val="0070C0"/>
          <w:kern w:val="2"/>
          <w:szCs w:val="24"/>
          <w:lang w:eastAsia="zh-TW"/>
        </w:rPr>
        <w:t>住院起日相同者、取住院天數最大那筆</w:t>
      </w:r>
      <w:r w:rsidRPr="008B5337">
        <w:rPr>
          <w:rFonts w:hint="eastAsia"/>
          <w:color w:val="0070C0"/>
          <w:lang w:eastAsia="zh-TW"/>
        </w:rPr>
        <w:t>)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868"/>
        <w:gridCol w:w="1096"/>
        <w:gridCol w:w="630"/>
        <w:gridCol w:w="770"/>
        <w:gridCol w:w="785"/>
        <w:gridCol w:w="955"/>
        <w:gridCol w:w="798"/>
        <w:gridCol w:w="952"/>
      </w:tblGrid>
      <w:tr w:rsidR="00701CEE" w:rsidRPr="003722A9" w:rsidTr="006E57A2">
        <w:trPr>
          <w:trHeight w:val="330"/>
          <w:jc w:val="center"/>
        </w:trPr>
        <w:tc>
          <w:tcPr>
            <w:tcW w:w="1442" w:type="dxa"/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受編</w:t>
            </w:r>
          </w:p>
        </w:tc>
        <w:tc>
          <w:tcPr>
            <w:tcW w:w="868" w:type="dxa"/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事故日期</w:t>
            </w:r>
          </w:p>
        </w:tc>
        <w:tc>
          <w:tcPr>
            <w:tcW w:w="1096" w:type="dxa"/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醫院代碼</w:t>
            </w:r>
          </w:p>
        </w:tc>
        <w:tc>
          <w:tcPr>
            <w:tcW w:w="630" w:type="dxa"/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科別</w:t>
            </w:r>
          </w:p>
        </w:tc>
        <w:tc>
          <w:tcPr>
            <w:tcW w:w="770" w:type="dxa"/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醫師</w:t>
            </w:r>
          </w:p>
        </w:tc>
        <w:tc>
          <w:tcPr>
            <w:tcW w:w="785" w:type="dxa"/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診斷類別</w:t>
            </w:r>
          </w:p>
        </w:tc>
        <w:tc>
          <w:tcPr>
            <w:tcW w:w="955" w:type="dxa"/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起始日期</w:t>
            </w:r>
          </w:p>
        </w:tc>
        <w:tc>
          <w:tcPr>
            <w:tcW w:w="798" w:type="dxa"/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終止日期</w:t>
            </w:r>
          </w:p>
        </w:tc>
        <w:tc>
          <w:tcPr>
            <w:tcW w:w="952" w:type="dxa"/>
            <w:shd w:val="clear" w:color="auto" w:fill="FFFF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住院天數</w:t>
            </w:r>
          </w:p>
        </w:tc>
      </w:tr>
      <w:tr w:rsidR="00701CEE" w:rsidRPr="003722A9" w:rsidTr="006E57A2">
        <w:trPr>
          <w:trHeight w:val="330"/>
          <w:jc w:val="center"/>
        </w:trPr>
        <w:tc>
          <w:tcPr>
            <w:tcW w:w="1442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11021711320001</w:t>
            </w:r>
          </w:p>
        </w:tc>
        <w:tc>
          <w:tcPr>
            <w:tcW w:w="868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jc w:val="right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2011/1/21</w:t>
            </w:r>
          </w:p>
        </w:tc>
        <w:tc>
          <w:tcPr>
            <w:tcW w:w="1096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jc w:val="right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936060016</w:t>
            </w:r>
          </w:p>
        </w:tc>
        <w:tc>
          <w:tcPr>
            <w:tcW w:w="630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神外</w:t>
            </w:r>
          </w:p>
        </w:tc>
        <w:tc>
          <w:tcPr>
            <w:tcW w:w="770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李明鍾</w:t>
            </w:r>
          </w:p>
        </w:tc>
        <w:tc>
          <w:tcPr>
            <w:tcW w:w="785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955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8000"/>
                <w:sz w:val="18"/>
                <w:szCs w:val="18"/>
              </w:rPr>
            </w:pPr>
            <w:r w:rsidRPr="003722A9">
              <w:rPr>
                <w:rFonts w:hint="eastAsia"/>
                <w:color w:val="008000"/>
                <w:sz w:val="18"/>
                <w:szCs w:val="18"/>
              </w:rPr>
              <w:t>2011/1/25</w:t>
            </w:r>
          </w:p>
        </w:tc>
        <w:tc>
          <w:tcPr>
            <w:tcW w:w="798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8000"/>
                <w:sz w:val="18"/>
                <w:szCs w:val="18"/>
              </w:rPr>
            </w:pPr>
            <w:r w:rsidRPr="003722A9">
              <w:rPr>
                <w:rFonts w:hint="eastAsia"/>
                <w:color w:val="008000"/>
                <w:sz w:val="18"/>
                <w:szCs w:val="18"/>
              </w:rPr>
              <w:t>2011/2/10</w:t>
            </w:r>
          </w:p>
        </w:tc>
        <w:tc>
          <w:tcPr>
            <w:tcW w:w="952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</w:tr>
      <w:tr w:rsidR="00701CEE" w:rsidRPr="003722A9" w:rsidTr="006E57A2">
        <w:trPr>
          <w:trHeight w:val="330"/>
          <w:jc w:val="center"/>
        </w:trPr>
        <w:tc>
          <w:tcPr>
            <w:tcW w:w="1442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11021711320001</w:t>
            </w:r>
          </w:p>
        </w:tc>
        <w:tc>
          <w:tcPr>
            <w:tcW w:w="868" w:type="dxa"/>
            <w:shd w:val="clear" w:color="auto" w:fill="EEEE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jc w:val="right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2011/1/21</w:t>
            </w:r>
          </w:p>
        </w:tc>
        <w:tc>
          <w:tcPr>
            <w:tcW w:w="1096" w:type="dxa"/>
            <w:shd w:val="clear" w:color="auto" w:fill="EEEE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jc w:val="right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936060016</w:t>
            </w:r>
          </w:p>
        </w:tc>
        <w:tc>
          <w:tcPr>
            <w:tcW w:w="630" w:type="dxa"/>
            <w:shd w:val="clear" w:color="auto" w:fill="EEEE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神外</w:t>
            </w:r>
          </w:p>
        </w:tc>
        <w:tc>
          <w:tcPr>
            <w:tcW w:w="770" w:type="dxa"/>
            <w:shd w:val="clear" w:color="auto" w:fill="EEEE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李明鍾</w:t>
            </w:r>
          </w:p>
        </w:tc>
        <w:tc>
          <w:tcPr>
            <w:tcW w:w="785" w:type="dxa"/>
            <w:shd w:val="clear" w:color="auto" w:fill="EEEE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955" w:type="dxa"/>
            <w:shd w:val="clear" w:color="auto" w:fill="EEEE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8000"/>
                <w:sz w:val="18"/>
                <w:szCs w:val="18"/>
              </w:rPr>
            </w:pPr>
            <w:r w:rsidRPr="003722A9">
              <w:rPr>
                <w:rFonts w:hint="eastAsia"/>
                <w:color w:val="008000"/>
                <w:sz w:val="18"/>
                <w:szCs w:val="18"/>
              </w:rPr>
              <w:t>2011/1/25</w:t>
            </w:r>
          </w:p>
        </w:tc>
        <w:tc>
          <w:tcPr>
            <w:tcW w:w="798" w:type="dxa"/>
            <w:shd w:val="clear" w:color="auto" w:fill="EEEE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8000"/>
                <w:sz w:val="18"/>
                <w:szCs w:val="18"/>
              </w:rPr>
            </w:pPr>
            <w:r w:rsidRPr="003722A9">
              <w:rPr>
                <w:rFonts w:hint="eastAsia"/>
                <w:color w:val="008000"/>
                <w:sz w:val="18"/>
                <w:szCs w:val="18"/>
              </w:rPr>
              <w:t>2011/2/10</w:t>
            </w:r>
          </w:p>
        </w:tc>
        <w:tc>
          <w:tcPr>
            <w:tcW w:w="952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</w:tr>
      <w:tr w:rsidR="00701CEE" w:rsidRPr="003722A9" w:rsidTr="006E57A2">
        <w:trPr>
          <w:trHeight w:val="330"/>
          <w:jc w:val="center"/>
        </w:trPr>
        <w:tc>
          <w:tcPr>
            <w:tcW w:w="1442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11030827850001</w:t>
            </w:r>
          </w:p>
        </w:tc>
        <w:tc>
          <w:tcPr>
            <w:tcW w:w="868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jc w:val="right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2011/1/21</w:t>
            </w:r>
          </w:p>
        </w:tc>
        <w:tc>
          <w:tcPr>
            <w:tcW w:w="1096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jc w:val="right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936060016</w:t>
            </w:r>
          </w:p>
        </w:tc>
        <w:tc>
          <w:tcPr>
            <w:tcW w:w="630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神外</w:t>
            </w:r>
          </w:p>
        </w:tc>
        <w:tc>
          <w:tcPr>
            <w:tcW w:w="770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李明鍾</w:t>
            </w:r>
          </w:p>
        </w:tc>
        <w:tc>
          <w:tcPr>
            <w:tcW w:w="785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955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FF0000"/>
                <w:sz w:val="18"/>
                <w:szCs w:val="18"/>
              </w:rPr>
            </w:pPr>
            <w:r w:rsidRPr="003722A9">
              <w:rPr>
                <w:rFonts w:hint="eastAsia"/>
                <w:color w:val="FF0000"/>
                <w:sz w:val="18"/>
                <w:szCs w:val="18"/>
              </w:rPr>
              <w:t>2011/1/25</w:t>
            </w:r>
          </w:p>
        </w:tc>
        <w:tc>
          <w:tcPr>
            <w:tcW w:w="798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FF0000"/>
                <w:sz w:val="18"/>
                <w:szCs w:val="18"/>
              </w:rPr>
            </w:pPr>
            <w:r w:rsidRPr="003722A9">
              <w:rPr>
                <w:rFonts w:hint="eastAsia"/>
                <w:color w:val="FF0000"/>
                <w:sz w:val="18"/>
                <w:szCs w:val="18"/>
              </w:rPr>
              <w:t>2011/2/19</w:t>
            </w:r>
          </w:p>
        </w:tc>
        <w:tc>
          <w:tcPr>
            <w:tcW w:w="952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</w:tr>
      <w:tr w:rsidR="00701CEE" w:rsidRPr="003722A9" w:rsidTr="006E57A2">
        <w:trPr>
          <w:trHeight w:val="330"/>
          <w:jc w:val="center"/>
        </w:trPr>
        <w:tc>
          <w:tcPr>
            <w:tcW w:w="1442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11030827850001</w:t>
            </w:r>
          </w:p>
        </w:tc>
        <w:tc>
          <w:tcPr>
            <w:tcW w:w="868" w:type="dxa"/>
            <w:shd w:val="clear" w:color="auto" w:fill="EEEE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jc w:val="right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2011/1/21</w:t>
            </w:r>
          </w:p>
        </w:tc>
        <w:tc>
          <w:tcPr>
            <w:tcW w:w="1096" w:type="dxa"/>
            <w:shd w:val="clear" w:color="auto" w:fill="EEEE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jc w:val="right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936060016</w:t>
            </w:r>
          </w:p>
        </w:tc>
        <w:tc>
          <w:tcPr>
            <w:tcW w:w="630" w:type="dxa"/>
            <w:shd w:val="clear" w:color="auto" w:fill="EEEE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神外</w:t>
            </w:r>
          </w:p>
        </w:tc>
        <w:tc>
          <w:tcPr>
            <w:tcW w:w="770" w:type="dxa"/>
            <w:shd w:val="clear" w:color="auto" w:fill="EEEE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李明鍾</w:t>
            </w:r>
          </w:p>
        </w:tc>
        <w:tc>
          <w:tcPr>
            <w:tcW w:w="785" w:type="dxa"/>
            <w:shd w:val="clear" w:color="auto" w:fill="EEEE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955" w:type="dxa"/>
            <w:shd w:val="clear" w:color="auto" w:fill="EEEE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FF0000"/>
                <w:sz w:val="18"/>
                <w:szCs w:val="18"/>
              </w:rPr>
            </w:pPr>
            <w:r w:rsidRPr="003722A9">
              <w:rPr>
                <w:rFonts w:hint="eastAsia"/>
                <w:color w:val="FF0000"/>
                <w:sz w:val="18"/>
                <w:szCs w:val="18"/>
              </w:rPr>
              <w:t>2011/1/25</w:t>
            </w:r>
          </w:p>
        </w:tc>
        <w:tc>
          <w:tcPr>
            <w:tcW w:w="798" w:type="dxa"/>
            <w:shd w:val="clear" w:color="auto" w:fill="EEEE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FF0000"/>
                <w:sz w:val="18"/>
                <w:szCs w:val="18"/>
              </w:rPr>
            </w:pPr>
            <w:r w:rsidRPr="003722A9">
              <w:rPr>
                <w:rFonts w:hint="eastAsia"/>
                <w:color w:val="FF0000"/>
                <w:sz w:val="18"/>
                <w:szCs w:val="18"/>
              </w:rPr>
              <w:t>2011/2/19</w:t>
            </w:r>
          </w:p>
        </w:tc>
        <w:tc>
          <w:tcPr>
            <w:tcW w:w="952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</w:tr>
      <w:tr w:rsidR="00701CEE" w:rsidRPr="003722A9" w:rsidTr="006E57A2">
        <w:trPr>
          <w:trHeight w:val="330"/>
          <w:jc w:val="center"/>
        </w:trPr>
        <w:tc>
          <w:tcPr>
            <w:tcW w:w="1442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11030827850001</w:t>
            </w:r>
          </w:p>
        </w:tc>
        <w:tc>
          <w:tcPr>
            <w:tcW w:w="868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jc w:val="right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2011/1/21</w:t>
            </w:r>
          </w:p>
        </w:tc>
        <w:tc>
          <w:tcPr>
            <w:tcW w:w="1096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jc w:val="right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936060016</w:t>
            </w:r>
          </w:p>
        </w:tc>
        <w:tc>
          <w:tcPr>
            <w:tcW w:w="630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神外</w:t>
            </w:r>
          </w:p>
        </w:tc>
        <w:tc>
          <w:tcPr>
            <w:tcW w:w="770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李明鍾</w:t>
            </w:r>
          </w:p>
        </w:tc>
        <w:tc>
          <w:tcPr>
            <w:tcW w:w="785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955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FF0000"/>
                <w:sz w:val="18"/>
                <w:szCs w:val="18"/>
              </w:rPr>
            </w:pPr>
            <w:r w:rsidRPr="003722A9">
              <w:rPr>
                <w:rFonts w:hint="eastAsia"/>
                <w:color w:val="FF0000"/>
                <w:sz w:val="18"/>
                <w:szCs w:val="18"/>
              </w:rPr>
              <w:t>2011/1/25</w:t>
            </w:r>
          </w:p>
        </w:tc>
        <w:tc>
          <w:tcPr>
            <w:tcW w:w="798" w:type="dxa"/>
            <w:shd w:val="clear" w:color="auto" w:fill="DDDD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FF0000"/>
                <w:sz w:val="18"/>
                <w:szCs w:val="18"/>
              </w:rPr>
            </w:pPr>
            <w:r w:rsidRPr="003722A9">
              <w:rPr>
                <w:rFonts w:hint="eastAsia"/>
                <w:color w:val="FF0000"/>
                <w:sz w:val="18"/>
                <w:szCs w:val="18"/>
              </w:rPr>
              <w:t>2011/2/19</w:t>
            </w:r>
          </w:p>
        </w:tc>
        <w:tc>
          <w:tcPr>
            <w:tcW w:w="952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01CEE" w:rsidRPr="003722A9" w:rsidRDefault="00701CEE" w:rsidP="003722A9">
            <w:pPr>
              <w:jc w:val="center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3722A9"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</w:tr>
    </w:tbl>
    <w:p w:rsidR="00DB0B3B" w:rsidRDefault="00850DA2" w:rsidP="00467559">
      <w:pPr>
        <w:pStyle w:val="Tabletext"/>
        <w:keepLines w:val="0"/>
        <w:spacing w:after="0" w:line="240" w:lineRule="auto"/>
        <w:ind w:left="1984"/>
        <w:rPr>
          <w:rFonts w:hint="eastAsia"/>
          <w:color w:val="0070C0"/>
          <w:lang w:eastAsia="zh-TW"/>
        </w:rPr>
      </w:pPr>
      <w:r w:rsidRPr="00850DA2">
        <w:rPr>
          <w:rFonts w:hint="eastAsia"/>
          <w:color w:val="0070C0"/>
          <w:lang w:eastAsia="zh-TW"/>
        </w:rPr>
        <w:t>1.</w:t>
      </w:r>
      <w:r w:rsidRPr="00850DA2">
        <w:rPr>
          <w:rFonts w:hint="eastAsia"/>
          <w:color w:val="0070C0"/>
          <w:lang w:eastAsia="zh-TW"/>
        </w:rPr>
        <w:t>以事故人</w:t>
      </w:r>
      <w:r w:rsidRPr="00850DA2">
        <w:rPr>
          <w:rFonts w:hint="eastAsia"/>
          <w:color w:val="0070C0"/>
          <w:lang w:eastAsia="zh-TW"/>
        </w:rPr>
        <w:t>ID</w:t>
      </w:r>
      <w:r w:rsidRPr="00850DA2">
        <w:rPr>
          <w:rFonts w:hint="eastAsia"/>
          <w:color w:val="0070C0"/>
          <w:lang w:eastAsia="zh-TW"/>
        </w:rPr>
        <w:t>、醫院、科別、醫師進行資料歸戶。</w:t>
      </w:r>
    </w:p>
    <w:p w:rsidR="00850DA2" w:rsidRPr="00850DA2" w:rsidRDefault="00850DA2" w:rsidP="00467559">
      <w:pPr>
        <w:pStyle w:val="Tabletext"/>
        <w:keepLines w:val="0"/>
        <w:spacing w:after="0" w:line="240" w:lineRule="auto"/>
        <w:ind w:left="1984"/>
        <w:rPr>
          <w:color w:val="0070C0"/>
          <w:lang w:eastAsia="zh-TW"/>
        </w:rPr>
      </w:pPr>
      <w:r w:rsidRPr="00850DA2">
        <w:rPr>
          <w:rFonts w:hint="eastAsia"/>
          <w:color w:val="0070C0"/>
          <w:lang w:eastAsia="zh-TW"/>
        </w:rPr>
        <w:t>2.</w:t>
      </w:r>
      <w:r w:rsidRPr="00850DA2">
        <w:rPr>
          <w:rFonts w:hint="eastAsia"/>
          <w:color w:val="0070C0"/>
          <w:lang w:eastAsia="zh-TW"/>
        </w:rPr>
        <w:t>計算各住院起訖之住院天數。</w:t>
      </w:r>
    </w:p>
    <w:p w:rsidR="00DB0B3B" w:rsidRPr="00467559" w:rsidRDefault="00FC295E" w:rsidP="00467559">
      <w:pPr>
        <w:pStyle w:val="Tabletext"/>
        <w:keepLines w:val="0"/>
        <w:spacing w:after="0" w:line="240" w:lineRule="auto"/>
        <w:ind w:left="1984"/>
        <w:rPr>
          <w:rFonts w:hint="eastAsia"/>
          <w:color w:val="0070C0"/>
          <w:lang w:eastAsia="zh-TW"/>
        </w:rPr>
      </w:pPr>
      <w:r>
        <w:rPr>
          <w:rFonts w:hint="eastAsia"/>
          <w:color w:val="0070C0"/>
          <w:lang w:eastAsia="zh-TW"/>
        </w:rPr>
        <w:t>3</w:t>
      </w:r>
      <w:r w:rsidR="00DB0B3B" w:rsidRPr="00467559">
        <w:rPr>
          <w:rFonts w:hint="eastAsia"/>
          <w:color w:val="0070C0"/>
          <w:lang w:eastAsia="zh-TW"/>
        </w:rPr>
        <w:t>.</w:t>
      </w:r>
      <w:r w:rsidR="00850DA2" w:rsidRPr="00850DA2">
        <w:rPr>
          <w:rFonts w:hint="eastAsia"/>
          <w:color w:val="0070C0"/>
          <w:lang w:eastAsia="zh-TW"/>
        </w:rPr>
        <w:t>不分受編住院起訖</w:t>
      </w:r>
      <w:r w:rsidR="00850DA2" w:rsidRPr="00850DA2">
        <w:rPr>
          <w:rFonts w:hint="eastAsia"/>
          <w:b/>
          <w:bCs/>
          <w:color w:val="0070C0"/>
          <w:lang w:eastAsia="zh-TW"/>
        </w:rPr>
        <w:t>完全相同</w:t>
      </w:r>
      <w:r w:rsidR="00850DA2" w:rsidRPr="00850DA2">
        <w:rPr>
          <w:rFonts w:hint="eastAsia"/>
          <w:color w:val="0070C0"/>
          <w:lang w:eastAsia="zh-TW"/>
        </w:rPr>
        <w:t>之資料</w:t>
      </w:r>
      <w:r w:rsidR="00850DA2" w:rsidRPr="00850DA2">
        <w:rPr>
          <w:rFonts w:hint="eastAsia"/>
          <w:b/>
          <w:bCs/>
          <w:color w:val="0070C0"/>
          <w:lang w:eastAsia="zh-TW"/>
        </w:rPr>
        <w:t>僅取一筆</w:t>
      </w:r>
      <w:r w:rsidR="00DB0B3B" w:rsidRPr="00467559">
        <w:rPr>
          <w:rFonts w:hint="eastAsia"/>
          <w:color w:val="0070C0"/>
          <w:lang w:eastAsia="zh-TW"/>
        </w:rPr>
        <w:t>。</w:t>
      </w:r>
      <w:r w:rsidR="00DB0B3B" w:rsidRPr="00467559">
        <w:rPr>
          <w:rFonts w:hint="eastAsia"/>
          <w:color w:val="0070C0"/>
          <w:lang w:eastAsia="zh-TW"/>
        </w:rPr>
        <w:t>(1/25~2/10</w:t>
      </w:r>
      <w:r w:rsidR="00DB0B3B" w:rsidRPr="00467559">
        <w:rPr>
          <w:rFonts w:hint="eastAsia"/>
          <w:color w:val="0070C0"/>
          <w:lang w:eastAsia="zh-TW"/>
        </w:rPr>
        <w:t>兩筆取一筆</w:t>
      </w:r>
      <w:r w:rsidR="00DB0B3B" w:rsidRPr="00467559">
        <w:rPr>
          <w:rFonts w:hint="eastAsia"/>
          <w:color w:val="0070C0"/>
          <w:lang w:eastAsia="zh-TW"/>
        </w:rPr>
        <w:t>)(1/25~2/19</w:t>
      </w:r>
      <w:r w:rsidR="00DB0B3B" w:rsidRPr="00467559">
        <w:rPr>
          <w:rFonts w:hint="eastAsia"/>
          <w:color w:val="0070C0"/>
          <w:lang w:eastAsia="zh-TW"/>
        </w:rPr>
        <w:t>三筆取一筆</w:t>
      </w:r>
      <w:r w:rsidR="00DB0B3B" w:rsidRPr="00467559">
        <w:rPr>
          <w:rFonts w:hint="eastAsia"/>
          <w:color w:val="0070C0"/>
          <w:lang w:eastAsia="zh-TW"/>
        </w:rPr>
        <w:t>)</w:t>
      </w:r>
    </w:p>
    <w:p w:rsidR="00DB0B3B" w:rsidRPr="00467559" w:rsidRDefault="00FC295E" w:rsidP="00467559">
      <w:pPr>
        <w:pStyle w:val="Tabletext"/>
        <w:keepLines w:val="0"/>
        <w:spacing w:after="0" w:line="240" w:lineRule="auto"/>
        <w:ind w:left="1984"/>
        <w:rPr>
          <w:rFonts w:hint="eastAsia"/>
          <w:color w:val="0070C0"/>
          <w:lang w:eastAsia="zh-TW"/>
        </w:rPr>
      </w:pPr>
      <w:r>
        <w:rPr>
          <w:rFonts w:hint="eastAsia"/>
          <w:color w:val="0070C0"/>
          <w:lang w:eastAsia="zh-TW"/>
        </w:rPr>
        <w:t>4</w:t>
      </w:r>
      <w:r w:rsidR="00DB0B3B" w:rsidRPr="00467559">
        <w:rPr>
          <w:rFonts w:hint="eastAsia"/>
          <w:color w:val="0070C0"/>
          <w:lang w:eastAsia="zh-TW"/>
        </w:rPr>
        <w:t>.</w:t>
      </w:r>
      <w:r w:rsidRPr="00850DA2">
        <w:rPr>
          <w:rFonts w:hint="eastAsia"/>
          <w:color w:val="0070C0"/>
          <w:lang w:eastAsia="zh-TW"/>
        </w:rPr>
        <w:t>不分受編住院起日相同者、取住院天數</w:t>
      </w:r>
      <w:r w:rsidRPr="00850DA2">
        <w:rPr>
          <w:rFonts w:hint="eastAsia"/>
          <w:b/>
          <w:bCs/>
          <w:color w:val="0070C0"/>
          <w:lang w:eastAsia="zh-TW"/>
        </w:rPr>
        <w:t>最大那筆</w:t>
      </w:r>
      <w:r w:rsidR="00DB0B3B" w:rsidRPr="00467559">
        <w:rPr>
          <w:rFonts w:hint="eastAsia"/>
          <w:color w:val="0070C0"/>
          <w:lang w:eastAsia="zh-TW"/>
        </w:rPr>
        <w:t>。</w:t>
      </w:r>
      <w:r w:rsidR="00DB0B3B" w:rsidRPr="00467559">
        <w:rPr>
          <w:rFonts w:hint="eastAsia"/>
          <w:color w:val="0070C0"/>
          <w:lang w:eastAsia="zh-TW"/>
        </w:rPr>
        <w:t>(1/25~2/10</w:t>
      </w:r>
      <w:r w:rsidR="00DB0B3B" w:rsidRPr="00467559">
        <w:rPr>
          <w:rFonts w:hint="eastAsia"/>
          <w:color w:val="0070C0"/>
          <w:lang w:eastAsia="zh-TW"/>
        </w:rPr>
        <w:t>與</w:t>
      </w:r>
      <w:r w:rsidR="00DB0B3B" w:rsidRPr="00467559">
        <w:rPr>
          <w:rFonts w:hint="eastAsia"/>
          <w:color w:val="0070C0"/>
          <w:lang w:eastAsia="zh-TW"/>
        </w:rPr>
        <w:t>1/25~2/19</w:t>
      </w:r>
      <w:r w:rsidR="00DB0B3B" w:rsidRPr="00467559">
        <w:rPr>
          <w:rFonts w:hint="eastAsia"/>
          <w:color w:val="0070C0"/>
          <w:lang w:eastAsia="zh-TW"/>
        </w:rPr>
        <w:t>取</w:t>
      </w:r>
      <w:r w:rsidR="008D0FC9">
        <w:rPr>
          <w:rFonts w:hint="eastAsia"/>
          <w:color w:val="0070C0"/>
          <w:lang w:eastAsia="zh-TW"/>
        </w:rPr>
        <w:t>1/25-2/19</w:t>
      </w:r>
      <w:r w:rsidR="008D0FC9">
        <w:rPr>
          <w:rFonts w:hint="eastAsia"/>
          <w:color w:val="0070C0"/>
          <w:lang w:eastAsia="zh-TW"/>
        </w:rPr>
        <w:t>的天數</w:t>
      </w:r>
      <w:r w:rsidR="00DB0B3B" w:rsidRPr="00467559">
        <w:rPr>
          <w:rFonts w:hint="eastAsia"/>
          <w:color w:val="0070C0"/>
          <w:lang w:eastAsia="zh-TW"/>
        </w:rPr>
        <w:t>)</w:t>
      </w:r>
    </w:p>
    <w:p w:rsidR="00850DA2" w:rsidRPr="00850DA2" w:rsidRDefault="00850DA2" w:rsidP="008B5337">
      <w:pPr>
        <w:pStyle w:val="Tabletext"/>
        <w:keepLines w:val="0"/>
        <w:spacing w:after="0" w:line="240" w:lineRule="auto"/>
        <w:ind w:left="1984"/>
        <w:rPr>
          <w:rFonts w:hint="eastAsia"/>
          <w:color w:val="0070C0"/>
          <w:kern w:val="2"/>
          <w:szCs w:val="24"/>
          <w:lang w:eastAsia="zh-TW"/>
        </w:rPr>
      </w:pPr>
      <w:r w:rsidRPr="00850DA2">
        <w:rPr>
          <w:rFonts w:hint="eastAsia"/>
          <w:color w:val="0070C0"/>
          <w:lang w:eastAsia="zh-TW"/>
        </w:rPr>
        <w:t>5.</w:t>
      </w:r>
      <w:r w:rsidRPr="00850DA2">
        <w:rPr>
          <w:rFonts w:hint="eastAsia"/>
          <w:color w:val="0070C0"/>
          <w:lang w:eastAsia="zh-TW"/>
        </w:rPr>
        <w:t>以醫院、科別、醫師進行住院天數加總，又</w:t>
      </w:r>
      <w:r w:rsidRPr="00850DA2">
        <w:rPr>
          <w:rFonts w:hint="eastAsia"/>
          <w:b/>
          <w:bCs/>
          <w:color w:val="0070C0"/>
          <w:lang w:eastAsia="zh-TW"/>
        </w:rPr>
        <w:t>筆數</w:t>
      </w:r>
      <w:r w:rsidRPr="00850DA2">
        <w:rPr>
          <w:rFonts w:hint="eastAsia"/>
          <w:color w:val="0070C0"/>
          <w:lang w:eastAsia="zh-TW"/>
        </w:rPr>
        <w:t>即為住院申請張數。</w:t>
      </w:r>
    </w:p>
    <w:p w:rsidR="004979E3" w:rsidRPr="008B5337" w:rsidRDefault="004979E3" w:rsidP="008B533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B5337">
        <w:rPr>
          <w:rFonts w:hint="eastAsia"/>
          <w:kern w:val="2"/>
          <w:szCs w:val="24"/>
          <w:lang w:eastAsia="zh-TW"/>
        </w:rPr>
        <w:t xml:space="preserve">IF </w:t>
      </w:r>
      <w:r w:rsidR="006C0633" w:rsidRPr="008B5337">
        <w:rPr>
          <w:rFonts w:hint="eastAsia"/>
          <w:kern w:val="2"/>
          <w:szCs w:val="24"/>
          <w:lang w:eastAsia="zh-TW"/>
        </w:rPr>
        <w:t>(</w:t>
      </w:r>
      <w:r w:rsidR="00D62484" w:rsidRPr="000730E0">
        <w:rPr>
          <w:rFonts w:hint="eastAsia"/>
          <w:color w:val="000000"/>
          <w:lang w:eastAsia="zh-TW"/>
        </w:rPr>
        <w:t>前次起始日期</w:t>
      </w:r>
      <w:r w:rsidR="00D62484">
        <w:rPr>
          <w:rFonts w:hint="eastAsia"/>
          <w:color w:val="000000"/>
          <w:lang w:eastAsia="zh-TW"/>
        </w:rPr>
        <w:t xml:space="preserve"> </w:t>
      </w:r>
      <w:r w:rsidRPr="008B5337">
        <w:rPr>
          <w:rFonts w:hint="eastAsia"/>
          <w:color w:val="000000"/>
          <w:lang w:eastAsia="zh-TW"/>
        </w:rPr>
        <w:t>是空的</w:t>
      </w:r>
      <w:r w:rsidRPr="008B5337">
        <w:rPr>
          <w:rFonts w:hint="eastAsia"/>
          <w:color w:val="000000"/>
          <w:lang w:eastAsia="zh-TW"/>
        </w:rPr>
        <w:t xml:space="preserve"> OR C.</w:t>
      </w:r>
      <w:r w:rsidRPr="008B5337">
        <w:rPr>
          <w:rFonts w:hint="eastAsia"/>
          <w:color w:val="000000"/>
          <w:lang w:eastAsia="zh-TW"/>
        </w:rPr>
        <w:t>核定</w:t>
      </w:r>
      <w:r w:rsidRPr="008B5337">
        <w:rPr>
          <w:rFonts w:hint="eastAsia"/>
          <w:color w:val="000000"/>
          <w:lang w:eastAsia="zh-TW"/>
        </w:rPr>
        <w:t>_</w:t>
      </w:r>
      <w:r w:rsidRPr="008B5337">
        <w:rPr>
          <w:rFonts w:hint="eastAsia"/>
          <w:color w:val="000000"/>
          <w:lang w:eastAsia="zh-TW"/>
        </w:rPr>
        <w:t>起始日期</w:t>
      </w:r>
      <w:r w:rsidRPr="008B5337">
        <w:rPr>
          <w:rFonts w:hint="eastAsia"/>
          <w:color w:val="000000"/>
          <w:lang w:eastAsia="zh-TW"/>
        </w:rPr>
        <w:t xml:space="preserve"> &lt;&gt; </w:t>
      </w:r>
      <w:r w:rsidRPr="008B5337">
        <w:rPr>
          <w:rFonts w:hint="eastAsia"/>
          <w:color w:val="000000"/>
          <w:lang w:eastAsia="zh-TW"/>
        </w:rPr>
        <w:t>前次起始日期</w:t>
      </w:r>
      <w:r w:rsidR="006C0633" w:rsidRPr="008B5337">
        <w:rPr>
          <w:rFonts w:hint="eastAsia"/>
          <w:color w:val="000000"/>
          <w:lang w:eastAsia="zh-TW"/>
        </w:rPr>
        <w:t xml:space="preserve">) </w:t>
      </w:r>
      <w:r w:rsidR="00174492">
        <w:rPr>
          <w:rFonts w:hint="eastAsia"/>
          <w:color w:val="000000"/>
          <w:lang w:eastAsia="zh-TW"/>
        </w:rPr>
        <w:t>OR</w:t>
      </w:r>
      <w:r w:rsidR="00174492" w:rsidRPr="008B5337">
        <w:rPr>
          <w:rFonts w:hint="eastAsia"/>
          <w:color w:val="000000"/>
          <w:lang w:eastAsia="zh-TW"/>
        </w:rPr>
        <w:t xml:space="preserve"> </w:t>
      </w:r>
      <w:r w:rsidR="006C0633" w:rsidRPr="008B5337">
        <w:rPr>
          <w:rFonts w:hint="eastAsia"/>
          <w:kern w:val="2"/>
          <w:szCs w:val="24"/>
          <w:lang w:eastAsia="zh-TW"/>
        </w:rPr>
        <w:t>E.</w:t>
      </w:r>
      <w:r w:rsidR="006C0633" w:rsidRPr="008B5337">
        <w:rPr>
          <w:rFonts w:hint="eastAsia"/>
          <w:kern w:val="2"/>
          <w:szCs w:val="24"/>
          <w:lang w:eastAsia="zh-TW"/>
        </w:rPr>
        <w:t>事故人</w:t>
      </w:r>
      <w:r w:rsidR="006C0633" w:rsidRPr="008B5337">
        <w:rPr>
          <w:rFonts w:hint="eastAsia"/>
          <w:kern w:val="2"/>
          <w:szCs w:val="24"/>
          <w:lang w:eastAsia="zh-TW"/>
        </w:rPr>
        <w:t>ID</w:t>
      </w:r>
      <w:r w:rsidR="006C0633" w:rsidRPr="008B5337">
        <w:rPr>
          <w:rFonts w:hint="eastAsia"/>
          <w:color w:val="000000"/>
          <w:lang w:eastAsia="zh-TW"/>
        </w:rPr>
        <w:t xml:space="preserve"> &lt;&gt; </w:t>
      </w:r>
      <w:r w:rsidR="006C0633" w:rsidRPr="008B5337">
        <w:rPr>
          <w:rFonts w:hint="eastAsia"/>
          <w:color w:val="000000"/>
          <w:lang w:eastAsia="zh-TW"/>
        </w:rPr>
        <w:t>前一筆的</w:t>
      </w:r>
      <w:r w:rsidR="006C0633" w:rsidRPr="008B5337">
        <w:rPr>
          <w:rFonts w:hint="eastAsia"/>
          <w:kern w:val="2"/>
          <w:szCs w:val="24"/>
          <w:lang w:eastAsia="zh-TW"/>
        </w:rPr>
        <w:t>E.</w:t>
      </w:r>
      <w:r w:rsidR="006C0633" w:rsidRPr="008B5337">
        <w:rPr>
          <w:rFonts w:hint="eastAsia"/>
          <w:kern w:val="2"/>
          <w:szCs w:val="24"/>
          <w:lang w:eastAsia="zh-TW"/>
        </w:rPr>
        <w:t>事故人</w:t>
      </w:r>
      <w:r w:rsidR="006C0633" w:rsidRPr="008B5337">
        <w:rPr>
          <w:rFonts w:hint="eastAsia"/>
          <w:kern w:val="2"/>
          <w:szCs w:val="24"/>
          <w:lang w:eastAsia="zh-TW"/>
        </w:rPr>
        <w:t>ID</w:t>
      </w:r>
    </w:p>
    <w:p w:rsidR="00D05ADA" w:rsidRDefault="00D05ADA" w:rsidP="0040570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申請天數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住院</w:t>
      </w:r>
      <w:r>
        <w:rPr>
          <w:rFonts w:hint="eastAsia"/>
          <w:kern w:val="2"/>
          <w:szCs w:val="24"/>
          <w:lang w:eastAsia="zh-TW"/>
        </w:rPr>
        <w:t xml:space="preserve"> = O_</w:t>
      </w:r>
      <w:r>
        <w:rPr>
          <w:rFonts w:hint="eastAsia"/>
          <w:kern w:val="2"/>
          <w:szCs w:val="24"/>
          <w:lang w:eastAsia="zh-TW"/>
        </w:rPr>
        <w:t>申請天數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住院</w:t>
      </w:r>
      <w:r>
        <w:rPr>
          <w:rFonts w:hint="eastAsia"/>
          <w:kern w:val="2"/>
          <w:szCs w:val="24"/>
          <w:lang w:eastAsia="zh-TW"/>
        </w:rPr>
        <w:t>+DIFF(C.</w:t>
      </w:r>
      <w:r w:rsidR="007B6506">
        <w:rPr>
          <w:color w:val="000000"/>
          <w:lang w:eastAsia="zh-TW"/>
        </w:rPr>
        <w:t>核定</w:t>
      </w:r>
      <w:r w:rsidR="007B6506">
        <w:rPr>
          <w:color w:val="000000"/>
          <w:lang w:eastAsia="zh-TW"/>
        </w:rPr>
        <w:t>_</w:t>
      </w:r>
      <w:r>
        <w:rPr>
          <w:color w:val="000000"/>
          <w:lang w:eastAsia="zh-TW"/>
        </w:rPr>
        <w:t>起始日</w:t>
      </w:r>
      <w:r>
        <w:rPr>
          <w:rFonts w:hint="eastAsia"/>
          <w:color w:val="000000"/>
          <w:lang w:eastAsia="zh-TW"/>
        </w:rPr>
        <w:t>,C.</w:t>
      </w:r>
      <w:r w:rsidRPr="00D05ADA">
        <w:rPr>
          <w:color w:val="000000"/>
          <w:lang w:eastAsia="zh-TW"/>
        </w:rPr>
        <w:t xml:space="preserve"> </w:t>
      </w:r>
      <w:r w:rsidR="007B6506">
        <w:rPr>
          <w:color w:val="000000"/>
          <w:lang w:eastAsia="zh-TW"/>
        </w:rPr>
        <w:t>核定</w:t>
      </w:r>
      <w:r w:rsidR="007B6506">
        <w:rPr>
          <w:color w:val="000000"/>
          <w:lang w:eastAsia="zh-TW"/>
        </w:rPr>
        <w:t>_</w:t>
      </w:r>
      <w:r>
        <w:rPr>
          <w:color w:val="000000"/>
          <w:lang w:eastAsia="zh-TW"/>
        </w:rPr>
        <w:t>終止日</w:t>
      </w:r>
      <w:r>
        <w:rPr>
          <w:rFonts w:hint="eastAsia"/>
          <w:kern w:val="2"/>
          <w:szCs w:val="24"/>
          <w:lang w:eastAsia="zh-TW"/>
        </w:rPr>
        <w:t>)+1  (</w:t>
      </w:r>
      <w:r>
        <w:rPr>
          <w:rFonts w:hint="eastAsia"/>
          <w:kern w:val="2"/>
          <w:szCs w:val="24"/>
          <w:lang w:eastAsia="zh-TW"/>
        </w:rPr>
        <w:t>頭尾都算</w:t>
      </w:r>
      <w:r>
        <w:rPr>
          <w:rFonts w:hint="eastAsia"/>
          <w:kern w:val="2"/>
          <w:szCs w:val="24"/>
          <w:lang w:eastAsia="zh-TW"/>
        </w:rPr>
        <w:t>)</w:t>
      </w:r>
    </w:p>
    <w:p w:rsidR="00F66D22" w:rsidRPr="00F0747E" w:rsidRDefault="00F66D22" w:rsidP="0040570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申請張數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住院</w:t>
      </w:r>
      <w:r>
        <w:rPr>
          <w:rFonts w:hint="eastAsia"/>
          <w:kern w:val="2"/>
          <w:szCs w:val="24"/>
          <w:lang w:eastAsia="zh-TW"/>
        </w:rPr>
        <w:t xml:space="preserve"> = O_</w:t>
      </w:r>
      <w:r>
        <w:rPr>
          <w:rFonts w:hint="eastAsia"/>
          <w:kern w:val="2"/>
          <w:szCs w:val="24"/>
          <w:lang w:eastAsia="zh-TW"/>
        </w:rPr>
        <w:t>申請張數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住院</w:t>
      </w:r>
      <w:r>
        <w:rPr>
          <w:rFonts w:hint="eastAsia"/>
          <w:kern w:val="2"/>
          <w:szCs w:val="24"/>
          <w:lang w:eastAsia="zh-TW"/>
        </w:rPr>
        <w:t xml:space="preserve"> +1 (DEFAULT 1)</w:t>
      </w:r>
    </w:p>
    <w:p w:rsidR="00627286" w:rsidRPr="00405709" w:rsidRDefault="00627286" w:rsidP="0062728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strike/>
          <w:kern w:val="2"/>
          <w:szCs w:val="24"/>
          <w:lang w:eastAsia="zh-TW"/>
        </w:rPr>
      </w:pPr>
      <w:r w:rsidRPr="00405709">
        <w:rPr>
          <w:rFonts w:hint="eastAsia"/>
          <w:strike/>
          <w:kern w:val="2"/>
          <w:szCs w:val="24"/>
          <w:lang w:eastAsia="zh-TW"/>
        </w:rPr>
        <w:t xml:space="preserve">IF </w:t>
      </w:r>
      <w:r w:rsidR="00800308" w:rsidRPr="00405709">
        <w:rPr>
          <w:rFonts w:hint="eastAsia"/>
          <w:strike/>
          <w:color w:val="000000"/>
          <w:lang w:eastAsia="zh-TW"/>
        </w:rPr>
        <w:t>B.</w:t>
      </w:r>
      <w:r w:rsidR="00800308" w:rsidRPr="00405709">
        <w:rPr>
          <w:strike/>
          <w:color w:val="000000"/>
          <w:lang w:eastAsia="zh-TW"/>
        </w:rPr>
        <w:t>診斷書流水號</w:t>
      </w:r>
      <w:r w:rsidR="00800308" w:rsidRPr="00405709">
        <w:rPr>
          <w:rFonts w:hint="eastAsia"/>
          <w:strike/>
          <w:color w:val="000000"/>
          <w:lang w:eastAsia="zh-TW"/>
        </w:rPr>
        <w:t xml:space="preserve"> &lt;&gt; </w:t>
      </w:r>
      <w:r w:rsidR="00800308" w:rsidRPr="00405709">
        <w:rPr>
          <w:rFonts w:hint="eastAsia"/>
          <w:strike/>
          <w:color w:val="000000"/>
          <w:lang w:eastAsia="zh-TW"/>
        </w:rPr>
        <w:t>前一筆的</w:t>
      </w:r>
      <w:r w:rsidR="00800308" w:rsidRPr="00405709">
        <w:rPr>
          <w:rFonts w:hint="eastAsia"/>
          <w:strike/>
          <w:color w:val="000000"/>
          <w:lang w:eastAsia="zh-TW"/>
        </w:rPr>
        <w:t>B.</w:t>
      </w:r>
      <w:r w:rsidR="00800308" w:rsidRPr="00405709">
        <w:rPr>
          <w:strike/>
          <w:color w:val="000000"/>
          <w:lang w:eastAsia="zh-TW"/>
        </w:rPr>
        <w:t>診斷書流水號</w:t>
      </w:r>
      <w:r w:rsidR="00FC5FE2" w:rsidRPr="00405709">
        <w:rPr>
          <w:rFonts w:hint="eastAsia"/>
          <w:strike/>
          <w:color w:val="000000"/>
          <w:lang w:eastAsia="zh-TW"/>
        </w:rPr>
        <w:t xml:space="preserve"> AND A.</w:t>
      </w:r>
      <w:r w:rsidR="00FC5FE2" w:rsidRPr="00405709">
        <w:rPr>
          <w:rFonts w:hint="eastAsia"/>
          <w:strike/>
          <w:color w:val="000000"/>
          <w:lang w:eastAsia="zh-TW"/>
        </w:rPr>
        <w:t>受理編</w:t>
      </w:r>
      <w:r w:rsidR="00FC5FE2" w:rsidRPr="00405709">
        <w:rPr>
          <w:strike/>
          <w:color w:val="000000"/>
          <w:lang w:eastAsia="zh-TW"/>
        </w:rPr>
        <w:t>號</w:t>
      </w:r>
      <w:r w:rsidR="00FC5FE2" w:rsidRPr="00405709">
        <w:rPr>
          <w:rFonts w:hint="eastAsia"/>
          <w:strike/>
          <w:color w:val="000000"/>
          <w:lang w:eastAsia="zh-TW"/>
        </w:rPr>
        <w:t xml:space="preserve"> &lt;&gt; </w:t>
      </w:r>
      <w:r w:rsidR="00FC5FE2" w:rsidRPr="00405709">
        <w:rPr>
          <w:rFonts w:hint="eastAsia"/>
          <w:strike/>
          <w:color w:val="000000"/>
          <w:lang w:eastAsia="zh-TW"/>
        </w:rPr>
        <w:t>前一筆的</w:t>
      </w:r>
      <w:r w:rsidR="00FC5FE2" w:rsidRPr="00405709">
        <w:rPr>
          <w:rFonts w:hint="eastAsia"/>
          <w:strike/>
          <w:color w:val="000000"/>
          <w:lang w:eastAsia="zh-TW"/>
        </w:rPr>
        <w:t>A.</w:t>
      </w:r>
      <w:r w:rsidR="00FC5FE2" w:rsidRPr="00405709">
        <w:rPr>
          <w:rFonts w:hint="eastAsia"/>
          <w:strike/>
          <w:color w:val="000000"/>
          <w:lang w:eastAsia="zh-TW"/>
        </w:rPr>
        <w:t>受理編號</w:t>
      </w:r>
    </w:p>
    <w:p w:rsidR="00627286" w:rsidRPr="00405709" w:rsidRDefault="00627286" w:rsidP="0062728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strike/>
          <w:kern w:val="2"/>
          <w:szCs w:val="24"/>
          <w:lang w:eastAsia="zh-TW"/>
        </w:rPr>
      </w:pPr>
      <w:r w:rsidRPr="00405709">
        <w:rPr>
          <w:rFonts w:hint="eastAsia"/>
          <w:strike/>
          <w:kern w:val="2"/>
          <w:szCs w:val="24"/>
          <w:lang w:eastAsia="zh-TW"/>
        </w:rPr>
        <w:t>O_</w:t>
      </w:r>
      <w:r w:rsidRPr="00405709">
        <w:rPr>
          <w:rFonts w:hint="eastAsia"/>
          <w:strike/>
          <w:kern w:val="2"/>
          <w:szCs w:val="24"/>
          <w:lang w:eastAsia="zh-TW"/>
        </w:rPr>
        <w:t>申請張數</w:t>
      </w:r>
      <w:r w:rsidRPr="00405709">
        <w:rPr>
          <w:rFonts w:hint="eastAsia"/>
          <w:strike/>
          <w:kern w:val="2"/>
          <w:szCs w:val="24"/>
          <w:lang w:eastAsia="zh-TW"/>
        </w:rPr>
        <w:t>_</w:t>
      </w:r>
      <w:r w:rsidRPr="00405709">
        <w:rPr>
          <w:rFonts w:hint="eastAsia"/>
          <w:strike/>
          <w:kern w:val="2"/>
          <w:szCs w:val="24"/>
          <w:lang w:eastAsia="zh-TW"/>
        </w:rPr>
        <w:t>住院</w:t>
      </w:r>
      <w:r w:rsidRPr="00405709">
        <w:rPr>
          <w:rFonts w:hint="eastAsia"/>
          <w:strike/>
          <w:kern w:val="2"/>
          <w:szCs w:val="24"/>
          <w:lang w:eastAsia="zh-TW"/>
        </w:rPr>
        <w:t xml:space="preserve"> = O_</w:t>
      </w:r>
      <w:r w:rsidRPr="00405709">
        <w:rPr>
          <w:rFonts w:hint="eastAsia"/>
          <w:strike/>
          <w:kern w:val="2"/>
          <w:szCs w:val="24"/>
          <w:lang w:eastAsia="zh-TW"/>
        </w:rPr>
        <w:t>申請張數</w:t>
      </w:r>
      <w:r w:rsidRPr="00405709">
        <w:rPr>
          <w:rFonts w:hint="eastAsia"/>
          <w:strike/>
          <w:kern w:val="2"/>
          <w:szCs w:val="24"/>
          <w:lang w:eastAsia="zh-TW"/>
        </w:rPr>
        <w:t>_</w:t>
      </w:r>
      <w:r w:rsidRPr="00405709">
        <w:rPr>
          <w:rFonts w:hint="eastAsia"/>
          <w:strike/>
          <w:kern w:val="2"/>
          <w:szCs w:val="24"/>
          <w:lang w:eastAsia="zh-TW"/>
        </w:rPr>
        <w:t>住院</w:t>
      </w:r>
      <w:r w:rsidRPr="00405709">
        <w:rPr>
          <w:rFonts w:hint="eastAsia"/>
          <w:strike/>
          <w:kern w:val="2"/>
          <w:szCs w:val="24"/>
          <w:lang w:eastAsia="zh-TW"/>
        </w:rPr>
        <w:t xml:space="preserve"> +1</w:t>
      </w:r>
      <w:r w:rsidR="00800308" w:rsidRPr="00405709">
        <w:rPr>
          <w:rFonts w:hint="eastAsia"/>
          <w:strike/>
          <w:kern w:val="2"/>
          <w:szCs w:val="24"/>
          <w:lang w:eastAsia="zh-TW"/>
        </w:rPr>
        <w:t xml:space="preserve"> (DEFAULT 1)</w:t>
      </w:r>
    </w:p>
    <w:p w:rsidR="00225A49" w:rsidRDefault="00225A49" w:rsidP="00225A4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E.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color w:val="000000"/>
          <w:lang w:eastAsia="zh-TW"/>
        </w:rPr>
        <w:t xml:space="preserve"> &lt;&gt; </w:t>
      </w:r>
      <w:r>
        <w:rPr>
          <w:rFonts w:hint="eastAsia"/>
          <w:color w:val="000000"/>
          <w:lang w:eastAsia="zh-TW"/>
        </w:rPr>
        <w:t>前一筆的</w:t>
      </w:r>
      <w:r>
        <w:rPr>
          <w:rFonts w:hint="eastAsia"/>
          <w:kern w:val="2"/>
          <w:szCs w:val="24"/>
          <w:lang w:eastAsia="zh-TW"/>
        </w:rPr>
        <w:t>E.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</w:p>
    <w:p w:rsidR="008E5E27" w:rsidRDefault="008E5E27" w:rsidP="008E5E2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病患數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住院</w:t>
      </w:r>
      <w:r>
        <w:rPr>
          <w:rFonts w:hint="eastAsia"/>
          <w:kern w:val="2"/>
          <w:szCs w:val="24"/>
          <w:lang w:eastAsia="zh-TW"/>
        </w:rPr>
        <w:t xml:space="preserve"> = O_</w:t>
      </w:r>
      <w:r>
        <w:rPr>
          <w:rFonts w:hint="eastAsia"/>
          <w:kern w:val="2"/>
          <w:szCs w:val="24"/>
          <w:lang w:eastAsia="zh-TW"/>
        </w:rPr>
        <w:t>病患數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住院</w:t>
      </w:r>
      <w:r>
        <w:rPr>
          <w:rFonts w:hint="eastAsia"/>
          <w:kern w:val="2"/>
          <w:szCs w:val="24"/>
          <w:lang w:eastAsia="zh-TW"/>
        </w:rPr>
        <w:t>+1</w:t>
      </w:r>
    </w:p>
    <w:p w:rsidR="00F0747E" w:rsidRPr="00596DE5" w:rsidRDefault="00F0747E" w:rsidP="00B0088D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C.</w:t>
      </w:r>
      <w:r w:rsidR="007B6506">
        <w:rPr>
          <w:color w:val="000000"/>
          <w:lang w:eastAsia="zh-TW"/>
        </w:rPr>
        <w:t>核定</w:t>
      </w:r>
      <w:r w:rsidR="007B6506">
        <w:rPr>
          <w:color w:val="000000"/>
          <w:lang w:eastAsia="zh-TW"/>
        </w:rPr>
        <w:t>_</w:t>
      </w:r>
      <w:r>
        <w:rPr>
          <w:color w:val="000000"/>
          <w:lang w:eastAsia="zh-TW"/>
        </w:rPr>
        <w:t>診斷類別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D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 xml:space="preserve"> (</w:t>
      </w:r>
      <w:r>
        <w:rPr>
          <w:rFonts w:hint="eastAsia"/>
          <w:color w:val="000000"/>
          <w:lang w:eastAsia="zh-TW"/>
        </w:rPr>
        <w:t>門診</w:t>
      </w:r>
      <w:r>
        <w:rPr>
          <w:rFonts w:hint="eastAsia"/>
          <w:color w:val="000000"/>
          <w:lang w:eastAsia="zh-TW"/>
        </w:rPr>
        <w:t>)</w:t>
      </w:r>
      <w:r w:rsidR="00EF5BD6">
        <w:rPr>
          <w:rFonts w:hint="eastAsia"/>
          <w:color w:val="000000"/>
          <w:lang w:eastAsia="zh-TW"/>
        </w:rPr>
        <w:t>(</w:t>
      </w:r>
      <w:r w:rsidR="00211705">
        <w:rPr>
          <w:rFonts w:hint="eastAsia"/>
          <w:color w:val="000000"/>
          <w:lang w:eastAsia="zh-TW"/>
        </w:rPr>
        <w:t>改抓門診申請次數</w:t>
      </w:r>
      <w:r w:rsidR="00EF5BD6">
        <w:rPr>
          <w:rFonts w:hint="eastAsia"/>
          <w:color w:val="000000"/>
          <w:lang w:eastAsia="zh-TW"/>
        </w:rPr>
        <w:t>)</w:t>
      </w:r>
    </w:p>
    <w:p w:rsidR="00FC5FE2" w:rsidRPr="008B5337" w:rsidRDefault="00596DE5" w:rsidP="00FC5F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strike/>
          <w:kern w:val="2"/>
          <w:szCs w:val="24"/>
          <w:lang w:eastAsia="zh-TW"/>
        </w:rPr>
      </w:pPr>
      <w:r w:rsidRPr="008B5337">
        <w:rPr>
          <w:rFonts w:hint="eastAsia"/>
          <w:strike/>
          <w:kern w:val="2"/>
          <w:szCs w:val="24"/>
          <w:lang w:eastAsia="zh-TW"/>
        </w:rPr>
        <w:t xml:space="preserve">IF </w:t>
      </w:r>
      <w:r w:rsidRPr="008B5337">
        <w:rPr>
          <w:rFonts w:hint="eastAsia"/>
          <w:strike/>
          <w:color w:val="000000"/>
          <w:lang w:eastAsia="zh-TW"/>
        </w:rPr>
        <w:t>B.</w:t>
      </w:r>
      <w:r w:rsidRPr="008B5337">
        <w:rPr>
          <w:strike/>
          <w:color w:val="000000"/>
          <w:lang w:eastAsia="zh-TW"/>
        </w:rPr>
        <w:t>診斷書流水號</w:t>
      </w:r>
      <w:r w:rsidRPr="008B5337">
        <w:rPr>
          <w:rFonts w:hint="eastAsia"/>
          <w:strike/>
          <w:color w:val="000000"/>
          <w:lang w:eastAsia="zh-TW"/>
        </w:rPr>
        <w:t xml:space="preserve"> &lt;&gt; </w:t>
      </w:r>
      <w:r w:rsidRPr="008B5337">
        <w:rPr>
          <w:rFonts w:hint="eastAsia"/>
          <w:strike/>
          <w:color w:val="000000"/>
          <w:lang w:eastAsia="zh-TW"/>
        </w:rPr>
        <w:t>前一筆的</w:t>
      </w:r>
      <w:r w:rsidRPr="008B5337">
        <w:rPr>
          <w:rFonts w:hint="eastAsia"/>
          <w:strike/>
          <w:color w:val="000000"/>
          <w:lang w:eastAsia="zh-TW"/>
        </w:rPr>
        <w:t>B.</w:t>
      </w:r>
      <w:r w:rsidRPr="008B5337">
        <w:rPr>
          <w:strike/>
          <w:color w:val="000000"/>
          <w:lang w:eastAsia="zh-TW"/>
        </w:rPr>
        <w:t>診斷書流水號</w:t>
      </w:r>
      <w:r w:rsidR="00FC5FE2" w:rsidRPr="008B5337">
        <w:rPr>
          <w:rFonts w:hint="eastAsia"/>
          <w:strike/>
          <w:color w:val="000000"/>
          <w:lang w:eastAsia="zh-TW"/>
        </w:rPr>
        <w:t xml:space="preserve"> AND A.</w:t>
      </w:r>
      <w:r w:rsidR="00FC5FE2" w:rsidRPr="008B5337">
        <w:rPr>
          <w:rFonts w:hint="eastAsia"/>
          <w:strike/>
          <w:color w:val="000000"/>
          <w:lang w:eastAsia="zh-TW"/>
        </w:rPr>
        <w:t>受理編</w:t>
      </w:r>
      <w:r w:rsidR="00FC5FE2" w:rsidRPr="008B5337">
        <w:rPr>
          <w:strike/>
          <w:color w:val="000000"/>
          <w:lang w:eastAsia="zh-TW"/>
        </w:rPr>
        <w:t>號</w:t>
      </w:r>
      <w:r w:rsidR="00FC5FE2" w:rsidRPr="008B5337">
        <w:rPr>
          <w:rFonts w:hint="eastAsia"/>
          <w:strike/>
          <w:color w:val="000000"/>
          <w:lang w:eastAsia="zh-TW"/>
        </w:rPr>
        <w:t xml:space="preserve"> &lt;&gt; </w:t>
      </w:r>
      <w:r w:rsidR="00FC5FE2" w:rsidRPr="008B5337">
        <w:rPr>
          <w:rFonts w:hint="eastAsia"/>
          <w:strike/>
          <w:color w:val="000000"/>
          <w:lang w:eastAsia="zh-TW"/>
        </w:rPr>
        <w:t>前一筆的</w:t>
      </w:r>
      <w:r w:rsidR="00FC5FE2" w:rsidRPr="008B5337">
        <w:rPr>
          <w:rFonts w:hint="eastAsia"/>
          <w:strike/>
          <w:color w:val="000000"/>
          <w:lang w:eastAsia="zh-TW"/>
        </w:rPr>
        <w:t>A.</w:t>
      </w:r>
      <w:r w:rsidR="00FC5FE2" w:rsidRPr="008B5337">
        <w:rPr>
          <w:rFonts w:hint="eastAsia"/>
          <w:strike/>
          <w:color w:val="000000"/>
          <w:lang w:eastAsia="zh-TW"/>
        </w:rPr>
        <w:t>受理編號</w:t>
      </w:r>
    </w:p>
    <w:p w:rsidR="00452014" w:rsidRDefault="00452014" w:rsidP="00FC5F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30E0">
        <w:rPr>
          <w:rFonts w:hint="eastAsia"/>
          <w:kern w:val="2"/>
          <w:szCs w:val="24"/>
          <w:lang w:eastAsia="zh-TW"/>
        </w:rPr>
        <w:t>IF (</w:t>
      </w:r>
      <w:r w:rsidRPr="000730E0">
        <w:rPr>
          <w:rFonts w:hint="eastAsia"/>
          <w:color w:val="000000"/>
          <w:lang w:eastAsia="zh-TW"/>
        </w:rPr>
        <w:t>前次起始日期</w:t>
      </w:r>
      <w:r>
        <w:rPr>
          <w:rFonts w:hint="eastAsia"/>
          <w:color w:val="000000"/>
          <w:lang w:eastAsia="zh-TW"/>
        </w:rPr>
        <w:t xml:space="preserve"> </w:t>
      </w:r>
      <w:r w:rsidRPr="000730E0">
        <w:rPr>
          <w:rFonts w:hint="eastAsia"/>
          <w:color w:val="000000"/>
          <w:lang w:eastAsia="zh-TW"/>
        </w:rPr>
        <w:t>是空的</w:t>
      </w:r>
      <w:r w:rsidRPr="000730E0">
        <w:rPr>
          <w:rFonts w:hint="eastAsia"/>
          <w:color w:val="000000"/>
          <w:lang w:eastAsia="zh-TW"/>
        </w:rPr>
        <w:t xml:space="preserve"> OR C.</w:t>
      </w:r>
      <w:r w:rsidRPr="000730E0">
        <w:rPr>
          <w:rFonts w:hint="eastAsia"/>
          <w:color w:val="000000"/>
          <w:lang w:eastAsia="zh-TW"/>
        </w:rPr>
        <w:t>核定</w:t>
      </w:r>
      <w:r w:rsidRPr="000730E0">
        <w:rPr>
          <w:rFonts w:hint="eastAsia"/>
          <w:color w:val="000000"/>
          <w:lang w:eastAsia="zh-TW"/>
        </w:rPr>
        <w:t>_</w:t>
      </w:r>
      <w:r w:rsidRPr="000730E0">
        <w:rPr>
          <w:rFonts w:hint="eastAsia"/>
          <w:color w:val="000000"/>
          <w:lang w:eastAsia="zh-TW"/>
        </w:rPr>
        <w:t>起始日期</w:t>
      </w:r>
      <w:r w:rsidRPr="000730E0">
        <w:rPr>
          <w:rFonts w:hint="eastAsia"/>
          <w:color w:val="000000"/>
          <w:lang w:eastAsia="zh-TW"/>
        </w:rPr>
        <w:t xml:space="preserve"> &lt;&gt; </w:t>
      </w:r>
      <w:r w:rsidRPr="000730E0">
        <w:rPr>
          <w:rFonts w:hint="eastAsia"/>
          <w:color w:val="000000"/>
          <w:lang w:eastAsia="zh-TW"/>
        </w:rPr>
        <w:t>前次起始日期</w:t>
      </w:r>
      <w:r w:rsidRPr="000730E0">
        <w:rPr>
          <w:rFonts w:hint="eastAsia"/>
          <w:color w:val="000000"/>
          <w:lang w:eastAsia="zh-TW"/>
        </w:rPr>
        <w:t xml:space="preserve">) </w:t>
      </w:r>
      <w:r>
        <w:rPr>
          <w:rFonts w:hint="eastAsia"/>
          <w:color w:val="000000"/>
          <w:lang w:eastAsia="zh-TW"/>
        </w:rPr>
        <w:t>OR</w:t>
      </w:r>
      <w:r w:rsidRPr="000730E0">
        <w:rPr>
          <w:rFonts w:hint="eastAsia"/>
          <w:color w:val="000000"/>
          <w:lang w:eastAsia="zh-TW"/>
        </w:rPr>
        <w:t xml:space="preserve"> </w:t>
      </w:r>
      <w:r w:rsidRPr="000730E0">
        <w:rPr>
          <w:rFonts w:hint="eastAsia"/>
          <w:kern w:val="2"/>
          <w:szCs w:val="24"/>
          <w:lang w:eastAsia="zh-TW"/>
        </w:rPr>
        <w:t>E.</w:t>
      </w:r>
      <w:r w:rsidRPr="000730E0">
        <w:rPr>
          <w:rFonts w:hint="eastAsia"/>
          <w:kern w:val="2"/>
          <w:szCs w:val="24"/>
          <w:lang w:eastAsia="zh-TW"/>
        </w:rPr>
        <w:t>事故人</w:t>
      </w:r>
      <w:r w:rsidRPr="000730E0">
        <w:rPr>
          <w:rFonts w:hint="eastAsia"/>
          <w:kern w:val="2"/>
          <w:szCs w:val="24"/>
          <w:lang w:eastAsia="zh-TW"/>
        </w:rPr>
        <w:t>ID</w:t>
      </w:r>
      <w:r w:rsidRPr="000730E0">
        <w:rPr>
          <w:rFonts w:hint="eastAsia"/>
          <w:color w:val="000000"/>
          <w:lang w:eastAsia="zh-TW"/>
        </w:rPr>
        <w:t xml:space="preserve"> &lt;&gt; </w:t>
      </w:r>
      <w:r w:rsidRPr="000730E0">
        <w:rPr>
          <w:rFonts w:hint="eastAsia"/>
          <w:color w:val="000000"/>
          <w:lang w:eastAsia="zh-TW"/>
        </w:rPr>
        <w:t>前一筆的</w:t>
      </w:r>
      <w:r w:rsidRPr="000730E0">
        <w:rPr>
          <w:rFonts w:hint="eastAsia"/>
          <w:kern w:val="2"/>
          <w:szCs w:val="24"/>
          <w:lang w:eastAsia="zh-TW"/>
        </w:rPr>
        <w:t>E.</w:t>
      </w:r>
      <w:r w:rsidRPr="000730E0">
        <w:rPr>
          <w:rFonts w:hint="eastAsia"/>
          <w:kern w:val="2"/>
          <w:szCs w:val="24"/>
          <w:lang w:eastAsia="zh-TW"/>
        </w:rPr>
        <w:t>事故人</w:t>
      </w:r>
      <w:r w:rsidRPr="000730E0">
        <w:rPr>
          <w:rFonts w:hint="eastAsia"/>
          <w:kern w:val="2"/>
          <w:szCs w:val="24"/>
          <w:lang w:eastAsia="zh-TW"/>
        </w:rPr>
        <w:t>ID</w:t>
      </w:r>
    </w:p>
    <w:p w:rsidR="00596DE5" w:rsidRDefault="00596DE5" w:rsidP="00596DE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申請張數</w:t>
      </w:r>
      <w:r>
        <w:rPr>
          <w:rFonts w:hint="eastAsia"/>
          <w:kern w:val="2"/>
          <w:szCs w:val="24"/>
          <w:lang w:eastAsia="zh-TW"/>
        </w:rPr>
        <w:t>_</w:t>
      </w:r>
      <w:r w:rsidR="00D52C20">
        <w:rPr>
          <w:rFonts w:hint="eastAsia"/>
          <w:color w:val="000000"/>
          <w:lang w:eastAsia="zh-TW"/>
        </w:rPr>
        <w:t>門診</w:t>
      </w:r>
      <w:r>
        <w:rPr>
          <w:rFonts w:hint="eastAsia"/>
          <w:kern w:val="2"/>
          <w:szCs w:val="24"/>
          <w:lang w:eastAsia="zh-TW"/>
        </w:rPr>
        <w:t xml:space="preserve"> = O_</w:t>
      </w:r>
      <w:r>
        <w:rPr>
          <w:rFonts w:hint="eastAsia"/>
          <w:kern w:val="2"/>
          <w:szCs w:val="24"/>
          <w:lang w:eastAsia="zh-TW"/>
        </w:rPr>
        <w:t>申請張數</w:t>
      </w:r>
      <w:r>
        <w:rPr>
          <w:rFonts w:hint="eastAsia"/>
          <w:kern w:val="2"/>
          <w:szCs w:val="24"/>
          <w:lang w:eastAsia="zh-TW"/>
        </w:rPr>
        <w:t>_</w:t>
      </w:r>
      <w:r w:rsidR="00D52C20">
        <w:rPr>
          <w:rFonts w:hint="eastAsia"/>
          <w:color w:val="000000"/>
          <w:lang w:eastAsia="zh-TW"/>
        </w:rPr>
        <w:t>門診</w:t>
      </w:r>
      <w:r>
        <w:rPr>
          <w:rFonts w:hint="eastAsia"/>
          <w:kern w:val="2"/>
          <w:szCs w:val="24"/>
          <w:lang w:eastAsia="zh-TW"/>
        </w:rPr>
        <w:t>+1 (DEFAULT 1)</w:t>
      </w:r>
    </w:p>
    <w:p w:rsidR="00596DE5" w:rsidRDefault="00596DE5" w:rsidP="00596DE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E.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color w:val="000000"/>
          <w:lang w:eastAsia="zh-TW"/>
        </w:rPr>
        <w:t xml:space="preserve"> &lt;&gt; </w:t>
      </w:r>
      <w:r>
        <w:rPr>
          <w:rFonts w:hint="eastAsia"/>
          <w:color w:val="000000"/>
          <w:lang w:eastAsia="zh-TW"/>
        </w:rPr>
        <w:t>前一筆的</w:t>
      </w:r>
      <w:r>
        <w:rPr>
          <w:rFonts w:hint="eastAsia"/>
          <w:kern w:val="2"/>
          <w:szCs w:val="24"/>
          <w:lang w:eastAsia="zh-TW"/>
        </w:rPr>
        <w:t>E.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</w:p>
    <w:p w:rsidR="00596DE5" w:rsidRPr="00562666" w:rsidRDefault="00596DE5" w:rsidP="0056266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62666">
        <w:rPr>
          <w:rFonts w:hint="eastAsia"/>
          <w:kern w:val="2"/>
          <w:szCs w:val="24"/>
          <w:lang w:eastAsia="zh-TW"/>
        </w:rPr>
        <w:t>O_</w:t>
      </w:r>
      <w:r w:rsidRPr="00562666">
        <w:rPr>
          <w:rFonts w:hint="eastAsia"/>
          <w:kern w:val="2"/>
          <w:szCs w:val="24"/>
          <w:lang w:eastAsia="zh-TW"/>
        </w:rPr>
        <w:t>病患數</w:t>
      </w:r>
      <w:r w:rsidRPr="00562666">
        <w:rPr>
          <w:rFonts w:hint="eastAsia"/>
          <w:kern w:val="2"/>
          <w:szCs w:val="24"/>
          <w:lang w:eastAsia="zh-TW"/>
        </w:rPr>
        <w:t>_</w:t>
      </w:r>
      <w:r w:rsidR="00EC1020" w:rsidRPr="00562666">
        <w:rPr>
          <w:rFonts w:hint="eastAsia"/>
          <w:color w:val="000000"/>
          <w:lang w:eastAsia="zh-TW"/>
        </w:rPr>
        <w:t>門診</w:t>
      </w:r>
      <w:r w:rsidRPr="00562666">
        <w:rPr>
          <w:rFonts w:hint="eastAsia"/>
          <w:kern w:val="2"/>
          <w:szCs w:val="24"/>
          <w:lang w:eastAsia="zh-TW"/>
        </w:rPr>
        <w:t xml:space="preserve"> = O_</w:t>
      </w:r>
      <w:r w:rsidRPr="00562666">
        <w:rPr>
          <w:rFonts w:hint="eastAsia"/>
          <w:kern w:val="2"/>
          <w:szCs w:val="24"/>
          <w:lang w:eastAsia="zh-TW"/>
        </w:rPr>
        <w:t>病患數</w:t>
      </w:r>
      <w:r w:rsidRPr="00562666">
        <w:rPr>
          <w:rFonts w:hint="eastAsia"/>
          <w:kern w:val="2"/>
          <w:szCs w:val="24"/>
          <w:lang w:eastAsia="zh-TW"/>
        </w:rPr>
        <w:t>_</w:t>
      </w:r>
      <w:r w:rsidR="00EC1020" w:rsidRPr="00562666">
        <w:rPr>
          <w:rFonts w:hint="eastAsia"/>
          <w:color w:val="000000"/>
          <w:lang w:eastAsia="zh-TW"/>
        </w:rPr>
        <w:t>門診</w:t>
      </w:r>
      <w:r w:rsidRPr="00562666">
        <w:rPr>
          <w:rFonts w:hint="eastAsia"/>
          <w:kern w:val="2"/>
          <w:szCs w:val="24"/>
          <w:lang w:eastAsia="zh-TW"/>
        </w:rPr>
        <w:t>+1</w:t>
      </w:r>
    </w:p>
    <w:p w:rsidR="00CD6DA1" w:rsidRDefault="00CD6DA1" w:rsidP="008B5337">
      <w:pPr>
        <w:pStyle w:val="Tabletext"/>
        <w:keepLines w:val="0"/>
        <w:spacing w:after="0" w:line="240" w:lineRule="auto"/>
        <w:ind w:left="1984"/>
        <w:rPr>
          <w:rFonts w:hint="eastAsia"/>
          <w:kern w:val="2"/>
          <w:szCs w:val="24"/>
          <w:lang w:eastAsia="zh-TW"/>
        </w:rPr>
      </w:pPr>
    </w:p>
    <w:p w:rsidR="005768D6" w:rsidRDefault="0047387D" w:rsidP="009D60D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資料逐筆</w:t>
      </w:r>
      <w:r w:rsidR="000A5518">
        <w:rPr>
          <w:rFonts w:hint="eastAsia"/>
          <w:kern w:val="2"/>
          <w:szCs w:val="24"/>
          <w:lang w:eastAsia="zh-TW"/>
        </w:rPr>
        <w:t>寫</w:t>
      </w:r>
      <w:r w:rsidR="005768D6">
        <w:rPr>
          <w:rFonts w:hint="eastAsia"/>
          <w:kern w:val="2"/>
          <w:szCs w:val="24"/>
          <w:lang w:eastAsia="zh-TW"/>
        </w:rPr>
        <w:t>檔</w:t>
      </w:r>
      <w:r w:rsidR="00551188">
        <w:rPr>
          <w:rFonts w:hint="eastAsia"/>
          <w:kern w:val="2"/>
          <w:szCs w:val="24"/>
          <w:lang w:eastAsia="zh-TW"/>
        </w:rPr>
        <w:t>：</w:t>
      </w:r>
    </w:p>
    <w:p w:rsidR="004F7556" w:rsidRDefault="004F7556" w:rsidP="004F7556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F7556">
        <w:rPr>
          <w:rFonts w:hint="eastAsia"/>
          <w:kern w:val="2"/>
          <w:szCs w:val="24"/>
          <w:lang w:eastAsia="zh-TW"/>
        </w:rPr>
        <w:t>整批或當日件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 w:rsidRPr="004F7556">
        <w:rPr>
          <w:rFonts w:hint="eastAsia"/>
          <w:kern w:val="2"/>
          <w:szCs w:val="24"/>
          <w:lang w:eastAsia="zh-TW"/>
        </w:rPr>
        <w:t>整批</w:t>
      </w:r>
      <w:r>
        <w:rPr>
          <w:rFonts w:hint="eastAsia"/>
          <w:kern w:val="2"/>
          <w:szCs w:val="24"/>
          <w:lang w:eastAsia="zh-TW"/>
        </w:rPr>
        <w:t>)</w:t>
      </w:r>
    </w:p>
    <w:p w:rsidR="004F7556" w:rsidRDefault="008B0CAD" w:rsidP="004F755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DTAAV008</w:t>
      </w:r>
    </w:p>
    <w:p w:rsidR="004F7556" w:rsidRDefault="004F7556" w:rsidP="004F7556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0C59D8" w:rsidRPr="001937A9" w:rsidRDefault="000C59D8" w:rsidP="004F755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R</w:t>
      </w:r>
      <w:r>
        <w:rPr>
          <w:rFonts w:hint="eastAsia"/>
          <w:kern w:val="2"/>
          <w:szCs w:val="24"/>
          <w:lang w:eastAsia="zh-TW"/>
        </w:rPr>
        <w:t xml:space="preserve">EAD DTAAV008 BY </w:t>
      </w:r>
      <w:r w:rsidRPr="00FE5079">
        <w:rPr>
          <w:rFonts w:hint="eastAsia"/>
          <w:szCs w:val="24"/>
        </w:rPr>
        <w:t>O_</w:t>
      </w:r>
      <w:r w:rsidRPr="00FE5079">
        <w:rPr>
          <w:rFonts w:hint="eastAsia"/>
          <w:szCs w:val="24"/>
        </w:rPr>
        <w:t>醫院代碼</w:t>
      </w:r>
      <w:r>
        <w:rPr>
          <w:rFonts w:hint="eastAsia"/>
          <w:szCs w:val="24"/>
          <w:lang w:eastAsia="zh-TW"/>
        </w:rPr>
        <w:t>,</w:t>
      </w:r>
      <w:r w:rsidRPr="000C59D8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O_</w:t>
      </w:r>
      <w:r>
        <w:rPr>
          <w:rFonts w:hint="eastAsia"/>
          <w:szCs w:val="24"/>
        </w:rPr>
        <w:t>醫師科別</w:t>
      </w:r>
      <w:r>
        <w:rPr>
          <w:rFonts w:hint="eastAsia"/>
          <w:szCs w:val="24"/>
          <w:lang w:eastAsia="zh-TW"/>
        </w:rPr>
        <w:t>,</w:t>
      </w:r>
      <w:r w:rsidRPr="000C59D8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O_</w:t>
      </w:r>
      <w:r>
        <w:rPr>
          <w:rFonts w:hint="eastAsia"/>
          <w:szCs w:val="24"/>
        </w:rPr>
        <w:t>醫師姓名</w:t>
      </w:r>
    </w:p>
    <w:p w:rsidR="000C59D8" w:rsidRPr="001937A9" w:rsidRDefault="000C59D8" w:rsidP="004F755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szCs w:val="24"/>
          <w:lang w:eastAsia="zh-TW"/>
        </w:rPr>
        <w:t>IF FND</w:t>
      </w:r>
      <w:r>
        <w:rPr>
          <w:rFonts w:hint="eastAsia"/>
          <w:szCs w:val="24"/>
          <w:lang w:eastAsia="zh-TW"/>
        </w:rPr>
        <w:t>，</w:t>
      </w:r>
      <w:r>
        <w:rPr>
          <w:rFonts w:hint="eastAsia"/>
          <w:szCs w:val="24"/>
          <w:lang w:eastAsia="zh-TW"/>
        </w:rPr>
        <w:t>UPDATE</w:t>
      </w:r>
      <w:r>
        <w:rPr>
          <w:rFonts w:hint="eastAsia"/>
          <w:szCs w:val="24"/>
          <w:lang w:eastAsia="zh-TW"/>
        </w:rPr>
        <w:t>下面欄位</w:t>
      </w:r>
    </w:p>
    <w:p w:rsidR="000C59D8" w:rsidRPr="001937A9" w:rsidRDefault="000C59D8" w:rsidP="001937A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住院申請天數 = 住院申請天數</w:t>
      </w:r>
      <w:r w:rsidRPr="00512DA3">
        <w:rPr>
          <w:rFonts w:ascii="細明體" w:eastAsia="細明體" w:hAnsi="細明體" w:hint="eastAsia"/>
          <w:strike/>
          <w:lang w:eastAsia="zh-TW"/>
        </w:rPr>
        <w:t xml:space="preserve"> + </w:t>
      </w:r>
      <w:r w:rsidRPr="00512DA3">
        <w:rPr>
          <w:rFonts w:hint="eastAsia"/>
          <w:strike/>
          <w:szCs w:val="24"/>
          <w:lang w:eastAsia="zh-TW"/>
        </w:rPr>
        <w:t>O_</w:t>
      </w:r>
      <w:r w:rsidRPr="00512DA3">
        <w:rPr>
          <w:rFonts w:hint="eastAsia"/>
          <w:strike/>
          <w:szCs w:val="24"/>
          <w:lang w:eastAsia="zh-TW"/>
        </w:rPr>
        <w:t>申請天數</w:t>
      </w:r>
      <w:r w:rsidRPr="00512DA3">
        <w:rPr>
          <w:rFonts w:hint="eastAsia"/>
          <w:strike/>
          <w:szCs w:val="24"/>
          <w:lang w:eastAsia="zh-TW"/>
        </w:rPr>
        <w:t>_</w:t>
      </w:r>
      <w:r w:rsidRPr="00512DA3">
        <w:rPr>
          <w:rFonts w:hint="eastAsia"/>
          <w:strike/>
          <w:szCs w:val="24"/>
          <w:lang w:eastAsia="zh-TW"/>
        </w:rPr>
        <w:t>住院</w:t>
      </w:r>
      <w:r>
        <w:rPr>
          <w:rFonts w:hint="eastAsia"/>
          <w:szCs w:val="24"/>
          <w:lang w:eastAsia="zh-TW"/>
        </w:rPr>
        <w:t>。</w:t>
      </w:r>
    </w:p>
    <w:p w:rsidR="000C59D8" w:rsidRPr="001937A9" w:rsidRDefault="000C59D8" w:rsidP="001937A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住院申請張數 = 住院申請張數</w:t>
      </w:r>
      <w:r w:rsidRPr="00512DA3">
        <w:rPr>
          <w:rFonts w:ascii="細明體" w:eastAsia="細明體" w:hAnsi="細明體" w:hint="eastAsia"/>
          <w:strike/>
          <w:lang w:eastAsia="zh-TW"/>
        </w:rPr>
        <w:t xml:space="preserve"> + </w:t>
      </w:r>
      <w:r w:rsidRPr="00512DA3">
        <w:rPr>
          <w:rFonts w:hint="eastAsia"/>
          <w:strike/>
          <w:szCs w:val="24"/>
          <w:lang w:eastAsia="zh-TW"/>
        </w:rPr>
        <w:t>O_</w:t>
      </w:r>
      <w:r w:rsidRPr="00512DA3">
        <w:rPr>
          <w:rFonts w:hint="eastAsia"/>
          <w:strike/>
          <w:szCs w:val="24"/>
          <w:lang w:eastAsia="zh-TW"/>
        </w:rPr>
        <w:t>申請張數</w:t>
      </w:r>
      <w:r w:rsidRPr="00512DA3">
        <w:rPr>
          <w:rFonts w:hint="eastAsia"/>
          <w:strike/>
          <w:szCs w:val="24"/>
          <w:lang w:eastAsia="zh-TW"/>
        </w:rPr>
        <w:t>_</w:t>
      </w:r>
      <w:r w:rsidRPr="00512DA3">
        <w:rPr>
          <w:rFonts w:hint="eastAsia"/>
          <w:strike/>
          <w:szCs w:val="24"/>
          <w:lang w:eastAsia="zh-TW"/>
        </w:rPr>
        <w:t>住院</w:t>
      </w:r>
      <w:r>
        <w:rPr>
          <w:rFonts w:hint="eastAsia"/>
          <w:szCs w:val="24"/>
          <w:lang w:eastAsia="zh-TW"/>
        </w:rPr>
        <w:t>。</w:t>
      </w:r>
    </w:p>
    <w:p w:rsidR="000C59D8" w:rsidRPr="001937A9" w:rsidRDefault="007F21EF" w:rsidP="001937A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門診申請張數 = 門診申請張數 </w:t>
      </w:r>
      <w:r w:rsidRPr="00512DA3">
        <w:rPr>
          <w:rFonts w:ascii="細明體" w:eastAsia="細明體" w:hAnsi="細明體" w:hint="eastAsia"/>
          <w:strike/>
          <w:lang w:eastAsia="zh-TW"/>
        </w:rPr>
        <w:t xml:space="preserve">+ </w:t>
      </w:r>
      <w:r w:rsidRPr="00512DA3">
        <w:rPr>
          <w:rFonts w:hint="eastAsia"/>
          <w:strike/>
          <w:szCs w:val="24"/>
          <w:lang w:eastAsia="zh-TW"/>
        </w:rPr>
        <w:t>O_</w:t>
      </w:r>
      <w:r w:rsidRPr="00512DA3">
        <w:rPr>
          <w:rFonts w:hint="eastAsia"/>
          <w:strike/>
          <w:szCs w:val="24"/>
          <w:lang w:eastAsia="zh-TW"/>
        </w:rPr>
        <w:t>申請張數</w:t>
      </w:r>
      <w:r w:rsidRPr="00512DA3">
        <w:rPr>
          <w:rFonts w:hint="eastAsia"/>
          <w:strike/>
          <w:szCs w:val="24"/>
          <w:lang w:eastAsia="zh-TW"/>
        </w:rPr>
        <w:t>_</w:t>
      </w:r>
      <w:r w:rsidRPr="00512DA3">
        <w:rPr>
          <w:rFonts w:ascii="細明體" w:eastAsia="細明體" w:hAnsi="細明體" w:hint="eastAsia"/>
          <w:strike/>
          <w:lang w:eastAsia="zh-TW"/>
        </w:rPr>
        <w:t>門診</w:t>
      </w:r>
      <w:r>
        <w:rPr>
          <w:rFonts w:ascii="細明體" w:eastAsia="細明體" w:hAnsi="細明體"/>
          <w:lang w:eastAsia="zh-TW"/>
        </w:rPr>
        <w:t>。</w:t>
      </w:r>
    </w:p>
    <w:p w:rsidR="007F21EF" w:rsidRPr="001937A9" w:rsidRDefault="007F21EF" w:rsidP="001937A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住院</w:t>
      </w:r>
      <w:r>
        <w:rPr>
          <w:rFonts w:ascii="細明體" w:eastAsia="細明體" w:hAnsi="細明體" w:hint="eastAsia"/>
          <w:caps/>
          <w:lang w:eastAsia="zh-TW"/>
        </w:rPr>
        <w:t xml:space="preserve">病患數 = </w:t>
      </w:r>
      <w:r>
        <w:rPr>
          <w:rFonts w:ascii="細明體" w:eastAsia="細明體" w:hAnsi="細明體" w:hint="eastAsia"/>
          <w:lang w:eastAsia="zh-TW"/>
        </w:rPr>
        <w:t>住院</w:t>
      </w:r>
      <w:r>
        <w:rPr>
          <w:rFonts w:ascii="細明體" w:eastAsia="細明體" w:hAnsi="細明體" w:hint="eastAsia"/>
          <w:caps/>
          <w:lang w:eastAsia="zh-TW"/>
        </w:rPr>
        <w:t xml:space="preserve">病患數 </w:t>
      </w:r>
      <w:r w:rsidRPr="00512DA3">
        <w:rPr>
          <w:rFonts w:ascii="細明體" w:eastAsia="細明體" w:hAnsi="細明體" w:hint="eastAsia"/>
          <w:caps/>
          <w:strike/>
          <w:lang w:eastAsia="zh-TW"/>
        </w:rPr>
        <w:t xml:space="preserve">+ </w:t>
      </w:r>
      <w:r w:rsidRPr="00512DA3">
        <w:rPr>
          <w:rFonts w:hint="eastAsia"/>
          <w:strike/>
          <w:szCs w:val="24"/>
          <w:lang w:eastAsia="zh-TW"/>
        </w:rPr>
        <w:t>O_</w:t>
      </w:r>
      <w:r w:rsidRPr="00512DA3">
        <w:rPr>
          <w:rFonts w:hint="eastAsia"/>
          <w:strike/>
          <w:szCs w:val="24"/>
          <w:lang w:eastAsia="zh-TW"/>
        </w:rPr>
        <w:t>病患數</w:t>
      </w:r>
      <w:r w:rsidRPr="00512DA3">
        <w:rPr>
          <w:rFonts w:hint="eastAsia"/>
          <w:strike/>
          <w:szCs w:val="24"/>
          <w:lang w:eastAsia="zh-TW"/>
        </w:rPr>
        <w:t>_</w:t>
      </w:r>
      <w:r w:rsidRPr="00512DA3">
        <w:rPr>
          <w:rFonts w:hint="eastAsia"/>
          <w:strike/>
          <w:szCs w:val="24"/>
          <w:lang w:eastAsia="zh-TW"/>
        </w:rPr>
        <w:t>住院</w:t>
      </w:r>
      <w:r>
        <w:rPr>
          <w:rFonts w:hint="eastAsia"/>
          <w:szCs w:val="24"/>
          <w:lang w:eastAsia="zh-TW"/>
        </w:rPr>
        <w:t>。</w:t>
      </w:r>
    </w:p>
    <w:p w:rsidR="007F21EF" w:rsidRPr="001937A9" w:rsidRDefault="007F21EF" w:rsidP="001937A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門診</w:t>
      </w:r>
      <w:r>
        <w:rPr>
          <w:rFonts w:ascii="細明體" w:eastAsia="細明體" w:hAnsi="細明體" w:hint="eastAsia"/>
          <w:caps/>
          <w:lang w:eastAsia="zh-TW"/>
        </w:rPr>
        <w:t xml:space="preserve">病患數 = </w:t>
      </w:r>
      <w:r>
        <w:rPr>
          <w:rFonts w:ascii="細明體" w:eastAsia="細明體" w:hAnsi="細明體" w:hint="eastAsia"/>
          <w:lang w:eastAsia="zh-TW"/>
        </w:rPr>
        <w:t>門診</w:t>
      </w:r>
      <w:r>
        <w:rPr>
          <w:rFonts w:ascii="細明體" w:eastAsia="細明體" w:hAnsi="細明體" w:hint="eastAsia"/>
          <w:caps/>
          <w:lang w:eastAsia="zh-TW"/>
        </w:rPr>
        <w:t xml:space="preserve">病患數 </w:t>
      </w:r>
      <w:r w:rsidRPr="00512DA3">
        <w:rPr>
          <w:rFonts w:ascii="細明體" w:eastAsia="細明體" w:hAnsi="細明體" w:hint="eastAsia"/>
          <w:caps/>
          <w:strike/>
          <w:lang w:eastAsia="zh-TW"/>
        </w:rPr>
        <w:t xml:space="preserve">+ </w:t>
      </w:r>
      <w:r w:rsidRPr="00512DA3">
        <w:rPr>
          <w:rFonts w:hint="eastAsia"/>
          <w:strike/>
          <w:szCs w:val="24"/>
          <w:lang w:eastAsia="zh-TW"/>
        </w:rPr>
        <w:t>O_</w:t>
      </w:r>
      <w:r w:rsidRPr="00512DA3">
        <w:rPr>
          <w:rFonts w:hint="eastAsia"/>
          <w:strike/>
          <w:szCs w:val="24"/>
          <w:lang w:eastAsia="zh-TW"/>
        </w:rPr>
        <w:t>病患數</w:t>
      </w:r>
      <w:r w:rsidRPr="00512DA3">
        <w:rPr>
          <w:rFonts w:hint="eastAsia"/>
          <w:strike/>
          <w:szCs w:val="24"/>
          <w:lang w:eastAsia="zh-TW"/>
        </w:rPr>
        <w:t>_</w:t>
      </w:r>
      <w:r w:rsidRPr="00512DA3">
        <w:rPr>
          <w:rFonts w:hint="eastAsia"/>
          <w:strike/>
          <w:szCs w:val="24"/>
          <w:lang w:eastAsia="zh-TW"/>
        </w:rPr>
        <w:t>門診</w:t>
      </w:r>
      <w:r>
        <w:rPr>
          <w:rFonts w:hint="eastAsia"/>
          <w:szCs w:val="24"/>
          <w:lang w:eastAsia="zh-TW"/>
        </w:rPr>
        <w:t>。</w:t>
      </w:r>
    </w:p>
    <w:p w:rsidR="007F21EF" w:rsidRPr="001937A9" w:rsidRDefault="007F21EF" w:rsidP="001937A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aps/>
          <w:lang w:eastAsia="zh-TW"/>
        </w:rPr>
        <w:t xml:space="preserve">平均住院天數 = 前述 </w:t>
      </w:r>
      <w:r>
        <w:rPr>
          <w:rFonts w:ascii="細明體" w:eastAsia="細明體" w:hAnsi="細明體" w:hint="eastAsia"/>
          <w:lang w:eastAsia="zh-TW"/>
        </w:rPr>
        <w:t>住院申請天數/住院</w:t>
      </w:r>
      <w:r>
        <w:rPr>
          <w:rFonts w:ascii="細明體" w:eastAsia="細明體" w:hAnsi="細明體" w:hint="eastAsia"/>
          <w:caps/>
          <w:lang w:eastAsia="zh-TW"/>
        </w:rPr>
        <w:t>病患數。</w:t>
      </w:r>
    </w:p>
    <w:p w:rsidR="007F21EF" w:rsidRPr="001937A9" w:rsidRDefault="007F21EF" w:rsidP="001937A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aps/>
          <w:lang w:eastAsia="zh-TW"/>
        </w:rPr>
        <w:t xml:space="preserve">平均住院次數 = 前述 </w:t>
      </w:r>
      <w:r>
        <w:rPr>
          <w:rFonts w:ascii="細明體" w:eastAsia="細明體" w:hAnsi="細明體" w:hint="eastAsia"/>
          <w:lang w:eastAsia="zh-TW"/>
        </w:rPr>
        <w:t>住院申請張數/住院</w:t>
      </w:r>
      <w:r>
        <w:rPr>
          <w:rFonts w:ascii="細明體" w:eastAsia="細明體" w:hAnsi="細明體" w:hint="eastAsia"/>
          <w:caps/>
          <w:lang w:eastAsia="zh-TW"/>
        </w:rPr>
        <w:t>病患數。</w:t>
      </w:r>
    </w:p>
    <w:p w:rsidR="007F21EF" w:rsidRPr="001937A9" w:rsidRDefault="007F21EF" w:rsidP="001937A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aps/>
          <w:lang w:eastAsia="zh-TW"/>
        </w:rPr>
        <w:t xml:space="preserve">平均門診次數 = 前述 </w:t>
      </w:r>
      <w:r>
        <w:rPr>
          <w:rFonts w:ascii="細明體" w:eastAsia="細明體" w:hAnsi="細明體" w:hint="eastAsia"/>
          <w:lang w:eastAsia="zh-TW"/>
        </w:rPr>
        <w:t>門診申請張數/門診</w:t>
      </w:r>
      <w:r>
        <w:rPr>
          <w:rFonts w:ascii="細明體" w:eastAsia="細明體" w:hAnsi="細明體" w:hint="eastAsia"/>
          <w:caps/>
          <w:lang w:eastAsia="zh-TW"/>
        </w:rPr>
        <w:t>病患數。</w:t>
      </w:r>
    </w:p>
    <w:p w:rsidR="007F21EF" w:rsidRPr="001937A9" w:rsidRDefault="007F21EF" w:rsidP="001937A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aps/>
          <w:lang w:eastAsia="zh-TW"/>
        </w:rPr>
        <w:t xml:space="preserve">資料更新時間 = </w:t>
      </w:r>
      <w:r>
        <w:rPr>
          <w:rFonts w:ascii="Arial" w:cs="Arial" w:hint="eastAsia"/>
          <w:lang w:eastAsia="zh-TW"/>
        </w:rPr>
        <w:t>今天日期時間。</w:t>
      </w:r>
    </w:p>
    <w:p w:rsidR="000C59D8" w:rsidRDefault="000C59D8" w:rsidP="004F755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szCs w:val="24"/>
          <w:lang w:eastAsia="zh-TW"/>
        </w:rPr>
        <w:t>ELSE</w:t>
      </w:r>
    </w:p>
    <w:p w:rsidR="004F7556" w:rsidRDefault="008B0CAD" w:rsidP="001937A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DTAAV008</w:t>
      </w:r>
    </w:p>
    <w:p w:rsidR="000C59D8" w:rsidRPr="001937A9" w:rsidRDefault="000C59D8" w:rsidP="001937A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</w:p>
    <w:p w:rsidR="001D2491" w:rsidRDefault="000C59D8" w:rsidP="001D2491">
      <w:pPr>
        <w:pStyle w:val="Tabletext"/>
        <w:keepLines w:val="0"/>
        <w:numPr>
          <w:ilvl w:val="3"/>
          <w:numId w:val="1"/>
        </w:numPr>
        <w:tabs>
          <w:tab w:val="num" w:pos="1984"/>
        </w:tabs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</w:t>
      </w:r>
      <w:r w:rsidR="001D2491"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1D2491" w:rsidRPr="00584A40" w:rsidTr="00584A40">
        <w:tc>
          <w:tcPr>
            <w:tcW w:w="1722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4F7556" w:rsidRPr="00584A40" w:rsidTr="00C26F2F">
        <w:tc>
          <w:tcPr>
            <w:tcW w:w="1722" w:type="dxa"/>
            <w:shd w:val="clear" w:color="auto" w:fill="FFFF99"/>
            <w:vAlign w:val="center"/>
          </w:tcPr>
          <w:p w:rsidR="004F7556" w:rsidRDefault="004F7556" w:rsidP="00C26F2F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醫院代碼</w:t>
            </w:r>
          </w:p>
        </w:tc>
        <w:tc>
          <w:tcPr>
            <w:tcW w:w="2617" w:type="dxa"/>
          </w:tcPr>
          <w:p w:rsidR="004F7556" w:rsidRPr="00FE5079" w:rsidRDefault="004E73AD" w:rsidP="00584A40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FE5079">
              <w:rPr>
                <w:rFonts w:hint="eastAsia"/>
                <w:szCs w:val="24"/>
              </w:rPr>
              <w:t>O_</w:t>
            </w:r>
            <w:r w:rsidRPr="00FE5079">
              <w:rPr>
                <w:rFonts w:hint="eastAsia"/>
                <w:szCs w:val="24"/>
              </w:rPr>
              <w:t>醫院代碼</w:t>
            </w:r>
          </w:p>
        </w:tc>
        <w:tc>
          <w:tcPr>
            <w:tcW w:w="1526" w:type="dxa"/>
          </w:tcPr>
          <w:p w:rsidR="004F7556" w:rsidRPr="00584A40" w:rsidRDefault="004F7556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F7556" w:rsidRPr="00584A40" w:rsidTr="00C26F2F">
        <w:tc>
          <w:tcPr>
            <w:tcW w:w="1722" w:type="dxa"/>
            <w:shd w:val="clear" w:color="auto" w:fill="FFFF99"/>
            <w:vAlign w:val="center"/>
          </w:tcPr>
          <w:p w:rsidR="004F7556" w:rsidRDefault="004F7556" w:rsidP="00C26F2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醫院中文名稱</w:t>
            </w:r>
          </w:p>
        </w:tc>
        <w:tc>
          <w:tcPr>
            <w:tcW w:w="2617" w:type="dxa"/>
          </w:tcPr>
          <w:p w:rsidR="004F7556" w:rsidRPr="00FE5079" w:rsidRDefault="004E73AD" w:rsidP="00584A40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FE5079">
              <w:rPr>
                <w:rFonts w:hint="eastAsia"/>
                <w:szCs w:val="24"/>
              </w:rPr>
              <w:t>O_</w:t>
            </w:r>
            <w:r w:rsidRPr="00FE5079">
              <w:rPr>
                <w:rFonts w:hint="eastAsia"/>
                <w:szCs w:val="24"/>
              </w:rPr>
              <w:t>醫院中文名稱</w:t>
            </w:r>
          </w:p>
        </w:tc>
        <w:tc>
          <w:tcPr>
            <w:tcW w:w="1526" w:type="dxa"/>
          </w:tcPr>
          <w:p w:rsidR="004F7556" w:rsidRPr="00584A40" w:rsidRDefault="004F7556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F42" w:rsidRPr="00584A40" w:rsidTr="00C26F2F">
        <w:tc>
          <w:tcPr>
            <w:tcW w:w="1722" w:type="dxa"/>
            <w:shd w:val="clear" w:color="auto" w:fill="FFFF99"/>
            <w:vAlign w:val="center"/>
          </w:tcPr>
          <w:p w:rsidR="00321F42" w:rsidRDefault="00321F42" w:rsidP="001343D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醫師科別</w:t>
            </w:r>
          </w:p>
        </w:tc>
        <w:tc>
          <w:tcPr>
            <w:tcW w:w="2617" w:type="dxa"/>
          </w:tcPr>
          <w:p w:rsidR="00321F42" w:rsidRPr="00FE5079" w:rsidRDefault="00321F42" w:rsidP="00584A40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醫師科別</w:t>
            </w:r>
          </w:p>
        </w:tc>
        <w:tc>
          <w:tcPr>
            <w:tcW w:w="1526" w:type="dxa"/>
          </w:tcPr>
          <w:p w:rsidR="00321F42" w:rsidRPr="00584A40" w:rsidRDefault="00321F42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F42" w:rsidRPr="00584A40" w:rsidTr="00C26F2F">
        <w:tc>
          <w:tcPr>
            <w:tcW w:w="1722" w:type="dxa"/>
            <w:shd w:val="clear" w:color="auto" w:fill="FFFF99"/>
            <w:vAlign w:val="center"/>
          </w:tcPr>
          <w:p w:rsidR="00321F42" w:rsidRDefault="00321F42" w:rsidP="001343D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醫師名稱</w:t>
            </w:r>
          </w:p>
        </w:tc>
        <w:tc>
          <w:tcPr>
            <w:tcW w:w="2617" w:type="dxa"/>
          </w:tcPr>
          <w:p w:rsidR="00321F42" w:rsidRPr="00FE5079" w:rsidRDefault="00321F42" w:rsidP="00584A40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醫師姓名</w:t>
            </w:r>
          </w:p>
        </w:tc>
        <w:tc>
          <w:tcPr>
            <w:tcW w:w="1526" w:type="dxa"/>
          </w:tcPr>
          <w:p w:rsidR="00321F42" w:rsidRPr="00584A40" w:rsidRDefault="00321F42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F42" w:rsidRPr="00584A40" w:rsidTr="00C26F2F">
        <w:tc>
          <w:tcPr>
            <w:tcW w:w="1722" w:type="dxa"/>
            <w:shd w:val="clear" w:color="auto" w:fill="FFFF99"/>
            <w:vAlign w:val="center"/>
          </w:tcPr>
          <w:p w:rsidR="00321F42" w:rsidRDefault="00321F42" w:rsidP="00C26F2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住院申請天數</w:t>
            </w:r>
          </w:p>
        </w:tc>
        <w:tc>
          <w:tcPr>
            <w:tcW w:w="2617" w:type="dxa"/>
          </w:tcPr>
          <w:p w:rsidR="00321F42" w:rsidRPr="00584A40" w:rsidRDefault="00321F42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申請天數</w:t>
            </w:r>
            <w:r>
              <w:rPr>
                <w:rFonts w:hint="eastAsia"/>
                <w:szCs w:val="24"/>
              </w:rPr>
              <w:t>_</w:t>
            </w:r>
            <w:r>
              <w:rPr>
                <w:rFonts w:hint="eastAsia"/>
                <w:szCs w:val="24"/>
              </w:rPr>
              <w:t>住院</w:t>
            </w:r>
          </w:p>
        </w:tc>
        <w:tc>
          <w:tcPr>
            <w:tcW w:w="1526" w:type="dxa"/>
          </w:tcPr>
          <w:p w:rsidR="00321F42" w:rsidRPr="00584A40" w:rsidRDefault="00321F42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F42" w:rsidRPr="00584A40" w:rsidTr="00C26F2F">
        <w:tc>
          <w:tcPr>
            <w:tcW w:w="1722" w:type="dxa"/>
            <w:shd w:val="clear" w:color="auto" w:fill="FFFF99"/>
            <w:vAlign w:val="center"/>
          </w:tcPr>
          <w:p w:rsidR="00321F42" w:rsidRDefault="00321F42" w:rsidP="00C26F2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住院申請張數</w:t>
            </w:r>
          </w:p>
        </w:tc>
        <w:tc>
          <w:tcPr>
            <w:tcW w:w="2617" w:type="dxa"/>
          </w:tcPr>
          <w:p w:rsidR="00321F42" w:rsidRPr="00584A40" w:rsidRDefault="00321F42" w:rsidP="00584A4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申請張數</w:t>
            </w:r>
            <w:r>
              <w:rPr>
                <w:rFonts w:hint="eastAsia"/>
                <w:szCs w:val="24"/>
              </w:rPr>
              <w:t>_</w:t>
            </w:r>
            <w:r>
              <w:rPr>
                <w:rFonts w:hint="eastAsia"/>
                <w:szCs w:val="24"/>
              </w:rPr>
              <w:t>住院</w:t>
            </w:r>
          </w:p>
        </w:tc>
        <w:tc>
          <w:tcPr>
            <w:tcW w:w="1526" w:type="dxa"/>
          </w:tcPr>
          <w:p w:rsidR="00321F42" w:rsidRPr="00584A40" w:rsidRDefault="00321F42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F42" w:rsidRPr="00584A40" w:rsidTr="00C26F2F">
        <w:tc>
          <w:tcPr>
            <w:tcW w:w="1722" w:type="dxa"/>
            <w:shd w:val="clear" w:color="auto" w:fill="FFFF99"/>
            <w:vAlign w:val="center"/>
          </w:tcPr>
          <w:p w:rsidR="00321F42" w:rsidRDefault="00321F42" w:rsidP="00C26F2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門診申請張數</w:t>
            </w:r>
          </w:p>
        </w:tc>
        <w:tc>
          <w:tcPr>
            <w:tcW w:w="2617" w:type="dxa"/>
          </w:tcPr>
          <w:p w:rsidR="00321F42" w:rsidRPr="00584A40" w:rsidRDefault="00321F42" w:rsidP="00C26F2F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申請張數</w:t>
            </w:r>
            <w:r>
              <w:rPr>
                <w:rFonts w:hint="eastAsia"/>
                <w:szCs w:val="24"/>
              </w:rPr>
              <w:t>_</w:t>
            </w:r>
            <w:r>
              <w:rPr>
                <w:rFonts w:ascii="細明體" w:eastAsia="細明體" w:hAnsi="細明體" w:hint="eastAsia"/>
                <w:sz w:val="20"/>
              </w:rPr>
              <w:t>門診</w:t>
            </w:r>
          </w:p>
        </w:tc>
        <w:tc>
          <w:tcPr>
            <w:tcW w:w="1526" w:type="dxa"/>
          </w:tcPr>
          <w:p w:rsidR="00321F42" w:rsidRPr="00584A40" w:rsidRDefault="00321F42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F42" w:rsidRPr="00584A40" w:rsidTr="00C26F2F">
        <w:tc>
          <w:tcPr>
            <w:tcW w:w="1722" w:type="dxa"/>
            <w:shd w:val="clear" w:color="auto" w:fill="FFFF99"/>
            <w:vAlign w:val="center"/>
          </w:tcPr>
          <w:p w:rsidR="00321F42" w:rsidRDefault="00321F42" w:rsidP="00C26F2F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住院</w:t>
            </w:r>
            <w:r>
              <w:rPr>
                <w:rFonts w:ascii="細明體" w:eastAsia="細明體" w:hAnsi="細明體" w:hint="eastAsia"/>
                <w:caps/>
                <w:sz w:val="20"/>
              </w:rPr>
              <w:t>病患數</w:t>
            </w:r>
          </w:p>
        </w:tc>
        <w:tc>
          <w:tcPr>
            <w:tcW w:w="2617" w:type="dxa"/>
          </w:tcPr>
          <w:p w:rsidR="00321F42" w:rsidRPr="00FE5079" w:rsidRDefault="00321F42" w:rsidP="00E17CD7">
            <w:pPr>
              <w:pStyle w:val="af"/>
              <w:ind w:leftChars="-6" w:left="-14"/>
              <w:rPr>
                <w:szCs w:val="24"/>
              </w:rPr>
            </w:pPr>
            <w:r w:rsidRPr="00FE5079">
              <w:rPr>
                <w:rFonts w:hint="eastAsia"/>
                <w:szCs w:val="24"/>
              </w:rPr>
              <w:t>O_</w:t>
            </w:r>
            <w:r w:rsidRPr="00FE5079">
              <w:rPr>
                <w:rFonts w:hint="eastAsia"/>
                <w:szCs w:val="24"/>
              </w:rPr>
              <w:t>病患數</w:t>
            </w:r>
            <w:r w:rsidRPr="00FE5079">
              <w:rPr>
                <w:rFonts w:hint="eastAsia"/>
                <w:szCs w:val="24"/>
              </w:rPr>
              <w:t>_</w:t>
            </w:r>
            <w:r w:rsidRPr="00FE5079">
              <w:rPr>
                <w:rFonts w:hint="eastAsia"/>
                <w:szCs w:val="24"/>
              </w:rPr>
              <w:t>住院</w:t>
            </w:r>
          </w:p>
        </w:tc>
        <w:tc>
          <w:tcPr>
            <w:tcW w:w="1526" w:type="dxa"/>
          </w:tcPr>
          <w:p w:rsidR="00321F42" w:rsidRPr="00584A40" w:rsidRDefault="00321F42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F42" w:rsidRPr="00584A40" w:rsidTr="00C26F2F">
        <w:tc>
          <w:tcPr>
            <w:tcW w:w="1722" w:type="dxa"/>
            <w:shd w:val="clear" w:color="auto" w:fill="FFFF99"/>
            <w:vAlign w:val="center"/>
          </w:tcPr>
          <w:p w:rsidR="00321F42" w:rsidRDefault="00321F42" w:rsidP="00C26F2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門診</w:t>
            </w:r>
            <w:r>
              <w:rPr>
                <w:rFonts w:ascii="細明體" w:eastAsia="細明體" w:hAnsi="細明體" w:hint="eastAsia"/>
                <w:caps/>
                <w:sz w:val="20"/>
              </w:rPr>
              <w:t>病患數</w:t>
            </w:r>
          </w:p>
        </w:tc>
        <w:tc>
          <w:tcPr>
            <w:tcW w:w="2617" w:type="dxa"/>
          </w:tcPr>
          <w:p w:rsidR="00321F42" w:rsidRPr="00FE5079" w:rsidRDefault="00321F42" w:rsidP="00E17CD7">
            <w:pPr>
              <w:pStyle w:val="af"/>
              <w:ind w:leftChars="-6" w:left="-14"/>
              <w:rPr>
                <w:szCs w:val="24"/>
              </w:rPr>
            </w:pPr>
            <w:r w:rsidRPr="00FE5079">
              <w:rPr>
                <w:rFonts w:hint="eastAsia"/>
                <w:szCs w:val="24"/>
              </w:rPr>
              <w:t>O_</w:t>
            </w:r>
            <w:r w:rsidRPr="00FE5079">
              <w:rPr>
                <w:rFonts w:hint="eastAsia"/>
                <w:szCs w:val="24"/>
              </w:rPr>
              <w:t>病患數</w:t>
            </w:r>
            <w:r w:rsidRPr="00FE5079">
              <w:rPr>
                <w:rFonts w:hint="eastAsia"/>
                <w:szCs w:val="24"/>
              </w:rPr>
              <w:t>_</w:t>
            </w:r>
            <w:r w:rsidRPr="00FE5079">
              <w:rPr>
                <w:rFonts w:hint="eastAsia"/>
                <w:szCs w:val="24"/>
              </w:rPr>
              <w:t>門診</w:t>
            </w:r>
          </w:p>
        </w:tc>
        <w:tc>
          <w:tcPr>
            <w:tcW w:w="1526" w:type="dxa"/>
          </w:tcPr>
          <w:p w:rsidR="00321F42" w:rsidRPr="00584A40" w:rsidRDefault="00321F42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F42" w:rsidRPr="00584A40" w:rsidTr="00C26F2F">
        <w:tc>
          <w:tcPr>
            <w:tcW w:w="1722" w:type="dxa"/>
            <w:shd w:val="clear" w:color="auto" w:fill="FFFF99"/>
            <w:vAlign w:val="center"/>
          </w:tcPr>
          <w:p w:rsidR="00321F42" w:rsidRDefault="00321F42" w:rsidP="00C26F2F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平均住院天數</w:t>
            </w:r>
          </w:p>
        </w:tc>
        <w:tc>
          <w:tcPr>
            <w:tcW w:w="2617" w:type="dxa"/>
          </w:tcPr>
          <w:p w:rsidR="00321F42" w:rsidRPr="00FE5079" w:rsidRDefault="00321F42" w:rsidP="00FE5079">
            <w:pPr>
              <w:pStyle w:val="af"/>
              <w:ind w:leftChars="-6" w:left="-14"/>
              <w:rPr>
                <w:szCs w:val="24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申請天數</w:t>
            </w:r>
            <w:r>
              <w:rPr>
                <w:rFonts w:hint="eastAsia"/>
                <w:szCs w:val="24"/>
              </w:rPr>
              <w:t>_</w:t>
            </w:r>
            <w:r>
              <w:rPr>
                <w:rFonts w:hint="eastAsia"/>
                <w:szCs w:val="24"/>
              </w:rPr>
              <w:t>住院</w:t>
            </w:r>
            <w:r>
              <w:rPr>
                <w:rFonts w:hint="eastAsia"/>
                <w:szCs w:val="24"/>
              </w:rPr>
              <w:t>/ O_</w:t>
            </w:r>
            <w:r>
              <w:rPr>
                <w:rFonts w:hint="eastAsia"/>
                <w:szCs w:val="24"/>
              </w:rPr>
              <w:t>申請張數</w:t>
            </w:r>
            <w:r>
              <w:rPr>
                <w:rFonts w:hint="eastAsia"/>
                <w:szCs w:val="24"/>
              </w:rPr>
              <w:t>_</w:t>
            </w:r>
            <w:r>
              <w:rPr>
                <w:rFonts w:hint="eastAsia"/>
                <w:szCs w:val="24"/>
              </w:rPr>
              <w:t>住院</w:t>
            </w:r>
          </w:p>
        </w:tc>
        <w:tc>
          <w:tcPr>
            <w:tcW w:w="1526" w:type="dxa"/>
          </w:tcPr>
          <w:p w:rsidR="00321F42" w:rsidRPr="00584A40" w:rsidRDefault="00321F42" w:rsidP="00B903B1">
            <w:pPr>
              <w:rPr>
                <w:rFonts w:eastAsia="標楷體" w:hAnsi="標楷體" w:hint="eastAsia"/>
                <w:sz w:val="20"/>
                <w:szCs w:val="20"/>
              </w:rPr>
            </w:pPr>
            <w:r>
              <w:rPr>
                <w:rFonts w:eastAsia="標楷體" w:hAnsi="標楷體" w:hint="eastAsia"/>
                <w:sz w:val="20"/>
                <w:szCs w:val="20"/>
              </w:rPr>
              <w:t>4</w:t>
            </w:r>
            <w:r>
              <w:rPr>
                <w:rFonts w:eastAsia="標楷體" w:hAnsi="標楷體" w:hint="eastAsia"/>
                <w:sz w:val="20"/>
                <w:szCs w:val="20"/>
              </w:rPr>
              <w:t>捨</w:t>
            </w:r>
            <w:r>
              <w:rPr>
                <w:rFonts w:eastAsia="標楷體" w:hAnsi="標楷體" w:hint="eastAsia"/>
                <w:sz w:val="20"/>
                <w:szCs w:val="20"/>
              </w:rPr>
              <w:t>5</w:t>
            </w:r>
            <w:r>
              <w:rPr>
                <w:rFonts w:eastAsia="標楷體" w:hAnsi="標楷體" w:hint="eastAsia"/>
                <w:sz w:val="20"/>
                <w:szCs w:val="20"/>
              </w:rPr>
              <w:t>入到小數後</w:t>
            </w:r>
            <w:r>
              <w:rPr>
                <w:rFonts w:eastAsia="標楷體" w:hAnsi="標楷體" w:hint="eastAsia"/>
                <w:sz w:val="20"/>
                <w:szCs w:val="20"/>
              </w:rPr>
              <w:t>2</w:t>
            </w:r>
            <w:r>
              <w:rPr>
                <w:rFonts w:eastAsia="標楷體" w:hAnsi="標楷體" w:hint="eastAsia"/>
                <w:sz w:val="20"/>
                <w:szCs w:val="20"/>
              </w:rPr>
              <w:t>位</w:t>
            </w:r>
          </w:p>
        </w:tc>
      </w:tr>
      <w:tr w:rsidR="00321F42" w:rsidRPr="00584A40" w:rsidTr="00C26F2F">
        <w:tc>
          <w:tcPr>
            <w:tcW w:w="1722" w:type="dxa"/>
            <w:shd w:val="clear" w:color="auto" w:fill="FFFF99"/>
            <w:vAlign w:val="center"/>
          </w:tcPr>
          <w:p w:rsidR="00321F42" w:rsidRDefault="00321F42" w:rsidP="00C26F2F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平均住院次數</w:t>
            </w:r>
          </w:p>
        </w:tc>
        <w:tc>
          <w:tcPr>
            <w:tcW w:w="2617" w:type="dxa"/>
          </w:tcPr>
          <w:p w:rsidR="00321F42" w:rsidRPr="00FE5079" w:rsidRDefault="00321F42" w:rsidP="00C26F2F">
            <w:pPr>
              <w:pStyle w:val="af"/>
              <w:ind w:leftChars="-6" w:left="-14"/>
              <w:rPr>
                <w:szCs w:val="24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申請張數</w:t>
            </w:r>
            <w:r>
              <w:rPr>
                <w:rFonts w:hint="eastAsia"/>
                <w:szCs w:val="24"/>
              </w:rPr>
              <w:t>_</w:t>
            </w:r>
            <w:r>
              <w:rPr>
                <w:rFonts w:hint="eastAsia"/>
                <w:szCs w:val="24"/>
              </w:rPr>
              <w:t>住院</w:t>
            </w:r>
            <w:r>
              <w:rPr>
                <w:rFonts w:hint="eastAsia"/>
                <w:szCs w:val="24"/>
              </w:rPr>
              <w:t xml:space="preserve">/ </w:t>
            </w:r>
            <w:r w:rsidRPr="00FE5079">
              <w:rPr>
                <w:rFonts w:hint="eastAsia"/>
                <w:szCs w:val="24"/>
              </w:rPr>
              <w:t>O_</w:t>
            </w:r>
            <w:r w:rsidRPr="00FE5079">
              <w:rPr>
                <w:rFonts w:hint="eastAsia"/>
                <w:szCs w:val="24"/>
              </w:rPr>
              <w:t>病患數</w:t>
            </w:r>
            <w:r w:rsidRPr="00FE5079">
              <w:rPr>
                <w:rFonts w:hint="eastAsia"/>
                <w:szCs w:val="24"/>
              </w:rPr>
              <w:t>_</w:t>
            </w:r>
            <w:r w:rsidRPr="00FE5079">
              <w:rPr>
                <w:rFonts w:hint="eastAsia"/>
                <w:szCs w:val="24"/>
              </w:rPr>
              <w:t>住院</w:t>
            </w:r>
          </w:p>
        </w:tc>
        <w:tc>
          <w:tcPr>
            <w:tcW w:w="1526" w:type="dxa"/>
          </w:tcPr>
          <w:p w:rsidR="00321F42" w:rsidRPr="00584A40" w:rsidRDefault="00321F42" w:rsidP="008F51D7">
            <w:pPr>
              <w:rPr>
                <w:rFonts w:eastAsia="標楷體" w:hAnsi="標楷體" w:hint="eastAsia"/>
                <w:sz w:val="20"/>
                <w:szCs w:val="20"/>
              </w:rPr>
            </w:pPr>
            <w:r>
              <w:rPr>
                <w:rFonts w:eastAsia="標楷體" w:hAnsi="標楷體" w:hint="eastAsia"/>
                <w:sz w:val="20"/>
                <w:szCs w:val="20"/>
              </w:rPr>
              <w:t>4</w:t>
            </w:r>
            <w:r>
              <w:rPr>
                <w:rFonts w:eastAsia="標楷體" w:hAnsi="標楷體" w:hint="eastAsia"/>
                <w:sz w:val="20"/>
                <w:szCs w:val="20"/>
              </w:rPr>
              <w:t>捨</w:t>
            </w:r>
            <w:r>
              <w:rPr>
                <w:rFonts w:eastAsia="標楷體" w:hAnsi="標楷體" w:hint="eastAsia"/>
                <w:sz w:val="20"/>
                <w:szCs w:val="20"/>
              </w:rPr>
              <w:t>5</w:t>
            </w:r>
            <w:r>
              <w:rPr>
                <w:rFonts w:eastAsia="標楷體" w:hAnsi="標楷體" w:hint="eastAsia"/>
                <w:sz w:val="20"/>
                <w:szCs w:val="20"/>
              </w:rPr>
              <w:t>入到整數</w:t>
            </w:r>
          </w:p>
        </w:tc>
      </w:tr>
      <w:tr w:rsidR="00321F42" w:rsidRPr="00584A40" w:rsidTr="00C26F2F">
        <w:tc>
          <w:tcPr>
            <w:tcW w:w="1722" w:type="dxa"/>
            <w:shd w:val="clear" w:color="auto" w:fill="FFFF99"/>
            <w:vAlign w:val="center"/>
          </w:tcPr>
          <w:p w:rsidR="00321F42" w:rsidRDefault="00321F42" w:rsidP="00C26F2F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平均門診次數</w:t>
            </w:r>
          </w:p>
        </w:tc>
        <w:tc>
          <w:tcPr>
            <w:tcW w:w="2617" w:type="dxa"/>
          </w:tcPr>
          <w:p w:rsidR="00321F42" w:rsidRPr="00FE5079" w:rsidRDefault="00321F42" w:rsidP="00FE5079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申請張數</w:t>
            </w:r>
            <w:r>
              <w:rPr>
                <w:rFonts w:hint="eastAsia"/>
                <w:szCs w:val="24"/>
              </w:rPr>
              <w:t>_</w:t>
            </w:r>
            <w:r>
              <w:rPr>
                <w:rFonts w:ascii="細明體" w:eastAsia="細明體" w:hAnsi="細明體" w:hint="eastAsia"/>
                <w:sz w:val="20"/>
              </w:rPr>
              <w:t>門診</w:t>
            </w:r>
            <w:r>
              <w:rPr>
                <w:rFonts w:hint="eastAsia"/>
                <w:szCs w:val="24"/>
              </w:rPr>
              <w:t xml:space="preserve">/ </w:t>
            </w:r>
            <w:r w:rsidRPr="00FE5079">
              <w:rPr>
                <w:rFonts w:hint="eastAsia"/>
                <w:szCs w:val="24"/>
              </w:rPr>
              <w:t>O_</w:t>
            </w:r>
            <w:r w:rsidRPr="00FE5079">
              <w:rPr>
                <w:rFonts w:hint="eastAsia"/>
                <w:szCs w:val="24"/>
              </w:rPr>
              <w:t>病患數</w:t>
            </w:r>
            <w:r w:rsidRPr="00FE5079">
              <w:rPr>
                <w:rFonts w:hint="eastAsia"/>
                <w:szCs w:val="24"/>
              </w:rPr>
              <w:t>_</w:t>
            </w:r>
            <w:r w:rsidRPr="00FE5079">
              <w:rPr>
                <w:rFonts w:hint="eastAsia"/>
                <w:szCs w:val="24"/>
              </w:rPr>
              <w:t>門診</w:t>
            </w:r>
          </w:p>
        </w:tc>
        <w:tc>
          <w:tcPr>
            <w:tcW w:w="1526" w:type="dxa"/>
          </w:tcPr>
          <w:p w:rsidR="00321F42" w:rsidRPr="00584A40" w:rsidRDefault="00321F42" w:rsidP="00B903B1">
            <w:pPr>
              <w:rPr>
                <w:rFonts w:eastAsia="標楷體" w:hAnsi="標楷體" w:hint="eastAsia"/>
                <w:sz w:val="20"/>
                <w:szCs w:val="20"/>
              </w:rPr>
            </w:pPr>
            <w:r>
              <w:rPr>
                <w:rFonts w:eastAsia="標楷體" w:hAnsi="標楷體" w:hint="eastAsia"/>
                <w:sz w:val="20"/>
                <w:szCs w:val="20"/>
              </w:rPr>
              <w:t>4</w:t>
            </w:r>
            <w:r>
              <w:rPr>
                <w:rFonts w:eastAsia="標楷體" w:hAnsi="標楷體" w:hint="eastAsia"/>
                <w:sz w:val="20"/>
                <w:szCs w:val="20"/>
              </w:rPr>
              <w:t>捨</w:t>
            </w:r>
            <w:r>
              <w:rPr>
                <w:rFonts w:eastAsia="標楷體" w:hAnsi="標楷體" w:hint="eastAsia"/>
                <w:sz w:val="20"/>
                <w:szCs w:val="20"/>
              </w:rPr>
              <w:t>5</w:t>
            </w:r>
            <w:r>
              <w:rPr>
                <w:rFonts w:eastAsia="標楷體" w:hAnsi="標楷體" w:hint="eastAsia"/>
                <w:sz w:val="20"/>
                <w:szCs w:val="20"/>
              </w:rPr>
              <w:t>入到整數</w:t>
            </w:r>
          </w:p>
        </w:tc>
      </w:tr>
      <w:tr w:rsidR="00321F42" w:rsidRPr="00584A40" w:rsidTr="00584A40">
        <w:tc>
          <w:tcPr>
            <w:tcW w:w="1722" w:type="dxa"/>
            <w:shd w:val="clear" w:color="auto" w:fill="FFFF99"/>
            <w:vAlign w:val="center"/>
          </w:tcPr>
          <w:p w:rsidR="00321F42" w:rsidRDefault="00321F42" w:rsidP="00C26F2F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未授權醫院</w:t>
            </w:r>
          </w:p>
        </w:tc>
        <w:tc>
          <w:tcPr>
            <w:tcW w:w="2617" w:type="dxa"/>
            <w:vAlign w:val="bottom"/>
          </w:tcPr>
          <w:p w:rsidR="00321F42" w:rsidRPr="00FE5079" w:rsidRDefault="00B1207A" w:rsidP="00FE5079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ascii="細明體" w:eastAsia="細明體" w:hAnsi="細明體" w:hint="eastAsia"/>
                <w:caps/>
                <w:sz w:val="20"/>
                <w:szCs w:val="24"/>
              </w:rPr>
              <w:t>特殊醫師</w:t>
            </w:r>
          </w:p>
        </w:tc>
        <w:tc>
          <w:tcPr>
            <w:tcW w:w="1526" w:type="dxa"/>
          </w:tcPr>
          <w:p w:rsidR="00321F42" w:rsidRPr="00584A40" w:rsidRDefault="00321F42" w:rsidP="00465F98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F42" w:rsidRPr="00584A40" w:rsidTr="00584A40">
        <w:tc>
          <w:tcPr>
            <w:tcW w:w="1722" w:type="dxa"/>
            <w:shd w:val="clear" w:color="auto" w:fill="FFFF99"/>
            <w:vAlign w:val="center"/>
          </w:tcPr>
          <w:p w:rsidR="00321F42" w:rsidRDefault="00321F42" w:rsidP="00C26F2F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資料更新時間</w:t>
            </w:r>
          </w:p>
        </w:tc>
        <w:tc>
          <w:tcPr>
            <w:tcW w:w="2617" w:type="dxa"/>
            <w:vAlign w:val="bottom"/>
          </w:tcPr>
          <w:p w:rsidR="00321F42" w:rsidRPr="00584A40" w:rsidRDefault="00321F42" w:rsidP="00465F98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今天日期時間</w:t>
            </w:r>
          </w:p>
        </w:tc>
        <w:tc>
          <w:tcPr>
            <w:tcW w:w="1526" w:type="dxa"/>
          </w:tcPr>
          <w:p w:rsidR="00321F42" w:rsidRPr="00584A40" w:rsidRDefault="00321F42" w:rsidP="00465F98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F3AB8" w:rsidRPr="00584A40" w:rsidTr="006D21E1">
        <w:tc>
          <w:tcPr>
            <w:tcW w:w="1722" w:type="dxa"/>
            <w:shd w:val="clear" w:color="auto" w:fill="FFFF99"/>
          </w:tcPr>
          <w:p w:rsidR="007F3AB8" w:rsidRPr="007F3AB8" w:rsidRDefault="007F3AB8" w:rsidP="006D21E1">
            <w:pPr>
              <w:rPr>
                <w:rFonts w:ascii="細明體" w:eastAsia="細明體" w:hAnsi="細明體" w:hint="eastAsia"/>
                <w:caps/>
                <w:sz w:val="20"/>
              </w:rPr>
            </w:pPr>
            <w:r w:rsidRPr="007F3AB8">
              <w:rPr>
                <w:rFonts w:ascii="細明體" w:eastAsia="細明體" w:hAnsi="細明體" w:hint="eastAsia"/>
                <w:caps/>
                <w:sz w:val="20"/>
              </w:rPr>
              <w:t>輸入人員</w:t>
            </w:r>
          </w:p>
        </w:tc>
        <w:tc>
          <w:tcPr>
            <w:tcW w:w="2617" w:type="dxa"/>
            <w:vAlign w:val="bottom"/>
          </w:tcPr>
          <w:p w:rsidR="007F3AB8" w:rsidRDefault="000C37CD" w:rsidP="00465F98">
            <w:pPr>
              <w:rPr>
                <w:rFonts w:ascii="Arial" w:cs="Arial" w:hint="eastAsia"/>
                <w:sz w:val="20"/>
              </w:rPr>
            </w:pPr>
            <w:r w:rsidRPr="000C37CD">
              <w:rPr>
                <w:rFonts w:ascii="Arial" w:cs="Arial" w:hint="eastAsia"/>
                <w:sz w:val="20"/>
              </w:rPr>
              <w:t>O_</w:t>
            </w:r>
            <w:r w:rsidRPr="000C37CD">
              <w:rPr>
                <w:rFonts w:ascii="Arial" w:cs="Arial" w:hint="eastAsia"/>
                <w:sz w:val="20"/>
              </w:rPr>
              <w:t>修改人員</w:t>
            </w:r>
          </w:p>
        </w:tc>
        <w:tc>
          <w:tcPr>
            <w:tcW w:w="1526" w:type="dxa"/>
          </w:tcPr>
          <w:p w:rsidR="007F3AB8" w:rsidRPr="00584A40" w:rsidRDefault="007F3AB8" w:rsidP="00465F98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F3AB8" w:rsidRPr="00584A40" w:rsidTr="006D21E1">
        <w:tc>
          <w:tcPr>
            <w:tcW w:w="1722" w:type="dxa"/>
            <w:shd w:val="clear" w:color="auto" w:fill="FFFF99"/>
          </w:tcPr>
          <w:p w:rsidR="007F3AB8" w:rsidRPr="007F3AB8" w:rsidRDefault="007F3AB8" w:rsidP="006D21E1">
            <w:pPr>
              <w:rPr>
                <w:rFonts w:ascii="細明體" w:eastAsia="細明體" w:hAnsi="細明體" w:hint="eastAsia"/>
                <w:caps/>
                <w:sz w:val="20"/>
              </w:rPr>
            </w:pPr>
            <w:r w:rsidRPr="007F3AB8">
              <w:rPr>
                <w:rFonts w:ascii="細明體" w:eastAsia="細明體" w:hAnsi="細明體" w:hint="eastAsia"/>
                <w:caps/>
                <w:sz w:val="20"/>
              </w:rPr>
              <w:t>輸入人員姓名</w:t>
            </w:r>
          </w:p>
        </w:tc>
        <w:tc>
          <w:tcPr>
            <w:tcW w:w="2617" w:type="dxa"/>
            <w:vAlign w:val="bottom"/>
          </w:tcPr>
          <w:p w:rsidR="007F3AB8" w:rsidRDefault="000C37CD" w:rsidP="00465F98">
            <w:pPr>
              <w:rPr>
                <w:rFonts w:ascii="Arial" w:cs="Arial" w:hint="eastAsia"/>
                <w:sz w:val="20"/>
              </w:rPr>
            </w:pPr>
            <w:r w:rsidRPr="000C37CD">
              <w:rPr>
                <w:rFonts w:ascii="Arial" w:cs="Arial" w:hint="eastAsia"/>
                <w:sz w:val="20"/>
              </w:rPr>
              <w:t>O_</w:t>
            </w:r>
            <w:r w:rsidRPr="000C37CD">
              <w:rPr>
                <w:rFonts w:ascii="Arial" w:cs="Arial" w:hint="eastAsia"/>
                <w:sz w:val="20"/>
              </w:rPr>
              <w:t>修改人員姓名</w:t>
            </w:r>
          </w:p>
        </w:tc>
        <w:tc>
          <w:tcPr>
            <w:tcW w:w="1526" w:type="dxa"/>
          </w:tcPr>
          <w:p w:rsidR="007F3AB8" w:rsidRPr="00584A40" w:rsidRDefault="007F3AB8" w:rsidP="00465F98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F3AB8" w:rsidRPr="00584A40" w:rsidTr="006D21E1">
        <w:tc>
          <w:tcPr>
            <w:tcW w:w="1722" w:type="dxa"/>
            <w:shd w:val="clear" w:color="auto" w:fill="FFFF99"/>
          </w:tcPr>
          <w:p w:rsidR="007F3AB8" w:rsidRPr="007F3AB8" w:rsidRDefault="007F3AB8" w:rsidP="006D21E1">
            <w:pPr>
              <w:rPr>
                <w:rFonts w:ascii="細明體" w:eastAsia="細明體" w:hAnsi="細明體"/>
                <w:caps/>
                <w:sz w:val="20"/>
              </w:rPr>
            </w:pPr>
            <w:r w:rsidRPr="007F3AB8">
              <w:rPr>
                <w:rFonts w:ascii="細明體" w:eastAsia="細明體" w:hAnsi="細明體" w:hint="eastAsia"/>
                <w:caps/>
                <w:sz w:val="20"/>
              </w:rPr>
              <w:t>輸入時間</w:t>
            </w:r>
          </w:p>
        </w:tc>
        <w:tc>
          <w:tcPr>
            <w:tcW w:w="2617" w:type="dxa"/>
            <w:vAlign w:val="bottom"/>
          </w:tcPr>
          <w:p w:rsidR="007F3AB8" w:rsidRDefault="000C37CD" w:rsidP="00465F98">
            <w:pPr>
              <w:rPr>
                <w:rFonts w:ascii="Arial" w:cs="Arial" w:hint="eastAsia"/>
                <w:sz w:val="20"/>
              </w:rPr>
            </w:pPr>
            <w:r w:rsidRPr="000C37CD">
              <w:rPr>
                <w:rFonts w:ascii="Arial" w:cs="Arial" w:hint="eastAsia"/>
                <w:sz w:val="20"/>
              </w:rPr>
              <w:t>O_</w:t>
            </w:r>
            <w:r w:rsidRPr="000C37CD">
              <w:rPr>
                <w:rFonts w:ascii="Arial" w:cs="Arial" w:hint="eastAsia"/>
                <w:sz w:val="20"/>
              </w:rPr>
              <w:t>修改時間</w:t>
            </w:r>
          </w:p>
        </w:tc>
        <w:tc>
          <w:tcPr>
            <w:tcW w:w="1526" w:type="dxa"/>
          </w:tcPr>
          <w:p w:rsidR="007F3AB8" w:rsidRPr="00584A40" w:rsidRDefault="007F3AB8" w:rsidP="00465F98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C63CFF" w:rsidRPr="007A0907" w:rsidRDefault="009D60D9" w:rsidP="00C63CFF">
      <w:pPr>
        <w:pStyle w:val="Tabletext"/>
        <w:keepLines w:val="0"/>
        <w:numPr>
          <w:ilvl w:val="2"/>
          <w:numId w:val="1"/>
        </w:numPr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  <w:r w:rsidRPr="007A0907">
        <w:rPr>
          <w:rFonts w:hint="eastAsia"/>
          <w:kern w:val="2"/>
          <w:szCs w:val="24"/>
          <w:lang w:eastAsia="zh-TW"/>
        </w:rPr>
        <w:t>讀取下一組資料</w:t>
      </w:r>
    </w:p>
    <w:p w:rsidR="00F97DED" w:rsidRDefault="00F97DED" w:rsidP="00F97DE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F97DED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sectPr w:rsidR="00F97DED" w:rsidSect="000E492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501" w:rsidRDefault="00406501" w:rsidP="000C2BA8">
      <w:r>
        <w:separator/>
      </w:r>
    </w:p>
  </w:endnote>
  <w:endnote w:type="continuationSeparator" w:id="0">
    <w:p w:rsidR="00406501" w:rsidRDefault="00406501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501" w:rsidRDefault="00406501" w:rsidP="000C2BA8">
      <w:r>
        <w:separator/>
      </w:r>
    </w:p>
  </w:footnote>
  <w:footnote w:type="continuationSeparator" w:id="0">
    <w:p w:rsidR="00406501" w:rsidRDefault="00406501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20C31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CBA2C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5"/>
  </w:num>
  <w:num w:numId="2">
    <w:abstractNumId w:val="16"/>
  </w:num>
  <w:num w:numId="3">
    <w:abstractNumId w:val="13"/>
  </w:num>
  <w:num w:numId="4">
    <w:abstractNumId w:val="17"/>
  </w:num>
  <w:num w:numId="5">
    <w:abstractNumId w:val="14"/>
  </w:num>
  <w:num w:numId="6">
    <w:abstractNumId w:val="27"/>
  </w:num>
  <w:num w:numId="7">
    <w:abstractNumId w:val="22"/>
  </w:num>
  <w:num w:numId="8">
    <w:abstractNumId w:val="24"/>
  </w:num>
  <w:num w:numId="9">
    <w:abstractNumId w:val="10"/>
  </w:num>
  <w:num w:numId="10">
    <w:abstractNumId w:val="19"/>
  </w:num>
  <w:num w:numId="11">
    <w:abstractNumId w:val="20"/>
  </w:num>
  <w:num w:numId="12">
    <w:abstractNumId w:val="21"/>
  </w:num>
  <w:num w:numId="13">
    <w:abstractNumId w:val="15"/>
  </w:num>
  <w:num w:numId="14">
    <w:abstractNumId w:val="28"/>
  </w:num>
  <w:num w:numId="15">
    <w:abstractNumId w:val="18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6"/>
  </w:num>
  <w:num w:numId="28">
    <w:abstractNumId w:val="23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63E"/>
    <w:rsid w:val="000110F3"/>
    <w:rsid w:val="0001184B"/>
    <w:rsid w:val="00012E7C"/>
    <w:rsid w:val="000134DD"/>
    <w:rsid w:val="00014A6C"/>
    <w:rsid w:val="0001563C"/>
    <w:rsid w:val="00016F11"/>
    <w:rsid w:val="00020BCC"/>
    <w:rsid w:val="000212D5"/>
    <w:rsid w:val="00021755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7D02"/>
    <w:rsid w:val="00042C50"/>
    <w:rsid w:val="00044B33"/>
    <w:rsid w:val="00050D23"/>
    <w:rsid w:val="000519F8"/>
    <w:rsid w:val="000527F0"/>
    <w:rsid w:val="000558F2"/>
    <w:rsid w:val="00060930"/>
    <w:rsid w:val="00063EA5"/>
    <w:rsid w:val="00065586"/>
    <w:rsid w:val="00070A6B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922A0"/>
    <w:rsid w:val="00094626"/>
    <w:rsid w:val="00097092"/>
    <w:rsid w:val="000A1EB4"/>
    <w:rsid w:val="000A3B8C"/>
    <w:rsid w:val="000A4263"/>
    <w:rsid w:val="000A5518"/>
    <w:rsid w:val="000A5DC1"/>
    <w:rsid w:val="000B1567"/>
    <w:rsid w:val="000B1B22"/>
    <w:rsid w:val="000B1B3B"/>
    <w:rsid w:val="000B29D1"/>
    <w:rsid w:val="000B5607"/>
    <w:rsid w:val="000B5824"/>
    <w:rsid w:val="000B5B46"/>
    <w:rsid w:val="000B5DF5"/>
    <w:rsid w:val="000B7900"/>
    <w:rsid w:val="000C0C05"/>
    <w:rsid w:val="000C14B1"/>
    <w:rsid w:val="000C290F"/>
    <w:rsid w:val="000C2B47"/>
    <w:rsid w:val="000C2BA8"/>
    <w:rsid w:val="000C32F1"/>
    <w:rsid w:val="000C37CD"/>
    <w:rsid w:val="000C4195"/>
    <w:rsid w:val="000C59D8"/>
    <w:rsid w:val="000C6C3F"/>
    <w:rsid w:val="000D07A9"/>
    <w:rsid w:val="000D452C"/>
    <w:rsid w:val="000D4EE9"/>
    <w:rsid w:val="000D6712"/>
    <w:rsid w:val="000E05E0"/>
    <w:rsid w:val="000E2505"/>
    <w:rsid w:val="000E38A7"/>
    <w:rsid w:val="000E3A3C"/>
    <w:rsid w:val="000E3E40"/>
    <w:rsid w:val="000E3E84"/>
    <w:rsid w:val="000E492B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8AA"/>
    <w:rsid w:val="000F3CF9"/>
    <w:rsid w:val="000F4D30"/>
    <w:rsid w:val="000F4F2F"/>
    <w:rsid w:val="000F76A1"/>
    <w:rsid w:val="000F7EEB"/>
    <w:rsid w:val="001029E3"/>
    <w:rsid w:val="001031E5"/>
    <w:rsid w:val="00103653"/>
    <w:rsid w:val="00105169"/>
    <w:rsid w:val="00105641"/>
    <w:rsid w:val="00110D8C"/>
    <w:rsid w:val="0011125A"/>
    <w:rsid w:val="001113FA"/>
    <w:rsid w:val="00112C80"/>
    <w:rsid w:val="00112CFE"/>
    <w:rsid w:val="00116648"/>
    <w:rsid w:val="0011777A"/>
    <w:rsid w:val="00122177"/>
    <w:rsid w:val="00122265"/>
    <w:rsid w:val="0012244B"/>
    <w:rsid w:val="00124800"/>
    <w:rsid w:val="001266FD"/>
    <w:rsid w:val="00126E79"/>
    <w:rsid w:val="001314C4"/>
    <w:rsid w:val="00131868"/>
    <w:rsid w:val="00132923"/>
    <w:rsid w:val="001343D4"/>
    <w:rsid w:val="00134BB9"/>
    <w:rsid w:val="00135E9D"/>
    <w:rsid w:val="00136FFA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9B9"/>
    <w:rsid w:val="0016229D"/>
    <w:rsid w:val="001633BB"/>
    <w:rsid w:val="00164942"/>
    <w:rsid w:val="001664DA"/>
    <w:rsid w:val="001677B3"/>
    <w:rsid w:val="001678C2"/>
    <w:rsid w:val="00174492"/>
    <w:rsid w:val="001752ED"/>
    <w:rsid w:val="0017539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37A9"/>
    <w:rsid w:val="00193929"/>
    <w:rsid w:val="001949BE"/>
    <w:rsid w:val="001959B2"/>
    <w:rsid w:val="001A0ADD"/>
    <w:rsid w:val="001A1E06"/>
    <w:rsid w:val="001A2402"/>
    <w:rsid w:val="001A2B06"/>
    <w:rsid w:val="001A3584"/>
    <w:rsid w:val="001A4FA1"/>
    <w:rsid w:val="001A5718"/>
    <w:rsid w:val="001A578F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D0435"/>
    <w:rsid w:val="001D2491"/>
    <w:rsid w:val="001D3ADE"/>
    <w:rsid w:val="001E073C"/>
    <w:rsid w:val="001E0897"/>
    <w:rsid w:val="001E1438"/>
    <w:rsid w:val="001E2B9B"/>
    <w:rsid w:val="001E3ED1"/>
    <w:rsid w:val="001E4613"/>
    <w:rsid w:val="001E5C82"/>
    <w:rsid w:val="001E6695"/>
    <w:rsid w:val="001E7EFA"/>
    <w:rsid w:val="001F32B1"/>
    <w:rsid w:val="001F4C49"/>
    <w:rsid w:val="001F531E"/>
    <w:rsid w:val="001F5B3D"/>
    <w:rsid w:val="001F710C"/>
    <w:rsid w:val="00201536"/>
    <w:rsid w:val="00207652"/>
    <w:rsid w:val="002103E0"/>
    <w:rsid w:val="002106CA"/>
    <w:rsid w:val="00211705"/>
    <w:rsid w:val="002134E7"/>
    <w:rsid w:val="0021514C"/>
    <w:rsid w:val="0021615B"/>
    <w:rsid w:val="002169BB"/>
    <w:rsid w:val="002177BE"/>
    <w:rsid w:val="00221E19"/>
    <w:rsid w:val="0022325E"/>
    <w:rsid w:val="00223FE2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74DC"/>
    <w:rsid w:val="002407D4"/>
    <w:rsid w:val="00241368"/>
    <w:rsid w:val="002421EF"/>
    <w:rsid w:val="00242DF0"/>
    <w:rsid w:val="00242F37"/>
    <w:rsid w:val="00243D96"/>
    <w:rsid w:val="00243E91"/>
    <w:rsid w:val="00246260"/>
    <w:rsid w:val="00250D2D"/>
    <w:rsid w:val="00250F79"/>
    <w:rsid w:val="002543A5"/>
    <w:rsid w:val="00256B93"/>
    <w:rsid w:val="002602E5"/>
    <w:rsid w:val="00262779"/>
    <w:rsid w:val="00262788"/>
    <w:rsid w:val="00263DFE"/>
    <w:rsid w:val="002651FE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D22"/>
    <w:rsid w:val="00290D9F"/>
    <w:rsid w:val="00291FF9"/>
    <w:rsid w:val="00293C61"/>
    <w:rsid w:val="00295163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9D1"/>
    <w:rsid w:val="002C2E69"/>
    <w:rsid w:val="002C475F"/>
    <w:rsid w:val="002C57C6"/>
    <w:rsid w:val="002D3629"/>
    <w:rsid w:val="002D7662"/>
    <w:rsid w:val="002D7D92"/>
    <w:rsid w:val="002E287D"/>
    <w:rsid w:val="002F1777"/>
    <w:rsid w:val="002F1DBA"/>
    <w:rsid w:val="002F62AF"/>
    <w:rsid w:val="002F6AE1"/>
    <w:rsid w:val="002F6EA2"/>
    <w:rsid w:val="00302FAE"/>
    <w:rsid w:val="00303006"/>
    <w:rsid w:val="00305137"/>
    <w:rsid w:val="0030580A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1F42"/>
    <w:rsid w:val="00322D04"/>
    <w:rsid w:val="00323631"/>
    <w:rsid w:val="003239B6"/>
    <w:rsid w:val="00325AAD"/>
    <w:rsid w:val="00326BA6"/>
    <w:rsid w:val="0033015A"/>
    <w:rsid w:val="003305F4"/>
    <w:rsid w:val="003329AD"/>
    <w:rsid w:val="00334274"/>
    <w:rsid w:val="003379E7"/>
    <w:rsid w:val="00342687"/>
    <w:rsid w:val="0034296F"/>
    <w:rsid w:val="00343E53"/>
    <w:rsid w:val="00344325"/>
    <w:rsid w:val="003448C8"/>
    <w:rsid w:val="0034501B"/>
    <w:rsid w:val="00347264"/>
    <w:rsid w:val="00347363"/>
    <w:rsid w:val="00350114"/>
    <w:rsid w:val="00352043"/>
    <w:rsid w:val="0035326C"/>
    <w:rsid w:val="003534AA"/>
    <w:rsid w:val="00354547"/>
    <w:rsid w:val="0035467B"/>
    <w:rsid w:val="00355B08"/>
    <w:rsid w:val="00355D14"/>
    <w:rsid w:val="00356383"/>
    <w:rsid w:val="00361C81"/>
    <w:rsid w:val="003640C4"/>
    <w:rsid w:val="0036470B"/>
    <w:rsid w:val="00364B5E"/>
    <w:rsid w:val="0036513E"/>
    <w:rsid w:val="0036621D"/>
    <w:rsid w:val="003720BA"/>
    <w:rsid w:val="003722A9"/>
    <w:rsid w:val="00373701"/>
    <w:rsid w:val="0037557B"/>
    <w:rsid w:val="00375F9C"/>
    <w:rsid w:val="0037656B"/>
    <w:rsid w:val="00376D39"/>
    <w:rsid w:val="003823C8"/>
    <w:rsid w:val="0038341A"/>
    <w:rsid w:val="00383AF7"/>
    <w:rsid w:val="003846FB"/>
    <w:rsid w:val="00387D9C"/>
    <w:rsid w:val="0039450E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39C"/>
    <w:rsid w:val="003A43C8"/>
    <w:rsid w:val="003A6620"/>
    <w:rsid w:val="003A6C70"/>
    <w:rsid w:val="003B0AF6"/>
    <w:rsid w:val="003B233B"/>
    <w:rsid w:val="003B34A7"/>
    <w:rsid w:val="003B37D3"/>
    <w:rsid w:val="003B460E"/>
    <w:rsid w:val="003C1675"/>
    <w:rsid w:val="003C19EC"/>
    <w:rsid w:val="003C2A94"/>
    <w:rsid w:val="003C34D1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5D81"/>
    <w:rsid w:val="003E7021"/>
    <w:rsid w:val="003F0E2F"/>
    <w:rsid w:val="003F1740"/>
    <w:rsid w:val="003F1862"/>
    <w:rsid w:val="003F1F68"/>
    <w:rsid w:val="003F4F5B"/>
    <w:rsid w:val="00403625"/>
    <w:rsid w:val="0040455F"/>
    <w:rsid w:val="00404C69"/>
    <w:rsid w:val="004052B9"/>
    <w:rsid w:val="00405370"/>
    <w:rsid w:val="00405464"/>
    <w:rsid w:val="004055E4"/>
    <w:rsid w:val="00405709"/>
    <w:rsid w:val="00406501"/>
    <w:rsid w:val="00411851"/>
    <w:rsid w:val="0041190F"/>
    <w:rsid w:val="00411A07"/>
    <w:rsid w:val="00416B42"/>
    <w:rsid w:val="004209C4"/>
    <w:rsid w:val="0042131F"/>
    <w:rsid w:val="00421CDC"/>
    <w:rsid w:val="004224DA"/>
    <w:rsid w:val="00425798"/>
    <w:rsid w:val="0042593D"/>
    <w:rsid w:val="00425E5D"/>
    <w:rsid w:val="004264F9"/>
    <w:rsid w:val="0042745B"/>
    <w:rsid w:val="004278F8"/>
    <w:rsid w:val="00432713"/>
    <w:rsid w:val="00434585"/>
    <w:rsid w:val="00435763"/>
    <w:rsid w:val="00437AC8"/>
    <w:rsid w:val="00440BA5"/>
    <w:rsid w:val="00441C65"/>
    <w:rsid w:val="00441D0C"/>
    <w:rsid w:val="00441D8E"/>
    <w:rsid w:val="00442005"/>
    <w:rsid w:val="004420D4"/>
    <w:rsid w:val="00447AF7"/>
    <w:rsid w:val="00452014"/>
    <w:rsid w:val="00452313"/>
    <w:rsid w:val="00456955"/>
    <w:rsid w:val="00456A0E"/>
    <w:rsid w:val="00462CB7"/>
    <w:rsid w:val="00464A05"/>
    <w:rsid w:val="004650B8"/>
    <w:rsid w:val="00465F98"/>
    <w:rsid w:val="0046634B"/>
    <w:rsid w:val="00467559"/>
    <w:rsid w:val="00467E07"/>
    <w:rsid w:val="004714FF"/>
    <w:rsid w:val="00471DCF"/>
    <w:rsid w:val="00472FCE"/>
    <w:rsid w:val="0047387D"/>
    <w:rsid w:val="00476A49"/>
    <w:rsid w:val="00476DF5"/>
    <w:rsid w:val="00480ADE"/>
    <w:rsid w:val="004812E1"/>
    <w:rsid w:val="00484E72"/>
    <w:rsid w:val="00486F35"/>
    <w:rsid w:val="004874F5"/>
    <w:rsid w:val="0049084B"/>
    <w:rsid w:val="00490A61"/>
    <w:rsid w:val="00494F00"/>
    <w:rsid w:val="00496772"/>
    <w:rsid w:val="004979E3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D1D"/>
    <w:rsid w:val="004B6651"/>
    <w:rsid w:val="004C055F"/>
    <w:rsid w:val="004C2F3E"/>
    <w:rsid w:val="004C3585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57E5"/>
    <w:rsid w:val="004D6423"/>
    <w:rsid w:val="004E0165"/>
    <w:rsid w:val="004E0428"/>
    <w:rsid w:val="004E0966"/>
    <w:rsid w:val="004E152D"/>
    <w:rsid w:val="004E1DD6"/>
    <w:rsid w:val="004E314B"/>
    <w:rsid w:val="004E49D7"/>
    <w:rsid w:val="004E65BF"/>
    <w:rsid w:val="004E73AD"/>
    <w:rsid w:val="004E7B53"/>
    <w:rsid w:val="004F004F"/>
    <w:rsid w:val="004F0C72"/>
    <w:rsid w:val="004F213B"/>
    <w:rsid w:val="004F2ABA"/>
    <w:rsid w:val="004F4848"/>
    <w:rsid w:val="004F588B"/>
    <w:rsid w:val="004F5E01"/>
    <w:rsid w:val="004F5E82"/>
    <w:rsid w:val="004F7556"/>
    <w:rsid w:val="005027D9"/>
    <w:rsid w:val="005038FD"/>
    <w:rsid w:val="00512DA3"/>
    <w:rsid w:val="00520588"/>
    <w:rsid w:val="00524BF8"/>
    <w:rsid w:val="005267EC"/>
    <w:rsid w:val="0052703E"/>
    <w:rsid w:val="0053050D"/>
    <w:rsid w:val="005338BB"/>
    <w:rsid w:val="00534A5D"/>
    <w:rsid w:val="00534A88"/>
    <w:rsid w:val="005359C7"/>
    <w:rsid w:val="00535AB3"/>
    <w:rsid w:val="00536EB7"/>
    <w:rsid w:val="00540102"/>
    <w:rsid w:val="00541039"/>
    <w:rsid w:val="0054239E"/>
    <w:rsid w:val="005445E2"/>
    <w:rsid w:val="00544AD3"/>
    <w:rsid w:val="005458B0"/>
    <w:rsid w:val="00551188"/>
    <w:rsid w:val="0055124B"/>
    <w:rsid w:val="00551DB9"/>
    <w:rsid w:val="00554F57"/>
    <w:rsid w:val="00555286"/>
    <w:rsid w:val="0055568F"/>
    <w:rsid w:val="00557AA2"/>
    <w:rsid w:val="00557B70"/>
    <w:rsid w:val="005603AB"/>
    <w:rsid w:val="00561192"/>
    <w:rsid w:val="00562666"/>
    <w:rsid w:val="00562832"/>
    <w:rsid w:val="00563E15"/>
    <w:rsid w:val="00564441"/>
    <w:rsid w:val="00565DF0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ADF"/>
    <w:rsid w:val="00580DCB"/>
    <w:rsid w:val="00582C68"/>
    <w:rsid w:val="0058328C"/>
    <w:rsid w:val="00584A40"/>
    <w:rsid w:val="00584E6E"/>
    <w:rsid w:val="00585C82"/>
    <w:rsid w:val="00587322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0BA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46EE"/>
    <w:rsid w:val="005C6A2D"/>
    <w:rsid w:val="005C7DDD"/>
    <w:rsid w:val="005D1DFA"/>
    <w:rsid w:val="005D1FAF"/>
    <w:rsid w:val="005D263D"/>
    <w:rsid w:val="005D3B62"/>
    <w:rsid w:val="005D48D0"/>
    <w:rsid w:val="005D7EE5"/>
    <w:rsid w:val="005E1BFE"/>
    <w:rsid w:val="005E214A"/>
    <w:rsid w:val="005E2C8D"/>
    <w:rsid w:val="005E4032"/>
    <w:rsid w:val="005E4327"/>
    <w:rsid w:val="005E472A"/>
    <w:rsid w:val="005E6DB1"/>
    <w:rsid w:val="005E7D37"/>
    <w:rsid w:val="005F02F6"/>
    <w:rsid w:val="005F154F"/>
    <w:rsid w:val="005F19FD"/>
    <w:rsid w:val="005F2A42"/>
    <w:rsid w:val="005F4A91"/>
    <w:rsid w:val="005F4C8F"/>
    <w:rsid w:val="005F5AF0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20515"/>
    <w:rsid w:val="00623029"/>
    <w:rsid w:val="00624263"/>
    <w:rsid w:val="006242E0"/>
    <w:rsid w:val="00627077"/>
    <w:rsid w:val="00627286"/>
    <w:rsid w:val="00632DA0"/>
    <w:rsid w:val="006333E6"/>
    <w:rsid w:val="00635D40"/>
    <w:rsid w:val="006370FB"/>
    <w:rsid w:val="00637315"/>
    <w:rsid w:val="00642F69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5428"/>
    <w:rsid w:val="0066785C"/>
    <w:rsid w:val="006741AF"/>
    <w:rsid w:val="0067435B"/>
    <w:rsid w:val="00677086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B112E"/>
    <w:rsid w:val="006B2128"/>
    <w:rsid w:val="006B62A5"/>
    <w:rsid w:val="006C01E4"/>
    <w:rsid w:val="006C0633"/>
    <w:rsid w:val="006C0776"/>
    <w:rsid w:val="006C19E5"/>
    <w:rsid w:val="006C2D05"/>
    <w:rsid w:val="006C3202"/>
    <w:rsid w:val="006C3212"/>
    <w:rsid w:val="006C34D3"/>
    <w:rsid w:val="006C499A"/>
    <w:rsid w:val="006C6664"/>
    <w:rsid w:val="006D0714"/>
    <w:rsid w:val="006D12F9"/>
    <w:rsid w:val="006D20AD"/>
    <w:rsid w:val="006D21D6"/>
    <w:rsid w:val="006D21E1"/>
    <w:rsid w:val="006D3210"/>
    <w:rsid w:val="006D3C6C"/>
    <w:rsid w:val="006D641B"/>
    <w:rsid w:val="006D6A4D"/>
    <w:rsid w:val="006E2200"/>
    <w:rsid w:val="006E2614"/>
    <w:rsid w:val="006E28E1"/>
    <w:rsid w:val="006E4750"/>
    <w:rsid w:val="006E4E52"/>
    <w:rsid w:val="006E57A2"/>
    <w:rsid w:val="006F4442"/>
    <w:rsid w:val="006F5143"/>
    <w:rsid w:val="006F6F5E"/>
    <w:rsid w:val="00701CEE"/>
    <w:rsid w:val="00702B40"/>
    <w:rsid w:val="00703725"/>
    <w:rsid w:val="00703BCB"/>
    <w:rsid w:val="0070429B"/>
    <w:rsid w:val="00704D56"/>
    <w:rsid w:val="00705677"/>
    <w:rsid w:val="007057E5"/>
    <w:rsid w:val="00705D80"/>
    <w:rsid w:val="0071141D"/>
    <w:rsid w:val="00711DDE"/>
    <w:rsid w:val="0071465C"/>
    <w:rsid w:val="00714894"/>
    <w:rsid w:val="00715B75"/>
    <w:rsid w:val="00720079"/>
    <w:rsid w:val="00721A81"/>
    <w:rsid w:val="00723709"/>
    <w:rsid w:val="00724092"/>
    <w:rsid w:val="007305B1"/>
    <w:rsid w:val="00730B1E"/>
    <w:rsid w:val="00730BBF"/>
    <w:rsid w:val="00730C4B"/>
    <w:rsid w:val="00730DF9"/>
    <w:rsid w:val="007330BB"/>
    <w:rsid w:val="0073317A"/>
    <w:rsid w:val="007334BF"/>
    <w:rsid w:val="00733F9D"/>
    <w:rsid w:val="00734F22"/>
    <w:rsid w:val="0073519E"/>
    <w:rsid w:val="007375BE"/>
    <w:rsid w:val="00740FB8"/>
    <w:rsid w:val="00741847"/>
    <w:rsid w:val="00743A52"/>
    <w:rsid w:val="00746C66"/>
    <w:rsid w:val="0074721A"/>
    <w:rsid w:val="00747E94"/>
    <w:rsid w:val="00747FEF"/>
    <w:rsid w:val="00750797"/>
    <w:rsid w:val="0075125C"/>
    <w:rsid w:val="00752939"/>
    <w:rsid w:val="007533A9"/>
    <w:rsid w:val="007541F0"/>
    <w:rsid w:val="007560C3"/>
    <w:rsid w:val="00756EC9"/>
    <w:rsid w:val="007604BA"/>
    <w:rsid w:val="00761352"/>
    <w:rsid w:val="007616C4"/>
    <w:rsid w:val="00761D50"/>
    <w:rsid w:val="00762039"/>
    <w:rsid w:val="007620DF"/>
    <w:rsid w:val="00763FEF"/>
    <w:rsid w:val="0076750B"/>
    <w:rsid w:val="007738A3"/>
    <w:rsid w:val="00776FD6"/>
    <w:rsid w:val="00777AD0"/>
    <w:rsid w:val="00780364"/>
    <w:rsid w:val="00780464"/>
    <w:rsid w:val="00783531"/>
    <w:rsid w:val="00784337"/>
    <w:rsid w:val="00784624"/>
    <w:rsid w:val="007847DB"/>
    <w:rsid w:val="00785204"/>
    <w:rsid w:val="00785733"/>
    <w:rsid w:val="00785FB3"/>
    <w:rsid w:val="00790082"/>
    <w:rsid w:val="007925F3"/>
    <w:rsid w:val="00793F3F"/>
    <w:rsid w:val="007949B7"/>
    <w:rsid w:val="00797D7D"/>
    <w:rsid w:val="00797DBD"/>
    <w:rsid w:val="007A0907"/>
    <w:rsid w:val="007A0F6A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B6506"/>
    <w:rsid w:val="007C01AF"/>
    <w:rsid w:val="007C02C5"/>
    <w:rsid w:val="007C090B"/>
    <w:rsid w:val="007C0E70"/>
    <w:rsid w:val="007C113C"/>
    <w:rsid w:val="007C2FA2"/>
    <w:rsid w:val="007C39E9"/>
    <w:rsid w:val="007C46F2"/>
    <w:rsid w:val="007C7659"/>
    <w:rsid w:val="007D3BEB"/>
    <w:rsid w:val="007E019B"/>
    <w:rsid w:val="007E4895"/>
    <w:rsid w:val="007E5AD9"/>
    <w:rsid w:val="007E6267"/>
    <w:rsid w:val="007E7194"/>
    <w:rsid w:val="007E7C52"/>
    <w:rsid w:val="007F169D"/>
    <w:rsid w:val="007F21EF"/>
    <w:rsid w:val="007F2D19"/>
    <w:rsid w:val="007F359A"/>
    <w:rsid w:val="007F3AB8"/>
    <w:rsid w:val="007F3E86"/>
    <w:rsid w:val="007F4A82"/>
    <w:rsid w:val="007F60DE"/>
    <w:rsid w:val="007F62BB"/>
    <w:rsid w:val="007F69E8"/>
    <w:rsid w:val="007F6B33"/>
    <w:rsid w:val="00800308"/>
    <w:rsid w:val="008008D3"/>
    <w:rsid w:val="008010C9"/>
    <w:rsid w:val="008012A6"/>
    <w:rsid w:val="008015FE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7F3"/>
    <w:rsid w:val="00815AFD"/>
    <w:rsid w:val="00816116"/>
    <w:rsid w:val="00816180"/>
    <w:rsid w:val="00823181"/>
    <w:rsid w:val="008236E0"/>
    <w:rsid w:val="0083004F"/>
    <w:rsid w:val="0083116C"/>
    <w:rsid w:val="008314D8"/>
    <w:rsid w:val="00834268"/>
    <w:rsid w:val="00836CDA"/>
    <w:rsid w:val="0084228E"/>
    <w:rsid w:val="00843F48"/>
    <w:rsid w:val="00844EC2"/>
    <w:rsid w:val="00845B49"/>
    <w:rsid w:val="00846113"/>
    <w:rsid w:val="008467C1"/>
    <w:rsid w:val="008468AB"/>
    <w:rsid w:val="008470C1"/>
    <w:rsid w:val="00850DA2"/>
    <w:rsid w:val="00851305"/>
    <w:rsid w:val="00853289"/>
    <w:rsid w:val="00854D2B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288F"/>
    <w:rsid w:val="00872AE2"/>
    <w:rsid w:val="00873054"/>
    <w:rsid w:val="00873FBD"/>
    <w:rsid w:val="0087577C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C6D"/>
    <w:rsid w:val="0089437F"/>
    <w:rsid w:val="008954D2"/>
    <w:rsid w:val="008956D9"/>
    <w:rsid w:val="008A07BD"/>
    <w:rsid w:val="008A116B"/>
    <w:rsid w:val="008A22E8"/>
    <w:rsid w:val="008A23C7"/>
    <w:rsid w:val="008A347D"/>
    <w:rsid w:val="008A4ADA"/>
    <w:rsid w:val="008A4D4D"/>
    <w:rsid w:val="008A54EE"/>
    <w:rsid w:val="008A5E8C"/>
    <w:rsid w:val="008B00CC"/>
    <w:rsid w:val="008B0CAD"/>
    <w:rsid w:val="008B3FE3"/>
    <w:rsid w:val="008B5337"/>
    <w:rsid w:val="008B536B"/>
    <w:rsid w:val="008B6445"/>
    <w:rsid w:val="008C2F2A"/>
    <w:rsid w:val="008C34E7"/>
    <w:rsid w:val="008C4011"/>
    <w:rsid w:val="008C5A98"/>
    <w:rsid w:val="008C5CA6"/>
    <w:rsid w:val="008D0E51"/>
    <w:rsid w:val="008D0FC9"/>
    <w:rsid w:val="008D14DE"/>
    <w:rsid w:val="008D1594"/>
    <w:rsid w:val="008D193C"/>
    <w:rsid w:val="008D1AF0"/>
    <w:rsid w:val="008D3304"/>
    <w:rsid w:val="008D5558"/>
    <w:rsid w:val="008D56DA"/>
    <w:rsid w:val="008D57AD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75C"/>
    <w:rsid w:val="008F28C4"/>
    <w:rsid w:val="008F31DA"/>
    <w:rsid w:val="008F42BF"/>
    <w:rsid w:val="008F51D7"/>
    <w:rsid w:val="008F5451"/>
    <w:rsid w:val="008F6CA4"/>
    <w:rsid w:val="0090261A"/>
    <w:rsid w:val="00905368"/>
    <w:rsid w:val="009071EC"/>
    <w:rsid w:val="00907E85"/>
    <w:rsid w:val="00910CAF"/>
    <w:rsid w:val="00913AFA"/>
    <w:rsid w:val="00914E6F"/>
    <w:rsid w:val="009153FD"/>
    <w:rsid w:val="00915C55"/>
    <w:rsid w:val="009162A1"/>
    <w:rsid w:val="009173FD"/>
    <w:rsid w:val="009207D4"/>
    <w:rsid w:val="00921FAF"/>
    <w:rsid w:val="009229D9"/>
    <w:rsid w:val="00923E90"/>
    <w:rsid w:val="009245D0"/>
    <w:rsid w:val="00925B37"/>
    <w:rsid w:val="009300A6"/>
    <w:rsid w:val="009311E5"/>
    <w:rsid w:val="00933E0B"/>
    <w:rsid w:val="00941E44"/>
    <w:rsid w:val="00944CE4"/>
    <w:rsid w:val="00945C0A"/>
    <w:rsid w:val="0094631E"/>
    <w:rsid w:val="00946BD3"/>
    <w:rsid w:val="00951762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4FAA"/>
    <w:rsid w:val="00976962"/>
    <w:rsid w:val="00977ED5"/>
    <w:rsid w:val="009809D0"/>
    <w:rsid w:val="00980A6B"/>
    <w:rsid w:val="00980AF1"/>
    <w:rsid w:val="00980FF7"/>
    <w:rsid w:val="009831CC"/>
    <w:rsid w:val="00984F04"/>
    <w:rsid w:val="00986B68"/>
    <w:rsid w:val="00986E59"/>
    <w:rsid w:val="00987A8C"/>
    <w:rsid w:val="00991090"/>
    <w:rsid w:val="00992010"/>
    <w:rsid w:val="009931FC"/>
    <w:rsid w:val="00993BF7"/>
    <w:rsid w:val="00995871"/>
    <w:rsid w:val="00996112"/>
    <w:rsid w:val="009A053B"/>
    <w:rsid w:val="009A05DF"/>
    <w:rsid w:val="009A3D65"/>
    <w:rsid w:val="009A557C"/>
    <w:rsid w:val="009A58D4"/>
    <w:rsid w:val="009A5A2B"/>
    <w:rsid w:val="009A687F"/>
    <w:rsid w:val="009A75A6"/>
    <w:rsid w:val="009B15A3"/>
    <w:rsid w:val="009B16F8"/>
    <w:rsid w:val="009B254F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630F"/>
    <w:rsid w:val="009C66E3"/>
    <w:rsid w:val="009C7F10"/>
    <w:rsid w:val="009D0B8F"/>
    <w:rsid w:val="009D60D9"/>
    <w:rsid w:val="009D680F"/>
    <w:rsid w:val="009D710E"/>
    <w:rsid w:val="009D7619"/>
    <w:rsid w:val="009D7820"/>
    <w:rsid w:val="009E265C"/>
    <w:rsid w:val="009E2ABC"/>
    <w:rsid w:val="009E2B19"/>
    <w:rsid w:val="009E580E"/>
    <w:rsid w:val="009E59D2"/>
    <w:rsid w:val="009E5E98"/>
    <w:rsid w:val="009E5F5B"/>
    <w:rsid w:val="009E7043"/>
    <w:rsid w:val="009F0F2C"/>
    <w:rsid w:val="009F10BF"/>
    <w:rsid w:val="009F1443"/>
    <w:rsid w:val="009F2E82"/>
    <w:rsid w:val="009F623C"/>
    <w:rsid w:val="00A008BF"/>
    <w:rsid w:val="00A00FFE"/>
    <w:rsid w:val="00A01CCA"/>
    <w:rsid w:val="00A02067"/>
    <w:rsid w:val="00A02507"/>
    <w:rsid w:val="00A028D3"/>
    <w:rsid w:val="00A02A4C"/>
    <w:rsid w:val="00A035AC"/>
    <w:rsid w:val="00A0570E"/>
    <w:rsid w:val="00A0628E"/>
    <w:rsid w:val="00A06359"/>
    <w:rsid w:val="00A1429D"/>
    <w:rsid w:val="00A1430F"/>
    <w:rsid w:val="00A1689B"/>
    <w:rsid w:val="00A2044D"/>
    <w:rsid w:val="00A231ED"/>
    <w:rsid w:val="00A23B5F"/>
    <w:rsid w:val="00A24EC9"/>
    <w:rsid w:val="00A24F3E"/>
    <w:rsid w:val="00A25E98"/>
    <w:rsid w:val="00A2640F"/>
    <w:rsid w:val="00A26460"/>
    <w:rsid w:val="00A2738A"/>
    <w:rsid w:val="00A27B50"/>
    <w:rsid w:val="00A31200"/>
    <w:rsid w:val="00A31635"/>
    <w:rsid w:val="00A31A72"/>
    <w:rsid w:val="00A3300A"/>
    <w:rsid w:val="00A370DA"/>
    <w:rsid w:val="00A402EC"/>
    <w:rsid w:val="00A4157D"/>
    <w:rsid w:val="00A4259D"/>
    <w:rsid w:val="00A445D9"/>
    <w:rsid w:val="00A44615"/>
    <w:rsid w:val="00A46139"/>
    <w:rsid w:val="00A56074"/>
    <w:rsid w:val="00A564AA"/>
    <w:rsid w:val="00A56F6C"/>
    <w:rsid w:val="00A60B91"/>
    <w:rsid w:val="00A61B78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2A56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80"/>
    <w:rsid w:val="00AC3646"/>
    <w:rsid w:val="00AC4CF2"/>
    <w:rsid w:val="00AC50CD"/>
    <w:rsid w:val="00AC5647"/>
    <w:rsid w:val="00AC6784"/>
    <w:rsid w:val="00AC7855"/>
    <w:rsid w:val="00AD08AB"/>
    <w:rsid w:val="00AD10F2"/>
    <w:rsid w:val="00AD4A6F"/>
    <w:rsid w:val="00AD69BA"/>
    <w:rsid w:val="00AD754A"/>
    <w:rsid w:val="00AD7F3F"/>
    <w:rsid w:val="00AE0239"/>
    <w:rsid w:val="00AE03D0"/>
    <w:rsid w:val="00AE0DCC"/>
    <w:rsid w:val="00AE12EA"/>
    <w:rsid w:val="00AE4360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66FA"/>
    <w:rsid w:val="00B17737"/>
    <w:rsid w:val="00B220FB"/>
    <w:rsid w:val="00B22490"/>
    <w:rsid w:val="00B24791"/>
    <w:rsid w:val="00B25A09"/>
    <w:rsid w:val="00B264E0"/>
    <w:rsid w:val="00B26753"/>
    <w:rsid w:val="00B26BAC"/>
    <w:rsid w:val="00B26BAD"/>
    <w:rsid w:val="00B3096E"/>
    <w:rsid w:val="00B30E81"/>
    <w:rsid w:val="00B31912"/>
    <w:rsid w:val="00B34242"/>
    <w:rsid w:val="00B34D7C"/>
    <w:rsid w:val="00B362D7"/>
    <w:rsid w:val="00B36688"/>
    <w:rsid w:val="00B370C1"/>
    <w:rsid w:val="00B40DEF"/>
    <w:rsid w:val="00B4211D"/>
    <w:rsid w:val="00B423F6"/>
    <w:rsid w:val="00B42480"/>
    <w:rsid w:val="00B4376C"/>
    <w:rsid w:val="00B4542E"/>
    <w:rsid w:val="00B459B4"/>
    <w:rsid w:val="00B46913"/>
    <w:rsid w:val="00B50BA3"/>
    <w:rsid w:val="00B51EF5"/>
    <w:rsid w:val="00B5211C"/>
    <w:rsid w:val="00B52B7E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44F3"/>
    <w:rsid w:val="00B704E1"/>
    <w:rsid w:val="00B71666"/>
    <w:rsid w:val="00B71C78"/>
    <w:rsid w:val="00B71EA6"/>
    <w:rsid w:val="00B72C81"/>
    <w:rsid w:val="00B730E2"/>
    <w:rsid w:val="00B736DB"/>
    <w:rsid w:val="00B803F0"/>
    <w:rsid w:val="00B81230"/>
    <w:rsid w:val="00B812E1"/>
    <w:rsid w:val="00B829A4"/>
    <w:rsid w:val="00B83141"/>
    <w:rsid w:val="00B832CB"/>
    <w:rsid w:val="00B844E3"/>
    <w:rsid w:val="00B84F14"/>
    <w:rsid w:val="00B8577B"/>
    <w:rsid w:val="00B903B1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4E79"/>
    <w:rsid w:val="00BB6CDF"/>
    <w:rsid w:val="00BB7007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316F"/>
    <w:rsid w:val="00BE6E4A"/>
    <w:rsid w:val="00BF01DA"/>
    <w:rsid w:val="00BF07BB"/>
    <w:rsid w:val="00BF15C5"/>
    <w:rsid w:val="00BF1C01"/>
    <w:rsid w:val="00BF20C0"/>
    <w:rsid w:val="00BF2555"/>
    <w:rsid w:val="00BF529A"/>
    <w:rsid w:val="00BF60C9"/>
    <w:rsid w:val="00C029EC"/>
    <w:rsid w:val="00C046ED"/>
    <w:rsid w:val="00C04711"/>
    <w:rsid w:val="00C050FA"/>
    <w:rsid w:val="00C1029C"/>
    <w:rsid w:val="00C10AF4"/>
    <w:rsid w:val="00C1131E"/>
    <w:rsid w:val="00C12DD1"/>
    <w:rsid w:val="00C1572D"/>
    <w:rsid w:val="00C202E1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4AA8"/>
    <w:rsid w:val="00C7629F"/>
    <w:rsid w:val="00C766A6"/>
    <w:rsid w:val="00C77787"/>
    <w:rsid w:val="00C83B26"/>
    <w:rsid w:val="00C841ED"/>
    <w:rsid w:val="00C84468"/>
    <w:rsid w:val="00C85D2B"/>
    <w:rsid w:val="00C90518"/>
    <w:rsid w:val="00C91309"/>
    <w:rsid w:val="00C9348C"/>
    <w:rsid w:val="00C96408"/>
    <w:rsid w:val="00C96B3D"/>
    <w:rsid w:val="00C97427"/>
    <w:rsid w:val="00CA0BB0"/>
    <w:rsid w:val="00CA344E"/>
    <w:rsid w:val="00CA3FC3"/>
    <w:rsid w:val="00CA6DAD"/>
    <w:rsid w:val="00CA71EB"/>
    <w:rsid w:val="00CA7289"/>
    <w:rsid w:val="00CB0141"/>
    <w:rsid w:val="00CB1F39"/>
    <w:rsid w:val="00CB2555"/>
    <w:rsid w:val="00CB2A3C"/>
    <w:rsid w:val="00CC1CE3"/>
    <w:rsid w:val="00CC2D7A"/>
    <w:rsid w:val="00CC2E27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ECA"/>
    <w:rsid w:val="00CD3111"/>
    <w:rsid w:val="00CD481C"/>
    <w:rsid w:val="00CD6728"/>
    <w:rsid w:val="00CD6DA1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554B"/>
    <w:rsid w:val="00CF5CE2"/>
    <w:rsid w:val="00D00577"/>
    <w:rsid w:val="00D0060C"/>
    <w:rsid w:val="00D01672"/>
    <w:rsid w:val="00D04FD9"/>
    <w:rsid w:val="00D058F5"/>
    <w:rsid w:val="00D05ADA"/>
    <w:rsid w:val="00D0735B"/>
    <w:rsid w:val="00D111D8"/>
    <w:rsid w:val="00D1228B"/>
    <w:rsid w:val="00D12B5D"/>
    <w:rsid w:val="00D13E0B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988"/>
    <w:rsid w:val="00D34FC6"/>
    <w:rsid w:val="00D35F13"/>
    <w:rsid w:val="00D40657"/>
    <w:rsid w:val="00D41184"/>
    <w:rsid w:val="00D41F45"/>
    <w:rsid w:val="00D42ECD"/>
    <w:rsid w:val="00D44CFE"/>
    <w:rsid w:val="00D4742C"/>
    <w:rsid w:val="00D50157"/>
    <w:rsid w:val="00D50B6D"/>
    <w:rsid w:val="00D50D51"/>
    <w:rsid w:val="00D513EE"/>
    <w:rsid w:val="00D516EB"/>
    <w:rsid w:val="00D52C20"/>
    <w:rsid w:val="00D53822"/>
    <w:rsid w:val="00D544A1"/>
    <w:rsid w:val="00D55845"/>
    <w:rsid w:val="00D55944"/>
    <w:rsid w:val="00D576C3"/>
    <w:rsid w:val="00D60DE7"/>
    <w:rsid w:val="00D60F4C"/>
    <w:rsid w:val="00D61769"/>
    <w:rsid w:val="00D62484"/>
    <w:rsid w:val="00D6576A"/>
    <w:rsid w:val="00D65C96"/>
    <w:rsid w:val="00D7076E"/>
    <w:rsid w:val="00D7084C"/>
    <w:rsid w:val="00D71381"/>
    <w:rsid w:val="00D71AE2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5A3B"/>
    <w:rsid w:val="00D96062"/>
    <w:rsid w:val="00D96276"/>
    <w:rsid w:val="00D96F1C"/>
    <w:rsid w:val="00DA1A28"/>
    <w:rsid w:val="00DA1B60"/>
    <w:rsid w:val="00DA2A62"/>
    <w:rsid w:val="00DA371B"/>
    <w:rsid w:val="00DA4038"/>
    <w:rsid w:val="00DA4E27"/>
    <w:rsid w:val="00DA5D5D"/>
    <w:rsid w:val="00DA7E77"/>
    <w:rsid w:val="00DB0B3B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D0B"/>
    <w:rsid w:val="00DB7147"/>
    <w:rsid w:val="00DB7F41"/>
    <w:rsid w:val="00DC26DC"/>
    <w:rsid w:val="00DC36EB"/>
    <w:rsid w:val="00DC660C"/>
    <w:rsid w:val="00DC6EE9"/>
    <w:rsid w:val="00DD02FA"/>
    <w:rsid w:val="00DD1B6D"/>
    <w:rsid w:val="00DD2FBE"/>
    <w:rsid w:val="00DD5FA2"/>
    <w:rsid w:val="00DD70EC"/>
    <w:rsid w:val="00DE23B3"/>
    <w:rsid w:val="00DE2493"/>
    <w:rsid w:val="00DE2F16"/>
    <w:rsid w:val="00DE33C5"/>
    <w:rsid w:val="00DE703F"/>
    <w:rsid w:val="00DF01EA"/>
    <w:rsid w:val="00DF11C9"/>
    <w:rsid w:val="00DF2271"/>
    <w:rsid w:val="00DF2DF6"/>
    <w:rsid w:val="00E00109"/>
    <w:rsid w:val="00E02CC9"/>
    <w:rsid w:val="00E03A1E"/>
    <w:rsid w:val="00E05D63"/>
    <w:rsid w:val="00E05FB7"/>
    <w:rsid w:val="00E06659"/>
    <w:rsid w:val="00E0697C"/>
    <w:rsid w:val="00E1599C"/>
    <w:rsid w:val="00E15E3F"/>
    <w:rsid w:val="00E16EC1"/>
    <w:rsid w:val="00E17CD7"/>
    <w:rsid w:val="00E17F33"/>
    <w:rsid w:val="00E24424"/>
    <w:rsid w:val="00E2510F"/>
    <w:rsid w:val="00E25B4F"/>
    <w:rsid w:val="00E26698"/>
    <w:rsid w:val="00E26931"/>
    <w:rsid w:val="00E26A01"/>
    <w:rsid w:val="00E26DBA"/>
    <w:rsid w:val="00E30C63"/>
    <w:rsid w:val="00E31307"/>
    <w:rsid w:val="00E31D7E"/>
    <w:rsid w:val="00E331F8"/>
    <w:rsid w:val="00E33D34"/>
    <w:rsid w:val="00E34676"/>
    <w:rsid w:val="00E40AAA"/>
    <w:rsid w:val="00E41FEF"/>
    <w:rsid w:val="00E44A7F"/>
    <w:rsid w:val="00E45C46"/>
    <w:rsid w:val="00E45EE8"/>
    <w:rsid w:val="00E45FB7"/>
    <w:rsid w:val="00E4650D"/>
    <w:rsid w:val="00E46969"/>
    <w:rsid w:val="00E51E94"/>
    <w:rsid w:val="00E52A8F"/>
    <w:rsid w:val="00E55A6B"/>
    <w:rsid w:val="00E57428"/>
    <w:rsid w:val="00E60AE5"/>
    <w:rsid w:val="00E61CCE"/>
    <w:rsid w:val="00E63CA3"/>
    <w:rsid w:val="00E649AB"/>
    <w:rsid w:val="00E66CEA"/>
    <w:rsid w:val="00E70DDC"/>
    <w:rsid w:val="00E71AAE"/>
    <w:rsid w:val="00E725A0"/>
    <w:rsid w:val="00E7444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247"/>
    <w:rsid w:val="00E95AAF"/>
    <w:rsid w:val="00E96364"/>
    <w:rsid w:val="00E973B8"/>
    <w:rsid w:val="00EA0D9D"/>
    <w:rsid w:val="00EA14CC"/>
    <w:rsid w:val="00EA3868"/>
    <w:rsid w:val="00EA428C"/>
    <w:rsid w:val="00EA6E34"/>
    <w:rsid w:val="00EB1E6D"/>
    <w:rsid w:val="00EB30CF"/>
    <w:rsid w:val="00EB3A5A"/>
    <w:rsid w:val="00EB4EE3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8E1"/>
    <w:rsid w:val="00ED39D1"/>
    <w:rsid w:val="00ED597F"/>
    <w:rsid w:val="00ED5AE7"/>
    <w:rsid w:val="00ED64FC"/>
    <w:rsid w:val="00ED675D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4410"/>
    <w:rsid w:val="00EF481E"/>
    <w:rsid w:val="00EF5BD6"/>
    <w:rsid w:val="00EF5EA3"/>
    <w:rsid w:val="00F00F41"/>
    <w:rsid w:val="00F0159F"/>
    <w:rsid w:val="00F026BF"/>
    <w:rsid w:val="00F03CFD"/>
    <w:rsid w:val="00F04901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21C5"/>
    <w:rsid w:val="00F22501"/>
    <w:rsid w:val="00F2256E"/>
    <w:rsid w:val="00F22FF1"/>
    <w:rsid w:val="00F23A61"/>
    <w:rsid w:val="00F23E75"/>
    <w:rsid w:val="00F3078A"/>
    <w:rsid w:val="00F31850"/>
    <w:rsid w:val="00F32A26"/>
    <w:rsid w:val="00F344B6"/>
    <w:rsid w:val="00F35198"/>
    <w:rsid w:val="00F35FC2"/>
    <w:rsid w:val="00F36464"/>
    <w:rsid w:val="00F36920"/>
    <w:rsid w:val="00F3741E"/>
    <w:rsid w:val="00F3768C"/>
    <w:rsid w:val="00F41B02"/>
    <w:rsid w:val="00F42466"/>
    <w:rsid w:val="00F43E60"/>
    <w:rsid w:val="00F451B2"/>
    <w:rsid w:val="00F4579C"/>
    <w:rsid w:val="00F477FB"/>
    <w:rsid w:val="00F50E74"/>
    <w:rsid w:val="00F57F24"/>
    <w:rsid w:val="00F60083"/>
    <w:rsid w:val="00F60214"/>
    <w:rsid w:val="00F62E45"/>
    <w:rsid w:val="00F65D05"/>
    <w:rsid w:val="00F66D22"/>
    <w:rsid w:val="00F73B66"/>
    <w:rsid w:val="00F73BCA"/>
    <w:rsid w:val="00F750A5"/>
    <w:rsid w:val="00F819F6"/>
    <w:rsid w:val="00F82788"/>
    <w:rsid w:val="00F83173"/>
    <w:rsid w:val="00F8491B"/>
    <w:rsid w:val="00F905C9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4229"/>
    <w:rsid w:val="00FB4EC3"/>
    <w:rsid w:val="00FB55DB"/>
    <w:rsid w:val="00FC289D"/>
    <w:rsid w:val="00FC295E"/>
    <w:rsid w:val="00FC467A"/>
    <w:rsid w:val="00FC5FE2"/>
    <w:rsid w:val="00FC6DE6"/>
    <w:rsid w:val="00FC7640"/>
    <w:rsid w:val="00FC79CE"/>
    <w:rsid w:val="00FD0ED6"/>
    <w:rsid w:val="00FD35ED"/>
    <w:rsid w:val="00FD3F3C"/>
    <w:rsid w:val="00FD406F"/>
    <w:rsid w:val="00FD4893"/>
    <w:rsid w:val="00FD553B"/>
    <w:rsid w:val="00FE226E"/>
    <w:rsid w:val="00FE369E"/>
    <w:rsid w:val="00FE5079"/>
    <w:rsid w:val="00FE6062"/>
    <w:rsid w:val="00FE62CC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C2250D6-1614-4015-85AE-EDDF192F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FF205-A0DD-4010-B4A5-E9D6A7C1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