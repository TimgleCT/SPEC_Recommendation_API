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</w:tblGrid>
      <w:tr w:rsidR="00CE4BB2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CE4BB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E4BB2" w:rsidTr="00AA6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</w:t>
            </w:r>
            <w:r w:rsidR="00AA6473">
              <w:rPr>
                <w:rFonts w:ascii="細明體" w:eastAsia="細明體" w:hAnsi="細明體" w:cs="Courier New"/>
                <w:sz w:val="20"/>
                <w:szCs w:val="20"/>
              </w:rPr>
              <w:t>9</w:t>
            </w:r>
            <w:r w:rsidR="008570D0">
              <w:rPr>
                <w:rFonts w:ascii="細明體" w:eastAsia="細明體" w:hAnsi="細明體" w:cs="Courier New" w:hint="eastAsia"/>
                <w:sz w:val="20"/>
                <w:szCs w:val="20"/>
              </w:rPr>
              <w:t>/05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8570D0" w:rsidP="00AA647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160121000383</w:t>
            </w:r>
          </w:p>
        </w:tc>
      </w:tr>
      <w:tr w:rsidR="00CA7D88" w:rsidTr="00AA6473">
        <w:trPr>
          <w:ins w:id="1" w:author="馬慈蓮" w:date="2017-03-08T16:58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D88" w:rsidRDefault="00CA7D88" w:rsidP="00CA7D88">
            <w:pPr>
              <w:spacing w:line="240" w:lineRule="atLeast"/>
              <w:jc w:val="center"/>
              <w:rPr>
                <w:ins w:id="2" w:author="馬慈蓮" w:date="2017-03-08T16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馬慈蓮" w:date="2017-03-08T16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2017/01/09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D88" w:rsidRDefault="00CA7D88" w:rsidP="00CA7D88">
            <w:pPr>
              <w:spacing w:line="240" w:lineRule="atLeast"/>
              <w:jc w:val="center"/>
              <w:rPr>
                <w:ins w:id="4" w:author="馬慈蓮" w:date="2017-03-08T16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馬慈蓮" w:date="2017-03-08T16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D88" w:rsidRDefault="00FA7828" w:rsidP="00CA7D88">
            <w:pPr>
              <w:spacing w:line="240" w:lineRule="atLeast"/>
              <w:rPr>
                <w:ins w:id="6" w:author="馬慈蓮" w:date="2017-03-08T16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馬慈蓮" w:date="2017-03-08T16:5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修改對擋明細檔名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D88" w:rsidRDefault="00CA7D88" w:rsidP="00CA7D88">
            <w:pPr>
              <w:spacing w:line="240" w:lineRule="atLeast"/>
              <w:jc w:val="center"/>
              <w:rPr>
                <w:ins w:id="8" w:author="馬慈蓮" w:date="2017-03-08T16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馬慈蓮" w:date="2017-03-08T16:5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D88" w:rsidRDefault="00CA7D88" w:rsidP="00CA7D88">
            <w:pPr>
              <w:spacing w:line="240" w:lineRule="atLeast"/>
              <w:jc w:val="center"/>
              <w:rPr>
                <w:ins w:id="10" w:author="馬慈蓮" w:date="2017-03-08T16:58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馬慈蓮" w:date="2017-03-08T16:58:00Z">
              <w:r w:rsidRPr="00220728">
                <w:rPr>
                  <w:rFonts w:ascii="標楷體" w:eastAsia="標楷體" w:hAnsi="標楷體"/>
                  <w:sz w:val="20"/>
                  <w:szCs w:val="20"/>
                </w:rPr>
                <w:t>160121000383</w:t>
              </w:r>
            </w:ins>
          </w:p>
        </w:tc>
      </w:tr>
      <w:tr w:rsidR="009D70F6" w:rsidTr="00AA6473">
        <w:trPr>
          <w:ins w:id="12" w:author="馬慈蓮" w:date="2018-08-14T16:27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F6" w:rsidRDefault="009D70F6" w:rsidP="009D70F6">
            <w:pPr>
              <w:spacing w:line="240" w:lineRule="atLeast"/>
              <w:jc w:val="center"/>
              <w:rPr>
                <w:ins w:id="13" w:author="馬慈蓮" w:date="2018-08-14T16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馬慈蓮" w:date="2018-08-14T16:27:00Z">
              <w:r w:rsidRPr="00D47FE7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2018/08/08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F6" w:rsidRDefault="008D50BB" w:rsidP="009D70F6">
            <w:pPr>
              <w:spacing w:line="240" w:lineRule="atLeast"/>
              <w:jc w:val="center"/>
              <w:rPr>
                <w:ins w:id="15" w:author="馬慈蓮" w:date="2018-08-14T16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馬慈蓮" w:date="2018-08-14T16:27:00Z">
              <w:r>
                <w:rPr>
                  <w:rFonts w:ascii="細明體" w:eastAsia="細明體" w:hAnsi="細明體" w:cs="Courier New"/>
                  <w:color w:val="7030A0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F6" w:rsidRDefault="008D50BB" w:rsidP="009D70F6">
            <w:pPr>
              <w:spacing w:line="240" w:lineRule="atLeast"/>
              <w:rPr>
                <w:ins w:id="17" w:author="馬慈蓮" w:date="2018-08-14T16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馬慈蓮" w:date="2018-08-14T16:2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修改對帳明細內容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F6" w:rsidRDefault="009D70F6" w:rsidP="009D70F6">
            <w:pPr>
              <w:spacing w:line="240" w:lineRule="atLeast"/>
              <w:jc w:val="center"/>
              <w:rPr>
                <w:ins w:id="19" w:author="馬慈蓮" w:date="2018-08-14T16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馬慈蓮" w:date="2018-08-14T16:27:00Z">
              <w:r w:rsidRPr="00D47FE7"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0F6" w:rsidRPr="00220728" w:rsidRDefault="009D70F6" w:rsidP="009D70F6">
            <w:pPr>
              <w:spacing w:line="240" w:lineRule="atLeast"/>
              <w:jc w:val="center"/>
              <w:rPr>
                <w:ins w:id="21" w:author="馬慈蓮" w:date="2018-08-14T16:27:00Z"/>
                <w:rFonts w:ascii="標楷體" w:eastAsia="標楷體" w:hAnsi="標楷體"/>
                <w:sz w:val="20"/>
                <w:szCs w:val="20"/>
              </w:rPr>
            </w:pPr>
            <w:ins w:id="22" w:author="馬慈蓮" w:date="2018-08-14T16:27:00Z">
              <w:r w:rsidRPr="00D47FE7">
                <w:rPr>
                  <w:rFonts w:ascii="細明體" w:eastAsia="細明體" w:hAnsi="細明體" w:hint="eastAsia"/>
                  <w:color w:val="7030A0"/>
                  <w:sz w:val="20"/>
                  <w:szCs w:val="20"/>
                </w:rPr>
                <w:t>180807001223</w:t>
              </w:r>
            </w:ins>
          </w:p>
        </w:tc>
      </w:tr>
      <w:tr w:rsidR="00594615" w:rsidRPr="00594615" w:rsidTr="00AA6473">
        <w:trPr>
          <w:ins w:id="23" w:author="馬慈蓮" w:date="2019-07-29T08:46:00Z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977" w:rsidRPr="00594615" w:rsidRDefault="00BB4977" w:rsidP="009D70F6">
            <w:pPr>
              <w:spacing w:line="240" w:lineRule="atLeast"/>
              <w:jc w:val="center"/>
              <w:rPr>
                <w:ins w:id="24" w:author="馬慈蓮" w:date="2019-07-29T08:46:00Z"/>
                <w:rFonts w:ascii="細明體" w:eastAsia="細明體" w:hAnsi="細明體" w:cs="Courier New" w:hint="eastAsia"/>
                <w:color w:val="538135"/>
                <w:sz w:val="20"/>
                <w:szCs w:val="20"/>
                <w:rPrChange w:id="25" w:author="馬慈蓮" w:date="2019-07-29T08:47:00Z">
                  <w:rPr>
                    <w:ins w:id="26" w:author="馬慈蓮" w:date="2019-07-29T08:46:00Z"/>
                    <w:rFonts w:ascii="細明體" w:eastAsia="細明體" w:hAnsi="細明體" w:cs="Courier New" w:hint="eastAsia"/>
                    <w:color w:val="7030A0"/>
                    <w:sz w:val="20"/>
                    <w:szCs w:val="20"/>
                  </w:rPr>
                </w:rPrChange>
              </w:rPr>
            </w:pPr>
            <w:ins w:id="27" w:author="馬慈蓮" w:date="2019-07-29T08:46:00Z">
              <w:r w:rsidRPr="00594615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  <w:rPrChange w:id="28" w:author="馬慈蓮" w:date="2019-07-29T08:47:00Z">
                    <w:rPr>
                      <w:rFonts w:ascii="細明體" w:eastAsia="細明體" w:hAnsi="細明體" w:cs="Courier New" w:hint="eastAsia"/>
                      <w:color w:val="7030A0"/>
                      <w:sz w:val="20"/>
                      <w:szCs w:val="20"/>
                    </w:rPr>
                  </w:rPrChange>
                </w:rPr>
                <w:t>2019/07/29</w:t>
              </w:r>
            </w:ins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977" w:rsidRPr="00594615" w:rsidRDefault="00BB4977" w:rsidP="009D70F6">
            <w:pPr>
              <w:spacing w:line="240" w:lineRule="atLeast"/>
              <w:jc w:val="center"/>
              <w:rPr>
                <w:ins w:id="29" w:author="馬慈蓮" w:date="2019-07-29T08:46:00Z"/>
                <w:rFonts w:ascii="細明體" w:eastAsia="細明體" w:hAnsi="細明體" w:cs="Courier New"/>
                <w:color w:val="538135"/>
                <w:sz w:val="20"/>
                <w:szCs w:val="20"/>
                <w:rPrChange w:id="30" w:author="馬慈蓮" w:date="2019-07-29T08:47:00Z">
                  <w:rPr>
                    <w:ins w:id="31" w:author="馬慈蓮" w:date="2019-07-29T08:46:00Z"/>
                    <w:rFonts w:ascii="細明體" w:eastAsia="細明體" w:hAnsi="細明體" w:cs="Courier New"/>
                    <w:color w:val="7030A0"/>
                    <w:sz w:val="20"/>
                    <w:szCs w:val="20"/>
                  </w:rPr>
                </w:rPrChange>
              </w:rPr>
            </w:pPr>
            <w:ins w:id="32" w:author="馬慈蓮" w:date="2019-07-29T08:46:00Z">
              <w:r w:rsidRPr="00594615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  <w:rPrChange w:id="33" w:author="馬慈蓮" w:date="2019-07-29T08:47:00Z">
                    <w:rPr>
                      <w:rFonts w:ascii="細明體" w:eastAsia="細明體" w:hAnsi="細明體" w:cs="Courier New" w:hint="eastAsia"/>
                      <w:color w:val="7030A0"/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977" w:rsidRPr="00594615" w:rsidRDefault="00BB4977" w:rsidP="009D70F6">
            <w:pPr>
              <w:spacing w:line="240" w:lineRule="atLeast"/>
              <w:rPr>
                <w:ins w:id="34" w:author="馬慈蓮" w:date="2019-07-29T08:46:00Z"/>
                <w:rFonts w:ascii="細明體" w:eastAsia="細明體" w:hAnsi="細明體" w:cs="Courier New" w:hint="eastAsia"/>
                <w:color w:val="538135"/>
                <w:sz w:val="20"/>
                <w:szCs w:val="20"/>
                <w:rPrChange w:id="35" w:author="馬慈蓮" w:date="2019-07-29T08:47:00Z">
                  <w:rPr>
                    <w:ins w:id="36" w:author="馬慈蓮" w:date="2019-07-29T08:46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7" w:author="馬慈蓮" w:date="2019-07-29T08:46:00Z">
              <w:r w:rsidRPr="00594615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  <w:rPrChange w:id="38" w:author="馬慈蓮" w:date="2019-07-29T08:47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增加巡檢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977" w:rsidRPr="00594615" w:rsidRDefault="00BB4977" w:rsidP="009D70F6">
            <w:pPr>
              <w:spacing w:line="240" w:lineRule="atLeast"/>
              <w:jc w:val="center"/>
              <w:rPr>
                <w:ins w:id="39" w:author="馬慈蓮" w:date="2019-07-29T08:46:00Z"/>
                <w:rFonts w:ascii="細明體" w:eastAsia="細明體" w:hAnsi="細明體" w:cs="Courier New" w:hint="eastAsia"/>
                <w:color w:val="538135"/>
                <w:sz w:val="20"/>
                <w:szCs w:val="20"/>
                <w:rPrChange w:id="40" w:author="馬慈蓮" w:date="2019-07-29T08:47:00Z">
                  <w:rPr>
                    <w:ins w:id="41" w:author="馬慈蓮" w:date="2019-07-29T08:46:00Z"/>
                    <w:rFonts w:ascii="細明體" w:eastAsia="細明體" w:hAnsi="細明體" w:cs="Courier New" w:hint="eastAsia"/>
                    <w:color w:val="7030A0"/>
                    <w:sz w:val="20"/>
                    <w:szCs w:val="20"/>
                  </w:rPr>
                </w:rPrChange>
              </w:rPr>
            </w:pPr>
            <w:ins w:id="42" w:author="馬慈蓮" w:date="2019-07-29T08:47:00Z">
              <w:r w:rsidRPr="00594615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  <w:rPrChange w:id="43" w:author="馬慈蓮" w:date="2019-07-29T08:47:00Z">
                    <w:rPr>
                      <w:rFonts w:ascii="細明體" w:eastAsia="細明體" w:hAnsi="細明體" w:cs="Courier New" w:hint="eastAsia"/>
                      <w:color w:val="7030A0"/>
                      <w:sz w:val="20"/>
                      <w:szCs w:val="20"/>
                    </w:rPr>
                  </w:rPrChange>
                </w:rPr>
                <w:t>慈蓮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977" w:rsidRPr="00594615" w:rsidRDefault="002E7700" w:rsidP="009D70F6">
            <w:pPr>
              <w:spacing w:line="240" w:lineRule="atLeast"/>
              <w:jc w:val="center"/>
              <w:rPr>
                <w:ins w:id="44" w:author="馬慈蓮" w:date="2019-07-29T08:46:00Z"/>
                <w:rFonts w:ascii="細明體" w:eastAsia="細明體" w:hAnsi="細明體" w:hint="eastAsia"/>
                <w:color w:val="538135"/>
                <w:sz w:val="20"/>
                <w:szCs w:val="20"/>
                <w:rPrChange w:id="45" w:author="馬慈蓮" w:date="2019-07-29T08:47:00Z">
                  <w:rPr>
                    <w:ins w:id="46" w:author="馬慈蓮" w:date="2019-07-29T08:46:00Z"/>
                    <w:rFonts w:ascii="細明體" w:eastAsia="細明體" w:hAnsi="細明體" w:hint="eastAsia"/>
                    <w:color w:val="7030A0"/>
                    <w:sz w:val="20"/>
                    <w:szCs w:val="20"/>
                  </w:rPr>
                </w:rPrChange>
              </w:rPr>
            </w:pPr>
            <w:ins w:id="47" w:author="馬慈蓮" w:date="2019-07-29T08:47:00Z">
              <w:r w:rsidRPr="00594615">
                <w:rPr>
                  <w:rFonts w:ascii="細明體" w:eastAsia="細明體" w:hAnsi="細明體"/>
                  <w:color w:val="538135"/>
                  <w:sz w:val="20"/>
                  <w:szCs w:val="20"/>
                  <w:rPrChange w:id="48" w:author="馬慈蓮" w:date="2019-07-29T08:47:00Z">
                    <w:rPr>
                      <w:rFonts w:ascii="細明體" w:eastAsia="細明體" w:hAnsi="細明體"/>
                      <w:color w:val="7030A0"/>
                      <w:sz w:val="20"/>
                      <w:szCs w:val="20"/>
                    </w:rPr>
                  </w:rPrChange>
                </w:rPr>
                <w:t>190611001167</w:t>
              </w:r>
            </w:ins>
          </w:p>
        </w:tc>
      </w:tr>
    </w:tbl>
    <w:p w:rsidR="00CE4BB2" w:rsidRDefault="00CE4BB2" w:rsidP="00CE4BB2">
      <w:pPr>
        <w:rPr>
          <w:rFonts w:ascii="細明體" w:eastAsia="細明體" w:hAnsi="細明體" w:hint="eastAsia"/>
          <w:sz w:val="20"/>
          <w:szCs w:val="20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CE4BB2" w:rsidRPr="0069639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69639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69639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提供抵繳金額對帳明細</w:t>
            </w:r>
            <w:r w:rsidR="00AA6473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至醫院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AAI4_B00</w:t>
            </w:r>
            <w:r w:rsidR="008570D0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696392" w:rsidP="00696392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出帳後之給付明細</w:t>
            </w:r>
            <w:r w:rsidR="00AA6473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傳送至醫院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E4BB2" w:rsidTr="00CE4BB2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81.3pt;margin-top:35.45pt;width:47.95pt;height:0;z-index:251655680" o:connectortype="elbow" adj="-73472,-1,-73472">
            <v:stroke endarrow="block"/>
          </v:shape>
        </w:pict>
      </w:r>
      <w:r>
        <w:rPr>
          <w:rFonts w:hint="eastAsia"/>
        </w:rPr>
        <w:pict>
          <v:shape id="_x0000_s1050" type="#_x0000_t32" style="position:absolute;margin-left:206.15pt;margin-top:35.5pt;width:37.1pt;height:.05pt;flip:y;z-index:251656704" o:connectortype="straight">
            <v:stroke endarrow="block"/>
          </v:shape>
        </w:pict>
      </w:r>
      <w:r>
        <w:rPr>
          <w:rFonts w:hint="eastAsi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1" type="#_x0000_t109" style="position:absolute;margin-left:128.05pt;margin-top:12.4pt;width:79.25pt;height:44.25pt;z-index:251657728">
            <v:textbox>
              <w:txbxContent>
                <w:p w:rsidR="00CE4BB2" w:rsidRDefault="003B20A8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處理為文字檔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2" type="#_x0000_t132" style="position:absolute;margin-left:243.25pt;margin-top:8.05pt;width:117pt;height:53.15pt;z-index:251658752">
            <v:textbox>
              <w:txbxContent>
                <w:p w:rsidR="00CE4BB2" w:rsidRDefault="003B20A8" w:rsidP="00CE4BB2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放入FTP資料夾內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53" type="#_x0000_t109" style="position:absolute;margin-left:3.2pt;margin-top:11.15pt;width:79.25pt;height:44.25pt;z-index:251659776">
            <v:textbox>
              <w:txbxContent>
                <w:p w:rsidR="00CE4BB2" w:rsidRDefault="003B20A8" w:rsidP="00CE4BB2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</w:t>
                  </w:r>
                  <w:r w:rsidR="0059717E">
                    <w:rPr>
                      <w:rFonts w:ascii="細明體" w:eastAsia="細明體" w:hAnsi="細明體" w:hint="eastAsia"/>
                      <w:sz w:val="20"/>
                    </w:rPr>
                    <w:t>出帳之給付明細</w:t>
                  </w:r>
                </w:p>
              </w:txbxContent>
            </v:textbox>
          </v:shape>
        </w:pict>
      </w: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DTAAA401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552707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E4BB2" w:rsidTr="00CE4BB2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理賠預付金申請書檔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DTAAI010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CE4BB2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BB2" w:rsidRDefault="00CE4BB2" w:rsidP="00596EA8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理賠預付金檔處理模組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AA_I0Z010</w:t>
            </w:r>
          </w:p>
        </w:tc>
      </w:tr>
      <w:tr w:rsidR="00E60BD4" w:rsidTr="00CE4BB2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D4" w:rsidRDefault="00E60BD4" w:rsidP="00E60BD4">
            <w:pPr>
              <w:numPr>
                <w:ilvl w:val="0"/>
                <w:numId w:val="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D4" w:rsidRPr="009A7A42" w:rsidRDefault="00E60BD4" w:rsidP="00E60BD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折抵醫療費用受理檔維護模組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D4" w:rsidRDefault="00E60BD4" w:rsidP="00E60BD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AA_TIZ401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JAAADI401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I4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CE4BB2" w:rsidTr="00CE4BB2">
        <w:trPr>
          <w:trHeight w:val="1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BB2" w:rsidRDefault="00CE4BB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E4BB2" w:rsidRDefault="00CE4BB2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CE4BB2" w:rsidTr="00CE4BB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 w:rsidP="00596EA8">
            <w:pPr>
              <w:numPr>
                <w:ilvl w:val="0"/>
                <w:numId w:val="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4BB2" w:rsidRDefault="00CE4BB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E4BB2" w:rsidRDefault="00CE4BB2" w:rsidP="00CE4BB2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E4BB2" w:rsidRDefault="00552707" w:rsidP="00596EA8">
      <w:pPr>
        <w:pStyle w:val="Tabletext"/>
        <w:keepLines w:val="0"/>
        <w:numPr>
          <w:ilvl w:val="0"/>
          <w:numId w:val="5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CE4BB2">
        <w:rPr>
          <w:rFonts w:ascii="細明體" w:eastAsia="細明體" w:hAnsi="細明體" w:hint="eastAsia"/>
          <w:b/>
          <w:kern w:val="2"/>
          <w:lang w:eastAsia="zh-TW"/>
        </w:rPr>
        <w:lastRenderedPageBreak/>
        <w:t>程式內容：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回覆訊息預設為0。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3B2F68" w:rsidRDefault="003B2F68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START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$成功件數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49" w:author="馬慈蓮" w:date="2019-07-29T08:47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</w:t>
      </w:r>
    </w:p>
    <w:p w:rsidR="009273DC" w:rsidRPr="00594615" w:rsidDel="00620C62" w:rsidRDefault="009273DC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del w:id="50" w:author="馬慈蓮" w:date="2019-07-29T09:22:00Z"/>
          <w:rFonts w:ascii="細明體" w:eastAsia="細明體" w:hAnsi="細明體"/>
          <w:color w:val="538135"/>
          <w:kern w:val="2"/>
          <w:lang w:eastAsia="zh-TW"/>
          <w:rPrChange w:id="51" w:author="馬慈蓮" w:date="2019-07-29T08:47:00Z">
            <w:rPr>
              <w:del w:id="52" w:author="馬慈蓮" w:date="2019-07-29T09:22:00Z"/>
              <w:rFonts w:ascii="細明體" w:eastAsia="細明體" w:hAnsi="細明體"/>
              <w:kern w:val="2"/>
              <w:lang w:eastAsia="zh-TW"/>
            </w:rPr>
          </w:rPrChange>
        </w:rPr>
      </w:pPr>
    </w:p>
    <w:p w:rsidR="003B2F68" w:rsidRDefault="003B2F68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END</w:t>
      </w:r>
      <w:r w:rsidR="005B6B60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A45B4F" w:rsidRPr="009E5952" w:rsidRDefault="00A45B4F" w:rsidP="00A45B4F">
      <w:pPr>
        <w:pStyle w:val="Tabletext"/>
        <w:keepLines w:val="0"/>
        <w:numPr>
          <w:ilvl w:val="0"/>
          <w:numId w:val="9"/>
        </w:numPr>
        <w:spacing w:after="0" w:line="240" w:lineRule="auto"/>
        <w:rPr>
          <w:ins w:id="53" w:author="馬慈蓮" w:date="2018-08-15T08:47:00Z"/>
          <w:rFonts w:ascii="細明體" w:eastAsia="細明體" w:hAnsi="細明體" w:hint="eastAsia"/>
          <w:kern w:val="2"/>
          <w:lang w:eastAsia="zh-TW"/>
        </w:rPr>
        <w:pPrChange w:id="54" w:author="馬慈蓮" w:date="2018-08-15T08:48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55" w:author="馬慈蓮" w:date="2018-08-15T08:47:00Z">
        <w:r w:rsidRPr="009E5952">
          <w:rPr>
            <w:rFonts w:ascii="細明體" w:eastAsia="細明體" w:hAnsi="細明體" w:hint="eastAsia"/>
            <w:kern w:val="2"/>
            <w:lang w:eastAsia="zh-TW"/>
          </w:rPr>
          <w:t>判斷是否有傳入參數</w:t>
        </w:r>
      </w:ins>
    </w:p>
    <w:p w:rsidR="00A45B4F" w:rsidRDefault="00A45B4F" w:rsidP="00A45B4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56" w:author="馬慈蓮" w:date="2019-07-29T08:48:00Z"/>
          <w:rFonts w:ascii="細明體" w:eastAsia="細明體" w:hAnsi="細明體"/>
          <w:kern w:val="2"/>
          <w:lang w:eastAsia="zh-TW"/>
        </w:rPr>
        <w:pPrChange w:id="57" w:author="馬慈蓮" w:date="2018-08-15T08:48:00Z">
          <w:pPr>
            <w:pStyle w:val="Tabletext"/>
            <w:keepLines w:val="0"/>
            <w:numPr>
              <w:ilvl w:val="2"/>
              <w:numId w:val="9"/>
            </w:numPr>
            <w:spacing w:after="0" w:line="240" w:lineRule="auto"/>
            <w:ind w:left="1843" w:hanging="567"/>
          </w:pPr>
        </w:pPrChange>
      </w:pPr>
      <w:ins w:id="58" w:author="馬慈蓮" w:date="2018-08-15T08:47:00Z">
        <w:r w:rsidRPr="009E5952">
          <w:rPr>
            <w:rFonts w:ascii="細明體" w:eastAsia="細明體" w:hAnsi="細明體"/>
            <w:kern w:val="2"/>
            <w:lang w:eastAsia="zh-TW"/>
          </w:rPr>
          <w:t xml:space="preserve">IF </w:t>
        </w:r>
        <w:r>
          <w:rPr>
            <w:rFonts w:ascii="細明體" w:eastAsia="細明體" w:hAnsi="細明體" w:hint="eastAsia"/>
            <w:kern w:val="2"/>
            <w:lang w:eastAsia="zh-TW"/>
          </w:rPr>
          <w:t>無</w:t>
        </w:r>
        <w:r w:rsidRPr="009E5952">
          <w:rPr>
            <w:rFonts w:ascii="細明體" w:eastAsia="細明體" w:hAnsi="細明體"/>
            <w:kern w:val="2"/>
            <w:lang w:eastAsia="zh-TW"/>
          </w:rPr>
          <w:t>傳入參數：</w:t>
        </w:r>
      </w:ins>
    </w:p>
    <w:p w:rsidR="00054D31" w:rsidRDefault="00054D31" w:rsidP="00A45B4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59" w:author="馬慈蓮" w:date="2018-08-15T08:47:00Z"/>
          <w:rFonts w:ascii="細明體" w:eastAsia="細明體" w:hAnsi="細明體" w:hint="eastAsia"/>
          <w:kern w:val="2"/>
          <w:lang w:eastAsia="zh-TW"/>
        </w:rPr>
        <w:pPrChange w:id="60" w:author="馬慈蓮" w:date="2018-08-15T08:48:00Z">
          <w:pPr>
            <w:pStyle w:val="Tabletext"/>
            <w:keepLines w:val="0"/>
            <w:numPr>
              <w:ilvl w:val="2"/>
              <w:numId w:val="9"/>
            </w:numPr>
            <w:spacing w:after="0" w:line="240" w:lineRule="auto"/>
            <w:ind w:left="1843" w:hanging="567"/>
          </w:pPr>
        </w:pPrChange>
      </w:pPr>
    </w:p>
    <w:p w:rsidR="00A45B4F" w:rsidRPr="009E5952" w:rsidRDefault="00A45B4F" w:rsidP="00A45B4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61" w:author="馬慈蓮" w:date="2018-08-15T08:47:00Z"/>
          <w:rFonts w:ascii="細明體" w:eastAsia="細明體" w:hAnsi="細明體" w:hint="eastAsia"/>
          <w:kern w:val="2"/>
          <w:lang w:eastAsia="zh-TW"/>
        </w:rPr>
        <w:pPrChange w:id="62" w:author="馬慈蓮" w:date="2018-08-15T08:48:00Z">
          <w:pPr>
            <w:pStyle w:val="Tabletext"/>
            <w:keepLines w:val="0"/>
            <w:numPr>
              <w:ilvl w:val="3"/>
              <w:numId w:val="9"/>
            </w:numPr>
            <w:spacing w:after="0" w:line="240" w:lineRule="auto"/>
            <w:ind w:left="2409" w:hanging="708"/>
          </w:pPr>
        </w:pPrChange>
      </w:pPr>
      <w:ins w:id="63" w:author="馬慈蓮" w:date="2018-08-15T08:47:00Z">
        <w:r>
          <w:rPr>
            <w:rFonts w:ascii="細明體" w:eastAsia="細明體" w:hAnsi="細明體" w:hint="eastAsia"/>
            <w:kern w:val="2"/>
            <w:lang w:eastAsia="zh-TW"/>
          </w:rPr>
          <w:t xml:space="preserve">$查詢日期 = </w:t>
        </w:r>
        <w:r w:rsidRPr="00295FEB">
          <w:rPr>
            <w:rFonts w:ascii="細明體" w:eastAsia="細明體" w:hAnsi="細明體"/>
            <w:kern w:val="2"/>
            <w:lang w:eastAsia="zh-TW"/>
          </w:rPr>
          <w:t>CathayDate</w:t>
        </w:r>
        <w:r w:rsidRPr="00295FEB">
          <w:rPr>
            <w:rFonts w:ascii="細明體" w:eastAsia="細明體" w:hAnsi="細明體" w:hint="eastAsia"/>
            <w:kern w:val="2"/>
            <w:lang w:eastAsia="zh-TW"/>
          </w:rPr>
          <w:t>.</w:t>
        </w:r>
        <w:r w:rsidRPr="00295FEB">
          <w:rPr>
            <w:rFonts w:ascii="細明體" w:eastAsia="細明體" w:hAnsi="細明體"/>
            <w:kern w:val="2"/>
            <w:lang w:eastAsia="zh-TW"/>
          </w:rPr>
          <w:t>getShutdownDay</w:t>
        </w:r>
        <w:r w:rsidRPr="00295FEB">
          <w:rPr>
            <w:rFonts w:ascii="細明體" w:eastAsia="細明體" w:hAnsi="細明體" w:hint="eastAsia"/>
            <w:kern w:val="2"/>
            <w:lang w:eastAsia="zh-TW"/>
          </w:rPr>
          <w:t>()</w:t>
        </w:r>
      </w:ins>
    </w:p>
    <w:p w:rsidR="00A45B4F" w:rsidRDefault="00A45B4F" w:rsidP="00A45B4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64" w:author="馬慈蓮" w:date="2018-08-15T08:47:00Z"/>
          <w:rFonts w:ascii="細明體" w:eastAsia="細明體" w:hAnsi="細明體" w:hint="eastAsia"/>
          <w:kern w:val="2"/>
          <w:lang w:eastAsia="zh-TW"/>
        </w:rPr>
        <w:pPrChange w:id="65" w:author="馬慈蓮" w:date="2018-08-15T08:48:00Z">
          <w:pPr>
            <w:pStyle w:val="Tabletext"/>
            <w:keepLines w:val="0"/>
            <w:numPr>
              <w:ilvl w:val="2"/>
              <w:numId w:val="9"/>
            </w:numPr>
            <w:spacing w:after="0" w:line="240" w:lineRule="auto"/>
            <w:ind w:left="1843" w:hanging="567"/>
          </w:pPr>
        </w:pPrChange>
      </w:pPr>
      <w:ins w:id="66" w:author="馬慈蓮" w:date="2018-08-15T08:47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</w:ins>
    </w:p>
    <w:p w:rsidR="00A45B4F" w:rsidRDefault="00A45B4F" w:rsidP="00A45B4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67" w:author="馬慈蓮" w:date="2018-08-15T08:47:00Z"/>
          <w:rFonts w:ascii="細明體" w:eastAsia="細明體" w:hAnsi="細明體" w:hint="eastAsia"/>
          <w:kern w:val="2"/>
          <w:lang w:eastAsia="zh-TW"/>
        </w:rPr>
        <w:pPrChange w:id="68" w:author="馬慈蓮" w:date="2018-08-15T08:48:00Z">
          <w:pPr>
            <w:pStyle w:val="Tabletext"/>
            <w:keepLines w:val="0"/>
            <w:numPr>
              <w:ilvl w:val="3"/>
              <w:numId w:val="9"/>
            </w:numPr>
            <w:spacing w:after="0" w:line="240" w:lineRule="auto"/>
            <w:ind w:left="2409" w:hanging="708"/>
          </w:pPr>
        </w:pPrChange>
      </w:pPr>
      <w:ins w:id="69" w:author="馬慈蓮" w:date="2018-08-15T08:47:00Z">
        <w:r>
          <w:rPr>
            <w:rFonts w:ascii="細明體" w:eastAsia="細明體" w:hAnsi="細明體" w:hint="eastAsia"/>
            <w:kern w:val="2"/>
            <w:lang w:eastAsia="zh-TW"/>
          </w:rPr>
          <w:t>檢查傳入.查詢日期是否為日期格式</w:t>
        </w:r>
      </w:ins>
    </w:p>
    <w:p w:rsidR="00A45B4F" w:rsidRDefault="00A45B4F" w:rsidP="00A45B4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70" w:author="馬慈蓮" w:date="2018-08-15T08:47:00Z"/>
          <w:rFonts w:ascii="細明體" w:eastAsia="細明體" w:hAnsi="細明體" w:hint="eastAsia"/>
          <w:kern w:val="2"/>
          <w:lang w:eastAsia="zh-TW"/>
        </w:rPr>
        <w:pPrChange w:id="71" w:author="馬慈蓮" w:date="2018-08-15T08:48:00Z">
          <w:pPr>
            <w:pStyle w:val="Tabletext"/>
            <w:keepLines w:val="0"/>
            <w:numPr>
              <w:ilvl w:val="4"/>
              <w:numId w:val="9"/>
            </w:numPr>
            <w:spacing w:after="0" w:line="240" w:lineRule="auto"/>
            <w:ind w:left="2976" w:hanging="850"/>
          </w:pPr>
        </w:pPrChange>
      </w:pPr>
      <w:ins w:id="72" w:author="馬慈蓮" w:date="2018-08-15T08:47:00Z">
        <w:r>
          <w:rPr>
            <w:rFonts w:ascii="細明體" w:eastAsia="細明體" w:hAnsi="細明體" w:hint="eastAsia"/>
            <w:kern w:val="2"/>
            <w:lang w:eastAsia="zh-TW"/>
          </w:rPr>
          <w:t>IF 為日期格式</w:t>
        </w:r>
      </w:ins>
    </w:p>
    <w:p w:rsidR="00A45B4F" w:rsidRDefault="00A45B4F" w:rsidP="00A45B4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73" w:author="馬慈蓮" w:date="2018-08-15T08:47:00Z"/>
          <w:rFonts w:ascii="細明體" w:eastAsia="細明體" w:hAnsi="細明體" w:hint="eastAsia"/>
          <w:kern w:val="2"/>
          <w:lang w:eastAsia="zh-TW"/>
        </w:rPr>
        <w:pPrChange w:id="74" w:author="馬慈蓮" w:date="2018-08-15T08:48:00Z">
          <w:pPr>
            <w:pStyle w:val="Tabletext"/>
            <w:keepLines w:val="0"/>
            <w:numPr>
              <w:ilvl w:val="5"/>
              <w:numId w:val="9"/>
            </w:numPr>
            <w:spacing w:after="0" w:line="240" w:lineRule="auto"/>
            <w:ind w:left="3685" w:hanging="1134"/>
          </w:pPr>
        </w:pPrChange>
      </w:pPr>
      <w:ins w:id="75" w:author="馬慈蓮" w:date="2018-08-15T08:47:00Z">
        <w:r>
          <w:rPr>
            <w:rFonts w:ascii="細明體" w:eastAsia="細明體" w:hAnsi="細明體" w:hint="eastAsia"/>
            <w:kern w:val="2"/>
            <w:lang w:eastAsia="zh-TW"/>
          </w:rPr>
          <w:t>$查詢日期 = 傳入.查詢日期</w:t>
        </w:r>
      </w:ins>
    </w:p>
    <w:p w:rsidR="00A45B4F" w:rsidRDefault="00A45B4F" w:rsidP="00A45B4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76" w:author="馬慈蓮" w:date="2018-08-15T08:47:00Z"/>
          <w:rFonts w:ascii="細明體" w:eastAsia="細明體" w:hAnsi="細明體" w:hint="eastAsia"/>
          <w:kern w:val="2"/>
          <w:lang w:eastAsia="zh-TW"/>
        </w:rPr>
        <w:pPrChange w:id="77" w:author="馬慈蓮" w:date="2018-08-15T08:48:00Z">
          <w:pPr>
            <w:pStyle w:val="Tabletext"/>
            <w:keepLines w:val="0"/>
            <w:numPr>
              <w:ilvl w:val="4"/>
              <w:numId w:val="9"/>
            </w:numPr>
            <w:spacing w:after="0" w:line="240" w:lineRule="auto"/>
            <w:ind w:left="2976" w:hanging="850"/>
          </w:pPr>
        </w:pPrChange>
      </w:pPr>
      <w:ins w:id="78" w:author="馬慈蓮" w:date="2018-08-15T08:47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</w:ins>
    </w:p>
    <w:p w:rsidR="00A45B4F" w:rsidRDefault="00A45B4F" w:rsidP="00A45B4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79" w:author="馬慈蓮" w:date="2018-08-15T08:47:00Z"/>
          <w:rFonts w:ascii="細明體" w:eastAsia="細明體" w:hAnsi="細明體"/>
          <w:kern w:val="2"/>
          <w:lang w:eastAsia="zh-TW"/>
        </w:rPr>
        <w:pPrChange w:id="80" w:author="馬慈蓮" w:date="2018-08-15T08:48:00Z">
          <w:pPr>
            <w:pStyle w:val="Tabletext"/>
            <w:keepLines w:val="0"/>
            <w:numPr>
              <w:ilvl w:val="5"/>
              <w:numId w:val="9"/>
            </w:numPr>
            <w:spacing w:after="0" w:line="240" w:lineRule="auto"/>
            <w:ind w:left="3685" w:hanging="1134"/>
          </w:pPr>
        </w:pPrChange>
      </w:pPr>
      <w:ins w:id="81" w:author="馬慈蓮" w:date="2018-08-15T08:47:00Z">
        <w:r>
          <w:rPr>
            <w:rFonts w:ascii="細明體" w:eastAsia="細明體" w:hAnsi="細明體" w:hint="eastAsia"/>
            <w:kern w:val="2"/>
            <w:lang w:eastAsia="zh-TW"/>
          </w:rPr>
          <w:t xml:space="preserve">丟出錯誤訊息： </w:t>
        </w:r>
        <w:r>
          <w:rPr>
            <w:rFonts w:ascii="細明體" w:eastAsia="細明體" w:hAnsi="細明體"/>
            <w:kern w:val="2"/>
            <w:lang w:eastAsia="zh-TW"/>
          </w:rPr>
          <w:t>“</w:t>
        </w:r>
        <w:r>
          <w:rPr>
            <w:rFonts w:ascii="細明體" w:eastAsia="細明體" w:hAnsi="細明體" w:hint="eastAsia"/>
            <w:kern w:val="2"/>
            <w:lang w:eastAsia="zh-TW"/>
          </w:rPr>
          <w:t>傳入參數非日期格式：</w:t>
        </w:r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+ 傳入.查詢日期</w:t>
        </w:r>
      </w:ins>
    </w:p>
    <w:p w:rsidR="00A45B4F" w:rsidRDefault="00A45B4F" w:rsidP="00A45B4F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82" w:author="馬慈蓮" w:date="2018-08-15T08:47:00Z"/>
          <w:rFonts w:ascii="細明體" w:eastAsia="細明體" w:hAnsi="細明體" w:hint="eastAsia"/>
          <w:kern w:val="2"/>
          <w:lang w:eastAsia="zh-TW"/>
        </w:rPr>
        <w:pPrChange w:id="83" w:author="馬慈蓮" w:date="2018-08-15T08:48:00Z">
          <w:pPr>
            <w:pStyle w:val="Tabletext"/>
            <w:keepLines w:val="0"/>
            <w:numPr>
              <w:ilvl w:val="5"/>
              <w:numId w:val="9"/>
            </w:numPr>
            <w:spacing w:after="0" w:line="240" w:lineRule="auto"/>
            <w:ind w:left="3685" w:hanging="1134"/>
          </w:pPr>
        </w:pPrChange>
      </w:pPr>
      <w:ins w:id="84" w:author="馬慈蓮" w:date="2018-08-15T08:47:00Z">
        <w:r w:rsidRPr="0018439D">
          <w:rPr>
            <w:rFonts w:ascii="細明體" w:eastAsia="細明體" w:hAnsi="細明體" w:hint="eastAsia"/>
            <w:kern w:val="2"/>
            <w:lang w:eastAsia="zh-TW"/>
          </w:rPr>
          <w:t>程式中止。</w:t>
        </w:r>
      </w:ins>
    </w:p>
    <w:p w:rsidR="001929F2" w:rsidRDefault="00A45B4F" w:rsidP="00A45B4F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85" w:author="馬慈蓮" w:date="2018-08-15T08:44:00Z"/>
          <w:rFonts w:ascii="細明體" w:eastAsia="細明體" w:hAnsi="細明體"/>
          <w:kern w:val="2"/>
          <w:lang w:eastAsia="zh-TW"/>
        </w:rPr>
        <w:pPrChange w:id="86" w:author="馬慈蓮" w:date="2018-08-15T08:48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87" w:author="馬慈蓮" w:date="2018-08-15T08:47:00Z">
        <w:r w:rsidRPr="00DF2E41">
          <w:rPr>
            <w:rFonts w:ascii="細明體" w:eastAsia="細明體" w:hAnsi="細明體"/>
            <w:kern w:val="2"/>
            <w:lang w:eastAsia="zh-TW"/>
          </w:rPr>
          <w:t>L</w:t>
        </w:r>
        <w:r w:rsidRPr="00DF2E41">
          <w:rPr>
            <w:rFonts w:ascii="細明體" w:eastAsia="細明體" w:hAnsi="細明體" w:hint="eastAsia"/>
            <w:kern w:val="2"/>
            <w:lang w:eastAsia="zh-TW"/>
          </w:rPr>
          <w:t>og.fatal（</w:t>
        </w:r>
        <w:r w:rsidRPr="00DF2E41"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查詢日期</w:t>
        </w:r>
        <w:r w:rsidRPr="00DF2E41">
          <w:rPr>
            <w:rFonts w:ascii="細明體" w:eastAsia="細明體" w:hAnsi="細明體" w:hint="eastAsia"/>
            <w:kern w:val="2"/>
            <w:lang w:eastAsia="zh-TW"/>
          </w:rPr>
          <w:t>：</w:t>
        </w:r>
        <w:r w:rsidRPr="00DF2E41">
          <w:rPr>
            <w:rFonts w:ascii="細明體" w:eastAsia="細明體" w:hAnsi="細明體"/>
            <w:kern w:val="2"/>
            <w:lang w:eastAsia="zh-TW"/>
          </w:rPr>
          <w:t>”</w:t>
        </w:r>
        <w:r w:rsidRPr="0044670E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$查詢日期</w:t>
        </w:r>
        <w:r w:rsidRPr="00DF2E41">
          <w:rPr>
            <w:rFonts w:ascii="細明體" w:eastAsia="細明體" w:hAnsi="細明體" w:hint="eastAsia"/>
            <w:kern w:val="2"/>
            <w:lang w:eastAsia="zh-TW"/>
          </w:rPr>
          <w:t>）；</w:t>
        </w:r>
      </w:ins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9318CB" w:rsidRPr="009318CB">
        <w:rPr>
          <w:rFonts w:ascii="細明體" w:eastAsia="細明體" w:hAnsi="細明體" w:hint="eastAsia"/>
          <w:lang w:eastAsia="zh-TW"/>
        </w:rPr>
        <w:t>$折抵醫療費用資料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C64B8B" w:rsidRPr="00C64B8B" w:rsidRDefault="005B6B60" w:rsidP="00317AB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88" w:author="馬慈蓮" w:date="2018-08-14T17:00:00Z"/>
          <w:rFonts w:ascii="細明體" w:eastAsia="細明體" w:hAnsi="細明體" w:cs="細明體"/>
          <w:lang w:eastAsia="zh-TW"/>
          <w:rPrChange w:id="89" w:author="馬慈蓮" w:date="2018-08-14T17:00:00Z">
            <w:rPr>
              <w:ins w:id="90" w:author="馬慈蓮" w:date="2018-08-14T17:00:00Z"/>
              <w:rFonts w:ascii="細明體" w:eastAsia="細明體" w:hAnsi="細明體"/>
              <w:kern w:val="2"/>
              <w:lang w:eastAsia="zh-TW"/>
            </w:rPr>
          </w:rPrChange>
        </w:rPr>
      </w:pPr>
      <w:r>
        <w:rPr>
          <w:rFonts w:ascii="細明體" w:eastAsia="細明體" w:hAnsi="細明體" w:hint="eastAsia"/>
          <w:kern w:val="2"/>
          <w:lang w:eastAsia="zh-TW"/>
        </w:rPr>
        <w:t>SQL</w:t>
      </w:r>
      <w:r w:rsidR="004F6329">
        <w:rPr>
          <w:rFonts w:ascii="細明體" w:eastAsia="細明體" w:hAnsi="細明體" w:hint="eastAsia"/>
          <w:kern w:val="2"/>
          <w:lang w:eastAsia="zh-TW"/>
        </w:rPr>
        <w:t>：</w:t>
      </w:r>
    </w:p>
    <w:p w:rsidR="00317AB4" w:rsidRDefault="00C64B8B" w:rsidP="00C64B8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91" w:author="馬慈蓮" w:date="2018-08-14T17:00:00Z"/>
          <w:rFonts w:ascii="細明體" w:eastAsia="細明體" w:hAnsi="細明體" w:cs="細明體"/>
          <w:lang w:eastAsia="zh-TW"/>
        </w:rPr>
        <w:pPrChange w:id="92" w:author="馬慈蓮" w:date="2018-08-14T17:00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93" w:author="馬慈蓮" w:date="2018-08-14T17:00:00Z">
        <w:r>
          <w:rPr>
            <w:rFonts w:ascii="細明體" w:eastAsia="細明體" w:hAnsi="細明體" w:hint="eastAsia"/>
            <w:kern w:val="2"/>
            <w:lang w:eastAsia="zh-TW"/>
          </w:rPr>
          <w:t>有出帳：</w:t>
        </w:r>
      </w:ins>
      <w:r w:rsidR="00CE4BB2">
        <w:rPr>
          <w:rFonts w:ascii="細明體" w:eastAsia="細明體" w:hAnsi="細明體" w:hint="eastAsia"/>
          <w:kern w:val="2"/>
          <w:lang w:eastAsia="zh-TW"/>
        </w:rPr>
        <w:t>讀取</w:t>
      </w:r>
      <w:r w:rsidR="00CE4BB2">
        <w:rPr>
          <w:rFonts w:ascii="細明體" w:eastAsia="細明體" w:hAnsi="細明體" w:hint="eastAsia"/>
          <w:lang w:eastAsia="zh-TW"/>
        </w:rPr>
        <w:t>折抵醫療費用受理檔</w:t>
      </w:r>
      <w:r w:rsidR="00BE2C7F">
        <w:rPr>
          <w:rFonts w:ascii="細明體" w:eastAsia="細明體" w:hAnsi="細明體" w:hint="eastAsia"/>
          <w:lang w:eastAsia="zh-TW"/>
        </w:rPr>
        <w:t>DTAAI401</w:t>
      </w:r>
      <w:r w:rsidR="00A56278">
        <w:rPr>
          <w:rFonts w:ascii="細明體" w:eastAsia="細明體" w:hAnsi="細明體" w:hint="eastAsia"/>
          <w:lang w:eastAsia="zh-TW"/>
        </w:rPr>
        <w:t>與</w:t>
      </w:r>
      <w:r w:rsidR="00A56278">
        <w:rPr>
          <w:rFonts w:ascii="細明體" w:eastAsia="細明體" w:hAnsi="細明體" w:cs="細明體" w:hint="eastAsia"/>
          <w:lang w:eastAsia="zh-TW"/>
        </w:rPr>
        <w:t>理賠預付金</w:t>
      </w:r>
      <w:del w:id="94" w:author="馬慈蓮" w:date="2018-08-15T08:42:00Z">
        <w:r w:rsidR="00A56278" w:rsidDel="00352DE9">
          <w:rPr>
            <w:rFonts w:ascii="細明體" w:eastAsia="細明體" w:hAnsi="細明體" w:cs="細明體" w:hint="eastAsia"/>
            <w:lang w:eastAsia="zh-TW"/>
          </w:rPr>
          <w:delText>申請書</w:delText>
        </w:r>
      </w:del>
      <w:ins w:id="95" w:author="馬慈蓮" w:date="2018-08-15T08:42:00Z">
        <w:r w:rsidR="00352DE9">
          <w:rPr>
            <w:rFonts w:ascii="細明體" w:eastAsia="細明體" w:hAnsi="細明體" w:cs="細明體" w:hint="eastAsia"/>
            <w:lang w:eastAsia="zh-TW"/>
          </w:rPr>
          <w:t>明細</w:t>
        </w:r>
      </w:ins>
      <w:r w:rsidR="00A56278">
        <w:rPr>
          <w:rFonts w:ascii="細明體" w:eastAsia="細明體" w:hAnsi="細明體" w:cs="細明體" w:hint="eastAsia"/>
          <w:lang w:eastAsia="zh-TW"/>
        </w:rPr>
        <w:t>檔DTAAI0</w:t>
      </w:r>
      <w:del w:id="96" w:author="馬慈蓮" w:date="2018-08-15T08:42:00Z">
        <w:r w:rsidR="00A56278" w:rsidDel="00352DE9">
          <w:rPr>
            <w:rFonts w:ascii="細明體" w:eastAsia="細明體" w:hAnsi="細明體" w:cs="細明體" w:hint="eastAsia"/>
            <w:lang w:eastAsia="zh-TW"/>
          </w:rPr>
          <w:delText>1</w:delText>
        </w:r>
      </w:del>
      <w:r w:rsidR="00A56278">
        <w:rPr>
          <w:rFonts w:ascii="細明體" w:eastAsia="細明體" w:hAnsi="細明體" w:cs="細明體" w:hint="eastAsia"/>
          <w:lang w:eastAsia="zh-TW"/>
        </w:rPr>
        <w:t>0</w:t>
      </w:r>
      <w:ins w:id="97" w:author="馬慈蓮" w:date="2018-08-15T08:42:00Z">
        <w:r w:rsidR="00352DE9">
          <w:rPr>
            <w:rFonts w:ascii="細明體" w:eastAsia="細明體" w:hAnsi="細明體" w:cs="細明體" w:hint="eastAsia"/>
            <w:lang w:eastAsia="zh-TW"/>
          </w:rPr>
          <w:t>1</w:t>
        </w:r>
      </w:ins>
      <w:r w:rsidR="00A56278">
        <w:rPr>
          <w:rFonts w:ascii="細明體" w:eastAsia="細明體" w:hAnsi="細明體" w:cs="細明體" w:hint="eastAsia"/>
          <w:lang w:eastAsia="zh-TW"/>
        </w:rPr>
        <w:t>，</w:t>
      </w:r>
      <w:r w:rsidR="00A56278">
        <w:rPr>
          <w:rFonts w:ascii="細明體" w:eastAsia="細明體" w:hAnsi="細明體" w:hint="eastAsia"/>
          <w:kern w:val="2"/>
          <w:lang w:eastAsia="zh-TW"/>
        </w:rPr>
        <w:t>其中DTAAI401.理賠預付金受理編號=DTAAI0</w:t>
      </w:r>
      <w:del w:id="98" w:author="馬慈蓮" w:date="2018-08-14T17:01:00Z">
        <w:r w:rsidR="00A56278" w:rsidDel="000D75D3">
          <w:rPr>
            <w:rFonts w:ascii="細明體" w:eastAsia="細明體" w:hAnsi="細明體" w:hint="eastAsia"/>
            <w:kern w:val="2"/>
            <w:lang w:eastAsia="zh-TW"/>
          </w:rPr>
          <w:delText>1</w:delText>
        </w:r>
      </w:del>
      <w:r w:rsidR="00A56278">
        <w:rPr>
          <w:rFonts w:ascii="細明體" w:eastAsia="細明體" w:hAnsi="細明體" w:hint="eastAsia"/>
          <w:kern w:val="2"/>
          <w:lang w:eastAsia="zh-TW"/>
        </w:rPr>
        <w:t>0</w:t>
      </w:r>
      <w:ins w:id="99" w:author="馬慈蓮" w:date="2018-08-14T17:01:00Z">
        <w:r w:rsidR="000D75D3">
          <w:rPr>
            <w:rFonts w:ascii="細明體" w:eastAsia="細明體" w:hAnsi="細明體" w:hint="eastAsia"/>
            <w:kern w:val="2"/>
            <w:lang w:eastAsia="zh-TW"/>
          </w:rPr>
          <w:t>1</w:t>
        </w:r>
      </w:ins>
      <w:r w:rsidR="00A56278">
        <w:rPr>
          <w:rFonts w:ascii="細明體" w:eastAsia="細明體" w:hAnsi="細明體" w:hint="eastAsia"/>
          <w:kern w:val="2"/>
          <w:lang w:eastAsia="zh-TW"/>
        </w:rPr>
        <w:t>.受理編號</w:t>
      </w:r>
      <w:del w:id="100" w:author="馬慈蓮" w:date="2018-08-15T10:43:00Z">
        <w:r w:rsidR="00A56278" w:rsidDel="004F7C61">
          <w:rPr>
            <w:rFonts w:ascii="細明體" w:eastAsia="細明體" w:hAnsi="細明體" w:hint="eastAsia"/>
            <w:kern w:val="2"/>
            <w:lang w:eastAsia="zh-TW"/>
          </w:rPr>
          <w:delText>，</w:delText>
        </w:r>
        <w:r w:rsidR="008756F6" w:rsidDel="004F7C61">
          <w:rPr>
            <w:rFonts w:ascii="細明體" w:eastAsia="細明體" w:hAnsi="細明體" w:hint="eastAsia"/>
            <w:lang w:eastAsia="zh-TW"/>
          </w:rPr>
          <w:delText xml:space="preserve"> </w:delText>
        </w:r>
        <w:r w:rsidR="00A56278" w:rsidDel="004F7C61">
          <w:rPr>
            <w:rFonts w:ascii="細明體" w:eastAsia="細明體" w:hAnsi="細明體" w:hint="eastAsia"/>
            <w:lang w:eastAsia="zh-TW"/>
          </w:rPr>
          <w:delText>DTAAI401.</w:delText>
        </w:r>
        <w:r w:rsidR="008756F6" w:rsidDel="004F7C61">
          <w:rPr>
            <w:rFonts w:ascii="細明體" w:eastAsia="細明體" w:hAnsi="細明體" w:hint="eastAsia"/>
            <w:lang w:eastAsia="zh-TW"/>
          </w:rPr>
          <w:delText>對帳明細回傳日期</w:delText>
        </w:r>
        <w:r w:rsidR="00BE2C7F" w:rsidDel="004F7C61">
          <w:rPr>
            <w:rFonts w:ascii="細明體" w:eastAsia="細明體" w:hAnsi="細明體" w:hint="eastAsia"/>
            <w:lang w:eastAsia="zh-TW"/>
          </w:rPr>
          <w:delText>為null</w:delText>
        </w:r>
      </w:del>
      <w:r w:rsidR="008756F6">
        <w:rPr>
          <w:rFonts w:ascii="細明體" w:eastAsia="細明體" w:hAnsi="細明體" w:hint="eastAsia"/>
          <w:kern w:val="2"/>
          <w:lang w:eastAsia="zh-TW"/>
        </w:rPr>
        <w:t>，且</w:t>
      </w:r>
      <w:r w:rsidR="00317AB4" w:rsidRPr="00317AB4">
        <w:rPr>
          <w:rFonts w:ascii="細明體" w:eastAsia="細明體" w:hAnsi="細明體" w:hint="eastAsia"/>
          <w:kern w:val="2"/>
          <w:lang w:eastAsia="zh-TW"/>
        </w:rPr>
        <w:t>DTAAI401.</w:t>
      </w:r>
      <w:r w:rsidR="008756F6">
        <w:rPr>
          <w:rFonts w:ascii="細明體" w:eastAsia="細明體" w:hAnsi="細明體" w:hint="eastAsia"/>
          <w:lang w:eastAsia="zh-TW"/>
        </w:rPr>
        <w:t>實際金額更新日期不為</w:t>
      </w:r>
      <w:r w:rsidR="008756F6" w:rsidRPr="00D26724">
        <w:rPr>
          <w:rFonts w:ascii="細明體" w:eastAsia="細明體" w:hAnsi="細明體" w:cs="細明體" w:hint="eastAsia"/>
          <w:lang w:eastAsia="zh-TW"/>
        </w:rPr>
        <w:t>n</w:t>
      </w:r>
      <w:r w:rsidR="008756F6" w:rsidRPr="00D26724">
        <w:rPr>
          <w:rFonts w:ascii="細明體" w:eastAsia="細明體" w:hAnsi="細明體" w:cs="細明體"/>
          <w:lang w:eastAsia="zh-TW"/>
        </w:rPr>
        <w:t>ull</w:t>
      </w:r>
      <w:r w:rsidR="00317AB4" w:rsidRPr="00D26724">
        <w:rPr>
          <w:rFonts w:ascii="細明體" w:eastAsia="細明體" w:hAnsi="細明體" w:cs="細明體" w:hint="eastAsia"/>
          <w:lang w:eastAsia="zh-TW"/>
        </w:rPr>
        <w:t>，且DTAAI0</w:t>
      </w:r>
      <w:del w:id="101" w:author="馬慈蓮" w:date="2018-08-15T08:43:00Z">
        <w:r w:rsidR="00317AB4" w:rsidRPr="00D26724" w:rsidDel="00B62646">
          <w:rPr>
            <w:rFonts w:ascii="細明體" w:eastAsia="細明體" w:hAnsi="細明體" w:cs="細明體" w:hint="eastAsia"/>
            <w:lang w:eastAsia="zh-TW"/>
          </w:rPr>
          <w:delText>1</w:delText>
        </w:r>
      </w:del>
      <w:r w:rsidR="00317AB4" w:rsidRPr="00D26724">
        <w:rPr>
          <w:rFonts w:ascii="細明體" w:eastAsia="細明體" w:hAnsi="細明體" w:cs="細明體" w:hint="eastAsia"/>
          <w:lang w:eastAsia="zh-TW"/>
        </w:rPr>
        <w:t>0</w:t>
      </w:r>
      <w:ins w:id="102" w:author="馬慈蓮" w:date="2018-08-15T08:43:00Z">
        <w:r w:rsidR="00B62646">
          <w:rPr>
            <w:rFonts w:ascii="細明體" w:eastAsia="細明體" w:hAnsi="細明體" w:cs="細明體" w:hint="eastAsia"/>
            <w:lang w:eastAsia="zh-TW"/>
          </w:rPr>
          <w:t>1.帳務日期不為n</w:t>
        </w:r>
        <w:r w:rsidR="00B62646">
          <w:rPr>
            <w:rFonts w:ascii="細明體" w:eastAsia="細明體" w:hAnsi="細明體" w:cs="細明體"/>
            <w:lang w:eastAsia="zh-TW"/>
          </w:rPr>
          <w:t>ull</w:t>
        </w:r>
        <w:r w:rsidR="00B62646">
          <w:rPr>
            <w:rFonts w:ascii="細明體" w:eastAsia="細明體" w:hAnsi="細明體" w:cs="細明體" w:hint="eastAsia"/>
            <w:lang w:eastAsia="zh-TW"/>
          </w:rPr>
          <w:t>，且</w:t>
        </w:r>
      </w:ins>
      <w:ins w:id="103" w:author="馬慈蓮" w:date="2018-08-15T08:51:00Z">
        <w:r w:rsidR="008538C7">
          <w:rPr>
            <w:rFonts w:ascii="細明體" w:eastAsia="細明體" w:hAnsi="細明體" w:cs="細明體" w:hint="eastAsia"/>
            <w:lang w:eastAsia="zh-TW"/>
          </w:rPr>
          <w:t>DTAAI001</w:t>
        </w:r>
      </w:ins>
      <w:r w:rsidR="00317AB4" w:rsidRPr="00D26724">
        <w:rPr>
          <w:rFonts w:ascii="細明體" w:eastAsia="細明體" w:hAnsi="細明體" w:cs="細明體" w:hint="eastAsia"/>
          <w:lang w:eastAsia="zh-TW"/>
        </w:rPr>
        <w:t>.</w:t>
      </w:r>
      <w:ins w:id="104" w:author="馬慈蓮" w:date="2018-08-15T08:50:00Z">
        <w:r w:rsidR="00D405D7">
          <w:rPr>
            <w:rFonts w:ascii="細明體" w:eastAsia="細明體" w:hAnsi="細明體" w:cs="細明體" w:hint="eastAsia"/>
            <w:lang w:eastAsia="zh-TW"/>
          </w:rPr>
          <w:t xml:space="preserve">受理日期 = </w:t>
        </w:r>
        <w:r w:rsidR="006D36F8" w:rsidRPr="006D36F8">
          <w:rPr>
            <w:rFonts w:ascii="細明體" w:eastAsia="細明體" w:hAnsi="細明體" w:cs="細明體" w:hint="eastAsia"/>
            <w:lang w:eastAsia="zh-TW"/>
          </w:rPr>
          <w:t>$查詢日期</w:t>
        </w:r>
      </w:ins>
      <w:del w:id="105" w:author="馬慈蓮" w:date="2018-08-14T17:00:00Z">
        <w:r w:rsidR="00DB232B" w:rsidRPr="00D26724" w:rsidDel="000D75D3">
          <w:rPr>
            <w:rFonts w:ascii="細明體" w:eastAsia="細明體" w:hAnsi="細明體" w:cs="細明體" w:hint="eastAsia"/>
            <w:lang w:eastAsia="zh-TW"/>
          </w:rPr>
          <w:delText>預付金受理進度 =</w:delText>
        </w:r>
        <w:r w:rsidR="001E08CF" w:rsidRPr="00D26724" w:rsidDel="000D75D3">
          <w:rPr>
            <w:rFonts w:ascii="細明體" w:eastAsia="細明體" w:hAnsi="細明體" w:cs="細明體" w:hint="eastAsia"/>
            <w:lang w:eastAsia="zh-TW"/>
          </w:rPr>
          <w:delText>”</w:delText>
        </w:r>
      </w:del>
      <w:ins w:id="106" w:author="馬慈蓮" w:date="2018-08-14T17:00:00Z">
        <w:r w:rsidR="000D75D3">
          <w:rPr>
            <w:rFonts w:ascii="細明體" w:eastAsia="細明體" w:hAnsi="細明體" w:cs="細明體" w:hint="eastAsia"/>
            <w:lang w:eastAsia="zh-TW"/>
          </w:rPr>
          <w:t>“</w:t>
        </w:r>
      </w:ins>
      <w:del w:id="107" w:author="馬慈蓮" w:date="2018-08-14T17:00:00Z">
        <w:r w:rsidR="00DB232B" w:rsidRPr="00D26724" w:rsidDel="000D75D3">
          <w:rPr>
            <w:rFonts w:ascii="細明體" w:eastAsia="細明體" w:hAnsi="細明體" w:cs="細明體" w:hint="eastAsia"/>
            <w:lang w:eastAsia="zh-TW"/>
          </w:rPr>
          <w:delText>30</w:delText>
        </w:r>
        <w:r w:rsidR="001E08CF" w:rsidRPr="00D26724" w:rsidDel="000D75D3">
          <w:rPr>
            <w:rFonts w:ascii="細明體" w:eastAsia="細明體" w:hAnsi="細明體" w:cs="細明體" w:hint="eastAsia"/>
            <w:lang w:eastAsia="zh-TW"/>
          </w:rPr>
          <w:delText>”</w:delText>
        </w:r>
      </w:del>
    </w:p>
    <w:p w:rsidR="00C64B8B" w:rsidRPr="00C64B8B" w:rsidRDefault="00C64B8B" w:rsidP="00C64B8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108" w:author="馬慈蓮" w:date="2018-08-14T17:00:00Z"/>
          <w:rFonts w:ascii="細明體" w:eastAsia="細明體" w:hAnsi="細明體" w:cs="細明體"/>
          <w:lang w:eastAsia="zh-TW"/>
          <w:rPrChange w:id="109" w:author="馬慈蓮" w:date="2018-08-14T17:00:00Z">
            <w:rPr>
              <w:ins w:id="110" w:author="馬慈蓮" w:date="2018-08-14T17:00:00Z"/>
              <w:rFonts w:ascii="細明體" w:eastAsia="細明體" w:hAnsi="細明體"/>
              <w:kern w:val="2"/>
              <w:lang w:eastAsia="zh-TW"/>
            </w:rPr>
          </w:rPrChange>
        </w:rPr>
        <w:pPrChange w:id="111" w:author="馬慈蓮" w:date="2018-08-14T17:00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112" w:author="馬慈蓮" w:date="2018-08-14T17:00:00Z">
        <w:r>
          <w:rPr>
            <w:rFonts w:ascii="細明體" w:eastAsia="細明體" w:hAnsi="細明體" w:hint="eastAsia"/>
            <w:kern w:val="2"/>
            <w:lang w:eastAsia="zh-TW"/>
          </w:rPr>
          <w:t>UNION</w:t>
        </w:r>
      </w:ins>
    </w:p>
    <w:p w:rsidR="00C64B8B" w:rsidRPr="00D26724" w:rsidRDefault="00C64B8B" w:rsidP="00C64B8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  <w:pPrChange w:id="113" w:author="馬慈蓮" w:date="2018-08-14T17:00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114" w:author="馬慈蓮" w:date="2018-08-14T17:00:00Z">
        <w:r>
          <w:rPr>
            <w:rFonts w:ascii="細明體" w:eastAsia="細明體" w:hAnsi="細明體" w:hint="eastAsia"/>
            <w:kern w:val="2"/>
            <w:lang w:eastAsia="zh-TW"/>
          </w:rPr>
          <w:t>金額為0：</w:t>
        </w:r>
      </w:ins>
      <w:ins w:id="115" w:author="馬慈蓮" w:date="2018-08-15T08:56:00Z">
        <w:r w:rsidR="00EB421D" w:rsidRPr="00EB421D">
          <w:rPr>
            <w:rFonts w:ascii="細明體" w:eastAsia="細明體" w:hAnsi="細明體" w:hint="eastAsia"/>
            <w:kern w:val="2"/>
            <w:lang w:eastAsia="zh-TW"/>
          </w:rPr>
          <w:t>讀取折抵醫療費用受理檔DTAAI401</w:t>
        </w:r>
        <w:r w:rsidR="00E417F7">
          <w:rPr>
            <w:rFonts w:ascii="細明體" w:eastAsia="細明體" w:hAnsi="細明體" w:hint="eastAsia"/>
            <w:kern w:val="2"/>
            <w:lang w:eastAsia="zh-TW"/>
          </w:rPr>
          <w:t>，D</w:t>
        </w:r>
        <w:r w:rsidR="00E417F7" w:rsidRPr="00E417F7">
          <w:rPr>
            <w:rFonts w:ascii="細明體" w:eastAsia="細明體" w:hAnsi="細明體" w:hint="eastAsia"/>
            <w:kern w:val="2"/>
            <w:lang w:eastAsia="zh-TW"/>
          </w:rPr>
          <w:t>TAAI401.對帳明細回傳日期為null，</w:t>
        </w:r>
        <w:r w:rsidR="00583157">
          <w:rPr>
            <w:rFonts w:ascii="細明體" w:eastAsia="細明體" w:hAnsi="細明體" w:hint="eastAsia"/>
            <w:kern w:val="2"/>
            <w:lang w:eastAsia="zh-TW"/>
          </w:rPr>
          <w:t>且</w:t>
        </w:r>
        <w:r w:rsidR="00583157" w:rsidRPr="00583157">
          <w:rPr>
            <w:rFonts w:ascii="細明體" w:eastAsia="細明體" w:hAnsi="細明體" w:hint="eastAsia"/>
            <w:kern w:val="2"/>
            <w:lang w:eastAsia="zh-TW"/>
          </w:rPr>
          <w:t>DTAAI401.實際</w:t>
        </w:r>
        <w:r w:rsidR="00583157">
          <w:rPr>
            <w:rFonts w:ascii="細明體" w:eastAsia="細明體" w:hAnsi="細明體" w:hint="eastAsia"/>
            <w:kern w:val="2"/>
            <w:lang w:eastAsia="zh-TW"/>
          </w:rPr>
          <w:t>抵繳</w:t>
        </w:r>
        <w:r w:rsidR="00583157" w:rsidRPr="00583157">
          <w:rPr>
            <w:rFonts w:ascii="細明體" w:eastAsia="細明體" w:hAnsi="細明體" w:hint="eastAsia"/>
            <w:kern w:val="2"/>
            <w:lang w:eastAsia="zh-TW"/>
          </w:rPr>
          <w:t>金額</w:t>
        </w:r>
      </w:ins>
      <w:ins w:id="116" w:author="馬慈蓮" w:date="2018-08-15T08:57:00Z">
        <w:r w:rsidR="00583157">
          <w:rPr>
            <w:rFonts w:ascii="細明體" w:eastAsia="細明體" w:hAnsi="細明體" w:hint="eastAsia"/>
            <w:kern w:val="2"/>
            <w:lang w:eastAsia="zh-TW"/>
          </w:rPr>
          <w:t xml:space="preserve"> = 0，</w:t>
        </w:r>
      </w:ins>
      <w:ins w:id="117" w:author="馬慈蓮" w:date="2018-08-15T08:56:00Z">
        <w:r w:rsidR="00E417F7" w:rsidRPr="00E417F7">
          <w:rPr>
            <w:rFonts w:ascii="細明體" w:eastAsia="細明體" w:hAnsi="細明體" w:hint="eastAsia"/>
            <w:kern w:val="2"/>
            <w:lang w:eastAsia="zh-TW"/>
          </w:rPr>
          <w:t>且DTAAI401.實際金額更新日期</w:t>
        </w:r>
        <w:r w:rsidR="00423A3A">
          <w:rPr>
            <w:rFonts w:ascii="細明體" w:eastAsia="細明體" w:hAnsi="細明體" w:hint="eastAsia"/>
            <w:kern w:val="2"/>
            <w:lang w:eastAsia="zh-TW"/>
          </w:rPr>
          <w:t xml:space="preserve"> = </w:t>
        </w:r>
        <w:r w:rsidR="00423A3A" w:rsidRPr="00423A3A">
          <w:rPr>
            <w:rFonts w:ascii="細明體" w:eastAsia="細明體" w:hAnsi="細明體" w:hint="eastAsia"/>
            <w:kern w:val="2"/>
            <w:lang w:eastAsia="zh-TW"/>
          </w:rPr>
          <w:t>= $查詢日期</w:t>
        </w:r>
      </w:ins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 = 資料筆數。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若有錯誤，則設定：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caps/>
          <w:lang w:eastAsia="zh-TW"/>
        </w:rPr>
        <w:t>訊息中文＝“</w:t>
      </w:r>
      <w:r>
        <w:rPr>
          <w:rFonts w:ascii="細明體" w:eastAsia="細明體" w:hAnsi="細明體" w:hint="eastAsia"/>
          <w:kern w:val="2"/>
          <w:lang w:eastAsia="zh-TW"/>
        </w:rPr>
        <w:t>查詢折抵醫療費用受理檔發生錯誤：</w:t>
      </w:r>
      <w:r>
        <w:rPr>
          <w:rFonts w:ascii="細明體" w:eastAsia="細明體" w:hAnsi="細明體" w:hint="eastAsia"/>
          <w:bCs/>
          <w:caps/>
          <w:lang w:eastAsia="zh-TW"/>
        </w:rPr>
        <w:t>”+</w:t>
      </w:r>
      <w:r>
        <w:rPr>
          <w:rFonts w:ascii="細明體" w:eastAsia="細明體" w:hAnsi="細明體" w:hint="eastAsia"/>
          <w:kern w:val="2"/>
          <w:lang w:eastAsia="zh-TW"/>
        </w:rPr>
        <w:t xml:space="preserve"> Exception。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摘　　要＝DBException</w:t>
      </w:r>
      <w:r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CE4BB2" w:rsidRDefault="0052638F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結束程式且程式執行結果異常</w:t>
      </w:r>
    </w:p>
    <w:p w:rsidR="00007554" w:rsidRPr="00007554" w:rsidRDefault="00CE4BB2" w:rsidP="00007554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</w:t>
      </w:r>
      <w:r w:rsidR="009318CB" w:rsidRPr="009318CB">
        <w:rPr>
          <w:rFonts w:ascii="細明體" w:eastAsia="細明體" w:hAnsi="細明體" w:hint="eastAsia"/>
          <w:kern w:val="2"/>
          <w:lang w:eastAsia="zh-TW"/>
        </w:rPr>
        <w:t>$折抵醫療費用資料</w:t>
      </w:r>
      <w:r w:rsidR="00F57E40">
        <w:rPr>
          <w:rFonts w:ascii="細明體" w:eastAsia="細明體" w:hAnsi="細明體" w:hint="eastAsia"/>
          <w:lang w:eastAsia="zh-TW"/>
        </w:rPr>
        <w:t>並寫入文字檔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ins w:id="118" w:author="馬慈蓮" w:date="2018-08-15T10:57:00Z">
        <w:r w:rsidR="00007554">
          <w:rPr>
            <w:rFonts w:ascii="細明體" w:eastAsia="細明體" w:hAnsi="細明體" w:hint="eastAsia"/>
            <w:kern w:val="2"/>
            <w:lang w:eastAsia="zh-TW"/>
          </w:rPr>
          <w:t>這段先MARK，改成寄mail</w:t>
        </w:r>
      </w:ins>
    </w:p>
    <w:p w:rsidR="00726865" w:rsidRDefault="00726865" w:rsidP="00726865">
      <w:pPr>
        <w:numPr>
          <w:ilvl w:val="1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檔名：</w:t>
      </w:r>
      <w:ins w:id="119" w:author="馬慈蓮" w:date="2017-03-08T17:00:00Z">
        <w:r w:rsidR="00A670A2">
          <w:rPr>
            <w:rFonts w:ascii="細明體" w:eastAsia="細明體" w:hAnsi="細明體" w:hint="eastAsia"/>
            <w:sz w:val="20"/>
            <w:szCs w:val="20"/>
          </w:rPr>
          <w:t>cgm</w:t>
        </w:r>
        <w:r w:rsidR="004D1BB7">
          <w:rPr>
            <w:rFonts w:ascii="細明體" w:eastAsia="細明體" w:hAnsi="細明體" w:hint="eastAsia"/>
            <w:sz w:val="20"/>
            <w:szCs w:val="20"/>
          </w:rPr>
          <w:t>3</w:t>
        </w:r>
      </w:ins>
      <w:r w:rsidR="007A56CA">
        <w:rPr>
          <w:rFonts w:ascii="細明體" w:eastAsia="細明體" w:hAnsi="細明體" w:hint="eastAsia"/>
          <w:sz w:val="20"/>
          <w:szCs w:val="20"/>
        </w:rPr>
        <w:t>R</w:t>
      </w:r>
      <w:r w:rsidRPr="00726865">
        <w:rPr>
          <w:rFonts w:ascii="細明體" w:eastAsia="細明體" w:hAnsi="細明體"/>
          <w:sz w:val="20"/>
          <w:szCs w:val="20"/>
        </w:rPr>
        <w:t>AMT_YYYYMMDD.txt</w:t>
      </w:r>
      <w:r w:rsidR="009C708D">
        <w:rPr>
          <w:rFonts w:ascii="細明體" w:eastAsia="細明體" w:hAnsi="細明體" w:hint="eastAsia"/>
          <w:sz w:val="20"/>
          <w:szCs w:val="20"/>
        </w:rPr>
        <w:t>(</w:t>
      </w:r>
      <w:r w:rsidR="00271E59">
        <w:rPr>
          <w:rFonts w:ascii="細明體" w:eastAsia="細明體" w:hAnsi="細明體" w:hint="eastAsia"/>
          <w:sz w:val="20"/>
          <w:szCs w:val="20"/>
        </w:rPr>
        <w:t xml:space="preserve">YYYYMMDD -&gt; </w:t>
      </w:r>
      <w:r w:rsidR="00D660AF" w:rsidRPr="00F66C2B">
        <w:rPr>
          <w:rFonts w:ascii="細明體" w:eastAsia="細明體" w:hAnsi="細明體" w:hint="eastAsia"/>
          <w:sz w:val="20"/>
          <w:szCs w:val="20"/>
        </w:rPr>
        <w:t xml:space="preserve">CALL </w:t>
      </w:r>
      <w:r w:rsidR="00D660AF" w:rsidRPr="00F66C2B">
        <w:rPr>
          <w:rFonts w:ascii="細明體" w:eastAsia="細明體" w:hAnsi="細明體"/>
          <w:sz w:val="20"/>
          <w:szCs w:val="20"/>
        </w:rPr>
        <w:t>CathayDate</w:t>
      </w:r>
      <w:r w:rsidR="00D660AF" w:rsidRPr="00F66C2B">
        <w:rPr>
          <w:rFonts w:ascii="細明體" w:eastAsia="細明體" w:hAnsi="細明體" w:hint="eastAsia"/>
          <w:sz w:val="20"/>
          <w:szCs w:val="20"/>
        </w:rPr>
        <w:t>模組取得系統SHUTDOWN DAY</w:t>
      </w:r>
      <w:r w:rsidR="009C708D">
        <w:rPr>
          <w:rFonts w:ascii="細明體" w:eastAsia="細明體" w:hAnsi="細明體" w:hint="eastAsia"/>
          <w:sz w:val="20"/>
          <w:szCs w:val="20"/>
        </w:rPr>
        <w:t>)</w:t>
      </w:r>
    </w:p>
    <w:p w:rsidR="00052682" w:rsidRDefault="00052682" w:rsidP="00052682">
      <w:pPr>
        <w:numPr>
          <w:ilvl w:val="2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路徑：U2H + </w:t>
      </w:r>
      <w:r>
        <w:rPr>
          <w:rFonts w:ascii="細明體" w:eastAsia="細明體" w:hAnsi="細明體"/>
          <w:sz w:val="20"/>
          <w:szCs w:val="20"/>
        </w:rPr>
        <w:t>“</w:t>
      </w:r>
      <w:r>
        <w:rPr>
          <w:rFonts w:ascii="細明體" w:eastAsia="細明體" w:hAnsi="細明體" w:hint="eastAsia"/>
          <w:sz w:val="20"/>
          <w:szCs w:val="20"/>
        </w:rPr>
        <w:t>AA</w:t>
      </w:r>
      <w:r>
        <w:rPr>
          <w:rFonts w:ascii="細明體" w:eastAsia="細明體" w:hAnsi="細明體"/>
          <w:sz w:val="20"/>
          <w:szCs w:val="20"/>
        </w:rPr>
        <w:t>/</w:t>
      </w:r>
      <w:r>
        <w:rPr>
          <w:rFonts w:ascii="細明體" w:eastAsia="細明體" w:hAnsi="細明體" w:hint="eastAsia"/>
          <w:sz w:val="20"/>
          <w:szCs w:val="20"/>
        </w:rPr>
        <w:t>AAI4_</w:t>
      </w:r>
      <w:r>
        <w:rPr>
          <w:rFonts w:ascii="細明體" w:eastAsia="細明體" w:hAnsi="細明體"/>
          <w:sz w:val="20"/>
          <w:szCs w:val="20"/>
        </w:rPr>
        <w:t>B00</w:t>
      </w:r>
      <w:r w:rsidR="000D2359">
        <w:rPr>
          <w:rFonts w:ascii="細明體" w:eastAsia="細明體" w:hAnsi="細明體" w:hint="eastAsia"/>
          <w:sz w:val="20"/>
          <w:szCs w:val="20"/>
        </w:rPr>
        <w:t>5</w:t>
      </w:r>
      <w:r>
        <w:rPr>
          <w:rFonts w:ascii="細明體" w:eastAsia="細明體" w:hAnsi="細明體"/>
          <w:sz w:val="20"/>
          <w:szCs w:val="20"/>
        </w:rPr>
        <w:t>”</w:t>
      </w:r>
    </w:p>
    <w:p w:rsidR="001D6F55" w:rsidRDefault="001D6F55" w:rsidP="001D6F55">
      <w:pPr>
        <w:numPr>
          <w:ilvl w:val="2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檢查</w:t>
      </w:r>
      <w:r w:rsidR="00052682">
        <w:rPr>
          <w:rFonts w:ascii="細明體" w:eastAsia="細明體" w:hAnsi="細明體" w:hint="eastAsia"/>
          <w:sz w:val="20"/>
          <w:szCs w:val="20"/>
        </w:rPr>
        <w:t>檔案</w:t>
      </w:r>
      <w:r>
        <w:rPr>
          <w:rFonts w:ascii="細明體" w:eastAsia="細明體" w:hAnsi="細明體" w:hint="eastAsia"/>
          <w:sz w:val="20"/>
          <w:szCs w:val="20"/>
        </w:rPr>
        <w:t xml:space="preserve">是否存在，若存在則將原檔案更名為=原名稱 + 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>_</w:t>
      </w:r>
      <w:r>
        <w:rPr>
          <w:rFonts w:ascii="細明體" w:eastAsia="細明體" w:hAnsi="細明體"/>
          <w:sz w:val="20"/>
          <w:szCs w:val="20"/>
        </w:rPr>
        <w:t>BAK_”</w:t>
      </w:r>
      <w:r>
        <w:rPr>
          <w:rFonts w:ascii="細明體" w:eastAsia="細明體" w:hAnsi="細明體" w:hint="eastAsia"/>
          <w:sz w:val="20"/>
          <w:szCs w:val="20"/>
        </w:rPr>
        <w:t xml:space="preserve"> + </w:t>
      </w:r>
      <w:r>
        <w:rPr>
          <w:rFonts w:ascii="細明體" w:eastAsia="細明體" w:hAnsi="細明體"/>
          <w:sz w:val="20"/>
          <w:szCs w:val="20"/>
        </w:rPr>
        <w:t>current timestamp</w:t>
      </w:r>
    </w:p>
    <w:p w:rsidR="00726865" w:rsidRDefault="001D6F55" w:rsidP="00726865">
      <w:pPr>
        <w:numPr>
          <w:ilvl w:val="1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 w:rsidRPr="001D6F55">
        <w:rPr>
          <w:rFonts w:ascii="細明體" w:eastAsia="細明體" w:hAnsi="細明體" w:hint="eastAsia"/>
          <w:sz w:val="20"/>
          <w:szCs w:val="20"/>
        </w:rPr>
        <w:t>若$輸入件數</w:t>
      </w:r>
      <w:r>
        <w:rPr>
          <w:rFonts w:ascii="細明體" w:eastAsia="細明體" w:hAnsi="細明體" w:hint="eastAsia"/>
          <w:sz w:val="20"/>
          <w:szCs w:val="20"/>
        </w:rPr>
        <w:t>=0</w:t>
      </w:r>
    </w:p>
    <w:p w:rsidR="001D6F55" w:rsidRDefault="001D6F55" w:rsidP="001D6F55">
      <w:pPr>
        <w:numPr>
          <w:ilvl w:val="2"/>
          <w:numId w:val="9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則寫入檔案內容</w:t>
      </w:r>
      <w:r>
        <w:rPr>
          <w:rFonts w:ascii="細明體" w:eastAsia="細明體" w:hAnsi="細明體"/>
          <w:sz w:val="20"/>
          <w:szCs w:val="20"/>
        </w:rPr>
        <w:t>”</w:t>
      </w:r>
      <w:r>
        <w:rPr>
          <w:rFonts w:ascii="細明體" w:eastAsia="細明體" w:hAnsi="細明體" w:hint="eastAsia"/>
          <w:sz w:val="20"/>
          <w:szCs w:val="20"/>
        </w:rPr>
        <w:t>XXX</w:t>
      </w:r>
      <w:r>
        <w:rPr>
          <w:rFonts w:ascii="細明體" w:eastAsia="細明體" w:hAnsi="細明體"/>
          <w:sz w:val="20"/>
          <w:szCs w:val="20"/>
        </w:rPr>
        <w:t>”</w:t>
      </w:r>
    </w:p>
    <w:p w:rsidR="00726865" w:rsidRPr="00726865" w:rsidRDefault="00FD3E88" w:rsidP="00726865">
      <w:pPr>
        <w:numPr>
          <w:ilvl w:val="1"/>
          <w:numId w:val="9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lastRenderedPageBreak/>
        <w:t>若</w:t>
      </w:r>
      <w:r w:rsidRPr="001D6F55">
        <w:rPr>
          <w:rFonts w:ascii="細明體" w:eastAsia="細明體" w:hAnsi="細明體" w:hint="eastAsia"/>
          <w:sz w:val="20"/>
          <w:szCs w:val="20"/>
        </w:rPr>
        <w:t>$輸入件數</w:t>
      </w:r>
      <w:r>
        <w:rPr>
          <w:rFonts w:ascii="細明體" w:eastAsia="細明體" w:hAnsi="細明體" w:hint="eastAsia"/>
          <w:sz w:val="20"/>
          <w:szCs w:val="20"/>
        </w:rPr>
        <w:t xml:space="preserve"> &gt; </w:t>
      </w:r>
      <w:r>
        <w:rPr>
          <w:rFonts w:ascii="細明體" w:eastAsia="細明體" w:hAnsi="細明體"/>
          <w:sz w:val="20"/>
          <w:szCs w:val="20"/>
        </w:rPr>
        <w:t>0</w:t>
      </w:r>
      <w:r>
        <w:rPr>
          <w:rFonts w:ascii="細明體" w:eastAsia="細明體" w:hAnsi="細明體" w:hint="eastAsia"/>
          <w:sz w:val="20"/>
          <w:szCs w:val="20"/>
        </w:rPr>
        <w:t>，則</w:t>
      </w:r>
      <w:r w:rsidR="00726865">
        <w:rPr>
          <w:rFonts w:ascii="細明體" w:eastAsia="細明體" w:hAnsi="細明體" w:hint="eastAsia"/>
          <w:sz w:val="20"/>
          <w:szCs w:val="20"/>
        </w:rPr>
        <w:t>逐筆寫入內容，以</w:t>
      </w:r>
      <w:r w:rsidR="00726865">
        <w:rPr>
          <w:rFonts w:ascii="細明體" w:eastAsia="細明體" w:hAnsi="細明體"/>
          <w:sz w:val="20"/>
          <w:szCs w:val="20"/>
        </w:rPr>
        <w:t>”,”</w:t>
      </w:r>
      <w:r w:rsidR="00726865">
        <w:rPr>
          <w:rFonts w:ascii="細明體" w:eastAsia="細明體" w:hAnsi="細明體" w:hint="eastAsia"/>
          <w:sz w:val="20"/>
          <w:szCs w:val="20"/>
        </w:rPr>
        <w:t>分隔：</w:t>
      </w:r>
    </w:p>
    <w:p w:rsidR="00AF25DD" w:rsidRDefault="00726865" w:rsidP="0072686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$折抵醫療費用資料.DTAAI401.</w:t>
      </w:r>
      <w:r w:rsidR="000961A3">
        <w:rPr>
          <w:rFonts w:ascii="細明體" w:eastAsia="細明體" w:hAnsi="細明體" w:hint="eastAsia"/>
          <w:lang w:eastAsia="zh-TW"/>
        </w:rPr>
        <w:t>HOSP_NO</w:t>
      </w:r>
      <w:r w:rsidR="000961A3">
        <w:rPr>
          <w:rFonts w:ascii="細明體" w:eastAsia="細明體" w:hAnsi="細明體"/>
          <w:lang w:eastAsia="zh-TW"/>
        </w:rPr>
        <w:tab/>
      </w:r>
    </w:p>
    <w:p w:rsidR="00AF25DD" w:rsidRDefault="00726865" w:rsidP="0072686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$折抵醫療費用資料.DTAAI401.</w:t>
      </w:r>
      <w:r w:rsidR="000961A3">
        <w:rPr>
          <w:rFonts w:ascii="細明體" w:eastAsia="細明體" w:hAnsi="細明體" w:hint="eastAsia"/>
          <w:snapToGrid w:val="0"/>
        </w:rPr>
        <w:t>HOSP_TNS_NO</w:t>
      </w:r>
    </w:p>
    <w:p w:rsidR="00AF25DD" w:rsidRDefault="00726865" w:rsidP="00726865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$折抵醫療費用資料.DTAAI010.</w:t>
      </w:r>
      <w:r w:rsidR="003B2CF7">
        <w:rPr>
          <w:rFonts w:ascii="細明體" w:eastAsia="細明體" w:hAnsi="細明體" w:hint="eastAsia"/>
          <w:lang w:eastAsia="zh-TW"/>
        </w:rPr>
        <w:t>OCR_ID</w:t>
      </w:r>
    </w:p>
    <w:p w:rsidR="00CE4BB2" w:rsidRDefault="00726865" w:rsidP="00FD6AB0">
      <w:pPr>
        <w:numPr>
          <w:ilvl w:val="2"/>
          <w:numId w:val="9"/>
        </w:numPr>
        <w:rPr>
          <w:rFonts w:ascii="細明體" w:eastAsia="細明體" w:hAnsi="細明體"/>
          <w:sz w:val="20"/>
          <w:szCs w:val="20"/>
        </w:rPr>
      </w:pPr>
      <w:r w:rsidRPr="00726865">
        <w:rPr>
          <w:rFonts w:ascii="細明體" w:eastAsia="細明體" w:hAnsi="細明體" w:hint="eastAsia"/>
          <w:sz w:val="20"/>
          <w:szCs w:val="20"/>
        </w:rPr>
        <w:t>$折抵醫療費用資料.DTAAI</w:t>
      </w:r>
      <w:r w:rsidR="00FD6AB0">
        <w:rPr>
          <w:rFonts w:ascii="細明體" w:eastAsia="細明體" w:hAnsi="細明體" w:hint="eastAsia"/>
          <w:sz w:val="20"/>
          <w:szCs w:val="20"/>
        </w:rPr>
        <w:t>010</w:t>
      </w:r>
      <w:r w:rsidRPr="00726865">
        <w:rPr>
          <w:rFonts w:ascii="細明體" w:eastAsia="細明體" w:hAnsi="細明體" w:hint="eastAsia"/>
          <w:sz w:val="20"/>
          <w:szCs w:val="20"/>
        </w:rPr>
        <w:t>.</w:t>
      </w:r>
      <w:r w:rsidR="00FD6AB0" w:rsidRPr="00FD6AB0">
        <w:rPr>
          <w:rFonts w:ascii="細明體" w:eastAsia="細明體" w:hAnsi="細明體"/>
          <w:sz w:val="20"/>
          <w:szCs w:val="20"/>
        </w:rPr>
        <w:t>TOT_PAY_AMT</w:t>
      </w:r>
    </w:p>
    <w:p w:rsidR="00D61139" w:rsidRPr="00D61139" w:rsidRDefault="00D61139" w:rsidP="00D6113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紀錄所有$折抵醫療費用資料.DTAAI401.CASE_NO的List &gt;&gt; $折抵編號List</w:t>
      </w:r>
    </w:p>
    <w:p w:rsidR="00CE4BB2" w:rsidRDefault="00CE4BB2" w:rsidP="00596EA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記錄fatal LOG：”</w:t>
      </w:r>
      <w:r w:rsidR="006D185C">
        <w:rPr>
          <w:rFonts w:ascii="細明體" w:eastAsia="細明體" w:hAnsi="細明體" w:hint="eastAsia"/>
          <w:kern w:val="2"/>
          <w:lang w:eastAsia="zh-TW"/>
        </w:rPr>
        <w:t>處理</w:t>
      </w:r>
      <w:r w:rsidR="006D185C">
        <w:rPr>
          <w:rFonts w:ascii="細明體" w:eastAsia="細明體" w:hAnsi="細明體" w:hint="eastAsia"/>
          <w:lang w:eastAsia="zh-TW"/>
        </w:rPr>
        <w:t>折抵醫療費用資料並寫入文字檔</w:t>
      </w:r>
      <w:r>
        <w:rPr>
          <w:rFonts w:ascii="細明體" w:eastAsia="細明體" w:hAnsi="細明體" w:hint="eastAsia"/>
          <w:kern w:val="2"/>
          <w:lang w:eastAsia="zh-TW"/>
        </w:rPr>
        <w:t>發生錯誤，折抵編號</w:t>
      </w:r>
      <w:r w:rsidR="006D185C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 xml:space="preserve">”+ </w:t>
      </w:r>
      <w:r w:rsidR="006D185C" w:rsidRPr="00726865">
        <w:rPr>
          <w:rFonts w:ascii="細明體" w:eastAsia="細明體" w:hAnsi="細明體" w:hint="eastAsia"/>
          <w:lang w:eastAsia="zh-TW"/>
        </w:rPr>
        <w:t>$折抵醫療費用資料</w:t>
      </w:r>
      <w:r w:rsidR="006D185C"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DTAAA401.折抵編號 + “</w:t>
      </w:r>
      <w:r w:rsidR="006D185C">
        <w:rPr>
          <w:rFonts w:ascii="細明體" w:eastAsia="細明體" w:hAnsi="細明體" w:hint="eastAsia"/>
          <w:kern w:val="2"/>
          <w:lang w:eastAsia="zh-TW"/>
        </w:rPr>
        <w:t>，原因</w:t>
      </w:r>
      <w:r>
        <w:rPr>
          <w:rFonts w:ascii="細明體" w:eastAsia="細明體" w:hAnsi="細明體" w:hint="eastAsia"/>
          <w:kern w:val="2"/>
          <w:lang w:eastAsia="zh-TW"/>
        </w:rPr>
        <w:t>:”+</w:t>
      </w:r>
      <w:r w:rsidR="006D185C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錯誤訊息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(異常訊息記錄模組)，記錄錯誤訊息，</w:t>
      </w:r>
    </w:p>
    <w:p w:rsidR="00CE4BB2" w:rsidRDefault="00CE4BB2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錯誤件數</w:t>
      </w:r>
      <w:r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CE4BB2" w:rsidRPr="000E2A8E" w:rsidRDefault="0052638F" w:rsidP="00596EA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結束程式且程式執行結果異常</w:t>
      </w:r>
    </w:p>
    <w:p w:rsidR="00705E76" w:rsidRDefault="00705E76" w:rsidP="000E2A8E">
      <w:pPr>
        <w:pStyle w:val="Tabletext"/>
        <w:keepLines w:val="0"/>
        <w:numPr>
          <w:ilvl w:val="0"/>
          <w:numId w:val="9"/>
        </w:numPr>
        <w:spacing w:after="0" w:line="240" w:lineRule="auto"/>
        <w:rPr>
          <w:ins w:id="120" w:author="馬慈蓮" w:date="2018-08-15T13:29:00Z"/>
          <w:rFonts w:ascii="細明體" w:eastAsia="細明體" w:hAnsi="細明體"/>
          <w:kern w:val="2"/>
          <w:lang w:eastAsia="zh-TW"/>
        </w:rPr>
      </w:pPr>
      <w:ins w:id="121" w:author="馬慈蓮" w:date="2018-08-15T13:29:00Z">
        <w:r>
          <w:rPr>
            <w:rFonts w:ascii="細明體" w:eastAsia="細明體" w:hAnsi="細明體" w:hint="eastAsia"/>
            <w:kern w:val="2"/>
            <w:lang w:eastAsia="zh-TW"/>
          </w:rPr>
          <w:t>整理$</w:t>
        </w:r>
        <w:r w:rsidRPr="00705E76">
          <w:rPr>
            <w:rFonts w:ascii="細明體" w:eastAsia="細明體" w:hAnsi="細明體" w:hint="eastAsia"/>
            <w:kern w:val="2"/>
            <w:lang w:eastAsia="zh-TW"/>
          </w:rPr>
          <w:t>折抵醫療費用資料</w:t>
        </w:r>
      </w:ins>
      <w:ins w:id="122" w:author="馬慈蓮" w:date="2018-08-15T13:30:00Z">
        <w:r w:rsidR="00783ED2">
          <w:rPr>
            <w:rFonts w:ascii="細明體" w:eastAsia="細明體" w:hAnsi="細明體" w:hint="eastAsia"/>
            <w:kern w:val="2"/>
            <w:lang w:eastAsia="zh-TW"/>
          </w:rPr>
          <w:t>，取得</w:t>
        </w:r>
        <w:r w:rsidR="00783ED2" w:rsidRPr="00783ED2">
          <w:rPr>
            <w:rFonts w:ascii="細明體" w:eastAsia="細明體" w:hAnsi="細明體" w:hint="eastAsia"/>
            <w:kern w:val="2"/>
            <w:lang w:eastAsia="zh-TW"/>
          </w:rPr>
          <w:t>$折抵醫療費用資料</w:t>
        </w:r>
        <w:r w:rsidR="00783ED2">
          <w:rPr>
            <w:rFonts w:ascii="細明體" w:eastAsia="細明體" w:hAnsi="細明體" w:hint="eastAsia"/>
            <w:kern w:val="2"/>
            <w:lang w:eastAsia="zh-TW"/>
          </w:rPr>
          <w:t>_NEW</w:t>
        </w:r>
        <w:r w:rsidR="00DC08BA">
          <w:rPr>
            <w:rFonts w:ascii="細明體" w:eastAsia="細明體" w:hAnsi="細明體" w:hint="eastAsia"/>
            <w:kern w:val="2"/>
            <w:lang w:eastAsia="zh-TW"/>
          </w:rPr>
          <w:t>(MAP)</w:t>
        </w:r>
      </w:ins>
    </w:p>
    <w:p w:rsidR="0007540C" w:rsidRDefault="0007540C" w:rsidP="0007540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123" w:author="馬慈蓮" w:date="2018-08-15T13:30:00Z"/>
          <w:rFonts w:ascii="細明體" w:eastAsia="細明體" w:hAnsi="細明體"/>
          <w:kern w:val="2"/>
          <w:lang w:eastAsia="zh-TW"/>
        </w:rPr>
      </w:pPr>
      <w:ins w:id="124" w:author="馬慈蓮" w:date="2018-08-15T13:30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</w:ins>
      <w:ins w:id="125" w:author="馬慈蓮" w:date="2018-08-15T13:48:00Z">
        <w:r w:rsidR="004A35F7" w:rsidRPr="004A35F7">
          <w:rPr>
            <w:rFonts w:ascii="細明體" w:eastAsia="細明體" w:hAnsi="細明體"/>
            <w:kern w:val="2"/>
            <w:lang w:eastAsia="zh-TW"/>
          </w:rPr>
          <w:t>$</w:t>
        </w:r>
        <w:r w:rsidR="004A35F7" w:rsidRPr="004A35F7">
          <w:rPr>
            <w:rFonts w:ascii="細明體" w:eastAsia="細明體" w:hAnsi="細明體" w:hint="eastAsia"/>
            <w:kern w:val="2"/>
            <w:lang w:eastAsia="zh-TW"/>
          </w:rPr>
          <w:t xml:space="preserve">前筆醫院傳輸代號 = </w:t>
        </w:r>
        <w:r w:rsidR="004A35F7" w:rsidRPr="004A35F7">
          <w:rPr>
            <w:rFonts w:ascii="細明體" w:eastAsia="細明體" w:hAnsi="細明體"/>
            <w:kern w:val="2"/>
            <w:lang w:eastAsia="zh-TW"/>
          </w:rPr>
          <w:t>“”</w:t>
        </w:r>
      </w:ins>
    </w:p>
    <w:p w:rsidR="0007540C" w:rsidRDefault="0007540C" w:rsidP="0007540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126" w:author="馬慈蓮" w:date="2018-08-15T13:47:00Z"/>
          <w:rFonts w:ascii="細明體" w:eastAsia="細明體" w:hAnsi="細明體"/>
          <w:kern w:val="2"/>
          <w:lang w:eastAsia="zh-TW"/>
        </w:rPr>
        <w:pPrChange w:id="127" w:author="馬慈蓮" w:date="2018-08-15T13:29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28" w:author="馬慈蓮" w:date="2018-08-15T13:30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</w:ins>
      <w:ins w:id="129" w:author="馬慈蓮" w:date="2018-08-15T13:48:00Z">
        <w:r w:rsidR="004A35F7" w:rsidRPr="004A35F7">
          <w:rPr>
            <w:rFonts w:ascii="細明體" w:eastAsia="細明體" w:hAnsi="細明體" w:hint="eastAsia"/>
            <w:kern w:val="2"/>
            <w:lang w:eastAsia="zh-TW"/>
          </w:rPr>
          <w:t>$總金額 = 0</w:t>
        </w:r>
      </w:ins>
    </w:p>
    <w:p w:rsidR="00F74C74" w:rsidRDefault="00F74C74" w:rsidP="0007540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130" w:author="馬慈蓮" w:date="2018-08-15T13:48:00Z"/>
          <w:rFonts w:ascii="細明體" w:eastAsia="細明體" w:hAnsi="細明體"/>
          <w:kern w:val="2"/>
          <w:lang w:eastAsia="zh-TW"/>
        </w:rPr>
        <w:pPrChange w:id="131" w:author="馬慈蓮" w:date="2018-08-15T13:29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32" w:author="馬慈蓮" w:date="2018-08-15T13:47:00Z">
        <w:r>
          <w:rPr>
            <w:rFonts w:ascii="細明體" w:eastAsia="細明體" w:hAnsi="細明體" w:hint="eastAsia"/>
            <w:kern w:val="2"/>
            <w:lang w:eastAsia="zh-TW"/>
          </w:rPr>
          <w:t>SET $</w:t>
        </w:r>
      </w:ins>
      <w:ins w:id="133" w:author="馬慈蓮" w:date="2018-08-15T13:48:00Z">
        <w:r w:rsidRPr="00F74C74">
          <w:rPr>
            <w:rFonts w:ascii="細明體" w:eastAsia="細明體" w:hAnsi="細明體" w:hint="eastAsia"/>
            <w:kern w:val="2"/>
            <w:lang w:eastAsia="zh-TW"/>
          </w:rPr>
          <w:t xml:space="preserve">醫院傳輸代號 = </w:t>
        </w:r>
        <w:r w:rsidRPr="00F74C74">
          <w:rPr>
            <w:rFonts w:ascii="細明體" w:eastAsia="細明體" w:hAnsi="細明體"/>
            <w:kern w:val="2"/>
            <w:lang w:eastAsia="zh-TW"/>
          </w:rPr>
          <w:t>“”</w:t>
        </w:r>
      </w:ins>
    </w:p>
    <w:p w:rsidR="00F74C74" w:rsidRDefault="00F74C74" w:rsidP="0007540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134" w:author="馬慈蓮" w:date="2018-08-15T13:57:00Z"/>
          <w:rFonts w:ascii="細明體" w:eastAsia="細明體" w:hAnsi="細明體"/>
          <w:kern w:val="2"/>
          <w:lang w:eastAsia="zh-TW"/>
        </w:rPr>
        <w:pPrChange w:id="135" w:author="馬慈蓮" w:date="2018-08-15T13:29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36" w:author="馬慈蓮" w:date="2018-08-15T13:48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  <w:r w:rsidRPr="00F74C74">
          <w:rPr>
            <w:rFonts w:ascii="細明體" w:eastAsia="細明體" w:hAnsi="細明體" w:hint="eastAsia"/>
            <w:kern w:val="2"/>
            <w:lang w:eastAsia="zh-TW"/>
          </w:rPr>
          <w:t>$寄送MAIL =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/>
            <w:kern w:val="2"/>
            <w:lang w:eastAsia="zh-TW"/>
          </w:rPr>
          <w:t>“”</w:t>
        </w:r>
      </w:ins>
    </w:p>
    <w:p w:rsidR="001E1854" w:rsidRDefault="001E1854" w:rsidP="0007540C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137" w:author="馬慈蓮" w:date="2018-08-15T13:30:00Z"/>
          <w:rFonts w:ascii="細明體" w:eastAsia="細明體" w:hAnsi="細明體"/>
          <w:kern w:val="2"/>
          <w:lang w:eastAsia="zh-TW"/>
        </w:rPr>
        <w:pPrChange w:id="138" w:author="馬慈蓮" w:date="2018-08-15T13:29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39" w:author="馬慈蓮" w:date="2018-08-15T13:57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</w:ins>
      <w:ins w:id="140" w:author="馬慈蓮" w:date="2018-08-15T13:59:00Z">
        <w:r w:rsidR="00C055F4">
          <w:rPr>
            <w:rFonts w:ascii="細明體" w:eastAsia="細明體" w:hAnsi="細明體"/>
            <w:kern w:val="2"/>
            <w:lang w:eastAsia="zh-TW"/>
          </w:rPr>
          <w:t xml:space="preserve">new </w:t>
        </w:r>
      </w:ins>
      <w:ins w:id="141" w:author="馬慈蓮" w:date="2018-08-15T13:57:00Z">
        <w:r>
          <w:rPr>
            <w:rFonts w:ascii="細明體" w:eastAsia="細明體" w:hAnsi="細明體" w:hint="eastAsia"/>
            <w:kern w:val="2"/>
            <w:lang w:eastAsia="zh-TW"/>
          </w:rPr>
          <w:t>$清單</w:t>
        </w:r>
      </w:ins>
      <w:ins w:id="142" w:author="馬慈蓮" w:date="2018-08-15T13:59:00Z">
        <w:r w:rsidR="00C055F4">
          <w:rPr>
            <w:rFonts w:ascii="細明體" w:eastAsia="細明體" w:hAnsi="細明體" w:hint="eastAsia"/>
            <w:kern w:val="2"/>
            <w:lang w:eastAsia="zh-TW"/>
          </w:rPr>
          <w:t>(L</w:t>
        </w:r>
        <w:r w:rsidR="00C055F4">
          <w:rPr>
            <w:rFonts w:ascii="細明體" w:eastAsia="細明體" w:hAnsi="細明體"/>
            <w:kern w:val="2"/>
            <w:lang w:eastAsia="zh-TW"/>
          </w:rPr>
          <w:t>ist</w:t>
        </w:r>
        <w:r w:rsidR="00C055F4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705E76" w:rsidRDefault="00D36C26" w:rsidP="00705E76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143" w:author="馬慈蓮" w:date="2018-08-15T13:30:00Z"/>
          <w:rFonts w:ascii="細明體" w:eastAsia="細明體" w:hAnsi="細明體"/>
          <w:kern w:val="2"/>
          <w:lang w:eastAsia="zh-TW"/>
        </w:rPr>
        <w:pPrChange w:id="144" w:author="馬慈蓮" w:date="2018-08-15T13:29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45" w:author="馬慈蓮" w:date="2018-08-15T13:29:00Z">
        <w:r w:rsidRPr="00D36C26">
          <w:rPr>
            <w:rFonts w:ascii="細明體" w:eastAsia="細明體" w:hAnsi="細明體" w:hint="eastAsia"/>
            <w:kern w:val="2"/>
            <w:lang w:eastAsia="zh-TW"/>
          </w:rPr>
          <w:t>逐筆依$折抵醫療費用資料</w:t>
        </w:r>
      </w:ins>
      <w:ins w:id="146" w:author="馬慈蓮" w:date="2018-08-15T13:30:00Z">
        <w:r>
          <w:rPr>
            <w:rFonts w:ascii="細明體" w:eastAsia="細明體" w:hAnsi="細明體" w:hint="eastAsia"/>
            <w:kern w:val="2"/>
            <w:lang w:eastAsia="zh-TW"/>
          </w:rPr>
          <w:t xml:space="preserve"> 進行判斷</w:t>
        </w:r>
      </w:ins>
    </w:p>
    <w:p w:rsidR="000F34BD" w:rsidRDefault="00201FA3" w:rsidP="00D36C26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147" w:author="馬慈蓮" w:date="2018-08-15T13:38:00Z"/>
          <w:rFonts w:ascii="細明體" w:eastAsia="細明體" w:hAnsi="細明體"/>
          <w:kern w:val="2"/>
          <w:lang w:eastAsia="zh-TW"/>
        </w:rPr>
        <w:pPrChange w:id="148" w:author="馬慈蓮" w:date="2018-08-15T13:30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49" w:author="馬慈蓮" w:date="2018-08-15T13:31:00Z">
        <w:r>
          <w:rPr>
            <w:rFonts w:ascii="細明體" w:eastAsia="細明體" w:hAnsi="細明體" w:hint="eastAsia"/>
            <w:kern w:val="2"/>
            <w:lang w:eastAsia="zh-TW"/>
          </w:rPr>
          <w:t xml:space="preserve">IF </w:t>
        </w:r>
      </w:ins>
      <w:ins w:id="150" w:author="馬慈蓮" w:date="2018-08-15T13:38:00Z">
        <w:r w:rsidR="000F34BD">
          <w:rPr>
            <w:rFonts w:ascii="細明體" w:eastAsia="細明體" w:hAnsi="細明體" w:hint="eastAsia"/>
            <w:kern w:val="2"/>
            <w:lang w:eastAsia="zh-TW"/>
          </w:rPr>
          <w:t>第一筆</w:t>
        </w:r>
      </w:ins>
    </w:p>
    <w:p w:rsidR="0043646B" w:rsidRDefault="0043646B" w:rsidP="0043646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51" w:author="馬慈蓮" w:date="2018-08-15T13:39:00Z"/>
          <w:rFonts w:ascii="細明體" w:eastAsia="細明體" w:hAnsi="細明體"/>
          <w:kern w:val="2"/>
          <w:lang w:eastAsia="zh-TW"/>
        </w:rPr>
        <w:pPrChange w:id="152" w:author="馬慈蓮" w:date="2018-08-15T13:38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53" w:author="馬慈蓮" w:date="2018-08-15T13:38:00Z">
        <w:r w:rsidRPr="0043646B">
          <w:rPr>
            <w:rFonts w:ascii="細明體" w:eastAsia="細明體" w:hAnsi="細明體"/>
            <w:kern w:val="2"/>
            <w:lang w:eastAsia="zh-TW"/>
          </w:rPr>
          <w:t>$</w:t>
        </w:r>
        <w:r w:rsidRPr="0043646B">
          <w:rPr>
            <w:rFonts w:ascii="細明體" w:eastAsia="細明體" w:hAnsi="細明體" w:hint="eastAsia"/>
            <w:kern w:val="2"/>
            <w:lang w:eastAsia="zh-TW"/>
          </w:rPr>
          <w:t>前筆</w:t>
        </w:r>
      </w:ins>
      <w:ins w:id="154" w:author="馬慈蓮" w:date="2018-08-15T14:14:00Z">
        <w:r w:rsidR="008608A1" w:rsidRPr="008608A1">
          <w:rPr>
            <w:rFonts w:ascii="細明體" w:eastAsia="細明體" w:hAnsi="細明體" w:hint="eastAsia"/>
            <w:kern w:val="2"/>
            <w:lang w:eastAsia="zh-TW"/>
          </w:rPr>
          <w:t>醫院傳輸代號</w:t>
        </w:r>
      </w:ins>
      <w:ins w:id="155" w:author="馬慈蓮" w:date="2018-08-15T13:38:00Z">
        <w:r>
          <w:rPr>
            <w:rFonts w:ascii="細明體" w:eastAsia="細明體" w:hAnsi="細明體" w:hint="eastAsia"/>
            <w:kern w:val="2"/>
            <w:lang w:eastAsia="zh-TW"/>
          </w:rPr>
          <w:t xml:space="preserve"> = </w:t>
        </w:r>
      </w:ins>
      <w:ins w:id="156" w:author="馬慈蓮" w:date="2018-08-15T13:39:00Z">
        <w:r w:rsidRPr="00E2311B">
          <w:rPr>
            <w:rFonts w:ascii="細明體" w:eastAsia="細明體" w:hAnsi="細明體" w:hint="eastAsia"/>
            <w:kern w:val="2"/>
            <w:lang w:eastAsia="zh-TW"/>
          </w:rPr>
          <w:t>$折抵醫療費用資料.醫院傳輸代號(</w:t>
        </w:r>
        <w:r w:rsidRPr="00E2311B">
          <w:rPr>
            <w:rFonts w:ascii="細明體" w:eastAsia="細明體" w:hAnsi="細明體"/>
            <w:kern w:val="2"/>
            <w:lang w:eastAsia="zh-TW"/>
          </w:rPr>
          <w:t>HOSP_TNS_NO</w:t>
        </w:r>
        <w:r w:rsidRPr="00E2311B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43646B" w:rsidRDefault="00673DCC" w:rsidP="0043646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57" w:author="馬慈蓮" w:date="2018-08-15T13:55:00Z"/>
          <w:rFonts w:ascii="細明體" w:eastAsia="細明體" w:hAnsi="細明體"/>
          <w:kern w:val="2"/>
          <w:lang w:eastAsia="zh-TW"/>
        </w:rPr>
        <w:pPrChange w:id="158" w:author="馬慈蓮" w:date="2018-08-15T13:38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59" w:author="馬慈蓮" w:date="2018-08-15T13:55:00Z">
        <w:r w:rsidRPr="00673DCC">
          <w:rPr>
            <w:rFonts w:ascii="細明體" w:eastAsia="細明體" w:hAnsi="細明體" w:hint="eastAsia"/>
            <w:kern w:val="2"/>
            <w:lang w:eastAsia="zh-TW"/>
          </w:rPr>
          <w:t>$總金額 = $折抵醫療費用資料.金額(PAY_AMT)</w:t>
        </w:r>
      </w:ins>
    </w:p>
    <w:p w:rsidR="00650B2B" w:rsidRDefault="00650B2B" w:rsidP="0043646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60" w:author="馬慈蓮" w:date="2018-08-15T13:56:00Z"/>
          <w:rFonts w:ascii="細明體" w:eastAsia="細明體" w:hAnsi="細明體"/>
          <w:kern w:val="2"/>
          <w:lang w:eastAsia="zh-TW"/>
        </w:rPr>
        <w:pPrChange w:id="161" w:author="馬慈蓮" w:date="2018-08-15T13:38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62" w:author="馬慈蓮" w:date="2018-08-15T13:56:00Z">
        <w:r w:rsidRPr="00650B2B">
          <w:rPr>
            <w:rFonts w:ascii="細明體" w:eastAsia="細明體" w:hAnsi="細明體"/>
            <w:kern w:val="2"/>
            <w:lang w:eastAsia="zh-TW"/>
          </w:rPr>
          <w:t>$</w:t>
        </w:r>
        <w:r w:rsidRPr="00650B2B">
          <w:rPr>
            <w:rFonts w:ascii="細明體" w:eastAsia="細明體" w:hAnsi="細明體" w:hint="eastAsia"/>
            <w:kern w:val="2"/>
            <w:lang w:eastAsia="zh-TW"/>
          </w:rPr>
          <w:t>醫院傳輸代號 = $折抵醫療費用資料.醫院傳輸代號(</w:t>
        </w:r>
        <w:r w:rsidRPr="00650B2B">
          <w:rPr>
            <w:rFonts w:ascii="細明體" w:eastAsia="細明體" w:hAnsi="細明體"/>
            <w:kern w:val="2"/>
            <w:lang w:eastAsia="zh-TW"/>
          </w:rPr>
          <w:t>HOSP_TNS_NO</w:t>
        </w:r>
        <w:r w:rsidRPr="00650B2B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E65F65" w:rsidRDefault="0097388F" w:rsidP="0043646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63" w:author="馬慈蓮" w:date="2018-08-15T13:56:00Z"/>
          <w:rFonts w:ascii="細明體" w:eastAsia="細明體" w:hAnsi="細明體"/>
          <w:kern w:val="2"/>
          <w:lang w:eastAsia="zh-TW"/>
        </w:rPr>
        <w:pPrChange w:id="164" w:author="馬慈蓮" w:date="2018-08-15T13:38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65" w:author="馬慈蓮" w:date="2018-08-15T13:56:00Z">
        <w:r w:rsidRPr="0097388F">
          <w:rPr>
            <w:rFonts w:ascii="細明體" w:eastAsia="細明體" w:hAnsi="細明體" w:hint="eastAsia"/>
            <w:kern w:val="2"/>
            <w:lang w:eastAsia="zh-TW"/>
          </w:rPr>
          <w:t>$寄送MAIL = $折抵醫療費用資料.帳務MAIL(ACNT_MAIL)</w:t>
        </w:r>
      </w:ins>
    </w:p>
    <w:p w:rsidR="003F5698" w:rsidRDefault="00DD2A5B" w:rsidP="0043646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66" w:author="馬慈蓮" w:date="2018-08-15T13:38:00Z"/>
          <w:rFonts w:ascii="細明體" w:eastAsia="細明體" w:hAnsi="細明體"/>
          <w:kern w:val="2"/>
          <w:lang w:eastAsia="zh-TW"/>
        </w:rPr>
        <w:pPrChange w:id="167" w:author="馬慈蓮" w:date="2018-08-15T13:38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68" w:author="馬慈蓮" w:date="2018-08-15T13:59:00Z">
        <w:r>
          <w:rPr>
            <w:rFonts w:ascii="細明體" w:eastAsia="細明體" w:hAnsi="細明體" w:hint="eastAsia"/>
            <w:kern w:val="2"/>
            <w:lang w:eastAsia="zh-TW"/>
          </w:rPr>
          <w:t>將</w:t>
        </w:r>
        <w:r w:rsidR="00CF0D85" w:rsidRPr="00CF0D85">
          <w:rPr>
            <w:rFonts w:ascii="細明體" w:eastAsia="細明體" w:hAnsi="細明體" w:hint="eastAsia"/>
            <w:kern w:val="2"/>
            <w:lang w:eastAsia="zh-TW"/>
          </w:rPr>
          <w:t>$折抵醫療費用資料</w:t>
        </w:r>
        <w:r w:rsidR="00CF0D85">
          <w:rPr>
            <w:rFonts w:ascii="細明體" w:eastAsia="細明體" w:hAnsi="細明體" w:hint="eastAsia"/>
            <w:kern w:val="2"/>
            <w:lang w:eastAsia="zh-TW"/>
          </w:rPr>
          <w:t xml:space="preserve"> ADD 到</w:t>
        </w:r>
      </w:ins>
      <w:ins w:id="169" w:author="馬慈蓮" w:date="2018-08-15T13:57:00Z">
        <w:r w:rsidR="001E1854">
          <w:rPr>
            <w:rFonts w:ascii="細明體" w:eastAsia="細明體" w:hAnsi="細明體" w:hint="eastAsia"/>
            <w:kern w:val="2"/>
            <w:lang w:eastAsia="zh-TW"/>
          </w:rPr>
          <w:t>$</w:t>
        </w:r>
      </w:ins>
      <w:ins w:id="170" w:author="馬慈蓮" w:date="2018-08-15T13:59:00Z">
        <w:r w:rsidRPr="00DD2A5B">
          <w:rPr>
            <w:rFonts w:ascii="細明體" w:eastAsia="細明體" w:hAnsi="細明體" w:hint="eastAsia"/>
            <w:kern w:val="2"/>
            <w:lang w:eastAsia="zh-TW"/>
          </w:rPr>
          <w:t>清單</w:t>
        </w:r>
      </w:ins>
    </w:p>
    <w:p w:rsidR="00D36C26" w:rsidRDefault="00FE2D2E" w:rsidP="00FE2D2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171" w:author="馬慈蓮" w:date="2018-08-15T14:24:00Z"/>
          <w:rFonts w:ascii="細明體" w:eastAsia="細明體" w:hAnsi="細明體"/>
          <w:kern w:val="2"/>
          <w:lang w:eastAsia="zh-TW"/>
        </w:rPr>
        <w:pPrChange w:id="172" w:author="馬慈蓮" w:date="2018-08-15T13:47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73" w:author="馬慈蓮" w:date="2018-08-15T13:47:00Z">
        <w:r>
          <w:rPr>
            <w:rFonts w:ascii="細明體" w:eastAsia="細明體" w:hAnsi="細明體" w:hint="eastAsia"/>
            <w:kern w:val="2"/>
            <w:lang w:eastAsia="zh-TW"/>
          </w:rPr>
          <w:t xml:space="preserve">ELSE IF </w:t>
        </w:r>
      </w:ins>
      <w:ins w:id="174" w:author="馬慈蓮" w:date="2018-08-15T13:31:00Z">
        <w:r w:rsidR="00201FA3" w:rsidRPr="000E1347">
          <w:rPr>
            <w:rFonts w:ascii="細明體" w:eastAsia="細明體" w:hAnsi="細明體"/>
            <w:kern w:val="2"/>
            <w:lang w:eastAsia="zh-TW"/>
          </w:rPr>
          <w:t>$</w:t>
        </w:r>
        <w:r w:rsidR="00201FA3" w:rsidRPr="000E1347">
          <w:rPr>
            <w:rFonts w:ascii="細明體" w:eastAsia="細明體" w:hAnsi="細明體" w:hint="eastAsia"/>
            <w:kern w:val="2"/>
            <w:lang w:eastAsia="zh-TW"/>
          </w:rPr>
          <w:t>前筆</w:t>
        </w:r>
      </w:ins>
      <w:ins w:id="175" w:author="馬慈蓮" w:date="2018-08-15T14:14:00Z">
        <w:r w:rsidR="008608A1" w:rsidRPr="008608A1">
          <w:rPr>
            <w:rFonts w:ascii="細明體" w:eastAsia="細明體" w:hAnsi="細明體" w:hint="eastAsia"/>
            <w:kern w:val="2"/>
            <w:lang w:eastAsia="zh-TW"/>
          </w:rPr>
          <w:t>醫院傳輸代號</w:t>
        </w:r>
      </w:ins>
      <w:ins w:id="176" w:author="馬慈蓮" w:date="2018-08-15T13:31:00Z">
        <w:r w:rsidR="00201FA3">
          <w:rPr>
            <w:rFonts w:ascii="細明體" w:eastAsia="細明體" w:hAnsi="細明體" w:hint="eastAsia"/>
            <w:kern w:val="2"/>
            <w:lang w:eastAsia="zh-TW"/>
          </w:rPr>
          <w:t xml:space="preserve"> 與 </w:t>
        </w:r>
        <w:r w:rsidR="00201FA3" w:rsidRPr="000E1347">
          <w:rPr>
            <w:rFonts w:ascii="細明體" w:eastAsia="細明體" w:hAnsi="細明體" w:hint="eastAsia"/>
            <w:kern w:val="2"/>
            <w:lang w:eastAsia="zh-TW"/>
          </w:rPr>
          <w:t>$折抵醫療費用資料</w:t>
        </w:r>
        <w:r w:rsidR="00201FA3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201FA3" w:rsidRPr="000E1347">
          <w:rPr>
            <w:rFonts w:ascii="細明體" w:eastAsia="細明體" w:hAnsi="細明體" w:hint="eastAsia"/>
            <w:kern w:val="2"/>
            <w:lang w:eastAsia="zh-TW"/>
          </w:rPr>
          <w:t>醫院傳輸代號</w:t>
        </w:r>
        <w:r w:rsidR="00201F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</w:ins>
      <w:ins w:id="177" w:author="馬慈蓮" w:date="2018-08-15T13:59:00Z">
        <w:r w:rsidR="00426089">
          <w:rPr>
            <w:rFonts w:ascii="細明體" w:eastAsia="細明體" w:hAnsi="細明體" w:hint="eastAsia"/>
            <w:kern w:val="2"/>
            <w:lang w:eastAsia="zh-TW"/>
          </w:rPr>
          <w:t>相</w:t>
        </w:r>
      </w:ins>
      <w:ins w:id="178" w:author="馬慈蓮" w:date="2018-08-15T13:31:00Z">
        <w:r w:rsidR="00201FA3">
          <w:rPr>
            <w:rFonts w:ascii="細明體" w:eastAsia="細明體" w:hAnsi="細明體" w:hint="eastAsia"/>
            <w:kern w:val="2"/>
            <w:lang w:eastAsia="zh-TW"/>
          </w:rPr>
          <w:t>同</w:t>
        </w:r>
      </w:ins>
    </w:p>
    <w:p w:rsidR="00A45C2A" w:rsidRDefault="00A45C2A" w:rsidP="00A45C2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79" w:author="馬慈蓮" w:date="2018-08-15T13:31:00Z"/>
          <w:rFonts w:ascii="細明體" w:eastAsia="細明體" w:hAnsi="細明體"/>
          <w:kern w:val="2"/>
          <w:lang w:eastAsia="zh-TW"/>
        </w:rPr>
        <w:pPrChange w:id="180" w:author="馬慈蓮" w:date="2018-08-15T14:24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81" w:author="馬慈蓮" w:date="2018-08-15T14:24:00Z">
        <w:r w:rsidRPr="00A45C2A">
          <w:rPr>
            <w:rFonts w:ascii="細明體" w:eastAsia="細明體" w:hAnsi="細明體" w:hint="eastAsia"/>
            <w:kern w:val="2"/>
            <w:lang w:eastAsia="zh-TW"/>
          </w:rPr>
          <w:t>$總金額 = $總金額 + $折抵醫療費用資料.金額(PAY_AMT)</w:t>
        </w:r>
      </w:ins>
    </w:p>
    <w:p w:rsidR="00E2311B" w:rsidRDefault="000809F6" w:rsidP="005552B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82" w:author="馬慈蓮" w:date="2018-08-15T13:33:00Z"/>
          <w:rFonts w:ascii="細明體" w:eastAsia="細明體" w:hAnsi="細明體"/>
          <w:kern w:val="2"/>
          <w:lang w:eastAsia="zh-TW"/>
        </w:rPr>
        <w:pPrChange w:id="183" w:author="馬慈蓮" w:date="2018-08-15T13:31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84" w:author="馬慈蓮" w:date="2018-08-15T14:01:00Z">
        <w:r w:rsidRPr="000809F6">
          <w:rPr>
            <w:rFonts w:ascii="細明體" w:eastAsia="細明體" w:hAnsi="細明體" w:hint="eastAsia"/>
            <w:kern w:val="2"/>
            <w:lang w:eastAsia="zh-TW"/>
          </w:rPr>
          <w:t>將$折抵醫療費用資料 ADD 到</w:t>
        </w:r>
        <w:r w:rsidRPr="000809F6">
          <w:rPr>
            <w:rFonts w:ascii="細明體" w:eastAsia="細明體" w:hAnsi="細明體"/>
            <w:kern w:val="2"/>
            <w:lang w:eastAsia="zh-TW"/>
          </w:rPr>
          <w:t>$</w:t>
        </w:r>
        <w:r w:rsidRPr="000809F6">
          <w:rPr>
            <w:rFonts w:ascii="細明體" w:eastAsia="細明體" w:hAnsi="細明體" w:hint="eastAsia"/>
            <w:kern w:val="2"/>
            <w:lang w:eastAsia="zh-TW"/>
          </w:rPr>
          <w:t>清單</w:t>
        </w:r>
      </w:ins>
    </w:p>
    <w:p w:rsidR="0059636A" w:rsidRDefault="0059636A" w:rsidP="0059636A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185" w:author="馬慈蓮" w:date="2018-08-15T13:33:00Z"/>
          <w:rFonts w:ascii="細明體" w:eastAsia="細明體" w:hAnsi="細明體"/>
          <w:kern w:val="2"/>
          <w:lang w:eastAsia="zh-TW"/>
        </w:rPr>
        <w:pPrChange w:id="186" w:author="馬慈蓮" w:date="2018-08-15T13:33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87" w:author="馬慈蓮" w:date="2018-08-15T13:33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</w:ins>
    </w:p>
    <w:p w:rsidR="0059636A" w:rsidRDefault="00427303" w:rsidP="0059636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88" w:author="馬慈蓮" w:date="2018-08-15T14:13:00Z"/>
          <w:rFonts w:ascii="細明體" w:eastAsia="細明體" w:hAnsi="細明體"/>
          <w:kern w:val="2"/>
          <w:lang w:eastAsia="zh-TW"/>
        </w:rPr>
        <w:pPrChange w:id="189" w:author="馬慈蓮" w:date="2018-08-15T13:33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190" w:author="馬慈蓮" w:date="2018-08-15T14:13:00Z">
        <w:r>
          <w:rPr>
            <w:rFonts w:ascii="細明體" w:eastAsia="細明體" w:hAnsi="細明體" w:hint="eastAsia"/>
            <w:kern w:val="2"/>
            <w:lang w:eastAsia="zh-TW"/>
          </w:rPr>
          <w:t xml:space="preserve">將 </w:t>
        </w:r>
        <w:r w:rsidRPr="00427303">
          <w:rPr>
            <w:rFonts w:ascii="細明體" w:eastAsia="細明體" w:hAnsi="細明體" w:hint="eastAsia"/>
            <w:kern w:val="2"/>
            <w:lang w:eastAsia="zh-TW"/>
          </w:rPr>
          <w:t>$總金額</w:t>
        </w:r>
        <w:r>
          <w:rPr>
            <w:rFonts w:ascii="細明體" w:eastAsia="細明體" w:hAnsi="細明體" w:hint="eastAsia"/>
            <w:kern w:val="2"/>
            <w:lang w:eastAsia="zh-TW"/>
          </w:rPr>
          <w:t>、</w:t>
        </w:r>
        <w:r w:rsidRPr="00427303">
          <w:rPr>
            <w:rFonts w:ascii="細明體" w:eastAsia="細明體" w:hAnsi="細明體"/>
            <w:kern w:val="2"/>
            <w:lang w:eastAsia="zh-TW"/>
          </w:rPr>
          <w:t>$</w:t>
        </w:r>
        <w:r w:rsidRPr="00427303">
          <w:rPr>
            <w:rFonts w:ascii="細明體" w:eastAsia="細明體" w:hAnsi="細明體" w:hint="eastAsia"/>
            <w:kern w:val="2"/>
            <w:lang w:eastAsia="zh-TW"/>
          </w:rPr>
          <w:t>醫院傳輸代號</w:t>
        </w:r>
        <w:r>
          <w:rPr>
            <w:rFonts w:ascii="細明體" w:eastAsia="細明體" w:hAnsi="細明體" w:hint="eastAsia"/>
            <w:kern w:val="2"/>
            <w:lang w:eastAsia="zh-TW"/>
          </w:rPr>
          <w:t>、</w:t>
        </w:r>
        <w:r w:rsidRPr="00427303">
          <w:rPr>
            <w:rFonts w:ascii="細明體" w:eastAsia="細明體" w:hAnsi="細明體" w:hint="eastAsia"/>
            <w:kern w:val="2"/>
            <w:lang w:eastAsia="zh-TW"/>
          </w:rPr>
          <w:t>$寄送MAIL</w:t>
        </w:r>
        <w:r>
          <w:rPr>
            <w:rFonts w:ascii="細明體" w:eastAsia="細明體" w:hAnsi="細明體" w:hint="eastAsia"/>
            <w:kern w:val="2"/>
            <w:lang w:eastAsia="zh-TW"/>
          </w:rPr>
          <w:t>、</w:t>
        </w:r>
        <w:r w:rsidRPr="00427303">
          <w:rPr>
            <w:rFonts w:ascii="細明體" w:eastAsia="細明體" w:hAnsi="細明體"/>
            <w:kern w:val="2"/>
            <w:lang w:eastAsia="zh-TW"/>
          </w:rPr>
          <w:t>$</w:t>
        </w:r>
        <w:r w:rsidRPr="00427303">
          <w:rPr>
            <w:rFonts w:ascii="細明體" w:eastAsia="細明體" w:hAnsi="細明體" w:hint="eastAsia"/>
            <w:kern w:val="2"/>
            <w:lang w:eastAsia="zh-TW"/>
          </w:rPr>
          <w:t>清單(L</w:t>
        </w:r>
        <w:r w:rsidRPr="00427303">
          <w:rPr>
            <w:rFonts w:ascii="細明體" w:eastAsia="細明體" w:hAnsi="細明體"/>
            <w:kern w:val="2"/>
            <w:lang w:eastAsia="zh-TW"/>
          </w:rPr>
          <w:t>ist</w:t>
        </w:r>
        <w:r w:rsidRPr="00427303">
          <w:rPr>
            <w:rFonts w:ascii="細明體" w:eastAsia="細明體" w:hAnsi="細明體" w:hint="eastAsia"/>
            <w:kern w:val="2"/>
            <w:lang w:eastAsia="zh-TW"/>
          </w:rPr>
          <w:t>)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ADD到</w:t>
        </w:r>
        <w:r w:rsidRPr="00427303">
          <w:rPr>
            <w:rFonts w:ascii="細明體" w:eastAsia="細明體" w:hAnsi="細明體" w:hint="eastAsia"/>
            <w:kern w:val="2"/>
            <w:lang w:eastAsia="zh-TW"/>
          </w:rPr>
          <w:t>$折抵醫療費用資料_NEW(MAP)</w:t>
        </w:r>
      </w:ins>
    </w:p>
    <w:p w:rsidR="00A03563" w:rsidRDefault="00A03563" w:rsidP="00A035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91" w:author="馬慈蓮" w:date="2018-08-15T14:14:00Z"/>
          <w:rFonts w:ascii="細明體" w:eastAsia="細明體" w:hAnsi="細明體"/>
          <w:kern w:val="2"/>
          <w:lang w:eastAsia="zh-TW"/>
        </w:rPr>
        <w:pPrChange w:id="192" w:author="馬慈蓮" w:date="2018-08-15T14:14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193" w:author="馬慈蓮" w:date="2018-08-15T14:14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  <w:r w:rsidRPr="004A35F7">
          <w:rPr>
            <w:rFonts w:ascii="細明體" w:eastAsia="細明體" w:hAnsi="細明體"/>
            <w:kern w:val="2"/>
            <w:lang w:eastAsia="zh-TW"/>
          </w:rPr>
          <w:t>$</w:t>
        </w:r>
        <w:r w:rsidRPr="004A35F7">
          <w:rPr>
            <w:rFonts w:ascii="細明體" w:eastAsia="細明體" w:hAnsi="細明體" w:hint="eastAsia"/>
            <w:kern w:val="2"/>
            <w:lang w:eastAsia="zh-TW"/>
          </w:rPr>
          <w:t xml:space="preserve">前筆醫院傳輸代號 = </w:t>
        </w:r>
        <w:r w:rsidR="00C011A4" w:rsidRPr="00C011A4">
          <w:rPr>
            <w:rFonts w:ascii="細明體" w:eastAsia="細明體" w:hAnsi="細明體" w:hint="eastAsia"/>
            <w:kern w:val="2"/>
            <w:lang w:eastAsia="zh-TW"/>
          </w:rPr>
          <w:t>$折抵醫療費用資料.醫院傳輸代號(</w:t>
        </w:r>
        <w:r w:rsidR="00C011A4" w:rsidRPr="00C011A4">
          <w:rPr>
            <w:rFonts w:ascii="細明體" w:eastAsia="細明體" w:hAnsi="細明體"/>
            <w:kern w:val="2"/>
            <w:lang w:eastAsia="zh-TW"/>
          </w:rPr>
          <w:t>HOSP_TNS_NO</w:t>
        </w:r>
        <w:r w:rsidR="00C011A4" w:rsidRPr="00C011A4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A03563" w:rsidRDefault="00A03563" w:rsidP="00A035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94" w:author="馬慈蓮" w:date="2018-08-15T14:24:00Z"/>
          <w:rFonts w:ascii="細明體" w:eastAsia="細明體" w:hAnsi="細明體"/>
          <w:kern w:val="2"/>
          <w:lang w:eastAsia="zh-TW"/>
        </w:rPr>
        <w:pPrChange w:id="195" w:author="馬慈蓮" w:date="2018-08-15T14:14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196" w:author="馬慈蓮" w:date="2018-08-15T14:14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  <w:r w:rsidRPr="004A35F7">
          <w:rPr>
            <w:rFonts w:ascii="細明體" w:eastAsia="細明體" w:hAnsi="細明體" w:hint="eastAsia"/>
            <w:kern w:val="2"/>
            <w:lang w:eastAsia="zh-TW"/>
          </w:rPr>
          <w:t xml:space="preserve">$總金額 = </w:t>
        </w:r>
      </w:ins>
      <w:ins w:id="197" w:author="馬慈蓮" w:date="2018-08-15T14:25:00Z">
        <w:r w:rsidR="00D73939" w:rsidRPr="00D73939">
          <w:rPr>
            <w:rFonts w:ascii="細明體" w:eastAsia="細明體" w:hAnsi="細明體" w:hint="eastAsia"/>
            <w:kern w:val="2"/>
            <w:lang w:eastAsia="zh-TW"/>
          </w:rPr>
          <w:t>$折抵醫療費用資料.金額(PAY_AMT)</w:t>
        </w:r>
      </w:ins>
    </w:p>
    <w:p w:rsidR="003F3D9D" w:rsidRDefault="003F3D9D" w:rsidP="00A035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198" w:author="馬慈蓮" w:date="2018-08-15T14:24:00Z"/>
          <w:rFonts w:ascii="細明體" w:eastAsia="細明體" w:hAnsi="細明體"/>
          <w:kern w:val="2"/>
          <w:lang w:eastAsia="zh-TW"/>
        </w:rPr>
        <w:pPrChange w:id="199" w:author="馬慈蓮" w:date="2018-08-15T14:14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00" w:author="馬慈蓮" w:date="2018-08-15T14:24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  <w:r>
          <w:rPr>
            <w:rFonts w:ascii="細明體" w:eastAsia="細明體" w:hAnsi="細明體"/>
            <w:kern w:val="2"/>
            <w:lang w:eastAsia="zh-TW"/>
          </w:rPr>
          <w:t xml:space="preserve">new </w:t>
        </w:r>
        <w:r>
          <w:rPr>
            <w:rFonts w:ascii="細明體" w:eastAsia="細明體" w:hAnsi="細明體" w:hint="eastAsia"/>
            <w:kern w:val="2"/>
            <w:lang w:eastAsia="zh-TW"/>
          </w:rPr>
          <w:t>$清單(L</w:t>
        </w:r>
        <w:r>
          <w:rPr>
            <w:rFonts w:ascii="細明體" w:eastAsia="細明體" w:hAnsi="細明體"/>
            <w:kern w:val="2"/>
            <w:lang w:eastAsia="zh-TW"/>
          </w:rPr>
          <w:t>ist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D73939" w:rsidRDefault="00902927" w:rsidP="00A035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01" w:author="馬慈蓮" w:date="2018-08-15T14:14:00Z"/>
          <w:rFonts w:ascii="細明體" w:eastAsia="細明體" w:hAnsi="細明體"/>
          <w:kern w:val="2"/>
          <w:lang w:eastAsia="zh-TW"/>
        </w:rPr>
        <w:pPrChange w:id="202" w:author="馬慈蓮" w:date="2018-08-15T14:14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03" w:author="馬慈蓮" w:date="2018-08-15T14:25:00Z">
        <w:r w:rsidRPr="00902927">
          <w:rPr>
            <w:rFonts w:ascii="細明體" w:eastAsia="細明體" w:hAnsi="細明體" w:hint="eastAsia"/>
            <w:kern w:val="2"/>
            <w:lang w:eastAsia="zh-TW"/>
          </w:rPr>
          <w:t>將$折抵醫療費用資料 ADD 到</w:t>
        </w:r>
        <w:r w:rsidRPr="00902927">
          <w:rPr>
            <w:rFonts w:ascii="細明體" w:eastAsia="細明體" w:hAnsi="細明體"/>
            <w:kern w:val="2"/>
            <w:lang w:eastAsia="zh-TW"/>
          </w:rPr>
          <w:t>$</w:t>
        </w:r>
        <w:r w:rsidRPr="00902927">
          <w:rPr>
            <w:rFonts w:ascii="細明體" w:eastAsia="細明體" w:hAnsi="細明體" w:hint="eastAsia"/>
            <w:kern w:val="2"/>
            <w:lang w:eastAsia="zh-TW"/>
          </w:rPr>
          <w:t>清單</w:t>
        </w:r>
      </w:ins>
    </w:p>
    <w:p w:rsidR="00A03563" w:rsidRDefault="00A03563" w:rsidP="00A035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04" w:author="馬慈蓮" w:date="2018-08-15T14:14:00Z"/>
          <w:rFonts w:ascii="細明體" w:eastAsia="細明體" w:hAnsi="細明體"/>
          <w:kern w:val="2"/>
          <w:lang w:eastAsia="zh-TW"/>
        </w:rPr>
        <w:pPrChange w:id="205" w:author="馬慈蓮" w:date="2018-08-15T14:14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06" w:author="馬慈蓮" w:date="2018-08-15T14:14:00Z">
        <w:r>
          <w:rPr>
            <w:rFonts w:ascii="細明體" w:eastAsia="細明體" w:hAnsi="細明體" w:hint="eastAsia"/>
            <w:kern w:val="2"/>
            <w:lang w:eastAsia="zh-TW"/>
          </w:rPr>
          <w:t>SET $</w:t>
        </w:r>
        <w:r w:rsidRPr="00F74C74">
          <w:rPr>
            <w:rFonts w:ascii="細明體" w:eastAsia="細明體" w:hAnsi="細明體" w:hint="eastAsia"/>
            <w:kern w:val="2"/>
            <w:lang w:eastAsia="zh-TW"/>
          </w:rPr>
          <w:t xml:space="preserve">醫院傳輸代號 = </w:t>
        </w:r>
      </w:ins>
      <w:ins w:id="207" w:author="馬慈蓮" w:date="2018-08-15T14:25:00Z">
        <w:r w:rsidR="00E560E0" w:rsidRPr="00E560E0">
          <w:rPr>
            <w:rFonts w:ascii="細明體" w:eastAsia="細明體" w:hAnsi="細明體" w:hint="eastAsia"/>
            <w:kern w:val="2"/>
            <w:lang w:eastAsia="zh-TW"/>
          </w:rPr>
          <w:t>$折抵醫療費用資料.醫院傳輸代號(</w:t>
        </w:r>
        <w:r w:rsidR="00E560E0" w:rsidRPr="00E560E0">
          <w:rPr>
            <w:rFonts w:ascii="細明體" w:eastAsia="細明體" w:hAnsi="細明體"/>
            <w:kern w:val="2"/>
            <w:lang w:eastAsia="zh-TW"/>
          </w:rPr>
          <w:t>HOSP_TNS_NO</w:t>
        </w:r>
        <w:r w:rsidR="00E560E0" w:rsidRPr="00E560E0">
          <w:rPr>
            <w:rFonts w:ascii="細明體" w:eastAsia="細明體" w:hAnsi="細明體" w:hint="eastAsia"/>
            <w:kern w:val="2"/>
            <w:lang w:eastAsia="zh-TW"/>
          </w:rPr>
          <w:t>)</w:t>
        </w:r>
      </w:ins>
      <w:ins w:id="208" w:author="馬慈蓮" w:date="2018-08-15T14:14:00Z">
        <w:r w:rsidRPr="00F74C74">
          <w:rPr>
            <w:rFonts w:ascii="細明體" w:eastAsia="細明體" w:hAnsi="細明體"/>
            <w:kern w:val="2"/>
            <w:lang w:eastAsia="zh-TW"/>
          </w:rPr>
          <w:t>”</w:t>
        </w:r>
      </w:ins>
    </w:p>
    <w:p w:rsidR="00A03563" w:rsidRDefault="00A03563" w:rsidP="00A035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09" w:author="馬慈蓮" w:date="2018-08-15T14:14:00Z"/>
          <w:rFonts w:ascii="細明體" w:eastAsia="細明體" w:hAnsi="細明體"/>
          <w:kern w:val="2"/>
          <w:lang w:eastAsia="zh-TW"/>
        </w:rPr>
        <w:pPrChange w:id="210" w:author="馬慈蓮" w:date="2018-08-15T14:14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11" w:author="馬慈蓮" w:date="2018-08-15T14:14:00Z">
        <w:r>
          <w:rPr>
            <w:rFonts w:ascii="細明體" w:eastAsia="細明體" w:hAnsi="細明體" w:hint="eastAsia"/>
            <w:kern w:val="2"/>
            <w:lang w:eastAsia="zh-TW"/>
          </w:rPr>
          <w:t xml:space="preserve">SET </w:t>
        </w:r>
        <w:r w:rsidRPr="00F74C74">
          <w:rPr>
            <w:rFonts w:ascii="細明體" w:eastAsia="細明體" w:hAnsi="細明體" w:hint="eastAsia"/>
            <w:kern w:val="2"/>
            <w:lang w:eastAsia="zh-TW"/>
          </w:rPr>
          <w:t>$寄送MAIL =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</w:ins>
      <w:ins w:id="212" w:author="馬慈蓮" w:date="2018-08-15T14:25:00Z">
        <w:r w:rsidR="00B719D3" w:rsidRPr="00B719D3">
          <w:rPr>
            <w:rFonts w:ascii="細明體" w:eastAsia="細明體" w:hAnsi="細明體" w:hint="eastAsia"/>
            <w:kern w:val="2"/>
            <w:lang w:eastAsia="zh-TW"/>
          </w:rPr>
          <w:t>$折抵醫療費用資料.帳務MAIL(ACNT_MAIL)</w:t>
        </w:r>
      </w:ins>
    </w:p>
    <w:p w:rsidR="006105A2" w:rsidRDefault="006105A2" w:rsidP="00A0356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13" w:author="馬慈蓮" w:date="2018-08-15T13:29:00Z"/>
          <w:rFonts w:ascii="細明體" w:eastAsia="細明體" w:hAnsi="細明體"/>
          <w:kern w:val="2"/>
          <w:lang w:eastAsia="zh-TW"/>
        </w:rPr>
        <w:pPrChange w:id="214" w:author="馬慈蓮" w:date="2018-08-15T13:33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</w:p>
    <w:p w:rsidR="0072557D" w:rsidRPr="00201FA3" w:rsidRDefault="007412BA" w:rsidP="00201FA3">
      <w:pPr>
        <w:pStyle w:val="Tabletext"/>
        <w:keepLines w:val="0"/>
        <w:numPr>
          <w:ilvl w:val="0"/>
          <w:numId w:val="9"/>
        </w:numPr>
        <w:spacing w:after="0" w:line="240" w:lineRule="auto"/>
        <w:rPr>
          <w:ins w:id="215" w:author="馬慈蓮" w:date="2018-08-15T10:57:00Z"/>
          <w:rFonts w:ascii="細明體" w:eastAsia="細明體" w:hAnsi="細明體" w:hint="eastAsia"/>
          <w:kern w:val="2"/>
          <w:lang w:eastAsia="zh-TW"/>
        </w:rPr>
      </w:pPr>
      <w:ins w:id="216" w:author="馬慈蓮" w:date="2018-08-15T10:57:00Z">
        <w:r>
          <w:rPr>
            <w:rFonts w:ascii="細明體" w:eastAsia="細明體" w:hAnsi="細明體" w:hint="eastAsia"/>
            <w:kern w:val="2"/>
            <w:lang w:eastAsia="zh-TW"/>
          </w:rPr>
          <w:t>寄送mail：</w:t>
        </w:r>
      </w:ins>
    </w:p>
    <w:p w:rsidR="0054178D" w:rsidRDefault="0072557D" w:rsidP="0054178D">
      <w:pPr>
        <w:pStyle w:val="Tabletext"/>
        <w:keepLines w:val="0"/>
        <w:numPr>
          <w:ilvl w:val="1"/>
          <w:numId w:val="9"/>
        </w:numPr>
        <w:spacing w:after="0" w:line="240" w:lineRule="auto"/>
        <w:rPr>
          <w:ins w:id="217" w:author="馬慈蓮" w:date="2018-08-15T13:13:00Z"/>
          <w:rFonts w:ascii="細明體" w:eastAsia="細明體" w:hAnsi="細明體"/>
          <w:kern w:val="2"/>
          <w:lang w:eastAsia="zh-TW"/>
        </w:rPr>
        <w:pPrChange w:id="218" w:author="馬慈蓮" w:date="2018-08-15T10:57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219" w:author="馬慈蓮" w:date="2018-08-15T11:07:00Z">
        <w:r w:rsidRPr="0072557D">
          <w:rPr>
            <w:rFonts w:ascii="細明體" w:eastAsia="細明體" w:hAnsi="細明體" w:hint="eastAsia"/>
            <w:kern w:val="2"/>
            <w:lang w:eastAsia="zh-TW"/>
          </w:rPr>
          <w:t>逐筆依</w:t>
        </w:r>
      </w:ins>
      <w:ins w:id="220" w:author="馬慈蓮" w:date="2018-08-15T14:36:00Z">
        <w:r w:rsidR="001B1BCB" w:rsidRPr="001B1BCB">
          <w:rPr>
            <w:rFonts w:ascii="細明體" w:eastAsia="細明體" w:hAnsi="細明體" w:hint="eastAsia"/>
            <w:kern w:val="2"/>
            <w:lang w:eastAsia="zh-TW"/>
          </w:rPr>
          <w:t>$折抵醫療費用資料</w:t>
        </w:r>
      </w:ins>
      <w:ins w:id="221" w:author="馬慈蓮" w:date="2018-08-15T14:26:00Z">
        <w:r w:rsidR="007B134B" w:rsidRPr="007B134B">
          <w:rPr>
            <w:rFonts w:ascii="細明體" w:eastAsia="細明體" w:hAnsi="細明體" w:hint="eastAsia"/>
            <w:kern w:val="2"/>
            <w:lang w:eastAsia="zh-TW"/>
          </w:rPr>
          <w:t>_NEW(MAP)</w:t>
        </w:r>
        <w:r w:rsidR="00FE479F">
          <w:rPr>
            <w:rFonts w:ascii="細明體" w:eastAsia="細明體" w:hAnsi="細明體" w:hint="eastAsia"/>
            <w:kern w:val="2"/>
            <w:lang w:eastAsia="zh-TW"/>
          </w:rPr>
          <w:t xml:space="preserve"> 進行判斷</w:t>
        </w:r>
      </w:ins>
    </w:p>
    <w:p w:rsidR="00714E54" w:rsidRDefault="00C62D39" w:rsidP="00714E5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222" w:author="馬慈蓮" w:date="2018-08-15T14:27:00Z"/>
          <w:rFonts w:ascii="細明體" w:eastAsia="細明體" w:hAnsi="細明體"/>
          <w:kern w:val="2"/>
          <w:lang w:eastAsia="zh-TW"/>
        </w:rPr>
        <w:pPrChange w:id="223" w:author="馬慈蓮" w:date="2018-08-15T11:07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224" w:author="馬慈蓮" w:date="2018-08-15T14:27:00Z">
        <w:r>
          <w:rPr>
            <w:rFonts w:ascii="細明體" w:eastAsia="細明體" w:hAnsi="細明體" w:hint="eastAsia"/>
            <w:kern w:val="2"/>
            <w:lang w:eastAsia="zh-TW"/>
          </w:rPr>
          <w:t xml:space="preserve">IF </w:t>
        </w:r>
        <w:r w:rsidRPr="00C62D39">
          <w:rPr>
            <w:rFonts w:ascii="細明體" w:eastAsia="細明體" w:hAnsi="細明體" w:hint="eastAsia"/>
            <w:kern w:val="2"/>
            <w:lang w:eastAsia="zh-TW"/>
          </w:rPr>
          <w:t>$折抵醫療費用資料_NEW</w:t>
        </w:r>
        <w:r>
          <w:rPr>
            <w:rFonts w:ascii="細明體" w:eastAsia="細明體" w:hAnsi="細明體" w:hint="eastAsia"/>
            <w:kern w:val="2"/>
            <w:lang w:eastAsia="zh-TW"/>
          </w:rPr>
          <w:t>.</w:t>
        </w:r>
        <w:r w:rsidR="003E777A" w:rsidRPr="003E777A">
          <w:rPr>
            <w:rFonts w:ascii="細明體" w:eastAsia="細明體" w:hAnsi="細明體" w:hint="eastAsia"/>
            <w:kern w:val="2"/>
            <w:lang w:eastAsia="zh-TW"/>
          </w:rPr>
          <w:t>$寄送MAIL</w:t>
        </w:r>
        <w:r w:rsidR="003E777A">
          <w:rPr>
            <w:rFonts w:ascii="細明體" w:eastAsia="細明體" w:hAnsi="細明體" w:hint="eastAsia"/>
            <w:kern w:val="2"/>
            <w:lang w:eastAsia="zh-TW"/>
          </w:rPr>
          <w:t>為null or空字串</w:t>
        </w:r>
      </w:ins>
    </w:p>
    <w:p w:rsidR="00C96B66" w:rsidRDefault="00C96B66" w:rsidP="00C96B6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25" w:author="馬慈蓮" w:date="2018-08-15T14:29:00Z"/>
          <w:rFonts w:ascii="細明體" w:eastAsia="細明體" w:hAnsi="細明體"/>
          <w:kern w:val="2"/>
          <w:lang w:eastAsia="zh-TW"/>
        </w:rPr>
        <w:pPrChange w:id="226" w:author="馬慈蓮" w:date="2018-08-15T14:28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27" w:author="馬慈蓮" w:date="2018-08-15T14:28:00Z">
        <w:r w:rsidRPr="00DF2E41">
          <w:rPr>
            <w:rFonts w:ascii="細明體" w:eastAsia="細明體" w:hAnsi="細明體"/>
            <w:kern w:val="2"/>
            <w:lang w:eastAsia="zh-TW"/>
          </w:rPr>
          <w:t>L</w:t>
        </w:r>
        <w:r w:rsidRPr="00DF2E41">
          <w:rPr>
            <w:rFonts w:ascii="細明體" w:eastAsia="細明體" w:hAnsi="細明體" w:hint="eastAsia"/>
            <w:kern w:val="2"/>
            <w:lang w:eastAsia="zh-TW"/>
          </w:rPr>
          <w:t>og.fatal（</w:t>
        </w:r>
        <w:r w:rsidRPr="00DF2E41">
          <w:rPr>
            <w:rFonts w:ascii="細明體" w:eastAsia="細明體" w:hAnsi="細明體"/>
            <w:kern w:val="2"/>
            <w:lang w:eastAsia="zh-TW"/>
          </w:rPr>
          <w:t>”</w:t>
        </w:r>
        <w:r w:rsidR="001B580F">
          <w:rPr>
            <w:rFonts w:ascii="細明體" w:eastAsia="細明體" w:hAnsi="細明體" w:hint="eastAsia"/>
            <w:kern w:val="2"/>
            <w:lang w:eastAsia="zh-TW"/>
          </w:rPr>
          <w:t>無設定</w:t>
        </w:r>
      </w:ins>
      <w:ins w:id="228" w:author="馬慈蓮" w:date="2018-08-15T14:29:00Z">
        <w:r w:rsidR="001B580F">
          <w:rPr>
            <w:rFonts w:ascii="細明體" w:eastAsia="細明體" w:hAnsi="細明體" w:hint="eastAsia"/>
            <w:kern w:val="2"/>
            <w:lang w:eastAsia="zh-TW"/>
          </w:rPr>
          <w:t>寄送</w:t>
        </w:r>
      </w:ins>
      <w:ins w:id="229" w:author="馬慈蓮" w:date="2018-08-15T14:28:00Z">
        <w:r w:rsidR="001B580F">
          <w:rPr>
            <w:rFonts w:ascii="細明體" w:eastAsia="細明體" w:hAnsi="細明體" w:hint="eastAsia"/>
            <w:kern w:val="2"/>
            <w:lang w:eastAsia="zh-TW"/>
          </w:rPr>
          <w:t>帳務</w:t>
        </w:r>
      </w:ins>
      <w:ins w:id="230" w:author="馬慈蓮" w:date="2018-08-15T14:29:00Z">
        <w:r w:rsidR="001B580F">
          <w:rPr>
            <w:rFonts w:ascii="細明體" w:eastAsia="細明體" w:hAnsi="細明體" w:hint="eastAsia"/>
            <w:kern w:val="2"/>
            <w:lang w:eastAsia="zh-TW"/>
          </w:rPr>
          <w:t>明細MAIL，醫院傳輸代號</w:t>
        </w:r>
      </w:ins>
      <w:ins w:id="231" w:author="馬慈蓮" w:date="2018-08-15T14:28:00Z">
        <w:r w:rsidRPr="00DF2E41">
          <w:rPr>
            <w:rFonts w:ascii="細明體" w:eastAsia="細明體" w:hAnsi="細明體" w:hint="eastAsia"/>
            <w:kern w:val="2"/>
            <w:lang w:eastAsia="zh-TW"/>
          </w:rPr>
          <w:t>：</w:t>
        </w:r>
        <w:r w:rsidRPr="00DF2E41">
          <w:rPr>
            <w:rFonts w:ascii="細明體" w:eastAsia="細明體" w:hAnsi="細明體"/>
            <w:kern w:val="2"/>
            <w:lang w:eastAsia="zh-TW"/>
          </w:rPr>
          <w:t>”</w:t>
        </w:r>
      </w:ins>
      <w:ins w:id="232" w:author="馬慈蓮" w:date="2018-08-15T14:29:00Z">
        <w:r w:rsidR="001B580F" w:rsidRPr="001B580F">
          <w:rPr>
            <w:rFonts w:ascii="細明體" w:eastAsia="細明體" w:hAnsi="細明體" w:hint="eastAsia"/>
            <w:kern w:val="2"/>
            <w:lang w:eastAsia="zh-TW"/>
          </w:rPr>
          <w:t>$折抵醫療費用資料_NEW</w:t>
        </w:r>
        <w:r w:rsidR="001B580F">
          <w:rPr>
            <w:rFonts w:ascii="細明體" w:eastAsia="細明體" w:hAnsi="細明體" w:hint="eastAsia"/>
            <w:kern w:val="2"/>
            <w:lang w:eastAsia="zh-TW"/>
          </w:rPr>
          <w:t>.醫院傳輸代號</w:t>
        </w:r>
      </w:ins>
      <w:ins w:id="233" w:author="馬慈蓮" w:date="2018-08-15T14:28:00Z">
        <w:r w:rsidRPr="00DF2E41">
          <w:rPr>
            <w:rFonts w:ascii="細明體" w:eastAsia="細明體" w:hAnsi="細明體" w:hint="eastAsia"/>
            <w:kern w:val="2"/>
            <w:lang w:eastAsia="zh-TW"/>
          </w:rPr>
          <w:t>）；</w:t>
        </w:r>
      </w:ins>
    </w:p>
    <w:p w:rsidR="00FF0344" w:rsidRDefault="00FF0344" w:rsidP="00FF0344">
      <w:pPr>
        <w:pStyle w:val="Tabletext"/>
        <w:keepLines w:val="0"/>
        <w:numPr>
          <w:ilvl w:val="2"/>
          <w:numId w:val="9"/>
        </w:numPr>
        <w:spacing w:after="0" w:line="240" w:lineRule="auto"/>
        <w:rPr>
          <w:ins w:id="234" w:author="馬慈蓮" w:date="2018-08-15T14:29:00Z"/>
          <w:rFonts w:ascii="細明體" w:eastAsia="細明體" w:hAnsi="細明體"/>
          <w:kern w:val="2"/>
          <w:lang w:eastAsia="zh-TW"/>
        </w:rPr>
        <w:pPrChange w:id="235" w:author="馬慈蓮" w:date="2018-08-15T14:29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36" w:author="馬慈蓮" w:date="2018-08-15T14:29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</w:ins>
    </w:p>
    <w:p w:rsidR="00FF0344" w:rsidRDefault="00D4033A" w:rsidP="00FF034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237" w:author="馬慈蓮" w:date="2018-08-15T14:30:00Z"/>
          <w:rFonts w:ascii="細明體" w:eastAsia="細明體" w:hAnsi="細明體"/>
          <w:kern w:val="2"/>
          <w:lang w:eastAsia="zh-TW"/>
        </w:rPr>
        <w:pPrChange w:id="238" w:author="馬慈蓮" w:date="2018-08-15T14:29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39" w:author="馬慈蓮" w:date="2018-08-15T14:29:00Z">
        <w:r>
          <w:rPr>
            <w:rFonts w:ascii="細明體" w:eastAsia="細明體" w:hAnsi="細明體" w:hint="eastAsia"/>
            <w:kern w:val="2"/>
            <w:lang w:eastAsia="zh-TW"/>
          </w:rPr>
          <w:t>設定寄送</w:t>
        </w:r>
      </w:ins>
      <w:ins w:id="240" w:author="馬慈蓮" w:date="2018-08-15T14:30:00Z">
        <w:r>
          <w:rPr>
            <w:rFonts w:ascii="細明體" w:eastAsia="細明體" w:hAnsi="細明體" w:hint="eastAsia"/>
            <w:kern w:val="2"/>
            <w:lang w:eastAsia="zh-TW"/>
          </w:rPr>
          <w:t>MAIL內容：</w:t>
        </w:r>
      </w:ins>
    </w:p>
    <w:p w:rsidR="00D4033A" w:rsidRDefault="00031D02" w:rsidP="00D4033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241" w:author="馬慈蓮" w:date="2018-08-15T14:30:00Z"/>
          <w:rFonts w:ascii="細明體" w:eastAsia="細明體" w:hAnsi="細明體"/>
          <w:kern w:val="2"/>
          <w:lang w:eastAsia="zh-TW"/>
        </w:rPr>
        <w:pPrChange w:id="242" w:author="馬慈蓮" w:date="2018-08-15T14:30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43" w:author="馬慈蓮" w:date="2018-08-15T14:30:00Z">
        <w:r>
          <w:rPr>
            <w:rFonts w:ascii="細明體" w:eastAsia="細明體" w:hAnsi="細明體" w:hint="eastAsia"/>
            <w:kern w:val="2"/>
            <w:lang w:eastAsia="zh-TW"/>
          </w:rPr>
          <w:t>收件者：</w:t>
        </w:r>
        <w:r w:rsidR="00E45F34" w:rsidRPr="00E45F34">
          <w:rPr>
            <w:rFonts w:ascii="細明體" w:eastAsia="細明體" w:hAnsi="細明體" w:hint="eastAsia"/>
            <w:kern w:val="2"/>
            <w:lang w:eastAsia="zh-TW"/>
          </w:rPr>
          <w:t>$折抵醫療費用資料_NEW.$寄送MAIL</w:t>
        </w:r>
        <w:r w:rsidR="00E45F34">
          <w:rPr>
            <w:rFonts w:ascii="細明體" w:eastAsia="細明體" w:hAnsi="細明體" w:hint="eastAsia"/>
            <w:kern w:val="2"/>
            <w:lang w:eastAsia="zh-TW"/>
          </w:rPr>
          <w:t>(可能多筆，用</w:t>
        </w:r>
        <w:r w:rsidR="00E45F34">
          <w:rPr>
            <w:rFonts w:ascii="細明體" w:eastAsia="細明體" w:hAnsi="細明體"/>
            <w:kern w:val="2"/>
            <w:lang w:eastAsia="zh-TW"/>
          </w:rPr>
          <w:t>”,</w:t>
        </w:r>
        <w:r w:rsidR="00E45F34">
          <w:rPr>
            <w:rFonts w:ascii="細明體" w:eastAsia="細明體" w:hAnsi="細明體" w:hint="eastAsia"/>
            <w:kern w:val="2"/>
            <w:lang w:eastAsia="zh-TW"/>
          </w:rPr>
          <w:t>分隔</w:t>
        </w:r>
        <w:r w:rsidR="00E45F34">
          <w:rPr>
            <w:rFonts w:ascii="細明體" w:eastAsia="細明體" w:hAnsi="細明體"/>
            <w:kern w:val="2"/>
            <w:lang w:eastAsia="zh-TW"/>
          </w:rPr>
          <w:t>”</w:t>
        </w:r>
        <w:r w:rsidR="00E45F34"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E45F34" w:rsidRDefault="00E45F34" w:rsidP="00D4033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244" w:author="馬慈蓮" w:date="2018-08-15T14:33:00Z"/>
          <w:rFonts w:ascii="細明體" w:eastAsia="細明體" w:hAnsi="細明體"/>
          <w:kern w:val="2"/>
          <w:lang w:eastAsia="zh-TW"/>
        </w:rPr>
        <w:pPrChange w:id="245" w:author="馬慈蓮" w:date="2018-08-15T14:30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46" w:author="馬慈蓮" w:date="2018-08-15T14:30:00Z">
        <w:r w:rsidRPr="00AB5A0C">
          <w:rPr>
            <w:rFonts w:ascii="細明體" w:eastAsia="細明體" w:hAnsi="細明體" w:hint="eastAsia"/>
            <w:kern w:val="2"/>
            <w:lang w:eastAsia="zh-TW"/>
          </w:rPr>
          <w:t>MAIL標題</w:t>
        </w:r>
        <w:r w:rsidR="00452602">
          <w:rPr>
            <w:rFonts w:ascii="細明體" w:eastAsia="細明體" w:hAnsi="細明體" w:hint="eastAsia"/>
            <w:kern w:val="2"/>
            <w:lang w:eastAsia="zh-TW"/>
          </w:rPr>
          <w:t>：</w:t>
        </w:r>
      </w:ins>
      <w:ins w:id="247" w:author="馬慈蓮" w:date="2018-08-15T14:31:00Z">
        <w:r w:rsidR="00BC575D">
          <w:rPr>
            <w:rFonts w:ascii="細明體" w:eastAsia="細明體" w:hAnsi="細明體" w:hint="eastAsia"/>
            <w:kern w:val="2"/>
            <w:lang w:eastAsia="zh-TW"/>
          </w:rPr>
          <w:t xml:space="preserve">$查詢日期 + </w:t>
        </w:r>
        <w:r w:rsidR="00BC575D">
          <w:rPr>
            <w:rFonts w:ascii="細明體" w:eastAsia="細明體" w:hAnsi="細明體"/>
            <w:kern w:val="2"/>
            <w:lang w:eastAsia="zh-TW"/>
          </w:rPr>
          <w:t>“</w:t>
        </w:r>
      </w:ins>
      <w:ins w:id="248" w:author="馬慈蓮" w:date="2018-08-15T14:30:00Z">
        <w:r w:rsidR="00452602" w:rsidRPr="00AB5A0C">
          <w:rPr>
            <w:rFonts w:ascii="細明體" w:eastAsia="細明體" w:hAnsi="細明體" w:hint="eastAsia"/>
            <w:kern w:val="2"/>
            <w:lang w:eastAsia="zh-TW"/>
          </w:rPr>
          <w:t>國泰人壽理賠金抵繳住院醫療費用明細</w:t>
        </w:r>
      </w:ins>
      <w:ins w:id="249" w:author="馬慈蓮" w:date="2018-08-15T14:31:00Z">
        <w:r w:rsidR="00BC575D">
          <w:rPr>
            <w:rFonts w:ascii="細明體" w:eastAsia="細明體" w:hAnsi="細明體"/>
            <w:kern w:val="2"/>
            <w:lang w:eastAsia="zh-TW"/>
          </w:rPr>
          <w:t>”</w:t>
        </w:r>
        <w:r w:rsidR="00BC575D">
          <w:rPr>
            <w:rFonts w:ascii="細明體" w:eastAsia="細明體" w:hAnsi="細明體" w:hint="eastAsia"/>
            <w:kern w:val="2"/>
            <w:lang w:eastAsia="zh-TW"/>
          </w:rPr>
          <w:t>+_</w:t>
        </w:r>
        <w:r w:rsidR="003D1D12" w:rsidRPr="003D1D12">
          <w:rPr>
            <w:rFonts w:ascii="細明體" w:eastAsia="細明體" w:hAnsi="細明體" w:hint="eastAsia"/>
            <w:kern w:val="2"/>
            <w:lang w:eastAsia="zh-TW"/>
          </w:rPr>
          <w:t>$折抵醫療費用資料_NEW</w:t>
        </w:r>
        <w:r w:rsidR="00BB7DBF">
          <w:rPr>
            <w:rFonts w:ascii="細明體" w:eastAsia="細明體" w:hAnsi="細明體" w:hint="eastAsia"/>
            <w:kern w:val="2"/>
            <w:lang w:eastAsia="zh-TW"/>
          </w:rPr>
          <w:t>.醫院傳輸</w:t>
        </w:r>
      </w:ins>
      <w:ins w:id="250" w:author="馬慈蓮" w:date="2018-08-15T14:32:00Z">
        <w:r w:rsidR="00BB7DBF">
          <w:rPr>
            <w:rFonts w:ascii="細明體" w:eastAsia="細明體" w:hAnsi="細明體" w:hint="eastAsia"/>
            <w:kern w:val="2"/>
            <w:lang w:eastAsia="zh-TW"/>
          </w:rPr>
          <w:t>代號</w:t>
        </w:r>
      </w:ins>
    </w:p>
    <w:p w:rsidR="00B520DD" w:rsidRDefault="00B520DD" w:rsidP="00D4033A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251" w:author="馬慈蓮" w:date="2018-08-15T14:34:00Z"/>
          <w:rFonts w:ascii="細明體" w:eastAsia="細明體" w:hAnsi="細明體"/>
          <w:kern w:val="2"/>
          <w:lang w:eastAsia="zh-TW"/>
        </w:rPr>
        <w:pPrChange w:id="252" w:author="馬慈蓮" w:date="2018-08-15T14:30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253" w:author="馬慈蓮" w:date="2018-08-15T14:33:00Z">
        <w:r>
          <w:rPr>
            <w:rFonts w:ascii="細明體" w:eastAsia="細明體" w:hAnsi="細明體" w:hint="eastAsia"/>
            <w:kern w:val="2"/>
            <w:lang w:eastAsia="zh-TW"/>
          </w:rPr>
          <w:t>內文：</w:t>
        </w:r>
        <w:r w:rsidR="004B3928">
          <w:rPr>
            <w:rFonts w:ascii="細明體" w:eastAsia="細明體" w:hAnsi="細明體" w:hint="eastAsia"/>
            <w:kern w:val="2"/>
            <w:lang w:eastAsia="zh-TW"/>
          </w:rPr>
          <w:t>用</w:t>
        </w:r>
        <w:r w:rsidR="004B3928" w:rsidRPr="004B3928">
          <w:rPr>
            <w:rFonts w:ascii="細明體" w:eastAsia="細明體" w:hAnsi="細明體" w:hint="eastAsia"/>
            <w:kern w:val="2"/>
            <w:lang w:eastAsia="zh-TW"/>
          </w:rPr>
          <w:t>$折抵醫療費用資料_NEW.</w:t>
        </w:r>
        <w:r w:rsidR="004B3928">
          <w:rPr>
            <w:rFonts w:ascii="細明體" w:eastAsia="細明體" w:hAnsi="細明體" w:hint="eastAsia"/>
            <w:kern w:val="2"/>
            <w:lang w:eastAsia="zh-TW"/>
          </w:rPr>
          <w:t>清單</w:t>
        </w:r>
      </w:ins>
      <w:ins w:id="254" w:author="馬慈蓮" w:date="2018-08-15T14:34:00Z">
        <w:r w:rsidR="004B3928">
          <w:rPr>
            <w:rFonts w:ascii="細明體" w:eastAsia="細明體" w:hAnsi="細明體" w:hint="eastAsia"/>
            <w:kern w:val="2"/>
            <w:lang w:eastAsia="zh-TW"/>
          </w:rPr>
          <w:t>(List)逐筆組成下列表格</w:t>
        </w:r>
      </w:ins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55" w:author="馬慈蓮" w:date="2018-08-15T15:14:00Z"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08"/>
        <w:gridCol w:w="1202"/>
        <w:gridCol w:w="1418"/>
        <w:gridCol w:w="1007"/>
        <w:gridCol w:w="835"/>
        <w:gridCol w:w="1418"/>
        <w:gridCol w:w="1134"/>
        <w:gridCol w:w="1134"/>
        <w:gridCol w:w="1524"/>
        <w:tblGridChange w:id="256">
          <w:tblGrid>
            <w:gridCol w:w="1208"/>
            <w:gridCol w:w="1209"/>
            <w:gridCol w:w="1209"/>
            <w:gridCol w:w="1209"/>
            <w:gridCol w:w="1209"/>
            <w:gridCol w:w="1209"/>
            <w:gridCol w:w="969"/>
            <w:gridCol w:w="1134"/>
            <w:gridCol w:w="1524"/>
          </w:tblGrid>
        </w:tblGridChange>
      </w:tblGrid>
      <w:tr w:rsidR="00C70E4A" w:rsidRPr="009E5952" w:rsidTr="00C70E4A">
        <w:trPr>
          <w:ins w:id="257" w:author="馬慈蓮" w:date="2018-08-15T14:34:00Z"/>
        </w:trPr>
        <w:tc>
          <w:tcPr>
            <w:tcW w:w="1208" w:type="dxa"/>
            <w:shd w:val="clear" w:color="auto" w:fill="FFFFCC"/>
            <w:tcPrChange w:id="258" w:author="馬慈蓮" w:date="2018-08-15T15:14:00Z">
              <w:tcPr>
                <w:tcW w:w="1208" w:type="dxa"/>
                <w:shd w:val="clear" w:color="auto" w:fill="FFFFCC"/>
              </w:tcPr>
            </w:tcPrChange>
          </w:tcPr>
          <w:p w:rsidR="00DA4A29" w:rsidRDefault="00DA4A29" w:rsidP="00F7713E">
            <w:pPr>
              <w:pStyle w:val="af5"/>
              <w:ind w:leftChars="0" w:left="0"/>
              <w:jc w:val="center"/>
              <w:rPr>
                <w:ins w:id="259" w:author="馬慈蓮" w:date="2018-08-15T14:53:00Z"/>
                <w:rFonts w:ascii="細明體" w:eastAsia="細明體" w:hAnsi="細明體" w:hint="eastAsia"/>
                <w:kern w:val="0"/>
                <w:sz w:val="20"/>
                <w:szCs w:val="20"/>
              </w:rPr>
            </w:pPr>
            <w:ins w:id="260" w:author="馬慈蓮" w:date="2018-08-15T14:5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標題</w:t>
              </w:r>
            </w:ins>
          </w:p>
        </w:tc>
        <w:tc>
          <w:tcPr>
            <w:tcW w:w="1202" w:type="dxa"/>
            <w:shd w:val="clear" w:color="auto" w:fill="FFFFCC"/>
            <w:tcPrChange w:id="261" w:author="馬慈蓮" w:date="2018-08-15T15:14:00Z">
              <w:tcPr>
                <w:tcW w:w="1209" w:type="dxa"/>
                <w:shd w:val="clear" w:color="auto" w:fill="FFFFCC"/>
              </w:tcPr>
            </w:tcPrChange>
          </w:tcPr>
          <w:p w:rsidR="00DA4A29" w:rsidRPr="009E5952" w:rsidRDefault="00DA4A29" w:rsidP="00AD2DB0">
            <w:pPr>
              <w:pStyle w:val="af5"/>
              <w:ind w:leftChars="0" w:left="0"/>
              <w:jc w:val="center"/>
              <w:rPr>
                <w:ins w:id="262" w:author="馬慈蓮" w:date="2018-08-15T14:34:00Z"/>
                <w:rFonts w:ascii="細明體" w:eastAsia="細明體" w:hAnsi="細明體"/>
                <w:kern w:val="0"/>
                <w:sz w:val="20"/>
                <w:szCs w:val="20"/>
              </w:rPr>
            </w:pPr>
            <w:ins w:id="263" w:author="馬慈蓮" w:date="2018-08-15T14:36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匯款日期</w:t>
              </w:r>
            </w:ins>
          </w:p>
        </w:tc>
        <w:tc>
          <w:tcPr>
            <w:tcW w:w="1418" w:type="dxa"/>
            <w:shd w:val="clear" w:color="auto" w:fill="FFFFCC"/>
            <w:tcPrChange w:id="264" w:author="馬慈蓮" w:date="2018-08-15T15:14:00Z">
              <w:tcPr>
                <w:tcW w:w="1209" w:type="dxa"/>
                <w:shd w:val="clear" w:color="auto" w:fill="FFFFCC"/>
              </w:tcPr>
            </w:tcPrChange>
          </w:tcPr>
          <w:p w:rsidR="00DA4A29" w:rsidRPr="009E5952" w:rsidRDefault="00DA4A29" w:rsidP="00AD2DB0">
            <w:pPr>
              <w:pStyle w:val="af5"/>
              <w:ind w:leftChars="0" w:left="0"/>
              <w:jc w:val="center"/>
              <w:rPr>
                <w:ins w:id="265" w:author="馬慈蓮" w:date="2018-08-15T14:34:00Z"/>
                <w:rFonts w:ascii="細明體" w:eastAsia="細明體" w:hAnsi="細明體"/>
                <w:kern w:val="0"/>
                <w:sz w:val="20"/>
                <w:szCs w:val="20"/>
              </w:rPr>
            </w:pPr>
            <w:ins w:id="266" w:author="馬慈蓮" w:date="2018-08-15T14:5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醫院傳輸代碼</w:t>
              </w:r>
            </w:ins>
          </w:p>
        </w:tc>
        <w:tc>
          <w:tcPr>
            <w:tcW w:w="1007" w:type="dxa"/>
            <w:shd w:val="clear" w:color="auto" w:fill="FFFFCC"/>
            <w:tcPrChange w:id="267" w:author="馬慈蓮" w:date="2018-08-15T15:14:00Z">
              <w:tcPr>
                <w:tcW w:w="1209" w:type="dxa"/>
                <w:shd w:val="clear" w:color="auto" w:fill="FFFFCC"/>
              </w:tcPr>
            </w:tcPrChange>
          </w:tcPr>
          <w:p w:rsidR="00DA4A29" w:rsidRPr="009E5952" w:rsidRDefault="00F7713E" w:rsidP="00AD2DB0">
            <w:pPr>
              <w:pStyle w:val="af5"/>
              <w:ind w:leftChars="0" w:left="0"/>
              <w:jc w:val="center"/>
              <w:rPr>
                <w:ins w:id="268" w:author="馬慈蓮" w:date="2018-08-15T14:34:00Z"/>
                <w:rFonts w:ascii="細明體" w:eastAsia="細明體" w:hAnsi="細明體"/>
                <w:kern w:val="0"/>
                <w:sz w:val="20"/>
                <w:szCs w:val="20"/>
              </w:rPr>
            </w:pPr>
            <w:ins w:id="269" w:author="馬慈蓮" w:date="2018-08-15T14:56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住院號</w:t>
              </w:r>
            </w:ins>
          </w:p>
        </w:tc>
        <w:tc>
          <w:tcPr>
            <w:tcW w:w="835" w:type="dxa"/>
            <w:shd w:val="clear" w:color="auto" w:fill="FFFFCC"/>
            <w:tcPrChange w:id="270" w:author="馬慈蓮" w:date="2018-08-15T15:14:00Z">
              <w:tcPr>
                <w:tcW w:w="1209" w:type="dxa"/>
                <w:shd w:val="clear" w:color="auto" w:fill="FFFFCC"/>
              </w:tcPr>
            </w:tcPrChange>
          </w:tcPr>
          <w:p w:rsidR="00DA4A29" w:rsidRPr="009E5952" w:rsidRDefault="00F7713E" w:rsidP="00AD2DB0">
            <w:pPr>
              <w:pStyle w:val="af5"/>
              <w:ind w:leftChars="0" w:left="0"/>
              <w:jc w:val="center"/>
              <w:rPr>
                <w:ins w:id="271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272" w:author="馬慈蓮" w:date="2018-08-15T14:56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身分證</w:t>
              </w:r>
            </w:ins>
          </w:p>
        </w:tc>
        <w:tc>
          <w:tcPr>
            <w:tcW w:w="1418" w:type="dxa"/>
            <w:shd w:val="clear" w:color="auto" w:fill="FFFFCC"/>
            <w:tcPrChange w:id="273" w:author="馬慈蓮" w:date="2018-08-15T15:14:00Z">
              <w:tcPr>
                <w:tcW w:w="1209" w:type="dxa"/>
                <w:shd w:val="clear" w:color="auto" w:fill="FFFFCC"/>
              </w:tcPr>
            </w:tcPrChange>
          </w:tcPr>
          <w:p w:rsidR="00DA4A29" w:rsidRPr="009E5952" w:rsidRDefault="00F7713E" w:rsidP="00AD2DB0">
            <w:pPr>
              <w:pStyle w:val="af5"/>
              <w:ind w:leftChars="0" w:left="0"/>
              <w:jc w:val="center"/>
              <w:rPr>
                <w:ins w:id="274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275" w:author="馬慈蓮" w:date="2018-08-15T14:56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匯款金額</w:t>
              </w:r>
            </w:ins>
          </w:p>
        </w:tc>
        <w:tc>
          <w:tcPr>
            <w:tcW w:w="1134" w:type="dxa"/>
            <w:shd w:val="clear" w:color="auto" w:fill="FFFFCC"/>
            <w:tcPrChange w:id="276" w:author="馬慈蓮" w:date="2018-08-15T15:14:00Z">
              <w:tcPr>
                <w:tcW w:w="969" w:type="dxa"/>
                <w:shd w:val="clear" w:color="auto" w:fill="FFFFCC"/>
              </w:tcPr>
            </w:tcPrChange>
          </w:tcPr>
          <w:p w:rsidR="00DA4A29" w:rsidRPr="009E5952" w:rsidRDefault="00F7713E" w:rsidP="00AD2DB0">
            <w:pPr>
              <w:pStyle w:val="af5"/>
              <w:ind w:leftChars="0" w:left="0"/>
              <w:jc w:val="center"/>
              <w:rPr>
                <w:ins w:id="277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278" w:author="馬慈蓮" w:date="2018-08-15T14:56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帳戶名稱</w:t>
              </w:r>
            </w:ins>
          </w:p>
        </w:tc>
        <w:tc>
          <w:tcPr>
            <w:tcW w:w="1134" w:type="dxa"/>
            <w:shd w:val="clear" w:color="auto" w:fill="FFFFCC"/>
            <w:tcPrChange w:id="279" w:author="馬慈蓮" w:date="2018-08-15T15:14:00Z">
              <w:tcPr>
                <w:tcW w:w="1134" w:type="dxa"/>
                <w:shd w:val="clear" w:color="auto" w:fill="FFFFCC"/>
              </w:tcPr>
            </w:tcPrChange>
          </w:tcPr>
          <w:p w:rsidR="00DA4A29" w:rsidRPr="009E5952" w:rsidRDefault="00CE6F45" w:rsidP="00AD2DB0">
            <w:pPr>
              <w:pStyle w:val="af5"/>
              <w:ind w:leftChars="0" w:left="0"/>
              <w:jc w:val="center"/>
              <w:rPr>
                <w:ins w:id="280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281" w:author="馬慈蓮" w:date="2018-08-15T15:12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匯款帳號</w:t>
              </w:r>
            </w:ins>
          </w:p>
        </w:tc>
        <w:tc>
          <w:tcPr>
            <w:tcW w:w="1524" w:type="dxa"/>
            <w:shd w:val="clear" w:color="auto" w:fill="FFFFCC"/>
            <w:tcPrChange w:id="282" w:author="馬慈蓮" w:date="2018-08-15T15:14:00Z">
              <w:tcPr>
                <w:tcW w:w="1524" w:type="dxa"/>
                <w:shd w:val="clear" w:color="auto" w:fill="FFFFCC"/>
              </w:tcPr>
            </w:tcPrChange>
          </w:tcPr>
          <w:p w:rsidR="00DA4A29" w:rsidRPr="009E5952" w:rsidRDefault="00DA4A29" w:rsidP="00AD2DB0">
            <w:pPr>
              <w:pStyle w:val="af5"/>
              <w:ind w:leftChars="0" w:left="0"/>
              <w:jc w:val="center"/>
              <w:rPr>
                <w:ins w:id="283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</w:p>
        </w:tc>
      </w:tr>
      <w:tr w:rsidR="00C70E4A" w:rsidRPr="009E5952" w:rsidTr="00C70E4A">
        <w:trPr>
          <w:ins w:id="284" w:author="馬慈蓮" w:date="2018-08-15T14:34:00Z"/>
        </w:trPr>
        <w:tc>
          <w:tcPr>
            <w:tcW w:w="1208" w:type="dxa"/>
            <w:tcPrChange w:id="285" w:author="馬慈蓮" w:date="2018-08-15T15:14:00Z">
              <w:tcPr>
                <w:tcW w:w="1208" w:type="dxa"/>
              </w:tcPr>
            </w:tcPrChange>
          </w:tcPr>
          <w:p w:rsidR="00F7713E" w:rsidRDefault="00DA4A29" w:rsidP="00F7713E">
            <w:pPr>
              <w:pStyle w:val="af5"/>
              <w:ind w:leftChars="0" w:left="0"/>
              <w:jc w:val="center"/>
              <w:rPr>
                <w:ins w:id="286" w:author="馬慈蓮" w:date="2018-08-15T14:54:00Z"/>
                <w:rFonts w:ascii="細明體" w:eastAsia="細明體" w:hAnsi="細明體"/>
                <w:kern w:val="0"/>
                <w:sz w:val="20"/>
                <w:szCs w:val="20"/>
              </w:rPr>
              <w:pPrChange w:id="287" w:author="馬慈蓮" w:date="2018-08-15T14:54:00Z">
                <w:pPr>
                  <w:pStyle w:val="af5"/>
                  <w:ind w:leftChars="0" w:left="0"/>
                </w:pPr>
              </w:pPrChange>
            </w:pPr>
            <w:ins w:id="288" w:author="馬慈蓮" w:date="2018-08-15T14:5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欄位</w:t>
              </w:r>
            </w:ins>
          </w:p>
          <w:p w:rsidR="00DA4A29" w:rsidRDefault="00DA4A29" w:rsidP="00F7713E">
            <w:pPr>
              <w:pStyle w:val="af5"/>
              <w:ind w:leftChars="0" w:left="0"/>
              <w:jc w:val="center"/>
              <w:rPr>
                <w:ins w:id="289" w:author="馬慈蓮" w:date="2018-08-15T14:53:00Z"/>
                <w:rFonts w:ascii="細明體" w:eastAsia="細明體" w:hAnsi="細明體" w:hint="eastAsia"/>
                <w:kern w:val="0"/>
                <w:sz w:val="20"/>
                <w:szCs w:val="20"/>
              </w:rPr>
              <w:pPrChange w:id="290" w:author="馬慈蓮" w:date="2018-08-15T14:54:00Z">
                <w:pPr>
                  <w:pStyle w:val="af5"/>
                  <w:ind w:leftChars="0" w:left="0"/>
                </w:pPr>
              </w:pPrChange>
            </w:pPr>
            <w:ins w:id="291" w:author="馬慈蓮" w:date="2018-08-15T14:5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內容</w:t>
              </w:r>
            </w:ins>
          </w:p>
        </w:tc>
        <w:tc>
          <w:tcPr>
            <w:tcW w:w="1202" w:type="dxa"/>
            <w:shd w:val="clear" w:color="auto" w:fill="auto"/>
            <w:tcPrChange w:id="292" w:author="馬慈蓮" w:date="2018-08-15T15:14:00Z">
              <w:tcPr>
                <w:tcW w:w="1209" w:type="dxa"/>
                <w:shd w:val="clear" w:color="auto" w:fill="auto"/>
              </w:tcPr>
            </w:tcPrChange>
          </w:tcPr>
          <w:p w:rsidR="00DA4A29" w:rsidRPr="009E5952" w:rsidRDefault="00DA4A29" w:rsidP="00AD2DB0">
            <w:pPr>
              <w:pStyle w:val="af5"/>
              <w:ind w:leftChars="0" w:left="0"/>
              <w:rPr>
                <w:ins w:id="293" w:author="馬慈蓮" w:date="2018-08-15T14:34:00Z"/>
                <w:rFonts w:ascii="細明體" w:eastAsia="細明體" w:hAnsi="細明體"/>
                <w:kern w:val="0"/>
                <w:sz w:val="20"/>
                <w:szCs w:val="20"/>
              </w:rPr>
            </w:pPr>
            <w:ins w:id="294" w:author="馬慈蓮" w:date="2018-08-15T14:5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ACNT_DATE</w:t>
              </w:r>
            </w:ins>
          </w:p>
        </w:tc>
        <w:tc>
          <w:tcPr>
            <w:tcW w:w="1418" w:type="dxa"/>
            <w:shd w:val="clear" w:color="auto" w:fill="auto"/>
            <w:tcPrChange w:id="295" w:author="馬慈蓮" w:date="2018-08-15T15:14:00Z">
              <w:tcPr>
                <w:tcW w:w="1209" w:type="dxa"/>
                <w:shd w:val="clear" w:color="auto" w:fill="auto"/>
              </w:tcPr>
            </w:tcPrChange>
          </w:tcPr>
          <w:p w:rsidR="00DA4A29" w:rsidRPr="009E5952" w:rsidRDefault="00FD06B9" w:rsidP="00AD2DB0">
            <w:pPr>
              <w:pStyle w:val="af5"/>
              <w:ind w:leftChars="0" w:left="0"/>
              <w:rPr>
                <w:ins w:id="296" w:author="馬慈蓮" w:date="2018-08-15T14:34:00Z"/>
                <w:rFonts w:ascii="細明體" w:eastAsia="細明體" w:hAnsi="細明體"/>
                <w:kern w:val="0"/>
                <w:sz w:val="20"/>
                <w:szCs w:val="20"/>
              </w:rPr>
            </w:pPr>
            <w:ins w:id="297" w:author="馬慈蓮" w:date="2018-08-15T15:1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HOSP_TNS_NO</w:t>
              </w:r>
            </w:ins>
          </w:p>
        </w:tc>
        <w:tc>
          <w:tcPr>
            <w:tcW w:w="1007" w:type="dxa"/>
            <w:shd w:val="clear" w:color="auto" w:fill="auto"/>
            <w:tcPrChange w:id="298" w:author="馬慈蓮" w:date="2018-08-15T15:14:00Z">
              <w:tcPr>
                <w:tcW w:w="1209" w:type="dxa"/>
                <w:shd w:val="clear" w:color="auto" w:fill="auto"/>
              </w:tcPr>
            </w:tcPrChange>
          </w:tcPr>
          <w:p w:rsidR="00CE36F0" w:rsidRPr="009E5952" w:rsidRDefault="00CE36F0" w:rsidP="00AD2DB0">
            <w:pPr>
              <w:pStyle w:val="af5"/>
              <w:ind w:leftChars="0" w:left="0"/>
              <w:rPr>
                <w:ins w:id="299" w:author="馬慈蓮" w:date="2018-08-15T14:34:00Z"/>
                <w:rFonts w:ascii="細明體" w:eastAsia="細明體" w:hAnsi="細明體" w:hint="eastAsia"/>
                <w:kern w:val="0"/>
                <w:sz w:val="20"/>
                <w:szCs w:val="20"/>
              </w:rPr>
            </w:pPr>
            <w:ins w:id="300" w:author="馬慈蓮" w:date="2018-08-15T15:1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HOSP_NO</w:t>
              </w:r>
            </w:ins>
          </w:p>
        </w:tc>
        <w:tc>
          <w:tcPr>
            <w:tcW w:w="835" w:type="dxa"/>
            <w:tcPrChange w:id="301" w:author="馬慈蓮" w:date="2018-08-15T15:14:00Z">
              <w:tcPr>
                <w:tcW w:w="1209" w:type="dxa"/>
              </w:tcPr>
            </w:tcPrChange>
          </w:tcPr>
          <w:p w:rsidR="00DA4A29" w:rsidRPr="009E5952" w:rsidRDefault="00683FD4" w:rsidP="00AD2DB0">
            <w:pPr>
              <w:pStyle w:val="af5"/>
              <w:ind w:leftChars="0" w:left="0"/>
              <w:rPr>
                <w:ins w:id="302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303" w:author="馬慈蓮" w:date="2018-08-15T15:13:00Z">
              <w:r w:rsidRPr="00683FD4">
                <w:rPr>
                  <w:rFonts w:ascii="細明體" w:eastAsia="細明體" w:hAnsi="細明體"/>
                  <w:kern w:val="0"/>
                  <w:sz w:val="20"/>
                  <w:szCs w:val="20"/>
                </w:rPr>
                <w:t>OCR_ID</w:t>
              </w:r>
            </w:ins>
          </w:p>
        </w:tc>
        <w:tc>
          <w:tcPr>
            <w:tcW w:w="1418" w:type="dxa"/>
            <w:tcPrChange w:id="304" w:author="馬慈蓮" w:date="2018-08-15T15:14:00Z">
              <w:tcPr>
                <w:tcW w:w="1209" w:type="dxa"/>
              </w:tcPr>
            </w:tcPrChange>
          </w:tcPr>
          <w:p w:rsidR="00DA4A29" w:rsidRPr="009E5952" w:rsidRDefault="00FD06B9" w:rsidP="00AD2DB0">
            <w:pPr>
              <w:pStyle w:val="af5"/>
              <w:ind w:leftChars="0" w:left="0"/>
              <w:rPr>
                <w:ins w:id="305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306" w:author="馬慈蓮" w:date="2018-08-15T15:1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PAY_AMT</w:t>
              </w:r>
            </w:ins>
          </w:p>
        </w:tc>
        <w:tc>
          <w:tcPr>
            <w:tcW w:w="1134" w:type="dxa"/>
            <w:tcPrChange w:id="307" w:author="馬慈蓮" w:date="2018-08-15T15:14:00Z">
              <w:tcPr>
                <w:tcW w:w="969" w:type="dxa"/>
              </w:tcPr>
            </w:tcPrChange>
          </w:tcPr>
          <w:p w:rsidR="00DA4A29" w:rsidRPr="009E5952" w:rsidRDefault="00FD06B9" w:rsidP="00FD06B9">
            <w:pPr>
              <w:pStyle w:val="af5"/>
              <w:ind w:leftChars="0" w:left="0"/>
              <w:rPr>
                <w:ins w:id="308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309" w:author="馬慈蓮" w:date="2018-08-15T15:1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A</w:t>
              </w:r>
              <w:r>
                <w:rPr>
                  <w:rFonts w:ascii="細明體" w:eastAsia="細明體" w:hAnsi="細明體"/>
                  <w:kern w:val="0"/>
                  <w:sz w:val="20"/>
                  <w:szCs w:val="20"/>
                </w:rPr>
                <w:t>CPT_NAME</w:t>
              </w:r>
            </w:ins>
          </w:p>
        </w:tc>
        <w:tc>
          <w:tcPr>
            <w:tcW w:w="1134" w:type="dxa"/>
            <w:tcPrChange w:id="310" w:author="馬慈蓮" w:date="2018-08-15T15:14:00Z">
              <w:tcPr>
                <w:tcW w:w="1134" w:type="dxa"/>
              </w:tcPr>
            </w:tcPrChange>
          </w:tcPr>
          <w:p w:rsidR="00DA4A29" w:rsidRPr="009E5952" w:rsidRDefault="00FD06B9" w:rsidP="00AD2DB0">
            <w:pPr>
              <w:pStyle w:val="af5"/>
              <w:ind w:leftChars="0" w:left="0"/>
              <w:rPr>
                <w:ins w:id="311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312" w:author="馬慈蓮" w:date="2018-08-15T15:1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ACNT_NO</w:t>
              </w:r>
            </w:ins>
          </w:p>
        </w:tc>
        <w:tc>
          <w:tcPr>
            <w:tcW w:w="1524" w:type="dxa"/>
            <w:tcPrChange w:id="313" w:author="馬慈蓮" w:date="2018-08-15T15:14:00Z">
              <w:tcPr>
                <w:tcW w:w="1524" w:type="dxa"/>
              </w:tcPr>
            </w:tcPrChange>
          </w:tcPr>
          <w:p w:rsidR="00DA4A29" w:rsidRPr="009E5952" w:rsidRDefault="00CE6F45" w:rsidP="00AD2DB0">
            <w:pPr>
              <w:pStyle w:val="af5"/>
              <w:ind w:leftChars="0" w:left="0"/>
              <w:rPr>
                <w:ins w:id="314" w:author="馬慈蓮" w:date="2018-08-15T14:35:00Z"/>
                <w:rFonts w:ascii="細明體" w:eastAsia="細明體" w:hAnsi="細明體"/>
                <w:kern w:val="0"/>
                <w:sz w:val="20"/>
                <w:szCs w:val="20"/>
              </w:rPr>
            </w:pPr>
            <w:ins w:id="315" w:author="馬慈蓮" w:date="2018-08-15T15:12:00Z">
              <w:r>
                <w:rPr>
                  <w:rFonts w:ascii="細明體" w:eastAsia="細明體" w:hAnsi="細明體"/>
                  <w:kern w:val="0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國泰人</w:t>
              </w:r>
            </w:ins>
            <w:ins w:id="316" w:author="馬慈蓮" w:date="2018-08-15T15:13:00Z">
              <w:r>
                <w:rPr>
                  <w:rFonts w:ascii="細明體" w:eastAsia="細明體" w:hAnsi="細明體" w:hint="eastAsia"/>
                  <w:kern w:val="0"/>
                  <w:sz w:val="20"/>
                  <w:szCs w:val="20"/>
                </w:rPr>
                <w:t>壽</w:t>
              </w:r>
            </w:ins>
            <w:ins w:id="317" w:author="馬慈蓮" w:date="2018-08-15T15:12:00Z">
              <w:r>
                <w:rPr>
                  <w:rFonts w:ascii="細明體" w:eastAsia="細明體" w:hAnsi="細明體"/>
                  <w:kern w:val="0"/>
                  <w:sz w:val="20"/>
                  <w:szCs w:val="20"/>
                </w:rPr>
                <w:t>”</w:t>
              </w:r>
            </w:ins>
          </w:p>
        </w:tc>
      </w:tr>
    </w:tbl>
    <w:p w:rsidR="007619C2" w:rsidRDefault="007619C2" w:rsidP="007619C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18" w:author="馬慈蓮" w:date="2018-08-15T15:21:00Z"/>
          <w:rFonts w:ascii="細明體" w:eastAsia="細明體" w:hAnsi="細明體" w:hint="eastAsia"/>
          <w:kern w:val="2"/>
          <w:lang w:eastAsia="zh-TW"/>
        </w:rPr>
        <w:pPrChange w:id="319" w:author="馬慈蓮" w:date="2018-08-15T15:21:00Z">
          <w:pPr>
            <w:pStyle w:val="Tabletext"/>
            <w:keepLines w:val="0"/>
            <w:numPr>
              <w:ilvl w:val="2"/>
              <w:numId w:val="9"/>
            </w:numPr>
            <w:spacing w:after="0" w:line="240" w:lineRule="auto"/>
            <w:ind w:left="1843" w:hanging="567"/>
          </w:pPr>
        </w:pPrChange>
      </w:pPr>
      <w:ins w:id="320" w:author="馬慈蓮" w:date="2018-08-15T15:21:00Z">
        <w:r>
          <w:rPr>
            <w:rFonts w:ascii="細明體" w:eastAsia="細明體" w:hAnsi="細明體" w:hint="eastAsia"/>
            <w:kern w:val="2"/>
            <w:lang w:eastAsia="zh-TW"/>
          </w:rPr>
          <w:t>內文下方文字：</w:t>
        </w:r>
      </w:ins>
    </w:p>
    <w:p w:rsidR="00D90C42" w:rsidRDefault="003F498E" w:rsidP="007619C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321" w:author="馬慈蓮" w:date="2018-08-15T15:26:00Z"/>
          <w:rFonts w:ascii="細明體" w:eastAsia="細明體" w:hAnsi="細明體"/>
          <w:kern w:val="2"/>
          <w:lang w:eastAsia="zh-TW"/>
        </w:rPr>
        <w:pPrChange w:id="322" w:author="馬慈蓮" w:date="2018-08-15T15:21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323" w:author="馬慈蓮" w:date="2018-08-15T15:21:00Z">
        <w:r>
          <w:rPr>
            <w:rFonts w:ascii="細明體" w:eastAsia="細明體" w:hAnsi="細明體" w:hint="eastAsia"/>
            <w:kern w:val="2"/>
            <w:lang w:eastAsia="zh-TW"/>
          </w:rPr>
          <w:t>總</w:t>
        </w:r>
        <w:r w:rsidR="007619C2">
          <w:rPr>
            <w:rFonts w:ascii="細明體" w:eastAsia="細明體" w:hAnsi="細明體" w:hint="eastAsia"/>
            <w:kern w:val="2"/>
            <w:lang w:eastAsia="zh-TW"/>
          </w:rPr>
          <w:t xml:space="preserve">金額：$總金額 + </w:t>
        </w:r>
        <w:r w:rsidR="007619C2">
          <w:rPr>
            <w:rFonts w:ascii="細明體" w:eastAsia="細明體" w:hAnsi="細明體"/>
            <w:kern w:val="2"/>
            <w:lang w:eastAsia="zh-TW"/>
          </w:rPr>
          <w:t>“</w:t>
        </w:r>
        <w:r w:rsidR="007619C2">
          <w:rPr>
            <w:rFonts w:ascii="細明體" w:eastAsia="細明體" w:hAnsi="細明體" w:hint="eastAsia"/>
            <w:kern w:val="2"/>
            <w:lang w:eastAsia="zh-TW"/>
          </w:rPr>
          <w:t>元</w:t>
        </w:r>
        <w:r w:rsidR="007619C2">
          <w:rPr>
            <w:rFonts w:ascii="細明體" w:eastAsia="細明體" w:hAnsi="細明體"/>
            <w:kern w:val="2"/>
            <w:lang w:eastAsia="zh-TW"/>
          </w:rPr>
          <w:t>”</w:t>
        </w:r>
      </w:ins>
    </w:p>
    <w:p w:rsidR="00361CC2" w:rsidRPr="00D90C42" w:rsidRDefault="00A46F3B" w:rsidP="00361CC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ins w:id="324" w:author="馬慈蓮" w:date="2018-08-15T15:21:00Z"/>
          <w:rFonts w:ascii="細明體" w:eastAsia="細明體" w:hAnsi="細明體"/>
          <w:kern w:val="2"/>
          <w:lang w:eastAsia="zh-TW"/>
        </w:rPr>
        <w:pPrChange w:id="325" w:author="馬慈蓮" w:date="2018-08-15T15:26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ins w:id="326" w:author="馬慈蓮" w:date="2018-08-15T15:26:00Z">
        <w:r>
          <w:rPr>
            <w:rFonts w:ascii="細明體" w:eastAsia="細明體" w:hAnsi="細明體" w:hint="eastAsia"/>
            <w:kern w:val="2"/>
            <w:lang w:eastAsia="zh-TW"/>
          </w:rPr>
          <w:t>寄送成功：</w:t>
        </w:r>
        <w:r w:rsidR="00361CC2">
          <w:rPr>
            <w:rFonts w:ascii="細明體" w:eastAsia="細明體" w:hAnsi="細明體" w:hint="eastAsia"/>
            <w:kern w:val="2"/>
            <w:lang w:eastAsia="zh-TW"/>
          </w:rPr>
          <w:t>$</w:t>
        </w:r>
        <w:r w:rsidR="00361CC2" w:rsidRPr="009E5952">
          <w:rPr>
            <w:rFonts w:ascii="細明體" w:eastAsia="細明體" w:hAnsi="細明體" w:hint="eastAsia"/>
            <w:kern w:val="2"/>
            <w:lang w:eastAsia="zh-TW"/>
          </w:rPr>
          <w:t>成功</w:t>
        </w:r>
        <w:r w:rsidR="00361CC2">
          <w:rPr>
            <w:rFonts w:ascii="細明體" w:eastAsia="細明體" w:hAnsi="細明體" w:hint="eastAsia"/>
            <w:kern w:val="2"/>
            <w:lang w:eastAsia="zh-TW"/>
          </w:rPr>
          <w:t>件</w:t>
        </w:r>
        <w:r w:rsidR="00361CC2" w:rsidRPr="009E5952">
          <w:rPr>
            <w:rFonts w:ascii="細明體" w:eastAsia="細明體" w:hAnsi="細明體" w:hint="eastAsia"/>
            <w:kern w:val="2"/>
            <w:lang w:eastAsia="zh-TW"/>
          </w:rPr>
          <w:t>數</w:t>
        </w:r>
        <w:r w:rsidR="00361CC2">
          <w:rPr>
            <w:rFonts w:ascii="細明體" w:eastAsia="細明體" w:hAnsi="細明體" w:hint="eastAsia"/>
            <w:kern w:val="2"/>
            <w:lang w:eastAsia="zh-TW"/>
          </w:rPr>
          <w:t>++</w:t>
        </w:r>
      </w:ins>
    </w:p>
    <w:p w:rsidR="000E2A8E" w:rsidRPr="000E2A8E" w:rsidRDefault="000E2A8E" w:rsidP="001D25E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327" w:author="馬慈蓮" w:date="2018-08-15T15:29:00Z">
          <w:pPr>
            <w:pStyle w:val="Tabletext"/>
            <w:keepLines w:val="0"/>
            <w:numPr>
              <w:numId w:val="9"/>
            </w:numPr>
            <w:spacing w:after="0" w:line="240" w:lineRule="auto"/>
            <w:ind w:left="850" w:hanging="425"/>
          </w:pPr>
        </w:pPrChange>
      </w:pPr>
      <w:r>
        <w:rPr>
          <w:rFonts w:ascii="細明體" w:eastAsia="細明體" w:hAnsi="細明體" w:hint="eastAsia"/>
          <w:bCs/>
          <w:kern w:val="2"/>
          <w:lang w:eastAsia="zh-TW"/>
        </w:rPr>
        <w:t>更新</w:t>
      </w:r>
      <w:r>
        <w:rPr>
          <w:rFonts w:ascii="細明體" w:eastAsia="細明體" w:hAnsi="細明體" w:hint="eastAsia"/>
          <w:lang w:eastAsia="zh-TW"/>
        </w:rPr>
        <w:t>折抵醫療費用受理檔DTAAI401</w:t>
      </w:r>
    </w:p>
    <w:p w:rsidR="000E2A8E" w:rsidRPr="00215D88" w:rsidRDefault="006B2AFF" w:rsidP="001D25E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  <w:pPrChange w:id="328" w:author="馬慈蓮" w:date="2018-08-15T15:29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以</w:t>
      </w:r>
      <w:r>
        <w:rPr>
          <w:rFonts w:ascii="細明體" w:eastAsia="細明體" w:hAnsi="細明體" w:hint="eastAsia"/>
          <w:lang w:eastAsia="zh-TW"/>
        </w:rPr>
        <w:t>$折抵編號List更新折抵醫療費用受理檔.</w:t>
      </w:r>
      <w:r w:rsidR="00BF5013">
        <w:rPr>
          <w:rFonts w:ascii="細明體" w:eastAsia="細明體" w:hAnsi="細明體" w:hint="eastAsia"/>
        </w:rPr>
        <w:t>對帳明細回傳日期</w:t>
      </w:r>
      <w:r w:rsidR="00BF5013">
        <w:rPr>
          <w:rFonts w:ascii="細明體" w:eastAsia="細明體" w:hAnsi="細明體" w:hint="eastAsia"/>
          <w:lang w:eastAsia="zh-TW"/>
        </w:rPr>
        <w:t>(</w:t>
      </w:r>
      <w:r w:rsidR="00BF5013">
        <w:rPr>
          <w:rFonts w:ascii="細明體" w:eastAsia="細明體" w:hAnsi="細明體" w:hint="eastAsia"/>
          <w:caps/>
          <w:lang w:eastAsia="zh-TW"/>
        </w:rPr>
        <w:t>ACNT_RTN_DATE</w:t>
      </w:r>
      <w:r w:rsidR="00BF5013">
        <w:rPr>
          <w:rFonts w:ascii="細明體" w:eastAsia="細明體" w:hAnsi="細明體" w:hint="eastAsia"/>
          <w:lang w:eastAsia="zh-TW"/>
        </w:rPr>
        <w:t>)</w:t>
      </w:r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/>
          <w:lang w:eastAsia="zh-TW"/>
        </w:rPr>
        <w:t>current timestamp</w:t>
      </w:r>
    </w:p>
    <w:p w:rsidR="00EC09D8" w:rsidRPr="00594615" w:rsidRDefault="00EC09D8" w:rsidP="002A0F0B">
      <w:pPr>
        <w:pStyle w:val="Tabletext"/>
        <w:keepLines w:val="0"/>
        <w:numPr>
          <w:ilvl w:val="0"/>
          <w:numId w:val="9"/>
        </w:numPr>
        <w:spacing w:after="0" w:line="240" w:lineRule="auto"/>
        <w:rPr>
          <w:ins w:id="329" w:author="馬慈蓮" w:date="2019-07-29T09:22:00Z"/>
          <w:rFonts w:ascii="細明體" w:eastAsia="細明體" w:hAnsi="細明體"/>
          <w:color w:val="538135"/>
          <w:kern w:val="2"/>
          <w:lang w:eastAsia="zh-TW"/>
          <w:rPrChange w:id="330" w:author="馬慈蓮" w:date="2019-07-29T09:23:00Z">
            <w:rPr>
              <w:ins w:id="331" w:author="馬慈蓮" w:date="2019-07-29T09:22:00Z"/>
              <w:rFonts w:ascii="細明體" w:eastAsia="細明體" w:hAnsi="細明體"/>
              <w:kern w:val="2"/>
              <w:lang w:eastAsia="zh-TW"/>
            </w:rPr>
          </w:rPrChange>
        </w:rPr>
        <w:pPrChange w:id="332" w:author="馬慈蓮" w:date="2018-08-15T15:29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ins w:id="333" w:author="馬慈蓮" w:date="2019-07-29T09:22:00Z">
        <w:r w:rsidRPr="00594615">
          <w:rPr>
            <w:rFonts w:ascii="細明體" w:eastAsia="細明體" w:hAnsi="細明體" w:hint="eastAsia"/>
            <w:color w:val="538135"/>
            <w:kern w:val="2"/>
            <w:lang w:eastAsia="zh-TW"/>
            <w:rPrChange w:id="334" w:author="馬慈蓮" w:date="2019-07-29T09:23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將寄送件數、失敗</w:t>
        </w:r>
      </w:ins>
      <w:ins w:id="335" w:author="馬慈蓮" w:date="2019-07-29T09:23:00Z">
        <w:r w:rsidRPr="00594615">
          <w:rPr>
            <w:rFonts w:ascii="細明體" w:eastAsia="細明體" w:hAnsi="細明體" w:hint="eastAsia"/>
            <w:color w:val="538135"/>
            <w:kern w:val="2"/>
            <w:lang w:eastAsia="zh-TW"/>
            <w:rPrChange w:id="336" w:author="馬慈蓮" w:date="2019-07-29T09:23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件數寫入巡檢表</w:t>
        </w:r>
      </w:ins>
      <w:ins w:id="337" w:author="馬慈蓮" w:date="2019-07-29T09:30:00Z">
        <w:r w:rsidR="002A0F0B" w:rsidRPr="00594615">
          <w:rPr>
            <w:rFonts w:ascii="細明體" w:eastAsia="細明體" w:hAnsi="細明體" w:hint="eastAsia"/>
            <w:color w:val="538135"/>
            <w:kern w:val="2"/>
            <w:lang w:eastAsia="zh-TW"/>
          </w:rPr>
          <w:t>(</w:t>
        </w:r>
        <w:r w:rsidR="002A0F0B" w:rsidRPr="002A0F0B">
          <w:rPr>
            <w:rFonts w:ascii="細明體" w:eastAsia="細明體" w:hAnsi="細明體"/>
            <w:color w:val="538135"/>
            <w:kern w:val="2"/>
            <w:lang w:eastAsia="zh-TW"/>
          </w:rPr>
          <w:t>JAAADI101</w:t>
        </w:r>
        <w:r w:rsidR="002A0F0B">
          <w:rPr>
            <w:rFonts w:ascii="細明體" w:eastAsia="細明體" w:hAnsi="細明體" w:hint="eastAsia"/>
            <w:color w:val="538135"/>
            <w:kern w:val="2"/>
            <w:lang w:eastAsia="zh-TW"/>
          </w:rPr>
          <w:t>、</w:t>
        </w:r>
        <w:r w:rsidR="002A0F0B" w:rsidRPr="002A0F0B">
          <w:rPr>
            <w:rFonts w:ascii="細明體" w:eastAsia="細明體" w:hAnsi="細明體"/>
            <w:color w:val="538135"/>
            <w:kern w:val="2"/>
            <w:lang w:eastAsia="zh-TW"/>
          </w:rPr>
          <w:t>AAI4_B005</w:t>
        </w:r>
        <w:r w:rsidR="002A0F0B" w:rsidRPr="00594615">
          <w:rPr>
            <w:rFonts w:ascii="細明體" w:eastAsia="細明體" w:hAnsi="細明體" w:hint="eastAsia"/>
            <w:color w:val="538135"/>
            <w:kern w:val="2"/>
            <w:lang w:eastAsia="zh-TW"/>
          </w:rPr>
          <w:t>)</w:t>
        </w:r>
      </w:ins>
    </w:p>
    <w:p w:rsidR="00215D88" w:rsidRDefault="00215D88" w:rsidP="00FD3D61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338" w:author="馬慈蓮" w:date="2018-08-15T15:29:00Z">
          <w:pPr>
            <w:pStyle w:val="Tabletext"/>
            <w:keepLines w:val="0"/>
            <w:numPr>
              <w:ilvl w:val="1"/>
              <w:numId w:val="9"/>
            </w:numPr>
            <w:spacing w:after="0" w:line="240" w:lineRule="auto"/>
            <w:ind w:left="1417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215D88" w:rsidRDefault="00215D88" w:rsidP="00D44E60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339" w:author="馬慈蓮" w:date="2018-08-15T15:29:00Z">
          <w:pPr>
            <w:pStyle w:val="Tabletext"/>
            <w:keepLines w:val="0"/>
            <w:numPr>
              <w:ilvl w:val="2"/>
              <w:numId w:val="9"/>
            </w:numPr>
            <w:spacing w:after="0" w:line="240" w:lineRule="auto"/>
            <w:ind w:left="1843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記錄fatal LOG：”</w:t>
      </w:r>
      <w:r w:rsidRPr="00215D88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更新</w:t>
      </w:r>
      <w:r>
        <w:rPr>
          <w:rFonts w:ascii="細明體" w:eastAsia="細明體" w:hAnsi="細明體" w:hint="eastAsia"/>
          <w:lang w:eastAsia="zh-TW"/>
        </w:rPr>
        <w:t>折抵醫療費用</w:t>
      </w:r>
      <w:r w:rsidR="00A67BF0" w:rsidRPr="00A67BF0">
        <w:rPr>
          <w:rFonts w:ascii="細明體" w:eastAsia="細明體" w:hAnsi="細明體" w:hint="eastAsia"/>
          <w:lang w:eastAsia="zh-TW"/>
        </w:rPr>
        <w:t>對帳明細回傳日期</w:t>
      </w:r>
      <w:r>
        <w:rPr>
          <w:rFonts w:ascii="細明體" w:eastAsia="細明體" w:hAnsi="細明體" w:hint="eastAsia"/>
          <w:lang w:eastAsia="zh-TW"/>
        </w:rPr>
        <w:t>發生</w:t>
      </w:r>
      <w:r>
        <w:rPr>
          <w:rFonts w:ascii="細明體" w:eastAsia="細明體" w:hAnsi="細明體" w:hint="eastAsia"/>
          <w:kern w:val="2"/>
          <w:lang w:eastAsia="zh-TW"/>
        </w:rPr>
        <w:t xml:space="preserve">錯誤，折抵編號=”+ </w:t>
      </w:r>
      <w:r w:rsidRPr="00726865">
        <w:rPr>
          <w:rFonts w:ascii="細明體" w:eastAsia="細明體" w:hAnsi="細明體" w:hint="eastAsia"/>
          <w:lang w:eastAsia="zh-TW"/>
        </w:rPr>
        <w:t>$折抵醫療費用資料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DTAAA401.折抵編號 + “，原因:”+ 錯誤訊息</w:t>
      </w:r>
    </w:p>
    <w:p w:rsidR="00215D88" w:rsidRDefault="00215D88" w:rsidP="00D44E60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340" w:author="馬慈蓮" w:date="2018-08-15T15:29:00Z">
          <w:pPr>
            <w:pStyle w:val="Tabletext"/>
            <w:keepLines w:val="0"/>
            <w:numPr>
              <w:ilvl w:val="2"/>
              <w:numId w:val="9"/>
            </w:numPr>
            <w:spacing w:after="0" w:line="240" w:lineRule="auto"/>
            <w:ind w:left="1843" w:hanging="567"/>
          </w:pPr>
        </w:pPrChange>
      </w:pPr>
      <w:r>
        <w:rPr>
          <w:rFonts w:ascii="細明體" w:eastAsia="細明體" w:hAnsi="細明體" w:hint="eastAsia"/>
          <w:bCs/>
          <w:kern w:val="2"/>
          <w:lang w:eastAsia="zh-TW"/>
        </w:rPr>
        <w:t>CALL batch.ErrorLog (異常訊息記錄模組)，記錄錯誤訊息，</w:t>
      </w:r>
    </w:p>
    <w:p w:rsidR="00215D88" w:rsidRDefault="00215D88" w:rsidP="00D44E60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341" w:author="馬慈蓮" w:date="2018-08-15T15:29:00Z">
          <w:pPr>
            <w:pStyle w:val="Tabletext"/>
            <w:keepLines w:val="0"/>
            <w:numPr>
              <w:ilvl w:val="2"/>
              <w:numId w:val="9"/>
            </w:numPr>
            <w:spacing w:after="0" w:line="240" w:lineRule="auto"/>
            <w:ind w:left="1843" w:hanging="567"/>
          </w:pPr>
        </w:pPrChange>
      </w:pPr>
      <w:r>
        <w:rPr>
          <w:rFonts w:ascii="細明體" w:eastAsia="細明體" w:hAnsi="細明體" w:hint="eastAsia"/>
          <w:kern w:val="2"/>
          <w:lang w:eastAsia="zh-TW"/>
        </w:rPr>
        <w:t>錯誤件數</w:t>
      </w:r>
      <w:r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215D88" w:rsidRPr="00215D88" w:rsidRDefault="00215D88" w:rsidP="00D44E60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342" w:author="馬慈蓮" w:date="2018-08-15T15:29:00Z">
          <w:pPr>
            <w:pStyle w:val="Tabletext"/>
            <w:keepLines w:val="0"/>
            <w:numPr>
              <w:ilvl w:val="2"/>
              <w:numId w:val="9"/>
            </w:numPr>
            <w:spacing w:after="0" w:line="240" w:lineRule="auto"/>
            <w:ind w:left="1843" w:hanging="567"/>
          </w:pPr>
        </w:pPrChange>
      </w:pPr>
      <w:r>
        <w:rPr>
          <w:rFonts w:ascii="細明體" w:eastAsia="細明體" w:hAnsi="細明體" w:hint="eastAsia"/>
          <w:bCs/>
          <w:kern w:val="2"/>
          <w:lang w:eastAsia="zh-TW"/>
        </w:rPr>
        <w:t>結束程式且程式執行結果異常</w:t>
      </w:r>
    </w:p>
    <w:p w:rsidR="00CE4BB2" w:rsidRDefault="00CE4BB2" w:rsidP="00596EA8">
      <w:pPr>
        <w:pStyle w:val="Tabletext"/>
        <w:keepLines w:val="0"/>
        <w:numPr>
          <w:ilvl w:val="0"/>
          <w:numId w:val="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batch.CountManager(批次作業件數記錄模組)，記錄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EF6A37" w:rsidRDefault="00EF6A37" w:rsidP="00CE4BB2">
      <w:pPr>
        <w:rPr>
          <w:ins w:id="343" w:author="馬慈蓮" w:date="2018-08-15T10:28:00Z"/>
        </w:rPr>
      </w:pPr>
    </w:p>
    <w:p w:rsidR="005E354A" w:rsidRPr="00445257" w:rsidRDefault="005E354A" w:rsidP="00CE4BB2">
      <w:pPr>
        <w:rPr>
          <w:ins w:id="344" w:author="馬慈蓮" w:date="2018-08-15T10:28:00Z"/>
          <w:rFonts w:ascii="細明體" w:eastAsia="細明體" w:hAnsi="細明體"/>
          <w:sz w:val="20"/>
          <w:szCs w:val="20"/>
          <w:rPrChange w:id="345" w:author="馬慈蓮" w:date="2018-08-15T13:12:00Z">
            <w:rPr>
              <w:ins w:id="346" w:author="馬慈蓮" w:date="2018-08-15T10:28:00Z"/>
            </w:rPr>
          </w:rPrChange>
        </w:rPr>
      </w:pPr>
      <w:ins w:id="347" w:author="馬慈蓮" w:date="2018-08-15T10:28:00Z">
        <w:r w:rsidRPr="00445257">
          <w:rPr>
            <w:rFonts w:ascii="細明體" w:eastAsia="細明體" w:hAnsi="細明體" w:hint="eastAsia"/>
            <w:sz w:val="20"/>
            <w:szCs w:val="20"/>
            <w:rPrChange w:id="348" w:author="馬慈蓮" w:date="2018-08-15T13:12:00Z">
              <w:rPr>
                <w:rFonts w:hint="eastAsia"/>
              </w:rPr>
            </w:rPrChange>
          </w:rPr>
          <w:t>SQL</w:t>
        </w:r>
        <w:r w:rsidRPr="00445257">
          <w:rPr>
            <w:rFonts w:ascii="細明體" w:eastAsia="細明體" w:hAnsi="細明體" w:hint="eastAsia"/>
            <w:sz w:val="20"/>
            <w:szCs w:val="20"/>
            <w:rPrChange w:id="349" w:author="馬慈蓮" w:date="2018-08-15T13:12:00Z">
              <w:rPr>
                <w:rFonts w:hint="eastAsia"/>
              </w:rPr>
            </w:rPrChange>
          </w:rPr>
          <w:t>：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350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351" w:author="馬慈蓮" w:date="2018-08-15T13:12:00Z">
            <w:rPr>
              <w:ins w:id="352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353" w:author="馬慈蓮" w:date="2018-08-15T11:47:00Z"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354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with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55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t1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356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as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57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(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358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359" w:author="馬慈蓮" w:date="2018-08-15T13:12:00Z">
            <w:rPr>
              <w:ins w:id="360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361" w:author="馬慈蓮" w:date="2018-08-15T11:47:00Z"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362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SELECT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63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AAI401.CASE_NO, AAI001.ACNT_DATE, AAI401.HOSP_TNS_NO, AAI401.HOSP_NO, AAI401.OCR_ID, AAI001.ACPT_NAME,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364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365" w:author="馬慈蓮" w:date="2018-08-15T13:12:00Z">
            <w:rPr>
              <w:ins w:id="366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367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6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   AAI001.ACNT_NO, AAI320.</w:t>
        </w:r>
        <w:r w:rsidR="00A90EF8"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69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ACNT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7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_MAIL, </w:t>
        </w:r>
        <w:r w:rsidRPr="00445257">
          <w:rPr>
            <w:rFonts w:ascii="細明體" w:eastAsia="細明體" w:hAnsi="細明體" w:cs="Courier New"/>
            <w:color w:val="FF00FF"/>
            <w:kern w:val="0"/>
            <w:sz w:val="20"/>
            <w:szCs w:val="20"/>
            <w:rPrChange w:id="371" w:author="馬慈蓮" w:date="2018-08-15T13:12:00Z"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rPrChange>
          </w:rPr>
          <w:t>SUM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7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(AAI001.ADV_AMT)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373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AS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7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PAY_AMT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375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376" w:author="馬慈蓮" w:date="2018-08-15T13:12:00Z">
            <w:rPr>
              <w:ins w:id="377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378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79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380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FROM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81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DBAA.DTAAI401 AAI401 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382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383" w:author="馬慈蓮" w:date="2018-08-15T13:12:00Z">
            <w:rPr>
              <w:ins w:id="384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385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8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</w:t>
        </w:r>
        <w:r w:rsidRPr="00445257">
          <w:rPr>
            <w:rFonts w:ascii="細明體" w:eastAsia="細明體" w:hAnsi="細明體" w:cs="Courier New"/>
            <w:color w:val="FF00FF"/>
            <w:kern w:val="0"/>
            <w:sz w:val="20"/>
            <w:szCs w:val="20"/>
            <w:rPrChange w:id="387" w:author="馬慈蓮" w:date="2018-08-15T13:12:00Z"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rPrChange>
          </w:rPr>
          <w:t>LEFT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8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389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JOIN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9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DBAA.DTAAI001 AAI001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391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392" w:author="馬慈蓮" w:date="2018-08-15T13:12:00Z">
            <w:rPr>
              <w:ins w:id="393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394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95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396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ON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97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AAI401.PRE_APLY_NO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398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=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399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AAI001.APLY_NO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00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01" w:author="馬慈蓮" w:date="2018-08-15T13:12:00Z">
            <w:rPr>
              <w:ins w:id="402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03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0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</w:t>
        </w:r>
        <w:r w:rsidRPr="00445257">
          <w:rPr>
            <w:rFonts w:ascii="細明體" w:eastAsia="細明體" w:hAnsi="細明體" w:cs="Courier New"/>
            <w:color w:val="FF00FF"/>
            <w:kern w:val="0"/>
            <w:sz w:val="20"/>
            <w:szCs w:val="20"/>
            <w:rPrChange w:id="405" w:author="馬慈蓮" w:date="2018-08-15T13:12:00Z"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rPrChange>
          </w:rPr>
          <w:t>LEFT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0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07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JOIN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0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DBAA.DTAAI320 AAI320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09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10" w:author="馬慈蓮" w:date="2018-08-15T13:12:00Z">
            <w:rPr>
              <w:ins w:id="411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12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13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14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ON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15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AAI401.HOSP_TNS_NO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416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=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17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AAI320.HOSP_TRN_NO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18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19" w:author="馬慈蓮" w:date="2018-08-15T13:12:00Z">
            <w:rPr>
              <w:ins w:id="420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21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2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23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WHERE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2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AAI401.RAMT_UPT_DATE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25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IS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2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427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NOT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2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29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NULL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30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31" w:author="馬慈蓮" w:date="2018-08-15T13:12:00Z">
            <w:rPr>
              <w:ins w:id="432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33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3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435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AND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3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AAI001.ACNT_DATE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37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IS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3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439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NOT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4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41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NULL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42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43" w:author="馬慈蓮" w:date="2018-08-15T13:12:00Z">
            <w:rPr>
              <w:ins w:id="444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45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4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447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AND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4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b/>
            <w:bCs/>
            <w:color w:val="000000"/>
            <w:kern w:val="0"/>
            <w:sz w:val="20"/>
            <w:szCs w:val="20"/>
            <w:rPrChange w:id="449" w:author="馬慈蓮" w:date="2018-08-15T13:12:00Z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rPrChange>
          </w:rPr>
          <w:t>DATE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5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(AAI001.APLY_DATE)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451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=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5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FF0000"/>
            <w:kern w:val="0"/>
            <w:sz w:val="20"/>
            <w:szCs w:val="20"/>
            <w:rPrChange w:id="453" w:author="馬慈蓮" w:date="2018-08-15T13:12:00Z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rPrChange>
          </w:rPr>
          <w:t>'2018-08-14'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54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55" w:author="馬慈蓮" w:date="2018-08-15T13:12:00Z">
            <w:rPr>
              <w:ins w:id="456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57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5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59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GROUP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6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61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BY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6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AAI001.APLY_NO, AAI401.CASE_NO, AAI001.ACNT_DATE, AAI401.HOSP_TNS_NO, AAI401.HOSP_NO,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63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64" w:author="馬慈蓮" w:date="2018-08-15T13:12:00Z">
            <w:rPr>
              <w:ins w:id="465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66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67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   AAI401.OCR_ID, AAI001.ACPT_NAME, AAI001.ACNT_NO, AAI320.</w:t>
        </w:r>
        <w:r w:rsidR="00A90EF8"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6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ACNT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69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_MAIL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70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71" w:author="馬慈蓮" w:date="2018-08-15T13:12:00Z">
            <w:rPr>
              <w:ins w:id="472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73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7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75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UNION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76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77" w:author="馬慈蓮" w:date="2018-08-15T13:12:00Z">
            <w:rPr>
              <w:ins w:id="478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79" w:author="馬慈蓮" w:date="2018-08-15T11:47:00Z"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80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SELECT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81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AAI401.CASE_NO,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82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null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83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84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AS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85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ACNT_DATE, AAI401.HOSP_TNS_NO, AAI401.HOSP_NO, AAI401.OCR_ID, </w:t>
        </w:r>
        <w:r w:rsidRPr="00445257">
          <w:rPr>
            <w:rFonts w:ascii="細明體" w:eastAsia="細明體" w:hAnsi="細明體" w:cs="Courier New"/>
            <w:color w:val="FF0000"/>
            <w:kern w:val="0"/>
            <w:sz w:val="20"/>
            <w:szCs w:val="20"/>
            <w:rPrChange w:id="486" w:author="馬慈蓮" w:date="2018-08-15T13:12:00Z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rPrChange>
          </w:rPr>
          <w:t>''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87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88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AS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89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ACPT_NAME, 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490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491" w:author="馬慈蓮" w:date="2018-08-15T13:12:00Z">
            <w:rPr>
              <w:ins w:id="492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493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9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   </w:t>
        </w:r>
        <w:r w:rsidRPr="00445257">
          <w:rPr>
            <w:rFonts w:ascii="細明體" w:eastAsia="細明體" w:hAnsi="細明體" w:cs="Courier New"/>
            <w:color w:val="FF0000"/>
            <w:kern w:val="0"/>
            <w:sz w:val="20"/>
            <w:szCs w:val="20"/>
            <w:rPrChange w:id="495" w:author="馬慈蓮" w:date="2018-08-15T13:12:00Z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rPrChange>
          </w:rPr>
          <w:t>''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9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97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AS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49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ACNT_NO, AAI320.SEND_MAIL, AAI401.REAL_PAY_AMT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499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AS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0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PAY_AMT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01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02" w:author="馬慈蓮" w:date="2018-08-15T13:12:00Z">
            <w:rPr>
              <w:ins w:id="503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04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05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06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FROM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07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DBAA.DTAAI401 AAI401  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08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09" w:author="馬慈蓮" w:date="2018-08-15T13:12:00Z">
            <w:rPr>
              <w:ins w:id="510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11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1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</w:t>
        </w:r>
        <w:r w:rsidRPr="00445257">
          <w:rPr>
            <w:rFonts w:ascii="細明體" w:eastAsia="細明體" w:hAnsi="細明體" w:cs="Courier New"/>
            <w:color w:val="FF00FF"/>
            <w:kern w:val="0"/>
            <w:sz w:val="20"/>
            <w:szCs w:val="20"/>
            <w:rPrChange w:id="513" w:author="馬慈蓮" w:date="2018-08-15T13:12:00Z"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rPrChange>
          </w:rPr>
          <w:t>LEFT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1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15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JOIN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1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DBAA.DTAAI320 AAI320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17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18" w:author="馬慈蓮" w:date="2018-08-15T13:12:00Z">
            <w:rPr>
              <w:ins w:id="519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20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21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22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ON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23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AAI401.HOSP_TNS_NO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524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=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25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AAI320.HOSP_TRN_NO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26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27" w:author="馬慈蓮" w:date="2018-08-15T13:12:00Z">
            <w:rPr>
              <w:ins w:id="528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29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3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31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WHERE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3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AAI401.ACNT_RTN_DATE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33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IS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3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35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NULL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36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37" w:author="馬慈蓮" w:date="2018-08-15T13:12:00Z">
            <w:rPr>
              <w:ins w:id="538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39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4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541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AND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4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b/>
            <w:bCs/>
            <w:color w:val="000000"/>
            <w:kern w:val="0"/>
            <w:sz w:val="20"/>
            <w:szCs w:val="20"/>
            <w:rPrChange w:id="543" w:author="馬慈蓮" w:date="2018-08-15T13:12:00Z"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rPrChange>
          </w:rPr>
          <w:t>DATE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4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(AAI401.RAMT_UPT_DATE)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545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=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4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FF0000"/>
            <w:kern w:val="0"/>
            <w:sz w:val="20"/>
            <w:szCs w:val="20"/>
            <w:rPrChange w:id="547" w:author="馬慈蓮" w:date="2018-08-15T13:12:00Z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rPrChange>
          </w:rPr>
          <w:t>'2018-08-14'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48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49" w:author="馬慈蓮" w:date="2018-08-15T13:12:00Z">
            <w:rPr>
              <w:ins w:id="550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51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5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553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AND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54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AAI401.REAL_PAY_AMT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555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=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56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b/>
            <w:bCs/>
            <w:color w:val="800000"/>
            <w:kern w:val="0"/>
            <w:sz w:val="20"/>
            <w:szCs w:val="20"/>
            <w:rPrChange w:id="557" w:author="馬慈蓮" w:date="2018-08-15T13:12:00Z">
              <w:rPr>
                <w:rFonts w:ascii="Courier New" w:hAnsi="Courier New" w:cs="Courier New"/>
                <w:b/>
                <w:bCs/>
                <w:color w:val="800000"/>
                <w:kern w:val="0"/>
                <w:sz w:val="20"/>
                <w:szCs w:val="20"/>
              </w:rPr>
            </w:rPrChange>
          </w:rPr>
          <w:t>0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58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59" w:author="馬慈蓮" w:date="2018-08-15T13:12:00Z">
            <w:rPr>
              <w:ins w:id="560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61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6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>)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63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64" w:author="馬慈蓮" w:date="2018-08-15T13:12:00Z">
            <w:rPr>
              <w:ins w:id="565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66" w:author="馬慈蓮" w:date="2018-08-15T11:47:00Z"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67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select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68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808080"/>
            <w:kern w:val="0"/>
            <w:sz w:val="20"/>
            <w:szCs w:val="20"/>
            <w:rPrChange w:id="569" w:author="馬慈蓮" w:date="2018-08-15T13:12:00Z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</w:rPrChange>
          </w:rPr>
          <w:t>*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70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71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from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72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t1</w:t>
        </w:r>
      </w:ins>
    </w:p>
    <w:p w:rsidR="009D203A" w:rsidRPr="00445257" w:rsidRDefault="009D203A" w:rsidP="009D203A">
      <w:pPr>
        <w:autoSpaceDE w:val="0"/>
        <w:autoSpaceDN w:val="0"/>
        <w:adjustRightInd w:val="0"/>
        <w:rPr>
          <w:ins w:id="573" w:author="馬慈蓮" w:date="2018-08-15T11:47:00Z"/>
          <w:rFonts w:ascii="細明體" w:eastAsia="細明體" w:hAnsi="細明體" w:cs="Courier New"/>
          <w:color w:val="000000"/>
          <w:kern w:val="0"/>
          <w:sz w:val="20"/>
          <w:szCs w:val="20"/>
          <w:rPrChange w:id="574" w:author="馬慈蓮" w:date="2018-08-15T13:12:00Z">
            <w:rPr>
              <w:ins w:id="575" w:author="馬慈蓮" w:date="2018-08-15T11:47:00Z"/>
              <w:rFonts w:ascii="Courier New" w:hAnsi="Courier New" w:cs="Courier New"/>
              <w:color w:val="000000"/>
              <w:kern w:val="0"/>
              <w:sz w:val="20"/>
              <w:szCs w:val="20"/>
            </w:rPr>
          </w:rPrChange>
        </w:rPr>
      </w:pPr>
      <w:ins w:id="576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77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78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order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79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80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by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81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HOSP_TNS_NO, TOT_PAY_AMT</w:t>
        </w:r>
      </w:ins>
    </w:p>
    <w:p w:rsidR="005E354A" w:rsidRPr="00445257" w:rsidRDefault="009D203A" w:rsidP="009D203A">
      <w:pPr>
        <w:autoSpaceDE w:val="0"/>
        <w:autoSpaceDN w:val="0"/>
        <w:adjustRightInd w:val="0"/>
        <w:rPr>
          <w:rFonts w:ascii="細明體" w:eastAsia="細明體" w:hAnsi="細明體" w:hint="eastAsia"/>
          <w:sz w:val="20"/>
          <w:szCs w:val="20"/>
          <w:rPrChange w:id="582" w:author="馬慈蓮" w:date="2018-08-15T13:12:00Z">
            <w:rPr>
              <w:rFonts w:hint="eastAsia"/>
            </w:rPr>
          </w:rPrChange>
        </w:rPr>
        <w:pPrChange w:id="583" w:author="馬慈蓮" w:date="2018-08-15T10:44:00Z">
          <w:pPr/>
        </w:pPrChange>
      </w:pPr>
      <w:ins w:id="584" w:author="馬慈蓮" w:date="2018-08-15T11:47:00Z"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85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 </w:t>
        </w:r>
        <w:r w:rsidRPr="00445257">
          <w:rPr>
            <w:rFonts w:ascii="細明體" w:eastAsia="細明體" w:hAnsi="細明體" w:cs="Courier New"/>
            <w:color w:val="0000FF"/>
            <w:kern w:val="0"/>
            <w:sz w:val="20"/>
            <w:szCs w:val="20"/>
            <w:rPrChange w:id="586" w:author="馬慈蓮" w:date="2018-08-15T13:12:00Z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</w:rPrChange>
          </w:rPr>
          <w:t>WITH</w:t>
        </w:r>
        <w:r w:rsidRPr="00445257">
          <w:rPr>
            <w:rFonts w:ascii="細明體" w:eastAsia="細明體" w:hAnsi="細明體" w:cs="Courier New"/>
            <w:color w:val="000000"/>
            <w:kern w:val="0"/>
            <w:sz w:val="20"/>
            <w:szCs w:val="20"/>
            <w:rPrChange w:id="587" w:author="馬慈蓮" w:date="2018-08-15T13:12:00Z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rPrChange>
          </w:rPr>
          <w:t xml:space="preserve"> UR</w:t>
        </w:r>
      </w:ins>
    </w:p>
    <w:sectPr w:rsidR="005E354A" w:rsidRPr="00445257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615" w:rsidRDefault="00594615" w:rsidP="000C2BA8">
      <w:r>
        <w:separator/>
      </w:r>
    </w:p>
  </w:endnote>
  <w:endnote w:type="continuationSeparator" w:id="0">
    <w:p w:rsidR="00594615" w:rsidRDefault="00594615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615" w:rsidRDefault="00594615" w:rsidP="000C2BA8">
      <w:r>
        <w:separator/>
      </w:r>
    </w:p>
  </w:footnote>
  <w:footnote w:type="continuationSeparator" w:id="0">
    <w:p w:rsidR="00594615" w:rsidRDefault="00594615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C7F"/>
    <w:rsid w:val="00003049"/>
    <w:rsid w:val="0000421E"/>
    <w:rsid w:val="000051B2"/>
    <w:rsid w:val="000052FB"/>
    <w:rsid w:val="000055FA"/>
    <w:rsid w:val="0000563E"/>
    <w:rsid w:val="00007554"/>
    <w:rsid w:val="00010BCB"/>
    <w:rsid w:val="000110F3"/>
    <w:rsid w:val="00012E7C"/>
    <w:rsid w:val="000134DD"/>
    <w:rsid w:val="00014A6C"/>
    <w:rsid w:val="0001563C"/>
    <w:rsid w:val="00016F11"/>
    <w:rsid w:val="00016FF0"/>
    <w:rsid w:val="00017BB8"/>
    <w:rsid w:val="000207E4"/>
    <w:rsid w:val="00020BCC"/>
    <w:rsid w:val="000212D5"/>
    <w:rsid w:val="00021755"/>
    <w:rsid w:val="00021758"/>
    <w:rsid w:val="0002210A"/>
    <w:rsid w:val="00023198"/>
    <w:rsid w:val="00025A44"/>
    <w:rsid w:val="00025AAB"/>
    <w:rsid w:val="00026A58"/>
    <w:rsid w:val="00026ACF"/>
    <w:rsid w:val="00026F13"/>
    <w:rsid w:val="00027926"/>
    <w:rsid w:val="00027B35"/>
    <w:rsid w:val="00027D1B"/>
    <w:rsid w:val="00027FC5"/>
    <w:rsid w:val="0003052D"/>
    <w:rsid w:val="00031272"/>
    <w:rsid w:val="00031D02"/>
    <w:rsid w:val="00031DF8"/>
    <w:rsid w:val="00032D2F"/>
    <w:rsid w:val="00033201"/>
    <w:rsid w:val="00033535"/>
    <w:rsid w:val="00033619"/>
    <w:rsid w:val="00035854"/>
    <w:rsid w:val="00037D02"/>
    <w:rsid w:val="00040D17"/>
    <w:rsid w:val="00042C50"/>
    <w:rsid w:val="000430BC"/>
    <w:rsid w:val="00043188"/>
    <w:rsid w:val="00044B33"/>
    <w:rsid w:val="00044B5D"/>
    <w:rsid w:val="000466DC"/>
    <w:rsid w:val="000502EA"/>
    <w:rsid w:val="00050D23"/>
    <w:rsid w:val="000519F8"/>
    <w:rsid w:val="00052682"/>
    <w:rsid w:val="000527F0"/>
    <w:rsid w:val="00052A2D"/>
    <w:rsid w:val="00054D31"/>
    <w:rsid w:val="000556C0"/>
    <w:rsid w:val="000558F2"/>
    <w:rsid w:val="00056A28"/>
    <w:rsid w:val="000570FA"/>
    <w:rsid w:val="0005726D"/>
    <w:rsid w:val="00060930"/>
    <w:rsid w:val="0006180A"/>
    <w:rsid w:val="00061A8A"/>
    <w:rsid w:val="00061FBC"/>
    <w:rsid w:val="00063EA5"/>
    <w:rsid w:val="000647EC"/>
    <w:rsid w:val="00064EEA"/>
    <w:rsid w:val="0006526D"/>
    <w:rsid w:val="00065586"/>
    <w:rsid w:val="00065D64"/>
    <w:rsid w:val="0006640C"/>
    <w:rsid w:val="000676CD"/>
    <w:rsid w:val="00067B6B"/>
    <w:rsid w:val="00070A6B"/>
    <w:rsid w:val="00070E5D"/>
    <w:rsid w:val="000719ED"/>
    <w:rsid w:val="00071BD5"/>
    <w:rsid w:val="00071E60"/>
    <w:rsid w:val="00071E84"/>
    <w:rsid w:val="000726A0"/>
    <w:rsid w:val="000737CF"/>
    <w:rsid w:val="00073BA3"/>
    <w:rsid w:val="00073DF1"/>
    <w:rsid w:val="00074490"/>
    <w:rsid w:val="00074A36"/>
    <w:rsid w:val="000752AB"/>
    <w:rsid w:val="0007540C"/>
    <w:rsid w:val="00075C91"/>
    <w:rsid w:val="000764D5"/>
    <w:rsid w:val="00077C11"/>
    <w:rsid w:val="00077EAD"/>
    <w:rsid w:val="0008099E"/>
    <w:rsid w:val="000809F6"/>
    <w:rsid w:val="000814EE"/>
    <w:rsid w:val="00081C81"/>
    <w:rsid w:val="0008223E"/>
    <w:rsid w:val="00082D62"/>
    <w:rsid w:val="0008361E"/>
    <w:rsid w:val="000837AD"/>
    <w:rsid w:val="0008439C"/>
    <w:rsid w:val="000846CC"/>
    <w:rsid w:val="00084E23"/>
    <w:rsid w:val="00084EAA"/>
    <w:rsid w:val="00085ACD"/>
    <w:rsid w:val="00086633"/>
    <w:rsid w:val="000872FC"/>
    <w:rsid w:val="000876EA"/>
    <w:rsid w:val="000878AE"/>
    <w:rsid w:val="0009056B"/>
    <w:rsid w:val="00090800"/>
    <w:rsid w:val="000922A0"/>
    <w:rsid w:val="00093C51"/>
    <w:rsid w:val="00093D12"/>
    <w:rsid w:val="00094411"/>
    <w:rsid w:val="00094626"/>
    <w:rsid w:val="00095426"/>
    <w:rsid w:val="00095F8C"/>
    <w:rsid w:val="000961A3"/>
    <w:rsid w:val="00097092"/>
    <w:rsid w:val="00097AB5"/>
    <w:rsid w:val="000A1486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1C4A"/>
    <w:rsid w:val="000B1D2C"/>
    <w:rsid w:val="000B1E2C"/>
    <w:rsid w:val="000B23D1"/>
    <w:rsid w:val="000B29D1"/>
    <w:rsid w:val="000B2B03"/>
    <w:rsid w:val="000B417C"/>
    <w:rsid w:val="000B5824"/>
    <w:rsid w:val="000B5B46"/>
    <w:rsid w:val="000B5D25"/>
    <w:rsid w:val="000B5DF5"/>
    <w:rsid w:val="000B6F3B"/>
    <w:rsid w:val="000B70E8"/>
    <w:rsid w:val="000B7900"/>
    <w:rsid w:val="000B7E25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643D"/>
    <w:rsid w:val="000C6621"/>
    <w:rsid w:val="000C6C3F"/>
    <w:rsid w:val="000C7426"/>
    <w:rsid w:val="000C7DF1"/>
    <w:rsid w:val="000D0758"/>
    <w:rsid w:val="000D07A9"/>
    <w:rsid w:val="000D2359"/>
    <w:rsid w:val="000D328C"/>
    <w:rsid w:val="000D419D"/>
    <w:rsid w:val="000D452C"/>
    <w:rsid w:val="000D4EE9"/>
    <w:rsid w:val="000D57AA"/>
    <w:rsid w:val="000D5E2B"/>
    <w:rsid w:val="000D6712"/>
    <w:rsid w:val="000D7244"/>
    <w:rsid w:val="000D75D3"/>
    <w:rsid w:val="000D7620"/>
    <w:rsid w:val="000E05E0"/>
    <w:rsid w:val="000E0B8B"/>
    <w:rsid w:val="000E11A3"/>
    <w:rsid w:val="000E1347"/>
    <w:rsid w:val="000E13E5"/>
    <w:rsid w:val="000E17F0"/>
    <w:rsid w:val="000E2505"/>
    <w:rsid w:val="000E2A8E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8D1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2CA7"/>
    <w:rsid w:val="000F34BD"/>
    <w:rsid w:val="000F37F7"/>
    <w:rsid w:val="000F3CF9"/>
    <w:rsid w:val="000F4D30"/>
    <w:rsid w:val="000F4F2F"/>
    <w:rsid w:val="000F6885"/>
    <w:rsid w:val="000F694F"/>
    <w:rsid w:val="000F7299"/>
    <w:rsid w:val="000F76A1"/>
    <w:rsid w:val="000F7C52"/>
    <w:rsid w:val="000F7EEB"/>
    <w:rsid w:val="0010009C"/>
    <w:rsid w:val="00101CDB"/>
    <w:rsid w:val="00101E13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3047"/>
    <w:rsid w:val="00115668"/>
    <w:rsid w:val="00115941"/>
    <w:rsid w:val="00116648"/>
    <w:rsid w:val="0011777A"/>
    <w:rsid w:val="00120626"/>
    <w:rsid w:val="00121E82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A19"/>
    <w:rsid w:val="00134BB9"/>
    <w:rsid w:val="00134DCF"/>
    <w:rsid w:val="00135AAC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0CB9"/>
    <w:rsid w:val="00151155"/>
    <w:rsid w:val="001517EA"/>
    <w:rsid w:val="00151A58"/>
    <w:rsid w:val="00152110"/>
    <w:rsid w:val="00152283"/>
    <w:rsid w:val="00152745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70DB"/>
    <w:rsid w:val="0015718E"/>
    <w:rsid w:val="0015751B"/>
    <w:rsid w:val="00157624"/>
    <w:rsid w:val="00157DD2"/>
    <w:rsid w:val="0016095B"/>
    <w:rsid w:val="001614E3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755"/>
    <w:rsid w:val="0017097A"/>
    <w:rsid w:val="00173076"/>
    <w:rsid w:val="00173B15"/>
    <w:rsid w:val="001752ED"/>
    <w:rsid w:val="0017539B"/>
    <w:rsid w:val="00176AFB"/>
    <w:rsid w:val="001818D7"/>
    <w:rsid w:val="00181DD1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87C55"/>
    <w:rsid w:val="001914D3"/>
    <w:rsid w:val="00191B95"/>
    <w:rsid w:val="0019228C"/>
    <w:rsid w:val="001929F2"/>
    <w:rsid w:val="00192CA3"/>
    <w:rsid w:val="00193929"/>
    <w:rsid w:val="00194476"/>
    <w:rsid w:val="001944C9"/>
    <w:rsid w:val="001949BE"/>
    <w:rsid w:val="001959B2"/>
    <w:rsid w:val="00195D64"/>
    <w:rsid w:val="00196320"/>
    <w:rsid w:val="00196A9D"/>
    <w:rsid w:val="00197FD2"/>
    <w:rsid w:val="001A0ADD"/>
    <w:rsid w:val="001A1C0B"/>
    <w:rsid w:val="001A1E06"/>
    <w:rsid w:val="001A2402"/>
    <w:rsid w:val="001A2B06"/>
    <w:rsid w:val="001A2BF6"/>
    <w:rsid w:val="001A3584"/>
    <w:rsid w:val="001A4671"/>
    <w:rsid w:val="001A5718"/>
    <w:rsid w:val="001A578F"/>
    <w:rsid w:val="001A5BB0"/>
    <w:rsid w:val="001A5F37"/>
    <w:rsid w:val="001B1BCB"/>
    <w:rsid w:val="001B3039"/>
    <w:rsid w:val="001B30C7"/>
    <w:rsid w:val="001B3370"/>
    <w:rsid w:val="001B33A7"/>
    <w:rsid w:val="001B3ED6"/>
    <w:rsid w:val="001B4EAD"/>
    <w:rsid w:val="001B580F"/>
    <w:rsid w:val="001B5954"/>
    <w:rsid w:val="001B5B0C"/>
    <w:rsid w:val="001B6F6F"/>
    <w:rsid w:val="001B7BC4"/>
    <w:rsid w:val="001C0D00"/>
    <w:rsid w:val="001C14DD"/>
    <w:rsid w:val="001C2704"/>
    <w:rsid w:val="001C2B0F"/>
    <w:rsid w:val="001C309A"/>
    <w:rsid w:val="001C3AF5"/>
    <w:rsid w:val="001C3BE6"/>
    <w:rsid w:val="001C3FDB"/>
    <w:rsid w:val="001C41F1"/>
    <w:rsid w:val="001C4E1D"/>
    <w:rsid w:val="001C57F5"/>
    <w:rsid w:val="001C6868"/>
    <w:rsid w:val="001C6BD3"/>
    <w:rsid w:val="001D0435"/>
    <w:rsid w:val="001D0E9D"/>
    <w:rsid w:val="001D1A6D"/>
    <w:rsid w:val="001D2491"/>
    <w:rsid w:val="001D25EC"/>
    <w:rsid w:val="001D3ADE"/>
    <w:rsid w:val="001D5E18"/>
    <w:rsid w:val="001D6F55"/>
    <w:rsid w:val="001E073C"/>
    <w:rsid w:val="001E0897"/>
    <w:rsid w:val="001E08CF"/>
    <w:rsid w:val="001E1438"/>
    <w:rsid w:val="001E1854"/>
    <w:rsid w:val="001E2B9B"/>
    <w:rsid w:val="001E3C3A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EFA"/>
    <w:rsid w:val="001F0232"/>
    <w:rsid w:val="001F1427"/>
    <w:rsid w:val="001F1E19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1FA3"/>
    <w:rsid w:val="00202933"/>
    <w:rsid w:val="00204402"/>
    <w:rsid w:val="00207652"/>
    <w:rsid w:val="002100BC"/>
    <w:rsid w:val="002103E0"/>
    <w:rsid w:val="002106CA"/>
    <w:rsid w:val="002134E7"/>
    <w:rsid w:val="0021514C"/>
    <w:rsid w:val="002156F9"/>
    <w:rsid w:val="00215B59"/>
    <w:rsid w:val="00215D88"/>
    <w:rsid w:val="0021615B"/>
    <w:rsid w:val="002169BB"/>
    <w:rsid w:val="002177BE"/>
    <w:rsid w:val="00221161"/>
    <w:rsid w:val="00221E19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123B"/>
    <w:rsid w:val="002329F9"/>
    <w:rsid w:val="00233210"/>
    <w:rsid w:val="0023359B"/>
    <w:rsid w:val="002335A1"/>
    <w:rsid w:val="00235186"/>
    <w:rsid w:val="002374DC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298"/>
    <w:rsid w:val="00256562"/>
    <w:rsid w:val="00256B6B"/>
    <w:rsid w:val="00256B93"/>
    <w:rsid w:val="002577FB"/>
    <w:rsid w:val="002602E5"/>
    <w:rsid w:val="00260905"/>
    <w:rsid w:val="0026126F"/>
    <w:rsid w:val="00261D21"/>
    <w:rsid w:val="00262779"/>
    <w:rsid w:val="00262788"/>
    <w:rsid w:val="00263006"/>
    <w:rsid w:val="00263DFE"/>
    <w:rsid w:val="002651FE"/>
    <w:rsid w:val="00266117"/>
    <w:rsid w:val="00271940"/>
    <w:rsid w:val="00271E59"/>
    <w:rsid w:val="00271F3B"/>
    <w:rsid w:val="00272048"/>
    <w:rsid w:val="0027311F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24CD"/>
    <w:rsid w:val="00282B21"/>
    <w:rsid w:val="002831BB"/>
    <w:rsid w:val="00283478"/>
    <w:rsid w:val="00284D22"/>
    <w:rsid w:val="00286FEF"/>
    <w:rsid w:val="00287A6C"/>
    <w:rsid w:val="0029011B"/>
    <w:rsid w:val="002905A3"/>
    <w:rsid w:val="00290D9F"/>
    <w:rsid w:val="00291EED"/>
    <w:rsid w:val="00291FF9"/>
    <w:rsid w:val="00292FE6"/>
    <w:rsid w:val="00293C61"/>
    <w:rsid w:val="002940AE"/>
    <w:rsid w:val="002940F2"/>
    <w:rsid w:val="00294B4B"/>
    <w:rsid w:val="00295163"/>
    <w:rsid w:val="00295514"/>
    <w:rsid w:val="00295DC0"/>
    <w:rsid w:val="00295FEB"/>
    <w:rsid w:val="002A0378"/>
    <w:rsid w:val="002A0F0B"/>
    <w:rsid w:val="002A2A89"/>
    <w:rsid w:val="002A2FE0"/>
    <w:rsid w:val="002A3335"/>
    <w:rsid w:val="002A3AE7"/>
    <w:rsid w:val="002A67EC"/>
    <w:rsid w:val="002A6B21"/>
    <w:rsid w:val="002A6FA5"/>
    <w:rsid w:val="002A7A00"/>
    <w:rsid w:val="002B1229"/>
    <w:rsid w:val="002B1C98"/>
    <w:rsid w:val="002B1F02"/>
    <w:rsid w:val="002B1F03"/>
    <w:rsid w:val="002B3026"/>
    <w:rsid w:val="002B395E"/>
    <w:rsid w:val="002B465A"/>
    <w:rsid w:val="002B55E2"/>
    <w:rsid w:val="002B58D6"/>
    <w:rsid w:val="002B5B93"/>
    <w:rsid w:val="002B63D4"/>
    <w:rsid w:val="002B63DE"/>
    <w:rsid w:val="002B654E"/>
    <w:rsid w:val="002B6619"/>
    <w:rsid w:val="002B6CDF"/>
    <w:rsid w:val="002B7029"/>
    <w:rsid w:val="002B784E"/>
    <w:rsid w:val="002B7A99"/>
    <w:rsid w:val="002C1285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329"/>
    <w:rsid w:val="002D1A8D"/>
    <w:rsid w:val="002D1DE8"/>
    <w:rsid w:val="002D2221"/>
    <w:rsid w:val="002D3282"/>
    <w:rsid w:val="002D3629"/>
    <w:rsid w:val="002D380C"/>
    <w:rsid w:val="002D5197"/>
    <w:rsid w:val="002D56C4"/>
    <w:rsid w:val="002D7662"/>
    <w:rsid w:val="002D7D92"/>
    <w:rsid w:val="002E03B9"/>
    <w:rsid w:val="002E287D"/>
    <w:rsid w:val="002E38C3"/>
    <w:rsid w:val="002E49F3"/>
    <w:rsid w:val="002E53BE"/>
    <w:rsid w:val="002E5A3B"/>
    <w:rsid w:val="002E5BBF"/>
    <w:rsid w:val="002E70D7"/>
    <w:rsid w:val="002E7700"/>
    <w:rsid w:val="002F03CF"/>
    <w:rsid w:val="002F0589"/>
    <w:rsid w:val="002F1777"/>
    <w:rsid w:val="002F1AF9"/>
    <w:rsid w:val="002F1DBA"/>
    <w:rsid w:val="002F224F"/>
    <w:rsid w:val="002F41D5"/>
    <w:rsid w:val="002F5595"/>
    <w:rsid w:val="002F62AF"/>
    <w:rsid w:val="002F6585"/>
    <w:rsid w:val="002F6AE1"/>
    <w:rsid w:val="002F6EA2"/>
    <w:rsid w:val="002F7A17"/>
    <w:rsid w:val="00300612"/>
    <w:rsid w:val="00300A68"/>
    <w:rsid w:val="003010AD"/>
    <w:rsid w:val="003011AB"/>
    <w:rsid w:val="00302FAE"/>
    <w:rsid w:val="003038E0"/>
    <w:rsid w:val="00303AD1"/>
    <w:rsid w:val="00303AF3"/>
    <w:rsid w:val="00304EBB"/>
    <w:rsid w:val="00305137"/>
    <w:rsid w:val="0030542C"/>
    <w:rsid w:val="00305A95"/>
    <w:rsid w:val="00305C2A"/>
    <w:rsid w:val="00306FC7"/>
    <w:rsid w:val="003076ED"/>
    <w:rsid w:val="003079E7"/>
    <w:rsid w:val="00307C34"/>
    <w:rsid w:val="0031013D"/>
    <w:rsid w:val="003101F1"/>
    <w:rsid w:val="0031029B"/>
    <w:rsid w:val="0031052F"/>
    <w:rsid w:val="00311F84"/>
    <w:rsid w:val="0031349D"/>
    <w:rsid w:val="00316261"/>
    <w:rsid w:val="003162A7"/>
    <w:rsid w:val="003166BD"/>
    <w:rsid w:val="00317AB4"/>
    <w:rsid w:val="00320E44"/>
    <w:rsid w:val="00320FDD"/>
    <w:rsid w:val="00321167"/>
    <w:rsid w:val="00321555"/>
    <w:rsid w:val="00321C07"/>
    <w:rsid w:val="00321F42"/>
    <w:rsid w:val="00321FFE"/>
    <w:rsid w:val="00322210"/>
    <w:rsid w:val="00322D04"/>
    <w:rsid w:val="00323631"/>
    <w:rsid w:val="0032374E"/>
    <w:rsid w:val="003239B6"/>
    <w:rsid w:val="00323E64"/>
    <w:rsid w:val="003265B5"/>
    <w:rsid w:val="00326BA6"/>
    <w:rsid w:val="00327FD8"/>
    <w:rsid w:val="0033015A"/>
    <w:rsid w:val="0033049F"/>
    <w:rsid w:val="003305F4"/>
    <w:rsid w:val="0033165E"/>
    <w:rsid w:val="00331A56"/>
    <w:rsid w:val="003329AD"/>
    <w:rsid w:val="00332FF1"/>
    <w:rsid w:val="00334274"/>
    <w:rsid w:val="003344C9"/>
    <w:rsid w:val="00334D26"/>
    <w:rsid w:val="003350EA"/>
    <w:rsid w:val="00335930"/>
    <w:rsid w:val="00336972"/>
    <w:rsid w:val="0033769C"/>
    <w:rsid w:val="003379E7"/>
    <w:rsid w:val="00340B7C"/>
    <w:rsid w:val="00341512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044E"/>
    <w:rsid w:val="00352DE9"/>
    <w:rsid w:val="0035326C"/>
    <w:rsid w:val="003534AA"/>
    <w:rsid w:val="00353CEB"/>
    <w:rsid w:val="00353FB9"/>
    <w:rsid w:val="00354547"/>
    <w:rsid w:val="0035467B"/>
    <w:rsid w:val="003548FF"/>
    <w:rsid w:val="00355B08"/>
    <w:rsid w:val="00355D14"/>
    <w:rsid w:val="00356383"/>
    <w:rsid w:val="003574FD"/>
    <w:rsid w:val="0036146B"/>
    <w:rsid w:val="00361C81"/>
    <w:rsid w:val="00361CC2"/>
    <w:rsid w:val="00361D65"/>
    <w:rsid w:val="003639F2"/>
    <w:rsid w:val="003640C4"/>
    <w:rsid w:val="00364402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50C"/>
    <w:rsid w:val="00370FBC"/>
    <w:rsid w:val="003720BA"/>
    <w:rsid w:val="00373701"/>
    <w:rsid w:val="003746BA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343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86830"/>
    <w:rsid w:val="00390816"/>
    <w:rsid w:val="00390CBD"/>
    <w:rsid w:val="00392051"/>
    <w:rsid w:val="00393E00"/>
    <w:rsid w:val="0039450E"/>
    <w:rsid w:val="00394E7C"/>
    <w:rsid w:val="00395A64"/>
    <w:rsid w:val="003962C1"/>
    <w:rsid w:val="003966B3"/>
    <w:rsid w:val="00397096"/>
    <w:rsid w:val="0039747D"/>
    <w:rsid w:val="0039751A"/>
    <w:rsid w:val="00397ED4"/>
    <w:rsid w:val="003A0042"/>
    <w:rsid w:val="003A0593"/>
    <w:rsid w:val="003A0F07"/>
    <w:rsid w:val="003A11F9"/>
    <w:rsid w:val="003A1239"/>
    <w:rsid w:val="003A196B"/>
    <w:rsid w:val="003A1A10"/>
    <w:rsid w:val="003A1F7A"/>
    <w:rsid w:val="003A3896"/>
    <w:rsid w:val="003A3D06"/>
    <w:rsid w:val="003A43C8"/>
    <w:rsid w:val="003A57FB"/>
    <w:rsid w:val="003A6620"/>
    <w:rsid w:val="003A6677"/>
    <w:rsid w:val="003A6C70"/>
    <w:rsid w:val="003A7E08"/>
    <w:rsid w:val="003B062B"/>
    <w:rsid w:val="003B0AF6"/>
    <w:rsid w:val="003B0B29"/>
    <w:rsid w:val="003B143C"/>
    <w:rsid w:val="003B20A8"/>
    <w:rsid w:val="003B233B"/>
    <w:rsid w:val="003B2CF7"/>
    <w:rsid w:val="003B2F68"/>
    <w:rsid w:val="003B34A7"/>
    <w:rsid w:val="003B37D3"/>
    <w:rsid w:val="003B4015"/>
    <w:rsid w:val="003B460E"/>
    <w:rsid w:val="003B531C"/>
    <w:rsid w:val="003B59FE"/>
    <w:rsid w:val="003B5DCB"/>
    <w:rsid w:val="003C01AF"/>
    <w:rsid w:val="003C1675"/>
    <w:rsid w:val="003C1992"/>
    <w:rsid w:val="003C19EC"/>
    <w:rsid w:val="003C2A94"/>
    <w:rsid w:val="003C34D1"/>
    <w:rsid w:val="003C45C8"/>
    <w:rsid w:val="003C47A8"/>
    <w:rsid w:val="003C4B1C"/>
    <w:rsid w:val="003C6422"/>
    <w:rsid w:val="003C7554"/>
    <w:rsid w:val="003C781C"/>
    <w:rsid w:val="003C78A8"/>
    <w:rsid w:val="003D02D0"/>
    <w:rsid w:val="003D0A4B"/>
    <w:rsid w:val="003D1C84"/>
    <w:rsid w:val="003D1D12"/>
    <w:rsid w:val="003D21E9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957"/>
    <w:rsid w:val="003E3B20"/>
    <w:rsid w:val="003E4147"/>
    <w:rsid w:val="003E5979"/>
    <w:rsid w:val="003E5B2C"/>
    <w:rsid w:val="003E5D81"/>
    <w:rsid w:val="003E6D11"/>
    <w:rsid w:val="003E7021"/>
    <w:rsid w:val="003E719C"/>
    <w:rsid w:val="003E777A"/>
    <w:rsid w:val="003E7ABD"/>
    <w:rsid w:val="003E7F03"/>
    <w:rsid w:val="003F0E2F"/>
    <w:rsid w:val="003F1740"/>
    <w:rsid w:val="003F1862"/>
    <w:rsid w:val="003F1F68"/>
    <w:rsid w:val="003F21E6"/>
    <w:rsid w:val="003F242E"/>
    <w:rsid w:val="003F2C8F"/>
    <w:rsid w:val="003F3D9D"/>
    <w:rsid w:val="003F498E"/>
    <w:rsid w:val="003F4F5B"/>
    <w:rsid w:val="003F5698"/>
    <w:rsid w:val="003F60C6"/>
    <w:rsid w:val="004004BF"/>
    <w:rsid w:val="00400864"/>
    <w:rsid w:val="00403413"/>
    <w:rsid w:val="00403625"/>
    <w:rsid w:val="00403B41"/>
    <w:rsid w:val="0040455F"/>
    <w:rsid w:val="00404C69"/>
    <w:rsid w:val="004052B9"/>
    <w:rsid w:val="00405370"/>
    <w:rsid w:val="00405464"/>
    <w:rsid w:val="004055E4"/>
    <w:rsid w:val="00406614"/>
    <w:rsid w:val="0041023A"/>
    <w:rsid w:val="0041059C"/>
    <w:rsid w:val="0041166F"/>
    <w:rsid w:val="00411786"/>
    <w:rsid w:val="00411851"/>
    <w:rsid w:val="0041190F"/>
    <w:rsid w:val="00411A07"/>
    <w:rsid w:val="00412B03"/>
    <w:rsid w:val="00413DE4"/>
    <w:rsid w:val="00414EBF"/>
    <w:rsid w:val="0041649B"/>
    <w:rsid w:val="004167FF"/>
    <w:rsid w:val="00416B42"/>
    <w:rsid w:val="004209C4"/>
    <w:rsid w:val="0042131F"/>
    <w:rsid w:val="00421CDC"/>
    <w:rsid w:val="00422213"/>
    <w:rsid w:val="004224DA"/>
    <w:rsid w:val="00422FF2"/>
    <w:rsid w:val="00423A3A"/>
    <w:rsid w:val="00424813"/>
    <w:rsid w:val="00425798"/>
    <w:rsid w:val="0042593D"/>
    <w:rsid w:val="00425CA9"/>
    <w:rsid w:val="00425E5D"/>
    <w:rsid w:val="00426089"/>
    <w:rsid w:val="004264F9"/>
    <w:rsid w:val="00427303"/>
    <w:rsid w:val="0042745B"/>
    <w:rsid w:val="004315D8"/>
    <w:rsid w:val="00432713"/>
    <w:rsid w:val="00433A20"/>
    <w:rsid w:val="00434585"/>
    <w:rsid w:val="00435763"/>
    <w:rsid w:val="00436157"/>
    <w:rsid w:val="0043646B"/>
    <w:rsid w:val="0043648F"/>
    <w:rsid w:val="00436A2A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D03"/>
    <w:rsid w:val="00445257"/>
    <w:rsid w:val="00445533"/>
    <w:rsid w:val="004455F5"/>
    <w:rsid w:val="0044670E"/>
    <w:rsid w:val="00446D21"/>
    <w:rsid w:val="004476A0"/>
    <w:rsid w:val="0044793D"/>
    <w:rsid w:val="00447AF7"/>
    <w:rsid w:val="00451861"/>
    <w:rsid w:val="00452313"/>
    <w:rsid w:val="00452602"/>
    <w:rsid w:val="00452698"/>
    <w:rsid w:val="00453C18"/>
    <w:rsid w:val="00454AF2"/>
    <w:rsid w:val="00455912"/>
    <w:rsid w:val="00456955"/>
    <w:rsid w:val="00456A0E"/>
    <w:rsid w:val="0045763D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6930"/>
    <w:rsid w:val="00466B15"/>
    <w:rsid w:val="00467E07"/>
    <w:rsid w:val="004714FF"/>
    <w:rsid w:val="00471DCF"/>
    <w:rsid w:val="00472317"/>
    <w:rsid w:val="00472FCE"/>
    <w:rsid w:val="0047387D"/>
    <w:rsid w:val="00473E3B"/>
    <w:rsid w:val="00475FFF"/>
    <w:rsid w:val="0047601C"/>
    <w:rsid w:val="004764AC"/>
    <w:rsid w:val="00476A49"/>
    <w:rsid w:val="00476DF5"/>
    <w:rsid w:val="00477414"/>
    <w:rsid w:val="00477A65"/>
    <w:rsid w:val="004812E1"/>
    <w:rsid w:val="00481B3F"/>
    <w:rsid w:val="00483623"/>
    <w:rsid w:val="00484DAE"/>
    <w:rsid w:val="00484E72"/>
    <w:rsid w:val="00485123"/>
    <w:rsid w:val="00486F35"/>
    <w:rsid w:val="004904B4"/>
    <w:rsid w:val="0049084B"/>
    <w:rsid w:val="00490A61"/>
    <w:rsid w:val="00490C9E"/>
    <w:rsid w:val="004915F2"/>
    <w:rsid w:val="00491FEA"/>
    <w:rsid w:val="00493971"/>
    <w:rsid w:val="00494D8A"/>
    <w:rsid w:val="00494ECD"/>
    <w:rsid w:val="00494F00"/>
    <w:rsid w:val="00496772"/>
    <w:rsid w:val="004971ED"/>
    <w:rsid w:val="004A0DFD"/>
    <w:rsid w:val="004A1250"/>
    <w:rsid w:val="004A134E"/>
    <w:rsid w:val="004A2396"/>
    <w:rsid w:val="004A2B79"/>
    <w:rsid w:val="004A2C15"/>
    <w:rsid w:val="004A30B4"/>
    <w:rsid w:val="004A33E6"/>
    <w:rsid w:val="004A35F7"/>
    <w:rsid w:val="004A3CEA"/>
    <w:rsid w:val="004A3EAE"/>
    <w:rsid w:val="004A40E8"/>
    <w:rsid w:val="004A4C35"/>
    <w:rsid w:val="004A68E6"/>
    <w:rsid w:val="004A71F5"/>
    <w:rsid w:val="004A7B26"/>
    <w:rsid w:val="004B0A87"/>
    <w:rsid w:val="004B138B"/>
    <w:rsid w:val="004B1467"/>
    <w:rsid w:val="004B1504"/>
    <w:rsid w:val="004B1727"/>
    <w:rsid w:val="004B18E8"/>
    <w:rsid w:val="004B1B07"/>
    <w:rsid w:val="004B1BC4"/>
    <w:rsid w:val="004B1C32"/>
    <w:rsid w:val="004B2114"/>
    <w:rsid w:val="004B27D2"/>
    <w:rsid w:val="004B2FD9"/>
    <w:rsid w:val="004B3928"/>
    <w:rsid w:val="004B3D1D"/>
    <w:rsid w:val="004B63F6"/>
    <w:rsid w:val="004B6651"/>
    <w:rsid w:val="004B7899"/>
    <w:rsid w:val="004B7FDD"/>
    <w:rsid w:val="004C055F"/>
    <w:rsid w:val="004C0B40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D018F"/>
    <w:rsid w:val="004D058E"/>
    <w:rsid w:val="004D0F9E"/>
    <w:rsid w:val="004D152D"/>
    <w:rsid w:val="004D17D5"/>
    <w:rsid w:val="004D1BB7"/>
    <w:rsid w:val="004D22A6"/>
    <w:rsid w:val="004D382E"/>
    <w:rsid w:val="004D41E1"/>
    <w:rsid w:val="004D424C"/>
    <w:rsid w:val="004D4F4C"/>
    <w:rsid w:val="004D57E5"/>
    <w:rsid w:val="004D6423"/>
    <w:rsid w:val="004E0165"/>
    <w:rsid w:val="004E01D2"/>
    <w:rsid w:val="004E030A"/>
    <w:rsid w:val="004E0428"/>
    <w:rsid w:val="004E0966"/>
    <w:rsid w:val="004E118D"/>
    <w:rsid w:val="004E152D"/>
    <w:rsid w:val="004E1DD6"/>
    <w:rsid w:val="004E314B"/>
    <w:rsid w:val="004E65BF"/>
    <w:rsid w:val="004E68C7"/>
    <w:rsid w:val="004E6C99"/>
    <w:rsid w:val="004E73AD"/>
    <w:rsid w:val="004F004F"/>
    <w:rsid w:val="004F0666"/>
    <w:rsid w:val="004F0C72"/>
    <w:rsid w:val="004F1EAA"/>
    <w:rsid w:val="004F1F62"/>
    <w:rsid w:val="004F1F83"/>
    <w:rsid w:val="004F213B"/>
    <w:rsid w:val="004F2ABA"/>
    <w:rsid w:val="004F4848"/>
    <w:rsid w:val="004F588B"/>
    <w:rsid w:val="004F5A59"/>
    <w:rsid w:val="004F5DE9"/>
    <w:rsid w:val="004F5E01"/>
    <w:rsid w:val="004F5E82"/>
    <w:rsid w:val="004F61B9"/>
    <w:rsid w:val="004F6329"/>
    <w:rsid w:val="004F7556"/>
    <w:rsid w:val="004F7C61"/>
    <w:rsid w:val="005027D9"/>
    <w:rsid w:val="005038FD"/>
    <w:rsid w:val="00503D7F"/>
    <w:rsid w:val="0050485F"/>
    <w:rsid w:val="00505E23"/>
    <w:rsid w:val="005107A3"/>
    <w:rsid w:val="00512067"/>
    <w:rsid w:val="00512E2D"/>
    <w:rsid w:val="00517B6D"/>
    <w:rsid w:val="00517C0B"/>
    <w:rsid w:val="00520588"/>
    <w:rsid w:val="005207B0"/>
    <w:rsid w:val="00521533"/>
    <w:rsid w:val="00522386"/>
    <w:rsid w:val="00522C18"/>
    <w:rsid w:val="00524BF8"/>
    <w:rsid w:val="005252B4"/>
    <w:rsid w:val="0052573F"/>
    <w:rsid w:val="0052638F"/>
    <w:rsid w:val="005267EC"/>
    <w:rsid w:val="0052703E"/>
    <w:rsid w:val="00527C99"/>
    <w:rsid w:val="0053050D"/>
    <w:rsid w:val="0053204E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04D4"/>
    <w:rsid w:val="005408BB"/>
    <w:rsid w:val="0054098E"/>
    <w:rsid w:val="00541039"/>
    <w:rsid w:val="0054178D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2707"/>
    <w:rsid w:val="005530EB"/>
    <w:rsid w:val="00553D9C"/>
    <w:rsid w:val="00554B34"/>
    <w:rsid w:val="00554F57"/>
    <w:rsid w:val="005552B5"/>
    <w:rsid w:val="00555472"/>
    <w:rsid w:val="0055568F"/>
    <w:rsid w:val="005570F9"/>
    <w:rsid w:val="00557687"/>
    <w:rsid w:val="00557B70"/>
    <w:rsid w:val="005603AB"/>
    <w:rsid w:val="00561192"/>
    <w:rsid w:val="005614FC"/>
    <w:rsid w:val="00561FFC"/>
    <w:rsid w:val="00562666"/>
    <w:rsid w:val="00562832"/>
    <w:rsid w:val="00563E15"/>
    <w:rsid w:val="00564441"/>
    <w:rsid w:val="005645A2"/>
    <w:rsid w:val="00565FBA"/>
    <w:rsid w:val="005664FB"/>
    <w:rsid w:val="00566B02"/>
    <w:rsid w:val="0056788A"/>
    <w:rsid w:val="00567A38"/>
    <w:rsid w:val="00567F86"/>
    <w:rsid w:val="00570E68"/>
    <w:rsid w:val="00571212"/>
    <w:rsid w:val="00571C9B"/>
    <w:rsid w:val="00571E20"/>
    <w:rsid w:val="0057345B"/>
    <w:rsid w:val="00573726"/>
    <w:rsid w:val="0057549F"/>
    <w:rsid w:val="005754B6"/>
    <w:rsid w:val="00575F10"/>
    <w:rsid w:val="00575F14"/>
    <w:rsid w:val="00576058"/>
    <w:rsid w:val="00576237"/>
    <w:rsid w:val="005768D6"/>
    <w:rsid w:val="00577390"/>
    <w:rsid w:val="00577ADF"/>
    <w:rsid w:val="005806ED"/>
    <w:rsid w:val="00580DCB"/>
    <w:rsid w:val="00581575"/>
    <w:rsid w:val="00582DAD"/>
    <w:rsid w:val="00583157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6E9F"/>
    <w:rsid w:val="0058704C"/>
    <w:rsid w:val="00587322"/>
    <w:rsid w:val="00587D36"/>
    <w:rsid w:val="005904B6"/>
    <w:rsid w:val="005906A8"/>
    <w:rsid w:val="00590714"/>
    <w:rsid w:val="005909A6"/>
    <w:rsid w:val="00590F05"/>
    <w:rsid w:val="00591094"/>
    <w:rsid w:val="005914F6"/>
    <w:rsid w:val="0059270F"/>
    <w:rsid w:val="00592CC1"/>
    <w:rsid w:val="00593ED0"/>
    <w:rsid w:val="00594615"/>
    <w:rsid w:val="00594617"/>
    <w:rsid w:val="0059555F"/>
    <w:rsid w:val="00595604"/>
    <w:rsid w:val="00595781"/>
    <w:rsid w:val="0059636A"/>
    <w:rsid w:val="005964BA"/>
    <w:rsid w:val="00596C99"/>
    <w:rsid w:val="00596D5E"/>
    <w:rsid w:val="00596DE5"/>
    <w:rsid w:val="00596EA8"/>
    <w:rsid w:val="0059717E"/>
    <w:rsid w:val="0059724B"/>
    <w:rsid w:val="005973E8"/>
    <w:rsid w:val="00597690"/>
    <w:rsid w:val="00597A5D"/>
    <w:rsid w:val="005A0646"/>
    <w:rsid w:val="005A0938"/>
    <w:rsid w:val="005A18CE"/>
    <w:rsid w:val="005A1D45"/>
    <w:rsid w:val="005A2436"/>
    <w:rsid w:val="005A3015"/>
    <w:rsid w:val="005A45FB"/>
    <w:rsid w:val="005A5D0F"/>
    <w:rsid w:val="005A65CD"/>
    <w:rsid w:val="005A672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211"/>
    <w:rsid w:val="005B53C3"/>
    <w:rsid w:val="005B5DFB"/>
    <w:rsid w:val="005B69C4"/>
    <w:rsid w:val="005B6A5A"/>
    <w:rsid w:val="005B6AF5"/>
    <w:rsid w:val="005B6B60"/>
    <w:rsid w:val="005B72C7"/>
    <w:rsid w:val="005C02B9"/>
    <w:rsid w:val="005C1042"/>
    <w:rsid w:val="005C3734"/>
    <w:rsid w:val="005C37AE"/>
    <w:rsid w:val="005C3B76"/>
    <w:rsid w:val="005C3CBE"/>
    <w:rsid w:val="005C42F2"/>
    <w:rsid w:val="005C42FA"/>
    <w:rsid w:val="005C4B27"/>
    <w:rsid w:val="005C6244"/>
    <w:rsid w:val="005C6A2D"/>
    <w:rsid w:val="005C6E41"/>
    <w:rsid w:val="005C7DDD"/>
    <w:rsid w:val="005D0219"/>
    <w:rsid w:val="005D03C7"/>
    <w:rsid w:val="005D1DFA"/>
    <w:rsid w:val="005D1FAF"/>
    <w:rsid w:val="005D263D"/>
    <w:rsid w:val="005D3D78"/>
    <w:rsid w:val="005D48D0"/>
    <w:rsid w:val="005D57B9"/>
    <w:rsid w:val="005D7EE5"/>
    <w:rsid w:val="005E1BFE"/>
    <w:rsid w:val="005E214A"/>
    <w:rsid w:val="005E2C8D"/>
    <w:rsid w:val="005E354A"/>
    <w:rsid w:val="005E4032"/>
    <w:rsid w:val="005E4327"/>
    <w:rsid w:val="005E472A"/>
    <w:rsid w:val="005E4B23"/>
    <w:rsid w:val="005E578C"/>
    <w:rsid w:val="005E5FBB"/>
    <w:rsid w:val="005E6DB1"/>
    <w:rsid w:val="005E703A"/>
    <w:rsid w:val="005E777E"/>
    <w:rsid w:val="005E7D37"/>
    <w:rsid w:val="005F02F6"/>
    <w:rsid w:val="005F0C05"/>
    <w:rsid w:val="005F154F"/>
    <w:rsid w:val="005F19FD"/>
    <w:rsid w:val="005F20E8"/>
    <w:rsid w:val="005F2A42"/>
    <w:rsid w:val="005F2D7C"/>
    <w:rsid w:val="005F312C"/>
    <w:rsid w:val="005F3AE2"/>
    <w:rsid w:val="005F4A91"/>
    <w:rsid w:val="005F4C8F"/>
    <w:rsid w:val="005F4F66"/>
    <w:rsid w:val="005F5034"/>
    <w:rsid w:val="005F5AF0"/>
    <w:rsid w:val="005F6C09"/>
    <w:rsid w:val="0060019D"/>
    <w:rsid w:val="006002AF"/>
    <w:rsid w:val="0060088D"/>
    <w:rsid w:val="00600B8A"/>
    <w:rsid w:val="0060245F"/>
    <w:rsid w:val="00603A53"/>
    <w:rsid w:val="00604470"/>
    <w:rsid w:val="0060454B"/>
    <w:rsid w:val="00605FB8"/>
    <w:rsid w:val="00606D54"/>
    <w:rsid w:val="00607181"/>
    <w:rsid w:val="006076B7"/>
    <w:rsid w:val="006101F6"/>
    <w:rsid w:val="006105A2"/>
    <w:rsid w:val="0061088F"/>
    <w:rsid w:val="00611DCB"/>
    <w:rsid w:val="0061215E"/>
    <w:rsid w:val="00612D86"/>
    <w:rsid w:val="00613510"/>
    <w:rsid w:val="006136CE"/>
    <w:rsid w:val="00613AEE"/>
    <w:rsid w:val="00614237"/>
    <w:rsid w:val="0061557E"/>
    <w:rsid w:val="006161CD"/>
    <w:rsid w:val="00620515"/>
    <w:rsid w:val="00620C62"/>
    <w:rsid w:val="0062150D"/>
    <w:rsid w:val="00621718"/>
    <w:rsid w:val="00623029"/>
    <w:rsid w:val="00624263"/>
    <w:rsid w:val="006242E0"/>
    <w:rsid w:val="0062541E"/>
    <w:rsid w:val="006264EA"/>
    <w:rsid w:val="006267A5"/>
    <w:rsid w:val="006267C2"/>
    <w:rsid w:val="00627077"/>
    <w:rsid w:val="00627286"/>
    <w:rsid w:val="00627E45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1CF4"/>
    <w:rsid w:val="0064227F"/>
    <w:rsid w:val="006424F5"/>
    <w:rsid w:val="00642ADB"/>
    <w:rsid w:val="0064390F"/>
    <w:rsid w:val="00644C85"/>
    <w:rsid w:val="00645D4B"/>
    <w:rsid w:val="00646673"/>
    <w:rsid w:val="00647139"/>
    <w:rsid w:val="00647209"/>
    <w:rsid w:val="00647B00"/>
    <w:rsid w:val="00650B2B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7560"/>
    <w:rsid w:val="00657B00"/>
    <w:rsid w:val="0066083F"/>
    <w:rsid w:val="00660E29"/>
    <w:rsid w:val="006627C3"/>
    <w:rsid w:val="006636B1"/>
    <w:rsid w:val="0066388A"/>
    <w:rsid w:val="00664116"/>
    <w:rsid w:val="00665428"/>
    <w:rsid w:val="00666514"/>
    <w:rsid w:val="00666A90"/>
    <w:rsid w:val="00667466"/>
    <w:rsid w:val="0066785C"/>
    <w:rsid w:val="00667EAC"/>
    <w:rsid w:val="00670994"/>
    <w:rsid w:val="006711A9"/>
    <w:rsid w:val="006712D1"/>
    <w:rsid w:val="00672EFD"/>
    <w:rsid w:val="00673DCC"/>
    <w:rsid w:val="006741AF"/>
    <w:rsid w:val="0067435B"/>
    <w:rsid w:val="00677086"/>
    <w:rsid w:val="0067720E"/>
    <w:rsid w:val="0068006F"/>
    <w:rsid w:val="006803B5"/>
    <w:rsid w:val="006807F7"/>
    <w:rsid w:val="00682647"/>
    <w:rsid w:val="00682F03"/>
    <w:rsid w:val="00683C4A"/>
    <w:rsid w:val="00683FD4"/>
    <w:rsid w:val="00684203"/>
    <w:rsid w:val="00684AFA"/>
    <w:rsid w:val="00684C34"/>
    <w:rsid w:val="006854C6"/>
    <w:rsid w:val="00685E39"/>
    <w:rsid w:val="00686717"/>
    <w:rsid w:val="006868FA"/>
    <w:rsid w:val="00686A99"/>
    <w:rsid w:val="00686A9A"/>
    <w:rsid w:val="00686AEF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E64"/>
    <w:rsid w:val="00696392"/>
    <w:rsid w:val="00697BC7"/>
    <w:rsid w:val="006A00ED"/>
    <w:rsid w:val="006A0A33"/>
    <w:rsid w:val="006A0D7D"/>
    <w:rsid w:val="006A1EB5"/>
    <w:rsid w:val="006A21E1"/>
    <w:rsid w:val="006A24C2"/>
    <w:rsid w:val="006A331C"/>
    <w:rsid w:val="006A3D6E"/>
    <w:rsid w:val="006A40ED"/>
    <w:rsid w:val="006A410A"/>
    <w:rsid w:val="006A485D"/>
    <w:rsid w:val="006A4BF1"/>
    <w:rsid w:val="006A5222"/>
    <w:rsid w:val="006A5410"/>
    <w:rsid w:val="006A5708"/>
    <w:rsid w:val="006A61DA"/>
    <w:rsid w:val="006A644D"/>
    <w:rsid w:val="006B0268"/>
    <w:rsid w:val="006B112E"/>
    <w:rsid w:val="006B2128"/>
    <w:rsid w:val="006B2AFF"/>
    <w:rsid w:val="006B3EA3"/>
    <w:rsid w:val="006B531B"/>
    <w:rsid w:val="006B62A5"/>
    <w:rsid w:val="006B6A5A"/>
    <w:rsid w:val="006B77BB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69A"/>
    <w:rsid w:val="006C7E3E"/>
    <w:rsid w:val="006D0306"/>
    <w:rsid w:val="006D0714"/>
    <w:rsid w:val="006D12F9"/>
    <w:rsid w:val="006D185C"/>
    <w:rsid w:val="006D1F88"/>
    <w:rsid w:val="006D201F"/>
    <w:rsid w:val="006D20AD"/>
    <w:rsid w:val="006D21D6"/>
    <w:rsid w:val="006D3210"/>
    <w:rsid w:val="006D36F8"/>
    <w:rsid w:val="006D3C6C"/>
    <w:rsid w:val="006D4070"/>
    <w:rsid w:val="006D641B"/>
    <w:rsid w:val="006E0820"/>
    <w:rsid w:val="006E1FAE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E72B2"/>
    <w:rsid w:val="006F0EFF"/>
    <w:rsid w:val="006F123D"/>
    <w:rsid w:val="006F1515"/>
    <w:rsid w:val="006F2B5C"/>
    <w:rsid w:val="006F35DF"/>
    <w:rsid w:val="006F362B"/>
    <w:rsid w:val="006F4442"/>
    <w:rsid w:val="006F5143"/>
    <w:rsid w:val="006F51DE"/>
    <w:rsid w:val="006F5336"/>
    <w:rsid w:val="006F6F5E"/>
    <w:rsid w:val="00701809"/>
    <w:rsid w:val="00701843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5E76"/>
    <w:rsid w:val="0070658E"/>
    <w:rsid w:val="007070A9"/>
    <w:rsid w:val="007112DA"/>
    <w:rsid w:val="0071141D"/>
    <w:rsid w:val="00711C75"/>
    <w:rsid w:val="00711DDE"/>
    <w:rsid w:val="0071465C"/>
    <w:rsid w:val="00714894"/>
    <w:rsid w:val="00714E54"/>
    <w:rsid w:val="00715517"/>
    <w:rsid w:val="00715ADE"/>
    <w:rsid w:val="00715B75"/>
    <w:rsid w:val="00720079"/>
    <w:rsid w:val="00720954"/>
    <w:rsid w:val="00721A81"/>
    <w:rsid w:val="00721AA7"/>
    <w:rsid w:val="00723709"/>
    <w:rsid w:val="00724092"/>
    <w:rsid w:val="0072557D"/>
    <w:rsid w:val="00725A8F"/>
    <w:rsid w:val="00726039"/>
    <w:rsid w:val="007265B8"/>
    <w:rsid w:val="00726865"/>
    <w:rsid w:val="00727A7F"/>
    <w:rsid w:val="00730343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4F22"/>
    <w:rsid w:val="0073519E"/>
    <w:rsid w:val="0073686B"/>
    <w:rsid w:val="007375BE"/>
    <w:rsid w:val="00737CDE"/>
    <w:rsid w:val="00740996"/>
    <w:rsid w:val="00740FB8"/>
    <w:rsid w:val="007412BA"/>
    <w:rsid w:val="00741847"/>
    <w:rsid w:val="007419CC"/>
    <w:rsid w:val="0074344D"/>
    <w:rsid w:val="00743A52"/>
    <w:rsid w:val="0074436B"/>
    <w:rsid w:val="007460B1"/>
    <w:rsid w:val="00746C66"/>
    <w:rsid w:val="0074721A"/>
    <w:rsid w:val="00747E94"/>
    <w:rsid w:val="00747FEF"/>
    <w:rsid w:val="00750339"/>
    <w:rsid w:val="00750797"/>
    <w:rsid w:val="0075108A"/>
    <w:rsid w:val="0075125C"/>
    <w:rsid w:val="007541F0"/>
    <w:rsid w:val="0075617D"/>
    <w:rsid w:val="00756EC9"/>
    <w:rsid w:val="007604BA"/>
    <w:rsid w:val="00760F5B"/>
    <w:rsid w:val="00761352"/>
    <w:rsid w:val="007616C4"/>
    <w:rsid w:val="007619C2"/>
    <w:rsid w:val="00761D50"/>
    <w:rsid w:val="00762039"/>
    <w:rsid w:val="007620DF"/>
    <w:rsid w:val="00762B3A"/>
    <w:rsid w:val="00763FEF"/>
    <w:rsid w:val="00765991"/>
    <w:rsid w:val="00766479"/>
    <w:rsid w:val="00766724"/>
    <w:rsid w:val="0076750B"/>
    <w:rsid w:val="00767B90"/>
    <w:rsid w:val="00771D85"/>
    <w:rsid w:val="00772ECA"/>
    <w:rsid w:val="007738A3"/>
    <w:rsid w:val="00774785"/>
    <w:rsid w:val="007749DB"/>
    <w:rsid w:val="00775B7B"/>
    <w:rsid w:val="00776FD6"/>
    <w:rsid w:val="00777AD0"/>
    <w:rsid w:val="00780364"/>
    <w:rsid w:val="007811D7"/>
    <w:rsid w:val="00783531"/>
    <w:rsid w:val="00783ED2"/>
    <w:rsid w:val="00784337"/>
    <w:rsid w:val="007844FF"/>
    <w:rsid w:val="00784624"/>
    <w:rsid w:val="007847DB"/>
    <w:rsid w:val="00785204"/>
    <w:rsid w:val="007856DE"/>
    <w:rsid w:val="00785733"/>
    <w:rsid w:val="00785FB3"/>
    <w:rsid w:val="00787FA7"/>
    <w:rsid w:val="00790082"/>
    <w:rsid w:val="007913B9"/>
    <w:rsid w:val="00791E87"/>
    <w:rsid w:val="007925F3"/>
    <w:rsid w:val="00793D0F"/>
    <w:rsid w:val="00793DF0"/>
    <w:rsid w:val="00793F3F"/>
    <w:rsid w:val="0079487A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6CA"/>
    <w:rsid w:val="007A5935"/>
    <w:rsid w:val="007A5940"/>
    <w:rsid w:val="007A67CD"/>
    <w:rsid w:val="007A78E8"/>
    <w:rsid w:val="007B0293"/>
    <w:rsid w:val="007B0AB8"/>
    <w:rsid w:val="007B134B"/>
    <w:rsid w:val="007B1C86"/>
    <w:rsid w:val="007B2088"/>
    <w:rsid w:val="007B2584"/>
    <w:rsid w:val="007B278F"/>
    <w:rsid w:val="007B2E8E"/>
    <w:rsid w:val="007B6126"/>
    <w:rsid w:val="007B7E04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471"/>
    <w:rsid w:val="007C46F2"/>
    <w:rsid w:val="007C6194"/>
    <w:rsid w:val="007C6699"/>
    <w:rsid w:val="007C6D3F"/>
    <w:rsid w:val="007C7659"/>
    <w:rsid w:val="007D11E9"/>
    <w:rsid w:val="007D3BEB"/>
    <w:rsid w:val="007D66C0"/>
    <w:rsid w:val="007D6B6B"/>
    <w:rsid w:val="007E019B"/>
    <w:rsid w:val="007E020B"/>
    <w:rsid w:val="007E28C0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AF8"/>
    <w:rsid w:val="007F6B33"/>
    <w:rsid w:val="007F775F"/>
    <w:rsid w:val="007F77F4"/>
    <w:rsid w:val="007F7C82"/>
    <w:rsid w:val="00800308"/>
    <w:rsid w:val="008008D3"/>
    <w:rsid w:val="00800E00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9BB"/>
    <w:rsid w:val="00810ACD"/>
    <w:rsid w:val="00810F19"/>
    <w:rsid w:val="008123BB"/>
    <w:rsid w:val="0081322E"/>
    <w:rsid w:val="008135DB"/>
    <w:rsid w:val="008135F0"/>
    <w:rsid w:val="0081363D"/>
    <w:rsid w:val="00813BF0"/>
    <w:rsid w:val="00814541"/>
    <w:rsid w:val="00814D6B"/>
    <w:rsid w:val="00815AFD"/>
    <w:rsid w:val="00816116"/>
    <w:rsid w:val="00816180"/>
    <w:rsid w:val="00820494"/>
    <w:rsid w:val="008208F8"/>
    <w:rsid w:val="00823181"/>
    <w:rsid w:val="008236E0"/>
    <w:rsid w:val="00824277"/>
    <w:rsid w:val="00824697"/>
    <w:rsid w:val="00825084"/>
    <w:rsid w:val="00825D5E"/>
    <w:rsid w:val="0082618B"/>
    <w:rsid w:val="0083004F"/>
    <w:rsid w:val="0083116C"/>
    <w:rsid w:val="008314D8"/>
    <w:rsid w:val="008317A2"/>
    <w:rsid w:val="00834268"/>
    <w:rsid w:val="00834B96"/>
    <w:rsid w:val="00836CDA"/>
    <w:rsid w:val="00837D92"/>
    <w:rsid w:val="00841A5F"/>
    <w:rsid w:val="00841DC8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3289"/>
    <w:rsid w:val="008538C7"/>
    <w:rsid w:val="00853C9F"/>
    <w:rsid w:val="00853FB1"/>
    <w:rsid w:val="00854D2B"/>
    <w:rsid w:val="00854D57"/>
    <w:rsid w:val="008567E8"/>
    <w:rsid w:val="008570D0"/>
    <w:rsid w:val="00857C9B"/>
    <w:rsid w:val="0086078A"/>
    <w:rsid w:val="008608A1"/>
    <w:rsid w:val="00860A3C"/>
    <w:rsid w:val="0086111B"/>
    <w:rsid w:val="0086130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72503"/>
    <w:rsid w:val="0087288F"/>
    <w:rsid w:val="00873054"/>
    <w:rsid w:val="00873520"/>
    <w:rsid w:val="00873FBD"/>
    <w:rsid w:val="008756F6"/>
    <w:rsid w:val="00875EDD"/>
    <w:rsid w:val="00876A57"/>
    <w:rsid w:val="008801FB"/>
    <w:rsid w:val="00880532"/>
    <w:rsid w:val="008808AA"/>
    <w:rsid w:val="008808E6"/>
    <w:rsid w:val="00880D4D"/>
    <w:rsid w:val="00882083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437"/>
    <w:rsid w:val="00896B61"/>
    <w:rsid w:val="008A07BD"/>
    <w:rsid w:val="008A0F27"/>
    <w:rsid w:val="008A116B"/>
    <w:rsid w:val="008A14DD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0B"/>
    <w:rsid w:val="008A59CE"/>
    <w:rsid w:val="008A5AE6"/>
    <w:rsid w:val="008A5E8C"/>
    <w:rsid w:val="008A6C5C"/>
    <w:rsid w:val="008A79A6"/>
    <w:rsid w:val="008B00CC"/>
    <w:rsid w:val="008B0CAD"/>
    <w:rsid w:val="008B2C27"/>
    <w:rsid w:val="008B3FE3"/>
    <w:rsid w:val="008B536B"/>
    <w:rsid w:val="008B6445"/>
    <w:rsid w:val="008B67FB"/>
    <w:rsid w:val="008B72DB"/>
    <w:rsid w:val="008B7A83"/>
    <w:rsid w:val="008B7D3F"/>
    <w:rsid w:val="008C135F"/>
    <w:rsid w:val="008C1962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C5D3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4266"/>
    <w:rsid w:val="008D50BB"/>
    <w:rsid w:val="008D5558"/>
    <w:rsid w:val="008D56DA"/>
    <w:rsid w:val="008D57AD"/>
    <w:rsid w:val="008D589F"/>
    <w:rsid w:val="008D5A1C"/>
    <w:rsid w:val="008D5C92"/>
    <w:rsid w:val="008D69AE"/>
    <w:rsid w:val="008D7043"/>
    <w:rsid w:val="008E26C8"/>
    <w:rsid w:val="008E32EC"/>
    <w:rsid w:val="008E34A8"/>
    <w:rsid w:val="008E519B"/>
    <w:rsid w:val="008E5211"/>
    <w:rsid w:val="008E5378"/>
    <w:rsid w:val="008E5E27"/>
    <w:rsid w:val="008E6A09"/>
    <w:rsid w:val="008E7D1D"/>
    <w:rsid w:val="008F0660"/>
    <w:rsid w:val="008F0E9A"/>
    <w:rsid w:val="008F16B9"/>
    <w:rsid w:val="008F1E64"/>
    <w:rsid w:val="008F20DB"/>
    <w:rsid w:val="008F28C4"/>
    <w:rsid w:val="008F28EF"/>
    <w:rsid w:val="008F31DA"/>
    <w:rsid w:val="008F3592"/>
    <w:rsid w:val="008F42BF"/>
    <w:rsid w:val="008F51D7"/>
    <w:rsid w:val="008F5451"/>
    <w:rsid w:val="008F6A3E"/>
    <w:rsid w:val="008F6B32"/>
    <w:rsid w:val="008F6CA4"/>
    <w:rsid w:val="009011C0"/>
    <w:rsid w:val="00901FBE"/>
    <w:rsid w:val="0090258C"/>
    <w:rsid w:val="0090261A"/>
    <w:rsid w:val="00902927"/>
    <w:rsid w:val="00905368"/>
    <w:rsid w:val="00905E8B"/>
    <w:rsid w:val="009071EC"/>
    <w:rsid w:val="00907D29"/>
    <w:rsid w:val="00907E85"/>
    <w:rsid w:val="00910CAF"/>
    <w:rsid w:val="00911625"/>
    <w:rsid w:val="00913AFA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3DC"/>
    <w:rsid w:val="00927C4C"/>
    <w:rsid w:val="00927F92"/>
    <w:rsid w:val="009300A6"/>
    <w:rsid w:val="00930206"/>
    <w:rsid w:val="009311E5"/>
    <w:rsid w:val="009318CB"/>
    <w:rsid w:val="00932268"/>
    <w:rsid w:val="00933E0B"/>
    <w:rsid w:val="0093505B"/>
    <w:rsid w:val="009351B9"/>
    <w:rsid w:val="0094015D"/>
    <w:rsid w:val="00940B81"/>
    <w:rsid w:val="00941E44"/>
    <w:rsid w:val="009439AA"/>
    <w:rsid w:val="009443F8"/>
    <w:rsid w:val="00944CE4"/>
    <w:rsid w:val="00945C0A"/>
    <w:rsid w:val="0094631E"/>
    <w:rsid w:val="00946BD3"/>
    <w:rsid w:val="00947C5C"/>
    <w:rsid w:val="00947EFA"/>
    <w:rsid w:val="0095021A"/>
    <w:rsid w:val="00950301"/>
    <w:rsid w:val="00951B86"/>
    <w:rsid w:val="00951D7F"/>
    <w:rsid w:val="00952C97"/>
    <w:rsid w:val="009532D4"/>
    <w:rsid w:val="009533C1"/>
    <w:rsid w:val="00953A43"/>
    <w:rsid w:val="00953FD2"/>
    <w:rsid w:val="009542DF"/>
    <w:rsid w:val="00956E58"/>
    <w:rsid w:val="00957014"/>
    <w:rsid w:val="00957505"/>
    <w:rsid w:val="0096016A"/>
    <w:rsid w:val="009604ED"/>
    <w:rsid w:val="00960F2B"/>
    <w:rsid w:val="00961086"/>
    <w:rsid w:val="00961990"/>
    <w:rsid w:val="00962220"/>
    <w:rsid w:val="009624A5"/>
    <w:rsid w:val="00962B7C"/>
    <w:rsid w:val="009643DD"/>
    <w:rsid w:val="00967DDA"/>
    <w:rsid w:val="009708F8"/>
    <w:rsid w:val="00971016"/>
    <w:rsid w:val="0097198D"/>
    <w:rsid w:val="00971A78"/>
    <w:rsid w:val="00972E3A"/>
    <w:rsid w:val="00973623"/>
    <w:rsid w:val="009736E3"/>
    <w:rsid w:val="0097388F"/>
    <w:rsid w:val="009739B7"/>
    <w:rsid w:val="00974FAA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1B8"/>
    <w:rsid w:val="00984F04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4327"/>
    <w:rsid w:val="00994A09"/>
    <w:rsid w:val="00995871"/>
    <w:rsid w:val="00996112"/>
    <w:rsid w:val="009A05DF"/>
    <w:rsid w:val="009A3083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099F"/>
    <w:rsid w:val="009B11C3"/>
    <w:rsid w:val="009B15A3"/>
    <w:rsid w:val="009B16F8"/>
    <w:rsid w:val="009B1B4E"/>
    <w:rsid w:val="009B254F"/>
    <w:rsid w:val="009B2784"/>
    <w:rsid w:val="009B4431"/>
    <w:rsid w:val="009B55BE"/>
    <w:rsid w:val="009B5C81"/>
    <w:rsid w:val="009B74A8"/>
    <w:rsid w:val="009B769D"/>
    <w:rsid w:val="009B76AD"/>
    <w:rsid w:val="009C03C5"/>
    <w:rsid w:val="009C06B5"/>
    <w:rsid w:val="009C086E"/>
    <w:rsid w:val="009C0CDC"/>
    <w:rsid w:val="009C0DEF"/>
    <w:rsid w:val="009C20D1"/>
    <w:rsid w:val="009C2CA1"/>
    <w:rsid w:val="009C2D2A"/>
    <w:rsid w:val="009C3022"/>
    <w:rsid w:val="009C3B73"/>
    <w:rsid w:val="009C5B9C"/>
    <w:rsid w:val="009C5C35"/>
    <w:rsid w:val="009C630F"/>
    <w:rsid w:val="009C639E"/>
    <w:rsid w:val="009C66C7"/>
    <w:rsid w:val="009C66E3"/>
    <w:rsid w:val="009C6B6F"/>
    <w:rsid w:val="009C708D"/>
    <w:rsid w:val="009C7F10"/>
    <w:rsid w:val="009D0B8F"/>
    <w:rsid w:val="009D0D4D"/>
    <w:rsid w:val="009D203A"/>
    <w:rsid w:val="009D5338"/>
    <w:rsid w:val="009D60D9"/>
    <w:rsid w:val="009D6332"/>
    <w:rsid w:val="009D680F"/>
    <w:rsid w:val="009D6891"/>
    <w:rsid w:val="009D70F6"/>
    <w:rsid w:val="009D710E"/>
    <w:rsid w:val="009D729B"/>
    <w:rsid w:val="009D7619"/>
    <w:rsid w:val="009D7820"/>
    <w:rsid w:val="009E240F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B26"/>
    <w:rsid w:val="009F28BA"/>
    <w:rsid w:val="009F2E82"/>
    <w:rsid w:val="009F3279"/>
    <w:rsid w:val="009F4734"/>
    <w:rsid w:val="009F4AEA"/>
    <w:rsid w:val="009F5F9B"/>
    <w:rsid w:val="009F623C"/>
    <w:rsid w:val="009F7BF0"/>
    <w:rsid w:val="00A008BF"/>
    <w:rsid w:val="00A00BFA"/>
    <w:rsid w:val="00A00F11"/>
    <w:rsid w:val="00A00FFE"/>
    <w:rsid w:val="00A0125B"/>
    <w:rsid w:val="00A01994"/>
    <w:rsid w:val="00A02067"/>
    <w:rsid w:val="00A02507"/>
    <w:rsid w:val="00A028D3"/>
    <w:rsid w:val="00A02A4C"/>
    <w:rsid w:val="00A03563"/>
    <w:rsid w:val="00A035AC"/>
    <w:rsid w:val="00A0570E"/>
    <w:rsid w:val="00A0628E"/>
    <w:rsid w:val="00A06359"/>
    <w:rsid w:val="00A06C8C"/>
    <w:rsid w:val="00A074AF"/>
    <w:rsid w:val="00A10409"/>
    <w:rsid w:val="00A10BC9"/>
    <w:rsid w:val="00A12041"/>
    <w:rsid w:val="00A12F82"/>
    <w:rsid w:val="00A1429D"/>
    <w:rsid w:val="00A1430F"/>
    <w:rsid w:val="00A14674"/>
    <w:rsid w:val="00A15BA4"/>
    <w:rsid w:val="00A15FEF"/>
    <w:rsid w:val="00A16440"/>
    <w:rsid w:val="00A1689B"/>
    <w:rsid w:val="00A17B3A"/>
    <w:rsid w:val="00A2044D"/>
    <w:rsid w:val="00A208F5"/>
    <w:rsid w:val="00A231ED"/>
    <w:rsid w:val="00A238D2"/>
    <w:rsid w:val="00A23B5F"/>
    <w:rsid w:val="00A24908"/>
    <w:rsid w:val="00A24E4B"/>
    <w:rsid w:val="00A24EC9"/>
    <w:rsid w:val="00A24F2B"/>
    <w:rsid w:val="00A24F3E"/>
    <w:rsid w:val="00A25E98"/>
    <w:rsid w:val="00A25FEF"/>
    <w:rsid w:val="00A2640F"/>
    <w:rsid w:val="00A26460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70DA"/>
    <w:rsid w:val="00A379A8"/>
    <w:rsid w:val="00A402EC"/>
    <w:rsid w:val="00A40FD5"/>
    <w:rsid w:val="00A4157D"/>
    <w:rsid w:val="00A4259D"/>
    <w:rsid w:val="00A445D9"/>
    <w:rsid w:val="00A44615"/>
    <w:rsid w:val="00A44D05"/>
    <w:rsid w:val="00A45B4F"/>
    <w:rsid w:val="00A45C2A"/>
    <w:rsid w:val="00A45D16"/>
    <w:rsid w:val="00A46139"/>
    <w:rsid w:val="00A46F3B"/>
    <w:rsid w:val="00A4790B"/>
    <w:rsid w:val="00A47D29"/>
    <w:rsid w:val="00A50E6F"/>
    <w:rsid w:val="00A515A7"/>
    <w:rsid w:val="00A5223A"/>
    <w:rsid w:val="00A54DA3"/>
    <w:rsid w:val="00A56074"/>
    <w:rsid w:val="00A56278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2BE"/>
    <w:rsid w:val="00A6648C"/>
    <w:rsid w:val="00A66E91"/>
    <w:rsid w:val="00A670A2"/>
    <w:rsid w:val="00A670ED"/>
    <w:rsid w:val="00A67BF0"/>
    <w:rsid w:val="00A70627"/>
    <w:rsid w:val="00A70911"/>
    <w:rsid w:val="00A71384"/>
    <w:rsid w:val="00A71C46"/>
    <w:rsid w:val="00A72064"/>
    <w:rsid w:val="00A725D9"/>
    <w:rsid w:val="00A734BC"/>
    <w:rsid w:val="00A736EF"/>
    <w:rsid w:val="00A74133"/>
    <w:rsid w:val="00A74559"/>
    <w:rsid w:val="00A7486E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0EF8"/>
    <w:rsid w:val="00A910F9"/>
    <w:rsid w:val="00A91205"/>
    <w:rsid w:val="00A91351"/>
    <w:rsid w:val="00A93222"/>
    <w:rsid w:val="00A93242"/>
    <w:rsid w:val="00A960B8"/>
    <w:rsid w:val="00A9781E"/>
    <w:rsid w:val="00AA026D"/>
    <w:rsid w:val="00AA1767"/>
    <w:rsid w:val="00AA1BB9"/>
    <w:rsid w:val="00AA26DE"/>
    <w:rsid w:val="00AA2C16"/>
    <w:rsid w:val="00AA4245"/>
    <w:rsid w:val="00AA4979"/>
    <w:rsid w:val="00AA6473"/>
    <w:rsid w:val="00AA6C28"/>
    <w:rsid w:val="00AA7AA0"/>
    <w:rsid w:val="00AA7D93"/>
    <w:rsid w:val="00AB0C7B"/>
    <w:rsid w:val="00AB116F"/>
    <w:rsid w:val="00AB13C3"/>
    <w:rsid w:val="00AB50F5"/>
    <w:rsid w:val="00AB55A0"/>
    <w:rsid w:val="00AB5A0C"/>
    <w:rsid w:val="00AB5C98"/>
    <w:rsid w:val="00AB64AF"/>
    <w:rsid w:val="00AB657A"/>
    <w:rsid w:val="00AB6D3C"/>
    <w:rsid w:val="00AC0671"/>
    <w:rsid w:val="00AC086D"/>
    <w:rsid w:val="00AC1432"/>
    <w:rsid w:val="00AC1502"/>
    <w:rsid w:val="00AC1ECB"/>
    <w:rsid w:val="00AC240A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0F12"/>
    <w:rsid w:val="00AD10F2"/>
    <w:rsid w:val="00AD14E4"/>
    <w:rsid w:val="00AD18D3"/>
    <w:rsid w:val="00AD2D28"/>
    <w:rsid w:val="00AD2DB0"/>
    <w:rsid w:val="00AD49FA"/>
    <w:rsid w:val="00AD4A6F"/>
    <w:rsid w:val="00AD5712"/>
    <w:rsid w:val="00AD6173"/>
    <w:rsid w:val="00AD69BA"/>
    <w:rsid w:val="00AD754A"/>
    <w:rsid w:val="00AD78F0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51AB"/>
    <w:rsid w:val="00AE6068"/>
    <w:rsid w:val="00AE63BA"/>
    <w:rsid w:val="00AE6551"/>
    <w:rsid w:val="00AE666C"/>
    <w:rsid w:val="00AE699E"/>
    <w:rsid w:val="00AE7943"/>
    <w:rsid w:val="00AF036A"/>
    <w:rsid w:val="00AF145B"/>
    <w:rsid w:val="00AF1846"/>
    <w:rsid w:val="00AF1C17"/>
    <w:rsid w:val="00AF25DD"/>
    <w:rsid w:val="00AF4328"/>
    <w:rsid w:val="00AF5639"/>
    <w:rsid w:val="00AF6BDF"/>
    <w:rsid w:val="00AF7A86"/>
    <w:rsid w:val="00B003B3"/>
    <w:rsid w:val="00B0068E"/>
    <w:rsid w:val="00B00796"/>
    <w:rsid w:val="00B0088D"/>
    <w:rsid w:val="00B03002"/>
    <w:rsid w:val="00B031C4"/>
    <w:rsid w:val="00B04799"/>
    <w:rsid w:val="00B06685"/>
    <w:rsid w:val="00B068EE"/>
    <w:rsid w:val="00B06EC2"/>
    <w:rsid w:val="00B1207A"/>
    <w:rsid w:val="00B124B1"/>
    <w:rsid w:val="00B12C7C"/>
    <w:rsid w:val="00B13443"/>
    <w:rsid w:val="00B1474B"/>
    <w:rsid w:val="00B14919"/>
    <w:rsid w:val="00B166FA"/>
    <w:rsid w:val="00B17155"/>
    <w:rsid w:val="00B17737"/>
    <w:rsid w:val="00B21501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45B"/>
    <w:rsid w:val="00B316CB"/>
    <w:rsid w:val="00B31912"/>
    <w:rsid w:val="00B34242"/>
    <w:rsid w:val="00B34B91"/>
    <w:rsid w:val="00B34D7C"/>
    <w:rsid w:val="00B34DF0"/>
    <w:rsid w:val="00B35761"/>
    <w:rsid w:val="00B362D7"/>
    <w:rsid w:val="00B36560"/>
    <w:rsid w:val="00B36688"/>
    <w:rsid w:val="00B370C1"/>
    <w:rsid w:val="00B37843"/>
    <w:rsid w:val="00B40DEF"/>
    <w:rsid w:val="00B4211D"/>
    <w:rsid w:val="00B423F6"/>
    <w:rsid w:val="00B4242E"/>
    <w:rsid w:val="00B42480"/>
    <w:rsid w:val="00B42E77"/>
    <w:rsid w:val="00B4376C"/>
    <w:rsid w:val="00B4542E"/>
    <w:rsid w:val="00B454FE"/>
    <w:rsid w:val="00B45551"/>
    <w:rsid w:val="00B459B4"/>
    <w:rsid w:val="00B4612B"/>
    <w:rsid w:val="00B46913"/>
    <w:rsid w:val="00B47FBE"/>
    <w:rsid w:val="00B50BA3"/>
    <w:rsid w:val="00B51EF5"/>
    <w:rsid w:val="00B520DD"/>
    <w:rsid w:val="00B52B7E"/>
    <w:rsid w:val="00B539E7"/>
    <w:rsid w:val="00B539F7"/>
    <w:rsid w:val="00B5467F"/>
    <w:rsid w:val="00B546F9"/>
    <w:rsid w:val="00B54832"/>
    <w:rsid w:val="00B54AF5"/>
    <w:rsid w:val="00B54CAD"/>
    <w:rsid w:val="00B5562D"/>
    <w:rsid w:val="00B56522"/>
    <w:rsid w:val="00B566DD"/>
    <w:rsid w:val="00B5726B"/>
    <w:rsid w:val="00B57649"/>
    <w:rsid w:val="00B57CD3"/>
    <w:rsid w:val="00B600B1"/>
    <w:rsid w:val="00B61993"/>
    <w:rsid w:val="00B62530"/>
    <w:rsid w:val="00B62646"/>
    <w:rsid w:val="00B6293A"/>
    <w:rsid w:val="00B62C5E"/>
    <w:rsid w:val="00B62EA8"/>
    <w:rsid w:val="00B63A00"/>
    <w:rsid w:val="00B644F3"/>
    <w:rsid w:val="00B6749D"/>
    <w:rsid w:val="00B67B80"/>
    <w:rsid w:val="00B7032F"/>
    <w:rsid w:val="00B704E1"/>
    <w:rsid w:val="00B70D20"/>
    <w:rsid w:val="00B71666"/>
    <w:rsid w:val="00B719D3"/>
    <w:rsid w:val="00B71C78"/>
    <w:rsid w:val="00B71EA6"/>
    <w:rsid w:val="00B725DF"/>
    <w:rsid w:val="00B72C81"/>
    <w:rsid w:val="00B730E2"/>
    <w:rsid w:val="00B736DB"/>
    <w:rsid w:val="00B73A2E"/>
    <w:rsid w:val="00B74F97"/>
    <w:rsid w:val="00B751F0"/>
    <w:rsid w:val="00B76451"/>
    <w:rsid w:val="00B76564"/>
    <w:rsid w:val="00B7660F"/>
    <w:rsid w:val="00B769DF"/>
    <w:rsid w:val="00B769F2"/>
    <w:rsid w:val="00B76B8A"/>
    <w:rsid w:val="00B77680"/>
    <w:rsid w:val="00B803F0"/>
    <w:rsid w:val="00B81230"/>
    <w:rsid w:val="00B81253"/>
    <w:rsid w:val="00B812E1"/>
    <w:rsid w:val="00B82204"/>
    <w:rsid w:val="00B829A4"/>
    <w:rsid w:val="00B83141"/>
    <w:rsid w:val="00B832A2"/>
    <w:rsid w:val="00B84F14"/>
    <w:rsid w:val="00B8536F"/>
    <w:rsid w:val="00B8577B"/>
    <w:rsid w:val="00B85C5D"/>
    <w:rsid w:val="00B9014E"/>
    <w:rsid w:val="00B903B1"/>
    <w:rsid w:val="00B90421"/>
    <w:rsid w:val="00B93E4C"/>
    <w:rsid w:val="00B971AF"/>
    <w:rsid w:val="00B97849"/>
    <w:rsid w:val="00B97E67"/>
    <w:rsid w:val="00BA0F0F"/>
    <w:rsid w:val="00BA174F"/>
    <w:rsid w:val="00BA19E6"/>
    <w:rsid w:val="00BA1A86"/>
    <w:rsid w:val="00BA2145"/>
    <w:rsid w:val="00BA31ED"/>
    <w:rsid w:val="00BA5F53"/>
    <w:rsid w:val="00BA6C23"/>
    <w:rsid w:val="00BA74E8"/>
    <w:rsid w:val="00BA7D2F"/>
    <w:rsid w:val="00BB0637"/>
    <w:rsid w:val="00BB1105"/>
    <w:rsid w:val="00BB1572"/>
    <w:rsid w:val="00BB1AC4"/>
    <w:rsid w:val="00BB1FBB"/>
    <w:rsid w:val="00BB1FFD"/>
    <w:rsid w:val="00BB2DC7"/>
    <w:rsid w:val="00BB2FDA"/>
    <w:rsid w:val="00BB4977"/>
    <w:rsid w:val="00BB4E79"/>
    <w:rsid w:val="00BB5A8E"/>
    <w:rsid w:val="00BB621F"/>
    <w:rsid w:val="00BB6CDF"/>
    <w:rsid w:val="00BB6F85"/>
    <w:rsid w:val="00BB7007"/>
    <w:rsid w:val="00BB7DBF"/>
    <w:rsid w:val="00BC37C7"/>
    <w:rsid w:val="00BC45B3"/>
    <w:rsid w:val="00BC4D34"/>
    <w:rsid w:val="00BC4ECB"/>
    <w:rsid w:val="00BC575D"/>
    <w:rsid w:val="00BC61BB"/>
    <w:rsid w:val="00BC72DC"/>
    <w:rsid w:val="00BC7723"/>
    <w:rsid w:val="00BC7FD1"/>
    <w:rsid w:val="00BD1595"/>
    <w:rsid w:val="00BD2394"/>
    <w:rsid w:val="00BD2C55"/>
    <w:rsid w:val="00BD36FD"/>
    <w:rsid w:val="00BD3C07"/>
    <w:rsid w:val="00BD40FD"/>
    <w:rsid w:val="00BD45D8"/>
    <w:rsid w:val="00BD52EF"/>
    <w:rsid w:val="00BD701D"/>
    <w:rsid w:val="00BD787A"/>
    <w:rsid w:val="00BD7FAF"/>
    <w:rsid w:val="00BE0FF1"/>
    <w:rsid w:val="00BE174C"/>
    <w:rsid w:val="00BE1D57"/>
    <w:rsid w:val="00BE1D7B"/>
    <w:rsid w:val="00BE2C7F"/>
    <w:rsid w:val="00BE5C0C"/>
    <w:rsid w:val="00BE6E4A"/>
    <w:rsid w:val="00BE6F1D"/>
    <w:rsid w:val="00BE76FF"/>
    <w:rsid w:val="00BF01DA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013"/>
    <w:rsid w:val="00BF529A"/>
    <w:rsid w:val="00BF60C9"/>
    <w:rsid w:val="00BF7429"/>
    <w:rsid w:val="00C011A4"/>
    <w:rsid w:val="00C029EC"/>
    <w:rsid w:val="00C02B91"/>
    <w:rsid w:val="00C030B9"/>
    <w:rsid w:val="00C04213"/>
    <w:rsid w:val="00C04249"/>
    <w:rsid w:val="00C046ED"/>
    <w:rsid w:val="00C04711"/>
    <w:rsid w:val="00C050FA"/>
    <w:rsid w:val="00C055F4"/>
    <w:rsid w:val="00C0564B"/>
    <w:rsid w:val="00C05A80"/>
    <w:rsid w:val="00C1029C"/>
    <w:rsid w:val="00C1131E"/>
    <w:rsid w:val="00C12DD1"/>
    <w:rsid w:val="00C13927"/>
    <w:rsid w:val="00C13CFC"/>
    <w:rsid w:val="00C154E8"/>
    <w:rsid w:val="00C1572D"/>
    <w:rsid w:val="00C15A95"/>
    <w:rsid w:val="00C15F01"/>
    <w:rsid w:val="00C202E1"/>
    <w:rsid w:val="00C206AC"/>
    <w:rsid w:val="00C2157E"/>
    <w:rsid w:val="00C2180B"/>
    <w:rsid w:val="00C22C50"/>
    <w:rsid w:val="00C23463"/>
    <w:rsid w:val="00C267EB"/>
    <w:rsid w:val="00C26B8D"/>
    <w:rsid w:val="00C26F2F"/>
    <w:rsid w:val="00C27C77"/>
    <w:rsid w:val="00C27C95"/>
    <w:rsid w:val="00C30037"/>
    <w:rsid w:val="00C301B6"/>
    <w:rsid w:val="00C31584"/>
    <w:rsid w:val="00C31BDE"/>
    <w:rsid w:val="00C31FA4"/>
    <w:rsid w:val="00C3205C"/>
    <w:rsid w:val="00C3242D"/>
    <w:rsid w:val="00C325F6"/>
    <w:rsid w:val="00C32658"/>
    <w:rsid w:val="00C32FA2"/>
    <w:rsid w:val="00C339EC"/>
    <w:rsid w:val="00C33BEC"/>
    <w:rsid w:val="00C34465"/>
    <w:rsid w:val="00C34C9F"/>
    <w:rsid w:val="00C34DE1"/>
    <w:rsid w:val="00C359D0"/>
    <w:rsid w:val="00C35E4E"/>
    <w:rsid w:val="00C361D6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53DA"/>
    <w:rsid w:val="00C45E2B"/>
    <w:rsid w:val="00C468D4"/>
    <w:rsid w:val="00C46D6D"/>
    <w:rsid w:val="00C479E3"/>
    <w:rsid w:val="00C47B67"/>
    <w:rsid w:val="00C50080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0F7F"/>
    <w:rsid w:val="00C612EF"/>
    <w:rsid w:val="00C6167F"/>
    <w:rsid w:val="00C62C7D"/>
    <w:rsid w:val="00C62D39"/>
    <w:rsid w:val="00C62FC0"/>
    <w:rsid w:val="00C63331"/>
    <w:rsid w:val="00C63CFF"/>
    <w:rsid w:val="00C64B8B"/>
    <w:rsid w:val="00C65953"/>
    <w:rsid w:val="00C65BFE"/>
    <w:rsid w:val="00C662AA"/>
    <w:rsid w:val="00C6698A"/>
    <w:rsid w:val="00C6709A"/>
    <w:rsid w:val="00C67287"/>
    <w:rsid w:val="00C67366"/>
    <w:rsid w:val="00C67B23"/>
    <w:rsid w:val="00C708DD"/>
    <w:rsid w:val="00C70C5E"/>
    <w:rsid w:val="00C70E4A"/>
    <w:rsid w:val="00C73248"/>
    <w:rsid w:val="00C73828"/>
    <w:rsid w:val="00C74085"/>
    <w:rsid w:val="00C74AA8"/>
    <w:rsid w:val="00C753E8"/>
    <w:rsid w:val="00C7564E"/>
    <w:rsid w:val="00C7572D"/>
    <w:rsid w:val="00C7629F"/>
    <w:rsid w:val="00C766A6"/>
    <w:rsid w:val="00C77787"/>
    <w:rsid w:val="00C80352"/>
    <w:rsid w:val="00C80632"/>
    <w:rsid w:val="00C8130F"/>
    <w:rsid w:val="00C83B26"/>
    <w:rsid w:val="00C841ED"/>
    <w:rsid w:val="00C84468"/>
    <w:rsid w:val="00C85363"/>
    <w:rsid w:val="00C855D6"/>
    <w:rsid w:val="00C85769"/>
    <w:rsid w:val="00C85D0F"/>
    <w:rsid w:val="00C85D2B"/>
    <w:rsid w:val="00C90518"/>
    <w:rsid w:val="00C90BF7"/>
    <w:rsid w:val="00C90E91"/>
    <w:rsid w:val="00C928A0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6B66"/>
    <w:rsid w:val="00C97427"/>
    <w:rsid w:val="00C97646"/>
    <w:rsid w:val="00CA0825"/>
    <w:rsid w:val="00CA0B74"/>
    <w:rsid w:val="00CA0BB0"/>
    <w:rsid w:val="00CA1848"/>
    <w:rsid w:val="00CA23A5"/>
    <w:rsid w:val="00CA2664"/>
    <w:rsid w:val="00CA2866"/>
    <w:rsid w:val="00CA3057"/>
    <w:rsid w:val="00CA344E"/>
    <w:rsid w:val="00CA377E"/>
    <w:rsid w:val="00CA3FC3"/>
    <w:rsid w:val="00CA3FD5"/>
    <w:rsid w:val="00CA4FDC"/>
    <w:rsid w:val="00CA6921"/>
    <w:rsid w:val="00CA6DAD"/>
    <w:rsid w:val="00CA71EB"/>
    <w:rsid w:val="00CA7289"/>
    <w:rsid w:val="00CA7D88"/>
    <w:rsid w:val="00CB0120"/>
    <w:rsid w:val="00CB0141"/>
    <w:rsid w:val="00CB03F0"/>
    <w:rsid w:val="00CB1F39"/>
    <w:rsid w:val="00CB2555"/>
    <w:rsid w:val="00CB27D0"/>
    <w:rsid w:val="00CB2A3C"/>
    <w:rsid w:val="00CB31BD"/>
    <w:rsid w:val="00CB4A2A"/>
    <w:rsid w:val="00CB5591"/>
    <w:rsid w:val="00CB6DEC"/>
    <w:rsid w:val="00CC102F"/>
    <w:rsid w:val="00CC146B"/>
    <w:rsid w:val="00CC15CE"/>
    <w:rsid w:val="00CC1CE3"/>
    <w:rsid w:val="00CC2D7A"/>
    <w:rsid w:val="00CC2E27"/>
    <w:rsid w:val="00CC3CAB"/>
    <w:rsid w:val="00CC3F70"/>
    <w:rsid w:val="00CC405C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E5F"/>
    <w:rsid w:val="00CD3F84"/>
    <w:rsid w:val="00CD481C"/>
    <w:rsid w:val="00CD48C1"/>
    <w:rsid w:val="00CD6728"/>
    <w:rsid w:val="00CD7702"/>
    <w:rsid w:val="00CE0760"/>
    <w:rsid w:val="00CE1D88"/>
    <w:rsid w:val="00CE36F0"/>
    <w:rsid w:val="00CE3944"/>
    <w:rsid w:val="00CE4975"/>
    <w:rsid w:val="00CE4BB2"/>
    <w:rsid w:val="00CE5083"/>
    <w:rsid w:val="00CE525E"/>
    <w:rsid w:val="00CE52A1"/>
    <w:rsid w:val="00CE6F45"/>
    <w:rsid w:val="00CE7112"/>
    <w:rsid w:val="00CE7247"/>
    <w:rsid w:val="00CE7682"/>
    <w:rsid w:val="00CE76D6"/>
    <w:rsid w:val="00CF0D85"/>
    <w:rsid w:val="00CF1372"/>
    <w:rsid w:val="00CF1EB3"/>
    <w:rsid w:val="00CF22AB"/>
    <w:rsid w:val="00CF3AFF"/>
    <w:rsid w:val="00CF3D4A"/>
    <w:rsid w:val="00CF3EFD"/>
    <w:rsid w:val="00CF554B"/>
    <w:rsid w:val="00CF5CE2"/>
    <w:rsid w:val="00CF6B6F"/>
    <w:rsid w:val="00CF7DCD"/>
    <w:rsid w:val="00CF7E69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07882"/>
    <w:rsid w:val="00D10465"/>
    <w:rsid w:val="00D111D8"/>
    <w:rsid w:val="00D1228B"/>
    <w:rsid w:val="00D12B5D"/>
    <w:rsid w:val="00D13898"/>
    <w:rsid w:val="00D13E0B"/>
    <w:rsid w:val="00D14FDB"/>
    <w:rsid w:val="00D15A2F"/>
    <w:rsid w:val="00D208C9"/>
    <w:rsid w:val="00D20D67"/>
    <w:rsid w:val="00D21010"/>
    <w:rsid w:val="00D21E35"/>
    <w:rsid w:val="00D21FA7"/>
    <w:rsid w:val="00D21FF9"/>
    <w:rsid w:val="00D222B3"/>
    <w:rsid w:val="00D22A80"/>
    <w:rsid w:val="00D23D50"/>
    <w:rsid w:val="00D2406A"/>
    <w:rsid w:val="00D252FD"/>
    <w:rsid w:val="00D2554F"/>
    <w:rsid w:val="00D25826"/>
    <w:rsid w:val="00D25898"/>
    <w:rsid w:val="00D25DC4"/>
    <w:rsid w:val="00D2672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9D1"/>
    <w:rsid w:val="00D35F13"/>
    <w:rsid w:val="00D36ACA"/>
    <w:rsid w:val="00D36C26"/>
    <w:rsid w:val="00D37175"/>
    <w:rsid w:val="00D375FB"/>
    <w:rsid w:val="00D3798E"/>
    <w:rsid w:val="00D4033A"/>
    <w:rsid w:val="00D405D7"/>
    <w:rsid w:val="00D40657"/>
    <w:rsid w:val="00D4116D"/>
    <w:rsid w:val="00D41184"/>
    <w:rsid w:val="00D41B8D"/>
    <w:rsid w:val="00D41CFC"/>
    <w:rsid w:val="00D41F45"/>
    <w:rsid w:val="00D42C9D"/>
    <w:rsid w:val="00D42ECD"/>
    <w:rsid w:val="00D44649"/>
    <w:rsid w:val="00D44CFE"/>
    <w:rsid w:val="00D44E60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3A1"/>
    <w:rsid w:val="00D5687A"/>
    <w:rsid w:val="00D57200"/>
    <w:rsid w:val="00D576C3"/>
    <w:rsid w:val="00D6002E"/>
    <w:rsid w:val="00D60DE7"/>
    <w:rsid w:val="00D61139"/>
    <w:rsid w:val="00D61769"/>
    <w:rsid w:val="00D61A08"/>
    <w:rsid w:val="00D61BB4"/>
    <w:rsid w:val="00D62047"/>
    <w:rsid w:val="00D63527"/>
    <w:rsid w:val="00D63BF6"/>
    <w:rsid w:val="00D65193"/>
    <w:rsid w:val="00D6576A"/>
    <w:rsid w:val="00D6581E"/>
    <w:rsid w:val="00D65C62"/>
    <w:rsid w:val="00D65C96"/>
    <w:rsid w:val="00D660AF"/>
    <w:rsid w:val="00D678DC"/>
    <w:rsid w:val="00D67E37"/>
    <w:rsid w:val="00D70182"/>
    <w:rsid w:val="00D70388"/>
    <w:rsid w:val="00D7076E"/>
    <w:rsid w:val="00D7084C"/>
    <w:rsid w:val="00D708FF"/>
    <w:rsid w:val="00D71AE2"/>
    <w:rsid w:val="00D71C85"/>
    <w:rsid w:val="00D722F3"/>
    <w:rsid w:val="00D72352"/>
    <w:rsid w:val="00D72ADE"/>
    <w:rsid w:val="00D736CD"/>
    <w:rsid w:val="00D7373E"/>
    <w:rsid w:val="00D73939"/>
    <w:rsid w:val="00D7477E"/>
    <w:rsid w:val="00D7530B"/>
    <w:rsid w:val="00D763B9"/>
    <w:rsid w:val="00D77220"/>
    <w:rsid w:val="00D77781"/>
    <w:rsid w:val="00D811EC"/>
    <w:rsid w:val="00D81E58"/>
    <w:rsid w:val="00D84571"/>
    <w:rsid w:val="00D84D1C"/>
    <w:rsid w:val="00D85FC3"/>
    <w:rsid w:val="00D86830"/>
    <w:rsid w:val="00D874BE"/>
    <w:rsid w:val="00D87BD4"/>
    <w:rsid w:val="00D87FBF"/>
    <w:rsid w:val="00D90C42"/>
    <w:rsid w:val="00D91340"/>
    <w:rsid w:val="00D91613"/>
    <w:rsid w:val="00D9194A"/>
    <w:rsid w:val="00D91960"/>
    <w:rsid w:val="00D91A19"/>
    <w:rsid w:val="00D91E97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3449"/>
    <w:rsid w:val="00DA3464"/>
    <w:rsid w:val="00DA4038"/>
    <w:rsid w:val="00DA4426"/>
    <w:rsid w:val="00DA4A29"/>
    <w:rsid w:val="00DA4E27"/>
    <w:rsid w:val="00DA5D5D"/>
    <w:rsid w:val="00DA7729"/>
    <w:rsid w:val="00DA7E18"/>
    <w:rsid w:val="00DA7E77"/>
    <w:rsid w:val="00DB01C9"/>
    <w:rsid w:val="00DB0F8F"/>
    <w:rsid w:val="00DB20E1"/>
    <w:rsid w:val="00DB232B"/>
    <w:rsid w:val="00DB27DC"/>
    <w:rsid w:val="00DB2848"/>
    <w:rsid w:val="00DB2ABC"/>
    <w:rsid w:val="00DB2B2F"/>
    <w:rsid w:val="00DB32E1"/>
    <w:rsid w:val="00DB3542"/>
    <w:rsid w:val="00DB407D"/>
    <w:rsid w:val="00DB4261"/>
    <w:rsid w:val="00DB4A88"/>
    <w:rsid w:val="00DB4F40"/>
    <w:rsid w:val="00DB5A10"/>
    <w:rsid w:val="00DB61A1"/>
    <w:rsid w:val="00DB65B3"/>
    <w:rsid w:val="00DB6615"/>
    <w:rsid w:val="00DB6D0B"/>
    <w:rsid w:val="00DB7147"/>
    <w:rsid w:val="00DB7C90"/>
    <w:rsid w:val="00DB7F41"/>
    <w:rsid w:val="00DC08BA"/>
    <w:rsid w:val="00DC26DC"/>
    <w:rsid w:val="00DC36EB"/>
    <w:rsid w:val="00DC421B"/>
    <w:rsid w:val="00DC42EE"/>
    <w:rsid w:val="00DC660C"/>
    <w:rsid w:val="00DC6EE9"/>
    <w:rsid w:val="00DC74CA"/>
    <w:rsid w:val="00DD02FA"/>
    <w:rsid w:val="00DD0319"/>
    <w:rsid w:val="00DD0447"/>
    <w:rsid w:val="00DD0AFA"/>
    <w:rsid w:val="00DD14CF"/>
    <w:rsid w:val="00DD1B6D"/>
    <w:rsid w:val="00DD2A5B"/>
    <w:rsid w:val="00DD2F1E"/>
    <w:rsid w:val="00DD2FBE"/>
    <w:rsid w:val="00DD2FCE"/>
    <w:rsid w:val="00DD2FE8"/>
    <w:rsid w:val="00DD359D"/>
    <w:rsid w:val="00DD3D56"/>
    <w:rsid w:val="00DD5FA2"/>
    <w:rsid w:val="00DD5FF2"/>
    <w:rsid w:val="00DD6106"/>
    <w:rsid w:val="00DD70EC"/>
    <w:rsid w:val="00DE0304"/>
    <w:rsid w:val="00DE23B3"/>
    <w:rsid w:val="00DE2493"/>
    <w:rsid w:val="00DE2F16"/>
    <w:rsid w:val="00DE33C5"/>
    <w:rsid w:val="00DE347F"/>
    <w:rsid w:val="00DE3C96"/>
    <w:rsid w:val="00DE6376"/>
    <w:rsid w:val="00DE6AA0"/>
    <w:rsid w:val="00DE7013"/>
    <w:rsid w:val="00DE703F"/>
    <w:rsid w:val="00DE75D5"/>
    <w:rsid w:val="00DE7D6C"/>
    <w:rsid w:val="00DE7EA4"/>
    <w:rsid w:val="00DF01EA"/>
    <w:rsid w:val="00DF02A3"/>
    <w:rsid w:val="00DF058F"/>
    <w:rsid w:val="00DF0A9F"/>
    <w:rsid w:val="00DF10DB"/>
    <w:rsid w:val="00DF11C9"/>
    <w:rsid w:val="00DF2271"/>
    <w:rsid w:val="00DF2DF6"/>
    <w:rsid w:val="00DF4728"/>
    <w:rsid w:val="00DF5F37"/>
    <w:rsid w:val="00E00109"/>
    <w:rsid w:val="00E027BD"/>
    <w:rsid w:val="00E02CC9"/>
    <w:rsid w:val="00E03A1E"/>
    <w:rsid w:val="00E04E6D"/>
    <w:rsid w:val="00E05D63"/>
    <w:rsid w:val="00E05FB7"/>
    <w:rsid w:val="00E06659"/>
    <w:rsid w:val="00E0697C"/>
    <w:rsid w:val="00E07F76"/>
    <w:rsid w:val="00E100C9"/>
    <w:rsid w:val="00E103BF"/>
    <w:rsid w:val="00E10F5B"/>
    <w:rsid w:val="00E11F95"/>
    <w:rsid w:val="00E121D5"/>
    <w:rsid w:val="00E13824"/>
    <w:rsid w:val="00E1599C"/>
    <w:rsid w:val="00E15BE6"/>
    <w:rsid w:val="00E15C95"/>
    <w:rsid w:val="00E15E3F"/>
    <w:rsid w:val="00E16EC1"/>
    <w:rsid w:val="00E1718D"/>
    <w:rsid w:val="00E17B46"/>
    <w:rsid w:val="00E17CD7"/>
    <w:rsid w:val="00E17F33"/>
    <w:rsid w:val="00E21096"/>
    <w:rsid w:val="00E22154"/>
    <w:rsid w:val="00E2296C"/>
    <w:rsid w:val="00E22C1D"/>
    <w:rsid w:val="00E2311B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8B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3604A"/>
    <w:rsid w:val="00E36250"/>
    <w:rsid w:val="00E404E6"/>
    <w:rsid w:val="00E40AAA"/>
    <w:rsid w:val="00E417F7"/>
    <w:rsid w:val="00E41FEF"/>
    <w:rsid w:val="00E4204B"/>
    <w:rsid w:val="00E43407"/>
    <w:rsid w:val="00E4368A"/>
    <w:rsid w:val="00E44364"/>
    <w:rsid w:val="00E44BA8"/>
    <w:rsid w:val="00E45C46"/>
    <w:rsid w:val="00E45EE8"/>
    <w:rsid w:val="00E45F34"/>
    <w:rsid w:val="00E45FB7"/>
    <w:rsid w:val="00E4650D"/>
    <w:rsid w:val="00E46969"/>
    <w:rsid w:val="00E50B94"/>
    <w:rsid w:val="00E511E6"/>
    <w:rsid w:val="00E52632"/>
    <w:rsid w:val="00E52A8F"/>
    <w:rsid w:val="00E530DF"/>
    <w:rsid w:val="00E53F4F"/>
    <w:rsid w:val="00E5605A"/>
    <w:rsid w:val="00E560E0"/>
    <w:rsid w:val="00E56E12"/>
    <w:rsid w:val="00E5719E"/>
    <w:rsid w:val="00E57428"/>
    <w:rsid w:val="00E60AE5"/>
    <w:rsid w:val="00E60BD4"/>
    <w:rsid w:val="00E61CCE"/>
    <w:rsid w:val="00E61D4D"/>
    <w:rsid w:val="00E6211D"/>
    <w:rsid w:val="00E63371"/>
    <w:rsid w:val="00E637A9"/>
    <w:rsid w:val="00E63CA3"/>
    <w:rsid w:val="00E649AB"/>
    <w:rsid w:val="00E65B7F"/>
    <w:rsid w:val="00E65F65"/>
    <w:rsid w:val="00E6632D"/>
    <w:rsid w:val="00E66CEA"/>
    <w:rsid w:val="00E7030D"/>
    <w:rsid w:val="00E70A38"/>
    <w:rsid w:val="00E70CF1"/>
    <w:rsid w:val="00E70DDC"/>
    <w:rsid w:val="00E71418"/>
    <w:rsid w:val="00E71AAE"/>
    <w:rsid w:val="00E725A0"/>
    <w:rsid w:val="00E73158"/>
    <w:rsid w:val="00E737D4"/>
    <w:rsid w:val="00E75F21"/>
    <w:rsid w:val="00E76982"/>
    <w:rsid w:val="00E76E41"/>
    <w:rsid w:val="00E77771"/>
    <w:rsid w:val="00E7798B"/>
    <w:rsid w:val="00E8009B"/>
    <w:rsid w:val="00E806A7"/>
    <w:rsid w:val="00E81737"/>
    <w:rsid w:val="00E81FEC"/>
    <w:rsid w:val="00E824BE"/>
    <w:rsid w:val="00E82671"/>
    <w:rsid w:val="00E82BAD"/>
    <w:rsid w:val="00E833E4"/>
    <w:rsid w:val="00E83832"/>
    <w:rsid w:val="00E83931"/>
    <w:rsid w:val="00E83E13"/>
    <w:rsid w:val="00E849C3"/>
    <w:rsid w:val="00E84ACF"/>
    <w:rsid w:val="00E84D59"/>
    <w:rsid w:val="00E85858"/>
    <w:rsid w:val="00E86694"/>
    <w:rsid w:val="00E8743F"/>
    <w:rsid w:val="00E90B75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18C4"/>
    <w:rsid w:val="00EA232C"/>
    <w:rsid w:val="00EA2900"/>
    <w:rsid w:val="00EA3868"/>
    <w:rsid w:val="00EA428C"/>
    <w:rsid w:val="00EA490F"/>
    <w:rsid w:val="00EA58F7"/>
    <w:rsid w:val="00EA5B49"/>
    <w:rsid w:val="00EA6E34"/>
    <w:rsid w:val="00EA6F7B"/>
    <w:rsid w:val="00EB0110"/>
    <w:rsid w:val="00EB1E6D"/>
    <w:rsid w:val="00EB2464"/>
    <w:rsid w:val="00EB280A"/>
    <w:rsid w:val="00EB30CF"/>
    <w:rsid w:val="00EB3A5A"/>
    <w:rsid w:val="00EB3B9B"/>
    <w:rsid w:val="00EB3E44"/>
    <w:rsid w:val="00EB421D"/>
    <w:rsid w:val="00EB43F3"/>
    <w:rsid w:val="00EB4EE3"/>
    <w:rsid w:val="00EB63BC"/>
    <w:rsid w:val="00EB6D21"/>
    <w:rsid w:val="00EB7096"/>
    <w:rsid w:val="00EC021A"/>
    <w:rsid w:val="00EC09D8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C79E0"/>
    <w:rsid w:val="00ED0031"/>
    <w:rsid w:val="00ED00A5"/>
    <w:rsid w:val="00ED00DB"/>
    <w:rsid w:val="00ED013D"/>
    <w:rsid w:val="00ED08E1"/>
    <w:rsid w:val="00ED1D99"/>
    <w:rsid w:val="00ED24C0"/>
    <w:rsid w:val="00ED3371"/>
    <w:rsid w:val="00ED37AE"/>
    <w:rsid w:val="00ED37D9"/>
    <w:rsid w:val="00ED39D1"/>
    <w:rsid w:val="00ED44C8"/>
    <w:rsid w:val="00ED4839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75DD"/>
    <w:rsid w:val="00ED7771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227A"/>
    <w:rsid w:val="00EF25C9"/>
    <w:rsid w:val="00EF3799"/>
    <w:rsid w:val="00EF3C8B"/>
    <w:rsid w:val="00EF481E"/>
    <w:rsid w:val="00EF5EA3"/>
    <w:rsid w:val="00EF6052"/>
    <w:rsid w:val="00EF6362"/>
    <w:rsid w:val="00EF6908"/>
    <w:rsid w:val="00EF6A37"/>
    <w:rsid w:val="00EF6FEB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6A8"/>
    <w:rsid w:val="00F066B3"/>
    <w:rsid w:val="00F06E03"/>
    <w:rsid w:val="00F0733F"/>
    <w:rsid w:val="00F0747E"/>
    <w:rsid w:val="00F07F7A"/>
    <w:rsid w:val="00F10AF8"/>
    <w:rsid w:val="00F10FD6"/>
    <w:rsid w:val="00F11E92"/>
    <w:rsid w:val="00F11FCF"/>
    <w:rsid w:val="00F135FA"/>
    <w:rsid w:val="00F14883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75A"/>
    <w:rsid w:val="00F23A61"/>
    <w:rsid w:val="00F23E75"/>
    <w:rsid w:val="00F25974"/>
    <w:rsid w:val="00F27641"/>
    <w:rsid w:val="00F3078A"/>
    <w:rsid w:val="00F30B86"/>
    <w:rsid w:val="00F31341"/>
    <w:rsid w:val="00F31506"/>
    <w:rsid w:val="00F3278A"/>
    <w:rsid w:val="00F32A26"/>
    <w:rsid w:val="00F32C81"/>
    <w:rsid w:val="00F33632"/>
    <w:rsid w:val="00F3372C"/>
    <w:rsid w:val="00F344B6"/>
    <w:rsid w:val="00F35198"/>
    <w:rsid w:val="00F35351"/>
    <w:rsid w:val="00F35B30"/>
    <w:rsid w:val="00F35FC2"/>
    <w:rsid w:val="00F36464"/>
    <w:rsid w:val="00F36920"/>
    <w:rsid w:val="00F37281"/>
    <w:rsid w:val="00F3768C"/>
    <w:rsid w:val="00F41B02"/>
    <w:rsid w:val="00F42466"/>
    <w:rsid w:val="00F43E60"/>
    <w:rsid w:val="00F43ED4"/>
    <w:rsid w:val="00F441BE"/>
    <w:rsid w:val="00F451B2"/>
    <w:rsid w:val="00F4579C"/>
    <w:rsid w:val="00F46A1A"/>
    <w:rsid w:val="00F47133"/>
    <w:rsid w:val="00F477FB"/>
    <w:rsid w:val="00F50E74"/>
    <w:rsid w:val="00F51B6F"/>
    <w:rsid w:val="00F54CAC"/>
    <w:rsid w:val="00F54DAD"/>
    <w:rsid w:val="00F5517A"/>
    <w:rsid w:val="00F56BCD"/>
    <w:rsid w:val="00F571BA"/>
    <w:rsid w:val="00F57361"/>
    <w:rsid w:val="00F57E40"/>
    <w:rsid w:val="00F57F24"/>
    <w:rsid w:val="00F57F4F"/>
    <w:rsid w:val="00F60030"/>
    <w:rsid w:val="00F60083"/>
    <w:rsid w:val="00F60214"/>
    <w:rsid w:val="00F610A9"/>
    <w:rsid w:val="00F62549"/>
    <w:rsid w:val="00F62E45"/>
    <w:rsid w:val="00F62F1C"/>
    <w:rsid w:val="00F65D05"/>
    <w:rsid w:val="00F66230"/>
    <w:rsid w:val="00F66C2B"/>
    <w:rsid w:val="00F66E62"/>
    <w:rsid w:val="00F713DD"/>
    <w:rsid w:val="00F73304"/>
    <w:rsid w:val="00F738E9"/>
    <w:rsid w:val="00F73BCA"/>
    <w:rsid w:val="00F744CB"/>
    <w:rsid w:val="00F74C74"/>
    <w:rsid w:val="00F750A5"/>
    <w:rsid w:val="00F756F4"/>
    <w:rsid w:val="00F76C68"/>
    <w:rsid w:val="00F7713E"/>
    <w:rsid w:val="00F77F03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5E8B"/>
    <w:rsid w:val="00F86982"/>
    <w:rsid w:val="00F90271"/>
    <w:rsid w:val="00F90553"/>
    <w:rsid w:val="00F905C9"/>
    <w:rsid w:val="00F910DB"/>
    <w:rsid w:val="00F91793"/>
    <w:rsid w:val="00F91E15"/>
    <w:rsid w:val="00F92EAD"/>
    <w:rsid w:val="00F9427D"/>
    <w:rsid w:val="00F95470"/>
    <w:rsid w:val="00F95779"/>
    <w:rsid w:val="00F959F7"/>
    <w:rsid w:val="00F96821"/>
    <w:rsid w:val="00F96E2D"/>
    <w:rsid w:val="00F97990"/>
    <w:rsid w:val="00F97D67"/>
    <w:rsid w:val="00F97DED"/>
    <w:rsid w:val="00FA246D"/>
    <w:rsid w:val="00FA2D84"/>
    <w:rsid w:val="00FA370D"/>
    <w:rsid w:val="00FA3C91"/>
    <w:rsid w:val="00FA3E69"/>
    <w:rsid w:val="00FA5301"/>
    <w:rsid w:val="00FA5FD8"/>
    <w:rsid w:val="00FA619C"/>
    <w:rsid w:val="00FA7828"/>
    <w:rsid w:val="00FB0788"/>
    <w:rsid w:val="00FB0A45"/>
    <w:rsid w:val="00FB1ED3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129C"/>
    <w:rsid w:val="00FC289D"/>
    <w:rsid w:val="00FC2FCF"/>
    <w:rsid w:val="00FC42E2"/>
    <w:rsid w:val="00FC467A"/>
    <w:rsid w:val="00FC6DE6"/>
    <w:rsid w:val="00FC7640"/>
    <w:rsid w:val="00FC79CE"/>
    <w:rsid w:val="00FD06B9"/>
    <w:rsid w:val="00FD099A"/>
    <w:rsid w:val="00FD0ED6"/>
    <w:rsid w:val="00FD22C2"/>
    <w:rsid w:val="00FD23DD"/>
    <w:rsid w:val="00FD35ED"/>
    <w:rsid w:val="00FD3CBF"/>
    <w:rsid w:val="00FD3D61"/>
    <w:rsid w:val="00FD3E88"/>
    <w:rsid w:val="00FD3F3C"/>
    <w:rsid w:val="00FD406F"/>
    <w:rsid w:val="00FD4451"/>
    <w:rsid w:val="00FD4893"/>
    <w:rsid w:val="00FD553B"/>
    <w:rsid w:val="00FD60A5"/>
    <w:rsid w:val="00FD6AAE"/>
    <w:rsid w:val="00FD6AB0"/>
    <w:rsid w:val="00FD736E"/>
    <w:rsid w:val="00FE0850"/>
    <w:rsid w:val="00FE08EF"/>
    <w:rsid w:val="00FE0A9A"/>
    <w:rsid w:val="00FE0DB6"/>
    <w:rsid w:val="00FE226E"/>
    <w:rsid w:val="00FE28F3"/>
    <w:rsid w:val="00FE2D2E"/>
    <w:rsid w:val="00FE369E"/>
    <w:rsid w:val="00FE479F"/>
    <w:rsid w:val="00FE5079"/>
    <w:rsid w:val="00FE6062"/>
    <w:rsid w:val="00FE62CC"/>
    <w:rsid w:val="00FE72E3"/>
    <w:rsid w:val="00FE7A9E"/>
    <w:rsid w:val="00FF0344"/>
    <w:rsid w:val="00FF0445"/>
    <w:rsid w:val="00FF1457"/>
    <w:rsid w:val="00FF2900"/>
    <w:rsid w:val="00FF3642"/>
    <w:rsid w:val="00FF4D78"/>
    <w:rsid w:val="00FF54F0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9"/>
        <o:r id="V:Rule2" type="connector" idref="#_x0000_s1050"/>
      </o:rules>
    </o:shapelayout>
  </w:shapeDefaults>
  <w:decimalSymbol w:val="."/>
  <w:listSeparator w:val=","/>
  <w15:chartTrackingRefBased/>
  <w15:docId w15:val="{F157FA9B-A070-43AE-BF3C-BE2E15CD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1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2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3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4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F354C-87FA-409A-A51F-4E96FD84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