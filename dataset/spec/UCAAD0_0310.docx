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A723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0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</w:t>
              </w:r>
              <w:r w:rsidR="00043159">
                <w:rPr>
                  <w:rFonts w:ascii="新細明體" w:hAnsi="新細明體" w:hint="eastAsia"/>
                  <w:bCs/>
                  <w:lang w:eastAsia="zh-TW"/>
                </w:rPr>
                <w:t>10/19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9394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941" w:rsidRDefault="000939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2"/>
                <w:attr w:name="Day" w:val="9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2010/12/9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941" w:rsidRDefault="000939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增加人員檢核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941" w:rsidRDefault="000939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941" w:rsidRDefault="000939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D55D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5DA" w:rsidRDefault="008D55DA" w:rsidP="00627DF7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2011/07/13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5DA" w:rsidRDefault="008D55DA" w:rsidP="00627D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導入新團險,DTAAD031新增系統別欄位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5DA" w:rsidRPr="005E12E4" w:rsidRDefault="008D55DA" w:rsidP="00627D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5DA" w:rsidRDefault="008D55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10"/>
        <w:gridCol w:w="4503"/>
        <w:gridCol w:w="1566"/>
        <w:gridCol w:w="2384"/>
        <w:tblGridChange w:id="1">
          <w:tblGrid>
            <w:gridCol w:w="1310"/>
            <w:gridCol w:w="1010"/>
            <w:gridCol w:w="4503"/>
            <w:gridCol w:w="1566"/>
            <w:gridCol w:w="2384"/>
          </w:tblGrid>
        </w:tblGridChange>
      </w:tblGrid>
      <w:tr w:rsidR="009815A2" w:rsidRPr="009815A2" w:rsidTr="00CB023A">
        <w:tc>
          <w:tcPr>
            <w:tcW w:w="1310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修改日期</w:t>
            </w:r>
          </w:p>
        </w:tc>
        <w:tc>
          <w:tcPr>
            <w:tcW w:w="1010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版本</w:t>
            </w:r>
          </w:p>
        </w:tc>
        <w:tc>
          <w:tcPr>
            <w:tcW w:w="4503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修改原因</w:t>
            </w:r>
          </w:p>
        </w:tc>
        <w:tc>
          <w:tcPr>
            <w:tcW w:w="1566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修改人姓名</w:t>
            </w:r>
          </w:p>
        </w:tc>
        <w:tc>
          <w:tcPr>
            <w:tcW w:w="2384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立案單號</w:t>
            </w:r>
          </w:p>
        </w:tc>
      </w:tr>
      <w:tr w:rsidR="009815A2" w:rsidRPr="009815A2" w:rsidTr="00CB023A">
        <w:tc>
          <w:tcPr>
            <w:tcW w:w="1310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2013/09/05</w:t>
            </w:r>
          </w:p>
        </w:tc>
        <w:tc>
          <w:tcPr>
            <w:tcW w:w="1010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03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核賠人員單位改抓人事資料</w:t>
            </w:r>
          </w:p>
        </w:tc>
        <w:tc>
          <w:tcPr>
            <w:tcW w:w="1566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rPr>
                <w:rFonts w:hint="eastAsia"/>
              </w:rPr>
              <w:t>金生</w:t>
            </w:r>
          </w:p>
        </w:tc>
        <w:tc>
          <w:tcPr>
            <w:tcW w:w="2384" w:type="dxa"/>
          </w:tcPr>
          <w:p w:rsidR="009815A2" w:rsidRPr="009815A2" w:rsidRDefault="009815A2" w:rsidP="009815A2">
            <w:pPr>
              <w:rPr>
                <w:rFonts w:hint="eastAsia"/>
              </w:rPr>
            </w:pPr>
            <w:r w:rsidRPr="009815A2">
              <w:t>120710000299</w:t>
            </w:r>
          </w:p>
        </w:tc>
      </w:tr>
      <w:tr w:rsidR="00A9046A" w:rsidRPr="009815A2" w:rsidTr="00CB023A">
        <w:tc>
          <w:tcPr>
            <w:tcW w:w="1310" w:type="dxa"/>
          </w:tcPr>
          <w:p w:rsidR="00A9046A" w:rsidRPr="009815A2" w:rsidRDefault="00A9046A" w:rsidP="009815A2">
            <w:pPr>
              <w:rPr>
                <w:rFonts w:hint="eastAsia"/>
              </w:rPr>
            </w:pPr>
            <w:r>
              <w:t>2013/12/25</w:t>
            </w:r>
          </w:p>
        </w:tc>
        <w:tc>
          <w:tcPr>
            <w:tcW w:w="1010" w:type="dxa"/>
          </w:tcPr>
          <w:p w:rsidR="00A9046A" w:rsidRDefault="00A9046A" w:rsidP="009815A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03" w:type="dxa"/>
          </w:tcPr>
          <w:p w:rsidR="00A9046A" w:rsidRPr="009815A2" w:rsidRDefault="00A9046A" w:rsidP="009815A2">
            <w:pPr>
              <w:rPr>
                <w:rFonts w:hint="eastAsia"/>
              </w:rPr>
            </w:pPr>
            <w:r>
              <w:rPr>
                <w:rFonts w:hint="eastAsia"/>
              </w:rPr>
              <w:t>修改轄區維護方式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跨區取件</w:t>
            </w:r>
          </w:p>
        </w:tc>
        <w:tc>
          <w:tcPr>
            <w:tcW w:w="1566" w:type="dxa"/>
          </w:tcPr>
          <w:p w:rsidR="00A9046A" w:rsidRPr="009815A2" w:rsidRDefault="00A9046A" w:rsidP="009815A2">
            <w:pPr>
              <w:rPr>
                <w:rFonts w:hint="eastAsia"/>
              </w:rPr>
            </w:pPr>
            <w:r>
              <w:rPr>
                <w:rFonts w:hint="eastAsia"/>
              </w:rPr>
              <w:t>凱鈞</w:t>
            </w:r>
          </w:p>
        </w:tc>
        <w:tc>
          <w:tcPr>
            <w:tcW w:w="2384" w:type="dxa"/>
          </w:tcPr>
          <w:p w:rsidR="00A9046A" w:rsidRPr="009815A2" w:rsidRDefault="00A9046A" w:rsidP="009815A2">
            <w:r>
              <w:rPr>
                <w:rFonts w:hint="eastAsia"/>
              </w:rPr>
              <w:t>130730000243</w:t>
            </w:r>
          </w:p>
        </w:tc>
      </w:tr>
      <w:tr w:rsidR="00DA0685" w:rsidRPr="009815A2" w:rsidTr="00CB023A">
        <w:tc>
          <w:tcPr>
            <w:tcW w:w="1310" w:type="dxa"/>
          </w:tcPr>
          <w:p w:rsidR="00DA0685" w:rsidRDefault="00DA0685" w:rsidP="009815A2">
            <w:r>
              <w:rPr>
                <w:rFonts w:hint="eastAsia"/>
              </w:rPr>
              <w:t>2014/2/17</w:t>
            </w:r>
          </w:p>
        </w:tc>
        <w:tc>
          <w:tcPr>
            <w:tcW w:w="1010" w:type="dxa"/>
          </w:tcPr>
          <w:p w:rsidR="00DA0685" w:rsidRDefault="00DA0685" w:rsidP="009815A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DA0685" w:rsidRPr="00330F1B" w:rsidRDefault="00DA0685" w:rsidP="009815A2">
            <w:pPr>
              <w:rPr>
                <w:rFonts w:hint="eastAsia"/>
              </w:rPr>
            </w:pPr>
            <w:r w:rsidRPr="00330F1B">
              <w:rPr>
                <w:rFonts w:hint="eastAsia"/>
                <w:sz w:val="20"/>
                <w:szCs w:val="20"/>
              </w:rPr>
              <w:t>北二行帳務拆分至各行政中心作業</w:t>
            </w:r>
            <w:r w:rsidRPr="00330F1B">
              <w:rPr>
                <w:rFonts w:hint="eastAsia"/>
                <w:sz w:val="20"/>
                <w:szCs w:val="20"/>
              </w:rPr>
              <w:t>(</w:t>
            </w:r>
            <w:r w:rsidRPr="00330F1B">
              <w:rPr>
                <w:rFonts w:hint="eastAsia"/>
                <w:sz w:val="20"/>
                <w:szCs w:val="20"/>
              </w:rPr>
              <w:t>理賠</w:t>
            </w:r>
            <w:r w:rsidRPr="00330F1B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DA0685" w:rsidRDefault="00DA0685" w:rsidP="009815A2">
            <w:pPr>
              <w:rPr>
                <w:rFonts w:hint="eastAsia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384" w:type="dxa"/>
          </w:tcPr>
          <w:p w:rsidR="00DA0685" w:rsidRDefault="00DA0685" w:rsidP="009815A2">
            <w:pPr>
              <w:rPr>
                <w:rFonts w:hint="eastAsia"/>
              </w:rPr>
            </w:pPr>
            <w:r w:rsidRPr="00430586">
              <w:rPr>
                <w:rFonts w:ascii="細明體" w:eastAsia="細明體" w:hAnsi="細明體" w:cs="Courier New"/>
                <w:sz w:val="20"/>
                <w:szCs w:val="20"/>
              </w:rPr>
              <w:t>140102000158</w:t>
            </w:r>
          </w:p>
        </w:tc>
      </w:tr>
      <w:tr w:rsidR="00F359B8" w:rsidRPr="009815A2" w:rsidTr="00CB023A">
        <w:tc>
          <w:tcPr>
            <w:tcW w:w="1310" w:type="dxa"/>
          </w:tcPr>
          <w:p w:rsidR="00F359B8" w:rsidRDefault="00F359B8" w:rsidP="009815A2">
            <w:pPr>
              <w:rPr>
                <w:rFonts w:hint="eastAsia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2015/2/24</w:t>
            </w:r>
          </w:p>
        </w:tc>
        <w:tc>
          <w:tcPr>
            <w:tcW w:w="1010" w:type="dxa"/>
          </w:tcPr>
          <w:p w:rsidR="00F359B8" w:rsidRDefault="00F359B8" w:rsidP="009815A2">
            <w:pPr>
              <w:rPr>
                <w:rFonts w:hint="eastAsia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4503" w:type="dxa"/>
          </w:tcPr>
          <w:p w:rsidR="00F359B8" w:rsidRPr="00F359B8" w:rsidRDefault="00F359B8" w:rsidP="009815A2">
            <w:pPr>
              <w:rPr>
                <w:rFonts w:hint="eastAsia"/>
                <w:sz w:val="20"/>
                <w:szCs w:val="20"/>
              </w:rPr>
            </w:pPr>
            <w:r w:rsidRPr="00F359B8">
              <w:rPr>
                <w:sz w:val="20"/>
                <w:szCs w:val="20"/>
              </w:rPr>
              <w:t>北二行新增中</w:t>
            </w:r>
            <w:r w:rsidRPr="00F359B8">
              <w:rPr>
                <w:sz w:val="20"/>
                <w:szCs w:val="20"/>
              </w:rPr>
              <w:t>/</w:t>
            </w:r>
            <w:r w:rsidRPr="00F359B8">
              <w:rPr>
                <w:sz w:val="20"/>
                <w:szCs w:val="20"/>
              </w:rPr>
              <w:t>南區服務組</w:t>
            </w:r>
          </w:p>
        </w:tc>
        <w:tc>
          <w:tcPr>
            <w:tcW w:w="1566" w:type="dxa"/>
          </w:tcPr>
          <w:p w:rsidR="00F359B8" w:rsidRDefault="00F359B8" w:rsidP="009815A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384" w:type="dxa"/>
          </w:tcPr>
          <w:p w:rsidR="00F359B8" w:rsidRPr="00430586" w:rsidRDefault="00F359B8" w:rsidP="009815A2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E77BD">
              <w:rPr>
                <w:sz w:val="20"/>
                <w:szCs w:val="20"/>
              </w:rPr>
              <w:t>150303000214</w:t>
            </w:r>
          </w:p>
        </w:tc>
      </w:tr>
      <w:tr w:rsidR="004708BE" w:rsidRPr="009815A2" w:rsidTr="00CB023A">
        <w:tc>
          <w:tcPr>
            <w:tcW w:w="1310" w:type="dxa"/>
          </w:tcPr>
          <w:p w:rsidR="004708BE" w:rsidRDefault="004708BE" w:rsidP="004708BE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A0032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2E7FD2">
              <w:rPr>
                <w:rFonts w:ascii="細明體" w:eastAsia="細明體" w:hAnsi="細明體" w:cs="Courier New" w:hint="eastAsia"/>
                <w:sz w:val="20"/>
                <w:szCs w:val="20"/>
              </w:rPr>
              <w:t>017/11/13</w:t>
            </w:r>
          </w:p>
        </w:tc>
        <w:tc>
          <w:tcPr>
            <w:tcW w:w="1010" w:type="dxa"/>
          </w:tcPr>
          <w:p w:rsidR="004708BE" w:rsidRDefault="004708BE" w:rsidP="004708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E7FD2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4503" w:type="dxa"/>
          </w:tcPr>
          <w:p w:rsidR="004708BE" w:rsidRPr="00F359B8" w:rsidRDefault="004708BE" w:rsidP="004708BE">
            <w:pPr>
              <w:rPr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配合學團險跨區拆分學團險件分類</w:t>
            </w:r>
          </w:p>
        </w:tc>
        <w:tc>
          <w:tcPr>
            <w:tcW w:w="1566" w:type="dxa"/>
          </w:tcPr>
          <w:p w:rsidR="004708BE" w:rsidRDefault="004708BE" w:rsidP="004708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384" w:type="dxa"/>
          </w:tcPr>
          <w:p w:rsidR="004708BE" w:rsidRPr="00CE77BD" w:rsidRDefault="004708BE" w:rsidP="004708BE">
            <w:pPr>
              <w:rPr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171026000316</w:t>
            </w:r>
          </w:p>
        </w:tc>
      </w:tr>
      <w:tr w:rsidR="006E47EE" w:rsidRPr="009815A2" w:rsidTr="00CB023A">
        <w:trPr>
          <w:ins w:id="2" w:author="cathay" w:date="2019-07-05T15:56:00Z"/>
        </w:trPr>
        <w:tc>
          <w:tcPr>
            <w:tcW w:w="1310" w:type="dxa"/>
          </w:tcPr>
          <w:p w:rsidR="006E47EE" w:rsidRPr="000A0032" w:rsidRDefault="006E47EE" w:rsidP="006E47EE">
            <w:pPr>
              <w:rPr>
                <w:ins w:id="3" w:author="cathay" w:date="2019-07-05T15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9-07-05T15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2019/07/05</w:t>
              </w:r>
            </w:ins>
          </w:p>
        </w:tc>
        <w:tc>
          <w:tcPr>
            <w:tcW w:w="1010" w:type="dxa"/>
          </w:tcPr>
          <w:p w:rsidR="006E47EE" w:rsidRPr="002E7FD2" w:rsidRDefault="006E47EE" w:rsidP="006E47EE">
            <w:pPr>
              <w:rPr>
                <w:ins w:id="5" w:author="cathay" w:date="2019-07-05T15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7-05T15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9</w:t>
              </w:r>
            </w:ins>
          </w:p>
        </w:tc>
        <w:tc>
          <w:tcPr>
            <w:tcW w:w="4503" w:type="dxa"/>
          </w:tcPr>
          <w:p w:rsidR="006E47EE" w:rsidRDefault="006E47EE" w:rsidP="006E47EE">
            <w:pPr>
              <w:rPr>
                <w:ins w:id="7" w:author="cathay" w:date="2019-07-05T15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7-05T15:5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6E47EE" w:rsidRDefault="006E47EE" w:rsidP="006E47EE">
            <w:pPr>
              <w:rPr>
                <w:ins w:id="9" w:author="cathay" w:date="2019-07-05T15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7-05T15:5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384" w:type="dxa"/>
          </w:tcPr>
          <w:p w:rsidR="006E47EE" w:rsidRDefault="006E47EE" w:rsidP="006E47EE">
            <w:pPr>
              <w:rPr>
                <w:ins w:id="11" w:author="cathay" w:date="2019-07-05T15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9-07-05T15:5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9815A2" w:rsidRDefault="009815A2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>
        <w:rPr>
          <w:rFonts w:hint="eastAsia"/>
          <w:b/>
          <w:kern w:val="2"/>
          <w:sz w:val="24"/>
          <w:szCs w:val="24"/>
          <w:lang w:eastAsia="zh-TW"/>
        </w:rPr>
        <w:t>D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043159">
        <w:rPr>
          <w:rFonts w:hint="eastAsia"/>
          <w:b/>
          <w:kern w:val="2"/>
          <w:sz w:val="24"/>
          <w:szCs w:val="24"/>
          <w:lang w:eastAsia="zh-TW"/>
        </w:rPr>
        <w:t>0</w:t>
      </w:r>
      <w:r w:rsidR="00D933AC">
        <w:rPr>
          <w:rFonts w:hint="eastAsia"/>
          <w:b/>
          <w:kern w:val="2"/>
          <w:sz w:val="24"/>
          <w:szCs w:val="24"/>
          <w:lang w:eastAsia="zh-TW"/>
        </w:rPr>
        <w:t>31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D933AC">
        <w:rPr>
          <w:rFonts w:hint="eastAsia"/>
          <w:b/>
          <w:kern w:val="2"/>
          <w:sz w:val="24"/>
          <w:szCs w:val="24"/>
          <w:lang w:eastAsia="zh-TW"/>
        </w:rPr>
        <w:t>轄區</w:t>
      </w:r>
      <w:r w:rsidR="00043159">
        <w:rPr>
          <w:rFonts w:hint="eastAsia"/>
          <w:b/>
          <w:kern w:val="2"/>
          <w:sz w:val="24"/>
          <w:szCs w:val="24"/>
          <w:lang w:eastAsia="zh-TW"/>
        </w:rPr>
        <w:t>人員</w:t>
      </w:r>
      <w:r w:rsidR="00D933AC">
        <w:rPr>
          <w:rFonts w:hint="eastAsia"/>
          <w:b/>
          <w:kern w:val="2"/>
          <w:sz w:val="24"/>
          <w:szCs w:val="24"/>
          <w:lang w:eastAsia="zh-TW"/>
        </w:rPr>
        <w:t>維護</w:t>
      </w:r>
    </w:p>
    <w:p w:rsidR="0023751E" w:rsidRPr="00D933AC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</w:t>
            </w:r>
            <w:r w:rsidR="00F46FC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D933AC">
              <w:rPr>
                <w:rFonts w:ascii="細明體" w:eastAsia="細明體" w:hAnsi="細明體" w:hint="eastAsia"/>
                <w:sz w:val="20"/>
                <w:szCs w:val="20"/>
              </w:rPr>
              <w:t>310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D933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轄區人員</w:t>
            </w:r>
            <w:r w:rsidR="00D1727E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A9046A" w:rsidRPr="002A58AE" w:rsidTr="006D46A7">
        <w:tc>
          <w:tcPr>
            <w:tcW w:w="2340" w:type="dxa"/>
          </w:tcPr>
          <w:p w:rsidR="00A9046A" w:rsidRPr="002A58AE" w:rsidRDefault="00A9046A" w:rsidP="006D46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460" w:type="dxa"/>
          </w:tcPr>
          <w:p w:rsidR="00A9046A" w:rsidRPr="002A58AE" w:rsidRDefault="00A9046A" w:rsidP="006D46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9046A" w:rsidRPr="002A58AE" w:rsidTr="006D46A7">
        <w:tc>
          <w:tcPr>
            <w:tcW w:w="2340" w:type="dxa"/>
          </w:tcPr>
          <w:p w:rsidR="00A9046A" w:rsidRPr="002A58AE" w:rsidRDefault="00A9046A" w:rsidP="006D46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460" w:type="dxa"/>
          </w:tcPr>
          <w:p w:rsidR="00A9046A" w:rsidRPr="002A58AE" w:rsidRDefault="00A9046A" w:rsidP="006D46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A9046A" w:rsidRPr="002A58AE" w:rsidTr="006D46A7">
        <w:tc>
          <w:tcPr>
            <w:tcW w:w="2340" w:type="dxa"/>
          </w:tcPr>
          <w:p w:rsidR="00A9046A" w:rsidRPr="002A58AE" w:rsidRDefault="00A9046A" w:rsidP="006D46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460" w:type="dxa"/>
          </w:tcPr>
          <w:p w:rsidR="00A9046A" w:rsidRPr="002A58AE" w:rsidRDefault="00A9046A" w:rsidP="006D46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9046A" w:rsidRPr="002A58AE" w:rsidTr="006D46A7">
        <w:tc>
          <w:tcPr>
            <w:tcW w:w="2340" w:type="dxa"/>
          </w:tcPr>
          <w:p w:rsidR="00A9046A" w:rsidRPr="002A58AE" w:rsidRDefault="00A9046A" w:rsidP="006D46A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460" w:type="dxa"/>
          </w:tcPr>
          <w:p w:rsidR="00A9046A" w:rsidRPr="002A58AE" w:rsidRDefault="00A9046A" w:rsidP="006D46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9046A" w:rsidRPr="00E01490" w:rsidTr="006D46A7">
        <w:tc>
          <w:tcPr>
            <w:tcW w:w="2340" w:type="dxa"/>
          </w:tcPr>
          <w:p w:rsidR="00A9046A" w:rsidRDefault="00A9046A" w:rsidP="006D46A7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8460" w:type="dxa"/>
          </w:tcPr>
          <w:p w:rsidR="00A9046A" w:rsidRDefault="00A9046A" w:rsidP="006D46A7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43159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43159" w:rsidRDefault="00043159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43159" w:rsidRDefault="00692B5C">
            <w:pPr>
              <w:pStyle w:val="Tabletext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理賠轄區人員維護檔</w:t>
            </w:r>
          </w:p>
        </w:tc>
        <w:tc>
          <w:tcPr>
            <w:tcW w:w="3960" w:type="dxa"/>
          </w:tcPr>
          <w:p w:rsidR="00043159" w:rsidRDefault="00692B5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DTAAD031</w:t>
            </w:r>
          </w:p>
        </w:tc>
      </w:tr>
      <w:tr w:rsidR="00A9046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9046A" w:rsidRDefault="00A9046A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A9046A" w:rsidRDefault="00A9046A">
            <w:pPr>
              <w:pStyle w:val="Tabletext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理賠轄區維護檔</w:t>
            </w:r>
          </w:p>
        </w:tc>
        <w:tc>
          <w:tcPr>
            <w:tcW w:w="3960" w:type="dxa"/>
          </w:tcPr>
          <w:p w:rsidR="00A9046A" w:rsidRDefault="00A9046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DTAAD034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6E47EE" w:rsidRDefault="006E47EE" w:rsidP="006E47EE">
      <w:pPr>
        <w:rPr>
          <w:ins w:id="13" w:author="cathay" w:date="2019-07-05T15:58:00Z"/>
          <w:rFonts w:ascii="細明體" w:eastAsia="細明體" w:hAnsi="細明體" w:hint="eastAsia"/>
          <w:sz w:val="20"/>
          <w:szCs w:val="20"/>
        </w:rPr>
      </w:pPr>
    </w:p>
    <w:p w:rsidR="006E47EE" w:rsidRDefault="006E47EE" w:rsidP="006E47EE">
      <w:pPr>
        <w:numPr>
          <w:ilvl w:val="0"/>
          <w:numId w:val="3"/>
        </w:numPr>
        <w:rPr>
          <w:ins w:id="14" w:author="cathay" w:date="2019-07-05T15:57:00Z"/>
          <w:rFonts w:ascii="細明體" w:eastAsia="細明體" w:hAnsi="細明體" w:hint="eastAsia"/>
          <w:sz w:val="20"/>
          <w:szCs w:val="20"/>
        </w:rPr>
      </w:pPr>
      <w:ins w:id="15" w:author="cathay" w:date="2019-07-05T15:58:00Z">
        <w:r>
          <w:rPr>
            <w:rFonts w:ascii="細明體" w:eastAsia="細明體" w:hAnsi="細明體"/>
            <w:sz w:val="20"/>
            <w:szCs w:val="20"/>
          </w:rPr>
          <w:br w:type="page"/>
        </w:r>
        <w:r>
          <w:rPr>
            <w:rFonts w:ascii="細明體" w:eastAsia="細明體" w:hAnsi="細明體" w:hint="eastAsia"/>
            <w:sz w:val="20"/>
            <w:szCs w:val="20"/>
          </w:rPr>
          <w:lastRenderedPageBreak/>
          <w:t>畫面</w:t>
        </w:r>
      </w:ins>
    </w:p>
    <w:p w:rsidR="006E47EE" w:rsidRDefault="006E47EE" w:rsidP="007C098B">
      <w:pPr>
        <w:rPr>
          <w:rFonts w:ascii="細明體" w:eastAsia="細明體" w:hAnsi="細明體" w:hint="eastAsia"/>
          <w:sz w:val="20"/>
          <w:szCs w:val="20"/>
        </w:rPr>
      </w:pPr>
      <w:ins w:id="16" w:author="cathay" w:date="2019-07-05T15:59:00Z">
        <w:r w:rsidRPr="008D4FA4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9.25pt;height:342.75pt;visibility:visible">
              <v:imagedata r:id="rId7" o:title=""/>
            </v:shape>
          </w:pict>
        </w:r>
      </w:ins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D933AC" w:rsidRDefault="00D933A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由</w:t>
      </w:r>
      <w:r w:rsidR="00C7243E">
        <w:rPr>
          <w:rFonts w:hint="eastAsia"/>
          <w:bCs/>
          <w:lang w:eastAsia="zh-TW"/>
        </w:rPr>
        <w:t>AAD0_0200</w:t>
      </w:r>
      <w:r w:rsidR="00C7243E">
        <w:rPr>
          <w:rFonts w:hint="eastAsia"/>
          <w:bCs/>
          <w:lang w:eastAsia="zh-TW"/>
        </w:rPr>
        <w:t>連結過來</w:t>
      </w:r>
    </w:p>
    <w:p w:rsidR="00AD2311" w:rsidRDefault="00C724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以轄區執行查詢動作，於頁面執行完相關動作成功後，顯示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XX</w:t>
      </w:r>
      <w:r>
        <w:rPr>
          <w:rFonts w:hint="eastAsia"/>
          <w:bCs/>
          <w:lang w:eastAsia="zh-TW"/>
        </w:rPr>
        <w:t>完成，即將返回核賠人員等級畫面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，返回</w:t>
      </w:r>
      <w:r>
        <w:rPr>
          <w:rFonts w:hint="eastAsia"/>
          <w:bCs/>
          <w:lang w:eastAsia="zh-TW"/>
        </w:rPr>
        <w:t xml:space="preserve">AAD0_0200 BY </w:t>
      </w:r>
      <w:r>
        <w:rPr>
          <w:rFonts w:hint="eastAsia"/>
          <w:bCs/>
          <w:lang w:eastAsia="zh-TW"/>
        </w:rPr>
        <w:t>核賠人員</w:t>
      </w:r>
      <w:r>
        <w:rPr>
          <w:rFonts w:hint="eastAsia"/>
          <w:bCs/>
          <w:lang w:eastAsia="zh-TW"/>
        </w:rPr>
        <w:t>ID</w:t>
      </w:r>
      <w:r>
        <w:rPr>
          <w:rFonts w:hint="eastAsia"/>
          <w:bCs/>
          <w:lang w:eastAsia="zh-TW"/>
        </w:rPr>
        <w:t>並查詢。</w:t>
      </w:r>
    </w:p>
    <w:p w:rsidR="00C7243E" w:rsidRDefault="00C7243E" w:rsidP="00C7243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END IF</w:t>
      </w:r>
      <w:r>
        <w:rPr>
          <w:rFonts w:hint="eastAsia"/>
          <w:bCs/>
          <w:lang w:eastAsia="zh-TW"/>
        </w:rPr>
        <w:t>。</w:t>
      </w:r>
    </w:p>
    <w:p w:rsidR="00C7243E" w:rsidRDefault="00C7243E" w:rsidP="00C7243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案件層級固定為</w:t>
      </w:r>
      <w:r>
        <w:rPr>
          <w:rFonts w:hint="eastAsia"/>
          <w:bCs/>
          <w:lang w:eastAsia="zh-TW"/>
        </w:rPr>
        <w:t xml:space="preserve"> ABCDE </w:t>
      </w:r>
      <w:r>
        <w:rPr>
          <w:rFonts w:hint="eastAsia"/>
          <w:bCs/>
          <w:lang w:eastAsia="zh-TW"/>
        </w:rPr>
        <w:t>五種。</w:t>
      </w:r>
    </w:p>
    <w:p w:rsidR="005956D1" w:rsidRDefault="005956D1" w:rsidP="00C7243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輸入轄區代號後，自動帶出轄區代號中文。</w:t>
      </w:r>
    </w:p>
    <w:p w:rsidR="00D76F39" w:rsidRDefault="00D76F39" w:rsidP="00C7243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輸入核賠人員</w:t>
      </w:r>
      <w:r>
        <w:rPr>
          <w:rFonts w:hint="eastAsia"/>
          <w:bCs/>
          <w:lang w:eastAsia="zh-TW"/>
        </w:rPr>
        <w:t>ID</w:t>
      </w:r>
      <w:r>
        <w:rPr>
          <w:rFonts w:hint="eastAsia"/>
          <w:bCs/>
          <w:lang w:eastAsia="zh-TW"/>
        </w:rPr>
        <w:t>後，</w:t>
      </w:r>
      <w:r w:rsidR="00BD06A0">
        <w:rPr>
          <w:rFonts w:hint="eastAsia"/>
          <w:bCs/>
          <w:lang w:eastAsia="zh-TW"/>
        </w:rPr>
        <w:t>READ DTAAD020 BY</w:t>
      </w:r>
      <w:r w:rsidR="00BD06A0">
        <w:rPr>
          <w:rFonts w:hint="eastAsia"/>
          <w:bCs/>
          <w:lang w:eastAsia="zh-TW"/>
        </w:rPr>
        <w:t>核賠人員</w:t>
      </w:r>
      <w:r w:rsidR="00BD06A0">
        <w:rPr>
          <w:rFonts w:hint="eastAsia"/>
          <w:bCs/>
          <w:lang w:eastAsia="zh-TW"/>
        </w:rPr>
        <w:t xml:space="preserve">ID </w:t>
      </w:r>
      <w:r>
        <w:rPr>
          <w:rFonts w:hint="eastAsia"/>
          <w:bCs/>
          <w:lang w:eastAsia="zh-TW"/>
        </w:rPr>
        <w:t>自動帶出核賠人員姓名</w:t>
      </w:r>
      <w:r w:rsidR="0090479E">
        <w:rPr>
          <w:rFonts w:hint="eastAsia"/>
          <w:bCs/>
          <w:lang w:eastAsia="zh-TW"/>
        </w:rPr>
        <w:t>、</w:t>
      </w:r>
      <w:r w:rsidR="00BD06A0">
        <w:rPr>
          <w:rFonts w:hint="eastAsia"/>
          <w:bCs/>
          <w:lang w:eastAsia="zh-TW"/>
        </w:rPr>
        <w:t>核賠人員等級。</w:t>
      </w:r>
    </w:p>
    <w:p w:rsidR="00BD06A0" w:rsidRDefault="00BD06A0" w:rsidP="00BD06A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</w:t>
      </w:r>
      <w:r w:rsidR="00C7598A">
        <w:rPr>
          <w:rFonts w:hint="eastAsia"/>
          <w:bCs/>
          <w:lang w:eastAsia="zh-TW"/>
        </w:rPr>
        <w:t xml:space="preserve"> </w:t>
      </w:r>
      <w:r w:rsidR="00C7598A">
        <w:rPr>
          <w:rFonts w:hint="eastAsia"/>
          <w:bCs/>
          <w:lang w:eastAsia="zh-TW"/>
        </w:rPr>
        <w:t>查無資料，顯示</w:t>
      </w:r>
      <w:r w:rsidR="00C7598A">
        <w:rPr>
          <w:bCs/>
          <w:lang w:eastAsia="zh-TW"/>
        </w:rPr>
        <w:t>’</w:t>
      </w:r>
      <w:r w:rsidR="00C7598A">
        <w:rPr>
          <w:rFonts w:hint="eastAsia"/>
          <w:bCs/>
          <w:lang w:eastAsia="zh-TW"/>
        </w:rPr>
        <w:t>該核賠人員等級尚未設定，請先進行核賠人員等級設定</w:t>
      </w:r>
      <w:r w:rsidR="00C7598A">
        <w:rPr>
          <w:bCs/>
          <w:lang w:eastAsia="zh-TW"/>
        </w:rPr>
        <w:t>’</w:t>
      </w:r>
      <w:r w:rsidR="00C7598A">
        <w:rPr>
          <w:rFonts w:hint="eastAsia"/>
          <w:bCs/>
          <w:lang w:eastAsia="zh-TW"/>
        </w:rPr>
        <w:t>。</w:t>
      </w:r>
    </w:p>
    <w:p w:rsidR="00B33DAC" w:rsidRDefault="00B33DAC" w:rsidP="00BD06A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 xml:space="preserve"> CALL AA_Util.checkCaseLevel (</w:t>
      </w:r>
      <w:r>
        <w:rPr>
          <w:rFonts w:hint="eastAsia"/>
          <w:bCs/>
          <w:lang w:eastAsia="zh-TW"/>
        </w:rPr>
        <w:t>案件層級</w:t>
      </w:r>
      <w:r>
        <w:rPr>
          <w:rFonts w:hint="eastAsia"/>
          <w:bCs/>
          <w:lang w:eastAsia="zh-TW"/>
        </w:rPr>
        <w:t>,</w:t>
      </w:r>
      <w:r>
        <w:rPr>
          <w:rFonts w:hint="eastAsia"/>
          <w:bCs/>
          <w:lang w:eastAsia="zh-TW"/>
        </w:rPr>
        <w:t>核賠人員等級</w:t>
      </w:r>
      <w:r>
        <w:rPr>
          <w:rFonts w:hint="eastAsia"/>
          <w:bCs/>
          <w:lang w:eastAsia="zh-TW"/>
        </w:rPr>
        <w:t>)</w:t>
      </w:r>
    </w:p>
    <w:p w:rsidR="00B33DAC" w:rsidRDefault="00B33DAC" w:rsidP="00B33DA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 false</w:t>
      </w:r>
    </w:p>
    <w:p w:rsidR="00B33DAC" w:rsidRDefault="00B33DAC" w:rsidP="00B33DA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顯示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案件層級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+$</w:t>
      </w:r>
      <w:r>
        <w:rPr>
          <w:rFonts w:hint="eastAsia"/>
          <w:bCs/>
          <w:lang w:eastAsia="zh-TW"/>
        </w:rPr>
        <w:t>案件層級</w:t>
      </w:r>
      <w:r>
        <w:rPr>
          <w:rFonts w:hint="eastAsia"/>
          <w:bCs/>
          <w:lang w:eastAsia="zh-TW"/>
        </w:rPr>
        <w:t>+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不得設定給核賠人員等級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+$</w:t>
      </w:r>
      <w:r>
        <w:rPr>
          <w:rFonts w:hint="eastAsia"/>
          <w:bCs/>
          <w:lang w:eastAsia="zh-TW"/>
        </w:rPr>
        <w:t>核賠人員等級。</w:t>
      </w:r>
    </w:p>
    <w:p w:rsidR="005C567A" w:rsidRPr="00A768D2" w:rsidRDefault="005C567A" w:rsidP="005C567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畫面上產生跨區取件核賠單位輸入欄位，以下拉式選單顯示，內容以</w:t>
      </w:r>
      <w:r>
        <w:rPr>
          <w:rFonts w:ascii="細明體" w:eastAsia="細明體" w:hAnsi="細明體" w:hint="eastAsia"/>
          <w:bCs/>
          <w:lang w:eastAsia="zh-TW"/>
        </w:rPr>
        <w:t>呼叫代碼維護設定模組取得，系統代號：AA，欄位名稱：</w:t>
      </w:r>
      <w:r w:rsidRPr="00B25D8F">
        <w:rPr>
          <w:rFonts w:ascii="細明體" w:eastAsia="細明體" w:hAnsi="細明體"/>
          <w:bCs/>
          <w:lang w:eastAsia="zh-TW"/>
        </w:rPr>
        <w:t>CLAIM_DIV_NO</w:t>
      </w:r>
      <w:r w:rsidR="00A768D2">
        <w:rPr>
          <w:rFonts w:ascii="細明體" w:eastAsia="細明體" w:hAnsi="細明體" w:hint="eastAsia"/>
          <w:bCs/>
          <w:lang w:eastAsia="zh-TW"/>
        </w:rPr>
        <w:t>，區分為</w:t>
      </w:r>
      <w:ins w:id="17" w:author="cathay" w:date="2019-07-05T16:02:00Z">
        <w:r w:rsidR="00184353">
          <w:rPr>
            <w:rFonts w:ascii="細明體" w:eastAsia="細明體" w:hAnsi="細明體" w:hint="eastAsia"/>
            <w:bCs/>
            <w:lang w:eastAsia="zh-TW"/>
          </w:rPr>
          <w:t>四</w:t>
        </w:r>
      </w:ins>
      <w:del w:id="18" w:author="cathay" w:date="2019-07-05T16:02:00Z">
        <w:r w:rsidR="00A768D2" w:rsidDel="00184353">
          <w:rPr>
            <w:rFonts w:ascii="細明體" w:eastAsia="細明體" w:hAnsi="細明體" w:hint="eastAsia"/>
            <w:bCs/>
            <w:lang w:eastAsia="zh-TW"/>
          </w:rPr>
          <w:delText>三</w:delText>
        </w:r>
      </w:del>
      <w:r w:rsidR="00A768D2">
        <w:rPr>
          <w:rFonts w:ascii="細明體" w:eastAsia="細明體" w:hAnsi="細明體" w:hint="eastAsia"/>
          <w:bCs/>
          <w:lang w:eastAsia="zh-TW"/>
        </w:rPr>
        <w:t>類：</w:t>
      </w:r>
    </w:p>
    <w:p w:rsidR="00A768D2" w:rsidRDefault="00A768D2" w:rsidP="00A768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壽險</w:t>
      </w:r>
      <w:ins w:id="19" w:author="cathay" w:date="2019-07-05T16:00:00Z">
        <w:r w:rsidR="003D187A">
          <w:rPr>
            <w:rFonts w:hint="eastAsia"/>
            <w:bCs/>
            <w:lang w:eastAsia="zh-TW"/>
          </w:rPr>
          <w:t>、一般團險</w:t>
        </w:r>
      </w:ins>
      <w:r>
        <w:rPr>
          <w:rFonts w:hint="eastAsia"/>
          <w:bCs/>
          <w:lang w:eastAsia="zh-TW"/>
        </w:rPr>
        <w:t>、一般學團、編制內高中學團</w:t>
      </w:r>
    </w:p>
    <w:p w:rsidR="0023751E" w:rsidRDefault="0004315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043159" w:rsidRDefault="00043159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043159" w:rsidRDefault="00043159" w:rsidP="0004315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  <w:r w:rsidR="00C7243E">
        <w:rPr>
          <w:rFonts w:hint="eastAsia"/>
          <w:lang w:eastAsia="zh-TW"/>
        </w:rPr>
        <w:t>轄區代碼是否為</w:t>
      </w:r>
      <w:smartTag w:uri="urn:schemas-microsoft-com:office:smarttags" w:element="chmetcnv">
        <w:smartTagPr>
          <w:attr w:name="UnitName" w:val="碼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C7243E">
          <w:rPr>
            <w:rFonts w:hint="eastAsia"/>
            <w:lang w:eastAsia="zh-TW"/>
          </w:rPr>
          <w:t>7</w:t>
        </w:r>
        <w:r w:rsidR="00C7243E"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>。</w:t>
      </w:r>
    </w:p>
    <w:p w:rsidR="00645365" w:rsidRDefault="00645365" w:rsidP="0004315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lang w:eastAsia="zh-TW"/>
          </w:rPr>
          <w:t>一碼</w:t>
        </w:r>
      </w:smartTag>
      <w:r>
        <w:rPr>
          <w:rFonts w:hint="eastAsia"/>
          <w:lang w:eastAsia="zh-TW"/>
        </w:rPr>
        <w:t>為文字</w:t>
      </w:r>
      <w:r>
        <w:rPr>
          <w:rFonts w:hint="eastAsia"/>
          <w:lang w:eastAsia="zh-TW"/>
        </w:rPr>
        <w:t xml:space="preserve"> </w:t>
      </w:r>
    </w:p>
    <w:p w:rsidR="00645365" w:rsidRDefault="00645365" w:rsidP="0064536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後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lang w:eastAsia="zh-TW"/>
          </w:rPr>
          <w:t>四碼</w:t>
        </w:r>
      </w:smartTag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TW"/>
          </w:rPr>
          <w:t>0000</w:t>
        </w:r>
        <w:r>
          <w:rPr>
            <w:lang w:eastAsia="zh-TW"/>
          </w:rPr>
          <w:t>’</w:t>
        </w:r>
      </w:smartTag>
    </w:p>
    <w:p w:rsidR="00645365" w:rsidRDefault="00645365" w:rsidP="0064536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營業單位轄區僅後四碼需為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TW"/>
          </w:rPr>
          <w:t>0000</w:t>
        </w:r>
        <w:r>
          <w:rPr>
            <w:lang w:eastAsia="zh-TW"/>
          </w:rPr>
          <w:t>’</w:t>
        </w:r>
      </w:smartTag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7B0FA8" w:rsidRPr="007B0FA8" w:rsidRDefault="007B0FA8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0" w:author="cathay" w:date="2019-07-05T16:05:00Z"/>
          <w:color w:val="000000"/>
          <w:lang w:eastAsia="zh-TW"/>
        </w:rPr>
      </w:pPr>
      <w:ins w:id="21" w:author="cathay" w:date="2019-07-05T16:04:00Z">
        <w:r>
          <w:rPr>
            <w:rFonts w:hint="eastAsia"/>
            <w:color w:val="000000"/>
            <w:lang w:eastAsia="zh-TW"/>
          </w:rPr>
          <w:t>讀取</w:t>
        </w:r>
      </w:ins>
      <w:ins w:id="22" w:author="cathay" w:date="2019-07-05T16:05:00Z">
        <w:r>
          <w:rPr>
            <w:rFonts w:hint="eastAsia"/>
            <w:color w:val="000000"/>
            <w:lang w:eastAsia="zh-TW"/>
          </w:rPr>
          <w:t xml:space="preserve">DTAAD034 BY </w:t>
        </w:r>
        <w:r>
          <w:rPr>
            <w:rFonts w:ascii="細明體" w:eastAsia="細明體" w:hAnsi="細明體" w:hint="eastAsia"/>
            <w:color w:val="000000"/>
            <w:lang w:eastAsia="zh-TW"/>
          </w:rPr>
          <w:t>轄區單位代號</w:t>
        </w:r>
      </w:ins>
      <w:ins w:id="23" w:author="cathay" w:date="2019-07-05T16:06:00Z">
        <w:r>
          <w:rPr>
            <w:rFonts w:ascii="細明體" w:eastAsia="細明體" w:hAnsi="細明體" w:hint="eastAsia"/>
            <w:color w:val="000000"/>
            <w:lang w:eastAsia="zh-TW"/>
          </w:rPr>
          <w:t>顯示下裂欄位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B0FA8" w:rsidTr="00261D7E">
        <w:trPr>
          <w:trHeight w:val="330"/>
          <w:ins w:id="24" w:author="cathay" w:date="2019-07-05T16:0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FA8" w:rsidRDefault="007B0FA8" w:rsidP="00261D7E">
            <w:pPr>
              <w:jc w:val="center"/>
              <w:rPr>
                <w:ins w:id="25" w:author="cathay" w:date="2019-07-05T16:06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26" w:author="cathay" w:date="2019-07-05T16:06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傳輸參數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FA8" w:rsidRDefault="007B0FA8" w:rsidP="00261D7E">
            <w:pPr>
              <w:jc w:val="center"/>
              <w:rPr>
                <w:ins w:id="27" w:author="cathay" w:date="2019-07-05T16:06:00Z"/>
                <w:rFonts w:ascii="細明體" w:eastAsia="細明體" w:hAnsi="細明體" w:cs="Arial Unicode MS"/>
                <w:b/>
                <w:bCs/>
                <w:sz w:val="20"/>
              </w:rPr>
            </w:pPr>
            <w:ins w:id="28" w:author="cathay" w:date="2019-07-05T16:06:00Z">
              <w:r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7B0FA8" w:rsidTr="00261D7E">
        <w:trPr>
          <w:trHeight w:val="330"/>
          <w:ins w:id="29" w:author="cathay" w:date="2019-07-05T16:0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0FA8" w:rsidRPr="00EA71C2" w:rsidRDefault="007B0FA8" w:rsidP="00261D7E">
            <w:pPr>
              <w:rPr>
                <w:ins w:id="30" w:author="cathay" w:date="2019-07-05T16:06:00Z"/>
                <w:rFonts w:ascii="細明體" w:eastAsia="細明體" w:hAnsi="細明體" w:hint="eastAsia"/>
                <w:sz w:val="20"/>
                <w:szCs w:val="20"/>
              </w:rPr>
            </w:pPr>
            <w:ins w:id="31" w:author="cathay" w:date="2019-07-05T16:06:00Z">
              <w:r>
                <w:rPr>
                  <w:rFonts w:ascii="細明體" w:eastAsia="細明體" w:hAnsi="細明體" w:hint="eastAsia"/>
                  <w:sz w:val="20"/>
                </w:rPr>
                <w:t>系統別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FA8" w:rsidRPr="006B6F27" w:rsidRDefault="00C03811" w:rsidP="00261D7E">
            <w:pPr>
              <w:rPr>
                <w:ins w:id="32" w:author="cathay" w:date="2019-07-05T16:06:00Z"/>
                <w:sz w:val="20"/>
              </w:rPr>
            </w:pPr>
            <w:ins w:id="33" w:author="cathay" w:date="2019-07-05T16:07:00Z">
              <w:r>
                <w:rPr>
                  <w:rFonts w:hint="eastAsia"/>
                  <w:sz w:val="20"/>
                </w:rPr>
                <w:t>SYS_NO</w:t>
              </w:r>
            </w:ins>
          </w:p>
        </w:tc>
      </w:tr>
      <w:tr w:rsidR="007B0FA8" w:rsidTr="00261D7E">
        <w:trPr>
          <w:trHeight w:val="330"/>
          <w:ins w:id="34" w:author="cathay" w:date="2019-07-05T16:0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0FA8" w:rsidRPr="00EA71C2" w:rsidRDefault="00C03811" w:rsidP="00261D7E">
            <w:pPr>
              <w:rPr>
                <w:ins w:id="35" w:author="cathay" w:date="2019-07-05T16:06:00Z"/>
                <w:rFonts w:ascii="細明體" w:eastAsia="細明體" w:hAnsi="細明體" w:hint="eastAsia"/>
                <w:sz w:val="20"/>
                <w:szCs w:val="20"/>
              </w:rPr>
            </w:pPr>
            <w:ins w:id="36" w:author="cathay" w:date="2019-07-05T16:07:00Z">
              <w:r>
                <w:rPr>
                  <w:rFonts w:ascii="細明體" w:eastAsia="細明體" w:hAnsi="細明體" w:hint="eastAsia"/>
                  <w:sz w:val="20"/>
                </w:rPr>
                <w:t>核賠單位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FA8" w:rsidRPr="006B6F27" w:rsidRDefault="00C03811" w:rsidP="00261D7E">
            <w:pPr>
              <w:rPr>
                <w:ins w:id="37" w:author="cathay" w:date="2019-07-05T16:06:00Z"/>
                <w:sz w:val="20"/>
              </w:rPr>
            </w:pPr>
            <w:ins w:id="38" w:author="cathay" w:date="2019-07-05T16:07:00Z">
              <w:r w:rsidRPr="00C03811">
                <w:rPr>
                  <w:sz w:val="20"/>
                </w:rPr>
                <w:t>DECD_DIV</w:t>
              </w:r>
            </w:ins>
          </w:p>
        </w:tc>
      </w:tr>
      <w:tr w:rsidR="007B0FA8" w:rsidTr="00261D7E">
        <w:trPr>
          <w:trHeight w:val="330"/>
          <w:ins w:id="39" w:author="cathay" w:date="2019-07-05T16:06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0FA8" w:rsidRPr="00FC7D6A" w:rsidRDefault="00C03811" w:rsidP="00261D7E">
            <w:pPr>
              <w:rPr>
                <w:ins w:id="40" w:author="cathay" w:date="2019-07-05T16:06:00Z"/>
                <w:rFonts w:ascii="細明體" w:eastAsia="細明體" w:hAnsi="細明體" w:hint="eastAsia"/>
                <w:sz w:val="20"/>
                <w:szCs w:val="20"/>
              </w:rPr>
            </w:pPr>
            <w:ins w:id="41" w:author="cathay" w:date="2019-07-05T16:07:00Z">
              <w:r>
                <w:rPr>
                  <w:rFonts w:ascii="細明體" w:eastAsia="細明體" w:hAnsi="細明體" w:hint="eastAsia"/>
                  <w:sz w:val="20"/>
                </w:rPr>
                <w:t>帳務單位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FA8" w:rsidRPr="006B6F27" w:rsidRDefault="00C03811" w:rsidP="00261D7E">
            <w:pPr>
              <w:pStyle w:val="Tabletext"/>
              <w:keepLines w:val="0"/>
              <w:widowControl/>
              <w:spacing w:after="0" w:line="240" w:lineRule="auto"/>
              <w:rPr>
                <w:ins w:id="42" w:author="cathay" w:date="2019-07-05T16:06:00Z"/>
                <w:lang w:eastAsia="zh-TW"/>
              </w:rPr>
            </w:pPr>
            <w:ins w:id="43" w:author="cathay" w:date="2019-07-05T16:08:00Z">
              <w:r w:rsidRPr="00C03811">
                <w:t>ACNT_DIV_NO</w:t>
              </w:r>
              <w:r>
                <w:rPr>
                  <w:rFonts w:hint="eastAsia"/>
                  <w:lang w:eastAsia="zh-TW"/>
                </w:rPr>
                <w:t>，</w:t>
              </w:r>
              <w:r>
                <w:rPr>
                  <w:rFonts w:hint="eastAsia"/>
                  <w:lang w:eastAsia="zh-TW"/>
                </w:rPr>
                <w:t>SYS_NO=1</w:t>
              </w:r>
              <w:r>
                <w:rPr>
                  <w:rFonts w:hint="eastAsia"/>
                  <w:lang w:eastAsia="zh-TW"/>
                </w:rPr>
                <w:t>才顯示</w:t>
              </w:r>
            </w:ins>
          </w:p>
        </w:tc>
      </w:tr>
    </w:tbl>
    <w:p w:rsidR="007B0FA8" w:rsidRDefault="007B0FA8" w:rsidP="007B0FA8">
      <w:pPr>
        <w:pStyle w:val="Tabletext"/>
        <w:keepLines w:val="0"/>
        <w:spacing w:after="0" w:line="240" w:lineRule="auto"/>
        <w:ind w:left="1418"/>
        <w:rPr>
          <w:ins w:id="44" w:author="cathay" w:date="2019-07-05T16:04:00Z"/>
          <w:color w:val="000000"/>
          <w:lang w:eastAsia="zh-TW"/>
        </w:rPr>
      </w:pPr>
    </w:p>
    <w:p w:rsidR="00043159" w:rsidRDefault="00043159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READ DTAAD0</w:t>
      </w:r>
      <w:r w:rsidR="00C7243E">
        <w:rPr>
          <w:rFonts w:hint="eastAsia"/>
          <w:color w:val="000000"/>
          <w:lang w:eastAsia="zh-TW"/>
        </w:rPr>
        <w:t>31</w:t>
      </w:r>
      <w:r>
        <w:rPr>
          <w:rFonts w:hint="eastAsia"/>
          <w:color w:val="000000"/>
          <w:lang w:eastAsia="zh-TW"/>
        </w:rPr>
        <w:t xml:space="preserve"> BY</w:t>
      </w:r>
      <w:r w:rsidR="00C7243E">
        <w:rPr>
          <w:rFonts w:hint="eastAsia"/>
          <w:color w:val="000000"/>
          <w:lang w:eastAsia="zh-TW"/>
        </w:rPr>
        <w:t xml:space="preserve"> </w:t>
      </w:r>
      <w:r w:rsidR="00C7243E">
        <w:rPr>
          <w:rFonts w:ascii="細明體" w:eastAsia="細明體" w:hAnsi="細明體" w:hint="eastAsia"/>
          <w:color w:val="000000"/>
        </w:rPr>
        <w:t>轄區單位代號</w:t>
      </w:r>
      <w:r w:rsidR="00C7243E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="006B6F27">
        <w:rPr>
          <w:rFonts w:ascii="細明體" w:eastAsia="細明體" w:hAnsi="細明體" w:hint="eastAsia"/>
          <w:color w:val="000000"/>
          <w:lang w:eastAsia="zh-TW"/>
        </w:rPr>
        <w:t xml:space="preserve">JOIN DTAAD020 BY 核賠人員ID </w:t>
      </w:r>
      <w:r>
        <w:rPr>
          <w:rFonts w:hint="eastAsia"/>
          <w:color w:val="000000"/>
          <w:lang w:eastAsia="zh-TW"/>
        </w:rPr>
        <w:t>顯示下列欄位</w:t>
      </w:r>
    </w:p>
    <w:p w:rsidR="00C7243E" w:rsidRPr="00043159" w:rsidRDefault="00043159" w:rsidP="00692B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IF FND</w:t>
      </w:r>
      <w:r w:rsidR="00692B5C">
        <w:rPr>
          <w:rFonts w:ascii="細明體" w:eastAsia="細明體" w:hAnsi="細明體" w:hint="eastAsia"/>
          <w:lang w:eastAsia="zh-TW"/>
        </w:rPr>
        <w:t>，顯示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724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243E" w:rsidRDefault="00C7243E" w:rsidP="006B6F2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243E" w:rsidRDefault="00C7243E" w:rsidP="006B6F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724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243E" w:rsidRPr="00EA71C2" w:rsidRDefault="008D55DA" w:rsidP="006B6F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243E" w:rsidRPr="006B6F27" w:rsidRDefault="006B6F27" w:rsidP="008D55DA">
            <w:pPr>
              <w:rPr>
                <w:sz w:val="20"/>
              </w:rPr>
            </w:pPr>
            <w:r w:rsidRPr="006B6F27">
              <w:rPr>
                <w:sz w:val="20"/>
              </w:rPr>
              <w:t>DTAAD0</w:t>
            </w:r>
            <w:r w:rsidR="008D55DA">
              <w:rPr>
                <w:rFonts w:hint="eastAsia"/>
                <w:sz w:val="20"/>
              </w:rPr>
              <w:t>31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55DA" w:rsidRPr="00EA71C2" w:rsidRDefault="008D55DA" w:rsidP="00627D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案件層級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6B6F27" w:rsidRDefault="008D55DA" w:rsidP="00627DF7">
            <w:pPr>
              <w:rPr>
                <w:sz w:val="20"/>
              </w:rPr>
            </w:pPr>
            <w:r w:rsidRPr="006B6F27">
              <w:rPr>
                <w:sz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55DA" w:rsidRPr="00FC7D6A" w:rsidRDefault="008D55DA" w:rsidP="006B6F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6B6F27" w:rsidRDefault="008D55DA" w:rsidP="006B6F27">
            <w:pPr>
              <w:pStyle w:val="Tabletext"/>
              <w:keepLines w:val="0"/>
              <w:widowControl/>
              <w:spacing w:after="0" w:line="240" w:lineRule="auto"/>
              <w:rPr>
                <w:lang w:eastAsia="zh-TW"/>
              </w:rPr>
            </w:pPr>
            <w:r w:rsidRPr="006B6F27"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55DA" w:rsidRPr="00FC7D6A" w:rsidRDefault="008D55DA" w:rsidP="006B6F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6B6F27" w:rsidRDefault="008D55DA" w:rsidP="006B6F27">
            <w:pPr>
              <w:rPr>
                <w:sz w:val="20"/>
                <w:szCs w:val="20"/>
              </w:rPr>
            </w:pPr>
            <w:r w:rsidRPr="006B6F27">
              <w:rPr>
                <w:sz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55DA" w:rsidRPr="00FC7D6A" w:rsidRDefault="008D55DA" w:rsidP="006B6F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核賠人員等級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6B6F27" w:rsidRDefault="008D55DA" w:rsidP="006B6F27">
            <w:pPr>
              <w:rPr>
                <w:sz w:val="20"/>
                <w:szCs w:val="20"/>
              </w:rPr>
            </w:pPr>
            <w:r w:rsidRPr="006B6F27">
              <w:rPr>
                <w:sz w:val="20"/>
              </w:rPr>
              <w:t>DTAAD031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D55DA" w:rsidRDefault="008D55DA" w:rsidP="006B6F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核賠人員單位(HIDDEN)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6B6F27" w:rsidRDefault="008D55DA" w:rsidP="006B6F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DTAAD031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  <w:tr w:rsidR="008D55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45444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45444C" w:rsidRDefault="008D55DA" w:rsidP="006B6F27">
            <w:pPr>
              <w:rPr>
                <w:rFonts w:eastAsia="細明體" w:hint="eastAsia"/>
                <w:sz w:val="20"/>
                <w:szCs w:val="20"/>
              </w:rPr>
            </w:pPr>
            <w:r w:rsidRPr="0045444C">
              <w:rPr>
                <w:sz w:val="20"/>
                <w:szCs w:val="20"/>
              </w:rPr>
              <w:t>DTAAD020</w:t>
            </w:r>
          </w:p>
        </w:tc>
      </w:tr>
    </w:tbl>
    <w:p w:rsidR="00852DAD" w:rsidRDefault="00852DAD" w:rsidP="00852DA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IF DTAAD0</w:t>
      </w:r>
      <w:r w:rsidR="00D514D9">
        <w:rPr>
          <w:rFonts w:hint="eastAsia"/>
          <w:color w:val="000000"/>
          <w:lang w:eastAsia="zh-TW"/>
        </w:rPr>
        <w:t>31</w:t>
      </w:r>
      <w:r>
        <w:rPr>
          <w:rFonts w:hint="eastAsia"/>
          <w:color w:val="000000"/>
          <w:lang w:eastAsia="zh-TW"/>
        </w:rPr>
        <w:t xml:space="preserve"> NOT FND</w:t>
      </w:r>
      <w:r>
        <w:rPr>
          <w:rFonts w:hint="eastAsia"/>
          <w:color w:val="000000"/>
          <w:lang w:eastAsia="zh-TW"/>
        </w:rPr>
        <w:t>，顯示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查無相關資料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6404B2" w:rsidRPr="00692B5C" w:rsidRDefault="003878F8" w:rsidP="00852DA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查詢</w:t>
      </w:r>
      <w:r>
        <w:rPr>
          <w:rFonts w:hint="eastAsia"/>
          <w:color w:val="000000"/>
          <w:lang w:eastAsia="zh-TW"/>
        </w:rPr>
        <w:t>DTAAD034</w:t>
      </w:r>
      <w:r>
        <w:rPr>
          <w:rFonts w:hint="eastAsia"/>
          <w:color w:val="000000"/>
          <w:lang w:eastAsia="zh-TW"/>
        </w:rPr>
        <w:t>理賠轄區維護檔，以系統別</w:t>
      </w:r>
      <w:r>
        <w:rPr>
          <w:rFonts w:hint="eastAsia"/>
          <w:color w:val="000000"/>
          <w:lang w:eastAsia="zh-TW"/>
        </w:rPr>
        <w:t>1</w:t>
      </w:r>
      <w:r>
        <w:rPr>
          <w:rFonts w:hint="eastAsia"/>
          <w:color w:val="000000"/>
          <w:lang w:eastAsia="zh-TW"/>
        </w:rPr>
        <w:t>、服務中心代號查詢，若無則回傳空值，若有則回傳資料表資料</w:t>
      </w:r>
    </w:p>
    <w:tbl>
      <w:tblPr>
        <w:tblW w:w="6012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7"/>
        <w:gridCol w:w="2154"/>
        <w:gridCol w:w="2241"/>
      </w:tblGrid>
      <w:tr w:rsidR="006404B2" w:rsidTr="004708BE">
        <w:trPr>
          <w:trHeight w:val="330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04B2" w:rsidRDefault="006404B2" w:rsidP="00B6694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04B2" w:rsidRDefault="006404B2" w:rsidP="00B6694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6404B2" w:rsidRDefault="006404B2" w:rsidP="00B6694E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備註</w:t>
            </w:r>
          </w:p>
        </w:tc>
      </w:tr>
      <w:tr w:rsidR="006404B2" w:rsidTr="004708BE">
        <w:trPr>
          <w:trHeight w:val="330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04B2" w:rsidRPr="00EA71C2" w:rsidRDefault="006404B2" w:rsidP="00B6694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核賠單位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04B2" w:rsidRPr="006B6F27" w:rsidRDefault="006404B2" w:rsidP="00B6694E">
            <w:pPr>
              <w:rPr>
                <w:sz w:val="20"/>
              </w:rPr>
            </w:pPr>
            <w:r w:rsidRPr="006B6F27">
              <w:rPr>
                <w:sz w:val="20"/>
              </w:rPr>
              <w:t>DTAAD0</w:t>
            </w:r>
            <w:r>
              <w:rPr>
                <w:rFonts w:hint="eastAsia"/>
                <w:sz w:val="20"/>
              </w:rPr>
              <w:t>34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404B2" w:rsidRPr="006B6F27" w:rsidRDefault="006404B2" w:rsidP="00B6694E">
            <w:pPr>
              <w:rPr>
                <w:sz w:val="20"/>
              </w:rPr>
            </w:pPr>
          </w:p>
        </w:tc>
      </w:tr>
      <w:tr w:rsidR="006404B2" w:rsidTr="004708BE">
        <w:trPr>
          <w:trHeight w:val="330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404B2" w:rsidRPr="00EA71C2" w:rsidRDefault="006404B2" w:rsidP="00B6694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帳務單位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404B2" w:rsidRPr="006B6F27" w:rsidRDefault="006404B2" w:rsidP="00B6694E">
            <w:pPr>
              <w:rPr>
                <w:sz w:val="20"/>
              </w:rPr>
            </w:pPr>
            <w:r w:rsidRPr="006B6F27">
              <w:rPr>
                <w:sz w:val="20"/>
              </w:rPr>
              <w:t>DTAAD0</w:t>
            </w:r>
            <w:r>
              <w:rPr>
                <w:rFonts w:hint="eastAsia"/>
                <w:sz w:val="20"/>
              </w:rPr>
              <w:t>34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404B2" w:rsidRDefault="00F10C9B" w:rsidP="00B6694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權限控管：</w:t>
            </w:r>
          </w:p>
          <w:p w:rsidR="00F10C9B" w:rsidRDefault="00F10C9B" w:rsidP="00B6694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IF </w:t>
            </w:r>
            <w:r>
              <w:rPr>
                <w:rFonts w:hint="eastAsia"/>
                <w:sz w:val="20"/>
              </w:rPr>
              <w:t>登入者角色</w:t>
            </w:r>
            <w:r>
              <w:rPr>
                <w:rFonts w:hint="eastAsia"/>
                <w:sz w:val="20"/>
              </w:rPr>
              <w:t xml:space="preserve"> IN (</w:t>
            </w:r>
            <w:r>
              <w:rPr>
                <w:sz w:val="20"/>
              </w:rPr>
              <w:t>‘</w:t>
            </w:r>
            <w:r w:rsidRPr="00F10C9B">
              <w:rPr>
                <w:sz w:val="20"/>
              </w:rPr>
              <w:t>RLAA999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>’</w:t>
            </w:r>
            <w:r w:rsidRPr="00F10C9B">
              <w:rPr>
                <w:sz w:val="20"/>
              </w:rPr>
              <w:t xml:space="preserve"> RLZZ004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>’</w:t>
            </w:r>
            <w:r w:rsidRPr="00F10C9B">
              <w:rPr>
                <w:sz w:val="20"/>
              </w:rPr>
              <w:t xml:space="preserve"> RLAA006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)</w:t>
            </w:r>
            <w:r w:rsidR="00120224">
              <w:rPr>
                <w:rFonts w:hint="eastAsia"/>
                <w:sz w:val="20"/>
              </w:rPr>
              <w:t xml:space="preserve"> OR </w:t>
            </w:r>
            <w:r w:rsidR="00120224">
              <w:rPr>
                <w:rFonts w:hint="eastAsia"/>
                <w:sz w:val="20"/>
              </w:rPr>
              <w:t>帳務單位是空值</w:t>
            </w:r>
          </w:p>
          <w:p w:rsidR="00F10C9B" w:rsidRDefault="00F10C9B" w:rsidP="00B6694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才有下拉選單</w:t>
            </w:r>
          </w:p>
          <w:p w:rsidR="00F10C9B" w:rsidRDefault="00F10C9B" w:rsidP="00B6694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ELSE</w:t>
            </w:r>
          </w:p>
          <w:p w:rsidR="00F10C9B" w:rsidRPr="006B6F27" w:rsidRDefault="00F10C9B" w:rsidP="00B6694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僅顯示資料</w:t>
            </w:r>
          </w:p>
        </w:tc>
      </w:tr>
    </w:tbl>
    <w:p w:rsidR="005C567A" w:rsidRPr="00692B5C" w:rsidRDefault="005C567A" w:rsidP="00852DA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lang w:eastAsia="zh-TW"/>
        </w:rPr>
      </w:pPr>
    </w:p>
    <w:p w:rsidR="00AD15F8" w:rsidRDefault="00AD15F8" w:rsidP="00AD15F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BC1C9D" w:rsidRDefault="00BC1C9D" w:rsidP="00AD15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按鈕顯示：</w:t>
      </w:r>
    </w:p>
    <w:p w:rsidR="00BC1C9D" w:rsidRDefault="00BC1C9D" w:rsidP="00BC1C9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角色為</w:t>
      </w:r>
      <w:r>
        <w:rPr>
          <w:rFonts w:hint="eastAsia"/>
          <w:lang w:eastAsia="zh-TW"/>
        </w:rPr>
        <w:t>RLAA006</w:t>
      </w:r>
      <w:r>
        <w:rPr>
          <w:rFonts w:hint="eastAsia"/>
          <w:lang w:eastAsia="zh-TW"/>
        </w:rPr>
        <w:t>，顯示此按鈕</w:t>
      </w:r>
    </w:p>
    <w:p w:rsidR="00061A21" w:rsidRDefault="00061A21" w:rsidP="00AD15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顯示詢問視窗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請確認是否將該</w:t>
      </w:r>
      <w:r w:rsidR="0002776A">
        <w:rPr>
          <w:rFonts w:hint="eastAsia"/>
          <w:lang w:eastAsia="zh-TW"/>
        </w:rPr>
        <w:t>轄區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?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AD15F8" w:rsidRDefault="00AD15F8" w:rsidP="00AD15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061A21" w:rsidRPr="00061A21" w:rsidRDefault="00061A21" w:rsidP="002B0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檢核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畫面</w:t>
      </w:r>
      <w:r>
        <w:rPr>
          <w:rFonts w:hint="eastAsia"/>
          <w:color w:val="000000"/>
          <w:lang w:eastAsia="zh-TW"/>
        </w:rPr>
        <w:t>.</w:t>
      </w:r>
      <w:r w:rsidR="0002776A">
        <w:rPr>
          <w:rFonts w:hint="eastAsia"/>
          <w:color w:val="000000"/>
          <w:lang w:eastAsia="zh-TW"/>
        </w:rPr>
        <w:t>轄區代號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是否為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查詢出來之</w:t>
      </w:r>
      <w:r w:rsidR="0002776A">
        <w:rPr>
          <w:rFonts w:hint="eastAsia"/>
          <w:color w:val="000000"/>
          <w:lang w:eastAsia="zh-TW"/>
        </w:rPr>
        <w:t>轄區代號</w:t>
      </w:r>
      <w:r>
        <w:rPr>
          <w:rFonts w:hint="eastAsia"/>
          <w:color w:val="000000"/>
          <w:lang w:eastAsia="zh-TW"/>
        </w:rPr>
        <w:t>。</w:t>
      </w:r>
    </w:p>
    <w:p w:rsidR="00063E01" w:rsidRDefault="005C52B6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</w:t>
      </w:r>
      <w:r w:rsidR="00061A21">
        <w:rPr>
          <w:rFonts w:hint="eastAsia"/>
          <w:lang w:eastAsia="zh-TW"/>
        </w:rPr>
        <w:t>寫入</w:t>
      </w:r>
      <w:r w:rsidR="00061A21">
        <w:rPr>
          <w:rFonts w:hint="eastAsia"/>
          <w:lang w:eastAsia="zh-TW"/>
        </w:rPr>
        <w:t>DTAAD0</w:t>
      </w:r>
      <w:r w:rsidR="008D3886">
        <w:rPr>
          <w:rFonts w:hint="eastAsia"/>
          <w:lang w:eastAsia="zh-TW"/>
        </w:rPr>
        <w:t>31</w:t>
      </w:r>
      <w:r w:rsidR="00061A21">
        <w:rPr>
          <w:rFonts w:hint="eastAsia"/>
          <w:lang w:eastAsia="zh-TW"/>
        </w:rPr>
        <w:t>_LOG</w:t>
      </w:r>
      <w:r w:rsidR="00061A21">
        <w:rPr>
          <w:rFonts w:hint="eastAsia"/>
          <w:lang w:eastAsia="zh-TW"/>
        </w:rPr>
        <w:t>後</w:t>
      </w:r>
      <w:r w:rsidR="00061A21">
        <w:rPr>
          <w:rFonts w:hint="eastAsia"/>
          <w:lang w:eastAsia="zh-TW"/>
        </w:rPr>
        <w:t xml:space="preserve"> </w:t>
      </w:r>
      <w:r w:rsidR="00061A21">
        <w:rPr>
          <w:rFonts w:hint="eastAsia"/>
          <w:lang w:eastAsia="zh-TW"/>
        </w:rPr>
        <w:t>刪除</w:t>
      </w:r>
      <w:r w:rsidR="008A35A1">
        <w:rPr>
          <w:rFonts w:hint="eastAsia"/>
          <w:lang w:eastAsia="zh-TW"/>
        </w:rPr>
        <w:t xml:space="preserve"> DTAAD031</w:t>
      </w:r>
      <w:r w:rsidR="008A35A1">
        <w:rPr>
          <w:rFonts w:hint="eastAsia"/>
          <w:lang w:eastAsia="zh-TW"/>
        </w:rPr>
        <w:t>中該轄區的所有資料</w:t>
      </w:r>
      <w:r w:rsidR="00061A21">
        <w:rPr>
          <w:rFonts w:hint="eastAsia"/>
          <w:lang w:eastAsia="zh-TW"/>
        </w:rPr>
        <w:t>。</w:t>
      </w:r>
    </w:p>
    <w:p w:rsidR="00824E20" w:rsidRPr="00824E20" w:rsidRDefault="00824E20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</w:t>
      </w:r>
      <w:r>
        <w:rPr>
          <w:rFonts w:hint="eastAsia"/>
          <w:color w:val="000000"/>
          <w:kern w:val="2"/>
          <w:lang w:eastAsia="zh-TW"/>
        </w:rPr>
        <w:t>理賠</w:t>
      </w:r>
      <w:r>
        <w:rPr>
          <w:rFonts w:hint="eastAsia"/>
          <w:color w:val="000000"/>
          <w:lang w:eastAsia="zh-TW"/>
        </w:rPr>
        <w:t>轄區維護檔：</w:t>
      </w:r>
    </w:p>
    <w:p w:rsidR="00824E20" w:rsidRPr="00824E20" w:rsidRDefault="00824E20" w:rsidP="00824E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000000"/>
          <w:lang w:eastAsia="zh-TW"/>
        </w:rPr>
        <w:t>DELETE DTAAD034</w:t>
      </w:r>
    </w:p>
    <w:p w:rsidR="00824E20" w:rsidRPr="00824E20" w:rsidRDefault="00824E20" w:rsidP="00824E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000000"/>
          <w:lang w:eastAsia="zh-TW"/>
        </w:rPr>
        <w:t>WHERE</w:t>
      </w:r>
    </w:p>
    <w:p w:rsidR="00824E20" w:rsidRDefault="00824E20" w:rsidP="00824E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color w:val="000000"/>
          <w:lang w:eastAsia="zh-TW"/>
        </w:rPr>
        <w:t>轄區單位代號</w:t>
      </w:r>
      <w:r>
        <w:rPr>
          <w:rFonts w:hint="eastAsia"/>
          <w:color w:val="000000"/>
          <w:lang w:eastAsia="zh-TW"/>
        </w:rPr>
        <w:t xml:space="preserve"> = </w:t>
      </w:r>
      <w:r>
        <w:rPr>
          <w:rFonts w:hint="eastAsia"/>
          <w:color w:val="000000"/>
          <w:lang w:eastAsia="zh-TW"/>
        </w:rPr>
        <w:t>畫面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轄區代號</w:t>
      </w:r>
      <w:r>
        <w:rPr>
          <w:rFonts w:hint="eastAsia"/>
          <w:lang w:eastAsia="zh-TW"/>
        </w:rPr>
        <w:t xml:space="preserve"> </w:t>
      </w:r>
    </w:p>
    <w:p w:rsidR="00061A21" w:rsidRPr="00061A21" w:rsidRDefault="00061A21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無誤，</w:t>
      </w:r>
      <w:r>
        <w:rPr>
          <w:rFonts w:hint="eastAsia"/>
          <w:color w:val="000000"/>
          <w:lang w:eastAsia="zh-TW"/>
        </w:rPr>
        <w:t>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刪除完成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061A21" w:rsidRDefault="00061A21" w:rsidP="00061A2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</w:t>
      </w:r>
    </w:p>
    <w:p w:rsidR="00061A21" w:rsidRDefault="00061A21" w:rsidP="00061A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615C39" w:rsidRPr="00061A21" w:rsidRDefault="00615C39" w:rsidP="00615C3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檢核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畫面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轄區代號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是否為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查詢出來之轄區代號。</w:t>
      </w:r>
    </w:p>
    <w:p w:rsidR="007C19BE" w:rsidRPr="00A14334" w:rsidRDefault="007C19BE" w:rsidP="007C19B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檢查各案件層級</w:t>
      </w:r>
      <w:r w:rsidR="00A14334">
        <w:rPr>
          <w:rFonts w:hint="eastAsia"/>
          <w:color w:val="000000"/>
          <w:lang w:eastAsia="zh-TW"/>
        </w:rPr>
        <w:t>核賠人員等級需有值。</w:t>
      </w:r>
    </w:p>
    <w:p w:rsidR="00A14334" w:rsidRDefault="00E84B24" w:rsidP="00061A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將畫面上面有異動之案件層級逐筆</w:t>
      </w:r>
      <w:r w:rsidR="00061A21">
        <w:rPr>
          <w:rFonts w:hint="eastAsia"/>
          <w:lang w:eastAsia="zh-TW"/>
        </w:rPr>
        <w:t>寫入</w:t>
      </w:r>
      <w:r w:rsidR="00061A21">
        <w:rPr>
          <w:rFonts w:hint="eastAsia"/>
          <w:lang w:eastAsia="zh-TW"/>
        </w:rPr>
        <w:t>DTAAD0</w:t>
      </w:r>
      <w:r>
        <w:rPr>
          <w:rFonts w:hint="eastAsia"/>
          <w:lang w:eastAsia="zh-TW"/>
        </w:rPr>
        <w:t>31</w:t>
      </w:r>
      <w:r w:rsidR="00061A21">
        <w:rPr>
          <w:rFonts w:hint="eastAsia"/>
          <w:lang w:eastAsia="zh-TW"/>
        </w:rPr>
        <w:t>_LOG</w:t>
      </w:r>
      <w:r w:rsidR="00061A21">
        <w:rPr>
          <w:rFonts w:hint="eastAsia"/>
          <w:lang w:eastAsia="zh-TW"/>
        </w:rPr>
        <w:t>後</w:t>
      </w:r>
      <w:r w:rsidR="00061A21">
        <w:rPr>
          <w:rFonts w:hint="eastAsia"/>
          <w:lang w:eastAsia="zh-TW"/>
        </w:rPr>
        <w:t xml:space="preserve"> </w:t>
      </w:r>
      <w:r w:rsidR="00A14334">
        <w:rPr>
          <w:rFonts w:hint="eastAsia"/>
          <w:lang w:eastAsia="zh-TW"/>
        </w:rPr>
        <w:t>(</w:t>
      </w:r>
      <w:r w:rsidR="00A14334">
        <w:rPr>
          <w:rFonts w:hint="eastAsia"/>
          <w:lang w:eastAsia="zh-TW"/>
        </w:rPr>
        <w:t>寫兩筆</w:t>
      </w:r>
      <w:r w:rsidR="00A14334">
        <w:rPr>
          <w:rFonts w:hint="eastAsia"/>
          <w:lang w:eastAsia="zh-TW"/>
        </w:rPr>
        <w:t xml:space="preserve">  BEFORE ,AFTER) </w:t>
      </w:r>
      <w:r w:rsidR="00A14334">
        <w:rPr>
          <w:rFonts w:hint="eastAsia"/>
          <w:lang w:eastAsia="zh-TW"/>
        </w:rPr>
        <w:t>更新該筆下列欄位</w:t>
      </w:r>
    </w:p>
    <w:tbl>
      <w:tblPr>
        <w:tblW w:w="7287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4847"/>
      </w:tblGrid>
      <w:tr w:rsidR="00A14334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Default="00A14334" w:rsidP="00A14334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Default="00A14334" w:rsidP="00A14334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14334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4334" w:rsidRPr="00EA71C2" w:rsidRDefault="004222A9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核賠人員ID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Default="00FC7D6A" w:rsidP="00A14334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A14334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4334" w:rsidRPr="00FC7D6A" w:rsidRDefault="004222A9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核賠人員姓名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Pr="00FC7D6A" w:rsidRDefault="00FC7D6A" w:rsidP="00A1433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>畫面</w:t>
            </w:r>
          </w:p>
        </w:tc>
      </w:tr>
      <w:tr w:rsidR="004222A9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22A9" w:rsidRDefault="004222A9" w:rsidP="00A14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核賠人員單位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22A9" w:rsidRDefault="009815A2" w:rsidP="00A14334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9815A2">
              <w:rPr>
                <w:rFonts w:ascii="新細明體" w:hAnsi="新細明體" w:cs="Arial Unicode MS" w:hint="eastAsia"/>
                <w:lang w:eastAsia="zh-TW"/>
              </w:rPr>
              <w:t>PersonnelData.getByEmployeeID4DivNo(核賠人員ID)</w:t>
            </w:r>
          </w:p>
        </w:tc>
      </w:tr>
      <w:tr w:rsidR="00A14334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4334" w:rsidRPr="00FC7D6A" w:rsidRDefault="00FC7D6A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</w:t>
            </w:r>
            <w:r w:rsidR="004222A9"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Pr="00FC7D6A" w:rsidRDefault="00FC7D6A" w:rsidP="00A1433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使用者</w:t>
            </w:r>
          </w:p>
        </w:tc>
      </w:tr>
      <w:tr w:rsidR="00A14334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4334" w:rsidRPr="00FC7D6A" w:rsidRDefault="00FC7D6A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修改人員姓名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4334" w:rsidRPr="00FC7D6A" w:rsidRDefault="00FC7D6A" w:rsidP="00A14334">
            <w:pPr>
              <w:rPr>
                <w:rFonts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FC7D6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C7D6A" w:rsidRPr="00FC7D6A" w:rsidRDefault="00FC7D6A" w:rsidP="00A14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7D6A" w:rsidRPr="00FC7D6A" w:rsidRDefault="00FC7D6A" w:rsidP="00A14334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F52293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2293" w:rsidRDefault="00F52293" w:rsidP="00A14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修改人員單位中文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293" w:rsidRDefault="00F52293" w:rsidP="00A14334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FC7D6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C7D6A" w:rsidRDefault="00FC7D6A" w:rsidP="00A14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修改日期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C7D6A" w:rsidRPr="00FC7D6A" w:rsidRDefault="00FC7D6A" w:rsidP="00A14334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交易時間</w:t>
            </w:r>
            <w:r w:rsidR="00F52293">
              <w:rPr>
                <w:rFonts w:eastAsia="細明體" w:hint="eastAsia"/>
                <w:sz w:val="20"/>
                <w:szCs w:val="20"/>
              </w:rPr>
              <w:t>(</w:t>
            </w:r>
            <w:r w:rsidR="00F52293">
              <w:rPr>
                <w:rFonts w:eastAsia="細明體" w:hint="eastAsia"/>
                <w:sz w:val="20"/>
                <w:szCs w:val="20"/>
              </w:rPr>
              <w:t>須與</w:t>
            </w:r>
            <w:r w:rsidR="00F52293">
              <w:rPr>
                <w:rFonts w:eastAsia="細明體" w:hint="eastAsia"/>
                <w:sz w:val="20"/>
                <w:szCs w:val="20"/>
              </w:rPr>
              <w:t>LOG</w:t>
            </w:r>
            <w:r w:rsidR="00F52293">
              <w:rPr>
                <w:rFonts w:eastAsia="細明體" w:hint="eastAsia"/>
                <w:sz w:val="20"/>
                <w:szCs w:val="20"/>
              </w:rPr>
              <w:t>異動時間相同</w:t>
            </w:r>
            <w:r w:rsidR="00F52293">
              <w:rPr>
                <w:rFonts w:eastAsia="細明體" w:hint="eastAsia"/>
                <w:sz w:val="20"/>
                <w:szCs w:val="20"/>
              </w:rPr>
              <w:t>)</w:t>
            </w:r>
          </w:p>
        </w:tc>
      </w:tr>
    </w:tbl>
    <w:p w:rsidR="00061A21" w:rsidRPr="00F52293" w:rsidRDefault="00061A21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無誤，</w:t>
      </w:r>
      <w:r>
        <w:rPr>
          <w:rFonts w:hint="eastAsia"/>
          <w:color w:val="000000"/>
          <w:lang w:eastAsia="zh-TW"/>
        </w:rPr>
        <w:t>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 w:rsidR="00FC7D6A">
        <w:rPr>
          <w:rFonts w:hint="eastAsia"/>
          <w:color w:val="000000"/>
          <w:lang w:eastAsia="zh-TW"/>
        </w:rPr>
        <w:t>修改</w:t>
      </w:r>
      <w:r>
        <w:rPr>
          <w:rFonts w:hint="eastAsia"/>
          <w:color w:val="000000"/>
          <w:lang w:eastAsia="zh-TW"/>
        </w:rPr>
        <w:t>完成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F52293" w:rsidRDefault="00F52293" w:rsidP="00F5229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F52293" w:rsidRDefault="00F52293" w:rsidP="00F522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F52293" w:rsidRDefault="00F52293" w:rsidP="00F522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是否合理。</w:t>
      </w:r>
    </w:p>
    <w:p w:rsidR="00F52293" w:rsidRPr="00A14334" w:rsidRDefault="00776775" w:rsidP="00F522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各案件層級下</w:t>
      </w:r>
      <w:r w:rsidR="00F52293">
        <w:rPr>
          <w:rFonts w:hint="eastAsia"/>
          <w:color w:val="000000"/>
          <w:lang w:eastAsia="zh-TW"/>
        </w:rPr>
        <w:t>核賠人員等級需有值。</w:t>
      </w:r>
    </w:p>
    <w:p w:rsidR="00F52293" w:rsidRDefault="008250D4" w:rsidP="00F522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逐筆</w:t>
      </w:r>
      <w:r w:rsidR="00F52293">
        <w:rPr>
          <w:rFonts w:hint="eastAsia"/>
          <w:lang w:eastAsia="zh-TW"/>
        </w:rPr>
        <w:t>INSERT DTAAD0</w:t>
      </w:r>
      <w:r w:rsidR="00776775">
        <w:rPr>
          <w:rFonts w:hint="eastAsia"/>
          <w:lang w:eastAsia="zh-TW"/>
        </w:rPr>
        <w:t>31</w:t>
      </w:r>
    </w:p>
    <w:tbl>
      <w:tblPr>
        <w:tblW w:w="7287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4847"/>
      </w:tblGrid>
      <w:tr w:rsidR="00F52293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293" w:rsidRDefault="00F52293" w:rsidP="00F52293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293" w:rsidRDefault="00F52293" w:rsidP="00F5229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776775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6775" w:rsidRDefault="008D55DA" w:rsidP="00776775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系統別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775" w:rsidRDefault="008D55DA" w:rsidP="00F52293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627DF7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轄區單位代號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Default="008D55DA" w:rsidP="00627DF7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轄區單位中文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Default="008D55DA" w:rsidP="00F52293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案件層級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Default="008D55DA" w:rsidP="00F52293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核賠人員ID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FC7D6A" w:rsidRDefault="008D55DA" w:rsidP="008D77F0">
            <w:pPr>
              <w:pStyle w:val="12B"/>
              <w:rPr>
                <w:rFonts w:ascii="新細明體" w:hAnsi="新細明體" w:cs="Arial Unicode MS" w:hint="eastAsia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核賠人員姓名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FC7D6A" w:rsidRDefault="008D55DA" w:rsidP="00F52293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畫面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核賠人員單位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9815A2" w:rsidRDefault="009815A2" w:rsidP="00E21F5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815A2">
              <w:rPr>
                <w:rFonts w:ascii="新細明體" w:hAnsi="新細明體" w:cs="Arial Unicode MS" w:hint="eastAsia"/>
                <w:sz w:val="20"/>
                <w:szCs w:val="20"/>
              </w:rPr>
              <w:t>PersonnelData.getByEmployeeID4DivNo(核賠人員ID)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輸入人員ID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FC7D6A" w:rsidRDefault="008D55DA" w:rsidP="00E21F57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使用者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FC7D6A" w:rsidRDefault="008D55DA" w:rsidP="00E21F57">
            <w:pPr>
              <w:rPr>
                <w:rFonts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FC7D6A" w:rsidRDefault="008D55DA" w:rsidP="00E21F5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輸入人員單位中文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Pr="00FC7D6A" w:rsidRDefault="008D55DA" w:rsidP="00E21F57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使用者</w:t>
            </w:r>
          </w:p>
        </w:tc>
      </w:tr>
      <w:tr w:rsidR="008D55DA" w:rsidTr="009815A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DA" w:rsidRDefault="008D55DA" w:rsidP="0077677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DA" w:rsidRDefault="008D55DA" w:rsidP="00F52293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交易時間</w:t>
            </w:r>
          </w:p>
        </w:tc>
      </w:tr>
    </w:tbl>
    <w:p w:rsidR="00F52293" w:rsidRPr="00BE7E47" w:rsidRDefault="00F52293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無誤，</w:t>
      </w:r>
      <w:r>
        <w:rPr>
          <w:rFonts w:hint="eastAsia"/>
          <w:color w:val="000000"/>
          <w:lang w:eastAsia="zh-TW"/>
        </w:rPr>
        <w:t>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新增完成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，</w:t>
      </w: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BE7E47" w:rsidRPr="00BE7E47" w:rsidRDefault="00BE7E47" w:rsidP="00BE7E4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設定</w:t>
      </w:r>
    </w:p>
    <w:p w:rsidR="008811CF" w:rsidRDefault="008811CF" w:rsidP="00BE7E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8811CF" w:rsidRDefault="008811CF" w:rsidP="008811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帳務單位必填：</w:t>
      </w:r>
    </w:p>
    <w:p w:rsidR="008811CF" w:rsidRDefault="008811CF" w:rsidP="008811C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帳務單位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是空值</w:t>
      </w:r>
    </w:p>
    <w:p w:rsidR="008811CF" w:rsidRDefault="008811CF" w:rsidP="008811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錯誤訊息：請選取帳務單位</w:t>
      </w:r>
    </w:p>
    <w:p w:rsidR="00BE7E47" w:rsidRPr="00BE7E47" w:rsidRDefault="00BE7E47" w:rsidP="00BE7E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查詢資料</w:t>
      </w:r>
    </w:p>
    <w:p w:rsidR="00BE7E47" w:rsidRP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BE7E47">
        <w:rPr>
          <w:rFonts w:hint="eastAsia"/>
          <w:bCs/>
          <w:color w:val="008000"/>
          <w:lang w:eastAsia="zh-TW"/>
        </w:rPr>
        <w:t>以傳入之服務中心代號，與系統代號</w:t>
      </w:r>
      <w:r w:rsidRPr="00BE7E47">
        <w:rPr>
          <w:rFonts w:hint="eastAsia"/>
          <w:bCs/>
          <w:color w:val="008000"/>
          <w:lang w:eastAsia="zh-TW"/>
        </w:rPr>
        <w:t>1</w:t>
      </w:r>
      <w:r>
        <w:rPr>
          <w:rFonts w:hint="eastAsia"/>
          <w:bCs/>
          <w:color w:val="008000"/>
          <w:lang w:eastAsia="zh-TW"/>
        </w:rPr>
        <w:t>查詢理賠轄區維護檔</w:t>
      </w:r>
      <w:r>
        <w:rPr>
          <w:rFonts w:hint="eastAsia"/>
          <w:bCs/>
          <w:color w:val="008000"/>
          <w:lang w:eastAsia="zh-TW"/>
        </w:rPr>
        <w:t>DTAAD034</w:t>
      </w:r>
    </w:p>
    <w:p w:rsidR="00BE7E47" w:rsidRPr="00BE7E47" w:rsidRDefault="00BE7E47" w:rsidP="00BE7E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8000"/>
          <w:lang w:eastAsia="zh-TW"/>
        </w:rPr>
        <w:t>若有資料則進行資料更新，若無則進行資料新增，內容</w:t>
      </w:r>
    </w:p>
    <w:p w:rsid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系統代號</w:t>
      </w:r>
      <w:r>
        <w:rPr>
          <w:rFonts w:hint="eastAsia"/>
          <w:lang w:eastAsia="zh-TW"/>
        </w:rPr>
        <w:t>=</w:t>
      </w:r>
      <w:r>
        <w:rPr>
          <w:lang w:eastAsia="zh-TW"/>
        </w:rPr>
        <w:t>”</w:t>
      </w:r>
      <w:r>
        <w:rPr>
          <w:rFonts w:hint="eastAsia"/>
          <w:lang w:eastAsia="zh-TW"/>
        </w:rPr>
        <w:t>1</w:t>
      </w:r>
      <w:r>
        <w:rPr>
          <w:lang w:eastAsia="zh-TW"/>
        </w:rPr>
        <w:t>”</w:t>
      </w:r>
    </w:p>
    <w:p w:rsid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服務中心代號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服務中心代號</w:t>
      </w:r>
    </w:p>
    <w:p w:rsid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服務中心名稱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服務中心名稱</w:t>
      </w:r>
    </w:p>
    <w:p w:rsid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核賠單位代號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核賠單位代號</w:t>
      </w:r>
    </w:p>
    <w:p w:rsid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修改人</w:t>
      </w:r>
      <w:r>
        <w:rPr>
          <w:rFonts w:hint="eastAsia"/>
          <w:lang w:eastAsia="zh-TW"/>
        </w:rPr>
        <w:t>ID=</w:t>
      </w:r>
      <w:r>
        <w:rPr>
          <w:rFonts w:hint="eastAsia"/>
          <w:lang w:eastAsia="zh-TW"/>
        </w:rPr>
        <w:t>登入者</w:t>
      </w:r>
      <w:r>
        <w:rPr>
          <w:rFonts w:hint="eastAsia"/>
          <w:lang w:eastAsia="zh-TW"/>
        </w:rPr>
        <w:t>ID</w:t>
      </w:r>
    </w:p>
    <w:p w:rsid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修改人姓名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登入者姓名</w:t>
      </w:r>
    </w:p>
    <w:p w:rsidR="00BE7E47" w:rsidRDefault="00BE7E47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修改時間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系統時間</w:t>
      </w:r>
    </w:p>
    <w:p w:rsidR="003F4DBF" w:rsidRDefault="003F4DBF" w:rsidP="00BE7E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帳務單位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帳務單位</w:t>
      </w:r>
    </w:p>
    <w:p w:rsidR="00BE7E47" w:rsidRPr="00BE7E47" w:rsidRDefault="00BE7E47" w:rsidP="00BE7E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</w:t>
      </w:r>
    </w:p>
    <w:sectPr w:rsidR="00BE7E47" w:rsidRPr="00BE7E4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7E" w:rsidRDefault="00261D7E" w:rsidP="008D55DA">
      <w:r>
        <w:separator/>
      </w:r>
    </w:p>
  </w:endnote>
  <w:endnote w:type="continuationSeparator" w:id="0">
    <w:p w:rsidR="00261D7E" w:rsidRDefault="00261D7E" w:rsidP="008D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7E" w:rsidRDefault="00261D7E" w:rsidP="008D55DA">
      <w:r>
        <w:separator/>
      </w:r>
    </w:p>
  </w:footnote>
  <w:footnote w:type="continuationSeparator" w:id="0">
    <w:p w:rsidR="00261D7E" w:rsidRDefault="00261D7E" w:rsidP="008D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B6708A5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2776A"/>
    <w:rsid w:val="00043159"/>
    <w:rsid w:val="0004402D"/>
    <w:rsid w:val="00047FB1"/>
    <w:rsid w:val="00061A21"/>
    <w:rsid w:val="000637E5"/>
    <w:rsid w:val="00063E01"/>
    <w:rsid w:val="00070689"/>
    <w:rsid w:val="0007575E"/>
    <w:rsid w:val="00081F0F"/>
    <w:rsid w:val="00082FB3"/>
    <w:rsid w:val="00093941"/>
    <w:rsid w:val="000950DA"/>
    <w:rsid w:val="00096459"/>
    <w:rsid w:val="000B2B6C"/>
    <w:rsid w:val="000D6215"/>
    <w:rsid w:val="000E58E3"/>
    <w:rsid w:val="000F3772"/>
    <w:rsid w:val="00101DD2"/>
    <w:rsid w:val="00116753"/>
    <w:rsid w:val="00116DC8"/>
    <w:rsid w:val="00120224"/>
    <w:rsid w:val="00120E72"/>
    <w:rsid w:val="00132718"/>
    <w:rsid w:val="00146F33"/>
    <w:rsid w:val="001509E3"/>
    <w:rsid w:val="00151FCF"/>
    <w:rsid w:val="001667C7"/>
    <w:rsid w:val="00170500"/>
    <w:rsid w:val="001706B3"/>
    <w:rsid w:val="00184353"/>
    <w:rsid w:val="001872D8"/>
    <w:rsid w:val="001B350E"/>
    <w:rsid w:val="001C5BDA"/>
    <w:rsid w:val="001D1238"/>
    <w:rsid w:val="001E395E"/>
    <w:rsid w:val="001F2A03"/>
    <w:rsid w:val="00212685"/>
    <w:rsid w:val="00214A90"/>
    <w:rsid w:val="00216DCF"/>
    <w:rsid w:val="0022076D"/>
    <w:rsid w:val="002343AE"/>
    <w:rsid w:val="00234C3F"/>
    <w:rsid w:val="00236985"/>
    <w:rsid w:val="0023751E"/>
    <w:rsid w:val="00245CF4"/>
    <w:rsid w:val="00260078"/>
    <w:rsid w:val="00261D7E"/>
    <w:rsid w:val="0027724D"/>
    <w:rsid w:val="00277546"/>
    <w:rsid w:val="00280570"/>
    <w:rsid w:val="00285E38"/>
    <w:rsid w:val="00285F8E"/>
    <w:rsid w:val="002868CE"/>
    <w:rsid w:val="002A60B0"/>
    <w:rsid w:val="002B0F47"/>
    <w:rsid w:val="002F24D5"/>
    <w:rsid w:val="002F258F"/>
    <w:rsid w:val="003001AC"/>
    <w:rsid w:val="00302686"/>
    <w:rsid w:val="00307418"/>
    <w:rsid w:val="003143FF"/>
    <w:rsid w:val="00330F1B"/>
    <w:rsid w:val="0033124C"/>
    <w:rsid w:val="0034569E"/>
    <w:rsid w:val="0035207B"/>
    <w:rsid w:val="003633F9"/>
    <w:rsid w:val="003878F8"/>
    <w:rsid w:val="00391CF8"/>
    <w:rsid w:val="003A545C"/>
    <w:rsid w:val="003A6A03"/>
    <w:rsid w:val="003B256E"/>
    <w:rsid w:val="003B47FC"/>
    <w:rsid w:val="003D187A"/>
    <w:rsid w:val="003E57B7"/>
    <w:rsid w:val="003E6911"/>
    <w:rsid w:val="003F4DBF"/>
    <w:rsid w:val="00402183"/>
    <w:rsid w:val="0040617B"/>
    <w:rsid w:val="004222A9"/>
    <w:rsid w:val="0043226E"/>
    <w:rsid w:val="00435785"/>
    <w:rsid w:val="00436155"/>
    <w:rsid w:val="00441287"/>
    <w:rsid w:val="0045444C"/>
    <w:rsid w:val="004619F6"/>
    <w:rsid w:val="00462CD4"/>
    <w:rsid w:val="00464796"/>
    <w:rsid w:val="004708BE"/>
    <w:rsid w:val="0047106B"/>
    <w:rsid w:val="00472A1D"/>
    <w:rsid w:val="0048237D"/>
    <w:rsid w:val="004823C3"/>
    <w:rsid w:val="00484313"/>
    <w:rsid w:val="0048564F"/>
    <w:rsid w:val="00487409"/>
    <w:rsid w:val="004A0AFF"/>
    <w:rsid w:val="004A67AB"/>
    <w:rsid w:val="004C2E14"/>
    <w:rsid w:val="004C732B"/>
    <w:rsid w:val="004E21DF"/>
    <w:rsid w:val="004F096B"/>
    <w:rsid w:val="004F09C0"/>
    <w:rsid w:val="00507194"/>
    <w:rsid w:val="00516B0E"/>
    <w:rsid w:val="00532D8C"/>
    <w:rsid w:val="00556992"/>
    <w:rsid w:val="0058351A"/>
    <w:rsid w:val="005951FB"/>
    <w:rsid w:val="005956D1"/>
    <w:rsid w:val="005B1284"/>
    <w:rsid w:val="005B3FB8"/>
    <w:rsid w:val="005B7524"/>
    <w:rsid w:val="005C3815"/>
    <w:rsid w:val="005C52B6"/>
    <w:rsid w:val="005C567A"/>
    <w:rsid w:val="005D062B"/>
    <w:rsid w:val="005F7FBD"/>
    <w:rsid w:val="006137F7"/>
    <w:rsid w:val="00615C39"/>
    <w:rsid w:val="00617108"/>
    <w:rsid w:val="006268AC"/>
    <w:rsid w:val="00627DF7"/>
    <w:rsid w:val="00637333"/>
    <w:rsid w:val="006404B2"/>
    <w:rsid w:val="00645303"/>
    <w:rsid w:val="00645365"/>
    <w:rsid w:val="006535B2"/>
    <w:rsid w:val="00657D8A"/>
    <w:rsid w:val="00674D0D"/>
    <w:rsid w:val="00684946"/>
    <w:rsid w:val="00686716"/>
    <w:rsid w:val="00692B5C"/>
    <w:rsid w:val="00693ED8"/>
    <w:rsid w:val="006B5620"/>
    <w:rsid w:val="006B6F27"/>
    <w:rsid w:val="006C36E0"/>
    <w:rsid w:val="006C5280"/>
    <w:rsid w:val="006D46A7"/>
    <w:rsid w:val="006D7F3F"/>
    <w:rsid w:val="006E47EE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76775"/>
    <w:rsid w:val="007826D2"/>
    <w:rsid w:val="00784128"/>
    <w:rsid w:val="007A0DEA"/>
    <w:rsid w:val="007A758D"/>
    <w:rsid w:val="007B0FA8"/>
    <w:rsid w:val="007B3FE9"/>
    <w:rsid w:val="007C098B"/>
    <w:rsid w:val="007C19BE"/>
    <w:rsid w:val="007D1E94"/>
    <w:rsid w:val="007D3290"/>
    <w:rsid w:val="007D5830"/>
    <w:rsid w:val="007D7C58"/>
    <w:rsid w:val="007E531F"/>
    <w:rsid w:val="0081315D"/>
    <w:rsid w:val="0082117C"/>
    <w:rsid w:val="00824E20"/>
    <w:rsid w:val="008250D4"/>
    <w:rsid w:val="00834BA6"/>
    <w:rsid w:val="00837CE0"/>
    <w:rsid w:val="008404C7"/>
    <w:rsid w:val="00840CB8"/>
    <w:rsid w:val="008504F8"/>
    <w:rsid w:val="00850F88"/>
    <w:rsid w:val="00852DAD"/>
    <w:rsid w:val="00865346"/>
    <w:rsid w:val="00870A8E"/>
    <w:rsid w:val="0087748A"/>
    <w:rsid w:val="008811CF"/>
    <w:rsid w:val="008927E7"/>
    <w:rsid w:val="008960D1"/>
    <w:rsid w:val="008A35A1"/>
    <w:rsid w:val="008B25F5"/>
    <w:rsid w:val="008D3886"/>
    <w:rsid w:val="008D55DA"/>
    <w:rsid w:val="008D77F0"/>
    <w:rsid w:val="008D7DAC"/>
    <w:rsid w:val="008E1E82"/>
    <w:rsid w:val="008E2A7A"/>
    <w:rsid w:val="008E7D8F"/>
    <w:rsid w:val="008F6A3E"/>
    <w:rsid w:val="0090479E"/>
    <w:rsid w:val="009049D4"/>
    <w:rsid w:val="00911D73"/>
    <w:rsid w:val="00912B00"/>
    <w:rsid w:val="009230F1"/>
    <w:rsid w:val="00930A38"/>
    <w:rsid w:val="00932756"/>
    <w:rsid w:val="00932FC7"/>
    <w:rsid w:val="009369FB"/>
    <w:rsid w:val="00937AA7"/>
    <w:rsid w:val="009402F3"/>
    <w:rsid w:val="009728FD"/>
    <w:rsid w:val="009751A4"/>
    <w:rsid w:val="009815A2"/>
    <w:rsid w:val="00986CD3"/>
    <w:rsid w:val="00994FC0"/>
    <w:rsid w:val="009B055F"/>
    <w:rsid w:val="009B3B73"/>
    <w:rsid w:val="009B4663"/>
    <w:rsid w:val="009C50ED"/>
    <w:rsid w:val="009D2954"/>
    <w:rsid w:val="00A06EF1"/>
    <w:rsid w:val="00A14334"/>
    <w:rsid w:val="00A15AE6"/>
    <w:rsid w:val="00A22469"/>
    <w:rsid w:val="00A23753"/>
    <w:rsid w:val="00A31187"/>
    <w:rsid w:val="00A723FF"/>
    <w:rsid w:val="00A728BB"/>
    <w:rsid w:val="00A768D2"/>
    <w:rsid w:val="00A773B1"/>
    <w:rsid w:val="00A9046A"/>
    <w:rsid w:val="00A937ED"/>
    <w:rsid w:val="00A96156"/>
    <w:rsid w:val="00AA0EEF"/>
    <w:rsid w:val="00AA298E"/>
    <w:rsid w:val="00AA7751"/>
    <w:rsid w:val="00AB271F"/>
    <w:rsid w:val="00AB4A97"/>
    <w:rsid w:val="00AC44F0"/>
    <w:rsid w:val="00AD15F8"/>
    <w:rsid w:val="00AD2311"/>
    <w:rsid w:val="00AD2751"/>
    <w:rsid w:val="00AE4BBD"/>
    <w:rsid w:val="00AE6F9B"/>
    <w:rsid w:val="00AE7780"/>
    <w:rsid w:val="00AF477C"/>
    <w:rsid w:val="00B10478"/>
    <w:rsid w:val="00B11390"/>
    <w:rsid w:val="00B22BFC"/>
    <w:rsid w:val="00B2398C"/>
    <w:rsid w:val="00B33DAC"/>
    <w:rsid w:val="00B41DC2"/>
    <w:rsid w:val="00B507AE"/>
    <w:rsid w:val="00B60F82"/>
    <w:rsid w:val="00B6694E"/>
    <w:rsid w:val="00B72A02"/>
    <w:rsid w:val="00B74CB1"/>
    <w:rsid w:val="00B77E6C"/>
    <w:rsid w:val="00B9647D"/>
    <w:rsid w:val="00BC1C9D"/>
    <w:rsid w:val="00BC22AF"/>
    <w:rsid w:val="00BC7FFE"/>
    <w:rsid w:val="00BD06A0"/>
    <w:rsid w:val="00BE1857"/>
    <w:rsid w:val="00BE7E47"/>
    <w:rsid w:val="00BF0F90"/>
    <w:rsid w:val="00C03811"/>
    <w:rsid w:val="00C202E8"/>
    <w:rsid w:val="00C24A95"/>
    <w:rsid w:val="00C3025A"/>
    <w:rsid w:val="00C318BC"/>
    <w:rsid w:val="00C51F84"/>
    <w:rsid w:val="00C70352"/>
    <w:rsid w:val="00C7243E"/>
    <w:rsid w:val="00C737CC"/>
    <w:rsid w:val="00C757E4"/>
    <w:rsid w:val="00C7598A"/>
    <w:rsid w:val="00C90F49"/>
    <w:rsid w:val="00C92DA2"/>
    <w:rsid w:val="00C9460D"/>
    <w:rsid w:val="00CA6ED1"/>
    <w:rsid w:val="00CB023A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14D9"/>
    <w:rsid w:val="00D54B1C"/>
    <w:rsid w:val="00D55572"/>
    <w:rsid w:val="00D656AA"/>
    <w:rsid w:val="00D76F39"/>
    <w:rsid w:val="00D933AC"/>
    <w:rsid w:val="00DA0685"/>
    <w:rsid w:val="00DA308A"/>
    <w:rsid w:val="00DA6C1D"/>
    <w:rsid w:val="00DB34AB"/>
    <w:rsid w:val="00DE0F56"/>
    <w:rsid w:val="00DE129A"/>
    <w:rsid w:val="00DE4C46"/>
    <w:rsid w:val="00DF473E"/>
    <w:rsid w:val="00E04471"/>
    <w:rsid w:val="00E07266"/>
    <w:rsid w:val="00E12546"/>
    <w:rsid w:val="00E204D7"/>
    <w:rsid w:val="00E21F57"/>
    <w:rsid w:val="00E254E1"/>
    <w:rsid w:val="00E51EB7"/>
    <w:rsid w:val="00E66841"/>
    <w:rsid w:val="00E8020D"/>
    <w:rsid w:val="00E84B24"/>
    <w:rsid w:val="00EA40BC"/>
    <w:rsid w:val="00EA71C2"/>
    <w:rsid w:val="00EC7787"/>
    <w:rsid w:val="00ED0498"/>
    <w:rsid w:val="00ED2346"/>
    <w:rsid w:val="00EE1BD5"/>
    <w:rsid w:val="00EE55DE"/>
    <w:rsid w:val="00EF4C6E"/>
    <w:rsid w:val="00F04AD3"/>
    <w:rsid w:val="00F0594A"/>
    <w:rsid w:val="00F10C9B"/>
    <w:rsid w:val="00F146BA"/>
    <w:rsid w:val="00F359B8"/>
    <w:rsid w:val="00F418D3"/>
    <w:rsid w:val="00F44BDE"/>
    <w:rsid w:val="00F44C00"/>
    <w:rsid w:val="00F46FCC"/>
    <w:rsid w:val="00F47751"/>
    <w:rsid w:val="00F52293"/>
    <w:rsid w:val="00F52348"/>
    <w:rsid w:val="00F620E5"/>
    <w:rsid w:val="00F77DDA"/>
    <w:rsid w:val="00F83B6E"/>
    <w:rsid w:val="00F862D3"/>
    <w:rsid w:val="00F87A27"/>
    <w:rsid w:val="00F96C99"/>
    <w:rsid w:val="00FB17D8"/>
    <w:rsid w:val="00FC7D6A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EB40D30-E7AB-43BC-A341-1460E38C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8D5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8D55DA"/>
  </w:style>
  <w:style w:type="paragraph" w:styleId="af">
    <w:name w:val="footer"/>
    <w:basedOn w:val="a"/>
    <w:link w:val="af0"/>
    <w:rsid w:val="008D5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8D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