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</w:tblGrid>
      <w:tr w:rsidR="00252551" w:rsidRPr="00F57AF0" w:rsidTr="006C0CC9">
        <w:tc>
          <w:tcPr>
            <w:tcW w:w="1216" w:type="dxa"/>
          </w:tcPr>
          <w:p w:rsidR="00252551" w:rsidRPr="00F57AF0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bookmarkStart w:id="0" w:name="_GoBack"/>
            <w:bookmarkEnd w:id="0"/>
            <w:r w:rsidRPr="00F57AF0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F57AF0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57AF0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F57AF0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57AF0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F57AF0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57AF0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F57AF0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57AF0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F57AF0" w:rsidTr="006C0CC9">
        <w:tc>
          <w:tcPr>
            <w:tcW w:w="1216" w:type="dxa"/>
          </w:tcPr>
          <w:p w:rsidR="00252551" w:rsidRPr="00F57AF0" w:rsidRDefault="00252551" w:rsidP="00A517D1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57AF0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A517D1" w:rsidRPr="00F57AF0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  <w:r w:rsidRPr="00F57AF0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A517D1" w:rsidRPr="00F57AF0">
              <w:rPr>
                <w:rFonts w:ascii="細明體" w:eastAsia="細明體" w:hAnsi="細明體" w:cs="Courier New" w:hint="eastAsia"/>
                <w:sz w:val="20"/>
                <w:szCs w:val="20"/>
              </w:rPr>
              <w:t>10</w:t>
            </w:r>
            <w:r w:rsidRPr="00F57AF0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A517D1" w:rsidRPr="00F57AF0">
              <w:rPr>
                <w:rFonts w:ascii="細明體" w:eastAsia="細明體" w:hAnsi="細明體" w:cs="Courier New" w:hint="eastAsia"/>
                <w:sz w:val="20"/>
                <w:szCs w:val="20"/>
              </w:rPr>
              <w:t>26</w:t>
            </w:r>
          </w:p>
        </w:tc>
        <w:tc>
          <w:tcPr>
            <w:tcW w:w="1010" w:type="dxa"/>
          </w:tcPr>
          <w:p w:rsidR="00252551" w:rsidRPr="00F57AF0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57AF0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F57AF0" w:rsidRDefault="00252551" w:rsidP="002F7FCC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57AF0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F57AF0" w:rsidRDefault="00A517D1" w:rsidP="002F7FCC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57AF0">
              <w:rPr>
                <w:rFonts w:ascii="細明體" w:eastAsia="細明體" w:hAnsi="細明體" w:cs="Courier New" w:hint="eastAsia"/>
                <w:sz w:val="20"/>
                <w:szCs w:val="20"/>
              </w:rPr>
              <w:t>Huai</w:t>
            </w:r>
          </w:p>
        </w:tc>
        <w:tc>
          <w:tcPr>
            <w:tcW w:w="2071" w:type="dxa"/>
          </w:tcPr>
          <w:p w:rsidR="00252551" w:rsidRPr="00F57AF0" w:rsidRDefault="00126731" w:rsidP="002F7FCC">
            <w:pPr>
              <w:spacing w:line="240" w:lineRule="atLeast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57AF0">
              <w:t>121109000161</w:t>
            </w:r>
          </w:p>
        </w:tc>
      </w:tr>
      <w:tr w:rsidR="006C0CC9" w:rsidRPr="00F57AF0" w:rsidTr="006C0CC9">
        <w:tc>
          <w:tcPr>
            <w:tcW w:w="1216" w:type="dxa"/>
          </w:tcPr>
          <w:p w:rsidR="006C0CC9" w:rsidRPr="00F57AF0" w:rsidRDefault="006C0CC9" w:rsidP="0097019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57AF0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Pr="00F57AF0">
              <w:rPr>
                <w:rFonts w:ascii="細明體" w:eastAsia="細明體" w:hAnsi="細明體" w:cs="Courier New" w:hint="eastAsia"/>
                <w:sz w:val="20"/>
                <w:szCs w:val="20"/>
              </w:rPr>
              <w:t>15-10-20</w:t>
            </w:r>
          </w:p>
        </w:tc>
        <w:tc>
          <w:tcPr>
            <w:tcW w:w="1010" w:type="dxa"/>
          </w:tcPr>
          <w:p w:rsidR="006C0CC9" w:rsidRPr="00F57AF0" w:rsidRDefault="006C0CC9" w:rsidP="0097019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57AF0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6C0CC9" w:rsidRPr="00F57AF0" w:rsidRDefault="006C0CC9" w:rsidP="006C0CC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57AF0">
              <w:rPr>
                <w:rFonts w:ascii="細明體" w:eastAsia="細明體" w:hAnsi="細明體" w:cs="Courier New" w:hint="eastAsia"/>
                <w:sz w:val="20"/>
                <w:szCs w:val="20"/>
              </w:rPr>
              <w:t>配合BPM移除作業進行以下調整，新增歷程記錄</w:t>
            </w:r>
          </w:p>
        </w:tc>
        <w:tc>
          <w:tcPr>
            <w:tcW w:w="1566" w:type="dxa"/>
          </w:tcPr>
          <w:p w:rsidR="006C0CC9" w:rsidRPr="00F57AF0" w:rsidRDefault="006C0CC9" w:rsidP="0097019D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57AF0">
              <w:rPr>
                <w:rFonts w:ascii="細明體" w:eastAsia="細明體" w:hAnsi="細明體" w:cs="Courier New" w:hint="eastAsia"/>
                <w:sz w:val="20"/>
                <w:szCs w:val="20"/>
              </w:rPr>
              <w:t>陳鐵元</w:t>
            </w:r>
          </w:p>
        </w:tc>
        <w:tc>
          <w:tcPr>
            <w:tcW w:w="2071" w:type="dxa"/>
          </w:tcPr>
          <w:p w:rsidR="006C0CC9" w:rsidRPr="00F57AF0" w:rsidRDefault="006C0CC9" w:rsidP="0097019D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57AF0">
              <w:rPr>
                <w:b/>
                <w:bCs/>
              </w:rPr>
              <w:t>150822000017</w:t>
            </w:r>
          </w:p>
        </w:tc>
      </w:tr>
      <w:tr w:rsidR="00F57AF0" w:rsidRPr="00F57AF0" w:rsidTr="00F57AF0"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AF0" w:rsidRPr="00F57AF0" w:rsidRDefault="00F57AF0" w:rsidP="00E2526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F57AF0">
              <w:rPr>
                <w:rFonts w:ascii="細明體" w:eastAsia="細明體" w:hAnsi="細明體" w:cs="Courier New"/>
                <w:color w:val="FF0000"/>
                <w:sz w:val="20"/>
                <w:szCs w:val="20"/>
              </w:rPr>
              <w:t>20</w:t>
            </w:r>
            <w:r w:rsidRPr="00F57AF0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16-6-20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AF0" w:rsidRPr="00F57AF0" w:rsidRDefault="00F57AF0" w:rsidP="00E2526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F57AF0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AF0" w:rsidRPr="00F57AF0" w:rsidRDefault="00F57AF0" w:rsidP="00E2526A">
            <w:pPr>
              <w:spacing w:line="240" w:lineRule="atLeast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F57AF0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歷程記錄說明有誤，故調整之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AF0" w:rsidRPr="00F57AF0" w:rsidRDefault="00F57AF0" w:rsidP="00E2526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r w:rsidRPr="00F57AF0">
              <w:rPr>
                <w:rFonts w:ascii="細明體" w:eastAsia="細明體" w:hAnsi="細明體"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AF0" w:rsidRPr="00F57AF0" w:rsidRDefault="00F57AF0" w:rsidP="00E2526A">
            <w:pPr>
              <w:spacing w:line="240" w:lineRule="atLeast"/>
              <w:rPr>
                <w:rFonts w:hint="eastAsia"/>
                <w:b/>
                <w:bCs/>
                <w:color w:val="FF0000"/>
              </w:rPr>
            </w:pPr>
            <w:hyperlink r:id="rId7" w:history="1">
              <w:r w:rsidRPr="00F57AF0">
                <w:rPr>
                  <w:rStyle w:val="ae"/>
                  <w:rFonts w:ascii="Arial" w:hAnsi="Arial" w:cs="Arial"/>
                  <w:color w:val="FF0000"/>
                  <w:sz w:val="20"/>
                  <w:szCs w:val="20"/>
                </w:rPr>
                <w:t>160630000211</w:t>
              </w:r>
            </w:hyperlink>
          </w:p>
        </w:tc>
      </w:tr>
      <w:tr w:rsidR="00055601" w:rsidRPr="00F57AF0" w:rsidTr="00F57AF0">
        <w:trPr>
          <w:ins w:id="1" w:author="cathay" w:date="2018-05-08T15:31:00Z"/>
        </w:trPr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01" w:rsidRPr="00F57AF0" w:rsidRDefault="00055601" w:rsidP="00055601">
            <w:pPr>
              <w:spacing w:line="240" w:lineRule="atLeast"/>
              <w:jc w:val="center"/>
              <w:rPr>
                <w:ins w:id="2" w:author="cathay" w:date="2018-05-08T15:31:00Z"/>
                <w:rFonts w:ascii="細明體" w:eastAsia="細明體" w:hAnsi="細明體" w:cs="Courier New"/>
                <w:color w:val="FF0000"/>
                <w:sz w:val="20"/>
                <w:szCs w:val="20"/>
              </w:rPr>
            </w:pPr>
            <w:ins w:id="3" w:author="cathay" w:date="2018-05-08T15:31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2018/05/08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01" w:rsidRPr="00F57AF0" w:rsidRDefault="00055601" w:rsidP="00055601">
            <w:pPr>
              <w:spacing w:line="240" w:lineRule="atLeast"/>
              <w:jc w:val="center"/>
              <w:rPr>
                <w:ins w:id="4" w:author="cathay" w:date="2018-05-08T15:31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5" w:author="cathay" w:date="2018-05-08T15:31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01" w:rsidRPr="00F57AF0" w:rsidRDefault="00055601" w:rsidP="00055601">
            <w:pPr>
              <w:spacing w:line="240" w:lineRule="atLeast"/>
              <w:rPr>
                <w:ins w:id="6" w:author="cathay" w:date="2018-05-08T15:31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7" w:author="cathay" w:date="2018-05-08T15:31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雙A鎖檔程式調整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01" w:rsidRPr="00F57AF0" w:rsidRDefault="00055601" w:rsidP="00055601">
            <w:pPr>
              <w:spacing w:line="240" w:lineRule="atLeast"/>
              <w:jc w:val="center"/>
              <w:rPr>
                <w:ins w:id="8" w:author="cathay" w:date="2018-05-08T15:31:00Z"/>
                <w:rFonts w:ascii="細明體" w:eastAsia="細明體" w:hAnsi="細明體" w:cs="Courier New" w:hint="eastAsia"/>
                <w:color w:val="FF0000"/>
                <w:sz w:val="20"/>
                <w:szCs w:val="20"/>
              </w:rPr>
            </w:pPr>
            <w:ins w:id="9" w:author="cathay" w:date="2018-05-08T15:31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601" w:rsidRPr="00F57AF0" w:rsidRDefault="00055601" w:rsidP="00055601">
            <w:pPr>
              <w:spacing w:line="240" w:lineRule="atLeast"/>
              <w:rPr>
                <w:ins w:id="10" w:author="cathay" w:date="2018-05-08T15:31:00Z"/>
                <w:rFonts w:ascii="Arial" w:hAnsi="Arial" w:cs="Arial"/>
                <w:color w:val="FF0000"/>
                <w:sz w:val="20"/>
                <w:szCs w:val="20"/>
              </w:rPr>
            </w:pPr>
            <w:ins w:id="11" w:author="cathay" w:date="2018-05-08T15:31:00Z">
              <w:r w:rsidRPr="003C673F">
                <w:rPr>
                  <w:rFonts w:ascii="細明體" w:eastAsia="細明體" w:hAnsi="細明體" w:hint="eastAsia"/>
                  <w:sz w:val="20"/>
                  <w:szCs w:val="20"/>
                </w:rPr>
                <w:t>180118001007</w:t>
              </w:r>
            </w:ins>
          </w:p>
        </w:tc>
      </w:tr>
    </w:tbl>
    <w:p w:rsidR="00252551" w:rsidRPr="00F57AF0" w:rsidRDefault="00252551" w:rsidP="00963BA2">
      <w:pPr>
        <w:spacing w:line="240" w:lineRule="atLeast"/>
        <w:rPr>
          <w:rFonts w:ascii="細明體" w:eastAsia="細明體" w:hAnsi="細明體" w:cs="Courier New"/>
          <w:sz w:val="20"/>
          <w:szCs w:val="20"/>
        </w:rPr>
      </w:pPr>
    </w:p>
    <w:p w:rsidR="0075297D" w:rsidRPr="00F57AF0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F57AF0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F57AF0">
        <w:rPr>
          <w:rFonts w:ascii="細明體" w:eastAsia="細明體" w:hAnsi="細明體" w:cs="Courier New"/>
          <w:b/>
          <w:sz w:val="20"/>
          <w:szCs w:val="20"/>
        </w:rPr>
        <w:t>、</w:t>
      </w:r>
      <w:r w:rsidRPr="00F57AF0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40"/>
        <w:gridCol w:w="7920"/>
      </w:tblGrid>
      <w:tr w:rsidR="009B56A8" w:rsidRPr="00F57AF0" w:rsidTr="004A6205">
        <w:tc>
          <w:tcPr>
            <w:tcW w:w="2340" w:type="dxa"/>
          </w:tcPr>
          <w:p w:rsidR="009B56A8" w:rsidRPr="00F57AF0" w:rsidRDefault="009B56A8" w:rsidP="004A620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9B56A8" w:rsidRPr="00F57AF0" w:rsidRDefault="001D7BDB" w:rsidP="004A620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當日案件剔除</w:t>
            </w:r>
          </w:p>
        </w:tc>
      </w:tr>
      <w:tr w:rsidR="009B56A8" w:rsidRPr="00F57AF0" w:rsidTr="004A6205">
        <w:tc>
          <w:tcPr>
            <w:tcW w:w="2340" w:type="dxa"/>
          </w:tcPr>
          <w:p w:rsidR="009B56A8" w:rsidRPr="00F57AF0" w:rsidRDefault="009B56A8" w:rsidP="004A620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9B56A8" w:rsidRPr="00F57AF0" w:rsidRDefault="009B56A8" w:rsidP="00A517D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A517D1" w:rsidRPr="00F57AF0">
              <w:rPr>
                <w:rFonts w:ascii="細明體" w:eastAsia="細明體" w:hAnsi="細明體" w:hint="eastAsia"/>
                <w:sz w:val="20"/>
                <w:szCs w:val="20"/>
              </w:rPr>
              <w:t>AB</w:t>
            </w: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0_0</w:t>
            </w:r>
            <w:r w:rsidR="00A517D1" w:rsidRPr="00F57AF0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A517D1" w:rsidRPr="00F57AF0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</w:tr>
      <w:tr w:rsidR="009B56A8" w:rsidRPr="00F57AF0" w:rsidTr="004A6205">
        <w:tc>
          <w:tcPr>
            <w:tcW w:w="2340" w:type="dxa"/>
          </w:tcPr>
          <w:p w:rsidR="009B56A8" w:rsidRPr="00F57AF0" w:rsidRDefault="009B56A8" w:rsidP="004A620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9B56A8" w:rsidRPr="00F57AF0" w:rsidRDefault="009B56A8" w:rsidP="004A620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F57AF0" w:rsidTr="004A6205">
        <w:tc>
          <w:tcPr>
            <w:tcW w:w="2340" w:type="dxa"/>
          </w:tcPr>
          <w:p w:rsidR="009B56A8" w:rsidRPr="00F57AF0" w:rsidRDefault="009B56A8" w:rsidP="004A620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9B56A8" w:rsidRPr="00F57AF0" w:rsidRDefault="00A517D1" w:rsidP="001D7BDB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取代整合現有壽險(含BPM)及團險(不含BPM)理賠案件處理，初期先以理賠當日</w:t>
            </w:r>
            <w:r w:rsidR="001D7BDB" w:rsidRPr="00F57AF0">
              <w:rPr>
                <w:rFonts w:ascii="細明體" w:eastAsia="細明體" w:hAnsi="細明體" w:hint="eastAsia"/>
                <w:sz w:val="20"/>
                <w:szCs w:val="20"/>
              </w:rPr>
              <w:t>案件剔除</w:t>
            </w: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試作</w:t>
            </w:r>
          </w:p>
        </w:tc>
      </w:tr>
      <w:tr w:rsidR="004911D8" w:rsidRPr="00F57AF0" w:rsidTr="004A6205">
        <w:tc>
          <w:tcPr>
            <w:tcW w:w="2340" w:type="dxa"/>
          </w:tcPr>
          <w:p w:rsidR="004911D8" w:rsidRPr="00F57AF0" w:rsidRDefault="004911D8" w:rsidP="004A620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4911D8" w:rsidRPr="00F57AF0" w:rsidRDefault="00A517D1" w:rsidP="004A620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9B56A8" w:rsidRPr="00F57AF0" w:rsidTr="004A6205">
        <w:tc>
          <w:tcPr>
            <w:tcW w:w="2340" w:type="dxa"/>
          </w:tcPr>
          <w:p w:rsidR="009B56A8" w:rsidRPr="00F57AF0" w:rsidRDefault="004911D8" w:rsidP="004A620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9B56A8" w:rsidRPr="00F57AF0" w:rsidRDefault="00A517D1" w:rsidP="004A620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EF28DB" w:rsidRPr="00F57AF0" w:rsidTr="004A6205">
        <w:tc>
          <w:tcPr>
            <w:tcW w:w="2340" w:type="dxa"/>
          </w:tcPr>
          <w:p w:rsidR="00EF28DB" w:rsidRPr="00F57AF0" w:rsidRDefault="00EF28DB" w:rsidP="004A620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F28DB" w:rsidRPr="00F57AF0" w:rsidRDefault="00EF28DB" w:rsidP="004A620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F57AF0" w:rsidTr="004A6205">
        <w:tc>
          <w:tcPr>
            <w:tcW w:w="2340" w:type="dxa"/>
          </w:tcPr>
          <w:p w:rsidR="00EF28DB" w:rsidRPr="00F57AF0" w:rsidRDefault="00EF28DB" w:rsidP="004A6205">
            <w:pPr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57AF0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F28DB" w:rsidRPr="00F57AF0" w:rsidRDefault="00EF28DB" w:rsidP="004A620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8E484E" w:rsidRPr="00F57AF0" w:rsidTr="004A6205">
        <w:tc>
          <w:tcPr>
            <w:tcW w:w="2340" w:type="dxa"/>
          </w:tcPr>
          <w:p w:rsidR="008E484E" w:rsidRPr="00F57AF0" w:rsidRDefault="008E484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8E484E" w:rsidRPr="00F57AF0" w:rsidRDefault="008E484E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F57AF0">
              <w:rPr>
                <w:rFonts w:ascii="標楷體" w:eastAsia="標楷體" w:hAnsi="標楷體" w:hint="eastAsia"/>
                <w:sz w:val="20"/>
                <w:szCs w:val="20"/>
              </w:rPr>
              <w:t>securitylog</w:t>
            </w:r>
          </w:p>
        </w:tc>
      </w:tr>
    </w:tbl>
    <w:p w:rsidR="00EF28DB" w:rsidRPr="00F57AF0" w:rsidRDefault="00EF28DB" w:rsidP="008D0E85">
      <w:pPr>
        <w:spacing w:line="240" w:lineRule="atLeast"/>
        <w:rPr>
          <w:rFonts w:ascii="細明體" w:eastAsia="細明體" w:hAnsi="細明體" w:cs="Courier New"/>
          <w:sz w:val="20"/>
          <w:szCs w:val="20"/>
        </w:rPr>
      </w:pPr>
    </w:p>
    <w:p w:rsidR="006E320E" w:rsidRPr="00F57AF0" w:rsidRDefault="0047022C" w:rsidP="006B61CF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F57AF0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F57AF0">
        <w:rPr>
          <w:rFonts w:ascii="細明體" w:eastAsia="細明體" w:hAnsi="細明體" w:cs="Courier New"/>
          <w:b/>
          <w:sz w:val="20"/>
          <w:szCs w:val="20"/>
        </w:rPr>
        <w:t>、</w:t>
      </w:r>
      <w:r w:rsidRPr="00F57AF0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F57AF0" w:rsidRDefault="009B434E" w:rsidP="006B61CF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F57AF0"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AutoShape 7" o:spid="_x0000_s1028" type="#_x0000_t132" style="position:absolute;margin-left:288.9pt;margin-top:3.9pt;width:116.25pt;height:81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">
            <v:textbox>
              <w:txbxContent>
                <w:p w:rsidR="00F01135" w:rsidRDefault="00A517D1">
                  <w:r>
                    <w:rPr>
                      <w:rFonts w:ascii="細明體" w:eastAsia="細明體" w:hAnsi="細明體" w:hint="eastAsia"/>
                    </w:rPr>
                    <w:t>理賠受理檔</w:t>
                  </w:r>
                  <w:r w:rsidR="00F01135" w:rsidRPr="00E01490">
                    <w:rPr>
                      <w:rFonts w:ascii="細明體" w:eastAsia="細明體" w:hAnsi="細明體" w:hint="eastAsia"/>
                      <w:bCs/>
                      <w:color w:val="000000"/>
                      <w:sz w:val="20"/>
                    </w:rPr>
                    <w:t>DTA</w:t>
                  </w:r>
                  <w:r>
                    <w:rPr>
                      <w:rFonts w:ascii="細明體" w:eastAsia="細明體" w:hAnsi="細明體" w:hint="eastAsia"/>
                      <w:bCs/>
                      <w:color w:val="000000"/>
                      <w:sz w:val="20"/>
                    </w:rPr>
                    <w:t>AA001</w:t>
                  </w:r>
                </w:p>
              </w:txbxContent>
            </v:textbox>
          </v:shape>
        </w:pict>
      </w:r>
    </w:p>
    <w:p w:rsidR="00F01135" w:rsidRPr="00F57AF0" w:rsidRDefault="009B434E" w:rsidP="006B61CF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F57AF0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AutoShape 5" o:spid="_x0000_s1027" type="#_x0000_t109" style="position:absolute;margin-left:156.9pt;margin-top:2.4pt;width:93pt;height:51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">
            <v:textbox>
              <w:txbxContent>
                <w:p w:rsidR="00F01135" w:rsidRDefault="00A517D1" w:rsidP="00A517D1">
                  <w:pPr>
                    <w:jc w:val="center"/>
                  </w:pPr>
                  <w:r>
                    <w:rPr>
                      <w:rFonts w:ascii="細明體" w:eastAsia="細明體" w:hAnsi="細明體" w:hint="eastAsia"/>
                    </w:rPr>
                    <w:t>理賠案件處理</w:t>
                  </w:r>
                </w:p>
              </w:txbxContent>
            </v:textbox>
          </v:shape>
        </w:pict>
      </w:r>
    </w:p>
    <w:p w:rsidR="00F01135" w:rsidRPr="00F57AF0" w:rsidRDefault="009B434E" w:rsidP="006B61CF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F57AF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249.9pt;margin-top:7.65pt;width:39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">
            <v:stroke endarrow="block"/>
          </v:shape>
        </w:pict>
      </w:r>
    </w:p>
    <w:p w:rsidR="00F01135" w:rsidRPr="00F57AF0" w:rsidRDefault="00F01135" w:rsidP="006B61CF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F01135" w:rsidRPr="00F57AF0" w:rsidRDefault="00F01135" w:rsidP="006B61CF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20050" w:rsidRPr="00F57AF0" w:rsidRDefault="00B20050" w:rsidP="00B20050">
      <w:pPr>
        <w:spacing w:line="240" w:lineRule="atLeast"/>
        <w:rPr>
          <w:rFonts w:ascii="細明體" w:eastAsia="細明體" w:hAnsi="細明體"/>
          <w:b/>
          <w:sz w:val="20"/>
          <w:szCs w:val="20"/>
        </w:rPr>
      </w:pPr>
      <w:r w:rsidRPr="00F57AF0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F57AF0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F57AF0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F57AF0" w:rsidTr="004911D8">
        <w:tc>
          <w:tcPr>
            <w:tcW w:w="851" w:type="dxa"/>
          </w:tcPr>
          <w:p w:rsidR="004911D8" w:rsidRPr="00F57AF0" w:rsidRDefault="004911D8" w:rsidP="004911D8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F57AF0" w:rsidRDefault="004911D8" w:rsidP="004A6205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F57AF0" w:rsidRDefault="004911D8" w:rsidP="004A6205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F57AF0" w:rsidRDefault="004911D8" w:rsidP="00F84058">
            <w:pPr>
              <w:jc w:val="center"/>
              <w:rPr>
                <w:rFonts w:hAnsi="細明體"/>
                <w:b/>
                <w:sz w:val="20"/>
                <w:szCs w:val="20"/>
              </w:rPr>
            </w:pPr>
            <w:r w:rsidRPr="00F57AF0"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F57AF0" w:rsidRDefault="004911D8" w:rsidP="00F84058">
            <w:pPr>
              <w:jc w:val="center"/>
              <w:rPr>
                <w:rFonts w:hAnsi="細明體"/>
                <w:b/>
                <w:sz w:val="20"/>
                <w:szCs w:val="20"/>
              </w:rPr>
            </w:pPr>
            <w:r w:rsidRPr="00F57AF0"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F57AF0" w:rsidRDefault="004911D8" w:rsidP="00F84058">
            <w:pPr>
              <w:jc w:val="center"/>
              <w:rPr>
                <w:rFonts w:hAnsi="細明體"/>
                <w:b/>
                <w:sz w:val="20"/>
                <w:szCs w:val="20"/>
              </w:rPr>
            </w:pPr>
            <w:r w:rsidRPr="00F57AF0"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F57AF0" w:rsidRDefault="004911D8" w:rsidP="00F84058">
            <w:pPr>
              <w:jc w:val="center"/>
              <w:rPr>
                <w:rFonts w:hAnsi="細明體"/>
                <w:b/>
                <w:sz w:val="20"/>
                <w:szCs w:val="20"/>
              </w:rPr>
            </w:pPr>
            <w:r w:rsidRPr="00F57AF0"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F57AF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F57AF0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F57AF0" w:rsidRDefault="00A517D1" w:rsidP="004A620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F57AF0">
              <w:rPr>
                <w:rFonts w:ascii="細明體" w:eastAsia="細明體" w:hAnsi="細明體" w:hint="eastAsia"/>
                <w:lang w:eastAsia="zh-TW"/>
              </w:rPr>
              <w:t>理賠受理檔</w:t>
            </w:r>
          </w:p>
        </w:tc>
        <w:tc>
          <w:tcPr>
            <w:tcW w:w="2551" w:type="dxa"/>
          </w:tcPr>
          <w:p w:rsidR="004911D8" w:rsidRPr="00F57AF0" w:rsidRDefault="004911D8" w:rsidP="00A517D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/>
                <w:sz w:val="20"/>
                <w:szCs w:val="20"/>
              </w:rPr>
              <w:t>D</w:t>
            </w: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TA</w:t>
            </w:r>
            <w:r w:rsidR="00A517D1" w:rsidRPr="00F57AF0">
              <w:rPr>
                <w:rFonts w:ascii="細明體" w:eastAsia="細明體" w:hAnsi="細明體" w:hint="eastAsia"/>
                <w:sz w:val="20"/>
                <w:szCs w:val="20"/>
              </w:rPr>
              <w:t>AA001</w:t>
            </w:r>
          </w:p>
        </w:tc>
        <w:tc>
          <w:tcPr>
            <w:tcW w:w="941" w:type="dxa"/>
          </w:tcPr>
          <w:p w:rsidR="004911D8" w:rsidRPr="00F57AF0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F57AF0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F57AF0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F57AF0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F57AF0" w:rsidRDefault="002051BC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F57AF0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F57AF0" w:rsidRDefault="004911D8" w:rsidP="00F84058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F57AF0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2051BC" w:rsidRPr="00F57AF0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2051BC" w:rsidRPr="00F57AF0" w:rsidRDefault="002051BC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544" w:type="dxa"/>
          </w:tcPr>
          <w:p w:rsidR="002051BC" w:rsidRPr="00F57AF0" w:rsidRDefault="002051BC" w:rsidP="004A6205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F57AF0">
              <w:rPr>
                <w:rFonts w:ascii="細明體" w:eastAsia="細明體" w:hAnsi="細明體" w:hint="eastAsia"/>
                <w:lang w:eastAsia="zh-TW"/>
              </w:rPr>
              <w:t>理賠紀錄檔</w:t>
            </w:r>
          </w:p>
        </w:tc>
        <w:tc>
          <w:tcPr>
            <w:tcW w:w="2551" w:type="dxa"/>
          </w:tcPr>
          <w:p w:rsidR="002051BC" w:rsidRPr="00F57AF0" w:rsidRDefault="002051BC" w:rsidP="00A517D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DTAAB001</w:t>
            </w:r>
          </w:p>
        </w:tc>
        <w:tc>
          <w:tcPr>
            <w:tcW w:w="941" w:type="dxa"/>
          </w:tcPr>
          <w:p w:rsidR="002051BC" w:rsidRPr="00F57AF0" w:rsidRDefault="002051BC" w:rsidP="006B0C6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F57AF0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2051BC" w:rsidRPr="00F57AF0" w:rsidRDefault="002051BC" w:rsidP="006B0C6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F57AF0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2051BC" w:rsidRPr="00F57AF0" w:rsidRDefault="002051BC" w:rsidP="006B0C6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F57AF0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2051BC" w:rsidRPr="00F57AF0" w:rsidRDefault="002051BC" w:rsidP="006B0C6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F57AF0"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6C18E3" w:rsidRPr="00F57AF0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F57AF0" w:rsidRDefault="00B10952" w:rsidP="00B10952">
      <w:pPr>
        <w:spacing w:line="240" w:lineRule="atLeast"/>
        <w:rPr>
          <w:rFonts w:ascii="細明體" w:eastAsia="細明體" w:hAnsi="細明體"/>
          <w:b/>
          <w:sz w:val="20"/>
          <w:szCs w:val="20"/>
        </w:rPr>
      </w:pPr>
      <w:r w:rsidRPr="00F57AF0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F57AF0">
        <w:rPr>
          <w:rFonts w:ascii="細明體" w:eastAsia="細明體" w:hAnsi="細明體" w:cs="Courier New"/>
          <w:b/>
          <w:sz w:val="20"/>
          <w:szCs w:val="20"/>
        </w:rPr>
        <w:t>、</w:t>
      </w:r>
      <w:r w:rsidRPr="00F57AF0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F57AF0" w:rsidTr="004911D8">
        <w:tc>
          <w:tcPr>
            <w:tcW w:w="455" w:type="pct"/>
          </w:tcPr>
          <w:p w:rsidR="00EA5809" w:rsidRPr="00F57AF0" w:rsidRDefault="00EA5809" w:rsidP="004A6205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F57AF0" w:rsidRDefault="00EA5809" w:rsidP="004A6205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F57AF0" w:rsidRDefault="00EA5809" w:rsidP="004A6205">
            <w:pPr>
              <w:jc w:val="center"/>
              <w:rPr>
                <w:rFonts w:ascii="細明體" w:eastAsia="細明體" w:hAnsi="細明體"/>
                <w:b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F57AF0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F57AF0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F57AF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/>
                <w:lang w:eastAsia="zh-TW"/>
              </w:rPr>
            </w:pPr>
          </w:p>
        </w:tc>
        <w:tc>
          <w:tcPr>
            <w:tcW w:w="2159" w:type="pct"/>
          </w:tcPr>
          <w:p w:rsidR="00EA5809" w:rsidRPr="00F57AF0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/>
                <w:kern w:val="2"/>
                <w:lang w:eastAsia="zh-TW"/>
              </w:rPr>
            </w:pPr>
          </w:p>
        </w:tc>
      </w:tr>
    </w:tbl>
    <w:p w:rsidR="00B10952" w:rsidRPr="00F57AF0" w:rsidRDefault="00B10952" w:rsidP="00B10952">
      <w:pPr>
        <w:spacing w:line="240" w:lineRule="atLeast"/>
        <w:rPr>
          <w:rFonts w:ascii="細明體" w:eastAsia="細明體" w:hAnsi="細明體"/>
          <w:b/>
          <w:sz w:val="20"/>
          <w:szCs w:val="20"/>
        </w:rPr>
      </w:pPr>
    </w:p>
    <w:p w:rsidR="005D48B3" w:rsidRPr="00F57AF0" w:rsidRDefault="005D48B3" w:rsidP="00B10952">
      <w:pPr>
        <w:spacing w:line="240" w:lineRule="atLeast"/>
        <w:rPr>
          <w:rFonts w:ascii="細明體" w:eastAsia="細明體" w:hAnsi="細明體"/>
          <w:b/>
          <w:sz w:val="20"/>
          <w:szCs w:val="20"/>
        </w:rPr>
      </w:pPr>
      <w:r w:rsidRPr="00F57AF0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F57AF0" w:rsidRDefault="00716C34" w:rsidP="00A07D6F">
      <w:pPr>
        <w:widowControl/>
        <w:spacing w:line="240" w:lineRule="atLeast"/>
        <w:ind w:left="480"/>
        <w:rPr>
          <w:rFonts w:ascii="細明體" w:eastAsia="細明體" w:hAnsi="細明體"/>
          <w:b/>
          <w:sz w:val="20"/>
          <w:szCs w:val="20"/>
        </w:rPr>
      </w:pPr>
      <w:r w:rsidRPr="00F57AF0">
        <w:rPr>
          <w:rFonts w:ascii="細明體" w:eastAsia="細明體" w:hAnsi="細明體" w:hint="eastAsia"/>
          <w:sz w:val="20"/>
          <w:szCs w:val="20"/>
        </w:rPr>
        <w:t>畫面USA</w:t>
      </w:r>
      <w:r w:rsidR="00A517D1" w:rsidRPr="00F57AF0">
        <w:rPr>
          <w:rFonts w:ascii="細明體" w:eastAsia="細明體" w:hAnsi="細明體" w:hint="eastAsia"/>
          <w:sz w:val="20"/>
          <w:szCs w:val="20"/>
        </w:rPr>
        <w:t>A</w:t>
      </w:r>
      <w:r w:rsidR="007176A3" w:rsidRPr="00F57AF0">
        <w:rPr>
          <w:rFonts w:ascii="細明體" w:eastAsia="細明體" w:hAnsi="細明體" w:hint="eastAsia"/>
          <w:sz w:val="20"/>
          <w:szCs w:val="20"/>
        </w:rPr>
        <w:t>B00202</w:t>
      </w:r>
    </w:p>
    <w:p w:rsidR="005D48B3" w:rsidRPr="00F57AF0" w:rsidRDefault="009B434E" w:rsidP="00B10952">
      <w:pPr>
        <w:spacing w:line="240" w:lineRule="atLeast"/>
        <w:rPr>
          <w:rFonts w:ascii="細明體" w:eastAsia="細明體" w:hAnsi="細明體"/>
          <w:b/>
          <w:sz w:val="20"/>
          <w:szCs w:val="20"/>
        </w:rPr>
      </w:pPr>
      <w:r w:rsidRPr="00F57AF0">
        <w:rPr>
          <w:rFonts w:ascii="細明體" w:eastAsia="細明體" w:hAnsi="細明體"/>
          <w:b/>
          <w:noProof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4" o:spid="_x0000_i1025" type="#_x0000_t75" style="width:530.25pt;height:272.25pt;visibility:visible">
            <v:imagedata r:id="rId8" o:title=""/>
          </v:shape>
        </w:pict>
      </w:r>
    </w:p>
    <w:p w:rsidR="005D48B3" w:rsidRPr="00F57AF0" w:rsidRDefault="005D48B3" w:rsidP="00B10952">
      <w:pPr>
        <w:spacing w:line="240" w:lineRule="atLeast"/>
        <w:rPr>
          <w:rFonts w:ascii="細明體" w:eastAsia="細明體" w:hAnsi="細明體"/>
          <w:b/>
          <w:sz w:val="20"/>
          <w:szCs w:val="20"/>
        </w:rPr>
      </w:pPr>
    </w:p>
    <w:p w:rsidR="005C241B" w:rsidRPr="00F57AF0" w:rsidRDefault="005C241B" w:rsidP="005C241B">
      <w:pPr>
        <w:spacing w:line="240" w:lineRule="atLeast"/>
        <w:rPr>
          <w:rFonts w:ascii="細明體" w:eastAsia="細明體" w:hAnsi="細明體"/>
          <w:b/>
          <w:sz w:val="20"/>
          <w:szCs w:val="20"/>
        </w:rPr>
      </w:pPr>
      <w:r w:rsidRPr="00F57AF0">
        <w:rPr>
          <w:rFonts w:ascii="細明體" w:eastAsia="細明體" w:hAnsi="細明體" w:hint="eastAsia"/>
          <w:b/>
          <w:sz w:val="20"/>
          <w:szCs w:val="20"/>
        </w:rPr>
        <w:t>六、傳輸參數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5C241B" w:rsidRPr="00F57AF0" w:rsidTr="006B0C6C">
        <w:tc>
          <w:tcPr>
            <w:tcW w:w="9180" w:type="dxa"/>
            <w:gridSpan w:val="4"/>
          </w:tcPr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5C241B" w:rsidRPr="00F57AF0" w:rsidTr="006B0C6C">
        <w:tc>
          <w:tcPr>
            <w:tcW w:w="720" w:type="dxa"/>
          </w:tcPr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5C241B" w:rsidRPr="00F57AF0" w:rsidTr="006B0C6C">
        <w:tc>
          <w:tcPr>
            <w:tcW w:w="720" w:type="dxa"/>
          </w:tcPr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340" w:type="dxa"/>
          </w:tcPr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查詢狀態</w:t>
            </w:r>
          </w:p>
        </w:tc>
        <w:tc>
          <w:tcPr>
            <w:tcW w:w="1800" w:type="dxa"/>
          </w:tcPr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CHAR 1</w:t>
            </w:r>
          </w:p>
        </w:tc>
        <w:tc>
          <w:tcPr>
            <w:tcW w:w="4320" w:type="dxa"/>
          </w:tcPr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1:資料確認</w:t>
            </w:r>
          </w:p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2:資料核定</w:t>
            </w:r>
          </w:p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3:資料核付</w:t>
            </w:r>
          </w:p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4:資料覆核</w:t>
            </w:r>
          </w:p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5:取消覆核</w:t>
            </w:r>
          </w:p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6:收據補正</w:t>
            </w:r>
          </w:p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7:試算</w:t>
            </w:r>
          </w:p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8:簽擬</w:t>
            </w:r>
          </w:p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10:待覆核</w:t>
            </w:r>
          </w:p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11:簽擬中案件</w:t>
            </w:r>
          </w:p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12:當日結案件</w:t>
            </w:r>
          </w:p>
        </w:tc>
      </w:tr>
      <w:tr w:rsidR="005C241B" w:rsidRPr="00F57AF0" w:rsidTr="006B0C6C">
        <w:tc>
          <w:tcPr>
            <w:tcW w:w="720" w:type="dxa"/>
          </w:tcPr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2340" w:type="dxa"/>
          </w:tcPr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查詢進度</w:t>
            </w:r>
          </w:p>
        </w:tc>
        <w:tc>
          <w:tcPr>
            <w:tcW w:w="1800" w:type="dxa"/>
          </w:tcPr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CHAR 1</w:t>
            </w:r>
          </w:p>
        </w:tc>
        <w:tc>
          <w:tcPr>
            <w:tcW w:w="4320" w:type="dxa"/>
          </w:tcPr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1:待處理件</w:t>
            </w:r>
          </w:p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2:受理未超過3日件</w:t>
            </w:r>
          </w:p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3:受理3~12日件</w:t>
            </w:r>
          </w:p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4:受理12~15日件</w:t>
            </w:r>
          </w:p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5:受理超過15日件</w:t>
            </w:r>
          </w:p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6:合意解除件</w:t>
            </w:r>
          </w:p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7:爭議件</w:t>
            </w:r>
          </w:p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8:訴訟件</w:t>
            </w:r>
          </w:p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9:取消覆核使用</w:t>
            </w:r>
          </w:p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10:櫃檯件</w:t>
            </w:r>
          </w:p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11:簽擬中案件</w:t>
            </w:r>
          </w:p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12:受理超過 30日件</w:t>
            </w:r>
          </w:p>
          <w:p w:rsidR="005C241B" w:rsidRPr="00F57AF0" w:rsidRDefault="005C241B" w:rsidP="006B0C6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57AF0">
              <w:rPr>
                <w:rFonts w:ascii="細明體" w:eastAsia="細明體" w:hAnsi="細明體" w:hint="eastAsia"/>
                <w:sz w:val="20"/>
                <w:szCs w:val="20"/>
              </w:rPr>
              <w:t>13:受理超過60日件</w:t>
            </w:r>
          </w:p>
        </w:tc>
      </w:tr>
    </w:tbl>
    <w:p w:rsidR="005C241B" w:rsidRPr="00F57AF0" w:rsidRDefault="005C241B" w:rsidP="00B10952">
      <w:pPr>
        <w:spacing w:line="240" w:lineRule="atLeast"/>
        <w:rPr>
          <w:rFonts w:ascii="細明體" w:eastAsia="細明體" w:hAnsi="細明體"/>
          <w:b/>
          <w:sz w:val="20"/>
          <w:szCs w:val="20"/>
        </w:rPr>
      </w:pPr>
    </w:p>
    <w:p w:rsidR="00A24376" w:rsidRPr="00F57AF0" w:rsidRDefault="005C241B" w:rsidP="00A24376">
      <w:pPr>
        <w:spacing w:line="240" w:lineRule="atLeast"/>
        <w:rPr>
          <w:rFonts w:ascii="細明體" w:eastAsia="細明體" w:hAnsi="細明體"/>
          <w:b/>
          <w:sz w:val="20"/>
          <w:szCs w:val="20"/>
        </w:rPr>
      </w:pPr>
      <w:r w:rsidRPr="00F57AF0">
        <w:rPr>
          <w:rFonts w:ascii="細明體" w:eastAsia="細明體" w:hAnsi="細明體" w:hint="eastAsia"/>
          <w:b/>
          <w:sz w:val="20"/>
          <w:szCs w:val="20"/>
        </w:rPr>
        <w:t>七</w:t>
      </w:r>
      <w:r w:rsidR="004F6BE7" w:rsidRPr="00F57AF0">
        <w:rPr>
          <w:rFonts w:ascii="細明體" w:eastAsia="細明體" w:hAnsi="細明體" w:hint="eastAsia"/>
          <w:b/>
          <w:sz w:val="20"/>
          <w:szCs w:val="20"/>
        </w:rPr>
        <w:t>、程</w:t>
      </w:r>
      <w:r w:rsidR="00A24376" w:rsidRPr="00F57AF0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896C74" w:rsidRPr="00F57AF0" w:rsidRDefault="00896C74" w:rsidP="009A0E09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/>
          <w:b/>
          <w:kern w:val="2"/>
          <w:lang w:eastAsia="zh-TW"/>
        </w:rPr>
      </w:pPr>
      <w:r w:rsidRPr="00F57AF0">
        <w:rPr>
          <w:rFonts w:ascii="細明體" w:eastAsia="細明體" w:hAnsi="細明體" w:hint="eastAsia"/>
          <w:bCs/>
          <w:lang w:eastAsia="zh-TW"/>
        </w:rPr>
        <w:t>以AAB0_0201為基礎，新增AAB0_0202，修改下列內容。</w:t>
      </w:r>
    </w:p>
    <w:p w:rsidR="009A0E09" w:rsidRPr="00F57AF0" w:rsidRDefault="009A0E09" w:rsidP="009A0E09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/>
          <w:b/>
          <w:kern w:val="2"/>
          <w:lang w:eastAsia="zh-TW"/>
        </w:rPr>
      </w:pPr>
      <w:r w:rsidRPr="00F57AF0">
        <w:rPr>
          <w:rFonts w:ascii="細明體" w:eastAsia="細明體" w:hAnsi="細明體" w:hint="eastAsia"/>
          <w:b/>
          <w:kern w:val="2"/>
          <w:lang w:eastAsia="zh-TW"/>
        </w:rPr>
        <w:t>初始頁面</w:t>
      </w:r>
    </w:p>
    <w:p w:rsidR="005C241B" w:rsidRPr="00F57AF0" w:rsidRDefault="005C241B" w:rsidP="009A0E0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F57AF0">
        <w:rPr>
          <w:rFonts w:ascii="細明體" w:eastAsia="細明體" w:hAnsi="細明體" w:hint="eastAsia"/>
          <w:bCs/>
          <w:lang w:eastAsia="zh-TW"/>
        </w:rPr>
        <w:t>整合團險及壽險：</w:t>
      </w:r>
    </w:p>
    <w:p w:rsidR="005C241B" w:rsidRPr="00F57AF0" w:rsidRDefault="005C241B" w:rsidP="009A0E0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F57AF0">
        <w:rPr>
          <w:rFonts w:ascii="細明體" w:eastAsia="細明體" w:hAnsi="細明體" w:hint="eastAsia"/>
          <w:bCs/>
          <w:lang w:eastAsia="zh-TW"/>
        </w:rPr>
        <w:t>將原有程式中</w:t>
      </w:r>
      <w:r w:rsidR="00234A4D" w:rsidRPr="00F57AF0">
        <w:rPr>
          <w:rFonts w:ascii="細明體" w:eastAsia="細明體" w:hAnsi="細明體" w:hint="eastAsia"/>
          <w:bCs/>
          <w:lang w:eastAsia="zh-TW"/>
        </w:rPr>
        <w:t>讀取理賠受理檔</w:t>
      </w:r>
      <w:r w:rsidRPr="00F57AF0">
        <w:rPr>
          <w:rFonts w:ascii="細明體" w:eastAsia="細明體" w:hAnsi="細明體" w:hint="eastAsia"/>
          <w:bCs/>
          <w:lang w:eastAsia="zh-TW"/>
        </w:rPr>
        <w:t>只抓取受理編號第12碼為G 或 H者移除。</w:t>
      </w:r>
    </w:p>
    <w:p w:rsidR="005C241B" w:rsidRPr="00F57AF0" w:rsidRDefault="005C241B" w:rsidP="009A0E09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F57AF0">
        <w:rPr>
          <w:rFonts w:ascii="細明體" w:eastAsia="細明體" w:hAnsi="細明體" w:hint="eastAsia"/>
          <w:bCs/>
          <w:lang w:eastAsia="zh-TW"/>
        </w:rPr>
        <w:t>增加查詢狀態12(當日結案件)，查詢條件如下。</w:t>
      </w:r>
    </w:p>
    <w:p w:rsidR="005C241B" w:rsidRPr="00F57AF0" w:rsidRDefault="005C241B" w:rsidP="009A0E0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F57AF0">
        <w:rPr>
          <w:rFonts w:ascii="細明體" w:eastAsia="細明體" w:hAnsi="細明體" w:hint="eastAsia"/>
          <w:bCs/>
          <w:lang w:eastAsia="zh-TW"/>
        </w:rPr>
        <w:t xml:space="preserve">理賠受理檔.受理進度 = </w:t>
      </w:r>
      <w:r w:rsidRPr="00F57AF0">
        <w:rPr>
          <w:rFonts w:ascii="細明體" w:eastAsia="細明體" w:hAnsi="細明體"/>
          <w:bCs/>
          <w:lang w:eastAsia="zh-TW"/>
        </w:rPr>
        <w:t>‘</w:t>
      </w:r>
      <w:r w:rsidRPr="00F57AF0">
        <w:rPr>
          <w:rFonts w:ascii="細明體" w:eastAsia="細明體" w:hAnsi="細明體" w:hint="eastAsia"/>
          <w:bCs/>
          <w:lang w:eastAsia="zh-TW"/>
        </w:rPr>
        <w:t>80</w:t>
      </w:r>
      <w:r w:rsidRPr="00F57AF0">
        <w:rPr>
          <w:rFonts w:ascii="細明體" w:eastAsia="細明體" w:hAnsi="細明體"/>
          <w:bCs/>
          <w:lang w:eastAsia="zh-TW"/>
        </w:rPr>
        <w:t>’</w:t>
      </w:r>
      <w:r w:rsidRPr="00F57AF0">
        <w:rPr>
          <w:rFonts w:ascii="細明體" w:eastAsia="細明體" w:hAnsi="細明體" w:hint="eastAsia"/>
          <w:bCs/>
          <w:lang w:eastAsia="zh-TW"/>
        </w:rPr>
        <w:t>。</w:t>
      </w:r>
    </w:p>
    <w:p w:rsidR="005C241B" w:rsidRPr="00F57AF0" w:rsidRDefault="005C241B" w:rsidP="009A0E0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F57AF0">
        <w:rPr>
          <w:rFonts w:ascii="細明體" w:eastAsia="細明體" w:hAnsi="細明體" w:hint="eastAsia"/>
          <w:bCs/>
          <w:lang w:eastAsia="zh-TW"/>
        </w:rPr>
        <w:t>理賠受理檔.</w:t>
      </w:r>
      <w:r w:rsidR="00971B8D" w:rsidRPr="00F57AF0">
        <w:rPr>
          <w:rFonts w:ascii="細明體" w:eastAsia="細明體" w:hAnsi="細明體" w:hint="eastAsia"/>
          <w:bCs/>
          <w:lang w:eastAsia="zh-TW"/>
        </w:rPr>
        <w:t>結案日期 = CURRENT_DATE。</w:t>
      </w:r>
    </w:p>
    <w:p w:rsidR="00971B8D" w:rsidRPr="00F57AF0" w:rsidRDefault="00971B8D" w:rsidP="009A0E09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F57AF0">
        <w:rPr>
          <w:rFonts w:ascii="細明體" w:eastAsia="細明體" w:hAnsi="細明體" w:hint="eastAsia"/>
          <w:bCs/>
          <w:lang w:eastAsia="zh-TW"/>
        </w:rPr>
        <w:t>覆核人員 為 登入使用者及其代理人 之案件。</w:t>
      </w:r>
    </w:p>
    <w:p w:rsidR="00B50370" w:rsidRPr="00F57AF0" w:rsidRDefault="00B50370" w:rsidP="00B50370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 w:rsidRPr="00F57AF0">
        <w:rPr>
          <w:rFonts w:ascii="細明體" w:eastAsia="細明體" w:hAnsi="細明體" w:hint="eastAsia"/>
          <w:bCs/>
          <w:lang w:eastAsia="zh-TW"/>
        </w:rPr>
        <w:t xml:space="preserve">原查出資料受理進度為 </w:t>
      </w:r>
      <w:r w:rsidRPr="00F57AF0">
        <w:rPr>
          <w:rFonts w:ascii="細明體" w:eastAsia="細明體" w:hAnsi="細明體"/>
          <w:bCs/>
          <w:lang w:eastAsia="zh-TW"/>
        </w:rPr>
        <w:t>‘</w:t>
      </w:r>
      <w:r w:rsidRPr="00F57AF0">
        <w:rPr>
          <w:rFonts w:ascii="細明體" w:eastAsia="細明體" w:hAnsi="細明體" w:hint="eastAsia"/>
          <w:bCs/>
          <w:lang w:eastAsia="zh-TW"/>
        </w:rPr>
        <w:t>80</w:t>
      </w:r>
      <w:r w:rsidRPr="00F57AF0">
        <w:rPr>
          <w:rFonts w:ascii="細明體" w:eastAsia="細明體" w:hAnsi="細明體"/>
          <w:bCs/>
          <w:lang w:eastAsia="zh-TW"/>
        </w:rPr>
        <w:t>’</w:t>
      </w:r>
      <w:r w:rsidRPr="00F57AF0">
        <w:rPr>
          <w:rFonts w:ascii="細明體" w:eastAsia="細明體" w:hAnsi="細明體" w:hint="eastAsia"/>
          <w:bCs/>
          <w:lang w:eastAsia="zh-TW"/>
        </w:rPr>
        <w:t>時，BUTTON顯示為取消覆核改為案件取消</w:t>
      </w:r>
      <w:r w:rsidR="001E2E2E" w:rsidRPr="00F57AF0">
        <w:rPr>
          <w:rFonts w:ascii="細明體" w:eastAsia="細明體" w:hAnsi="細明體" w:hint="eastAsia"/>
          <w:bCs/>
          <w:lang w:eastAsia="zh-TW"/>
        </w:rPr>
        <w:t>，受理編號連結</w:t>
      </w:r>
      <w:r w:rsidR="00367139" w:rsidRPr="00F57AF0">
        <w:rPr>
          <w:rFonts w:ascii="細明體" w:eastAsia="細明體" w:hAnsi="細明體" w:hint="eastAsia"/>
          <w:bCs/>
          <w:lang w:eastAsia="zh-TW"/>
        </w:rPr>
        <w:t>另開視窗頁面</w:t>
      </w:r>
      <w:r w:rsidR="001E2E2E" w:rsidRPr="00F57AF0">
        <w:rPr>
          <w:rFonts w:ascii="細明體" w:eastAsia="細明體" w:hAnsi="細明體" w:hint="eastAsia"/>
          <w:bCs/>
          <w:lang w:eastAsia="zh-TW"/>
        </w:rPr>
        <w:t>改為AAE0_0500</w:t>
      </w:r>
      <w:r w:rsidRPr="00F57AF0">
        <w:rPr>
          <w:rFonts w:ascii="細明體" w:eastAsia="細明體" w:hAnsi="細明體" w:hint="eastAsia"/>
          <w:bCs/>
          <w:lang w:eastAsia="zh-TW"/>
        </w:rPr>
        <w:t>。</w:t>
      </w:r>
    </w:p>
    <w:p w:rsidR="00AB7BEC" w:rsidRPr="00F57AF0" w:rsidRDefault="00AB7BEC" w:rsidP="00AB7BEC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/>
          <w:b/>
          <w:kern w:val="2"/>
          <w:lang w:eastAsia="zh-TW"/>
        </w:rPr>
      </w:pPr>
      <w:r w:rsidRPr="00F57AF0">
        <w:rPr>
          <w:rFonts w:ascii="細明體" w:eastAsia="細明體" w:hAnsi="細明體" w:hint="eastAsia"/>
          <w:b/>
          <w:kern w:val="2"/>
          <w:lang w:eastAsia="zh-TW"/>
        </w:rPr>
        <w:t>案件取消</w:t>
      </w:r>
    </w:p>
    <w:p w:rsidR="002051BC" w:rsidRPr="00F57AF0" w:rsidRDefault="002051BC" w:rsidP="00AB7BE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57AF0">
        <w:rPr>
          <w:rFonts w:ascii="細明體" w:eastAsia="細明體" w:hAnsi="細明體" w:hint="eastAsia"/>
          <w:bCs/>
          <w:kern w:val="2"/>
          <w:lang w:eastAsia="zh-TW"/>
        </w:rPr>
        <w:t>檢核案件是否可取消：</w:t>
      </w:r>
    </w:p>
    <w:p w:rsidR="002051BC" w:rsidRPr="00F57AF0" w:rsidRDefault="002051BC" w:rsidP="002051B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57AF0">
        <w:rPr>
          <w:rFonts w:ascii="細明體" w:eastAsia="細明體" w:hAnsi="細明體" w:hint="eastAsia"/>
          <w:bCs/>
          <w:kern w:val="2"/>
          <w:lang w:eastAsia="zh-TW"/>
        </w:rPr>
        <w:t>READ 理賠紀錄檔</w:t>
      </w:r>
      <w:r w:rsidR="00D2614D" w:rsidRPr="00F57AF0">
        <w:rPr>
          <w:rFonts w:ascii="細明體" w:eastAsia="細明體" w:hAnsi="細明體" w:hint="eastAsia"/>
          <w:bCs/>
          <w:kern w:val="2"/>
          <w:lang w:eastAsia="zh-TW"/>
        </w:rPr>
        <w:t xml:space="preserve"> BY 選擇之畫面受理編號，逐筆檢查下列內容：</w:t>
      </w:r>
      <w:r w:rsidR="0081052A" w:rsidRPr="00F57AF0">
        <w:rPr>
          <w:rFonts w:ascii="細明體" w:eastAsia="細明體" w:hAnsi="細明體" w:hint="eastAsia"/>
          <w:bCs/>
          <w:kern w:val="2"/>
          <w:lang w:eastAsia="zh-TW"/>
        </w:rPr>
        <w:t>(初期服務科人員僅開放醫療類可取消)</w:t>
      </w:r>
    </w:p>
    <w:p w:rsidR="001B5796" w:rsidRPr="00F57AF0" w:rsidRDefault="001B5796" w:rsidP="001B579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57AF0">
        <w:rPr>
          <w:rFonts w:ascii="細明體" w:eastAsia="細明體" w:hAnsi="細明體"/>
          <w:bCs/>
          <w:kern w:val="2"/>
          <w:lang w:eastAsia="zh-TW"/>
        </w:rPr>
        <w:t xml:space="preserve"> </w:t>
      </w:r>
      <w:r w:rsidRPr="00F57AF0">
        <w:rPr>
          <w:rFonts w:ascii="細明體" w:eastAsia="細明體" w:hAnsi="細明體" w:hint="eastAsia"/>
          <w:bCs/>
          <w:kern w:val="2"/>
          <w:lang w:eastAsia="zh-TW"/>
        </w:rPr>
        <w:t xml:space="preserve">索賠類別需為 </w:t>
      </w:r>
      <w:r w:rsidRPr="00F57AF0">
        <w:rPr>
          <w:rFonts w:ascii="細明體" w:eastAsia="細明體" w:hAnsi="細明體"/>
          <w:bCs/>
          <w:kern w:val="2"/>
          <w:lang w:eastAsia="zh-TW"/>
        </w:rPr>
        <w:t>‘</w:t>
      </w:r>
      <w:r w:rsidRPr="00F57AF0">
        <w:rPr>
          <w:rFonts w:ascii="細明體" w:eastAsia="細明體" w:hAnsi="細明體" w:hint="eastAsia"/>
          <w:bCs/>
          <w:kern w:val="2"/>
          <w:lang w:eastAsia="zh-TW"/>
        </w:rPr>
        <w:t>E</w:t>
      </w:r>
      <w:r w:rsidRPr="00F57AF0">
        <w:rPr>
          <w:rFonts w:ascii="細明體" w:eastAsia="細明體" w:hAnsi="細明體"/>
          <w:bCs/>
          <w:kern w:val="2"/>
          <w:lang w:eastAsia="zh-TW"/>
        </w:rPr>
        <w:t>’</w:t>
      </w:r>
      <w:r w:rsidRPr="00F57AF0">
        <w:rPr>
          <w:rFonts w:ascii="細明體" w:eastAsia="細明體" w:hAnsi="細明體" w:hint="eastAsia"/>
          <w:bCs/>
          <w:kern w:val="2"/>
          <w:lang w:eastAsia="zh-TW"/>
        </w:rPr>
        <w:t xml:space="preserve">OR </w:t>
      </w:r>
      <w:r w:rsidRPr="00F57AF0">
        <w:rPr>
          <w:rFonts w:ascii="細明體" w:eastAsia="細明體" w:hAnsi="細明體"/>
          <w:bCs/>
          <w:kern w:val="2"/>
          <w:lang w:eastAsia="zh-TW"/>
        </w:rPr>
        <w:t>‘</w:t>
      </w:r>
      <w:r w:rsidRPr="00F57AF0">
        <w:rPr>
          <w:rFonts w:ascii="細明體" w:eastAsia="細明體" w:hAnsi="細明體" w:hint="eastAsia"/>
          <w:bCs/>
          <w:kern w:val="2"/>
          <w:lang w:eastAsia="zh-TW"/>
        </w:rPr>
        <w:t>F</w:t>
      </w:r>
      <w:r w:rsidRPr="00F57AF0">
        <w:rPr>
          <w:rFonts w:ascii="細明體" w:eastAsia="細明體" w:hAnsi="細明體"/>
          <w:bCs/>
          <w:kern w:val="2"/>
          <w:lang w:eastAsia="zh-TW"/>
        </w:rPr>
        <w:t>’</w:t>
      </w:r>
      <w:r w:rsidRPr="00F57AF0">
        <w:rPr>
          <w:rFonts w:ascii="細明體" w:eastAsia="細明體" w:hAnsi="細明體" w:hint="eastAsia"/>
          <w:bCs/>
          <w:kern w:val="2"/>
          <w:lang w:eastAsia="zh-TW"/>
        </w:rPr>
        <w:t xml:space="preserve"> OR </w:t>
      </w:r>
      <w:r w:rsidRPr="00F57AF0">
        <w:rPr>
          <w:rFonts w:ascii="細明體" w:eastAsia="細明體" w:hAnsi="細明體"/>
          <w:bCs/>
          <w:kern w:val="2"/>
          <w:lang w:eastAsia="zh-TW"/>
        </w:rPr>
        <w:t>‘</w:t>
      </w:r>
      <w:r w:rsidRPr="00F57AF0">
        <w:rPr>
          <w:rFonts w:ascii="細明體" w:eastAsia="細明體" w:hAnsi="細明體" w:hint="eastAsia"/>
          <w:bCs/>
          <w:kern w:val="2"/>
          <w:lang w:eastAsia="zh-TW"/>
        </w:rPr>
        <w:t>G</w:t>
      </w:r>
      <w:r w:rsidRPr="00F57AF0">
        <w:rPr>
          <w:rFonts w:ascii="細明體" w:eastAsia="細明體" w:hAnsi="細明體"/>
          <w:bCs/>
          <w:kern w:val="2"/>
          <w:lang w:eastAsia="zh-TW"/>
        </w:rPr>
        <w:t>’</w:t>
      </w:r>
    </w:p>
    <w:p w:rsidR="004B3AFA" w:rsidRPr="00F57AF0" w:rsidRDefault="001B5796" w:rsidP="001B5796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57AF0">
        <w:rPr>
          <w:rFonts w:ascii="細明體" w:eastAsia="細明體" w:hAnsi="細明體" w:hint="eastAsia"/>
          <w:bCs/>
          <w:kern w:val="2"/>
          <w:lang w:eastAsia="zh-TW"/>
        </w:rPr>
        <w:t>IF 不符合</w:t>
      </w:r>
      <w:r w:rsidR="004B3AFA" w:rsidRPr="00F57AF0">
        <w:rPr>
          <w:rFonts w:ascii="細明體" w:eastAsia="細明體" w:hAnsi="細明體" w:hint="eastAsia"/>
          <w:bCs/>
          <w:kern w:val="2"/>
          <w:lang w:eastAsia="zh-TW"/>
        </w:rPr>
        <w:t>：</w:t>
      </w:r>
    </w:p>
    <w:p w:rsidR="001B5796" w:rsidRPr="00F57AF0" w:rsidRDefault="001B5796" w:rsidP="004B3AFA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57AF0">
        <w:rPr>
          <w:rFonts w:ascii="細明體" w:eastAsia="細明體" w:hAnsi="細明體" w:hint="eastAsia"/>
          <w:bCs/>
          <w:kern w:val="2"/>
          <w:lang w:eastAsia="zh-TW"/>
        </w:rPr>
        <w:t xml:space="preserve">顯示 </w:t>
      </w:r>
      <w:r w:rsidRPr="00F57AF0">
        <w:rPr>
          <w:rFonts w:ascii="細明體" w:eastAsia="細明體" w:hAnsi="細明體"/>
          <w:bCs/>
          <w:kern w:val="2"/>
          <w:lang w:eastAsia="zh-TW"/>
        </w:rPr>
        <w:t>‘</w:t>
      </w:r>
      <w:r w:rsidRPr="00F57AF0">
        <w:rPr>
          <w:rFonts w:ascii="細明體" w:eastAsia="細明體" w:hAnsi="細明體" w:hint="eastAsia"/>
          <w:bCs/>
          <w:kern w:val="2"/>
          <w:lang w:eastAsia="zh-TW"/>
        </w:rPr>
        <w:t>受理編號：</w:t>
      </w:r>
      <w:r w:rsidRPr="00F57AF0">
        <w:rPr>
          <w:rFonts w:ascii="細明體" w:eastAsia="細明體" w:hAnsi="細明體"/>
          <w:bCs/>
          <w:kern w:val="2"/>
          <w:lang w:eastAsia="zh-TW"/>
        </w:rPr>
        <w:t>’</w:t>
      </w:r>
      <w:r w:rsidRPr="00F57AF0">
        <w:rPr>
          <w:rFonts w:ascii="細明體" w:eastAsia="細明體" w:hAnsi="細明體" w:hint="eastAsia"/>
          <w:bCs/>
          <w:kern w:val="2"/>
          <w:lang w:eastAsia="zh-TW"/>
        </w:rPr>
        <w:t xml:space="preserve">+ $受理編號 + </w:t>
      </w:r>
      <w:r w:rsidRPr="00F57AF0">
        <w:rPr>
          <w:rFonts w:ascii="細明體" w:eastAsia="細明體" w:hAnsi="細明體"/>
          <w:bCs/>
          <w:kern w:val="2"/>
          <w:lang w:eastAsia="zh-TW"/>
        </w:rPr>
        <w:t>‘</w:t>
      </w:r>
      <w:r w:rsidRPr="00F57AF0">
        <w:rPr>
          <w:rFonts w:ascii="細明體" w:eastAsia="細明體" w:hAnsi="細明體" w:hint="eastAsia"/>
          <w:bCs/>
          <w:kern w:val="2"/>
          <w:lang w:eastAsia="zh-TW"/>
        </w:rPr>
        <w:t>，索賠類別：</w:t>
      </w:r>
      <w:r w:rsidRPr="00F57AF0">
        <w:rPr>
          <w:rFonts w:ascii="細明體" w:eastAsia="細明體" w:hAnsi="細明體"/>
          <w:bCs/>
          <w:kern w:val="2"/>
          <w:lang w:eastAsia="zh-TW"/>
        </w:rPr>
        <w:t>’</w:t>
      </w:r>
      <w:r w:rsidRPr="00F57AF0">
        <w:rPr>
          <w:rFonts w:ascii="細明體" w:eastAsia="細明體" w:hAnsi="細明體" w:hint="eastAsia"/>
          <w:bCs/>
          <w:kern w:val="2"/>
          <w:lang w:eastAsia="zh-TW"/>
        </w:rPr>
        <w:t>+ $該筆.索賠類別+</w:t>
      </w:r>
      <w:r w:rsidRPr="00F57AF0">
        <w:rPr>
          <w:rFonts w:ascii="細明體" w:eastAsia="細明體" w:hAnsi="細明體"/>
          <w:bCs/>
          <w:kern w:val="2"/>
          <w:lang w:eastAsia="zh-TW"/>
        </w:rPr>
        <w:t>’</w:t>
      </w:r>
      <w:r w:rsidRPr="00F57AF0">
        <w:rPr>
          <w:rFonts w:ascii="細明體" w:eastAsia="細明體" w:hAnsi="細明體" w:hint="eastAsia"/>
          <w:bCs/>
          <w:kern w:val="2"/>
          <w:lang w:eastAsia="zh-TW"/>
        </w:rPr>
        <w:t>尚未開放</w:t>
      </w:r>
      <w:r w:rsidR="00234A4D" w:rsidRPr="00F57AF0">
        <w:rPr>
          <w:rFonts w:ascii="細明體" w:eastAsia="細明體" w:hAnsi="細明體" w:hint="eastAsia"/>
          <w:bCs/>
          <w:kern w:val="2"/>
          <w:lang w:eastAsia="zh-TW"/>
        </w:rPr>
        <w:t>取消</w:t>
      </w:r>
      <w:r w:rsidRPr="00F57AF0">
        <w:rPr>
          <w:rFonts w:ascii="細明體" w:eastAsia="細明體" w:hAnsi="細明體"/>
          <w:bCs/>
          <w:kern w:val="2"/>
          <w:lang w:eastAsia="zh-TW"/>
        </w:rPr>
        <w:t>’</w:t>
      </w:r>
      <w:r w:rsidRPr="00F57AF0">
        <w:rPr>
          <w:rFonts w:ascii="細明體" w:eastAsia="細明體" w:hAnsi="細明體" w:hint="eastAsia"/>
          <w:bCs/>
          <w:kern w:val="2"/>
          <w:lang w:eastAsia="zh-TW"/>
        </w:rPr>
        <w:t>。</w:t>
      </w:r>
    </w:p>
    <w:p w:rsidR="001B5796" w:rsidRPr="00F57AF0" w:rsidRDefault="001B5796" w:rsidP="004B3AFA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57AF0">
        <w:rPr>
          <w:rFonts w:ascii="細明體" w:eastAsia="細明體" w:hAnsi="細明體" w:hint="eastAsia"/>
          <w:bCs/>
          <w:kern w:val="2"/>
          <w:lang w:eastAsia="zh-TW"/>
        </w:rPr>
        <w:t>RETURN。</w:t>
      </w:r>
    </w:p>
    <w:p w:rsidR="004B3AFA" w:rsidRPr="00F57AF0" w:rsidRDefault="004B3AFA" w:rsidP="004B3AF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57AF0">
        <w:rPr>
          <w:rFonts w:ascii="細明體" w:eastAsia="細明體" w:hAnsi="細明體" w:hint="eastAsia"/>
          <w:bCs/>
          <w:kern w:val="2"/>
          <w:lang w:eastAsia="zh-TW"/>
        </w:rPr>
        <w:t>END IF。</w:t>
      </w:r>
    </w:p>
    <w:p w:rsidR="00234A4D" w:rsidRPr="00F57AF0" w:rsidRDefault="001B5796" w:rsidP="001B5796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57AF0">
        <w:rPr>
          <w:rFonts w:ascii="細明體" w:eastAsia="細明體" w:hAnsi="細明體" w:hint="eastAsia"/>
          <w:bCs/>
          <w:kern w:val="2"/>
          <w:lang w:eastAsia="zh-TW"/>
        </w:rPr>
        <w:t xml:space="preserve"> 契約效力需為空值</w:t>
      </w:r>
      <w:r w:rsidR="00234A4D" w:rsidRPr="00F57AF0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F57AF0">
        <w:rPr>
          <w:rFonts w:ascii="細明體" w:eastAsia="細明體" w:hAnsi="細明體" w:hint="eastAsia"/>
          <w:bCs/>
          <w:kern w:val="2"/>
          <w:lang w:eastAsia="zh-TW"/>
        </w:rPr>
        <w:t>且</w:t>
      </w:r>
      <w:r w:rsidR="00234A4D" w:rsidRPr="00F57AF0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Pr="00F57AF0">
        <w:rPr>
          <w:rFonts w:ascii="細明體" w:eastAsia="細明體" w:hAnsi="細明體" w:hint="eastAsia"/>
          <w:bCs/>
          <w:kern w:val="2"/>
          <w:lang w:eastAsia="zh-TW"/>
        </w:rPr>
        <w:t>是否更新契約效力</w:t>
      </w:r>
      <w:r w:rsidR="0005007B" w:rsidRPr="00F57AF0">
        <w:rPr>
          <w:rFonts w:ascii="細明體" w:eastAsia="細明體" w:hAnsi="細明體" w:hint="eastAsia"/>
          <w:bCs/>
          <w:kern w:val="2"/>
          <w:lang w:eastAsia="zh-TW"/>
        </w:rPr>
        <w:t>不</w:t>
      </w:r>
      <w:r w:rsidR="00234A4D" w:rsidRPr="00F57AF0">
        <w:rPr>
          <w:rFonts w:ascii="細明體" w:eastAsia="細明體" w:hAnsi="細明體" w:hint="eastAsia"/>
          <w:bCs/>
          <w:kern w:val="2"/>
          <w:lang w:eastAsia="zh-TW"/>
        </w:rPr>
        <w:t>為</w:t>
      </w:r>
      <w:r w:rsidR="0005007B" w:rsidRPr="00F57AF0">
        <w:rPr>
          <w:rFonts w:ascii="細明體" w:eastAsia="細明體" w:hAnsi="細明體" w:hint="eastAsia"/>
          <w:bCs/>
          <w:kern w:val="2"/>
          <w:lang w:eastAsia="zh-TW"/>
        </w:rPr>
        <w:t xml:space="preserve"> </w:t>
      </w:r>
      <w:r w:rsidR="00234A4D" w:rsidRPr="00F57AF0">
        <w:rPr>
          <w:rFonts w:ascii="細明體" w:eastAsia="細明體" w:hAnsi="細明體"/>
          <w:bCs/>
          <w:kern w:val="2"/>
          <w:lang w:eastAsia="zh-TW"/>
        </w:rPr>
        <w:t>‘</w:t>
      </w:r>
      <w:r w:rsidR="0005007B" w:rsidRPr="00F57AF0">
        <w:rPr>
          <w:rFonts w:ascii="細明體" w:eastAsia="細明體" w:hAnsi="細明體" w:hint="eastAsia"/>
          <w:bCs/>
          <w:kern w:val="2"/>
          <w:lang w:eastAsia="zh-TW"/>
        </w:rPr>
        <w:t>Y</w:t>
      </w:r>
      <w:r w:rsidR="00234A4D" w:rsidRPr="00F57AF0">
        <w:rPr>
          <w:rFonts w:ascii="細明體" w:eastAsia="細明體" w:hAnsi="細明體"/>
          <w:bCs/>
          <w:kern w:val="2"/>
          <w:lang w:eastAsia="zh-TW"/>
        </w:rPr>
        <w:t>’</w:t>
      </w:r>
    </w:p>
    <w:p w:rsidR="004B3AFA" w:rsidRPr="00F57AF0" w:rsidRDefault="00234A4D" w:rsidP="00234A4D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57AF0">
        <w:rPr>
          <w:rFonts w:ascii="細明體" w:eastAsia="細明體" w:hAnsi="細明體" w:hint="eastAsia"/>
          <w:bCs/>
          <w:kern w:val="2"/>
          <w:lang w:eastAsia="zh-TW"/>
        </w:rPr>
        <w:t>IF 不符合</w:t>
      </w:r>
      <w:r w:rsidR="004B3AFA" w:rsidRPr="00F57AF0">
        <w:rPr>
          <w:rFonts w:ascii="細明體" w:eastAsia="細明體" w:hAnsi="細明體" w:hint="eastAsia"/>
          <w:bCs/>
          <w:kern w:val="2"/>
          <w:lang w:eastAsia="zh-TW"/>
        </w:rPr>
        <w:t>：</w:t>
      </w:r>
    </w:p>
    <w:p w:rsidR="00234A4D" w:rsidRPr="00F57AF0" w:rsidRDefault="00234A4D" w:rsidP="004B3AFA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57AF0">
        <w:rPr>
          <w:rFonts w:ascii="細明體" w:eastAsia="細明體" w:hAnsi="細明體" w:hint="eastAsia"/>
          <w:bCs/>
          <w:kern w:val="2"/>
          <w:lang w:eastAsia="zh-TW"/>
        </w:rPr>
        <w:t xml:space="preserve">顯示 </w:t>
      </w:r>
      <w:r w:rsidRPr="00F57AF0">
        <w:rPr>
          <w:rFonts w:ascii="細明體" w:eastAsia="細明體" w:hAnsi="細明體"/>
          <w:bCs/>
          <w:kern w:val="2"/>
          <w:lang w:eastAsia="zh-TW"/>
        </w:rPr>
        <w:t>‘</w:t>
      </w:r>
      <w:r w:rsidRPr="00F57AF0">
        <w:rPr>
          <w:rFonts w:ascii="細明體" w:eastAsia="細明體" w:hAnsi="細明體" w:hint="eastAsia"/>
          <w:bCs/>
          <w:kern w:val="2"/>
          <w:lang w:eastAsia="zh-TW"/>
        </w:rPr>
        <w:t>受理編號：</w:t>
      </w:r>
      <w:r w:rsidRPr="00F57AF0">
        <w:rPr>
          <w:rFonts w:ascii="細明體" w:eastAsia="細明體" w:hAnsi="細明體"/>
          <w:bCs/>
          <w:kern w:val="2"/>
          <w:lang w:eastAsia="zh-TW"/>
        </w:rPr>
        <w:t>’</w:t>
      </w:r>
      <w:r w:rsidRPr="00F57AF0">
        <w:rPr>
          <w:rFonts w:ascii="細明體" w:eastAsia="細明體" w:hAnsi="細明體" w:hint="eastAsia"/>
          <w:bCs/>
          <w:kern w:val="2"/>
          <w:lang w:eastAsia="zh-TW"/>
        </w:rPr>
        <w:t xml:space="preserve">+ $受理編號 + </w:t>
      </w:r>
      <w:r w:rsidRPr="00F57AF0">
        <w:rPr>
          <w:rFonts w:ascii="細明體" w:eastAsia="細明體" w:hAnsi="細明體"/>
          <w:bCs/>
          <w:kern w:val="2"/>
          <w:lang w:eastAsia="zh-TW"/>
        </w:rPr>
        <w:t>‘</w:t>
      </w:r>
      <w:r w:rsidRPr="00F57AF0">
        <w:rPr>
          <w:rFonts w:ascii="細明體" w:eastAsia="細明體" w:hAnsi="細明體" w:hint="eastAsia"/>
          <w:bCs/>
          <w:kern w:val="2"/>
          <w:lang w:eastAsia="zh-TW"/>
        </w:rPr>
        <w:t>，保單號碼：</w:t>
      </w:r>
      <w:r w:rsidRPr="00F57AF0">
        <w:rPr>
          <w:rFonts w:ascii="細明體" w:eastAsia="細明體" w:hAnsi="細明體"/>
          <w:bCs/>
          <w:kern w:val="2"/>
          <w:lang w:eastAsia="zh-TW"/>
        </w:rPr>
        <w:t>’</w:t>
      </w:r>
      <w:r w:rsidRPr="00F57AF0">
        <w:rPr>
          <w:rFonts w:ascii="細明體" w:eastAsia="細明體" w:hAnsi="細明體" w:hint="eastAsia"/>
          <w:bCs/>
          <w:kern w:val="2"/>
          <w:lang w:eastAsia="zh-TW"/>
        </w:rPr>
        <w:t>+ $該筆.保單號碼 +</w:t>
      </w:r>
    </w:p>
    <w:p w:rsidR="001B5796" w:rsidRPr="00F57AF0" w:rsidRDefault="00234A4D" w:rsidP="001B5796">
      <w:pPr>
        <w:pStyle w:val="Tabletext"/>
        <w:keepLines w:val="0"/>
        <w:spacing w:after="0" w:line="240" w:lineRule="auto"/>
        <w:ind w:left="2551"/>
        <w:rPr>
          <w:rFonts w:ascii="細明體" w:eastAsia="細明體" w:hAnsi="細明體"/>
          <w:bCs/>
          <w:kern w:val="2"/>
          <w:lang w:eastAsia="zh-TW"/>
        </w:rPr>
      </w:pPr>
      <w:r w:rsidRPr="00F57AF0">
        <w:rPr>
          <w:rFonts w:ascii="細明體" w:eastAsia="細明體" w:hAnsi="細明體" w:hint="eastAsia"/>
          <w:bCs/>
          <w:kern w:val="2"/>
          <w:lang w:eastAsia="zh-TW"/>
        </w:rPr>
        <w:t xml:space="preserve">   </w:t>
      </w:r>
      <w:r w:rsidRPr="00F57AF0">
        <w:rPr>
          <w:rFonts w:ascii="細明體" w:eastAsia="細明體" w:hAnsi="細明體"/>
          <w:bCs/>
          <w:kern w:val="2"/>
          <w:lang w:eastAsia="zh-TW"/>
        </w:rPr>
        <w:t>‘</w:t>
      </w:r>
      <w:r w:rsidRPr="00F57AF0">
        <w:rPr>
          <w:rFonts w:ascii="細明體" w:eastAsia="細明體" w:hAnsi="細明體" w:hint="eastAsia"/>
          <w:bCs/>
          <w:kern w:val="2"/>
          <w:lang w:eastAsia="zh-TW"/>
        </w:rPr>
        <w:t>險別：</w:t>
      </w:r>
      <w:r w:rsidRPr="00F57AF0">
        <w:rPr>
          <w:rFonts w:ascii="細明體" w:eastAsia="細明體" w:hAnsi="細明體"/>
          <w:bCs/>
          <w:kern w:val="2"/>
          <w:lang w:eastAsia="zh-TW"/>
        </w:rPr>
        <w:t>’</w:t>
      </w:r>
      <w:r w:rsidRPr="00F57AF0">
        <w:rPr>
          <w:rFonts w:ascii="細明體" w:eastAsia="細明體" w:hAnsi="細明體" w:hint="eastAsia"/>
          <w:bCs/>
          <w:kern w:val="2"/>
          <w:lang w:eastAsia="zh-TW"/>
        </w:rPr>
        <w:t xml:space="preserve">+  $該筆.險別 + </w:t>
      </w:r>
      <w:r w:rsidRPr="00F57AF0">
        <w:rPr>
          <w:rFonts w:ascii="細明體" w:eastAsia="細明體" w:hAnsi="細明體"/>
          <w:bCs/>
          <w:kern w:val="2"/>
          <w:lang w:eastAsia="zh-TW"/>
        </w:rPr>
        <w:t>’</w:t>
      </w:r>
      <w:r w:rsidRPr="00F57AF0">
        <w:rPr>
          <w:rFonts w:ascii="細明體" w:eastAsia="細明體" w:hAnsi="細明體" w:hint="eastAsia"/>
          <w:bCs/>
          <w:kern w:val="2"/>
          <w:lang w:eastAsia="zh-TW"/>
        </w:rPr>
        <w:t>，理賠保險金名稱：</w:t>
      </w:r>
      <w:r w:rsidRPr="00F57AF0">
        <w:rPr>
          <w:rFonts w:ascii="細明體" w:eastAsia="細明體" w:hAnsi="細明體"/>
          <w:bCs/>
          <w:kern w:val="2"/>
          <w:lang w:eastAsia="zh-TW"/>
        </w:rPr>
        <w:t>’</w:t>
      </w:r>
      <w:r w:rsidRPr="00F57AF0">
        <w:rPr>
          <w:rFonts w:ascii="細明體" w:eastAsia="細明體" w:hAnsi="細明體" w:hint="eastAsia"/>
          <w:bCs/>
          <w:kern w:val="2"/>
          <w:lang w:eastAsia="zh-TW"/>
        </w:rPr>
        <w:t xml:space="preserve">+ $該筆.理賠保險金名稱 + </w:t>
      </w:r>
      <w:r w:rsidRPr="00F57AF0">
        <w:rPr>
          <w:rFonts w:ascii="細明體" w:eastAsia="細明體" w:hAnsi="細明體"/>
          <w:bCs/>
          <w:kern w:val="2"/>
          <w:lang w:eastAsia="zh-TW"/>
        </w:rPr>
        <w:t>‘</w:t>
      </w:r>
      <w:r w:rsidRPr="00F57AF0">
        <w:rPr>
          <w:rFonts w:ascii="細明體" w:eastAsia="細明體" w:hAnsi="細明體" w:hint="eastAsia"/>
          <w:bCs/>
          <w:kern w:val="2"/>
          <w:lang w:eastAsia="zh-TW"/>
        </w:rPr>
        <w:t>尚未開放取消</w:t>
      </w:r>
      <w:r w:rsidRPr="00F57AF0">
        <w:rPr>
          <w:rFonts w:ascii="細明體" w:eastAsia="細明體" w:hAnsi="細明體"/>
          <w:bCs/>
          <w:kern w:val="2"/>
          <w:lang w:eastAsia="zh-TW"/>
        </w:rPr>
        <w:t>’</w:t>
      </w:r>
      <w:r w:rsidRPr="00F57AF0">
        <w:rPr>
          <w:rFonts w:ascii="細明體" w:eastAsia="細明體" w:hAnsi="細明體" w:hint="eastAsia"/>
          <w:bCs/>
          <w:kern w:val="2"/>
          <w:lang w:eastAsia="zh-TW"/>
        </w:rPr>
        <w:t>。</w:t>
      </w:r>
    </w:p>
    <w:p w:rsidR="00234A4D" w:rsidRPr="00F57AF0" w:rsidRDefault="00234A4D" w:rsidP="004B3AFA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57AF0">
        <w:rPr>
          <w:rFonts w:ascii="細明體" w:eastAsia="細明體" w:hAnsi="細明體" w:hint="eastAsia"/>
          <w:bCs/>
          <w:kern w:val="2"/>
          <w:lang w:eastAsia="zh-TW"/>
        </w:rPr>
        <w:t>RETURN。</w:t>
      </w:r>
    </w:p>
    <w:p w:rsidR="004B3AFA" w:rsidRPr="00F57AF0" w:rsidRDefault="004B3AFA" w:rsidP="004B3AF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57AF0">
        <w:rPr>
          <w:rFonts w:ascii="細明體" w:eastAsia="細明體" w:hAnsi="細明體" w:hint="eastAsia"/>
          <w:bCs/>
          <w:kern w:val="2"/>
          <w:lang w:eastAsia="zh-TW"/>
        </w:rPr>
        <w:t>END IF。</w:t>
      </w:r>
    </w:p>
    <w:p w:rsidR="0081052A" w:rsidRPr="00F57AF0" w:rsidRDefault="0081052A" w:rsidP="0081052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57AF0">
        <w:rPr>
          <w:rFonts w:ascii="細明體" w:eastAsia="細明體" w:hAnsi="細明體" w:hint="eastAsia"/>
          <w:bCs/>
          <w:kern w:val="2"/>
          <w:lang w:eastAsia="zh-TW"/>
        </w:rPr>
        <w:t>檢查是否為部分結案件：</w:t>
      </w:r>
    </w:p>
    <w:p w:rsidR="0081052A" w:rsidRPr="00F57AF0" w:rsidRDefault="0081052A" w:rsidP="0081052A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57AF0">
        <w:rPr>
          <w:rFonts w:ascii="細明體" w:eastAsia="細明體" w:hAnsi="細明體" w:hint="eastAsia"/>
          <w:bCs/>
          <w:kern w:val="2"/>
          <w:lang w:eastAsia="zh-TW"/>
        </w:rPr>
        <w:t>READ DTAAA001 BY 畫面點選之受理編號將最後兩碼+1讀取(EX:畫面點選1210260005LH03，則以1210260005LH04讀取)</w:t>
      </w:r>
    </w:p>
    <w:p w:rsidR="0081052A" w:rsidRPr="00F57AF0" w:rsidRDefault="0081052A" w:rsidP="0081052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57AF0">
        <w:rPr>
          <w:rFonts w:ascii="細明體" w:eastAsia="細明體" w:hAnsi="細明體" w:hint="eastAsia"/>
          <w:bCs/>
          <w:kern w:val="2"/>
          <w:lang w:eastAsia="zh-TW"/>
        </w:rPr>
        <w:t>IF FND</w:t>
      </w:r>
    </w:p>
    <w:p w:rsidR="0081052A" w:rsidRPr="00F57AF0" w:rsidRDefault="0081052A" w:rsidP="0081052A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57AF0">
        <w:rPr>
          <w:rFonts w:ascii="細明體" w:eastAsia="細明體" w:hAnsi="細明體" w:hint="eastAsia"/>
          <w:bCs/>
          <w:kern w:val="2"/>
          <w:lang w:eastAsia="zh-TW"/>
        </w:rPr>
        <w:t xml:space="preserve">顯示 </w:t>
      </w:r>
      <w:r w:rsidRPr="00F57AF0">
        <w:rPr>
          <w:rFonts w:ascii="細明體" w:eastAsia="細明體" w:hAnsi="細明體"/>
          <w:bCs/>
          <w:kern w:val="2"/>
          <w:lang w:eastAsia="zh-TW"/>
        </w:rPr>
        <w:t>‘</w:t>
      </w:r>
      <w:r w:rsidRPr="00F57AF0">
        <w:rPr>
          <w:rFonts w:ascii="細明體" w:eastAsia="細明體" w:hAnsi="細明體" w:hint="eastAsia"/>
          <w:bCs/>
          <w:kern w:val="2"/>
          <w:lang w:eastAsia="zh-TW"/>
        </w:rPr>
        <w:t>部分結案件尚未開放取消</w:t>
      </w:r>
      <w:r w:rsidRPr="00F57AF0">
        <w:rPr>
          <w:rFonts w:ascii="細明體" w:eastAsia="細明體" w:hAnsi="細明體"/>
          <w:bCs/>
          <w:kern w:val="2"/>
          <w:lang w:eastAsia="zh-TW"/>
        </w:rPr>
        <w:t>’</w:t>
      </w:r>
      <w:r w:rsidRPr="00F57AF0">
        <w:rPr>
          <w:rFonts w:ascii="細明體" w:eastAsia="細明體" w:hAnsi="細明體" w:hint="eastAsia"/>
          <w:bCs/>
          <w:kern w:val="2"/>
          <w:lang w:eastAsia="zh-TW"/>
        </w:rPr>
        <w:t>。</w:t>
      </w:r>
    </w:p>
    <w:p w:rsidR="0081052A" w:rsidRPr="00F57AF0" w:rsidRDefault="0081052A" w:rsidP="0081052A">
      <w:pPr>
        <w:pStyle w:val="Tabletext"/>
        <w:keepLines w:val="0"/>
        <w:numPr>
          <w:ilvl w:val="5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57AF0">
        <w:rPr>
          <w:rFonts w:ascii="細明體" w:eastAsia="細明體" w:hAnsi="細明體" w:hint="eastAsia"/>
          <w:bCs/>
          <w:kern w:val="2"/>
          <w:lang w:eastAsia="zh-TW"/>
        </w:rPr>
        <w:t>RETURN。</w:t>
      </w:r>
    </w:p>
    <w:p w:rsidR="0081052A" w:rsidRPr="00F57AF0" w:rsidRDefault="0081052A" w:rsidP="0081052A">
      <w:pPr>
        <w:pStyle w:val="Tabletext"/>
        <w:keepLines w:val="0"/>
        <w:numPr>
          <w:ilvl w:val="4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57AF0">
        <w:rPr>
          <w:rFonts w:ascii="細明體" w:eastAsia="細明體" w:hAnsi="細明體" w:hint="eastAsia"/>
          <w:bCs/>
          <w:kern w:val="2"/>
          <w:lang w:eastAsia="zh-TW"/>
        </w:rPr>
        <w:t>END IF。</w:t>
      </w:r>
    </w:p>
    <w:p w:rsidR="00AB7BEC" w:rsidRPr="00F57AF0" w:rsidRDefault="00AB7BEC" w:rsidP="00AB7BE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57AF0">
        <w:rPr>
          <w:rFonts w:ascii="細明體" w:eastAsia="細明體" w:hAnsi="細明體" w:hint="eastAsia"/>
          <w:lang w:eastAsia="zh-TW"/>
        </w:rPr>
        <w:t>CALL AA_B2Z100，BY參數：</w:t>
      </w:r>
    </w:p>
    <w:p w:rsidR="00AB7BEC" w:rsidRPr="00F57AF0" w:rsidRDefault="00AB7BEC" w:rsidP="00AB7BE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57AF0">
        <w:rPr>
          <w:rFonts w:ascii="細明體" w:eastAsia="細明體" w:hAnsi="細明體" w:hint="eastAsia"/>
          <w:lang w:eastAsia="zh-TW"/>
        </w:rPr>
        <w:t>受理編號：畫面。</w:t>
      </w:r>
    </w:p>
    <w:p w:rsidR="00AB7BEC" w:rsidRPr="00F57AF0" w:rsidRDefault="00AB7BEC" w:rsidP="00AB7BE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57AF0">
        <w:rPr>
          <w:rFonts w:ascii="細明體" w:eastAsia="細明體" w:hAnsi="細明體" w:hint="eastAsia"/>
          <w:lang w:eastAsia="zh-TW"/>
        </w:rPr>
        <w:t>取消人員：登入使用者。</w:t>
      </w:r>
    </w:p>
    <w:p w:rsidR="00AB7BEC" w:rsidRPr="00F57AF0" w:rsidRDefault="00AB7BEC" w:rsidP="00AB7BE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57AF0">
        <w:rPr>
          <w:rFonts w:ascii="細明體" w:eastAsia="細明體" w:hAnsi="細明體" w:hint="eastAsia"/>
          <w:bCs/>
          <w:kern w:val="2"/>
          <w:lang w:eastAsia="zh-TW"/>
        </w:rPr>
        <w:t>取消人員姓名：登入使用者姓名。</w:t>
      </w:r>
    </w:p>
    <w:p w:rsidR="00AB7BEC" w:rsidRPr="00F57AF0" w:rsidRDefault="00AB7BEC" w:rsidP="00AB7BE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57AF0">
        <w:rPr>
          <w:rFonts w:ascii="細明體" w:eastAsia="細明體" w:hAnsi="細明體" w:hint="eastAsia"/>
          <w:bCs/>
          <w:kern w:val="2"/>
          <w:lang w:eastAsia="zh-TW"/>
        </w:rPr>
        <w:t>取消單位：登入使用者單位。</w:t>
      </w:r>
    </w:p>
    <w:p w:rsidR="00AB7BEC" w:rsidRPr="00F57AF0" w:rsidRDefault="00AB7BEC" w:rsidP="00AB7BE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57AF0">
        <w:rPr>
          <w:rFonts w:ascii="細明體" w:eastAsia="細明體" w:hAnsi="細明體" w:hint="eastAsia"/>
          <w:bCs/>
          <w:kern w:val="2"/>
          <w:lang w:eastAsia="zh-TW"/>
        </w:rPr>
        <w:t>沖正表示：False。</w:t>
      </w:r>
    </w:p>
    <w:p w:rsidR="00AB7BEC" w:rsidRPr="00F57AF0" w:rsidRDefault="00AB7BEC" w:rsidP="00AB7BE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/>
          <w:bCs/>
          <w:kern w:val="2"/>
          <w:lang w:eastAsia="zh-TW"/>
        </w:rPr>
      </w:pPr>
      <w:r w:rsidRPr="00F57AF0">
        <w:rPr>
          <w:rFonts w:ascii="細明體" w:eastAsia="細明體" w:hAnsi="細明體" w:hint="eastAsia"/>
          <w:bCs/>
          <w:kern w:val="2"/>
          <w:lang w:eastAsia="zh-TW"/>
        </w:rPr>
        <w:t xml:space="preserve">IF 模組正常結束，顯示 </w:t>
      </w:r>
      <w:r w:rsidRPr="00F57AF0">
        <w:rPr>
          <w:rFonts w:ascii="細明體" w:eastAsia="細明體" w:hAnsi="細明體"/>
          <w:bCs/>
          <w:kern w:val="2"/>
          <w:lang w:eastAsia="zh-TW"/>
        </w:rPr>
        <w:t>‘</w:t>
      </w:r>
      <w:r w:rsidRPr="00F57AF0">
        <w:rPr>
          <w:rFonts w:ascii="細明體" w:eastAsia="細明體" w:hAnsi="細明體" w:hint="eastAsia"/>
          <w:bCs/>
          <w:kern w:val="2"/>
          <w:lang w:eastAsia="zh-TW"/>
        </w:rPr>
        <w:t>取消交易完成</w:t>
      </w:r>
      <w:r w:rsidRPr="00F57AF0">
        <w:rPr>
          <w:rFonts w:ascii="細明體" w:eastAsia="細明體" w:hAnsi="細明體"/>
          <w:bCs/>
          <w:kern w:val="2"/>
          <w:lang w:eastAsia="zh-TW"/>
        </w:rPr>
        <w:t>’</w:t>
      </w:r>
      <w:r w:rsidRPr="00F57AF0">
        <w:rPr>
          <w:rFonts w:ascii="細明體" w:eastAsia="細明體" w:hAnsi="細明體" w:hint="eastAsia"/>
          <w:bCs/>
          <w:kern w:val="2"/>
          <w:lang w:eastAsia="zh-TW"/>
        </w:rPr>
        <w:t>。</w:t>
      </w:r>
    </w:p>
    <w:p w:rsidR="00AB7BEC" w:rsidRPr="00F57AF0" w:rsidRDefault="00AB7BEC" w:rsidP="00AB7BEC">
      <w:pPr>
        <w:pStyle w:val="Tabletext"/>
        <w:keepLines w:val="0"/>
        <w:spacing w:after="0" w:line="240" w:lineRule="auto"/>
        <w:rPr>
          <w:rFonts w:ascii="細明體" w:eastAsia="細明體" w:hAnsi="細明體"/>
          <w:bCs/>
          <w:lang w:eastAsia="zh-TW"/>
        </w:rPr>
      </w:pPr>
    </w:p>
    <w:p w:rsidR="00AB7BEC" w:rsidRPr="00F57AF0" w:rsidRDefault="00AB7BEC" w:rsidP="00AB7BEC">
      <w:pPr>
        <w:pStyle w:val="Tabletext"/>
        <w:keepLines w:val="0"/>
        <w:spacing w:after="0" w:line="240" w:lineRule="auto"/>
        <w:rPr>
          <w:rFonts w:ascii="細明體" w:eastAsia="細明體" w:hAnsi="細明體"/>
          <w:bCs/>
          <w:lang w:eastAsia="zh-TW"/>
        </w:rPr>
      </w:pPr>
    </w:p>
    <w:sectPr w:rsidR="00AB7BEC" w:rsidRPr="00F57AF0" w:rsidSect="00417064">
      <w:footerReference w:type="even" r:id="rId9"/>
      <w:footerReference w:type="default" r:id="rId10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2C1" w:rsidRDefault="002212C1">
      <w:r>
        <w:separator/>
      </w:r>
    </w:p>
  </w:endnote>
  <w:endnote w:type="continuationSeparator" w:id="0">
    <w:p w:rsidR="002212C1" w:rsidRDefault="00221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955BD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2C1" w:rsidRDefault="002212C1">
      <w:r>
        <w:separator/>
      </w:r>
    </w:p>
  </w:footnote>
  <w:footnote w:type="continuationSeparator" w:id="0">
    <w:p w:rsidR="002212C1" w:rsidRDefault="00221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8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9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DB5611B"/>
    <w:multiLevelType w:val="hybridMultilevel"/>
    <w:tmpl w:val="ED7A0838"/>
    <w:lvl w:ilvl="0" w:tplc="39B8A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16"/>
  </w:num>
  <w:num w:numId="5">
    <w:abstractNumId w:val="8"/>
  </w:num>
  <w:num w:numId="6">
    <w:abstractNumId w:val="10"/>
  </w:num>
  <w:num w:numId="7">
    <w:abstractNumId w:val="18"/>
  </w:num>
  <w:num w:numId="8">
    <w:abstractNumId w:val="19"/>
  </w:num>
  <w:num w:numId="9">
    <w:abstractNumId w:val="2"/>
  </w:num>
  <w:num w:numId="10">
    <w:abstractNumId w:val="9"/>
  </w:num>
  <w:num w:numId="11">
    <w:abstractNumId w:val="5"/>
  </w:num>
  <w:num w:numId="12">
    <w:abstractNumId w:val="7"/>
  </w:num>
  <w:num w:numId="13">
    <w:abstractNumId w:val="14"/>
  </w:num>
  <w:num w:numId="14">
    <w:abstractNumId w:val="15"/>
  </w:num>
  <w:num w:numId="15">
    <w:abstractNumId w:val="6"/>
  </w:num>
  <w:num w:numId="16">
    <w:abstractNumId w:val="13"/>
  </w:num>
  <w:num w:numId="17">
    <w:abstractNumId w:val="17"/>
  </w:num>
  <w:num w:numId="18">
    <w:abstractNumId w:val="0"/>
  </w:num>
  <w:num w:numId="19">
    <w:abstractNumId w:val="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5007B"/>
    <w:rsid w:val="00055601"/>
    <w:rsid w:val="00057785"/>
    <w:rsid w:val="00062328"/>
    <w:rsid w:val="00073519"/>
    <w:rsid w:val="00076FBA"/>
    <w:rsid w:val="000800FF"/>
    <w:rsid w:val="00086E90"/>
    <w:rsid w:val="000A7C4F"/>
    <w:rsid w:val="000D1099"/>
    <w:rsid w:val="000D2D7F"/>
    <w:rsid w:val="000D3892"/>
    <w:rsid w:val="000E5F19"/>
    <w:rsid w:val="001249B7"/>
    <w:rsid w:val="00126731"/>
    <w:rsid w:val="00127011"/>
    <w:rsid w:val="00145DDA"/>
    <w:rsid w:val="00156A28"/>
    <w:rsid w:val="0015744E"/>
    <w:rsid w:val="001606A7"/>
    <w:rsid w:val="001724C1"/>
    <w:rsid w:val="001778A7"/>
    <w:rsid w:val="00185767"/>
    <w:rsid w:val="00187B05"/>
    <w:rsid w:val="00190DF8"/>
    <w:rsid w:val="00194232"/>
    <w:rsid w:val="001A2F04"/>
    <w:rsid w:val="001B2A98"/>
    <w:rsid w:val="001B5796"/>
    <w:rsid w:val="001D7BDB"/>
    <w:rsid w:val="001E2E2E"/>
    <w:rsid w:val="002051BC"/>
    <w:rsid w:val="002212C1"/>
    <w:rsid w:val="002225FA"/>
    <w:rsid w:val="00232ED1"/>
    <w:rsid w:val="00234A4D"/>
    <w:rsid w:val="00252551"/>
    <w:rsid w:val="00287ABA"/>
    <w:rsid w:val="002A3F8C"/>
    <w:rsid w:val="002A4D87"/>
    <w:rsid w:val="002B0AB6"/>
    <w:rsid w:val="002B381A"/>
    <w:rsid w:val="002C6295"/>
    <w:rsid w:val="002F61B6"/>
    <w:rsid w:val="002F7FCC"/>
    <w:rsid w:val="0031642E"/>
    <w:rsid w:val="00323FB8"/>
    <w:rsid w:val="0032607E"/>
    <w:rsid w:val="003354D9"/>
    <w:rsid w:val="00335DF5"/>
    <w:rsid w:val="0035109E"/>
    <w:rsid w:val="00353371"/>
    <w:rsid w:val="003572AC"/>
    <w:rsid w:val="003646BE"/>
    <w:rsid w:val="00364751"/>
    <w:rsid w:val="00367139"/>
    <w:rsid w:val="003763F5"/>
    <w:rsid w:val="00386C3A"/>
    <w:rsid w:val="00391DF0"/>
    <w:rsid w:val="003A4765"/>
    <w:rsid w:val="003B6BF5"/>
    <w:rsid w:val="003B7861"/>
    <w:rsid w:val="003D17CE"/>
    <w:rsid w:val="003D6F23"/>
    <w:rsid w:val="003E3722"/>
    <w:rsid w:val="003E42E3"/>
    <w:rsid w:val="003F4398"/>
    <w:rsid w:val="003F795D"/>
    <w:rsid w:val="00403547"/>
    <w:rsid w:val="00413605"/>
    <w:rsid w:val="00417064"/>
    <w:rsid w:val="00417A9E"/>
    <w:rsid w:val="0043482C"/>
    <w:rsid w:val="0044335B"/>
    <w:rsid w:val="00443676"/>
    <w:rsid w:val="00450F8B"/>
    <w:rsid w:val="0045427C"/>
    <w:rsid w:val="00467856"/>
    <w:rsid w:val="00467DFD"/>
    <w:rsid w:val="0047022C"/>
    <w:rsid w:val="00483F12"/>
    <w:rsid w:val="004911D8"/>
    <w:rsid w:val="00491A19"/>
    <w:rsid w:val="004955BD"/>
    <w:rsid w:val="004A6205"/>
    <w:rsid w:val="004B08CA"/>
    <w:rsid w:val="004B3AFA"/>
    <w:rsid w:val="004C2FEB"/>
    <w:rsid w:val="004C5056"/>
    <w:rsid w:val="004D03CC"/>
    <w:rsid w:val="004F6BE7"/>
    <w:rsid w:val="005145E2"/>
    <w:rsid w:val="00531E06"/>
    <w:rsid w:val="00534A18"/>
    <w:rsid w:val="00535F08"/>
    <w:rsid w:val="00537241"/>
    <w:rsid w:val="00550F55"/>
    <w:rsid w:val="005511B4"/>
    <w:rsid w:val="00573BA2"/>
    <w:rsid w:val="00575B37"/>
    <w:rsid w:val="00584A7D"/>
    <w:rsid w:val="005C241B"/>
    <w:rsid w:val="005C7094"/>
    <w:rsid w:val="005D48B3"/>
    <w:rsid w:val="005D4CF1"/>
    <w:rsid w:val="005E15F2"/>
    <w:rsid w:val="005E7C47"/>
    <w:rsid w:val="005F1372"/>
    <w:rsid w:val="005F208D"/>
    <w:rsid w:val="005F5C21"/>
    <w:rsid w:val="00603130"/>
    <w:rsid w:val="00624DD8"/>
    <w:rsid w:val="006370B1"/>
    <w:rsid w:val="00640B0C"/>
    <w:rsid w:val="00665BDA"/>
    <w:rsid w:val="00674A0A"/>
    <w:rsid w:val="0068181D"/>
    <w:rsid w:val="006856F7"/>
    <w:rsid w:val="006A265F"/>
    <w:rsid w:val="006A26A9"/>
    <w:rsid w:val="006A47E3"/>
    <w:rsid w:val="006B0C6C"/>
    <w:rsid w:val="006B61CF"/>
    <w:rsid w:val="006C0067"/>
    <w:rsid w:val="006C0CC9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6C34"/>
    <w:rsid w:val="007176A3"/>
    <w:rsid w:val="00717C6B"/>
    <w:rsid w:val="00722A11"/>
    <w:rsid w:val="007235C7"/>
    <w:rsid w:val="00731DED"/>
    <w:rsid w:val="0075297D"/>
    <w:rsid w:val="00765834"/>
    <w:rsid w:val="00766299"/>
    <w:rsid w:val="00766737"/>
    <w:rsid w:val="007817A0"/>
    <w:rsid w:val="00790F0E"/>
    <w:rsid w:val="0079246B"/>
    <w:rsid w:val="007A490A"/>
    <w:rsid w:val="007B4376"/>
    <w:rsid w:val="007B6D0C"/>
    <w:rsid w:val="007B75AF"/>
    <w:rsid w:val="007F1037"/>
    <w:rsid w:val="007F4BA8"/>
    <w:rsid w:val="007F7D33"/>
    <w:rsid w:val="0081052A"/>
    <w:rsid w:val="008266BB"/>
    <w:rsid w:val="00835FC8"/>
    <w:rsid w:val="008503E7"/>
    <w:rsid w:val="008747CD"/>
    <w:rsid w:val="008749B9"/>
    <w:rsid w:val="00875CDA"/>
    <w:rsid w:val="00892512"/>
    <w:rsid w:val="00896C74"/>
    <w:rsid w:val="008A5D36"/>
    <w:rsid w:val="008A7E85"/>
    <w:rsid w:val="008B1784"/>
    <w:rsid w:val="008B5188"/>
    <w:rsid w:val="008C0E51"/>
    <w:rsid w:val="008C3A84"/>
    <w:rsid w:val="008C3D93"/>
    <w:rsid w:val="008D0E85"/>
    <w:rsid w:val="008E119A"/>
    <w:rsid w:val="008E484E"/>
    <w:rsid w:val="008F0A6C"/>
    <w:rsid w:val="008F6D0F"/>
    <w:rsid w:val="008F7E02"/>
    <w:rsid w:val="00914A39"/>
    <w:rsid w:val="00926ECC"/>
    <w:rsid w:val="009337AD"/>
    <w:rsid w:val="0095275D"/>
    <w:rsid w:val="009617E5"/>
    <w:rsid w:val="00963BA2"/>
    <w:rsid w:val="00964E9E"/>
    <w:rsid w:val="0096519E"/>
    <w:rsid w:val="0097019D"/>
    <w:rsid w:val="00971B8D"/>
    <w:rsid w:val="0098487E"/>
    <w:rsid w:val="00996447"/>
    <w:rsid w:val="009973B6"/>
    <w:rsid w:val="009A0E09"/>
    <w:rsid w:val="009A0E54"/>
    <w:rsid w:val="009A1ADD"/>
    <w:rsid w:val="009A6B2B"/>
    <w:rsid w:val="009B23D8"/>
    <w:rsid w:val="009B434E"/>
    <w:rsid w:val="009B56A8"/>
    <w:rsid w:val="009B7060"/>
    <w:rsid w:val="009C012E"/>
    <w:rsid w:val="009D0511"/>
    <w:rsid w:val="009D1DB3"/>
    <w:rsid w:val="009E15B4"/>
    <w:rsid w:val="00A07D6F"/>
    <w:rsid w:val="00A22607"/>
    <w:rsid w:val="00A24376"/>
    <w:rsid w:val="00A515C3"/>
    <w:rsid w:val="00A517D1"/>
    <w:rsid w:val="00A56CC1"/>
    <w:rsid w:val="00A61DDB"/>
    <w:rsid w:val="00A645B7"/>
    <w:rsid w:val="00A72ABE"/>
    <w:rsid w:val="00A8390F"/>
    <w:rsid w:val="00A861AF"/>
    <w:rsid w:val="00AA6071"/>
    <w:rsid w:val="00AB160E"/>
    <w:rsid w:val="00AB7BEC"/>
    <w:rsid w:val="00AC7E65"/>
    <w:rsid w:val="00AE6528"/>
    <w:rsid w:val="00AF5EEE"/>
    <w:rsid w:val="00B02ACC"/>
    <w:rsid w:val="00B07D87"/>
    <w:rsid w:val="00B10952"/>
    <w:rsid w:val="00B20050"/>
    <w:rsid w:val="00B26C61"/>
    <w:rsid w:val="00B50370"/>
    <w:rsid w:val="00B524BA"/>
    <w:rsid w:val="00B53ACB"/>
    <w:rsid w:val="00B66886"/>
    <w:rsid w:val="00B930E5"/>
    <w:rsid w:val="00BB0D40"/>
    <w:rsid w:val="00BC2E60"/>
    <w:rsid w:val="00BC4814"/>
    <w:rsid w:val="00BF13EC"/>
    <w:rsid w:val="00BF4E82"/>
    <w:rsid w:val="00C0495D"/>
    <w:rsid w:val="00C14835"/>
    <w:rsid w:val="00C22893"/>
    <w:rsid w:val="00C24F6D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B1327"/>
    <w:rsid w:val="00CC3D25"/>
    <w:rsid w:val="00CC44DF"/>
    <w:rsid w:val="00CD0DE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2614D"/>
    <w:rsid w:val="00D318B2"/>
    <w:rsid w:val="00D368EA"/>
    <w:rsid w:val="00D8139A"/>
    <w:rsid w:val="00D96054"/>
    <w:rsid w:val="00DB0061"/>
    <w:rsid w:val="00DB118B"/>
    <w:rsid w:val="00DD10F3"/>
    <w:rsid w:val="00DF3C28"/>
    <w:rsid w:val="00E0137F"/>
    <w:rsid w:val="00E02CA8"/>
    <w:rsid w:val="00E10BB5"/>
    <w:rsid w:val="00E12758"/>
    <w:rsid w:val="00E23699"/>
    <w:rsid w:val="00E2526A"/>
    <w:rsid w:val="00E27349"/>
    <w:rsid w:val="00E43C0A"/>
    <w:rsid w:val="00E5462A"/>
    <w:rsid w:val="00E85B86"/>
    <w:rsid w:val="00E9066F"/>
    <w:rsid w:val="00E9528F"/>
    <w:rsid w:val="00EA0043"/>
    <w:rsid w:val="00EA2249"/>
    <w:rsid w:val="00EA53FE"/>
    <w:rsid w:val="00EA5809"/>
    <w:rsid w:val="00EC5BAC"/>
    <w:rsid w:val="00EF0A3D"/>
    <w:rsid w:val="00EF21B1"/>
    <w:rsid w:val="00EF28DB"/>
    <w:rsid w:val="00EF4338"/>
    <w:rsid w:val="00F01135"/>
    <w:rsid w:val="00F30E6A"/>
    <w:rsid w:val="00F411B7"/>
    <w:rsid w:val="00F57AF0"/>
    <w:rsid w:val="00F84058"/>
    <w:rsid w:val="00F8409B"/>
    <w:rsid w:val="00F9554A"/>
    <w:rsid w:val="00FA5129"/>
    <w:rsid w:val="00FB5C36"/>
    <w:rsid w:val="00FC1BFF"/>
    <w:rsid w:val="00FD2A3F"/>
    <w:rsid w:val="00FD35AB"/>
    <w:rsid w:val="00FE0322"/>
    <w:rsid w:val="00FE0F2D"/>
    <w:rsid w:val="00FE0F74"/>
    <w:rsid w:val="00FE763F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AutoShape 6"/>
      </o:rules>
    </o:shapelayout>
  </w:shapeDefaults>
  <w:decimalSymbol w:val="."/>
  <w:listSeparator w:val=","/>
  <w15:chartTrackingRefBased/>
  <w15:docId w15:val="{B893E394-243D-49F8-87C5-1B7B891B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paragraph" w:styleId="ab">
    <w:name w:val="Balloon Text"/>
    <w:basedOn w:val="a0"/>
    <w:link w:val="ac"/>
    <w:rsid w:val="005C241B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rsid w:val="005C241B"/>
    <w:rPr>
      <w:rFonts w:ascii="Cambria" w:eastAsia="新細明體" w:hAnsi="Cambria" w:cs="Times New Roman"/>
      <w:kern w:val="2"/>
      <w:sz w:val="18"/>
      <w:szCs w:val="18"/>
    </w:rPr>
  </w:style>
  <w:style w:type="paragraph" w:styleId="ad">
    <w:name w:val="List Paragraph"/>
    <w:basedOn w:val="a0"/>
    <w:uiPriority w:val="34"/>
    <w:qFormat/>
    <w:rsid w:val="009A0E09"/>
    <w:pPr>
      <w:ind w:leftChars="200" w:left="480"/>
    </w:pPr>
  </w:style>
  <w:style w:type="character" w:styleId="ae">
    <w:name w:val="Hyperlink"/>
    <w:uiPriority w:val="99"/>
    <w:unhideWhenUsed/>
    <w:rsid w:val="00F57A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3.cathaylife.com.tw/portal/eformJSP/SF02026/XCSF_ENTR36.j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1461</Characters>
  <Application>Microsoft Office Word</Application>
  <DocSecurity>0</DocSecurity>
  <Lines>12</Lines>
  <Paragraphs>3</Paragraphs>
  <ScaleCrop>false</ScaleCrop>
  <Company>CMT</Company>
  <LinksUpToDate>false</LinksUpToDate>
  <CharactersWithSpaces>1714</CharactersWithSpaces>
  <SharedDoc>false</SharedDoc>
  <HLinks>
    <vt:vector size="6" baseType="variant">
      <vt:variant>
        <vt:i4>2424911</vt:i4>
      </vt:variant>
      <vt:variant>
        <vt:i4>0</vt:i4>
      </vt:variant>
      <vt:variant>
        <vt:i4>0</vt:i4>
      </vt:variant>
      <vt:variant>
        <vt:i4>5</vt:i4>
      </vt:variant>
      <vt:variant>
        <vt:lpwstr>https://w3.cathaylife.com.tw/portal/eformJSP/SF02026/XCSF_ENTR36.jsp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