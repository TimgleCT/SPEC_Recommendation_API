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8"/>
        <w:gridCol w:w="808"/>
        <w:gridCol w:w="4503"/>
        <w:gridCol w:w="1566"/>
        <w:gridCol w:w="2071"/>
        <w:tblGridChange w:id="0">
          <w:tblGrid>
            <w:gridCol w:w="1418"/>
            <w:gridCol w:w="808"/>
            <w:gridCol w:w="4503"/>
            <w:gridCol w:w="1566"/>
            <w:gridCol w:w="2071"/>
          </w:tblGrid>
        </w:tblGridChange>
      </w:tblGrid>
      <w:tr w:rsidR="000052FB" w:rsidRPr="009E5952" w:rsidTr="00B73A2E">
        <w:tc>
          <w:tcPr>
            <w:tcW w:w="1418" w:type="dxa"/>
          </w:tcPr>
          <w:p w:rsidR="000052FB" w:rsidRPr="009E5952" w:rsidRDefault="000052FB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bookmarkStart w:id="1" w:name="_GoBack"/>
            <w:bookmarkEnd w:id="1"/>
            <w:r w:rsidRPr="009E5952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808" w:type="dxa"/>
          </w:tcPr>
          <w:p w:rsidR="000052FB" w:rsidRPr="009E5952" w:rsidRDefault="000052FB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4503" w:type="dxa"/>
          </w:tcPr>
          <w:p w:rsidR="000052FB" w:rsidRPr="009E5952" w:rsidRDefault="000052FB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66" w:type="dxa"/>
          </w:tcPr>
          <w:p w:rsidR="000052FB" w:rsidRPr="009E5952" w:rsidRDefault="000052FB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071" w:type="dxa"/>
          </w:tcPr>
          <w:p w:rsidR="000052FB" w:rsidRPr="009E5952" w:rsidRDefault="000052FB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0052FB" w:rsidRPr="009E5952" w:rsidTr="00B73A2E">
        <w:tc>
          <w:tcPr>
            <w:tcW w:w="1418" w:type="dxa"/>
          </w:tcPr>
          <w:p w:rsidR="000052FB" w:rsidRPr="009E5952" w:rsidRDefault="000052FB" w:rsidP="003E719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cs="Courier New"/>
                <w:sz w:val="20"/>
                <w:szCs w:val="20"/>
              </w:rPr>
              <w:t>201</w:t>
            </w:r>
            <w:r w:rsidR="003E719C">
              <w:rPr>
                <w:rFonts w:ascii="細明體" w:eastAsia="細明體" w:hAnsi="細明體" w:cs="Courier New" w:hint="eastAsia"/>
                <w:sz w:val="20"/>
                <w:szCs w:val="20"/>
              </w:rPr>
              <w:t>6</w:t>
            </w:r>
            <w:r w:rsidR="00A45D16" w:rsidRPr="009E5952">
              <w:rPr>
                <w:rFonts w:ascii="細明體" w:eastAsia="細明體" w:hAnsi="細明體" w:cs="Courier New" w:hint="eastAsia"/>
                <w:sz w:val="20"/>
                <w:szCs w:val="20"/>
              </w:rPr>
              <w:t>/</w:t>
            </w:r>
            <w:r w:rsidR="003E719C">
              <w:rPr>
                <w:rFonts w:ascii="細明體" w:eastAsia="細明體" w:hAnsi="細明體" w:cs="Courier New" w:hint="eastAsia"/>
                <w:sz w:val="20"/>
                <w:szCs w:val="20"/>
              </w:rPr>
              <w:t>07</w:t>
            </w:r>
            <w:r w:rsidR="00A45D16" w:rsidRPr="009E5952">
              <w:rPr>
                <w:rFonts w:ascii="細明體" w:eastAsia="細明體" w:hAnsi="細明體" w:cs="Courier New" w:hint="eastAsia"/>
                <w:sz w:val="20"/>
                <w:szCs w:val="20"/>
              </w:rPr>
              <w:t>/</w:t>
            </w:r>
            <w:r w:rsidR="003E719C">
              <w:rPr>
                <w:rFonts w:ascii="細明體" w:eastAsia="細明體" w:hAnsi="細明體" w:cs="Courier New" w:hint="eastAsia"/>
                <w:sz w:val="20"/>
                <w:szCs w:val="20"/>
              </w:rPr>
              <w:t>27</w:t>
            </w:r>
          </w:p>
        </w:tc>
        <w:tc>
          <w:tcPr>
            <w:tcW w:w="808" w:type="dxa"/>
          </w:tcPr>
          <w:p w:rsidR="000052FB" w:rsidRPr="009E5952" w:rsidRDefault="000052FB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cs="Courier New" w:hint="eastAsia"/>
                <w:sz w:val="20"/>
                <w:szCs w:val="20"/>
              </w:rPr>
              <w:t>1</w:t>
            </w:r>
          </w:p>
        </w:tc>
        <w:tc>
          <w:tcPr>
            <w:tcW w:w="4503" w:type="dxa"/>
          </w:tcPr>
          <w:p w:rsidR="000052FB" w:rsidRPr="009E5952" w:rsidRDefault="000052FB" w:rsidP="00ED1D99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cs="Courier New" w:hint="eastAsia"/>
                <w:sz w:val="20"/>
                <w:szCs w:val="20"/>
              </w:rPr>
              <w:t>Created</w:t>
            </w:r>
          </w:p>
        </w:tc>
        <w:tc>
          <w:tcPr>
            <w:tcW w:w="1566" w:type="dxa"/>
          </w:tcPr>
          <w:p w:rsidR="000052FB" w:rsidRPr="009E5952" w:rsidRDefault="00E90F37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cs="Courier New" w:hint="eastAsia"/>
                <w:sz w:val="20"/>
                <w:szCs w:val="20"/>
              </w:rPr>
              <w:t>慈蓮</w:t>
            </w:r>
          </w:p>
        </w:tc>
        <w:tc>
          <w:tcPr>
            <w:tcW w:w="2071" w:type="dxa"/>
          </w:tcPr>
          <w:p w:rsidR="000052FB" w:rsidRPr="009E5952" w:rsidRDefault="001E7534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C7FD1">
              <w:rPr>
                <w:rFonts w:ascii="細明體" w:eastAsia="細明體" w:hAnsi="細明體" w:cs="Courier New"/>
                <w:sz w:val="20"/>
                <w:szCs w:val="20"/>
              </w:rPr>
              <w:t>160121000383</w:t>
            </w:r>
          </w:p>
        </w:tc>
      </w:tr>
      <w:tr w:rsidR="0082216E" w:rsidRPr="009E5952" w:rsidTr="00B73A2E">
        <w:trPr>
          <w:ins w:id="2" w:author="馬慈蓮" w:date="2017-03-08T16:08:00Z"/>
        </w:trPr>
        <w:tc>
          <w:tcPr>
            <w:tcW w:w="1418" w:type="dxa"/>
          </w:tcPr>
          <w:p w:rsidR="0082216E" w:rsidRPr="009E5952" w:rsidRDefault="0082216E" w:rsidP="0082216E">
            <w:pPr>
              <w:spacing w:line="240" w:lineRule="atLeast"/>
              <w:jc w:val="center"/>
              <w:rPr>
                <w:ins w:id="3" w:author="馬慈蓮" w:date="2017-03-08T16:08:00Z"/>
                <w:rFonts w:ascii="細明體" w:eastAsia="細明體" w:hAnsi="細明體" w:cs="Courier New"/>
                <w:sz w:val="20"/>
                <w:szCs w:val="20"/>
              </w:rPr>
            </w:pPr>
            <w:ins w:id="4" w:author="馬慈蓮" w:date="2017-03-08T16:08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2017/01/09</w:t>
              </w:r>
            </w:ins>
          </w:p>
        </w:tc>
        <w:tc>
          <w:tcPr>
            <w:tcW w:w="808" w:type="dxa"/>
          </w:tcPr>
          <w:p w:rsidR="0082216E" w:rsidRPr="009E5952" w:rsidRDefault="0082216E" w:rsidP="0082216E">
            <w:pPr>
              <w:spacing w:line="240" w:lineRule="atLeast"/>
              <w:jc w:val="center"/>
              <w:rPr>
                <w:ins w:id="5" w:author="馬慈蓮" w:date="2017-03-08T16:08:00Z"/>
                <w:rFonts w:ascii="細明體" w:eastAsia="細明體" w:hAnsi="細明體" w:cs="Courier New" w:hint="eastAsia"/>
                <w:sz w:val="20"/>
                <w:szCs w:val="20"/>
              </w:rPr>
            </w:pPr>
            <w:ins w:id="6" w:author="馬慈蓮" w:date="2017-03-08T16:08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2</w:t>
              </w:r>
            </w:ins>
          </w:p>
        </w:tc>
        <w:tc>
          <w:tcPr>
            <w:tcW w:w="4503" w:type="dxa"/>
          </w:tcPr>
          <w:p w:rsidR="0082216E" w:rsidRPr="009E5952" w:rsidRDefault="00264392" w:rsidP="0082216E">
            <w:pPr>
              <w:spacing w:line="240" w:lineRule="atLeast"/>
              <w:rPr>
                <w:ins w:id="7" w:author="馬慈蓮" w:date="2017-03-08T16:08:00Z"/>
                <w:rFonts w:ascii="細明體" w:eastAsia="細明體" w:hAnsi="細明體" w:cs="Courier New" w:hint="eastAsia"/>
                <w:sz w:val="20"/>
                <w:szCs w:val="20"/>
              </w:rPr>
            </w:pPr>
            <w:ins w:id="8" w:author="馬慈蓮" w:date="2017-03-08T16:12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取消更新理賠進度</w:t>
              </w:r>
            </w:ins>
          </w:p>
        </w:tc>
        <w:tc>
          <w:tcPr>
            <w:tcW w:w="1566" w:type="dxa"/>
          </w:tcPr>
          <w:p w:rsidR="0082216E" w:rsidRPr="009E5952" w:rsidRDefault="0082216E" w:rsidP="0082216E">
            <w:pPr>
              <w:spacing w:line="240" w:lineRule="atLeast"/>
              <w:jc w:val="center"/>
              <w:rPr>
                <w:ins w:id="9" w:author="馬慈蓮" w:date="2017-03-08T16:08:00Z"/>
                <w:rFonts w:ascii="細明體" w:eastAsia="細明體" w:hAnsi="細明體" w:cs="Courier New" w:hint="eastAsia"/>
                <w:sz w:val="20"/>
                <w:szCs w:val="20"/>
              </w:rPr>
            </w:pPr>
            <w:ins w:id="10" w:author="馬慈蓮" w:date="2017-03-08T16:08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慈蓮</w:t>
              </w:r>
            </w:ins>
          </w:p>
        </w:tc>
        <w:tc>
          <w:tcPr>
            <w:tcW w:w="2071" w:type="dxa"/>
          </w:tcPr>
          <w:p w:rsidR="0082216E" w:rsidRPr="00BC7FD1" w:rsidRDefault="0082216E" w:rsidP="0082216E">
            <w:pPr>
              <w:spacing w:line="240" w:lineRule="atLeast"/>
              <w:jc w:val="center"/>
              <w:rPr>
                <w:ins w:id="11" w:author="馬慈蓮" w:date="2017-03-08T16:08:00Z"/>
                <w:rFonts w:ascii="細明體" w:eastAsia="細明體" w:hAnsi="細明體" w:cs="Courier New"/>
                <w:sz w:val="20"/>
                <w:szCs w:val="20"/>
              </w:rPr>
            </w:pPr>
            <w:ins w:id="12" w:author="馬慈蓮" w:date="2017-03-08T16:08:00Z">
              <w:r w:rsidRPr="00220728">
                <w:rPr>
                  <w:rFonts w:ascii="標楷體" w:eastAsia="標楷體" w:hAnsi="標楷體"/>
                  <w:sz w:val="20"/>
                  <w:szCs w:val="20"/>
                </w:rPr>
                <w:t>160121000383</w:t>
              </w:r>
            </w:ins>
          </w:p>
        </w:tc>
      </w:tr>
      <w:tr w:rsidR="00C03D23" w:rsidRPr="009E5952" w:rsidTr="00B73A2E">
        <w:trPr>
          <w:ins w:id="13" w:author="馬慈蓮" w:date="2018-08-24T12:00:00Z"/>
        </w:trPr>
        <w:tc>
          <w:tcPr>
            <w:tcW w:w="1418" w:type="dxa"/>
          </w:tcPr>
          <w:p w:rsidR="00C03D23" w:rsidRDefault="00C03D23" w:rsidP="00C03D23">
            <w:pPr>
              <w:spacing w:line="240" w:lineRule="atLeast"/>
              <w:jc w:val="center"/>
              <w:rPr>
                <w:ins w:id="14" w:author="馬慈蓮" w:date="2018-08-24T12:00:00Z"/>
                <w:rFonts w:ascii="細明體" w:eastAsia="細明體" w:hAnsi="細明體" w:cs="Courier New" w:hint="eastAsia"/>
                <w:sz w:val="20"/>
                <w:szCs w:val="20"/>
              </w:rPr>
            </w:pPr>
            <w:ins w:id="15" w:author="馬慈蓮" w:date="2018-08-24T12:00:00Z">
              <w:r w:rsidRPr="00D47FE7">
                <w:rPr>
                  <w:rFonts w:ascii="細明體" w:eastAsia="細明體" w:hAnsi="細明體" w:cs="Courier New" w:hint="eastAsia"/>
                  <w:color w:val="7030A0"/>
                  <w:sz w:val="20"/>
                  <w:szCs w:val="20"/>
                </w:rPr>
                <w:t>2018/08/08</w:t>
              </w:r>
            </w:ins>
          </w:p>
        </w:tc>
        <w:tc>
          <w:tcPr>
            <w:tcW w:w="808" w:type="dxa"/>
          </w:tcPr>
          <w:p w:rsidR="00C03D23" w:rsidRDefault="00C03D23" w:rsidP="00C03D23">
            <w:pPr>
              <w:spacing w:line="240" w:lineRule="atLeast"/>
              <w:jc w:val="center"/>
              <w:rPr>
                <w:ins w:id="16" w:author="馬慈蓮" w:date="2018-08-24T12:00:00Z"/>
                <w:rFonts w:ascii="細明體" w:eastAsia="細明體" w:hAnsi="細明體" w:cs="Courier New" w:hint="eastAsia"/>
                <w:sz w:val="20"/>
                <w:szCs w:val="20"/>
              </w:rPr>
            </w:pPr>
            <w:ins w:id="17" w:author="馬慈蓮" w:date="2018-08-24T12:00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4</w:t>
              </w:r>
            </w:ins>
          </w:p>
        </w:tc>
        <w:tc>
          <w:tcPr>
            <w:tcW w:w="4503" w:type="dxa"/>
          </w:tcPr>
          <w:p w:rsidR="00C03D23" w:rsidRDefault="00F72EBC" w:rsidP="00F72EBC">
            <w:pPr>
              <w:spacing w:line="240" w:lineRule="atLeast"/>
              <w:rPr>
                <w:ins w:id="18" w:author="馬慈蓮" w:date="2018-08-24T12:00:00Z"/>
                <w:rFonts w:ascii="細明體" w:eastAsia="細明體" w:hAnsi="細明體" w:cs="Courier New" w:hint="eastAsia"/>
                <w:sz w:val="20"/>
                <w:szCs w:val="20"/>
              </w:rPr>
            </w:pPr>
            <w:ins w:id="19" w:author="馬慈蓮" w:date="2018-08-24T12:00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抵繳額度試算</w:t>
              </w:r>
              <w:r w:rsidR="00C03D23">
                <w:rPr>
                  <w:rFonts w:ascii="細明體" w:eastAsia="細明體" w:hAnsi="細明體" w:cs="Courier New" w:hint="eastAsia"/>
                  <w:sz w:val="20"/>
                  <w:szCs w:val="20"/>
                </w:rPr>
                <w:t xml:space="preserve">核賠人員改CALL </w:t>
              </w:r>
            </w:ins>
            <w:ins w:id="20" w:author="馬慈蓮" w:date="2018-08-24T12:01:00Z">
              <w:r w:rsidRPr="00F72EBC">
                <w:rPr>
                  <w:rFonts w:ascii="細明體" w:eastAsia="細明體" w:hAnsi="細明體" w:cs="Courier New"/>
                  <w:sz w:val="20"/>
                  <w:szCs w:val="20"/>
                </w:rPr>
                <w:t>AA_A0Z027.getHospitalDiscount</w:t>
              </w:r>
            </w:ins>
          </w:p>
        </w:tc>
        <w:tc>
          <w:tcPr>
            <w:tcW w:w="1566" w:type="dxa"/>
          </w:tcPr>
          <w:p w:rsidR="00C03D23" w:rsidRDefault="00C03D23" w:rsidP="00C03D23">
            <w:pPr>
              <w:spacing w:line="240" w:lineRule="atLeast"/>
              <w:jc w:val="center"/>
              <w:rPr>
                <w:ins w:id="21" w:author="馬慈蓮" w:date="2018-08-24T12:00:00Z"/>
                <w:rFonts w:ascii="細明體" w:eastAsia="細明體" w:hAnsi="細明體" w:cs="Courier New" w:hint="eastAsia"/>
                <w:sz w:val="20"/>
                <w:szCs w:val="20"/>
              </w:rPr>
            </w:pPr>
            <w:ins w:id="22" w:author="馬慈蓮" w:date="2018-08-24T12:00:00Z">
              <w:r w:rsidRPr="00D47FE7">
                <w:rPr>
                  <w:rFonts w:ascii="細明體" w:eastAsia="細明體" w:hAnsi="細明體" w:cs="Courier New" w:hint="eastAsia"/>
                  <w:color w:val="7030A0"/>
                  <w:sz w:val="20"/>
                  <w:szCs w:val="20"/>
                </w:rPr>
                <w:t>慈蓮</w:t>
              </w:r>
            </w:ins>
          </w:p>
        </w:tc>
        <w:tc>
          <w:tcPr>
            <w:tcW w:w="2071" w:type="dxa"/>
          </w:tcPr>
          <w:p w:rsidR="00C03D23" w:rsidRPr="00220728" w:rsidRDefault="00C03D23" w:rsidP="00C03D23">
            <w:pPr>
              <w:spacing w:line="240" w:lineRule="atLeast"/>
              <w:jc w:val="center"/>
              <w:rPr>
                <w:ins w:id="23" w:author="馬慈蓮" w:date="2018-08-24T12:00:00Z"/>
                <w:rFonts w:ascii="標楷體" w:eastAsia="標楷體" w:hAnsi="標楷體"/>
                <w:sz w:val="20"/>
                <w:szCs w:val="20"/>
              </w:rPr>
            </w:pPr>
            <w:ins w:id="24" w:author="馬慈蓮" w:date="2018-08-24T12:00:00Z">
              <w:r w:rsidRPr="00D47FE7">
                <w:rPr>
                  <w:rFonts w:ascii="細明體" w:eastAsia="細明體" w:hAnsi="細明體" w:hint="eastAsia"/>
                  <w:color w:val="7030A0"/>
                  <w:sz w:val="20"/>
                  <w:szCs w:val="20"/>
                </w:rPr>
                <w:t>180807001223</w:t>
              </w:r>
            </w:ins>
          </w:p>
        </w:tc>
      </w:tr>
      <w:tr w:rsidR="00701466" w:rsidRPr="009E5952" w:rsidTr="00B73A2E">
        <w:trPr>
          <w:ins w:id="25" w:author="馬慈蓮" w:date="2019-04-19T17:14:00Z"/>
        </w:trPr>
        <w:tc>
          <w:tcPr>
            <w:tcW w:w="1418" w:type="dxa"/>
          </w:tcPr>
          <w:p w:rsidR="00701466" w:rsidRPr="00D47FE7" w:rsidRDefault="00701466" w:rsidP="00701466">
            <w:pPr>
              <w:spacing w:line="240" w:lineRule="atLeast"/>
              <w:jc w:val="center"/>
              <w:rPr>
                <w:ins w:id="26" w:author="馬慈蓮" w:date="2019-04-19T17:14:00Z"/>
                <w:rFonts w:ascii="細明體" w:eastAsia="細明體" w:hAnsi="細明體" w:cs="Courier New" w:hint="eastAsia"/>
                <w:color w:val="7030A0"/>
                <w:sz w:val="20"/>
                <w:szCs w:val="20"/>
              </w:rPr>
            </w:pPr>
            <w:ins w:id="27" w:author="馬慈蓮" w:date="2019-04-19T17:14:00Z">
              <w:r>
                <w:rPr>
                  <w:rFonts w:ascii="細明體" w:eastAsia="細明體" w:hAnsi="細明體" w:cs="Courier New" w:hint="eastAsia"/>
                  <w:color w:val="7030A0"/>
                  <w:sz w:val="20"/>
                  <w:szCs w:val="20"/>
                </w:rPr>
                <w:t>2019/03/29</w:t>
              </w:r>
            </w:ins>
          </w:p>
        </w:tc>
        <w:tc>
          <w:tcPr>
            <w:tcW w:w="808" w:type="dxa"/>
          </w:tcPr>
          <w:p w:rsidR="00701466" w:rsidRDefault="00701466" w:rsidP="00701466">
            <w:pPr>
              <w:spacing w:line="240" w:lineRule="atLeast"/>
              <w:jc w:val="center"/>
              <w:rPr>
                <w:ins w:id="28" w:author="馬慈蓮" w:date="2019-04-19T17:14:00Z"/>
                <w:rFonts w:ascii="細明體" w:eastAsia="細明體" w:hAnsi="細明體" w:cs="Courier New" w:hint="eastAsia"/>
                <w:sz w:val="20"/>
                <w:szCs w:val="20"/>
              </w:rPr>
            </w:pPr>
            <w:ins w:id="29" w:author="馬慈蓮" w:date="2019-04-19T17:15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5</w:t>
              </w:r>
            </w:ins>
          </w:p>
        </w:tc>
        <w:tc>
          <w:tcPr>
            <w:tcW w:w="4503" w:type="dxa"/>
          </w:tcPr>
          <w:p w:rsidR="00701466" w:rsidRDefault="007F6E46" w:rsidP="00701466">
            <w:pPr>
              <w:spacing w:line="240" w:lineRule="atLeast"/>
              <w:rPr>
                <w:ins w:id="30" w:author="馬慈蓮" w:date="2019-04-19T17:14:00Z"/>
                <w:rFonts w:ascii="細明體" w:eastAsia="細明體" w:hAnsi="細明體" w:cs="Courier New" w:hint="eastAsia"/>
                <w:sz w:val="20"/>
                <w:szCs w:val="20"/>
              </w:rPr>
            </w:pPr>
            <w:ins w:id="31" w:author="馬慈蓮" w:date="2019-04-19T17:15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XML件</w:t>
              </w:r>
              <w:r w:rsidRPr="007F6E46">
                <w:rPr>
                  <w:rFonts w:ascii="細明體" w:eastAsia="細明體" w:hAnsi="細明體" w:cs="Courier New" w:hint="eastAsia"/>
                  <w:sz w:val="20"/>
                  <w:szCs w:val="20"/>
                </w:rPr>
                <w:t>不壓三登人員</w:t>
              </w:r>
            </w:ins>
          </w:p>
        </w:tc>
        <w:tc>
          <w:tcPr>
            <w:tcW w:w="1566" w:type="dxa"/>
          </w:tcPr>
          <w:p w:rsidR="00701466" w:rsidRPr="00D47FE7" w:rsidRDefault="00701466" w:rsidP="00701466">
            <w:pPr>
              <w:spacing w:line="240" w:lineRule="atLeast"/>
              <w:jc w:val="center"/>
              <w:rPr>
                <w:ins w:id="32" w:author="馬慈蓮" w:date="2019-04-19T17:14:00Z"/>
                <w:rFonts w:ascii="細明體" w:eastAsia="細明體" w:hAnsi="細明體" w:cs="Courier New" w:hint="eastAsia"/>
                <w:color w:val="7030A0"/>
                <w:sz w:val="20"/>
                <w:szCs w:val="20"/>
              </w:rPr>
            </w:pPr>
            <w:ins w:id="33" w:author="馬慈蓮" w:date="2019-04-19T17:15:00Z">
              <w:r w:rsidRPr="00314ADF">
                <w:rPr>
                  <w:rFonts w:ascii="細明體" w:eastAsia="細明體" w:hAnsi="細明體" w:cs="Courier New" w:hint="eastAsia"/>
                  <w:color w:val="538135"/>
                  <w:sz w:val="20"/>
                  <w:szCs w:val="20"/>
                </w:rPr>
                <w:t>慈蓮</w:t>
              </w:r>
            </w:ins>
          </w:p>
        </w:tc>
        <w:tc>
          <w:tcPr>
            <w:tcW w:w="2071" w:type="dxa"/>
          </w:tcPr>
          <w:p w:rsidR="00701466" w:rsidRPr="00D47FE7" w:rsidRDefault="00701466" w:rsidP="00701466">
            <w:pPr>
              <w:spacing w:line="240" w:lineRule="atLeast"/>
              <w:jc w:val="center"/>
              <w:rPr>
                <w:ins w:id="34" w:author="馬慈蓮" w:date="2019-04-19T17:14:00Z"/>
                <w:rFonts w:ascii="細明體" w:eastAsia="細明體" w:hAnsi="細明體" w:hint="eastAsia"/>
                <w:color w:val="7030A0"/>
                <w:sz w:val="20"/>
                <w:szCs w:val="20"/>
              </w:rPr>
            </w:pPr>
            <w:ins w:id="35" w:author="馬慈蓮" w:date="2019-04-19T17:15:00Z">
              <w:r w:rsidRPr="00314ADF">
                <w:rPr>
                  <w:rFonts w:ascii="細明體" w:eastAsia="細明體" w:hAnsi="細明體" w:hint="eastAsia"/>
                  <w:color w:val="538135"/>
                  <w:sz w:val="20"/>
                  <w:szCs w:val="20"/>
                </w:rPr>
                <w:t>180803000659</w:t>
              </w:r>
            </w:ins>
          </w:p>
        </w:tc>
      </w:tr>
      <w:tr w:rsidR="0007747F" w:rsidRPr="009E5952" w:rsidTr="00B73A2E">
        <w:trPr>
          <w:ins w:id="36" w:author="馬慈蓮" w:date="2019-07-25T15:58:00Z"/>
        </w:trPr>
        <w:tc>
          <w:tcPr>
            <w:tcW w:w="1418" w:type="dxa"/>
          </w:tcPr>
          <w:p w:rsidR="0007747F" w:rsidRPr="0007747F" w:rsidRDefault="0007747F" w:rsidP="0007747F">
            <w:pPr>
              <w:spacing w:line="240" w:lineRule="atLeast"/>
              <w:jc w:val="center"/>
              <w:rPr>
                <w:ins w:id="37" w:author="馬慈蓮" w:date="2019-07-25T15:58:00Z"/>
                <w:rFonts w:ascii="細明體" w:eastAsia="細明體" w:hAnsi="細明體" w:cs="Courier New" w:hint="eastAsia"/>
                <w:color w:val="00B0F0"/>
                <w:sz w:val="20"/>
                <w:szCs w:val="20"/>
                <w:rPrChange w:id="38" w:author="馬慈蓮" w:date="2019-07-25T15:58:00Z">
                  <w:rPr>
                    <w:ins w:id="39" w:author="馬慈蓮" w:date="2019-07-25T15:58:00Z"/>
                    <w:rFonts w:ascii="細明體" w:eastAsia="細明體" w:hAnsi="細明體" w:cs="Courier New" w:hint="eastAsia"/>
                    <w:color w:val="7030A0"/>
                    <w:sz w:val="20"/>
                    <w:szCs w:val="20"/>
                  </w:rPr>
                </w:rPrChange>
              </w:rPr>
              <w:pPrChange w:id="40" w:author="馬慈蓮" w:date="2019-07-25T15:58:00Z">
                <w:pPr>
                  <w:spacing w:line="240" w:lineRule="atLeast"/>
                  <w:jc w:val="center"/>
                </w:pPr>
              </w:pPrChange>
            </w:pPr>
            <w:ins w:id="41" w:author="馬慈蓮" w:date="2019-07-25T15:58:00Z">
              <w:r w:rsidRPr="0007747F">
                <w:rPr>
                  <w:rFonts w:ascii="細明體" w:eastAsia="細明體" w:hAnsi="細明體" w:cs="Courier New" w:hint="eastAsia"/>
                  <w:color w:val="00B0F0"/>
                  <w:sz w:val="20"/>
                  <w:szCs w:val="20"/>
                  <w:rPrChange w:id="42" w:author="馬慈蓮" w:date="2019-07-25T15:58:00Z">
                    <w:rPr>
                      <w:rFonts w:ascii="細明體" w:eastAsia="細明體" w:hAnsi="細明體" w:cs="Courier New" w:hint="eastAsia"/>
                      <w:color w:val="00B0F0"/>
                      <w:sz w:val="20"/>
                      <w:szCs w:val="20"/>
                    </w:rPr>
                  </w:rPrChange>
                </w:rPr>
                <w:t>2019/07/</w:t>
              </w:r>
              <w:r w:rsidRPr="0007747F">
                <w:rPr>
                  <w:rFonts w:ascii="細明體" w:eastAsia="細明體" w:hAnsi="細明體" w:cs="Courier New"/>
                  <w:color w:val="00B0F0"/>
                  <w:sz w:val="20"/>
                  <w:szCs w:val="20"/>
                  <w:rPrChange w:id="43" w:author="馬慈蓮" w:date="2019-07-25T15:58:00Z">
                    <w:rPr>
                      <w:rFonts w:ascii="細明體" w:eastAsia="細明體" w:hAnsi="細明體" w:cs="Courier New"/>
                      <w:color w:val="00B0F0"/>
                      <w:sz w:val="20"/>
                      <w:szCs w:val="20"/>
                    </w:rPr>
                  </w:rPrChange>
                </w:rPr>
                <w:t>22</w:t>
              </w:r>
            </w:ins>
          </w:p>
        </w:tc>
        <w:tc>
          <w:tcPr>
            <w:tcW w:w="808" w:type="dxa"/>
          </w:tcPr>
          <w:p w:rsidR="0007747F" w:rsidRPr="0007747F" w:rsidRDefault="0007747F" w:rsidP="0007747F">
            <w:pPr>
              <w:spacing w:line="240" w:lineRule="atLeast"/>
              <w:jc w:val="center"/>
              <w:rPr>
                <w:ins w:id="44" w:author="馬慈蓮" w:date="2019-07-25T15:58:00Z"/>
                <w:rFonts w:ascii="細明體" w:eastAsia="細明體" w:hAnsi="細明體" w:cs="Courier New" w:hint="eastAsia"/>
                <w:color w:val="00B0F0"/>
                <w:sz w:val="20"/>
                <w:szCs w:val="20"/>
                <w:rPrChange w:id="45" w:author="馬慈蓮" w:date="2019-07-25T15:58:00Z">
                  <w:rPr>
                    <w:ins w:id="46" w:author="馬慈蓮" w:date="2019-07-25T15:58:00Z"/>
                    <w:rFonts w:ascii="細明體" w:eastAsia="細明體" w:hAnsi="細明體" w:cs="Courier New" w:hint="eastAsia"/>
                    <w:sz w:val="20"/>
                    <w:szCs w:val="20"/>
                  </w:rPr>
                </w:rPrChange>
              </w:rPr>
            </w:pPr>
            <w:ins w:id="47" w:author="馬慈蓮" w:date="2019-07-25T15:58:00Z">
              <w:r w:rsidRPr="0007747F">
                <w:rPr>
                  <w:rFonts w:ascii="細明體" w:eastAsia="細明體" w:hAnsi="細明體" w:cs="Courier New"/>
                  <w:color w:val="00B0F0"/>
                  <w:sz w:val="20"/>
                  <w:szCs w:val="20"/>
                  <w:rPrChange w:id="48" w:author="馬慈蓮" w:date="2019-07-25T15:58:00Z">
                    <w:rPr>
                      <w:rFonts w:ascii="細明體" w:eastAsia="細明體" w:hAnsi="細明體" w:cs="Courier New"/>
                      <w:color w:val="00B0F0"/>
                      <w:sz w:val="20"/>
                      <w:szCs w:val="20"/>
                    </w:rPr>
                  </w:rPrChange>
                </w:rPr>
                <w:t>6</w:t>
              </w:r>
            </w:ins>
          </w:p>
        </w:tc>
        <w:tc>
          <w:tcPr>
            <w:tcW w:w="4503" w:type="dxa"/>
          </w:tcPr>
          <w:p w:rsidR="0007747F" w:rsidRPr="0007747F" w:rsidRDefault="0007747F" w:rsidP="0007747F">
            <w:pPr>
              <w:spacing w:line="240" w:lineRule="atLeast"/>
              <w:rPr>
                <w:ins w:id="49" w:author="馬慈蓮" w:date="2019-07-25T15:58:00Z"/>
                <w:rFonts w:ascii="細明體" w:eastAsia="細明體" w:hAnsi="細明體" w:cs="Courier New" w:hint="eastAsia"/>
                <w:color w:val="00B0F0"/>
                <w:sz w:val="20"/>
                <w:szCs w:val="20"/>
                <w:rPrChange w:id="50" w:author="馬慈蓮" w:date="2019-07-25T15:58:00Z">
                  <w:rPr>
                    <w:ins w:id="51" w:author="馬慈蓮" w:date="2019-07-25T15:58:00Z"/>
                    <w:rFonts w:ascii="細明體" w:eastAsia="細明體" w:hAnsi="細明體" w:cs="Courier New" w:hint="eastAsia"/>
                    <w:sz w:val="20"/>
                    <w:szCs w:val="20"/>
                  </w:rPr>
                </w:rPrChange>
              </w:rPr>
            </w:pPr>
            <w:ins w:id="52" w:author="馬慈蓮" w:date="2019-07-25T15:58:00Z">
              <w:r w:rsidRPr="0007747F">
                <w:rPr>
                  <w:rFonts w:ascii="細明體" w:eastAsia="細明體" w:hAnsi="細明體" w:cs="Courier New" w:hint="eastAsia"/>
                  <w:color w:val="00B0F0"/>
                  <w:sz w:val="20"/>
                  <w:szCs w:val="20"/>
                  <w:rPrChange w:id="53" w:author="馬慈蓮" w:date="2019-07-25T15:58:00Z">
                    <w:rPr>
                      <w:rFonts w:ascii="細明體" w:eastAsia="細明體" w:hAnsi="細明體" w:cs="Courier New" w:hint="eastAsia"/>
                      <w:sz w:val="20"/>
                      <w:szCs w:val="20"/>
                    </w:rPr>
                  </w:rPrChange>
                </w:rPr>
                <w:t>取消寫DTAAA100</w:t>
              </w:r>
            </w:ins>
          </w:p>
        </w:tc>
        <w:tc>
          <w:tcPr>
            <w:tcW w:w="1566" w:type="dxa"/>
          </w:tcPr>
          <w:p w:rsidR="0007747F" w:rsidRPr="0007747F" w:rsidRDefault="0007747F" w:rsidP="0007747F">
            <w:pPr>
              <w:spacing w:line="240" w:lineRule="atLeast"/>
              <w:jc w:val="center"/>
              <w:rPr>
                <w:ins w:id="54" w:author="馬慈蓮" w:date="2019-07-25T15:58:00Z"/>
                <w:rFonts w:ascii="細明體" w:eastAsia="細明體" w:hAnsi="細明體" w:cs="Courier New" w:hint="eastAsia"/>
                <w:color w:val="00B0F0"/>
                <w:sz w:val="20"/>
                <w:szCs w:val="20"/>
                <w:rPrChange w:id="55" w:author="馬慈蓮" w:date="2019-07-25T15:58:00Z">
                  <w:rPr>
                    <w:ins w:id="56" w:author="馬慈蓮" w:date="2019-07-25T15:58:00Z"/>
                    <w:rFonts w:ascii="細明體" w:eastAsia="細明體" w:hAnsi="細明體" w:cs="Courier New" w:hint="eastAsia"/>
                    <w:color w:val="538135"/>
                    <w:sz w:val="20"/>
                    <w:szCs w:val="20"/>
                  </w:rPr>
                </w:rPrChange>
              </w:rPr>
            </w:pPr>
            <w:ins w:id="57" w:author="馬慈蓮" w:date="2019-07-25T15:58:00Z">
              <w:r w:rsidRPr="0007747F">
                <w:rPr>
                  <w:rFonts w:ascii="細明體" w:eastAsia="細明體" w:hAnsi="細明體" w:cs="Courier New" w:hint="eastAsia"/>
                  <w:color w:val="00B0F0"/>
                  <w:sz w:val="20"/>
                  <w:szCs w:val="20"/>
                  <w:rPrChange w:id="58" w:author="馬慈蓮" w:date="2019-07-25T15:58:00Z">
                    <w:rPr>
                      <w:rFonts w:ascii="細明體" w:eastAsia="細明體" w:hAnsi="細明體" w:cs="Courier New" w:hint="eastAsia"/>
                      <w:color w:val="00B0F0"/>
                      <w:sz w:val="20"/>
                      <w:szCs w:val="20"/>
                    </w:rPr>
                  </w:rPrChange>
                </w:rPr>
                <w:t>慈蓮</w:t>
              </w:r>
            </w:ins>
          </w:p>
        </w:tc>
        <w:tc>
          <w:tcPr>
            <w:tcW w:w="2071" w:type="dxa"/>
          </w:tcPr>
          <w:p w:rsidR="0007747F" w:rsidRPr="0007747F" w:rsidRDefault="0007747F" w:rsidP="0007747F">
            <w:pPr>
              <w:spacing w:line="240" w:lineRule="atLeast"/>
              <w:jc w:val="center"/>
              <w:rPr>
                <w:ins w:id="59" w:author="馬慈蓮" w:date="2019-07-25T15:58:00Z"/>
                <w:rFonts w:ascii="細明體" w:eastAsia="細明體" w:hAnsi="細明體" w:hint="eastAsia"/>
                <w:color w:val="00B0F0"/>
                <w:sz w:val="20"/>
                <w:szCs w:val="20"/>
                <w:rPrChange w:id="60" w:author="馬慈蓮" w:date="2019-07-25T15:58:00Z">
                  <w:rPr>
                    <w:ins w:id="61" w:author="馬慈蓮" w:date="2019-07-25T15:58:00Z"/>
                    <w:rFonts w:ascii="細明體" w:eastAsia="細明體" w:hAnsi="細明體" w:hint="eastAsia"/>
                    <w:color w:val="538135"/>
                    <w:sz w:val="20"/>
                    <w:szCs w:val="20"/>
                  </w:rPr>
                </w:rPrChange>
              </w:rPr>
            </w:pPr>
            <w:ins w:id="62" w:author="馬慈蓮" w:date="2019-07-25T15:58:00Z">
              <w:r w:rsidRPr="0007747F">
                <w:rPr>
                  <w:rFonts w:ascii="細明體" w:eastAsia="細明體" w:hAnsi="細明體"/>
                  <w:color w:val="00B0F0"/>
                  <w:sz w:val="20"/>
                  <w:szCs w:val="20"/>
                  <w:rPrChange w:id="63" w:author="馬慈蓮" w:date="2019-07-25T15:58:00Z">
                    <w:rPr>
                      <w:rFonts w:ascii="細明體" w:eastAsia="細明體" w:hAnsi="細明體"/>
                      <w:color w:val="00B0F0"/>
                      <w:sz w:val="20"/>
                      <w:szCs w:val="20"/>
                    </w:rPr>
                  </w:rPrChange>
                </w:rPr>
                <w:t>190613000849</w:t>
              </w:r>
            </w:ins>
          </w:p>
        </w:tc>
      </w:tr>
    </w:tbl>
    <w:p w:rsidR="001029E3" w:rsidRPr="009E5952" w:rsidRDefault="001029E3">
      <w:pPr>
        <w:rPr>
          <w:rFonts w:ascii="細明體" w:eastAsia="細明體" w:hAnsi="細明體" w:hint="eastAsia"/>
          <w:sz w:val="20"/>
          <w:szCs w:val="20"/>
        </w:rPr>
      </w:pPr>
    </w:p>
    <w:p w:rsidR="00647209" w:rsidRPr="009E5952" w:rsidRDefault="004A134E" w:rsidP="00647209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/>
          <w:b/>
          <w:kern w:val="2"/>
          <w:lang w:eastAsia="zh-TW"/>
        </w:rPr>
      </w:pPr>
      <w:r w:rsidRPr="009E5952">
        <w:rPr>
          <w:rFonts w:ascii="細明體" w:eastAsia="細明體" w:hAnsi="細明體" w:hint="eastAsia"/>
          <w:b/>
        </w:rPr>
        <w:t>程式功能概述</w:t>
      </w:r>
    </w:p>
    <w:tbl>
      <w:tblPr>
        <w:tblW w:w="104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340"/>
        <w:gridCol w:w="8150"/>
      </w:tblGrid>
      <w:tr w:rsidR="00167DC4" w:rsidRPr="009E5952" w:rsidTr="00167DC4">
        <w:tc>
          <w:tcPr>
            <w:tcW w:w="2340" w:type="dxa"/>
          </w:tcPr>
          <w:p w:rsidR="00167DC4" w:rsidRPr="009E5952" w:rsidRDefault="00167DC4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8150" w:type="dxa"/>
          </w:tcPr>
          <w:p w:rsidR="00167DC4" w:rsidRPr="009E5952" w:rsidRDefault="00C25436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25436">
              <w:rPr>
                <w:rFonts w:ascii="細明體" w:eastAsia="細明體" w:hAnsi="細明體" w:hint="eastAsia"/>
                <w:sz w:val="20"/>
                <w:szCs w:val="20"/>
              </w:rPr>
              <w:t>折抵理賠文件影像處理</w:t>
            </w:r>
          </w:p>
        </w:tc>
      </w:tr>
      <w:tr w:rsidR="00167DC4" w:rsidRPr="009E5952" w:rsidTr="00167DC4">
        <w:tc>
          <w:tcPr>
            <w:tcW w:w="2340" w:type="dxa"/>
          </w:tcPr>
          <w:p w:rsidR="00167DC4" w:rsidRPr="009E5952" w:rsidRDefault="00167DC4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8150" w:type="dxa"/>
          </w:tcPr>
          <w:p w:rsidR="00167DC4" w:rsidRPr="009E5952" w:rsidRDefault="001F45DB" w:rsidP="00A40FD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AA</w:t>
            </w:r>
            <w:r w:rsidR="00595604" w:rsidRPr="009E5952">
              <w:rPr>
                <w:rFonts w:ascii="細明體" w:eastAsia="細明體" w:hAnsi="細明體" w:hint="eastAsia"/>
                <w:sz w:val="20"/>
                <w:szCs w:val="20"/>
              </w:rPr>
              <w:t>I</w:t>
            </w:r>
            <w:r w:rsidR="00A40FD5">
              <w:rPr>
                <w:rFonts w:ascii="細明體" w:eastAsia="細明體" w:hAnsi="細明體"/>
                <w:sz w:val="20"/>
                <w:szCs w:val="20"/>
              </w:rPr>
              <w:t>4</w:t>
            </w:r>
            <w:r w:rsidR="006C6CD8" w:rsidRPr="009E5952">
              <w:rPr>
                <w:rFonts w:ascii="細明體" w:eastAsia="細明體" w:hAnsi="細明體" w:hint="eastAsia"/>
                <w:sz w:val="20"/>
                <w:szCs w:val="20"/>
              </w:rPr>
              <w:t>_B00</w:t>
            </w:r>
            <w:r w:rsidR="00911625">
              <w:rPr>
                <w:rFonts w:ascii="細明體" w:eastAsia="細明體" w:hAnsi="細明體"/>
                <w:sz w:val="20"/>
                <w:szCs w:val="20"/>
              </w:rPr>
              <w:t>2</w:t>
            </w:r>
          </w:p>
        </w:tc>
      </w:tr>
      <w:tr w:rsidR="00167DC4" w:rsidRPr="009E5952" w:rsidTr="00167DC4">
        <w:tc>
          <w:tcPr>
            <w:tcW w:w="2340" w:type="dxa"/>
          </w:tcPr>
          <w:p w:rsidR="00167DC4" w:rsidRPr="009E5952" w:rsidRDefault="00167DC4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8150" w:type="dxa"/>
          </w:tcPr>
          <w:p w:rsidR="00167DC4" w:rsidRPr="009E5952" w:rsidRDefault="00167DC4" w:rsidP="008936D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BATCH</w:t>
            </w:r>
          </w:p>
        </w:tc>
      </w:tr>
      <w:tr w:rsidR="00167DC4" w:rsidRPr="009E5952" w:rsidTr="00167DC4">
        <w:tc>
          <w:tcPr>
            <w:tcW w:w="2340" w:type="dxa"/>
          </w:tcPr>
          <w:p w:rsidR="00167DC4" w:rsidRPr="009E5952" w:rsidRDefault="00167DC4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8150" w:type="dxa"/>
          </w:tcPr>
          <w:p w:rsidR="00F81781" w:rsidRPr="009E5952" w:rsidRDefault="00810ACD" w:rsidP="00BD45D8">
            <w:pPr>
              <w:rPr>
                <w:rFonts w:ascii="細明體" w:eastAsia="細明體" w:hAnsi="細明體" w:cs="新細明體" w:hint="eastAsia"/>
                <w:kern w:val="0"/>
                <w:sz w:val="20"/>
                <w:szCs w:val="20"/>
                <w:lang w:val="zh-TW"/>
              </w:rPr>
            </w:pPr>
            <w:r>
              <w:rPr>
                <w:rFonts w:ascii="細明體" w:eastAsia="細明體" w:hAnsi="細明體" w:cs="新細明體" w:hint="eastAsia"/>
                <w:kern w:val="0"/>
                <w:sz w:val="20"/>
                <w:szCs w:val="20"/>
                <w:lang w:val="zh-TW"/>
              </w:rPr>
              <w:t>依醫院PASS來的資料</w:t>
            </w:r>
            <w:r w:rsidR="00D4116D">
              <w:rPr>
                <w:rFonts w:ascii="細明體" w:eastAsia="細明體" w:hAnsi="細明體" w:cs="新細明體" w:hint="eastAsia"/>
                <w:kern w:val="0"/>
                <w:sz w:val="20"/>
                <w:szCs w:val="20"/>
                <w:lang w:val="zh-TW"/>
              </w:rPr>
              <w:t>執行報表套印作業</w:t>
            </w:r>
            <w:r w:rsidR="00C25436">
              <w:rPr>
                <w:rFonts w:ascii="細明體" w:eastAsia="細明體" w:hAnsi="細明體" w:cs="新細明體" w:hint="eastAsia"/>
                <w:kern w:val="0"/>
                <w:sz w:val="20"/>
                <w:szCs w:val="20"/>
                <w:lang w:val="zh-TW"/>
              </w:rPr>
              <w:t>，並進CE</w:t>
            </w:r>
          </w:p>
        </w:tc>
      </w:tr>
      <w:tr w:rsidR="000052FB" w:rsidRPr="009E5952" w:rsidTr="00167DC4">
        <w:tc>
          <w:tcPr>
            <w:tcW w:w="2340" w:type="dxa"/>
          </w:tcPr>
          <w:p w:rsidR="000052FB" w:rsidRPr="009E5952" w:rsidRDefault="000052FB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8150" w:type="dxa"/>
          </w:tcPr>
          <w:p w:rsidR="000052FB" w:rsidRPr="009E5952" w:rsidRDefault="000052FB" w:rsidP="00ED1D9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理賠企劃科</w:t>
            </w:r>
          </w:p>
        </w:tc>
      </w:tr>
      <w:tr w:rsidR="000052FB" w:rsidRPr="009E5952" w:rsidTr="00167DC4">
        <w:tc>
          <w:tcPr>
            <w:tcW w:w="2340" w:type="dxa"/>
          </w:tcPr>
          <w:p w:rsidR="000052FB" w:rsidRPr="009E5952" w:rsidRDefault="000052FB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8150" w:type="dxa"/>
          </w:tcPr>
          <w:p w:rsidR="000052FB" w:rsidRPr="009E5952" w:rsidRDefault="00136BF1" w:rsidP="00ED1D9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理賠企劃科</w:t>
            </w:r>
          </w:p>
        </w:tc>
      </w:tr>
      <w:tr w:rsidR="000052FB" w:rsidRPr="009E5952" w:rsidTr="00167DC4">
        <w:tc>
          <w:tcPr>
            <w:tcW w:w="2340" w:type="dxa"/>
          </w:tcPr>
          <w:p w:rsidR="000052FB" w:rsidRPr="009E5952" w:rsidRDefault="000052FB" w:rsidP="008936D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作業平台</w:t>
            </w:r>
          </w:p>
        </w:tc>
        <w:tc>
          <w:tcPr>
            <w:tcW w:w="8150" w:type="dxa"/>
          </w:tcPr>
          <w:p w:rsidR="000052FB" w:rsidRPr="009E5952" w:rsidRDefault="000052FB" w:rsidP="008936D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0052FB" w:rsidRPr="009E5952" w:rsidTr="00167DC4">
        <w:tc>
          <w:tcPr>
            <w:tcW w:w="2340" w:type="dxa"/>
          </w:tcPr>
          <w:p w:rsidR="000052FB" w:rsidRPr="009E5952" w:rsidRDefault="000052FB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使用對象</w:t>
            </w:r>
          </w:p>
        </w:tc>
        <w:tc>
          <w:tcPr>
            <w:tcW w:w="8150" w:type="dxa"/>
          </w:tcPr>
          <w:p w:rsidR="000052FB" w:rsidRPr="009E5952" w:rsidRDefault="000052FB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</w:tbl>
    <w:p w:rsidR="006002AF" w:rsidRPr="009E5952" w:rsidRDefault="006002AF" w:rsidP="006002A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C46D6D" w:rsidRPr="009E5952" w:rsidRDefault="005F4F66" w:rsidP="00C46D6D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9E5952">
        <w:rPr>
          <w:rFonts w:ascii="細明體" w:eastAsia="細明體" w:hAnsi="細明體" w:hint="eastAsia"/>
          <w:b/>
          <w:kern w:val="2"/>
          <w:lang w:eastAsia="zh-TW"/>
        </w:rPr>
        <w:t>程式流程圖</w:t>
      </w:r>
    </w:p>
    <w:p w:rsidR="00C753E8" w:rsidRPr="009E5952" w:rsidRDefault="000E11A3" w:rsidP="00C753E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9E5952">
        <w:rPr>
          <w:rFonts w:ascii="細明體" w:eastAsia="細明體" w:hAnsi="細明體" w:hint="eastAsia"/>
          <w:noProof/>
          <w:lang w:eastAsia="zh-TW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41" type="#_x0000_t109" style="position:absolute;margin-left:169pt;margin-top:12.4pt;width:79.25pt;height:44.25pt;z-index:251657728">
            <v:textbox>
              <w:txbxContent>
                <w:p w:rsidR="003E009C" w:rsidRPr="004B1C32" w:rsidRDefault="00137521" w:rsidP="0060088D">
                  <w:pPr>
                    <w:rPr>
                      <w:rFonts w:ascii="細明體" w:eastAsia="細明體" w:hAnsi="細明體" w:hint="eastAsia"/>
                      <w:sz w:val="20"/>
                    </w:rPr>
                  </w:pPr>
                  <w:r>
                    <w:rPr>
                      <w:rFonts w:ascii="細明體" w:eastAsia="細明體" w:hAnsi="細明體" w:hint="eastAsia"/>
                      <w:sz w:val="20"/>
                    </w:rPr>
                    <w:t>啟動</w:t>
                  </w:r>
                  <w:r w:rsidR="000E11A3">
                    <w:rPr>
                      <w:rFonts w:ascii="細明體" w:eastAsia="細明體" w:hAnsi="細明體" w:hint="eastAsia"/>
                      <w:sz w:val="20"/>
                    </w:rPr>
                    <w:t>報表套印</w:t>
                  </w:r>
                </w:p>
              </w:txbxContent>
            </v:textbox>
          </v:shape>
        </w:pict>
      </w:r>
      <w:r>
        <w:rPr>
          <w:rFonts w:ascii="細明體" w:eastAsia="細明體" w:hAnsi="細明體" w:hint="eastAsia"/>
          <w:noProof/>
          <w:lang w:eastAsia="zh-TW"/>
        </w:rPr>
        <w:pict>
          <v:shape id="_x0000_s1048" type="#_x0000_t109" style="position:absolute;margin-left:284.3pt;margin-top:12.4pt;width:79.25pt;height:44.25pt;z-index:251659776">
            <v:textbox>
              <w:txbxContent>
                <w:p w:rsidR="000E11A3" w:rsidRPr="004B1C32" w:rsidRDefault="00544D8F" w:rsidP="000E11A3">
                  <w:pPr>
                    <w:rPr>
                      <w:rFonts w:ascii="細明體" w:eastAsia="細明體" w:hAnsi="細明體" w:hint="eastAsia"/>
                      <w:sz w:val="20"/>
                    </w:rPr>
                  </w:pPr>
                  <w:r>
                    <w:rPr>
                      <w:rFonts w:ascii="細明體" w:eastAsia="細明體" w:hAnsi="細明體" w:hint="eastAsia"/>
                      <w:sz w:val="20"/>
                    </w:rPr>
                    <w:t>放在指定</w:t>
                  </w:r>
                  <w:r w:rsidR="001C6868">
                    <w:rPr>
                      <w:rFonts w:ascii="細明體" w:eastAsia="細明體" w:hAnsi="細明體" w:hint="eastAsia"/>
                      <w:sz w:val="20"/>
                    </w:rPr>
                    <w:t>路徑</w:t>
                  </w:r>
                  <w:r>
                    <w:rPr>
                      <w:rFonts w:ascii="細明體" w:eastAsia="細明體" w:hAnsi="細明體" w:hint="eastAsia"/>
                      <w:sz w:val="20"/>
                    </w:rPr>
                    <w:t>下</w:t>
                  </w:r>
                  <w:r w:rsidR="003B531C">
                    <w:rPr>
                      <w:rFonts w:ascii="細明體" w:eastAsia="細明體" w:hAnsi="細明體" w:hint="eastAsia"/>
                      <w:sz w:val="20"/>
                    </w:rPr>
                    <w:t>(JBOSS)</w:t>
                  </w:r>
                </w:p>
              </w:txbxContent>
            </v:textbox>
          </v:shape>
        </w:pict>
      </w:r>
      <w:r>
        <w:rPr>
          <w:rFonts w:ascii="細明體" w:eastAsia="細明體" w:hAnsi="細明體" w:hint="eastAsia"/>
          <w:noProof/>
          <w:lang w:eastAsia="zh-TW"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47" type="#_x0000_t132" style="position:absolute;margin-left:6.1pt;margin-top:6.55pt;width:117pt;height:53.15pt;z-index:251658752">
            <v:textbox>
              <w:txbxContent>
                <w:p w:rsidR="000E11A3" w:rsidRPr="00071E84" w:rsidRDefault="000E11A3" w:rsidP="000E11A3">
                  <w:pPr>
                    <w:rPr>
                      <w:rFonts w:ascii="細明體" w:eastAsia="細明體" w:hAnsi="細明體"/>
                      <w:sz w:val="20"/>
                      <w:szCs w:val="20"/>
                    </w:rPr>
                  </w:pPr>
                  <w:r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取得相關DB資料</w:t>
                  </w:r>
                </w:p>
              </w:txbxContent>
            </v:textbox>
          </v:shape>
        </w:pict>
      </w:r>
    </w:p>
    <w:p w:rsidR="00071E84" w:rsidRDefault="000E11A3" w:rsidP="00C753E8">
      <w:pPr>
        <w:pStyle w:val="Tabletext"/>
        <w:keepLines w:val="0"/>
        <w:spacing w:after="0" w:line="240" w:lineRule="auto"/>
        <w:rPr>
          <w:rFonts w:ascii="細明體" w:eastAsia="細明體" w:hAnsi="細明體"/>
          <w:lang w:eastAsia="zh-TW"/>
        </w:rPr>
      </w:pPr>
      <w:r w:rsidRPr="009E5952">
        <w:rPr>
          <w:rFonts w:ascii="細明體" w:eastAsia="細明體" w:hAnsi="細明體" w:hint="eastAsia"/>
          <w:noProof/>
          <w:lang w:eastAsia="zh-TW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margin-left:247.1pt;margin-top:17.5pt;width:37.1pt;height:.05pt;flip:y;z-index:251656704" o:connectortype="straight">
            <v:stroke endarrow="block"/>
          </v:shape>
        </w:pict>
      </w:r>
      <w:r w:rsidRPr="009E5952">
        <w:rPr>
          <w:rFonts w:ascii="細明體" w:eastAsia="細明體" w:hAnsi="細明體" w:hint="eastAsia"/>
          <w:noProof/>
          <w:lang w:eastAsia="zh-TW"/>
        </w:rPr>
        <w:pict>
          <v:shape id="_x0000_s1029" type="#_x0000_t32" style="position:absolute;margin-left:122.25pt;margin-top:17.45pt;width:47.95pt;height:0;z-index:251655680" o:connectortype="elbow" adj="-73472,-1,-73472">
            <v:stroke endarrow="block"/>
          </v:shape>
        </w:pict>
      </w:r>
    </w:p>
    <w:p w:rsidR="000052FB" w:rsidRPr="009E5952" w:rsidRDefault="000052FB" w:rsidP="00C753E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</w:p>
    <w:p w:rsidR="0002210A" w:rsidRPr="009E5952" w:rsidRDefault="0002210A" w:rsidP="00C753E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5F4F66" w:rsidRPr="009E5952" w:rsidRDefault="00C753E8" w:rsidP="00C46D6D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9E5952">
        <w:rPr>
          <w:rFonts w:ascii="細明體" w:eastAsia="細明體" w:hAnsi="細明體"/>
          <w:b/>
          <w:kern w:val="2"/>
          <w:lang w:eastAsia="zh-TW"/>
        </w:rPr>
        <w:t>相關檔案（TABLE）：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94"/>
        <w:gridCol w:w="3884"/>
        <w:gridCol w:w="2835"/>
        <w:gridCol w:w="799"/>
        <w:gridCol w:w="799"/>
        <w:gridCol w:w="799"/>
        <w:gridCol w:w="800"/>
      </w:tblGrid>
      <w:tr w:rsidR="00167DC4" w:rsidRPr="009E5952" w:rsidTr="008936D5">
        <w:tc>
          <w:tcPr>
            <w:tcW w:w="794" w:type="dxa"/>
          </w:tcPr>
          <w:p w:rsidR="00167DC4" w:rsidRPr="009E5952" w:rsidRDefault="00167DC4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3884" w:type="dxa"/>
          </w:tcPr>
          <w:p w:rsidR="00167DC4" w:rsidRPr="009E5952" w:rsidRDefault="00167DC4" w:rsidP="008936D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9E5952">
              <w:rPr>
                <w:rFonts w:ascii="細明體" w:eastAsia="細明體" w:hAnsi="細明體" w:hint="eastAsia"/>
                <w:kern w:val="2"/>
                <w:lang w:eastAsia="zh-TW"/>
              </w:rPr>
              <w:t>中文說明</w:t>
            </w:r>
          </w:p>
        </w:tc>
        <w:tc>
          <w:tcPr>
            <w:tcW w:w="2835" w:type="dxa"/>
          </w:tcPr>
          <w:p w:rsidR="00167DC4" w:rsidRPr="009E5952" w:rsidRDefault="00167DC4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檔案名稱</w:t>
            </w:r>
          </w:p>
        </w:tc>
        <w:tc>
          <w:tcPr>
            <w:tcW w:w="799" w:type="dxa"/>
          </w:tcPr>
          <w:p w:rsidR="00167DC4" w:rsidRPr="009E5952" w:rsidRDefault="00167DC4" w:rsidP="008936D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799" w:type="dxa"/>
          </w:tcPr>
          <w:p w:rsidR="00167DC4" w:rsidRPr="009E5952" w:rsidRDefault="00167DC4" w:rsidP="008936D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799" w:type="dxa"/>
          </w:tcPr>
          <w:p w:rsidR="00167DC4" w:rsidRPr="009E5952" w:rsidRDefault="00167DC4" w:rsidP="008936D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800" w:type="dxa"/>
          </w:tcPr>
          <w:p w:rsidR="00167DC4" w:rsidRPr="009E5952" w:rsidRDefault="00167DC4" w:rsidP="008936D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9E5952" w:rsidRPr="009E5952" w:rsidTr="008936D5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D375FB" w:rsidRPr="009E5952" w:rsidRDefault="00D375FB" w:rsidP="00793DF0">
            <w:pPr>
              <w:numPr>
                <w:ilvl w:val="0"/>
                <w:numId w:val="40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D375FB" w:rsidRPr="009E5952" w:rsidRDefault="00B77680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5207B0">
              <w:rPr>
                <w:rFonts w:ascii="細明體" w:eastAsia="細明體" w:hAnsi="細明體" w:hint="eastAsia"/>
                <w:sz w:val="20"/>
                <w:szCs w:val="20"/>
              </w:rPr>
              <w:t>折抵醫療費用受理檔</w:t>
            </w:r>
          </w:p>
        </w:tc>
        <w:tc>
          <w:tcPr>
            <w:tcW w:w="2835" w:type="dxa"/>
          </w:tcPr>
          <w:p w:rsidR="00D375FB" w:rsidRPr="009E5952" w:rsidRDefault="00F3372C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DTAA</w:t>
            </w:r>
            <w:r w:rsidR="00722EEE">
              <w:rPr>
                <w:rFonts w:ascii="細明體" w:eastAsia="細明體" w:hAnsi="細明體" w:hint="eastAsia"/>
                <w:sz w:val="20"/>
                <w:szCs w:val="20"/>
              </w:rPr>
              <w:t>I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401</w:t>
            </w:r>
          </w:p>
        </w:tc>
        <w:tc>
          <w:tcPr>
            <w:tcW w:w="799" w:type="dxa"/>
          </w:tcPr>
          <w:p w:rsidR="00D375FB" w:rsidRPr="009E5952" w:rsidRDefault="00D375FB" w:rsidP="008936D5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D375FB" w:rsidRPr="009E5952" w:rsidRDefault="0015718E" w:rsidP="008936D5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D375FB" w:rsidRPr="009E5952" w:rsidRDefault="00D25898" w:rsidP="006B531B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D25898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D375FB" w:rsidRPr="009E5952" w:rsidRDefault="0015718E" w:rsidP="00E33B04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D375FB" w:rsidRPr="009E5952" w:rsidTr="008936D5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D375FB" w:rsidRPr="009E5952" w:rsidRDefault="00D375FB" w:rsidP="00793DF0">
            <w:pPr>
              <w:numPr>
                <w:ilvl w:val="0"/>
                <w:numId w:val="40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D375FB" w:rsidRPr="009E5952" w:rsidRDefault="00A27A7A" w:rsidP="000052F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文件簽名記錄</w:t>
            </w:r>
          </w:p>
        </w:tc>
        <w:tc>
          <w:tcPr>
            <w:tcW w:w="2835" w:type="dxa"/>
          </w:tcPr>
          <w:p w:rsidR="00D375FB" w:rsidRPr="009E5952" w:rsidRDefault="00442D03" w:rsidP="00E9510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DTALM130</w:t>
            </w:r>
          </w:p>
        </w:tc>
        <w:tc>
          <w:tcPr>
            <w:tcW w:w="799" w:type="dxa"/>
          </w:tcPr>
          <w:p w:rsidR="00D375FB" w:rsidRPr="009E5952" w:rsidRDefault="00442D03" w:rsidP="00E95106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42D03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D375FB" w:rsidRPr="009E5952" w:rsidRDefault="00442D03" w:rsidP="00E95106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442D03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D375FB" w:rsidRPr="009E5952" w:rsidRDefault="00D375FB" w:rsidP="006B531B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D375FB" w:rsidRPr="009E5952" w:rsidRDefault="00D375FB" w:rsidP="00E33B04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531A87" w:rsidRPr="009E5952" w:rsidTr="008936D5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531A87" w:rsidRPr="009E5952" w:rsidRDefault="00531A87" w:rsidP="00531A87">
            <w:pPr>
              <w:numPr>
                <w:ilvl w:val="0"/>
                <w:numId w:val="40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531A87" w:rsidRDefault="00124F40" w:rsidP="00531A8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理賠受理文件檔</w:t>
            </w:r>
          </w:p>
        </w:tc>
        <w:tc>
          <w:tcPr>
            <w:tcW w:w="2835" w:type="dxa"/>
          </w:tcPr>
          <w:p w:rsidR="00531A87" w:rsidRDefault="00531A87" w:rsidP="00531A8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DTAAA004</w:t>
            </w:r>
          </w:p>
        </w:tc>
        <w:tc>
          <w:tcPr>
            <w:tcW w:w="799" w:type="dxa"/>
          </w:tcPr>
          <w:p w:rsidR="00531A87" w:rsidRPr="009E5952" w:rsidRDefault="00531A87" w:rsidP="00531A87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42D03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531A87" w:rsidRPr="009E5952" w:rsidRDefault="00531A87" w:rsidP="00531A87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442D03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531A87" w:rsidRPr="009E5952" w:rsidRDefault="00531A87" w:rsidP="00531A87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531A87" w:rsidRPr="009E5952" w:rsidRDefault="00531A87" w:rsidP="00531A87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531A87" w:rsidRPr="009E5952" w:rsidTr="008936D5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531A87" w:rsidRPr="009E5952" w:rsidRDefault="00531A87" w:rsidP="00531A87">
            <w:pPr>
              <w:numPr>
                <w:ilvl w:val="0"/>
                <w:numId w:val="40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531A87" w:rsidRDefault="00531A87" w:rsidP="00531A8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報表編碼條碼對照檔</w:t>
            </w:r>
          </w:p>
        </w:tc>
        <w:tc>
          <w:tcPr>
            <w:tcW w:w="2835" w:type="dxa"/>
          </w:tcPr>
          <w:p w:rsidR="00531A87" w:rsidRDefault="00531A87" w:rsidP="00531A8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DTALV003</w:t>
            </w:r>
          </w:p>
        </w:tc>
        <w:tc>
          <w:tcPr>
            <w:tcW w:w="799" w:type="dxa"/>
          </w:tcPr>
          <w:p w:rsidR="00531A87" w:rsidRPr="009E5952" w:rsidRDefault="00531A87" w:rsidP="00531A87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531A87" w:rsidRPr="009E5952" w:rsidRDefault="00531A87" w:rsidP="00531A87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531A87" w:rsidRPr="009E5952" w:rsidRDefault="00531A87" w:rsidP="00531A87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D25898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531A87" w:rsidRPr="009E5952" w:rsidRDefault="00531A87" w:rsidP="00531A87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531A87" w:rsidRPr="009E5952" w:rsidTr="008936D5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531A87" w:rsidRPr="009E5952" w:rsidRDefault="00531A87" w:rsidP="00531A87">
            <w:pPr>
              <w:numPr>
                <w:ilvl w:val="0"/>
                <w:numId w:val="40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531A87" w:rsidRDefault="00531A87" w:rsidP="00531A8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文件管理檔</w:t>
            </w:r>
          </w:p>
        </w:tc>
        <w:tc>
          <w:tcPr>
            <w:tcW w:w="2835" w:type="dxa"/>
          </w:tcPr>
          <w:p w:rsidR="00531A87" w:rsidRDefault="00531A87" w:rsidP="00531A8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574FEB">
              <w:rPr>
                <w:rFonts w:ascii="細明體" w:eastAsia="細明體" w:hAnsi="細明體" w:hint="eastAsia"/>
                <w:sz w:val="20"/>
                <w:szCs w:val="20"/>
              </w:rPr>
              <w:t>DTAV0003</w:t>
            </w:r>
          </w:p>
        </w:tc>
        <w:tc>
          <w:tcPr>
            <w:tcW w:w="799" w:type="dxa"/>
          </w:tcPr>
          <w:p w:rsidR="00531A87" w:rsidRPr="009E5952" w:rsidRDefault="00531A87" w:rsidP="00531A87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531A87" w:rsidRPr="009E5952" w:rsidRDefault="00531A87" w:rsidP="00531A87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531A87" w:rsidRPr="009E5952" w:rsidRDefault="00531A87" w:rsidP="00531A87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D25898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531A87" w:rsidRPr="009E5952" w:rsidRDefault="00531A87" w:rsidP="00531A87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</w:tbl>
    <w:p w:rsidR="00C753E8" w:rsidRPr="009E5952" w:rsidRDefault="00C753E8" w:rsidP="00C753E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C753E8" w:rsidRPr="009E5952" w:rsidRDefault="00C753E8" w:rsidP="00C46D6D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/>
          <w:b/>
          <w:kern w:val="2"/>
          <w:lang w:eastAsia="zh-TW"/>
        </w:rPr>
      </w:pPr>
      <w:r w:rsidRPr="009E5952">
        <w:rPr>
          <w:rFonts w:ascii="細明體" w:eastAsia="細明體" w:hAnsi="細明體"/>
          <w:b/>
          <w:kern w:val="2"/>
          <w:lang w:eastAsia="zh-TW"/>
        </w:rPr>
        <w:t>相關模組：</w:t>
      </w:r>
    </w:p>
    <w:tbl>
      <w:tblPr>
        <w:tblW w:w="1077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851"/>
        <w:gridCol w:w="4961"/>
        <w:gridCol w:w="4961"/>
      </w:tblGrid>
      <w:tr w:rsidR="00C46D6D" w:rsidRPr="009E5952" w:rsidTr="00CA2866">
        <w:tc>
          <w:tcPr>
            <w:tcW w:w="851" w:type="dxa"/>
          </w:tcPr>
          <w:p w:rsidR="00C46D6D" w:rsidRPr="009E5952" w:rsidRDefault="00C46D6D" w:rsidP="00C26F2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4961" w:type="dxa"/>
          </w:tcPr>
          <w:p w:rsidR="00C46D6D" w:rsidRPr="009E5952" w:rsidRDefault="00C46D6D" w:rsidP="00C26F2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4961" w:type="dxa"/>
          </w:tcPr>
          <w:p w:rsidR="00C46D6D" w:rsidRPr="009E5952" w:rsidRDefault="00C46D6D" w:rsidP="00C26F2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</w:tr>
      <w:tr w:rsidR="00377CFD" w:rsidRPr="009E5952" w:rsidTr="00CA2866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377CFD" w:rsidRPr="009E5952" w:rsidRDefault="00377CFD" w:rsidP="00E44BA8">
            <w:pPr>
              <w:numPr>
                <w:ilvl w:val="0"/>
                <w:numId w:val="42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961" w:type="dxa"/>
          </w:tcPr>
          <w:p w:rsidR="00377CFD" w:rsidRPr="009E5952" w:rsidRDefault="00962B7C" w:rsidP="00ED1D9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理賠申請書套印模組</w:t>
            </w:r>
          </w:p>
        </w:tc>
        <w:tc>
          <w:tcPr>
            <w:tcW w:w="4961" w:type="dxa"/>
          </w:tcPr>
          <w:p w:rsidR="00377CFD" w:rsidRPr="009E5952" w:rsidRDefault="00A27A7A" w:rsidP="00ED1D9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AA_A2Z</w:t>
            </w:r>
            <w:r>
              <w:rPr>
                <w:rFonts w:ascii="細明體" w:eastAsia="細明體" w:hAnsi="細明體"/>
                <w:sz w:val="20"/>
                <w:szCs w:val="20"/>
              </w:rPr>
              <w:t>002</w:t>
            </w:r>
          </w:p>
        </w:tc>
      </w:tr>
      <w:tr w:rsidR="00A27A7A" w:rsidRPr="009E5952" w:rsidTr="00CA2866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A27A7A" w:rsidRPr="009E5952" w:rsidRDefault="00A27A7A" w:rsidP="00E44BA8">
            <w:pPr>
              <w:numPr>
                <w:ilvl w:val="0"/>
                <w:numId w:val="42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961" w:type="dxa"/>
          </w:tcPr>
          <w:p w:rsidR="00A27A7A" w:rsidRPr="009E5952" w:rsidRDefault="00962B7C" w:rsidP="00ED1D9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62B7C">
              <w:rPr>
                <w:rFonts w:ascii="細明體" w:eastAsia="細明體" w:hAnsi="細明體" w:hint="eastAsia"/>
                <w:sz w:val="20"/>
                <w:szCs w:val="20"/>
              </w:rPr>
              <w:t>受理檢核表套印模組</w:t>
            </w:r>
          </w:p>
        </w:tc>
        <w:tc>
          <w:tcPr>
            <w:tcW w:w="4961" w:type="dxa"/>
          </w:tcPr>
          <w:p w:rsidR="00A27A7A" w:rsidRDefault="00A27A7A" w:rsidP="00ED1D9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AA_A4Z102</w:t>
            </w:r>
          </w:p>
        </w:tc>
      </w:tr>
      <w:tr w:rsidR="00A27A7A" w:rsidRPr="009E5952" w:rsidTr="00CA2866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A27A7A" w:rsidRPr="009E5952" w:rsidRDefault="00A27A7A" w:rsidP="00E44BA8">
            <w:pPr>
              <w:numPr>
                <w:ilvl w:val="0"/>
                <w:numId w:val="42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961" w:type="dxa"/>
          </w:tcPr>
          <w:p w:rsidR="00A27A7A" w:rsidRPr="009E5952" w:rsidRDefault="00962B7C" w:rsidP="00ED1D9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62B7C">
              <w:rPr>
                <w:rFonts w:ascii="細明體" w:eastAsia="細明體" w:hAnsi="細明體" w:hint="eastAsia"/>
                <w:sz w:val="20"/>
                <w:szCs w:val="20"/>
              </w:rPr>
              <w:t>醫療金折抵診斷書</w:t>
            </w:r>
            <w:r w:rsidRPr="00962B7C">
              <w:rPr>
                <w:rFonts w:ascii="細明體" w:eastAsia="細明體" w:hAnsi="細明體"/>
                <w:sz w:val="20"/>
                <w:szCs w:val="20"/>
              </w:rPr>
              <w:t>列印模組</w:t>
            </w:r>
          </w:p>
        </w:tc>
        <w:tc>
          <w:tcPr>
            <w:tcW w:w="4961" w:type="dxa"/>
          </w:tcPr>
          <w:p w:rsidR="00A27A7A" w:rsidRDefault="00A27A7A" w:rsidP="00ED1D9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AA_I4Z101</w:t>
            </w:r>
          </w:p>
        </w:tc>
      </w:tr>
      <w:tr w:rsidR="00A27A7A" w:rsidRPr="009E5952" w:rsidTr="00CA2866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A27A7A" w:rsidRPr="009E5952" w:rsidRDefault="00A27A7A" w:rsidP="00E44BA8">
            <w:pPr>
              <w:numPr>
                <w:ilvl w:val="0"/>
                <w:numId w:val="42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961" w:type="dxa"/>
          </w:tcPr>
          <w:p w:rsidR="00A27A7A" w:rsidRPr="009E5952" w:rsidRDefault="00962B7C" w:rsidP="00ED1D9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62B7C">
              <w:rPr>
                <w:rFonts w:ascii="細明體" w:eastAsia="細明體" w:hAnsi="細明體" w:hint="eastAsia"/>
                <w:sz w:val="20"/>
                <w:szCs w:val="20"/>
              </w:rPr>
              <w:t>醫療金折抵住院收據列印模組</w:t>
            </w:r>
          </w:p>
        </w:tc>
        <w:tc>
          <w:tcPr>
            <w:tcW w:w="4961" w:type="dxa"/>
          </w:tcPr>
          <w:p w:rsidR="00A27A7A" w:rsidRDefault="00A27A7A" w:rsidP="00ED1D9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AA_I4Z102</w:t>
            </w:r>
          </w:p>
        </w:tc>
      </w:tr>
    </w:tbl>
    <w:p w:rsidR="006002AF" w:rsidRPr="009E5952" w:rsidRDefault="006002AF" w:rsidP="006002A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00096F" w:rsidRPr="009E5952" w:rsidRDefault="00C753E8" w:rsidP="00EC1727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9E5952">
        <w:rPr>
          <w:rFonts w:ascii="細明體" w:eastAsia="細明體" w:hAnsi="細明體" w:hint="eastAsia"/>
          <w:b/>
          <w:kern w:val="2"/>
          <w:lang w:eastAsia="zh-TW"/>
        </w:rPr>
        <w:t>批次基本資料:</w:t>
      </w:r>
    </w:p>
    <w:tbl>
      <w:tblPr>
        <w:tblW w:w="1077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672"/>
        <w:gridCol w:w="9101"/>
      </w:tblGrid>
      <w:tr w:rsidR="00241CB2" w:rsidRPr="009E5952" w:rsidTr="00164511">
        <w:trPr>
          <w:trHeight w:val="120"/>
        </w:trPr>
        <w:tc>
          <w:tcPr>
            <w:tcW w:w="1672" w:type="dxa"/>
          </w:tcPr>
          <w:p w:rsidR="00241CB2" w:rsidRPr="009E5952" w:rsidRDefault="00241CB2" w:rsidP="001709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作業名稱</w:t>
            </w:r>
          </w:p>
        </w:tc>
        <w:tc>
          <w:tcPr>
            <w:tcW w:w="9101" w:type="dxa"/>
          </w:tcPr>
          <w:p w:rsidR="00241CB2" w:rsidRPr="009E5952" w:rsidRDefault="009C6B6F" w:rsidP="009E360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J</w:t>
            </w:r>
            <w:r w:rsidRPr="009E5952">
              <w:rPr>
                <w:rFonts w:ascii="細明體" w:eastAsia="細明體" w:hAnsi="細明體"/>
                <w:sz w:val="20"/>
                <w:szCs w:val="20"/>
              </w:rPr>
              <w:t>AAA</w:t>
            </w:r>
            <w:r w:rsidR="009E360C" w:rsidRPr="009E5952">
              <w:rPr>
                <w:rFonts w:ascii="細明體" w:eastAsia="細明體" w:hAnsi="細明體" w:hint="eastAsia"/>
                <w:sz w:val="20"/>
                <w:szCs w:val="20"/>
              </w:rPr>
              <w:t>DI</w:t>
            </w:r>
            <w:r w:rsidR="00196320">
              <w:rPr>
                <w:rFonts w:ascii="細明體" w:eastAsia="細明體" w:hAnsi="細明體" w:hint="eastAsia"/>
                <w:sz w:val="20"/>
                <w:szCs w:val="20"/>
              </w:rPr>
              <w:t>401</w:t>
            </w:r>
          </w:p>
        </w:tc>
      </w:tr>
      <w:tr w:rsidR="00241CB2" w:rsidRPr="009E5952" w:rsidTr="00164511">
        <w:trPr>
          <w:trHeight w:val="120"/>
        </w:trPr>
        <w:tc>
          <w:tcPr>
            <w:tcW w:w="1672" w:type="dxa"/>
          </w:tcPr>
          <w:p w:rsidR="00241CB2" w:rsidRPr="009E5952" w:rsidRDefault="00241CB2" w:rsidP="001709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業務別</w:t>
            </w:r>
          </w:p>
        </w:tc>
        <w:tc>
          <w:tcPr>
            <w:tcW w:w="9101" w:type="dxa"/>
          </w:tcPr>
          <w:p w:rsidR="00241CB2" w:rsidRPr="009E5952" w:rsidRDefault="00241CB2" w:rsidP="001709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AA</w:t>
            </w:r>
          </w:p>
        </w:tc>
      </w:tr>
      <w:tr w:rsidR="00241CB2" w:rsidRPr="009E5952" w:rsidTr="00164511">
        <w:trPr>
          <w:trHeight w:val="120"/>
        </w:trPr>
        <w:tc>
          <w:tcPr>
            <w:tcW w:w="1672" w:type="dxa"/>
          </w:tcPr>
          <w:p w:rsidR="00241CB2" w:rsidRPr="009E5952" w:rsidRDefault="00241CB2" w:rsidP="001709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次系統名稱</w:t>
            </w:r>
          </w:p>
        </w:tc>
        <w:tc>
          <w:tcPr>
            <w:tcW w:w="9101" w:type="dxa"/>
          </w:tcPr>
          <w:p w:rsidR="00241CB2" w:rsidRPr="009E5952" w:rsidRDefault="00F66E62" w:rsidP="001709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I</w:t>
            </w:r>
            <w:r w:rsidR="005252B4">
              <w:rPr>
                <w:rFonts w:ascii="細明體" w:eastAsia="細明體" w:hAnsi="細明體" w:hint="eastAsia"/>
                <w:sz w:val="20"/>
                <w:szCs w:val="20"/>
              </w:rPr>
              <w:t>4</w:t>
            </w:r>
          </w:p>
        </w:tc>
      </w:tr>
      <w:tr w:rsidR="0010368A" w:rsidRPr="009E5952" w:rsidTr="00164511">
        <w:trPr>
          <w:trHeight w:val="120"/>
        </w:trPr>
        <w:tc>
          <w:tcPr>
            <w:tcW w:w="1672" w:type="dxa"/>
          </w:tcPr>
          <w:p w:rsidR="00241CB2" w:rsidRPr="009E5952" w:rsidRDefault="00241CB2" w:rsidP="001709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lastRenderedPageBreak/>
              <w:t>處理週期</w:t>
            </w:r>
          </w:p>
        </w:tc>
        <w:tc>
          <w:tcPr>
            <w:tcW w:w="9101" w:type="dxa"/>
          </w:tcPr>
          <w:p w:rsidR="00241CB2" w:rsidRPr="009E5952" w:rsidRDefault="00CD1C4C" w:rsidP="001709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日</w:t>
            </w:r>
          </w:p>
        </w:tc>
      </w:tr>
      <w:tr w:rsidR="00241CB2" w:rsidRPr="009E5952" w:rsidTr="00164511">
        <w:trPr>
          <w:trHeight w:val="120"/>
        </w:trPr>
        <w:tc>
          <w:tcPr>
            <w:tcW w:w="1672" w:type="dxa"/>
          </w:tcPr>
          <w:p w:rsidR="00241CB2" w:rsidRPr="009E5952" w:rsidRDefault="00241CB2" w:rsidP="001709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分批處理的件數</w:t>
            </w:r>
          </w:p>
        </w:tc>
        <w:tc>
          <w:tcPr>
            <w:tcW w:w="9101" w:type="dxa"/>
          </w:tcPr>
          <w:p w:rsidR="00241CB2" w:rsidRPr="009E5952" w:rsidRDefault="00472317" w:rsidP="001709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100</w:t>
            </w:r>
          </w:p>
        </w:tc>
      </w:tr>
    </w:tbl>
    <w:p w:rsidR="00C753E8" w:rsidRPr="009E5952" w:rsidRDefault="00C753E8" w:rsidP="00C753E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C753E8" w:rsidRPr="009E5952" w:rsidRDefault="00C753E8" w:rsidP="00EC1727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9E5952">
        <w:rPr>
          <w:rFonts w:ascii="細明體" w:eastAsia="細明體" w:hAnsi="細明體"/>
          <w:b/>
          <w:kern w:val="2"/>
          <w:lang w:eastAsia="zh-TW"/>
        </w:rPr>
        <w:t>參數說明：</w:t>
      </w:r>
    </w:p>
    <w:tbl>
      <w:tblPr>
        <w:tblW w:w="1077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09"/>
        <w:gridCol w:w="2351"/>
        <w:gridCol w:w="1760"/>
        <w:gridCol w:w="5953"/>
      </w:tblGrid>
      <w:tr w:rsidR="00241CB2" w:rsidRPr="009E5952" w:rsidTr="00D65C62">
        <w:tc>
          <w:tcPr>
            <w:tcW w:w="709" w:type="dxa"/>
            <w:vAlign w:val="center"/>
          </w:tcPr>
          <w:p w:rsidR="00241CB2" w:rsidRPr="009E5952" w:rsidRDefault="00241CB2" w:rsidP="0017097A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351" w:type="dxa"/>
            <w:vAlign w:val="center"/>
          </w:tcPr>
          <w:p w:rsidR="00241CB2" w:rsidRPr="009E5952" w:rsidRDefault="00241CB2" w:rsidP="0017097A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說明</w:t>
            </w:r>
          </w:p>
        </w:tc>
        <w:tc>
          <w:tcPr>
            <w:tcW w:w="1760" w:type="dxa"/>
            <w:vAlign w:val="center"/>
          </w:tcPr>
          <w:p w:rsidR="00241CB2" w:rsidRPr="009E5952" w:rsidRDefault="00241CB2" w:rsidP="0017097A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資料型態</w:t>
            </w:r>
          </w:p>
        </w:tc>
        <w:tc>
          <w:tcPr>
            <w:tcW w:w="5953" w:type="dxa"/>
            <w:vAlign w:val="center"/>
          </w:tcPr>
          <w:p w:rsidR="00241CB2" w:rsidRPr="009E5952" w:rsidRDefault="00241CB2" w:rsidP="0017097A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備註</w:t>
            </w:r>
          </w:p>
        </w:tc>
      </w:tr>
      <w:tr w:rsidR="00AB0C7B" w:rsidRPr="009E5952" w:rsidTr="00D65C62">
        <w:tc>
          <w:tcPr>
            <w:tcW w:w="709" w:type="dxa"/>
            <w:vAlign w:val="center"/>
          </w:tcPr>
          <w:p w:rsidR="00AB0C7B" w:rsidRPr="009E5952" w:rsidRDefault="00AB0C7B" w:rsidP="0017097A">
            <w:pPr>
              <w:numPr>
                <w:ilvl w:val="0"/>
                <w:numId w:val="6"/>
              </w:num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51" w:type="dxa"/>
            <w:vAlign w:val="center"/>
          </w:tcPr>
          <w:p w:rsidR="00AB0C7B" w:rsidRDefault="00AB0C7B" w:rsidP="006424F5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760" w:type="dxa"/>
            <w:vAlign w:val="center"/>
          </w:tcPr>
          <w:p w:rsidR="00AB0C7B" w:rsidRPr="009E5952" w:rsidRDefault="00AB0C7B" w:rsidP="006424F5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5953" w:type="dxa"/>
            <w:vAlign w:val="center"/>
          </w:tcPr>
          <w:p w:rsidR="003639F2" w:rsidRPr="009E5952" w:rsidRDefault="003639F2" w:rsidP="001818D7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BB1FBB" w:rsidRPr="009E5952" w:rsidRDefault="00F905C9" w:rsidP="00C753E8">
      <w:pPr>
        <w:pStyle w:val="Tabletext"/>
        <w:keepLines w:val="0"/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9E5952">
        <w:rPr>
          <w:rFonts w:ascii="細明體" w:eastAsia="細明體" w:hAnsi="細明體"/>
          <w:kern w:val="2"/>
          <w:lang w:eastAsia="zh-TW"/>
        </w:rPr>
        <w:t xml:space="preserve"> </w:t>
      </w:r>
    </w:p>
    <w:p w:rsidR="00BB1FBB" w:rsidRPr="009E5952" w:rsidRDefault="00BB1FBB" w:rsidP="00BB1FBB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9E5952">
        <w:rPr>
          <w:rFonts w:ascii="細明體" w:eastAsia="細明體" w:hAnsi="細明體"/>
          <w:b/>
          <w:kern w:val="2"/>
          <w:lang w:eastAsia="zh-TW"/>
        </w:rPr>
        <w:t>程式內容：</w:t>
      </w:r>
    </w:p>
    <w:p w:rsidR="00E2563D" w:rsidRPr="009E5952" w:rsidRDefault="00472317" w:rsidP="00A329A7">
      <w:pPr>
        <w:pStyle w:val="Tabletext"/>
        <w:keepLines w:val="0"/>
        <w:numPr>
          <w:ilvl w:val="0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E5952">
        <w:rPr>
          <w:rFonts w:ascii="細明體" w:eastAsia="細明體" w:hAnsi="細明體"/>
          <w:kern w:val="2"/>
          <w:lang w:eastAsia="zh-TW"/>
        </w:rPr>
        <w:t>初始</w:t>
      </w:r>
      <w:r w:rsidR="00FE0A9A" w:rsidRPr="009E5952">
        <w:rPr>
          <w:rFonts w:ascii="細明體" w:eastAsia="細明體" w:hAnsi="細明體"/>
          <w:kern w:val="2"/>
          <w:lang w:eastAsia="zh-TW"/>
        </w:rPr>
        <w:t>：</w:t>
      </w:r>
    </w:p>
    <w:p w:rsidR="00AC30FD" w:rsidRPr="009E5952" w:rsidRDefault="00AC30FD" w:rsidP="00472317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E5952">
        <w:rPr>
          <w:rFonts w:ascii="細明體" w:eastAsia="細明體" w:hAnsi="細明體" w:hint="eastAsia"/>
          <w:kern w:val="2"/>
          <w:lang w:eastAsia="zh-TW"/>
        </w:rPr>
        <w:t>回覆訊息預設為0</w:t>
      </w:r>
      <w:r w:rsidR="004B1504" w:rsidRPr="009E5952">
        <w:rPr>
          <w:rFonts w:ascii="細明體" w:eastAsia="細明體" w:hAnsi="細明體" w:hint="eastAsia"/>
          <w:kern w:val="2"/>
          <w:lang w:eastAsia="zh-TW"/>
        </w:rPr>
        <w:t>。</w:t>
      </w:r>
    </w:p>
    <w:p w:rsidR="00472317" w:rsidRPr="009E5952" w:rsidRDefault="00472317" w:rsidP="00472317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E5952">
        <w:rPr>
          <w:rFonts w:ascii="細明體" w:eastAsia="細明體" w:hAnsi="細明體" w:hint="eastAsia"/>
          <w:kern w:val="2"/>
          <w:lang w:eastAsia="zh-TW"/>
        </w:rPr>
        <w:t>件數歸0</w:t>
      </w:r>
    </w:p>
    <w:p w:rsidR="007E40EC" w:rsidRPr="009E5952" w:rsidRDefault="007E40EC" w:rsidP="00472317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E5952">
        <w:rPr>
          <w:rFonts w:ascii="細明體" w:eastAsia="細明體" w:hAnsi="細明體" w:hint="eastAsia"/>
          <w:kern w:val="2"/>
          <w:lang w:eastAsia="zh-TW"/>
        </w:rPr>
        <w:t>START</w:t>
      </w:r>
    </w:p>
    <w:p w:rsidR="0037638F" w:rsidRPr="009E5952" w:rsidRDefault="008E519B" w:rsidP="00AD14E4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E5952">
        <w:rPr>
          <w:rFonts w:ascii="細明體" w:eastAsia="細明體" w:hAnsi="細明體" w:hint="eastAsia"/>
          <w:kern w:val="2"/>
          <w:lang w:eastAsia="zh-TW"/>
        </w:rPr>
        <w:t>$</w:t>
      </w:r>
      <w:r w:rsidR="00C7572D">
        <w:rPr>
          <w:rFonts w:ascii="細明體" w:eastAsia="細明體" w:hAnsi="細明體" w:hint="eastAsia"/>
          <w:kern w:val="2"/>
          <w:lang w:eastAsia="zh-TW"/>
        </w:rPr>
        <w:t>輸入</w:t>
      </w:r>
      <w:r w:rsidR="00365B97">
        <w:rPr>
          <w:rFonts w:ascii="細明體" w:eastAsia="細明體" w:hAnsi="細明體" w:hint="eastAsia"/>
          <w:kern w:val="2"/>
          <w:lang w:eastAsia="zh-TW"/>
        </w:rPr>
        <w:t>件數</w:t>
      </w:r>
    </w:p>
    <w:p w:rsidR="00803C37" w:rsidRPr="009E5952" w:rsidRDefault="00803C37" w:rsidP="00803C37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E5952">
        <w:rPr>
          <w:rFonts w:ascii="細明體" w:eastAsia="細明體" w:hAnsi="細明體" w:hint="eastAsia"/>
          <w:kern w:val="2"/>
          <w:lang w:eastAsia="zh-TW"/>
        </w:rPr>
        <w:t>$</w:t>
      </w:r>
      <w:r w:rsidR="00AD14E4" w:rsidRPr="009E5952">
        <w:rPr>
          <w:rFonts w:ascii="細明體" w:eastAsia="細明體" w:hAnsi="細明體" w:hint="eastAsia"/>
          <w:kern w:val="2"/>
          <w:lang w:eastAsia="zh-TW"/>
        </w:rPr>
        <w:t>成功</w:t>
      </w:r>
      <w:r w:rsidR="00C23463">
        <w:rPr>
          <w:rFonts w:ascii="細明體" w:eastAsia="細明體" w:hAnsi="細明體" w:hint="eastAsia"/>
          <w:kern w:val="2"/>
          <w:lang w:eastAsia="zh-TW"/>
        </w:rPr>
        <w:t>件數</w:t>
      </w:r>
    </w:p>
    <w:p w:rsidR="00AD14E4" w:rsidRPr="009E5952" w:rsidRDefault="00AD14E4" w:rsidP="00803C37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E5952">
        <w:rPr>
          <w:rFonts w:ascii="細明體" w:eastAsia="細明體" w:hAnsi="細明體" w:hint="eastAsia"/>
          <w:kern w:val="2"/>
          <w:lang w:eastAsia="zh-TW"/>
        </w:rPr>
        <w:t>$</w:t>
      </w:r>
      <w:r w:rsidR="002A2A89">
        <w:rPr>
          <w:rFonts w:ascii="細明體" w:eastAsia="細明體" w:hAnsi="細明體" w:hint="eastAsia"/>
          <w:kern w:val="2"/>
          <w:lang w:eastAsia="zh-TW"/>
        </w:rPr>
        <w:t>錯誤</w:t>
      </w:r>
      <w:r w:rsidR="00C23463">
        <w:rPr>
          <w:rFonts w:ascii="細明體" w:eastAsia="細明體" w:hAnsi="細明體" w:hint="eastAsia"/>
          <w:kern w:val="2"/>
          <w:lang w:eastAsia="zh-TW"/>
        </w:rPr>
        <w:t>件數</w:t>
      </w:r>
    </w:p>
    <w:p w:rsidR="00787FA7" w:rsidRPr="00E73158" w:rsidRDefault="007E40EC" w:rsidP="00E73158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E5952">
        <w:rPr>
          <w:rFonts w:ascii="細明體" w:eastAsia="細明體" w:hAnsi="細明體" w:hint="eastAsia"/>
          <w:kern w:val="2"/>
          <w:lang w:eastAsia="zh-TW"/>
        </w:rPr>
        <w:t>END</w:t>
      </w:r>
    </w:p>
    <w:p w:rsidR="00453C18" w:rsidRPr="00453C18" w:rsidRDefault="00453C18" w:rsidP="00453C18">
      <w:pPr>
        <w:pStyle w:val="Tabletext"/>
        <w:keepLines w:val="0"/>
        <w:numPr>
          <w:ilvl w:val="0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取得</w:t>
      </w:r>
      <w:r w:rsidR="00C85D0F" w:rsidRPr="00C85D0F">
        <w:rPr>
          <w:rFonts w:ascii="細明體" w:eastAsia="細明體" w:hAnsi="細明體" w:hint="eastAsia"/>
          <w:lang w:eastAsia="zh-TW"/>
        </w:rPr>
        <w:t>折抵醫療費用受理檔</w:t>
      </w:r>
      <w:r w:rsidR="00AE666C">
        <w:rPr>
          <w:rFonts w:ascii="細明體" w:eastAsia="細明體" w:hAnsi="細明體" w:hint="eastAsia"/>
          <w:kern w:val="2"/>
          <w:lang w:eastAsia="zh-TW"/>
        </w:rPr>
        <w:t>(</w:t>
      </w:r>
      <w:r w:rsidR="00AE666C">
        <w:rPr>
          <w:rFonts w:ascii="細明體" w:eastAsia="細明體" w:hAnsi="細明體"/>
          <w:kern w:val="2"/>
          <w:lang w:eastAsia="zh-TW"/>
        </w:rPr>
        <w:t>$DTAAI</w:t>
      </w:r>
      <w:r w:rsidR="005B5DFB">
        <w:rPr>
          <w:rFonts w:ascii="細明體" w:eastAsia="細明體" w:hAnsi="細明體" w:hint="eastAsia"/>
          <w:kern w:val="2"/>
          <w:lang w:eastAsia="zh-TW"/>
        </w:rPr>
        <w:t>4</w:t>
      </w:r>
      <w:r w:rsidR="00C85D0F">
        <w:rPr>
          <w:rFonts w:ascii="細明體" w:eastAsia="細明體" w:hAnsi="細明體" w:hint="eastAsia"/>
          <w:kern w:val="2"/>
          <w:lang w:eastAsia="zh-TW"/>
        </w:rPr>
        <w:t>01</w:t>
      </w:r>
      <w:r w:rsidR="00AE666C">
        <w:rPr>
          <w:rFonts w:ascii="細明體" w:eastAsia="細明體" w:hAnsi="細明體" w:hint="eastAsia"/>
          <w:kern w:val="2"/>
          <w:lang w:eastAsia="zh-TW"/>
        </w:rPr>
        <w:t>)</w:t>
      </w:r>
      <w:r>
        <w:rPr>
          <w:rFonts w:ascii="細明體" w:eastAsia="細明體" w:hAnsi="細明體" w:hint="eastAsia"/>
          <w:kern w:val="2"/>
          <w:lang w:eastAsia="zh-TW"/>
        </w:rPr>
        <w:t>：</w:t>
      </w:r>
    </w:p>
    <w:p w:rsidR="00411786" w:rsidRPr="00411786" w:rsidRDefault="0046527D" w:rsidP="00411786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E5952">
        <w:rPr>
          <w:rFonts w:ascii="細明體" w:eastAsia="細明體" w:hAnsi="細明體" w:hint="eastAsia"/>
          <w:kern w:val="2"/>
          <w:lang w:eastAsia="zh-TW"/>
        </w:rPr>
        <w:t>SQL</w:t>
      </w:r>
      <w:r w:rsidR="00E13824" w:rsidRPr="009E5952">
        <w:rPr>
          <w:rFonts w:ascii="細明體" w:eastAsia="細明體" w:hAnsi="細明體" w:hint="eastAsia"/>
          <w:kern w:val="2"/>
          <w:lang w:eastAsia="zh-TW"/>
        </w:rPr>
        <w:t>如下</w:t>
      </w:r>
      <w:r w:rsidRPr="009E5952">
        <w:rPr>
          <w:rFonts w:ascii="細明體" w:eastAsia="細明體" w:hAnsi="細明體" w:hint="eastAsia"/>
          <w:kern w:val="2"/>
          <w:lang w:eastAsia="zh-TW"/>
        </w:rPr>
        <w:t>：</w:t>
      </w:r>
      <w:r w:rsidR="00660E29">
        <w:rPr>
          <w:rFonts w:ascii="細明體" w:eastAsia="細明體" w:hAnsi="細明體" w:hint="eastAsia"/>
          <w:kern w:val="2"/>
          <w:lang w:eastAsia="zh-TW"/>
        </w:rPr>
        <w:t>讀取</w:t>
      </w:r>
      <w:r w:rsidR="009E69C5" w:rsidRPr="009E69C5">
        <w:rPr>
          <w:rFonts w:ascii="細明體" w:eastAsia="細明體" w:hAnsi="細明體" w:hint="eastAsia"/>
          <w:lang w:eastAsia="zh-TW"/>
        </w:rPr>
        <w:t>折抵醫療費用受理檔</w:t>
      </w:r>
      <w:r w:rsidR="00660E29">
        <w:rPr>
          <w:rFonts w:ascii="細明體" w:eastAsia="細明體" w:hAnsi="細明體" w:hint="eastAsia"/>
          <w:lang w:eastAsia="zh-TW"/>
        </w:rPr>
        <w:t>(DTAAI</w:t>
      </w:r>
      <w:r w:rsidR="00FD23DD" w:rsidRPr="00FD23DD">
        <w:rPr>
          <w:rFonts w:ascii="細明體" w:eastAsia="細明體" w:hAnsi="細明體"/>
          <w:lang w:eastAsia="zh-TW"/>
        </w:rPr>
        <w:t>4</w:t>
      </w:r>
      <w:r w:rsidR="009E69C5">
        <w:rPr>
          <w:rFonts w:ascii="細明體" w:eastAsia="細明體" w:hAnsi="細明體" w:hint="eastAsia"/>
          <w:lang w:eastAsia="zh-TW"/>
        </w:rPr>
        <w:t>01</w:t>
      </w:r>
      <w:r w:rsidR="00660E29">
        <w:rPr>
          <w:rFonts w:ascii="細明體" w:eastAsia="細明體" w:hAnsi="細明體" w:hint="eastAsia"/>
          <w:lang w:eastAsia="zh-TW"/>
        </w:rPr>
        <w:t>)</w:t>
      </w:r>
      <w:r w:rsidR="009E69C5">
        <w:rPr>
          <w:rFonts w:ascii="細明體" w:eastAsia="細明體" w:hAnsi="細明體" w:hint="eastAsia"/>
          <w:kern w:val="2"/>
          <w:lang w:eastAsia="zh-TW"/>
        </w:rPr>
        <w:t>，</w:t>
      </w:r>
      <w:r w:rsidR="00BB1A4E">
        <w:rPr>
          <w:rFonts w:ascii="細明體" w:eastAsia="細明體" w:hAnsi="細明體" w:hint="eastAsia"/>
          <w:lang w:eastAsia="zh-TW"/>
        </w:rPr>
        <w:t xml:space="preserve">是否完成更新影像= </w:t>
      </w:r>
      <w:r w:rsidR="00BB1A4E">
        <w:rPr>
          <w:rFonts w:ascii="細明體" w:eastAsia="細明體" w:hAnsi="細明體"/>
          <w:lang w:eastAsia="zh-TW"/>
        </w:rPr>
        <w:t>“</w:t>
      </w:r>
      <w:r w:rsidR="00BB1A4E">
        <w:rPr>
          <w:rFonts w:ascii="細明體" w:eastAsia="細明體" w:hAnsi="細明體" w:hint="eastAsia"/>
          <w:lang w:eastAsia="zh-TW"/>
        </w:rPr>
        <w:t>R</w:t>
      </w:r>
      <w:r w:rsidR="00BB1A4E">
        <w:rPr>
          <w:rFonts w:ascii="細明體" w:eastAsia="細明體" w:hAnsi="細明體"/>
          <w:lang w:eastAsia="zh-TW"/>
        </w:rPr>
        <w:t>”</w:t>
      </w:r>
      <w:r w:rsidR="0027683F">
        <w:rPr>
          <w:rFonts w:ascii="細明體" w:eastAsia="細明體" w:hAnsi="細明體" w:hint="eastAsia"/>
          <w:kern w:val="2"/>
          <w:lang w:eastAsia="zh-TW"/>
        </w:rPr>
        <w:t>。</w:t>
      </w:r>
    </w:p>
    <w:p w:rsidR="005C3B76" w:rsidRPr="009E5952" w:rsidRDefault="00365B97" w:rsidP="005C3B76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$輸入件數</w:t>
      </w:r>
      <w:r w:rsidR="00D87FBF">
        <w:rPr>
          <w:rFonts w:ascii="細明體" w:eastAsia="細明體" w:hAnsi="細明體" w:hint="eastAsia"/>
          <w:kern w:val="2"/>
          <w:lang w:eastAsia="zh-TW"/>
        </w:rPr>
        <w:t xml:space="preserve"> </w:t>
      </w:r>
      <w:r w:rsidR="005C3B76" w:rsidRPr="009E5952">
        <w:rPr>
          <w:rFonts w:ascii="細明體" w:eastAsia="細明體" w:hAnsi="細明體" w:hint="eastAsia"/>
          <w:kern w:val="2"/>
          <w:lang w:eastAsia="zh-TW"/>
        </w:rPr>
        <w:t xml:space="preserve">= </w:t>
      </w:r>
      <w:r w:rsidR="00067B6B" w:rsidRPr="009E5952">
        <w:rPr>
          <w:rFonts w:ascii="細明體" w:eastAsia="細明體" w:hAnsi="細明體" w:hint="eastAsia"/>
          <w:kern w:val="2"/>
          <w:lang w:eastAsia="zh-TW"/>
        </w:rPr>
        <w:t>資料</w:t>
      </w:r>
      <w:r w:rsidR="0066083F" w:rsidRPr="009E5952">
        <w:rPr>
          <w:rFonts w:ascii="細明體" w:eastAsia="細明體" w:hAnsi="細明體" w:hint="eastAsia"/>
          <w:kern w:val="2"/>
          <w:lang w:eastAsia="zh-TW"/>
        </w:rPr>
        <w:t>筆數</w:t>
      </w:r>
      <w:r w:rsidR="009F7BF0" w:rsidRPr="009E5952">
        <w:rPr>
          <w:rFonts w:ascii="細明體" w:eastAsia="細明體" w:hAnsi="細明體" w:hint="eastAsia"/>
          <w:kern w:val="2"/>
          <w:lang w:eastAsia="zh-TW"/>
        </w:rPr>
        <w:t>。</w:t>
      </w:r>
    </w:p>
    <w:p w:rsidR="00133AEE" w:rsidRDefault="00133AEE" w:rsidP="00EF6362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E5952">
        <w:rPr>
          <w:rFonts w:ascii="細明體" w:eastAsia="細明體" w:hAnsi="細明體" w:hint="eastAsia"/>
          <w:kern w:val="2"/>
          <w:lang w:eastAsia="zh-TW"/>
        </w:rPr>
        <w:t>若無資料視為正常。</w:t>
      </w:r>
    </w:p>
    <w:p w:rsidR="009533C1" w:rsidRDefault="009533C1" w:rsidP="00EF6362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若有錯誤</w:t>
      </w:r>
      <w:r w:rsidR="00E15BE6">
        <w:rPr>
          <w:rFonts w:ascii="細明體" w:eastAsia="細明體" w:hAnsi="細明體" w:hint="eastAsia"/>
          <w:kern w:val="2"/>
          <w:lang w:eastAsia="zh-TW"/>
        </w:rPr>
        <w:t>，則設定</w:t>
      </w:r>
      <w:r>
        <w:rPr>
          <w:rFonts w:ascii="細明體" w:eastAsia="細明體" w:hAnsi="細明體" w:hint="eastAsia"/>
          <w:kern w:val="2"/>
          <w:lang w:eastAsia="zh-TW"/>
        </w:rPr>
        <w:t>：</w:t>
      </w:r>
    </w:p>
    <w:p w:rsidR="00E15BE6" w:rsidRPr="00DF2E41" w:rsidRDefault="00E15BE6" w:rsidP="00553D9C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bCs/>
          <w:caps/>
          <w:lang w:eastAsia="zh-TW"/>
        </w:rPr>
        <w:t>訊息中文＝</w:t>
      </w:r>
      <w:r w:rsidRPr="00DF2E41">
        <w:rPr>
          <w:rFonts w:ascii="細明體" w:eastAsia="細明體" w:hAnsi="細明體"/>
          <w:bCs/>
          <w:caps/>
          <w:lang w:eastAsia="zh-TW"/>
        </w:rPr>
        <w:t>“</w:t>
      </w:r>
      <w:r w:rsidR="00CA0825">
        <w:rPr>
          <w:rFonts w:ascii="細明體" w:eastAsia="細明體" w:hAnsi="細明體" w:hint="eastAsia"/>
          <w:kern w:val="2"/>
          <w:lang w:eastAsia="zh-TW"/>
        </w:rPr>
        <w:t>查詢</w:t>
      </w:r>
      <w:r w:rsidR="009C2CA1" w:rsidRPr="009C2CA1">
        <w:rPr>
          <w:rFonts w:ascii="細明體" w:eastAsia="細明體" w:hAnsi="細明體" w:hint="eastAsia"/>
          <w:kern w:val="2"/>
          <w:lang w:eastAsia="zh-TW"/>
        </w:rPr>
        <w:t>折抵醫療費用受理</w:t>
      </w:r>
      <w:r w:rsidR="00DE3C96" w:rsidRPr="00DE3C96">
        <w:rPr>
          <w:rFonts w:ascii="細明體" w:eastAsia="細明體" w:hAnsi="細明體" w:hint="eastAsia"/>
          <w:kern w:val="2"/>
          <w:lang w:eastAsia="zh-TW"/>
        </w:rPr>
        <w:t>檔</w:t>
      </w:r>
      <w:r w:rsidR="00CA0825">
        <w:rPr>
          <w:rFonts w:ascii="細明體" w:eastAsia="細明體" w:hAnsi="細明體" w:hint="eastAsia"/>
          <w:kern w:val="2"/>
          <w:lang w:eastAsia="zh-TW"/>
        </w:rPr>
        <w:t>發生錯誤：</w:t>
      </w:r>
      <w:r w:rsidRPr="00DF2E41">
        <w:rPr>
          <w:rFonts w:ascii="細明體" w:eastAsia="細明體" w:hAnsi="細明體"/>
          <w:bCs/>
          <w:caps/>
          <w:lang w:eastAsia="zh-TW"/>
        </w:rPr>
        <w:t>”</w:t>
      </w:r>
      <w:r w:rsidR="00CA0825">
        <w:rPr>
          <w:rFonts w:ascii="細明體" w:eastAsia="細明體" w:hAnsi="細明體" w:hint="eastAsia"/>
          <w:bCs/>
          <w:caps/>
          <w:lang w:eastAsia="zh-TW"/>
        </w:rPr>
        <w:t>+</w:t>
      </w:r>
      <w:r w:rsidR="00CA0825" w:rsidRPr="00CA0825">
        <w:rPr>
          <w:rFonts w:ascii="細明體" w:eastAsia="細明體" w:hAnsi="細明體" w:hint="eastAsia"/>
          <w:kern w:val="2"/>
          <w:lang w:eastAsia="zh-TW"/>
        </w:rPr>
        <w:t xml:space="preserve"> </w:t>
      </w:r>
      <w:r w:rsidR="00CA0825">
        <w:rPr>
          <w:rFonts w:ascii="細明體" w:eastAsia="細明體" w:hAnsi="細明體" w:hint="eastAsia"/>
          <w:kern w:val="2"/>
          <w:lang w:eastAsia="zh-TW"/>
        </w:rPr>
        <w:t>Exception。</w:t>
      </w:r>
    </w:p>
    <w:p w:rsidR="00E15BE6" w:rsidRPr="00DF2E41" w:rsidRDefault="00E15BE6" w:rsidP="00553D9C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kern w:val="2"/>
          <w:lang w:eastAsia="zh-TW"/>
        </w:rPr>
        <w:t>摘　　要＝DB</w:t>
      </w:r>
      <w:r w:rsidRPr="00DF2E41">
        <w:rPr>
          <w:rFonts w:ascii="細明體" w:eastAsia="細明體" w:hAnsi="細明體"/>
          <w:kern w:val="2"/>
          <w:lang w:eastAsia="zh-TW"/>
        </w:rPr>
        <w:t>Exception</w:t>
      </w:r>
      <w:r w:rsidRPr="00DF2E41">
        <w:rPr>
          <w:rFonts w:ascii="細明體" w:eastAsia="細明體" w:hAnsi="細明體" w:hint="eastAsia"/>
          <w:bCs/>
          <w:kern w:val="2"/>
          <w:lang w:eastAsia="zh-TW"/>
        </w:rPr>
        <w:t>，</w:t>
      </w:r>
    </w:p>
    <w:p w:rsidR="00E15BE6" w:rsidRPr="00DF2E41" w:rsidRDefault="002905A3" w:rsidP="00553D9C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/>
          <w:bCs/>
          <w:kern w:val="2"/>
          <w:lang w:eastAsia="zh-TW"/>
        </w:rPr>
        <w:t xml:space="preserve">CALL </w:t>
      </w:r>
      <w:r w:rsidR="00E15BE6" w:rsidRPr="00DF2E41">
        <w:rPr>
          <w:rFonts w:ascii="細明體" w:eastAsia="細明體" w:hAnsi="細明體"/>
          <w:bCs/>
          <w:kern w:val="2"/>
          <w:lang w:eastAsia="zh-TW"/>
        </w:rPr>
        <w:t>batch.ErrorLog (</w:t>
      </w:r>
      <w:r w:rsidR="00E15BE6" w:rsidRPr="00DF2E41">
        <w:rPr>
          <w:rFonts w:ascii="細明體" w:eastAsia="細明體" w:hAnsi="細明體" w:hint="eastAsia"/>
          <w:bCs/>
          <w:kern w:val="2"/>
          <w:lang w:eastAsia="zh-TW"/>
        </w:rPr>
        <w:t>異常訊息記錄模組</w:t>
      </w:r>
      <w:r w:rsidR="00E15BE6" w:rsidRPr="00DF2E41">
        <w:rPr>
          <w:rFonts w:ascii="細明體" w:eastAsia="細明體" w:hAnsi="細明體"/>
          <w:bCs/>
          <w:kern w:val="2"/>
          <w:lang w:eastAsia="zh-TW"/>
        </w:rPr>
        <w:t>)</w:t>
      </w:r>
      <w:r w:rsidR="00E15BE6" w:rsidRPr="00DF2E41">
        <w:rPr>
          <w:rFonts w:ascii="細明體" w:eastAsia="細明體" w:hAnsi="細明體" w:hint="eastAsia"/>
          <w:bCs/>
          <w:kern w:val="2"/>
          <w:lang w:eastAsia="zh-TW"/>
        </w:rPr>
        <w:t>，記錄錯誤訊息，</w:t>
      </w:r>
    </w:p>
    <w:p w:rsidR="00E15BE6" w:rsidRPr="00DF2E41" w:rsidRDefault="00E15BE6" w:rsidP="00553D9C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bCs/>
          <w:kern w:val="2"/>
          <w:lang w:eastAsia="zh-TW"/>
        </w:rPr>
        <w:t>錯誤件數++，</w:t>
      </w:r>
    </w:p>
    <w:p w:rsidR="00E15BE6" w:rsidRDefault="00E15BE6" w:rsidP="00E15BE6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bCs/>
          <w:kern w:val="2"/>
          <w:lang w:eastAsia="zh-TW"/>
        </w:rPr>
        <w:t>RollBack回程式初始狀態資料，結束程式且程式執行結果異常。</w:t>
      </w:r>
    </w:p>
    <w:p w:rsidR="0045763D" w:rsidRPr="0045763D" w:rsidRDefault="00225CA3" w:rsidP="0045763D">
      <w:pPr>
        <w:pStyle w:val="Tabletext"/>
        <w:keepLines w:val="0"/>
        <w:numPr>
          <w:ilvl w:val="0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逐筆依$</w:t>
      </w:r>
      <w:r w:rsidR="008317A2">
        <w:rPr>
          <w:rFonts w:ascii="細明體" w:eastAsia="細明體" w:hAnsi="細明體" w:hint="eastAsia"/>
          <w:kern w:val="2"/>
          <w:lang w:eastAsia="zh-TW"/>
        </w:rPr>
        <w:t>DTAA</w:t>
      </w:r>
      <w:r w:rsidR="007211E7">
        <w:rPr>
          <w:rFonts w:ascii="細明體" w:eastAsia="細明體" w:hAnsi="細明體" w:hint="eastAsia"/>
          <w:kern w:val="2"/>
          <w:lang w:eastAsia="zh-TW"/>
        </w:rPr>
        <w:t>I</w:t>
      </w:r>
      <w:r w:rsidR="008317A2">
        <w:rPr>
          <w:rFonts w:ascii="細明體" w:eastAsia="細明體" w:hAnsi="細明體" w:hint="eastAsia"/>
          <w:kern w:val="2"/>
          <w:lang w:eastAsia="zh-TW"/>
        </w:rPr>
        <w:t>401(</w:t>
      </w:r>
      <w:r w:rsidR="008317A2" w:rsidRPr="008317A2">
        <w:rPr>
          <w:rFonts w:ascii="細明體" w:eastAsia="細明體" w:hAnsi="細明體" w:hint="eastAsia"/>
          <w:kern w:val="2"/>
          <w:lang w:eastAsia="zh-TW"/>
        </w:rPr>
        <w:t>抵醫療費用受理檔</w:t>
      </w:r>
      <w:r w:rsidR="008317A2">
        <w:rPr>
          <w:rFonts w:ascii="細明體" w:eastAsia="細明體" w:hAnsi="細明體" w:hint="eastAsia"/>
          <w:kern w:val="2"/>
          <w:lang w:eastAsia="zh-TW"/>
        </w:rPr>
        <w:t>)</w:t>
      </w:r>
      <w:r>
        <w:rPr>
          <w:rFonts w:ascii="細明體" w:eastAsia="細明體" w:hAnsi="細明體" w:hint="eastAsia"/>
          <w:kern w:val="2"/>
          <w:lang w:eastAsia="zh-TW"/>
        </w:rPr>
        <w:t>處理</w:t>
      </w:r>
      <w:r w:rsidR="005645A2">
        <w:rPr>
          <w:rFonts w:ascii="細明體" w:eastAsia="細明體" w:hAnsi="細明體" w:hint="eastAsia"/>
          <w:kern w:val="2"/>
          <w:lang w:eastAsia="zh-TW"/>
        </w:rPr>
        <w:t>：</w:t>
      </w:r>
    </w:p>
    <w:p w:rsidR="00157AD3" w:rsidRDefault="00157AD3" w:rsidP="000D7244">
      <w:pPr>
        <w:numPr>
          <w:ilvl w:val="1"/>
          <w:numId w:val="32"/>
        </w:numPr>
        <w:jc w:val="both"/>
        <w:rPr>
          <w:rFonts w:ascii="細明體" w:eastAsia="細明體" w:hAnsi="細明體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SET $處理開始時間=系統日(TIMESTAMP)</w:t>
      </w:r>
      <w:r w:rsidR="00370EF7">
        <w:rPr>
          <w:rFonts w:ascii="細明體" w:eastAsia="細明體" w:hAnsi="細明體" w:hint="eastAsia"/>
          <w:sz w:val="20"/>
          <w:szCs w:val="20"/>
        </w:rPr>
        <w:t>。</w:t>
      </w:r>
    </w:p>
    <w:p w:rsidR="00962220" w:rsidRDefault="000D7244" w:rsidP="000D7244">
      <w:pPr>
        <w:numPr>
          <w:ilvl w:val="1"/>
          <w:numId w:val="32"/>
        </w:numPr>
        <w:jc w:val="both"/>
        <w:rPr>
          <w:rFonts w:ascii="細明體" w:eastAsia="細明體" w:hAnsi="細明體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產生理賠申請書報表</w:t>
      </w:r>
      <w:r w:rsidR="00EA490F">
        <w:rPr>
          <w:rFonts w:ascii="細明體" w:eastAsia="細明體" w:hAnsi="細明體" w:hint="eastAsia"/>
          <w:sz w:val="20"/>
          <w:szCs w:val="20"/>
        </w:rPr>
        <w:t>(檔名：AA_A2Z002)</w:t>
      </w:r>
      <w:r>
        <w:rPr>
          <w:rFonts w:ascii="細明體" w:eastAsia="細明體" w:hAnsi="細明體" w:hint="eastAsia"/>
          <w:sz w:val="20"/>
          <w:szCs w:val="20"/>
        </w:rPr>
        <w:t>：</w:t>
      </w:r>
    </w:p>
    <w:p w:rsidR="0058704C" w:rsidRDefault="006A5410" w:rsidP="008069BB">
      <w:pPr>
        <w:numPr>
          <w:ilvl w:val="2"/>
          <w:numId w:val="32"/>
        </w:numPr>
        <w:jc w:val="both"/>
        <w:rPr>
          <w:rFonts w:ascii="細明體" w:eastAsia="細明體" w:hAnsi="細明體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CALL AA</w:t>
      </w:r>
      <w:r w:rsidR="00043188">
        <w:rPr>
          <w:rFonts w:ascii="細明體" w:eastAsia="細明體" w:hAnsi="細明體" w:hint="eastAsia"/>
          <w:sz w:val="20"/>
          <w:szCs w:val="20"/>
        </w:rPr>
        <w:t>_A2Z002.</w:t>
      </w:r>
      <w:r w:rsidR="0047601C" w:rsidRPr="0047601C">
        <w:rPr>
          <w:rFonts w:ascii="細明體" w:eastAsia="細明體" w:hAnsi="細明體"/>
          <w:sz w:val="20"/>
          <w:szCs w:val="20"/>
        </w:rPr>
        <w:t>printAplyData</w:t>
      </w:r>
      <w:r w:rsidR="0047601C">
        <w:rPr>
          <w:rFonts w:ascii="細明體" w:eastAsia="細明體" w:hAnsi="細明體" w:hint="eastAsia"/>
          <w:sz w:val="20"/>
          <w:szCs w:val="20"/>
        </w:rPr>
        <w:t>()，傳入參數：</w:t>
      </w:r>
      <w:r w:rsidR="00390CBD" w:rsidRPr="00390CBD">
        <w:rPr>
          <w:rFonts w:ascii="細明體" w:eastAsia="細明體" w:hAnsi="細明體" w:hint="eastAsia"/>
          <w:sz w:val="20"/>
          <w:szCs w:val="20"/>
        </w:rPr>
        <w:t>$DT</w:t>
      </w:r>
      <w:r w:rsidR="007211E7">
        <w:rPr>
          <w:rFonts w:ascii="細明體" w:eastAsia="細明體" w:hAnsi="細明體" w:hint="eastAsia"/>
          <w:sz w:val="20"/>
          <w:szCs w:val="20"/>
        </w:rPr>
        <w:t>AAI401</w:t>
      </w:r>
      <w:r w:rsidR="00390CBD">
        <w:rPr>
          <w:rFonts w:ascii="細明體" w:eastAsia="細明體" w:hAnsi="細明體" w:hint="eastAsia"/>
          <w:sz w:val="20"/>
          <w:szCs w:val="20"/>
        </w:rPr>
        <w:t>.事故者ID、</w:t>
      </w:r>
      <w:r w:rsidR="00390CBD" w:rsidRPr="00390CBD">
        <w:rPr>
          <w:rFonts w:ascii="細明體" w:eastAsia="細明體" w:hAnsi="細明體" w:hint="eastAsia"/>
          <w:sz w:val="20"/>
          <w:szCs w:val="20"/>
        </w:rPr>
        <w:t>$DT</w:t>
      </w:r>
      <w:r w:rsidR="007211E7">
        <w:rPr>
          <w:rFonts w:ascii="細明體" w:eastAsia="細明體" w:hAnsi="細明體" w:hint="eastAsia"/>
          <w:sz w:val="20"/>
          <w:szCs w:val="20"/>
        </w:rPr>
        <w:t>AAI401</w:t>
      </w:r>
      <w:r w:rsidR="00390CBD">
        <w:rPr>
          <w:rFonts w:ascii="細明體" w:eastAsia="細明體" w:hAnsi="細明體" w:hint="eastAsia"/>
          <w:sz w:val="20"/>
          <w:szCs w:val="20"/>
        </w:rPr>
        <w:t>.事故日期、</w:t>
      </w:r>
      <w:r w:rsidR="00390CBD" w:rsidRPr="00390CBD">
        <w:rPr>
          <w:rFonts w:ascii="細明體" w:eastAsia="細明體" w:hAnsi="細明體" w:hint="eastAsia"/>
          <w:sz w:val="20"/>
          <w:szCs w:val="20"/>
        </w:rPr>
        <w:t>$DT</w:t>
      </w:r>
      <w:r w:rsidR="007211E7">
        <w:rPr>
          <w:rFonts w:ascii="細明體" w:eastAsia="細明體" w:hAnsi="細明體" w:hint="eastAsia"/>
          <w:sz w:val="20"/>
          <w:szCs w:val="20"/>
        </w:rPr>
        <w:t>AAI401</w:t>
      </w:r>
      <w:r w:rsidR="00390CBD">
        <w:rPr>
          <w:rFonts w:ascii="細明體" w:eastAsia="細明體" w:hAnsi="細明體"/>
          <w:sz w:val="20"/>
          <w:szCs w:val="20"/>
        </w:rPr>
        <w:t>.</w:t>
      </w:r>
      <w:r w:rsidR="00390CBD">
        <w:rPr>
          <w:rFonts w:ascii="細明體" w:eastAsia="細明體" w:hAnsi="細明體" w:hint="eastAsia"/>
          <w:sz w:val="20"/>
          <w:szCs w:val="20"/>
        </w:rPr>
        <w:t>輸入日期</w:t>
      </w:r>
      <w:r w:rsidR="00321555">
        <w:rPr>
          <w:rFonts w:ascii="細明體" w:eastAsia="細明體" w:hAnsi="細明體" w:hint="eastAsia"/>
          <w:sz w:val="20"/>
          <w:szCs w:val="20"/>
        </w:rPr>
        <w:t>。</w:t>
      </w:r>
    </w:p>
    <w:p w:rsidR="0013628A" w:rsidRDefault="00EA78E7" w:rsidP="008069BB">
      <w:pPr>
        <w:numPr>
          <w:ilvl w:val="2"/>
          <w:numId w:val="32"/>
        </w:numPr>
        <w:jc w:val="both"/>
        <w:rPr>
          <w:rFonts w:ascii="細明體" w:eastAsia="細明體" w:hAnsi="細明體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若有錯誤：</w:t>
      </w:r>
    </w:p>
    <w:p w:rsidR="0013628A" w:rsidRPr="0013628A" w:rsidRDefault="00EA78E7" w:rsidP="0013628A">
      <w:pPr>
        <w:numPr>
          <w:ilvl w:val="3"/>
          <w:numId w:val="32"/>
        </w:numPr>
        <w:jc w:val="both"/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丟出E</w:t>
      </w:r>
      <w:r w:rsidR="0013628A">
        <w:rPr>
          <w:rFonts w:ascii="細明體" w:eastAsia="細明體" w:hAnsi="細明體"/>
          <w:sz w:val="20"/>
          <w:szCs w:val="20"/>
        </w:rPr>
        <w:t>xception</w:t>
      </w:r>
      <w:r w:rsidR="0013628A">
        <w:rPr>
          <w:rFonts w:ascii="細明體" w:eastAsia="細明體" w:hAnsi="細明體" w:hint="eastAsia"/>
          <w:sz w:val="20"/>
          <w:szCs w:val="20"/>
        </w:rPr>
        <w:t>：</w:t>
      </w:r>
      <w:r w:rsidR="0013628A">
        <w:rPr>
          <w:rFonts w:ascii="細明體" w:eastAsia="細明體" w:hAnsi="細明體"/>
          <w:sz w:val="20"/>
          <w:szCs w:val="20"/>
        </w:rPr>
        <w:t>”</w:t>
      </w:r>
      <w:r w:rsidR="0013628A">
        <w:rPr>
          <w:rFonts w:ascii="細明體" w:eastAsia="細明體" w:hAnsi="細明體" w:hint="eastAsia"/>
          <w:sz w:val="20"/>
          <w:szCs w:val="20"/>
        </w:rPr>
        <w:t>產生理賠申請書報表發生錯誤：</w:t>
      </w:r>
      <w:r w:rsidR="0013628A">
        <w:rPr>
          <w:rFonts w:ascii="細明體" w:eastAsia="細明體" w:hAnsi="細明體"/>
          <w:sz w:val="20"/>
          <w:szCs w:val="20"/>
        </w:rPr>
        <w:t>”</w:t>
      </w:r>
      <w:r w:rsidR="0013628A">
        <w:rPr>
          <w:rFonts w:ascii="細明體" w:eastAsia="細明體" w:hAnsi="細明體" w:hint="eastAsia"/>
          <w:sz w:val="20"/>
          <w:szCs w:val="20"/>
        </w:rPr>
        <w:t xml:space="preserve"> + </w:t>
      </w:r>
      <w:r w:rsidR="0013628A">
        <w:rPr>
          <w:rFonts w:ascii="細明體" w:eastAsia="細明體" w:hAnsi="細明體"/>
          <w:sz w:val="20"/>
          <w:szCs w:val="20"/>
        </w:rPr>
        <w:t>Exception</w:t>
      </w:r>
    </w:p>
    <w:p w:rsidR="000D7244" w:rsidRDefault="000D7244" w:rsidP="000D7244">
      <w:pPr>
        <w:numPr>
          <w:ilvl w:val="1"/>
          <w:numId w:val="32"/>
        </w:numPr>
        <w:jc w:val="both"/>
        <w:rPr>
          <w:rFonts w:ascii="細明體" w:eastAsia="細明體" w:hAnsi="細明體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產生受理文件檢核表報表</w:t>
      </w:r>
      <w:r w:rsidR="00EA490F">
        <w:rPr>
          <w:rFonts w:ascii="細明體" w:eastAsia="細明體" w:hAnsi="細明體" w:hint="eastAsia"/>
          <w:sz w:val="20"/>
          <w:szCs w:val="20"/>
        </w:rPr>
        <w:t>(檔名：AA_A4Z102)</w:t>
      </w:r>
      <w:r>
        <w:rPr>
          <w:rFonts w:ascii="細明體" w:eastAsia="細明體" w:hAnsi="細明體" w:hint="eastAsia"/>
          <w:sz w:val="20"/>
          <w:szCs w:val="20"/>
        </w:rPr>
        <w:t>：</w:t>
      </w:r>
    </w:p>
    <w:p w:rsidR="0056788A" w:rsidRDefault="00664116" w:rsidP="0056788A">
      <w:pPr>
        <w:numPr>
          <w:ilvl w:val="2"/>
          <w:numId w:val="32"/>
        </w:numPr>
        <w:jc w:val="both"/>
        <w:rPr>
          <w:rFonts w:ascii="細明體" w:eastAsia="細明體" w:hAnsi="細明體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CALL AA_A4Z102.</w:t>
      </w:r>
      <w:r w:rsidR="0056788A" w:rsidRPr="009A72E8">
        <w:rPr>
          <w:rFonts w:ascii="細明體" w:eastAsia="細明體" w:hAnsi="細明體" w:hint="eastAsia"/>
          <w:sz w:val="20"/>
          <w:szCs w:val="20"/>
        </w:rPr>
        <w:t>PrintA</w:t>
      </w:r>
      <w:r w:rsidR="0056788A" w:rsidRPr="009A72E8">
        <w:rPr>
          <w:rFonts w:ascii="細明體" w:eastAsia="細明體" w:hAnsi="細明體"/>
          <w:sz w:val="20"/>
          <w:szCs w:val="20"/>
        </w:rPr>
        <w:t>plyCheckList</w:t>
      </w:r>
      <w:r w:rsidR="0056788A">
        <w:rPr>
          <w:rFonts w:ascii="細明體" w:eastAsia="細明體" w:hAnsi="細明體"/>
          <w:sz w:val="20"/>
          <w:szCs w:val="20"/>
        </w:rPr>
        <w:t>()</w:t>
      </w:r>
      <w:r w:rsidR="0056788A">
        <w:rPr>
          <w:rFonts w:ascii="細明體" w:eastAsia="細明體" w:hAnsi="細明體" w:hint="eastAsia"/>
          <w:sz w:val="20"/>
          <w:szCs w:val="20"/>
        </w:rPr>
        <w:t>，傳入參數：</w:t>
      </w:r>
      <w:r w:rsidR="00CF6B6F">
        <w:rPr>
          <w:rFonts w:ascii="細明體" w:eastAsia="細明體" w:hAnsi="細明體" w:hint="eastAsia"/>
          <w:sz w:val="20"/>
          <w:szCs w:val="20"/>
        </w:rPr>
        <w:t>$DT</w:t>
      </w:r>
      <w:r w:rsidR="007211E7">
        <w:rPr>
          <w:rFonts w:ascii="細明體" w:eastAsia="細明體" w:hAnsi="細明體" w:hint="eastAsia"/>
          <w:sz w:val="20"/>
          <w:szCs w:val="20"/>
        </w:rPr>
        <w:t>AAI401</w:t>
      </w:r>
      <w:r w:rsidR="00CF6B6F">
        <w:rPr>
          <w:rFonts w:ascii="細明體" w:eastAsia="細明體" w:hAnsi="細明體" w:hint="eastAsia"/>
          <w:sz w:val="20"/>
          <w:szCs w:val="20"/>
        </w:rPr>
        <w:t>.受理編號、$DT</w:t>
      </w:r>
      <w:r w:rsidR="007211E7">
        <w:rPr>
          <w:rFonts w:ascii="細明體" w:eastAsia="細明體" w:hAnsi="細明體" w:hint="eastAsia"/>
          <w:sz w:val="20"/>
          <w:szCs w:val="20"/>
        </w:rPr>
        <w:t>AAI401</w:t>
      </w:r>
      <w:r w:rsidR="00CF6B6F">
        <w:rPr>
          <w:rFonts w:ascii="細明體" w:eastAsia="細明體" w:hAnsi="細明體" w:hint="eastAsia"/>
          <w:sz w:val="20"/>
          <w:szCs w:val="20"/>
        </w:rPr>
        <w:t>.醫院代碼</w:t>
      </w:r>
    </w:p>
    <w:p w:rsidR="0013628A" w:rsidRDefault="0013628A" w:rsidP="0013628A">
      <w:pPr>
        <w:numPr>
          <w:ilvl w:val="2"/>
          <w:numId w:val="32"/>
        </w:numPr>
        <w:jc w:val="both"/>
        <w:rPr>
          <w:rFonts w:ascii="細明體" w:eastAsia="細明體" w:hAnsi="細明體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若有錯誤：</w:t>
      </w:r>
    </w:p>
    <w:p w:rsidR="0013628A" w:rsidRPr="0056788A" w:rsidRDefault="0013628A" w:rsidP="0013628A">
      <w:pPr>
        <w:numPr>
          <w:ilvl w:val="3"/>
          <w:numId w:val="32"/>
        </w:numPr>
        <w:jc w:val="both"/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丟出E</w:t>
      </w:r>
      <w:r>
        <w:rPr>
          <w:rFonts w:ascii="細明體" w:eastAsia="細明體" w:hAnsi="細明體"/>
          <w:sz w:val="20"/>
          <w:szCs w:val="20"/>
        </w:rPr>
        <w:t>xception</w:t>
      </w:r>
      <w:r>
        <w:rPr>
          <w:rFonts w:ascii="細明體" w:eastAsia="細明體" w:hAnsi="細明體" w:hint="eastAsia"/>
          <w:sz w:val="20"/>
          <w:szCs w:val="20"/>
        </w:rPr>
        <w:t>：</w:t>
      </w:r>
      <w:r>
        <w:rPr>
          <w:rFonts w:ascii="細明體" w:eastAsia="細明體" w:hAnsi="細明體"/>
          <w:sz w:val="20"/>
          <w:szCs w:val="20"/>
        </w:rPr>
        <w:t>”</w:t>
      </w:r>
      <w:r w:rsidRPr="0013628A">
        <w:rPr>
          <w:rFonts w:ascii="細明體" w:eastAsia="細明體" w:hAnsi="細明體" w:hint="eastAsia"/>
          <w:sz w:val="20"/>
          <w:szCs w:val="20"/>
        </w:rPr>
        <w:t>產生受理文件檢核表報表</w:t>
      </w:r>
      <w:r>
        <w:rPr>
          <w:rFonts w:ascii="細明體" w:eastAsia="細明體" w:hAnsi="細明體" w:hint="eastAsia"/>
          <w:sz w:val="20"/>
          <w:szCs w:val="20"/>
        </w:rPr>
        <w:t>發生錯誤：</w:t>
      </w:r>
      <w:r>
        <w:rPr>
          <w:rFonts w:ascii="細明體" w:eastAsia="細明體" w:hAnsi="細明體"/>
          <w:sz w:val="20"/>
          <w:szCs w:val="20"/>
        </w:rPr>
        <w:t>”</w:t>
      </w:r>
      <w:r>
        <w:rPr>
          <w:rFonts w:ascii="細明體" w:eastAsia="細明體" w:hAnsi="細明體" w:hint="eastAsia"/>
          <w:sz w:val="20"/>
          <w:szCs w:val="20"/>
        </w:rPr>
        <w:t xml:space="preserve"> + </w:t>
      </w:r>
      <w:r>
        <w:rPr>
          <w:rFonts w:ascii="細明體" w:eastAsia="細明體" w:hAnsi="細明體"/>
          <w:sz w:val="20"/>
          <w:szCs w:val="20"/>
        </w:rPr>
        <w:t>Exception</w:t>
      </w:r>
    </w:p>
    <w:p w:rsidR="000D7244" w:rsidRDefault="000D7244" w:rsidP="000D7244">
      <w:pPr>
        <w:numPr>
          <w:ilvl w:val="1"/>
          <w:numId w:val="32"/>
        </w:numPr>
        <w:jc w:val="both"/>
        <w:rPr>
          <w:rFonts w:ascii="細明體" w:eastAsia="細明體" w:hAnsi="細明體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產生診斷書報表</w:t>
      </w:r>
      <w:r w:rsidR="00EA490F">
        <w:rPr>
          <w:rFonts w:ascii="細明體" w:eastAsia="細明體" w:hAnsi="細明體" w:hint="eastAsia"/>
          <w:sz w:val="20"/>
          <w:szCs w:val="20"/>
        </w:rPr>
        <w:t>(檔名：AA_I4Z101)</w:t>
      </w:r>
      <w:r w:rsidR="00C90E91">
        <w:rPr>
          <w:rFonts w:ascii="細明體" w:eastAsia="細明體" w:hAnsi="細明體" w:hint="eastAsia"/>
          <w:sz w:val="20"/>
          <w:szCs w:val="20"/>
        </w:rPr>
        <w:t>：</w:t>
      </w:r>
    </w:p>
    <w:p w:rsidR="000F0AFD" w:rsidRDefault="000F0AFD" w:rsidP="000F0AFD">
      <w:pPr>
        <w:numPr>
          <w:ilvl w:val="2"/>
          <w:numId w:val="32"/>
        </w:numPr>
        <w:jc w:val="both"/>
        <w:rPr>
          <w:rFonts w:ascii="細明體" w:eastAsia="細明體" w:hAnsi="細明體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CALL AA_I</w:t>
      </w:r>
      <w:r w:rsidR="006267A5">
        <w:rPr>
          <w:rFonts w:ascii="細明體" w:eastAsia="細明體" w:hAnsi="細明體" w:hint="eastAsia"/>
          <w:sz w:val="20"/>
          <w:szCs w:val="20"/>
        </w:rPr>
        <w:t>4Z</w:t>
      </w:r>
      <w:r w:rsidR="009D729B">
        <w:rPr>
          <w:rFonts w:ascii="細明體" w:eastAsia="細明體" w:hAnsi="細明體" w:hint="eastAsia"/>
          <w:sz w:val="20"/>
          <w:szCs w:val="20"/>
        </w:rPr>
        <w:t>101.</w:t>
      </w:r>
      <w:r w:rsidR="009D729B" w:rsidRPr="00AB7448">
        <w:rPr>
          <w:rFonts w:ascii="細明體" w:eastAsia="細明體" w:hAnsi="細明體" w:hint="eastAsia"/>
          <w:sz w:val="20"/>
          <w:szCs w:val="20"/>
        </w:rPr>
        <w:t>Print</w:t>
      </w:r>
      <w:r w:rsidR="009D729B">
        <w:rPr>
          <w:rFonts w:ascii="細明體" w:eastAsia="細明體" w:hAnsi="細明體" w:hint="eastAsia"/>
          <w:sz w:val="20"/>
          <w:szCs w:val="20"/>
        </w:rPr>
        <w:t>C</w:t>
      </w:r>
      <w:r w:rsidR="009D729B" w:rsidRPr="003556C5">
        <w:rPr>
          <w:rFonts w:ascii="細明體" w:eastAsia="細明體" w:hAnsi="細明體"/>
          <w:sz w:val="20"/>
          <w:szCs w:val="20"/>
        </w:rPr>
        <w:t>ertificate</w:t>
      </w:r>
      <w:r w:rsidR="009D729B" w:rsidRPr="00AB7448">
        <w:rPr>
          <w:rFonts w:ascii="細明體" w:eastAsia="細明體" w:hAnsi="細明體" w:hint="eastAsia"/>
          <w:sz w:val="20"/>
          <w:szCs w:val="20"/>
        </w:rPr>
        <w:t>Data</w:t>
      </w:r>
      <w:r w:rsidR="00D61BB4">
        <w:rPr>
          <w:rFonts w:ascii="細明體" w:eastAsia="細明體" w:hAnsi="細明體" w:hint="eastAsia"/>
          <w:sz w:val="20"/>
          <w:szCs w:val="20"/>
        </w:rPr>
        <w:t>()，傳入參數：</w:t>
      </w:r>
      <w:r w:rsidR="00D61BB4" w:rsidRPr="00D61BB4">
        <w:rPr>
          <w:rFonts w:ascii="細明體" w:eastAsia="細明體" w:hAnsi="細明體" w:hint="eastAsia"/>
          <w:sz w:val="20"/>
          <w:szCs w:val="20"/>
        </w:rPr>
        <w:t>$DT</w:t>
      </w:r>
      <w:r w:rsidR="007211E7">
        <w:rPr>
          <w:rFonts w:ascii="細明體" w:eastAsia="細明體" w:hAnsi="細明體" w:hint="eastAsia"/>
          <w:sz w:val="20"/>
          <w:szCs w:val="20"/>
        </w:rPr>
        <w:t>AAI401</w:t>
      </w:r>
      <w:r w:rsidR="00D61BB4" w:rsidRPr="00D61BB4">
        <w:rPr>
          <w:rFonts w:ascii="細明體" w:eastAsia="細明體" w:hAnsi="細明體" w:hint="eastAsia"/>
          <w:sz w:val="20"/>
          <w:szCs w:val="20"/>
        </w:rPr>
        <w:t>.</w:t>
      </w:r>
      <w:r w:rsidR="003C78A8" w:rsidRPr="00896ED8">
        <w:rPr>
          <w:rFonts w:ascii="細明體" w:eastAsia="細明體" w:hAnsi="細明體" w:hint="eastAsia"/>
          <w:sz w:val="20"/>
        </w:rPr>
        <w:t>折抵編號</w:t>
      </w:r>
      <w:r w:rsidR="00DA0C81">
        <w:rPr>
          <w:rFonts w:ascii="細明體" w:eastAsia="細明體" w:hAnsi="細明體" w:hint="eastAsia"/>
          <w:sz w:val="20"/>
          <w:szCs w:val="20"/>
        </w:rPr>
        <w:t>、</w:t>
      </w:r>
      <w:r w:rsidR="00094411">
        <w:rPr>
          <w:rFonts w:ascii="細明體" w:eastAsia="細明體" w:hAnsi="細明體"/>
          <w:sz w:val="20"/>
          <w:szCs w:val="20"/>
        </w:rPr>
        <w:t>“</w:t>
      </w:r>
      <w:r w:rsidR="00094411">
        <w:rPr>
          <w:rFonts w:ascii="細明體" w:eastAsia="細明體" w:hAnsi="細明體" w:hint="eastAsia"/>
          <w:sz w:val="20"/>
          <w:szCs w:val="20"/>
        </w:rPr>
        <w:t>A</w:t>
      </w:r>
      <w:r w:rsidR="00094411">
        <w:rPr>
          <w:rFonts w:ascii="細明體" w:eastAsia="細明體" w:hAnsi="細明體"/>
          <w:sz w:val="20"/>
          <w:szCs w:val="20"/>
        </w:rPr>
        <w:t>”</w:t>
      </w:r>
    </w:p>
    <w:p w:rsidR="000902BA" w:rsidRDefault="000902BA" w:rsidP="000902BA">
      <w:pPr>
        <w:numPr>
          <w:ilvl w:val="2"/>
          <w:numId w:val="32"/>
        </w:numPr>
        <w:jc w:val="both"/>
        <w:rPr>
          <w:rFonts w:ascii="細明體" w:eastAsia="細明體" w:hAnsi="細明體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若有錯誤：</w:t>
      </w:r>
    </w:p>
    <w:p w:rsidR="000902BA" w:rsidRDefault="000902BA" w:rsidP="000902BA">
      <w:pPr>
        <w:numPr>
          <w:ilvl w:val="3"/>
          <w:numId w:val="32"/>
        </w:numPr>
        <w:jc w:val="both"/>
        <w:rPr>
          <w:rFonts w:ascii="細明體" w:eastAsia="細明體" w:hAnsi="細明體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丟出E</w:t>
      </w:r>
      <w:r>
        <w:rPr>
          <w:rFonts w:ascii="細明體" w:eastAsia="細明體" w:hAnsi="細明體"/>
          <w:sz w:val="20"/>
          <w:szCs w:val="20"/>
        </w:rPr>
        <w:t>xception</w:t>
      </w:r>
      <w:r>
        <w:rPr>
          <w:rFonts w:ascii="細明體" w:eastAsia="細明體" w:hAnsi="細明體" w:hint="eastAsia"/>
          <w:sz w:val="20"/>
          <w:szCs w:val="20"/>
        </w:rPr>
        <w:t>：</w:t>
      </w:r>
      <w:r>
        <w:rPr>
          <w:rFonts w:ascii="細明體" w:eastAsia="細明體" w:hAnsi="細明體"/>
          <w:sz w:val="20"/>
          <w:szCs w:val="20"/>
        </w:rPr>
        <w:t>”</w:t>
      </w:r>
      <w:r w:rsidRPr="000902BA">
        <w:rPr>
          <w:rFonts w:ascii="細明體" w:eastAsia="細明體" w:hAnsi="細明體" w:hint="eastAsia"/>
          <w:sz w:val="20"/>
          <w:szCs w:val="20"/>
        </w:rPr>
        <w:t>產生診斷書報表</w:t>
      </w:r>
      <w:r>
        <w:rPr>
          <w:rFonts w:ascii="細明體" w:eastAsia="細明體" w:hAnsi="細明體" w:hint="eastAsia"/>
          <w:sz w:val="20"/>
          <w:szCs w:val="20"/>
        </w:rPr>
        <w:t>發生錯誤：</w:t>
      </w:r>
      <w:r>
        <w:rPr>
          <w:rFonts w:ascii="細明體" w:eastAsia="細明體" w:hAnsi="細明體"/>
          <w:sz w:val="20"/>
          <w:szCs w:val="20"/>
        </w:rPr>
        <w:t>”</w:t>
      </w:r>
      <w:r>
        <w:rPr>
          <w:rFonts w:ascii="細明體" w:eastAsia="細明體" w:hAnsi="細明體" w:hint="eastAsia"/>
          <w:sz w:val="20"/>
          <w:szCs w:val="20"/>
        </w:rPr>
        <w:t xml:space="preserve"> + </w:t>
      </w:r>
      <w:r>
        <w:rPr>
          <w:rFonts w:ascii="細明體" w:eastAsia="細明體" w:hAnsi="細明體"/>
          <w:sz w:val="20"/>
          <w:szCs w:val="20"/>
        </w:rPr>
        <w:t>Exception</w:t>
      </w:r>
    </w:p>
    <w:p w:rsidR="000D7244" w:rsidRDefault="000D7244" w:rsidP="000D7244">
      <w:pPr>
        <w:numPr>
          <w:ilvl w:val="1"/>
          <w:numId w:val="32"/>
        </w:numPr>
        <w:jc w:val="both"/>
        <w:rPr>
          <w:rFonts w:ascii="細明體" w:eastAsia="細明體" w:hAnsi="細明體"/>
          <w:sz w:val="20"/>
          <w:szCs w:val="20"/>
        </w:rPr>
      </w:pPr>
      <w:r w:rsidRPr="001A13F2">
        <w:rPr>
          <w:rFonts w:ascii="細明體" w:eastAsia="細明體" w:hAnsi="細明體" w:hint="eastAsia"/>
          <w:sz w:val="20"/>
          <w:szCs w:val="20"/>
        </w:rPr>
        <w:t>產生住院收據報表</w:t>
      </w:r>
      <w:r>
        <w:rPr>
          <w:rFonts w:ascii="細明體" w:eastAsia="細明體" w:hAnsi="細明體" w:hint="eastAsia"/>
          <w:sz w:val="20"/>
          <w:szCs w:val="20"/>
        </w:rPr>
        <w:t>：</w:t>
      </w:r>
    </w:p>
    <w:p w:rsidR="00EA78E7" w:rsidRDefault="001A13F2" w:rsidP="00EA78E7">
      <w:pPr>
        <w:numPr>
          <w:ilvl w:val="2"/>
          <w:numId w:val="32"/>
        </w:numPr>
        <w:jc w:val="both"/>
        <w:rPr>
          <w:rFonts w:ascii="細明體" w:eastAsia="細明體" w:hAnsi="細明體"/>
          <w:sz w:val="20"/>
          <w:szCs w:val="20"/>
        </w:rPr>
      </w:pPr>
      <w:r w:rsidRPr="001A13F2">
        <w:rPr>
          <w:rFonts w:ascii="細明體" w:eastAsia="細明體" w:hAnsi="細明體" w:hint="eastAsia"/>
          <w:sz w:val="20"/>
          <w:szCs w:val="20"/>
        </w:rPr>
        <w:t>CALL AA_I4Z10</w:t>
      </w:r>
      <w:r w:rsidRPr="001A13F2">
        <w:rPr>
          <w:rFonts w:ascii="細明體" w:eastAsia="細明體" w:hAnsi="細明體"/>
          <w:sz w:val="20"/>
          <w:szCs w:val="20"/>
        </w:rPr>
        <w:t>2</w:t>
      </w:r>
      <w:r w:rsidRPr="001A13F2">
        <w:rPr>
          <w:rFonts w:ascii="細明體" w:eastAsia="細明體" w:hAnsi="細明體" w:hint="eastAsia"/>
          <w:sz w:val="20"/>
          <w:szCs w:val="20"/>
        </w:rPr>
        <w:t>.</w:t>
      </w:r>
      <w:r w:rsidRPr="00AB7448">
        <w:rPr>
          <w:rFonts w:ascii="細明體" w:eastAsia="細明體" w:hAnsi="細明體" w:hint="eastAsia"/>
          <w:sz w:val="20"/>
          <w:szCs w:val="20"/>
        </w:rPr>
        <w:t>Print</w:t>
      </w:r>
      <w:r>
        <w:rPr>
          <w:rFonts w:ascii="細明體" w:eastAsia="細明體" w:hAnsi="細明體" w:hint="eastAsia"/>
          <w:sz w:val="20"/>
          <w:szCs w:val="20"/>
        </w:rPr>
        <w:t>H</w:t>
      </w:r>
      <w:r>
        <w:rPr>
          <w:rFonts w:ascii="細明體" w:eastAsia="細明體" w:hAnsi="細明體"/>
          <w:sz w:val="20"/>
          <w:szCs w:val="20"/>
        </w:rPr>
        <w:t>ospRcpt</w:t>
      </w:r>
      <w:r w:rsidRPr="001A13F2">
        <w:rPr>
          <w:rFonts w:ascii="細明體" w:eastAsia="細明體" w:hAnsi="細明體" w:hint="eastAsia"/>
          <w:sz w:val="20"/>
          <w:szCs w:val="20"/>
        </w:rPr>
        <w:t>()，傳入參數：$DT</w:t>
      </w:r>
      <w:r w:rsidR="007211E7">
        <w:rPr>
          <w:rFonts w:ascii="細明體" w:eastAsia="細明體" w:hAnsi="細明體" w:hint="eastAsia"/>
          <w:sz w:val="20"/>
          <w:szCs w:val="20"/>
        </w:rPr>
        <w:t>AAI401</w:t>
      </w:r>
      <w:r w:rsidRPr="001A13F2">
        <w:rPr>
          <w:rFonts w:ascii="細明體" w:eastAsia="細明體" w:hAnsi="細明體" w:hint="eastAsia"/>
          <w:sz w:val="20"/>
          <w:szCs w:val="20"/>
        </w:rPr>
        <w:t>.折抵編號、</w:t>
      </w:r>
      <w:r w:rsidRPr="001A13F2">
        <w:rPr>
          <w:rFonts w:ascii="細明體" w:eastAsia="細明體" w:hAnsi="細明體"/>
          <w:sz w:val="20"/>
          <w:szCs w:val="20"/>
        </w:rPr>
        <w:t>“</w:t>
      </w:r>
      <w:r w:rsidRPr="001A13F2">
        <w:rPr>
          <w:rFonts w:ascii="細明體" w:eastAsia="細明體" w:hAnsi="細明體" w:hint="eastAsia"/>
          <w:sz w:val="20"/>
          <w:szCs w:val="20"/>
        </w:rPr>
        <w:t>A</w:t>
      </w:r>
      <w:r w:rsidRPr="001A13F2">
        <w:rPr>
          <w:rFonts w:ascii="細明體" w:eastAsia="細明體" w:hAnsi="細明體"/>
          <w:sz w:val="20"/>
          <w:szCs w:val="20"/>
        </w:rPr>
        <w:t>”</w:t>
      </w:r>
    </w:p>
    <w:p w:rsidR="00A20C6D" w:rsidRDefault="00A20C6D" w:rsidP="00A20C6D">
      <w:pPr>
        <w:numPr>
          <w:ilvl w:val="2"/>
          <w:numId w:val="32"/>
        </w:numPr>
        <w:jc w:val="both"/>
        <w:rPr>
          <w:rFonts w:ascii="細明體" w:eastAsia="細明體" w:hAnsi="細明體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lastRenderedPageBreak/>
        <w:t>若有錯誤：</w:t>
      </w:r>
    </w:p>
    <w:p w:rsidR="00A20C6D" w:rsidRPr="00EA78E7" w:rsidRDefault="00A20C6D" w:rsidP="00A20C6D">
      <w:pPr>
        <w:numPr>
          <w:ilvl w:val="3"/>
          <w:numId w:val="32"/>
        </w:numPr>
        <w:jc w:val="both"/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丟出E</w:t>
      </w:r>
      <w:r>
        <w:rPr>
          <w:rFonts w:ascii="細明體" w:eastAsia="細明體" w:hAnsi="細明體"/>
          <w:sz w:val="20"/>
          <w:szCs w:val="20"/>
        </w:rPr>
        <w:t>xception</w:t>
      </w:r>
      <w:r>
        <w:rPr>
          <w:rFonts w:ascii="細明體" w:eastAsia="細明體" w:hAnsi="細明體" w:hint="eastAsia"/>
          <w:sz w:val="20"/>
          <w:szCs w:val="20"/>
        </w:rPr>
        <w:t>：</w:t>
      </w:r>
      <w:r>
        <w:rPr>
          <w:rFonts w:ascii="細明體" w:eastAsia="細明體" w:hAnsi="細明體"/>
          <w:sz w:val="20"/>
          <w:szCs w:val="20"/>
        </w:rPr>
        <w:t>”</w:t>
      </w:r>
      <w:r w:rsidRPr="00A20C6D">
        <w:rPr>
          <w:rFonts w:ascii="細明體" w:eastAsia="細明體" w:hAnsi="細明體" w:hint="eastAsia"/>
          <w:sz w:val="20"/>
          <w:szCs w:val="20"/>
        </w:rPr>
        <w:t>產生住院收據報表</w:t>
      </w:r>
      <w:r>
        <w:rPr>
          <w:rFonts w:ascii="細明體" w:eastAsia="細明體" w:hAnsi="細明體" w:hint="eastAsia"/>
          <w:sz w:val="20"/>
          <w:szCs w:val="20"/>
        </w:rPr>
        <w:t>發生錯誤：</w:t>
      </w:r>
      <w:r>
        <w:rPr>
          <w:rFonts w:ascii="細明體" w:eastAsia="細明體" w:hAnsi="細明體"/>
          <w:sz w:val="20"/>
          <w:szCs w:val="20"/>
        </w:rPr>
        <w:t>”</w:t>
      </w:r>
      <w:r>
        <w:rPr>
          <w:rFonts w:ascii="細明體" w:eastAsia="細明體" w:hAnsi="細明體" w:hint="eastAsia"/>
          <w:sz w:val="20"/>
          <w:szCs w:val="20"/>
        </w:rPr>
        <w:t xml:space="preserve"> + </w:t>
      </w:r>
      <w:r>
        <w:rPr>
          <w:rFonts w:ascii="細明體" w:eastAsia="細明體" w:hAnsi="細明體"/>
          <w:sz w:val="20"/>
          <w:szCs w:val="20"/>
        </w:rPr>
        <w:t>Exception</w:t>
      </w:r>
    </w:p>
    <w:p w:rsidR="00FA370D" w:rsidRDefault="00B7032F" w:rsidP="00B7032F">
      <w:pPr>
        <w:numPr>
          <w:ilvl w:val="1"/>
          <w:numId w:val="32"/>
        </w:numPr>
        <w:jc w:val="both"/>
        <w:rPr>
          <w:rFonts w:ascii="細明體" w:eastAsia="細明體" w:hAnsi="細明體"/>
          <w:sz w:val="20"/>
          <w:szCs w:val="20"/>
        </w:rPr>
      </w:pPr>
      <w:r w:rsidRPr="00B7032F">
        <w:rPr>
          <w:rFonts w:ascii="細明體" w:eastAsia="細明體" w:hAnsi="細明體" w:hint="eastAsia"/>
          <w:sz w:val="20"/>
          <w:szCs w:val="20"/>
        </w:rPr>
        <w:t>以上報表皆需</w:t>
      </w:r>
      <w:r w:rsidR="007844FF">
        <w:rPr>
          <w:rFonts w:ascii="細明體" w:eastAsia="細明體" w:hAnsi="細明體" w:hint="eastAsia"/>
          <w:sz w:val="20"/>
          <w:szCs w:val="20"/>
        </w:rPr>
        <w:t>轉成</w:t>
      </w:r>
      <w:r w:rsidR="00EB0110">
        <w:rPr>
          <w:rFonts w:ascii="細明體" w:eastAsia="細明體" w:hAnsi="細明體" w:hint="eastAsia"/>
          <w:sz w:val="20"/>
          <w:szCs w:val="20"/>
        </w:rPr>
        <w:t>pdf</w:t>
      </w:r>
      <w:r>
        <w:rPr>
          <w:rFonts w:ascii="細明體" w:eastAsia="細明體" w:hAnsi="細明體" w:hint="eastAsia"/>
          <w:sz w:val="20"/>
          <w:szCs w:val="20"/>
        </w:rPr>
        <w:t>，並在</w:t>
      </w:r>
      <w:r w:rsidR="008E7D1D">
        <w:rPr>
          <w:rFonts w:ascii="細明體" w:eastAsia="細明體" w:hAnsi="細明體" w:hint="eastAsia"/>
          <w:sz w:val="20"/>
          <w:szCs w:val="20"/>
        </w:rPr>
        <w:t>JBOSS下</w:t>
      </w:r>
      <w:r w:rsidR="009F4AEA">
        <w:rPr>
          <w:rFonts w:ascii="細明體" w:eastAsia="細明體" w:hAnsi="細明體" w:hint="eastAsia"/>
          <w:sz w:val="20"/>
          <w:szCs w:val="20"/>
        </w:rPr>
        <w:t>建資料夾(</w:t>
      </w:r>
      <w:r w:rsidR="001E65C3">
        <w:rPr>
          <w:rFonts w:ascii="細明體" w:eastAsia="細明體" w:hAnsi="細明體" w:hint="eastAsia"/>
          <w:sz w:val="20"/>
          <w:szCs w:val="20"/>
        </w:rPr>
        <w:t>資料夾名稱</w:t>
      </w:r>
      <w:r w:rsidR="009F4AEA">
        <w:rPr>
          <w:rFonts w:ascii="細明體" w:eastAsia="細明體" w:hAnsi="細明體" w:hint="eastAsia"/>
          <w:sz w:val="20"/>
          <w:szCs w:val="20"/>
        </w:rPr>
        <w:t>：</w:t>
      </w:r>
      <w:r w:rsidR="009F4AEA" w:rsidRPr="009F4AEA">
        <w:rPr>
          <w:rFonts w:ascii="細明體" w:eastAsia="細明體" w:hAnsi="細明體"/>
          <w:sz w:val="20"/>
          <w:szCs w:val="20"/>
        </w:rPr>
        <w:t>$DT</w:t>
      </w:r>
      <w:r w:rsidR="007211E7">
        <w:rPr>
          <w:rFonts w:ascii="細明體" w:eastAsia="細明體" w:hAnsi="細明體"/>
          <w:sz w:val="20"/>
          <w:szCs w:val="20"/>
        </w:rPr>
        <w:t>AAI401</w:t>
      </w:r>
      <w:r w:rsidR="009F4AEA" w:rsidRPr="009F4AEA">
        <w:rPr>
          <w:rFonts w:ascii="細明體" w:eastAsia="細明體" w:hAnsi="細明體"/>
          <w:sz w:val="20"/>
          <w:szCs w:val="20"/>
        </w:rPr>
        <w:t>.</w:t>
      </w:r>
      <w:r w:rsidR="009F4AEA" w:rsidRPr="009F4AEA">
        <w:rPr>
          <w:rFonts w:ascii="細明體" w:eastAsia="細明體" w:hAnsi="細明體" w:hint="eastAsia"/>
          <w:sz w:val="20"/>
          <w:szCs w:val="20"/>
        </w:rPr>
        <w:t>折抵編號</w:t>
      </w:r>
      <w:r w:rsidR="009F4AEA">
        <w:rPr>
          <w:rFonts w:ascii="細明體" w:eastAsia="細明體" w:hAnsi="細明體" w:hint="eastAsia"/>
          <w:sz w:val="20"/>
          <w:szCs w:val="20"/>
        </w:rPr>
        <w:t>)</w:t>
      </w:r>
      <w:r w:rsidR="008E7D1D">
        <w:rPr>
          <w:rFonts w:ascii="細明體" w:eastAsia="細明體" w:hAnsi="細明體" w:hint="eastAsia"/>
          <w:sz w:val="20"/>
          <w:szCs w:val="20"/>
        </w:rPr>
        <w:t>：</w:t>
      </w:r>
    </w:p>
    <w:p w:rsidR="0006180A" w:rsidRPr="00ED013D" w:rsidRDefault="00386830" w:rsidP="00ED013D">
      <w:pPr>
        <w:numPr>
          <w:ilvl w:val="2"/>
          <w:numId w:val="32"/>
        </w:numPr>
        <w:jc w:val="both"/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$</w:t>
      </w:r>
      <w:r w:rsidR="00FA370D">
        <w:rPr>
          <w:rFonts w:ascii="細明體" w:eastAsia="細明體" w:hAnsi="細明體" w:hint="eastAsia"/>
          <w:sz w:val="20"/>
          <w:szCs w:val="20"/>
        </w:rPr>
        <w:t>路徑：</w:t>
      </w:r>
      <w:r w:rsidR="00A662BE" w:rsidRPr="00162708">
        <w:rPr>
          <w:rFonts w:ascii="細明體" w:eastAsia="細明體" w:hAnsi="細明體"/>
          <w:sz w:val="20"/>
          <w:szCs w:val="20"/>
        </w:rPr>
        <w:t>/opt/jboss/eBAF/data/img_data/AA/</w:t>
      </w:r>
      <w:r w:rsidR="00F744CB">
        <w:rPr>
          <w:rFonts w:ascii="細明體" w:eastAsia="細明體" w:hAnsi="細明體" w:hint="eastAsia"/>
          <w:sz w:val="20"/>
          <w:szCs w:val="20"/>
        </w:rPr>
        <w:t>系統日</w:t>
      </w:r>
      <w:r w:rsidR="00D63BF6">
        <w:rPr>
          <w:rFonts w:ascii="細明體" w:eastAsia="細明體" w:hAnsi="細明體" w:hint="eastAsia"/>
          <w:sz w:val="20"/>
          <w:szCs w:val="20"/>
        </w:rPr>
        <w:t>/</w:t>
      </w:r>
      <w:r w:rsidR="00D63BF6" w:rsidRPr="00D63BF6">
        <w:rPr>
          <w:rFonts w:ascii="細明體" w:eastAsia="細明體" w:hAnsi="細明體"/>
          <w:sz w:val="20"/>
          <w:szCs w:val="20"/>
        </w:rPr>
        <w:t>$DT</w:t>
      </w:r>
      <w:r w:rsidR="007211E7">
        <w:rPr>
          <w:rFonts w:ascii="細明體" w:eastAsia="細明體" w:hAnsi="細明體"/>
          <w:sz w:val="20"/>
          <w:szCs w:val="20"/>
        </w:rPr>
        <w:t>AAI401</w:t>
      </w:r>
      <w:r w:rsidR="00D63BF6" w:rsidRPr="00D63BF6">
        <w:rPr>
          <w:rFonts w:ascii="細明體" w:eastAsia="細明體" w:hAnsi="細明體"/>
          <w:sz w:val="20"/>
          <w:szCs w:val="20"/>
        </w:rPr>
        <w:t>.</w:t>
      </w:r>
      <w:r w:rsidR="00D63BF6" w:rsidRPr="00D63BF6">
        <w:rPr>
          <w:rFonts w:ascii="細明體" w:eastAsia="細明體" w:hAnsi="細明體" w:hint="eastAsia"/>
          <w:sz w:val="20"/>
          <w:szCs w:val="20"/>
        </w:rPr>
        <w:t>折抵編號</w:t>
      </w:r>
    </w:p>
    <w:p w:rsidR="00A24F2B" w:rsidRPr="00A24908" w:rsidRDefault="00A24F2B" w:rsidP="00A24908">
      <w:pPr>
        <w:numPr>
          <w:ilvl w:val="2"/>
          <w:numId w:val="32"/>
        </w:numPr>
        <w:jc w:val="both"/>
        <w:rPr>
          <w:rFonts w:ascii="細明體" w:eastAsia="細明體" w:hAnsi="細明體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若原</w:t>
      </w:r>
      <w:r w:rsidR="00994A09">
        <w:rPr>
          <w:rFonts w:ascii="細明體" w:eastAsia="細明體" w:hAnsi="細明體" w:hint="eastAsia"/>
          <w:sz w:val="20"/>
          <w:szCs w:val="20"/>
        </w:rPr>
        <w:t>先</w:t>
      </w:r>
      <w:r>
        <w:rPr>
          <w:rFonts w:ascii="細明體" w:eastAsia="細明體" w:hAnsi="細明體" w:hint="eastAsia"/>
          <w:sz w:val="20"/>
          <w:szCs w:val="20"/>
        </w:rPr>
        <w:t>已存在此資料夾，則將資料夾</w:t>
      </w:r>
      <w:r w:rsidR="00DE6AA0">
        <w:rPr>
          <w:rFonts w:ascii="細明體" w:eastAsia="細明體" w:hAnsi="細明體" w:hint="eastAsia"/>
          <w:sz w:val="20"/>
          <w:szCs w:val="20"/>
        </w:rPr>
        <w:t>內</w:t>
      </w:r>
      <w:r>
        <w:rPr>
          <w:rFonts w:ascii="細明體" w:eastAsia="細明體" w:hAnsi="細明體" w:hint="eastAsia"/>
          <w:sz w:val="20"/>
          <w:szCs w:val="20"/>
        </w:rPr>
        <w:t>所有資料清空</w:t>
      </w:r>
      <w:r w:rsidR="00A24908">
        <w:rPr>
          <w:rFonts w:ascii="細明體" w:eastAsia="細明體" w:hAnsi="細明體" w:hint="eastAsia"/>
          <w:sz w:val="20"/>
          <w:szCs w:val="20"/>
        </w:rPr>
        <w:t>(</w:t>
      </w:r>
      <w:r w:rsidR="00A24908">
        <w:rPr>
          <w:rFonts w:ascii="細明體" w:eastAsia="細明體" w:hAnsi="細明體"/>
          <w:sz w:val="20"/>
          <w:szCs w:val="20"/>
        </w:rPr>
        <w:t>pdf</w:t>
      </w:r>
      <w:r w:rsidR="00A24908">
        <w:rPr>
          <w:rFonts w:ascii="細明體" w:eastAsia="細明體" w:hAnsi="細明體" w:hint="eastAsia"/>
          <w:sz w:val="20"/>
          <w:szCs w:val="20"/>
        </w:rPr>
        <w:t>、tif</w:t>
      </w:r>
      <w:r w:rsidR="00A24908" w:rsidRPr="00A24908">
        <w:rPr>
          <w:rFonts w:ascii="細明體" w:eastAsia="細明體" w:hAnsi="細明體" w:hint="eastAsia"/>
          <w:sz w:val="20"/>
          <w:szCs w:val="20"/>
        </w:rPr>
        <w:t>)</w:t>
      </w:r>
    </w:p>
    <w:p w:rsidR="00ED013D" w:rsidRDefault="00ED013D" w:rsidP="00FA370D">
      <w:pPr>
        <w:numPr>
          <w:ilvl w:val="2"/>
          <w:numId w:val="32"/>
        </w:numPr>
        <w:jc w:val="both"/>
        <w:rPr>
          <w:rFonts w:ascii="細明體" w:eastAsia="細明體" w:hAnsi="細明體"/>
          <w:sz w:val="20"/>
          <w:szCs w:val="20"/>
        </w:rPr>
      </w:pPr>
      <w:r w:rsidRPr="00ED013D">
        <w:rPr>
          <w:rFonts w:ascii="細明體" w:eastAsia="細明體" w:hAnsi="細明體" w:hint="eastAsia"/>
          <w:sz w:val="20"/>
          <w:szCs w:val="20"/>
        </w:rPr>
        <w:t>並將</w:t>
      </w:r>
      <w:r w:rsidR="00EB0110">
        <w:rPr>
          <w:rFonts w:ascii="細明體" w:eastAsia="細明體" w:hAnsi="細明體" w:hint="eastAsia"/>
          <w:sz w:val="20"/>
          <w:szCs w:val="20"/>
        </w:rPr>
        <w:t>pdf</w:t>
      </w:r>
      <w:r w:rsidRPr="00ED013D">
        <w:rPr>
          <w:rFonts w:ascii="細明體" w:eastAsia="細明體" w:hAnsi="細明體" w:hint="eastAsia"/>
          <w:sz w:val="20"/>
          <w:szCs w:val="20"/>
        </w:rPr>
        <w:t>檔放在此資料夾</w:t>
      </w:r>
      <w:r w:rsidR="00204402">
        <w:rPr>
          <w:rFonts w:ascii="細明體" w:eastAsia="細明體" w:hAnsi="細明體" w:hint="eastAsia"/>
          <w:sz w:val="20"/>
          <w:szCs w:val="20"/>
        </w:rPr>
        <w:t>之/</w:t>
      </w:r>
      <w:r w:rsidR="00204402">
        <w:rPr>
          <w:rFonts w:ascii="細明體" w:eastAsia="細明體" w:hAnsi="細明體"/>
          <w:sz w:val="20"/>
          <w:szCs w:val="20"/>
        </w:rPr>
        <w:t>pdf</w:t>
      </w:r>
      <w:r w:rsidRPr="00ED013D">
        <w:rPr>
          <w:rFonts w:ascii="細明體" w:eastAsia="細明體" w:hAnsi="細明體" w:hint="eastAsia"/>
          <w:sz w:val="20"/>
          <w:szCs w:val="20"/>
        </w:rPr>
        <w:t>下</w:t>
      </w:r>
    </w:p>
    <w:p w:rsidR="00F11E92" w:rsidRDefault="00DD0319" w:rsidP="00F11E92">
      <w:pPr>
        <w:numPr>
          <w:ilvl w:val="1"/>
          <w:numId w:val="32"/>
        </w:numPr>
        <w:jc w:val="both"/>
        <w:rPr>
          <w:rFonts w:ascii="細明體" w:eastAsia="細明體" w:hAnsi="細明體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每個報表皆須寫入DTALM130</w:t>
      </w:r>
      <w:r w:rsidR="00E103BF">
        <w:rPr>
          <w:rFonts w:ascii="細明體" w:eastAsia="細明體" w:hAnsi="細明體" w:hint="eastAsia"/>
          <w:sz w:val="20"/>
          <w:szCs w:val="20"/>
        </w:rPr>
        <w:t>(故會寫入4筆)</w:t>
      </w:r>
      <w:r w:rsidR="00BA19E6">
        <w:rPr>
          <w:rFonts w:ascii="細明體" w:eastAsia="細明體" w:hAnsi="細明體" w:hint="eastAsia"/>
          <w:sz w:val="20"/>
          <w:szCs w:val="20"/>
        </w:rPr>
        <w:t>：</w:t>
      </w:r>
    </w:p>
    <w:tbl>
      <w:tblPr>
        <w:tblW w:w="8766" w:type="dxa"/>
        <w:tblInd w:w="1468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821"/>
        <w:gridCol w:w="2175"/>
        <w:gridCol w:w="2502"/>
        <w:gridCol w:w="2268"/>
      </w:tblGrid>
      <w:tr w:rsidR="002E5BBF" w:rsidTr="001C0D00">
        <w:trPr>
          <w:trHeight w:val="330"/>
        </w:trPr>
        <w:tc>
          <w:tcPr>
            <w:tcW w:w="39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2E5BBF" w:rsidRPr="005527B9" w:rsidRDefault="002E5BBF" w:rsidP="00300612">
            <w:pPr>
              <w:jc w:val="center"/>
              <w:rPr>
                <w:rFonts w:ascii="細明體" w:eastAsia="細明體" w:hAnsi="細明體" w:hint="eastAsia"/>
                <w:b/>
                <w:color w:val="000000"/>
                <w:sz w:val="20"/>
                <w:szCs w:val="20"/>
              </w:rPr>
            </w:pPr>
            <w:r w:rsidRPr="005527B9">
              <w:rPr>
                <w:rFonts w:ascii="細明體" w:eastAsia="細明體" w:hAnsi="細明體" w:hint="eastAsia"/>
                <w:b/>
                <w:color w:val="000000"/>
                <w:sz w:val="20"/>
                <w:szCs w:val="20"/>
              </w:rPr>
              <w:t>DTA</w:t>
            </w:r>
            <w:r>
              <w:rPr>
                <w:rFonts w:ascii="細明體" w:eastAsia="細明體" w:hAnsi="細明體" w:hint="eastAsia"/>
                <w:b/>
                <w:color w:val="000000"/>
                <w:sz w:val="20"/>
                <w:szCs w:val="20"/>
              </w:rPr>
              <w:t>LM130</w:t>
            </w:r>
          </w:p>
        </w:tc>
        <w:tc>
          <w:tcPr>
            <w:tcW w:w="25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2E5BBF" w:rsidRPr="005527B9" w:rsidRDefault="002E5BBF" w:rsidP="00300612">
            <w:pPr>
              <w:jc w:val="center"/>
              <w:rPr>
                <w:rFonts w:ascii="細明體" w:eastAsia="細明體" w:hAnsi="細明體" w:hint="eastAsia"/>
                <w:b/>
                <w:color w:val="000000"/>
                <w:sz w:val="20"/>
                <w:szCs w:val="20"/>
              </w:rPr>
            </w:pPr>
            <w:r w:rsidRPr="005527B9">
              <w:rPr>
                <w:rFonts w:ascii="細明體" w:eastAsia="細明體" w:hAnsi="細明體" w:hint="eastAsia"/>
                <w:b/>
                <w:color w:val="000000"/>
                <w:sz w:val="20"/>
                <w:szCs w:val="20"/>
              </w:rPr>
              <w:t>欄位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2E5BBF" w:rsidRPr="005527B9" w:rsidRDefault="002E5BBF" w:rsidP="00300612">
            <w:pPr>
              <w:jc w:val="center"/>
              <w:rPr>
                <w:rFonts w:ascii="細明體" w:eastAsia="細明體" w:hAnsi="細明體" w:hint="eastAsia"/>
                <w:b/>
                <w:color w:val="000000"/>
                <w:sz w:val="20"/>
                <w:szCs w:val="20"/>
              </w:rPr>
            </w:pPr>
            <w:r w:rsidRPr="005527B9">
              <w:rPr>
                <w:rFonts w:ascii="細明體" w:eastAsia="細明體" w:hAnsi="細明體" w:hint="eastAsia"/>
                <w:b/>
                <w:color w:val="000000"/>
                <w:sz w:val="20"/>
                <w:szCs w:val="20"/>
              </w:rPr>
              <w:t>備註</w:t>
            </w:r>
          </w:p>
        </w:tc>
      </w:tr>
      <w:tr w:rsidR="002E5BBF" w:rsidRPr="00F24122" w:rsidTr="001C0D00">
        <w:trPr>
          <w:trHeight w:val="330"/>
        </w:trPr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5BBF" w:rsidRPr="00F24122" w:rsidRDefault="002E5BBF" w:rsidP="00300612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  <w:r w:rsidRPr="00F24122">
              <w:rPr>
                <w:rFonts w:ascii="細明體" w:eastAsia="細明體" w:hAnsi="細明體"/>
                <w:color w:val="000000"/>
                <w:sz w:val="20"/>
                <w:szCs w:val="20"/>
              </w:rPr>
              <w:t>APPLY_NO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5BBF" w:rsidRPr="00F24122" w:rsidRDefault="002E5BBF" w:rsidP="00300612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  <w:r w:rsidRPr="00F24122">
              <w:rPr>
                <w:rFonts w:ascii="細明體" w:eastAsia="細明體" w:hAnsi="細明體"/>
                <w:color w:val="000000"/>
                <w:sz w:val="20"/>
                <w:szCs w:val="20"/>
              </w:rPr>
              <w:t>受理編號 </w:t>
            </w:r>
          </w:p>
        </w:tc>
        <w:tc>
          <w:tcPr>
            <w:tcW w:w="25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E5BBF" w:rsidRPr="00F24122" w:rsidRDefault="005E5FBB" w:rsidP="00300612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  <w:r w:rsidRPr="005E5FBB">
              <w:rPr>
                <w:rFonts w:ascii="細明體" w:eastAsia="細明體" w:hAnsi="細明體"/>
                <w:color w:val="000000"/>
                <w:sz w:val="20"/>
                <w:szCs w:val="20"/>
              </w:rPr>
              <w:t>$DT</w:t>
            </w:r>
            <w:r w:rsidR="007211E7">
              <w:rPr>
                <w:rFonts w:ascii="細明體" w:eastAsia="細明體" w:hAnsi="細明體"/>
                <w:color w:val="000000"/>
                <w:sz w:val="20"/>
                <w:szCs w:val="20"/>
              </w:rPr>
              <w:t>AAI401</w:t>
            </w:r>
            <w:r w:rsidRPr="005E5FBB">
              <w:rPr>
                <w:rFonts w:ascii="細明體" w:eastAsia="細明體" w:hAnsi="細明體"/>
                <w:color w:val="000000"/>
                <w:sz w:val="20"/>
                <w:szCs w:val="20"/>
              </w:rPr>
              <w:t>.</w:t>
            </w:r>
            <w:r w:rsidRPr="005E5FBB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折抵編號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E5BBF" w:rsidRPr="00F24122" w:rsidRDefault="002E5BBF" w:rsidP="00300612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</w:p>
        </w:tc>
      </w:tr>
      <w:tr w:rsidR="002E5BBF" w:rsidRPr="00F24122" w:rsidTr="001C0D00">
        <w:trPr>
          <w:trHeight w:val="697"/>
        </w:trPr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5BBF" w:rsidRPr="00F24122" w:rsidRDefault="002E5BBF" w:rsidP="00300612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  <w:r w:rsidRPr="00F24122">
              <w:rPr>
                <w:rFonts w:ascii="細明體" w:eastAsia="細明體" w:hAnsi="細明體"/>
                <w:color w:val="000000"/>
                <w:sz w:val="20"/>
                <w:szCs w:val="20"/>
              </w:rPr>
              <w:t>DOC_NO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5BBF" w:rsidRPr="00F24122" w:rsidRDefault="002E5BBF" w:rsidP="00300612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  <w:r w:rsidRPr="00F24122">
              <w:rPr>
                <w:rFonts w:ascii="細明體" w:eastAsia="細明體" w:hAnsi="細明體"/>
                <w:color w:val="000000"/>
                <w:sz w:val="20"/>
                <w:szCs w:val="20"/>
              </w:rPr>
              <w:t>文件代號 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E5BBF" w:rsidRPr="00F24122" w:rsidRDefault="00684AFA" w:rsidP="00300612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檔名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E5BBF" w:rsidRPr="00F24122" w:rsidRDefault="002E5BBF" w:rsidP="00300612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</w:p>
        </w:tc>
      </w:tr>
      <w:tr w:rsidR="002E5BBF" w:rsidRPr="00F24122" w:rsidTr="001C0D00">
        <w:trPr>
          <w:trHeight w:val="330"/>
        </w:trPr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5BBF" w:rsidRPr="00F24122" w:rsidRDefault="002E5BBF" w:rsidP="00300612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  <w:r w:rsidRPr="00F24122">
              <w:rPr>
                <w:rFonts w:ascii="細明體" w:eastAsia="細明體" w:hAnsi="細明體"/>
                <w:color w:val="000000"/>
                <w:sz w:val="20"/>
                <w:szCs w:val="20"/>
              </w:rPr>
              <w:t>AGENT_SIGN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5BBF" w:rsidRPr="00F24122" w:rsidRDefault="002E5BBF" w:rsidP="00300612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  <w:r w:rsidRPr="00F24122">
              <w:rPr>
                <w:rFonts w:ascii="細明體" w:eastAsia="細明體" w:hAnsi="細明體"/>
                <w:color w:val="000000"/>
                <w:sz w:val="20"/>
                <w:szCs w:val="20"/>
              </w:rPr>
              <w:t>業務員是否簽名 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E5BBF" w:rsidRPr="00F24122" w:rsidRDefault="00851993" w:rsidP="00300612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N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E5BBF" w:rsidRPr="00F24122" w:rsidRDefault="002E5BBF" w:rsidP="00300612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</w:p>
        </w:tc>
      </w:tr>
      <w:tr w:rsidR="002E5BBF" w:rsidRPr="00F24122" w:rsidTr="001C0D00">
        <w:trPr>
          <w:trHeight w:val="330"/>
        </w:trPr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5BBF" w:rsidRPr="00F24122" w:rsidRDefault="002E5BBF" w:rsidP="00300612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  <w:r w:rsidRPr="00F24122">
              <w:rPr>
                <w:rFonts w:ascii="細明體" w:eastAsia="細明體" w:hAnsi="細明體"/>
                <w:color w:val="000000"/>
                <w:sz w:val="20"/>
                <w:szCs w:val="20"/>
              </w:rPr>
              <w:t>CUSTOM_SIGN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5BBF" w:rsidRPr="00F24122" w:rsidRDefault="002E5BBF" w:rsidP="00300612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  <w:r w:rsidRPr="00F24122">
              <w:rPr>
                <w:rFonts w:ascii="細明體" w:eastAsia="細明體" w:hAnsi="細明體"/>
                <w:color w:val="000000"/>
                <w:sz w:val="20"/>
                <w:szCs w:val="20"/>
              </w:rPr>
              <w:t>客戶是否簽名 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E5BBF" w:rsidRPr="00F24122" w:rsidRDefault="00851993" w:rsidP="00300612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N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E5BBF" w:rsidRPr="00F24122" w:rsidRDefault="002E5BBF" w:rsidP="00300612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</w:p>
        </w:tc>
      </w:tr>
      <w:tr w:rsidR="002E5BBF" w:rsidRPr="00F24122" w:rsidTr="001C0D00">
        <w:trPr>
          <w:trHeight w:val="330"/>
        </w:trPr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5BBF" w:rsidRPr="00F24122" w:rsidRDefault="002E5BBF" w:rsidP="00300612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  <w:r w:rsidRPr="00F24122">
              <w:rPr>
                <w:rFonts w:ascii="細明體" w:eastAsia="細明體" w:hAnsi="細明體"/>
                <w:color w:val="000000"/>
                <w:sz w:val="20"/>
                <w:szCs w:val="20"/>
              </w:rPr>
              <w:t>DOC_PATH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5BBF" w:rsidRPr="00F24122" w:rsidRDefault="002E5BBF" w:rsidP="00300612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  <w:r w:rsidRPr="00F24122">
              <w:rPr>
                <w:rFonts w:ascii="細明體" w:eastAsia="細明體" w:hAnsi="細明體"/>
                <w:color w:val="000000"/>
                <w:sz w:val="20"/>
                <w:szCs w:val="20"/>
              </w:rPr>
              <w:t>檔案儲存路徑 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E5BBF" w:rsidRPr="00F24122" w:rsidRDefault="00386830" w:rsidP="00300612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  <w:r w:rsidRPr="0038683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$路徑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E5BBF" w:rsidRPr="00F24122" w:rsidRDefault="002E5BBF" w:rsidP="00300612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</w:p>
        </w:tc>
      </w:tr>
      <w:tr w:rsidR="002E5BBF" w:rsidRPr="00F24122" w:rsidTr="001C0D00">
        <w:trPr>
          <w:trHeight w:val="330"/>
        </w:trPr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5BBF" w:rsidRPr="00F24122" w:rsidRDefault="002E5BBF" w:rsidP="00300612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  <w:r w:rsidRPr="00F24122">
              <w:rPr>
                <w:rFonts w:ascii="細明體" w:eastAsia="細明體" w:hAnsi="細明體"/>
                <w:color w:val="000000"/>
                <w:sz w:val="20"/>
                <w:szCs w:val="20"/>
              </w:rPr>
              <w:t>AGENT_SIGN_DATE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5BBF" w:rsidRPr="00F24122" w:rsidRDefault="002E5BBF" w:rsidP="00300612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  <w:r w:rsidRPr="00F24122">
              <w:rPr>
                <w:rFonts w:ascii="細明體" w:eastAsia="細明體" w:hAnsi="細明體"/>
                <w:color w:val="000000"/>
                <w:sz w:val="20"/>
                <w:szCs w:val="20"/>
              </w:rPr>
              <w:t>業務員簽名日期 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E5BBF" w:rsidRPr="00F24122" w:rsidRDefault="002E5BBF" w:rsidP="00300612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E5BBF" w:rsidRPr="00F24122" w:rsidRDefault="002E5BBF" w:rsidP="00300612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</w:p>
        </w:tc>
      </w:tr>
      <w:tr w:rsidR="002E5BBF" w:rsidRPr="00F24122" w:rsidTr="001C0D00">
        <w:trPr>
          <w:trHeight w:val="330"/>
        </w:trPr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5BBF" w:rsidRPr="00F24122" w:rsidRDefault="002E5BBF" w:rsidP="00300612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  <w:r w:rsidRPr="00F24122">
              <w:rPr>
                <w:rFonts w:ascii="細明體" w:eastAsia="細明體" w:hAnsi="細明體"/>
                <w:color w:val="000000"/>
                <w:sz w:val="20"/>
                <w:szCs w:val="20"/>
              </w:rPr>
              <w:t>CUSTOM_SIGN_DATE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5BBF" w:rsidRPr="00F24122" w:rsidRDefault="002E5BBF" w:rsidP="00300612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  <w:r w:rsidRPr="00F24122">
              <w:rPr>
                <w:rFonts w:ascii="細明體" w:eastAsia="細明體" w:hAnsi="細明體"/>
                <w:color w:val="000000"/>
                <w:sz w:val="20"/>
                <w:szCs w:val="20"/>
              </w:rPr>
              <w:t>客戶簽名日期 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E5BBF" w:rsidRPr="00F24122" w:rsidRDefault="002E5BBF" w:rsidP="00300612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E5BBF" w:rsidRPr="00F24122" w:rsidRDefault="002E5BBF" w:rsidP="00300612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</w:p>
        </w:tc>
      </w:tr>
      <w:tr w:rsidR="002E5BBF" w:rsidRPr="00F24122" w:rsidTr="001C0D00">
        <w:trPr>
          <w:trHeight w:val="330"/>
        </w:trPr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5BBF" w:rsidRPr="00F24122" w:rsidRDefault="002E5BBF" w:rsidP="00300612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  <w:r w:rsidRPr="00F24122">
              <w:rPr>
                <w:rFonts w:ascii="細明體" w:eastAsia="細明體" w:hAnsi="細明體"/>
                <w:color w:val="000000"/>
                <w:sz w:val="20"/>
                <w:szCs w:val="20"/>
              </w:rPr>
              <w:t>AGENT_MUST_SIGN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5BBF" w:rsidRPr="00F24122" w:rsidRDefault="002E5BBF" w:rsidP="00300612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  <w:r w:rsidRPr="00F24122">
              <w:rPr>
                <w:rFonts w:ascii="細明體" w:eastAsia="細明體" w:hAnsi="細明體"/>
                <w:color w:val="000000"/>
                <w:sz w:val="20"/>
                <w:szCs w:val="20"/>
              </w:rPr>
              <w:t>業務員應簽名次數 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E5BBF" w:rsidRPr="00F24122" w:rsidRDefault="002E5BBF" w:rsidP="00300612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  <w:r w:rsidRPr="00F24122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E5BBF" w:rsidRPr="00F24122" w:rsidRDefault="002E5BBF" w:rsidP="00300612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</w:p>
        </w:tc>
      </w:tr>
      <w:tr w:rsidR="002E5BBF" w:rsidRPr="00F24122" w:rsidTr="001C0D00">
        <w:trPr>
          <w:trHeight w:val="330"/>
        </w:trPr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5BBF" w:rsidRPr="00F24122" w:rsidRDefault="002E5BBF" w:rsidP="00300612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  <w:r w:rsidRPr="00F24122">
              <w:rPr>
                <w:rFonts w:ascii="細明體" w:eastAsia="細明體" w:hAnsi="細明體"/>
                <w:color w:val="000000"/>
                <w:sz w:val="20"/>
                <w:szCs w:val="20"/>
              </w:rPr>
              <w:t>AGENT_SIGN_COUNT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5BBF" w:rsidRPr="00F24122" w:rsidRDefault="002E5BBF" w:rsidP="00300612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  <w:r w:rsidRPr="00F24122">
              <w:rPr>
                <w:rFonts w:ascii="細明體" w:eastAsia="細明體" w:hAnsi="細明體"/>
                <w:color w:val="000000"/>
                <w:sz w:val="20"/>
                <w:szCs w:val="20"/>
              </w:rPr>
              <w:t>業務員已簽名次數 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E5BBF" w:rsidRPr="00F24122" w:rsidRDefault="002E5BBF" w:rsidP="00300612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  <w:r w:rsidRPr="00F24122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E5BBF" w:rsidRPr="00F24122" w:rsidRDefault="002E5BBF" w:rsidP="00300612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</w:p>
        </w:tc>
      </w:tr>
      <w:tr w:rsidR="002E5BBF" w:rsidRPr="00F24122" w:rsidTr="001C0D00">
        <w:trPr>
          <w:trHeight w:val="330"/>
        </w:trPr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5BBF" w:rsidRPr="00F24122" w:rsidRDefault="002E5BBF" w:rsidP="00300612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  <w:r w:rsidRPr="00F24122">
              <w:rPr>
                <w:rFonts w:ascii="細明體" w:eastAsia="細明體" w:hAnsi="細明體"/>
                <w:color w:val="000000"/>
                <w:sz w:val="20"/>
                <w:szCs w:val="20"/>
              </w:rPr>
              <w:t>CUSTOM_MUST_SIGN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5BBF" w:rsidRPr="00F24122" w:rsidRDefault="002E5BBF" w:rsidP="00300612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  <w:r w:rsidRPr="00F24122">
              <w:rPr>
                <w:rFonts w:ascii="細明體" w:eastAsia="細明體" w:hAnsi="細明體"/>
                <w:color w:val="000000"/>
                <w:sz w:val="20"/>
                <w:szCs w:val="20"/>
              </w:rPr>
              <w:t>客戶應簽名次數 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E5BBF" w:rsidRPr="00F24122" w:rsidRDefault="002E5BBF" w:rsidP="00300612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  <w:r w:rsidRPr="00F24122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E5BBF" w:rsidRPr="00F24122" w:rsidRDefault="002E5BBF" w:rsidP="00300612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</w:p>
        </w:tc>
      </w:tr>
      <w:tr w:rsidR="002E5BBF" w:rsidRPr="00F24122" w:rsidTr="001C0D00">
        <w:trPr>
          <w:trHeight w:val="330"/>
        </w:trPr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5BBF" w:rsidRPr="00F24122" w:rsidRDefault="002E5BBF" w:rsidP="00300612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  <w:r w:rsidRPr="00F24122">
              <w:rPr>
                <w:rFonts w:ascii="細明體" w:eastAsia="細明體" w:hAnsi="細明體"/>
                <w:color w:val="000000"/>
                <w:sz w:val="20"/>
                <w:szCs w:val="20"/>
              </w:rPr>
              <w:t>CUSTOM_SIGN_COUNT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5BBF" w:rsidRPr="00F24122" w:rsidRDefault="002E5BBF" w:rsidP="00300612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  <w:r w:rsidRPr="00F24122">
              <w:rPr>
                <w:rFonts w:ascii="細明體" w:eastAsia="細明體" w:hAnsi="細明體"/>
                <w:color w:val="000000"/>
                <w:sz w:val="20"/>
                <w:szCs w:val="20"/>
              </w:rPr>
              <w:t>客戶已簽名次數 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E5BBF" w:rsidRPr="00F24122" w:rsidRDefault="006A410A" w:rsidP="00300612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E5BBF" w:rsidRPr="00F24122" w:rsidRDefault="002E5BBF" w:rsidP="00300612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</w:p>
        </w:tc>
      </w:tr>
      <w:tr w:rsidR="002E5BBF" w:rsidRPr="00F24122" w:rsidTr="001C0D00">
        <w:trPr>
          <w:trHeight w:val="330"/>
        </w:trPr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5BBF" w:rsidRPr="00F24122" w:rsidRDefault="002E5BBF" w:rsidP="00300612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  <w:r w:rsidRPr="00F24122">
              <w:rPr>
                <w:rFonts w:ascii="細明體" w:eastAsia="細明體" w:hAnsi="細明體"/>
                <w:color w:val="000000"/>
                <w:sz w:val="20"/>
                <w:szCs w:val="20"/>
              </w:rPr>
              <w:t>RPRC_CODE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5BBF" w:rsidRPr="00F24122" w:rsidRDefault="002E5BBF" w:rsidP="00300612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  <w:r w:rsidRPr="00F24122">
              <w:rPr>
                <w:rFonts w:ascii="細明體" w:eastAsia="細明體" w:hAnsi="細明體"/>
                <w:color w:val="000000"/>
                <w:sz w:val="20"/>
                <w:szCs w:val="20"/>
              </w:rPr>
              <w:t>重製報表碼 0-不用重製 1-須重製 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E5BBF" w:rsidRPr="00F24122" w:rsidRDefault="007E28C0" w:rsidP="00300612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E5BBF" w:rsidRPr="00F24122" w:rsidRDefault="002E5BBF" w:rsidP="00300612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</w:p>
        </w:tc>
      </w:tr>
      <w:tr w:rsidR="002E5BBF" w:rsidRPr="00F24122" w:rsidTr="001C0D00">
        <w:trPr>
          <w:trHeight w:val="330"/>
        </w:trPr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5BBF" w:rsidRPr="0063519B" w:rsidRDefault="002E5BBF" w:rsidP="00300612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  <w:r w:rsidRPr="0063519B">
              <w:rPr>
                <w:rFonts w:ascii="細明體" w:eastAsia="細明體" w:hAnsi="細明體"/>
                <w:color w:val="000000"/>
                <w:sz w:val="20"/>
                <w:szCs w:val="20"/>
              </w:rPr>
              <w:t>INPUT_DATE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5BBF" w:rsidRPr="0063519B" w:rsidRDefault="002E5BBF" w:rsidP="00300612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  <w:r w:rsidRPr="0063519B">
              <w:rPr>
                <w:rFonts w:ascii="細明體" w:eastAsia="細明體" w:hAnsi="細明體"/>
                <w:color w:val="000000"/>
                <w:sz w:val="20"/>
                <w:szCs w:val="20"/>
              </w:rPr>
              <w:t>產生記錄日期 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E5BBF" w:rsidRPr="0063519B" w:rsidRDefault="00BB1572" w:rsidP="00300612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系統日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E5BBF" w:rsidRPr="0063519B" w:rsidRDefault="002E5BBF" w:rsidP="00300612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</w:p>
        </w:tc>
      </w:tr>
      <w:tr w:rsidR="002E5BBF" w:rsidRPr="00F24122" w:rsidTr="001C0D00">
        <w:trPr>
          <w:trHeight w:val="330"/>
        </w:trPr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5BBF" w:rsidRPr="0063519B" w:rsidRDefault="002E5BBF" w:rsidP="00300612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  <w:r w:rsidRPr="0063519B">
              <w:rPr>
                <w:rFonts w:ascii="細明體" w:eastAsia="細明體" w:hAnsi="細明體"/>
                <w:color w:val="000000"/>
                <w:sz w:val="20"/>
                <w:szCs w:val="20"/>
              </w:rPr>
              <w:t>UPDATE_DATE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5BBF" w:rsidRPr="0063519B" w:rsidRDefault="002E5BBF" w:rsidP="00300612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  <w:r w:rsidRPr="0063519B">
              <w:rPr>
                <w:rFonts w:ascii="細明體" w:eastAsia="細明體" w:hAnsi="細明體"/>
                <w:color w:val="000000"/>
                <w:sz w:val="20"/>
                <w:szCs w:val="20"/>
              </w:rPr>
              <w:t>最後修改日期 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E5BBF" w:rsidRPr="0063519B" w:rsidRDefault="00BB1572" w:rsidP="00300612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系統日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E5BBF" w:rsidRPr="0063519B" w:rsidRDefault="002E5BBF" w:rsidP="00300612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</w:p>
        </w:tc>
      </w:tr>
    </w:tbl>
    <w:p w:rsidR="00593ED0" w:rsidRDefault="00593ED0" w:rsidP="00593ED0">
      <w:pPr>
        <w:numPr>
          <w:ilvl w:val="1"/>
          <w:numId w:val="32"/>
        </w:numPr>
        <w:jc w:val="both"/>
        <w:rPr>
          <w:rFonts w:ascii="細明體" w:eastAsia="細明體" w:hAnsi="細明體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將報表(</w:t>
      </w:r>
      <w:r>
        <w:rPr>
          <w:rFonts w:ascii="細明體" w:eastAsia="細明體" w:hAnsi="細明體"/>
          <w:sz w:val="20"/>
          <w:szCs w:val="20"/>
        </w:rPr>
        <w:t>pdf</w:t>
      </w:r>
      <w:r>
        <w:rPr>
          <w:rFonts w:ascii="細明體" w:eastAsia="細明體" w:hAnsi="細明體" w:hint="eastAsia"/>
          <w:sz w:val="20"/>
          <w:szCs w:val="20"/>
        </w:rPr>
        <w:t>)轉成</w:t>
      </w:r>
      <w:r w:rsidR="00C6698A">
        <w:rPr>
          <w:rFonts w:ascii="細明體" w:eastAsia="細明體" w:hAnsi="細明體" w:hint="eastAsia"/>
          <w:sz w:val="20"/>
          <w:szCs w:val="20"/>
        </w:rPr>
        <w:t>tif檔</w:t>
      </w:r>
      <w:r>
        <w:rPr>
          <w:rFonts w:ascii="細明體" w:eastAsia="細明體" w:hAnsi="細明體" w:hint="eastAsia"/>
          <w:sz w:val="20"/>
          <w:szCs w:val="20"/>
        </w:rPr>
        <w:t>，存在</w:t>
      </w:r>
      <w:r w:rsidRPr="00593ED0">
        <w:rPr>
          <w:rFonts w:ascii="細明體" w:eastAsia="細明體" w:hAnsi="細明體" w:hint="eastAsia"/>
          <w:sz w:val="20"/>
          <w:szCs w:val="20"/>
        </w:rPr>
        <w:t>此資料夾之/</w:t>
      </w:r>
      <w:r>
        <w:rPr>
          <w:rFonts w:ascii="細明體" w:eastAsia="細明體" w:hAnsi="細明體"/>
          <w:sz w:val="20"/>
          <w:szCs w:val="20"/>
        </w:rPr>
        <w:t>tif</w:t>
      </w:r>
      <w:r w:rsidRPr="00593ED0">
        <w:rPr>
          <w:rFonts w:ascii="細明體" w:eastAsia="細明體" w:hAnsi="細明體" w:hint="eastAsia"/>
          <w:sz w:val="20"/>
          <w:szCs w:val="20"/>
        </w:rPr>
        <w:t>下</w:t>
      </w:r>
    </w:p>
    <w:p w:rsidR="00C6698A" w:rsidRDefault="00932268" w:rsidP="00C6698A">
      <w:pPr>
        <w:numPr>
          <w:ilvl w:val="2"/>
          <w:numId w:val="32"/>
        </w:numPr>
        <w:jc w:val="both"/>
        <w:rPr>
          <w:rFonts w:ascii="細明體" w:eastAsia="細明體" w:hAnsi="細明體"/>
          <w:sz w:val="20"/>
          <w:szCs w:val="20"/>
        </w:rPr>
      </w:pPr>
      <w:r w:rsidRPr="00F31341">
        <w:rPr>
          <w:rFonts w:ascii="細明體" w:eastAsia="細明體" w:hAnsi="細明體" w:hint="eastAsia"/>
          <w:b/>
          <w:sz w:val="20"/>
          <w:szCs w:val="20"/>
        </w:rPr>
        <w:t>受理文件檢核表報表(AA_A4Z102)</w:t>
      </w:r>
      <w:r w:rsidR="00361D65">
        <w:rPr>
          <w:rFonts w:ascii="細明體" w:eastAsia="細明體" w:hAnsi="細明體" w:hint="eastAsia"/>
          <w:sz w:val="20"/>
          <w:szCs w:val="20"/>
        </w:rPr>
        <w:t>：</w:t>
      </w:r>
    </w:p>
    <w:p w:rsidR="00B20B41" w:rsidRDefault="00361D65" w:rsidP="00B20B41">
      <w:pPr>
        <w:numPr>
          <w:ilvl w:val="3"/>
          <w:numId w:val="32"/>
        </w:numPr>
        <w:jc w:val="both"/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 xml:space="preserve">讀取DTALV003，REPORT_ID = </w:t>
      </w:r>
      <w:r>
        <w:rPr>
          <w:rFonts w:ascii="細明體" w:eastAsia="細明體" w:hAnsi="細明體"/>
          <w:sz w:val="20"/>
          <w:szCs w:val="20"/>
        </w:rPr>
        <w:t>‘</w:t>
      </w:r>
      <w:r>
        <w:rPr>
          <w:rFonts w:ascii="細明體" w:eastAsia="細明體" w:hAnsi="細明體" w:hint="eastAsia"/>
          <w:sz w:val="20"/>
          <w:szCs w:val="20"/>
        </w:rPr>
        <w:t>AA_A4Z102</w:t>
      </w:r>
      <w:r>
        <w:rPr>
          <w:rFonts w:ascii="細明體" w:eastAsia="細明體" w:hAnsi="細明體"/>
          <w:sz w:val="20"/>
          <w:szCs w:val="20"/>
        </w:rPr>
        <w:t>’</w:t>
      </w:r>
      <w:r>
        <w:rPr>
          <w:rFonts w:ascii="細明體" w:eastAsia="細明體" w:hAnsi="細明體" w:hint="eastAsia"/>
          <w:sz w:val="20"/>
          <w:szCs w:val="20"/>
        </w:rPr>
        <w:t>，</w:t>
      </w:r>
      <w:r w:rsidR="007B0AB8">
        <w:rPr>
          <w:rFonts w:ascii="細明體" w:eastAsia="細明體" w:hAnsi="細明體" w:hint="eastAsia"/>
          <w:sz w:val="20"/>
          <w:szCs w:val="20"/>
        </w:rPr>
        <w:t>產生序號=1，</w:t>
      </w:r>
      <w:r>
        <w:rPr>
          <w:rFonts w:ascii="細明體" w:eastAsia="細明體" w:hAnsi="細明體" w:hint="eastAsia"/>
          <w:sz w:val="20"/>
          <w:szCs w:val="20"/>
        </w:rPr>
        <w:t>取得$FORMCODE</w:t>
      </w:r>
    </w:p>
    <w:p w:rsidR="00B20B41" w:rsidRDefault="00B20B41" w:rsidP="00B20B41">
      <w:pPr>
        <w:numPr>
          <w:ilvl w:val="4"/>
          <w:numId w:val="32"/>
        </w:numPr>
        <w:jc w:val="both"/>
        <w:rPr>
          <w:rFonts w:ascii="細明體" w:eastAsia="細明體" w:hAnsi="細明體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若有錯誤：</w:t>
      </w:r>
    </w:p>
    <w:p w:rsidR="00B20B41" w:rsidRPr="00B20B41" w:rsidRDefault="00B20B41" w:rsidP="0057035F">
      <w:pPr>
        <w:numPr>
          <w:ilvl w:val="5"/>
          <w:numId w:val="32"/>
        </w:numPr>
        <w:jc w:val="both"/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丟出E</w:t>
      </w:r>
      <w:r>
        <w:rPr>
          <w:rFonts w:ascii="細明體" w:eastAsia="細明體" w:hAnsi="細明體"/>
          <w:sz w:val="20"/>
          <w:szCs w:val="20"/>
        </w:rPr>
        <w:t>xception</w:t>
      </w:r>
      <w:r>
        <w:rPr>
          <w:rFonts w:ascii="細明體" w:eastAsia="細明體" w:hAnsi="細明體" w:hint="eastAsia"/>
          <w:sz w:val="20"/>
          <w:szCs w:val="20"/>
        </w:rPr>
        <w:t>：</w:t>
      </w:r>
      <w:r>
        <w:rPr>
          <w:rFonts w:ascii="細明體" w:eastAsia="細明體" w:hAnsi="細明體"/>
          <w:sz w:val="20"/>
          <w:szCs w:val="20"/>
        </w:rPr>
        <w:t>”</w:t>
      </w:r>
      <w:r w:rsidR="00013FF4" w:rsidRPr="00013FF4">
        <w:rPr>
          <w:rFonts w:ascii="細明體" w:eastAsia="細明體" w:hAnsi="細明體" w:hint="eastAsia"/>
          <w:sz w:val="20"/>
          <w:szCs w:val="20"/>
        </w:rPr>
        <w:t>讀取DTALV003</w:t>
      </w:r>
      <w:r>
        <w:rPr>
          <w:rFonts w:ascii="細明體" w:eastAsia="細明體" w:hAnsi="細明體" w:hint="eastAsia"/>
          <w:sz w:val="20"/>
          <w:szCs w:val="20"/>
        </w:rPr>
        <w:t>發生錯誤：</w:t>
      </w:r>
      <w:r>
        <w:rPr>
          <w:rFonts w:ascii="細明體" w:eastAsia="細明體" w:hAnsi="細明體"/>
          <w:sz w:val="20"/>
          <w:szCs w:val="20"/>
        </w:rPr>
        <w:t>”</w:t>
      </w:r>
      <w:r>
        <w:rPr>
          <w:rFonts w:ascii="細明體" w:eastAsia="細明體" w:hAnsi="細明體" w:hint="eastAsia"/>
          <w:sz w:val="20"/>
          <w:szCs w:val="20"/>
        </w:rPr>
        <w:t xml:space="preserve"> + </w:t>
      </w:r>
      <w:r>
        <w:rPr>
          <w:rFonts w:ascii="細明體" w:eastAsia="細明體" w:hAnsi="細明體"/>
          <w:sz w:val="20"/>
          <w:szCs w:val="20"/>
        </w:rPr>
        <w:t>Exception</w:t>
      </w:r>
    </w:p>
    <w:p w:rsidR="00C50080" w:rsidRDefault="00C50080" w:rsidP="00361D65">
      <w:pPr>
        <w:numPr>
          <w:ilvl w:val="3"/>
          <w:numId w:val="32"/>
        </w:numPr>
        <w:jc w:val="both"/>
        <w:rPr>
          <w:rFonts w:ascii="細明體" w:eastAsia="細明體" w:hAnsi="細明體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讀取</w:t>
      </w:r>
      <w:r w:rsidR="00522C18" w:rsidRPr="00701809">
        <w:rPr>
          <w:rFonts w:ascii="細明體" w:eastAsia="細明體" w:hAnsi="細明體" w:hint="eastAsia"/>
          <w:sz w:val="20"/>
          <w:szCs w:val="20"/>
        </w:rPr>
        <w:t>DBAV.DTAV0003</w:t>
      </w:r>
      <w:r w:rsidR="00701809">
        <w:rPr>
          <w:rFonts w:ascii="細明體" w:eastAsia="細明體" w:hAnsi="細明體" w:hint="eastAsia"/>
          <w:sz w:val="20"/>
          <w:szCs w:val="20"/>
        </w:rPr>
        <w:t>，系統別(</w:t>
      </w:r>
      <w:r w:rsidR="00271940">
        <w:rPr>
          <w:rFonts w:ascii="細明體" w:eastAsia="細明體" w:hAnsi="細明體" w:hint="eastAsia"/>
          <w:sz w:val="20"/>
          <w:szCs w:val="20"/>
        </w:rPr>
        <w:t>BUSINESS</w:t>
      </w:r>
      <w:r w:rsidR="00701809">
        <w:rPr>
          <w:rFonts w:ascii="細明體" w:eastAsia="細明體" w:hAnsi="細明體" w:hint="eastAsia"/>
          <w:sz w:val="20"/>
          <w:szCs w:val="20"/>
        </w:rPr>
        <w:t>NO)</w:t>
      </w:r>
      <w:r w:rsidR="00701809">
        <w:rPr>
          <w:rFonts w:ascii="細明體" w:eastAsia="細明體" w:hAnsi="細明體"/>
          <w:sz w:val="20"/>
          <w:szCs w:val="20"/>
        </w:rPr>
        <w:t xml:space="preserve"> </w:t>
      </w:r>
      <w:r w:rsidR="00701809">
        <w:rPr>
          <w:rFonts w:ascii="細明體" w:eastAsia="細明體" w:hAnsi="細明體" w:hint="eastAsia"/>
          <w:sz w:val="20"/>
          <w:szCs w:val="20"/>
        </w:rPr>
        <w:t xml:space="preserve">= </w:t>
      </w:r>
      <w:r w:rsidR="00701809">
        <w:rPr>
          <w:rFonts w:ascii="細明體" w:eastAsia="細明體" w:hAnsi="細明體"/>
          <w:sz w:val="20"/>
          <w:szCs w:val="20"/>
        </w:rPr>
        <w:t>‘</w:t>
      </w:r>
      <w:r w:rsidR="00701809">
        <w:rPr>
          <w:rFonts w:ascii="細明體" w:eastAsia="細明體" w:hAnsi="細明體" w:hint="eastAsia"/>
          <w:sz w:val="20"/>
          <w:szCs w:val="20"/>
        </w:rPr>
        <w:t>AA</w:t>
      </w:r>
      <w:r w:rsidR="00701809">
        <w:rPr>
          <w:rFonts w:ascii="細明體" w:eastAsia="細明體" w:hAnsi="細明體"/>
          <w:sz w:val="20"/>
          <w:szCs w:val="20"/>
        </w:rPr>
        <w:t>’</w:t>
      </w:r>
      <w:r w:rsidR="00701809">
        <w:rPr>
          <w:rFonts w:ascii="細明體" w:eastAsia="細明體" w:hAnsi="細明體" w:hint="eastAsia"/>
          <w:sz w:val="20"/>
          <w:szCs w:val="20"/>
        </w:rPr>
        <w:t>，F</w:t>
      </w:r>
      <w:r w:rsidR="00271940">
        <w:rPr>
          <w:rFonts w:ascii="細明體" w:eastAsia="細明體" w:hAnsi="細明體" w:hint="eastAsia"/>
          <w:sz w:val="20"/>
          <w:szCs w:val="20"/>
        </w:rPr>
        <w:t>ORM</w:t>
      </w:r>
      <w:r w:rsidR="00701809">
        <w:rPr>
          <w:rFonts w:ascii="細明體" w:eastAsia="細明體" w:hAnsi="細明體" w:hint="eastAsia"/>
          <w:sz w:val="20"/>
          <w:szCs w:val="20"/>
        </w:rPr>
        <w:t>CODE</w:t>
      </w:r>
      <w:r w:rsidR="00271940">
        <w:rPr>
          <w:rFonts w:ascii="細明體" w:eastAsia="細明體" w:hAnsi="細明體" w:hint="eastAsia"/>
          <w:sz w:val="20"/>
          <w:szCs w:val="20"/>
        </w:rPr>
        <w:t xml:space="preserve"> = </w:t>
      </w:r>
      <w:r w:rsidR="00271940" w:rsidRPr="00271940">
        <w:rPr>
          <w:rFonts w:ascii="細明體" w:eastAsia="細明體" w:hAnsi="細明體" w:hint="eastAsia"/>
          <w:sz w:val="20"/>
          <w:szCs w:val="20"/>
        </w:rPr>
        <w:t>$FORMCODE</w:t>
      </w:r>
      <w:r w:rsidR="00152745">
        <w:rPr>
          <w:rFonts w:ascii="細明體" w:eastAsia="細明體" w:hAnsi="細明體" w:hint="eastAsia"/>
          <w:sz w:val="20"/>
          <w:szCs w:val="20"/>
        </w:rPr>
        <w:t>取</w:t>
      </w:r>
      <w:r w:rsidR="00271940">
        <w:rPr>
          <w:rFonts w:ascii="細明體" w:eastAsia="細明體" w:hAnsi="細明體" w:hint="eastAsia"/>
          <w:sz w:val="20"/>
          <w:szCs w:val="20"/>
        </w:rPr>
        <w:t>前6碼</w:t>
      </w:r>
      <w:r w:rsidR="009C0DEF">
        <w:rPr>
          <w:rFonts w:ascii="細明體" w:eastAsia="細明體" w:hAnsi="細明體" w:hint="eastAsia"/>
          <w:sz w:val="20"/>
          <w:szCs w:val="20"/>
        </w:rPr>
        <w:t>，取得$文件名稱(DOCNAME)</w:t>
      </w:r>
    </w:p>
    <w:p w:rsidR="00D07EB4" w:rsidRPr="00D07EB4" w:rsidRDefault="00D07EB4" w:rsidP="00D07EB4">
      <w:pPr>
        <w:numPr>
          <w:ilvl w:val="4"/>
          <w:numId w:val="32"/>
        </w:numPr>
        <w:jc w:val="both"/>
        <w:rPr>
          <w:rFonts w:ascii="細明體" w:eastAsia="細明體" w:hAnsi="細明體"/>
          <w:sz w:val="20"/>
          <w:szCs w:val="20"/>
        </w:rPr>
      </w:pPr>
      <w:r w:rsidRPr="00D07EB4">
        <w:rPr>
          <w:rFonts w:ascii="細明體" w:eastAsia="細明體" w:hAnsi="細明體" w:hint="eastAsia"/>
          <w:sz w:val="20"/>
          <w:szCs w:val="20"/>
        </w:rPr>
        <w:t>若有錯誤：</w:t>
      </w:r>
    </w:p>
    <w:p w:rsidR="00E01122" w:rsidRDefault="00D07EB4" w:rsidP="00D07EB4">
      <w:pPr>
        <w:numPr>
          <w:ilvl w:val="5"/>
          <w:numId w:val="32"/>
        </w:numPr>
        <w:jc w:val="both"/>
        <w:rPr>
          <w:rFonts w:ascii="細明體" w:eastAsia="細明體" w:hAnsi="細明體"/>
          <w:sz w:val="20"/>
          <w:szCs w:val="20"/>
        </w:rPr>
      </w:pPr>
      <w:r w:rsidRPr="00D07EB4">
        <w:rPr>
          <w:rFonts w:ascii="細明體" w:eastAsia="細明體" w:hAnsi="細明體" w:hint="eastAsia"/>
          <w:sz w:val="20"/>
          <w:szCs w:val="20"/>
        </w:rPr>
        <w:t>丟出E</w:t>
      </w:r>
      <w:r w:rsidRPr="00D07EB4">
        <w:rPr>
          <w:rFonts w:ascii="細明體" w:eastAsia="細明體" w:hAnsi="細明體"/>
          <w:sz w:val="20"/>
          <w:szCs w:val="20"/>
        </w:rPr>
        <w:t>xception：”</w:t>
      </w:r>
      <w:r w:rsidRPr="00D07EB4">
        <w:rPr>
          <w:rFonts w:ascii="細明體" w:eastAsia="細明體" w:hAnsi="細明體" w:hint="eastAsia"/>
          <w:sz w:val="20"/>
          <w:szCs w:val="20"/>
        </w:rPr>
        <w:t>讀取DTAV0003發生錯誤：</w:t>
      </w:r>
      <w:r w:rsidRPr="00D07EB4">
        <w:rPr>
          <w:rFonts w:ascii="細明體" w:eastAsia="細明體" w:hAnsi="細明體"/>
          <w:sz w:val="20"/>
          <w:szCs w:val="20"/>
        </w:rPr>
        <w:t>” + Exception</w:t>
      </w:r>
    </w:p>
    <w:p w:rsidR="00824277" w:rsidRDefault="00EA6F7B" w:rsidP="00EA6F7B">
      <w:pPr>
        <w:numPr>
          <w:ilvl w:val="3"/>
          <w:numId w:val="32"/>
        </w:numPr>
        <w:jc w:val="both"/>
        <w:rPr>
          <w:rFonts w:ascii="細明體" w:eastAsia="細明體" w:hAnsi="細明體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檔名：</w:t>
      </w:r>
      <w:r w:rsidR="003166BD">
        <w:rPr>
          <w:rFonts w:ascii="細明體" w:eastAsia="細明體" w:hAnsi="細明體" w:hint="eastAsia"/>
          <w:sz w:val="20"/>
          <w:szCs w:val="20"/>
        </w:rPr>
        <w:t xml:space="preserve"> </w:t>
      </w:r>
      <w:r w:rsidR="003166BD">
        <w:rPr>
          <w:rFonts w:ascii="細明體" w:eastAsia="細明體" w:hAnsi="細明體"/>
          <w:sz w:val="20"/>
          <w:szCs w:val="20"/>
        </w:rPr>
        <w:t>“</w:t>
      </w:r>
      <w:hyperlink r:id="rId8" w:history="1">
        <w:r w:rsidR="003166BD" w:rsidRPr="003166BD">
          <w:rPr>
            <w:rFonts w:ascii="細明體" w:eastAsia="細明體" w:hAnsi="細明體" w:hint="eastAsia"/>
            <w:sz w:val="20"/>
            <w:szCs w:val="20"/>
          </w:rPr>
          <w:t>001</w:t>
        </w:r>
        <w:r w:rsidR="003166BD" w:rsidRPr="003166BD">
          <w:rPr>
            <w:rFonts w:ascii="細明體" w:eastAsia="細明體" w:hAnsi="細明體"/>
            <w:sz w:val="20"/>
            <w:szCs w:val="20"/>
          </w:rPr>
          <w:t xml:space="preserve">”+ </w:t>
        </w:r>
        <w:r w:rsidR="003166BD" w:rsidRPr="003166BD">
          <w:rPr>
            <w:rFonts w:ascii="細明體" w:eastAsia="細明體" w:hAnsi="細明體" w:hint="eastAsia"/>
            <w:sz w:val="20"/>
            <w:szCs w:val="20"/>
          </w:rPr>
          <w:t xml:space="preserve">$文件名稱 + </w:t>
        </w:r>
        <w:r w:rsidR="003166BD">
          <w:rPr>
            <w:rFonts w:ascii="細明體" w:eastAsia="細明體" w:hAnsi="細明體"/>
            <w:sz w:val="20"/>
            <w:szCs w:val="20"/>
          </w:rPr>
          <w:t>“</w:t>
        </w:r>
        <w:r w:rsidR="003166BD" w:rsidRPr="003166BD">
          <w:rPr>
            <w:rFonts w:ascii="細明體" w:eastAsia="細明體" w:hAnsi="細明體" w:hint="eastAsia"/>
            <w:sz w:val="20"/>
            <w:szCs w:val="20"/>
          </w:rPr>
          <w:t>!@!</w:t>
        </w:r>
        <w:r w:rsidR="003166BD">
          <w:rPr>
            <w:rFonts w:ascii="細明體" w:eastAsia="細明體" w:hAnsi="細明體"/>
            <w:sz w:val="20"/>
            <w:szCs w:val="20"/>
          </w:rPr>
          <w:t>”</w:t>
        </w:r>
        <w:r w:rsidR="003166BD" w:rsidRPr="003166BD">
          <w:rPr>
            <w:rFonts w:ascii="細明體" w:eastAsia="細明體" w:hAnsi="細明體" w:hint="eastAsia"/>
            <w:sz w:val="20"/>
            <w:szCs w:val="20"/>
          </w:rPr>
          <w:t xml:space="preserve"> + $FORMCODE</w:t>
        </w:r>
        <w:r w:rsidR="003166BD">
          <w:rPr>
            <w:rFonts w:ascii="細明體" w:eastAsia="細明體" w:hAnsi="細明體" w:hint="eastAsia"/>
            <w:sz w:val="20"/>
            <w:szCs w:val="20"/>
          </w:rPr>
          <w:t xml:space="preserve"> + </w:t>
        </w:r>
        <w:r w:rsidR="003166BD">
          <w:rPr>
            <w:rFonts w:ascii="細明體" w:eastAsia="細明體" w:hAnsi="細明體"/>
            <w:sz w:val="20"/>
            <w:szCs w:val="20"/>
          </w:rPr>
          <w:t>“</w:t>
        </w:r>
        <w:r w:rsidR="003166BD" w:rsidRPr="003166BD">
          <w:rPr>
            <w:rFonts w:ascii="細明體" w:eastAsia="細明體" w:hAnsi="細明體" w:hint="eastAsia"/>
            <w:sz w:val="20"/>
            <w:szCs w:val="20"/>
          </w:rPr>
          <w:t>.tif</w:t>
        </w:r>
      </w:hyperlink>
      <w:r w:rsidR="003166BD">
        <w:rPr>
          <w:rFonts w:ascii="細明體" w:eastAsia="細明體" w:hAnsi="細明體"/>
          <w:sz w:val="20"/>
          <w:szCs w:val="20"/>
        </w:rPr>
        <w:t>”</w:t>
      </w:r>
    </w:p>
    <w:p w:rsidR="00C60764" w:rsidRPr="000C3B54" w:rsidRDefault="00C60764" w:rsidP="00C60764">
      <w:pPr>
        <w:numPr>
          <w:ilvl w:val="4"/>
          <w:numId w:val="32"/>
        </w:numPr>
        <w:jc w:val="both"/>
        <w:rPr>
          <w:rFonts w:ascii="細明體" w:eastAsia="細明體" w:hAnsi="細明體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寫入DTAAA004：</w:t>
      </w:r>
    </w:p>
    <w:tbl>
      <w:tblPr>
        <w:tblW w:w="7512" w:type="dxa"/>
        <w:tblInd w:w="3049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559"/>
        <w:gridCol w:w="1843"/>
        <w:gridCol w:w="2268"/>
        <w:gridCol w:w="1842"/>
      </w:tblGrid>
      <w:tr w:rsidR="00C60764" w:rsidRPr="000C7617" w:rsidTr="00027024">
        <w:trPr>
          <w:trHeight w:val="330"/>
        </w:trPr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C60764" w:rsidRPr="000C7617" w:rsidRDefault="00C60764" w:rsidP="000F1FB7">
            <w:pPr>
              <w:jc w:val="center"/>
              <w:rPr>
                <w:rFonts w:ascii="細明體" w:eastAsia="細明體" w:hAnsi="細明體" w:hint="eastAsia"/>
                <w:b/>
                <w:color w:val="000000"/>
                <w:sz w:val="20"/>
                <w:szCs w:val="20"/>
              </w:rPr>
            </w:pPr>
            <w:r w:rsidRPr="000C7617">
              <w:rPr>
                <w:rFonts w:ascii="細明體" w:eastAsia="細明體" w:hAnsi="細明體" w:hint="eastAsia"/>
                <w:b/>
                <w:color w:val="000000"/>
                <w:sz w:val="20"/>
                <w:szCs w:val="20"/>
              </w:rPr>
              <w:t>DTAA004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C60764" w:rsidRPr="000C7617" w:rsidRDefault="00C60764" w:rsidP="000F1FB7">
            <w:pPr>
              <w:jc w:val="center"/>
              <w:rPr>
                <w:rFonts w:ascii="細明體" w:eastAsia="細明體" w:hAnsi="細明體" w:hint="eastAsia"/>
                <w:b/>
                <w:color w:val="000000"/>
                <w:sz w:val="20"/>
                <w:szCs w:val="20"/>
              </w:rPr>
            </w:pPr>
            <w:r w:rsidRPr="000C7617">
              <w:rPr>
                <w:rFonts w:ascii="細明體" w:eastAsia="細明體" w:hAnsi="細明體" w:hint="eastAsia"/>
                <w:b/>
                <w:color w:val="000000"/>
                <w:sz w:val="20"/>
                <w:szCs w:val="20"/>
              </w:rPr>
              <w:t>欄位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C60764" w:rsidRPr="000C7617" w:rsidRDefault="00C60764" w:rsidP="000F1FB7">
            <w:pPr>
              <w:jc w:val="center"/>
              <w:rPr>
                <w:rFonts w:ascii="細明體" w:eastAsia="細明體" w:hAnsi="細明體" w:hint="eastAsia"/>
                <w:b/>
                <w:color w:val="000000"/>
                <w:sz w:val="20"/>
                <w:szCs w:val="20"/>
              </w:rPr>
            </w:pPr>
            <w:r w:rsidRPr="000C7617">
              <w:rPr>
                <w:rFonts w:ascii="細明體" w:eastAsia="細明體" w:hAnsi="細明體" w:hint="eastAsia"/>
                <w:b/>
                <w:color w:val="000000"/>
                <w:sz w:val="20"/>
                <w:szCs w:val="20"/>
              </w:rPr>
              <w:t>備註</w:t>
            </w:r>
          </w:p>
        </w:tc>
      </w:tr>
      <w:tr w:rsidR="00C60764" w:rsidRPr="000C7617" w:rsidTr="00027024">
        <w:trPr>
          <w:trHeight w:val="330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0764" w:rsidRPr="000C7617" w:rsidRDefault="00C60764" w:rsidP="000F1FB7">
            <w:pPr>
              <w:widowControl/>
              <w:rPr>
                <w:rFonts w:ascii="細明體" w:eastAsia="細明體" w:hAnsi="細明體"/>
                <w:kern w:val="0"/>
                <w:sz w:val="20"/>
                <w:szCs w:val="20"/>
              </w:rPr>
            </w:pPr>
            <w:r w:rsidRPr="000C7617">
              <w:rPr>
                <w:rFonts w:ascii="細明體" w:eastAsia="細明體" w:hAnsi="細明體" w:hint="eastAsia"/>
                <w:sz w:val="20"/>
                <w:szCs w:val="20"/>
              </w:rPr>
              <w:t>APLY_NO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0764" w:rsidRPr="000C7617" w:rsidRDefault="00C60764" w:rsidP="000F1FB7">
            <w:pPr>
              <w:widowControl/>
              <w:rPr>
                <w:rFonts w:ascii="細明體" w:eastAsia="細明體" w:hAnsi="細明體"/>
                <w:kern w:val="0"/>
                <w:sz w:val="20"/>
                <w:szCs w:val="20"/>
              </w:rPr>
            </w:pPr>
            <w:r w:rsidRPr="000C7617">
              <w:rPr>
                <w:rFonts w:ascii="細明體" w:eastAsia="細明體" w:hAnsi="細明體" w:hint="eastAsia"/>
                <w:sz w:val="20"/>
                <w:szCs w:val="20"/>
              </w:rPr>
              <w:t>受理編號 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0764" w:rsidRPr="000C7617" w:rsidRDefault="00C60764" w:rsidP="000F1FB7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$DT</w:t>
            </w:r>
            <w:r w:rsidR="007211E7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AAI401</w:t>
            </w: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.受理編號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0764" w:rsidRPr="000C7617" w:rsidRDefault="00C60764" w:rsidP="000F1FB7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</w:p>
        </w:tc>
      </w:tr>
      <w:tr w:rsidR="00C60764" w:rsidRPr="000C7617" w:rsidTr="00027024">
        <w:trPr>
          <w:trHeight w:val="697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0764" w:rsidRPr="000C7617" w:rsidRDefault="00C60764" w:rsidP="000F1FB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C7617">
              <w:rPr>
                <w:rFonts w:ascii="細明體" w:eastAsia="細明體" w:hAnsi="細明體" w:hint="eastAsia"/>
                <w:sz w:val="20"/>
                <w:szCs w:val="20"/>
              </w:rPr>
              <w:t>DOC_CODE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0764" w:rsidRPr="000C7617" w:rsidRDefault="00C60764" w:rsidP="000F1FB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C7617">
              <w:rPr>
                <w:rFonts w:ascii="細明體" w:eastAsia="細明體" w:hAnsi="細明體" w:hint="eastAsia"/>
                <w:sz w:val="20"/>
                <w:szCs w:val="20"/>
              </w:rPr>
              <w:t>文件代碼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60764" w:rsidRPr="000C7617" w:rsidRDefault="00C60764" w:rsidP="00C60764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  <w:r w:rsidRPr="003F36B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$FORMCODE取前6碼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60764" w:rsidRPr="000C7617" w:rsidRDefault="00C60764" w:rsidP="000F1FB7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</w:p>
        </w:tc>
      </w:tr>
      <w:tr w:rsidR="00C60764" w:rsidRPr="000C7617" w:rsidTr="00027024">
        <w:trPr>
          <w:trHeight w:val="330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0764" w:rsidRPr="000C7617" w:rsidRDefault="00C60764" w:rsidP="000F1FB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C7617">
              <w:rPr>
                <w:rFonts w:ascii="細明體" w:eastAsia="細明體" w:hAnsi="細明體" w:hint="eastAsia"/>
                <w:sz w:val="20"/>
                <w:szCs w:val="20"/>
              </w:rPr>
              <w:t>APLY_DOC_TYPE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0764" w:rsidRPr="000C7617" w:rsidRDefault="00C60764" w:rsidP="000F1FB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C7617">
              <w:rPr>
                <w:rFonts w:ascii="細明體" w:eastAsia="細明體" w:hAnsi="細明體" w:hint="eastAsia"/>
                <w:sz w:val="20"/>
                <w:szCs w:val="20"/>
              </w:rPr>
              <w:t>受理文件分類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60764" w:rsidRPr="000C7617" w:rsidRDefault="00C60764" w:rsidP="000F1FB7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/>
                <w:color w:val="000000"/>
                <w:sz w:val="20"/>
                <w:szCs w:val="20"/>
              </w:rPr>
              <w:t>“</w:t>
            </w: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1</w:t>
            </w:r>
            <w:r>
              <w:rPr>
                <w:rFonts w:ascii="細明體" w:eastAsia="細明體" w:hAnsi="細明體"/>
                <w:color w:val="000000"/>
                <w:sz w:val="20"/>
                <w:szCs w:val="20"/>
              </w:rPr>
              <w:t>”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60764" w:rsidRPr="000C7617" w:rsidRDefault="00C60764" w:rsidP="000F1FB7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</w:p>
        </w:tc>
      </w:tr>
      <w:tr w:rsidR="00C60764" w:rsidRPr="000C7617" w:rsidTr="00027024">
        <w:trPr>
          <w:trHeight w:val="330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0764" w:rsidRPr="000C7617" w:rsidRDefault="00C60764" w:rsidP="000F1FB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C7617">
              <w:rPr>
                <w:rFonts w:ascii="細明體" w:eastAsia="細明體" w:hAnsi="細明體" w:hint="eastAsia"/>
                <w:sz w:val="20"/>
                <w:szCs w:val="20"/>
              </w:rPr>
              <w:t>PAGE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0764" w:rsidRPr="000C7617" w:rsidRDefault="00C60764" w:rsidP="000F1FB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C7617">
              <w:rPr>
                <w:rFonts w:ascii="細明體" w:eastAsia="細明體" w:hAnsi="細明體" w:hint="eastAsia"/>
                <w:sz w:val="20"/>
                <w:szCs w:val="20"/>
              </w:rPr>
              <w:t>張數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60764" w:rsidRPr="000C7617" w:rsidRDefault="00C60764" w:rsidP="000F1FB7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/>
                <w:color w:val="000000"/>
                <w:sz w:val="20"/>
                <w:szCs w:val="20"/>
              </w:rPr>
              <w:t>“</w:t>
            </w: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1</w:t>
            </w:r>
            <w:r>
              <w:rPr>
                <w:rFonts w:ascii="細明體" w:eastAsia="細明體" w:hAnsi="細明體"/>
                <w:color w:val="000000"/>
                <w:sz w:val="20"/>
                <w:szCs w:val="20"/>
              </w:rPr>
              <w:t>”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60764" w:rsidRPr="000C7617" w:rsidRDefault="00C60764" w:rsidP="000F1FB7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</w:p>
        </w:tc>
      </w:tr>
      <w:tr w:rsidR="00C60764" w:rsidRPr="000C7617" w:rsidTr="00027024">
        <w:trPr>
          <w:trHeight w:val="330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0764" w:rsidRPr="000C7617" w:rsidRDefault="00C60764" w:rsidP="000F1FB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C7617">
              <w:rPr>
                <w:rFonts w:ascii="細明體" w:eastAsia="細明體" w:hAnsi="細明體" w:hint="eastAsia"/>
                <w:sz w:val="20"/>
                <w:szCs w:val="20"/>
              </w:rPr>
              <w:t>IS_MI_DOC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0764" w:rsidRPr="000C7617" w:rsidRDefault="00C60764" w:rsidP="000F1FB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C7617">
              <w:rPr>
                <w:rFonts w:ascii="細明體" w:eastAsia="細明體" w:hAnsi="細明體" w:hint="eastAsia"/>
                <w:sz w:val="20"/>
                <w:szCs w:val="20"/>
              </w:rPr>
              <w:t>是否為電子化文件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60764" w:rsidRPr="000C7617" w:rsidRDefault="00C60764" w:rsidP="000F1FB7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/>
                <w:color w:val="000000"/>
                <w:sz w:val="20"/>
                <w:szCs w:val="20"/>
              </w:rPr>
              <w:t>“</w:t>
            </w: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Y</w:t>
            </w:r>
            <w:r>
              <w:rPr>
                <w:rFonts w:ascii="細明體" w:eastAsia="細明體" w:hAnsi="細明體"/>
                <w:color w:val="000000"/>
                <w:sz w:val="20"/>
                <w:szCs w:val="20"/>
              </w:rPr>
              <w:t>”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60764" w:rsidRPr="000C7617" w:rsidRDefault="00C60764" w:rsidP="000F1FB7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</w:p>
        </w:tc>
      </w:tr>
    </w:tbl>
    <w:p w:rsidR="00C60764" w:rsidRDefault="00C60764" w:rsidP="00EA6F7B">
      <w:pPr>
        <w:numPr>
          <w:ilvl w:val="3"/>
          <w:numId w:val="32"/>
        </w:numPr>
        <w:jc w:val="both"/>
        <w:rPr>
          <w:rFonts w:ascii="細明體" w:eastAsia="細明體" w:hAnsi="細明體"/>
          <w:sz w:val="20"/>
          <w:szCs w:val="20"/>
        </w:rPr>
      </w:pPr>
    </w:p>
    <w:p w:rsidR="00134A19" w:rsidRPr="00F31341" w:rsidRDefault="00134A19" w:rsidP="00134A19">
      <w:pPr>
        <w:numPr>
          <w:ilvl w:val="2"/>
          <w:numId w:val="32"/>
        </w:numPr>
        <w:jc w:val="both"/>
        <w:rPr>
          <w:rFonts w:ascii="細明體" w:eastAsia="細明體" w:hAnsi="細明體"/>
          <w:b/>
          <w:sz w:val="20"/>
          <w:szCs w:val="20"/>
        </w:rPr>
      </w:pPr>
      <w:r w:rsidRPr="00F31341">
        <w:rPr>
          <w:rFonts w:ascii="細明體" w:eastAsia="細明體" w:hAnsi="細明體" w:hint="eastAsia"/>
          <w:b/>
          <w:sz w:val="20"/>
          <w:szCs w:val="20"/>
        </w:rPr>
        <w:t>理賠申請書報表(檔名：AA_A2Z002)</w:t>
      </w:r>
    </w:p>
    <w:p w:rsidR="00E5719E" w:rsidRDefault="00E5719E" w:rsidP="00173076">
      <w:pPr>
        <w:numPr>
          <w:ilvl w:val="3"/>
          <w:numId w:val="32"/>
        </w:numPr>
        <w:jc w:val="both"/>
        <w:rPr>
          <w:rFonts w:ascii="細明體" w:eastAsia="細明體" w:hAnsi="細明體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取得申請書正面檔名：</w:t>
      </w:r>
    </w:p>
    <w:p w:rsidR="00173076" w:rsidRDefault="00295514" w:rsidP="00E5719E">
      <w:pPr>
        <w:numPr>
          <w:ilvl w:val="4"/>
          <w:numId w:val="32"/>
        </w:numPr>
        <w:jc w:val="both"/>
        <w:rPr>
          <w:rFonts w:ascii="細明體" w:eastAsia="細明體" w:hAnsi="細明體"/>
          <w:sz w:val="20"/>
          <w:szCs w:val="20"/>
        </w:rPr>
      </w:pPr>
      <w:r w:rsidRPr="00295514">
        <w:rPr>
          <w:rFonts w:ascii="細明體" w:eastAsia="細明體" w:hAnsi="細明體" w:hint="eastAsia"/>
          <w:sz w:val="20"/>
          <w:szCs w:val="20"/>
        </w:rPr>
        <w:t xml:space="preserve">讀取DTALV003，REPORT_ID = </w:t>
      </w:r>
      <w:r w:rsidRPr="00295514">
        <w:rPr>
          <w:rFonts w:ascii="細明體" w:eastAsia="細明體" w:hAnsi="細明體"/>
          <w:sz w:val="20"/>
          <w:szCs w:val="20"/>
        </w:rPr>
        <w:t>‘</w:t>
      </w:r>
      <w:r w:rsidRPr="00295514">
        <w:rPr>
          <w:rFonts w:ascii="細明體" w:eastAsia="細明體" w:hAnsi="細明體" w:hint="eastAsia"/>
          <w:sz w:val="20"/>
          <w:szCs w:val="20"/>
        </w:rPr>
        <w:t>AA_A</w:t>
      </w:r>
      <w:r>
        <w:rPr>
          <w:rFonts w:ascii="細明體" w:eastAsia="細明體" w:hAnsi="細明體" w:hint="eastAsia"/>
          <w:sz w:val="20"/>
          <w:szCs w:val="20"/>
        </w:rPr>
        <w:t>2</w:t>
      </w:r>
      <w:r w:rsidRPr="00295514">
        <w:rPr>
          <w:rFonts w:ascii="細明體" w:eastAsia="細明體" w:hAnsi="細明體" w:hint="eastAsia"/>
          <w:sz w:val="20"/>
          <w:szCs w:val="20"/>
        </w:rPr>
        <w:t>Z</w:t>
      </w:r>
      <w:r>
        <w:rPr>
          <w:rFonts w:ascii="細明體" w:eastAsia="細明體" w:hAnsi="細明體" w:hint="eastAsia"/>
          <w:sz w:val="20"/>
          <w:szCs w:val="20"/>
        </w:rPr>
        <w:t>00</w:t>
      </w:r>
      <w:r w:rsidRPr="00295514">
        <w:rPr>
          <w:rFonts w:ascii="細明體" w:eastAsia="細明體" w:hAnsi="細明體" w:hint="eastAsia"/>
          <w:sz w:val="20"/>
          <w:szCs w:val="20"/>
        </w:rPr>
        <w:t>2</w:t>
      </w:r>
      <w:r w:rsidRPr="00295514">
        <w:rPr>
          <w:rFonts w:ascii="細明體" w:eastAsia="細明體" w:hAnsi="細明體"/>
          <w:sz w:val="20"/>
          <w:szCs w:val="20"/>
        </w:rPr>
        <w:t>’</w:t>
      </w:r>
      <w:r w:rsidRPr="00295514">
        <w:rPr>
          <w:rFonts w:ascii="細明體" w:eastAsia="細明體" w:hAnsi="細明體" w:hint="eastAsia"/>
          <w:sz w:val="20"/>
          <w:szCs w:val="20"/>
        </w:rPr>
        <w:t>，產生序號=</w:t>
      </w:r>
      <w:r w:rsidRPr="00295514">
        <w:rPr>
          <w:rFonts w:ascii="細明體" w:eastAsia="細明體" w:hAnsi="細明體"/>
          <w:sz w:val="20"/>
          <w:szCs w:val="20"/>
        </w:rPr>
        <w:t>1，</w:t>
      </w:r>
      <w:r w:rsidRPr="00295514">
        <w:rPr>
          <w:rFonts w:ascii="細明體" w:eastAsia="細明體" w:hAnsi="細明體" w:hint="eastAsia"/>
          <w:sz w:val="20"/>
          <w:szCs w:val="20"/>
        </w:rPr>
        <w:t>取得$FORMCODE</w:t>
      </w:r>
      <w:r>
        <w:rPr>
          <w:rFonts w:ascii="細明體" w:eastAsia="細明體" w:hAnsi="細明體" w:hint="eastAsia"/>
          <w:sz w:val="20"/>
          <w:szCs w:val="20"/>
        </w:rPr>
        <w:t>_正面</w:t>
      </w:r>
    </w:p>
    <w:p w:rsidR="005153EC" w:rsidRDefault="005153EC" w:rsidP="001063FD">
      <w:pPr>
        <w:numPr>
          <w:ilvl w:val="5"/>
          <w:numId w:val="32"/>
        </w:numPr>
        <w:jc w:val="both"/>
        <w:rPr>
          <w:rFonts w:ascii="細明體" w:eastAsia="細明體" w:hAnsi="細明體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若有錯誤：</w:t>
      </w:r>
    </w:p>
    <w:p w:rsidR="005153EC" w:rsidRDefault="005153EC" w:rsidP="001063FD">
      <w:pPr>
        <w:numPr>
          <w:ilvl w:val="6"/>
          <w:numId w:val="32"/>
        </w:numPr>
        <w:jc w:val="both"/>
        <w:rPr>
          <w:rFonts w:ascii="細明體" w:eastAsia="細明體" w:hAnsi="細明體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丟出E</w:t>
      </w:r>
      <w:r>
        <w:rPr>
          <w:rFonts w:ascii="細明體" w:eastAsia="細明體" w:hAnsi="細明體"/>
          <w:sz w:val="20"/>
          <w:szCs w:val="20"/>
        </w:rPr>
        <w:t>xception</w:t>
      </w:r>
      <w:r>
        <w:rPr>
          <w:rFonts w:ascii="細明體" w:eastAsia="細明體" w:hAnsi="細明體" w:hint="eastAsia"/>
          <w:sz w:val="20"/>
          <w:szCs w:val="20"/>
        </w:rPr>
        <w:t>：</w:t>
      </w:r>
      <w:r>
        <w:rPr>
          <w:rFonts w:ascii="細明體" w:eastAsia="細明體" w:hAnsi="細明體"/>
          <w:sz w:val="20"/>
          <w:szCs w:val="20"/>
        </w:rPr>
        <w:t>”</w:t>
      </w:r>
      <w:r w:rsidRPr="00013FF4">
        <w:rPr>
          <w:rFonts w:ascii="細明體" w:eastAsia="細明體" w:hAnsi="細明體" w:hint="eastAsia"/>
          <w:sz w:val="20"/>
          <w:szCs w:val="20"/>
        </w:rPr>
        <w:t>讀取DTALV003</w:t>
      </w:r>
      <w:r>
        <w:rPr>
          <w:rFonts w:ascii="細明體" w:eastAsia="細明體" w:hAnsi="細明體" w:hint="eastAsia"/>
          <w:sz w:val="20"/>
          <w:szCs w:val="20"/>
        </w:rPr>
        <w:t>發生錯誤：</w:t>
      </w:r>
      <w:r>
        <w:rPr>
          <w:rFonts w:ascii="細明體" w:eastAsia="細明體" w:hAnsi="細明體"/>
          <w:sz w:val="20"/>
          <w:szCs w:val="20"/>
        </w:rPr>
        <w:t>”</w:t>
      </w:r>
      <w:r>
        <w:rPr>
          <w:rFonts w:ascii="細明體" w:eastAsia="細明體" w:hAnsi="細明體" w:hint="eastAsia"/>
          <w:sz w:val="20"/>
          <w:szCs w:val="20"/>
        </w:rPr>
        <w:t xml:space="preserve"> + </w:t>
      </w:r>
      <w:r>
        <w:rPr>
          <w:rFonts w:ascii="細明體" w:eastAsia="細明體" w:hAnsi="細明體"/>
          <w:sz w:val="20"/>
          <w:szCs w:val="20"/>
        </w:rPr>
        <w:t>Exception</w:t>
      </w:r>
    </w:p>
    <w:p w:rsidR="003038E0" w:rsidRDefault="003038E0" w:rsidP="00E5719E">
      <w:pPr>
        <w:numPr>
          <w:ilvl w:val="4"/>
          <w:numId w:val="32"/>
        </w:numPr>
        <w:jc w:val="both"/>
        <w:rPr>
          <w:rFonts w:ascii="細明體" w:eastAsia="細明體" w:hAnsi="細明體"/>
          <w:sz w:val="20"/>
          <w:szCs w:val="20"/>
        </w:rPr>
      </w:pPr>
      <w:r w:rsidRPr="003038E0">
        <w:rPr>
          <w:rFonts w:ascii="細明體" w:eastAsia="細明體" w:hAnsi="細明體" w:hint="eastAsia"/>
          <w:sz w:val="20"/>
          <w:szCs w:val="20"/>
        </w:rPr>
        <w:t>讀取DBAV.DTAV0003，系統別(BUSINESSNO)</w:t>
      </w:r>
      <w:r w:rsidRPr="003038E0">
        <w:rPr>
          <w:rFonts w:ascii="細明體" w:eastAsia="細明體" w:hAnsi="細明體"/>
          <w:sz w:val="20"/>
          <w:szCs w:val="20"/>
        </w:rPr>
        <w:t xml:space="preserve"> </w:t>
      </w:r>
      <w:r w:rsidRPr="003038E0">
        <w:rPr>
          <w:rFonts w:ascii="細明體" w:eastAsia="細明體" w:hAnsi="細明體" w:hint="eastAsia"/>
          <w:sz w:val="20"/>
          <w:szCs w:val="20"/>
        </w:rPr>
        <w:t xml:space="preserve">= </w:t>
      </w:r>
      <w:r w:rsidRPr="003038E0">
        <w:rPr>
          <w:rFonts w:ascii="細明體" w:eastAsia="細明體" w:hAnsi="細明體"/>
          <w:sz w:val="20"/>
          <w:szCs w:val="20"/>
        </w:rPr>
        <w:t>‘</w:t>
      </w:r>
      <w:r w:rsidRPr="003038E0">
        <w:rPr>
          <w:rFonts w:ascii="細明體" w:eastAsia="細明體" w:hAnsi="細明體" w:hint="eastAsia"/>
          <w:sz w:val="20"/>
          <w:szCs w:val="20"/>
        </w:rPr>
        <w:t>AA</w:t>
      </w:r>
      <w:r w:rsidRPr="003038E0">
        <w:rPr>
          <w:rFonts w:ascii="細明體" w:eastAsia="細明體" w:hAnsi="細明體"/>
          <w:sz w:val="20"/>
          <w:szCs w:val="20"/>
        </w:rPr>
        <w:t>’</w:t>
      </w:r>
      <w:r w:rsidRPr="003038E0">
        <w:rPr>
          <w:rFonts w:ascii="細明體" w:eastAsia="細明體" w:hAnsi="細明體" w:hint="eastAsia"/>
          <w:sz w:val="20"/>
          <w:szCs w:val="20"/>
        </w:rPr>
        <w:t>，FORMCODE = $FORMCODE</w:t>
      </w:r>
      <w:r w:rsidR="00E5719E">
        <w:rPr>
          <w:rFonts w:ascii="細明體" w:eastAsia="細明體" w:hAnsi="細明體" w:hint="eastAsia"/>
          <w:sz w:val="20"/>
          <w:szCs w:val="20"/>
        </w:rPr>
        <w:t>_正面</w:t>
      </w:r>
      <w:r w:rsidRPr="003038E0">
        <w:rPr>
          <w:rFonts w:ascii="細明體" w:eastAsia="細明體" w:hAnsi="細明體" w:hint="eastAsia"/>
          <w:sz w:val="20"/>
          <w:szCs w:val="20"/>
        </w:rPr>
        <w:t>取前6碼，取得$文件名稱(DOCNAME)</w:t>
      </w:r>
    </w:p>
    <w:p w:rsidR="003633B5" w:rsidRPr="00D07EB4" w:rsidRDefault="003633B5" w:rsidP="003633B5">
      <w:pPr>
        <w:numPr>
          <w:ilvl w:val="5"/>
          <w:numId w:val="32"/>
        </w:numPr>
        <w:jc w:val="both"/>
        <w:rPr>
          <w:rFonts w:ascii="細明體" w:eastAsia="細明體" w:hAnsi="細明體"/>
          <w:sz w:val="20"/>
          <w:szCs w:val="20"/>
        </w:rPr>
      </w:pPr>
      <w:r w:rsidRPr="00D07EB4">
        <w:rPr>
          <w:rFonts w:ascii="細明體" w:eastAsia="細明體" w:hAnsi="細明體" w:hint="eastAsia"/>
          <w:sz w:val="20"/>
          <w:szCs w:val="20"/>
        </w:rPr>
        <w:t>若有錯誤：</w:t>
      </w:r>
    </w:p>
    <w:p w:rsidR="003633B5" w:rsidRDefault="003633B5" w:rsidP="003633B5">
      <w:pPr>
        <w:numPr>
          <w:ilvl w:val="6"/>
          <w:numId w:val="32"/>
        </w:numPr>
        <w:jc w:val="both"/>
        <w:rPr>
          <w:rFonts w:ascii="細明體" w:eastAsia="細明體" w:hAnsi="細明體"/>
          <w:sz w:val="20"/>
          <w:szCs w:val="20"/>
        </w:rPr>
      </w:pPr>
      <w:r w:rsidRPr="00D07EB4">
        <w:rPr>
          <w:rFonts w:ascii="細明體" w:eastAsia="細明體" w:hAnsi="細明體" w:hint="eastAsia"/>
          <w:sz w:val="20"/>
          <w:szCs w:val="20"/>
        </w:rPr>
        <w:t>丟出E</w:t>
      </w:r>
      <w:r w:rsidRPr="00D07EB4">
        <w:rPr>
          <w:rFonts w:ascii="細明體" w:eastAsia="細明體" w:hAnsi="細明體"/>
          <w:sz w:val="20"/>
          <w:szCs w:val="20"/>
        </w:rPr>
        <w:t>xception：”</w:t>
      </w:r>
      <w:r w:rsidRPr="00D07EB4">
        <w:rPr>
          <w:rFonts w:ascii="細明體" w:eastAsia="細明體" w:hAnsi="細明體" w:hint="eastAsia"/>
          <w:sz w:val="20"/>
          <w:szCs w:val="20"/>
        </w:rPr>
        <w:t>讀取DTAV0003發生錯誤：</w:t>
      </w:r>
      <w:r w:rsidRPr="00D07EB4">
        <w:rPr>
          <w:rFonts w:ascii="細明體" w:eastAsia="細明體" w:hAnsi="細明體"/>
          <w:sz w:val="20"/>
          <w:szCs w:val="20"/>
        </w:rPr>
        <w:t>” + Exception</w:t>
      </w:r>
    </w:p>
    <w:p w:rsidR="00732EC8" w:rsidRDefault="00732EC8" w:rsidP="00732EC8">
      <w:pPr>
        <w:numPr>
          <w:ilvl w:val="4"/>
          <w:numId w:val="32"/>
        </w:numPr>
        <w:jc w:val="both"/>
        <w:rPr>
          <w:rFonts w:ascii="細明體" w:eastAsia="細明體" w:hAnsi="細明體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 xml:space="preserve">檔名： </w:t>
      </w:r>
      <w:r>
        <w:rPr>
          <w:rFonts w:ascii="細明體" w:eastAsia="細明體" w:hAnsi="細明體"/>
          <w:sz w:val="20"/>
          <w:szCs w:val="20"/>
        </w:rPr>
        <w:t>“</w:t>
      </w:r>
      <w:r>
        <w:rPr>
          <w:rFonts w:ascii="細明體" w:eastAsia="細明體" w:hAnsi="細明體" w:hint="eastAsia"/>
          <w:sz w:val="20"/>
          <w:szCs w:val="20"/>
        </w:rPr>
        <w:t>002</w:t>
      </w:r>
      <w:r>
        <w:rPr>
          <w:rFonts w:ascii="細明體" w:eastAsia="細明體" w:hAnsi="細明體"/>
          <w:sz w:val="20"/>
          <w:szCs w:val="20"/>
        </w:rPr>
        <w:t>”</w:t>
      </w:r>
      <w:r w:rsidRPr="00732EC8">
        <w:t xml:space="preserve"> </w:t>
      </w:r>
      <w:r w:rsidRPr="00732EC8">
        <w:rPr>
          <w:rFonts w:ascii="細明體" w:eastAsia="細明體" w:hAnsi="細明體"/>
          <w:sz w:val="20"/>
          <w:szCs w:val="20"/>
        </w:rPr>
        <w:t xml:space="preserve">+ </w:t>
      </w:r>
      <w:r w:rsidRPr="00732EC8">
        <w:rPr>
          <w:rFonts w:ascii="細明體" w:eastAsia="細明體" w:hAnsi="細明體" w:hint="eastAsia"/>
          <w:sz w:val="20"/>
          <w:szCs w:val="20"/>
        </w:rPr>
        <w:t xml:space="preserve">$文件名稱 + </w:t>
      </w:r>
      <w:r w:rsidRPr="00732EC8">
        <w:rPr>
          <w:rFonts w:ascii="細明體" w:eastAsia="細明體" w:hAnsi="細明體"/>
          <w:sz w:val="20"/>
          <w:szCs w:val="20"/>
        </w:rPr>
        <w:t>“</w:t>
      </w:r>
      <w:r w:rsidRPr="00732EC8">
        <w:rPr>
          <w:rFonts w:ascii="細明體" w:eastAsia="細明體" w:hAnsi="細明體" w:hint="eastAsia"/>
          <w:sz w:val="20"/>
          <w:szCs w:val="20"/>
        </w:rPr>
        <w:t>!@!</w:t>
      </w:r>
      <w:r w:rsidRPr="00732EC8">
        <w:rPr>
          <w:rFonts w:ascii="細明體" w:eastAsia="細明體" w:hAnsi="細明體"/>
          <w:sz w:val="20"/>
          <w:szCs w:val="20"/>
        </w:rPr>
        <w:t>”</w:t>
      </w:r>
      <w:r w:rsidRPr="00732EC8">
        <w:rPr>
          <w:rFonts w:ascii="細明體" w:eastAsia="細明體" w:hAnsi="細明體" w:hint="eastAsia"/>
          <w:sz w:val="20"/>
          <w:szCs w:val="20"/>
        </w:rPr>
        <w:t xml:space="preserve"> + $FORMCODE_正面+ </w:t>
      </w:r>
      <w:r w:rsidRPr="00732EC8">
        <w:rPr>
          <w:rFonts w:ascii="細明體" w:eastAsia="細明體" w:hAnsi="細明體"/>
          <w:sz w:val="20"/>
          <w:szCs w:val="20"/>
        </w:rPr>
        <w:t>“</w:t>
      </w:r>
      <w:r w:rsidRPr="00732EC8">
        <w:rPr>
          <w:rFonts w:ascii="細明體" w:eastAsia="細明體" w:hAnsi="細明體" w:hint="eastAsia"/>
          <w:sz w:val="20"/>
          <w:szCs w:val="20"/>
        </w:rPr>
        <w:t>.tif</w:t>
      </w:r>
      <w:r>
        <w:rPr>
          <w:rFonts w:ascii="細明體" w:eastAsia="細明體" w:hAnsi="細明體"/>
          <w:sz w:val="20"/>
          <w:szCs w:val="20"/>
        </w:rPr>
        <w:t>”</w:t>
      </w:r>
    </w:p>
    <w:p w:rsidR="000C3B54" w:rsidRPr="000C3B54" w:rsidRDefault="00B46FCE" w:rsidP="000C3B54">
      <w:pPr>
        <w:numPr>
          <w:ilvl w:val="4"/>
          <w:numId w:val="32"/>
        </w:numPr>
        <w:jc w:val="both"/>
        <w:rPr>
          <w:rFonts w:ascii="細明體" w:eastAsia="細明體" w:hAnsi="細明體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寫入</w:t>
      </w:r>
      <w:r w:rsidR="00DF3358">
        <w:rPr>
          <w:rFonts w:ascii="細明體" w:eastAsia="細明體" w:hAnsi="細明體" w:hint="eastAsia"/>
          <w:sz w:val="20"/>
          <w:szCs w:val="20"/>
        </w:rPr>
        <w:t>DTAAA004</w:t>
      </w:r>
      <w:r w:rsidR="00D86D32">
        <w:rPr>
          <w:rFonts w:ascii="細明體" w:eastAsia="細明體" w:hAnsi="細明體" w:hint="eastAsia"/>
          <w:sz w:val="20"/>
          <w:szCs w:val="20"/>
        </w:rPr>
        <w:t>：</w:t>
      </w:r>
    </w:p>
    <w:tbl>
      <w:tblPr>
        <w:tblW w:w="7512" w:type="dxa"/>
        <w:tblInd w:w="3049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559"/>
        <w:gridCol w:w="1843"/>
        <w:gridCol w:w="2268"/>
        <w:gridCol w:w="1842"/>
      </w:tblGrid>
      <w:tr w:rsidR="000C3B54" w:rsidRPr="000C7617" w:rsidTr="00027024">
        <w:trPr>
          <w:trHeight w:val="330"/>
        </w:trPr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0C3B54" w:rsidRPr="000C7617" w:rsidRDefault="000C3B54" w:rsidP="000F1FB7">
            <w:pPr>
              <w:jc w:val="center"/>
              <w:rPr>
                <w:rFonts w:ascii="細明體" w:eastAsia="細明體" w:hAnsi="細明體" w:hint="eastAsia"/>
                <w:b/>
                <w:color w:val="000000"/>
                <w:sz w:val="20"/>
                <w:szCs w:val="20"/>
              </w:rPr>
            </w:pPr>
            <w:r w:rsidRPr="000C7617">
              <w:rPr>
                <w:rFonts w:ascii="細明體" w:eastAsia="細明體" w:hAnsi="細明體" w:hint="eastAsia"/>
                <w:b/>
                <w:color w:val="000000"/>
                <w:sz w:val="20"/>
                <w:szCs w:val="20"/>
              </w:rPr>
              <w:t>DTAA004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0C3B54" w:rsidRPr="000C7617" w:rsidRDefault="000C3B54" w:rsidP="000F1FB7">
            <w:pPr>
              <w:jc w:val="center"/>
              <w:rPr>
                <w:rFonts w:ascii="細明體" w:eastAsia="細明體" w:hAnsi="細明體" w:hint="eastAsia"/>
                <w:b/>
                <w:color w:val="000000"/>
                <w:sz w:val="20"/>
                <w:szCs w:val="20"/>
              </w:rPr>
            </w:pPr>
            <w:r w:rsidRPr="000C7617">
              <w:rPr>
                <w:rFonts w:ascii="細明體" w:eastAsia="細明體" w:hAnsi="細明體" w:hint="eastAsia"/>
                <w:b/>
                <w:color w:val="000000"/>
                <w:sz w:val="20"/>
                <w:szCs w:val="20"/>
              </w:rPr>
              <w:t>欄位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0C3B54" w:rsidRPr="000C7617" w:rsidRDefault="000C3B54" w:rsidP="000F1FB7">
            <w:pPr>
              <w:jc w:val="center"/>
              <w:rPr>
                <w:rFonts w:ascii="細明體" w:eastAsia="細明體" w:hAnsi="細明體" w:hint="eastAsia"/>
                <w:b/>
                <w:color w:val="000000"/>
                <w:sz w:val="20"/>
                <w:szCs w:val="20"/>
              </w:rPr>
            </w:pPr>
            <w:r w:rsidRPr="000C7617">
              <w:rPr>
                <w:rFonts w:ascii="細明體" w:eastAsia="細明體" w:hAnsi="細明體" w:hint="eastAsia"/>
                <w:b/>
                <w:color w:val="000000"/>
                <w:sz w:val="20"/>
                <w:szCs w:val="20"/>
              </w:rPr>
              <w:t>備註</w:t>
            </w:r>
          </w:p>
        </w:tc>
      </w:tr>
      <w:tr w:rsidR="000C7617" w:rsidRPr="000C7617" w:rsidTr="00027024">
        <w:trPr>
          <w:trHeight w:val="330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7617" w:rsidRPr="000C7617" w:rsidRDefault="000C7617" w:rsidP="000C7617">
            <w:pPr>
              <w:widowControl/>
              <w:rPr>
                <w:rFonts w:ascii="細明體" w:eastAsia="細明體" w:hAnsi="細明體"/>
                <w:kern w:val="0"/>
                <w:sz w:val="20"/>
                <w:szCs w:val="20"/>
              </w:rPr>
            </w:pPr>
            <w:r w:rsidRPr="000C7617">
              <w:rPr>
                <w:rFonts w:ascii="細明體" w:eastAsia="細明體" w:hAnsi="細明體" w:hint="eastAsia"/>
                <w:sz w:val="20"/>
                <w:szCs w:val="20"/>
              </w:rPr>
              <w:t>APLY_NO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7617" w:rsidRPr="000C7617" w:rsidRDefault="000C7617" w:rsidP="000C7617">
            <w:pPr>
              <w:widowControl/>
              <w:rPr>
                <w:rFonts w:ascii="細明體" w:eastAsia="細明體" w:hAnsi="細明體"/>
                <w:kern w:val="0"/>
                <w:sz w:val="20"/>
                <w:szCs w:val="20"/>
              </w:rPr>
            </w:pPr>
            <w:r w:rsidRPr="000C7617">
              <w:rPr>
                <w:rFonts w:ascii="細明體" w:eastAsia="細明體" w:hAnsi="細明體" w:hint="eastAsia"/>
                <w:sz w:val="20"/>
                <w:szCs w:val="20"/>
              </w:rPr>
              <w:t>受理編號 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C7617" w:rsidRPr="000C7617" w:rsidRDefault="00346AB5" w:rsidP="000C7617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$DT</w:t>
            </w:r>
            <w:r w:rsidR="007211E7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AAI401</w:t>
            </w: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.受理編號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C7617" w:rsidRPr="000C7617" w:rsidRDefault="000C7617" w:rsidP="000C7617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</w:p>
        </w:tc>
      </w:tr>
      <w:tr w:rsidR="000C7617" w:rsidRPr="000C7617" w:rsidTr="00027024">
        <w:trPr>
          <w:trHeight w:val="697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7617" w:rsidRPr="000C7617" w:rsidRDefault="000C7617" w:rsidP="000C761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C7617">
              <w:rPr>
                <w:rFonts w:ascii="細明體" w:eastAsia="細明體" w:hAnsi="細明體" w:hint="eastAsia"/>
                <w:sz w:val="20"/>
                <w:szCs w:val="20"/>
              </w:rPr>
              <w:t>DOC_CODE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7617" w:rsidRPr="000C7617" w:rsidRDefault="000C7617" w:rsidP="000C761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C7617">
              <w:rPr>
                <w:rFonts w:ascii="細明體" w:eastAsia="細明體" w:hAnsi="細明體" w:hint="eastAsia"/>
                <w:sz w:val="20"/>
                <w:szCs w:val="20"/>
              </w:rPr>
              <w:t>文件代碼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C7617" w:rsidRPr="000C7617" w:rsidRDefault="003F36B0" w:rsidP="000C7617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  <w:r w:rsidRPr="003F36B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$FORMCODE_正面取前6碼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C7617" w:rsidRPr="000C7617" w:rsidRDefault="000C7617" w:rsidP="000C7617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</w:p>
        </w:tc>
      </w:tr>
      <w:tr w:rsidR="000C7617" w:rsidRPr="000C7617" w:rsidTr="00027024">
        <w:trPr>
          <w:trHeight w:val="330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7617" w:rsidRPr="000C7617" w:rsidRDefault="000C7617" w:rsidP="000C761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C7617">
              <w:rPr>
                <w:rFonts w:ascii="細明體" w:eastAsia="細明體" w:hAnsi="細明體" w:hint="eastAsia"/>
                <w:sz w:val="20"/>
                <w:szCs w:val="20"/>
              </w:rPr>
              <w:t>APLY_DOC_TYPE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7617" w:rsidRPr="000C7617" w:rsidRDefault="000C7617" w:rsidP="000C761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C7617">
              <w:rPr>
                <w:rFonts w:ascii="細明體" w:eastAsia="細明體" w:hAnsi="細明體" w:hint="eastAsia"/>
                <w:sz w:val="20"/>
                <w:szCs w:val="20"/>
              </w:rPr>
              <w:t>受理文件分類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C7617" w:rsidRPr="000C7617" w:rsidRDefault="003F36B0" w:rsidP="000C7617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/>
                <w:color w:val="000000"/>
                <w:sz w:val="20"/>
                <w:szCs w:val="20"/>
              </w:rPr>
              <w:t>“</w:t>
            </w: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1</w:t>
            </w:r>
            <w:r>
              <w:rPr>
                <w:rFonts w:ascii="細明體" w:eastAsia="細明體" w:hAnsi="細明體"/>
                <w:color w:val="000000"/>
                <w:sz w:val="20"/>
                <w:szCs w:val="20"/>
              </w:rPr>
              <w:t>”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C7617" w:rsidRPr="000C7617" w:rsidRDefault="000C7617" w:rsidP="000C7617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</w:p>
        </w:tc>
      </w:tr>
      <w:tr w:rsidR="000C7617" w:rsidRPr="000C7617" w:rsidTr="00027024">
        <w:trPr>
          <w:trHeight w:val="330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7617" w:rsidRPr="000C7617" w:rsidRDefault="000C7617" w:rsidP="000C761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C7617">
              <w:rPr>
                <w:rFonts w:ascii="細明體" w:eastAsia="細明體" w:hAnsi="細明體" w:hint="eastAsia"/>
                <w:sz w:val="20"/>
                <w:szCs w:val="20"/>
              </w:rPr>
              <w:t>PAGE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7617" w:rsidRPr="000C7617" w:rsidRDefault="000C7617" w:rsidP="000C761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C7617">
              <w:rPr>
                <w:rFonts w:ascii="細明體" w:eastAsia="細明體" w:hAnsi="細明體" w:hint="eastAsia"/>
                <w:sz w:val="20"/>
                <w:szCs w:val="20"/>
              </w:rPr>
              <w:t>張數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C7617" w:rsidRPr="000C7617" w:rsidRDefault="003F36B0" w:rsidP="000C7617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/>
                <w:color w:val="000000"/>
                <w:sz w:val="20"/>
                <w:szCs w:val="20"/>
              </w:rPr>
              <w:t>“</w:t>
            </w: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1</w:t>
            </w:r>
            <w:r>
              <w:rPr>
                <w:rFonts w:ascii="細明體" w:eastAsia="細明體" w:hAnsi="細明體"/>
                <w:color w:val="000000"/>
                <w:sz w:val="20"/>
                <w:szCs w:val="20"/>
              </w:rPr>
              <w:t>”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C7617" w:rsidRPr="000C7617" w:rsidRDefault="000C7617" w:rsidP="000C7617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</w:p>
        </w:tc>
      </w:tr>
      <w:tr w:rsidR="000C7617" w:rsidRPr="000C7617" w:rsidTr="00027024">
        <w:trPr>
          <w:trHeight w:val="330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7617" w:rsidRPr="000C7617" w:rsidRDefault="000C7617" w:rsidP="000C761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C7617">
              <w:rPr>
                <w:rFonts w:ascii="細明體" w:eastAsia="細明體" w:hAnsi="細明體" w:hint="eastAsia"/>
                <w:sz w:val="20"/>
                <w:szCs w:val="20"/>
              </w:rPr>
              <w:t>IS_MI_DOC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7617" w:rsidRPr="000C7617" w:rsidRDefault="000C7617" w:rsidP="000C761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C7617">
              <w:rPr>
                <w:rFonts w:ascii="細明體" w:eastAsia="細明體" w:hAnsi="細明體" w:hint="eastAsia"/>
                <w:sz w:val="20"/>
                <w:szCs w:val="20"/>
              </w:rPr>
              <w:t>是否為電子化文件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C7617" w:rsidRPr="000C7617" w:rsidRDefault="003F36B0" w:rsidP="000C7617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/>
                <w:color w:val="000000"/>
                <w:sz w:val="20"/>
                <w:szCs w:val="20"/>
              </w:rPr>
              <w:t>“</w:t>
            </w: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Y</w:t>
            </w:r>
            <w:r>
              <w:rPr>
                <w:rFonts w:ascii="細明體" w:eastAsia="細明體" w:hAnsi="細明體"/>
                <w:color w:val="000000"/>
                <w:sz w:val="20"/>
                <w:szCs w:val="20"/>
              </w:rPr>
              <w:t>”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C7617" w:rsidRPr="000C7617" w:rsidRDefault="000C7617" w:rsidP="000C7617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</w:p>
        </w:tc>
      </w:tr>
    </w:tbl>
    <w:p w:rsidR="000C3B54" w:rsidRDefault="000C3B54" w:rsidP="000C3B54">
      <w:pPr>
        <w:ind w:left="2976"/>
        <w:jc w:val="both"/>
        <w:rPr>
          <w:rFonts w:ascii="細明體" w:eastAsia="細明體" w:hAnsi="細明體" w:hint="eastAsia"/>
          <w:sz w:val="20"/>
          <w:szCs w:val="20"/>
        </w:rPr>
      </w:pPr>
    </w:p>
    <w:p w:rsidR="00E5719E" w:rsidRDefault="00E5719E" w:rsidP="00173076">
      <w:pPr>
        <w:numPr>
          <w:ilvl w:val="3"/>
          <w:numId w:val="32"/>
        </w:numPr>
        <w:jc w:val="both"/>
        <w:rPr>
          <w:rFonts w:ascii="細明體" w:eastAsia="細明體" w:hAnsi="細明體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取得申請書背面檔名：</w:t>
      </w:r>
    </w:p>
    <w:p w:rsidR="00295514" w:rsidRDefault="00295514" w:rsidP="00E5719E">
      <w:pPr>
        <w:numPr>
          <w:ilvl w:val="4"/>
          <w:numId w:val="32"/>
        </w:numPr>
        <w:jc w:val="both"/>
        <w:rPr>
          <w:rFonts w:ascii="細明體" w:eastAsia="細明體" w:hAnsi="細明體"/>
          <w:sz w:val="20"/>
          <w:szCs w:val="20"/>
        </w:rPr>
      </w:pPr>
      <w:r w:rsidRPr="00295514">
        <w:rPr>
          <w:rFonts w:ascii="細明體" w:eastAsia="細明體" w:hAnsi="細明體" w:hint="eastAsia"/>
          <w:sz w:val="20"/>
          <w:szCs w:val="20"/>
        </w:rPr>
        <w:t xml:space="preserve">讀取DTALV003，REPORT_ID = </w:t>
      </w:r>
      <w:r w:rsidRPr="00295514">
        <w:rPr>
          <w:rFonts w:ascii="細明體" w:eastAsia="細明體" w:hAnsi="細明體"/>
          <w:sz w:val="20"/>
          <w:szCs w:val="20"/>
        </w:rPr>
        <w:t>‘</w:t>
      </w:r>
      <w:r w:rsidRPr="00295514">
        <w:rPr>
          <w:rFonts w:ascii="細明體" w:eastAsia="細明體" w:hAnsi="細明體" w:hint="eastAsia"/>
          <w:sz w:val="20"/>
          <w:szCs w:val="20"/>
        </w:rPr>
        <w:t>AA_A2Z002</w:t>
      </w:r>
      <w:r w:rsidRPr="00295514">
        <w:rPr>
          <w:rFonts w:ascii="細明體" w:eastAsia="細明體" w:hAnsi="細明體"/>
          <w:sz w:val="20"/>
          <w:szCs w:val="20"/>
        </w:rPr>
        <w:t>’</w:t>
      </w:r>
      <w:r w:rsidRPr="00295514">
        <w:rPr>
          <w:rFonts w:ascii="細明體" w:eastAsia="細明體" w:hAnsi="細明體" w:hint="eastAsia"/>
          <w:sz w:val="20"/>
          <w:szCs w:val="20"/>
        </w:rPr>
        <w:t>，產生序號=</w:t>
      </w:r>
      <w:r>
        <w:rPr>
          <w:rFonts w:ascii="細明體" w:eastAsia="細明體" w:hAnsi="細明體" w:hint="eastAsia"/>
          <w:sz w:val="20"/>
          <w:szCs w:val="20"/>
        </w:rPr>
        <w:t>2</w:t>
      </w:r>
      <w:r w:rsidRPr="00295514">
        <w:rPr>
          <w:rFonts w:ascii="細明體" w:eastAsia="細明體" w:hAnsi="細明體"/>
          <w:sz w:val="20"/>
          <w:szCs w:val="20"/>
        </w:rPr>
        <w:t>，</w:t>
      </w:r>
      <w:r w:rsidRPr="00295514">
        <w:rPr>
          <w:rFonts w:ascii="細明體" w:eastAsia="細明體" w:hAnsi="細明體" w:hint="eastAsia"/>
          <w:sz w:val="20"/>
          <w:szCs w:val="20"/>
        </w:rPr>
        <w:t>取得$FORMCODE_</w:t>
      </w:r>
      <w:r>
        <w:rPr>
          <w:rFonts w:ascii="細明體" w:eastAsia="細明體" w:hAnsi="細明體" w:hint="eastAsia"/>
          <w:sz w:val="20"/>
          <w:szCs w:val="20"/>
        </w:rPr>
        <w:t>背</w:t>
      </w:r>
      <w:r w:rsidRPr="00295514">
        <w:rPr>
          <w:rFonts w:ascii="細明體" w:eastAsia="細明體" w:hAnsi="細明體" w:hint="eastAsia"/>
          <w:sz w:val="20"/>
          <w:szCs w:val="20"/>
        </w:rPr>
        <w:t>面</w:t>
      </w:r>
    </w:p>
    <w:p w:rsidR="00B538D5" w:rsidRDefault="00B538D5" w:rsidP="00B538D5">
      <w:pPr>
        <w:numPr>
          <w:ilvl w:val="5"/>
          <w:numId w:val="32"/>
        </w:numPr>
        <w:jc w:val="both"/>
        <w:rPr>
          <w:rFonts w:ascii="細明體" w:eastAsia="細明體" w:hAnsi="細明體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若有錯誤：</w:t>
      </w:r>
    </w:p>
    <w:p w:rsidR="00B538D5" w:rsidRDefault="00B538D5" w:rsidP="00B538D5">
      <w:pPr>
        <w:numPr>
          <w:ilvl w:val="6"/>
          <w:numId w:val="32"/>
        </w:numPr>
        <w:jc w:val="both"/>
        <w:rPr>
          <w:rFonts w:ascii="細明體" w:eastAsia="細明體" w:hAnsi="細明體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丟出E</w:t>
      </w:r>
      <w:r>
        <w:rPr>
          <w:rFonts w:ascii="細明體" w:eastAsia="細明體" w:hAnsi="細明體"/>
          <w:sz w:val="20"/>
          <w:szCs w:val="20"/>
        </w:rPr>
        <w:t>xception</w:t>
      </w:r>
      <w:r>
        <w:rPr>
          <w:rFonts w:ascii="細明體" w:eastAsia="細明體" w:hAnsi="細明體" w:hint="eastAsia"/>
          <w:sz w:val="20"/>
          <w:szCs w:val="20"/>
        </w:rPr>
        <w:t>：</w:t>
      </w:r>
      <w:r>
        <w:rPr>
          <w:rFonts w:ascii="細明體" w:eastAsia="細明體" w:hAnsi="細明體"/>
          <w:sz w:val="20"/>
          <w:szCs w:val="20"/>
        </w:rPr>
        <w:t>”</w:t>
      </w:r>
      <w:r w:rsidRPr="00013FF4">
        <w:rPr>
          <w:rFonts w:ascii="細明體" w:eastAsia="細明體" w:hAnsi="細明體" w:hint="eastAsia"/>
          <w:sz w:val="20"/>
          <w:szCs w:val="20"/>
        </w:rPr>
        <w:t>讀取DTALV003</w:t>
      </w:r>
      <w:r>
        <w:rPr>
          <w:rFonts w:ascii="細明體" w:eastAsia="細明體" w:hAnsi="細明體" w:hint="eastAsia"/>
          <w:sz w:val="20"/>
          <w:szCs w:val="20"/>
        </w:rPr>
        <w:t>發生錯誤：</w:t>
      </w:r>
      <w:r>
        <w:rPr>
          <w:rFonts w:ascii="細明體" w:eastAsia="細明體" w:hAnsi="細明體"/>
          <w:sz w:val="20"/>
          <w:szCs w:val="20"/>
        </w:rPr>
        <w:t>”</w:t>
      </w:r>
      <w:r>
        <w:rPr>
          <w:rFonts w:ascii="細明體" w:eastAsia="細明體" w:hAnsi="細明體" w:hint="eastAsia"/>
          <w:sz w:val="20"/>
          <w:szCs w:val="20"/>
        </w:rPr>
        <w:t xml:space="preserve"> + </w:t>
      </w:r>
      <w:r>
        <w:rPr>
          <w:rFonts w:ascii="細明體" w:eastAsia="細明體" w:hAnsi="細明體"/>
          <w:sz w:val="20"/>
          <w:szCs w:val="20"/>
        </w:rPr>
        <w:t>Exception</w:t>
      </w:r>
    </w:p>
    <w:p w:rsidR="001C3AF5" w:rsidRDefault="00E5719E" w:rsidP="00E5719E">
      <w:pPr>
        <w:numPr>
          <w:ilvl w:val="4"/>
          <w:numId w:val="32"/>
        </w:numPr>
        <w:jc w:val="both"/>
        <w:rPr>
          <w:rFonts w:ascii="細明體" w:eastAsia="細明體" w:hAnsi="細明體"/>
          <w:sz w:val="20"/>
          <w:szCs w:val="20"/>
        </w:rPr>
      </w:pPr>
      <w:r w:rsidRPr="00E5719E">
        <w:rPr>
          <w:rFonts w:ascii="細明體" w:eastAsia="細明體" w:hAnsi="細明體" w:hint="eastAsia"/>
          <w:sz w:val="20"/>
          <w:szCs w:val="20"/>
        </w:rPr>
        <w:t>讀取DBAV.DTAV0003，系統別(BUSINESSNO)</w:t>
      </w:r>
      <w:r w:rsidRPr="00E5719E">
        <w:rPr>
          <w:rFonts w:ascii="細明體" w:eastAsia="細明體" w:hAnsi="細明體"/>
          <w:sz w:val="20"/>
          <w:szCs w:val="20"/>
        </w:rPr>
        <w:t xml:space="preserve"> </w:t>
      </w:r>
      <w:r w:rsidRPr="00E5719E">
        <w:rPr>
          <w:rFonts w:ascii="細明體" w:eastAsia="細明體" w:hAnsi="細明體" w:hint="eastAsia"/>
          <w:sz w:val="20"/>
          <w:szCs w:val="20"/>
        </w:rPr>
        <w:t xml:space="preserve">= </w:t>
      </w:r>
      <w:r w:rsidRPr="00E5719E">
        <w:rPr>
          <w:rFonts w:ascii="細明體" w:eastAsia="細明體" w:hAnsi="細明體"/>
          <w:sz w:val="20"/>
          <w:szCs w:val="20"/>
        </w:rPr>
        <w:t>‘</w:t>
      </w:r>
      <w:r w:rsidRPr="00E5719E">
        <w:rPr>
          <w:rFonts w:ascii="細明體" w:eastAsia="細明體" w:hAnsi="細明體" w:hint="eastAsia"/>
          <w:sz w:val="20"/>
          <w:szCs w:val="20"/>
        </w:rPr>
        <w:t>AA</w:t>
      </w:r>
      <w:r w:rsidRPr="00E5719E">
        <w:rPr>
          <w:rFonts w:ascii="細明體" w:eastAsia="細明體" w:hAnsi="細明體"/>
          <w:sz w:val="20"/>
          <w:szCs w:val="20"/>
        </w:rPr>
        <w:t>’</w:t>
      </w:r>
      <w:r w:rsidRPr="00E5719E">
        <w:rPr>
          <w:rFonts w:ascii="細明體" w:eastAsia="細明體" w:hAnsi="細明體" w:hint="eastAsia"/>
          <w:sz w:val="20"/>
          <w:szCs w:val="20"/>
        </w:rPr>
        <w:t>，FORMCODE = $FORMCODE_</w:t>
      </w:r>
      <w:r>
        <w:rPr>
          <w:rFonts w:ascii="細明體" w:eastAsia="細明體" w:hAnsi="細明體" w:hint="eastAsia"/>
          <w:sz w:val="20"/>
          <w:szCs w:val="20"/>
        </w:rPr>
        <w:t>背</w:t>
      </w:r>
      <w:r w:rsidRPr="00E5719E">
        <w:rPr>
          <w:rFonts w:ascii="細明體" w:eastAsia="細明體" w:hAnsi="細明體" w:hint="eastAsia"/>
          <w:sz w:val="20"/>
          <w:szCs w:val="20"/>
        </w:rPr>
        <w:t>面取前6碼，取得$文件名稱(DOCNAME)</w:t>
      </w:r>
    </w:p>
    <w:p w:rsidR="003633B5" w:rsidRPr="00D07EB4" w:rsidRDefault="003633B5" w:rsidP="003633B5">
      <w:pPr>
        <w:numPr>
          <w:ilvl w:val="5"/>
          <w:numId w:val="32"/>
        </w:numPr>
        <w:jc w:val="both"/>
        <w:rPr>
          <w:rFonts w:ascii="細明體" w:eastAsia="細明體" w:hAnsi="細明體"/>
          <w:sz w:val="20"/>
          <w:szCs w:val="20"/>
        </w:rPr>
      </w:pPr>
      <w:r w:rsidRPr="00D07EB4">
        <w:rPr>
          <w:rFonts w:ascii="細明體" w:eastAsia="細明體" w:hAnsi="細明體" w:hint="eastAsia"/>
          <w:sz w:val="20"/>
          <w:szCs w:val="20"/>
        </w:rPr>
        <w:t>若有錯誤：</w:t>
      </w:r>
    </w:p>
    <w:p w:rsidR="003633B5" w:rsidRDefault="003633B5" w:rsidP="003633B5">
      <w:pPr>
        <w:numPr>
          <w:ilvl w:val="6"/>
          <w:numId w:val="32"/>
        </w:numPr>
        <w:jc w:val="both"/>
        <w:rPr>
          <w:rFonts w:ascii="細明體" w:eastAsia="細明體" w:hAnsi="細明體"/>
          <w:sz w:val="20"/>
          <w:szCs w:val="20"/>
        </w:rPr>
      </w:pPr>
      <w:r w:rsidRPr="00D07EB4">
        <w:rPr>
          <w:rFonts w:ascii="細明體" w:eastAsia="細明體" w:hAnsi="細明體" w:hint="eastAsia"/>
          <w:sz w:val="20"/>
          <w:szCs w:val="20"/>
        </w:rPr>
        <w:t>丟出E</w:t>
      </w:r>
      <w:r w:rsidRPr="00D07EB4">
        <w:rPr>
          <w:rFonts w:ascii="細明體" w:eastAsia="細明體" w:hAnsi="細明體"/>
          <w:sz w:val="20"/>
          <w:szCs w:val="20"/>
        </w:rPr>
        <w:t>xception：”</w:t>
      </w:r>
      <w:r w:rsidRPr="00D07EB4">
        <w:rPr>
          <w:rFonts w:ascii="細明體" w:eastAsia="細明體" w:hAnsi="細明體" w:hint="eastAsia"/>
          <w:sz w:val="20"/>
          <w:szCs w:val="20"/>
        </w:rPr>
        <w:t>讀取DTAV0003發生錯誤：</w:t>
      </w:r>
      <w:r w:rsidRPr="00D07EB4">
        <w:rPr>
          <w:rFonts w:ascii="細明體" w:eastAsia="細明體" w:hAnsi="細明體"/>
          <w:sz w:val="20"/>
          <w:szCs w:val="20"/>
        </w:rPr>
        <w:t>” + Exception</w:t>
      </w:r>
    </w:p>
    <w:p w:rsidR="00732EC8" w:rsidRDefault="00732EC8" w:rsidP="00E5719E">
      <w:pPr>
        <w:numPr>
          <w:ilvl w:val="4"/>
          <w:numId w:val="32"/>
        </w:numPr>
        <w:jc w:val="both"/>
        <w:rPr>
          <w:rFonts w:ascii="細明體" w:eastAsia="細明體" w:hAnsi="細明體"/>
          <w:sz w:val="20"/>
          <w:szCs w:val="20"/>
        </w:rPr>
      </w:pPr>
      <w:r w:rsidRPr="00732EC8">
        <w:rPr>
          <w:rFonts w:ascii="細明體" w:eastAsia="細明體" w:hAnsi="細明體" w:hint="eastAsia"/>
          <w:sz w:val="20"/>
          <w:szCs w:val="20"/>
        </w:rPr>
        <w:t>檔名：</w:t>
      </w:r>
      <w:r w:rsidRPr="00732EC8">
        <w:rPr>
          <w:rFonts w:ascii="細明體" w:eastAsia="細明體" w:hAnsi="細明體"/>
          <w:sz w:val="20"/>
          <w:szCs w:val="20"/>
        </w:rPr>
        <w:t xml:space="preserve"> “00</w:t>
      </w:r>
      <w:r>
        <w:rPr>
          <w:rFonts w:ascii="細明體" w:eastAsia="細明體" w:hAnsi="細明體" w:hint="eastAsia"/>
          <w:sz w:val="20"/>
          <w:szCs w:val="20"/>
        </w:rPr>
        <w:t>3</w:t>
      </w:r>
      <w:r w:rsidRPr="00732EC8">
        <w:rPr>
          <w:rFonts w:ascii="細明體" w:eastAsia="細明體" w:hAnsi="細明體"/>
          <w:sz w:val="20"/>
          <w:szCs w:val="20"/>
        </w:rPr>
        <w:t xml:space="preserve">” + </w:t>
      </w:r>
      <w:r w:rsidRPr="00732EC8">
        <w:rPr>
          <w:rFonts w:ascii="細明體" w:eastAsia="細明體" w:hAnsi="細明體" w:hint="eastAsia"/>
          <w:sz w:val="20"/>
          <w:szCs w:val="20"/>
        </w:rPr>
        <w:t xml:space="preserve">$文件名稱 + </w:t>
      </w:r>
      <w:r w:rsidRPr="00732EC8">
        <w:rPr>
          <w:rFonts w:ascii="細明體" w:eastAsia="細明體" w:hAnsi="細明體"/>
          <w:sz w:val="20"/>
          <w:szCs w:val="20"/>
        </w:rPr>
        <w:t>“</w:t>
      </w:r>
      <w:r w:rsidRPr="00732EC8">
        <w:rPr>
          <w:rFonts w:ascii="細明體" w:eastAsia="細明體" w:hAnsi="細明體" w:hint="eastAsia"/>
          <w:sz w:val="20"/>
          <w:szCs w:val="20"/>
        </w:rPr>
        <w:t>!@!</w:t>
      </w:r>
      <w:r w:rsidRPr="00732EC8">
        <w:rPr>
          <w:rFonts w:ascii="細明體" w:eastAsia="細明體" w:hAnsi="細明體"/>
          <w:sz w:val="20"/>
          <w:szCs w:val="20"/>
        </w:rPr>
        <w:t>”</w:t>
      </w:r>
      <w:r w:rsidRPr="00732EC8">
        <w:rPr>
          <w:rFonts w:ascii="細明體" w:eastAsia="細明體" w:hAnsi="細明體" w:hint="eastAsia"/>
          <w:sz w:val="20"/>
          <w:szCs w:val="20"/>
        </w:rPr>
        <w:t xml:space="preserve"> + $FORMCODE_</w:t>
      </w:r>
      <w:r>
        <w:rPr>
          <w:rFonts w:ascii="細明體" w:eastAsia="細明體" w:hAnsi="細明體" w:hint="eastAsia"/>
          <w:sz w:val="20"/>
          <w:szCs w:val="20"/>
        </w:rPr>
        <w:t>背</w:t>
      </w:r>
      <w:r w:rsidRPr="00732EC8">
        <w:rPr>
          <w:rFonts w:ascii="細明體" w:eastAsia="細明體" w:hAnsi="細明體" w:hint="eastAsia"/>
          <w:sz w:val="20"/>
          <w:szCs w:val="20"/>
        </w:rPr>
        <w:t xml:space="preserve">面+ </w:t>
      </w:r>
      <w:r w:rsidRPr="00732EC8">
        <w:rPr>
          <w:rFonts w:ascii="細明體" w:eastAsia="細明體" w:hAnsi="細明體"/>
          <w:sz w:val="20"/>
          <w:szCs w:val="20"/>
        </w:rPr>
        <w:t>“</w:t>
      </w:r>
      <w:r w:rsidRPr="00732EC8">
        <w:rPr>
          <w:rFonts w:ascii="細明體" w:eastAsia="細明體" w:hAnsi="細明體" w:hint="eastAsia"/>
          <w:sz w:val="20"/>
          <w:szCs w:val="20"/>
        </w:rPr>
        <w:t>.tif</w:t>
      </w:r>
      <w:r w:rsidRPr="00732EC8">
        <w:rPr>
          <w:rFonts w:ascii="細明體" w:eastAsia="細明體" w:hAnsi="細明體"/>
          <w:sz w:val="20"/>
          <w:szCs w:val="20"/>
        </w:rPr>
        <w:t>”</w:t>
      </w:r>
    </w:p>
    <w:p w:rsidR="008202C4" w:rsidRPr="000C3B54" w:rsidRDefault="008202C4" w:rsidP="008202C4">
      <w:pPr>
        <w:numPr>
          <w:ilvl w:val="4"/>
          <w:numId w:val="32"/>
        </w:numPr>
        <w:jc w:val="both"/>
        <w:rPr>
          <w:rFonts w:ascii="細明體" w:eastAsia="細明體" w:hAnsi="細明體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寫入DTAAA004：</w:t>
      </w:r>
    </w:p>
    <w:tbl>
      <w:tblPr>
        <w:tblW w:w="7512" w:type="dxa"/>
        <w:tblInd w:w="2809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559"/>
        <w:gridCol w:w="1843"/>
        <w:gridCol w:w="2268"/>
        <w:gridCol w:w="1842"/>
      </w:tblGrid>
      <w:tr w:rsidR="008202C4" w:rsidRPr="000C7617" w:rsidTr="00027024">
        <w:trPr>
          <w:trHeight w:val="330"/>
        </w:trPr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202C4" w:rsidRPr="000C7617" w:rsidRDefault="008202C4" w:rsidP="000F1FB7">
            <w:pPr>
              <w:jc w:val="center"/>
              <w:rPr>
                <w:rFonts w:ascii="細明體" w:eastAsia="細明體" w:hAnsi="細明體" w:hint="eastAsia"/>
                <w:b/>
                <w:color w:val="000000"/>
                <w:sz w:val="20"/>
                <w:szCs w:val="20"/>
              </w:rPr>
            </w:pPr>
            <w:r w:rsidRPr="000C7617">
              <w:rPr>
                <w:rFonts w:ascii="細明體" w:eastAsia="細明體" w:hAnsi="細明體" w:hint="eastAsia"/>
                <w:b/>
                <w:color w:val="000000"/>
                <w:sz w:val="20"/>
                <w:szCs w:val="20"/>
              </w:rPr>
              <w:t>DTAA004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8202C4" w:rsidRPr="000C7617" w:rsidRDefault="008202C4" w:rsidP="000F1FB7">
            <w:pPr>
              <w:jc w:val="center"/>
              <w:rPr>
                <w:rFonts w:ascii="細明體" w:eastAsia="細明體" w:hAnsi="細明體" w:hint="eastAsia"/>
                <w:b/>
                <w:color w:val="000000"/>
                <w:sz w:val="20"/>
                <w:szCs w:val="20"/>
              </w:rPr>
            </w:pPr>
            <w:r w:rsidRPr="000C7617">
              <w:rPr>
                <w:rFonts w:ascii="細明體" w:eastAsia="細明體" w:hAnsi="細明體" w:hint="eastAsia"/>
                <w:b/>
                <w:color w:val="000000"/>
                <w:sz w:val="20"/>
                <w:szCs w:val="20"/>
              </w:rPr>
              <w:t>欄位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8202C4" w:rsidRPr="000C7617" w:rsidRDefault="008202C4" w:rsidP="000F1FB7">
            <w:pPr>
              <w:jc w:val="center"/>
              <w:rPr>
                <w:rFonts w:ascii="細明體" w:eastAsia="細明體" w:hAnsi="細明體" w:hint="eastAsia"/>
                <w:b/>
                <w:color w:val="000000"/>
                <w:sz w:val="20"/>
                <w:szCs w:val="20"/>
              </w:rPr>
            </w:pPr>
            <w:r w:rsidRPr="000C7617">
              <w:rPr>
                <w:rFonts w:ascii="細明體" w:eastAsia="細明體" w:hAnsi="細明體" w:hint="eastAsia"/>
                <w:b/>
                <w:color w:val="000000"/>
                <w:sz w:val="20"/>
                <w:szCs w:val="20"/>
              </w:rPr>
              <w:t>備註</w:t>
            </w:r>
          </w:p>
        </w:tc>
      </w:tr>
      <w:tr w:rsidR="008202C4" w:rsidRPr="000C7617" w:rsidTr="00027024">
        <w:trPr>
          <w:trHeight w:val="330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02C4" w:rsidRPr="000C7617" w:rsidRDefault="008202C4" w:rsidP="000F1FB7">
            <w:pPr>
              <w:widowControl/>
              <w:rPr>
                <w:rFonts w:ascii="細明體" w:eastAsia="細明體" w:hAnsi="細明體"/>
                <w:kern w:val="0"/>
                <w:sz w:val="20"/>
                <w:szCs w:val="20"/>
              </w:rPr>
            </w:pPr>
            <w:r w:rsidRPr="000C7617">
              <w:rPr>
                <w:rFonts w:ascii="細明體" w:eastAsia="細明體" w:hAnsi="細明體" w:hint="eastAsia"/>
                <w:sz w:val="20"/>
                <w:szCs w:val="20"/>
              </w:rPr>
              <w:t>APLY_NO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02C4" w:rsidRPr="000C7617" w:rsidRDefault="008202C4" w:rsidP="000F1FB7">
            <w:pPr>
              <w:widowControl/>
              <w:rPr>
                <w:rFonts w:ascii="細明體" w:eastAsia="細明體" w:hAnsi="細明體"/>
                <w:kern w:val="0"/>
                <w:sz w:val="20"/>
                <w:szCs w:val="20"/>
              </w:rPr>
            </w:pPr>
            <w:r w:rsidRPr="000C7617">
              <w:rPr>
                <w:rFonts w:ascii="細明體" w:eastAsia="細明體" w:hAnsi="細明體" w:hint="eastAsia"/>
                <w:sz w:val="20"/>
                <w:szCs w:val="20"/>
              </w:rPr>
              <w:t>受理編號 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202C4" w:rsidRPr="000C7617" w:rsidRDefault="008202C4" w:rsidP="000F1FB7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$DT</w:t>
            </w:r>
            <w:r w:rsidR="007211E7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AAI401</w:t>
            </w: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.受理編號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202C4" w:rsidRPr="000C7617" w:rsidRDefault="008202C4" w:rsidP="000F1FB7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</w:p>
        </w:tc>
      </w:tr>
      <w:tr w:rsidR="008202C4" w:rsidRPr="000C7617" w:rsidTr="00027024">
        <w:trPr>
          <w:trHeight w:val="697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02C4" w:rsidRPr="000C7617" w:rsidRDefault="008202C4" w:rsidP="000F1FB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C7617">
              <w:rPr>
                <w:rFonts w:ascii="細明體" w:eastAsia="細明體" w:hAnsi="細明體" w:hint="eastAsia"/>
                <w:sz w:val="20"/>
                <w:szCs w:val="20"/>
              </w:rPr>
              <w:t>DOC_CODE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02C4" w:rsidRPr="000C7617" w:rsidRDefault="008202C4" w:rsidP="000F1FB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C7617">
              <w:rPr>
                <w:rFonts w:ascii="細明體" w:eastAsia="細明體" w:hAnsi="細明體" w:hint="eastAsia"/>
                <w:sz w:val="20"/>
                <w:szCs w:val="20"/>
              </w:rPr>
              <w:t>文件代碼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202C4" w:rsidRPr="000C7617" w:rsidRDefault="008202C4" w:rsidP="000F1FB7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  <w:r w:rsidRPr="003F36B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$FORMCODE_</w:t>
            </w: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背</w:t>
            </w:r>
            <w:r w:rsidRPr="003F36B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面取前6碼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202C4" w:rsidRPr="000C7617" w:rsidRDefault="008202C4" w:rsidP="000F1FB7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</w:p>
        </w:tc>
      </w:tr>
      <w:tr w:rsidR="008202C4" w:rsidRPr="000C7617" w:rsidTr="00027024">
        <w:trPr>
          <w:trHeight w:val="330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02C4" w:rsidRPr="000C7617" w:rsidRDefault="008202C4" w:rsidP="000F1FB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C7617">
              <w:rPr>
                <w:rFonts w:ascii="細明體" w:eastAsia="細明體" w:hAnsi="細明體" w:hint="eastAsia"/>
                <w:sz w:val="20"/>
                <w:szCs w:val="20"/>
              </w:rPr>
              <w:t>APLY_DOC_TYPE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02C4" w:rsidRPr="000C7617" w:rsidRDefault="008202C4" w:rsidP="000F1FB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C7617">
              <w:rPr>
                <w:rFonts w:ascii="細明體" w:eastAsia="細明體" w:hAnsi="細明體" w:hint="eastAsia"/>
                <w:sz w:val="20"/>
                <w:szCs w:val="20"/>
              </w:rPr>
              <w:t>受理文件分類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202C4" w:rsidRPr="000C7617" w:rsidRDefault="008202C4" w:rsidP="000F1FB7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/>
                <w:color w:val="000000"/>
                <w:sz w:val="20"/>
                <w:szCs w:val="20"/>
              </w:rPr>
              <w:t>“</w:t>
            </w: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1</w:t>
            </w:r>
            <w:r>
              <w:rPr>
                <w:rFonts w:ascii="細明體" w:eastAsia="細明體" w:hAnsi="細明體"/>
                <w:color w:val="000000"/>
                <w:sz w:val="20"/>
                <w:szCs w:val="20"/>
              </w:rPr>
              <w:t>”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202C4" w:rsidRPr="000C7617" w:rsidRDefault="008202C4" w:rsidP="000F1FB7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</w:p>
        </w:tc>
      </w:tr>
      <w:tr w:rsidR="008202C4" w:rsidRPr="000C7617" w:rsidTr="00027024">
        <w:trPr>
          <w:trHeight w:val="330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02C4" w:rsidRPr="000C7617" w:rsidRDefault="008202C4" w:rsidP="000F1FB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C7617">
              <w:rPr>
                <w:rFonts w:ascii="細明體" w:eastAsia="細明體" w:hAnsi="細明體" w:hint="eastAsia"/>
                <w:sz w:val="20"/>
                <w:szCs w:val="20"/>
              </w:rPr>
              <w:t>PAGE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02C4" w:rsidRPr="000C7617" w:rsidRDefault="008202C4" w:rsidP="000F1FB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C7617">
              <w:rPr>
                <w:rFonts w:ascii="細明體" w:eastAsia="細明體" w:hAnsi="細明體" w:hint="eastAsia"/>
                <w:sz w:val="20"/>
                <w:szCs w:val="20"/>
              </w:rPr>
              <w:t>張數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202C4" w:rsidRPr="000C7617" w:rsidRDefault="008202C4" w:rsidP="000F1FB7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/>
                <w:color w:val="000000"/>
                <w:sz w:val="20"/>
                <w:szCs w:val="20"/>
              </w:rPr>
              <w:t>“</w:t>
            </w: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1</w:t>
            </w:r>
            <w:r>
              <w:rPr>
                <w:rFonts w:ascii="細明體" w:eastAsia="細明體" w:hAnsi="細明體"/>
                <w:color w:val="000000"/>
                <w:sz w:val="20"/>
                <w:szCs w:val="20"/>
              </w:rPr>
              <w:t>”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202C4" w:rsidRPr="000C7617" w:rsidRDefault="008202C4" w:rsidP="000F1FB7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</w:p>
        </w:tc>
      </w:tr>
      <w:tr w:rsidR="008202C4" w:rsidRPr="000C7617" w:rsidTr="00027024">
        <w:trPr>
          <w:trHeight w:val="330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02C4" w:rsidRPr="000C7617" w:rsidRDefault="008202C4" w:rsidP="000F1FB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C7617">
              <w:rPr>
                <w:rFonts w:ascii="細明體" w:eastAsia="細明體" w:hAnsi="細明體" w:hint="eastAsia"/>
                <w:sz w:val="20"/>
                <w:szCs w:val="20"/>
              </w:rPr>
              <w:t>IS_MI_DOC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02C4" w:rsidRPr="000C7617" w:rsidRDefault="008202C4" w:rsidP="000F1FB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C7617">
              <w:rPr>
                <w:rFonts w:ascii="細明體" w:eastAsia="細明體" w:hAnsi="細明體" w:hint="eastAsia"/>
                <w:sz w:val="20"/>
                <w:szCs w:val="20"/>
              </w:rPr>
              <w:t>是否為電子化文件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202C4" w:rsidRPr="000C7617" w:rsidRDefault="008202C4" w:rsidP="000F1FB7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/>
                <w:color w:val="000000"/>
                <w:sz w:val="20"/>
                <w:szCs w:val="20"/>
              </w:rPr>
              <w:t>“</w:t>
            </w: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Y</w:t>
            </w:r>
            <w:r>
              <w:rPr>
                <w:rFonts w:ascii="細明體" w:eastAsia="細明體" w:hAnsi="細明體"/>
                <w:color w:val="000000"/>
                <w:sz w:val="20"/>
                <w:szCs w:val="20"/>
              </w:rPr>
              <w:t>”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202C4" w:rsidRPr="000C7617" w:rsidRDefault="008202C4" w:rsidP="000F1FB7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</w:p>
        </w:tc>
      </w:tr>
    </w:tbl>
    <w:p w:rsidR="008202C4" w:rsidRDefault="008202C4" w:rsidP="00E5719E">
      <w:pPr>
        <w:numPr>
          <w:ilvl w:val="4"/>
          <w:numId w:val="32"/>
        </w:numPr>
        <w:jc w:val="both"/>
        <w:rPr>
          <w:rFonts w:ascii="細明體" w:eastAsia="細明體" w:hAnsi="細明體"/>
          <w:sz w:val="20"/>
          <w:szCs w:val="20"/>
        </w:rPr>
      </w:pPr>
    </w:p>
    <w:p w:rsidR="00F31341" w:rsidRPr="00F31341" w:rsidRDefault="00F31341" w:rsidP="00F31341">
      <w:pPr>
        <w:numPr>
          <w:ilvl w:val="2"/>
          <w:numId w:val="32"/>
        </w:numPr>
        <w:jc w:val="both"/>
        <w:rPr>
          <w:rFonts w:ascii="細明體" w:eastAsia="細明體" w:hAnsi="細明體"/>
          <w:b/>
          <w:sz w:val="20"/>
          <w:szCs w:val="20"/>
        </w:rPr>
      </w:pPr>
      <w:r w:rsidRPr="00F31341">
        <w:rPr>
          <w:rFonts w:ascii="細明體" w:eastAsia="細明體" w:hAnsi="細明體" w:hint="eastAsia"/>
          <w:b/>
          <w:sz w:val="20"/>
          <w:szCs w:val="20"/>
        </w:rPr>
        <w:t>診斷書報表(AA_I4Z101)：</w:t>
      </w:r>
    </w:p>
    <w:p w:rsidR="00F31341" w:rsidRDefault="00F31341" w:rsidP="00F31341">
      <w:pPr>
        <w:numPr>
          <w:ilvl w:val="3"/>
          <w:numId w:val="32"/>
        </w:numPr>
        <w:jc w:val="both"/>
        <w:rPr>
          <w:rFonts w:ascii="細明體" w:eastAsia="細明體" w:hAnsi="細明體"/>
          <w:sz w:val="20"/>
          <w:szCs w:val="20"/>
        </w:rPr>
      </w:pPr>
      <w:r w:rsidRPr="00F31341">
        <w:rPr>
          <w:rFonts w:ascii="細明體" w:eastAsia="細明體" w:hAnsi="細明體" w:hint="eastAsia"/>
          <w:sz w:val="20"/>
          <w:szCs w:val="20"/>
        </w:rPr>
        <w:t xml:space="preserve">讀取DTALV003，REPORT_ID = </w:t>
      </w:r>
      <w:r w:rsidRPr="00F31341">
        <w:rPr>
          <w:rFonts w:ascii="細明體" w:eastAsia="細明體" w:hAnsi="細明體"/>
          <w:sz w:val="20"/>
          <w:szCs w:val="20"/>
        </w:rPr>
        <w:t>‘</w:t>
      </w:r>
      <w:r w:rsidRPr="00F31341">
        <w:rPr>
          <w:rFonts w:ascii="細明體" w:eastAsia="細明體" w:hAnsi="細明體" w:hint="eastAsia"/>
          <w:sz w:val="20"/>
          <w:szCs w:val="20"/>
        </w:rPr>
        <w:t>AA_</w:t>
      </w:r>
      <w:r w:rsidR="00113047" w:rsidRPr="00CB6DEC">
        <w:rPr>
          <w:rFonts w:ascii="細明體" w:eastAsia="細明體" w:hAnsi="細明體" w:hint="eastAsia"/>
          <w:sz w:val="20"/>
          <w:szCs w:val="20"/>
        </w:rPr>
        <w:t>I4Z101</w:t>
      </w:r>
      <w:r w:rsidRPr="00F31341">
        <w:rPr>
          <w:rFonts w:ascii="細明體" w:eastAsia="細明體" w:hAnsi="細明體"/>
          <w:sz w:val="20"/>
          <w:szCs w:val="20"/>
        </w:rPr>
        <w:t>’</w:t>
      </w:r>
      <w:r w:rsidRPr="00F31341">
        <w:rPr>
          <w:rFonts w:ascii="細明體" w:eastAsia="細明體" w:hAnsi="細明體" w:hint="eastAsia"/>
          <w:sz w:val="20"/>
          <w:szCs w:val="20"/>
        </w:rPr>
        <w:t>，產生序號=</w:t>
      </w:r>
      <w:r w:rsidRPr="00F31341">
        <w:rPr>
          <w:rFonts w:ascii="細明體" w:eastAsia="細明體" w:hAnsi="細明體"/>
          <w:sz w:val="20"/>
          <w:szCs w:val="20"/>
        </w:rPr>
        <w:t>1，</w:t>
      </w:r>
      <w:r w:rsidRPr="00F31341">
        <w:rPr>
          <w:rFonts w:ascii="細明體" w:eastAsia="細明體" w:hAnsi="細明體" w:hint="eastAsia"/>
          <w:sz w:val="20"/>
          <w:szCs w:val="20"/>
        </w:rPr>
        <w:t>取得$FORMCODE</w:t>
      </w:r>
    </w:p>
    <w:p w:rsidR="00BC4EDC" w:rsidRPr="00BC4EDC" w:rsidRDefault="00BC4EDC" w:rsidP="00BC4EDC">
      <w:pPr>
        <w:numPr>
          <w:ilvl w:val="4"/>
          <w:numId w:val="32"/>
        </w:numPr>
        <w:jc w:val="both"/>
        <w:rPr>
          <w:rFonts w:ascii="細明體" w:eastAsia="細明體" w:hAnsi="細明體"/>
          <w:sz w:val="20"/>
          <w:szCs w:val="20"/>
        </w:rPr>
      </w:pPr>
      <w:r w:rsidRPr="00BC4EDC">
        <w:rPr>
          <w:rFonts w:ascii="細明體" w:eastAsia="細明體" w:hAnsi="細明體" w:hint="eastAsia"/>
          <w:sz w:val="20"/>
          <w:szCs w:val="20"/>
        </w:rPr>
        <w:t>若有錯誤：</w:t>
      </w:r>
    </w:p>
    <w:p w:rsidR="00BC4EDC" w:rsidRPr="00F31341" w:rsidRDefault="00BC4EDC" w:rsidP="00BC4EDC">
      <w:pPr>
        <w:numPr>
          <w:ilvl w:val="5"/>
          <w:numId w:val="32"/>
        </w:numPr>
        <w:jc w:val="both"/>
        <w:rPr>
          <w:rFonts w:ascii="細明體" w:eastAsia="細明體" w:hAnsi="細明體"/>
          <w:sz w:val="20"/>
          <w:szCs w:val="20"/>
        </w:rPr>
      </w:pPr>
      <w:r w:rsidRPr="00BC4EDC">
        <w:rPr>
          <w:rFonts w:ascii="細明體" w:eastAsia="細明體" w:hAnsi="細明體" w:hint="eastAsia"/>
          <w:sz w:val="20"/>
          <w:szCs w:val="20"/>
        </w:rPr>
        <w:t>丟出E</w:t>
      </w:r>
      <w:r w:rsidRPr="00BC4EDC">
        <w:rPr>
          <w:rFonts w:ascii="細明體" w:eastAsia="細明體" w:hAnsi="細明體"/>
          <w:sz w:val="20"/>
          <w:szCs w:val="20"/>
        </w:rPr>
        <w:t>xception：”</w:t>
      </w:r>
      <w:r w:rsidRPr="00BC4EDC">
        <w:rPr>
          <w:rFonts w:ascii="細明體" w:eastAsia="細明體" w:hAnsi="細明體" w:hint="eastAsia"/>
          <w:sz w:val="20"/>
          <w:szCs w:val="20"/>
        </w:rPr>
        <w:t>讀取DTALV003發生錯誤：</w:t>
      </w:r>
      <w:r w:rsidRPr="00BC4EDC">
        <w:rPr>
          <w:rFonts w:ascii="細明體" w:eastAsia="細明體" w:hAnsi="細明體"/>
          <w:sz w:val="20"/>
          <w:szCs w:val="20"/>
        </w:rPr>
        <w:t>” + Exception</w:t>
      </w:r>
    </w:p>
    <w:p w:rsidR="00F31341" w:rsidRDefault="00F31341" w:rsidP="00F31341">
      <w:pPr>
        <w:numPr>
          <w:ilvl w:val="3"/>
          <w:numId w:val="32"/>
        </w:numPr>
        <w:jc w:val="both"/>
        <w:rPr>
          <w:rFonts w:ascii="細明體" w:eastAsia="細明體" w:hAnsi="細明體"/>
          <w:sz w:val="20"/>
          <w:szCs w:val="20"/>
        </w:rPr>
      </w:pPr>
      <w:r w:rsidRPr="00F31341">
        <w:rPr>
          <w:rFonts w:ascii="細明體" w:eastAsia="細明體" w:hAnsi="細明體" w:hint="eastAsia"/>
          <w:sz w:val="20"/>
          <w:szCs w:val="20"/>
        </w:rPr>
        <w:t>讀取DBAV.DTAV0003，系統別(BUSINESSNO)</w:t>
      </w:r>
      <w:r w:rsidRPr="00F31341">
        <w:rPr>
          <w:rFonts w:ascii="細明體" w:eastAsia="細明體" w:hAnsi="細明體"/>
          <w:sz w:val="20"/>
          <w:szCs w:val="20"/>
        </w:rPr>
        <w:t xml:space="preserve"> </w:t>
      </w:r>
      <w:r w:rsidRPr="00F31341">
        <w:rPr>
          <w:rFonts w:ascii="細明體" w:eastAsia="細明體" w:hAnsi="細明體" w:hint="eastAsia"/>
          <w:sz w:val="20"/>
          <w:szCs w:val="20"/>
        </w:rPr>
        <w:t xml:space="preserve">= </w:t>
      </w:r>
      <w:r w:rsidRPr="00F31341">
        <w:rPr>
          <w:rFonts w:ascii="細明體" w:eastAsia="細明體" w:hAnsi="細明體"/>
          <w:sz w:val="20"/>
          <w:szCs w:val="20"/>
        </w:rPr>
        <w:t>‘</w:t>
      </w:r>
      <w:r w:rsidRPr="00F31341">
        <w:rPr>
          <w:rFonts w:ascii="細明體" w:eastAsia="細明體" w:hAnsi="細明體" w:hint="eastAsia"/>
          <w:sz w:val="20"/>
          <w:szCs w:val="20"/>
        </w:rPr>
        <w:t>AA</w:t>
      </w:r>
      <w:r w:rsidRPr="00F31341">
        <w:rPr>
          <w:rFonts w:ascii="細明體" w:eastAsia="細明體" w:hAnsi="細明體"/>
          <w:sz w:val="20"/>
          <w:szCs w:val="20"/>
        </w:rPr>
        <w:t>’</w:t>
      </w:r>
      <w:r w:rsidRPr="00F31341">
        <w:rPr>
          <w:rFonts w:ascii="細明體" w:eastAsia="細明體" w:hAnsi="細明體" w:hint="eastAsia"/>
          <w:sz w:val="20"/>
          <w:szCs w:val="20"/>
        </w:rPr>
        <w:t>，FORMCODE = $FORMCODE取前6碼，取得$文件名稱(DOCNAME)</w:t>
      </w:r>
    </w:p>
    <w:p w:rsidR="003633B5" w:rsidRPr="003633B5" w:rsidRDefault="003633B5" w:rsidP="003633B5">
      <w:pPr>
        <w:numPr>
          <w:ilvl w:val="4"/>
          <w:numId w:val="32"/>
        </w:numPr>
        <w:jc w:val="both"/>
        <w:rPr>
          <w:rFonts w:ascii="細明體" w:eastAsia="細明體" w:hAnsi="細明體"/>
          <w:sz w:val="20"/>
          <w:szCs w:val="20"/>
        </w:rPr>
      </w:pPr>
      <w:r w:rsidRPr="003633B5">
        <w:rPr>
          <w:rFonts w:ascii="細明體" w:eastAsia="細明體" w:hAnsi="細明體" w:hint="eastAsia"/>
          <w:sz w:val="20"/>
          <w:szCs w:val="20"/>
        </w:rPr>
        <w:t>若有錯誤：</w:t>
      </w:r>
    </w:p>
    <w:p w:rsidR="003633B5" w:rsidRPr="00F31341" w:rsidRDefault="003633B5" w:rsidP="003633B5">
      <w:pPr>
        <w:numPr>
          <w:ilvl w:val="5"/>
          <w:numId w:val="32"/>
        </w:numPr>
        <w:jc w:val="both"/>
        <w:rPr>
          <w:rFonts w:ascii="細明體" w:eastAsia="細明體" w:hAnsi="細明體"/>
          <w:sz w:val="20"/>
          <w:szCs w:val="20"/>
        </w:rPr>
      </w:pPr>
      <w:r w:rsidRPr="003633B5">
        <w:rPr>
          <w:rFonts w:ascii="細明體" w:eastAsia="細明體" w:hAnsi="細明體" w:hint="eastAsia"/>
          <w:sz w:val="20"/>
          <w:szCs w:val="20"/>
        </w:rPr>
        <w:t>丟出E</w:t>
      </w:r>
      <w:r w:rsidRPr="003633B5">
        <w:rPr>
          <w:rFonts w:ascii="細明體" w:eastAsia="細明體" w:hAnsi="細明體"/>
          <w:sz w:val="20"/>
          <w:szCs w:val="20"/>
        </w:rPr>
        <w:t>xception：”</w:t>
      </w:r>
      <w:r w:rsidRPr="003633B5">
        <w:rPr>
          <w:rFonts w:ascii="細明體" w:eastAsia="細明體" w:hAnsi="細明體" w:hint="eastAsia"/>
          <w:sz w:val="20"/>
          <w:szCs w:val="20"/>
        </w:rPr>
        <w:t>讀取DTAV0003發生錯誤：</w:t>
      </w:r>
      <w:r w:rsidRPr="003633B5">
        <w:rPr>
          <w:rFonts w:ascii="細明體" w:eastAsia="細明體" w:hAnsi="細明體"/>
          <w:sz w:val="20"/>
          <w:szCs w:val="20"/>
        </w:rPr>
        <w:t>” + Exception</w:t>
      </w:r>
    </w:p>
    <w:p w:rsidR="00F31341" w:rsidRDefault="00F31341" w:rsidP="00F31341">
      <w:pPr>
        <w:numPr>
          <w:ilvl w:val="3"/>
          <w:numId w:val="32"/>
        </w:numPr>
        <w:jc w:val="both"/>
        <w:rPr>
          <w:rFonts w:ascii="細明體" w:eastAsia="細明體" w:hAnsi="細明體"/>
          <w:sz w:val="20"/>
          <w:szCs w:val="20"/>
        </w:rPr>
      </w:pPr>
      <w:r w:rsidRPr="00F31341">
        <w:rPr>
          <w:rFonts w:ascii="細明體" w:eastAsia="細明體" w:hAnsi="細明體" w:hint="eastAsia"/>
          <w:sz w:val="20"/>
          <w:szCs w:val="20"/>
        </w:rPr>
        <w:t xml:space="preserve">檔名： </w:t>
      </w:r>
      <w:r w:rsidRPr="00F31341">
        <w:rPr>
          <w:rFonts w:ascii="細明體" w:eastAsia="細明體" w:hAnsi="細明體"/>
          <w:sz w:val="20"/>
          <w:szCs w:val="20"/>
        </w:rPr>
        <w:t>“</w:t>
      </w:r>
      <w:r w:rsidRPr="00CD3F84">
        <w:rPr>
          <w:rFonts w:ascii="細明體" w:eastAsia="細明體" w:hAnsi="細明體" w:hint="eastAsia"/>
          <w:sz w:val="20"/>
          <w:szCs w:val="20"/>
        </w:rPr>
        <w:t>00</w:t>
      </w:r>
      <w:r w:rsidR="00AB64AF">
        <w:rPr>
          <w:rFonts w:ascii="細明體" w:eastAsia="細明體" w:hAnsi="細明體" w:hint="eastAsia"/>
          <w:sz w:val="20"/>
          <w:szCs w:val="20"/>
        </w:rPr>
        <w:t>4</w:t>
      </w:r>
      <w:r w:rsidRPr="00CD3F84">
        <w:rPr>
          <w:rFonts w:ascii="細明體" w:eastAsia="細明體" w:hAnsi="細明體"/>
          <w:sz w:val="20"/>
          <w:szCs w:val="20"/>
        </w:rPr>
        <w:t xml:space="preserve">”+ </w:t>
      </w:r>
      <w:r w:rsidRPr="00CD3F84">
        <w:rPr>
          <w:rFonts w:ascii="細明體" w:eastAsia="細明體" w:hAnsi="細明體" w:hint="eastAsia"/>
          <w:sz w:val="20"/>
          <w:szCs w:val="20"/>
        </w:rPr>
        <w:t xml:space="preserve">$文件名稱 + </w:t>
      </w:r>
      <w:r w:rsidRPr="00CD3F84">
        <w:rPr>
          <w:rFonts w:ascii="細明體" w:eastAsia="細明體" w:hAnsi="細明體"/>
          <w:sz w:val="20"/>
          <w:szCs w:val="20"/>
        </w:rPr>
        <w:t>“</w:t>
      </w:r>
      <w:r w:rsidRPr="00CD3F84">
        <w:rPr>
          <w:rFonts w:ascii="細明體" w:eastAsia="細明體" w:hAnsi="細明體" w:hint="eastAsia"/>
          <w:sz w:val="20"/>
          <w:szCs w:val="20"/>
        </w:rPr>
        <w:t>!@!</w:t>
      </w:r>
      <w:r w:rsidRPr="00CD3F84">
        <w:rPr>
          <w:rFonts w:ascii="細明體" w:eastAsia="細明體" w:hAnsi="細明體"/>
          <w:sz w:val="20"/>
          <w:szCs w:val="20"/>
        </w:rPr>
        <w:t>”</w:t>
      </w:r>
      <w:r w:rsidRPr="00CD3F84">
        <w:rPr>
          <w:rFonts w:ascii="細明體" w:eastAsia="細明體" w:hAnsi="細明體" w:hint="eastAsia"/>
          <w:sz w:val="20"/>
          <w:szCs w:val="20"/>
        </w:rPr>
        <w:t xml:space="preserve"> + $FORMCODE + </w:t>
      </w:r>
      <w:r w:rsidRPr="00CD3F84">
        <w:rPr>
          <w:rFonts w:ascii="細明體" w:eastAsia="細明體" w:hAnsi="細明體"/>
          <w:sz w:val="20"/>
          <w:szCs w:val="20"/>
        </w:rPr>
        <w:t>“</w:t>
      </w:r>
      <w:r w:rsidRPr="00CD3F84">
        <w:rPr>
          <w:rFonts w:ascii="細明體" w:eastAsia="細明體" w:hAnsi="細明體" w:hint="eastAsia"/>
          <w:sz w:val="20"/>
          <w:szCs w:val="20"/>
        </w:rPr>
        <w:t>.tif</w:t>
      </w:r>
      <w:r w:rsidRPr="00F31341">
        <w:rPr>
          <w:rFonts w:ascii="細明體" w:eastAsia="細明體" w:hAnsi="細明體"/>
          <w:sz w:val="20"/>
          <w:szCs w:val="20"/>
        </w:rPr>
        <w:t>”</w:t>
      </w:r>
    </w:p>
    <w:p w:rsidR="00832686" w:rsidRPr="000C3B54" w:rsidRDefault="00832686" w:rsidP="00832686">
      <w:pPr>
        <w:numPr>
          <w:ilvl w:val="4"/>
          <w:numId w:val="32"/>
        </w:numPr>
        <w:jc w:val="both"/>
        <w:rPr>
          <w:rFonts w:ascii="細明體" w:eastAsia="細明體" w:hAnsi="細明體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寫入DTAAA004：</w:t>
      </w:r>
    </w:p>
    <w:tbl>
      <w:tblPr>
        <w:tblW w:w="7512" w:type="dxa"/>
        <w:tblInd w:w="2809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559"/>
        <w:gridCol w:w="1843"/>
        <w:gridCol w:w="2268"/>
        <w:gridCol w:w="1842"/>
      </w:tblGrid>
      <w:tr w:rsidR="00832686" w:rsidRPr="000C7617" w:rsidTr="00027024">
        <w:trPr>
          <w:trHeight w:val="330"/>
        </w:trPr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32686" w:rsidRPr="000C7617" w:rsidRDefault="00832686" w:rsidP="000F1FB7">
            <w:pPr>
              <w:jc w:val="center"/>
              <w:rPr>
                <w:rFonts w:ascii="細明體" w:eastAsia="細明體" w:hAnsi="細明體" w:hint="eastAsia"/>
                <w:b/>
                <w:color w:val="000000"/>
                <w:sz w:val="20"/>
                <w:szCs w:val="20"/>
              </w:rPr>
            </w:pPr>
            <w:r w:rsidRPr="000C7617">
              <w:rPr>
                <w:rFonts w:ascii="細明體" w:eastAsia="細明體" w:hAnsi="細明體" w:hint="eastAsia"/>
                <w:b/>
                <w:color w:val="000000"/>
                <w:sz w:val="20"/>
                <w:szCs w:val="20"/>
              </w:rPr>
              <w:t>DTAA004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832686" w:rsidRPr="000C7617" w:rsidRDefault="00832686" w:rsidP="000F1FB7">
            <w:pPr>
              <w:jc w:val="center"/>
              <w:rPr>
                <w:rFonts w:ascii="細明體" w:eastAsia="細明體" w:hAnsi="細明體" w:hint="eastAsia"/>
                <w:b/>
                <w:color w:val="000000"/>
                <w:sz w:val="20"/>
                <w:szCs w:val="20"/>
              </w:rPr>
            </w:pPr>
            <w:r w:rsidRPr="000C7617">
              <w:rPr>
                <w:rFonts w:ascii="細明體" w:eastAsia="細明體" w:hAnsi="細明體" w:hint="eastAsia"/>
                <w:b/>
                <w:color w:val="000000"/>
                <w:sz w:val="20"/>
                <w:szCs w:val="20"/>
              </w:rPr>
              <w:t>欄位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832686" w:rsidRPr="000C7617" w:rsidRDefault="00832686" w:rsidP="000F1FB7">
            <w:pPr>
              <w:jc w:val="center"/>
              <w:rPr>
                <w:rFonts w:ascii="細明體" w:eastAsia="細明體" w:hAnsi="細明體" w:hint="eastAsia"/>
                <w:b/>
                <w:color w:val="000000"/>
                <w:sz w:val="20"/>
                <w:szCs w:val="20"/>
              </w:rPr>
            </w:pPr>
            <w:r w:rsidRPr="000C7617">
              <w:rPr>
                <w:rFonts w:ascii="細明體" w:eastAsia="細明體" w:hAnsi="細明體" w:hint="eastAsia"/>
                <w:b/>
                <w:color w:val="000000"/>
                <w:sz w:val="20"/>
                <w:szCs w:val="20"/>
              </w:rPr>
              <w:t>備註</w:t>
            </w:r>
          </w:p>
        </w:tc>
      </w:tr>
      <w:tr w:rsidR="00832686" w:rsidRPr="000C7617" w:rsidTr="00027024">
        <w:trPr>
          <w:trHeight w:val="330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2686" w:rsidRPr="000C7617" w:rsidRDefault="00832686" w:rsidP="000F1FB7">
            <w:pPr>
              <w:widowControl/>
              <w:rPr>
                <w:rFonts w:ascii="細明體" w:eastAsia="細明體" w:hAnsi="細明體"/>
                <w:kern w:val="0"/>
                <w:sz w:val="20"/>
                <w:szCs w:val="20"/>
              </w:rPr>
            </w:pPr>
            <w:r w:rsidRPr="000C7617">
              <w:rPr>
                <w:rFonts w:ascii="細明體" w:eastAsia="細明體" w:hAnsi="細明體" w:hint="eastAsia"/>
                <w:sz w:val="20"/>
                <w:szCs w:val="20"/>
              </w:rPr>
              <w:t>APLY_NO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2686" w:rsidRPr="000C7617" w:rsidRDefault="00832686" w:rsidP="000F1FB7">
            <w:pPr>
              <w:widowControl/>
              <w:rPr>
                <w:rFonts w:ascii="細明體" w:eastAsia="細明體" w:hAnsi="細明體"/>
                <w:kern w:val="0"/>
                <w:sz w:val="20"/>
                <w:szCs w:val="20"/>
              </w:rPr>
            </w:pPr>
            <w:r w:rsidRPr="000C7617">
              <w:rPr>
                <w:rFonts w:ascii="細明體" w:eastAsia="細明體" w:hAnsi="細明體" w:hint="eastAsia"/>
                <w:sz w:val="20"/>
                <w:szCs w:val="20"/>
              </w:rPr>
              <w:t>受理編號 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32686" w:rsidRPr="000C7617" w:rsidRDefault="00832686" w:rsidP="000F1FB7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$DT</w:t>
            </w:r>
            <w:r w:rsidR="007211E7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AAI401</w:t>
            </w: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.受理編號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32686" w:rsidRPr="000C7617" w:rsidRDefault="00832686" w:rsidP="000F1FB7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</w:p>
        </w:tc>
      </w:tr>
      <w:tr w:rsidR="00832686" w:rsidRPr="000C7617" w:rsidTr="00027024">
        <w:trPr>
          <w:trHeight w:val="697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2686" w:rsidRPr="000C7617" w:rsidRDefault="00832686" w:rsidP="000F1FB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C7617">
              <w:rPr>
                <w:rFonts w:ascii="細明體" w:eastAsia="細明體" w:hAnsi="細明體" w:hint="eastAsia"/>
                <w:sz w:val="20"/>
                <w:szCs w:val="20"/>
              </w:rPr>
              <w:t>DOC_CODE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2686" w:rsidRPr="000C7617" w:rsidRDefault="00832686" w:rsidP="000F1FB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C7617">
              <w:rPr>
                <w:rFonts w:ascii="細明體" w:eastAsia="細明體" w:hAnsi="細明體" w:hint="eastAsia"/>
                <w:sz w:val="20"/>
                <w:szCs w:val="20"/>
              </w:rPr>
              <w:t>文件代碼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32686" w:rsidRPr="000C7617" w:rsidRDefault="00832686" w:rsidP="00832686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  <w:r w:rsidRPr="003F36B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$FORMCODE取前6碼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32686" w:rsidRPr="000C7617" w:rsidRDefault="00832686" w:rsidP="000F1FB7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</w:p>
        </w:tc>
      </w:tr>
      <w:tr w:rsidR="00832686" w:rsidRPr="000C7617" w:rsidTr="00027024">
        <w:trPr>
          <w:trHeight w:val="330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2686" w:rsidRPr="000C7617" w:rsidRDefault="00832686" w:rsidP="000F1FB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C7617">
              <w:rPr>
                <w:rFonts w:ascii="細明體" w:eastAsia="細明體" w:hAnsi="細明體" w:hint="eastAsia"/>
                <w:sz w:val="20"/>
                <w:szCs w:val="20"/>
              </w:rPr>
              <w:t>APLY_DOC_TYPE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2686" w:rsidRPr="000C7617" w:rsidRDefault="00832686" w:rsidP="000F1FB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C7617">
              <w:rPr>
                <w:rFonts w:ascii="細明體" w:eastAsia="細明體" w:hAnsi="細明體" w:hint="eastAsia"/>
                <w:sz w:val="20"/>
                <w:szCs w:val="20"/>
              </w:rPr>
              <w:t>受理文件分類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32686" w:rsidRPr="000C7617" w:rsidRDefault="00832686" w:rsidP="000F1FB7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/>
                <w:color w:val="000000"/>
                <w:sz w:val="20"/>
                <w:szCs w:val="20"/>
              </w:rPr>
              <w:t>“</w:t>
            </w: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1</w:t>
            </w:r>
            <w:r>
              <w:rPr>
                <w:rFonts w:ascii="細明體" w:eastAsia="細明體" w:hAnsi="細明體"/>
                <w:color w:val="000000"/>
                <w:sz w:val="20"/>
                <w:szCs w:val="20"/>
              </w:rPr>
              <w:t>”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32686" w:rsidRPr="000C7617" w:rsidRDefault="00832686" w:rsidP="000F1FB7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</w:p>
        </w:tc>
      </w:tr>
      <w:tr w:rsidR="00832686" w:rsidRPr="000C7617" w:rsidTr="00027024">
        <w:trPr>
          <w:trHeight w:val="330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2686" w:rsidRPr="000C7617" w:rsidRDefault="00832686" w:rsidP="000F1FB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C7617">
              <w:rPr>
                <w:rFonts w:ascii="細明體" w:eastAsia="細明體" w:hAnsi="細明體" w:hint="eastAsia"/>
                <w:sz w:val="20"/>
                <w:szCs w:val="20"/>
              </w:rPr>
              <w:t>PAGE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2686" w:rsidRPr="000C7617" w:rsidRDefault="00832686" w:rsidP="000F1FB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C7617">
              <w:rPr>
                <w:rFonts w:ascii="細明體" w:eastAsia="細明體" w:hAnsi="細明體" w:hint="eastAsia"/>
                <w:sz w:val="20"/>
                <w:szCs w:val="20"/>
              </w:rPr>
              <w:t>張數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32686" w:rsidRPr="000C7617" w:rsidRDefault="00832686" w:rsidP="000F1FB7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/>
                <w:color w:val="000000"/>
                <w:sz w:val="20"/>
                <w:szCs w:val="20"/>
              </w:rPr>
              <w:t>“</w:t>
            </w: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1</w:t>
            </w:r>
            <w:r>
              <w:rPr>
                <w:rFonts w:ascii="細明體" w:eastAsia="細明體" w:hAnsi="細明體"/>
                <w:color w:val="000000"/>
                <w:sz w:val="20"/>
                <w:szCs w:val="20"/>
              </w:rPr>
              <w:t>”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32686" w:rsidRPr="000C7617" w:rsidRDefault="00832686" w:rsidP="000F1FB7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</w:p>
        </w:tc>
      </w:tr>
      <w:tr w:rsidR="00832686" w:rsidRPr="000C7617" w:rsidTr="00027024">
        <w:trPr>
          <w:trHeight w:val="330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2686" w:rsidRPr="000C7617" w:rsidRDefault="00832686" w:rsidP="000F1FB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C7617">
              <w:rPr>
                <w:rFonts w:ascii="細明體" w:eastAsia="細明體" w:hAnsi="細明體" w:hint="eastAsia"/>
                <w:sz w:val="20"/>
                <w:szCs w:val="20"/>
              </w:rPr>
              <w:t>IS_MI_DOC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2686" w:rsidRPr="000C7617" w:rsidRDefault="00832686" w:rsidP="000F1FB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C7617">
              <w:rPr>
                <w:rFonts w:ascii="細明體" w:eastAsia="細明體" w:hAnsi="細明體" w:hint="eastAsia"/>
                <w:sz w:val="20"/>
                <w:szCs w:val="20"/>
              </w:rPr>
              <w:t>是否為電子化文件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32686" w:rsidRPr="000C7617" w:rsidRDefault="00832686" w:rsidP="000F1FB7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/>
                <w:color w:val="000000"/>
                <w:sz w:val="20"/>
                <w:szCs w:val="20"/>
              </w:rPr>
              <w:t>“</w:t>
            </w: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Y</w:t>
            </w:r>
            <w:r>
              <w:rPr>
                <w:rFonts w:ascii="細明體" w:eastAsia="細明體" w:hAnsi="細明體"/>
                <w:color w:val="000000"/>
                <w:sz w:val="20"/>
                <w:szCs w:val="20"/>
              </w:rPr>
              <w:t>”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32686" w:rsidRPr="000C7617" w:rsidRDefault="00832686" w:rsidP="000F1FB7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</w:p>
        </w:tc>
      </w:tr>
    </w:tbl>
    <w:p w:rsidR="00832686" w:rsidRDefault="00832686" w:rsidP="00F31341">
      <w:pPr>
        <w:numPr>
          <w:ilvl w:val="3"/>
          <w:numId w:val="32"/>
        </w:numPr>
        <w:jc w:val="both"/>
        <w:rPr>
          <w:rFonts w:ascii="細明體" w:eastAsia="細明體" w:hAnsi="細明體"/>
          <w:sz w:val="20"/>
          <w:szCs w:val="20"/>
        </w:rPr>
      </w:pPr>
    </w:p>
    <w:p w:rsidR="00156957" w:rsidRPr="008D69AE" w:rsidRDefault="00156957" w:rsidP="00156957">
      <w:pPr>
        <w:numPr>
          <w:ilvl w:val="2"/>
          <w:numId w:val="32"/>
        </w:numPr>
        <w:jc w:val="both"/>
        <w:rPr>
          <w:rFonts w:ascii="細明體" w:eastAsia="細明體" w:hAnsi="細明體"/>
          <w:b/>
          <w:sz w:val="20"/>
          <w:szCs w:val="20"/>
        </w:rPr>
      </w:pPr>
      <w:r w:rsidRPr="008D69AE">
        <w:rPr>
          <w:rFonts w:ascii="細明體" w:eastAsia="細明體" w:hAnsi="細明體" w:hint="eastAsia"/>
          <w:b/>
          <w:sz w:val="20"/>
          <w:szCs w:val="20"/>
        </w:rPr>
        <w:t>住院收據報表(AA_I4Z102)：</w:t>
      </w:r>
    </w:p>
    <w:p w:rsidR="00156957" w:rsidRDefault="00156957" w:rsidP="00156957">
      <w:pPr>
        <w:numPr>
          <w:ilvl w:val="3"/>
          <w:numId w:val="32"/>
        </w:numPr>
        <w:jc w:val="both"/>
        <w:rPr>
          <w:rFonts w:ascii="細明體" w:eastAsia="細明體" w:hAnsi="細明體"/>
          <w:sz w:val="20"/>
          <w:szCs w:val="20"/>
        </w:rPr>
      </w:pPr>
      <w:r w:rsidRPr="00156957">
        <w:rPr>
          <w:rFonts w:ascii="細明體" w:eastAsia="細明體" w:hAnsi="細明體" w:hint="eastAsia"/>
          <w:sz w:val="20"/>
          <w:szCs w:val="20"/>
        </w:rPr>
        <w:t xml:space="preserve">讀取DTALV003，REPORT_ID = </w:t>
      </w:r>
      <w:r w:rsidRPr="00156957">
        <w:rPr>
          <w:rFonts w:ascii="細明體" w:eastAsia="細明體" w:hAnsi="細明體"/>
          <w:sz w:val="20"/>
          <w:szCs w:val="20"/>
        </w:rPr>
        <w:t>‘</w:t>
      </w:r>
      <w:r w:rsidRPr="00156957">
        <w:rPr>
          <w:rFonts w:ascii="細明體" w:eastAsia="細明體" w:hAnsi="細明體" w:hint="eastAsia"/>
          <w:sz w:val="20"/>
          <w:szCs w:val="20"/>
        </w:rPr>
        <w:t>AA_I4Z10</w:t>
      </w:r>
      <w:r w:rsidR="00645D4B">
        <w:rPr>
          <w:rFonts w:ascii="細明體" w:eastAsia="細明體" w:hAnsi="細明體" w:hint="eastAsia"/>
          <w:sz w:val="20"/>
          <w:szCs w:val="20"/>
        </w:rPr>
        <w:t>2</w:t>
      </w:r>
      <w:r w:rsidRPr="00156957">
        <w:rPr>
          <w:rFonts w:ascii="細明體" w:eastAsia="細明體" w:hAnsi="細明體"/>
          <w:sz w:val="20"/>
          <w:szCs w:val="20"/>
        </w:rPr>
        <w:t>’</w:t>
      </w:r>
      <w:r w:rsidRPr="00156957">
        <w:rPr>
          <w:rFonts w:ascii="細明體" w:eastAsia="細明體" w:hAnsi="細明體" w:hint="eastAsia"/>
          <w:sz w:val="20"/>
          <w:szCs w:val="20"/>
        </w:rPr>
        <w:t>，產生序號=</w:t>
      </w:r>
      <w:r w:rsidRPr="00156957">
        <w:rPr>
          <w:rFonts w:ascii="細明體" w:eastAsia="細明體" w:hAnsi="細明體"/>
          <w:sz w:val="20"/>
          <w:szCs w:val="20"/>
        </w:rPr>
        <w:t>1，</w:t>
      </w:r>
      <w:r w:rsidRPr="00156957">
        <w:rPr>
          <w:rFonts w:ascii="細明體" w:eastAsia="細明體" w:hAnsi="細明體" w:hint="eastAsia"/>
          <w:sz w:val="20"/>
          <w:szCs w:val="20"/>
        </w:rPr>
        <w:t>取得$FORMCODE</w:t>
      </w:r>
    </w:p>
    <w:p w:rsidR="000F6E37" w:rsidRPr="000F6E37" w:rsidRDefault="000F6E37" w:rsidP="000F6E37">
      <w:pPr>
        <w:numPr>
          <w:ilvl w:val="4"/>
          <w:numId w:val="32"/>
        </w:numPr>
        <w:jc w:val="both"/>
        <w:rPr>
          <w:rFonts w:ascii="細明體" w:eastAsia="細明體" w:hAnsi="細明體"/>
          <w:sz w:val="20"/>
          <w:szCs w:val="20"/>
        </w:rPr>
      </w:pPr>
      <w:r w:rsidRPr="000F6E37">
        <w:rPr>
          <w:rFonts w:ascii="細明體" w:eastAsia="細明體" w:hAnsi="細明體" w:hint="eastAsia"/>
          <w:sz w:val="20"/>
          <w:szCs w:val="20"/>
        </w:rPr>
        <w:t>若有錯誤：</w:t>
      </w:r>
    </w:p>
    <w:p w:rsidR="000F6E37" w:rsidRPr="00156957" w:rsidRDefault="000F6E37" w:rsidP="000F6E37">
      <w:pPr>
        <w:numPr>
          <w:ilvl w:val="5"/>
          <w:numId w:val="32"/>
        </w:numPr>
        <w:jc w:val="both"/>
        <w:rPr>
          <w:rFonts w:ascii="細明體" w:eastAsia="細明體" w:hAnsi="細明體"/>
          <w:sz w:val="20"/>
          <w:szCs w:val="20"/>
        </w:rPr>
      </w:pPr>
      <w:r w:rsidRPr="000F6E37">
        <w:rPr>
          <w:rFonts w:ascii="細明體" w:eastAsia="細明體" w:hAnsi="細明體" w:hint="eastAsia"/>
          <w:sz w:val="20"/>
          <w:szCs w:val="20"/>
        </w:rPr>
        <w:t>丟出E</w:t>
      </w:r>
      <w:r w:rsidRPr="000F6E37">
        <w:rPr>
          <w:rFonts w:ascii="細明體" w:eastAsia="細明體" w:hAnsi="細明體"/>
          <w:sz w:val="20"/>
          <w:szCs w:val="20"/>
        </w:rPr>
        <w:t>xception：”</w:t>
      </w:r>
      <w:r w:rsidRPr="000F6E37">
        <w:rPr>
          <w:rFonts w:ascii="細明體" w:eastAsia="細明體" w:hAnsi="細明體" w:hint="eastAsia"/>
          <w:sz w:val="20"/>
          <w:szCs w:val="20"/>
        </w:rPr>
        <w:t>讀取DTALV003發生錯誤：</w:t>
      </w:r>
      <w:r w:rsidRPr="000F6E37">
        <w:rPr>
          <w:rFonts w:ascii="細明體" w:eastAsia="細明體" w:hAnsi="細明體"/>
          <w:sz w:val="20"/>
          <w:szCs w:val="20"/>
        </w:rPr>
        <w:t>” + Exception</w:t>
      </w:r>
    </w:p>
    <w:p w:rsidR="00156957" w:rsidRDefault="00156957" w:rsidP="00156957">
      <w:pPr>
        <w:numPr>
          <w:ilvl w:val="3"/>
          <w:numId w:val="32"/>
        </w:numPr>
        <w:jc w:val="both"/>
        <w:rPr>
          <w:rFonts w:ascii="細明體" w:eastAsia="細明體" w:hAnsi="細明體"/>
          <w:sz w:val="20"/>
          <w:szCs w:val="20"/>
        </w:rPr>
      </w:pPr>
      <w:r w:rsidRPr="00156957">
        <w:rPr>
          <w:rFonts w:ascii="細明體" w:eastAsia="細明體" w:hAnsi="細明體" w:hint="eastAsia"/>
          <w:sz w:val="20"/>
          <w:szCs w:val="20"/>
        </w:rPr>
        <w:t>讀取DBAV.DTAV0003，系統別(BUSINESSNO)</w:t>
      </w:r>
      <w:r w:rsidRPr="00156957">
        <w:rPr>
          <w:rFonts w:ascii="細明體" w:eastAsia="細明體" w:hAnsi="細明體"/>
          <w:sz w:val="20"/>
          <w:szCs w:val="20"/>
        </w:rPr>
        <w:t xml:space="preserve"> </w:t>
      </w:r>
      <w:r w:rsidRPr="00156957">
        <w:rPr>
          <w:rFonts w:ascii="細明體" w:eastAsia="細明體" w:hAnsi="細明體" w:hint="eastAsia"/>
          <w:sz w:val="20"/>
          <w:szCs w:val="20"/>
        </w:rPr>
        <w:t xml:space="preserve">= </w:t>
      </w:r>
      <w:r w:rsidRPr="00156957">
        <w:rPr>
          <w:rFonts w:ascii="細明體" w:eastAsia="細明體" w:hAnsi="細明體"/>
          <w:sz w:val="20"/>
          <w:szCs w:val="20"/>
        </w:rPr>
        <w:t>‘</w:t>
      </w:r>
      <w:r w:rsidRPr="00156957">
        <w:rPr>
          <w:rFonts w:ascii="細明體" w:eastAsia="細明體" w:hAnsi="細明體" w:hint="eastAsia"/>
          <w:sz w:val="20"/>
          <w:szCs w:val="20"/>
        </w:rPr>
        <w:t>AA</w:t>
      </w:r>
      <w:r w:rsidRPr="00156957">
        <w:rPr>
          <w:rFonts w:ascii="細明體" w:eastAsia="細明體" w:hAnsi="細明體"/>
          <w:sz w:val="20"/>
          <w:szCs w:val="20"/>
        </w:rPr>
        <w:t>’</w:t>
      </w:r>
      <w:r w:rsidRPr="00156957">
        <w:rPr>
          <w:rFonts w:ascii="細明體" w:eastAsia="細明體" w:hAnsi="細明體" w:hint="eastAsia"/>
          <w:sz w:val="20"/>
          <w:szCs w:val="20"/>
        </w:rPr>
        <w:t>，FORMCODE = $FORMCODE取前6碼，取得$文件名稱(DOCNAME)</w:t>
      </w:r>
    </w:p>
    <w:p w:rsidR="002D40EF" w:rsidRPr="002D40EF" w:rsidRDefault="002D40EF" w:rsidP="002D40EF">
      <w:pPr>
        <w:numPr>
          <w:ilvl w:val="4"/>
          <w:numId w:val="32"/>
        </w:numPr>
        <w:jc w:val="both"/>
        <w:rPr>
          <w:rFonts w:ascii="細明體" w:eastAsia="細明體" w:hAnsi="細明體"/>
          <w:sz w:val="20"/>
          <w:szCs w:val="20"/>
        </w:rPr>
      </w:pPr>
      <w:r w:rsidRPr="002D40EF">
        <w:rPr>
          <w:rFonts w:ascii="細明體" w:eastAsia="細明體" w:hAnsi="細明體" w:hint="eastAsia"/>
          <w:sz w:val="20"/>
          <w:szCs w:val="20"/>
        </w:rPr>
        <w:t>若有錯誤：</w:t>
      </w:r>
    </w:p>
    <w:p w:rsidR="002D40EF" w:rsidRPr="00156957" w:rsidRDefault="002D40EF" w:rsidP="002D40EF">
      <w:pPr>
        <w:numPr>
          <w:ilvl w:val="5"/>
          <w:numId w:val="32"/>
        </w:numPr>
        <w:jc w:val="both"/>
        <w:rPr>
          <w:rFonts w:ascii="細明體" w:eastAsia="細明體" w:hAnsi="細明體"/>
          <w:sz w:val="20"/>
          <w:szCs w:val="20"/>
        </w:rPr>
      </w:pPr>
      <w:r w:rsidRPr="002D40EF">
        <w:rPr>
          <w:rFonts w:ascii="細明體" w:eastAsia="細明體" w:hAnsi="細明體" w:hint="eastAsia"/>
          <w:sz w:val="20"/>
          <w:szCs w:val="20"/>
        </w:rPr>
        <w:t>丟出E</w:t>
      </w:r>
      <w:r w:rsidRPr="002D40EF">
        <w:rPr>
          <w:rFonts w:ascii="細明體" w:eastAsia="細明體" w:hAnsi="細明體"/>
          <w:sz w:val="20"/>
          <w:szCs w:val="20"/>
        </w:rPr>
        <w:t>xception：”</w:t>
      </w:r>
      <w:r w:rsidRPr="002D40EF">
        <w:rPr>
          <w:rFonts w:ascii="細明體" w:eastAsia="細明體" w:hAnsi="細明體" w:hint="eastAsia"/>
          <w:sz w:val="20"/>
          <w:szCs w:val="20"/>
        </w:rPr>
        <w:t>讀取DTAV0003發生錯誤：</w:t>
      </w:r>
      <w:r w:rsidRPr="002D40EF">
        <w:rPr>
          <w:rFonts w:ascii="細明體" w:eastAsia="細明體" w:hAnsi="細明體"/>
          <w:sz w:val="20"/>
          <w:szCs w:val="20"/>
        </w:rPr>
        <w:t>” + Exception</w:t>
      </w:r>
    </w:p>
    <w:p w:rsidR="00156957" w:rsidRDefault="00156957" w:rsidP="00156957">
      <w:pPr>
        <w:numPr>
          <w:ilvl w:val="3"/>
          <w:numId w:val="32"/>
        </w:numPr>
        <w:jc w:val="both"/>
        <w:rPr>
          <w:rFonts w:ascii="細明體" w:eastAsia="細明體" w:hAnsi="細明體"/>
          <w:sz w:val="20"/>
          <w:szCs w:val="20"/>
        </w:rPr>
      </w:pPr>
      <w:r w:rsidRPr="00156957">
        <w:rPr>
          <w:rFonts w:ascii="細明體" w:eastAsia="細明體" w:hAnsi="細明體" w:hint="eastAsia"/>
          <w:sz w:val="20"/>
          <w:szCs w:val="20"/>
        </w:rPr>
        <w:t xml:space="preserve">檔名： </w:t>
      </w:r>
      <w:r w:rsidRPr="00156957">
        <w:rPr>
          <w:rFonts w:ascii="細明體" w:eastAsia="細明體" w:hAnsi="細明體"/>
          <w:sz w:val="20"/>
          <w:szCs w:val="20"/>
        </w:rPr>
        <w:t>“</w:t>
      </w:r>
      <w:r w:rsidRPr="00156957">
        <w:rPr>
          <w:rFonts w:ascii="細明體" w:eastAsia="細明體" w:hAnsi="細明體" w:hint="eastAsia"/>
          <w:sz w:val="20"/>
          <w:szCs w:val="20"/>
        </w:rPr>
        <w:t>00</w:t>
      </w:r>
      <w:r w:rsidR="00AB64AF">
        <w:rPr>
          <w:rFonts w:ascii="細明體" w:eastAsia="細明體" w:hAnsi="細明體" w:hint="eastAsia"/>
          <w:sz w:val="20"/>
          <w:szCs w:val="20"/>
        </w:rPr>
        <w:t>5</w:t>
      </w:r>
      <w:r w:rsidRPr="00156957">
        <w:rPr>
          <w:rFonts w:ascii="細明體" w:eastAsia="細明體" w:hAnsi="細明體"/>
          <w:sz w:val="20"/>
          <w:szCs w:val="20"/>
        </w:rPr>
        <w:t xml:space="preserve">”+ </w:t>
      </w:r>
      <w:r w:rsidRPr="00156957">
        <w:rPr>
          <w:rFonts w:ascii="細明體" w:eastAsia="細明體" w:hAnsi="細明體" w:hint="eastAsia"/>
          <w:sz w:val="20"/>
          <w:szCs w:val="20"/>
        </w:rPr>
        <w:t xml:space="preserve">$文件名稱 + </w:t>
      </w:r>
      <w:r w:rsidRPr="00156957">
        <w:rPr>
          <w:rFonts w:ascii="細明體" w:eastAsia="細明體" w:hAnsi="細明體"/>
          <w:sz w:val="20"/>
          <w:szCs w:val="20"/>
        </w:rPr>
        <w:t>“</w:t>
      </w:r>
      <w:r w:rsidRPr="00156957">
        <w:rPr>
          <w:rFonts w:ascii="細明體" w:eastAsia="細明體" w:hAnsi="細明體" w:hint="eastAsia"/>
          <w:sz w:val="20"/>
          <w:szCs w:val="20"/>
        </w:rPr>
        <w:t>!@!</w:t>
      </w:r>
      <w:r w:rsidRPr="00156957">
        <w:rPr>
          <w:rFonts w:ascii="細明體" w:eastAsia="細明體" w:hAnsi="細明體"/>
          <w:sz w:val="20"/>
          <w:szCs w:val="20"/>
        </w:rPr>
        <w:t>”</w:t>
      </w:r>
      <w:r w:rsidRPr="00156957">
        <w:rPr>
          <w:rFonts w:ascii="細明體" w:eastAsia="細明體" w:hAnsi="細明體" w:hint="eastAsia"/>
          <w:sz w:val="20"/>
          <w:szCs w:val="20"/>
        </w:rPr>
        <w:t xml:space="preserve"> + $FORMCODE + </w:t>
      </w:r>
      <w:r w:rsidRPr="00156957">
        <w:rPr>
          <w:rFonts w:ascii="細明體" w:eastAsia="細明體" w:hAnsi="細明體"/>
          <w:sz w:val="20"/>
          <w:szCs w:val="20"/>
        </w:rPr>
        <w:t>“</w:t>
      </w:r>
      <w:r w:rsidRPr="00156957">
        <w:rPr>
          <w:rFonts w:ascii="細明體" w:eastAsia="細明體" w:hAnsi="細明體" w:hint="eastAsia"/>
          <w:sz w:val="20"/>
          <w:szCs w:val="20"/>
        </w:rPr>
        <w:t>.tif</w:t>
      </w:r>
      <w:r w:rsidRPr="00156957">
        <w:rPr>
          <w:rFonts w:ascii="細明體" w:eastAsia="細明體" w:hAnsi="細明體"/>
          <w:sz w:val="20"/>
          <w:szCs w:val="20"/>
        </w:rPr>
        <w:t>”</w:t>
      </w:r>
    </w:p>
    <w:p w:rsidR="009D433B" w:rsidRPr="000C3B54" w:rsidRDefault="009D433B" w:rsidP="009D433B">
      <w:pPr>
        <w:numPr>
          <w:ilvl w:val="4"/>
          <w:numId w:val="32"/>
        </w:numPr>
        <w:jc w:val="both"/>
        <w:rPr>
          <w:rFonts w:ascii="細明體" w:eastAsia="細明體" w:hAnsi="細明體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寫入DTAAA004：</w:t>
      </w:r>
    </w:p>
    <w:tbl>
      <w:tblPr>
        <w:tblW w:w="7512" w:type="dxa"/>
        <w:tblInd w:w="2809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559"/>
        <w:gridCol w:w="1843"/>
        <w:gridCol w:w="2268"/>
        <w:gridCol w:w="1842"/>
      </w:tblGrid>
      <w:tr w:rsidR="009D433B" w:rsidRPr="000C7617" w:rsidTr="00027024">
        <w:trPr>
          <w:trHeight w:val="330"/>
        </w:trPr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9D433B" w:rsidRPr="000C7617" w:rsidRDefault="009D433B" w:rsidP="000F1FB7">
            <w:pPr>
              <w:jc w:val="center"/>
              <w:rPr>
                <w:rFonts w:ascii="細明體" w:eastAsia="細明體" w:hAnsi="細明體" w:hint="eastAsia"/>
                <w:b/>
                <w:color w:val="000000"/>
                <w:sz w:val="20"/>
                <w:szCs w:val="20"/>
              </w:rPr>
            </w:pPr>
            <w:r w:rsidRPr="000C7617">
              <w:rPr>
                <w:rFonts w:ascii="細明體" w:eastAsia="細明體" w:hAnsi="細明體" w:hint="eastAsia"/>
                <w:b/>
                <w:color w:val="000000"/>
                <w:sz w:val="20"/>
                <w:szCs w:val="20"/>
              </w:rPr>
              <w:t>DTAA004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9D433B" w:rsidRPr="000C7617" w:rsidRDefault="009D433B" w:rsidP="000F1FB7">
            <w:pPr>
              <w:jc w:val="center"/>
              <w:rPr>
                <w:rFonts w:ascii="細明體" w:eastAsia="細明體" w:hAnsi="細明體" w:hint="eastAsia"/>
                <w:b/>
                <w:color w:val="000000"/>
                <w:sz w:val="20"/>
                <w:szCs w:val="20"/>
              </w:rPr>
            </w:pPr>
            <w:r w:rsidRPr="000C7617">
              <w:rPr>
                <w:rFonts w:ascii="細明體" w:eastAsia="細明體" w:hAnsi="細明體" w:hint="eastAsia"/>
                <w:b/>
                <w:color w:val="000000"/>
                <w:sz w:val="20"/>
                <w:szCs w:val="20"/>
              </w:rPr>
              <w:t>欄位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9D433B" w:rsidRPr="000C7617" w:rsidRDefault="009D433B" w:rsidP="000F1FB7">
            <w:pPr>
              <w:jc w:val="center"/>
              <w:rPr>
                <w:rFonts w:ascii="細明體" w:eastAsia="細明體" w:hAnsi="細明體" w:hint="eastAsia"/>
                <w:b/>
                <w:color w:val="000000"/>
                <w:sz w:val="20"/>
                <w:szCs w:val="20"/>
              </w:rPr>
            </w:pPr>
            <w:r w:rsidRPr="000C7617">
              <w:rPr>
                <w:rFonts w:ascii="細明體" w:eastAsia="細明體" w:hAnsi="細明體" w:hint="eastAsia"/>
                <w:b/>
                <w:color w:val="000000"/>
                <w:sz w:val="20"/>
                <w:szCs w:val="20"/>
              </w:rPr>
              <w:t>備註</w:t>
            </w:r>
          </w:p>
        </w:tc>
      </w:tr>
      <w:tr w:rsidR="009D433B" w:rsidRPr="000C7617" w:rsidTr="00027024">
        <w:trPr>
          <w:trHeight w:val="330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433B" w:rsidRPr="000C7617" w:rsidRDefault="009D433B" w:rsidP="000F1FB7">
            <w:pPr>
              <w:widowControl/>
              <w:rPr>
                <w:rFonts w:ascii="細明體" w:eastAsia="細明體" w:hAnsi="細明體"/>
                <w:kern w:val="0"/>
                <w:sz w:val="20"/>
                <w:szCs w:val="20"/>
              </w:rPr>
            </w:pPr>
            <w:r w:rsidRPr="000C7617">
              <w:rPr>
                <w:rFonts w:ascii="細明體" w:eastAsia="細明體" w:hAnsi="細明體" w:hint="eastAsia"/>
                <w:sz w:val="20"/>
                <w:szCs w:val="20"/>
              </w:rPr>
              <w:t>APLY_NO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433B" w:rsidRPr="000C7617" w:rsidRDefault="009D433B" w:rsidP="000F1FB7">
            <w:pPr>
              <w:widowControl/>
              <w:rPr>
                <w:rFonts w:ascii="細明體" w:eastAsia="細明體" w:hAnsi="細明體"/>
                <w:kern w:val="0"/>
                <w:sz w:val="20"/>
                <w:szCs w:val="20"/>
              </w:rPr>
            </w:pPr>
            <w:r w:rsidRPr="000C7617">
              <w:rPr>
                <w:rFonts w:ascii="細明體" w:eastAsia="細明體" w:hAnsi="細明體" w:hint="eastAsia"/>
                <w:sz w:val="20"/>
                <w:szCs w:val="20"/>
              </w:rPr>
              <w:t>受理編號 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D433B" w:rsidRPr="000C7617" w:rsidRDefault="009D433B" w:rsidP="000F1FB7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$DT</w:t>
            </w:r>
            <w:r w:rsidR="007211E7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AAI401</w:t>
            </w: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.受理編號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D433B" w:rsidRPr="000C7617" w:rsidRDefault="009D433B" w:rsidP="000F1FB7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</w:p>
        </w:tc>
      </w:tr>
      <w:tr w:rsidR="009D433B" w:rsidRPr="000C7617" w:rsidTr="00027024">
        <w:trPr>
          <w:trHeight w:val="697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433B" w:rsidRPr="000C7617" w:rsidRDefault="009D433B" w:rsidP="000F1FB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C7617">
              <w:rPr>
                <w:rFonts w:ascii="細明體" w:eastAsia="細明體" w:hAnsi="細明體" w:hint="eastAsia"/>
                <w:sz w:val="20"/>
                <w:szCs w:val="20"/>
              </w:rPr>
              <w:t>DOC_CODE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433B" w:rsidRPr="000C7617" w:rsidRDefault="009D433B" w:rsidP="000F1FB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C7617">
              <w:rPr>
                <w:rFonts w:ascii="細明體" w:eastAsia="細明體" w:hAnsi="細明體" w:hint="eastAsia"/>
                <w:sz w:val="20"/>
                <w:szCs w:val="20"/>
              </w:rPr>
              <w:t>文件代碼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D433B" w:rsidRPr="000C7617" w:rsidRDefault="009D433B" w:rsidP="000F1FB7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  <w:r w:rsidRPr="003F36B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$FORMCODE取前6碼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D433B" w:rsidRPr="000C7617" w:rsidRDefault="009D433B" w:rsidP="000F1FB7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</w:p>
        </w:tc>
      </w:tr>
      <w:tr w:rsidR="009D433B" w:rsidRPr="000C7617" w:rsidTr="00027024">
        <w:trPr>
          <w:trHeight w:val="330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433B" w:rsidRPr="000C7617" w:rsidRDefault="009D433B" w:rsidP="000F1FB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C7617">
              <w:rPr>
                <w:rFonts w:ascii="細明體" w:eastAsia="細明體" w:hAnsi="細明體" w:hint="eastAsia"/>
                <w:sz w:val="20"/>
                <w:szCs w:val="20"/>
              </w:rPr>
              <w:t>APLY_DOC_TYPE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433B" w:rsidRPr="000C7617" w:rsidRDefault="009D433B" w:rsidP="000F1FB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C7617">
              <w:rPr>
                <w:rFonts w:ascii="細明體" w:eastAsia="細明體" w:hAnsi="細明體" w:hint="eastAsia"/>
                <w:sz w:val="20"/>
                <w:szCs w:val="20"/>
              </w:rPr>
              <w:t>受理文件分類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D433B" w:rsidRPr="000C7617" w:rsidRDefault="009D433B" w:rsidP="000F1FB7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/>
                <w:color w:val="000000"/>
                <w:sz w:val="20"/>
                <w:szCs w:val="20"/>
              </w:rPr>
              <w:t>“</w:t>
            </w: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1</w:t>
            </w:r>
            <w:r>
              <w:rPr>
                <w:rFonts w:ascii="細明體" w:eastAsia="細明體" w:hAnsi="細明體"/>
                <w:color w:val="000000"/>
                <w:sz w:val="20"/>
                <w:szCs w:val="20"/>
              </w:rPr>
              <w:t>”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D433B" w:rsidRPr="000C7617" w:rsidRDefault="009D433B" w:rsidP="000F1FB7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</w:p>
        </w:tc>
      </w:tr>
      <w:tr w:rsidR="009D433B" w:rsidRPr="000C7617" w:rsidTr="00027024">
        <w:trPr>
          <w:trHeight w:val="330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433B" w:rsidRPr="000C7617" w:rsidRDefault="009D433B" w:rsidP="000F1FB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C7617">
              <w:rPr>
                <w:rFonts w:ascii="細明體" w:eastAsia="細明體" w:hAnsi="細明體" w:hint="eastAsia"/>
                <w:sz w:val="20"/>
                <w:szCs w:val="20"/>
              </w:rPr>
              <w:t>PAGE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433B" w:rsidRPr="000C7617" w:rsidRDefault="009D433B" w:rsidP="000F1FB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C7617">
              <w:rPr>
                <w:rFonts w:ascii="細明體" w:eastAsia="細明體" w:hAnsi="細明體" w:hint="eastAsia"/>
                <w:sz w:val="20"/>
                <w:szCs w:val="20"/>
              </w:rPr>
              <w:t>張數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D433B" w:rsidRPr="000C7617" w:rsidRDefault="009D433B" w:rsidP="000F1FB7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/>
                <w:color w:val="000000"/>
                <w:sz w:val="20"/>
                <w:szCs w:val="20"/>
              </w:rPr>
              <w:t>“</w:t>
            </w: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1</w:t>
            </w:r>
            <w:r>
              <w:rPr>
                <w:rFonts w:ascii="細明體" w:eastAsia="細明體" w:hAnsi="細明體"/>
                <w:color w:val="000000"/>
                <w:sz w:val="20"/>
                <w:szCs w:val="20"/>
              </w:rPr>
              <w:t>”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D433B" w:rsidRPr="000C7617" w:rsidRDefault="009D433B" w:rsidP="000F1FB7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</w:p>
        </w:tc>
      </w:tr>
      <w:tr w:rsidR="009D433B" w:rsidRPr="000C7617" w:rsidTr="00027024">
        <w:trPr>
          <w:trHeight w:val="330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433B" w:rsidRPr="000C7617" w:rsidRDefault="009D433B" w:rsidP="000F1FB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C7617">
              <w:rPr>
                <w:rFonts w:ascii="細明體" w:eastAsia="細明體" w:hAnsi="細明體" w:hint="eastAsia"/>
                <w:sz w:val="20"/>
                <w:szCs w:val="20"/>
              </w:rPr>
              <w:t>IS_MI_DOC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433B" w:rsidRPr="000C7617" w:rsidRDefault="009D433B" w:rsidP="000F1FB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C7617">
              <w:rPr>
                <w:rFonts w:ascii="細明體" w:eastAsia="細明體" w:hAnsi="細明體" w:hint="eastAsia"/>
                <w:sz w:val="20"/>
                <w:szCs w:val="20"/>
              </w:rPr>
              <w:t>是否為電子化文件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D433B" w:rsidRPr="000C7617" w:rsidRDefault="009D433B" w:rsidP="000F1FB7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/>
                <w:color w:val="000000"/>
                <w:sz w:val="20"/>
                <w:szCs w:val="20"/>
              </w:rPr>
              <w:t>“</w:t>
            </w: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Y</w:t>
            </w:r>
            <w:r>
              <w:rPr>
                <w:rFonts w:ascii="細明體" w:eastAsia="細明體" w:hAnsi="細明體"/>
                <w:color w:val="000000"/>
                <w:sz w:val="20"/>
                <w:szCs w:val="20"/>
              </w:rPr>
              <w:t>”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D433B" w:rsidRPr="000C7617" w:rsidRDefault="009D433B" w:rsidP="000F1FB7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</w:p>
        </w:tc>
      </w:tr>
    </w:tbl>
    <w:p w:rsidR="009D433B" w:rsidRDefault="009D433B" w:rsidP="00156957">
      <w:pPr>
        <w:numPr>
          <w:ilvl w:val="3"/>
          <w:numId w:val="32"/>
        </w:numPr>
        <w:jc w:val="both"/>
        <w:rPr>
          <w:rFonts w:ascii="細明體" w:eastAsia="細明體" w:hAnsi="細明體"/>
          <w:sz w:val="20"/>
          <w:szCs w:val="20"/>
        </w:rPr>
      </w:pPr>
    </w:p>
    <w:p w:rsidR="00E5605A" w:rsidRDefault="00DF5F37" w:rsidP="00E5605A">
      <w:pPr>
        <w:numPr>
          <w:ilvl w:val="1"/>
          <w:numId w:val="32"/>
        </w:numPr>
        <w:jc w:val="both"/>
        <w:rPr>
          <w:rFonts w:ascii="細明體" w:eastAsia="細明體" w:hAnsi="細明體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全部tiff檔皆處理完後，</w:t>
      </w:r>
      <w:r w:rsidR="00CA2664">
        <w:rPr>
          <w:rFonts w:ascii="細明體" w:eastAsia="細明體" w:hAnsi="細明體" w:hint="eastAsia"/>
          <w:sz w:val="20"/>
          <w:szCs w:val="20"/>
        </w:rPr>
        <w:t>需</w:t>
      </w:r>
      <w:r w:rsidR="00F04D54">
        <w:rPr>
          <w:rFonts w:ascii="細明體" w:eastAsia="細明體" w:hAnsi="細明體" w:hint="eastAsia"/>
          <w:sz w:val="20"/>
          <w:szCs w:val="20"/>
        </w:rPr>
        <w:t>產生</w:t>
      </w:r>
      <w:r w:rsidR="00CA2664">
        <w:rPr>
          <w:rFonts w:ascii="細明體" w:eastAsia="細明體" w:hAnsi="細明體" w:hint="eastAsia"/>
          <w:sz w:val="20"/>
          <w:szCs w:val="20"/>
        </w:rPr>
        <w:t>4個</w:t>
      </w:r>
      <w:r w:rsidR="00F04D54">
        <w:rPr>
          <w:rFonts w:ascii="細明體" w:eastAsia="細明體" w:hAnsi="細明體" w:hint="eastAsia"/>
          <w:sz w:val="20"/>
          <w:szCs w:val="20"/>
        </w:rPr>
        <w:t>文字檔：</w:t>
      </w:r>
    </w:p>
    <w:p w:rsidR="00B1474B" w:rsidRPr="0074344D" w:rsidRDefault="0074344D" w:rsidP="00B1474B">
      <w:pPr>
        <w:numPr>
          <w:ilvl w:val="2"/>
          <w:numId w:val="32"/>
        </w:numPr>
        <w:jc w:val="both"/>
        <w:rPr>
          <w:rFonts w:ascii="細明體" w:eastAsia="細明體" w:hAnsi="細明體"/>
          <w:sz w:val="20"/>
          <w:szCs w:val="20"/>
        </w:rPr>
      </w:pPr>
      <w:r w:rsidRPr="006A331C">
        <w:rPr>
          <w:rFonts w:ascii="細明體" w:eastAsia="細明體" w:hAnsi="細明體" w:hint="eastAsia"/>
          <w:sz w:val="20"/>
          <w:szCs w:val="20"/>
        </w:rPr>
        <w:t>Context.dat：</w:t>
      </w:r>
      <w:r w:rsidR="00B751F0">
        <w:rPr>
          <w:rFonts w:ascii="細明體" w:eastAsia="細明體" w:hAnsi="細明體" w:hint="eastAsia"/>
          <w:sz w:val="20"/>
          <w:szCs w:val="20"/>
        </w:rPr>
        <w:t>範例</w:t>
      </w:r>
      <w:r w:rsidR="00AE51AB">
        <w:rPr>
          <w:rFonts w:ascii="細明體" w:eastAsia="細明體" w:hAnsi="細明體" w:hint="eastAsia"/>
          <w:sz w:val="20"/>
          <w:szCs w:val="20"/>
        </w:rPr>
        <w:t>如</w:t>
      </w:r>
      <w:r w:rsidR="00684C34">
        <w:rPr>
          <w:rFonts w:ascii="細明體" w:eastAsia="細明體" w:hAnsi="細明體" w:hint="eastAsia"/>
          <w:sz w:val="20"/>
          <w:szCs w:val="20"/>
        </w:rPr>
        <w:t xml:space="preserve"> </w:t>
      </w:r>
      <w:r w:rsidR="00CD3E5F">
        <w:rPr>
          <w:rFonts w:ascii="細明體" w:eastAsia="細明體" w:hAnsi="細明體"/>
          <w:sz w:val="20"/>
          <w:szCs w:val="20"/>
        </w:rPr>
        <w:object w:dxaOrig="1531" w:dyaOrig="10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52.5pt" o:ole="">
            <v:imagedata r:id="rId9" o:title=""/>
          </v:shape>
          <o:OLEObject Type="Embed" ProgID="Package" ShapeID="_x0000_i1025" DrawAspect="Icon" ObjectID="_1657346115" r:id="rId10"/>
        </w:object>
      </w:r>
    </w:p>
    <w:p w:rsidR="0074344D" w:rsidRPr="00604470" w:rsidRDefault="002940F2" w:rsidP="00B1474B">
      <w:pPr>
        <w:numPr>
          <w:ilvl w:val="2"/>
          <w:numId w:val="32"/>
        </w:numPr>
        <w:jc w:val="both"/>
        <w:rPr>
          <w:rFonts w:ascii="細明體" w:eastAsia="細明體" w:hAnsi="細明體"/>
          <w:sz w:val="20"/>
          <w:szCs w:val="20"/>
        </w:rPr>
      </w:pPr>
      <w:r w:rsidRPr="006A331C">
        <w:rPr>
          <w:rFonts w:ascii="細明體" w:eastAsia="細明體" w:hAnsi="細明體" w:hint="eastAsia"/>
          <w:sz w:val="20"/>
          <w:szCs w:val="20"/>
        </w:rPr>
        <w:t>UserClassify.dat：</w:t>
      </w:r>
      <w:r w:rsidR="00B751F0">
        <w:rPr>
          <w:rFonts w:ascii="細明體" w:eastAsia="細明體" w:hAnsi="細明體" w:hint="eastAsia"/>
          <w:sz w:val="20"/>
          <w:szCs w:val="20"/>
        </w:rPr>
        <w:t>範例</w:t>
      </w:r>
      <w:r w:rsidR="00CD3E5F">
        <w:rPr>
          <w:rFonts w:ascii="細明體" w:eastAsia="細明體" w:hAnsi="細明體" w:hint="eastAsia"/>
          <w:sz w:val="20"/>
          <w:szCs w:val="20"/>
        </w:rPr>
        <w:t>如</w:t>
      </w:r>
      <w:r w:rsidR="00684C34">
        <w:rPr>
          <w:rFonts w:ascii="細明體" w:eastAsia="細明體" w:hAnsi="細明體" w:hint="eastAsia"/>
          <w:sz w:val="20"/>
          <w:szCs w:val="20"/>
        </w:rPr>
        <w:t xml:space="preserve"> </w:t>
      </w:r>
      <w:r w:rsidR="00CD3E5F">
        <w:rPr>
          <w:rFonts w:ascii="細明體" w:eastAsia="細明體" w:hAnsi="細明體"/>
          <w:sz w:val="20"/>
          <w:szCs w:val="20"/>
        </w:rPr>
        <w:object w:dxaOrig="1531" w:dyaOrig="1050">
          <v:shape id="_x0000_i1026" type="#_x0000_t75" style="width:76.5pt;height:52.5pt" o:ole="">
            <v:imagedata r:id="rId11" o:title=""/>
          </v:shape>
          <o:OLEObject Type="Embed" ProgID="Package" ShapeID="_x0000_i1026" DrawAspect="Icon" ObjectID="_1657346116" r:id="rId12"/>
        </w:object>
      </w:r>
    </w:p>
    <w:p w:rsidR="00E30E8B" w:rsidRPr="00E30E8B" w:rsidRDefault="00E30E8B" w:rsidP="00B1474B">
      <w:pPr>
        <w:numPr>
          <w:ilvl w:val="2"/>
          <w:numId w:val="32"/>
        </w:numPr>
        <w:jc w:val="both"/>
        <w:rPr>
          <w:rFonts w:ascii="細明體" w:eastAsia="細明體" w:hAnsi="細明體"/>
          <w:sz w:val="20"/>
          <w:szCs w:val="20"/>
        </w:rPr>
      </w:pPr>
      <w:r w:rsidRPr="006A331C">
        <w:rPr>
          <w:rFonts w:ascii="細明體" w:eastAsia="細明體" w:hAnsi="細明體" w:hint="eastAsia"/>
          <w:sz w:val="20"/>
          <w:szCs w:val="20"/>
        </w:rPr>
        <w:t>AllFormCode.dat：</w:t>
      </w:r>
      <w:r w:rsidR="00B751F0">
        <w:rPr>
          <w:rFonts w:ascii="細明體" w:eastAsia="細明體" w:hAnsi="細明體" w:hint="eastAsia"/>
          <w:sz w:val="20"/>
          <w:szCs w:val="20"/>
        </w:rPr>
        <w:t>範例</w:t>
      </w:r>
      <w:r w:rsidR="00684C34">
        <w:rPr>
          <w:rFonts w:ascii="細明體" w:eastAsia="細明體" w:hAnsi="細明體" w:hint="eastAsia"/>
          <w:sz w:val="20"/>
          <w:szCs w:val="20"/>
        </w:rPr>
        <w:t xml:space="preserve">如 </w:t>
      </w:r>
      <w:r w:rsidR="00684C34">
        <w:rPr>
          <w:rFonts w:ascii="細明體" w:eastAsia="細明體" w:hAnsi="細明體"/>
          <w:sz w:val="20"/>
          <w:szCs w:val="20"/>
        </w:rPr>
        <w:object w:dxaOrig="1531" w:dyaOrig="1050">
          <v:shape id="_x0000_i1027" type="#_x0000_t75" style="width:76.5pt;height:52.5pt" o:ole="">
            <v:imagedata r:id="rId13" o:title=""/>
          </v:shape>
          <o:OLEObject Type="Embed" ProgID="Package" ShapeID="_x0000_i1027" DrawAspect="Icon" ObjectID="_1657346117" r:id="rId14"/>
        </w:object>
      </w:r>
    </w:p>
    <w:p w:rsidR="00604470" w:rsidRPr="00593ED0" w:rsidRDefault="00E30E8B" w:rsidP="00B1474B">
      <w:pPr>
        <w:numPr>
          <w:ilvl w:val="2"/>
          <w:numId w:val="32"/>
        </w:numPr>
        <w:jc w:val="both"/>
        <w:rPr>
          <w:rFonts w:ascii="細明體" w:eastAsia="細明體" w:hAnsi="細明體"/>
          <w:sz w:val="20"/>
          <w:szCs w:val="20"/>
        </w:rPr>
      </w:pPr>
      <w:r w:rsidRPr="006A331C">
        <w:rPr>
          <w:rFonts w:ascii="細明體" w:eastAsia="細明體" w:hAnsi="細明體" w:hint="eastAsia"/>
          <w:sz w:val="20"/>
          <w:szCs w:val="20"/>
        </w:rPr>
        <w:t>thisScanList.txt</w:t>
      </w:r>
      <w:r w:rsidR="006A331C" w:rsidRPr="006A331C">
        <w:rPr>
          <w:rFonts w:ascii="細明體" w:eastAsia="細明體" w:hAnsi="細明體" w:hint="eastAsia"/>
          <w:sz w:val="20"/>
          <w:szCs w:val="20"/>
        </w:rPr>
        <w:t>：</w:t>
      </w:r>
      <w:r w:rsidR="00B751F0">
        <w:rPr>
          <w:rFonts w:ascii="細明體" w:eastAsia="細明體" w:hAnsi="細明體" w:hint="eastAsia"/>
          <w:sz w:val="20"/>
          <w:szCs w:val="20"/>
        </w:rPr>
        <w:t>範例</w:t>
      </w:r>
      <w:r w:rsidR="00684C34">
        <w:rPr>
          <w:rFonts w:ascii="細明體" w:eastAsia="細明體" w:hAnsi="細明體" w:hint="eastAsia"/>
          <w:sz w:val="20"/>
          <w:szCs w:val="20"/>
        </w:rPr>
        <w:t xml:space="preserve">如 </w:t>
      </w:r>
      <w:r w:rsidR="00684C34">
        <w:rPr>
          <w:rFonts w:ascii="細明體" w:eastAsia="細明體" w:hAnsi="細明體"/>
          <w:sz w:val="20"/>
          <w:szCs w:val="20"/>
        </w:rPr>
        <w:object w:dxaOrig="1531" w:dyaOrig="1050">
          <v:shape id="_x0000_i1028" type="#_x0000_t75" style="width:76.5pt;height:52.5pt" o:ole="">
            <v:imagedata r:id="rId15" o:title=""/>
          </v:shape>
          <o:OLEObject Type="Embed" ProgID="Package" ShapeID="_x0000_i1028" DrawAspect="Icon" ObjectID="_1657346118" r:id="rId16"/>
        </w:object>
      </w:r>
    </w:p>
    <w:p w:rsidR="002E5A3B" w:rsidRPr="002E5A3B" w:rsidRDefault="002E5A3B" w:rsidP="002E5A3B">
      <w:pPr>
        <w:numPr>
          <w:ilvl w:val="1"/>
          <w:numId w:val="32"/>
        </w:numPr>
        <w:jc w:val="both"/>
        <w:rPr>
          <w:rFonts w:ascii="細明體" w:eastAsia="細明體" w:hAnsi="細明體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將tiff及上面4檔案，寫入</w:t>
      </w:r>
      <w:r w:rsidR="00B3145B">
        <w:rPr>
          <w:rFonts w:ascii="細明體" w:eastAsia="細明體" w:hAnsi="細明體" w:hint="eastAsia"/>
          <w:sz w:val="20"/>
          <w:szCs w:val="20"/>
        </w:rPr>
        <w:t>F</w:t>
      </w:r>
      <w:r w:rsidR="00E52632">
        <w:rPr>
          <w:rFonts w:ascii="細明體" w:eastAsia="細明體" w:hAnsi="細明體" w:hint="eastAsia"/>
          <w:sz w:val="20"/>
          <w:szCs w:val="20"/>
        </w:rPr>
        <w:t xml:space="preserve">ileNet </w:t>
      </w:r>
      <w:r>
        <w:rPr>
          <w:rFonts w:ascii="細明體" w:eastAsia="細明體" w:hAnsi="細明體" w:hint="eastAsia"/>
          <w:sz w:val="20"/>
          <w:szCs w:val="20"/>
        </w:rPr>
        <w:t>CE</w:t>
      </w:r>
      <w:r w:rsidR="00ED75DD">
        <w:rPr>
          <w:rFonts w:ascii="細明體" w:eastAsia="細明體" w:hAnsi="細明體" w:hint="eastAsia"/>
          <w:sz w:val="20"/>
          <w:szCs w:val="20"/>
        </w:rPr>
        <w:t>，文件名稱</w:t>
      </w:r>
      <w:r w:rsidR="00C9612C">
        <w:rPr>
          <w:rFonts w:ascii="細明體" w:eastAsia="細明體" w:hAnsi="細明體" w:hint="eastAsia"/>
          <w:sz w:val="20"/>
          <w:szCs w:val="20"/>
        </w:rPr>
        <w:t>：</w:t>
      </w:r>
      <w:r w:rsidR="00DB3542">
        <w:rPr>
          <w:rFonts w:ascii="細明體" w:eastAsia="細明體" w:hAnsi="細明體" w:hint="eastAsia"/>
          <w:sz w:val="20"/>
          <w:szCs w:val="20"/>
        </w:rPr>
        <w:t>$</w:t>
      </w:r>
      <w:r w:rsidR="00DB3542" w:rsidRPr="00DB3542">
        <w:rPr>
          <w:rFonts w:ascii="細明體" w:eastAsia="細明體" w:hAnsi="細明體" w:hint="eastAsia"/>
          <w:sz w:val="20"/>
          <w:szCs w:val="20"/>
        </w:rPr>
        <w:t>DTAAI</w:t>
      </w:r>
      <w:r w:rsidR="00DB3542" w:rsidRPr="00DB3542">
        <w:rPr>
          <w:rFonts w:ascii="細明體" w:eastAsia="細明體" w:hAnsi="細明體"/>
          <w:sz w:val="20"/>
          <w:szCs w:val="20"/>
        </w:rPr>
        <w:t>4</w:t>
      </w:r>
      <w:r w:rsidR="00DB3542" w:rsidRPr="00DB3542">
        <w:rPr>
          <w:rFonts w:ascii="細明體" w:eastAsia="細明體" w:hAnsi="細明體" w:hint="eastAsia"/>
          <w:sz w:val="20"/>
          <w:szCs w:val="20"/>
        </w:rPr>
        <w:t>01</w:t>
      </w:r>
      <w:r w:rsidR="00DB3542">
        <w:rPr>
          <w:rFonts w:ascii="細明體" w:eastAsia="細明體" w:hAnsi="細明體" w:hint="eastAsia"/>
          <w:sz w:val="20"/>
          <w:szCs w:val="20"/>
        </w:rPr>
        <w:t>.APLY_NO(受理編號)，系統別：AA</w:t>
      </w:r>
    </w:p>
    <w:p w:rsidR="000D7244" w:rsidRDefault="00EB3E44" w:rsidP="000D7244">
      <w:pPr>
        <w:numPr>
          <w:ilvl w:val="1"/>
          <w:numId w:val="32"/>
        </w:numPr>
        <w:jc w:val="both"/>
        <w:rPr>
          <w:rFonts w:ascii="細明體" w:eastAsia="細明體" w:hAnsi="細明體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以上動作皆成功，</w:t>
      </w:r>
      <w:r w:rsidR="000D7244">
        <w:rPr>
          <w:rFonts w:ascii="細明體" w:eastAsia="細明體" w:hAnsi="細明體" w:hint="eastAsia"/>
          <w:sz w:val="20"/>
          <w:szCs w:val="20"/>
        </w:rPr>
        <w:t>更新</w:t>
      </w:r>
      <w:r w:rsidR="00321FFE">
        <w:rPr>
          <w:rFonts w:ascii="細明體" w:eastAsia="細明體" w:hAnsi="細明體" w:hint="eastAsia"/>
          <w:sz w:val="20"/>
          <w:szCs w:val="20"/>
        </w:rPr>
        <w:t>折抵醫療費用受理檔：</w:t>
      </w:r>
    </w:p>
    <w:p w:rsidR="00BB5058" w:rsidRDefault="002F41D5" w:rsidP="00C524D8">
      <w:pPr>
        <w:numPr>
          <w:ilvl w:val="2"/>
          <w:numId w:val="32"/>
        </w:numPr>
        <w:jc w:val="both"/>
        <w:rPr>
          <w:rFonts w:ascii="細明體" w:eastAsia="細明體" w:hAnsi="細明體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SQL：</w:t>
      </w:r>
      <w:r w:rsidR="000E3FE4" w:rsidRPr="005C6F84">
        <w:rPr>
          <w:rFonts w:ascii="細明體" w:eastAsia="細明體" w:hAnsi="細明體" w:hint="eastAsia"/>
          <w:b/>
          <w:sz w:val="20"/>
          <w:szCs w:val="20"/>
        </w:rPr>
        <w:t>更新DT</w:t>
      </w:r>
      <w:r w:rsidR="007211E7">
        <w:rPr>
          <w:rFonts w:ascii="細明體" w:eastAsia="細明體" w:hAnsi="細明體" w:hint="eastAsia"/>
          <w:b/>
          <w:sz w:val="20"/>
          <w:szCs w:val="20"/>
        </w:rPr>
        <w:t>AAI401</w:t>
      </w:r>
      <w:r w:rsidR="0070658E">
        <w:rPr>
          <w:rFonts w:ascii="細明體" w:eastAsia="細明體" w:hAnsi="細明體" w:hint="eastAsia"/>
          <w:sz w:val="20"/>
          <w:szCs w:val="20"/>
        </w:rPr>
        <w:t>，折抵編號需等於$DTAA</w:t>
      </w:r>
      <w:r w:rsidR="006212C3">
        <w:rPr>
          <w:rFonts w:ascii="細明體" w:eastAsia="細明體" w:hAnsi="細明體" w:hint="eastAsia"/>
          <w:sz w:val="20"/>
          <w:szCs w:val="20"/>
        </w:rPr>
        <w:t>I</w:t>
      </w:r>
      <w:r w:rsidR="0070658E">
        <w:rPr>
          <w:rFonts w:ascii="細明體" w:eastAsia="細明體" w:hAnsi="細明體" w:hint="eastAsia"/>
          <w:sz w:val="20"/>
          <w:szCs w:val="20"/>
        </w:rPr>
        <w:t>401.折抵編號，</w:t>
      </w:r>
    </w:p>
    <w:p w:rsidR="00BB5058" w:rsidRDefault="0070658E" w:rsidP="00BB5058">
      <w:pPr>
        <w:numPr>
          <w:ilvl w:val="3"/>
          <w:numId w:val="32"/>
        </w:numPr>
        <w:jc w:val="both"/>
        <w:rPr>
          <w:rFonts w:ascii="細明體" w:eastAsia="細明體" w:hAnsi="細明體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SET</w:t>
      </w:r>
      <w:r w:rsidR="00E9350C">
        <w:rPr>
          <w:rFonts w:ascii="細明體" w:eastAsia="細明體" w:hAnsi="細明體" w:hint="eastAsia"/>
          <w:sz w:val="20"/>
          <w:szCs w:val="20"/>
        </w:rPr>
        <w:t xml:space="preserve"> </w:t>
      </w:r>
      <w:r w:rsidR="00152A76">
        <w:rPr>
          <w:rFonts w:ascii="細明體" w:eastAsia="細明體" w:hAnsi="細明體" w:hint="eastAsia"/>
          <w:sz w:val="20"/>
          <w:szCs w:val="20"/>
        </w:rPr>
        <w:t xml:space="preserve">是否完成更新影像(IS_CE) = </w:t>
      </w:r>
      <w:r w:rsidR="00152A76">
        <w:rPr>
          <w:rFonts w:ascii="細明體" w:eastAsia="細明體" w:hAnsi="細明體"/>
          <w:sz w:val="20"/>
          <w:szCs w:val="20"/>
        </w:rPr>
        <w:t>‘</w:t>
      </w:r>
      <w:r w:rsidR="00152A76">
        <w:rPr>
          <w:rFonts w:ascii="細明體" w:eastAsia="細明體" w:hAnsi="細明體" w:hint="eastAsia"/>
          <w:sz w:val="20"/>
          <w:szCs w:val="20"/>
        </w:rPr>
        <w:t>Y</w:t>
      </w:r>
      <w:r w:rsidR="00152A76">
        <w:rPr>
          <w:rFonts w:ascii="細明體" w:eastAsia="細明體" w:hAnsi="細明體"/>
          <w:sz w:val="20"/>
          <w:szCs w:val="20"/>
        </w:rPr>
        <w:t>’</w:t>
      </w:r>
      <w:r w:rsidR="00191F50">
        <w:rPr>
          <w:rFonts w:ascii="細明體" w:eastAsia="細明體" w:hAnsi="細明體" w:hint="eastAsia"/>
          <w:sz w:val="20"/>
          <w:szCs w:val="20"/>
        </w:rPr>
        <w:t xml:space="preserve">， </w:t>
      </w:r>
    </w:p>
    <w:p w:rsidR="00BB5058" w:rsidRPr="00BB5058" w:rsidRDefault="00191F50" w:rsidP="00BB5058">
      <w:pPr>
        <w:numPr>
          <w:ilvl w:val="3"/>
          <w:numId w:val="32"/>
        </w:numPr>
        <w:jc w:val="both"/>
        <w:rPr>
          <w:rFonts w:ascii="細明體" w:eastAsia="細明體" w:hAnsi="細明體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SET</w:t>
      </w:r>
      <w:r w:rsidRPr="00CA548A">
        <w:rPr>
          <w:rFonts w:ascii="細明體" w:eastAsia="細明體" w:hAnsi="細明體" w:hint="eastAsia"/>
          <w:sz w:val="20"/>
        </w:rPr>
        <w:t>更新影像</w:t>
      </w:r>
      <w:r>
        <w:rPr>
          <w:rFonts w:ascii="細明體" w:eastAsia="細明體" w:hAnsi="細明體" w:hint="eastAsia"/>
          <w:sz w:val="20"/>
        </w:rPr>
        <w:t>開始</w:t>
      </w:r>
      <w:r w:rsidRPr="00896ED8">
        <w:rPr>
          <w:rFonts w:ascii="細明體" w:eastAsia="細明體" w:hAnsi="細明體" w:hint="eastAsia"/>
          <w:sz w:val="20"/>
        </w:rPr>
        <w:t>日期</w:t>
      </w:r>
      <w:r>
        <w:rPr>
          <w:rFonts w:ascii="細明體" w:eastAsia="細明體" w:hAnsi="細明體" w:hint="eastAsia"/>
          <w:sz w:val="20"/>
        </w:rPr>
        <w:t>(CE_STAR_DATE)</w:t>
      </w:r>
      <w:r w:rsidR="00B365E6">
        <w:rPr>
          <w:rFonts w:ascii="細明體" w:eastAsia="細明體" w:hAnsi="細明體"/>
          <w:sz w:val="20"/>
        </w:rPr>
        <w:t>=</w:t>
      </w:r>
      <w:r w:rsidRPr="00191F50">
        <w:rPr>
          <w:rFonts w:ascii="細明體" w:eastAsia="細明體" w:hAnsi="細明體" w:hint="eastAsia"/>
          <w:sz w:val="20"/>
          <w:szCs w:val="20"/>
        </w:rPr>
        <w:t xml:space="preserve"> </w:t>
      </w:r>
      <w:r w:rsidRPr="00191F50">
        <w:rPr>
          <w:rFonts w:ascii="細明體" w:eastAsia="細明體" w:hAnsi="細明體" w:hint="eastAsia"/>
          <w:sz w:val="20"/>
        </w:rPr>
        <w:t>$處理開始時間</w:t>
      </w:r>
      <w:r w:rsidR="005D219D">
        <w:rPr>
          <w:rFonts w:ascii="細明體" w:eastAsia="細明體" w:hAnsi="細明體" w:hint="eastAsia"/>
          <w:sz w:val="20"/>
        </w:rPr>
        <w:t>，</w:t>
      </w:r>
    </w:p>
    <w:p w:rsidR="00EB3E44" w:rsidRPr="00C524D8" w:rsidRDefault="005D219D" w:rsidP="00BB5058">
      <w:pPr>
        <w:numPr>
          <w:ilvl w:val="3"/>
          <w:numId w:val="32"/>
        </w:numPr>
        <w:jc w:val="both"/>
        <w:rPr>
          <w:rFonts w:ascii="細明體" w:eastAsia="細明體" w:hAnsi="細明體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SET</w:t>
      </w:r>
      <w:r w:rsidR="00E6473F" w:rsidRPr="00CA548A">
        <w:rPr>
          <w:rFonts w:ascii="細明體" w:eastAsia="細明體" w:hAnsi="細明體" w:hint="eastAsia"/>
          <w:sz w:val="20"/>
        </w:rPr>
        <w:t>更新影像</w:t>
      </w:r>
      <w:r w:rsidR="00E6473F">
        <w:rPr>
          <w:rFonts w:ascii="細明體" w:eastAsia="細明體" w:hAnsi="細明體" w:hint="eastAsia"/>
          <w:sz w:val="20"/>
        </w:rPr>
        <w:t>完成</w:t>
      </w:r>
      <w:r w:rsidR="00E6473F" w:rsidRPr="00896ED8">
        <w:rPr>
          <w:rFonts w:ascii="細明體" w:eastAsia="細明體" w:hAnsi="細明體" w:hint="eastAsia"/>
          <w:sz w:val="20"/>
        </w:rPr>
        <w:t>日期</w:t>
      </w:r>
      <w:r w:rsidR="00E6473F">
        <w:rPr>
          <w:rFonts w:ascii="細明體" w:eastAsia="細明體" w:hAnsi="細明體" w:hint="eastAsia"/>
          <w:sz w:val="20"/>
        </w:rPr>
        <w:t>(</w:t>
      </w:r>
      <w:r w:rsidR="00AC007A">
        <w:rPr>
          <w:rFonts w:ascii="細明體" w:eastAsia="細明體" w:hAnsi="細明體" w:hint="eastAsia"/>
          <w:snapToGrid w:val="0"/>
          <w:sz w:val="20"/>
          <w:szCs w:val="20"/>
        </w:rPr>
        <w:t>CE</w:t>
      </w:r>
      <w:r w:rsidR="00AC007A" w:rsidRPr="00896ED8">
        <w:rPr>
          <w:rFonts w:ascii="細明體" w:eastAsia="細明體" w:hAnsi="細明體" w:hint="eastAsia"/>
          <w:snapToGrid w:val="0"/>
          <w:sz w:val="20"/>
          <w:szCs w:val="20"/>
        </w:rPr>
        <w:t>_</w:t>
      </w:r>
      <w:r w:rsidR="00AC007A">
        <w:rPr>
          <w:rFonts w:ascii="細明體" w:eastAsia="細明體" w:hAnsi="細明體" w:hint="eastAsia"/>
          <w:snapToGrid w:val="0"/>
          <w:sz w:val="20"/>
          <w:szCs w:val="20"/>
        </w:rPr>
        <w:t>END_</w:t>
      </w:r>
      <w:r w:rsidR="00AC007A" w:rsidRPr="00896ED8">
        <w:rPr>
          <w:rFonts w:ascii="細明體" w:eastAsia="細明體" w:hAnsi="細明體" w:hint="eastAsia"/>
          <w:snapToGrid w:val="0"/>
          <w:sz w:val="20"/>
          <w:szCs w:val="20"/>
        </w:rPr>
        <w:t>DATE</w:t>
      </w:r>
      <w:r w:rsidR="00E6473F">
        <w:rPr>
          <w:rFonts w:ascii="細明體" w:eastAsia="細明體" w:hAnsi="細明體" w:hint="eastAsia"/>
          <w:sz w:val="20"/>
        </w:rPr>
        <w:t>)</w:t>
      </w:r>
      <w:r w:rsidR="00AC007A">
        <w:rPr>
          <w:rFonts w:ascii="細明體" w:eastAsia="細明體" w:hAnsi="細明體"/>
          <w:sz w:val="20"/>
        </w:rPr>
        <w:t xml:space="preserve"> = </w:t>
      </w:r>
      <w:r w:rsidR="00AC007A">
        <w:rPr>
          <w:rFonts w:ascii="細明體" w:eastAsia="細明體" w:hAnsi="細明體" w:hint="eastAsia"/>
          <w:sz w:val="20"/>
        </w:rPr>
        <w:t>系統日(T</w:t>
      </w:r>
      <w:r w:rsidR="00C524D8">
        <w:rPr>
          <w:rFonts w:ascii="細明體" w:eastAsia="細明體" w:hAnsi="細明體" w:hint="eastAsia"/>
          <w:sz w:val="20"/>
        </w:rPr>
        <w:t>IMESTAMP)</w:t>
      </w:r>
      <w:r w:rsidR="00D763B9" w:rsidRPr="00C524D8">
        <w:rPr>
          <w:rFonts w:ascii="細明體" w:eastAsia="細明體" w:hAnsi="細明體" w:hint="eastAsia"/>
          <w:sz w:val="20"/>
          <w:szCs w:val="20"/>
        </w:rPr>
        <w:t>。</w:t>
      </w:r>
    </w:p>
    <w:p w:rsidR="006212C3" w:rsidRPr="006D622D" w:rsidRDefault="006212C3" w:rsidP="00EB3E44">
      <w:pPr>
        <w:numPr>
          <w:ilvl w:val="2"/>
          <w:numId w:val="32"/>
        </w:numPr>
        <w:jc w:val="both"/>
        <w:rPr>
          <w:rFonts w:ascii="細明體" w:eastAsia="細明體" w:hAnsi="細明體"/>
          <w:strike/>
          <w:sz w:val="20"/>
          <w:szCs w:val="20"/>
          <w:rPrChange w:id="64" w:author="馬慈蓮" w:date="2017-03-08T16:12:00Z">
            <w:rPr>
              <w:rFonts w:ascii="細明體" w:eastAsia="細明體" w:hAnsi="細明體"/>
              <w:sz w:val="20"/>
              <w:szCs w:val="20"/>
            </w:rPr>
          </w:rPrChange>
        </w:rPr>
      </w:pPr>
      <w:r w:rsidRPr="006D622D">
        <w:rPr>
          <w:rFonts w:ascii="細明體" w:eastAsia="細明體" w:hAnsi="細明體" w:hint="eastAsia"/>
          <w:strike/>
          <w:sz w:val="20"/>
          <w:szCs w:val="20"/>
          <w:rPrChange w:id="65" w:author="馬慈蓮" w:date="2017-03-08T16:12:00Z">
            <w:rPr>
              <w:rFonts w:ascii="細明體" w:eastAsia="細明體" w:hAnsi="細明體" w:hint="eastAsia"/>
              <w:sz w:val="20"/>
              <w:szCs w:val="20"/>
            </w:rPr>
          </w:rPrChange>
        </w:rPr>
        <w:t>SQL：</w:t>
      </w:r>
      <w:r w:rsidRPr="006D622D">
        <w:rPr>
          <w:rFonts w:ascii="細明體" w:eastAsia="細明體" w:hAnsi="細明體" w:hint="eastAsia"/>
          <w:b/>
          <w:strike/>
          <w:sz w:val="20"/>
          <w:szCs w:val="20"/>
          <w:rPrChange w:id="66" w:author="馬慈蓮" w:date="2017-03-08T16:12:00Z">
            <w:rPr>
              <w:rFonts w:ascii="細明體" w:eastAsia="細明體" w:hAnsi="細明體" w:hint="eastAsia"/>
              <w:b/>
              <w:sz w:val="20"/>
              <w:szCs w:val="20"/>
            </w:rPr>
          </w:rPrChange>
        </w:rPr>
        <w:t>更新DTAAA001</w:t>
      </w:r>
      <w:r w:rsidRPr="006D622D">
        <w:rPr>
          <w:rFonts w:ascii="細明體" w:eastAsia="細明體" w:hAnsi="細明體" w:hint="eastAsia"/>
          <w:strike/>
          <w:sz w:val="20"/>
          <w:szCs w:val="20"/>
          <w:rPrChange w:id="67" w:author="馬慈蓮" w:date="2017-03-08T16:12:00Z">
            <w:rPr>
              <w:rFonts w:ascii="細明體" w:eastAsia="細明體" w:hAnsi="細明體" w:hint="eastAsia"/>
              <w:sz w:val="20"/>
              <w:szCs w:val="20"/>
            </w:rPr>
          </w:rPrChange>
        </w:rPr>
        <w:t>，受理編號 = $DTAAI401.折抵編號</w:t>
      </w:r>
    </w:p>
    <w:p w:rsidR="006212C3" w:rsidRPr="006D622D" w:rsidRDefault="006212C3" w:rsidP="006212C3">
      <w:pPr>
        <w:numPr>
          <w:ilvl w:val="3"/>
          <w:numId w:val="32"/>
        </w:numPr>
        <w:jc w:val="both"/>
        <w:rPr>
          <w:rFonts w:ascii="細明體" w:eastAsia="細明體" w:hAnsi="細明體"/>
          <w:strike/>
          <w:sz w:val="20"/>
          <w:szCs w:val="20"/>
          <w:rPrChange w:id="68" w:author="馬慈蓮" w:date="2017-03-08T16:12:00Z">
            <w:rPr>
              <w:rFonts w:ascii="細明體" w:eastAsia="細明體" w:hAnsi="細明體"/>
              <w:sz w:val="20"/>
              <w:szCs w:val="20"/>
            </w:rPr>
          </w:rPrChange>
        </w:rPr>
      </w:pPr>
      <w:r w:rsidRPr="006D622D">
        <w:rPr>
          <w:rFonts w:ascii="細明體" w:eastAsia="細明體" w:hAnsi="細明體" w:hint="eastAsia"/>
          <w:strike/>
          <w:sz w:val="20"/>
          <w:szCs w:val="20"/>
          <w:rPrChange w:id="69" w:author="馬慈蓮" w:date="2017-03-08T16:12:00Z">
            <w:rPr>
              <w:rFonts w:ascii="細明體" w:eastAsia="細明體" w:hAnsi="細明體" w:hint="eastAsia"/>
              <w:sz w:val="20"/>
              <w:szCs w:val="20"/>
            </w:rPr>
          </w:rPrChange>
        </w:rPr>
        <w:t xml:space="preserve">SET 受理進度(APLY_STS) = </w:t>
      </w:r>
      <w:r w:rsidRPr="006D622D">
        <w:rPr>
          <w:rFonts w:ascii="細明體" w:eastAsia="細明體" w:hAnsi="細明體"/>
          <w:strike/>
          <w:sz w:val="20"/>
          <w:szCs w:val="20"/>
          <w:rPrChange w:id="70" w:author="馬慈蓮" w:date="2017-03-08T16:12:00Z">
            <w:rPr>
              <w:rFonts w:ascii="細明體" w:eastAsia="細明體" w:hAnsi="細明體"/>
              <w:sz w:val="20"/>
              <w:szCs w:val="20"/>
            </w:rPr>
          </w:rPrChange>
        </w:rPr>
        <w:t>‘</w:t>
      </w:r>
      <w:r w:rsidR="00A52CFB" w:rsidRPr="006D622D">
        <w:rPr>
          <w:rFonts w:ascii="細明體" w:eastAsia="細明體" w:hAnsi="細明體"/>
          <w:strike/>
          <w:sz w:val="20"/>
          <w:szCs w:val="20"/>
          <w:rPrChange w:id="71" w:author="馬慈蓮" w:date="2017-03-08T16:12:00Z">
            <w:rPr>
              <w:rFonts w:ascii="細明體" w:eastAsia="細明體" w:hAnsi="細明體"/>
              <w:sz w:val="20"/>
              <w:szCs w:val="20"/>
            </w:rPr>
          </w:rPrChange>
        </w:rPr>
        <w:t>05</w:t>
      </w:r>
      <w:r w:rsidRPr="006D622D">
        <w:rPr>
          <w:rFonts w:ascii="細明體" w:eastAsia="細明體" w:hAnsi="細明體"/>
          <w:strike/>
          <w:sz w:val="20"/>
          <w:szCs w:val="20"/>
          <w:rPrChange w:id="72" w:author="馬慈蓮" w:date="2017-03-08T16:12:00Z">
            <w:rPr>
              <w:rFonts w:ascii="細明體" w:eastAsia="細明體" w:hAnsi="細明體"/>
              <w:sz w:val="20"/>
              <w:szCs w:val="20"/>
            </w:rPr>
          </w:rPrChange>
        </w:rPr>
        <w:t>’</w:t>
      </w:r>
    </w:p>
    <w:p w:rsidR="0029197F" w:rsidRDefault="0029197F" w:rsidP="00D6007F">
      <w:pPr>
        <w:numPr>
          <w:ilvl w:val="2"/>
          <w:numId w:val="32"/>
        </w:numPr>
        <w:jc w:val="both"/>
        <w:rPr>
          <w:rFonts w:ascii="細明體" w:eastAsia="細明體" w:hAnsi="細明體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讀取理賠受理檔(DTAAA001)：</w:t>
      </w:r>
    </w:p>
    <w:p w:rsidR="0029197F" w:rsidRDefault="0029197F" w:rsidP="0029197F">
      <w:pPr>
        <w:numPr>
          <w:ilvl w:val="3"/>
          <w:numId w:val="32"/>
        </w:numPr>
        <w:jc w:val="both"/>
        <w:rPr>
          <w:rFonts w:ascii="細明體" w:eastAsia="細明體" w:hAnsi="細明體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CALL AA_A0Z001.</w:t>
      </w:r>
      <w:r w:rsidRPr="0029197F">
        <w:rPr>
          <w:rFonts w:ascii="細明體" w:eastAsia="細明體" w:hAnsi="細明體"/>
          <w:sz w:val="20"/>
          <w:szCs w:val="20"/>
        </w:rPr>
        <w:t>queryDTAAA001</w:t>
      </w:r>
      <w:r>
        <w:rPr>
          <w:rFonts w:ascii="細明體" w:eastAsia="細明體" w:hAnsi="細明體" w:hint="eastAsia"/>
          <w:sz w:val="20"/>
          <w:szCs w:val="20"/>
        </w:rPr>
        <w:t>()，傳入參數：</w:t>
      </w:r>
      <w:r w:rsidRPr="0029197F">
        <w:rPr>
          <w:rFonts w:ascii="細明體" w:eastAsia="細明體" w:hAnsi="細明體" w:hint="eastAsia"/>
          <w:sz w:val="20"/>
          <w:szCs w:val="20"/>
        </w:rPr>
        <w:t>DTAAI401.APLY_NO</w:t>
      </w:r>
    </w:p>
    <w:p w:rsidR="006D1DBC" w:rsidRPr="006D1DBC" w:rsidRDefault="006D1DBC" w:rsidP="006D1DBC">
      <w:pPr>
        <w:numPr>
          <w:ilvl w:val="4"/>
          <w:numId w:val="32"/>
        </w:numPr>
        <w:jc w:val="both"/>
        <w:rPr>
          <w:rFonts w:ascii="細明體" w:eastAsia="細明體" w:hAnsi="細明體"/>
          <w:sz w:val="20"/>
          <w:szCs w:val="20"/>
        </w:rPr>
      </w:pPr>
      <w:r w:rsidRPr="006D1DBC">
        <w:rPr>
          <w:rFonts w:ascii="細明體" w:eastAsia="細明體" w:hAnsi="細明體" w:hint="eastAsia"/>
          <w:sz w:val="20"/>
          <w:szCs w:val="20"/>
        </w:rPr>
        <w:t>若有錯誤：</w:t>
      </w:r>
    </w:p>
    <w:p w:rsidR="006D1DBC" w:rsidRDefault="006D1DBC" w:rsidP="006D1DBC">
      <w:pPr>
        <w:numPr>
          <w:ilvl w:val="5"/>
          <w:numId w:val="32"/>
        </w:numPr>
        <w:jc w:val="both"/>
        <w:rPr>
          <w:rFonts w:ascii="細明體" w:eastAsia="細明體" w:hAnsi="細明體"/>
          <w:sz w:val="20"/>
          <w:szCs w:val="20"/>
        </w:rPr>
      </w:pPr>
      <w:r w:rsidRPr="006D1DBC">
        <w:rPr>
          <w:rFonts w:ascii="細明體" w:eastAsia="細明體" w:hAnsi="細明體" w:hint="eastAsia"/>
          <w:sz w:val="20"/>
          <w:szCs w:val="20"/>
        </w:rPr>
        <w:t>丟出E</w:t>
      </w:r>
      <w:r w:rsidRPr="006D1DBC">
        <w:rPr>
          <w:rFonts w:ascii="細明體" w:eastAsia="細明體" w:hAnsi="細明體"/>
          <w:sz w:val="20"/>
          <w:szCs w:val="20"/>
        </w:rPr>
        <w:t>xception：”</w:t>
      </w:r>
      <w:r w:rsidR="00E66A29" w:rsidRPr="00E66A29">
        <w:rPr>
          <w:rFonts w:ascii="細明體" w:eastAsia="細明體" w:hAnsi="細明體" w:hint="eastAsia"/>
          <w:sz w:val="20"/>
          <w:szCs w:val="20"/>
        </w:rPr>
        <w:t xml:space="preserve"> 讀取理賠受理檔</w:t>
      </w:r>
      <w:r w:rsidRPr="006D1DBC">
        <w:rPr>
          <w:rFonts w:ascii="細明體" w:eastAsia="細明體" w:hAnsi="細明體" w:hint="eastAsia"/>
          <w:sz w:val="20"/>
          <w:szCs w:val="20"/>
        </w:rPr>
        <w:t>發生錯誤：</w:t>
      </w:r>
      <w:r w:rsidRPr="006D1DBC">
        <w:rPr>
          <w:rFonts w:ascii="細明體" w:eastAsia="細明體" w:hAnsi="細明體"/>
          <w:sz w:val="20"/>
          <w:szCs w:val="20"/>
        </w:rPr>
        <w:t>” + Exception</w:t>
      </w:r>
    </w:p>
    <w:p w:rsidR="00A70C88" w:rsidRDefault="00A70C88" w:rsidP="00D6007F">
      <w:pPr>
        <w:numPr>
          <w:ilvl w:val="2"/>
          <w:numId w:val="32"/>
        </w:numPr>
        <w:jc w:val="both"/>
        <w:rPr>
          <w:rFonts w:ascii="細明體" w:eastAsia="細明體" w:hAnsi="細明體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讀取理賠</w:t>
      </w:r>
      <w:r w:rsidR="00094995">
        <w:rPr>
          <w:rFonts w:ascii="細明體" w:eastAsia="細明體" w:hAnsi="細明體" w:hint="eastAsia"/>
          <w:sz w:val="20"/>
          <w:szCs w:val="20"/>
        </w:rPr>
        <w:t>簡易受理</w:t>
      </w:r>
      <w:r>
        <w:rPr>
          <w:rFonts w:ascii="細明體" w:eastAsia="細明體" w:hAnsi="細明體" w:hint="eastAsia"/>
          <w:sz w:val="20"/>
          <w:szCs w:val="20"/>
        </w:rPr>
        <w:t>檔(DTAAA00</w:t>
      </w:r>
      <w:r w:rsidR="00094995">
        <w:rPr>
          <w:rFonts w:ascii="細明體" w:eastAsia="細明體" w:hAnsi="細明體" w:hint="eastAsia"/>
          <w:sz w:val="20"/>
          <w:szCs w:val="20"/>
        </w:rPr>
        <w:t>3</w:t>
      </w:r>
      <w:r>
        <w:rPr>
          <w:rFonts w:ascii="細明體" w:eastAsia="細明體" w:hAnsi="細明體" w:hint="eastAsia"/>
          <w:sz w:val="20"/>
          <w:szCs w:val="20"/>
        </w:rPr>
        <w:t>)：</w:t>
      </w:r>
    </w:p>
    <w:p w:rsidR="00094995" w:rsidRDefault="00094995" w:rsidP="00094995">
      <w:pPr>
        <w:numPr>
          <w:ilvl w:val="3"/>
          <w:numId w:val="32"/>
        </w:numPr>
        <w:jc w:val="both"/>
        <w:rPr>
          <w:rFonts w:ascii="細明體" w:eastAsia="細明體" w:hAnsi="細明體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CALL AA_TAZ003.</w:t>
      </w:r>
      <w:r>
        <w:rPr>
          <w:rFonts w:ascii="細明體" w:eastAsia="細明體" w:hAnsi="細明體"/>
          <w:sz w:val="20"/>
          <w:szCs w:val="20"/>
        </w:rPr>
        <w:t>queryDTAAA003()</w:t>
      </w:r>
      <w:r>
        <w:rPr>
          <w:rFonts w:ascii="細明體" w:eastAsia="細明體" w:hAnsi="細明體" w:hint="eastAsia"/>
          <w:sz w:val="20"/>
          <w:szCs w:val="20"/>
        </w:rPr>
        <w:t>，傳入參數：DTAAA003.APLY_NO</w:t>
      </w:r>
    </w:p>
    <w:p w:rsidR="00E66A29" w:rsidRPr="00E66A29" w:rsidRDefault="00E66A29" w:rsidP="00E66A29">
      <w:pPr>
        <w:numPr>
          <w:ilvl w:val="4"/>
          <w:numId w:val="32"/>
        </w:numPr>
        <w:jc w:val="both"/>
        <w:rPr>
          <w:rFonts w:ascii="細明體" w:eastAsia="細明體" w:hAnsi="細明體"/>
          <w:sz w:val="20"/>
          <w:szCs w:val="20"/>
        </w:rPr>
      </w:pPr>
      <w:r w:rsidRPr="00E66A29">
        <w:rPr>
          <w:rFonts w:ascii="細明體" w:eastAsia="細明體" w:hAnsi="細明體" w:hint="eastAsia"/>
          <w:sz w:val="20"/>
          <w:szCs w:val="20"/>
        </w:rPr>
        <w:t>若有錯誤：</w:t>
      </w:r>
    </w:p>
    <w:p w:rsidR="00E66A29" w:rsidRPr="00094995" w:rsidRDefault="00E66A29" w:rsidP="00E66A29">
      <w:pPr>
        <w:numPr>
          <w:ilvl w:val="5"/>
          <w:numId w:val="32"/>
        </w:numPr>
        <w:jc w:val="both"/>
        <w:rPr>
          <w:rFonts w:ascii="細明體" w:eastAsia="細明體" w:hAnsi="細明體"/>
          <w:sz w:val="20"/>
          <w:szCs w:val="20"/>
        </w:rPr>
      </w:pPr>
      <w:r w:rsidRPr="00E66A29">
        <w:rPr>
          <w:rFonts w:ascii="細明體" w:eastAsia="細明體" w:hAnsi="細明體" w:hint="eastAsia"/>
          <w:sz w:val="20"/>
          <w:szCs w:val="20"/>
        </w:rPr>
        <w:t>丟出E</w:t>
      </w:r>
      <w:r w:rsidRPr="00E66A29">
        <w:rPr>
          <w:rFonts w:ascii="細明體" w:eastAsia="細明體" w:hAnsi="細明體"/>
          <w:sz w:val="20"/>
          <w:szCs w:val="20"/>
        </w:rPr>
        <w:t>xception：”</w:t>
      </w:r>
      <w:r w:rsidRPr="00E66A29">
        <w:rPr>
          <w:rFonts w:ascii="細明體" w:eastAsia="細明體" w:hAnsi="細明體" w:hint="eastAsia"/>
          <w:sz w:val="20"/>
          <w:szCs w:val="20"/>
        </w:rPr>
        <w:t xml:space="preserve"> 讀取理賠簡易受理檔發生錯誤：</w:t>
      </w:r>
      <w:r w:rsidRPr="00E66A29">
        <w:rPr>
          <w:rFonts w:ascii="細明體" w:eastAsia="細明體" w:hAnsi="細明體"/>
          <w:sz w:val="20"/>
          <w:szCs w:val="20"/>
        </w:rPr>
        <w:t>” + Exception</w:t>
      </w:r>
    </w:p>
    <w:p w:rsidR="00D6007F" w:rsidRPr="00A63D4C" w:rsidRDefault="00D6007F" w:rsidP="00D6007F">
      <w:pPr>
        <w:numPr>
          <w:ilvl w:val="2"/>
          <w:numId w:val="32"/>
        </w:numPr>
        <w:jc w:val="both"/>
        <w:rPr>
          <w:rFonts w:ascii="細明體" w:eastAsia="細明體" w:hAnsi="細明體"/>
          <w:strike/>
          <w:color w:val="00B0F0"/>
          <w:sz w:val="20"/>
          <w:szCs w:val="20"/>
          <w:rPrChange w:id="73" w:author="馬慈蓮" w:date="2019-07-25T15:59:00Z">
            <w:rPr>
              <w:rFonts w:ascii="細明體" w:eastAsia="細明體" w:hAnsi="細明體"/>
              <w:sz w:val="20"/>
              <w:szCs w:val="20"/>
            </w:rPr>
          </w:rPrChange>
        </w:rPr>
      </w:pPr>
      <w:r w:rsidRPr="00A63D4C">
        <w:rPr>
          <w:rFonts w:ascii="細明體" w:eastAsia="細明體" w:hAnsi="細明體" w:hint="eastAsia"/>
          <w:b/>
          <w:strike/>
          <w:color w:val="00B0F0"/>
          <w:sz w:val="20"/>
          <w:szCs w:val="20"/>
          <w:rPrChange w:id="74" w:author="馬慈蓮" w:date="2019-07-25T15:59:00Z">
            <w:rPr>
              <w:rFonts w:ascii="細明體" w:eastAsia="細明體" w:hAnsi="細明體" w:hint="eastAsia"/>
              <w:b/>
              <w:sz w:val="20"/>
              <w:szCs w:val="20"/>
            </w:rPr>
          </w:rPrChange>
        </w:rPr>
        <w:t>寫入</w:t>
      </w:r>
      <w:r w:rsidRPr="00A63D4C">
        <w:rPr>
          <w:rFonts w:ascii="細明體" w:eastAsia="細明體" w:hAnsi="細明體"/>
          <w:b/>
          <w:strike/>
          <w:color w:val="00B0F0"/>
          <w:sz w:val="20"/>
          <w:szCs w:val="20"/>
          <w:rPrChange w:id="75" w:author="馬慈蓮" w:date="2019-07-25T15:59:00Z">
            <w:rPr>
              <w:rFonts w:ascii="細明體" w:eastAsia="細明體" w:hAnsi="細明體"/>
              <w:b/>
              <w:sz w:val="20"/>
              <w:szCs w:val="20"/>
            </w:rPr>
          </w:rPrChange>
        </w:rPr>
        <w:t>案件改派修改跨區取件分派檔</w:t>
      </w:r>
      <w:r w:rsidRPr="00A63D4C">
        <w:rPr>
          <w:rFonts w:ascii="細明體" w:eastAsia="細明體" w:hAnsi="細明體" w:hint="eastAsia"/>
          <w:strike/>
          <w:color w:val="00B0F0"/>
          <w:sz w:val="20"/>
          <w:szCs w:val="20"/>
          <w:rPrChange w:id="76" w:author="馬慈蓮" w:date="2019-07-25T15:59:00Z">
            <w:rPr>
              <w:rFonts w:ascii="細明體" w:eastAsia="細明體" w:hAnsi="細明體" w:hint="eastAsia"/>
              <w:sz w:val="20"/>
              <w:szCs w:val="20"/>
            </w:rPr>
          </w:rPrChange>
        </w:rPr>
        <w:t>(</w:t>
      </w:r>
      <w:r w:rsidRPr="00A63D4C">
        <w:rPr>
          <w:rFonts w:ascii="細明體" w:eastAsia="細明體" w:hAnsi="細明體"/>
          <w:strike/>
          <w:color w:val="00B0F0"/>
          <w:sz w:val="20"/>
          <w:szCs w:val="20"/>
          <w:rPrChange w:id="77" w:author="馬慈蓮" w:date="2019-07-25T15:59:00Z">
            <w:rPr>
              <w:rFonts w:ascii="細明體" w:eastAsia="細明體" w:hAnsi="細明體"/>
              <w:sz w:val="20"/>
              <w:szCs w:val="20"/>
            </w:rPr>
          </w:rPrChange>
        </w:rPr>
        <w:t>DTAAA100</w:t>
      </w:r>
      <w:r w:rsidRPr="00A63D4C">
        <w:rPr>
          <w:rFonts w:ascii="細明體" w:eastAsia="細明體" w:hAnsi="細明體" w:hint="eastAsia"/>
          <w:strike/>
          <w:color w:val="00B0F0"/>
          <w:sz w:val="20"/>
          <w:szCs w:val="20"/>
          <w:rPrChange w:id="78" w:author="馬慈蓮" w:date="2019-07-25T15:59:00Z">
            <w:rPr>
              <w:rFonts w:ascii="細明體" w:eastAsia="細明體" w:hAnsi="細明體" w:hint="eastAsia"/>
              <w:sz w:val="20"/>
              <w:szCs w:val="20"/>
            </w:rPr>
          </w:rPrChange>
        </w:rPr>
        <w:t>)：</w:t>
      </w:r>
    </w:p>
    <w:p w:rsidR="00D6007F" w:rsidRPr="00A63D4C" w:rsidRDefault="00D6007F" w:rsidP="00D6007F">
      <w:pPr>
        <w:numPr>
          <w:ilvl w:val="3"/>
          <w:numId w:val="32"/>
        </w:numPr>
        <w:jc w:val="both"/>
        <w:rPr>
          <w:rFonts w:ascii="細明體" w:eastAsia="細明體" w:hAnsi="細明體"/>
          <w:strike/>
          <w:color w:val="00B0F0"/>
          <w:sz w:val="20"/>
          <w:szCs w:val="20"/>
          <w:rPrChange w:id="79" w:author="馬慈蓮" w:date="2019-07-25T15:59:00Z">
            <w:rPr>
              <w:rFonts w:ascii="細明體" w:eastAsia="細明體" w:hAnsi="細明體"/>
              <w:sz w:val="20"/>
              <w:szCs w:val="20"/>
            </w:rPr>
          </w:rPrChange>
        </w:rPr>
      </w:pPr>
      <w:r w:rsidRPr="00A63D4C">
        <w:rPr>
          <w:rFonts w:ascii="細明體" w:eastAsia="細明體" w:hAnsi="細明體" w:hint="eastAsia"/>
          <w:strike/>
          <w:color w:val="00B0F0"/>
          <w:sz w:val="20"/>
          <w:szCs w:val="20"/>
          <w:rPrChange w:id="80" w:author="馬慈蓮" w:date="2019-07-25T15:59:00Z">
            <w:rPr>
              <w:rFonts w:ascii="細明體" w:eastAsia="細明體" w:hAnsi="細明體" w:hint="eastAsia"/>
              <w:sz w:val="20"/>
              <w:szCs w:val="20"/>
            </w:rPr>
          </w:rPrChange>
        </w:rPr>
        <w:t>CALL AA</w:t>
      </w:r>
      <w:r w:rsidRPr="00A63D4C">
        <w:rPr>
          <w:rFonts w:ascii="細明體" w:eastAsia="細明體" w:hAnsi="細明體"/>
          <w:strike/>
          <w:color w:val="00B0F0"/>
          <w:sz w:val="20"/>
          <w:szCs w:val="20"/>
          <w:rPrChange w:id="81" w:author="馬慈蓮" w:date="2019-07-25T15:59:00Z">
            <w:rPr>
              <w:rFonts w:ascii="細明體" w:eastAsia="細明體" w:hAnsi="細明體"/>
              <w:sz w:val="20"/>
              <w:szCs w:val="20"/>
            </w:rPr>
          </w:rPrChange>
        </w:rPr>
        <w:t>_A6Z002.insertDTAAA100()</w:t>
      </w:r>
      <w:r w:rsidRPr="00A63D4C">
        <w:rPr>
          <w:rFonts w:ascii="細明體" w:eastAsia="細明體" w:hAnsi="細明體" w:hint="eastAsia"/>
          <w:strike/>
          <w:color w:val="00B0F0"/>
          <w:sz w:val="20"/>
          <w:szCs w:val="20"/>
          <w:rPrChange w:id="82" w:author="馬慈蓮" w:date="2019-07-25T15:59:00Z">
            <w:rPr>
              <w:rFonts w:ascii="細明體" w:eastAsia="細明體" w:hAnsi="細明體" w:hint="eastAsia"/>
              <w:sz w:val="20"/>
              <w:szCs w:val="20"/>
            </w:rPr>
          </w:rPrChange>
        </w:rPr>
        <w:t>，傳入參數如下：</w:t>
      </w:r>
    </w:p>
    <w:p w:rsidR="00D6007F" w:rsidRPr="00A63D4C" w:rsidRDefault="00D6007F" w:rsidP="00D6007F">
      <w:pPr>
        <w:numPr>
          <w:ilvl w:val="4"/>
          <w:numId w:val="32"/>
        </w:numPr>
        <w:jc w:val="both"/>
        <w:rPr>
          <w:rFonts w:ascii="細明體" w:eastAsia="細明體" w:hAnsi="細明體"/>
          <w:strike/>
          <w:color w:val="00B0F0"/>
          <w:sz w:val="20"/>
          <w:szCs w:val="20"/>
          <w:rPrChange w:id="83" w:author="馬慈蓮" w:date="2019-07-25T15:59:00Z">
            <w:rPr>
              <w:rFonts w:ascii="細明體" w:eastAsia="細明體" w:hAnsi="細明體"/>
              <w:sz w:val="20"/>
              <w:szCs w:val="20"/>
            </w:rPr>
          </w:rPrChange>
        </w:rPr>
      </w:pPr>
      <w:r w:rsidRPr="00A63D4C">
        <w:rPr>
          <w:rFonts w:ascii="細明體" w:eastAsia="細明體" w:hAnsi="細明體" w:hint="eastAsia"/>
          <w:strike/>
          <w:color w:val="00B0F0"/>
          <w:sz w:val="20"/>
          <w:szCs w:val="20"/>
          <w:rPrChange w:id="84" w:author="馬慈蓮" w:date="2019-07-25T15:59:00Z">
            <w:rPr>
              <w:rFonts w:ascii="細明體" w:eastAsia="細明體" w:hAnsi="細明體" w:hint="eastAsia"/>
              <w:sz w:val="20"/>
              <w:szCs w:val="20"/>
            </w:rPr>
          </w:rPrChange>
        </w:rPr>
        <w:t>受理編號 = DTAAI401.APLY_NO</w:t>
      </w:r>
    </w:p>
    <w:p w:rsidR="00D6007F" w:rsidRPr="00A63D4C" w:rsidRDefault="00D6007F" w:rsidP="00D6007F">
      <w:pPr>
        <w:numPr>
          <w:ilvl w:val="4"/>
          <w:numId w:val="32"/>
        </w:numPr>
        <w:jc w:val="both"/>
        <w:rPr>
          <w:rFonts w:ascii="細明體" w:eastAsia="細明體" w:hAnsi="細明體"/>
          <w:strike/>
          <w:color w:val="00B0F0"/>
          <w:sz w:val="20"/>
          <w:szCs w:val="20"/>
          <w:rPrChange w:id="85" w:author="馬慈蓮" w:date="2019-07-25T15:59:00Z">
            <w:rPr>
              <w:rFonts w:ascii="細明體" w:eastAsia="細明體" w:hAnsi="細明體"/>
              <w:sz w:val="20"/>
              <w:szCs w:val="20"/>
            </w:rPr>
          </w:rPrChange>
        </w:rPr>
      </w:pPr>
      <w:r w:rsidRPr="00A63D4C">
        <w:rPr>
          <w:rFonts w:ascii="細明體" w:eastAsia="細明體" w:hAnsi="細明體" w:hint="eastAsia"/>
          <w:strike/>
          <w:color w:val="00B0F0"/>
          <w:sz w:val="20"/>
          <w:szCs w:val="20"/>
          <w:rPrChange w:id="86" w:author="馬慈蓮" w:date="2019-07-25T15:59:00Z">
            <w:rPr>
              <w:rFonts w:ascii="細明體" w:eastAsia="細明體" w:hAnsi="細明體" w:hint="eastAsia"/>
              <w:sz w:val="20"/>
              <w:szCs w:val="20"/>
            </w:rPr>
          </w:rPrChange>
        </w:rPr>
        <w:t>送件人單位 = DTAAA00</w:t>
      </w:r>
      <w:r w:rsidR="00094995" w:rsidRPr="00A63D4C">
        <w:rPr>
          <w:rFonts w:ascii="細明體" w:eastAsia="細明體" w:hAnsi="細明體" w:hint="eastAsia"/>
          <w:strike/>
          <w:color w:val="00B0F0"/>
          <w:sz w:val="20"/>
          <w:szCs w:val="20"/>
          <w:rPrChange w:id="87" w:author="馬慈蓮" w:date="2019-07-25T15:59:00Z">
            <w:rPr>
              <w:rFonts w:ascii="細明體" w:eastAsia="細明體" w:hAnsi="細明體" w:hint="eastAsia"/>
              <w:sz w:val="20"/>
              <w:szCs w:val="20"/>
            </w:rPr>
          </w:rPrChange>
        </w:rPr>
        <w:t>3</w:t>
      </w:r>
      <w:r w:rsidRPr="00A63D4C">
        <w:rPr>
          <w:rFonts w:ascii="細明體" w:eastAsia="細明體" w:hAnsi="細明體" w:hint="eastAsia"/>
          <w:strike/>
          <w:color w:val="00B0F0"/>
          <w:sz w:val="20"/>
          <w:szCs w:val="20"/>
          <w:rPrChange w:id="88" w:author="馬慈蓮" w:date="2019-07-25T15:59:00Z">
            <w:rPr>
              <w:rFonts w:ascii="細明體" w:eastAsia="細明體" w:hAnsi="細明體" w:hint="eastAsia"/>
              <w:sz w:val="20"/>
              <w:szCs w:val="20"/>
            </w:rPr>
          </w:rPrChange>
        </w:rPr>
        <w:t>.T</w:t>
      </w:r>
      <w:r w:rsidRPr="00A63D4C">
        <w:rPr>
          <w:rFonts w:ascii="細明體" w:eastAsia="細明體" w:hAnsi="細明體"/>
          <w:strike/>
          <w:color w:val="00B0F0"/>
          <w:sz w:val="20"/>
          <w:szCs w:val="20"/>
          <w:rPrChange w:id="89" w:author="馬慈蓮" w:date="2019-07-25T15:59:00Z">
            <w:rPr>
              <w:rFonts w:ascii="細明體" w:eastAsia="細明體" w:hAnsi="細明體"/>
              <w:sz w:val="20"/>
              <w:szCs w:val="20"/>
            </w:rPr>
          </w:rPrChange>
        </w:rPr>
        <w:t>RN_DIV_NO</w:t>
      </w:r>
    </w:p>
    <w:p w:rsidR="00D6007F" w:rsidRPr="00A63D4C" w:rsidRDefault="00D6007F" w:rsidP="00D6007F">
      <w:pPr>
        <w:numPr>
          <w:ilvl w:val="4"/>
          <w:numId w:val="32"/>
        </w:numPr>
        <w:jc w:val="both"/>
        <w:rPr>
          <w:rFonts w:ascii="細明體" w:eastAsia="細明體" w:hAnsi="細明體"/>
          <w:strike/>
          <w:color w:val="00B0F0"/>
          <w:sz w:val="20"/>
          <w:szCs w:val="20"/>
          <w:rPrChange w:id="90" w:author="馬慈蓮" w:date="2019-07-25T15:59:00Z">
            <w:rPr>
              <w:rFonts w:ascii="細明體" w:eastAsia="細明體" w:hAnsi="細明體"/>
              <w:sz w:val="20"/>
              <w:szCs w:val="20"/>
            </w:rPr>
          </w:rPrChange>
        </w:rPr>
      </w:pPr>
      <w:r w:rsidRPr="00A63D4C">
        <w:rPr>
          <w:rFonts w:ascii="細明體" w:eastAsia="細明體" w:hAnsi="細明體" w:hint="eastAsia"/>
          <w:strike/>
          <w:color w:val="00B0F0"/>
          <w:sz w:val="20"/>
          <w:szCs w:val="20"/>
          <w:rPrChange w:id="91" w:author="馬慈蓮" w:date="2019-07-25T15:59:00Z">
            <w:rPr>
              <w:rFonts w:ascii="細明體" w:eastAsia="細明體" w:hAnsi="細明體" w:hint="eastAsia"/>
              <w:sz w:val="20"/>
              <w:szCs w:val="20"/>
            </w:rPr>
          </w:rPrChange>
        </w:rPr>
        <w:t>核賠單位 = DTAAA</w:t>
      </w:r>
      <w:r w:rsidRPr="00A63D4C">
        <w:rPr>
          <w:rFonts w:ascii="細明體" w:eastAsia="細明體" w:hAnsi="細明體"/>
          <w:strike/>
          <w:color w:val="00B0F0"/>
          <w:sz w:val="20"/>
          <w:szCs w:val="20"/>
          <w:rPrChange w:id="92" w:author="馬慈蓮" w:date="2019-07-25T15:59:00Z">
            <w:rPr>
              <w:rFonts w:ascii="細明體" w:eastAsia="細明體" w:hAnsi="細明體"/>
              <w:sz w:val="20"/>
              <w:szCs w:val="20"/>
            </w:rPr>
          </w:rPrChange>
        </w:rPr>
        <w:t>0</w:t>
      </w:r>
      <w:r w:rsidR="00D02A0E" w:rsidRPr="00A63D4C">
        <w:rPr>
          <w:rFonts w:ascii="細明體" w:eastAsia="細明體" w:hAnsi="細明體" w:hint="eastAsia"/>
          <w:strike/>
          <w:color w:val="00B0F0"/>
          <w:sz w:val="20"/>
          <w:szCs w:val="20"/>
          <w:rPrChange w:id="93" w:author="馬慈蓮" w:date="2019-07-25T15:59:00Z">
            <w:rPr>
              <w:rFonts w:ascii="細明體" w:eastAsia="細明體" w:hAnsi="細明體" w:hint="eastAsia"/>
              <w:sz w:val="20"/>
              <w:szCs w:val="20"/>
            </w:rPr>
          </w:rPrChange>
        </w:rPr>
        <w:t>0</w:t>
      </w:r>
      <w:r w:rsidRPr="00A63D4C">
        <w:rPr>
          <w:rFonts w:ascii="細明體" w:eastAsia="細明體" w:hAnsi="細明體"/>
          <w:strike/>
          <w:color w:val="00B0F0"/>
          <w:sz w:val="20"/>
          <w:szCs w:val="20"/>
          <w:rPrChange w:id="94" w:author="馬慈蓮" w:date="2019-07-25T15:59:00Z">
            <w:rPr>
              <w:rFonts w:ascii="細明體" w:eastAsia="細明體" w:hAnsi="細明體"/>
              <w:sz w:val="20"/>
              <w:szCs w:val="20"/>
            </w:rPr>
          </w:rPrChange>
        </w:rPr>
        <w:t>1.DECD_DIV</w:t>
      </w:r>
    </w:p>
    <w:p w:rsidR="00D6007F" w:rsidRPr="00A63D4C" w:rsidRDefault="00D6007F" w:rsidP="00D6007F">
      <w:pPr>
        <w:numPr>
          <w:ilvl w:val="4"/>
          <w:numId w:val="32"/>
        </w:numPr>
        <w:jc w:val="both"/>
        <w:rPr>
          <w:rFonts w:ascii="細明體" w:eastAsia="細明體" w:hAnsi="細明體"/>
          <w:strike/>
          <w:color w:val="00B0F0"/>
          <w:sz w:val="20"/>
          <w:szCs w:val="20"/>
          <w:rPrChange w:id="95" w:author="馬慈蓮" w:date="2019-07-25T15:59:00Z">
            <w:rPr>
              <w:rFonts w:ascii="細明體" w:eastAsia="細明體" w:hAnsi="細明體"/>
              <w:sz w:val="20"/>
              <w:szCs w:val="20"/>
            </w:rPr>
          </w:rPrChange>
        </w:rPr>
      </w:pPr>
      <w:r w:rsidRPr="00A63D4C">
        <w:rPr>
          <w:rFonts w:ascii="細明體" w:eastAsia="細明體" w:hAnsi="細明體"/>
          <w:strike/>
          <w:color w:val="00B0F0"/>
          <w:sz w:val="20"/>
          <w:szCs w:val="20"/>
          <w:rPrChange w:id="96" w:author="馬慈蓮" w:date="2019-07-25T15:59:00Z">
            <w:rPr>
              <w:rFonts w:ascii="細明體" w:eastAsia="細明體" w:hAnsi="細明體"/>
              <w:sz w:val="20"/>
              <w:szCs w:val="20"/>
            </w:rPr>
          </w:rPrChange>
        </w:rPr>
        <w:t>案件層級 = DTAAA001.CASE_LEVEL</w:t>
      </w:r>
    </w:p>
    <w:p w:rsidR="00D6007F" w:rsidRPr="00A63D4C" w:rsidRDefault="00D6007F" w:rsidP="00D6007F">
      <w:pPr>
        <w:numPr>
          <w:ilvl w:val="4"/>
          <w:numId w:val="32"/>
        </w:numPr>
        <w:jc w:val="both"/>
        <w:rPr>
          <w:rFonts w:ascii="細明體" w:eastAsia="細明體" w:hAnsi="細明體"/>
          <w:strike/>
          <w:color w:val="00B0F0"/>
          <w:sz w:val="20"/>
          <w:szCs w:val="20"/>
          <w:rPrChange w:id="97" w:author="馬慈蓮" w:date="2019-07-25T15:59:00Z">
            <w:rPr>
              <w:rFonts w:ascii="細明體" w:eastAsia="細明體" w:hAnsi="細明體"/>
              <w:sz w:val="20"/>
              <w:szCs w:val="20"/>
            </w:rPr>
          </w:rPrChange>
        </w:rPr>
      </w:pPr>
      <w:r w:rsidRPr="00A63D4C">
        <w:rPr>
          <w:rFonts w:ascii="細明體" w:eastAsia="細明體" w:hAnsi="細明體"/>
          <w:strike/>
          <w:color w:val="00B0F0"/>
          <w:sz w:val="20"/>
          <w:szCs w:val="20"/>
          <w:rPrChange w:id="98" w:author="馬慈蓮" w:date="2019-07-25T15:59:00Z">
            <w:rPr>
              <w:rFonts w:ascii="細明體" w:eastAsia="細明體" w:hAnsi="細明體"/>
              <w:sz w:val="20"/>
              <w:szCs w:val="20"/>
            </w:rPr>
          </w:rPrChange>
        </w:rPr>
        <w:t>是否三登 = “N”</w:t>
      </w:r>
    </w:p>
    <w:p w:rsidR="00B928C5" w:rsidRPr="00A63D4C" w:rsidRDefault="00D6007F" w:rsidP="00D6007F">
      <w:pPr>
        <w:numPr>
          <w:ilvl w:val="4"/>
          <w:numId w:val="32"/>
        </w:numPr>
        <w:jc w:val="both"/>
        <w:rPr>
          <w:ins w:id="99" w:author="馬慈蓮" w:date="2017-03-08T16:13:00Z"/>
          <w:rFonts w:ascii="細明體" w:eastAsia="細明體" w:hAnsi="細明體"/>
          <w:strike/>
          <w:color w:val="00B0F0"/>
          <w:sz w:val="20"/>
          <w:szCs w:val="20"/>
          <w:rPrChange w:id="100" w:author="馬慈蓮" w:date="2019-07-25T15:59:00Z">
            <w:rPr>
              <w:ins w:id="101" w:author="馬慈蓮" w:date="2017-03-08T16:13:00Z"/>
              <w:rFonts w:ascii="細明體" w:eastAsia="細明體" w:hAnsi="細明體"/>
              <w:sz w:val="20"/>
              <w:szCs w:val="20"/>
            </w:rPr>
          </w:rPrChange>
        </w:rPr>
      </w:pPr>
      <w:r w:rsidRPr="00A63D4C">
        <w:rPr>
          <w:rFonts w:ascii="細明體" w:eastAsia="細明體" w:hAnsi="細明體" w:hint="eastAsia"/>
          <w:strike/>
          <w:color w:val="00B0F0"/>
          <w:sz w:val="20"/>
          <w:szCs w:val="20"/>
          <w:rPrChange w:id="102" w:author="馬慈蓮" w:date="2019-07-25T15:59:00Z">
            <w:rPr>
              <w:rFonts w:ascii="細明體" w:eastAsia="細明體" w:hAnsi="細明體" w:hint="eastAsia"/>
              <w:sz w:val="20"/>
              <w:szCs w:val="20"/>
            </w:rPr>
          </w:rPrChange>
        </w:rPr>
        <w:t xml:space="preserve">案件層級分類 </w:t>
      </w:r>
      <w:r w:rsidRPr="00A63D4C">
        <w:rPr>
          <w:rFonts w:ascii="細明體" w:eastAsia="細明體" w:hAnsi="細明體"/>
          <w:strike/>
          <w:color w:val="00B0F0"/>
          <w:sz w:val="20"/>
          <w:szCs w:val="20"/>
          <w:rPrChange w:id="103" w:author="馬慈蓮" w:date="2019-07-25T15:59:00Z">
            <w:rPr>
              <w:rFonts w:ascii="細明體" w:eastAsia="細明體" w:hAnsi="細明體"/>
              <w:sz w:val="20"/>
              <w:szCs w:val="20"/>
            </w:rPr>
          </w:rPrChange>
        </w:rPr>
        <w:t>DTAAA001.</w:t>
      </w:r>
      <w:r w:rsidRPr="00A63D4C">
        <w:rPr>
          <w:rFonts w:ascii="細明體" w:eastAsia="細明體" w:hAnsi="細明體" w:hint="eastAsia"/>
          <w:strike/>
          <w:color w:val="00B0F0"/>
          <w:sz w:val="20"/>
          <w:szCs w:val="20"/>
          <w:rPrChange w:id="104" w:author="馬慈蓮" w:date="2019-07-25T15:59:00Z">
            <w:rPr>
              <w:rFonts w:ascii="細明體" w:eastAsia="細明體" w:hAnsi="細明體" w:hint="eastAsia"/>
              <w:sz w:val="20"/>
              <w:szCs w:val="20"/>
            </w:rPr>
          </w:rPrChange>
        </w:rPr>
        <w:t>CASE_LEVEL_CLFY</w:t>
      </w:r>
    </w:p>
    <w:p w:rsidR="000A46E4" w:rsidRPr="00A63D4C" w:rsidRDefault="000A46E4" w:rsidP="000A46E4">
      <w:pPr>
        <w:numPr>
          <w:ilvl w:val="2"/>
          <w:numId w:val="32"/>
        </w:numPr>
        <w:jc w:val="both"/>
        <w:rPr>
          <w:ins w:id="105" w:author="馬慈蓮" w:date="2017-03-08T16:13:00Z"/>
          <w:rFonts w:ascii="細明體" w:eastAsia="細明體" w:hAnsi="細明體"/>
          <w:strike/>
          <w:color w:val="00B0F0"/>
          <w:sz w:val="20"/>
          <w:szCs w:val="20"/>
          <w:rPrChange w:id="106" w:author="馬慈蓮" w:date="2019-07-25T15:59:00Z">
            <w:rPr>
              <w:ins w:id="107" w:author="馬慈蓮" w:date="2017-03-08T16:13:00Z"/>
              <w:rFonts w:ascii="細明體" w:eastAsia="細明體" w:hAnsi="細明體"/>
              <w:sz w:val="20"/>
              <w:szCs w:val="20"/>
            </w:rPr>
          </w:rPrChange>
        </w:rPr>
        <w:pPrChange w:id="108" w:author="馬慈蓮" w:date="2017-03-08T16:13:00Z">
          <w:pPr>
            <w:numPr>
              <w:ilvl w:val="4"/>
              <w:numId w:val="32"/>
            </w:numPr>
            <w:ind w:left="2551" w:hanging="850"/>
            <w:jc w:val="both"/>
          </w:pPr>
        </w:pPrChange>
      </w:pPr>
      <w:ins w:id="109" w:author="馬慈蓮" w:date="2017-03-08T16:13:00Z">
        <w:r w:rsidRPr="00A63D4C">
          <w:rPr>
            <w:rFonts w:ascii="細明體" w:eastAsia="細明體" w:hAnsi="細明體" w:hint="eastAsia"/>
            <w:strike/>
            <w:color w:val="00B0F0"/>
            <w:sz w:val="20"/>
            <w:szCs w:val="20"/>
            <w:rPrChange w:id="110" w:author="馬慈蓮" w:date="2019-07-25T15:59:00Z">
              <w:rPr>
                <w:rFonts w:ascii="細明體" w:eastAsia="細明體" w:hAnsi="細明體" w:hint="eastAsia"/>
                <w:sz w:val="20"/>
                <w:szCs w:val="20"/>
              </w:rPr>
            </w:rPrChange>
          </w:rPr>
          <w:t>指定三登人員</w:t>
        </w:r>
      </w:ins>
      <w:ins w:id="111" w:author="馬慈蓮" w:date="2019-04-19T17:15:00Z">
        <w:r w:rsidR="009F5794" w:rsidRPr="00A63D4C">
          <w:rPr>
            <w:rFonts w:ascii="細明體" w:eastAsia="細明體" w:hAnsi="細明體" w:hint="eastAsia"/>
            <w:strike/>
            <w:color w:val="00B0F0"/>
            <w:sz w:val="20"/>
            <w:szCs w:val="20"/>
            <w:rPrChange w:id="112" w:author="馬慈蓮" w:date="2019-07-25T15:59:00Z">
              <w:rPr>
                <w:rFonts w:ascii="細明體" w:eastAsia="細明體" w:hAnsi="細明體" w:hint="eastAsia"/>
                <w:sz w:val="20"/>
                <w:szCs w:val="20"/>
              </w:rPr>
            </w:rPrChange>
          </w:rPr>
          <w:t xml:space="preserve">，IF I401.CAL_TYPE = </w:t>
        </w:r>
        <w:r w:rsidR="009F5794" w:rsidRPr="00A63D4C">
          <w:rPr>
            <w:rFonts w:ascii="細明體" w:eastAsia="細明體" w:hAnsi="細明體"/>
            <w:strike/>
            <w:color w:val="00B0F0"/>
            <w:sz w:val="20"/>
            <w:szCs w:val="20"/>
            <w:rPrChange w:id="113" w:author="馬慈蓮" w:date="2019-07-25T15:59:00Z">
              <w:rPr>
                <w:rFonts w:ascii="細明體" w:eastAsia="細明體" w:hAnsi="細明體"/>
                <w:sz w:val="20"/>
                <w:szCs w:val="20"/>
              </w:rPr>
            </w:rPrChange>
          </w:rPr>
          <w:t>‘</w:t>
        </w:r>
        <w:r w:rsidR="009F5794" w:rsidRPr="00A63D4C">
          <w:rPr>
            <w:rFonts w:ascii="細明體" w:eastAsia="細明體" w:hAnsi="細明體" w:hint="eastAsia"/>
            <w:strike/>
            <w:color w:val="00B0F0"/>
            <w:sz w:val="20"/>
            <w:szCs w:val="20"/>
            <w:rPrChange w:id="114" w:author="馬慈蓮" w:date="2019-07-25T15:59:00Z">
              <w:rPr>
                <w:rFonts w:ascii="細明體" w:eastAsia="細明體" w:hAnsi="細明體" w:hint="eastAsia"/>
                <w:sz w:val="20"/>
                <w:szCs w:val="20"/>
              </w:rPr>
            </w:rPrChange>
          </w:rPr>
          <w:t>3</w:t>
        </w:r>
        <w:r w:rsidR="009F5794" w:rsidRPr="00A63D4C">
          <w:rPr>
            <w:rFonts w:ascii="細明體" w:eastAsia="細明體" w:hAnsi="細明體"/>
            <w:strike/>
            <w:color w:val="00B0F0"/>
            <w:sz w:val="20"/>
            <w:szCs w:val="20"/>
            <w:rPrChange w:id="115" w:author="馬慈蓮" w:date="2019-07-25T15:59:00Z">
              <w:rPr>
                <w:rFonts w:ascii="細明體" w:eastAsia="細明體" w:hAnsi="細明體"/>
                <w:sz w:val="20"/>
                <w:szCs w:val="20"/>
              </w:rPr>
            </w:rPrChange>
          </w:rPr>
          <w:t>’</w:t>
        </w:r>
        <w:r w:rsidR="009F5794" w:rsidRPr="00A63D4C">
          <w:rPr>
            <w:rFonts w:ascii="細明體" w:eastAsia="細明體" w:hAnsi="細明體" w:hint="eastAsia"/>
            <w:strike/>
            <w:color w:val="00B0F0"/>
            <w:sz w:val="20"/>
            <w:szCs w:val="20"/>
            <w:rPrChange w:id="116" w:author="馬慈蓮" w:date="2019-07-25T15:59:00Z">
              <w:rPr>
                <w:rFonts w:ascii="細明體" w:eastAsia="細明體" w:hAnsi="細明體" w:hint="eastAsia"/>
                <w:sz w:val="20"/>
                <w:szCs w:val="20"/>
              </w:rPr>
            </w:rPrChange>
          </w:rPr>
          <w:t>則不執行</w:t>
        </w:r>
      </w:ins>
      <w:ins w:id="117" w:author="馬慈蓮" w:date="2017-03-08T16:13:00Z">
        <w:r w:rsidRPr="00A63D4C">
          <w:rPr>
            <w:rFonts w:ascii="細明體" w:eastAsia="細明體" w:hAnsi="細明體" w:hint="eastAsia"/>
            <w:strike/>
            <w:color w:val="00B0F0"/>
            <w:sz w:val="20"/>
            <w:szCs w:val="20"/>
            <w:rPrChange w:id="118" w:author="馬慈蓮" w:date="2019-07-25T15:59:00Z">
              <w:rPr>
                <w:rFonts w:ascii="細明體" w:eastAsia="細明體" w:hAnsi="細明體" w:hint="eastAsia"/>
                <w:sz w:val="20"/>
                <w:szCs w:val="20"/>
              </w:rPr>
            </w:rPrChange>
          </w:rPr>
          <w:t>：</w:t>
        </w:r>
      </w:ins>
    </w:p>
    <w:p w:rsidR="000A46E4" w:rsidRPr="00A63D4C" w:rsidRDefault="00FD441D" w:rsidP="00FD441D">
      <w:pPr>
        <w:numPr>
          <w:ilvl w:val="3"/>
          <w:numId w:val="32"/>
        </w:numPr>
        <w:jc w:val="both"/>
        <w:rPr>
          <w:ins w:id="119" w:author="馬慈蓮" w:date="2017-03-08T16:14:00Z"/>
          <w:rFonts w:ascii="細明體" w:eastAsia="細明體" w:hAnsi="細明體"/>
          <w:strike/>
          <w:color w:val="00B0F0"/>
          <w:sz w:val="20"/>
          <w:szCs w:val="20"/>
          <w:rPrChange w:id="120" w:author="馬慈蓮" w:date="2019-07-25T15:59:00Z">
            <w:rPr>
              <w:ins w:id="121" w:author="馬慈蓮" w:date="2017-03-08T16:14:00Z"/>
              <w:rFonts w:ascii="細明體" w:eastAsia="細明體" w:hAnsi="細明體"/>
              <w:sz w:val="20"/>
              <w:szCs w:val="20"/>
            </w:rPr>
          </w:rPrChange>
        </w:rPr>
        <w:pPrChange w:id="122" w:author="馬慈蓮" w:date="2017-03-08T16:13:00Z">
          <w:pPr>
            <w:numPr>
              <w:ilvl w:val="4"/>
              <w:numId w:val="32"/>
            </w:numPr>
            <w:ind w:left="2551" w:hanging="850"/>
            <w:jc w:val="both"/>
          </w:pPr>
        </w:pPrChange>
      </w:pPr>
      <w:ins w:id="123" w:author="馬慈蓮" w:date="2017-03-08T16:13:00Z">
        <w:r w:rsidRPr="00A63D4C">
          <w:rPr>
            <w:rFonts w:ascii="細明體" w:eastAsia="細明體" w:hAnsi="細明體" w:hint="eastAsia"/>
            <w:strike/>
            <w:color w:val="00B0F0"/>
            <w:sz w:val="20"/>
            <w:szCs w:val="20"/>
            <w:rPrChange w:id="124" w:author="馬慈蓮" w:date="2019-07-25T15:59:00Z">
              <w:rPr>
                <w:rFonts w:ascii="細明體" w:eastAsia="細明體" w:hAnsi="細明體" w:hint="eastAsia"/>
                <w:sz w:val="20"/>
                <w:szCs w:val="20"/>
              </w:rPr>
            </w:rPrChange>
          </w:rPr>
          <w:t xml:space="preserve">$員工資料 = </w:t>
        </w:r>
        <w:r w:rsidRPr="00A63D4C">
          <w:rPr>
            <w:rFonts w:ascii="細明體" w:eastAsia="細明體" w:hAnsi="細明體"/>
            <w:strike/>
            <w:color w:val="00B0F0"/>
            <w:sz w:val="20"/>
            <w:szCs w:val="20"/>
            <w:rPrChange w:id="125" w:author="馬慈蓮" w:date="2019-07-25T15:59:00Z">
              <w:rPr>
                <w:rFonts w:ascii="細明體" w:eastAsia="細明體" w:hAnsi="細明體"/>
                <w:sz w:val="20"/>
                <w:szCs w:val="20"/>
              </w:rPr>
            </w:rPrChange>
          </w:rPr>
          <w:t>call AA_A2Z027</w:t>
        </w:r>
      </w:ins>
      <w:ins w:id="126" w:author="馬慈蓮" w:date="2017-03-08T16:14:00Z">
        <w:r w:rsidRPr="00A63D4C">
          <w:rPr>
            <w:rFonts w:ascii="細明體" w:eastAsia="細明體" w:hAnsi="細明體"/>
            <w:strike/>
            <w:color w:val="00B0F0"/>
            <w:sz w:val="20"/>
            <w:szCs w:val="20"/>
            <w:rPrChange w:id="127" w:author="馬慈蓮" w:date="2019-07-25T15:59:00Z">
              <w:rPr>
                <w:rFonts w:ascii="細明體" w:eastAsia="細明體" w:hAnsi="細明體"/>
                <w:sz w:val="20"/>
                <w:szCs w:val="20"/>
              </w:rPr>
            </w:rPrChange>
          </w:rPr>
          <w:t>.getHospitalDiscount</w:t>
        </w:r>
      </w:ins>
    </w:p>
    <w:p w:rsidR="00FD441D" w:rsidRPr="00A63D4C" w:rsidRDefault="00FD441D" w:rsidP="00FD441D">
      <w:pPr>
        <w:numPr>
          <w:ilvl w:val="3"/>
          <w:numId w:val="32"/>
        </w:numPr>
        <w:jc w:val="both"/>
        <w:rPr>
          <w:ins w:id="128" w:author="馬慈蓮" w:date="2017-03-08T16:15:00Z"/>
          <w:rFonts w:ascii="細明體" w:eastAsia="細明體" w:hAnsi="細明體"/>
          <w:strike/>
          <w:color w:val="00B0F0"/>
          <w:sz w:val="20"/>
          <w:szCs w:val="20"/>
          <w:rPrChange w:id="129" w:author="馬慈蓮" w:date="2019-07-25T15:59:00Z">
            <w:rPr>
              <w:ins w:id="130" w:author="馬慈蓮" w:date="2017-03-08T16:15:00Z"/>
              <w:rFonts w:ascii="細明體" w:eastAsia="細明體" w:hAnsi="細明體"/>
              <w:sz w:val="20"/>
              <w:szCs w:val="20"/>
            </w:rPr>
          </w:rPrChange>
        </w:rPr>
        <w:pPrChange w:id="131" w:author="馬慈蓮" w:date="2017-03-08T16:15:00Z">
          <w:pPr>
            <w:numPr>
              <w:ilvl w:val="4"/>
              <w:numId w:val="32"/>
            </w:numPr>
            <w:ind w:left="2551" w:hanging="850"/>
            <w:jc w:val="both"/>
          </w:pPr>
        </w:pPrChange>
      </w:pPr>
      <w:ins w:id="132" w:author="馬慈蓮" w:date="2017-03-08T16:14:00Z">
        <w:r w:rsidRPr="00A63D4C">
          <w:rPr>
            <w:rFonts w:ascii="細明體" w:eastAsia="細明體" w:hAnsi="細明體" w:hint="eastAsia"/>
            <w:strike/>
            <w:color w:val="00B0F0"/>
            <w:sz w:val="20"/>
            <w:szCs w:val="20"/>
            <w:rPrChange w:id="133" w:author="馬慈蓮" w:date="2019-07-25T15:59:00Z">
              <w:rPr>
                <w:rFonts w:ascii="細明體" w:eastAsia="細明體" w:hAnsi="細明體" w:hint="eastAsia"/>
                <w:sz w:val="20"/>
                <w:szCs w:val="20"/>
              </w:rPr>
            </w:rPrChange>
          </w:rPr>
          <w:t>CALL AA_A6Z002.</w:t>
        </w:r>
        <w:r w:rsidRPr="00A63D4C">
          <w:rPr>
            <w:rFonts w:ascii="細明體" w:eastAsia="細明體" w:hAnsi="細明體"/>
            <w:strike/>
            <w:color w:val="00B0F0"/>
            <w:sz w:val="20"/>
            <w:szCs w:val="20"/>
            <w:rPrChange w:id="134" w:author="馬慈蓮" w:date="2019-07-25T15:59:00Z">
              <w:rPr>
                <w:rFonts w:ascii="細明體" w:eastAsia="細明體" w:hAnsi="細明體"/>
                <w:sz w:val="20"/>
                <w:szCs w:val="20"/>
              </w:rPr>
            </w:rPrChange>
          </w:rPr>
          <w:t>updateDTAAA100ForGetKeyin3Case()</w:t>
        </w:r>
        <w:r w:rsidRPr="00A63D4C">
          <w:rPr>
            <w:rFonts w:ascii="細明體" w:eastAsia="細明體" w:hAnsi="細明體" w:hint="eastAsia"/>
            <w:strike/>
            <w:color w:val="00B0F0"/>
            <w:sz w:val="20"/>
            <w:szCs w:val="20"/>
            <w:rPrChange w:id="135" w:author="馬慈蓮" w:date="2019-07-25T15:59:00Z">
              <w:rPr>
                <w:rFonts w:ascii="細明體" w:eastAsia="細明體" w:hAnsi="細明體" w:hint="eastAsia"/>
                <w:sz w:val="20"/>
                <w:szCs w:val="20"/>
              </w:rPr>
            </w:rPrChange>
          </w:rPr>
          <w:t>，傳入參</w:t>
        </w:r>
      </w:ins>
      <w:ins w:id="136" w:author="馬慈蓮" w:date="2017-03-08T16:15:00Z">
        <w:r w:rsidRPr="00A63D4C">
          <w:rPr>
            <w:rFonts w:ascii="細明體" w:eastAsia="細明體" w:hAnsi="細明體" w:hint="eastAsia"/>
            <w:strike/>
            <w:color w:val="00B0F0"/>
            <w:sz w:val="20"/>
            <w:szCs w:val="20"/>
            <w:rPrChange w:id="137" w:author="馬慈蓮" w:date="2019-07-25T15:59:00Z">
              <w:rPr>
                <w:rFonts w:ascii="細明體" w:eastAsia="細明體" w:hAnsi="細明體" w:hint="eastAsia"/>
                <w:sz w:val="20"/>
                <w:szCs w:val="20"/>
              </w:rPr>
            </w:rPrChange>
          </w:rPr>
          <w:t>數：受理編號(組成list)、$員工資料.</w:t>
        </w:r>
        <w:r w:rsidRPr="00A63D4C">
          <w:rPr>
            <w:rFonts w:ascii="細明體" w:eastAsia="細明體" w:hAnsi="細明體"/>
            <w:strike/>
            <w:color w:val="00B0F0"/>
            <w:sz w:val="20"/>
            <w:szCs w:val="20"/>
            <w:rPrChange w:id="138" w:author="馬慈蓮" w:date="2019-07-25T15:59:00Z">
              <w:rPr>
                <w:rFonts w:ascii="細明體" w:eastAsia="細明體" w:hAnsi="細明體"/>
                <w:sz w:val="20"/>
                <w:szCs w:val="20"/>
              </w:rPr>
            </w:rPrChange>
          </w:rPr>
          <w:t>getEmployee</w:t>
        </w:r>
        <w:r w:rsidRPr="00A63D4C">
          <w:rPr>
            <w:rFonts w:ascii="細明體" w:eastAsia="細明體" w:hAnsi="細明體" w:hint="eastAsia"/>
            <w:strike/>
            <w:color w:val="00B0F0"/>
            <w:sz w:val="20"/>
            <w:szCs w:val="20"/>
            <w:rPrChange w:id="139" w:author="馬慈蓮" w:date="2019-07-25T15:59:00Z">
              <w:rPr>
                <w:rFonts w:ascii="細明體" w:eastAsia="細明體" w:hAnsi="細明體" w:hint="eastAsia"/>
                <w:sz w:val="20"/>
                <w:szCs w:val="20"/>
              </w:rPr>
            </w:rPrChange>
          </w:rPr>
          <w:t>I</w:t>
        </w:r>
        <w:r w:rsidRPr="00A63D4C">
          <w:rPr>
            <w:rFonts w:ascii="細明體" w:eastAsia="細明體" w:hAnsi="細明體"/>
            <w:strike/>
            <w:color w:val="00B0F0"/>
            <w:sz w:val="20"/>
            <w:szCs w:val="20"/>
            <w:rPrChange w:id="140" w:author="馬慈蓮" w:date="2019-07-25T15:59:00Z">
              <w:rPr>
                <w:rFonts w:ascii="細明體" w:eastAsia="細明體" w:hAnsi="細明體"/>
                <w:sz w:val="20"/>
                <w:szCs w:val="20"/>
              </w:rPr>
            </w:rPrChange>
          </w:rPr>
          <w:t>d</w:t>
        </w:r>
        <w:r w:rsidRPr="00A63D4C">
          <w:rPr>
            <w:rFonts w:ascii="細明體" w:eastAsia="細明體" w:hAnsi="細明體" w:hint="eastAsia"/>
            <w:strike/>
            <w:color w:val="00B0F0"/>
            <w:sz w:val="20"/>
            <w:szCs w:val="20"/>
            <w:rPrChange w:id="141" w:author="馬慈蓮" w:date="2019-07-25T15:59:00Z">
              <w:rPr>
                <w:rFonts w:ascii="細明體" w:eastAsia="細明體" w:hAnsi="細明體" w:hint="eastAsia"/>
                <w:sz w:val="20"/>
                <w:szCs w:val="20"/>
              </w:rPr>
            </w:rPrChange>
          </w:rPr>
          <w:t>、$員工資料.getD</w:t>
        </w:r>
        <w:r w:rsidRPr="00A63D4C">
          <w:rPr>
            <w:rFonts w:ascii="細明體" w:eastAsia="細明體" w:hAnsi="細明體"/>
            <w:strike/>
            <w:color w:val="00B0F0"/>
            <w:sz w:val="20"/>
            <w:szCs w:val="20"/>
            <w:rPrChange w:id="142" w:author="馬慈蓮" w:date="2019-07-25T15:59:00Z">
              <w:rPr>
                <w:rFonts w:ascii="細明體" w:eastAsia="細明體" w:hAnsi="細明體"/>
                <w:sz w:val="20"/>
                <w:szCs w:val="20"/>
              </w:rPr>
            </w:rPrChange>
          </w:rPr>
          <w:t>ivNo</w:t>
        </w:r>
      </w:ins>
    </w:p>
    <w:p w:rsidR="00FD441D" w:rsidRPr="00FD441D" w:rsidRDefault="00FD441D" w:rsidP="00FD441D">
      <w:pPr>
        <w:numPr>
          <w:ilvl w:val="3"/>
          <w:numId w:val="32"/>
        </w:numPr>
        <w:jc w:val="both"/>
        <w:rPr>
          <w:rFonts w:ascii="細明體" w:eastAsia="細明體" w:hAnsi="細明體"/>
          <w:sz w:val="20"/>
          <w:szCs w:val="20"/>
        </w:rPr>
        <w:pPrChange w:id="143" w:author="馬慈蓮" w:date="2017-03-08T16:15:00Z">
          <w:pPr>
            <w:numPr>
              <w:ilvl w:val="4"/>
              <w:numId w:val="32"/>
            </w:numPr>
            <w:ind w:left="2551" w:hanging="850"/>
            <w:jc w:val="both"/>
          </w:pPr>
        </w:pPrChange>
      </w:pPr>
    </w:p>
    <w:p w:rsidR="00D763B9" w:rsidRPr="005C6E41" w:rsidRDefault="00D763B9" w:rsidP="00EB3E44">
      <w:pPr>
        <w:numPr>
          <w:ilvl w:val="2"/>
          <w:numId w:val="32"/>
        </w:numPr>
        <w:jc w:val="both"/>
        <w:rPr>
          <w:rFonts w:ascii="細明體" w:eastAsia="細明體" w:hAnsi="細明體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繼續執行下一筆</w:t>
      </w:r>
      <w:r w:rsidR="00C0564B">
        <w:rPr>
          <w:rFonts w:ascii="細明體" w:eastAsia="細明體" w:hAnsi="細明體" w:hint="eastAsia"/>
          <w:sz w:val="20"/>
          <w:szCs w:val="20"/>
        </w:rPr>
        <w:t>。</w:t>
      </w:r>
    </w:p>
    <w:p w:rsidR="002C6DED" w:rsidRPr="002C6DED" w:rsidRDefault="002C6DED" w:rsidP="00E43407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執行過程發生錯誤</w:t>
      </w:r>
    </w:p>
    <w:p w:rsidR="00C702D0" w:rsidRDefault="002A3FB2" w:rsidP="00E43407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SQL：</w:t>
      </w:r>
      <w:r w:rsidRPr="002A3FB2">
        <w:rPr>
          <w:rFonts w:ascii="細明體" w:eastAsia="細明體" w:hAnsi="細明體" w:hint="eastAsia"/>
          <w:kern w:val="2"/>
          <w:lang w:eastAsia="zh-TW"/>
        </w:rPr>
        <w:t>更新DT</w:t>
      </w:r>
      <w:r w:rsidR="007211E7">
        <w:rPr>
          <w:rFonts w:ascii="細明體" w:eastAsia="細明體" w:hAnsi="細明體" w:hint="eastAsia"/>
          <w:kern w:val="2"/>
          <w:lang w:eastAsia="zh-TW"/>
        </w:rPr>
        <w:t>AAI401</w:t>
      </w:r>
      <w:r w:rsidRPr="002A3FB2">
        <w:rPr>
          <w:rFonts w:ascii="細明體" w:eastAsia="細明體" w:hAnsi="細明體" w:hint="eastAsia"/>
          <w:kern w:val="2"/>
          <w:lang w:eastAsia="zh-TW"/>
        </w:rPr>
        <w:t>，折抵編號需等於$DT</w:t>
      </w:r>
      <w:r w:rsidR="007211E7">
        <w:rPr>
          <w:rFonts w:ascii="細明體" w:eastAsia="細明體" w:hAnsi="細明體" w:hint="eastAsia"/>
          <w:kern w:val="2"/>
          <w:lang w:eastAsia="zh-TW"/>
        </w:rPr>
        <w:t>AAI401</w:t>
      </w:r>
      <w:r w:rsidRPr="002A3FB2">
        <w:rPr>
          <w:rFonts w:ascii="細明體" w:eastAsia="細明體" w:hAnsi="細明體" w:hint="eastAsia"/>
          <w:kern w:val="2"/>
          <w:lang w:eastAsia="zh-TW"/>
        </w:rPr>
        <w:t>.折抵編號，</w:t>
      </w:r>
    </w:p>
    <w:p w:rsidR="00C702D0" w:rsidRDefault="002A3FB2" w:rsidP="00C702D0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2A3FB2">
        <w:rPr>
          <w:rFonts w:ascii="細明體" w:eastAsia="細明體" w:hAnsi="細明體" w:hint="eastAsia"/>
          <w:kern w:val="2"/>
          <w:lang w:eastAsia="zh-TW"/>
        </w:rPr>
        <w:t xml:space="preserve">SET 是否完成更新影像(IS_CE) = </w:t>
      </w:r>
      <w:r w:rsidRPr="002A3FB2">
        <w:rPr>
          <w:rFonts w:ascii="細明體" w:eastAsia="細明體" w:hAnsi="細明體"/>
          <w:kern w:val="2"/>
          <w:lang w:eastAsia="zh-TW"/>
        </w:rPr>
        <w:t>‘</w:t>
      </w:r>
      <w:r>
        <w:rPr>
          <w:rFonts w:ascii="細明體" w:eastAsia="細明體" w:hAnsi="細明體" w:hint="eastAsia"/>
          <w:kern w:val="2"/>
          <w:lang w:eastAsia="zh-TW"/>
        </w:rPr>
        <w:t>F</w:t>
      </w:r>
      <w:r w:rsidRPr="002A3FB2">
        <w:rPr>
          <w:rFonts w:ascii="細明體" w:eastAsia="細明體" w:hAnsi="細明體"/>
          <w:kern w:val="2"/>
          <w:lang w:eastAsia="zh-TW"/>
        </w:rPr>
        <w:t xml:space="preserve">’， </w:t>
      </w:r>
    </w:p>
    <w:p w:rsidR="002A3FB2" w:rsidRDefault="002A3FB2" w:rsidP="00C702D0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2A3FB2">
        <w:rPr>
          <w:rFonts w:ascii="細明體" w:eastAsia="細明體" w:hAnsi="細明體"/>
          <w:kern w:val="2"/>
          <w:lang w:eastAsia="zh-TW"/>
        </w:rPr>
        <w:t>SET</w:t>
      </w:r>
      <w:r w:rsidRPr="002A3FB2">
        <w:rPr>
          <w:rFonts w:ascii="細明體" w:eastAsia="細明體" w:hAnsi="細明體" w:hint="eastAsia"/>
          <w:kern w:val="2"/>
          <w:lang w:eastAsia="zh-TW"/>
        </w:rPr>
        <w:t>更新影像開始日期(CE_STAR_DATE)</w:t>
      </w:r>
      <w:r w:rsidRPr="002A3FB2">
        <w:rPr>
          <w:rFonts w:ascii="細明體" w:eastAsia="細明體" w:hAnsi="細明體"/>
          <w:kern w:val="2"/>
          <w:lang w:eastAsia="zh-TW"/>
        </w:rPr>
        <w:t>=</w:t>
      </w:r>
      <w:r w:rsidRPr="002A3FB2">
        <w:rPr>
          <w:rFonts w:ascii="細明體" w:eastAsia="細明體" w:hAnsi="細明體" w:hint="eastAsia"/>
          <w:kern w:val="2"/>
          <w:lang w:eastAsia="zh-TW"/>
        </w:rPr>
        <w:t xml:space="preserve"> $處理開始時間。</w:t>
      </w:r>
    </w:p>
    <w:p w:rsidR="003655F6" w:rsidRDefault="004B1BC4" w:rsidP="00E43407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9D5338">
        <w:rPr>
          <w:rFonts w:ascii="細明體" w:eastAsia="細明體" w:hAnsi="細明體"/>
          <w:kern w:val="2"/>
          <w:lang w:eastAsia="zh-TW"/>
        </w:rPr>
        <w:t>rollback錯誤那筆</w:t>
      </w:r>
    </w:p>
    <w:p w:rsidR="00D6581E" w:rsidRPr="00D6581E" w:rsidRDefault="00D6581E" w:rsidP="00E43407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D6581E">
        <w:rPr>
          <w:rFonts w:ascii="細明體" w:eastAsia="細明體" w:hAnsi="細明體"/>
          <w:kern w:val="2"/>
          <w:lang w:eastAsia="zh-TW"/>
        </w:rPr>
        <w:t>記錄fat</w:t>
      </w:r>
      <w:r w:rsidR="00E100C9">
        <w:rPr>
          <w:rFonts w:ascii="細明體" w:eastAsia="細明體" w:hAnsi="細明體"/>
          <w:kern w:val="2"/>
          <w:lang w:eastAsia="zh-TW"/>
        </w:rPr>
        <w:t>a</w:t>
      </w:r>
      <w:r w:rsidRPr="00D6581E">
        <w:rPr>
          <w:rFonts w:ascii="細明體" w:eastAsia="細明體" w:hAnsi="細明體"/>
          <w:kern w:val="2"/>
          <w:lang w:eastAsia="zh-TW"/>
        </w:rPr>
        <w:t>l LOG：</w:t>
      </w:r>
      <w:r w:rsidR="00E4368A">
        <w:rPr>
          <w:rFonts w:ascii="細明體" w:eastAsia="細明體" w:hAnsi="細明體"/>
          <w:kern w:val="2"/>
          <w:lang w:eastAsia="zh-TW"/>
        </w:rPr>
        <w:t>”</w:t>
      </w:r>
      <w:r w:rsidR="00E4368A">
        <w:rPr>
          <w:rFonts w:ascii="細明體" w:eastAsia="細明體" w:hAnsi="細明體" w:hint="eastAsia"/>
          <w:kern w:val="2"/>
          <w:lang w:eastAsia="zh-TW"/>
        </w:rPr>
        <w:t>執行影像處理發生錯誤，折抵編號--</w:t>
      </w:r>
      <w:r w:rsidR="00E4368A">
        <w:rPr>
          <w:rFonts w:ascii="細明體" w:eastAsia="細明體" w:hAnsi="細明體"/>
          <w:kern w:val="2"/>
          <w:lang w:eastAsia="zh-TW"/>
        </w:rPr>
        <w:t>”</w:t>
      </w:r>
      <w:r w:rsidR="000C6621">
        <w:rPr>
          <w:rFonts w:ascii="細明體" w:eastAsia="細明體" w:hAnsi="細明體" w:hint="eastAsia"/>
          <w:kern w:val="2"/>
          <w:lang w:eastAsia="zh-TW"/>
        </w:rPr>
        <w:t xml:space="preserve">+ </w:t>
      </w:r>
      <w:r w:rsidR="00BC45B3" w:rsidRPr="00BC45B3">
        <w:rPr>
          <w:rFonts w:ascii="細明體" w:eastAsia="細明體" w:hAnsi="細明體" w:hint="eastAsia"/>
          <w:kern w:val="2"/>
          <w:lang w:eastAsia="zh-TW"/>
        </w:rPr>
        <w:t>$DT</w:t>
      </w:r>
      <w:r w:rsidR="007211E7">
        <w:rPr>
          <w:rFonts w:ascii="細明體" w:eastAsia="細明體" w:hAnsi="細明體" w:hint="eastAsia"/>
          <w:kern w:val="2"/>
          <w:lang w:eastAsia="zh-TW"/>
        </w:rPr>
        <w:t>AAI401</w:t>
      </w:r>
      <w:r w:rsidR="00BC45B3" w:rsidRPr="00BC45B3">
        <w:rPr>
          <w:rFonts w:ascii="細明體" w:eastAsia="細明體" w:hAnsi="細明體" w:hint="eastAsia"/>
          <w:kern w:val="2"/>
          <w:lang w:eastAsia="zh-TW"/>
        </w:rPr>
        <w:t>.折抵編號</w:t>
      </w:r>
      <w:r w:rsidR="00BC45B3">
        <w:rPr>
          <w:rFonts w:ascii="細明體" w:eastAsia="細明體" w:hAnsi="細明體" w:hint="eastAsia"/>
          <w:kern w:val="2"/>
          <w:lang w:eastAsia="zh-TW"/>
        </w:rPr>
        <w:t xml:space="preserve"> </w:t>
      </w:r>
      <w:r w:rsidRPr="00D6581E">
        <w:rPr>
          <w:rFonts w:ascii="細明體" w:eastAsia="細明體" w:hAnsi="細明體"/>
          <w:kern w:val="2"/>
          <w:lang w:eastAsia="zh-TW"/>
        </w:rPr>
        <w:t>+</w:t>
      </w:r>
      <w:r w:rsidR="00721AA7">
        <w:rPr>
          <w:rFonts w:ascii="細明體" w:eastAsia="細明體" w:hAnsi="細明體" w:hint="eastAsia"/>
          <w:kern w:val="2"/>
          <w:lang w:eastAsia="zh-TW"/>
        </w:rPr>
        <w:t xml:space="preserve"> </w:t>
      </w:r>
      <w:r w:rsidR="00721AA7">
        <w:rPr>
          <w:rFonts w:ascii="細明體" w:eastAsia="細明體" w:hAnsi="細明體"/>
          <w:kern w:val="2"/>
          <w:lang w:eastAsia="zh-TW"/>
        </w:rPr>
        <w:t>“</w:t>
      </w:r>
      <w:r w:rsidR="00721AA7">
        <w:rPr>
          <w:rFonts w:ascii="細明體" w:eastAsia="細明體" w:hAnsi="細明體" w:hint="eastAsia"/>
          <w:kern w:val="2"/>
          <w:lang w:eastAsia="zh-TW"/>
        </w:rPr>
        <w:t>:</w:t>
      </w:r>
      <w:r w:rsidR="00721AA7">
        <w:rPr>
          <w:rFonts w:ascii="細明體" w:eastAsia="細明體" w:hAnsi="細明體"/>
          <w:kern w:val="2"/>
          <w:lang w:eastAsia="zh-TW"/>
        </w:rPr>
        <w:t>”</w:t>
      </w:r>
      <w:r w:rsidR="00721AA7">
        <w:rPr>
          <w:rFonts w:ascii="細明體" w:eastAsia="細明體" w:hAnsi="細明體" w:hint="eastAsia"/>
          <w:kern w:val="2"/>
          <w:lang w:eastAsia="zh-TW"/>
        </w:rPr>
        <w:t>+</w:t>
      </w:r>
      <w:r w:rsidRPr="00D6581E">
        <w:rPr>
          <w:rFonts w:ascii="細明體" w:eastAsia="細明體" w:hAnsi="細明體"/>
          <w:kern w:val="2"/>
          <w:lang w:eastAsia="zh-TW"/>
        </w:rPr>
        <w:t>錯誤訊息</w:t>
      </w:r>
    </w:p>
    <w:p w:rsidR="00ED611D" w:rsidRPr="00DF2E41" w:rsidRDefault="00ED611D" w:rsidP="00E43407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/>
          <w:bCs/>
          <w:kern w:val="2"/>
          <w:lang w:eastAsia="zh-TW"/>
        </w:rPr>
        <w:t xml:space="preserve">CALL </w:t>
      </w:r>
      <w:r w:rsidRPr="00DF2E41">
        <w:rPr>
          <w:rFonts w:ascii="細明體" w:eastAsia="細明體" w:hAnsi="細明體"/>
          <w:bCs/>
          <w:kern w:val="2"/>
          <w:lang w:eastAsia="zh-TW"/>
        </w:rPr>
        <w:t>batch.ErrorLog (</w:t>
      </w:r>
      <w:r w:rsidRPr="00DF2E41">
        <w:rPr>
          <w:rFonts w:ascii="細明體" w:eastAsia="細明體" w:hAnsi="細明體" w:hint="eastAsia"/>
          <w:bCs/>
          <w:kern w:val="2"/>
          <w:lang w:eastAsia="zh-TW"/>
        </w:rPr>
        <w:t>異常訊息記錄模組</w:t>
      </w:r>
      <w:r w:rsidRPr="00DF2E41">
        <w:rPr>
          <w:rFonts w:ascii="細明體" w:eastAsia="細明體" w:hAnsi="細明體"/>
          <w:bCs/>
          <w:kern w:val="2"/>
          <w:lang w:eastAsia="zh-TW"/>
        </w:rPr>
        <w:t>)</w:t>
      </w:r>
      <w:r w:rsidRPr="00DF2E41">
        <w:rPr>
          <w:rFonts w:ascii="細明體" w:eastAsia="細明體" w:hAnsi="細明體" w:hint="eastAsia"/>
          <w:bCs/>
          <w:kern w:val="2"/>
          <w:lang w:eastAsia="zh-TW"/>
        </w:rPr>
        <w:t>，記錄錯誤訊息，</w:t>
      </w:r>
    </w:p>
    <w:p w:rsidR="00ED611D" w:rsidRPr="00E43407" w:rsidRDefault="00ED611D" w:rsidP="00E43407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錯誤件</w:t>
      </w:r>
      <w:r w:rsidRPr="009E5952">
        <w:rPr>
          <w:rFonts w:ascii="細明體" w:eastAsia="細明體" w:hAnsi="細明體" w:hint="eastAsia"/>
          <w:kern w:val="2"/>
          <w:lang w:eastAsia="zh-TW"/>
        </w:rPr>
        <w:t>數</w:t>
      </w:r>
      <w:r w:rsidRPr="00DF2E41">
        <w:rPr>
          <w:rFonts w:ascii="細明體" w:eastAsia="細明體" w:hAnsi="細明體" w:hint="eastAsia"/>
          <w:bCs/>
          <w:kern w:val="2"/>
          <w:lang w:eastAsia="zh-TW"/>
        </w:rPr>
        <w:t>++</w:t>
      </w:r>
    </w:p>
    <w:p w:rsidR="00AB5C98" w:rsidRPr="00DF10DB" w:rsidRDefault="00E43407" w:rsidP="00DF10DB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程式繼續執行</w:t>
      </w:r>
      <w:r w:rsidR="0054098E">
        <w:rPr>
          <w:rFonts w:ascii="細明體" w:eastAsia="細明體" w:hAnsi="細明體" w:hint="eastAsia"/>
          <w:bCs/>
          <w:kern w:val="2"/>
          <w:lang w:eastAsia="zh-TW"/>
        </w:rPr>
        <w:t>下一筆</w:t>
      </w:r>
    </w:p>
    <w:p w:rsidR="00EF6A37" w:rsidRPr="00670994" w:rsidRDefault="00320E44" w:rsidP="00B21501">
      <w:pPr>
        <w:pStyle w:val="Tabletext"/>
        <w:keepLines w:val="0"/>
        <w:numPr>
          <w:ilvl w:val="0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E5952">
        <w:rPr>
          <w:rFonts w:ascii="細明體" w:eastAsia="細明體" w:hAnsi="細明體" w:hint="eastAsia"/>
          <w:lang w:eastAsia="zh-TW"/>
        </w:rPr>
        <w:t>C</w:t>
      </w:r>
      <w:r w:rsidRPr="009E5952">
        <w:rPr>
          <w:rFonts w:ascii="細明體" w:eastAsia="細明體" w:hAnsi="細明體"/>
          <w:lang w:eastAsia="zh-TW"/>
        </w:rPr>
        <w:t>ALL batch.CountManager</w:t>
      </w:r>
      <w:r w:rsidRPr="009E5952">
        <w:rPr>
          <w:rFonts w:ascii="細明體" w:eastAsia="細明體" w:hAnsi="細明體" w:hint="eastAsia"/>
          <w:lang w:eastAsia="zh-TW"/>
        </w:rPr>
        <w:t>(批次作業件數記錄模組)，記錄</w:t>
      </w:r>
      <w:r>
        <w:rPr>
          <w:rFonts w:ascii="細明體" w:eastAsia="細明體" w:hAnsi="細明體" w:hint="eastAsia"/>
          <w:kern w:val="2"/>
          <w:lang w:eastAsia="zh-TW"/>
        </w:rPr>
        <w:t>所有件數</w:t>
      </w:r>
    </w:p>
    <w:sectPr w:rsidR="00EF6A37" w:rsidRPr="00670994" w:rsidSect="00E30C50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2A6A" w:rsidRDefault="003D2A6A" w:rsidP="000C2BA8">
      <w:r>
        <w:separator/>
      </w:r>
    </w:p>
  </w:endnote>
  <w:endnote w:type="continuationSeparator" w:id="0">
    <w:p w:rsidR="003D2A6A" w:rsidRDefault="003D2A6A" w:rsidP="000C2B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圓體">
    <w:altName w:val="細明體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2A6A" w:rsidRDefault="003D2A6A" w:rsidP="000C2BA8">
      <w:r>
        <w:separator/>
      </w:r>
    </w:p>
  </w:footnote>
  <w:footnote w:type="continuationSeparator" w:id="0">
    <w:p w:rsidR="003D2A6A" w:rsidRDefault="003D2A6A" w:rsidP="000C2B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734933E"/>
    <w:lvl w:ilvl="0">
      <w:start w:val="1"/>
      <w:numFmt w:val="decimal"/>
      <w:lvlText w:val="%1."/>
      <w:lvlJc w:val="left"/>
      <w:pPr>
        <w:tabs>
          <w:tab w:val="num" w:pos="2281"/>
        </w:tabs>
        <w:ind w:leftChars="1000" w:left="2281" w:hangingChars="200" w:hanging="360"/>
      </w:pPr>
    </w:lvl>
  </w:abstractNum>
  <w:abstractNum w:abstractNumId="1" w15:restartNumberingAfterBreak="0">
    <w:nsid w:val="FFFFFF7D"/>
    <w:multiLevelType w:val="singleLevel"/>
    <w:tmpl w:val="E6EC9B60"/>
    <w:lvl w:ilvl="0">
      <w:start w:val="1"/>
      <w:numFmt w:val="decimal"/>
      <w:lvlText w:val="%1."/>
      <w:lvlJc w:val="left"/>
      <w:pPr>
        <w:tabs>
          <w:tab w:val="num" w:pos="1801"/>
        </w:tabs>
        <w:ind w:leftChars="800" w:left="1801" w:hangingChars="200" w:hanging="360"/>
      </w:pPr>
    </w:lvl>
  </w:abstractNum>
  <w:abstractNum w:abstractNumId="2" w15:restartNumberingAfterBreak="0">
    <w:nsid w:val="FFFFFF7E"/>
    <w:multiLevelType w:val="singleLevel"/>
    <w:tmpl w:val="120A57CE"/>
    <w:lvl w:ilvl="0">
      <w:start w:val="1"/>
      <w:numFmt w:val="decimal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3" w15:restartNumberingAfterBreak="0">
    <w:nsid w:val="FFFFFF7F"/>
    <w:multiLevelType w:val="singleLevel"/>
    <w:tmpl w:val="E4203FE8"/>
    <w:lvl w:ilvl="0">
      <w:start w:val="1"/>
      <w:numFmt w:val="decimal"/>
      <w:lvlText w:val="%1."/>
      <w:lvlJc w:val="left"/>
      <w:pPr>
        <w:tabs>
          <w:tab w:val="num" w:pos="841"/>
        </w:tabs>
        <w:ind w:leftChars="400" w:left="841" w:hangingChars="200" w:hanging="360"/>
      </w:pPr>
    </w:lvl>
  </w:abstractNum>
  <w:abstractNum w:abstractNumId="4" w15:restartNumberingAfterBreak="0">
    <w:nsid w:val="FFFFFF80"/>
    <w:multiLevelType w:val="singleLevel"/>
    <w:tmpl w:val="7A2426E8"/>
    <w:lvl w:ilvl="0">
      <w:start w:val="1"/>
      <w:numFmt w:val="bullet"/>
      <w:lvlText w:val=""/>
      <w:lvlJc w:val="left"/>
      <w:pPr>
        <w:tabs>
          <w:tab w:val="num" w:pos="2281"/>
        </w:tabs>
        <w:ind w:leftChars="1000" w:left="228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4EB03F0C"/>
    <w:lvl w:ilvl="0">
      <w:start w:val="1"/>
      <w:numFmt w:val="bullet"/>
      <w:lvlText w:val=""/>
      <w:lvlJc w:val="left"/>
      <w:pPr>
        <w:tabs>
          <w:tab w:val="num" w:pos="1801"/>
        </w:tabs>
        <w:ind w:leftChars="800" w:left="1801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EF58BD20"/>
    <w:lvl w:ilvl="0">
      <w:start w:val="1"/>
      <w:numFmt w:val="bullet"/>
      <w:lvlText w:val=""/>
      <w:lvlJc w:val="left"/>
      <w:pPr>
        <w:tabs>
          <w:tab w:val="num" w:pos="1321"/>
        </w:tabs>
        <w:ind w:leftChars="600" w:left="132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99641C02"/>
    <w:lvl w:ilvl="0">
      <w:start w:val="1"/>
      <w:numFmt w:val="bullet"/>
      <w:lvlText w:val=""/>
      <w:lvlJc w:val="left"/>
      <w:pPr>
        <w:tabs>
          <w:tab w:val="num" w:pos="841"/>
        </w:tabs>
        <w:ind w:leftChars="400" w:left="841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30C2D88A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861690E4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4A55640"/>
    <w:multiLevelType w:val="hybridMultilevel"/>
    <w:tmpl w:val="30D0171E"/>
    <w:lvl w:ilvl="0" w:tplc="ECAAC074">
      <w:start w:val="1"/>
      <w:numFmt w:val="bullet"/>
      <w:pStyle w:val="a0"/>
      <w:lvlText w:val=""/>
      <w:lvlJc w:val="left"/>
      <w:pPr>
        <w:tabs>
          <w:tab w:val="num" w:pos="1330"/>
        </w:tabs>
        <w:ind w:left="133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50"/>
        </w:tabs>
        <w:ind w:left="85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330"/>
        </w:tabs>
        <w:ind w:left="13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10"/>
        </w:tabs>
        <w:ind w:left="18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90"/>
        </w:tabs>
        <w:ind w:left="22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70"/>
        </w:tabs>
        <w:ind w:left="27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50"/>
        </w:tabs>
        <w:ind w:left="32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30"/>
        </w:tabs>
        <w:ind w:left="37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10"/>
        </w:tabs>
        <w:ind w:left="4210" w:hanging="480"/>
      </w:pPr>
      <w:rPr>
        <w:rFonts w:ascii="Wingdings" w:hAnsi="Wingdings" w:hint="default"/>
      </w:rPr>
    </w:lvl>
  </w:abstractNum>
  <w:abstractNum w:abstractNumId="11" w15:restartNumberingAfterBreak="0">
    <w:nsid w:val="05F411C3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2" w15:restartNumberingAfterBreak="0">
    <w:nsid w:val="07B96F68"/>
    <w:multiLevelType w:val="hybridMultilevel"/>
    <w:tmpl w:val="70EC959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098A13EA"/>
    <w:multiLevelType w:val="hybridMultilevel"/>
    <w:tmpl w:val="D70ED7C6"/>
    <w:lvl w:ilvl="0" w:tplc="47B4384E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9E30310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68B8D9C6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0CA13F06"/>
    <w:multiLevelType w:val="multilevel"/>
    <w:tmpl w:val="16064180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16E50CC5"/>
    <w:multiLevelType w:val="hybridMultilevel"/>
    <w:tmpl w:val="69321C7C"/>
    <w:lvl w:ilvl="0" w:tplc="6DF026A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F14A86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1AFB3854"/>
    <w:multiLevelType w:val="multilevel"/>
    <w:tmpl w:val="C896CC2A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7" w15:restartNumberingAfterBreak="0">
    <w:nsid w:val="1F0C3F44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8" w15:restartNumberingAfterBreak="0">
    <w:nsid w:val="1F523826"/>
    <w:multiLevelType w:val="hybridMultilevel"/>
    <w:tmpl w:val="964AF9C0"/>
    <w:lvl w:ilvl="0" w:tplc="02EEB11E">
      <w:start w:val="1"/>
      <w:numFmt w:val="decimal"/>
      <w:lvlText w:val="%1."/>
      <w:lvlJc w:val="left"/>
      <w:pPr>
        <w:tabs>
          <w:tab w:val="num" w:pos="960"/>
        </w:tabs>
        <w:ind w:left="960" w:hanging="9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273E407A"/>
    <w:multiLevelType w:val="multilevel"/>
    <w:tmpl w:val="D46CB290"/>
    <w:lvl w:ilvl="0">
      <w:start w:val="1"/>
      <w:numFmt w:val="decimal"/>
      <w:lvlText w:val="%1"/>
      <w:lvlJc w:val="left"/>
      <w:pPr>
        <w:ind w:left="850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41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84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40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97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68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1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27" w:hanging="1700"/>
      </w:pPr>
      <w:rPr>
        <w:rFonts w:hint="eastAsia"/>
      </w:rPr>
    </w:lvl>
  </w:abstractNum>
  <w:abstractNum w:abstractNumId="20" w15:restartNumberingAfterBreak="0">
    <w:nsid w:val="294C068D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 w15:restartNumberingAfterBreak="0">
    <w:nsid w:val="2B2278D6"/>
    <w:multiLevelType w:val="hybridMultilevel"/>
    <w:tmpl w:val="7E283FAC"/>
    <w:lvl w:ilvl="0" w:tplc="CD96AF0A">
      <w:start w:val="1"/>
      <w:numFmt w:val="decimal"/>
      <w:pStyle w:val="bullet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2DFF4F06"/>
    <w:multiLevelType w:val="multilevel"/>
    <w:tmpl w:val="0409001D"/>
    <w:lvl w:ilvl="0">
      <w:start w:val="1"/>
      <w:numFmt w:val="decimal"/>
      <w:lvlText w:val="%1"/>
      <w:lvlJc w:val="left"/>
      <w:pPr>
        <w:ind w:left="850" w:hanging="425"/>
      </w:p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23" w15:restartNumberingAfterBreak="0">
    <w:nsid w:val="2E55282F"/>
    <w:multiLevelType w:val="multilevel"/>
    <w:tmpl w:val="B0FE803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9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4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4" w15:restartNumberingAfterBreak="0">
    <w:nsid w:val="38E31A6B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5" w15:restartNumberingAfterBreak="0">
    <w:nsid w:val="3ADA056E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6" w15:restartNumberingAfterBreak="0">
    <w:nsid w:val="3E71269A"/>
    <w:multiLevelType w:val="hybridMultilevel"/>
    <w:tmpl w:val="8E2234CE"/>
    <w:lvl w:ilvl="0" w:tplc="D8E688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41785D51"/>
    <w:multiLevelType w:val="hybridMultilevel"/>
    <w:tmpl w:val="1266233A"/>
    <w:lvl w:ilvl="0" w:tplc="8C7031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4220171D"/>
    <w:multiLevelType w:val="hybridMultilevel"/>
    <w:tmpl w:val="AB1250DC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9" w15:restartNumberingAfterBreak="0">
    <w:nsid w:val="48A05760"/>
    <w:multiLevelType w:val="multilevel"/>
    <w:tmpl w:val="407C595A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8"/>
        </w:tabs>
        <w:ind w:left="1248" w:hanging="708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0" w15:restartNumberingAfterBreak="0">
    <w:nsid w:val="4DA03033"/>
    <w:multiLevelType w:val="multilevel"/>
    <w:tmpl w:val="E9EEFC3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1729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1" w15:restartNumberingAfterBreak="0">
    <w:nsid w:val="51740963"/>
    <w:multiLevelType w:val="multilevel"/>
    <w:tmpl w:val="407C595A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8"/>
        </w:tabs>
        <w:ind w:left="1248" w:hanging="708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2" w15:restartNumberingAfterBreak="0">
    <w:nsid w:val="539D7C9B"/>
    <w:multiLevelType w:val="hybridMultilevel"/>
    <w:tmpl w:val="27C4D84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3" w15:restartNumberingAfterBreak="0">
    <w:nsid w:val="5DEE2AE7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4" w15:restartNumberingAfterBreak="0">
    <w:nsid w:val="5E040A0A"/>
    <w:multiLevelType w:val="singleLevel"/>
    <w:tmpl w:val="9CB8D998"/>
    <w:lvl w:ilvl="0">
      <w:start w:val="1"/>
      <w:numFmt w:val="bullet"/>
      <w:pStyle w:val="1"/>
      <w:lvlText w:val="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35" w15:restartNumberingAfterBreak="0">
    <w:nsid w:val="5FB33135"/>
    <w:multiLevelType w:val="multilevel"/>
    <w:tmpl w:val="D46CB290"/>
    <w:lvl w:ilvl="0">
      <w:start w:val="1"/>
      <w:numFmt w:val="decimal"/>
      <w:lvlText w:val="%1"/>
      <w:lvlJc w:val="left"/>
      <w:pPr>
        <w:ind w:left="850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41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84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40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97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68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1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27" w:hanging="1700"/>
      </w:pPr>
      <w:rPr>
        <w:rFonts w:hint="eastAsia"/>
      </w:rPr>
    </w:lvl>
  </w:abstractNum>
  <w:abstractNum w:abstractNumId="36" w15:restartNumberingAfterBreak="0">
    <w:nsid w:val="620C3181"/>
    <w:multiLevelType w:val="multilevel"/>
    <w:tmpl w:val="CF8A9E08"/>
    <w:lvl w:ilvl="0">
      <w:start w:val="1"/>
      <w:numFmt w:val="taiwa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  <w:color w:val="000000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  <w:b w:val="0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7" w15:restartNumberingAfterBreak="0">
    <w:nsid w:val="62C856BE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8" w15:restartNumberingAfterBreak="0">
    <w:nsid w:val="66B33B91"/>
    <w:multiLevelType w:val="hybridMultilevel"/>
    <w:tmpl w:val="F766935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66D82BA9"/>
    <w:multiLevelType w:val="hybridMultilevel"/>
    <w:tmpl w:val="9894E24A"/>
    <w:lvl w:ilvl="0" w:tplc="32F2DF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 w15:restartNumberingAfterBreak="0">
    <w:nsid w:val="675163BE"/>
    <w:multiLevelType w:val="multilevel"/>
    <w:tmpl w:val="0409001D"/>
    <w:lvl w:ilvl="0">
      <w:start w:val="1"/>
      <w:numFmt w:val="decimal"/>
      <w:lvlText w:val="%1"/>
      <w:lvlJc w:val="left"/>
      <w:pPr>
        <w:ind w:left="850" w:hanging="425"/>
      </w:p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41" w15:restartNumberingAfterBreak="0">
    <w:nsid w:val="6C0A78C5"/>
    <w:multiLevelType w:val="hybridMultilevel"/>
    <w:tmpl w:val="3BE094C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2" w15:restartNumberingAfterBreak="0">
    <w:nsid w:val="6C1D6613"/>
    <w:multiLevelType w:val="multilevel"/>
    <w:tmpl w:val="B55C0F4C"/>
    <w:lvl w:ilvl="0">
      <w:start w:val="1"/>
      <w:numFmt w:val="decimal"/>
      <w:lvlText w:val="%1"/>
      <w:lvlJc w:val="left"/>
      <w:pPr>
        <w:tabs>
          <w:tab w:val="num" w:pos="905"/>
        </w:tabs>
        <w:ind w:left="90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72"/>
        </w:tabs>
        <w:ind w:left="147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98"/>
        </w:tabs>
        <w:ind w:left="189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64"/>
        </w:tabs>
        <w:ind w:left="246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61"/>
        </w:tabs>
        <w:ind w:left="303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740"/>
        </w:tabs>
        <w:ind w:left="374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71"/>
        </w:tabs>
        <w:ind w:left="430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56"/>
        </w:tabs>
        <w:ind w:left="487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82"/>
        </w:tabs>
        <w:ind w:left="5582" w:hanging="1700"/>
      </w:pPr>
      <w:rPr>
        <w:rFonts w:hint="eastAsia"/>
      </w:rPr>
    </w:lvl>
  </w:abstractNum>
  <w:abstractNum w:abstractNumId="43" w15:restartNumberingAfterBreak="0">
    <w:nsid w:val="6D0120EE"/>
    <w:multiLevelType w:val="hybridMultilevel"/>
    <w:tmpl w:val="27404E58"/>
    <w:lvl w:ilvl="0" w:tplc="B20E30CE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4" w15:restartNumberingAfterBreak="0">
    <w:nsid w:val="7018170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5" w15:restartNumberingAfterBreak="0">
    <w:nsid w:val="74787690"/>
    <w:multiLevelType w:val="hybridMultilevel"/>
    <w:tmpl w:val="662C4400"/>
    <w:lvl w:ilvl="0" w:tplc="874870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6" w15:restartNumberingAfterBreak="0">
    <w:nsid w:val="77F425C5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7" w15:restartNumberingAfterBreak="0">
    <w:nsid w:val="78C27839"/>
    <w:multiLevelType w:val="hybridMultilevel"/>
    <w:tmpl w:val="CF6AA28C"/>
    <w:lvl w:ilvl="0" w:tplc="02EEB11E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8" w15:restartNumberingAfterBreak="0">
    <w:nsid w:val="7E78047A"/>
    <w:multiLevelType w:val="multilevel"/>
    <w:tmpl w:val="0409001D"/>
    <w:lvl w:ilvl="0">
      <w:start w:val="1"/>
      <w:numFmt w:val="decimal"/>
      <w:lvlText w:val="%1"/>
      <w:lvlJc w:val="left"/>
      <w:pPr>
        <w:ind w:left="850" w:hanging="425"/>
      </w:p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num w:numId="1">
    <w:abstractNumId w:val="36"/>
  </w:num>
  <w:num w:numId="2">
    <w:abstractNumId w:val="18"/>
  </w:num>
  <w:num w:numId="3">
    <w:abstractNumId w:val="15"/>
  </w:num>
  <w:num w:numId="4">
    <w:abstractNumId w:val="21"/>
  </w:num>
  <w:num w:numId="5">
    <w:abstractNumId w:val="16"/>
  </w:num>
  <w:num w:numId="6">
    <w:abstractNumId w:val="41"/>
  </w:num>
  <w:num w:numId="7">
    <w:abstractNumId w:val="32"/>
  </w:num>
  <w:num w:numId="8">
    <w:abstractNumId w:val="34"/>
  </w:num>
  <w:num w:numId="9">
    <w:abstractNumId w:val="10"/>
  </w:num>
  <w:num w:numId="10">
    <w:abstractNumId w:val="28"/>
  </w:num>
  <w:num w:numId="11">
    <w:abstractNumId w:val="29"/>
  </w:num>
  <w:num w:numId="12">
    <w:abstractNumId w:val="31"/>
  </w:num>
  <w:num w:numId="13">
    <w:abstractNumId w:val="17"/>
  </w:num>
  <w:num w:numId="14">
    <w:abstractNumId w:val="46"/>
  </w:num>
  <w:num w:numId="15">
    <w:abstractNumId w:val="24"/>
  </w:num>
  <w:num w:numId="16">
    <w:abstractNumId w:val="11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 w:numId="22">
    <w:abstractNumId w:val="9"/>
  </w:num>
  <w:num w:numId="23">
    <w:abstractNumId w:val="7"/>
  </w:num>
  <w:num w:numId="24">
    <w:abstractNumId w:val="6"/>
  </w:num>
  <w:num w:numId="25">
    <w:abstractNumId w:val="5"/>
  </w:num>
  <w:num w:numId="26">
    <w:abstractNumId w:val="4"/>
  </w:num>
  <w:num w:numId="27">
    <w:abstractNumId w:val="37"/>
  </w:num>
  <w:num w:numId="28">
    <w:abstractNumId w:val="33"/>
  </w:num>
  <w:num w:numId="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3"/>
  </w:num>
  <w:num w:numId="31">
    <w:abstractNumId w:val="22"/>
  </w:num>
  <w:num w:numId="32">
    <w:abstractNumId w:val="44"/>
  </w:num>
  <w:num w:numId="33">
    <w:abstractNumId w:val="47"/>
  </w:num>
  <w:num w:numId="34">
    <w:abstractNumId w:val="30"/>
  </w:num>
  <w:num w:numId="35">
    <w:abstractNumId w:val="38"/>
  </w:num>
  <w:num w:numId="36">
    <w:abstractNumId w:val="35"/>
  </w:num>
  <w:num w:numId="37">
    <w:abstractNumId w:val="19"/>
  </w:num>
  <w:num w:numId="38">
    <w:abstractNumId w:val="40"/>
  </w:num>
  <w:num w:numId="39">
    <w:abstractNumId w:val="14"/>
  </w:num>
  <w:num w:numId="40">
    <w:abstractNumId w:val="12"/>
  </w:num>
  <w:num w:numId="41">
    <w:abstractNumId w:val="45"/>
  </w:num>
  <w:num w:numId="42">
    <w:abstractNumId w:val="43"/>
  </w:num>
  <w:num w:numId="43">
    <w:abstractNumId w:val="26"/>
  </w:num>
  <w:num w:numId="44">
    <w:abstractNumId w:val="25"/>
  </w:num>
  <w:num w:numId="45">
    <w:abstractNumId w:val="23"/>
  </w:num>
  <w:num w:numId="46">
    <w:abstractNumId w:val="39"/>
  </w:num>
  <w:num w:numId="47">
    <w:abstractNumId w:val="48"/>
  </w:num>
  <w:num w:numId="48">
    <w:abstractNumId w:val="20"/>
  </w:num>
  <w:num w:numId="49">
    <w:abstractNumId w:val="42"/>
  </w:num>
  <w:num w:numId="5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trackRevisions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C2BA8"/>
    <w:rsid w:val="0000096F"/>
    <w:rsid w:val="000017AD"/>
    <w:rsid w:val="00001974"/>
    <w:rsid w:val="00001BD9"/>
    <w:rsid w:val="000024F6"/>
    <w:rsid w:val="00002C7F"/>
    <w:rsid w:val="0000421E"/>
    <w:rsid w:val="000051B2"/>
    <w:rsid w:val="000052FB"/>
    <w:rsid w:val="0000563E"/>
    <w:rsid w:val="00010BCB"/>
    <w:rsid w:val="000110F3"/>
    <w:rsid w:val="00012E7C"/>
    <w:rsid w:val="000134DD"/>
    <w:rsid w:val="00013FF4"/>
    <w:rsid w:val="00014A6C"/>
    <w:rsid w:val="0001563C"/>
    <w:rsid w:val="00016F11"/>
    <w:rsid w:val="00017BB8"/>
    <w:rsid w:val="000207E4"/>
    <w:rsid w:val="00020BCC"/>
    <w:rsid w:val="000212D5"/>
    <w:rsid w:val="00021755"/>
    <w:rsid w:val="00021758"/>
    <w:rsid w:val="0002210A"/>
    <w:rsid w:val="00023198"/>
    <w:rsid w:val="00025A44"/>
    <w:rsid w:val="00026A58"/>
    <w:rsid w:val="00026F13"/>
    <w:rsid w:val="00027024"/>
    <w:rsid w:val="00027926"/>
    <w:rsid w:val="00027B35"/>
    <w:rsid w:val="00027D1B"/>
    <w:rsid w:val="00027FC5"/>
    <w:rsid w:val="0003052D"/>
    <w:rsid w:val="00031272"/>
    <w:rsid w:val="00031DF8"/>
    <w:rsid w:val="00032D2F"/>
    <w:rsid w:val="00033201"/>
    <w:rsid w:val="00033535"/>
    <w:rsid w:val="00033619"/>
    <w:rsid w:val="00035854"/>
    <w:rsid w:val="00037D02"/>
    <w:rsid w:val="00040D17"/>
    <w:rsid w:val="00042C50"/>
    <w:rsid w:val="000430BC"/>
    <w:rsid w:val="00043188"/>
    <w:rsid w:val="00044B33"/>
    <w:rsid w:val="00044B5D"/>
    <w:rsid w:val="000466DC"/>
    <w:rsid w:val="000502EA"/>
    <w:rsid w:val="00050D23"/>
    <w:rsid w:val="000519F8"/>
    <w:rsid w:val="000527F0"/>
    <w:rsid w:val="000556C0"/>
    <w:rsid w:val="000558F2"/>
    <w:rsid w:val="00056A28"/>
    <w:rsid w:val="000570FA"/>
    <w:rsid w:val="0005726D"/>
    <w:rsid w:val="00060930"/>
    <w:rsid w:val="0006180A"/>
    <w:rsid w:val="00061FBC"/>
    <w:rsid w:val="00063EA5"/>
    <w:rsid w:val="000647EC"/>
    <w:rsid w:val="0006526D"/>
    <w:rsid w:val="00065586"/>
    <w:rsid w:val="00065D64"/>
    <w:rsid w:val="0006640C"/>
    <w:rsid w:val="000676CD"/>
    <w:rsid w:val="00067B6B"/>
    <w:rsid w:val="00070A6B"/>
    <w:rsid w:val="00070E5D"/>
    <w:rsid w:val="000719ED"/>
    <w:rsid w:val="00071E60"/>
    <w:rsid w:val="00071E84"/>
    <w:rsid w:val="000726A0"/>
    <w:rsid w:val="000737CF"/>
    <w:rsid w:val="00073BA3"/>
    <w:rsid w:val="00074490"/>
    <w:rsid w:val="00074A36"/>
    <w:rsid w:val="00075C91"/>
    <w:rsid w:val="000764D5"/>
    <w:rsid w:val="0007747F"/>
    <w:rsid w:val="00077C11"/>
    <w:rsid w:val="00077EAD"/>
    <w:rsid w:val="0008099E"/>
    <w:rsid w:val="000814EE"/>
    <w:rsid w:val="0008223E"/>
    <w:rsid w:val="00082D62"/>
    <w:rsid w:val="0008361E"/>
    <w:rsid w:val="0008439C"/>
    <w:rsid w:val="000846CC"/>
    <w:rsid w:val="00084E23"/>
    <w:rsid w:val="00084EAA"/>
    <w:rsid w:val="00086633"/>
    <w:rsid w:val="000872FC"/>
    <w:rsid w:val="000876EA"/>
    <w:rsid w:val="000902BA"/>
    <w:rsid w:val="00090800"/>
    <w:rsid w:val="000922A0"/>
    <w:rsid w:val="00093C51"/>
    <w:rsid w:val="00094411"/>
    <w:rsid w:val="00094626"/>
    <w:rsid w:val="00094995"/>
    <w:rsid w:val="00095426"/>
    <w:rsid w:val="00095F8C"/>
    <w:rsid w:val="00097092"/>
    <w:rsid w:val="00097AB5"/>
    <w:rsid w:val="000A1EB4"/>
    <w:rsid w:val="000A2259"/>
    <w:rsid w:val="000A3B8C"/>
    <w:rsid w:val="000A4263"/>
    <w:rsid w:val="000A46E4"/>
    <w:rsid w:val="000A5518"/>
    <w:rsid w:val="000A5DC1"/>
    <w:rsid w:val="000A6153"/>
    <w:rsid w:val="000A6579"/>
    <w:rsid w:val="000A740A"/>
    <w:rsid w:val="000B1567"/>
    <w:rsid w:val="000B1B22"/>
    <w:rsid w:val="000B1B3B"/>
    <w:rsid w:val="000B1D2C"/>
    <w:rsid w:val="000B23D1"/>
    <w:rsid w:val="000B29D1"/>
    <w:rsid w:val="000B5824"/>
    <w:rsid w:val="000B5B46"/>
    <w:rsid w:val="000B5D25"/>
    <w:rsid w:val="000B5DF5"/>
    <w:rsid w:val="000B70E8"/>
    <w:rsid w:val="000B7900"/>
    <w:rsid w:val="000B7E25"/>
    <w:rsid w:val="000C0C05"/>
    <w:rsid w:val="000C0D71"/>
    <w:rsid w:val="000C14B1"/>
    <w:rsid w:val="000C2080"/>
    <w:rsid w:val="000C290F"/>
    <w:rsid w:val="000C2B47"/>
    <w:rsid w:val="000C2BA8"/>
    <w:rsid w:val="000C32F1"/>
    <w:rsid w:val="000C3B54"/>
    <w:rsid w:val="000C4195"/>
    <w:rsid w:val="000C643D"/>
    <w:rsid w:val="000C6621"/>
    <w:rsid w:val="000C6C3F"/>
    <w:rsid w:val="000C7426"/>
    <w:rsid w:val="000C7617"/>
    <w:rsid w:val="000C7DF1"/>
    <w:rsid w:val="000D0758"/>
    <w:rsid w:val="000D07A9"/>
    <w:rsid w:val="000D328C"/>
    <w:rsid w:val="000D452C"/>
    <w:rsid w:val="000D4EE9"/>
    <w:rsid w:val="000D57AA"/>
    <w:rsid w:val="000D5E2B"/>
    <w:rsid w:val="000D6712"/>
    <w:rsid w:val="000D7244"/>
    <w:rsid w:val="000D7620"/>
    <w:rsid w:val="000E05E0"/>
    <w:rsid w:val="000E0B8B"/>
    <w:rsid w:val="000E11A3"/>
    <w:rsid w:val="000E13E5"/>
    <w:rsid w:val="000E17F0"/>
    <w:rsid w:val="000E2505"/>
    <w:rsid w:val="000E38A7"/>
    <w:rsid w:val="000E3A3C"/>
    <w:rsid w:val="000E3E84"/>
    <w:rsid w:val="000E3FE4"/>
    <w:rsid w:val="000E467E"/>
    <w:rsid w:val="000E5276"/>
    <w:rsid w:val="000E545A"/>
    <w:rsid w:val="000E5486"/>
    <w:rsid w:val="000E57E8"/>
    <w:rsid w:val="000E6BD5"/>
    <w:rsid w:val="000E6EA1"/>
    <w:rsid w:val="000E7517"/>
    <w:rsid w:val="000E7FE6"/>
    <w:rsid w:val="000F0395"/>
    <w:rsid w:val="000F054F"/>
    <w:rsid w:val="000F08F7"/>
    <w:rsid w:val="000F09F1"/>
    <w:rsid w:val="000F0AFD"/>
    <w:rsid w:val="000F0EAB"/>
    <w:rsid w:val="000F10A2"/>
    <w:rsid w:val="000F1FB7"/>
    <w:rsid w:val="000F2CA7"/>
    <w:rsid w:val="000F37F7"/>
    <w:rsid w:val="000F3CF9"/>
    <w:rsid w:val="000F4D30"/>
    <w:rsid w:val="000F4F2F"/>
    <w:rsid w:val="000F6885"/>
    <w:rsid w:val="000F694F"/>
    <w:rsid w:val="000F6E37"/>
    <w:rsid w:val="000F7299"/>
    <w:rsid w:val="000F76A1"/>
    <w:rsid w:val="000F7EEB"/>
    <w:rsid w:val="00101CDB"/>
    <w:rsid w:val="001029E3"/>
    <w:rsid w:val="00102CA9"/>
    <w:rsid w:val="001031E5"/>
    <w:rsid w:val="0010368A"/>
    <w:rsid w:val="00103D9C"/>
    <w:rsid w:val="00105169"/>
    <w:rsid w:val="00105641"/>
    <w:rsid w:val="001063FD"/>
    <w:rsid w:val="00107CC3"/>
    <w:rsid w:val="001109D9"/>
    <w:rsid w:val="00110D60"/>
    <w:rsid w:val="00110D8C"/>
    <w:rsid w:val="0011118D"/>
    <w:rsid w:val="0011125A"/>
    <w:rsid w:val="001113FA"/>
    <w:rsid w:val="00112BFC"/>
    <w:rsid w:val="00112C80"/>
    <w:rsid w:val="00112CFE"/>
    <w:rsid w:val="00113047"/>
    <w:rsid w:val="00115668"/>
    <w:rsid w:val="00116648"/>
    <w:rsid w:val="0011777A"/>
    <w:rsid w:val="00120626"/>
    <w:rsid w:val="00122177"/>
    <w:rsid w:val="00122265"/>
    <w:rsid w:val="0012244B"/>
    <w:rsid w:val="00124800"/>
    <w:rsid w:val="00124D8E"/>
    <w:rsid w:val="00124F40"/>
    <w:rsid w:val="001266FD"/>
    <w:rsid w:val="00126E79"/>
    <w:rsid w:val="00126E89"/>
    <w:rsid w:val="00127E90"/>
    <w:rsid w:val="001314C4"/>
    <w:rsid w:val="00131868"/>
    <w:rsid w:val="00132923"/>
    <w:rsid w:val="00133AEE"/>
    <w:rsid w:val="00134047"/>
    <w:rsid w:val="001342A5"/>
    <w:rsid w:val="001342D2"/>
    <w:rsid w:val="001343D4"/>
    <w:rsid w:val="001348D2"/>
    <w:rsid w:val="00134A19"/>
    <w:rsid w:val="00134BB9"/>
    <w:rsid w:val="00134DCF"/>
    <w:rsid w:val="00135E9D"/>
    <w:rsid w:val="0013628A"/>
    <w:rsid w:val="00136BF1"/>
    <w:rsid w:val="00136FFA"/>
    <w:rsid w:val="00137442"/>
    <w:rsid w:val="00137521"/>
    <w:rsid w:val="001376A9"/>
    <w:rsid w:val="0013772C"/>
    <w:rsid w:val="00137FCC"/>
    <w:rsid w:val="00140D40"/>
    <w:rsid w:val="0014245D"/>
    <w:rsid w:val="0014365B"/>
    <w:rsid w:val="001441A3"/>
    <w:rsid w:val="00145E03"/>
    <w:rsid w:val="00146D45"/>
    <w:rsid w:val="00147CA4"/>
    <w:rsid w:val="00150105"/>
    <w:rsid w:val="00150CB9"/>
    <w:rsid w:val="00151155"/>
    <w:rsid w:val="001517EA"/>
    <w:rsid w:val="00151A58"/>
    <w:rsid w:val="00152110"/>
    <w:rsid w:val="00152283"/>
    <w:rsid w:val="00152745"/>
    <w:rsid w:val="00152A76"/>
    <w:rsid w:val="00152AEF"/>
    <w:rsid w:val="001533D9"/>
    <w:rsid w:val="001537BC"/>
    <w:rsid w:val="00153F38"/>
    <w:rsid w:val="00154394"/>
    <w:rsid w:val="00154805"/>
    <w:rsid w:val="0015485D"/>
    <w:rsid w:val="00154EE0"/>
    <w:rsid w:val="001552C0"/>
    <w:rsid w:val="00155547"/>
    <w:rsid w:val="00156147"/>
    <w:rsid w:val="001561B0"/>
    <w:rsid w:val="00156568"/>
    <w:rsid w:val="00156957"/>
    <w:rsid w:val="001570DB"/>
    <w:rsid w:val="0015718E"/>
    <w:rsid w:val="0015751B"/>
    <w:rsid w:val="00157624"/>
    <w:rsid w:val="00157AD3"/>
    <w:rsid w:val="00157DD2"/>
    <w:rsid w:val="0016095B"/>
    <w:rsid w:val="001614E3"/>
    <w:rsid w:val="001619B9"/>
    <w:rsid w:val="0016229D"/>
    <w:rsid w:val="00162624"/>
    <w:rsid w:val="00162708"/>
    <w:rsid w:val="001633BB"/>
    <w:rsid w:val="00164511"/>
    <w:rsid w:val="00164905"/>
    <w:rsid w:val="00164942"/>
    <w:rsid w:val="001651D4"/>
    <w:rsid w:val="001664DA"/>
    <w:rsid w:val="001677B3"/>
    <w:rsid w:val="001678C2"/>
    <w:rsid w:val="00167DC4"/>
    <w:rsid w:val="00170755"/>
    <w:rsid w:val="0017097A"/>
    <w:rsid w:val="00173076"/>
    <w:rsid w:val="00173B15"/>
    <w:rsid w:val="001752ED"/>
    <w:rsid w:val="0017539B"/>
    <w:rsid w:val="00176AFB"/>
    <w:rsid w:val="001818D7"/>
    <w:rsid w:val="00182540"/>
    <w:rsid w:val="00183411"/>
    <w:rsid w:val="0018426C"/>
    <w:rsid w:val="00184863"/>
    <w:rsid w:val="001848F8"/>
    <w:rsid w:val="0018502A"/>
    <w:rsid w:val="001857CC"/>
    <w:rsid w:val="00186246"/>
    <w:rsid w:val="00186E1D"/>
    <w:rsid w:val="00186FAA"/>
    <w:rsid w:val="00191B95"/>
    <w:rsid w:val="00191F50"/>
    <w:rsid w:val="0019228C"/>
    <w:rsid w:val="00192CA3"/>
    <w:rsid w:val="00193929"/>
    <w:rsid w:val="00194476"/>
    <w:rsid w:val="001944C9"/>
    <w:rsid w:val="001949BE"/>
    <w:rsid w:val="001959B2"/>
    <w:rsid w:val="00196320"/>
    <w:rsid w:val="00196A9D"/>
    <w:rsid w:val="00197FD2"/>
    <w:rsid w:val="001A0ADD"/>
    <w:rsid w:val="001A13F2"/>
    <w:rsid w:val="001A1C0B"/>
    <w:rsid w:val="001A1E06"/>
    <w:rsid w:val="001A2402"/>
    <w:rsid w:val="001A2B06"/>
    <w:rsid w:val="001A3584"/>
    <w:rsid w:val="001A5718"/>
    <w:rsid w:val="001A578F"/>
    <w:rsid w:val="001A5BB0"/>
    <w:rsid w:val="001B3039"/>
    <w:rsid w:val="001B30C7"/>
    <w:rsid w:val="001B3370"/>
    <w:rsid w:val="001B33A7"/>
    <w:rsid w:val="001B3ED6"/>
    <w:rsid w:val="001B4EAD"/>
    <w:rsid w:val="001B5954"/>
    <w:rsid w:val="001B5B0C"/>
    <w:rsid w:val="001B6F6F"/>
    <w:rsid w:val="001B7BC4"/>
    <w:rsid w:val="001C0D00"/>
    <w:rsid w:val="001C14DD"/>
    <w:rsid w:val="001C2704"/>
    <w:rsid w:val="001C2B0F"/>
    <w:rsid w:val="001C309A"/>
    <w:rsid w:val="001C3AF5"/>
    <w:rsid w:val="001C3BE6"/>
    <w:rsid w:val="001C3FDB"/>
    <w:rsid w:val="001C41F1"/>
    <w:rsid w:val="001C4E1D"/>
    <w:rsid w:val="001C57F5"/>
    <w:rsid w:val="001C6868"/>
    <w:rsid w:val="001C6BD3"/>
    <w:rsid w:val="001D0435"/>
    <w:rsid w:val="001D0E9D"/>
    <w:rsid w:val="001D1A6D"/>
    <w:rsid w:val="001D2491"/>
    <w:rsid w:val="001D3ADE"/>
    <w:rsid w:val="001D788D"/>
    <w:rsid w:val="001E073C"/>
    <w:rsid w:val="001E0897"/>
    <w:rsid w:val="001E1438"/>
    <w:rsid w:val="001E2B9B"/>
    <w:rsid w:val="001E3E22"/>
    <w:rsid w:val="001E3ED1"/>
    <w:rsid w:val="001E3F9D"/>
    <w:rsid w:val="001E4613"/>
    <w:rsid w:val="001E4861"/>
    <w:rsid w:val="001E4D3B"/>
    <w:rsid w:val="001E5C82"/>
    <w:rsid w:val="001E6570"/>
    <w:rsid w:val="001E65C3"/>
    <w:rsid w:val="001E6695"/>
    <w:rsid w:val="001E6D6E"/>
    <w:rsid w:val="001E7534"/>
    <w:rsid w:val="001E7EFA"/>
    <w:rsid w:val="001F1E19"/>
    <w:rsid w:val="001F32B1"/>
    <w:rsid w:val="001F45DB"/>
    <w:rsid w:val="001F4C49"/>
    <w:rsid w:val="001F508C"/>
    <w:rsid w:val="001F531E"/>
    <w:rsid w:val="001F5B3D"/>
    <w:rsid w:val="001F710C"/>
    <w:rsid w:val="00200C39"/>
    <w:rsid w:val="00201536"/>
    <w:rsid w:val="00202933"/>
    <w:rsid w:val="00204402"/>
    <w:rsid w:val="00207652"/>
    <w:rsid w:val="002100BC"/>
    <w:rsid w:val="002103E0"/>
    <w:rsid w:val="002106CA"/>
    <w:rsid w:val="002134E7"/>
    <w:rsid w:val="0021514C"/>
    <w:rsid w:val="002156F9"/>
    <w:rsid w:val="00215B59"/>
    <w:rsid w:val="0021615B"/>
    <w:rsid w:val="002169BB"/>
    <w:rsid w:val="002177BE"/>
    <w:rsid w:val="00221E19"/>
    <w:rsid w:val="0022325E"/>
    <w:rsid w:val="00224AC0"/>
    <w:rsid w:val="00224B9E"/>
    <w:rsid w:val="00225A49"/>
    <w:rsid w:val="00225BEE"/>
    <w:rsid w:val="00225CA3"/>
    <w:rsid w:val="00227043"/>
    <w:rsid w:val="002272E6"/>
    <w:rsid w:val="00227D04"/>
    <w:rsid w:val="00227E7F"/>
    <w:rsid w:val="002305D8"/>
    <w:rsid w:val="002329F9"/>
    <w:rsid w:val="00233210"/>
    <w:rsid w:val="0023359B"/>
    <w:rsid w:val="002335A1"/>
    <w:rsid w:val="002374DC"/>
    <w:rsid w:val="002407D4"/>
    <w:rsid w:val="002410EB"/>
    <w:rsid w:val="00241368"/>
    <w:rsid w:val="00241CB2"/>
    <w:rsid w:val="00241E8D"/>
    <w:rsid w:val="002421EF"/>
    <w:rsid w:val="00242DF0"/>
    <w:rsid w:val="00242F37"/>
    <w:rsid w:val="0024323A"/>
    <w:rsid w:val="00243D96"/>
    <w:rsid w:val="00243E91"/>
    <w:rsid w:val="002450F2"/>
    <w:rsid w:val="00246260"/>
    <w:rsid w:val="00246F3C"/>
    <w:rsid w:val="00247745"/>
    <w:rsid w:val="002506CE"/>
    <w:rsid w:val="00250D2D"/>
    <w:rsid w:val="00250F79"/>
    <w:rsid w:val="00251661"/>
    <w:rsid w:val="00253197"/>
    <w:rsid w:val="00253255"/>
    <w:rsid w:val="002543A5"/>
    <w:rsid w:val="00254899"/>
    <w:rsid w:val="00256562"/>
    <w:rsid w:val="00256B6B"/>
    <w:rsid w:val="00256B93"/>
    <w:rsid w:val="002577FB"/>
    <w:rsid w:val="002602E5"/>
    <w:rsid w:val="00260905"/>
    <w:rsid w:val="0026126F"/>
    <w:rsid w:val="00262779"/>
    <w:rsid w:val="00262788"/>
    <w:rsid w:val="00263006"/>
    <w:rsid w:val="00263DFE"/>
    <w:rsid w:val="00264392"/>
    <w:rsid w:val="002651FE"/>
    <w:rsid w:val="00266117"/>
    <w:rsid w:val="00271940"/>
    <w:rsid w:val="00272048"/>
    <w:rsid w:val="0027311F"/>
    <w:rsid w:val="002737A7"/>
    <w:rsid w:val="00273C1F"/>
    <w:rsid w:val="00273DB1"/>
    <w:rsid w:val="00274796"/>
    <w:rsid w:val="00275259"/>
    <w:rsid w:val="0027683F"/>
    <w:rsid w:val="00277D86"/>
    <w:rsid w:val="00280672"/>
    <w:rsid w:val="002814A7"/>
    <w:rsid w:val="00281D1F"/>
    <w:rsid w:val="00281D7D"/>
    <w:rsid w:val="00282B21"/>
    <w:rsid w:val="002831BB"/>
    <w:rsid w:val="00283478"/>
    <w:rsid w:val="00284D22"/>
    <w:rsid w:val="00287A6C"/>
    <w:rsid w:val="0029011B"/>
    <w:rsid w:val="002905A3"/>
    <w:rsid w:val="00290D9F"/>
    <w:rsid w:val="0029197F"/>
    <w:rsid w:val="00291EED"/>
    <w:rsid w:val="00291FF9"/>
    <w:rsid w:val="00293C61"/>
    <w:rsid w:val="002940AE"/>
    <w:rsid w:val="002940F2"/>
    <w:rsid w:val="00295163"/>
    <w:rsid w:val="00295514"/>
    <w:rsid w:val="00295DC0"/>
    <w:rsid w:val="00295FEB"/>
    <w:rsid w:val="002A0378"/>
    <w:rsid w:val="002A2A89"/>
    <w:rsid w:val="002A2FE0"/>
    <w:rsid w:val="002A3335"/>
    <w:rsid w:val="002A3AE7"/>
    <w:rsid w:val="002A3FB2"/>
    <w:rsid w:val="002A6B21"/>
    <w:rsid w:val="002A6FA5"/>
    <w:rsid w:val="002A7A00"/>
    <w:rsid w:val="002B1229"/>
    <w:rsid w:val="002B1F02"/>
    <w:rsid w:val="002B1F03"/>
    <w:rsid w:val="002B1F21"/>
    <w:rsid w:val="002B3026"/>
    <w:rsid w:val="002B395E"/>
    <w:rsid w:val="002B465A"/>
    <w:rsid w:val="002B55E2"/>
    <w:rsid w:val="002B58D6"/>
    <w:rsid w:val="002B5B93"/>
    <w:rsid w:val="002B63D4"/>
    <w:rsid w:val="002B63DE"/>
    <w:rsid w:val="002B654E"/>
    <w:rsid w:val="002B7029"/>
    <w:rsid w:val="002B784E"/>
    <w:rsid w:val="002B7A99"/>
    <w:rsid w:val="002C1285"/>
    <w:rsid w:val="002C2892"/>
    <w:rsid w:val="002C29D1"/>
    <w:rsid w:val="002C2E69"/>
    <w:rsid w:val="002C472A"/>
    <w:rsid w:val="002C475F"/>
    <w:rsid w:val="002C57C6"/>
    <w:rsid w:val="002C59EF"/>
    <w:rsid w:val="002C6DED"/>
    <w:rsid w:val="002C7808"/>
    <w:rsid w:val="002D0933"/>
    <w:rsid w:val="002D0CE0"/>
    <w:rsid w:val="002D1A8D"/>
    <w:rsid w:val="002D1DE8"/>
    <w:rsid w:val="002D3282"/>
    <w:rsid w:val="002D3629"/>
    <w:rsid w:val="002D40EF"/>
    <w:rsid w:val="002D56C4"/>
    <w:rsid w:val="002D7662"/>
    <w:rsid w:val="002D7D92"/>
    <w:rsid w:val="002E03B9"/>
    <w:rsid w:val="002E287D"/>
    <w:rsid w:val="002E38C3"/>
    <w:rsid w:val="002E49F3"/>
    <w:rsid w:val="002E5A3B"/>
    <w:rsid w:val="002E5BBF"/>
    <w:rsid w:val="002E70D7"/>
    <w:rsid w:val="002F1777"/>
    <w:rsid w:val="002F1AF9"/>
    <w:rsid w:val="002F1DBA"/>
    <w:rsid w:val="002F224F"/>
    <w:rsid w:val="002F41D5"/>
    <w:rsid w:val="002F5595"/>
    <w:rsid w:val="002F62AF"/>
    <w:rsid w:val="002F6585"/>
    <w:rsid w:val="002F6AE1"/>
    <w:rsid w:val="002F6EA2"/>
    <w:rsid w:val="002F7A17"/>
    <w:rsid w:val="00300612"/>
    <w:rsid w:val="003011AB"/>
    <w:rsid w:val="00302FAE"/>
    <w:rsid w:val="003038E0"/>
    <w:rsid w:val="00303AD1"/>
    <w:rsid w:val="00303AF3"/>
    <w:rsid w:val="00304EBB"/>
    <w:rsid w:val="00305137"/>
    <w:rsid w:val="0030542C"/>
    <w:rsid w:val="00305C2A"/>
    <w:rsid w:val="00306FC7"/>
    <w:rsid w:val="003076ED"/>
    <w:rsid w:val="00307C34"/>
    <w:rsid w:val="0031013D"/>
    <w:rsid w:val="0031029B"/>
    <w:rsid w:val="0031052F"/>
    <w:rsid w:val="00311F84"/>
    <w:rsid w:val="0031349D"/>
    <w:rsid w:val="00316261"/>
    <w:rsid w:val="003162A7"/>
    <w:rsid w:val="003166BD"/>
    <w:rsid w:val="00320E44"/>
    <w:rsid w:val="00320FDD"/>
    <w:rsid w:val="00321167"/>
    <w:rsid w:val="00321555"/>
    <w:rsid w:val="00321C07"/>
    <w:rsid w:val="00321F42"/>
    <w:rsid w:val="00321FFE"/>
    <w:rsid w:val="00322D04"/>
    <w:rsid w:val="00323631"/>
    <w:rsid w:val="003239B6"/>
    <w:rsid w:val="00323E64"/>
    <w:rsid w:val="00326BA6"/>
    <w:rsid w:val="0033015A"/>
    <w:rsid w:val="0033049F"/>
    <w:rsid w:val="003305F4"/>
    <w:rsid w:val="0033165E"/>
    <w:rsid w:val="00331A56"/>
    <w:rsid w:val="003329AD"/>
    <w:rsid w:val="00334274"/>
    <w:rsid w:val="003344C9"/>
    <w:rsid w:val="00334D26"/>
    <w:rsid w:val="003350EA"/>
    <w:rsid w:val="00336972"/>
    <w:rsid w:val="003379E7"/>
    <w:rsid w:val="00340B7C"/>
    <w:rsid w:val="00342687"/>
    <w:rsid w:val="0034296F"/>
    <w:rsid w:val="00344325"/>
    <w:rsid w:val="00344807"/>
    <w:rsid w:val="003448C8"/>
    <w:rsid w:val="0034501B"/>
    <w:rsid w:val="00346AB5"/>
    <w:rsid w:val="00347264"/>
    <w:rsid w:val="00347363"/>
    <w:rsid w:val="00350114"/>
    <w:rsid w:val="0035326C"/>
    <w:rsid w:val="003534AA"/>
    <w:rsid w:val="00353FB9"/>
    <w:rsid w:val="00354547"/>
    <w:rsid w:val="0035467B"/>
    <w:rsid w:val="00355B08"/>
    <w:rsid w:val="00355D14"/>
    <w:rsid w:val="00356383"/>
    <w:rsid w:val="0036146B"/>
    <w:rsid w:val="00361C81"/>
    <w:rsid w:val="00361D65"/>
    <w:rsid w:val="003633B5"/>
    <w:rsid w:val="003639F2"/>
    <w:rsid w:val="003640C4"/>
    <w:rsid w:val="0036470B"/>
    <w:rsid w:val="00364B5E"/>
    <w:rsid w:val="0036513E"/>
    <w:rsid w:val="003655F6"/>
    <w:rsid w:val="00365B97"/>
    <w:rsid w:val="0036621D"/>
    <w:rsid w:val="003665B8"/>
    <w:rsid w:val="00366A19"/>
    <w:rsid w:val="00366D3D"/>
    <w:rsid w:val="0037050C"/>
    <w:rsid w:val="00370EF7"/>
    <w:rsid w:val="00370FBC"/>
    <w:rsid w:val="003720BA"/>
    <w:rsid w:val="00373701"/>
    <w:rsid w:val="0037557B"/>
    <w:rsid w:val="00375F9C"/>
    <w:rsid w:val="0037638F"/>
    <w:rsid w:val="0037656B"/>
    <w:rsid w:val="00376A73"/>
    <w:rsid w:val="00377609"/>
    <w:rsid w:val="003776B3"/>
    <w:rsid w:val="00377CFD"/>
    <w:rsid w:val="00380501"/>
    <w:rsid w:val="00381A72"/>
    <w:rsid w:val="003823C8"/>
    <w:rsid w:val="003827BD"/>
    <w:rsid w:val="00382A1E"/>
    <w:rsid w:val="0038341A"/>
    <w:rsid w:val="00383AF7"/>
    <w:rsid w:val="003846FB"/>
    <w:rsid w:val="00384DF1"/>
    <w:rsid w:val="00385BA7"/>
    <w:rsid w:val="00386830"/>
    <w:rsid w:val="00387A78"/>
    <w:rsid w:val="00390816"/>
    <w:rsid w:val="00390CBD"/>
    <w:rsid w:val="00393E00"/>
    <w:rsid w:val="0039450E"/>
    <w:rsid w:val="00394D6B"/>
    <w:rsid w:val="00394E7C"/>
    <w:rsid w:val="003962C1"/>
    <w:rsid w:val="003966B3"/>
    <w:rsid w:val="00397096"/>
    <w:rsid w:val="0039747D"/>
    <w:rsid w:val="0039751A"/>
    <w:rsid w:val="00397ED4"/>
    <w:rsid w:val="003A0042"/>
    <w:rsid w:val="003A0593"/>
    <w:rsid w:val="003A0F07"/>
    <w:rsid w:val="003A11F9"/>
    <w:rsid w:val="003A196B"/>
    <w:rsid w:val="003A1A10"/>
    <w:rsid w:val="003A1F7A"/>
    <w:rsid w:val="003A3896"/>
    <w:rsid w:val="003A43C8"/>
    <w:rsid w:val="003A57FB"/>
    <w:rsid w:val="003A6620"/>
    <w:rsid w:val="003A6C70"/>
    <w:rsid w:val="003B062B"/>
    <w:rsid w:val="003B0AF6"/>
    <w:rsid w:val="003B143C"/>
    <w:rsid w:val="003B233B"/>
    <w:rsid w:val="003B34A7"/>
    <w:rsid w:val="003B37D3"/>
    <w:rsid w:val="003B4015"/>
    <w:rsid w:val="003B460E"/>
    <w:rsid w:val="003B531C"/>
    <w:rsid w:val="003B59FE"/>
    <w:rsid w:val="003B5DCB"/>
    <w:rsid w:val="003C01AF"/>
    <w:rsid w:val="003C1675"/>
    <w:rsid w:val="003C1992"/>
    <w:rsid w:val="003C19EC"/>
    <w:rsid w:val="003C2A94"/>
    <w:rsid w:val="003C34D1"/>
    <w:rsid w:val="003C45C8"/>
    <w:rsid w:val="003C4B1C"/>
    <w:rsid w:val="003C6422"/>
    <w:rsid w:val="003C7554"/>
    <w:rsid w:val="003C78A8"/>
    <w:rsid w:val="003D02D0"/>
    <w:rsid w:val="003D0A4B"/>
    <w:rsid w:val="003D1C84"/>
    <w:rsid w:val="003D21E9"/>
    <w:rsid w:val="003D2A6A"/>
    <w:rsid w:val="003D2AC1"/>
    <w:rsid w:val="003D31F7"/>
    <w:rsid w:val="003D3DDD"/>
    <w:rsid w:val="003D50AB"/>
    <w:rsid w:val="003D7571"/>
    <w:rsid w:val="003D7DA8"/>
    <w:rsid w:val="003E009C"/>
    <w:rsid w:val="003E12A4"/>
    <w:rsid w:val="003E2772"/>
    <w:rsid w:val="003E2BBC"/>
    <w:rsid w:val="003E2E2B"/>
    <w:rsid w:val="003E3957"/>
    <w:rsid w:val="003E3B20"/>
    <w:rsid w:val="003E4147"/>
    <w:rsid w:val="003E5979"/>
    <w:rsid w:val="003E5B2C"/>
    <w:rsid w:val="003E5D81"/>
    <w:rsid w:val="003E6D11"/>
    <w:rsid w:val="003E6E62"/>
    <w:rsid w:val="003E7021"/>
    <w:rsid w:val="003E719C"/>
    <w:rsid w:val="003E7F03"/>
    <w:rsid w:val="003F0E2F"/>
    <w:rsid w:val="003F1740"/>
    <w:rsid w:val="003F1862"/>
    <w:rsid w:val="003F1F68"/>
    <w:rsid w:val="003F21E6"/>
    <w:rsid w:val="003F242E"/>
    <w:rsid w:val="003F2C8F"/>
    <w:rsid w:val="003F36B0"/>
    <w:rsid w:val="003F4F5B"/>
    <w:rsid w:val="003F60C6"/>
    <w:rsid w:val="004004BF"/>
    <w:rsid w:val="00400864"/>
    <w:rsid w:val="00403413"/>
    <w:rsid w:val="00403625"/>
    <w:rsid w:val="0040455F"/>
    <w:rsid w:val="00404C69"/>
    <w:rsid w:val="004052B9"/>
    <w:rsid w:val="00405370"/>
    <w:rsid w:val="00405464"/>
    <w:rsid w:val="004055E4"/>
    <w:rsid w:val="00406614"/>
    <w:rsid w:val="0041023A"/>
    <w:rsid w:val="0041166F"/>
    <w:rsid w:val="00411786"/>
    <w:rsid w:val="00411851"/>
    <w:rsid w:val="0041190F"/>
    <w:rsid w:val="00411A07"/>
    <w:rsid w:val="00412B03"/>
    <w:rsid w:val="00414EBF"/>
    <w:rsid w:val="004167FF"/>
    <w:rsid w:val="00416B42"/>
    <w:rsid w:val="004209C4"/>
    <w:rsid w:val="0042131F"/>
    <w:rsid w:val="00421CDC"/>
    <w:rsid w:val="00422213"/>
    <w:rsid w:val="004224DA"/>
    <w:rsid w:val="00422FF2"/>
    <w:rsid w:val="00425798"/>
    <w:rsid w:val="0042593D"/>
    <w:rsid w:val="00425CA9"/>
    <w:rsid w:val="00425E5D"/>
    <w:rsid w:val="004264F9"/>
    <w:rsid w:val="0042745B"/>
    <w:rsid w:val="00432713"/>
    <w:rsid w:val="00433A20"/>
    <w:rsid w:val="00434585"/>
    <w:rsid w:val="00435763"/>
    <w:rsid w:val="00436157"/>
    <w:rsid w:val="0043648F"/>
    <w:rsid w:val="00436A2A"/>
    <w:rsid w:val="00437AC8"/>
    <w:rsid w:val="00437E87"/>
    <w:rsid w:val="00440BA5"/>
    <w:rsid w:val="00441A0C"/>
    <w:rsid w:val="00441C5B"/>
    <w:rsid w:val="00441C65"/>
    <w:rsid w:val="00441D0C"/>
    <w:rsid w:val="00441D8E"/>
    <w:rsid w:val="00441F81"/>
    <w:rsid w:val="00442005"/>
    <w:rsid w:val="004420D4"/>
    <w:rsid w:val="00442D03"/>
    <w:rsid w:val="00445533"/>
    <w:rsid w:val="0044670E"/>
    <w:rsid w:val="00446D21"/>
    <w:rsid w:val="004476A0"/>
    <w:rsid w:val="0044793D"/>
    <w:rsid w:val="00447AF7"/>
    <w:rsid w:val="00452313"/>
    <w:rsid w:val="00452698"/>
    <w:rsid w:val="00453C18"/>
    <w:rsid w:val="00454AF2"/>
    <w:rsid w:val="00455912"/>
    <w:rsid w:val="00456955"/>
    <w:rsid w:val="00456A0E"/>
    <w:rsid w:val="0045763D"/>
    <w:rsid w:val="00460BA3"/>
    <w:rsid w:val="00461BC0"/>
    <w:rsid w:val="00462CB7"/>
    <w:rsid w:val="0046366D"/>
    <w:rsid w:val="00463E99"/>
    <w:rsid w:val="00464A05"/>
    <w:rsid w:val="004650B8"/>
    <w:rsid w:val="0046527D"/>
    <w:rsid w:val="00465F98"/>
    <w:rsid w:val="0046634B"/>
    <w:rsid w:val="00467E07"/>
    <w:rsid w:val="004714FF"/>
    <w:rsid w:val="00471DCF"/>
    <w:rsid w:val="00472317"/>
    <w:rsid w:val="00472FCE"/>
    <w:rsid w:val="0047387D"/>
    <w:rsid w:val="00475FFF"/>
    <w:rsid w:val="0047601C"/>
    <w:rsid w:val="00476A49"/>
    <w:rsid w:val="00476DF5"/>
    <w:rsid w:val="00477A65"/>
    <w:rsid w:val="004812E1"/>
    <w:rsid w:val="00481B3F"/>
    <w:rsid w:val="00483623"/>
    <w:rsid w:val="00484DAE"/>
    <w:rsid w:val="00484E72"/>
    <w:rsid w:val="00486F35"/>
    <w:rsid w:val="004904B4"/>
    <w:rsid w:val="0049084B"/>
    <w:rsid w:val="00490A61"/>
    <w:rsid w:val="004915F2"/>
    <w:rsid w:val="00491FEA"/>
    <w:rsid w:val="00493971"/>
    <w:rsid w:val="00494D8A"/>
    <w:rsid w:val="00494F00"/>
    <w:rsid w:val="00496772"/>
    <w:rsid w:val="004A0DFD"/>
    <w:rsid w:val="004A1250"/>
    <w:rsid w:val="004A134E"/>
    <w:rsid w:val="004A2396"/>
    <w:rsid w:val="004A2B79"/>
    <w:rsid w:val="004A30B4"/>
    <w:rsid w:val="004A33E6"/>
    <w:rsid w:val="004A3CEA"/>
    <w:rsid w:val="004A3EAE"/>
    <w:rsid w:val="004A40E8"/>
    <w:rsid w:val="004A68E6"/>
    <w:rsid w:val="004A71F5"/>
    <w:rsid w:val="004A7B26"/>
    <w:rsid w:val="004B138B"/>
    <w:rsid w:val="004B1504"/>
    <w:rsid w:val="004B1727"/>
    <w:rsid w:val="004B18E8"/>
    <w:rsid w:val="004B1B07"/>
    <w:rsid w:val="004B1BC4"/>
    <w:rsid w:val="004B1C32"/>
    <w:rsid w:val="004B2114"/>
    <w:rsid w:val="004B27D2"/>
    <w:rsid w:val="004B3D1D"/>
    <w:rsid w:val="004B6651"/>
    <w:rsid w:val="004B7FDD"/>
    <w:rsid w:val="004C055F"/>
    <w:rsid w:val="004C2F3E"/>
    <w:rsid w:val="004C3585"/>
    <w:rsid w:val="004C3705"/>
    <w:rsid w:val="004C393E"/>
    <w:rsid w:val="004C3A93"/>
    <w:rsid w:val="004C3DB2"/>
    <w:rsid w:val="004C3FBE"/>
    <w:rsid w:val="004C4A0D"/>
    <w:rsid w:val="004C4E66"/>
    <w:rsid w:val="004C54AC"/>
    <w:rsid w:val="004C67E8"/>
    <w:rsid w:val="004D018F"/>
    <w:rsid w:val="004D058E"/>
    <w:rsid w:val="004D0F9E"/>
    <w:rsid w:val="004D152D"/>
    <w:rsid w:val="004D17D5"/>
    <w:rsid w:val="004D22A6"/>
    <w:rsid w:val="004D382E"/>
    <w:rsid w:val="004D41E1"/>
    <w:rsid w:val="004D424C"/>
    <w:rsid w:val="004D4F4C"/>
    <w:rsid w:val="004D57E5"/>
    <w:rsid w:val="004D6423"/>
    <w:rsid w:val="004E0165"/>
    <w:rsid w:val="004E030A"/>
    <w:rsid w:val="004E0428"/>
    <w:rsid w:val="004E0966"/>
    <w:rsid w:val="004E118D"/>
    <w:rsid w:val="004E152D"/>
    <w:rsid w:val="004E1DD6"/>
    <w:rsid w:val="004E314B"/>
    <w:rsid w:val="004E65BF"/>
    <w:rsid w:val="004E6C99"/>
    <w:rsid w:val="004E73AD"/>
    <w:rsid w:val="004F004F"/>
    <w:rsid w:val="004F0666"/>
    <w:rsid w:val="004F0C72"/>
    <w:rsid w:val="004F1F62"/>
    <w:rsid w:val="004F1F83"/>
    <w:rsid w:val="004F213B"/>
    <w:rsid w:val="004F2ABA"/>
    <w:rsid w:val="004F4848"/>
    <w:rsid w:val="004F588B"/>
    <w:rsid w:val="004F5DE9"/>
    <w:rsid w:val="004F5E01"/>
    <w:rsid w:val="004F5E82"/>
    <w:rsid w:val="004F61B9"/>
    <w:rsid w:val="004F7556"/>
    <w:rsid w:val="005027D9"/>
    <w:rsid w:val="005038FD"/>
    <w:rsid w:val="00503D7F"/>
    <w:rsid w:val="0050485F"/>
    <w:rsid w:val="00505E23"/>
    <w:rsid w:val="005107A3"/>
    <w:rsid w:val="00512067"/>
    <w:rsid w:val="005153EC"/>
    <w:rsid w:val="00517B6D"/>
    <w:rsid w:val="00517C0B"/>
    <w:rsid w:val="00520588"/>
    <w:rsid w:val="005207B0"/>
    <w:rsid w:val="00521533"/>
    <w:rsid w:val="00522386"/>
    <w:rsid w:val="00522C18"/>
    <w:rsid w:val="00524BF8"/>
    <w:rsid w:val="005252B4"/>
    <w:rsid w:val="0052573F"/>
    <w:rsid w:val="005267EC"/>
    <w:rsid w:val="0052703E"/>
    <w:rsid w:val="0053050D"/>
    <w:rsid w:val="00531A87"/>
    <w:rsid w:val="0053211A"/>
    <w:rsid w:val="0053262C"/>
    <w:rsid w:val="005338BB"/>
    <w:rsid w:val="00533E1C"/>
    <w:rsid w:val="00534A5D"/>
    <w:rsid w:val="00534CE5"/>
    <w:rsid w:val="005352B2"/>
    <w:rsid w:val="005359C7"/>
    <w:rsid w:val="00535AB3"/>
    <w:rsid w:val="00535EC4"/>
    <w:rsid w:val="00536EB7"/>
    <w:rsid w:val="005404D4"/>
    <w:rsid w:val="0054098E"/>
    <w:rsid w:val="00541039"/>
    <w:rsid w:val="0054239E"/>
    <w:rsid w:val="005423B3"/>
    <w:rsid w:val="00542622"/>
    <w:rsid w:val="005427A8"/>
    <w:rsid w:val="0054428C"/>
    <w:rsid w:val="005445E2"/>
    <w:rsid w:val="00544AD3"/>
    <w:rsid w:val="00544D8F"/>
    <w:rsid w:val="005453C5"/>
    <w:rsid w:val="005458B0"/>
    <w:rsid w:val="0054711A"/>
    <w:rsid w:val="00547508"/>
    <w:rsid w:val="00550FA1"/>
    <w:rsid w:val="005510F0"/>
    <w:rsid w:val="00551188"/>
    <w:rsid w:val="0055124B"/>
    <w:rsid w:val="00551DB9"/>
    <w:rsid w:val="005530EB"/>
    <w:rsid w:val="00553D9C"/>
    <w:rsid w:val="00554B4D"/>
    <w:rsid w:val="00554F57"/>
    <w:rsid w:val="00555472"/>
    <w:rsid w:val="0055568F"/>
    <w:rsid w:val="00557B70"/>
    <w:rsid w:val="005603AB"/>
    <w:rsid w:val="00561192"/>
    <w:rsid w:val="005614FC"/>
    <w:rsid w:val="00561FFC"/>
    <w:rsid w:val="00562666"/>
    <w:rsid w:val="00562832"/>
    <w:rsid w:val="00563E15"/>
    <w:rsid w:val="00564441"/>
    <w:rsid w:val="005645A2"/>
    <w:rsid w:val="0056549E"/>
    <w:rsid w:val="00565FBA"/>
    <w:rsid w:val="005664FB"/>
    <w:rsid w:val="00566B02"/>
    <w:rsid w:val="0056788A"/>
    <w:rsid w:val="00567A38"/>
    <w:rsid w:val="00567F86"/>
    <w:rsid w:val="0057035F"/>
    <w:rsid w:val="00570E68"/>
    <w:rsid w:val="00571E20"/>
    <w:rsid w:val="0057345B"/>
    <w:rsid w:val="00573726"/>
    <w:rsid w:val="00574FEB"/>
    <w:rsid w:val="0057549F"/>
    <w:rsid w:val="00575F10"/>
    <w:rsid w:val="00575F14"/>
    <w:rsid w:val="00576237"/>
    <w:rsid w:val="005768D6"/>
    <w:rsid w:val="00577390"/>
    <w:rsid w:val="00577ADF"/>
    <w:rsid w:val="00580DCB"/>
    <w:rsid w:val="00582DAD"/>
    <w:rsid w:val="0058328C"/>
    <w:rsid w:val="005839C3"/>
    <w:rsid w:val="00583E20"/>
    <w:rsid w:val="005841BC"/>
    <w:rsid w:val="005846CF"/>
    <w:rsid w:val="00584A40"/>
    <w:rsid w:val="00584E6E"/>
    <w:rsid w:val="0058549A"/>
    <w:rsid w:val="00585C82"/>
    <w:rsid w:val="0058704C"/>
    <w:rsid w:val="00587322"/>
    <w:rsid w:val="00587D36"/>
    <w:rsid w:val="005904B6"/>
    <w:rsid w:val="005906A8"/>
    <w:rsid w:val="00590714"/>
    <w:rsid w:val="005909A6"/>
    <w:rsid w:val="00590F05"/>
    <w:rsid w:val="005914F6"/>
    <w:rsid w:val="0059270F"/>
    <w:rsid w:val="00592CC1"/>
    <w:rsid w:val="00593ED0"/>
    <w:rsid w:val="00594617"/>
    <w:rsid w:val="0059555F"/>
    <w:rsid w:val="00595604"/>
    <w:rsid w:val="00595781"/>
    <w:rsid w:val="005964BA"/>
    <w:rsid w:val="00596C99"/>
    <w:rsid w:val="00596DE5"/>
    <w:rsid w:val="0059724B"/>
    <w:rsid w:val="005973E8"/>
    <w:rsid w:val="00597690"/>
    <w:rsid w:val="005A0938"/>
    <w:rsid w:val="005A18CE"/>
    <w:rsid w:val="005A1D45"/>
    <w:rsid w:val="005A1DE4"/>
    <w:rsid w:val="005A2436"/>
    <w:rsid w:val="005A3015"/>
    <w:rsid w:val="005A45FB"/>
    <w:rsid w:val="005A5D0F"/>
    <w:rsid w:val="005A65CD"/>
    <w:rsid w:val="005A672D"/>
    <w:rsid w:val="005A76AF"/>
    <w:rsid w:val="005B0159"/>
    <w:rsid w:val="005B0192"/>
    <w:rsid w:val="005B2CE7"/>
    <w:rsid w:val="005B3464"/>
    <w:rsid w:val="005B3496"/>
    <w:rsid w:val="005B350F"/>
    <w:rsid w:val="005B35F9"/>
    <w:rsid w:val="005B40F1"/>
    <w:rsid w:val="005B4EBE"/>
    <w:rsid w:val="005B53C3"/>
    <w:rsid w:val="005B5DFB"/>
    <w:rsid w:val="005B69C4"/>
    <w:rsid w:val="005B6A5A"/>
    <w:rsid w:val="005B6AF5"/>
    <w:rsid w:val="005B72C7"/>
    <w:rsid w:val="005C02B9"/>
    <w:rsid w:val="005C3734"/>
    <w:rsid w:val="005C37AE"/>
    <w:rsid w:val="005C3B76"/>
    <w:rsid w:val="005C3CBE"/>
    <w:rsid w:val="005C4B27"/>
    <w:rsid w:val="005C6244"/>
    <w:rsid w:val="005C6A2D"/>
    <w:rsid w:val="005C6E41"/>
    <w:rsid w:val="005C6F84"/>
    <w:rsid w:val="005C7DDD"/>
    <w:rsid w:val="005D0219"/>
    <w:rsid w:val="005D1DFA"/>
    <w:rsid w:val="005D1FAF"/>
    <w:rsid w:val="005D219D"/>
    <w:rsid w:val="005D263D"/>
    <w:rsid w:val="005D3D78"/>
    <w:rsid w:val="005D48D0"/>
    <w:rsid w:val="005D57B9"/>
    <w:rsid w:val="005D7EE5"/>
    <w:rsid w:val="005E1BFE"/>
    <w:rsid w:val="005E214A"/>
    <w:rsid w:val="005E2C8D"/>
    <w:rsid w:val="005E4032"/>
    <w:rsid w:val="005E4327"/>
    <w:rsid w:val="005E472A"/>
    <w:rsid w:val="005E4B23"/>
    <w:rsid w:val="005E5FBB"/>
    <w:rsid w:val="005E6DB1"/>
    <w:rsid w:val="005E703A"/>
    <w:rsid w:val="005E777E"/>
    <w:rsid w:val="005E7D37"/>
    <w:rsid w:val="005F02F6"/>
    <w:rsid w:val="005F0C05"/>
    <w:rsid w:val="005F154F"/>
    <w:rsid w:val="005F19FD"/>
    <w:rsid w:val="005F2A42"/>
    <w:rsid w:val="005F2D7C"/>
    <w:rsid w:val="005F312C"/>
    <w:rsid w:val="005F4A91"/>
    <w:rsid w:val="005F4C8F"/>
    <w:rsid w:val="005F4F66"/>
    <w:rsid w:val="005F5AF0"/>
    <w:rsid w:val="005F6C09"/>
    <w:rsid w:val="0060019D"/>
    <w:rsid w:val="006002AF"/>
    <w:rsid w:val="0060088D"/>
    <w:rsid w:val="00600B8A"/>
    <w:rsid w:val="00603A53"/>
    <w:rsid w:val="00604470"/>
    <w:rsid w:val="0060454B"/>
    <w:rsid w:val="00606D54"/>
    <w:rsid w:val="00607181"/>
    <w:rsid w:val="006076B7"/>
    <w:rsid w:val="006101F6"/>
    <w:rsid w:val="00611DCB"/>
    <w:rsid w:val="0061215E"/>
    <w:rsid w:val="00613510"/>
    <w:rsid w:val="006136CE"/>
    <w:rsid w:val="00613AEE"/>
    <w:rsid w:val="00614237"/>
    <w:rsid w:val="006161CD"/>
    <w:rsid w:val="00620515"/>
    <w:rsid w:val="006212C3"/>
    <w:rsid w:val="0062150D"/>
    <w:rsid w:val="00621718"/>
    <w:rsid w:val="00623029"/>
    <w:rsid w:val="00624263"/>
    <w:rsid w:val="006242E0"/>
    <w:rsid w:val="006264EA"/>
    <w:rsid w:val="006267A5"/>
    <w:rsid w:val="006267C2"/>
    <w:rsid w:val="00627077"/>
    <w:rsid w:val="00627286"/>
    <w:rsid w:val="00627E45"/>
    <w:rsid w:val="00631B2D"/>
    <w:rsid w:val="00632DA0"/>
    <w:rsid w:val="006332DD"/>
    <w:rsid w:val="006333E6"/>
    <w:rsid w:val="00635D40"/>
    <w:rsid w:val="00635EB7"/>
    <w:rsid w:val="006370FB"/>
    <w:rsid w:val="00637315"/>
    <w:rsid w:val="0064025E"/>
    <w:rsid w:val="00640D02"/>
    <w:rsid w:val="00641BA8"/>
    <w:rsid w:val="006424F5"/>
    <w:rsid w:val="00642ADB"/>
    <w:rsid w:val="0064390F"/>
    <w:rsid w:val="00644C85"/>
    <w:rsid w:val="00645D4B"/>
    <w:rsid w:val="00646673"/>
    <w:rsid w:val="00647139"/>
    <w:rsid w:val="00647209"/>
    <w:rsid w:val="00647B00"/>
    <w:rsid w:val="006514E5"/>
    <w:rsid w:val="00651AE9"/>
    <w:rsid w:val="00652965"/>
    <w:rsid w:val="00653535"/>
    <w:rsid w:val="006546AB"/>
    <w:rsid w:val="00654AE8"/>
    <w:rsid w:val="00654D20"/>
    <w:rsid w:val="00655810"/>
    <w:rsid w:val="00656383"/>
    <w:rsid w:val="00657560"/>
    <w:rsid w:val="00657B00"/>
    <w:rsid w:val="0066083F"/>
    <w:rsid w:val="00660E29"/>
    <w:rsid w:val="006627C3"/>
    <w:rsid w:val="006636B1"/>
    <w:rsid w:val="0066388A"/>
    <w:rsid w:val="00664116"/>
    <w:rsid w:val="00665428"/>
    <w:rsid w:val="00666514"/>
    <w:rsid w:val="00666A90"/>
    <w:rsid w:val="0066785C"/>
    <w:rsid w:val="00670994"/>
    <w:rsid w:val="006711A9"/>
    <w:rsid w:val="006712D1"/>
    <w:rsid w:val="00672EFD"/>
    <w:rsid w:val="006741AF"/>
    <w:rsid w:val="0067435B"/>
    <w:rsid w:val="00677086"/>
    <w:rsid w:val="0067720E"/>
    <w:rsid w:val="006803B5"/>
    <w:rsid w:val="006807F7"/>
    <w:rsid w:val="00682647"/>
    <w:rsid w:val="00682F03"/>
    <w:rsid w:val="00683C4A"/>
    <w:rsid w:val="00684203"/>
    <w:rsid w:val="00684AFA"/>
    <w:rsid w:val="00684C34"/>
    <w:rsid w:val="006854C6"/>
    <w:rsid w:val="00685E39"/>
    <w:rsid w:val="00686717"/>
    <w:rsid w:val="00686A99"/>
    <w:rsid w:val="00686A9A"/>
    <w:rsid w:val="00686DB7"/>
    <w:rsid w:val="00690433"/>
    <w:rsid w:val="0069093F"/>
    <w:rsid w:val="00690E48"/>
    <w:rsid w:val="006912A6"/>
    <w:rsid w:val="006916AD"/>
    <w:rsid w:val="00691D50"/>
    <w:rsid w:val="0069343E"/>
    <w:rsid w:val="00693553"/>
    <w:rsid w:val="006943CA"/>
    <w:rsid w:val="00695E64"/>
    <w:rsid w:val="00697BC7"/>
    <w:rsid w:val="006A00ED"/>
    <w:rsid w:val="006A0A33"/>
    <w:rsid w:val="006A0D7D"/>
    <w:rsid w:val="006A1EB5"/>
    <w:rsid w:val="006A21E1"/>
    <w:rsid w:val="006A24C2"/>
    <w:rsid w:val="006A331C"/>
    <w:rsid w:val="006A3D6E"/>
    <w:rsid w:val="006A40ED"/>
    <w:rsid w:val="006A410A"/>
    <w:rsid w:val="006A485D"/>
    <w:rsid w:val="006A4BF1"/>
    <w:rsid w:val="006A5222"/>
    <w:rsid w:val="006A5410"/>
    <w:rsid w:val="006A5708"/>
    <w:rsid w:val="006A61DA"/>
    <w:rsid w:val="006A644D"/>
    <w:rsid w:val="006B0268"/>
    <w:rsid w:val="006B112E"/>
    <w:rsid w:val="006B2128"/>
    <w:rsid w:val="006B3EA3"/>
    <w:rsid w:val="006B531B"/>
    <w:rsid w:val="006B62A5"/>
    <w:rsid w:val="006B6A5A"/>
    <w:rsid w:val="006C01E4"/>
    <w:rsid w:val="006C0776"/>
    <w:rsid w:val="006C19E5"/>
    <w:rsid w:val="006C1D9F"/>
    <w:rsid w:val="006C2D05"/>
    <w:rsid w:val="006C2E60"/>
    <w:rsid w:val="006C3202"/>
    <w:rsid w:val="006C3212"/>
    <w:rsid w:val="006C34D3"/>
    <w:rsid w:val="006C3CE6"/>
    <w:rsid w:val="006C499A"/>
    <w:rsid w:val="006C5845"/>
    <w:rsid w:val="006C6664"/>
    <w:rsid w:val="006C6CD8"/>
    <w:rsid w:val="006C7E3E"/>
    <w:rsid w:val="006D0306"/>
    <w:rsid w:val="006D0714"/>
    <w:rsid w:val="006D12F9"/>
    <w:rsid w:val="006D1DBC"/>
    <w:rsid w:val="006D1F88"/>
    <w:rsid w:val="006D20AD"/>
    <w:rsid w:val="006D21D6"/>
    <w:rsid w:val="006D3210"/>
    <w:rsid w:val="006D3C6C"/>
    <w:rsid w:val="006D4070"/>
    <w:rsid w:val="006D622D"/>
    <w:rsid w:val="006D641B"/>
    <w:rsid w:val="006E0820"/>
    <w:rsid w:val="006E2200"/>
    <w:rsid w:val="006E2614"/>
    <w:rsid w:val="006E28E1"/>
    <w:rsid w:val="006E2EAB"/>
    <w:rsid w:val="006E4344"/>
    <w:rsid w:val="006E45DC"/>
    <w:rsid w:val="006E4750"/>
    <w:rsid w:val="006E483C"/>
    <w:rsid w:val="006E4E52"/>
    <w:rsid w:val="006E72B2"/>
    <w:rsid w:val="006F1515"/>
    <w:rsid w:val="006F2B5C"/>
    <w:rsid w:val="006F35DF"/>
    <w:rsid w:val="006F362B"/>
    <w:rsid w:val="006F4442"/>
    <w:rsid w:val="006F5143"/>
    <w:rsid w:val="006F5336"/>
    <w:rsid w:val="006F6F5E"/>
    <w:rsid w:val="00701466"/>
    <w:rsid w:val="00701809"/>
    <w:rsid w:val="00701843"/>
    <w:rsid w:val="00702B40"/>
    <w:rsid w:val="00703668"/>
    <w:rsid w:val="00703725"/>
    <w:rsid w:val="00703BCB"/>
    <w:rsid w:val="0070429B"/>
    <w:rsid w:val="00704D56"/>
    <w:rsid w:val="00704E65"/>
    <w:rsid w:val="00705677"/>
    <w:rsid w:val="007057E5"/>
    <w:rsid w:val="007057FF"/>
    <w:rsid w:val="00705D80"/>
    <w:rsid w:val="0070658E"/>
    <w:rsid w:val="007070A9"/>
    <w:rsid w:val="007112DA"/>
    <w:rsid w:val="0071141D"/>
    <w:rsid w:val="00711C75"/>
    <w:rsid w:val="00711DDE"/>
    <w:rsid w:val="0071465C"/>
    <w:rsid w:val="00714894"/>
    <w:rsid w:val="00715517"/>
    <w:rsid w:val="00715B75"/>
    <w:rsid w:val="00720079"/>
    <w:rsid w:val="00720954"/>
    <w:rsid w:val="007211E7"/>
    <w:rsid w:val="00721A81"/>
    <w:rsid w:val="00721AA7"/>
    <w:rsid w:val="00722EEE"/>
    <w:rsid w:val="00723709"/>
    <w:rsid w:val="00724092"/>
    <w:rsid w:val="00725A8F"/>
    <w:rsid w:val="00726039"/>
    <w:rsid w:val="007265B8"/>
    <w:rsid w:val="00727A7F"/>
    <w:rsid w:val="007305B1"/>
    <w:rsid w:val="00730B1E"/>
    <w:rsid w:val="00730BBF"/>
    <w:rsid w:val="00730C4B"/>
    <w:rsid w:val="00730C85"/>
    <w:rsid w:val="00730DF9"/>
    <w:rsid w:val="00732EC8"/>
    <w:rsid w:val="007330BB"/>
    <w:rsid w:val="007334BF"/>
    <w:rsid w:val="007336D7"/>
    <w:rsid w:val="00734F22"/>
    <w:rsid w:val="0073519E"/>
    <w:rsid w:val="0073686B"/>
    <w:rsid w:val="007375BE"/>
    <w:rsid w:val="00737CDE"/>
    <w:rsid w:val="00740996"/>
    <w:rsid w:val="00740FB8"/>
    <w:rsid w:val="007417BA"/>
    <w:rsid w:val="00741847"/>
    <w:rsid w:val="007419CC"/>
    <w:rsid w:val="0074344D"/>
    <w:rsid w:val="00743A52"/>
    <w:rsid w:val="0074436B"/>
    <w:rsid w:val="007460B1"/>
    <w:rsid w:val="00746C66"/>
    <w:rsid w:val="0074721A"/>
    <w:rsid w:val="00747E94"/>
    <w:rsid w:val="00747FEF"/>
    <w:rsid w:val="00750339"/>
    <w:rsid w:val="00750797"/>
    <w:rsid w:val="0075108A"/>
    <w:rsid w:val="0075125C"/>
    <w:rsid w:val="007541F0"/>
    <w:rsid w:val="0075617D"/>
    <w:rsid w:val="00756EC9"/>
    <w:rsid w:val="007604BA"/>
    <w:rsid w:val="00760F5B"/>
    <w:rsid w:val="00761352"/>
    <w:rsid w:val="007616C4"/>
    <w:rsid w:val="00761D50"/>
    <w:rsid w:val="00762039"/>
    <w:rsid w:val="007620DF"/>
    <w:rsid w:val="00762B3A"/>
    <w:rsid w:val="00763FEF"/>
    <w:rsid w:val="00766479"/>
    <w:rsid w:val="00766724"/>
    <w:rsid w:val="0076750B"/>
    <w:rsid w:val="0077032D"/>
    <w:rsid w:val="00772ECA"/>
    <w:rsid w:val="007738A3"/>
    <w:rsid w:val="00774785"/>
    <w:rsid w:val="007749DB"/>
    <w:rsid w:val="00775B7B"/>
    <w:rsid w:val="00776FD6"/>
    <w:rsid w:val="00777AD0"/>
    <w:rsid w:val="00780364"/>
    <w:rsid w:val="007811D7"/>
    <w:rsid w:val="00781623"/>
    <w:rsid w:val="00783531"/>
    <w:rsid w:val="00784337"/>
    <w:rsid w:val="007844FF"/>
    <w:rsid w:val="00784624"/>
    <w:rsid w:val="007847DB"/>
    <w:rsid w:val="00785204"/>
    <w:rsid w:val="007856DE"/>
    <w:rsid w:val="00785733"/>
    <w:rsid w:val="00785FB3"/>
    <w:rsid w:val="00787372"/>
    <w:rsid w:val="00787FA7"/>
    <w:rsid w:val="00790082"/>
    <w:rsid w:val="007913B9"/>
    <w:rsid w:val="007925F3"/>
    <w:rsid w:val="00793D0F"/>
    <w:rsid w:val="00793DF0"/>
    <w:rsid w:val="00793F3F"/>
    <w:rsid w:val="0079486B"/>
    <w:rsid w:val="007949B7"/>
    <w:rsid w:val="00795841"/>
    <w:rsid w:val="00795D9A"/>
    <w:rsid w:val="00797D7D"/>
    <w:rsid w:val="00797DBD"/>
    <w:rsid w:val="007A048E"/>
    <w:rsid w:val="007A0907"/>
    <w:rsid w:val="007A0F6A"/>
    <w:rsid w:val="007A309D"/>
    <w:rsid w:val="007A463A"/>
    <w:rsid w:val="007A5935"/>
    <w:rsid w:val="007A5940"/>
    <w:rsid w:val="007A67CD"/>
    <w:rsid w:val="007A78E8"/>
    <w:rsid w:val="007B0293"/>
    <w:rsid w:val="007B0AB8"/>
    <w:rsid w:val="007B1C86"/>
    <w:rsid w:val="007B2088"/>
    <w:rsid w:val="007B2584"/>
    <w:rsid w:val="007B278F"/>
    <w:rsid w:val="007B2E8E"/>
    <w:rsid w:val="007B6126"/>
    <w:rsid w:val="007C01AF"/>
    <w:rsid w:val="007C02C5"/>
    <w:rsid w:val="007C090B"/>
    <w:rsid w:val="007C0AFD"/>
    <w:rsid w:val="007C0E4C"/>
    <w:rsid w:val="007C0E70"/>
    <w:rsid w:val="007C113C"/>
    <w:rsid w:val="007C2FA2"/>
    <w:rsid w:val="007C343E"/>
    <w:rsid w:val="007C39E9"/>
    <w:rsid w:val="007C46F2"/>
    <w:rsid w:val="007C6194"/>
    <w:rsid w:val="007C7659"/>
    <w:rsid w:val="007D3BEB"/>
    <w:rsid w:val="007D66C0"/>
    <w:rsid w:val="007D7F53"/>
    <w:rsid w:val="007E019B"/>
    <w:rsid w:val="007E020B"/>
    <w:rsid w:val="007E28C0"/>
    <w:rsid w:val="007E40EC"/>
    <w:rsid w:val="007E4895"/>
    <w:rsid w:val="007E4B8D"/>
    <w:rsid w:val="007E58EF"/>
    <w:rsid w:val="007E5AD9"/>
    <w:rsid w:val="007E6267"/>
    <w:rsid w:val="007E7194"/>
    <w:rsid w:val="007E7C52"/>
    <w:rsid w:val="007F0AC1"/>
    <w:rsid w:val="007F0B0F"/>
    <w:rsid w:val="007F12E0"/>
    <w:rsid w:val="007F169D"/>
    <w:rsid w:val="007F1D79"/>
    <w:rsid w:val="007F2045"/>
    <w:rsid w:val="007F2D19"/>
    <w:rsid w:val="007F359A"/>
    <w:rsid w:val="007F3E86"/>
    <w:rsid w:val="007F4A82"/>
    <w:rsid w:val="007F4F37"/>
    <w:rsid w:val="007F60DE"/>
    <w:rsid w:val="007F62BB"/>
    <w:rsid w:val="007F69E8"/>
    <w:rsid w:val="007F6B33"/>
    <w:rsid w:val="007F6E46"/>
    <w:rsid w:val="007F775F"/>
    <w:rsid w:val="007F77F4"/>
    <w:rsid w:val="007F7C82"/>
    <w:rsid w:val="00800308"/>
    <w:rsid w:val="008008D3"/>
    <w:rsid w:val="00800E00"/>
    <w:rsid w:val="008010C9"/>
    <w:rsid w:val="008012A6"/>
    <w:rsid w:val="008015FE"/>
    <w:rsid w:val="00801FC6"/>
    <w:rsid w:val="00802A53"/>
    <w:rsid w:val="00803998"/>
    <w:rsid w:val="00803C37"/>
    <w:rsid w:val="008044D2"/>
    <w:rsid w:val="008046E1"/>
    <w:rsid w:val="00804C2A"/>
    <w:rsid w:val="00804EBC"/>
    <w:rsid w:val="00804FD5"/>
    <w:rsid w:val="0080526B"/>
    <w:rsid w:val="00805FBC"/>
    <w:rsid w:val="008062E1"/>
    <w:rsid w:val="008069BB"/>
    <w:rsid w:val="00810ACD"/>
    <w:rsid w:val="008123BB"/>
    <w:rsid w:val="0081322E"/>
    <w:rsid w:val="008135DB"/>
    <w:rsid w:val="008135F0"/>
    <w:rsid w:val="00813BF0"/>
    <w:rsid w:val="00814541"/>
    <w:rsid w:val="00814D6B"/>
    <w:rsid w:val="00815AFD"/>
    <w:rsid w:val="00816116"/>
    <w:rsid w:val="00816180"/>
    <w:rsid w:val="008202C4"/>
    <w:rsid w:val="00820494"/>
    <w:rsid w:val="008208F8"/>
    <w:rsid w:val="0082216E"/>
    <w:rsid w:val="00823181"/>
    <w:rsid w:val="008236E0"/>
    <w:rsid w:val="00824277"/>
    <w:rsid w:val="00824697"/>
    <w:rsid w:val="00825084"/>
    <w:rsid w:val="00825D5E"/>
    <w:rsid w:val="0083004F"/>
    <w:rsid w:val="0083116C"/>
    <w:rsid w:val="008314D8"/>
    <w:rsid w:val="008317A2"/>
    <w:rsid w:val="00832686"/>
    <w:rsid w:val="00834268"/>
    <w:rsid w:val="00834B96"/>
    <w:rsid w:val="00836CDA"/>
    <w:rsid w:val="00841DC8"/>
    <w:rsid w:val="0084228E"/>
    <w:rsid w:val="0084306E"/>
    <w:rsid w:val="008439C8"/>
    <w:rsid w:val="00843F48"/>
    <w:rsid w:val="00844EC2"/>
    <w:rsid w:val="00845017"/>
    <w:rsid w:val="008450BD"/>
    <w:rsid w:val="0084575E"/>
    <w:rsid w:val="00845903"/>
    <w:rsid w:val="00846113"/>
    <w:rsid w:val="008467C1"/>
    <w:rsid w:val="008468AB"/>
    <w:rsid w:val="008470C1"/>
    <w:rsid w:val="008471AF"/>
    <w:rsid w:val="00851305"/>
    <w:rsid w:val="00851502"/>
    <w:rsid w:val="0085153D"/>
    <w:rsid w:val="00851993"/>
    <w:rsid w:val="00853289"/>
    <w:rsid w:val="00853C9F"/>
    <w:rsid w:val="00853FB1"/>
    <w:rsid w:val="00854D2B"/>
    <w:rsid w:val="00854D57"/>
    <w:rsid w:val="00857C9B"/>
    <w:rsid w:val="0086078A"/>
    <w:rsid w:val="00860A3C"/>
    <w:rsid w:val="0086111B"/>
    <w:rsid w:val="0086130B"/>
    <w:rsid w:val="008620F2"/>
    <w:rsid w:val="00862963"/>
    <w:rsid w:val="008630E4"/>
    <w:rsid w:val="00863A8E"/>
    <w:rsid w:val="00865C9A"/>
    <w:rsid w:val="00866146"/>
    <w:rsid w:val="00867A21"/>
    <w:rsid w:val="00867AAF"/>
    <w:rsid w:val="00867AF0"/>
    <w:rsid w:val="00872503"/>
    <w:rsid w:val="0087288F"/>
    <w:rsid w:val="00873054"/>
    <w:rsid w:val="00873520"/>
    <w:rsid w:val="00873FBD"/>
    <w:rsid w:val="00875EDD"/>
    <w:rsid w:val="00876A57"/>
    <w:rsid w:val="008801FB"/>
    <w:rsid w:val="00880532"/>
    <w:rsid w:val="008808E6"/>
    <w:rsid w:val="00880D4D"/>
    <w:rsid w:val="00882083"/>
    <w:rsid w:val="00883B68"/>
    <w:rsid w:val="0088490C"/>
    <w:rsid w:val="008854CF"/>
    <w:rsid w:val="0088573F"/>
    <w:rsid w:val="00887469"/>
    <w:rsid w:val="00887F90"/>
    <w:rsid w:val="00891CBA"/>
    <w:rsid w:val="00892768"/>
    <w:rsid w:val="008931B6"/>
    <w:rsid w:val="008936D5"/>
    <w:rsid w:val="00893C6D"/>
    <w:rsid w:val="0089437F"/>
    <w:rsid w:val="00894DB0"/>
    <w:rsid w:val="008954D2"/>
    <w:rsid w:val="008956D9"/>
    <w:rsid w:val="00896B61"/>
    <w:rsid w:val="008A07BD"/>
    <w:rsid w:val="008A0F27"/>
    <w:rsid w:val="008A116B"/>
    <w:rsid w:val="008A14DD"/>
    <w:rsid w:val="008A1A9A"/>
    <w:rsid w:val="008A22E8"/>
    <w:rsid w:val="008A23C7"/>
    <w:rsid w:val="008A2507"/>
    <w:rsid w:val="008A347D"/>
    <w:rsid w:val="008A3A95"/>
    <w:rsid w:val="008A4ADA"/>
    <w:rsid w:val="008A4D4D"/>
    <w:rsid w:val="008A54EE"/>
    <w:rsid w:val="008A59CE"/>
    <w:rsid w:val="008A5AE6"/>
    <w:rsid w:val="008A5E8C"/>
    <w:rsid w:val="008B00CC"/>
    <w:rsid w:val="008B0CAD"/>
    <w:rsid w:val="008B3FE3"/>
    <w:rsid w:val="008B536B"/>
    <w:rsid w:val="008B6445"/>
    <w:rsid w:val="008B72DB"/>
    <w:rsid w:val="008B7A83"/>
    <w:rsid w:val="008C135F"/>
    <w:rsid w:val="008C1962"/>
    <w:rsid w:val="008C2F2A"/>
    <w:rsid w:val="008C34E7"/>
    <w:rsid w:val="008C353E"/>
    <w:rsid w:val="008C36C8"/>
    <w:rsid w:val="008C4011"/>
    <w:rsid w:val="008C402C"/>
    <w:rsid w:val="008C5A98"/>
    <w:rsid w:val="008C5C2B"/>
    <w:rsid w:val="008C5CA6"/>
    <w:rsid w:val="008C5D36"/>
    <w:rsid w:val="008D0E51"/>
    <w:rsid w:val="008D0FBA"/>
    <w:rsid w:val="008D1166"/>
    <w:rsid w:val="008D14DE"/>
    <w:rsid w:val="008D1594"/>
    <w:rsid w:val="008D193C"/>
    <w:rsid w:val="008D1AF0"/>
    <w:rsid w:val="008D2A0A"/>
    <w:rsid w:val="008D3304"/>
    <w:rsid w:val="008D36B9"/>
    <w:rsid w:val="008D5558"/>
    <w:rsid w:val="008D56DA"/>
    <w:rsid w:val="008D57AD"/>
    <w:rsid w:val="008D589F"/>
    <w:rsid w:val="008D5A1C"/>
    <w:rsid w:val="008D5C92"/>
    <w:rsid w:val="008D69AE"/>
    <w:rsid w:val="008D7043"/>
    <w:rsid w:val="008E26C8"/>
    <w:rsid w:val="008E32EC"/>
    <w:rsid w:val="008E34A8"/>
    <w:rsid w:val="008E519B"/>
    <w:rsid w:val="008E5211"/>
    <w:rsid w:val="008E5378"/>
    <w:rsid w:val="008E5E27"/>
    <w:rsid w:val="008E6A09"/>
    <w:rsid w:val="008E7D1D"/>
    <w:rsid w:val="008F0660"/>
    <w:rsid w:val="008F0E9A"/>
    <w:rsid w:val="008F16B9"/>
    <w:rsid w:val="008F1E64"/>
    <w:rsid w:val="008F20DB"/>
    <w:rsid w:val="008F28C4"/>
    <w:rsid w:val="008F31DA"/>
    <w:rsid w:val="008F3592"/>
    <w:rsid w:val="008F42BF"/>
    <w:rsid w:val="008F51D7"/>
    <w:rsid w:val="008F5451"/>
    <w:rsid w:val="008F6A3E"/>
    <w:rsid w:val="008F6B32"/>
    <w:rsid w:val="008F6CA4"/>
    <w:rsid w:val="009011C0"/>
    <w:rsid w:val="0090258C"/>
    <w:rsid w:val="0090261A"/>
    <w:rsid w:val="00905368"/>
    <w:rsid w:val="00905E8B"/>
    <w:rsid w:val="009071EC"/>
    <w:rsid w:val="00907D29"/>
    <w:rsid w:val="00907E85"/>
    <w:rsid w:val="00910CAF"/>
    <w:rsid w:val="00911625"/>
    <w:rsid w:val="00913AFA"/>
    <w:rsid w:val="00914E6F"/>
    <w:rsid w:val="00915346"/>
    <w:rsid w:val="009153FD"/>
    <w:rsid w:val="00915C55"/>
    <w:rsid w:val="009162A1"/>
    <w:rsid w:val="00916BD5"/>
    <w:rsid w:val="009173FD"/>
    <w:rsid w:val="00920447"/>
    <w:rsid w:val="009207D4"/>
    <w:rsid w:val="00921FAF"/>
    <w:rsid w:val="009229D9"/>
    <w:rsid w:val="00923E90"/>
    <w:rsid w:val="009245D0"/>
    <w:rsid w:val="00925B37"/>
    <w:rsid w:val="009267CB"/>
    <w:rsid w:val="00927F92"/>
    <w:rsid w:val="009300A6"/>
    <w:rsid w:val="00930206"/>
    <w:rsid w:val="009311E5"/>
    <w:rsid w:val="00932268"/>
    <w:rsid w:val="00933E0B"/>
    <w:rsid w:val="0093505B"/>
    <w:rsid w:val="0094015D"/>
    <w:rsid w:val="00940B81"/>
    <w:rsid w:val="00941E44"/>
    <w:rsid w:val="009439AA"/>
    <w:rsid w:val="009443F8"/>
    <w:rsid w:val="00944CE4"/>
    <w:rsid w:val="00945C0A"/>
    <w:rsid w:val="0094631E"/>
    <w:rsid w:val="00946BD3"/>
    <w:rsid w:val="00947C5C"/>
    <w:rsid w:val="00947EFA"/>
    <w:rsid w:val="0095021A"/>
    <w:rsid w:val="00950301"/>
    <w:rsid w:val="00951B86"/>
    <w:rsid w:val="00951D7F"/>
    <w:rsid w:val="00952C97"/>
    <w:rsid w:val="009532D4"/>
    <w:rsid w:val="009533C1"/>
    <w:rsid w:val="00953A43"/>
    <w:rsid w:val="00953FD2"/>
    <w:rsid w:val="009542DF"/>
    <w:rsid w:val="00957014"/>
    <w:rsid w:val="00957505"/>
    <w:rsid w:val="00957D16"/>
    <w:rsid w:val="0096016A"/>
    <w:rsid w:val="00960F2B"/>
    <w:rsid w:val="00961086"/>
    <w:rsid w:val="00961990"/>
    <w:rsid w:val="00962220"/>
    <w:rsid w:val="009624A5"/>
    <w:rsid w:val="00962B7C"/>
    <w:rsid w:val="00967DDA"/>
    <w:rsid w:val="009708F8"/>
    <w:rsid w:val="00971016"/>
    <w:rsid w:val="0097198D"/>
    <w:rsid w:val="00971A78"/>
    <w:rsid w:val="00972E3A"/>
    <w:rsid w:val="00973623"/>
    <w:rsid w:val="009736E3"/>
    <w:rsid w:val="009739B7"/>
    <w:rsid w:val="00974FAA"/>
    <w:rsid w:val="00976509"/>
    <w:rsid w:val="00976962"/>
    <w:rsid w:val="00977ED5"/>
    <w:rsid w:val="009809D0"/>
    <w:rsid w:val="00980A6B"/>
    <w:rsid w:val="00980FF7"/>
    <w:rsid w:val="009826B8"/>
    <w:rsid w:val="00982DF0"/>
    <w:rsid w:val="009831CC"/>
    <w:rsid w:val="00984F04"/>
    <w:rsid w:val="0098575A"/>
    <w:rsid w:val="00986B68"/>
    <w:rsid w:val="00986E59"/>
    <w:rsid w:val="00987A8C"/>
    <w:rsid w:val="00991090"/>
    <w:rsid w:val="009918CB"/>
    <w:rsid w:val="00992010"/>
    <w:rsid w:val="009931B6"/>
    <w:rsid w:val="009931FC"/>
    <w:rsid w:val="00993318"/>
    <w:rsid w:val="00993BF7"/>
    <w:rsid w:val="00994A09"/>
    <w:rsid w:val="0099583D"/>
    <w:rsid w:val="00995871"/>
    <w:rsid w:val="00996112"/>
    <w:rsid w:val="009A05DF"/>
    <w:rsid w:val="009A3D65"/>
    <w:rsid w:val="009A40CE"/>
    <w:rsid w:val="009A4BF2"/>
    <w:rsid w:val="009A557C"/>
    <w:rsid w:val="009A5A2B"/>
    <w:rsid w:val="009A687F"/>
    <w:rsid w:val="009A75A6"/>
    <w:rsid w:val="009A78B3"/>
    <w:rsid w:val="009B0927"/>
    <w:rsid w:val="009B099F"/>
    <w:rsid w:val="009B11C3"/>
    <w:rsid w:val="009B15A3"/>
    <w:rsid w:val="009B16F8"/>
    <w:rsid w:val="009B1B4E"/>
    <w:rsid w:val="009B254F"/>
    <w:rsid w:val="009B2784"/>
    <w:rsid w:val="009B4431"/>
    <w:rsid w:val="009B55BE"/>
    <w:rsid w:val="009B5C81"/>
    <w:rsid w:val="009B5ED1"/>
    <w:rsid w:val="009B74A8"/>
    <w:rsid w:val="009B76AD"/>
    <w:rsid w:val="009C03C5"/>
    <w:rsid w:val="009C06B5"/>
    <w:rsid w:val="009C086E"/>
    <w:rsid w:val="009C0CDC"/>
    <w:rsid w:val="009C0DEF"/>
    <w:rsid w:val="009C20D1"/>
    <w:rsid w:val="009C2CA1"/>
    <w:rsid w:val="009C2D2A"/>
    <w:rsid w:val="009C3022"/>
    <w:rsid w:val="009C3B73"/>
    <w:rsid w:val="009C5B9C"/>
    <w:rsid w:val="009C5C35"/>
    <w:rsid w:val="009C630F"/>
    <w:rsid w:val="009C639E"/>
    <w:rsid w:val="009C66E3"/>
    <w:rsid w:val="009C6B6F"/>
    <w:rsid w:val="009C7F10"/>
    <w:rsid w:val="009D0B8F"/>
    <w:rsid w:val="009D0D4D"/>
    <w:rsid w:val="009D160E"/>
    <w:rsid w:val="009D433B"/>
    <w:rsid w:val="009D5338"/>
    <w:rsid w:val="009D60D9"/>
    <w:rsid w:val="009D680F"/>
    <w:rsid w:val="009D6891"/>
    <w:rsid w:val="009D710E"/>
    <w:rsid w:val="009D729B"/>
    <w:rsid w:val="009D7619"/>
    <w:rsid w:val="009D7820"/>
    <w:rsid w:val="009E265C"/>
    <w:rsid w:val="009E2ABC"/>
    <w:rsid w:val="009E2B19"/>
    <w:rsid w:val="009E360C"/>
    <w:rsid w:val="009E5142"/>
    <w:rsid w:val="009E556D"/>
    <w:rsid w:val="009E580E"/>
    <w:rsid w:val="009E5952"/>
    <w:rsid w:val="009E59D2"/>
    <w:rsid w:val="009E5F5B"/>
    <w:rsid w:val="009E69C5"/>
    <w:rsid w:val="009F0F2C"/>
    <w:rsid w:val="009F10A5"/>
    <w:rsid w:val="009F10BF"/>
    <w:rsid w:val="009F1443"/>
    <w:rsid w:val="009F1B26"/>
    <w:rsid w:val="009F28BA"/>
    <w:rsid w:val="009F2E82"/>
    <w:rsid w:val="009F3279"/>
    <w:rsid w:val="009F4734"/>
    <w:rsid w:val="009F4AEA"/>
    <w:rsid w:val="009F5794"/>
    <w:rsid w:val="009F5F9B"/>
    <w:rsid w:val="009F623C"/>
    <w:rsid w:val="009F7BF0"/>
    <w:rsid w:val="00A008BF"/>
    <w:rsid w:val="00A00BFA"/>
    <w:rsid w:val="00A00FFE"/>
    <w:rsid w:val="00A01994"/>
    <w:rsid w:val="00A02067"/>
    <w:rsid w:val="00A02507"/>
    <w:rsid w:val="00A028D3"/>
    <w:rsid w:val="00A02A4C"/>
    <w:rsid w:val="00A035AC"/>
    <w:rsid w:val="00A0570E"/>
    <w:rsid w:val="00A0628E"/>
    <w:rsid w:val="00A06359"/>
    <w:rsid w:val="00A06C8C"/>
    <w:rsid w:val="00A074AF"/>
    <w:rsid w:val="00A10409"/>
    <w:rsid w:val="00A10BC9"/>
    <w:rsid w:val="00A1429D"/>
    <w:rsid w:val="00A1430F"/>
    <w:rsid w:val="00A15BA4"/>
    <w:rsid w:val="00A15FEF"/>
    <w:rsid w:val="00A16440"/>
    <w:rsid w:val="00A1689B"/>
    <w:rsid w:val="00A17B3A"/>
    <w:rsid w:val="00A2044D"/>
    <w:rsid w:val="00A208F5"/>
    <w:rsid w:val="00A20C6D"/>
    <w:rsid w:val="00A227CF"/>
    <w:rsid w:val="00A231ED"/>
    <w:rsid w:val="00A238D2"/>
    <w:rsid w:val="00A23B5F"/>
    <w:rsid w:val="00A24908"/>
    <w:rsid w:val="00A24EC9"/>
    <w:rsid w:val="00A24F2B"/>
    <w:rsid w:val="00A24F3E"/>
    <w:rsid w:val="00A25E98"/>
    <w:rsid w:val="00A25FEF"/>
    <w:rsid w:val="00A2640F"/>
    <w:rsid w:val="00A26460"/>
    <w:rsid w:val="00A27A7A"/>
    <w:rsid w:val="00A27B50"/>
    <w:rsid w:val="00A31200"/>
    <w:rsid w:val="00A31635"/>
    <w:rsid w:val="00A31A72"/>
    <w:rsid w:val="00A31D2D"/>
    <w:rsid w:val="00A32833"/>
    <w:rsid w:val="00A329A7"/>
    <w:rsid w:val="00A32DA8"/>
    <w:rsid w:val="00A3300A"/>
    <w:rsid w:val="00A33445"/>
    <w:rsid w:val="00A370DA"/>
    <w:rsid w:val="00A379A8"/>
    <w:rsid w:val="00A402EC"/>
    <w:rsid w:val="00A40FD5"/>
    <w:rsid w:val="00A4157D"/>
    <w:rsid w:val="00A4259D"/>
    <w:rsid w:val="00A445D9"/>
    <w:rsid w:val="00A44615"/>
    <w:rsid w:val="00A44D05"/>
    <w:rsid w:val="00A45D16"/>
    <w:rsid w:val="00A46139"/>
    <w:rsid w:val="00A4790B"/>
    <w:rsid w:val="00A47D29"/>
    <w:rsid w:val="00A47FAE"/>
    <w:rsid w:val="00A50E6F"/>
    <w:rsid w:val="00A5223A"/>
    <w:rsid w:val="00A52CFB"/>
    <w:rsid w:val="00A54DA3"/>
    <w:rsid w:val="00A56074"/>
    <w:rsid w:val="00A564AA"/>
    <w:rsid w:val="00A602B8"/>
    <w:rsid w:val="00A60373"/>
    <w:rsid w:val="00A60B91"/>
    <w:rsid w:val="00A6124B"/>
    <w:rsid w:val="00A61B78"/>
    <w:rsid w:val="00A61D86"/>
    <w:rsid w:val="00A637B3"/>
    <w:rsid w:val="00A63D4C"/>
    <w:rsid w:val="00A653CA"/>
    <w:rsid w:val="00A6585A"/>
    <w:rsid w:val="00A662BE"/>
    <w:rsid w:val="00A6648C"/>
    <w:rsid w:val="00A66E91"/>
    <w:rsid w:val="00A670ED"/>
    <w:rsid w:val="00A70627"/>
    <w:rsid w:val="00A70911"/>
    <w:rsid w:val="00A70C88"/>
    <w:rsid w:val="00A71384"/>
    <w:rsid w:val="00A71C46"/>
    <w:rsid w:val="00A72064"/>
    <w:rsid w:val="00A734BC"/>
    <w:rsid w:val="00A736EF"/>
    <w:rsid w:val="00A74133"/>
    <w:rsid w:val="00A74559"/>
    <w:rsid w:val="00A7501A"/>
    <w:rsid w:val="00A76400"/>
    <w:rsid w:val="00A77944"/>
    <w:rsid w:val="00A77ED4"/>
    <w:rsid w:val="00A809BB"/>
    <w:rsid w:val="00A82C7F"/>
    <w:rsid w:val="00A85AF6"/>
    <w:rsid w:val="00A87303"/>
    <w:rsid w:val="00A875EA"/>
    <w:rsid w:val="00A87C51"/>
    <w:rsid w:val="00A90574"/>
    <w:rsid w:val="00A905F0"/>
    <w:rsid w:val="00A90A7B"/>
    <w:rsid w:val="00A910F9"/>
    <w:rsid w:val="00A91205"/>
    <w:rsid w:val="00A91351"/>
    <w:rsid w:val="00A93222"/>
    <w:rsid w:val="00A93242"/>
    <w:rsid w:val="00A960B8"/>
    <w:rsid w:val="00A9781E"/>
    <w:rsid w:val="00AA026D"/>
    <w:rsid w:val="00AA1BB9"/>
    <w:rsid w:val="00AA26DE"/>
    <w:rsid w:val="00AA4245"/>
    <w:rsid w:val="00AA4979"/>
    <w:rsid w:val="00AA6C28"/>
    <w:rsid w:val="00AA7AA0"/>
    <w:rsid w:val="00AA7D93"/>
    <w:rsid w:val="00AB0C7B"/>
    <w:rsid w:val="00AB116F"/>
    <w:rsid w:val="00AB13C3"/>
    <w:rsid w:val="00AB50F5"/>
    <w:rsid w:val="00AB55A0"/>
    <w:rsid w:val="00AB5A0C"/>
    <w:rsid w:val="00AB5C98"/>
    <w:rsid w:val="00AB64AF"/>
    <w:rsid w:val="00AB657A"/>
    <w:rsid w:val="00AB6D3C"/>
    <w:rsid w:val="00AC007A"/>
    <w:rsid w:val="00AC0671"/>
    <w:rsid w:val="00AC086D"/>
    <w:rsid w:val="00AC1ECB"/>
    <w:rsid w:val="00AC240A"/>
    <w:rsid w:val="00AC2928"/>
    <w:rsid w:val="00AC30FD"/>
    <w:rsid w:val="00AC323E"/>
    <w:rsid w:val="00AC3280"/>
    <w:rsid w:val="00AC3646"/>
    <w:rsid w:val="00AC4CF2"/>
    <w:rsid w:val="00AC50CD"/>
    <w:rsid w:val="00AC7855"/>
    <w:rsid w:val="00AC7D79"/>
    <w:rsid w:val="00AD08AB"/>
    <w:rsid w:val="00AD10F2"/>
    <w:rsid w:val="00AD14E4"/>
    <w:rsid w:val="00AD18D3"/>
    <w:rsid w:val="00AD2D28"/>
    <w:rsid w:val="00AD49FA"/>
    <w:rsid w:val="00AD4A6F"/>
    <w:rsid w:val="00AD5712"/>
    <w:rsid w:val="00AD6173"/>
    <w:rsid w:val="00AD69BA"/>
    <w:rsid w:val="00AD754A"/>
    <w:rsid w:val="00AD7F3F"/>
    <w:rsid w:val="00AE0239"/>
    <w:rsid w:val="00AE03D0"/>
    <w:rsid w:val="00AE0DCC"/>
    <w:rsid w:val="00AE12EA"/>
    <w:rsid w:val="00AE1A52"/>
    <w:rsid w:val="00AE225E"/>
    <w:rsid w:val="00AE2306"/>
    <w:rsid w:val="00AE2B2E"/>
    <w:rsid w:val="00AE3CAA"/>
    <w:rsid w:val="00AE4360"/>
    <w:rsid w:val="00AE4478"/>
    <w:rsid w:val="00AE474D"/>
    <w:rsid w:val="00AE51AB"/>
    <w:rsid w:val="00AE6068"/>
    <w:rsid w:val="00AE63BA"/>
    <w:rsid w:val="00AE666C"/>
    <w:rsid w:val="00AE699E"/>
    <w:rsid w:val="00AF036A"/>
    <w:rsid w:val="00AF145B"/>
    <w:rsid w:val="00AF1846"/>
    <w:rsid w:val="00AF1C17"/>
    <w:rsid w:val="00AF4328"/>
    <w:rsid w:val="00AF5639"/>
    <w:rsid w:val="00AF5F1E"/>
    <w:rsid w:val="00AF6BDF"/>
    <w:rsid w:val="00AF7A86"/>
    <w:rsid w:val="00B0068E"/>
    <w:rsid w:val="00B00796"/>
    <w:rsid w:val="00B0088D"/>
    <w:rsid w:val="00B03002"/>
    <w:rsid w:val="00B031C4"/>
    <w:rsid w:val="00B04799"/>
    <w:rsid w:val="00B06685"/>
    <w:rsid w:val="00B068EE"/>
    <w:rsid w:val="00B06EC2"/>
    <w:rsid w:val="00B1207A"/>
    <w:rsid w:val="00B124B1"/>
    <w:rsid w:val="00B12C7C"/>
    <w:rsid w:val="00B13443"/>
    <w:rsid w:val="00B1474B"/>
    <w:rsid w:val="00B14919"/>
    <w:rsid w:val="00B166FA"/>
    <w:rsid w:val="00B17155"/>
    <w:rsid w:val="00B17737"/>
    <w:rsid w:val="00B20B41"/>
    <w:rsid w:val="00B21501"/>
    <w:rsid w:val="00B220FB"/>
    <w:rsid w:val="00B22490"/>
    <w:rsid w:val="00B23A95"/>
    <w:rsid w:val="00B23AD0"/>
    <w:rsid w:val="00B24791"/>
    <w:rsid w:val="00B2648A"/>
    <w:rsid w:val="00B264E0"/>
    <w:rsid w:val="00B26753"/>
    <w:rsid w:val="00B2694D"/>
    <w:rsid w:val="00B26BAC"/>
    <w:rsid w:val="00B26BAD"/>
    <w:rsid w:val="00B3096E"/>
    <w:rsid w:val="00B30E81"/>
    <w:rsid w:val="00B3145B"/>
    <w:rsid w:val="00B316CB"/>
    <w:rsid w:val="00B31912"/>
    <w:rsid w:val="00B34242"/>
    <w:rsid w:val="00B34B91"/>
    <w:rsid w:val="00B34D7C"/>
    <w:rsid w:val="00B35761"/>
    <w:rsid w:val="00B362D7"/>
    <w:rsid w:val="00B36560"/>
    <w:rsid w:val="00B365E6"/>
    <w:rsid w:val="00B36688"/>
    <w:rsid w:val="00B370C1"/>
    <w:rsid w:val="00B37843"/>
    <w:rsid w:val="00B40DEF"/>
    <w:rsid w:val="00B4211D"/>
    <w:rsid w:val="00B423F6"/>
    <w:rsid w:val="00B4242E"/>
    <w:rsid w:val="00B42480"/>
    <w:rsid w:val="00B42E77"/>
    <w:rsid w:val="00B4376C"/>
    <w:rsid w:val="00B4542E"/>
    <w:rsid w:val="00B454FE"/>
    <w:rsid w:val="00B459B4"/>
    <w:rsid w:val="00B46913"/>
    <w:rsid w:val="00B46FCE"/>
    <w:rsid w:val="00B47FBE"/>
    <w:rsid w:val="00B50BA3"/>
    <w:rsid w:val="00B51EF5"/>
    <w:rsid w:val="00B52B7E"/>
    <w:rsid w:val="00B538D5"/>
    <w:rsid w:val="00B539E7"/>
    <w:rsid w:val="00B5467F"/>
    <w:rsid w:val="00B546F9"/>
    <w:rsid w:val="00B54832"/>
    <w:rsid w:val="00B54AF5"/>
    <w:rsid w:val="00B54CAD"/>
    <w:rsid w:val="00B566DD"/>
    <w:rsid w:val="00B5726B"/>
    <w:rsid w:val="00B57649"/>
    <w:rsid w:val="00B57CD3"/>
    <w:rsid w:val="00B600B1"/>
    <w:rsid w:val="00B61993"/>
    <w:rsid w:val="00B62530"/>
    <w:rsid w:val="00B6293A"/>
    <w:rsid w:val="00B62C5E"/>
    <w:rsid w:val="00B62EA8"/>
    <w:rsid w:val="00B63A00"/>
    <w:rsid w:val="00B644F3"/>
    <w:rsid w:val="00B6749D"/>
    <w:rsid w:val="00B67B80"/>
    <w:rsid w:val="00B7032F"/>
    <w:rsid w:val="00B704E1"/>
    <w:rsid w:val="00B70D20"/>
    <w:rsid w:val="00B71666"/>
    <w:rsid w:val="00B71C78"/>
    <w:rsid w:val="00B71EA6"/>
    <w:rsid w:val="00B72C81"/>
    <w:rsid w:val="00B730E2"/>
    <w:rsid w:val="00B736DB"/>
    <w:rsid w:val="00B73A2E"/>
    <w:rsid w:val="00B74F97"/>
    <w:rsid w:val="00B751F0"/>
    <w:rsid w:val="00B76451"/>
    <w:rsid w:val="00B76564"/>
    <w:rsid w:val="00B769DF"/>
    <w:rsid w:val="00B76B8A"/>
    <w:rsid w:val="00B77680"/>
    <w:rsid w:val="00B803F0"/>
    <w:rsid w:val="00B81230"/>
    <w:rsid w:val="00B81253"/>
    <w:rsid w:val="00B812E1"/>
    <w:rsid w:val="00B81EBB"/>
    <w:rsid w:val="00B829A4"/>
    <w:rsid w:val="00B83141"/>
    <w:rsid w:val="00B832A2"/>
    <w:rsid w:val="00B84F14"/>
    <w:rsid w:val="00B8577B"/>
    <w:rsid w:val="00B85C5D"/>
    <w:rsid w:val="00B903B1"/>
    <w:rsid w:val="00B90421"/>
    <w:rsid w:val="00B928C5"/>
    <w:rsid w:val="00B93E4C"/>
    <w:rsid w:val="00B971AF"/>
    <w:rsid w:val="00B97E67"/>
    <w:rsid w:val="00BA0F0F"/>
    <w:rsid w:val="00BA174F"/>
    <w:rsid w:val="00BA19E6"/>
    <w:rsid w:val="00BA1A86"/>
    <w:rsid w:val="00BA31ED"/>
    <w:rsid w:val="00BA5F53"/>
    <w:rsid w:val="00BA6C23"/>
    <w:rsid w:val="00BA74E8"/>
    <w:rsid w:val="00BB0637"/>
    <w:rsid w:val="00BB1572"/>
    <w:rsid w:val="00BB1A4E"/>
    <w:rsid w:val="00BB1AC4"/>
    <w:rsid w:val="00BB1FBB"/>
    <w:rsid w:val="00BB1FFD"/>
    <w:rsid w:val="00BB2FDA"/>
    <w:rsid w:val="00BB4E79"/>
    <w:rsid w:val="00BB5058"/>
    <w:rsid w:val="00BB5A8E"/>
    <w:rsid w:val="00BB621F"/>
    <w:rsid w:val="00BB6CDF"/>
    <w:rsid w:val="00BB6F85"/>
    <w:rsid w:val="00BB7007"/>
    <w:rsid w:val="00BC37C7"/>
    <w:rsid w:val="00BC45B3"/>
    <w:rsid w:val="00BC4D34"/>
    <w:rsid w:val="00BC4ECB"/>
    <w:rsid w:val="00BC4EDC"/>
    <w:rsid w:val="00BC72DC"/>
    <w:rsid w:val="00BC7723"/>
    <w:rsid w:val="00BC7FD1"/>
    <w:rsid w:val="00BD1595"/>
    <w:rsid w:val="00BD2394"/>
    <w:rsid w:val="00BD2C55"/>
    <w:rsid w:val="00BD36FD"/>
    <w:rsid w:val="00BD3C07"/>
    <w:rsid w:val="00BD40FD"/>
    <w:rsid w:val="00BD45D8"/>
    <w:rsid w:val="00BD52EF"/>
    <w:rsid w:val="00BD787A"/>
    <w:rsid w:val="00BD7FAF"/>
    <w:rsid w:val="00BE174C"/>
    <w:rsid w:val="00BE1D7B"/>
    <w:rsid w:val="00BE5C0C"/>
    <w:rsid w:val="00BE6E4A"/>
    <w:rsid w:val="00BE6F1D"/>
    <w:rsid w:val="00BE76FF"/>
    <w:rsid w:val="00BF01DA"/>
    <w:rsid w:val="00BF07BB"/>
    <w:rsid w:val="00BF10E6"/>
    <w:rsid w:val="00BF15C5"/>
    <w:rsid w:val="00BF1C01"/>
    <w:rsid w:val="00BF20C0"/>
    <w:rsid w:val="00BF2555"/>
    <w:rsid w:val="00BF2BA7"/>
    <w:rsid w:val="00BF38BD"/>
    <w:rsid w:val="00BF3997"/>
    <w:rsid w:val="00BF529A"/>
    <w:rsid w:val="00BF60C9"/>
    <w:rsid w:val="00BF7429"/>
    <w:rsid w:val="00C029EC"/>
    <w:rsid w:val="00C02B91"/>
    <w:rsid w:val="00C030B9"/>
    <w:rsid w:val="00C03D23"/>
    <w:rsid w:val="00C04213"/>
    <w:rsid w:val="00C04249"/>
    <w:rsid w:val="00C046ED"/>
    <w:rsid w:val="00C04711"/>
    <w:rsid w:val="00C050FA"/>
    <w:rsid w:val="00C0564B"/>
    <w:rsid w:val="00C05A80"/>
    <w:rsid w:val="00C1029C"/>
    <w:rsid w:val="00C1131E"/>
    <w:rsid w:val="00C12DD1"/>
    <w:rsid w:val="00C13927"/>
    <w:rsid w:val="00C13CFC"/>
    <w:rsid w:val="00C154E8"/>
    <w:rsid w:val="00C1572D"/>
    <w:rsid w:val="00C15A95"/>
    <w:rsid w:val="00C202E1"/>
    <w:rsid w:val="00C2157E"/>
    <w:rsid w:val="00C22C50"/>
    <w:rsid w:val="00C23463"/>
    <w:rsid w:val="00C25436"/>
    <w:rsid w:val="00C25EB2"/>
    <w:rsid w:val="00C267EB"/>
    <w:rsid w:val="00C26B8D"/>
    <w:rsid w:val="00C26F2F"/>
    <w:rsid w:val="00C27C77"/>
    <w:rsid w:val="00C27C95"/>
    <w:rsid w:val="00C30037"/>
    <w:rsid w:val="00C301B6"/>
    <w:rsid w:val="00C31584"/>
    <w:rsid w:val="00C31BDE"/>
    <w:rsid w:val="00C3205C"/>
    <w:rsid w:val="00C3242D"/>
    <w:rsid w:val="00C325F6"/>
    <w:rsid w:val="00C32658"/>
    <w:rsid w:val="00C339EC"/>
    <w:rsid w:val="00C33BEC"/>
    <w:rsid w:val="00C34465"/>
    <w:rsid w:val="00C34DE1"/>
    <w:rsid w:val="00C359D0"/>
    <w:rsid w:val="00C35E4E"/>
    <w:rsid w:val="00C361D6"/>
    <w:rsid w:val="00C37A98"/>
    <w:rsid w:val="00C40CD4"/>
    <w:rsid w:val="00C41924"/>
    <w:rsid w:val="00C42ECD"/>
    <w:rsid w:val="00C43083"/>
    <w:rsid w:val="00C43123"/>
    <w:rsid w:val="00C432FC"/>
    <w:rsid w:val="00C43CEB"/>
    <w:rsid w:val="00C440CF"/>
    <w:rsid w:val="00C453DA"/>
    <w:rsid w:val="00C45E2B"/>
    <w:rsid w:val="00C468D4"/>
    <w:rsid w:val="00C46D6D"/>
    <w:rsid w:val="00C479E3"/>
    <w:rsid w:val="00C47B67"/>
    <w:rsid w:val="00C50080"/>
    <w:rsid w:val="00C504BD"/>
    <w:rsid w:val="00C50821"/>
    <w:rsid w:val="00C50A17"/>
    <w:rsid w:val="00C5114E"/>
    <w:rsid w:val="00C51492"/>
    <w:rsid w:val="00C51707"/>
    <w:rsid w:val="00C521D0"/>
    <w:rsid w:val="00C524D8"/>
    <w:rsid w:val="00C52E8D"/>
    <w:rsid w:val="00C532B2"/>
    <w:rsid w:val="00C54D00"/>
    <w:rsid w:val="00C55AC7"/>
    <w:rsid w:val="00C578B8"/>
    <w:rsid w:val="00C57F69"/>
    <w:rsid w:val="00C60764"/>
    <w:rsid w:val="00C60F70"/>
    <w:rsid w:val="00C612EF"/>
    <w:rsid w:val="00C6167F"/>
    <w:rsid w:val="00C62C7D"/>
    <w:rsid w:val="00C62E07"/>
    <w:rsid w:val="00C62FC0"/>
    <w:rsid w:val="00C63331"/>
    <w:rsid w:val="00C63CFF"/>
    <w:rsid w:val="00C65953"/>
    <w:rsid w:val="00C65BFE"/>
    <w:rsid w:val="00C662AA"/>
    <w:rsid w:val="00C6698A"/>
    <w:rsid w:val="00C6709A"/>
    <w:rsid w:val="00C67287"/>
    <w:rsid w:val="00C67366"/>
    <w:rsid w:val="00C702D0"/>
    <w:rsid w:val="00C708DD"/>
    <w:rsid w:val="00C70C5E"/>
    <w:rsid w:val="00C73248"/>
    <w:rsid w:val="00C73828"/>
    <w:rsid w:val="00C74085"/>
    <w:rsid w:val="00C74AA8"/>
    <w:rsid w:val="00C753E8"/>
    <w:rsid w:val="00C7572D"/>
    <w:rsid w:val="00C7629F"/>
    <w:rsid w:val="00C766A6"/>
    <w:rsid w:val="00C77787"/>
    <w:rsid w:val="00C80632"/>
    <w:rsid w:val="00C8130F"/>
    <w:rsid w:val="00C83B26"/>
    <w:rsid w:val="00C841ED"/>
    <w:rsid w:val="00C84468"/>
    <w:rsid w:val="00C85363"/>
    <w:rsid w:val="00C855D6"/>
    <w:rsid w:val="00C85769"/>
    <w:rsid w:val="00C85D0F"/>
    <w:rsid w:val="00C85D2B"/>
    <w:rsid w:val="00C90518"/>
    <w:rsid w:val="00C90BF7"/>
    <w:rsid w:val="00C90E91"/>
    <w:rsid w:val="00C928A0"/>
    <w:rsid w:val="00C93345"/>
    <w:rsid w:val="00C9348C"/>
    <w:rsid w:val="00C94333"/>
    <w:rsid w:val="00C958E8"/>
    <w:rsid w:val="00C9612C"/>
    <w:rsid w:val="00C96408"/>
    <w:rsid w:val="00C96509"/>
    <w:rsid w:val="00C96915"/>
    <w:rsid w:val="00C96B3D"/>
    <w:rsid w:val="00C97427"/>
    <w:rsid w:val="00C97646"/>
    <w:rsid w:val="00CA0825"/>
    <w:rsid w:val="00CA0BB0"/>
    <w:rsid w:val="00CA1848"/>
    <w:rsid w:val="00CA23A5"/>
    <w:rsid w:val="00CA2664"/>
    <w:rsid w:val="00CA2866"/>
    <w:rsid w:val="00CA3057"/>
    <w:rsid w:val="00CA344E"/>
    <w:rsid w:val="00CA377E"/>
    <w:rsid w:val="00CA3FC3"/>
    <w:rsid w:val="00CA403D"/>
    <w:rsid w:val="00CA4FDC"/>
    <w:rsid w:val="00CA6921"/>
    <w:rsid w:val="00CA6DAD"/>
    <w:rsid w:val="00CA71EB"/>
    <w:rsid w:val="00CA7289"/>
    <w:rsid w:val="00CB0141"/>
    <w:rsid w:val="00CB1F39"/>
    <w:rsid w:val="00CB2555"/>
    <w:rsid w:val="00CB27D0"/>
    <w:rsid w:val="00CB2A3C"/>
    <w:rsid w:val="00CB31BD"/>
    <w:rsid w:val="00CB4A2A"/>
    <w:rsid w:val="00CB5591"/>
    <w:rsid w:val="00CB5FDD"/>
    <w:rsid w:val="00CB6DEC"/>
    <w:rsid w:val="00CC146B"/>
    <w:rsid w:val="00CC1CE3"/>
    <w:rsid w:val="00CC2D7A"/>
    <w:rsid w:val="00CC2E27"/>
    <w:rsid w:val="00CC3CAB"/>
    <w:rsid w:val="00CC3F70"/>
    <w:rsid w:val="00CC42CF"/>
    <w:rsid w:val="00CC43D6"/>
    <w:rsid w:val="00CC508E"/>
    <w:rsid w:val="00CC588C"/>
    <w:rsid w:val="00CC5F98"/>
    <w:rsid w:val="00CC6B5B"/>
    <w:rsid w:val="00CC711E"/>
    <w:rsid w:val="00CC7978"/>
    <w:rsid w:val="00CD0230"/>
    <w:rsid w:val="00CD0619"/>
    <w:rsid w:val="00CD105A"/>
    <w:rsid w:val="00CD1C4C"/>
    <w:rsid w:val="00CD1D9B"/>
    <w:rsid w:val="00CD264C"/>
    <w:rsid w:val="00CD2AC3"/>
    <w:rsid w:val="00CD2C38"/>
    <w:rsid w:val="00CD2DA2"/>
    <w:rsid w:val="00CD2E84"/>
    <w:rsid w:val="00CD2ECA"/>
    <w:rsid w:val="00CD3111"/>
    <w:rsid w:val="00CD33DD"/>
    <w:rsid w:val="00CD3E5F"/>
    <w:rsid w:val="00CD3F84"/>
    <w:rsid w:val="00CD481C"/>
    <w:rsid w:val="00CD48C1"/>
    <w:rsid w:val="00CD6728"/>
    <w:rsid w:val="00CD7702"/>
    <w:rsid w:val="00CE1D88"/>
    <w:rsid w:val="00CE4975"/>
    <w:rsid w:val="00CE5083"/>
    <w:rsid w:val="00CE525E"/>
    <w:rsid w:val="00CE52A1"/>
    <w:rsid w:val="00CE7112"/>
    <w:rsid w:val="00CE7682"/>
    <w:rsid w:val="00CE76D6"/>
    <w:rsid w:val="00CF1372"/>
    <w:rsid w:val="00CF1EB3"/>
    <w:rsid w:val="00CF22AB"/>
    <w:rsid w:val="00CF3AFF"/>
    <w:rsid w:val="00CF3D4A"/>
    <w:rsid w:val="00CF3EFD"/>
    <w:rsid w:val="00CF554B"/>
    <w:rsid w:val="00CF5CE2"/>
    <w:rsid w:val="00CF6B6F"/>
    <w:rsid w:val="00CF7DCD"/>
    <w:rsid w:val="00D00577"/>
    <w:rsid w:val="00D0060C"/>
    <w:rsid w:val="00D00D7C"/>
    <w:rsid w:val="00D01672"/>
    <w:rsid w:val="00D02A0E"/>
    <w:rsid w:val="00D03518"/>
    <w:rsid w:val="00D0477E"/>
    <w:rsid w:val="00D04FD9"/>
    <w:rsid w:val="00D054CD"/>
    <w:rsid w:val="00D058F5"/>
    <w:rsid w:val="00D05ADA"/>
    <w:rsid w:val="00D0735B"/>
    <w:rsid w:val="00D07EB4"/>
    <w:rsid w:val="00D10465"/>
    <w:rsid w:val="00D111D8"/>
    <w:rsid w:val="00D1228B"/>
    <w:rsid w:val="00D12B5D"/>
    <w:rsid w:val="00D13898"/>
    <w:rsid w:val="00D13E0B"/>
    <w:rsid w:val="00D208C9"/>
    <w:rsid w:val="00D20D67"/>
    <w:rsid w:val="00D21010"/>
    <w:rsid w:val="00D21E35"/>
    <w:rsid w:val="00D21FA7"/>
    <w:rsid w:val="00D21FF9"/>
    <w:rsid w:val="00D222B3"/>
    <w:rsid w:val="00D22A80"/>
    <w:rsid w:val="00D23D50"/>
    <w:rsid w:val="00D2406A"/>
    <w:rsid w:val="00D252FD"/>
    <w:rsid w:val="00D2554F"/>
    <w:rsid w:val="00D25826"/>
    <w:rsid w:val="00D25898"/>
    <w:rsid w:val="00D25DC4"/>
    <w:rsid w:val="00D307DD"/>
    <w:rsid w:val="00D329D1"/>
    <w:rsid w:val="00D329E0"/>
    <w:rsid w:val="00D32EE6"/>
    <w:rsid w:val="00D33A0E"/>
    <w:rsid w:val="00D3441D"/>
    <w:rsid w:val="00D34988"/>
    <w:rsid w:val="00D34FC6"/>
    <w:rsid w:val="00D353D5"/>
    <w:rsid w:val="00D35F13"/>
    <w:rsid w:val="00D36ACA"/>
    <w:rsid w:val="00D375FB"/>
    <w:rsid w:val="00D3798E"/>
    <w:rsid w:val="00D40657"/>
    <w:rsid w:val="00D4116D"/>
    <w:rsid w:val="00D41184"/>
    <w:rsid w:val="00D41B8D"/>
    <w:rsid w:val="00D41CFC"/>
    <w:rsid w:val="00D41F45"/>
    <w:rsid w:val="00D42C9D"/>
    <w:rsid w:val="00D42ECD"/>
    <w:rsid w:val="00D44649"/>
    <w:rsid w:val="00D44CFE"/>
    <w:rsid w:val="00D4742C"/>
    <w:rsid w:val="00D50157"/>
    <w:rsid w:val="00D50B6D"/>
    <w:rsid w:val="00D513EE"/>
    <w:rsid w:val="00D516EB"/>
    <w:rsid w:val="00D51834"/>
    <w:rsid w:val="00D51ADA"/>
    <w:rsid w:val="00D52C20"/>
    <w:rsid w:val="00D53822"/>
    <w:rsid w:val="00D544A1"/>
    <w:rsid w:val="00D54A2E"/>
    <w:rsid w:val="00D55944"/>
    <w:rsid w:val="00D563A1"/>
    <w:rsid w:val="00D5687A"/>
    <w:rsid w:val="00D576C3"/>
    <w:rsid w:val="00D6002E"/>
    <w:rsid w:val="00D6007F"/>
    <w:rsid w:val="00D60DE7"/>
    <w:rsid w:val="00D61769"/>
    <w:rsid w:val="00D61A08"/>
    <w:rsid w:val="00D61BB4"/>
    <w:rsid w:val="00D62047"/>
    <w:rsid w:val="00D63527"/>
    <w:rsid w:val="00D63BF6"/>
    <w:rsid w:val="00D6576A"/>
    <w:rsid w:val="00D6581E"/>
    <w:rsid w:val="00D65C62"/>
    <w:rsid w:val="00D65C96"/>
    <w:rsid w:val="00D678DC"/>
    <w:rsid w:val="00D67E37"/>
    <w:rsid w:val="00D70388"/>
    <w:rsid w:val="00D7076E"/>
    <w:rsid w:val="00D7084C"/>
    <w:rsid w:val="00D708FF"/>
    <w:rsid w:val="00D71AE2"/>
    <w:rsid w:val="00D71C85"/>
    <w:rsid w:val="00D722F3"/>
    <w:rsid w:val="00D72352"/>
    <w:rsid w:val="00D72ADE"/>
    <w:rsid w:val="00D736CD"/>
    <w:rsid w:val="00D7373E"/>
    <w:rsid w:val="00D7477E"/>
    <w:rsid w:val="00D7530B"/>
    <w:rsid w:val="00D763B9"/>
    <w:rsid w:val="00D77220"/>
    <w:rsid w:val="00D77781"/>
    <w:rsid w:val="00D811EC"/>
    <w:rsid w:val="00D81E58"/>
    <w:rsid w:val="00D827E4"/>
    <w:rsid w:val="00D84571"/>
    <w:rsid w:val="00D84D1C"/>
    <w:rsid w:val="00D85FC3"/>
    <w:rsid w:val="00D86D32"/>
    <w:rsid w:val="00D874BE"/>
    <w:rsid w:val="00D87BD4"/>
    <w:rsid w:val="00D87FBF"/>
    <w:rsid w:val="00D91340"/>
    <w:rsid w:val="00D91613"/>
    <w:rsid w:val="00D9194A"/>
    <w:rsid w:val="00D91960"/>
    <w:rsid w:val="00D91E97"/>
    <w:rsid w:val="00D934AD"/>
    <w:rsid w:val="00D93F73"/>
    <w:rsid w:val="00D951EB"/>
    <w:rsid w:val="00D9528C"/>
    <w:rsid w:val="00D96062"/>
    <w:rsid w:val="00D96276"/>
    <w:rsid w:val="00D96F1C"/>
    <w:rsid w:val="00D979AF"/>
    <w:rsid w:val="00DA0561"/>
    <w:rsid w:val="00DA0C81"/>
    <w:rsid w:val="00DA1791"/>
    <w:rsid w:val="00DA1A28"/>
    <w:rsid w:val="00DA2A62"/>
    <w:rsid w:val="00DA3449"/>
    <w:rsid w:val="00DA3464"/>
    <w:rsid w:val="00DA4038"/>
    <w:rsid w:val="00DA4E27"/>
    <w:rsid w:val="00DA5D5D"/>
    <w:rsid w:val="00DA7E77"/>
    <w:rsid w:val="00DB01C9"/>
    <w:rsid w:val="00DB0F8F"/>
    <w:rsid w:val="00DB20E1"/>
    <w:rsid w:val="00DB27DC"/>
    <w:rsid w:val="00DB2848"/>
    <w:rsid w:val="00DB2ABC"/>
    <w:rsid w:val="00DB2B2F"/>
    <w:rsid w:val="00DB32E1"/>
    <w:rsid w:val="00DB3542"/>
    <w:rsid w:val="00DB407D"/>
    <w:rsid w:val="00DB4261"/>
    <w:rsid w:val="00DB4A88"/>
    <w:rsid w:val="00DB5A10"/>
    <w:rsid w:val="00DB61A1"/>
    <w:rsid w:val="00DB65B3"/>
    <w:rsid w:val="00DB6615"/>
    <w:rsid w:val="00DB6D0B"/>
    <w:rsid w:val="00DB7147"/>
    <w:rsid w:val="00DB7F41"/>
    <w:rsid w:val="00DC26DC"/>
    <w:rsid w:val="00DC36EB"/>
    <w:rsid w:val="00DC421B"/>
    <w:rsid w:val="00DC42EE"/>
    <w:rsid w:val="00DC660C"/>
    <w:rsid w:val="00DC6EE9"/>
    <w:rsid w:val="00DC74CA"/>
    <w:rsid w:val="00DD02FA"/>
    <w:rsid w:val="00DD0319"/>
    <w:rsid w:val="00DD0AFA"/>
    <w:rsid w:val="00DD14CF"/>
    <w:rsid w:val="00DD1B6D"/>
    <w:rsid w:val="00DD2FBE"/>
    <w:rsid w:val="00DD2FE8"/>
    <w:rsid w:val="00DD359D"/>
    <w:rsid w:val="00DD5FA2"/>
    <w:rsid w:val="00DD5FF2"/>
    <w:rsid w:val="00DD6106"/>
    <w:rsid w:val="00DD70EC"/>
    <w:rsid w:val="00DE23B3"/>
    <w:rsid w:val="00DE2493"/>
    <w:rsid w:val="00DE2F16"/>
    <w:rsid w:val="00DE33C5"/>
    <w:rsid w:val="00DE3C96"/>
    <w:rsid w:val="00DE4835"/>
    <w:rsid w:val="00DE6376"/>
    <w:rsid w:val="00DE6AA0"/>
    <w:rsid w:val="00DE7013"/>
    <w:rsid w:val="00DE703F"/>
    <w:rsid w:val="00DE75D5"/>
    <w:rsid w:val="00DE7EA4"/>
    <w:rsid w:val="00DF01EA"/>
    <w:rsid w:val="00DF02A3"/>
    <w:rsid w:val="00DF0A9F"/>
    <w:rsid w:val="00DF10DB"/>
    <w:rsid w:val="00DF11C9"/>
    <w:rsid w:val="00DF2271"/>
    <w:rsid w:val="00DF2DF6"/>
    <w:rsid w:val="00DF3358"/>
    <w:rsid w:val="00DF5F37"/>
    <w:rsid w:val="00E00109"/>
    <w:rsid w:val="00E01122"/>
    <w:rsid w:val="00E027BD"/>
    <w:rsid w:val="00E02CC9"/>
    <w:rsid w:val="00E03A1E"/>
    <w:rsid w:val="00E04E6D"/>
    <w:rsid w:val="00E05D63"/>
    <w:rsid w:val="00E05FB7"/>
    <w:rsid w:val="00E06659"/>
    <w:rsid w:val="00E0697C"/>
    <w:rsid w:val="00E07F76"/>
    <w:rsid w:val="00E100C9"/>
    <w:rsid w:val="00E103BF"/>
    <w:rsid w:val="00E11F95"/>
    <w:rsid w:val="00E121D5"/>
    <w:rsid w:val="00E13824"/>
    <w:rsid w:val="00E1599C"/>
    <w:rsid w:val="00E15BE6"/>
    <w:rsid w:val="00E15E3F"/>
    <w:rsid w:val="00E16EC1"/>
    <w:rsid w:val="00E1718D"/>
    <w:rsid w:val="00E17B46"/>
    <w:rsid w:val="00E17CD7"/>
    <w:rsid w:val="00E17F33"/>
    <w:rsid w:val="00E21096"/>
    <w:rsid w:val="00E2296C"/>
    <w:rsid w:val="00E22C1D"/>
    <w:rsid w:val="00E24424"/>
    <w:rsid w:val="00E2510F"/>
    <w:rsid w:val="00E25253"/>
    <w:rsid w:val="00E2563D"/>
    <w:rsid w:val="00E25B4F"/>
    <w:rsid w:val="00E25DBC"/>
    <w:rsid w:val="00E26698"/>
    <w:rsid w:val="00E26931"/>
    <w:rsid w:val="00E26A01"/>
    <w:rsid w:val="00E26DBA"/>
    <w:rsid w:val="00E271BA"/>
    <w:rsid w:val="00E30117"/>
    <w:rsid w:val="00E30C50"/>
    <w:rsid w:val="00E30C63"/>
    <w:rsid w:val="00E30E8B"/>
    <w:rsid w:val="00E30ED5"/>
    <w:rsid w:val="00E31307"/>
    <w:rsid w:val="00E31D7E"/>
    <w:rsid w:val="00E324DF"/>
    <w:rsid w:val="00E3282F"/>
    <w:rsid w:val="00E331F8"/>
    <w:rsid w:val="00E33B04"/>
    <w:rsid w:val="00E33D34"/>
    <w:rsid w:val="00E34676"/>
    <w:rsid w:val="00E3604A"/>
    <w:rsid w:val="00E404E6"/>
    <w:rsid w:val="00E40AAA"/>
    <w:rsid w:val="00E41FEF"/>
    <w:rsid w:val="00E4204B"/>
    <w:rsid w:val="00E43407"/>
    <w:rsid w:val="00E4368A"/>
    <w:rsid w:val="00E44364"/>
    <w:rsid w:val="00E44BA8"/>
    <w:rsid w:val="00E45C46"/>
    <w:rsid w:val="00E45EE8"/>
    <w:rsid w:val="00E45FB7"/>
    <w:rsid w:val="00E4650D"/>
    <w:rsid w:val="00E46969"/>
    <w:rsid w:val="00E511E6"/>
    <w:rsid w:val="00E52632"/>
    <w:rsid w:val="00E52A8F"/>
    <w:rsid w:val="00E530DF"/>
    <w:rsid w:val="00E53F4F"/>
    <w:rsid w:val="00E5605A"/>
    <w:rsid w:val="00E56E12"/>
    <w:rsid w:val="00E5719E"/>
    <w:rsid w:val="00E57428"/>
    <w:rsid w:val="00E60AE5"/>
    <w:rsid w:val="00E61CCE"/>
    <w:rsid w:val="00E6211D"/>
    <w:rsid w:val="00E637A9"/>
    <w:rsid w:val="00E63CA3"/>
    <w:rsid w:val="00E6473F"/>
    <w:rsid w:val="00E649AB"/>
    <w:rsid w:val="00E65B7F"/>
    <w:rsid w:val="00E6632D"/>
    <w:rsid w:val="00E66A29"/>
    <w:rsid w:val="00E66CEA"/>
    <w:rsid w:val="00E7030D"/>
    <w:rsid w:val="00E70A38"/>
    <w:rsid w:val="00E70CF1"/>
    <w:rsid w:val="00E70DDC"/>
    <w:rsid w:val="00E71418"/>
    <w:rsid w:val="00E718C0"/>
    <w:rsid w:val="00E71AAE"/>
    <w:rsid w:val="00E725A0"/>
    <w:rsid w:val="00E73158"/>
    <w:rsid w:val="00E737D4"/>
    <w:rsid w:val="00E76939"/>
    <w:rsid w:val="00E76982"/>
    <w:rsid w:val="00E76E41"/>
    <w:rsid w:val="00E77771"/>
    <w:rsid w:val="00E7798B"/>
    <w:rsid w:val="00E8009B"/>
    <w:rsid w:val="00E806A7"/>
    <w:rsid w:val="00E81737"/>
    <w:rsid w:val="00E81FEC"/>
    <w:rsid w:val="00E82671"/>
    <w:rsid w:val="00E82BAD"/>
    <w:rsid w:val="00E833E4"/>
    <w:rsid w:val="00E83931"/>
    <w:rsid w:val="00E83E13"/>
    <w:rsid w:val="00E849C3"/>
    <w:rsid w:val="00E84D59"/>
    <w:rsid w:val="00E85858"/>
    <w:rsid w:val="00E86694"/>
    <w:rsid w:val="00E8743F"/>
    <w:rsid w:val="00E90B75"/>
    <w:rsid w:val="00E90F37"/>
    <w:rsid w:val="00E91272"/>
    <w:rsid w:val="00E91866"/>
    <w:rsid w:val="00E925E4"/>
    <w:rsid w:val="00E9350C"/>
    <w:rsid w:val="00E93A7A"/>
    <w:rsid w:val="00E95106"/>
    <w:rsid w:val="00E95AAF"/>
    <w:rsid w:val="00E96364"/>
    <w:rsid w:val="00E973B8"/>
    <w:rsid w:val="00E975C0"/>
    <w:rsid w:val="00E97A27"/>
    <w:rsid w:val="00EA0536"/>
    <w:rsid w:val="00EA06F0"/>
    <w:rsid w:val="00EA0D9D"/>
    <w:rsid w:val="00EA14CC"/>
    <w:rsid w:val="00EA232C"/>
    <w:rsid w:val="00EA2900"/>
    <w:rsid w:val="00EA29C4"/>
    <w:rsid w:val="00EA3868"/>
    <w:rsid w:val="00EA428C"/>
    <w:rsid w:val="00EA490F"/>
    <w:rsid w:val="00EA58F7"/>
    <w:rsid w:val="00EA6E34"/>
    <w:rsid w:val="00EA6F7B"/>
    <w:rsid w:val="00EA78E7"/>
    <w:rsid w:val="00EB0110"/>
    <w:rsid w:val="00EB1E6D"/>
    <w:rsid w:val="00EB2464"/>
    <w:rsid w:val="00EB30CF"/>
    <w:rsid w:val="00EB3A5A"/>
    <w:rsid w:val="00EB3B9B"/>
    <w:rsid w:val="00EB3E44"/>
    <w:rsid w:val="00EB4EE3"/>
    <w:rsid w:val="00EB7096"/>
    <w:rsid w:val="00EC021A"/>
    <w:rsid w:val="00EC0DCB"/>
    <w:rsid w:val="00EC1020"/>
    <w:rsid w:val="00EC1727"/>
    <w:rsid w:val="00EC324D"/>
    <w:rsid w:val="00EC4455"/>
    <w:rsid w:val="00EC4DB4"/>
    <w:rsid w:val="00EC4E17"/>
    <w:rsid w:val="00EC6B4F"/>
    <w:rsid w:val="00EC6B72"/>
    <w:rsid w:val="00EC6CF4"/>
    <w:rsid w:val="00EC73AB"/>
    <w:rsid w:val="00EC78C3"/>
    <w:rsid w:val="00ED00A5"/>
    <w:rsid w:val="00ED00DB"/>
    <w:rsid w:val="00ED013D"/>
    <w:rsid w:val="00ED08E1"/>
    <w:rsid w:val="00ED1D99"/>
    <w:rsid w:val="00ED24C0"/>
    <w:rsid w:val="00ED3371"/>
    <w:rsid w:val="00ED37AE"/>
    <w:rsid w:val="00ED37D9"/>
    <w:rsid w:val="00ED39D1"/>
    <w:rsid w:val="00ED44C8"/>
    <w:rsid w:val="00ED4839"/>
    <w:rsid w:val="00ED597F"/>
    <w:rsid w:val="00ED5AE7"/>
    <w:rsid w:val="00ED5C8B"/>
    <w:rsid w:val="00ED611D"/>
    <w:rsid w:val="00ED64FC"/>
    <w:rsid w:val="00ED675D"/>
    <w:rsid w:val="00ED6ABA"/>
    <w:rsid w:val="00ED6BAB"/>
    <w:rsid w:val="00ED6C48"/>
    <w:rsid w:val="00ED75DD"/>
    <w:rsid w:val="00ED7771"/>
    <w:rsid w:val="00EE0E4B"/>
    <w:rsid w:val="00EE203F"/>
    <w:rsid w:val="00EE289D"/>
    <w:rsid w:val="00EE29AB"/>
    <w:rsid w:val="00EE29CF"/>
    <w:rsid w:val="00EE3F07"/>
    <w:rsid w:val="00EE4207"/>
    <w:rsid w:val="00EE4B1F"/>
    <w:rsid w:val="00EE58B9"/>
    <w:rsid w:val="00EE7558"/>
    <w:rsid w:val="00EE7757"/>
    <w:rsid w:val="00EE7781"/>
    <w:rsid w:val="00EF07A9"/>
    <w:rsid w:val="00EF3799"/>
    <w:rsid w:val="00EF3C8B"/>
    <w:rsid w:val="00EF481E"/>
    <w:rsid w:val="00EF5EA3"/>
    <w:rsid w:val="00EF6052"/>
    <w:rsid w:val="00EF6362"/>
    <w:rsid w:val="00EF6908"/>
    <w:rsid w:val="00EF6A37"/>
    <w:rsid w:val="00F002DF"/>
    <w:rsid w:val="00F00F41"/>
    <w:rsid w:val="00F0159F"/>
    <w:rsid w:val="00F026BF"/>
    <w:rsid w:val="00F0297C"/>
    <w:rsid w:val="00F03639"/>
    <w:rsid w:val="00F03CFD"/>
    <w:rsid w:val="00F04265"/>
    <w:rsid w:val="00F04901"/>
    <w:rsid w:val="00F04B94"/>
    <w:rsid w:val="00F04C73"/>
    <w:rsid w:val="00F04D54"/>
    <w:rsid w:val="00F066A8"/>
    <w:rsid w:val="00F066B3"/>
    <w:rsid w:val="00F06E03"/>
    <w:rsid w:val="00F0733F"/>
    <w:rsid w:val="00F0747E"/>
    <w:rsid w:val="00F07F7A"/>
    <w:rsid w:val="00F10AF8"/>
    <w:rsid w:val="00F10FD6"/>
    <w:rsid w:val="00F11E92"/>
    <w:rsid w:val="00F11FCF"/>
    <w:rsid w:val="00F135FA"/>
    <w:rsid w:val="00F154A7"/>
    <w:rsid w:val="00F15576"/>
    <w:rsid w:val="00F16938"/>
    <w:rsid w:val="00F17164"/>
    <w:rsid w:val="00F20386"/>
    <w:rsid w:val="00F20D87"/>
    <w:rsid w:val="00F221C5"/>
    <w:rsid w:val="00F22501"/>
    <w:rsid w:val="00F2256E"/>
    <w:rsid w:val="00F22FF1"/>
    <w:rsid w:val="00F2375A"/>
    <w:rsid w:val="00F23A61"/>
    <w:rsid w:val="00F23E75"/>
    <w:rsid w:val="00F3078A"/>
    <w:rsid w:val="00F30B86"/>
    <w:rsid w:val="00F31341"/>
    <w:rsid w:val="00F31506"/>
    <w:rsid w:val="00F317E7"/>
    <w:rsid w:val="00F3278A"/>
    <w:rsid w:val="00F32A26"/>
    <w:rsid w:val="00F32C81"/>
    <w:rsid w:val="00F33632"/>
    <w:rsid w:val="00F3372C"/>
    <w:rsid w:val="00F344B6"/>
    <w:rsid w:val="00F35198"/>
    <w:rsid w:val="00F35351"/>
    <w:rsid w:val="00F35B30"/>
    <w:rsid w:val="00F35FC2"/>
    <w:rsid w:val="00F36464"/>
    <w:rsid w:val="00F36920"/>
    <w:rsid w:val="00F37281"/>
    <w:rsid w:val="00F3768C"/>
    <w:rsid w:val="00F41B02"/>
    <w:rsid w:val="00F42466"/>
    <w:rsid w:val="00F43E60"/>
    <w:rsid w:val="00F43ED4"/>
    <w:rsid w:val="00F451B2"/>
    <w:rsid w:val="00F4579C"/>
    <w:rsid w:val="00F46A1A"/>
    <w:rsid w:val="00F477FB"/>
    <w:rsid w:val="00F50E74"/>
    <w:rsid w:val="00F51B6F"/>
    <w:rsid w:val="00F54CAC"/>
    <w:rsid w:val="00F54DAD"/>
    <w:rsid w:val="00F5517A"/>
    <w:rsid w:val="00F56BCD"/>
    <w:rsid w:val="00F571BA"/>
    <w:rsid w:val="00F57361"/>
    <w:rsid w:val="00F57F24"/>
    <w:rsid w:val="00F57F4F"/>
    <w:rsid w:val="00F60030"/>
    <w:rsid w:val="00F60083"/>
    <w:rsid w:val="00F60214"/>
    <w:rsid w:val="00F610A9"/>
    <w:rsid w:val="00F62E45"/>
    <w:rsid w:val="00F62F1C"/>
    <w:rsid w:val="00F65D05"/>
    <w:rsid w:val="00F66230"/>
    <w:rsid w:val="00F66E62"/>
    <w:rsid w:val="00F713DD"/>
    <w:rsid w:val="00F72EBC"/>
    <w:rsid w:val="00F73304"/>
    <w:rsid w:val="00F738E9"/>
    <w:rsid w:val="00F73BCA"/>
    <w:rsid w:val="00F744CB"/>
    <w:rsid w:val="00F750A5"/>
    <w:rsid w:val="00F756F4"/>
    <w:rsid w:val="00F76C68"/>
    <w:rsid w:val="00F77F03"/>
    <w:rsid w:val="00F80448"/>
    <w:rsid w:val="00F81653"/>
    <w:rsid w:val="00F81781"/>
    <w:rsid w:val="00F819F6"/>
    <w:rsid w:val="00F81EFF"/>
    <w:rsid w:val="00F825C7"/>
    <w:rsid w:val="00F82788"/>
    <w:rsid w:val="00F83173"/>
    <w:rsid w:val="00F8491B"/>
    <w:rsid w:val="00F86982"/>
    <w:rsid w:val="00F90553"/>
    <w:rsid w:val="00F905C9"/>
    <w:rsid w:val="00F910DB"/>
    <w:rsid w:val="00F91793"/>
    <w:rsid w:val="00F92EAD"/>
    <w:rsid w:val="00F9427D"/>
    <w:rsid w:val="00F95470"/>
    <w:rsid w:val="00F95779"/>
    <w:rsid w:val="00F959F7"/>
    <w:rsid w:val="00F96E2D"/>
    <w:rsid w:val="00F97990"/>
    <w:rsid w:val="00F97D67"/>
    <w:rsid w:val="00F97DED"/>
    <w:rsid w:val="00FA246D"/>
    <w:rsid w:val="00FA2D84"/>
    <w:rsid w:val="00FA370D"/>
    <w:rsid w:val="00FA3C91"/>
    <w:rsid w:val="00FA3E69"/>
    <w:rsid w:val="00FA5301"/>
    <w:rsid w:val="00FA5FD8"/>
    <w:rsid w:val="00FA619C"/>
    <w:rsid w:val="00FB0A45"/>
    <w:rsid w:val="00FB1ED3"/>
    <w:rsid w:val="00FB1FBD"/>
    <w:rsid w:val="00FB206C"/>
    <w:rsid w:val="00FB2AC6"/>
    <w:rsid w:val="00FB2CB6"/>
    <w:rsid w:val="00FB2F6E"/>
    <w:rsid w:val="00FB4229"/>
    <w:rsid w:val="00FB4EC3"/>
    <w:rsid w:val="00FB5355"/>
    <w:rsid w:val="00FB55DB"/>
    <w:rsid w:val="00FB799D"/>
    <w:rsid w:val="00FC0118"/>
    <w:rsid w:val="00FC129C"/>
    <w:rsid w:val="00FC289D"/>
    <w:rsid w:val="00FC2FCF"/>
    <w:rsid w:val="00FC42E2"/>
    <w:rsid w:val="00FC467A"/>
    <w:rsid w:val="00FC6DE6"/>
    <w:rsid w:val="00FC7640"/>
    <w:rsid w:val="00FC79CE"/>
    <w:rsid w:val="00FD0150"/>
    <w:rsid w:val="00FD099A"/>
    <w:rsid w:val="00FD0ED6"/>
    <w:rsid w:val="00FD22C2"/>
    <w:rsid w:val="00FD23DD"/>
    <w:rsid w:val="00FD35ED"/>
    <w:rsid w:val="00FD3F3C"/>
    <w:rsid w:val="00FD406F"/>
    <w:rsid w:val="00FD441D"/>
    <w:rsid w:val="00FD4451"/>
    <w:rsid w:val="00FD4893"/>
    <w:rsid w:val="00FD553B"/>
    <w:rsid w:val="00FD60A5"/>
    <w:rsid w:val="00FD6AAE"/>
    <w:rsid w:val="00FD736E"/>
    <w:rsid w:val="00FE0850"/>
    <w:rsid w:val="00FE08EF"/>
    <w:rsid w:val="00FE0A9A"/>
    <w:rsid w:val="00FE226E"/>
    <w:rsid w:val="00FE28F3"/>
    <w:rsid w:val="00FE369E"/>
    <w:rsid w:val="00FE5079"/>
    <w:rsid w:val="00FE6062"/>
    <w:rsid w:val="00FE62CC"/>
    <w:rsid w:val="00FE72E3"/>
    <w:rsid w:val="00FE7A9E"/>
    <w:rsid w:val="00FF0445"/>
    <w:rsid w:val="00FF1457"/>
    <w:rsid w:val="00FF2900"/>
    <w:rsid w:val="00FF3642"/>
    <w:rsid w:val="00FF4D78"/>
    <w:rsid w:val="00FF597B"/>
    <w:rsid w:val="00FF60B1"/>
    <w:rsid w:val="00FF6608"/>
    <w:rsid w:val="00FF7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" type="connector" idref="#_x0000_s1029"/>
        <o:r id="V:Rule2" type="connector" idref="#_x0000_s1032"/>
      </o:rules>
    </o:shapelayout>
  </w:shapeDefaults>
  <w:decimalSymbol w:val="."/>
  <w:listSeparator w:val=","/>
  <w15:chartTrackingRefBased/>
  <w15:docId w15:val="{8B228CA1-16C2-4CA1-9302-E0B32A568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0C2BA8"/>
    <w:pPr>
      <w:widowControl w:val="0"/>
    </w:pPr>
    <w:rPr>
      <w:rFonts w:ascii="Times New Roman" w:hAnsi="Times New Roman"/>
      <w:kern w:val="2"/>
      <w:sz w:val="24"/>
      <w:szCs w:val="24"/>
    </w:rPr>
  </w:style>
  <w:style w:type="paragraph" w:styleId="10">
    <w:name w:val="heading 1"/>
    <w:basedOn w:val="a1"/>
    <w:next w:val="a1"/>
    <w:qFormat/>
    <w:rsid w:val="008C2F2A"/>
    <w:pPr>
      <w:keepNext/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0C2B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link w:val="a5"/>
    <w:uiPriority w:val="99"/>
    <w:rsid w:val="000C2BA8"/>
    <w:rPr>
      <w:sz w:val="20"/>
      <w:szCs w:val="20"/>
    </w:rPr>
  </w:style>
  <w:style w:type="paragraph" w:styleId="a7">
    <w:name w:val="footer"/>
    <w:basedOn w:val="a1"/>
    <w:link w:val="a8"/>
    <w:uiPriority w:val="99"/>
    <w:unhideWhenUsed/>
    <w:rsid w:val="000C2B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link w:val="a7"/>
    <w:uiPriority w:val="99"/>
    <w:rsid w:val="000C2BA8"/>
    <w:rPr>
      <w:sz w:val="20"/>
      <w:szCs w:val="20"/>
    </w:rPr>
  </w:style>
  <w:style w:type="paragraph" w:customStyle="1" w:styleId="Tabletext">
    <w:name w:val="Tabletext"/>
    <w:basedOn w:val="a1"/>
    <w:rsid w:val="000C2BA8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tyle131">
    <w:name w:val="style131"/>
    <w:rsid w:val="002E287D"/>
    <w:rPr>
      <w:rFonts w:ascii="Arial" w:hAnsi="Arial" w:cs="Arial" w:hint="default"/>
      <w:color w:val="000099"/>
    </w:rPr>
  </w:style>
  <w:style w:type="paragraph" w:styleId="Web">
    <w:name w:val="Normal (Web)"/>
    <w:basedOn w:val="a1"/>
    <w:uiPriority w:val="99"/>
    <w:semiHidden/>
    <w:unhideWhenUsed/>
    <w:rsid w:val="000719ED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customStyle="1" w:styleId="style31">
    <w:name w:val="style31"/>
    <w:rsid w:val="00BF20C0"/>
    <w:rPr>
      <w:rFonts w:ascii="Arial" w:hAnsi="Arial" w:cs="Arial" w:hint="default"/>
      <w:sz w:val="20"/>
      <w:szCs w:val="20"/>
    </w:rPr>
  </w:style>
  <w:style w:type="character" w:styleId="a9">
    <w:name w:val="page number"/>
    <w:basedOn w:val="a2"/>
    <w:rsid w:val="00BF20C0"/>
  </w:style>
  <w:style w:type="paragraph" w:styleId="aa">
    <w:name w:val="Body Text"/>
    <w:basedOn w:val="a1"/>
    <w:link w:val="ab"/>
    <w:rsid w:val="00C2157E"/>
    <w:pPr>
      <w:jc w:val="both"/>
    </w:pPr>
    <w:rPr>
      <w:color w:val="FF0000"/>
      <w:sz w:val="21"/>
      <w:szCs w:val="20"/>
      <w:lang w:eastAsia="zh-CN"/>
    </w:rPr>
  </w:style>
  <w:style w:type="character" w:customStyle="1" w:styleId="ab">
    <w:name w:val="本文 字元"/>
    <w:link w:val="aa"/>
    <w:rsid w:val="00C2157E"/>
    <w:rPr>
      <w:rFonts w:ascii="Times New Roman" w:hAnsi="Times New Roman"/>
      <w:color w:val="FF0000"/>
      <w:kern w:val="2"/>
      <w:sz w:val="21"/>
      <w:lang w:eastAsia="zh-CN"/>
    </w:rPr>
  </w:style>
  <w:style w:type="character" w:customStyle="1" w:styleId="SoDAField">
    <w:name w:val="SoDA Field"/>
    <w:rsid w:val="00E52A8F"/>
    <w:rPr>
      <w:color w:val="0000FF"/>
      <w:sz w:val="20"/>
    </w:rPr>
  </w:style>
  <w:style w:type="paragraph" w:styleId="ac">
    <w:name w:val="Balloon Text"/>
    <w:basedOn w:val="a1"/>
    <w:link w:val="ad"/>
    <w:uiPriority w:val="99"/>
    <w:semiHidden/>
    <w:unhideWhenUsed/>
    <w:rsid w:val="002B58D6"/>
    <w:rPr>
      <w:rFonts w:ascii="Cambria" w:hAnsi="Cambria"/>
      <w:sz w:val="18"/>
      <w:szCs w:val="18"/>
    </w:rPr>
  </w:style>
  <w:style w:type="character" w:customStyle="1" w:styleId="ad">
    <w:name w:val="註解方塊文字 字元"/>
    <w:link w:val="ac"/>
    <w:uiPriority w:val="99"/>
    <w:semiHidden/>
    <w:rsid w:val="002B58D6"/>
    <w:rPr>
      <w:rFonts w:ascii="Cambria" w:eastAsia="新細明體" w:hAnsi="Cambria" w:cs="Times New Roman"/>
      <w:kern w:val="2"/>
      <w:sz w:val="18"/>
      <w:szCs w:val="18"/>
    </w:rPr>
  </w:style>
  <w:style w:type="character" w:styleId="ae">
    <w:name w:val="Hyperlink"/>
    <w:uiPriority w:val="99"/>
    <w:unhideWhenUsed/>
    <w:rsid w:val="00283478"/>
    <w:rPr>
      <w:color w:val="0000FF"/>
      <w:u w:val="single"/>
    </w:rPr>
  </w:style>
  <w:style w:type="table" w:styleId="af">
    <w:name w:val="Table Grid"/>
    <w:basedOn w:val="a3"/>
    <w:uiPriority w:val="59"/>
    <w:rsid w:val="00F22FF1"/>
    <w:pPr>
      <w:widowControl w:val="0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rmal Indent"/>
    <w:aliases w:val="表正文,正文非缩进"/>
    <w:basedOn w:val="a1"/>
    <w:rsid w:val="00F22FF1"/>
    <w:pPr>
      <w:ind w:left="425"/>
      <w:jc w:val="both"/>
    </w:pPr>
    <w:rPr>
      <w:sz w:val="21"/>
      <w:szCs w:val="20"/>
    </w:rPr>
  </w:style>
  <w:style w:type="paragraph" w:customStyle="1" w:styleId="defaulttext">
    <w:name w:val="_default text"/>
    <w:basedOn w:val="a1"/>
    <w:rsid w:val="00A60B91"/>
    <w:pPr>
      <w:autoSpaceDE w:val="0"/>
      <w:autoSpaceDN w:val="0"/>
      <w:adjustRightInd w:val="0"/>
      <w:spacing w:after="180"/>
      <w:jc w:val="both"/>
    </w:pPr>
    <w:rPr>
      <w:kern w:val="0"/>
      <w:sz w:val="18"/>
      <w:szCs w:val="20"/>
      <w:lang w:eastAsia="zh-CN"/>
    </w:rPr>
  </w:style>
  <w:style w:type="paragraph" w:customStyle="1" w:styleId="12B">
    <w:name w:val="12B"/>
    <w:next w:val="a1"/>
    <w:rsid w:val="000B1B3B"/>
    <w:pPr>
      <w:spacing w:line="460" w:lineRule="exact"/>
    </w:pPr>
    <w:rPr>
      <w:rFonts w:ascii="Arial" w:eastAsia="華康粗圓體" w:hAnsi="Arial"/>
      <w:sz w:val="24"/>
    </w:rPr>
  </w:style>
  <w:style w:type="paragraph" w:customStyle="1" w:styleId="bullet">
    <w:name w:val="bullet"/>
    <w:basedOn w:val="a1"/>
    <w:rsid w:val="008C2F2A"/>
    <w:pPr>
      <w:numPr>
        <w:numId w:val="4"/>
      </w:numPr>
      <w:jc w:val="both"/>
    </w:pPr>
    <w:rPr>
      <w:sz w:val="21"/>
      <w:szCs w:val="20"/>
    </w:rPr>
  </w:style>
  <w:style w:type="paragraph" w:customStyle="1" w:styleId="1">
    <w:name w:val="样式1"/>
    <w:basedOn w:val="10"/>
    <w:rsid w:val="008C2F2A"/>
    <w:pPr>
      <w:pageBreakBefore/>
      <w:numPr>
        <w:numId w:val="8"/>
      </w:numPr>
      <w:tabs>
        <w:tab w:val="clear" w:pos="425"/>
        <w:tab w:val="num" w:pos="1330"/>
      </w:tabs>
      <w:snapToGrid w:val="0"/>
      <w:spacing w:before="120" w:after="120" w:line="480" w:lineRule="auto"/>
      <w:ind w:left="1330" w:hanging="480"/>
      <w:jc w:val="both"/>
    </w:pPr>
    <w:rPr>
      <w:b w:val="0"/>
      <w:bCs w:val="0"/>
      <w:snapToGrid w:val="0"/>
      <w:spacing w:val="22"/>
      <w:kern w:val="2"/>
      <w:sz w:val="32"/>
      <w:szCs w:val="20"/>
      <w:lang w:eastAsia="zh-CN"/>
    </w:rPr>
  </w:style>
  <w:style w:type="paragraph" w:customStyle="1" w:styleId="a0">
    <w:name w:val="表格文字"/>
    <w:basedOn w:val="a1"/>
    <w:rsid w:val="008C2F2A"/>
    <w:pPr>
      <w:numPr>
        <w:numId w:val="9"/>
      </w:numPr>
      <w:tabs>
        <w:tab w:val="clear" w:pos="1330"/>
      </w:tabs>
      <w:autoSpaceDE w:val="0"/>
      <w:autoSpaceDN w:val="0"/>
      <w:adjustRightInd w:val="0"/>
      <w:ind w:left="0" w:firstLine="0"/>
    </w:pPr>
    <w:rPr>
      <w:rFonts w:ascii="細明體" w:eastAsia="細明體"/>
      <w:kern w:val="0"/>
    </w:rPr>
  </w:style>
  <w:style w:type="character" w:styleId="af1">
    <w:name w:val="annotation reference"/>
    <w:semiHidden/>
    <w:rsid w:val="00373701"/>
    <w:rPr>
      <w:sz w:val="18"/>
      <w:szCs w:val="18"/>
    </w:rPr>
  </w:style>
  <w:style w:type="paragraph" w:styleId="af2">
    <w:name w:val="annotation text"/>
    <w:basedOn w:val="a1"/>
    <w:semiHidden/>
    <w:rsid w:val="00373701"/>
  </w:style>
  <w:style w:type="paragraph" w:styleId="af3">
    <w:name w:val="annotation subject"/>
    <w:basedOn w:val="af2"/>
    <w:next w:val="af2"/>
    <w:semiHidden/>
    <w:rsid w:val="00373701"/>
    <w:rPr>
      <w:b/>
      <w:bCs/>
    </w:rPr>
  </w:style>
  <w:style w:type="paragraph" w:customStyle="1" w:styleId="Tabletext0pt">
    <w:name w:val="樣式 Tabletext + 套用後:  0 pt 行距:  單行間距"/>
    <w:basedOn w:val="Tabletext"/>
    <w:autoRedefine/>
    <w:rsid w:val="009E580E"/>
    <w:pPr>
      <w:spacing w:after="0" w:line="240" w:lineRule="auto"/>
      <w:ind w:leftChars="300" w:left="300"/>
    </w:pPr>
    <w:rPr>
      <w:rFonts w:cs="新細明體"/>
      <w:kern w:val="2"/>
    </w:rPr>
  </w:style>
  <w:style w:type="character" w:styleId="af4">
    <w:name w:val="FollowedHyperlink"/>
    <w:uiPriority w:val="99"/>
    <w:semiHidden/>
    <w:unhideWhenUsed/>
    <w:rsid w:val="00F20386"/>
    <w:rPr>
      <w:color w:val="800080"/>
      <w:u w:val="single"/>
    </w:rPr>
  </w:style>
  <w:style w:type="paragraph" w:styleId="af5">
    <w:name w:val="List Paragraph"/>
    <w:basedOn w:val="a1"/>
    <w:uiPriority w:val="34"/>
    <w:qFormat/>
    <w:rsid w:val="002E38C3"/>
    <w:pPr>
      <w:ind w:leftChars="200" w:left="480"/>
    </w:pPr>
    <w:rPr>
      <w:rFonts w:ascii="Calibri" w:hAnsi="Calibri"/>
      <w:szCs w:val="22"/>
    </w:rPr>
  </w:style>
  <w:style w:type="paragraph" w:styleId="a">
    <w:name w:val="List Bullet"/>
    <w:basedOn w:val="a1"/>
    <w:uiPriority w:val="99"/>
    <w:unhideWhenUsed/>
    <w:rsid w:val="006854C6"/>
    <w:pPr>
      <w:numPr>
        <w:numId w:val="22"/>
      </w:numPr>
      <w:contextualSpacing/>
    </w:pPr>
  </w:style>
  <w:style w:type="character" w:customStyle="1" w:styleId="style3">
    <w:name w:val="style3"/>
    <w:rsid w:val="003F21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5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001&#8221;+%20&#29702;&#36064;&#27298;&#26680;&#26360;!@!30000100002.tif" TargetMode="External"/><Relationship Id="rId13" Type="http://schemas.openxmlformats.org/officeDocument/2006/relationships/image" Target="media/image3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6A150E-48FA-4D33-BE82-E715478488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908</Words>
  <Characters>5176</Characters>
  <Application>Microsoft Office Word</Application>
  <DocSecurity>0</DocSecurity>
  <Lines>43</Lines>
  <Paragraphs>12</Paragraphs>
  <ScaleCrop>false</ScaleCrop>
  <Company/>
  <LinksUpToDate>false</LinksUpToDate>
  <CharactersWithSpaces>6072</CharactersWithSpaces>
  <SharedDoc>false</SharedDoc>
  <HLinks>
    <vt:vector size="6" baseType="variant">
      <vt:variant>
        <vt:i4>2020984028</vt:i4>
      </vt:variant>
      <vt:variant>
        <vt:i4>0</vt:i4>
      </vt:variant>
      <vt:variant>
        <vt:i4>0</vt:i4>
      </vt:variant>
      <vt:variant>
        <vt:i4>5</vt:i4>
      </vt:variant>
      <vt:variant>
        <vt:lpwstr>mailto:001”+%20理賠檢核書!@!30000100002.tif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i9200215</dc:creator>
  <cp:keywords/>
  <cp:lastModifiedBy>戴余修</cp:lastModifiedBy>
  <cp:revision>2</cp:revision>
  <cp:lastPrinted>2010-04-21T01:53:00Z</cp:lastPrinted>
  <dcterms:created xsi:type="dcterms:W3CDTF">2020-07-27T00:57:00Z</dcterms:created>
  <dcterms:modified xsi:type="dcterms:W3CDTF">2020-07-27T00:57:00Z</dcterms:modified>
</cp:coreProperties>
</file>