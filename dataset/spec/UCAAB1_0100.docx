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F16D8" w:rsidRDefault="0023751E" w:rsidP="000E1D95">
            <w:pPr>
              <w:pStyle w:val="Tabletext"/>
              <w:rPr>
                <w:rFonts w:ascii="新細明體" w:hAnsi="新細明體"/>
                <w:bCs/>
              </w:rPr>
            </w:pPr>
            <w:bookmarkStart w:id="0" w:name="_top"/>
            <w:bookmarkStart w:id="1" w:name="_GoBack"/>
            <w:bookmarkEnd w:id="0"/>
            <w:bookmarkEnd w:id="1"/>
            <w:r w:rsidRPr="005F16D8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F16D8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5F16D8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F16D8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5F16D8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F16D8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F16D8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5"/>
                <w:attr w:name="Year" w:val="2005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D0ADA" w:rsidRPr="005F16D8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 w:rsidRPr="005F16D8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 w:rsidRPr="005F16D8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E204D7" w:rsidRPr="005F16D8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 w:rsidRPr="005F16D8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 w:rsidRPr="005F16D8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 w:rsidR="00C92DA2" w:rsidRPr="005F16D8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F16D8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F16D8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F16D8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0497C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497C" w:rsidRPr="005F16D8" w:rsidRDefault="00F0497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2"/>
                <w:attr w:name="Year" w:val="2006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2006/02/24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497C" w:rsidRPr="005F16D8" w:rsidRDefault="00F0497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增加退回後核付控制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497C" w:rsidRPr="005F16D8" w:rsidRDefault="00F0497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497C" w:rsidRPr="005F16D8" w:rsidRDefault="00F0497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74DE4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DE4" w:rsidRPr="005F16D8" w:rsidRDefault="00A74D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3"/>
                <w:attr w:name="Year" w:val="2006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2006/03/08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DE4" w:rsidRPr="005F16D8" w:rsidRDefault="00A74D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增加不給付檔處理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DE4" w:rsidRPr="005F16D8" w:rsidRDefault="00A74D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DE4" w:rsidRPr="005F16D8" w:rsidRDefault="00A74D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97761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61" w:rsidRPr="005F16D8" w:rsidRDefault="00D977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3"/>
                <w:attr w:name="Year" w:val="2006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2006/03/09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61" w:rsidRPr="005F16D8" w:rsidRDefault="00D977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增加新增後檢核資料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61" w:rsidRPr="005F16D8" w:rsidRDefault="00D977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61" w:rsidRPr="005F16D8" w:rsidRDefault="00D977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C7484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484" w:rsidRPr="005F16D8" w:rsidRDefault="007C74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9"/>
                <w:attr w:name="Year" w:val="2006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2006/09/27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484" w:rsidRPr="005F16D8" w:rsidRDefault="007C74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理賠明細增加連結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484" w:rsidRPr="005F16D8" w:rsidRDefault="007C74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484" w:rsidRPr="005F16D8" w:rsidRDefault="007C748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5325A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5A" w:rsidRPr="005F16D8" w:rsidRDefault="002532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1"/>
                <w:attr w:name="Year" w:val="2006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2006/11/8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5A" w:rsidRPr="005F16D8" w:rsidRDefault="002532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人工核定時增加傳入DTAAB004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5A" w:rsidRPr="005F16D8" w:rsidRDefault="002532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5A" w:rsidRPr="005F16D8" w:rsidRDefault="002532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04C88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C88" w:rsidRPr="005F16D8" w:rsidRDefault="00804C8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12"/>
                <w:attr w:name="Year" w:val="2006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2006/12/4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C88" w:rsidRPr="005F16D8" w:rsidRDefault="00804C8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增加延滯息模組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C88" w:rsidRPr="005F16D8" w:rsidRDefault="00804C8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C88" w:rsidRPr="005F16D8" w:rsidRDefault="00804C8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F0FDC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FDC" w:rsidRPr="005F16D8" w:rsidRDefault="007F0F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12"/>
                <w:attr w:name="Year" w:val="2007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2007/12/24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FDC" w:rsidRPr="005F16D8" w:rsidRDefault="007F0F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增加核賠交易序號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FDC" w:rsidRPr="005F16D8" w:rsidRDefault="007F0F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FDC" w:rsidRPr="005F16D8" w:rsidRDefault="007F0F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24045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045" w:rsidRPr="005F16D8" w:rsidRDefault="00D2404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1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2008/1/21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045" w:rsidRPr="005F16D8" w:rsidRDefault="003168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增加簽擬區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045" w:rsidRPr="005F16D8" w:rsidRDefault="00D2404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045" w:rsidRPr="005F16D8" w:rsidRDefault="00D2404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41B94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B94" w:rsidRPr="005F16D8" w:rsidRDefault="00F41B9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2"/>
                <w:attr w:name="Year" w:val="2008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2008/2/29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B94" w:rsidRPr="005F16D8" w:rsidRDefault="00F41B94" w:rsidP="00F41B94">
            <w:pPr>
              <w:pStyle w:val="Tabletext"/>
              <w:numPr>
                <w:ilvl w:val="0"/>
                <w:numId w:val="28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修改交查表示</w:t>
            </w:r>
          </w:p>
          <w:p w:rsidR="00F41B94" w:rsidRPr="005F16D8" w:rsidRDefault="00F41B94" w:rsidP="00F41B94">
            <w:pPr>
              <w:pStyle w:val="Tabletext"/>
              <w:numPr>
                <w:ilvl w:val="0"/>
                <w:numId w:val="28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增加補全表示</w:t>
            </w:r>
          </w:p>
          <w:p w:rsidR="00F41B94" w:rsidRPr="005F16D8" w:rsidRDefault="00F41B94" w:rsidP="00F41B94">
            <w:pPr>
              <w:pStyle w:val="Tabletext"/>
              <w:numPr>
                <w:ilvl w:val="0"/>
                <w:numId w:val="28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保單號碼與險別中文位置調換</w:t>
            </w:r>
          </w:p>
          <w:p w:rsidR="00F41B94" w:rsidRPr="005F16D8" w:rsidRDefault="00F41B94" w:rsidP="00F41B94">
            <w:pPr>
              <w:pStyle w:val="Tabletext"/>
              <w:numPr>
                <w:ilvl w:val="0"/>
                <w:numId w:val="28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增加案件資訊區</w:t>
            </w:r>
          </w:p>
          <w:p w:rsidR="00F41B94" w:rsidRPr="005F16D8" w:rsidRDefault="00F41B94" w:rsidP="00F41B94">
            <w:pPr>
              <w:pStyle w:val="Tabletext"/>
              <w:numPr>
                <w:ilvl w:val="0"/>
                <w:numId w:val="28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增加簽擬區下拉BAR</w:t>
            </w:r>
          </w:p>
          <w:p w:rsidR="001A6371" w:rsidRPr="005F16D8" w:rsidRDefault="001A6371" w:rsidP="00F41B94">
            <w:pPr>
              <w:pStyle w:val="Tabletext"/>
              <w:numPr>
                <w:ilvl w:val="0"/>
                <w:numId w:val="28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給付金額 &lt;&gt; 理賠金額 ，給付金額以紅色字體表示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B94" w:rsidRPr="005F16D8" w:rsidRDefault="00F41B9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B94" w:rsidRPr="005F16D8" w:rsidRDefault="00F41B9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C1D78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D78" w:rsidRPr="005F16D8" w:rsidRDefault="007C1D7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3"/>
                <w:attr w:name="Year" w:val="2008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2008/3/4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D78" w:rsidRPr="005F16D8" w:rsidRDefault="007C1D78" w:rsidP="007C1D78">
            <w:pPr>
              <w:pStyle w:val="Tabletext"/>
              <w:numPr>
                <w:ilvl w:val="0"/>
                <w:numId w:val="29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增加理賠率算法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D78" w:rsidRPr="005F16D8" w:rsidRDefault="007C1D7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D78" w:rsidRPr="005F16D8" w:rsidRDefault="007C1D7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85B1C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B1C" w:rsidRPr="005F16D8" w:rsidRDefault="00E85B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4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2008/4/14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B1C" w:rsidRPr="005F16D8" w:rsidRDefault="00E85B1C" w:rsidP="00E85B1C">
            <w:pPr>
              <w:pStyle w:val="Tabletext"/>
              <w:numPr>
                <w:ilvl w:val="0"/>
                <w:numId w:val="30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 補全表示 交查表示 連結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B1C" w:rsidRPr="005F16D8" w:rsidRDefault="00E85B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B1C" w:rsidRPr="005F16D8" w:rsidRDefault="00E85B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F39FA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9FA" w:rsidRPr="005F16D8" w:rsidRDefault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5"/>
                <w:attr w:name="Year" w:val="2008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2008/5/2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9FA" w:rsidRPr="005F16D8" w:rsidRDefault="00BF39FA" w:rsidP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若各理賠明細 理賠金額 或 給付金額 為負值 請以紅色表示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9FA" w:rsidRPr="005F16D8" w:rsidRDefault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9FA" w:rsidRPr="005F16D8" w:rsidRDefault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53FB2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B2" w:rsidRPr="005F16D8" w:rsidRDefault="00C53FB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6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2008/6/12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B2" w:rsidRPr="005F16D8" w:rsidRDefault="00C53FB2" w:rsidP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給付狀態修改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B2" w:rsidRPr="005F16D8" w:rsidRDefault="00C53FB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FB2" w:rsidRPr="005F16D8" w:rsidRDefault="00C53FB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B22A9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2A9" w:rsidRPr="005F16D8" w:rsidRDefault="001B22A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6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2008/6/17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2A9" w:rsidRPr="005F16D8" w:rsidRDefault="001B22A9" w:rsidP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給付狀態修改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2A9" w:rsidRPr="005F16D8" w:rsidRDefault="001B22A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2A9" w:rsidRPr="005F16D8" w:rsidRDefault="001B22A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D369D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69D" w:rsidRPr="005F16D8" w:rsidRDefault="00FD369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7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2008/7/3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69D" w:rsidRPr="005F16D8" w:rsidRDefault="00FD369D" w:rsidP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增加送件人ID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69D" w:rsidRPr="005F16D8" w:rsidRDefault="00FD369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69D" w:rsidRPr="005F16D8" w:rsidRDefault="00FD369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F5AD8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5AD8" w:rsidRPr="005F16D8" w:rsidRDefault="005F5AD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8"/>
                <w:attr w:name="Year" w:val="2008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2008/8/15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5AD8" w:rsidRPr="005F16D8" w:rsidRDefault="005F5AD8" w:rsidP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修改延滯息</w:t>
            </w:r>
            <w:r w:rsidR="00B416F0" w:rsidRPr="005F16D8">
              <w:rPr>
                <w:rFonts w:ascii="新細明體" w:hAnsi="新細明體" w:hint="eastAsia"/>
                <w:bCs/>
                <w:lang w:eastAsia="zh-TW"/>
              </w:rPr>
              <w:t>天數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計算方式</w:t>
            </w:r>
            <w:r w:rsidR="00B416F0" w:rsidRPr="005F16D8">
              <w:rPr>
                <w:rFonts w:ascii="新細明體" w:hAnsi="新細明體" w:hint="eastAsia"/>
                <w:bCs/>
                <w:lang w:eastAsia="zh-TW"/>
              </w:rPr>
              <w:t>以及每次皆重算延滯息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5AD8" w:rsidRPr="005F16D8" w:rsidRDefault="005F5AD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5AD8" w:rsidRPr="005F16D8" w:rsidRDefault="005F5AD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60296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296" w:rsidRPr="005F16D8" w:rsidRDefault="0066029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8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2008/8/21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296" w:rsidRPr="005F16D8" w:rsidRDefault="00660296" w:rsidP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處理覆核時若與核付日期不一致延滯息金額變動造成之作法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296" w:rsidRPr="005F16D8" w:rsidRDefault="0066029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296" w:rsidRPr="005F16D8" w:rsidRDefault="0066029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60927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927" w:rsidRPr="005F16D8" w:rsidRDefault="00C6092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8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2008/8/26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927" w:rsidRPr="005F16D8" w:rsidRDefault="00C60927" w:rsidP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修改寫入不給付檔資料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927" w:rsidRPr="005F16D8" w:rsidRDefault="00C6092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927" w:rsidRPr="005F16D8" w:rsidRDefault="00C6092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275FD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5FD" w:rsidRPr="005F16D8" w:rsidRDefault="00F275F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9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2008/9/8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5FD" w:rsidRPr="005F16D8" w:rsidRDefault="00F275FD" w:rsidP="00BF39F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增加核付時檢核不足預付金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5FD" w:rsidRPr="005F16D8" w:rsidRDefault="00F275F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5FD" w:rsidRPr="005F16D8" w:rsidRDefault="00F275F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D42F5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2F5" w:rsidRPr="005F16D8" w:rsidRDefault="000D42F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9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2008/9/9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2F5" w:rsidRPr="005F16D8" w:rsidRDefault="00206915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增加核付時保單鎖定機制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2F5" w:rsidRPr="005F16D8" w:rsidRDefault="0020691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2F5" w:rsidRPr="005F16D8" w:rsidRDefault="000D42F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C19D5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9D5" w:rsidRPr="005F16D8" w:rsidRDefault="008C19D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9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2008/9/15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9D5" w:rsidRPr="005F16D8" w:rsidRDefault="0079404C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</w:t>
            </w:r>
            <w:r w:rsidR="008C19D5" w:rsidRPr="005F16D8">
              <w:rPr>
                <w:rFonts w:ascii="新細明體" w:hAnsi="新細明體" w:hint="eastAsia"/>
                <w:lang w:eastAsia="zh-TW"/>
              </w:rPr>
              <w:t>加傳入新增時</w:t>
            </w:r>
            <w:r w:rsidRPr="005F16D8">
              <w:rPr>
                <w:rFonts w:ascii="新細明體" w:hAnsi="新細明體" w:hint="eastAsia"/>
                <w:lang w:eastAsia="zh-TW"/>
              </w:rPr>
              <w:t>索賠類別</w:t>
            </w:r>
            <w:r w:rsidR="008C19D5" w:rsidRPr="005F16D8">
              <w:rPr>
                <w:rFonts w:ascii="新細明體" w:hAnsi="新細明體" w:hint="eastAsia"/>
                <w:lang w:eastAsia="zh-TW"/>
              </w:rPr>
              <w:t>參數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9D5" w:rsidRPr="005F16D8" w:rsidRDefault="008C19D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9D5" w:rsidRPr="005F16D8" w:rsidRDefault="008C19D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9473F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73F" w:rsidRPr="005F16D8" w:rsidRDefault="0089473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11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2008/11/6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73F" w:rsidRPr="005F16D8" w:rsidRDefault="0018196E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增加核付時需檢查是否有簽擬內容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73F" w:rsidRPr="005F16D8" w:rsidRDefault="00C87CA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73F" w:rsidRPr="005F16D8" w:rsidRDefault="0089473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40B48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48" w:rsidRPr="005F16D8" w:rsidRDefault="00C40B4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11"/>
                <w:attr w:name="Year" w:val="2008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2008/11/14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48" w:rsidRPr="005F16D8" w:rsidRDefault="00C40B48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增加覆核時增加調查績效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48" w:rsidRPr="005F16D8" w:rsidRDefault="00C40B4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48" w:rsidRPr="005F16D8" w:rsidRDefault="00C40B4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05F13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F13" w:rsidRPr="005F16D8" w:rsidRDefault="00805F1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11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2008/11/19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F13" w:rsidRPr="005F16D8" w:rsidRDefault="00C91347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核付時檢查不得全為暫不處理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F13" w:rsidRPr="005F16D8" w:rsidRDefault="00BC2D6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F13" w:rsidRPr="005F16D8" w:rsidRDefault="00805F1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E2CD4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CD4" w:rsidRPr="005F16D8" w:rsidRDefault="009E2CD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11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2008/11/25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CD4" w:rsidRPr="005F16D8" w:rsidRDefault="009E2CD4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修改上鎖機制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CD4" w:rsidRPr="005F16D8" w:rsidRDefault="009E2CD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CD4" w:rsidRPr="005F16D8" w:rsidRDefault="009E2CD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E2D92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2D92" w:rsidRPr="005F16D8" w:rsidRDefault="006E2D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2"/>
                <w:attr w:name="Year" w:val="2008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2008/12/8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2D92" w:rsidRPr="005F16D8" w:rsidRDefault="006E2D92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修改附約理賠率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2D92" w:rsidRPr="005F16D8" w:rsidRDefault="006E2D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2D92" w:rsidRPr="005F16D8" w:rsidRDefault="006E2D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86CBE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BE" w:rsidRPr="005F16D8" w:rsidRDefault="00286CB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1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2009/1/14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BE" w:rsidRPr="005F16D8" w:rsidRDefault="00286CBE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險別中文修改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BE" w:rsidRPr="005F16D8" w:rsidRDefault="00286CB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BE" w:rsidRPr="005F16D8" w:rsidRDefault="00286CB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512FF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2FF" w:rsidRPr="005F16D8" w:rsidRDefault="008512F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2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2009/2/16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2FF" w:rsidRPr="005F16D8" w:rsidRDefault="008512FF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修改印花稅算法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2FF" w:rsidRPr="005F16D8" w:rsidRDefault="008512F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2FF" w:rsidRPr="005F16D8" w:rsidRDefault="008512F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1195D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95D" w:rsidRPr="005F16D8" w:rsidRDefault="00C1195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3"/>
                <w:attr w:name="Year" w:val="2009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2009/3/7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95D" w:rsidRPr="005F16D8" w:rsidRDefault="00C1195D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增加處理人工核定AAB1_0300傳輸參數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95D" w:rsidRPr="005F16D8" w:rsidRDefault="00C1195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95D" w:rsidRPr="005F16D8" w:rsidRDefault="00C1195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A4617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617" w:rsidRPr="005F16D8" w:rsidRDefault="00EA461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3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2009/3/16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617" w:rsidRPr="005F16D8" w:rsidRDefault="00EA4617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增加覆核時 特殊紀錄確認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617" w:rsidRPr="005F16D8" w:rsidRDefault="00EA461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617" w:rsidRPr="005F16D8" w:rsidRDefault="00EA461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E236D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36D" w:rsidRPr="005F16D8" w:rsidRDefault="001E236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3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2009/3/27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36D" w:rsidRPr="005F16D8" w:rsidRDefault="001E236D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增加核付時檢查當保單卻認為空時，給付狀態需為5 退件不給付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36D" w:rsidRPr="005F16D8" w:rsidRDefault="001E236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36D" w:rsidRPr="005F16D8" w:rsidRDefault="001E236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320FE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0FE" w:rsidRPr="005F16D8" w:rsidRDefault="00C320F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5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2009/5/11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0FE" w:rsidRPr="005F16D8" w:rsidRDefault="00FF534C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增加覆核時檢查補收保費控制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0FE" w:rsidRPr="005F16D8" w:rsidRDefault="00FF534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0FE" w:rsidRPr="005F16D8" w:rsidRDefault="00C320F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D2854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54" w:rsidRPr="005F16D8" w:rsidRDefault="008D285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5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lastRenderedPageBreak/>
                <w:t>2009/5/20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54" w:rsidRPr="005F16D8" w:rsidRDefault="008D2854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修改寫入DTAAB007欄位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54" w:rsidRPr="005F16D8" w:rsidRDefault="008D285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54" w:rsidRPr="005F16D8" w:rsidRDefault="008D285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23358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358" w:rsidRPr="005F16D8" w:rsidRDefault="0022335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6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2009/6/10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358" w:rsidRPr="005F16D8" w:rsidRDefault="00223358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增加取消核定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358" w:rsidRPr="005F16D8" w:rsidRDefault="0022335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358" w:rsidRPr="005F16D8" w:rsidRDefault="0022335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740B3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0B3" w:rsidRPr="005F16D8" w:rsidRDefault="00D740B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6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2009/6/18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0B3" w:rsidRPr="005F16D8" w:rsidRDefault="00D740B3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增加投資型PBA1給付金額不得為0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0B3" w:rsidRPr="005F16D8" w:rsidRDefault="00D740B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0B3" w:rsidRPr="005F16D8" w:rsidRDefault="00D740B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74924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924" w:rsidRPr="005F16D8" w:rsidRDefault="00B7492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6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2009/6/22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924" w:rsidRPr="005F16D8" w:rsidRDefault="00B74924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修正投資型PBA1檢核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924" w:rsidRPr="005F16D8" w:rsidRDefault="00B7492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924" w:rsidRPr="005F16D8" w:rsidRDefault="00B7492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F6E1B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E1B" w:rsidRPr="005F16D8" w:rsidRDefault="00DF6E1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7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2009/7/7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E1B" w:rsidRPr="005F16D8" w:rsidRDefault="00DF6E1B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增加幣別檢核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E1B" w:rsidRPr="005F16D8" w:rsidRDefault="00DF6E1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E1B" w:rsidRPr="005F16D8" w:rsidRDefault="00DF6E1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8485B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85B" w:rsidRPr="005F16D8" w:rsidRDefault="0068485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9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2009/8/6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85B" w:rsidRPr="005F16D8" w:rsidRDefault="0068485B" w:rsidP="00BF39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</w:t>
            </w:r>
            <w:r w:rsidRPr="005F16D8">
              <w:rPr>
                <w:rFonts w:ascii="新細明體" w:hAnsi="新細明體"/>
              </w:rPr>
              <w:t>簽核層級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85B" w:rsidRPr="005F16D8" w:rsidRDefault="0068485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vvn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85B" w:rsidRPr="005F16D8" w:rsidRDefault="0068485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C28D7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8D7" w:rsidRPr="005F16D8" w:rsidRDefault="00EC28D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8"/>
                <w:attr w:name="Year" w:val="2009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2009/8/10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8D7" w:rsidRPr="005F16D8" w:rsidRDefault="00EC28D7" w:rsidP="00EC28D7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1.鎖檔條件增加”事故日”相同的保單才鎖</w:t>
            </w:r>
          </w:p>
          <w:p w:rsidR="00EC28D7" w:rsidRPr="005F16D8" w:rsidRDefault="00EC28D7" w:rsidP="00EC28D7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2.鎖檔的訊息顯示需明確,例如:該保單目前正在辦理保全作業；若因另件受編之理賠作業在進行,則請顯示該件之受理編號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8D7" w:rsidRPr="005F16D8" w:rsidRDefault="00EC28D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李雅如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8D7" w:rsidRPr="005F16D8" w:rsidRDefault="00EC28D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F4BF7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7" w:rsidRPr="005F16D8" w:rsidRDefault="008F4B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8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2009/8/14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7" w:rsidRPr="005F16D8" w:rsidRDefault="008F4BF7" w:rsidP="00EC28D7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修改取消BUTTON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7" w:rsidRPr="005F16D8" w:rsidRDefault="008F4B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7" w:rsidRPr="005F16D8" w:rsidRDefault="008F4B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54CB6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4CB6" w:rsidRPr="005F16D8" w:rsidRDefault="00554CB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8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2009/8/20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4CB6" w:rsidRPr="005F16D8" w:rsidRDefault="00554CB6" w:rsidP="00EC28D7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增加前次簽擬內容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4CB6" w:rsidRPr="005F16D8" w:rsidRDefault="00554CB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4CB6" w:rsidRPr="005F16D8" w:rsidRDefault="00554CB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A2123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23" w:rsidRPr="005F16D8" w:rsidRDefault="00CA21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8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2009/8/25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23" w:rsidRPr="005F16D8" w:rsidRDefault="00CA2123" w:rsidP="00EC28D7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修改補正及交查連結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23" w:rsidRPr="005F16D8" w:rsidRDefault="00CA21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23" w:rsidRPr="005F16D8" w:rsidRDefault="00CA21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253E9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3E9" w:rsidRPr="005F16D8" w:rsidRDefault="008253E9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10"/>
                <w:attr w:name="Year" w:val="2009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2009/</w:t>
              </w: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10</w:t>
              </w:r>
              <w:r w:rsidRPr="005F16D8">
                <w:rPr>
                  <w:rFonts w:ascii="新細明體" w:hAnsi="新細明體"/>
                  <w:bCs/>
                  <w:lang w:eastAsia="zh-TW"/>
                </w:rPr>
                <w:t>/</w:t>
              </w: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Pr="005F16D8">
                <w:rPr>
                  <w:rFonts w:ascii="新細明體" w:hAnsi="新細明體"/>
                  <w:bCs/>
                  <w:lang w:eastAsia="zh-TW"/>
                </w:rPr>
                <w:t>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3E9" w:rsidRPr="005F16D8" w:rsidRDefault="008253E9" w:rsidP="003E1885">
            <w:pPr>
              <w:pStyle w:val="Tabletext"/>
              <w:numPr>
                <w:ilvl w:val="0"/>
                <w:numId w:val="32"/>
              </w:numPr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新增備註顯示連結(AAK0_0300)</w:t>
            </w:r>
            <w:r w:rsidR="00052A06" w:rsidRPr="005F16D8">
              <w:rPr>
                <w:rFonts w:ascii="新細明體" w:hAnsi="新細明體" w:hint="eastAsia"/>
                <w:lang w:eastAsia="zh-TW"/>
              </w:rPr>
              <w:t xml:space="preserve">  請看1.5綠色字</w:t>
            </w:r>
          </w:p>
          <w:p w:rsidR="003E1885" w:rsidRPr="005F16D8" w:rsidRDefault="003E1885" w:rsidP="003E1885">
            <w:pPr>
              <w:pStyle w:val="Tabletext"/>
              <w:numPr>
                <w:ilvl w:val="0"/>
                <w:numId w:val="32"/>
              </w:numPr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先開放測試與平測可顯示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3E9" w:rsidRPr="005F16D8" w:rsidRDefault="008253E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淑鈴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3E9" w:rsidRPr="005F16D8" w:rsidRDefault="008253E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B5666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666" w:rsidRPr="005F16D8" w:rsidRDefault="007B566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2"/>
                <w:attr w:name="Year" w:val="2010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2010/2/24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666" w:rsidRPr="005F16D8" w:rsidRDefault="007B5666" w:rsidP="007B566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增加案件層級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666" w:rsidRPr="005F16D8" w:rsidRDefault="007B566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666" w:rsidRPr="005F16D8" w:rsidRDefault="007B566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F0963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963" w:rsidRPr="005F16D8" w:rsidRDefault="00FF0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4"/>
                <w:attr w:name="Year" w:val="2010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2010/4/15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963" w:rsidRPr="005F16D8" w:rsidRDefault="00FF0963" w:rsidP="007B566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修改案件層級處理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963" w:rsidRPr="005F16D8" w:rsidRDefault="00FF0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0963" w:rsidRPr="005F16D8" w:rsidRDefault="00FF0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82C61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C61" w:rsidRPr="005F16D8" w:rsidRDefault="00882C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6"/>
                <w:attr w:name="Year" w:val="2010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2010/6/25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C61" w:rsidRPr="005F16D8" w:rsidRDefault="00882C61" w:rsidP="007B566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修改理賠上限處理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C61" w:rsidRPr="005F16D8" w:rsidRDefault="00882C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C61" w:rsidRPr="005F16D8" w:rsidRDefault="00882C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B1FC9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FC9" w:rsidRPr="005F16D8" w:rsidRDefault="000B1FC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7"/>
                <w:attr w:name="Year" w:val="2010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2010/7/8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FC9" w:rsidRPr="005F16D8" w:rsidRDefault="000B1FC9" w:rsidP="007B566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修改自動核賠處理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FC9" w:rsidRPr="005F16D8" w:rsidRDefault="000B1FC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FC9" w:rsidRPr="005F16D8" w:rsidRDefault="000B1FC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C0401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401" w:rsidRPr="005F16D8" w:rsidRDefault="00EC04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10"/>
                <w:attr w:name="Year" w:val="2010"/>
              </w:smartTagPr>
              <w:r w:rsidRPr="005F16D8">
                <w:rPr>
                  <w:rFonts w:ascii="新細明體" w:hAnsi="新細明體"/>
                  <w:bCs/>
                  <w:lang w:eastAsia="zh-TW"/>
                </w:rPr>
                <w:t>2010/10/11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401" w:rsidRPr="005F16D8" w:rsidRDefault="00EC0401" w:rsidP="007B566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VIP保戶理賠表示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401" w:rsidRPr="005F16D8" w:rsidRDefault="00EC04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401" w:rsidRPr="005F16D8" w:rsidRDefault="00EC04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D2703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703" w:rsidRPr="005F16D8" w:rsidRDefault="007D2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0"/>
                <w:attr w:name="Day" w:val="27"/>
                <w:attr w:name="IsLunarDate" w:val="False"/>
                <w:attr w:name="IsROCDate" w:val="False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2010/10/27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703" w:rsidRPr="005F16D8" w:rsidRDefault="007D2703" w:rsidP="007B566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老年醫療提前給付扣回，</w:t>
            </w: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無處理checkbox顯示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703" w:rsidRPr="005F16D8" w:rsidRDefault="007D2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703" w:rsidRPr="005F16D8" w:rsidRDefault="007D2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93130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130" w:rsidRPr="005F16D8" w:rsidRDefault="0059313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12"/>
                <w:attr w:name="Year" w:val="2010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2010/12/31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130" w:rsidRPr="005F16D8" w:rsidRDefault="00593130" w:rsidP="007B566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導入滿期後附約墊繳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130" w:rsidRPr="005F16D8" w:rsidRDefault="0059313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130" w:rsidRPr="005F16D8" w:rsidRDefault="0059313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93C5C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C5C" w:rsidRPr="005F16D8" w:rsidRDefault="00493C5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/>
                <w:bCs/>
                <w:lang w:eastAsia="zh-TW"/>
              </w:rPr>
              <w:t>2012/3/3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C5C" w:rsidRPr="005F16D8" w:rsidRDefault="00493C5C" w:rsidP="007B566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新增『簽擬區下拉BAR』選項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C5C" w:rsidRPr="005F16D8" w:rsidRDefault="00493C5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柏潤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C5C" w:rsidRPr="005F16D8" w:rsidRDefault="00493C5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04E0C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E0C" w:rsidRPr="005F16D8" w:rsidRDefault="00304E0C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2012/07/18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E0C" w:rsidRPr="005F16D8" w:rsidRDefault="00304E0C" w:rsidP="007B566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新增風險評分欄位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E0C" w:rsidRPr="005F16D8" w:rsidRDefault="00304E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E0C" w:rsidRPr="005F16D8" w:rsidRDefault="00304E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B262F" w:rsidRPr="005F16D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2F" w:rsidRPr="005F16D8" w:rsidRDefault="005B262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/>
                <w:bCs/>
                <w:lang w:eastAsia="zh-TW"/>
              </w:rPr>
              <w:t>2012/9/28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2F" w:rsidRPr="005F16D8" w:rsidRDefault="005B262F" w:rsidP="007B566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新增資料暫存功能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2F" w:rsidRPr="005F16D8" w:rsidRDefault="005B262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凱鈞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62F" w:rsidRPr="005F16D8" w:rsidRDefault="005B262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Pr="005F16D8" w:rsidRDefault="0023751E">
      <w:pPr>
        <w:rPr>
          <w:rFonts w:ascii="新細明體" w:hAnsi="新細明體"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1006"/>
        <w:gridCol w:w="4487"/>
        <w:gridCol w:w="1560"/>
        <w:gridCol w:w="2280"/>
        <w:tblGridChange w:id="2">
          <w:tblGrid>
            <w:gridCol w:w="1328"/>
            <w:gridCol w:w="1006"/>
            <w:gridCol w:w="4487"/>
            <w:gridCol w:w="1560"/>
            <w:gridCol w:w="2280"/>
          </w:tblGrid>
        </w:tblGridChange>
      </w:tblGrid>
      <w:tr w:rsidR="002D0C74" w:rsidRPr="005F16D8" w:rsidTr="002D0C74">
        <w:tc>
          <w:tcPr>
            <w:tcW w:w="1328" w:type="dxa"/>
          </w:tcPr>
          <w:p w:rsidR="00C60D27" w:rsidRPr="005F16D8" w:rsidRDefault="00C60D27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06" w:type="dxa"/>
          </w:tcPr>
          <w:p w:rsidR="00C60D27" w:rsidRPr="005F16D8" w:rsidRDefault="00C60D27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487" w:type="dxa"/>
          </w:tcPr>
          <w:p w:rsidR="00C60D27" w:rsidRPr="005F16D8" w:rsidRDefault="00C60D27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0" w:type="dxa"/>
          </w:tcPr>
          <w:p w:rsidR="00C60D27" w:rsidRPr="005F16D8" w:rsidRDefault="00C60D27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280" w:type="dxa"/>
          </w:tcPr>
          <w:p w:rsidR="00C60D27" w:rsidRPr="005F16D8" w:rsidRDefault="00C60D27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D0C74" w:rsidRPr="005F16D8" w:rsidTr="002D0C74">
        <w:tc>
          <w:tcPr>
            <w:tcW w:w="1328" w:type="dxa"/>
          </w:tcPr>
          <w:p w:rsidR="00C60D27" w:rsidRPr="005F16D8" w:rsidRDefault="00C60D27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28</w:t>
            </w:r>
          </w:p>
        </w:tc>
        <w:tc>
          <w:tcPr>
            <w:tcW w:w="1006" w:type="dxa"/>
          </w:tcPr>
          <w:p w:rsidR="00C60D27" w:rsidRPr="005F16D8" w:rsidRDefault="00C60D27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44</w:t>
            </w:r>
          </w:p>
        </w:tc>
        <w:tc>
          <w:tcPr>
            <w:tcW w:w="4487" w:type="dxa"/>
          </w:tcPr>
          <w:p w:rsidR="00C60D27" w:rsidRPr="005F16D8" w:rsidRDefault="00C60D27" w:rsidP="00C60D2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因應二代健保調整延滯息計算方式</w:t>
            </w:r>
          </w:p>
        </w:tc>
        <w:tc>
          <w:tcPr>
            <w:tcW w:w="1560" w:type="dxa"/>
          </w:tcPr>
          <w:p w:rsidR="00C60D27" w:rsidRPr="005F16D8" w:rsidRDefault="00C60D27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 </w:t>
            </w: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Huai</w:t>
            </w:r>
          </w:p>
        </w:tc>
        <w:tc>
          <w:tcPr>
            <w:tcW w:w="2280" w:type="dxa"/>
          </w:tcPr>
          <w:p w:rsidR="00C60D27" w:rsidRPr="005F16D8" w:rsidRDefault="00C60D27" w:rsidP="00002A1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121112000027</w:t>
            </w:r>
          </w:p>
        </w:tc>
      </w:tr>
      <w:tr w:rsidR="002D0C74" w:rsidRPr="005F16D8" w:rsidTr="002D0C74">
        <w:tc>
          <w:tcPr>
            <w:tcW w:w="1328" w:type="dxa"/>
          </w:tcPr>
          <w:p w:rsidR="00CD123D" w:rsidRPr="005F16D8" w:rsidRDefault="00CD123D" w:rsidP="00002A1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2013/10/31</w:t>
            </w:r>
          </w:p>
        </w:tc>
        <w:tc>
          <w:tcPr>
            <w:tcW w:w="1006" w:type="dxa"/>
          </w:tcPr>
          <w:p w:rsidR="00CD123D" w:rsidRPr="005F16D8" w:rsidRDefault="00CD123D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45</w:t>
            </w:r>
          </w:p>
        </w:tc>
        <w:tc>
          <w:tcPr>
            <w:tcW w:w="4487" w:type="dxa"/>
          </w:tcPr>
          <w:p w:rsidR="00CD123D" w:rsidRPr="005F16D8" w:rsidRDefault="00CD123D" w:rsidP="00C60D2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導入疾病、意外模型</w:t>
            </w:r>
          </w:p>
        </w:tc>
        <w:tc>
          <w:tcPr>
            <w:tcW w:w="1560" w:type="dxa"/>
          </w:tcPr>
          <w:p w:rsidR="00CD123D" w:rsidRPr="005F16D8" w:rsidRDefault="00CD123D" w:rsidP="00002A1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F16D8">
              <w:rPr>
                <w:sz w:val="20"/>
                <w:szCs w:val="20"/>
              </w:rPr>
              <w:t>侑文</w:t>
            </w:r>
          </w:p>
        </w:tc>
        <w:tc>
          <w:tcPr>
            <w:tcW w:w="2280" w:type="dxa"/>
          </w:tcPr>
          <w:p w:rsidR="00CD123D" w:rsidRPr="005F16D8" w:rsidRDefault="00CD123D" w:rsidP="00002A1E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F16D8">
              <w:rPr>
                <w:sz w:val="20"/>
                <w:szCs w:val="20"/>
              </w:rPr>
              <w:t>130719000215</w:t>
            </w:r>
          </w:p>
        </w:tc>
      </w:tr>
      <w:tr w:rsidR="002D0C74" w:rsidRPr="005F16D8" w:rsidTr="002D0C74">
        <w:tc>
          <w:tcPr>
            <w:tcW w:w="1328" w:type="dxa"/>
          </w:tcPr>
          <w:p w:rsidR="00DC75E6" w:rsidRPr="005F16D8" w:rsidRDefault="00DC75E6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2014/01/22</w:t>
            </w:r>
          </w:p>
        </w:tc>
        <w:tc>
          <w:tcPr>
            <w:tcW w:w="1006" w:type="dxa"/>
          </w:tcPr>
          <w:p w:rsidR="00DC75E6" w:rsidRPr="005F16D8" w:rsidRDefault="00DC75E6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46</w:t>
            </w:r>
          </w:p>
        </w:tc>
        <w:tc>
          <w:tcPr>
            <w:tcW w:w="4487" w:type="dxa"/>
          </w:tcPr>
          <w:p w:rsidR="00DC75E6" w:rsidRPr="005F16D8" w:rsidRDefault="00DC75E6" w:rsidP="00C60D2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導入不給付通知函輸入作業</w:t>
            </w:r>
          </w:p>
        </w:tc>
        <w:tc>
          <w:tcPr>
            <w:tcW w:w="1560" w:type="dxa"/>
          </w:tcPr>
          <w:p w:rsidR="00DC75E6" w:rsidRPr="005F16D8" w:rsidRDefault="00DC75E6" w:rsidP="00002A1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鐵元</w:t>
            </w:r>
          </w:p>
        </w:tc>
        <w:tc>
          <w:tcPr>
            <w:tcW w:w="2280" w:type="dxa"/>
          </w:tcPr>
          <w:p w:rsidR="00DC75E6" w:rsidRPr="005F16D8" w:rsidRDefault="00DC75E6" w:rsidP="00002A1E">
            <w:pPr>
              <w:spacing w:line="240" w:lineRule="atLeast"/>
              <w:rPr>
                <w:sz w:val="20"/>
                <w:szCs w:val="20"/>
              </w:rPr>
            </w:pPr>
            <w:r w:rsidRPr="005F16D8">
              <w:t>131216000117</w:t>
            </w:r>
          </w:p>
        </w:tc>
      </w:tr>
      <w:tr w:rsidR="002D0C74" w:rsidRPr="005F16D8" w:rsidTr="002D0C74">
        <w:tc>
          <w:tcPr>
            <w:tcW w:w="1328" w:type="dxa"/>
          </w:tcPr>
          <w:p w:rsidR="00B01C7B" w:rsidRPr="005F16D8" w:rsidRDefault="00B01C7B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2014/3/19</w:t>
            </w:r>
          </w:p>
        </w:tc>
        <w:tc>
          <w:tcPr>
            <w:tcW w:w="1006" w:type="dxa"/>
          </w:tcPr>
          <w:p w:rsidR="00B01C7B" w:rsidRPr="005F16D8" w:rsidRDefault="00B01C7B" w:rsidP="00002A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47</w:t>
            </w:r>
          </w:p>
        </w:tc>
        <w:tc>
          <w:tcPr>
            <w:tcW w:w="4487" w:type="dxa"/>
          </w:tcPr>
          <w:p w:rsidR="00B01C7B" w:rsidRPr="005F16D8" w:rsidRDefault="00B01C7B" w:rsidP="00C60D2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理賠偵測總分標準化</w:t>
            </w:r>
          </w:p>
        </w:tc>
        <w:tc>
          <w:tcPr>
            <w:tcW w:w="1560" w:type="dxa"/>
          </w:tcPr>
          <w:p w:rsidR="00B01C7B" w:rsidRPr="005F16D8" w:rsidRDefault="00B01C7B" w:rsidP="00002A1E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侑文</w:t>
            </w:r>
          </w:p>
        </w:tc>
        <w:tc>
          <w:tcPr>
            <w:tcW w:w="2280" w:type="dxa"/>
          </w:tcPr>
          <w:p w:rsidR="00B01C7B" w:rsidRPr="005F16D8" w:rsidRDefault="00B01C7B" w:rsidP="00002A1E">
            <w:pPr>
              <w:spacing w:line="240" w:lineRule="atLeast"/>
              <w:rPr>
                <w:sz w:val="20"/>
                <w:szCs w:val="20"/>
              </w:rPr>
            </w:pPr>
            <w:r w:rsidRPr="005F16D8">
              <w:rPr>
                <w:sz w:val="20"/>
                <w:szCs w:val="20"/>
              </w:rPr>
              <w:t>140317000132</w:t>
            </w:r>
          </w:p>
        </w:tc>
      </w:tr>
      <w:tr w:rsidR="002D0C74" w:rsidRPr="005F16D8" w:rsidTr="002D0C74">
        <w:tc>
          <w:tcPr>
            <w:tcW w:w="1328" w:type="dxa"/>
          </w:tcPr>
          <w:p w:rsidR="00815F44" w:rsidRPr="005F16D8" w:rsidRDefault="00815F44" w:rsidP="00002A1E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/>
                <w:bCs/>
                <w:sz w:val="20"/>
                <w:szCs w:val="20"/>
              </w:rPr>
              <w:t>2014/0</w:t>
            </w: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4</w:t>
            </w:r>
            <w:r w:rsidRPr="005F16D8">
              <w:rPr>
                <w:rFonts w:ascii="新細明體" w:hAnsi="新細明體"/>
                <w:bCs/>
                <w:sz w:val="20"/>
                <w:szCs w:val="20"/>
              </w:rPr>
              <w:t>/</w:t>
            </w: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21</w:t>
            </w:r>
          </w:p>
        </w:tc>
        <w:tc>
          <w:tcPr>
            <w:tcW w:w="1006" w:type="dxa"/>
          </w:tcPr>
          <w:p w:rsidR="00815F44" w:rsidRPr="005F16D8" w:rsidRDefault="00815F44" w:rsidP="00002A1E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48</w:t>
            </w:r>
          </w:p>
        </w:tc>
        <w:tc>
          <w:tcPr>
            <w:tcW w:w="4487" w:type="dxa"/>
          </w:tcPr>
          <w:p w:rsidR="00815F44" w:rsidRPr="005F16D8" w:rsidRDefault="00815F44" w:rsidP="005B22AC">
            <w:p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申請書</w:t>
            </w:r>
            <w:r w:rsidRPr="005F16D8">
              <w:rPr>
                <w:rFonts w:ascii="新細明體" w:hAnsi="新細明體"/>
                <w:bCs/>
                <w:sz w:val="20"/>
                <w:szCs w:val="20"/>
              </w:rPr>
              <w:t>140319000043高知名度政治人物與恐怖份子名單訊息警示作業</w:t>
            </w:r>
          </w:p>
        </w:tc>
        <w:tc>
          <w:tcPr>
            <w:tcW w:w="1560" w:type="dxa"/>
          </w:tcPr>
          <w:p w:rsidR="00815F44" w:rsidRPr="005F16D8" w:rsidRDefault="00815F44" w:rsidP="00002A1E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陳鐵元</w:t>
            </w:r>
          </w:p>
        </w:tc>
        <w:tc>
          <w:tcPr>
            <w:tcW w:w="2280" w:type="dxa"/>
          </w:tcPr>
          <w:p w:rsidR="00815F44" w:rsidRPr="005F16D8" w:rsidRDefault="00815F44" w:rsidP="005B22AC">
            <w:pPr>
              <w:spacing w:line="240" w:lineRule="atLeast"/>
              <w:rPr>
                <w:rFonts w:ascii="新細明體" w:hAnsi="新細明體"/>
                <w:bCs/>
                <w:sz w:val="20"/>
                <w:szCs w:val="20"/>
              </w:rPr>
            </w:pPr>
            <w:r w:rsidRPr="005F16D8">
              <w:rPr>
                <w:rFonts w:ascii="新細明體" w:hAnsi="新細明體"/>
                <w:bCs/>
                <w:sz w:val="20"/>
                <w:szCs w:val="20"/>
              </w:rPr>
              <w:t>140421000285</w:t>
            </w:r>
          </w:p>
        </w:tc>
      </w:tr>
      <w:tr w:rsidR="002D0C74" w:rsidRPr="005F16D8" w:rsidTr="002D0C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2AC" w:rsidRPr="005F16D8" w:rsidRDefault="005B22AC" w:rsidP="00665294">
            <w:pPr>
              <w:spacing w:line="240" w:lineRule="atLeast"/>
              <w:jc w:val="center"/>
              <w:rPr>
                <w:rFonts w:ascii="新細明體" w:hAnsi="新細明體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2014/5/22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2AC" w:rsidRPr="005F16D8" w:rsidRDefault="005B22AC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49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2AC" w:rsidRPr="005F16D8" w:rsidRDefault="005B22AC" w:rsidP="00665294">
            <w:p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申請書</w:t>
            </w:r>
            <w:r w:rsidRPr="005F16D8">
              <w:rPr>
                <w:rFonts w:ascii="新細明體" w:hAnsi="新細明體"/>
                <w:bCs/>
                <w:sz w:val="20"/>
                <w:szCs w:val="20"/>
              </w:rPr>
              <w:t>140331000341</w:t>
            </w: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：交查警訊提示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2AC" w:rsidRPr="005F16D8" w:rsidRDefault="005B22AC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龎伯珊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2AC" w:rsidRPr="005F16D8" w:rsidRDefault="005B22AC" w:rsidP="00665294">
            <w:pPr>
              <w:spacing w:line="240" w:lineRule="atLeast"/>
              <w:rPr>
                <w:rFonts w:ascii="新細明體" w:hAnsi="新細明體"/>
                <w:bCs/>
                <w:sz w:val="20"/>
                <w:szCs w:val="20"/>
              </w:rPr>
            </w:pPr>
            <w:r w:rsidRPr="005F16D8">
              <w:rPr>
                <w:rFonts w:ascii="新細明體" w:hAnsi="新細明體"/>
                <w:bCs/>
                <w:sz w:val="20"/>
                <w:szCs w:val="20"/>
              </w:rPr>
              <w:t>140522000219</w:t>
            </w:r>
          </w:p>
        </w:tc>
      </w:tr>
      <w:tr w:rsidR="002D0C74" w:rsidRPr="005F16D8" w:rsidTr="002D0C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79" w:rsidRPr="005F16D8" w:rsidRDefault="003E7B79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2014/06/20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79" w:rsidRPr="005F16D8" w:rsidRDefault="003E7B79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50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79" w:rsidRPr="005F16D8" w:rsidRDefault="003E7B79" w:rsidP="00665294">
            <w:p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新增FATCA</w:t>
            </w:r>
            <w:r w:rsidR="00FB2DC5" w:rsidRPr="005F16D8">
              <w:rPr>
                <w:rFonts w:ascii="新細明體" w:hAnsi="新細明體" w:hint="eastAsia"/>
                <w:bCs/>
                <w:sz w:val="20"/>
                <w:szCs w:val="20"/>
              </w:rPr>
              <w:t>提示訊息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79" w:rsidRPr="005F16D8" w:rsidRDefault="00FB2DC5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張凱鈞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79" w:rsidRPr="005F16D8" w:rsidRDefault="00FB2DC5" w:rsidP="00665294">
            <w:pPr>
              <w:spacing w:line="240" w:lineRule="atLeast"/>
              <w:rPr>
                <w:rFonts w:ascii="新細明體" w:hAnsi="新細明體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140618000221</w:t>
            </w:r>
          </w:p>
        </w:tc>
      </w:tr>
      <w:tr w:rsidR="002D0C74" w:rsidRPr="005F16D8" w:rsidTr="002D0C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4BA" w:rsidRPr="005F16D8" w:rsidRDefault="009A14BA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2014/10/16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4BA" w:rsidRPr="005F16D8" w:rsidRDefault="009A14BA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51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4BA" w:rsidRPr="005F16D8" w:rsidRDefault="009A14BA" w:rsidP="00665294">
            <w:p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癌症在家療養金自動重啟判斷及寫入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4BA" w:rsidRPr="005F16D8" w:rsidRDefault="009A14BA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李明諭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4BA" w:rsidRPr="005F16D8" w:rsidRDefault="009A14BA" w:rsidP="00665294">
            <w:p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/>
                <w:b/>
                <w:bCs/>
                <w:sz w:val="20"/>
                <w:szCs w:val="20"/>
              </w:rPr>
              <w:t>140927000009</w:t>
            </w:r>
          </w:p>
        </w:tc>
      </w:tr>
      <w:tr w:rsidR="002D0C74" w:rsidRPr="005F16D8" w:rsidTr="002D0C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B91" w:rsidRPr="005F16D8" w:rsidRDefault="000E0B91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2015/03/23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B91" w:rsidRPr="005F16D8" w:rsidRDefault="000E0B91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53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B91" w:rsidRPr="005F16D8" w:rsidRDefault="000E0B91" w:rsidP="00EB6942">
            <w:p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申請書</w:t>
            </w:r>
            <w:r w:rsidRPr="005F16D8">
              <w:rPr>
                <w:rFonts w:ascii="細明體" w:eastAsia="細明體" w:hAnsi="細明體"/>
                <w:kern w:val="2"/>
                <w:sz w:val="20"/>
                <w:szCs w:val="20"/>
              </w:rPr>
              <w:t>150105000321</w:t>
            </w:r>
            <w:r w:rsidRPr="005F16D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: 理賠簡訊服務後續優化作業(恐怖分子提示)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B91" w:rsidRPr="005F16D8" w:rsidRDefault="000E0B91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龎伯珊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B91" w:rsidRPr="005F16D8" w:rsidRDefault="000E0B91" w:rsidP="00665294">
            <w:pPr>
              <w:spacing w:line="240" w:lineRule="atLeast"/>
              <w:rPr>
                <w:sz w:val="20"/>
                <w:szCs w:val="20"/>
              </w:rPr>
            </w:pPr>
            <w:r w:rsidRPr="005F16D8">
              <w:rPr>
                <w:bCs/>
                <w:sz w:val="20"/>
                <w:szCs w:val="20"/>
              </w:rPr>
              <w:t>150123000374</w:t>
            </w:r>
          </w:p>
        </w:tc>
      </w:tr>
      <w:tr w:rsidR="002D0C74" w:rsidRPr="005F16D8" w:rsidTr="002D0C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3B" w:rsidRPr="005F16D8" w:rsidRDefault="00FB453B" w:rsidP="00665294">
            <w:pPr>
              <w:spacing w:line="240" w:lineRule="atLeast"/>
              <w:jc w:val="center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2015/04/20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3B" w:rsidRPr="005F16D8" w:rsidRDefault="00FB453B" w:rsidP="00665294">
            <w:pPr>
              <w:spacing w:line="240" w:lineRule="atLeast"/>
              <w:jc w:val="center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52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3B" w:rsidRPr="005F16D8" w:rsidRDefault="00FB453B" w:rsidP="00963B84">
            <w:pPr>
              <w:numPr>
                <w:ilvl w:val="0"/>
                <w:numId w:val="37"/>
              </w:num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核付時，檢查身故理賠金均須連動主約結清的項目(</w:t>
            </w:r>
            <w:r w:rsidRPr="005F16D8">
              <w:rPr>
                <w:rFonts w:ascii="標楷體" w:eastAsia="標楷體" w:hAnsi="標楷體" w:hint="eastAsia"/>
                <w:noProof/>
                <w:sz w:val="28"/>
                <w:szCs w:val="28"/>
              </w:rPr>
              <w:t>貸款本金、利息及墊繳本金、利息等</w:t>
            </w: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)，不可脫鉤，如遇理賠金不夠扣除時，系統提供例外授權申請，經核定後方可理賠</w:t>
            </w:r>
          </w:p>
          <w:p w:rsidR="00FB453B" w:rsidRPr="005F16D8" w:rsidRDefault="00FB453B" w:rsidP="00963B84">
            <w:pPr>
              <w:numPr>
                <w:ilvl w:val="0"/>
                <w:numId w:val="37"/>
              </w:num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若理賠受理進度在核定之前(DTAAA001.APLY_</w:t>
            </w:r>
            <w:r w:rsidRPr="005F16D8">
              <w:rPr>
                <w:rFonts w:ascii="新細明體" w:hAnsi="新細明體"/>
                <w:bCs/>
                <w:sz w:val="20"/>
                <w:szCs w:val="20"/>
              </w:rPr>
              <w:t>Sts</w:t>
            </w: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t>&lt;30)有申請理賠金例外授權的話，則在試算時，會將特定保單、商品、賠項的理賠金額取代原來試算或人工輸</w:t>
            </w: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lastRenderedPageBreak/>
              <w:t>入的金額，且畫面須控制不可再修改之</w:t>
            </w:r>
          </w:p>
          <w:p w:rsidR="00FB453B" w:rsidRPr="005F16D8" w:rsidRDefault="00FB453B" w:rsidP="00963B84">
            <w:pPr>
              <w:numPr>
                <w:ilvl w:val="0"/>
                <w:numId w:val="37"/>
              </w:num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/>
              </w:rPr>
              <w:t>若有輸入例外內容，則</w:t>
            </w:r>
            <w:r w:rsidRPr="005F16D8">
              <w:rPr>
                <w:rFonts w:ascii="新細明體" w:hAnsi="新細明體" w:hint="eastAsia"/>
                <w:bCs/>
              </w:rPr>
              <w:t>enable</w:t>
            </w:r>
            <w:r w:rsidRPr="005F16D8">
              <w:rPr>
                <w:rFonts w:ascii="新細明體" w:hAnsi="新細明體" w:hint="eastAsia"/>
                <w:bCs/>
                <w:bdr w:val="single" w:sz="4" w:space="0" w:color="auto"/>
              </w:rPr>
              <w:t>例外內容</w:t>
            </w:r>
            <w:r w:rsidRPr="005F16D8">
              <w:rPr>
                <w:rFonts w:ascii="新細明體" w:hAnsi="新細明體" w:hint="eastAsia"/>
                <w:bCs/>
              </w:rPr>
              <w:t>按鈕</w:t>
            </w:r>
          </w:p>
          <w:p w:rsidR="00FB453B" w:rsidRPr="005F16D8" w:rsidRDefault="00FB453B" w:rsidP="00081436">
            <w:pPr>
              <w:spacing w:line="240" w:lineRule="atLeast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/>
              </w:rPr>
              <w:t>點選</w:t>
            </w:r>
            <w:r w:rsidRPr="005F16D8">
              <w:rPr>
                <w:rFonts w:ascii="新細明體" w:hAnsi="新細明體" w:hint="eastAsia"/>
                <w:bCs/>
                <w:bdr w:val="single" w:sz="4" w:space="0" w:color="auto"/>
              </w:rPr>
              <w:t>例外內容</w:t>
            </w:r>
            <w:r w:rsidRPr="005F16D8">
              <w:rPr>
                <w:rFonts w:ascii="新細明體" w:hAnsi="新細明體" w:hint="eastAsia"/>
                <w:bCs/>
              </w:rPr>
              <w:t xml:space="preserve"> ，則轉至例外授權作業畫面AAF0_0101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3B" w:rsidRPr="005F16D8" w:rsidRDefault="00FB453B" w:rsidP="00665294">
            <w:pPr>
              <w:spacing w:line="240" w:lineRule="atLeast"/>
              <w:jc w:val="center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  <w:sz w:val="20"/>
                <w:szCs w:val="20"/>
              </w:rPr>
              <w:lastRenderedPageBreak/>
              <w:t>陳鐵元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3B" w:rsidRPr="005F16D8" w:rsidRDefault="00FB453B" w:rsidP="00665294">
            <w:pPr>
              <w:spacing w:line="240" w:lineRule="atLeast"/>
              <w:rPr>
                <w:bCs/>
                <w:sz w:val="20"/>
                <w:szCs w:val="20"/>
              </w:rPr>
            </w:pPr>
            <w:r w:rsidRPr="005F16D8">
              <w:t>150309000232</w:t>
            </w:r>
          </w:p>
        </w:tc>
      </w:tr>
      <w:tr w:rsidR="002D0C74" w:rsidRPr="005F16D8" w:rsidTr="002D0C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942" w:rsidRPr="005F16D8" w:rsidRDefault="00EB6942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2015/6/16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942" w:rsidRPr="005F16D8" w:rsidRDefault="00EB6942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54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942" w:rsidRPr="005F16D8" w:rsidRDefault="00EB6942" w:rsidP="00EB6942">
            <w:pPr>
              <w:spacing w:line="240" w:lineRule="atLeast"/>
              <w:ind w:left="-66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理賠刪除身故日後墊繳作業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942" w:rsidRPr="005F16D8" w:rsidRDefault="00EB6942" w:rsidP="00665294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侑文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942" w:rsidRPr="005F16D8" w:rsidRDefault="00EB6942" w:rsidP="00665294">
            <w:pPr>
              <w:spacing w:line="240" w:lineRule="atLeast"/>
            </w:pPr>
            <w:r w:rsidRPr="005F16D8">
              <w:rPr>
                <w:sz w:val="20"/>
                <w:szCs w:val="20"/>
              </w:rPr>
              <w:t>150416000242</w:t>
            </w:r>
          </w:p>
        </w:tc>
      </w:tr>
      <w:tr w:rsidR="002D0C74" w:rsidRPr="005F16D8" w:rsidTr="002D0C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9D" w:rsidRPr="005F16D8" w:rsidRDefault="0093569D" w:rsidP="00665294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2015/09/07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9D" w:rsidRPr="005F16D8" w:rsidRDefault="0093569D" w:rsidP="00665294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55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9D" w:rsidRPr="005F16D8" w:rsidRDefault="0093569D" w:rsidP="00EB6942">
            <w:pPr>
              <w:spacing w:line="240" w:lineRule="atLeast"/>
              <w:ind w:left="-66"/>
              <w:rPr>
                <w:rFonts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b/>
                <w:bCs/>
                <w:sz w:val="20"/>
                <w:szCs w:val="20"/>
              </w:rPr>
              <w:t>特殊醫師鏈結規則更改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9D" w:rsidRPr="005F16D8" w:rsidRDefault="0093569D" w:rsidP="00665294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9D" w:rsidRPr="005F16D8" w:rsidRDefault="0093569D" w:rsidP="00665294">
            <w:pPr>
              <w:spacing w:line="240" w:lineRule="atLeast"/>
              <w:rPr>
                <w:sz w:val="20"/>
                <w:szCs w:val="20"/>
              </w:rPr>
            </w:pPr>
            <w:r w:rsidRPr="005F16D8">
              <w:rPr>
                <w:b/>
                <w:bCs/>
                <w:sz w:val="20"/>
                <w:szCs w:val="20"/>
              </w:rPr>
              <w:t>150907000486</w:t>
            </w:r>
          </w:p>
        </w:tc>
      </w:tr>
      <w:tr w:rsidR="002D0C74" w:rsidRPr="005F16D8" w:rsidTr="002D0C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404" w:rsidRPr="005F16D8" w:rsidRDefault="00385404" w:rsidP="00385404">
            <w:pPr>
              <w:jc w:val="center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2015/10/15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404" w:rsidRPr="005F16D8" w:rsidRDefault="00385404" w:rsidP="00385404">
            <w:pPr>
              <w:jc w:val="center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56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404" w:rsidRPr="005F16D8" w:rsidRDefault="00385404" w:rsidP="00385404">
            <w:pPr>
              <w:ind w:left="-66"/>
              <w:rPr>
                <w:rFonts w:ascii="細明體" w:eastAsia="細明體" w:hAnsi="細明體" w:cs="Courier New" w:hint="eastAsia"/>
                <w:b/>
                <w:bCs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b/>
                <w:bCs/>
                <w:sz w:val="20"/>
                <w:szCs w:val="20"/>
              </w:rPr>
              <w:t>申請書</w:t>
            </w:r>
            <w:r w:rsidRPr="005F16D8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150608000538</w:t>
            </w:r>
            <w:r w:rsidRPr="005F16D8">
              <w:rPr>
                <w:rFonts w:ascii="細明體" w:eastAsia="細明體" w:hAnsi="細明體" w:cs="Courier New" w:hint="eastAsia"/>
                <w:b/>
                <w:bCs/>
                <w:sz w:val="20"/>
                <w:szCs w:val="20"/>
              </w:rPr>
              <w:t>: OIU理賠系統調整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404" w:rsidRPr="005F16D8" w:rsidRDefault="00385404" w:rsidP="00385404">
            <w:pPr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404" w:rsidRPr="005F16D8" w:rsidRDefault="00385404" w:rsidP="00385404">
            <w:pPr>
              <w:rPr>
                <w:b/>
                <w:bCs/>
                <w:sz w:val="20"/>
                <w:szCs w:val="20"/>
              </w:rPr>
            </w:pPr>
            <w:r w:rsidRPr="005F16D8">
              <w:rPr>
                <w:b/>
                <w:bCs/>
                <w:sz w:val="20"/>
                <w:szCs w:val="20"/>
              </w:rPr>
              <w:t>150613000004</w:t>
            </w:r>
          </w:p>
        </w:tc>
      </w:tr>
      <w:tr w:rsidR="002D0C74" w:rsidRPr="005F16D8" w:rsidTr="002D0C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E7" w:rsidRPr="005F16D8" w:rsidRDefault="008159E7" w:rsidP="0075404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2016/3/25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E7" w:rsidRPr="005F16D8" w:rsidRDefault="008159E7" w:rsidP="0075404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E7" w:rsidRPr="005F16D8" w:rsidRDefault="008159E7" w:rsidP="0075404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160315000518</w:t>
            </w: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CSR專案)資助恐攻與洗錢防制系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E7" w:rsidRPr="005F16D8" w:rsidRDefault="008159E7" w:rsidP="0075404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伯珊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E7" w:rsidRPr="005F16D8" w:rsidRDefault="008159E7" w:rsidP="0075404C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160325000352</w:t>
            </w:r>
          </w:p>
        </w:tc>
      </w:tr>
      <w:tr w:rsidR="002D0C74" w:rsidRPr="005F16D8" w:rsidTr="002D0C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BA" w:rsidRPr="005F16D8" w:rsidRDefault="00FF7EBA" w:rsidP="0075404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2016/04/27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BA" w:rsidRPr="005F16D8" w:rsidRDefault="00FF7EBA" w:rsidP="0075404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58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BA" w:rsidRPr="005F16D8" w:rsidRDefault="00FF7EBA" w:rsidP="0075404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新增免覆核提示訊息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BA" w:rsidRPr="005F16D8" w:rsidRDefault="00FF7EBA" w:rsidP="0075404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BA" w:rsidRPr="005F16D8" w:rsidRDefault="00FF7EBA" w:rsidP="0075404C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160307000558</w:t>
            </w:r>
          </w:p>
        </w:tc>
      </w:tr>
      <w:tr w:rsidR="002D0C74" w:rsidRPr="005F16D8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15CC" w:rsidRPr="005F16D8" w:rsidRDefault="002915CC" w:rsidP="002B3284">
            <w:pPr>
              <w:keepLines/>
              <w:spacing w:after="120"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  <w:lang w:eastAsia="en-US"/>
              </w:rPr>
              <w:t>2016/0</w:t>
            </w:r>
            <w:r w:rsidRPr="005F16D8">
              <w:rPr>
                <w:sz w:val="20"/>
                <w:szCs w:val="20"/>
                <w:lang w:eastAsia="en-US"/>
              </w:rPr>
              <w:t>7</w:t>
            </w:r>
            <w:r w:rsidRPr="005F16D8">
              <w:rPr>
                <w:rFonts w:hint="eastAsia"/>
                <w:sz w:val="20"/>
                <w:szCs w:val="20"/>
                <w:lang w:eastAsia="en-US"/>
              </w:rPr>
              <w:t>/</w:t>
            </w:r>
            <w:r w:rsidRPr="005F16D8">
              <w:rPr>
                <w:sz w:val="20"/>
                <w:szCs w:val="20"/>
              </w:rPr>
              <w:t>05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5CC" w:rsidRPr="005F16D8" w:rsidRDefault="002915CC" w:rsidP="00A12FDB">
            <w:pPr>
              <w:keepLines/>
              <w:spacing w:after="120" w:line="240" w:lineRule="atLeast"/>
              <w:ind w:firstLineChars="150" w:firstLine="300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59</w:t>
            </w:r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CC" w:rsidRPr="005F16D8" w:rsidRDefault="002915CC" w:rsidP="006072F9">
            <w:pPr>
              <w:keepLines/>
              <w:spacing w:after="120"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  <w:lang w:eastAsia="en-US"/>
              </w:rPr>
              <w:t>Ie11</w:t>
            </w:r>
            <w:r w:rsidRPr="005F16D8">
              <w:rPr>
                <w:rFonts w:hint="eastAsia"/>
                <w:sz w:val="20"/>
                <w:szCs w:val="20"/>
                <w:lang w:eastAsia="en-US"/>
              </w:rPr>
              <w:t>昇級測試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CC" w:rsidRPr="005F16D8" w:rsidRDefault="002915CC" w:rsidP="00A12FDB">
            <w:pPr>
              <w:keepLines/>
              <w:spacing w:after="120" w:line="240" w:lineRule="atLeast"/>
              <w:ind w:firstLineChars="200" w:firstLine="400"/>
              <w:rPr>
                <w:rFonts w:ascii="細明體" w:eastAsia="細明體" w:hAnsi="細明體" w:hint="eastAsia"/>
                <w:sz w:val="20"/>
                <w:szCs w:val="20"/>
                <w:lang w:eastAsia="en-US"/>
              </w:rPr>
            </w:pPr>
            <w:r w:rsidRPr="005F16D8">
              <w:rPr>
                <w:rFonts w:hint="eastAsia"/>
                <w:sz w:val="20"/>
                <w:szCs w:val="20"/>
              </w:rPr>
              <w:t>陳德仁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CC" w:rsidRPr="005F16D8" w:rsidRDefault="002915CC" w:rsidP="00A12FDB">
            <w:pPr>
              <w:keepLines/>
              <w:spacing w:after="120" w:line="240" w:lineRule="atLeast"/>
              <w:ind w:firstLineChars="200" w:firstLine="400"/>
              <w:rPr>
                <w:sz w:val="20"/>
                <w:szCs w:val="20"/>
                <w:lang w:eastAsia="en-US"/>
              </w:rPr>
            </w:pPr>
            <w:r w:rsidRPr="005F16D8">
              <w:rPr>
                <w:rFonts w:hint="eastAsia"/>
                <w:sz w:val="20"/>
                <w:szCs w:val="20"/>
                <w:lang w:eastAsia="en-US"/>
              </w:rPr>
              <w:t>160308000090</w:t>
            </w:r>
          </w:p>
        </w:tc>
      </w:tr>
      <w:tr w:rsidR="002D0C74" w:rsidRPr="005F16D8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02ED" w:rsidRPr="005F16D8" w:rsidRDefault="006102ED" w:rsidP="002915CC">
            <w:pPr>
              <w:keepLines/>
              <w:spacing w:after="120" w:line="240" w:lineRule="atLeast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206/08/08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02ED" w:rsidRPr="005F16D8" w:rsidRDefault="006102ED" w:rsidP="002915CC">
            <w:pPr>
              <w:keepLines/>
              <w:spacing w:after="120" w:line="240" w:lineRule="atLeast"/>
              <w:ind w:firstLineChars="150" w:firstLine="300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60</w:t>
            </w:r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88D" w:rsidRPr="005F16D8" w:rsidRDefault="00BF488D" w:rsidP="00BF488D">
            <w:pPr>
              <w:keepLines/>
              <w:numPr>
                <w:ilvl w:val="0"/>
                <w:numId w:val="38"/>
              </w:numPr>
              <w:spacing w:after="120" w:line="240" w:lineRule="atLeast"/>
              <w:rPr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受款人資料改抓</w:t>
            </w:r>
            <w:r w:rsidRPr="005F16D8">
              <w:rPr>
                <w:rFonts w:hint="eastAsia"/>
                <w:sz w:val="20"/>
                <w:szCs w:val="20"/>
              </w:rPr>
              <w:t>DTAAA082</w:t>
            </w:r>
          </w:p>
          <w:p w:rsidR="00BF488D" w:rsidRPr="005F16D8" w:rsidRDefault="00BF488D" w:rsidP="00BF488D">
            <w:pPr>
              <w:keepLines/>
              <w:numPr>
                <w:ilvl w:val="0"/>
                <w:numId w:val="38"/>
              </w:numPr>
              <w:spacing w:after="120" w:line="240" w:lineRule="atLeast"/>
              <w:rPr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若案件狀態不為</w:t>
            </w:r>
            <w:r w:rsidRPr="005F16D8">
              <w:rPr>
                <w:rFonts w:hint="eastAsia"/>
                <w:sz w:val="20"/>
                <w:szCs w:val="20"/>
              </w:rPr>
              <w:t>30</w:t>
            </w:r>
            <w:r w:rsidRPr="005F16D8">
              <w:rPr>
                <w:rFonts w:hint="eastAsia"/>
                <w:sz w:val="20"/>
                <w:szCs w:val="20"/>
              </w:rPr>
              <w:t>或已有</w:t>
            </w:r>
            <w:r w:rsidRPr="005F16D8">
              <w:rPr>
                <w:rFonts w:hint="eastAsia"/>
                <w:sz w:val="20"/>
                <w:szCs w:val="20"/>
              </w:rPr>
              <w:t>DTAAB001</w:t>
            </w:r>
            <w:r w:rsidRPr="005F16D8">
              <w:rPr>
                <w:rFonts w:hint="eastAsia"/>
                <w:sz w:val="20"/>
                <w:szCs w:val="20"/>
              </w:rPr>
              <w:t>則不再判斷暫存資料，並關閉暫存按鈕</w:t>
            </w:r>
          </w:p>
          <w:p w:rsidR="00BF488D" w:rsidRPr="005F16D8" w:rsidRDefault="00BF488D" w:rsidP="00BF488D">
            <w:pPr>
              <w:keepLines/>
              <w:numPr>
                <w:ilvl w:val="0"/>
                <w:numId w:val="38"/>
              </w:numPr>
              <w:spacing w:after="120" w:line="240" w:lineRule="atLeast"/>
              <w:rPr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若案件狀態為</w:t>
            </w:r>
            <w:r w:rsidRPr="005F16D8">
              <w:rPr>
                <w:rFonts w:hint="eastAsia"/>
                <w:sz w:val="20"/>
                <w:szCs w:val="20"/>
              </w:rPr>
              <w:t>30</w:t>
            </w:r>
            <w:r w:rsidRPr="005F16D8">
              <w:rPr>
                <w:rFonts w:hint="eastAsia"/>
                <w:sz w:val="20"/>
                <w:szCs w:val="20"/>
              </w:rPr>
              <w:t>且已有</w:t>
            </w:r>
            <w:r w:rsidRPr="005F16D8">
              <w:rPr>
                <w:rFonts w:hint="eastAsia"/>
                <w:sz w:val="20"/>
                <w:szCs w:val="20"/>
              </w:rPr>
              <w:t>DTAA</w:t>
            </w:r>
            <w:r w:rsidRPr="005F16D8">
              <w:rPr>
                <w:sz w:val="20"/>
                <w:szCs w:val="20"/>
              </w:rPr>
              <w:t>B</w:t>
            </w:r>
            <w:r w:rsidRPr="005F16D8">
              <w:rPr>
                <w:rFonts w:hint="eastAsia"/>
                <w:sz w:val="20"/>
                <w:szCs w:val="20"/>
              </w:rPr>
              <w:t>001</w:t>
            </w:r>
            <w:r w:rsidRPr="005F16D8">
              <w:rPr>
                <w:rFonts w:hint="eastAsia"/>
                <w:sz w:val="20"/>
                <w:szCs w:val="20"/>
              </w:rPr>
              <w:t>資料，則可正常顯示</w:t>
            </w:r>
          </w:p>
          <w:p w:rsidR="006102ED" w:rsidRPr="005F16D8" w:rsidRDefault="00BF488D" w:rsidP="00A12FDB">
            <w:pPr>
              <w:keepLines/>
              <w:numPr>
                <w:ilvl w:val="0"/>
                <w:numId w:val="38"/>
              </w:numPr>
              <w:spacing w:after="120" w:line="240" w:lineRule="atLeast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案件覆核</w:t>
            </w:r>
            <w:r w:rsidRPr="005F16D8">
              <w:rPr>
                <w:rFonts w:hint="eastAsia"/>
                <w:sz w:val="20"/>
                <w:szCs w:val="20"/>
              </w:rPr>
              <w:t>(50)</w:t>
            </w:r>
            <w:r w:rsidRPr="005F16D8">
              <w:rPr>
                <w:rFonts w:hint="eastAsia"/>
                <w:sz w:val="20"/>
                <w:szCs w:val="20"/>
              </w:rPr>
              <w:t>退回，從核定</w:t>
            </w:r>
            <w:r w:rsidRPr="005F16D8">
              <w:rPr>
                <w:rFonts w:hint="eastAsia"/>
                <w:sz w:val="20"/>
                <w:szCs w:val="20"/>
              </w:rPr>
              <w:t>(10)</w:t>
            </w:r>
            <w:r w:rsidRPr="005F16D8">
              <w:rPr>
                <w:rFonts w:hint="eastAsia"/>
                <w:sz w:val="20"/>
                <w:szCs w:val="20"/>
              </w:rPr>
              <w:t>改為核付</w:t>
            </w:r>
            <w:r w:rsidRPr="005F16D8">
              <w:rPr>
                <w:rFonts w:hint="eastAsia"/>
                <w:sz w:val="20"/>
                <w:szCs w:val="20"/>
              </w:rPr>
              <w:t>(30)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2ED" w:rsidRPr="005F16D8" w:rsidRDefault="006102ED" w:rsidP="002915CC">
            <w:pPr>
              <w:keepLines/>
              <w:spacing w:after="120" w:line="240" w:lineRule="atLeast"/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陳鐵元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2ED" w:rsidRPr="005F16D8" w:rsidRDefault="006102ED" w:rsidP="002915CC">
            <w:pPr>
              <w:keepLines/>
              <w:spacing w:after="120" w:line="240" w:lineRule="atLeast"/>
              <w:ind w:firstLineChars="200" w:firstLine="400"/>
              <w:rPr>
                <w:rFonts w:hint="eastAsia"/>
                <w:sz w:val="20"/>
                <w:szCs w:val="20"/>
                <w:lang w:eastAsia="en-US"/>
              </w:rPr>
            </w:pPr>
            <w:r w:rsidRPr="005F16D8">
              <w:rPr>
                <w:sz w:val="20"/>
                <w:szCs w:val="20"/>
                <w:lang w:eastAsia="en-US"/>
              </w:rPr>
              <w:t>160730000019</w:t>
            </w:r>
          </w:p>
        </w:tc>
      </w:tr>
      <w:tr w:rsidR="002D0C74" w:rsidRPr="005F16D8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0EEA" w:rsidRPr="005F16D8" w:rsidRDefault="00D60EEA" w:rsidP="00D60EEA">
            <w:pPr>
              <w:keepLines/>
              <w:spacing w:after="120" w:line="240" w:lineRule="atLeast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2016/08/08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60EEA" w:rsidRPr="005F16D8" w:rsidRDefault="00D60EEA" w:rsidP="00D60EEA">
            <w:pPr>
              <w:keepLines/>
              <w:spacing w:after="120" w:line="240" w:lineRule="atLeast"/>
              <w:ind w:firstLineChars="150" w:firstLine="300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61</w:t>
            </w:r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EA" w:rsidRPr="005F16D8" w:rsidRDefault="00D60EEA" w:rsidP="00A12FDB">
            <w:pPr>
              <w:keepLines/>
              <w:spacing w:after="120" w:line="240" w:lineRule="atLeast"/>
              <w:rPr>
                <w:rFonts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160617000236</w:t>
            </w: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: 國寶幸福與國壽帳務及金流區隔</w:t>
            </w:r>
            <w:r w:rsidR="00485ED3" w:rsidRPr="005F16D8">
              <w:rPr>
                <w:rFonts w:ascii="標楷體" w:eastAsia="標楷體" w:hAnsi="標楷體" w:hint="eastAsia"/>
                <w:b/>
              </w:rPr>
              <w:t>161103000348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EA" w:rsidRPr="005F16D8" w:rsidRDefault="00D60EEA" w:rsidP="00D60EEA">
            <w:pPr>
              <w:keepLines/>
              <w:spacing w:after="120" w:line="240" w:lineRule="atLeast"/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EA" w:rsidRPr="005F16D8" w:rsidRDefault="00D60EEA" w:rsidP="00D60EEA">
            <w:pPr>
              <w:keepLines/>
              <w:spacing w:after="120" w:line="240" w:lineRule="atLeast"/>
              <w:ind w:firstLineChars="200" w:firstLine="400"/>
              <w:rPr>
                <w:sz w:val="20"/>
                <w:szCs w:val="20"/>
                <w:lang w:eastAsia="en-US"/>
              </w:rPr>
            </w:pPr>
            <w:r w:rsidRPr="005F16D8">
              <w:rPr>
                <w:rFonts w:ascii="細明體" w:eastAsia="細明體" w:hAnsi="細明體" w:cs="Courier New"/>
                <w:sz w:val="20"/>
                <w:szCs w:val="20"/>
              </w:rPr>
              <w:t>160805000116</w:t>
            </w:r>
          </w:p>
        </w:tc>
      </w:tr>
      <w:tr w:rsidR="002D0C74" w:rsidRPr="005F16D8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6CD9" w:rsidRPr="005F16D8" w:rsidRDefault="00786CD9" w:rsidP="00B015E4">
            <w:pPr>
              <w:keepLines/>
              <w:spacing w:after="120" w:line="240" w:lineRule="atLeast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2016/10/18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86CD9" w:rsidRPr="005F16D8" w:rsidRDefault="00786CD9" w:rsidP="00B015E4">
            <w:pPr>
              <w:keepLines/>
              <w:spacing w:after="120" w:line="240" w:lineRule="atLeast"/>
              <w:ind w:firstLineChars="150" w:firstLine="300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62</w:t>
            </w:r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D9" w:rsidRPr="005F16D8" w:rsidRDefault="00786CD9" w:rsidP="00B015E4">
            <w:pPr>
              <w:keepLines/>
              <w:spacing w:after="120" w:line="240" w:lineRule="atLeast"/>
              <w:rPr>
                <w:rFonts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增加收據注意事項的連結，及相關檢核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D9" w:rsidRPr="005F16D8" w:rsidRDefault="00786CD9" w:rsidP="00B015E4">
            <w:pPr>
              <w:keepLines/>
              <w:spacing w:after="120" w:line="240" w:lineRule="atLeast"/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陳鐵元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D9" w:rsidRPr="005F16D8" w:rsidRDefault="00786CD9" w:rsidP="00B015E4">
            <w:pPr>
              <w:keepLines/>
              <w:spacing w:after="120" w:line="240" w:lineRule="atLeast"/>
              <w:ind w:firstLineChars="200" w:firstLine="480"/>
              <w:rPr>
                <w:sz w:val="20"/>
                <w:szCs w:val="20"/>
                <w:lang w:eastAsia="en-US"/>
              </w:rPr>
            </w:pPr>
            <w:r w:rsidRPr="005F16D8">
              <w:rPr>
                <w:rFonts w:ascii="標楷體" w:eastAsia="標楷體" w:hAnsi="標楷體"/>
                <w:b/>
              </w:rPr>
              <w:t>161018000478</w:t>
            </w:r>
          </w:p>
        </w:tc>
      </w:tr>
      <w:tr w:rsidR="002D0C74" w:rsidRPr="005F16D8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5ED3" w:rsidRPr="005F16D8" w:rsidRDefault="00485ED3" w:rsidP="00A12FDB">
            <w:pPr>
              <w:keepLines/>
              <w:spacing w:after="120" w:line="240" w:lineRule="atLeast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2016/1</w:t>
            </w:r>
            <w:r w:rsidRPr="005F16D8">
              <w:rPr>
                <w:sz w:val="20"/>
                <w:szCs w:val="20"/>
              </w:rPr>
              <w:t>1</w:t>
            </w:r>
            <w:r w:rsidRPr="005F16D8">
              <w:rPr>
                <w:rFonts w:hint="eastAsia"/>
                <w:sz w:val="20"/>
                <w:szCs w:val="20"/>
              </w:rPr>
              <w:t>/04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5ED3" w:rsidRPr="005F16D8" w:rsidRDefault="00485ED3" w:rsidP="00B070F3">
            <w:pPr>
              <w:keepLines/>
              <w:spacing w:after="120" w:line="240" w:lineRule="atLeast"/>
              <w:ind w:firstLineChars="150" w:firstLine="300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63</w:t>
            </w:r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ED3" w:rsidRPr="005F16D8" w:rsidRDefault="00485ED3" w:rsidP="00B070F3">
            <w:pPr>
              <w:keepLines/>
              <w:spacing w:after="120"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修復試算後收據注意事項的按鈕未出現的問題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ED3" w:rsidRPr="005F16D8" w:rsidRDefault="00485ED3" w:rsidP="00B070F3">
            <w:pPr>
              <w:keepLines/>
              <w:spacing w:after="120" w:line="240" w:lineRule="atLeast"/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陳鐵元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ED3" w:rsidRPr="005F16D8" w:rsidRDefault="00485ED3" w:rsidP="00B070F3">
            <w:pPr>
              <w:keepLines/>
              <w:spacing w:after="120" w:line="240" w:lineRule="atLeast"/>
              <w:ind w:firstLineChars="200" w:firstLine="480"/>
              <w:rPr>
                <w:rFonts w:ascii="標楷體" w:eastAsia="標楷體" w:hAnsi="標楷體"/>
                <w:b/>
              </w:rPr>
            </w:pPr>
            <w:r w:rsidRPr="005F16D8">
              <w:rPr>
                <w:rFonts w:ascii="標楷體" w:eastAsia="標楷體" w:hAnsi="標楷體" w:hint="eastAsia"/>
                <w:b/>
              </w:rPr>
              <w:t>161103000348</w:t>
            </w:r>
          </w:p>
        </w:tc>
      </w:tr>
      <w:tr w:rsidR="002D0C74" w:rsidRPr="005F16D8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12FDB" w:rsidRPr="005F16D8" w:rsidRDefault="00A12FDB" w:rsidP="00A12FDB">
            <w:pPr>
              <w:keepLines/>
              <w:spacing w:after="120" w:line="240" w:lineRule="atLeast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2016/11/</w:t>
            </w:r>
            <w:r w:rsidR="00A37565" w:rsidRPr="005F16D8">
              <w:rPr>
                <w:sz w:val="20"/>
                <w:szCs w:val="20"/>
              </w:rPr>
              <w:t>11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12FDB" w:rsidRPr="005F16D8" w:rsidRDefault="00A12FDB" w:rsidP="00B070F3">
            <w:pPr>
              <w:keepLines/>
              <w:spacing w:after="120" w:line="240" w:lineRule="atLeast"/>
              <w:ind w:firstLineChars="150" w:firstLine="300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64</w:t>
            </w:r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FDB" w:rsidRPr="005F16D8" w:rsidRDefault="00AC5B5F" w:rsidP="00B070F3">
            <w:pPr>
              <w:keepLines/>
              <w:spacing w:after="120"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延滯息人工新增卡控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FDB" w:rsidRPr="005F16D8" w:rsidRDefault="00AC5B5F" w:rsidP="00B070F3">
            <w:pPr>
              <w:keepLines/>
              <w:spacing w:after="120" w:line="240" w:lineRule="atLeast"/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5F16D8"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FDB" w:rsidRPr="005F16D8" w:rsidRDefault="00AC5B5F" w:rsidP="00B070F3">
            <w:pPr>
              <w:keepLines/>
              <w:spacing w:after="120" w:line="240" w:lineRule="atLeast"/>
              <w:ind w:firstLineChars="200" w:firstLine="480"/>
              <w:rPr>
                <w:rFonts w:ascii="標楷體" w:eastAsia="標楷體" w:hAnsi="標楷體" w:hint="eastAsia"/>
                <w:b/>
              </w:rPr>
            </w:pPr>
            <w:r w:rsidRPr="005F16D8">
              <w:rPr>
                <w:rFonts w:ascii="標楷體" w:eastAsia="標楷體" w:hAnsi="標楷體" w:hint="eastAsia"/>
                <w:b/>
              </w:rPr>
              <w:t>161026000436</w:t>
            </w:r>
          </w:p>
        </w:tc>
      </w:tr>
      <w:tr w:rsidR="002D0C74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74" w:rsidRPr="005F16D8" w:rsidRDefault="002D0C74">
            <w:pPr>
              <w:keepLines/>
              <w:spacing w:after="120" w:line="240" w:lineRule="atLeast"/>
              <w:rPr>
                <w:color w:val="FF0000"/>
                <w:sz w:val="20"/>
                <w:szCs w:val="20"/>
              </w:rPr>
            </w:pPr>
            <w:r w:rsidRPr="005F16D8">
              <w:rPr>
                <w:color w:val="FF0000"/>
                <w:sz w:val="20"/>
                <w:szCs w:val="20"/>
              </w:rPr>
              <w:t>2017-03-13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D0C74" w:rsidRPr="005F16D8" w:rsidRDefault="002D0C74">
            <w:pPr>
              <w:keepLines/>
              <w:spacing w:after="120" w:line="240" w:lineRule="atLeast"/>
              <w:ind w:firstLineChars="150" w:firstLine="300"/>
              <w:rPr>
                <w:rFonts w:ascii="新細明體" w:hAnsi="新細明體"/>
                <w:color w:val="FF0000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color w:val="FF0000"/>
                <w:sz w:val="20"/>
                <w:szCs w:val="20"/>
              </w:rPr>
              <w:t>65</w:t>
            </w:r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74" w:rsidRPr="005F16D8" w:rsidRDefault="002D0C74">
            <w:pPr>
              <w:keepLines/>
              <w:spacing w:after="120"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取消身故件不可輸入注意事項，改由注意事項輸入畫面控制，因為此頁的控制較為複雜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74" w:rsidRPr="005F16D8" w:rsidRDefault="002D0C74">
            <w:pPr>
              <w:keepLines/>
              <w:spacing w:after="120" w:line="240" w:lineRule="atLeast"/>
              <w:ind w:firstLineChars="200" w:firstLine="400"/>
              <w:rPr>
                <w:rFonts w:hint="eastAsia"/>
                <w:color w:val="FF0000"/>
                <w:sz w:val="20"/>
                <w:szCs w:val="20"/>
              </w:rPr>
            </w:pPr>
            <w:r w:rsidRPr="005F16D8">
              <w:rPr>
                <w:rFonts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74" w:rsidRPr="005F16D8" w:rsidRDefault="002D0C74">
            <w:pPr>
              <w:keepLines/>
              <w:spacing w:after="120" w:line="240" w:lineRule="atLeast"/>
              <w:ind w:firstLineChars="200" w:firstLine="480"/>
              <w:rPr>
                <w:rFonts w:ascii="標楷體" w:eastAsia="標楷體" w:hAnsi="標楷體"/>
                <w:b/>
                <w:color w:val="FF0000"/>
              </w:rPr>
            </w:pPr>
            <w:r w:rsidRPr="005F16D8">
              <w:rPr>
                <w:rFonts w:ascii="標楷體" w:eastAsia="標楷體" w:hAnsi="標楷體" w:hint="eastAsia"/>
                <w:b/>
                <w:color w:val="FF0000"/>
              </w:rPr>
              <w:t>170313000462</w:t>
            </w:r>
          </w:p>
        </w:tc>
      </w:tr>
      <w:tr w:rsidR="005F16D8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16D8" w:rsidRPr="009C2463" w:rsidRDefault="005F16D8">
            <w:pPr>
              <w:keepLines/>
              <w:spacing w:after="120"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2017/08/10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16D8" w:rsidRPr="009C2463" w:rsidRDefault="005F16D8">
            <w:pPr>
              <w:keepLines/>
              <w:spacing w:after="120" w:line="240" w:lineRule="atLeast"/>
              <w:ind w:firstLineChars="150" w:firstLine="300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66</w:t>
            </w:r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6D8" w:rsidRPr="009C2463" w:rsidRDefault="005F16D8">
            <w:pPr>
              <w:keepLines/>
              <w:spacing w:after="120"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學團險免覆核調整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6D8" w:rsidRPr="009C2463" w:rsidRDefault="005F16D8">
            <w:pPr>
              <w:keepLines/>
              <w:spacing w:after="120" w:line="240" w:lineRule="atLeast"/>
              <w:ind w:firstLineChars="200" w:firstLine="4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6D8" w:rsidRPr="009C2463" w:rsidRDefault="005F16D8">
            <w:pPr>
              <w:keepLines/>
              <w:spacing w:after="120" w:line="240" w:lineRule="atLeast"/>
              <w:ind w:firstLineChars="200" w:firstLine="480"/>
              <w:rPr>
                <w:rFonts w:ascii="標楷體" w:eastAsia="標楷體" w:hAnsi="標楷體" w:hint="eastAsia"/>
              </w:rPr>
            </w:pPr>
            <w:r w:rsidRPr="009C2463">
              <w:rPr>
                <w:rFonts w:ascii="標楷體" w:eastAsia="標楷體" w:hAnsi="標楷體"/>
              </w:rPr>
              <w:t>170807001999</w:t>
            </w:r>
          </w:p>
        </w:tc>
      </w:tr>
      <w:tr w:rsidR="009C2463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2463" w:rsidRDefault="009C2463" w:rsidP="009C2463">
            <w:pPr>
              <w:keepLines/>
              <w:spacing w:after="120" w:line="240" w:lineRule="atLeas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2018/1/31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C2463" w:rsidRDefault="009C2463" w:rsidP="009C2463">
            <w:pPr>
              <w:keepLines/>
              <w:spacing w:after="120" w:line="240" w:lineRule="atLeast"/>
              <w:ind w:firstLineChars="150" w:firstLine="300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67</w:t>
            </w:r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463" w:rsidRDefault="009C2463" w:rsidP="009C2463">
            <w:pPr>
              <w:keepLines/>
              <w:spacing w:after="120"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2463">
              <w:rPr>
                <w:rFonts w:ascii="細明體" w:eastAsia="細明體" w:hAnsi="細明體" w:cs="Courier New" w:hint="eastAsia"/>
                <w:sz w:val="20"/>
                <w:szCs w:val="20"/>
              </w:rPr>
              <w:t>學團專款補助金作業導入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463" w:rsidRDefault="009C2463" w:rsidP="00F45CB5">
            <w:pPr>
              <w:keepLines/>
              <w:spacing w:after="120" w:line="240" w:lineRule="atLeast"/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F45CB5">
              <w:rPr>
                <w:rFonts w:hint="eastAsia"/>
                <w:sz w:val="20"/>
                <w:szCs w:val="20"/>
              </w:rPr>
              <w:t>蕭侑文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463" w:rsidRPr="009C2463" w:rsidRDefault="009C2463" w:rsidP="009C2463">
            <w:pPr>
              <w:keepLines/>
              <w:spacing w:after="120" w:line="240" w:lineRule="atLeast"/>
              <w:ind w:firstLineChars="200" w:firstLine="400"/>
              <w:rPr>
                <w:rFonts w:ascii="標楷體" w:eastAsia="標楷體" w:hAnsi="標楷體"/>
              </w:rPr>
            </w:pPr>
            <w:r w:rsidRPr="004F5E34">
              <w:rPr>
                <w:sz w:val="20"/>
                <w:szCs w:val="20"/>
              </w:rPr>
              <w:t>171121000130</w:t>
            </w:r>
          </w:p>
        </w:tc>
      </w:tr>
      <w:tr w:rsidR="006A0C4B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0C4B" w:rsidRDefault="006A0C4B" w:rsidP="006A0C4B">
            <w:pPr>
              <w:keepLines/>
              <w:spacing w:after="120" w:line="240" w:lineRule="atLeast"/>
              <w:rPr>
                <w:sz w:val="20"/>
                <w:szCs w:val="20"/>
              </w:rPr>
            </w:pPr>
            <w:r w:rsidRPr="00F45CB5">
              <w:rPr>
                <w:rFonts w:hint="eastAsia"/>
                <w:sz w:val="20"/>
                <w:szCs w:val="20"/>
              </w:rPr>
              <w:t>2</w:t>
            </w:r>
            <w:r w:rsidRPr="00F45CB5">
              <w:rPr>
                <w:sz w:val="20"/>
                <w:szCs w:val="20"/>
              </w:rPr>
              <w:t>018/04/01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0C4B" w:rsidRPr="00F45CB5" w:rsidRDefault="006A0C4B" w:rsidP="006A0C4B">
            <w:pPr>
              <w:keepLines/>
              <w:spacing w:after="120" w:line="240" w:lineRule="atLeast"/>
              <w:ind w:firstLineChars="150" w:firstLine="300"/>
              <w:rPr>
                <w:rFonts w:hint="eastAsia"/>
                <w:sz w:val="20"/>
                <w:szCs w:val="20"/>
              </w:rPr>
            </w:pPr>
            <w:r w:rsidRPr="00F45CB5">
              <w:rPr>
                <w:rFonts w:hint="eastAsia"/>
                <w:sz w:val="20"/>
                <w:szCs w:val="20"/>
              </w:rPr>
              <w:t>68</w:t>
            </w:r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C4B" w:rsidRPr="00F45CB5" w:rsidRDefault="006A0C4B" w:rsidP="006A0C4B">
            <w:pPr>
              <w:keepLines/>
              <w:spacing w:after="120" w:line="240" w:lineRule="atLeast"/>
              <w:rPr>
                <w:rFonts w:hint="eastAsia"/>
                <w:sz w:val="20"/>
                <w:szCs w:val="20"/>
              </w:rPr>
            </w:pPr>
            <w:r w:rsidRPr="00F45CB5">
              <w:rPr>
                <w:rFonts w:hint="eastAsia"/>
                <w:sz w:val="20"/>
                <w:szCs w:val="20"/>
              </w:rPr>
              <w:t>延滯息作業計算調整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C4B" w:rsidRPr="00F45CB5" w:rsidRDefault="006A0C4B" w:rsidP="006A0C4B">
            <w:pPr>
              <w:keepLines/>
              <w:spacing w:after="120" w:line="240" w:lineRule="atLeast"/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F45CB5">
              <w:rPr>
                <w:rFonts w:hint="eastAsia"/>
                <w:sz w:val="20"/>
                <w:szCs w:val="20"/>
              </w:rPr>
              <w:t>洪啟豪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C4B" w:rsidRPr="004F5E34" w:rsidRDefault="006A0C4B" w:rsidP="006A0C4B">
            <w:pPr>
              <w:keepLines/>
              <w:spacing w:after="120" w:line="240" w:lineRule="atLeast"/>
              <w:ind w:firstLineChars="200" w:firstLine="400"/>
              <w:rPr>
                <w:sz w:val="20"/>
                <w:szCs w:val="20"/>
              </w:rPr>
            </w:pPr>
            <w:r w:rsidRPr="00F45CB5">
              <w:rPr>
                <w:sz w:val="20"/>
                <w:szCs w:val="20"/>
              </w:rPr>
              <w:t>180305001285</w:t>
            </w:r>
          </w:p>
        </w:tc>
      </w:tr>
      <w:tr w:rsidR="00F45CB5" w:rsidTr="002D0C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3" w:author="洪豪" w:date="2018-09-14T15:40:00Z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CB5" w:rsidRPr="00F45CB5" w:rsidRDefault="00F45CB5" w:rsidP="006A0C4B">
            <w:pPr>
              <w:keepLines/>
              <w:spacing w:after="120" w:line="240" w:lineRule="atLeast"/>
              <w:rPr>
                <w:ins w:id="4" w:author="洪豪" w:date="2018-09-14T15:40:00Z"/>
                <w:rFonts w:hint="eastAsia"/>
                <w:sz w:val="20"/>
                <w:szCs w:val="20"/>
              </w:rPr>
            </w:pPr>
            <w:ins w:id="5" w:author="洪豪" w:date="2018-09-14T15:40:00Z">
              <w:r>
                <w:rPr>
                  <w:rFonts w:hint="eastAsia"/>
                  <w:sz w:val="20"/>
                  <w:szCs w:val="20"/>
                </w:rPr>
                <w:t>2018/09/14</w:t>
              </w:r>
            </w:ins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5CB5" w:rsidRPr="00F45CB5" w:rsidRDefault="00F45CB5" w:rsidP="006A0C4B">
            <w:pPr>
              <w:keepLines/>
              <w:spacing w:after="120" w:line="240" w:lineRule="atLeast"/>
              <w:ind w:firstLineChars="150" w:firstLine="300"/>
              <w:rPr>
                <w:ins w:id="6" w:author="洪豪" w:date="2018-09-14T15:40:00Z"/>
                <w:rFonts w:hint="eastAsia"/>
                <w:sz w:val="20"/>
                <w:szCs w:val="20"/>
              </w:rPr>
            </w:pPr>
            <w:ins w:id="7" w:author="洪豪" w:date="2018-09-14T15:40:00Z">
              <w:r>
                <w:rPr>
                  <w:rFonts w:hint="eastAsia"/>
                  <w:sz w:val="20"/>
                  <w:szCs w:val="20"/>
                </w:rPr>
                <w:t>69</w:t>
              </w:r>
            </w:ins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CB5" w:rsidRPr="00F45CB5" w:rsidRDefault="00F45CB5" w:rsidP="006A0C4B">
            <w:pPr>
              <w:keepLines/>
              <w:spacing w:after="120" w:line="240" w:lineRule="atLeast"/>
              <w:rPr>
                <w:ins w:id="8" w:author="洪豪" w:date="2018-09-14T15:40:00Z"/>
                <w:rFonts w:hint="eastAsia"/>
                <w:sz w:val="20"/>
                <w:szCs w:val="20"/>
              </w:rPr>
            </w:pPr>
            <w:ins w:id="9" w:author="洪豪" w:date="2018-09-14T15:40:00Z">
              <w:r>
                <w:rPr>
                  <w:rFonts w:hint="eastAsia"/>
                  <w:sz w:val="20"/>
                  <w:szCs w:val="20"/>
                </w:rPr>
                <w:t>多受益人分次理賠</w:t>
              </w:r>
            </w:ins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CB5" w:rsidRPr="00F45CB5" w:rsidRDefault="00F45CB5" w:rsidP="006A0C4B">
            <w:pPr>
              <w:keepLines/>
              <w:spacing w:after="120" w:line="240" w:lineRule="atLeast"/>
              <w:ind w:firstLineChars="200" w:firstLine="400"/>
              <w:rPr>
                <w:ins w:id="10" w:author="洪豪" w:date="2018-09-14T15:40:00Z"/>
                <w:rFonts w:hint="eastAsia"/>
                <w:sz w:val="20"/>
                <w:szCs w:val="20"/>
              </w:rPr>
            </w:pPr>
            <w:ins w:id="11" w:author="洪豪" w:date="2018-09-14T15:40:00Z">
              <w:r>
                <w:rPr>
                  <w:rFonts w:hint="eastAsia"/>
                  <w:sz w:val="20"/>
                  <w:szCs w:val="20"/>
                </w:rPr>
                <w:t>洪啟豪</w:t>
              </w:r>
            </w:ins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CB5" w:rsidRPr="00F45CB5" w:rsidRDefault="00F45CB5" w:rsidP="006A0C4B">
            <w:pPr>
              <w:keepLines/>
              <w:spacing w:after="120" w:line="240" w:lineRule="atLeast"/>
              <w:ind w:firstLineChars="200" w:firstLine="400"/>
              <w:rPr>
                <w:ins w:id="12" w:author="洪豪" w:date="2018-09-14T15:40:00Z"/>
                <w:sz w:val="20"/>
                <w:szCs w:val="20"/>
              </w:rPr>
            </w:pPr>
            <w:ins w:id="13" w:author="洪豪" w:date="2018-09-14T15:41:00Z">
              <w:r>
                <w:rPr>
                  <w:rFonts w:hint="eastAsia"/>
                  <w:sz w:val="20"/>
                  <w:szCs w:val="20"/>
                </w:rPr>
                <w:t>180611001511</w:t>
              </w:r>
            </w:ins>
          </w:p>
        </w:tc>
      </w:tr>
      <w:tr w:rsidR="00212754" w:rsidRPr="00C66FC8" w:rsidTr="00212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14" w:author="伯珊" w:date="2019-05-30T20:53:00Z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12754" w:rsidRPr="00212754" w:rsidRDefault="00212754" w:rsidP="00212754">
            <w:pPr>
              <w:rPr>
                <w:ins w:id="15" w:author="伯珊" w:date="2019-05-30T20:53:00Z"/>
                <w:rFonts w:hint="eastAsia"/>
                <w:sz w:val="20"/>
                <w:szCs w:val="20"/>
              </w:rPr>
            </w:pPr>
            <w:ins w:id="16" w:author="伯珊" w:date="2019-05-30T20:53:00Z">
              <w:r w:rsidRPr="00212754">
                <w:rPr>
                  <w:sz w:val="20"/>
                  <w:szCs w:val="20"/>
                </w:rPr>
                <w:t>2019/3/30</w:t>
              </w:r>
            </w:ins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12754" w:rsidRPr="00212754" w:rsidRDefault="00212754" w:rsidP="00212754">
            <w:pPr>
              <w:ind w:firstLineChars="150" w:firstLine="300"/>
              <w:rPr>
                <w:ins w:id="17" w:author="伯珊" w:date="2019-05-30T20:53:00Z"/>
                <w:rFonts w:hint="eastAsia"/>
                <w:sz w:val="20"/>
                <w:szCs w:val="20"/>
              </w:rPr>
            </w:pPr>
            <w:ins w:id="18" w:author="伯珊" w:date="2019-05-30T20:53:00Z">
              <w:r>
                <w:rPr>
                  <w:rFonts w:hint="eastAsia"/>
                  <w:sz w:val="20"/>
                  <w:szCs w:val="20"/>
                </w:rPr>
                <w:t>70</w:t>
              </w:r>
            </w:ins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54" w:rsidRPr="00212754" w:rsidRDefault="00212754" w:rsidP="00212754">
            <w:pPr>
              <w:rPr>
                <w:ins w:id="19" w:author="伯珊" w:date="2019-05-30T20:53:00Z"/>
                <w:rFonts w:hint="eastAsia"/>
                <w:sz w:val="20"/>
                <w:szCs w:val="20"/>
              </w:rPr>
            </w:pPr>
            <w:ins w:id="20" w:author="伯珊" w:date="2019-05-30T20:53:00Z">
              <w:r w:rsidRPr="00212754">
                <w:rPr>
                  <w:sz w:val="20"/>
                  <w:szCs w:val="20"/>
                </w:rPr>
                <w:t>貸款墊繳餘額清償</w:t>
              </w:r>
              <w:r w:rsidRPr="00212754">
                <w:rPr>
                  <w:sz w:val="20"/>
                  <w:szCs w:val="20"/>
                </w:rPr>
                <w:t>(</w:t>
              </w:r>
              <w:r w:rsidRPr="00212754">
                <w:rPr>
                  <w:sz w:val="20"/>
                  <w:szCs w:val="20"/>
                </w:rPr>
                <w:t>資整專案</w:t>
              </w:r>
              <w:r w:rsidRPr="00212754">
                <w:rPr>
                  <w:sz w:val="20"/>
                  <w:szCs w:val="20"/>
                </w:rPr>
                <w:t>)</w:t>
              </w:r>
            </w:ins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54" w:rsidRPr="00212754" w:rsidRDefault="00212754" w:rsidP="00212754">
            <w:pPr>
              <w:ind w:firstLineChars="200" w:firstLine="400"/>
              <w:rPr>
                <w:ins w:id="21" w:author="伯珊" w:date="2019-05-30T20:53:00Z"/>
                <w:sz w:val="20"/>
                <w:szCs w:val="20"/>
              </w:rPr>
            </w:pPr>
            <w:ins w:id="22" w:author="伯珊" w:date="2019-05-30T20:53:00Z">
              <w:r w:rsidRPr="00212754">
                <w:rPr>
                  <w:sz w:val="20"/>
                  <w:szCs w:val="20"/>
                </w:rPr>
                <w:t></w:t>
              </w:r>
              <w:r w:rsidRPr="00212754">
                <w:rPr>
                  <w:sz w:val="20"/>
                  <w:szCs w:val="20"/>
                </w:rPr>
                <w:t>伯珊</w:t>
              </w:r>
            </w:ins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54" w:rsidRPr="00212754" w:rsidRDefault="00212754" w:rsidP="00212754">
            <w:pPr>
              <w:ind w:firstLineChars="200" w:firstLine="400"/>
              <w:rPr>
                <w:ins w:id="23" w:author="伯珊" w:date="2019-05-30T20:53:00Z"/>
                <w:sz w:val="20"/>
                <w:szCs w:val="20"/>
              </w:rPr>
            </w:pPr>
            <w:ins w:id="24" w:author="伯珊" w:date="2019-05-30T20:53:00Z">
              <w:r w:rsidRPr="00212754">
                <w:rPr>
                  <w:sz w:val="20"/>
                  <w:szCs w:val="20"/>
                </w:rPr>
                <w:t>190110000589</w:t>
              </w:r>
            </w:ins>
          </w:p>
        </w:tc>
      </w:tr>
      <w:tr w:rsidR="00DB12FA" w:rsidRPr="00C66FC8" w:rsidDel="00206CDB" w:rsidTr="00212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25" w:author="馬慈蓮" w:date="2019-11-04T15:41:00Z"/>
          <w:del w:id="26" w:author="伯珊" w:date="2020-01-22T18:01:00Z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12FA" w:rsidRPr="00212754" w:rsidDel="00206CDB" w:rsidRDefault="00DB12FA" w:rsidP="00486E61">
            <w:pPr>
              <w:rPr>
                <w:ins w:id="27" w:author="馬慈蓮" w:date="2019-11-04T15:41:00Z"/>
                <w:del w:id="28" w:author="伯珊" w:date="2020-01-22T18:01:00Z"/>
                <w:sz w:val="20"/>
                <w:szCs w:val="20"/>
              </w:rPr>
            </w:pPr>
            <w:ins w:id="29" w:author="馬慈蓮" w:date="2019-11-04T15:41:00Z">
              <w:del w:id="30" w:author="伯珊" w:date="2020-01-22T18:01:00Z">
                <w:r w:rsidRPr="002A58AE" w:rsidDel="00206CDB">
                  <w:rPr>
                    <w:rFonts w:ascii="細明體" w:eastAsia="細明體" w:hAnsi="細明體" w:cs="Courier New"/>
                    <w:sz w:val="20"/>
                    <w:szCs w:val="20"/>
                  </w:rPr>
                  <w:delText>201</w:delText>
                </w:r>
                <w:r w:rsidDel="00206CDB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9/</w:delText>
                </w:r>
              </w:del>
            </w:ins>
            <w:ins w:id="31" w:author="馬慈蓮" w:date="2020-01-07T11:24:00Z">
              <w:del w:id="32" w:author="伯珊" w:date="2020-01-22T18:01:00Z">
                <w:r w:rsidR="001B3FDE" w:rsidDel="00206CDB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12</w:delText>
                </w:r>
              </w:del>
            </w:ins>
            <w:ins w:id="33" w:author="馬慈蓮" w:date="2019-11-04T15:41:00Z">
              <w:del w:id="34" w:author="伯珊" w:date="2020-01-22T18:01:00Z">
                <w:r w:rsidDel="00206CDB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/04</w:delText>
                </w:r>
              </w:del>
            </w:ins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B12FA" w:rsidDel="00206CDB" w:rsidRDefault="00DB12FA" w:rsidP="00DB12FA">
            <w:pPr>
              <w:ind w:firstLineChars="150" w:firstLine="300"/>
              <w:rPr>
                <w:ins w:id="35" w:author="馬慈蓮" w:date="2019-11-04T15:41:00Z"/>
                <w:del w:id="36" w:author="伯珊" w:date="2020-01-22T18:01:00Z"/>
                <w:rFonts w:hint="eastAsia"/>
                <w:sz w:val="20"/>
                <w:szCs w:val="20"/>
              </w:rPr>
            </w:pPr>
            <w:ins w:id="37" w:author="馬慈蓮" w:date="2019-11-04T15:41:00Z">
              <w:del w:id="38" w:author="伯珊" w:date="2020-01-22T18:01:00Z">
                <w:r w:rsidDel="00206CDB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7</w:delText>
                </w:r>
                <w:r w:rsidRPr="002A58AE" w:rsidDel="00206CDB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1</w:delText>
                </w:r>
              </w:del>
            </w:ins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2FA" w:rsidRPr="00212754" w:rsidDel="00206CDB" w:rsidRDefault="00DB12FA" w:rsidP="00486E61">
            <w:pPr>
              <w:rPr>
                <w:ins w:id="39" w:author="馬慈蓮" w:date="2019-11-04T15:41:00Z"/>
                <w:del w:id="40" w:author="伯珊" w:date="2020-01-22T18:01:00Z"/>
                <w:sz w:val="20"/>
                <w:szCs w:val="20"/>
              </w:rPr>
            </w:pPr>
            <w:ins w:id="41" w:author="馬慈蓮" w:date="2019-11-04T15:41:00Z">
              <w:del w:id="42" w:author="伯珊" w:date="2020-01-22T18:01:00Z">
                <w:r w:rsidDel="00206CDB">
                  <w:rPr>
                    <w:rFonts w:hint="eastAsia"/>
                    <w:sz w:val="20"/>
                    <w:szCs w:val="20"/>
                  </w:rPr>
                  <w:delText>增加</w:delText>
                </w:r>
              </w:del>
            </w:ins>
            <w:ins w:id="43" w:author="馬慈蓮" w:date="2019-11-04T15:42:00Z">
              <w:del w:id="44" w:author="伯珊" w:date="2020-01-22T18:01:00Z">
                <w:r w:rsidDel="00206CDB">
                  <w:rPr>
                    <w:rFonts w:hint="eastAsia"/>
                    <w:sz w:val="20"/>
                    <w:szCs w:val="20"/>
                  </w:rPr>
                  <w:delText>保單</w:delText>
                </w:r>
                <w:r w:rsidRPr="00DB12FA" w:rsidDel="00206CDB">
                  <w:rPr>
                    <w:rFonts w:hint="eastAsia"/>
                    <w:sz w:val="20"/>
                    <w:szCs w:val="20"/>
                  </w:rPr>
                  <w:delText>分期給付</w:delText>
                </w:r>
              </w:del>
            </w:ins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2FA" w:rsidRPr="00212754" w:rsidDel="00206CDB" w:rsidRDefault="00DB12FA" w:rsidP="00DB12FA">
            <w:pPr>
              <w:ind w:firstLineChars="200" w:firstLine="400"/>
              <w:rPr>
                <w:ins w:id="45" w:author="馬慈蓮" w:date="2019-11-04T15:41:00Z"/>
                <w:del w:id="46" w:author="伯珊" w:date="2020-01-22T18:01:00Z"/>
                <w:sz w:val="20"/>
                <w:szCs w:val="20"/>
              </w:rPr>
            </w:pPr>
            <w:ins w:id="47" w:author="馬慈蓮" w:date="2019-11-04T15:41:00Z">
              <w:del w:id="48" w:author="伯珊" w:date="2020-01-22T18:01:00Z">
                <w:r w:rsidDel="00206CDB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馬慈蓮</w:delText>
                </w:r>
              </w:del>
            </w:ins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2FA" w:rsidRPr="00212754" w:rsidDel="00206CDB" w:rsidRDefault="00DB12FA" w:rsidP="00DB12FA">
            <w:pPr>
              <w:ind w:firstLineChars="200" w:firstLine="400"/>
              <w:rPr>
                <w:ins w:id="49" w:author="馬慈蓮" w:date="2019-11-04T15:41:00Z"/>
                <w:del w:id="50" w:author="伯珊" w:date="2020-01-22T18:01:00Z"/>
                <w:sz w:val="20"/>
                <w:szCs w:val="20"/>
              </w:rPr>
            </w:pPr>
            <w:ins w:id="51" w:author="馬慈蓮" w:date="2019-11-04T15:41:00Z">
              <w:del w:id="52" w:author="伯珊" w:date="2020-01-22T18:01:00Z">
                <w:r w:rsidRPr="003E0253" w:rsidDel="00206CDB">
                  <w:rPr>
                    <w:rFonts w:ascii="細明體" w:eastAsia="細明體" w:hAnsi="細明體" w:cs="Courier New"/>
                    <w:sz w:val="20"/>
                    <w:szCs w:val="20"/>
                  </w:rPr>
                  <w:delText>190605001521</w:delText>
                </w:r>
              </w:del>
            </w:ins>
          </w:p>
        </w:tc>
      </w:tr>
      <w:tr w:rsidR="0025685E" w:rsidRPr="00C66FC8" w:rsidDel="00206CDB" w:rsidTr="00212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53" w:author="伯珊" w:date="2020-01-22T18:02:00Z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685E" w:rsidRPr="002A58AE" w:rsidDel="00206CDB" w:rsidRDefault="0025685E" w:rsidP="0025685E">
            <w:pPr>
              <w:rPr>
                <w:ins w:id="54" w:author="伯珊" w:date="2020-01-22T18:02:00Z"/>
                <w:rFonts w:ascii="細明體" w:eastAsia="細明體" w:hAnsi="細明體" w:cs="Courier New"/>
                <w:sz w:val="20"/>
                <w:szCs w:val="20"/>
              </w:rPr>
            </w:pPr>
            <w:ins w:id="55" w:author="伯珊" w:date="2020-01-22T18:02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2020/1/22</w:t>
              </w:r>
            </w:ins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685E" w:rsidDel="00206CDB" w:rsidRDefault="0025685E" w:rsidP="0025685E">
            <w:pPr>
              <w:ind w:firstLineChars="150" w:firstLine="300"/>
              <w:rPr>
                <w:ins w:id="56" w:author="伯珊" w:date="2020-01-22T18:02:00Z"/>
                <w:rFonts w:ascii="細明體" w:eastAsia="細明體" w:hAnsi="細明體" w:cs="Courier New" w:hint="eastAsia"/>
                <w:sz w:val="20"/>
                <w:szCs w:val="20"/>
              </w:rPr>
            </w:pPr>
            <w:ins w:id="57" w:author="伯珊" w:date="2020-01-22T18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71</w:t>
              </w:r>
            </w:ins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Del="00206CDB" w:rsidRDefault="0025685E" w:rsidP="0025685E">
            <w:pPr>
              <w:rPr>
                <w:ins w:id="58" w:author="伯珊" w:date="2020-01-22T18:02:00Z"/>
                <w:rFonts w:hint="eastAsia"/>
                <w:sz w:val="20"/>
                <w:szCs w:val="20"/>
              </w:rPr>
            </w:pPr>
            <w:ins w:id="59" w:author="伯珊" w:date="2020-01-22T18:02:00Z">
              <w:r>
                <w:rPr>
                  <w:rFonts w:hint="eastAsia"/>
                  <w:sz w:val="20"/>
                  <w:szCs w:val="20"/>
                </w:rPr>
                <w:t>108Q1</w:t>
              </w:r>
              <w:r w:rsidRPr="00206CDB">
                <w:rPr>
                  <w:rFonts w:hint="eastAsia"/>
                  <w:sz w:val="20"/>
                  <w:szCs w:val="20"/>
                </w:rPr>
                <w:t>新險商品理賠導入</w:t>
              </w:r>
            </w:ins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Del="00206CDB" w:rsidRDefault="0025685E" w:rsidP="0025685E">
            <w:pPr>
              <w:ind w:firstLineChars="200" w:firstLine="400"/>
              <w:rPr>
                <w:ins w:id="60" w:author="伯珊" w:date="2020-01-22T18:02:00Z"/>
                <w:rFonts w:ascii="細明體" w:eastAsia="細明體" w:hAnsi="細明體" w:cs="Courier New" w:hint="eastAsia"/>
                <w:sz w:val="20"/>
                <w:szCs w:val="20"/>
              </w:rPr>
            </w:pPr>
            <w:ins w:id="61" w:author="伯珊" w:date="2020-01-22T18:02:00Z">
              <w:r w:rsidRPr="00206CDB">
                <w:rPr>
                  <w:rFonts w:ascii="細明體" w:eastAsia="細明體" w:hAnsi="細明體" w:cs="Courier New" w:hint="eastAsia"/>
                  <w:sz w:val="20"/>
                  <w:szCs w:val="20"/>
                </w:rPr>
                <w:t>伯珊</w:t>
              </w:r>
            </w:ins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RPr="003E0253" w:rsidDel="00206CDB" w:rsidRDefault="0025685E" w:rsidP="0025685E">
            <w:pPr>
              <w:ind w:firstLineChars="200" w:firstLine="400"/>
              <w:rPr>
                <w:ins w:id="62" w:author="伯珊" w:date="2020-01-22T18:02:00Z"/>
                <w:rFonts w:ascii="細明體" w:eastAsia="細明體" w:hAnsi="細明體" w:cs="Courier New"/>
                <w:sz w:val="20"/>
                <w:szCs w:val="20"/>
              </w:rPr>
            </w:pPr>
            <w:ins w:id="63" w:author="伯珊" w:date="2020-01-22T18:0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instrText xml:space="preserve"> HYPERLINK "https://staff.cathaylife.com.tw/XZWeb/html/eformJSP/SF02026/XCSF_ENTR36.jsp" </w:instrText>
              </w:r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rStyle w:val="aa"/>
                  <w:rFonts w:cs="Arial"/>
                </w:rPr>
                <w:t>190312001697</w:t>
              </w:r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fldChar w:fldCharType="end"/>
              </w:r>
            </w:ins>
          </w:p>
        </w:tc>
      </w:tr>
      <w:tr w:rsidR="0025685E" w:rsidRPr="00C66FC8" w:rsidTr="00212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64" w:author="伯珊" w:date="2020-01-22T18:00:00Z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685E" w:rsidRPr="002A58AE" w:rsidRDefault="0025685E" w:rsidP="0025685E">
            <w:pPr>
              <w:rPr>
                <w:ins w:id="65" w:author="伯珊" w:date="2020-01-22T18:00:00Z"/>
                <w:rFonts w:ascii="細明體" w:eastAsia="細明體" w:hAnsi="細明體" w:cs="Courier New"/>
                <w:sz w:val="20"/>
                <w:szCs w:val="20"/>
              </w:rPr>
            </w:pPr>
            <w:ins w:id="66" w:author="伯珊" w:date="2020-01-22T18:01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2020/1/22</w:t>
              </w:r>
            </w:ins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685E" w:rsidRDefault="0025685E" w:rsidP="0025685E">
            <w:pPr>
              <w:ind w:firstLineChars="150" w:firstLine="300"/>
              <w:rPr>
                <w:ins w:id="67" w:author="伯珊" w:date="2020-01-22T18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68" w:author="伯珊" w:date="2020-01-22T18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7</w:t>
              </w:r>
            </w:ins>
            <w:ins w:id="69" w:author="伯珊" w:date="2020-01-22T18:02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</w:t>
              </w:r>
            </w:ins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RDefault="0025685E" w:rsidP="0025685E">
            <w:pPr>
              <w:rPr>
                <w:ins w:id="70" w:author="伯珊" w:date="2020-01-22T18:00:00Z"/>
                <w:rFonts w:hint="eastAsia"/>
                <w:sz w:val="20"/>
                <w:szCs w:val="20"/>
              </w:rPr>
            </w:pPr>
            <w:ins w:id="71" w:author="伯珊" w:date="2020-01-22T18:01:00Z">
              <w:r w:rsidRPr="00206CDB">
                <w:rPr>
                  <w:rFonts w:hint="eastAsia"/>
                  <w:sz w:val="20"/>
                  <w:szCs w:val="20"/>
                </w:rPr>
                <w:t>108Q3</w:t>
              </w:r>
              <w:r w:rsidRPr="00206CDB">
                <w:rPr>
                  <w:rFonts w:hint="eastAsia"/>
                  <w:sz w:val="20"/>
                  <w:szCs w:val="20"/>
                </w:rPr>
                <w:t>新險商品理賠導入</w:t>
              </w:r>
            </w:ins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RDefault="0025685E" w:rsidP="0025685E">
            <w:pPr>
              <w:ind w:firstLineChars="200" w:firstLine="400"/>
              <w:rPr>
                <w:ins w:id="72" w:author="伯珊" w:date="2020-01-22T18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73" w:author="伯珊" w:date="2020-01-22T18:01:00Z">
              <w:r w:rsidRPr="00206CDB">
                <w:rPr>
                  <w:rFonts w:ascii="細明體" w:eastAsia="細明體" w:hAnsi="細明體" w:cs="Courier New" w:hint="eastAsia"/>
                  <w:sz w:val="20"/>
                  <w:szCs w:val="20"/>
                </w:rPr>
                <w:t>伯珊</w:t>
              </w:r>
            </w:ins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RPr="003E0253" w:rsidRDefault="0025685E" w:rsidP="0025685E">
            <w:pPr>
              <w:ind w:firstLineChars="200" w:firstLine="400"/>
              <w:rPr>
                <w:ins w:id="74" w:author="伯珊" w:date="2020-01-22T18:00:00Z"/>
                <w:rFonts w:ascii="細明體" w:eastAsia="細明體" w:hAnsi="細明體" w:cs="Courier New"/>
                <w:sz w:val="20"/>
                <w:szCs w:val="20"/>
              </w:rPr>
            </w:pPr>
            <w:ins w:id="75" w:author="伯珊" w:date="2020-01-22T18:01:00Z">
              <w:r w:rsidRPr="00206CDB">
                <w:rPr>
                  <w:rFonts w:ascii="細明體" w:eastAsia="細明體" w:hAnsi="細明體" w:cs="Courier New"/>
                  <w:sz w:val="20"/>
                  <w:szCs w:val="20"/>
                </w:rPr>
                <w:t>190816001023</w:t>
              </w:r>
            </w:ins>
          </w:p>
        </w:tc>
      </w:tr>
      <w:tr w:rsidR="0025685E" w:rsidRPr="00C66FC8" w:rsidTr="00212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76" w:author="伯珊" w:date="2020-01-22T17:59:00Z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685E" w:rsidRPr="002A58AE" w:rsidRDefault="0025685E" w:rsidP="0025685E">
            <w:pPr>
              <w:rPr>
                <w:ins w:id="77" w:author="伯珊" w:date="2020-01-22T17:59:00Z"/>
                <w:rFonts w:ascii="細明體" w:eastAsia="細明體" w:hAnsi="細明體" w:cs="Courier New"/>
                <w:sz w:val="20"/>
                <w:szCs w:val="20"/>
              </w:rPr>
            </w:pPr>
            <w:ins w:id="78" w:author="伯珊" w:date="2020-01-22T17:59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2020/1/22</w:t>
              </w:r>
            </w:ins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685E" w:rsidRDefault="0025685E" w:rsidP="0025685E">
            <w:pPr>
              <w:ind w:firstLineChars="150" w:firstLine="300"/>
              <w:rPr>
                <w:ins w:id="79" w:author="伯珊" w:date="2020-01-22T17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80" w:author="伯珊" w:date="2020-01-22T17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7</w:t>
              </w:r>
            </w:ins>
            <w:ins w:id="81" w:author="伯珊" w:date="2020-01-22T18:02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3</w:t>
              </w:r>
            </w:ins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RDefault="0025685E" w:rsidP="0025685E">
            <w:pPr>
              <w:rPr>
                <w:ins w:id="82" w:author="伯珊" w:date="2020-01-22T17:59:00Z"/>
                <w:rFonts w:hint="eastAsia"/>
                <w:sz w:val="20"/>
                <w:szCs w:val="20"/>
              </w:rPr>
            </w:pPr>
            <w:ins w:id="83" w:author="伯珊" w:date="2020-01-22T17:59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多受益人申請書上線</w:t>
              </w:r>
            </w:ins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RDefault="0025685E" w:rsidP="0025685E">
            <w:pPr>
              <w:ind w:firstLineChars="200" w:firstLine="400"/>
              <w:rPr>
                <w:ins w:id="84" w:author="伯珊" w:date="2020-01-22T17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85" w:author="伯珊" w:date="2020-01-22T17:59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洪</w:t>
              </w:r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</w:t>
              </w:r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豪</w:t>
              </w:r>
            </w:ins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RPr="003E0253" w:rsidRDefault="0025685E" w:rsidP="0025685E">
            <w:pPr>
              <w:ind w:firstLineChars="200" w:firstLine="400"/>
              <w:rPr>
                <w:ins w:id="86" w:author="伯珊" w:date="2020-01-22T17:59:00Z"/>
                <w:rFonts w:ascii="細明體" w:eastAsia="細明體" w:hAnsi="細明體" w:cs="Courier New"/>
                <w:sz w:val="20"/>
                <w:szCs w:val="20"/>
              </w:rPr>
            </w:pPr>
            <w:ins w:id="87" w:author="伯珊" w:date="2020-01-22T17:59:00Z">
              <w:r w:rsidRPr="001B54E5">
                <w:rPr>
                  <w:rFonts w:ascii="細明體" w:eastAsia="細明體" w:hAnsi="細明體" w:cs="Courier New"/>
                  <w:sz w:val="20"/>
                  <w:szCs w:val="20"/>
                </w:rPr>
                <w:t>190603001517</w:t>
              </w:r>
            </w:ins>
          </w:p>
        </w:tc>
      </w:tr>
      <w:tr w:rsidR="0025685E" w:rsidRPr="00C66FC8" w:rsidTr="00206C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88" w:author="伯珊" w:date="2020-01-22T18:01:00Z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685E" w:rsidRPr="00206CDB" w:rsidRDefault="0025685E" w:rsidP="0025685E">
            <w:pPr>
              <w:rPr>
                <w:ins w:id="89" w:author="伯珊" w:date="2020-01-22T18:01:00Z"/>
                <w:rFonts w:ascii="細明體" w:eastAsia="細明體" w:hAnsi="細明體" w:cs="Courier New"/>
                <w:sz w:val="20"/>
                <w:szCs w:val="20"/>
              </w:rPr>
            </w:pPr>
            <w:ins w:id="90" w:author="伯珊" w:date="2020-01-22T18:01:00Z"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201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9/12/04</w:t>
              </w:r>
            </w:ins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685E" w:rsidRPr="00206CDB" w:rsidRDefault="0025685E" w:rsidP="0025685E">
            <w:pPr>
              <w:ind w:firstLineChars="150" w:firstLine="300"/>
              <w:rPr>
                <w:ins w:id="91" w:author="伯珊" w:date="2020-01-22T18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92" w:author="伯珊" w:date="2020-01-22T18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74</w:t>
              </w:r>
            </w:ins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RPr="00206CDB" w:rsidRDefault="0025685E" w:rsidP="0025685E">
            <w:pPr>
              <w:rPr>
                <w:ins w:id="93" w:author="伯珊" w:date="2020-01-22T18:01:00Z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ins w:id="94" w:author="伯珊" w:date="2020-01-22T18:01:00Z">
              <w:r w:rsidRPr="00206CDB">
                <w:rPr>
                  <w:rFonts w:ascii="Arial" w:hAnsi="Arial" w:cs="Arial" w:hint="eastAsia"/>
                  <w:b/>
                  <w:bCs/>
                  <w:color w:val="000000"/>
                  <w:sz w:val="20"/>
                  <w:szCs w:val="20"/>
                </w:rPr>
                <w:t>增加保單分期給付</w:t>
              </w:r>
            </w:ins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RPr="00206CDB" w:rsidRDefault="0025685E" w:rsidP="0025685E">
            <w:pPr>
              <w:ind w:firstLineChars="200" w:firstLine="400"/>
              <w:rPr>
                <w:ins w:id="95" w:author="伯珊" w:date="2020-01-22T18:01:00Z"/>
                <w:rFonts w:ascii="Arial" w:hAnsi="Arial" w:cs="Arial"/>
                <w:color w:val="000000"/>
                <w:sz w:val="20"/>
                <w:szCs w:val="20"/>
              </w:rPr>
            </w:pPr>
            <w:ins w:id="96" w:author="伯珊" w:date="2020-01-22T18:01:00Z">
              <w:r w:rsidRPr="00206CDB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馬慈蓮</w:t>
              </w:r>
            </w:ins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85E" w:rsidRPr="00206CDB" w:rsidRDefault="0025685E" w:rsidP="0025685E">
            <w:pPr>
              <w:ind w:firstLineChars="200" w:firstLine="400"/>
              <w:rPr>
                <w:ins w:id="97" w:author="伯珊" w:date="2020-01-22T18:01:00Z"/>
                <w:rFonts w:ascii="細明體" w:eastAsia="細明體" w:hAnsi="細明體" w:cs="Courier New"/>
                <w:sz w:val="20"/>
                <w:szCs w:val="20"/>
              </w:rPr>
            </w:pPr>
            <w:ins w:id="98" w:author="伯珊" w:date="2020-01-22T18:01:00Z">
              <w:r w:rsidRPr="003E0253">
                <w:rPr>
                  <w:rFonts w:ascii="細明體" w:eastAsia="細明體" w:hAnsi="細明體" w:cs="Courier New"/>
                  <w:sz w:val="20"/>
                  <w:szCs w:val="20"/>
                </w:rPr>
                <w:t>190605001521</w:t>
              </w:r>
            </w:ins>
          </w:p>
        </w:tc>
      </w:tr>
      <w:tr w:rsidR="00654464" w:rsidRPr="004923CC" w:rsidTr="00206C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99" w:author="蔡若羚" w:date="2020-05-13T10:40:00Z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4464" w:rsidRPr="004923CC" w:rsidRDefault="00654464" w:rsidP="0025685E">
            <w:pPr>
              <w:rPr>
                <w:ins w:id="100" w:author="蔡若羚" w:date="2020-05-13T10:40:00Z"/>
                <w:rFonts w:ascii="細明體" w:eastAsia="細明體" w:hAnsi="細明體" w:cs="Courier New"/>
                <w:color w:val="FF0000"/>
                <w:sz w:val="20"/>
                <w:szCs w:val="20"/>
                <w:rPrChange w:id="101" w:author="蔡若羚" w:date="2020-05-13T10:41:00Z">
                  <w:rPr>
                    <w:ins w:id="102" w:author="蔡若羚" w:date="2020-05-13T10:40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103" w:author="蔡若羚" w:date="2020-05-13T10:40:00Z">
              <w:r w:rsidRPr="004923CC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104" w:author="蔡若羚" w:date="2020-05-13T10:41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2020/05/13</w:t>
              </w:r>
            </w:ins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4464" w:rsidRPr="004923CC" w:rsidRDefault="00654464" w:rsidP="0025685E">
            <w:pPr>
              <w:ind w:firstLineChars="150" w:firstLine="300"/>
              <w:rPr>
                <w:ins w:id="105" w:author="蔡若羚" w:date="2020-05-13T10:40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106" w:author="蔡若羚" w:date="2020-05-13T10:41:00Z">
                  <w:rPr>
                    <w:ins w:id="107" w:author="蔡若羚" w:date="2020-05-13T10:4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08" w:author="蔡若羚" w:date="2020-05-13T10:40:00Z">
              <w:r w:rsidRPr="004923CC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109" w:author="蔡若羚" w:date="2020-05-13T10:41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75</w:t>
              </w:r>
            </w:ins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464" w:rsidRPr="004923CC" w:rsidRDefault="00654464" w:rsidP="0025685E">
            <w:pPr>
              <w:rPr>
                <w:ins w:id="110" w:author="蔡若羚" w:date="2020-05-13T10:40:00Z"/>
                <w:rFonts w:ascii="Arial" w:hAnsi="Arial" w:cs="Arial" w:hint="eastAsia"/>
                <w:b/>
                <w:bCs/>
                <w:color w:val="FF0000"/>
                <w:sz w:val="20"/>
                <w:szCs w:val="20"/>
                <w:rPrChange w:id="111" w:author="蔡若羚" w:date="2020-05-13T10:41:00Z">
                  <w:rPr>
                    <w:ins w:id="112" w:author="蔡若羚" w:date="2020-05-13T10:40:00Z"/>
                    <w:rFonts w:ascii="Arial" w:hAnsi="Arial" w:cs="Arial" w:hint="eastAsia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113" w:author="蔡若羚" w:date="2020-05-13T10:40:00Z">
              <w:r w:rsidRPr="004923CC">
                <w:rPr>
                  <w:rFonts w:ascii="Arial" w:hAnsi="Arial" w:cs="Arial" w:hint="eastAsia"/>
                  <w:b/>
                  <w:bCs/>
                  <w:color w:val="FF0000"/>
                  <w:sz w:val="20"/>
                  <w:szCs w:val="20"/>
                  <w:rPrChange w:id="114" w:author="蔡若羚" w:date="2020-05-13T10:41:00Z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增加檢核：核賠人員不得為送件人</w:t>
              </w:r>
            </w:ins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464" w:rsidRPr="004923CC" w:rsidRDefault="00654464" w:rsidP="0025685E">
            <w:pPr>
              <w:ind w:firstLineChars="200" w:firstLine="400"/>
              <w:rPr>
                <w:ins w:id="115" w:author="蔡若羚" w:date="2020-05-13T10:40:00Z"/>
                <w:rFonts w:ascii="Arial" w:hAnsi="Arial" w:cs="Arial" w:hint="eastAsia"/>
                <w:color w:val="FF0000"/>
                <w:sz w:val="20"/>
                <w:szCs w:val="20"/>
                <w:rPrChange w:id="116" w:author="蔡若羚" w:date="2020-05-13T10:41:00Z">
                  <w:rPr>
                    <w:ins w:id="117" w:author="蔡若羚" w:date="2020-05-13T10:40:00Z"/>
                    <w:rFonts w:ascii="Arial" w:hAnsi="Arial" w:cs="Arial" w:hint="eastAsia"/>
                    <w:color w:val="000000"/>
                    <w:sz w:val="20"/>
                    <w:szCs w:val="20"/>
                  </w:rPr>
                </w:rPrChange>
              </w:rPr>
            </w:pPr>
            <w:ins w:id="118" w:author="蔡若羚" w:date="2020-05-13T10:40:00Z">
              <w:r w:rsidRPr="004923CC">
                <w:rPr>
                  <w:rFonts w:ascii="Arial" w:hAnsi="Arial" w:cs="Arial" w:hint="eastAsia"/>
                  <w:color w:val="FF0000"/>
                  <w:sz w:val="20"/>
                  <w:szCs w:val="20"/>
                  <w:rPrChange w:id="119" w:author="蔡若羚" w:date="2020-05-13T10:41:00Z"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</w:rPrChange>
                </w:rPr>
                <w:t>蔡若羚</w:t>
              </w:r>
            </w:ins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464" w:rsidRPr="004923CC" w:rsidRDefault="00654464" w:rsidP="0025685E">
            <w:pPr>
              <w:ind w:firstLineChars="200" w:firstLine="400"/>
              <w:rPr>
                <w:ins w:id="120" w:author="蔡若羚" w:date="2020-05-13T10:40:00Z"/>
                <w:rFonts w:ascii="細明體" w:eastAsia="細明體" w:hAnsi="細明體" w:cs="Courier New"/>
                <w:color w:val="FF0000"/>
                <w:sz w:val="20"/>
                <w:szCs w:val="20"/>
                <w:rPrChange w:id="121" w:author="蔡若羚" w:date="2020-05-13T10:41:00Z">
                  <w:rPr>
                    <w:ins w:id="122" w:author="蔡若羚" w:date="2020-05-13T10:40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123" w:author="蔡若羚" w:date="2020-05-13T10:41:00Z">
              <w:r w:rsidRPr="004923CC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124" w:author="蔡若羚" w:date="2020-05-13T10:41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191104001217</w:t>
              </w:r>
            </w:ins>
          </w:p>
        </w:tc>
      </w:tr>
      <w:tr w:rsidR="00D46784" w:rsidRPr="004923CC" w:rsidTr="00206C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125" w:author="杜民雄" w:date="2020-07-14T17:00:00Z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6784" w:rsidRPr="00D46784" w:rsidRDefault="00D46784" w:rsidP="0025685E">
            <w:pPr>
              <w:rPr>
                <w:ins w:id="126" w:author="杜民雄" w:date="2020-07-14T17:00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27" w:author="杜民雄" w:date="2020-07-14T17:00:00Z">
              <w:r>
                <w:rPr>
                  <w:rFonts w:ascii="細明體" w:eastAsia="細明體" w:hAnsi="細明體" w:cs="Courier New"/>
                  <w:color w:val="FF0000"/>
                  <w:sz w:val="20"/>
                  <w:szCs w:val="20"/>
                </w:rPr>
                <w:t>2020/7/14</w:t>
              </w:r>
            </w:ins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6784" w:rsidRPr="00D46784" w:rsidRDefault="00D46784" w:rsidP="0025685E">
            <w:pPr>
              <w:ind w:firstLineChars="150" w:firstLine="300"/>
              <w:rPr>
                <w:ins w:id="128" w:author="杜民雄" w:date="2020-07-14T17:00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29" w:author="杜民雄" w:date="2020-07-14T17:00:00Z">
              <w:r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</w:rPr>
                <w:t>76</w:t>
              </w:r>
            </w:ins>
          </w:p>
        </w:tc>
        <w:tc>
          <w:tcPr>
            <w:tcW w:w="4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784" w:rsidRPr="00D46784" w:rsidRDefault="00D46784" w:rsidP="0025685E">
            <w:pPr>
              <w:rPr>
                <w:ins w:id="130" w:author="杜民雄" w:date="2020-07-14T17:00:00Z"/>
                <w:rFonts w:ascii="Arial" w:hAnsi="Arial" w:cs="Arial" w:hint="eastAsia"/>
                <w:b/>
                <w:bCs/>
                <w:color w:val="FF0000"/>
                <w:sz w:val="20"/>
                <w:szCs w:val="20"/>
              </w:rPr>
            </w:pPr>
            <w:ins w:id="131" w:author="杜民雄" w:date="2020-07-14T17:01:00Z">
              <w:r w:rsidRPr="00D46784">
                <w:rPr>
                  <w:rFonts w:ascii="Arial" w:hAnsi="Arial" w:cs="Arial" w:hint="eastAsia"/>
                  <w:b/>
                  <w:bCs/>
                  <w:color w:val="FF0000"/>
                  <w:sz w:val="20"/>
                  <w:szCs w:val="20"/>
                </w:rPr>
                <w:t>重複檢視欄位移除</w:t>
              </w:r>
            </w:ins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784" w:rsidRPr="00D46784" w:rsidRDefault="00D46784" w:rsidP="0025685E">
            <w:pPr>
              <w:ind w:firstLineChars="200" w:firstLine="400"/>
              <w:rPr>
                <w:ins w:id="132" w:author="杜民雄" w:date="2020-07-14T17:00:00Z"/>
                <w:rFonts w:ascii="Arial" w:eastAsia="DengXian" w:hAnsi="Arial" w:cs="Arial"/>
                <w:color w:val="FF0000"/>
                <w:sz w:val="20"/>
                <w:szCs w:val="20"/>
                <w:lang w:eastAsia="zh-CN"/>
                <w:rPrChange w:id="133" w:author="杜民雄" w:date="2020-07-14T17:01:00Z">
                  <w:rPr>
                    <w:ins w:id="134" w:author="杜民雄" w:date="2020-07-14T17:00:00Z"/>
                    <w:rFonts w:ascii="Arial" w:hAnsi="Arial" w:cs="Arial" w:hint="eastAsia"/>
                    <w:color w:val="FF0000"/>
                    <w:sz w:val="20"/>
                    <w:szCs w:val="20"/>
                  </w:rPr>
                </w:rPrChange>
              </w:rPr>
            </w:pPr>
            <w:ins w:id="135" w:author="杜民雄" w:date="2020-07-14T17:01:00Z">
              <w:r>
                <w:rPr>
                  <w:rFonts w:ascii="Arial" w:eastAsia="DengXian" w:hAnsi="Arial" w:cs="Arial" w:hint="eastAsia"/>
                  <w:color w:val="FF0000"/>
                  <w:sz w:val="20"/>
                  <w:szCs w:val="20"/>
                  <w:lang w:eastAsia="zh-CN"/>
                </w:rPr>
                <w:t>杜民雄</w:t>
              </w:r>
            </w:ins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784" w:rsidRPr="00D46784" w:rsidRDefault="00804665" w:rsidP="0025685E">
            <w:pPr>
              <w:ind w:firstLineChars="200" w:firstLine="400"/>
              <w:rPr>
                <w:ins w:id="136" w:author="杜民雄" w:date="2020-07-14T17:00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37" w:author="杜民雄" w:date="2020-07-17T15:16:00Z">
              <w:r w:rsidRPr="00804665">
                <w:rPr>
                  <w:rFonts w:ascii="細明體" w:eastAsia="細明體" w:hAnsi="細明體" w:cs="Courier New"/>
                  <w:color w:val="FF0000"/>
                  <w:sz w:val="20"/>
                  <w:szCs w:val="20"/>
                </w:rPr>
                <w:t>200717001697</w:t>
              </w:r>
            </w:ins>
          </w:p>
        </w:tc>
      </w:tr>
    </w:tbl>
    <w:p w:rsidR="00786CD9" w:rsidRPr="005F16D8" w:rsidRDefault="00786CD9" w:rsidP="00786CD9">
      <w:pPr>
        <w:rPr>
          <w:rFonts w:ascii="新細明體" w:hAnsi="新細明體" w:hint="eastAsia"/>
        </w:rPr>
      </w:pPr>
    </w:p>
    <w:p w:rsidR="00EC4DEA" w:rsidRPr="005F16D8" w:rsidRDefault="00EC4DEA" w:rsidP="00EC4DEA">
      <w:pPr>
        <w:rPr>
          <w:rFonts w:ascii="新細明體" w:hAnsi="新細明體" w:hint="eastAsia"/>
        </w:rPr>
      </w:pPr>
    </w:p>
    <w:p w:rsidR="00EC4DEA" w:rsidRPr="005F16D8" w:rsidRDefault="00EC4DEA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sz w:val="24"/>
          <w:szCs w:val="24"/>
          <w:lang w:eastAsia="zh-TW"/>
        </w:rPr>
      </w:pPr>
    </w:p>
    <w:p w:rsidR="0023751E" w:rsidRPr="005F16D8" w:rsidRDefault="0023751E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UC</w:t>
      </w:r>
      <w:r w:rsidR="00CD0ADA"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A</w:t>
      </w:r>
      <w:r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A</w:t>
      </w:r>
      <w:r w:rsidR="00C92DA2"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B</w:t>
      </w:r>
      <w:r w:rsidR="003A4EA0"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1</w:t>
      </w:r>
      <w:r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0</w:t>
      </w:r>
      <w:r w:rsidR="00C92DA2"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1</w:t>
      </w:r>
      <w:r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0</w:t>
      </w:r>
      <w:r w:rsidR="00CD0ADA"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0</w:t>
      </w:r>
      <w:r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_</w:t>
      </w:r>
      <w:r w:rsidR="003A4EA0" w:rsidRPr="005F16D8">
        <w:rPr>
          <w:rFonts w:ascii="新細明體" w:hAnsi="新細明體" w:hint="eastAsia"/>
          <w:b/>
          <w:kern w:val="2"/>
          <w:sz w:val="24"/>
          <w:szCs w:val="24"/>
          <w:lang w:eastAsia="zh-TW"/>
        </w:rPr>
        <w:t>核付試算作業</w:t>
      </w:r>
    </w:p>
    <w:p w:rsidR="0023751E" w:rsidRPr="005F16D8" w:rsidRDefault="0023751E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kern w:val="2"/>
          <w:szCs w:val="24"/>
          <w:lang w:eastAsia="zh-TW"/>
        </w:rPr>
      </w:pPr>
    </w:p>
    <w:p w:rsidR="0023751E" w:rsidRPr="005F16D8" w:rsidRDefault="0023751E">
      <w:pPr>
        <w:numPr>
          <w:ilvl w:val="0"/>
          <w:numId w:val="3"/>
        </w:numPr>
        <w:rPr>
          <w:rFonts w:ascii="新細明體" w:hAnsi="新細明體" w:hint="eastAsia"/>
          <w:sz w:val="20"/>
          <w:szCs w:val="20"/>
        </w:rPr>
      </w:pPr>
      <w:r w:rsidRPr="005F16D8">
        <w:rPr>
          <w:rFonts w:ascii="新細明體" w:hAnsi="新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5F16D8">
        <w:tc>
          <w:tcPr>
            <w:tcW w:w="2340" w:type="dxa"/>
          </w:tcPr>
          <w:p w:rsidR="0023751E" w:rsidRPr="005F16D8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5F16D8" w:rsidRDefault="003A4EA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核付試算作業</w:t>
            </w:r>
          </w:p>
        </w:tc>
      </w:tr>
      <w:tr w:rsidR="0023751E" w:rsidRPr="005F16D8">
        <w:tc>
          <w:tcPr>
            <w:tcW w:w="2340" w:type="dxa"/>
          </w:tcPr>
          <w:p w:rsidR="0023751E" w:rsidRPr="005F16D8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5F16D8" w:rsidRDefault="00D2590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23751E" w:rsidRPr="005F16D8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C92DA2" w:rsidRPr="005F16D8">
              <w:rPr>
                <w:rFonts w:ascii="新細明體" w:hAnsi="新細明體" w:hint="eastAsia"/>
                <w:sz w:val="20"/>
                <w:szCs w:val="20"/>
              </w:rPr>
              <w:t>B</w:t>
            </w:r>
            <w:r w:rsidR="003A4EA0" w:rsidRPr="005F16D8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="0023751E" w:rsidRPr="005F16D8">
              <w:rPr>
                <w:rFonts w:ascii="新細明體" w:hAnsi="新細明體" w:hint="eastAsia"/>
                <w:sz w:val="20"/>
                <w:szCs w:val="20"/>
              </w:rPr>
              <w:t>_0</w:t>
            </w:r>
            <w:r w:rsidR="00C92DA2" w:rsidRPr="005F16D8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="0023751E" w:rsidRPr="005F16D8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  <w:tr w:rsidR="0023751E" w:rsidRPr="005F16D8">
        <w:tc>
          <w:tcPr>
            <w:tcW w:w="2340" w:type="dxa"/>
          </w:tcPr>
          <w:p w:rsidR="0023751E" w:rsidRPr="005F16D8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5F16D8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ONLINE</w:t>
            </w:r>
          </w:p>
        </w:tc>
      </w:tr>
      <w:tr w:rsidR="0023751E" w:rsidRPr="005F16D8">
        <w:tc>
          <w:tcPr>
            <w:tcW w:w="2340" w:type="dxa"/>
          </w:tcPr>
          <w:p w:rsidR="0023751E" w:rsidRPr="005F16D8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5F16D8" w:rsidRDefault="003A4EA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核付試算作業</w:t>
            </w:r>
          </w:p>
        </w:tc>
      </w:tr>
      <w:tr w:rsidR="0023751E" w:rsidRPr="005F16D8">
        <w:tc>
          <w:tcPr>
            <w:tcW w:w="2340" w:type="dxa"/>
          </w:tcPr>
          <w:p w:rsidR="0023751E" w:rsidRPr="005F16D8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Pr="005F16D8" w:rsidRDefault="0007068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RLAA00</w:t>
            </w:r>
            <w:r w:rsidR="00C92DA2" w:rsidRPr="005F16D8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="00912B00" w:rsidRPr="005F16D8">
              <w:rPr>
                <w:rFonts w:ascii="新細明體" w:hAnsi="新細明體" w:hint="eastAsia"/>
                <w:sz w:val="20"/>
                <w:szCs w:val="20"/>
              </w:rPr>
              <w:t>RLAA00</w:t>
            </w:r>
            <w:r w:rsidR="00C92DA2" w:rsidRPr="005F16D8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="00912B00" w:rsidRPr="005F16D8">
              <w:rPr>
                <w:rFonts w:ascii="新細明體" w:hAnsi="新細明體" w:hint="eastAsia"/>
                <w:sz w:val="20"/>
                <w:szCs w:val="20"/>
              </w:rPr>
              <w:t xml:space="preserve"> RLAA00</w:t>
            </w:r>
            <w:r w:rsidR="00C92DA2" w:rsidRPr="005F16D8">
              <w:rPr>
                <w:rFonts w:ascii="新細明體" w:hAnsi="新細明體" w:hint="eastAsia"/>
                <w:sz w:val="20"/>
                <w:szCs w:val="20"/>
              </w:rPr>
              <w:t>4</w:t>
            </w:r>
            <w:r w:rsidR="00912B00" w:rsidRPr="005F16D8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Pr="005F16D8" w:rsidRDefault="0023751E">
      <w:pPr>
        <w:ind w:left="480"/>
        <w:rPr>
          <w:rFonts w:ascii="新細明體" w:hAnsi="新細明體" w:hint="eastAsia"/>
          <w:sz w:val="20"/>
          <w:szCs w:val="20"/>
        </w:rPr>
      </w:pPr>
    </w:p>
    <w:p w:rsidR="0023751E" w:rsidRPr="005F16D8" w:rsidRDefault="0023751E">
      <w:pPr>
        <w:numPr>
          <w:ilvl w:val="0"/>
          <w:numId w:val="3"/>
        </w:numPr>
        <w:rPr>
          <w:rFonts w:ascii="新細明體" w:hAnsi="新細明體" w:hint="eastAsia"/>
          <w:sz w:val="20"/>
          <w:szCs w:val="20"/>
        </w:rPr>
      </w:pPr>
      <w:r w:rsidRPr="005F16D8">
        <w:rPr>
          <w:rFonts w:ascii="新細明體" w:hAnsi="新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 w:rsidRPr="005F16D8">
        <w:tc>
          <w:tcPr>
            <w:tcW w:w="720" w:type="dxa"/>
          </w:tcPr>
          <w:p w:rsidR="0023751E" w:rsidRPr="005F16D8" w:rsidRDefault="0023751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Pr="005F16D8" w:rsidRDefault="0023751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Pr="005F16D8" w:rsidRDefault="0023751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5F16D8" w:rsidRDefault="0023751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METHOD</w:t>
            </w:r>
          </w:p>
        </w:tc>
      </w:tr>
      <w:tr w:rsidR="00C92DA2" w:rsidRPr="005F16D8">
        <w:tc>
          <w:tcPr>
            <w:tcW w:w="720" w:type="dxa"/>
          </w:tcPr>
          <w:p w:rsidR="00C92DA2" w:rsidRPr="005F16D8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5F16D8" w:rsidRDefault="00645303" w:rsidP="006117A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單位基本資料讀取共用類別</w:t>
            </w:r>
          </w:p>
        </w:tc>
        <w:tc>
          <w:tcPr>
            <w:tcW w:w="3960" w:type="dxa"/>
          </w:tcPr>
          <w:p w:rsidR="00C92DA2" w:rsidRPr="005F16D8" w:rsidRDefault="00645303" w:rsidP="0064530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bCs/>
                <w:sz w:val="20"/>
                <w:szCs w:val="20"/>
              </w:rPr>
              <w:t>com.cathay.common.hr.DivData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</w:tcPr>
          <w:p w:rsidR="00C92DA2" w:rsidRPr="005F16D8" w:rsidRDefault="00645303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hyperlink r:id="rId8" w:anchor="getDivMember(java.lang.String)" w:history="1">
              <w:r w:rsidRPr="005F16D8">
                <w:rPr>
                  <w:rStyle w:val="aa"/>
                  <w:rFonts w:ascii="新細明體" w:hAnsi="新細明體" w:cs="細明體"/>
                  <w:bCs/>
                  <w:color w:val="auto"/>
                  <w:sz w:val="20"/>
                  <w:szCs w:val="20"/>
                </w:rPr>
                <w:t>getDivMember</w:t>
              </w:r>
            </w:hyperlink>
          </w:p>
        </w:tc>
      </w:tr>
      <w:tr w:rsidR="006117A5" w:rsidRPr="005F16D8">
        <w:tc>
          <w:tcPr>
            <w:tcW w:w="720" w:type="dxa"/>
          </w:tcPr>
          <w:p w:rsidR="006117A5" w:rsidRPr="005F16D8" w:rsidRDefault="006117A5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6117A5" w:rsidRPr="005F16D8" w:rsidRDefault="006117A5" w:rsidP="006117A5">
            <w:pPr>
              <w:rPr>
                <w:rFonts w:ascii="新細明體" w:hAnsi="新細明體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理賠索賠類別檔處理模組</w:t>
            </w:r>
          </w:p>
        </w:tc>
        <w:tc>
          <w:tcPr>
            <w:tcW w:w="3960" w:type="dxa"/>
          </w:tcPr>
          <w:p w:rsidR="006117A5" w:rsidRPr="005F16D8" w:rsidRDefault="006117A5" w:rsidP="00645303">
            <w:pPr>
              <w:rPr>
                <w:rFonts w:ascii="新細明體" w:hAnsi="新細明體"/>
                <w:bC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AA_A0Z007</w:t>
            </w:r>
          </w:p>
        </w:tc>
        <w:tc>
          <w:tcPr>
            <w:tcW w:w="3500" w:type="dxa"/>
          </w:tcPr>
          <w:p w:rsidR="006117A5" w:rsidRPr="005F16D8" w:rsidRDefault="006117A5">
            <w:pPr>
              <w:jc w:val="center"/>
              <w:rPr>
                <w:rStyle w:val="HTML"/>
                <w:rFonts w:ascii="新細明體" w:eastAsia="新細明體" w:hAnsi="新細明體"/>
                <w:bCs/>
                <w:sz w:val="20"/>
                <w:szCs w:val="20"/>
              </w:rPr>
            </w:pPr>
          </w:p>
        </w:tc>
      </w:tr>
      <w:tr w:rsidR="00AA5F3B" w:rsidRPr="005F16D8">
        <w:tc>
          <w:tcPr>
            <w:tcW w:w="720" w:type="dxa"/>
          </w:tcPr>
          <w:p w:rsidR="00AA5F3B" w:rsidRPr="005F16D8" w:rsidRDefault="00AA5F3B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AA5F3B" w:rsidRPr="005F16D8" w:rsidRDefault="00AA5F3B" w:rsidP="006117A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貸款試算模組</w:t>
            </w:r>
          </w:p>
        </w:tc>
        <w:tc>
          <w:tcPr>
            <w:tcW w:w="3960" w:type="dxa"/>
          </w:tcPr>
          <w:p w:rsidR="00AA5F3B" w:rsidRPr="005F16D8" w:rsidRDefault="00AA5F3B" w:rsidP="0064530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AB_A0Z014</w:t>
            </w:r>
          </w:p>
        </w:tc>
        <w:tc>
          <w:tcPr>
            <w:tcW w:w="3500" w:type="dxa"/>
          </w:tcPr>
          <w:p w:rsidR="00AA5F3B" w:rsidRPr="005F16D8" w:rsidRDefault="00AA5F3B">
            <w:pPr>
              <w:jc w:val="center"/>
              <w:rPr>
                <w:rStyle w:val="HTML"/>
                <w:rFonts w:ascii="新細明體" w:eastAsia="新細明體" w:hAnsi="新細明體"/>
                <w:bCs/>
                <w:sz w:val="20"/>
                <w:szCs w:val="20"/>
              </w:rPr>
            </w:pPr>
          </w:p>
        </w:tc>
      </w:tr>
      <w:tr w:rsidR="00F24E2C" w:rsidRPr="005F16D8">
        <w:tc>
          <w:tcPr>
            <w:tcW w:w="720" w:type="dxa"/>
          </w:tcPr>
          <w:p w:rsidR="00F24E2C" w:rsidRPr="005F16D8" w:rsidRDefault="00F24E2C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24E2C" w:rsidRPr="005F16D8" w:rsidRDefault="00F24E2C" w:rsidP="00A6094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kern w:val="2"/>
                <w:sz w:val="20"/>
                <w:szCs w:val="20"/>
              </w:rPr>
              <w:t>取得帳務日期模組</w:t>
            </w:r>
          </w:p>
        </w:tc>
        <w:tc>
          <w:tcPr>
            <w:tcW w:w="3960" w:type="dxa"/>
          </w:tcPr>
          <w:p w:rsidR="00F24E2C" w:rsidRPr="005F16D8" w:rsidRDefault="00F24E2C" w:rsidP="00A6094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</w:rPr>
            </w:pPr>
            <w:r w:rsidRPr="005F16D8">
              <w:rPr>
                <w:rFonts w:ascii="新細明體" w:hAnsi="新細明體"/>
                <w:kern w:val="2"/>
                <w:lang w:eastAsia="zh-TW"/>
              </w:rPr>
              <w:t>DK_F0Z001</w:t>
            </w:r>
          </w:p>
        </w:tc>
        <w:tc>
          <w:tcPr>
            <w:tcW w:w="3500" w:type="dxa"/>
          </w:tcPr>
          <w:p w:rsidR="00F24E2C" w:rsidRPr="005F16D8" w:rsidRDefault="00F24E2C" w:rsidP="00F24E2C">
            <w:pPr>
              <w:jc w:val="center"/>
              <w:rPr>
                <w:rStyle w:val="HTML"/>
                <w:rFonts w:ascii="新細明體" w:eastAsia="新細明體" w:hAnsi="新細明體"/>
                <w:b/>
                <w:bCs/>
                <w:sz w:val="20"/>
                <w:szCs w:val="20"/>
              </w:rPr>
            </w:pPr>
            <w:r w:rsidRPr="005F16D8">
              <w:rPr>
                <w:rFonts w:ascii="新細明體" w:hAnsi="新細明體"/>
                <w:kern w:val="2"/>
                <w:sz w:val="20"/>
                <w:szCs w:val="20"/>
              </w:rPr>
              <w:t>getDateByAcc</w:t>
            </w:r>
          </w:p>
        </w:tc>
      </w:tr>
      <w:tr w:rsidR="00972336" w:rsidRPr="005F16D8">
        <w:tc>
          <w:tcPr>
            <w:tcW w:w="720" w:type="dxa"/>
          </w:tcPr>
          <w:p w:rsidR="00972336" w:rsidRPr="005F16D8" w:rsidRDefault="00972336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972336" w:rsidRPr="005F16D8" w:rsidRDefault="00972336" w:rsidP="00A6094E">
            <w:pPr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理賠契約效力終止貸款墊繳模組</w:t>
            </w:r>
          </w:p>
        </w:tc>
        <w:tc>
          <w:tcPr>
            <w:tcW w:w="3960" w:type="dxa"/>
          </w:tcPr>
          <w:p w:rsidR="00972336" w:rsidRPr="005F16D8" w:rsidRDefault="00972336" w:rsidP="00A6094E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5F16D8">
              <w:rPr>
                <w:rFonts w:ascii="新細明體" w:hAnsi="新細明體"/>
              </w:rPr>
              <w:t>AA_B</w:t>
            </w:r>
            <w:r w:rsidRPr="005F16D8">
              <w:rPr>
                <w:rFonts w:ascii="新細明體" w:hAnsi="新細明體" w:hint="eastAsia"/>
              </w:rPr>
              <w:t>1Z108</w:t>
            </w:r>
          </w:p>
        </w:tc>
        <w:tc>
          <w:tcPr>
            <w:tcW w:w="3500" w:type="dxa"/>
          </w:tcPr>
          <w:p w:rsidR="00972336" w:rsidRPr="005F16D8" w:rsidRDefault="00972336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D44B65" w:rsidRPr="005F16D8">
        <w:tc>
          <w:tcPr>
            <w:tcW w:w="720" w:type="dxa"/>
          </w:tcPr>
          <w:p w:rsidR="00D44B65" w:rsidRPr="005F16D8" w:rsidRDefault="00D44B65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D44B65" w:rsidRPr="005F16D8" w:rsidRDefault="00D44B65" w:rsidP="00A6094E">
            <w:pPr>
              <w:rPr>
                <w:rFonts w:ascii="新細明體" w:hAnsi="新細明體" w:hint="eastAsia"/>
                <w:sz w:val="20"/>
              </w:rPr>
            </w:pPr>
            <w:bookmarkStart w:id="138" w:name="OLE_LINK9"/>
            <w:r w:rsidRPr="005F16D8">
              <w:rPr>
                <w:rFonts w:ascii="新細明體" w:hAnsi="新細明體" w:hint="eastAsia"/>
                <w:sz w:val="20"/>
                <w:szCs w:val="20"/>
              </w:rPr>
              <w:t>理賠理算模組</w:t>
            </w:r>
            <w:bookmarkEnd w:id="138"/>
          </w:p>
        </w:tc>
        <w:tc>
          <w:tcPr>
            <w:tcW w:w="3960" w:type="dxa"/>
          </w:tcPr>
          <w:p w:rsidR="00D44B65" w:rsidRPr="005F16D8" w:rsidRDefault="00D44B65" w:rsidP="00A6094E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</w:rPr>
            </w:pPr>
            <w:r w:rsidRPr="005F16D8">
              <w:rPr>
                <w:rFonts w:ascii="新細明體" w:hAnsi="新細明體" w:hint="eastAsia"/>
              </w:rPr>
              <w:t>AA_B1Z000</w:t>
            </w:r>
          </w:p>
        </w:tc>
        <w:tc>
          <w:tcPr>
            <w:tcW w:w="3500" w:type="dxa"/>
          </w:tcPr>
          <w:p w:rsidR="00D44B65" w:rsidRPr="005F16D8" w:rsidRDefault="00D44B65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C12455" w:rsidRPr="005F16D8">
        <w:tc>
          <w:tcPr>
            <w:tcW w:w="720" w:type="dxa"/>
          </w:tcPr>
          <w:p w:rsidR="00C12455" w:rsidRPr="005F16D8" w:rsidRDefault="00C12455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12455" w:rsidRPr="005F16D8" w:rsidRDefault="00AE442B" w:rsidP="00A6094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理賠收據讀取模組</w:t>
            </w:r>
          </w:p>
        </w:tc>
        <w:tc>
          <w:tcPr>
            <w:tcW w:w="3960" w:type="dxa"/>
          </w:tcPr>
          <w:p w:rsidR="00C12455" w:rsidRPr="005F16D8" w:rsidRDefault="00C12455" w:rsidP="00A6094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</w:rPr>
            </w:pPr>
            <w:r w:rsidRPr="005F16D8">
              <w:rPr>
                <w:rFonts w:ascii="新細明體" w:hAnsi="新細明體"/>
              </w:rPr>
              <w:t>AA_A0Z0</w:t>
            </w:r>
            <w:r w:rsidR="00AE442B" w:rsidRPr="005F16D8">
              <w:rPr>
                <w:rFonts w:ascii="新細明體" w:hAnsi="新細明體" w:hint="eastAsia"/>
                <w:lang w:eastAsia="zh-TW"/>
              </w:rPr>
              <w:t>1</w:t>
            </w:r>
            <w:r w:rsidRPr="005F16D8">
              <w:rPr>
                <w:rFonts w:ascii="新細明體" w:hAnsi="新細明體"/>
              </w:rPr>
              <w:t>4</w:t>
            </w:r>
          </w:p>
        </w:tc>
        <w:tc>
          <w:tcPr>
            <w:tcW w:w="3500" w:type="dxa"/>
          </w:tcPr>
          <w:p w:rsidR="00C12455" w:rsidRPr="005F16D8" w:rsidRDefault="00C12455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284154" w:rsidRPr="005F16D8">
        <w:tc>
          <w:tcPr>
            <w:tcW w:w="720" w:type="dxa"/>
          </w:tcPr>
          <w:p w:rsidR="00284154" w:rsidRPr="005F16D8" w:rsidRDefault="00284154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84154" w:rsidRPr="005F16D8" w:rsidRDefault="00284154" w:rsidP="006F04C3">
            <w:pPr>
              <w:rPr>
                <w:rFonts w:ascii="新細明體" w:hAnsi="新細明體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取得經辦交易序號模組</w:t>
            </w:r>
          </w:p>
        </w:tc>
        <w:tc>
          <w:tcPr>
            <w:tcW w:w="3960" w:type="dxa"/>
          </w:tcPr>
          <w:p w:rsidR="00284154" w:rsidRPr="005F16D8" w:rsidRDefault="00284154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/>
              </w:rPr>
              <w:t>DK_F0Z002</w:t>
            </w:r>
          </w:p>
        </w:tc>
        <w:tc>
          <w:tcPr>
            <w:tcW w:w="3500" w:type="dxa"/>
          </w:tcPr>
          <w:p w:rsidR="00284154" w:rsidRPr="005F16D8" w:rsidRDefault="00284154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225C0D" w:rsidRPr="005F16D8">
        <w:tc>
          <w:tcPr>
            <w:tcW w:w="720" w:type="dxa"/>
          </w:tcPr>
          <w:p w:rsidR="00225C0D" w:rsidRPr="005F16D8" w:rsidRDefault="00225C0D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25C0D" w:rsidRPr="005F16D8" w:rsidRDefault="00225C0D" w:rsidP="006F04C3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理賠各保單理賠金額分配檔處理模組</w:t>
            </w:r>
          </w:p>
        </w:tc>
        <w:tc>
          <w:tcPr>
            <w:tcW w:w="3960" w:type="dxa"/>
          </w:tcPr>
          <w:p w:rsidR="00225C0D" w:rsidRPr="005F16D8" w:rsidRDefault="00225C0D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AA_B1ZX03</w:t>
            </w:r>
          </w:p>
        </w:tc>
        <w:tc>
          <w:tcPr>
            <w:tcW w:w="3500" w:type="dxa"/>
          </w:tcPr>
          <w:p w:rsidR="00225C0D" w:rsidRPr="005F16D8" w:rsidRDefault="00225C0D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1D259A" w:rsidRPr="005F16D8">
        <w:tc>
          <w:tcPr>
            <w:tcW w:w="720" w:type="dxa"/>
          </w:tcPr>
          <w:p w:rsidR="001D259A" w:rsidRPr="005F16D8" w:rsidRDefault="001D259A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1D259A" w:rsidRPr="005F16D8" w:rsidRDefault="001D259A" w:rsidP="006F04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理賠受理檔處理模組</w:t>
            </w:r>
          </w:p>
        </w:tc>
        <w:tc>
          <w:tcPr>
            <w:tcW w:w="3960" w:type="dxa"/>
          </w:tcPr>
          <w:p w:rsidR="001D259A" w:rsidRPr="005F16D8" w:rsidRDefault="001D259A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AA_A0Z001</w:t>
            </w:r>
          </w:p>
        </w:tc>
        <w:tc>
          <w:tcPr>
            <w:tcW w:w="3500" w:type="dxa"/>
          </w:tcPr>
          <w:p w:rsidR="001D259A" w:rsidRPr="005F16D8" w:rsidRDefault="001D259A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540C30" w:rsidRPr="005F16D8">
        <w:tc>
          <w:tcPr>
            <w:tcW w:w="720" w:type="dxa"/>
          </w:tcPr>
          <w:p w:rsidR="00540C30" w:rsidRPr="005F16D8" w:rsidRDefault="00540C30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540C30" w:rsidRPr="005F16D8" w:rsidRDefault="00540C30" w:rsidP="006F04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kern w:val="2"/>
                <w:sz w:val="20"/>
                <w:szCs w:val="20"/>
              </w:rPr>
              <w:t>檢核交易日期是否結帳模組</w:t>
            </w:r>
          </w:p>
        </w:tc>
        <w:tc>
          <w:tcPr>
            <w:tcW w:w="3960" w:type="dxa"/>
          </w:tcPr>
          <w:p w:rsidR="00540C30" w:rsidRPr="005F16D8" w:rsidRDefault="00540C30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/>
                <w:kern w:val="2"/>
                <w:lang w:eastAsia="zh-TW"/>
              </w:rPr>
              <w:t>DK_F0Z006</w:t>
            </w:r>
          </w:p>
        </w:tc>
        <w:tc>
          <w:tcPr>
            <w:tcW w:w="3500" w:type="dxa"/>
          </w:tcPr>
          <w:p w:rsidR="00540C30" w:rsidRPr="005F16D8" w:rsidRDefault="00540C30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4E4CF7" w:rsidRPr="005F16D8">
        <w:tc>
          <w:tcPr>
            <w:tcW w:w="720" w:type="dxa"/>
          </w:tcPr>
          <w:p w:rsidR="004E4CF7" w:rsidRPr="005F16D8" w:rsidRDefault="004E4CF7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4E4CF7" w:rsidRPr="005F16D8" w:rsidRDefault="004E4CF7" w:rsidP="006F04C3">
            <w:pPr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理賠覆核模組</w:t>
            </w:r>
          </w:p>
        </w:tc>
        <w:tc>
          <w:tcPr>
            <w:tcW w:w="3960" w:type="dxa"/>
          </w:tcPr>
          <w:p w:rsidR="004E4CF7" w:rsidRPr="005F16D8" w:rsidRDefault="004E4CF7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5F16D8">
              <w:rPr>
                <w:rFonts w:ascii="新細明體" w:hAnsi="新細明體"/>
                <w:kern w:val="2"/>
                <w:lang w:eastAsia="zh-TW"/>
              </w:rPr>
              <w:t>AA_B2Z00</w:t>
            </w:r>
            <w:r w:rsidR="00E9109E" w:rsidRPr="005F16D8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  <w:tc>
          <w:tcPr>
            <w:tcW w:w="3500" w:type="dxa"/>
          </w:tcPr>
          <w:p w:rsidR="004E4CF7" w:rsidRPr="005F16D8" w:rsidRDefault="004E4CF7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355B87" w:rsidRPr="005F16D8">
        <w:tc>
          <w:tcPr>
            <w:tcW w:w="720" w:type="dxa"/>
          </w:tcPr>
          <w:p w:rsidR="00355B87" w:rsidRPr="005F16D8" w:rsidRDefault="00355B87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355B87" w:rsidRPr="005F16D8" w:rsidRDefault="00355B87" w:rsidP="006F04C3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理賠紀錄檔處理模組</w:t>
            </w:r>
          </w:p>
        </w:tc>
        <w:tc>
          <w:tcPr>
            <w:tcW w:w="3960" w:type="dxa"/>
          </w:tcPr>
          <w:p w:rsidR="00355B87" w:rsidRPr="005F16D8" w:rsidRDefault="00355B87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AA_B1ZX01</w:t>
            </w:r>
          </w:p>
        </w:tc>
        <w:tc>
          <w:tcPr>
            <w:tcW w:w="3500" w:type="dxa"/>
          </w:tcPr>
          <w:p w:rsidR="00355B87" w:rsidRPr="005F16D8" w:rsidRDefault="00355B87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482D27" w:rsidRPr="005F16D8">
        <w:tc>
          <w:tcPr>
            <w:tcW w:w="720" w:type="dxa"/>
          </w:tcPr>
          <w:p w:rsidR="00482D27" w:rsidRPr="005F16D8" w:rsidRDefault="00482D27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482D27" w:rsidRPr="005F16D8" w:rsidRDefault="00482D27" w:rsidP="006F04C3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理賠醫療理賠天數紀錄檔處理模組</w:t>
            </w:r>
          </w:p>
        </w:tc>
        <w:tc>
          <w:tcPr>
            <w:tcW w:w="3960" w:type="dxa"/>
          </w:tcPr>
          <w:p w:rsidR="00482D27" w:rsidRPr="005F16D8" w:rsidRDefault="00482D27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AA_B1ZX02</w:t>
            </w:r>
          </w:p>
        </w:tc>
        <w:tc>
          <w:tcPr>
            <w:tcW w:w="3500" w:type="dxa"/>
          </w:tcPr>
          <w:p w:rsidR="00482D27" w:rsidRPr="005F16D8" w:rsidRDefault="00482D27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D12D79" w:rsidRPr="005F16D8">
        <w:tc>
          <w:tcPr>
            <w:tcW w:w="720" w:type="dxa"/>
          </w:tcPr>
          <w:p w:rsidR="00D12D79" w:rsidRPr="005F16D8" w:rsidRDefault="00D12D79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D12D79" w:rsidRPr="005F16D8" w:rsidRDefault="00D12D79" w:rsidP="006F04C3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caps/>
                <w:sz w:val="20"/>
                <w:szCs w:val="20"/>
              </w:rPr>
              <w:t>理賠給付殘廢等級檔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處理模組</w:t>
            </w:r>
          </w:p>
        </w:tc>
        <w:tc>
          <w:tcPr>
            <w:tcW w:w="3960" w:type="dxa"/>
          </w:tcPr>
          <w:p w:rsidR="00D12D79" w:rsidRPr="005F16D8" w:rsidRDefault="00D12D79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AA_B1ZX06</w:t>
            </w:r>
          </w:p>
        </w:tc>
        <w:tc>
          <w:tcPr>
            <w:tcW w:w="3500" w:type="dxa"/>
          </w:tcPr>
          <w:p w:rsidR="00D12D79" w:rsidRPr="005F16D8" w:rsidRDefault="00D12D79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6A6F8E" w:rsidRPr="005F16D8">
        <w:tc>
          <w:tcPr>
            <w:tcW w:w="720" w:type="dxa"/>
          </w:tcPr>
          <w:p w:rsidR="006A6F8E" w:rsidRPr="005F16D8" w:rsidRDefault="006A6F8E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6A6F8E" w:rsidRPr="005F16D8" w:rsidRDefault="006A6F8E" w:rsidP="006F04C3">
            <w:pPr>
              <w:rPr>
                <w:rFonts w:ascii="新細明體" w:hAnsi="新細明體" w:hint="eastAsia"/>
                <w:caps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滿期後附約墊繳試算模組</w:t>
            </w:r>
          </w:p>
        </w:tc>
        <w:tc>
          <w:tcPr>
            <w:tcW w:w="3960" w:type="dxa"/>
          </w:tcPr>
          <w:p w:rsidR="006A6F8E" w:rsidRPr="005F16D8" w:rsidRDefault="006A6F8E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AA_B1Z128</w:t>
            </w:r>
          </w:p>
        </w:tc>
        <w:tc>
          <w:tcPr>
            <w:tcW w:w="3500" w:type="dxa"/>
          </w:tcPr>
          <w:p w:rsidR="006A6F8E" w:rsidRPr="005F16D8" w:rsidRDefault="006A6F8E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EF243D" w:rsidRPr="005F16D8">
        <w:tc>
          <w:tcPr>
            <w:tcW w:w="720" w:type="dxa"/>
          </w:tcPr>
          <w:p w:rsidR="00EF243D" w:rsidRPr="005F16D8" w:rsidRDefault="00EF243D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EF243D" w:rsidRPr="005F16D8" w:rsidRDefault="00EF243D" w:rsidP="008C7A20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交查警訊</w:t>
            </w:r>
            <w:r w:rsidR="008C7A20" w:rsidRPr="005F16D8">
              <w:rPr>
                <w:rFonts w:ascii="新細明體" w:hAnsi="新細明體" w:hint="eastAsia"/>
                <w:sz w:val="20"/>
              </w:rPr>
              <w:t>提示</w:t>
            </w:r>
            <w:r w:rsidRPr="005F16D8">
              <w:rPr>
                <w:rFonts w:ascii="新細明體" w:hAnsi="新細明體" w:hint="eastAsia"/>
                <w:sz w:val="20"/>
              </w:rPr>
              <w:t>模組</w:t>
            </w:r>
          </w:p>
        </w:tc>
        <w:tc>
          <w:tcPr>
            <w:tcW w:w="3960" w:type="dxa"/>
          </w:tcPr>
          <w:p w:rsidR="00EF243D" w:rsidRPr="005F16D8" w:rsidRDefault="00EF243D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AA_B1ZX21</w:t>
            </w:r>
          </w:p>
        </w:tc>
        <w:tc>
          <w:tcPr>
            <w:tcW w:w="3500" w:type="dxa"/>
          </w:tcPr>
          <w:p w:rsidR="00EF243D" w:rsidRPr="005F16D8" w:rsidRDefault="00EF243D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</w:p>
        </w:tc>
      </w:tr>
      <w:tr w:rsidR="0061436D" w:rsidRPr="005F16D8">
        <w:tc>
          <w:tcPr>
            <w:tcW w:w="720" w:type="dxa"/>
          </w:tcPr>
          <w:p w:rsidR="0061436D" w:rsidRPr="005F16D8" w:rsidRDefault="0061436D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61436D" w:rsidRPr="005F16D8" w:rsidRDefault="00461BAB" w:rsidP="008C7A20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FATCA查詢模組</w:t>
            </w:r>
          </w:p>
        </w:tc>
        <w:tc>
          <w:tcPr>
            <w:tcW w:w="3960" w:type="dxa"/>
          </w:tcPr>
          <w:p w:rsidR="0061436D" w:rsidRPr="005F16D8" w:rsidRDefault="00461BAB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AI_W0Z001</w:t>
            </w:r>
          </w:p>
        </w:tc>
        <w:tc>
          <w:tcPr>
            <w:tcW w:w="3500" w:type="dxa"/>
          </w:tcPr>
          <w:p w:rsidR="0061436D" w:rsidRPr="005F16D8" w:rsidRDefault="00461BAB" w:rsidP="00F24E2C">
            <w:pPr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checkFATCA_STS</w:t>
            </w:r>
          </w:p>
        </w:tc>
      </w:tr>
      <w:tr w:rsidR="009B71C9" w:rsidRPr="005F16D8">
        <w:tc>
          <w:tcPr>
            <w:tcW w:w="720" w:type="dxa"/>
          </w:tcPr>
          <w:p w:rsidR="009B71C9" w:rsidRPr="005F16D8" w:rsidRDefault="009B71C9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9B71C9" w:rsidRPr="005F16D8" w:rsidRDefault="009B71C9" w:rsidP="008C7A20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癌症在家療養金自動重啟判斷模組</w:t>
            </w:r>
          </w:p>
        </w:tc>
        <w:tc>
          <w:tcPr>
            <w:tcW w:w="3960" w:type="dxa"/>
          </w:tcPr>
          <w:p w:rsidR="009B71C9" w:rsidRPr="005F16D8" w:rsidRDefault="009B71C9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AA_B1Z502</w:t>
            </w:r>
          </w:p>
        </w:tc>
        <w:tc>
          <w:tcPr>
            <w:tcW w:w="3500" w:type="dxa"/>
          </w:tcPr>
          <w:p w:rsidR="009B71C9" w:rsidRPr="005F16D8" w:rsidRDefault="009B71C9" w:rsidP="00F24E2C">
            <w:pPr>
              <w:jc w:val="center"/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/>
                <w:b/>
                <w:kern w:val="2"/>
                <w:sz w:val="20"/>
                <w:szCs w:val="20"/>
              </w:rPr>
              <w:t>I</w:t>
            </w:r>
            <w:r w:rsidRPr="005F16D8"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  <w:t>nsertRestartCase</w:t>
            </w:r>
          </w:p>
          <w:p w:rsidR="009B71C9" w:rsidRPr="005F16D8" w:rsidRDefault="009B71C9" w:rsidP="00F24E2C">
            <w:pPr>
              <w:jc w:val="center"/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/>
                <w:b/>
                <w:kern w:val="2"/>
                <w:sz w:val="20"/>
                <w:szCs w:val="20"/>
              </w:rPr>
              <w:t>U</w:t>
            </w:r>
            <w:r w:rsidRPr="005F16D8"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  <w:t>pdateRestartCase</w:t>
            </w:r>
          </w:p>
          <w:p w:rsidR="009B71C9" w:rsidRPr="005F16D8" w:rsidRDefault="009B71C9" w:rsidP="00F24E2C">
            <w:pPr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  <w:t>cancelRestartCase</w:t>
            </w:r>
          </w:p>
        </w:tc>
      </w:tr>
      <w:tr w:rsidR="0093569D" w:rsidRPr="005F16D8">
        <w:tc>
          <w:tcPr>
            <w:tcW w:w="720" w:type="dxa"/>
          </w:tcPr>
          <w:p w:rsidR="0093569D" w:rsidRPr="005F16D8" w:rsidRDefault="0093569D" w:rsidP="00645303">
            <w:pPr>
              <w:numPr>
                <w:ilvl w:val="0"/>
                <w:numId w:val="19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93569D" w:rsidRPr="005F16D8" w:rsidRDefault="0093569D" w:rsidP="008C7A20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hint="eastAsia"/>
                <w:b/>
                <w:bCs/>
                <w:sz w:val="20"/>
                <w:szCs w:val="20"/>
              </w:rPr>
              <w:t>特殊醫師資訊查詢模組</w:t>
            </w:r>
          </w:p>
        </w:tc>
        <w:tc>
          <w:tcPr>
            <w:tcW w:w="3960" w:type="dxa"/>
          </w:tcPr>
          <w:p w:rsidR="0093569D" w:rsidRPr="005F16D8" w:rsidRDefault="0093569D" w:rsidP="006F04C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b/>
                <w:bCs/>
              </w:rPr>
              <w:t>AA_A0Z029</w:t>
            </w:r>
          </w:p>
        </w:tc>
        <w:tc>
          <w:tcPr>
            <w:tcW w:w="3500" w:type="dxa"/>
          </w:tcPr>
          <w:p w:rsidR="0093569D" w:rsidRPr="005F16D8" w:rsidRDefault="0093569D" w:rsidP="00F24E2C">
            <w:pPr>
              <w:jc w:val="center"/>
              <w:rPr>
                <w:rFonts w:ascii="新細明體" w:hAnsi="新細明體"/>
                <w:b/>
                <w:kern w:val="2"/>
                <w:sz w:val="20"/>
                <w:szCs w:val="20"/>
              </w:rPr>
            </w:pPr>
            <w:r w:rsidRPr="005F16D8">
              <w:rPr>
                <w:rFonts w:ascii="細明體" w:eastAsia="細明體" w:hAnsi="細明體" w:cs="細明體"/>
                <w:b/>
                <w:bCs/>
                <w:sz w:val="20"/>
                <w:szCs w:val="20"/>
              </w:rPr>
              <w:t>AA_A0Z029().getSpecialData("", "姓名", 8).getType8Content()</w:t>
            </w:r>
          </w:p>
        </w:tc>
      </w:tr>
    </w:tbl>
    <w:p w:rsidR="0023751E" w:rsidRPr="005F16D8" w:rsidRDefault="0023751E">
      <w:pPr>
        <w:rPr>
          <w:rFonts w:ascii="新細明體" w:hAnsi="新細明體" w:hint="eastAsia"/>
          <w:sz w:val="20"/>
          <w:szCs w:val="20"/>
        </w:rPr>
      </w:pPr>
    </w:p>
    <w:p w:rsidR="0023751E" w:rsidRPr="005F16D8" w:rsidRDefault="0023751E">
      <w:pPr>
        <w:numPr>
          <w:ilvl w:val="0"/>
          <w:numId w:val="3"/>
        </w:numPr>
        <w:rPr>
          <w:rFonts w:ascii="新細明體" w:hAnsi="新細明體" w:hint="eastAsia"/>
          <w:sz w:val="20"/>
          <w:szCs w:val="20"/>
        </w:rPr>
      </w:pPr>
      <w:r w:rsidRPr="005F16D8">
        <w:rPr>
          <w:rFonts w:ascii="新細明體" w:hAnsi="新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5F16D8">
        <w:tc>
          <w:tcPr>
            <w:tcW w:w="720" w:type="dxa"/>
          </w:tcPr>
          <w:p w:rsidR="00DA6C1D" w:rsidRPr="005F16D8" w:rsidRDefault="00DA6C1D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5F16D8" w:rsidRDefault="00DA6C1D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5F16D8" w:rsidRDefault="00DA6C1D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</w:tr>
      <w:tr w:rsidR="00DA6C1D" w:rsidRPr="005F16D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5F16D8" w:rsidRDefault="00DA6C1D">
            <w:pPr>
              <w:numPr>
                <w:ilvl w:val="0"/>
                <w:numId w:val="5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5F16D8" w:rsidRDefault="00912B00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Pr="005F16D8" w:rsidRDefault="00DA6C1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DT</w:t>
            </w:r>
            <w:r w:rsidR="00912B00" w:rsidRPr="005F16D8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AA001</w:t>
            </w:r>
          </w:p>
        </w:tc>
      </w:tr>
      <w:tr w:rsidR="005C5CA2" w:rsidRPr="005F16D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5CA2" w:rsidRPr="005F16D8" w:rsidRDefault="005C5CA2">
            <w:pPr>
              <w:numPr>
                <w:ilvl w:val="0"/>
                <w:numId w:val="5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5CA2" w:rsidRPr="005F16D8" w:rsidRDefault="005C5CA2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理賠受理申請書檔</w:t>
            </w:r>
          </w:p>
        </w:tc>
        <w:tc>
          <w:tcPr>
            <w:tcW w:w="3960" w:type="dxa"/>
          </w:tcPr>
          <w:p w:rsidR="005C5CA2" w:rsidRPr="005F16D8" w:rsidRDefault="005C5CA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DTAAA010</w:t>
            </w:r>
          </w:p>
        </w:tc>
      </w:tr>
      <w:tr w:rsidR="002C2CBF" w:rsidRPr="005F16D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C2CBF" w:rsidRPr="005F16D8" w:rsidRDefault="002C2CBF">
            <w:pPr>
              <w:numPr>
                <w:ilvl w:val="0"/>
                <w:numId w:val="5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C2CBF" w:rsidRPr="005F16D8" w:rsidRDefault="002C2CBF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理賠記錄檔</w:t>
            </w:r>
          </w:p>
        </w:tc>
        <w:tc>
          <w:tcPr>
            <w:tcW w:w="3960" w:type="dxa"/>
          </w:tcPr>
          <w:p w:rsidR="002C2CBF" w:rsidRPr="005F16D8" w:rsidRDefault="002C2CBF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DTAAB001</w:t>
            </w:r>
          </w:p>
        </w:tc>
      </w:tr>
    </w:tbl>
    <w:p w:rsidR="0023751E" w:rsidRPr="005F16D8" w:rsidRDefault="0023751E">
      <w:pPr>
        <w:ind w:left="480"/>
        <w:rPr>
          <w:rFonts w:ascii="新細明體" w:hAnsi="新細明體" w:hint="eastAsia"/>
          <w:sz w:val="20"/>
          <w:szCs w:val="20"/>
        </w:rPr>
      </w:pPr>
    </w:p>
    <w:p w:rsidR="007C098B" w:rsidRPr="005F16D8" w:rsidRDefault="007C098B" w:rsidP="007C098B">
      <w:pPr>
        <w:numPr>
          <w:ilvl w:val="0"/>
          <w:numId w:val="3"/>
        </w:numPr>
        <w:rPr>
          <w:rFonts w:ascii="新細明體" w:hAnsi="新細明體" w:hint="eastAsia"/>
          <w:sz w:val="20"/>
          <w:szCs w:val="20"/>
        </w:rPr>
      </w:pPr>
      <w:r w:rsidRPr="005F16D8">
        <w:rPr>
          <w:rFonts w:ascii="新細明體" w:hAnsi="新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5F16D8">
        <w:tc>
          <w:tcPr>
            <w:tcW w:w="9180" w:type="dxa"/>
            <w:gridSpan w:val="4"/>
          </w:tcPr>
          <w:p w:rsidR="007C098B" w:rsidRPr="005F16D8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輸入參數</w:t>
            </w:r>
          </w:p>
        </w:tc>
      </w:tr>
      <w:tr w:rsidR="007C098B" w:rsidRPr="005F16D8">
        <w:tc>
          <w:tcPr>
            <w:tcW w:w="720" w:type="dxa"/>
          </w:tcPr>
          <w:p w:rsidR="007C098B" w:rsidRPr="005F16D8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Pr="005F16D8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Pr="005F16D8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Pr="005F16D8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說明(檢查規則)</w:t>
            </w:r>
          </w:p>
        </w:tc>
      </w:tr>
      <w:tr w:rsidR="006A59BD" w:rsidRPr="005F16D8">
        <w:tc>
          <w:tcPr>
            <w:tcW w:w="720" w:type="dxa"/>
          </w:tcPr>
          <w:p w:rsidR="006A59BD" w:rsidRPr="005F16D8" w:rsidRDefault="006A59BD" w:rsidP="006A59BD">
            <w:pPr>
              <w:numPr>
                <w:ilvl w:val="0"/>
                <w:numId w:val="21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A59BD" w:rsidRPr="005F16D8" w:rsidRDefault="006A59BD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6A59BD" w:rsidRPr="005F16D8" w:rsidRDefault="006A59BD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6A59BD" w:rsidRPr="005F16D8" w:rsidRDefault="006A59BD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7C098B" w:rsidRPr="005F16D8" w:rsidRDefault="007C098B" w:rsidP="007C098B">
      <w:pPr>
        <w:rPr>
          <w:rFonts w:ascii="新細明體" w:hAnsi="新細明體"/>
          <w:sz w:val="20"/>
          <w:szCs w:val="20"/>
        </w:rPr>
      </w:pPr>
    </w:p>
    <w:p w:rsidR="0023751E" w:rsidRPr="005F16D8" w:rsidRDefault="0023751E">
      <w:pPr>
        <w:rPr>
          <w:rFonts w:ascii="新細明體" w:hAnsi="新細明體" w:hint="eastAsia"/>
          <w:sz w:val="20"/>
        </w:rPr>
      </w:pPr>
    </w:p>
    <w:p w:rsidR="0023751E" w:rsidRPr="005F16D8" w:rsidRDefault="0023751E">
      <w:pPr>
        <w:numPr>
          <w:ilvl w:val="0"/>
          <w:numId w:val="1"/>
        </w:numPr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畫面US</w:t>
      </w:r>
      <w:r w:rsidR="00912B00" w:rsidRPr="005F16D8">
        <w:rPr>
          <w:rFonts w:ascii="新細明體" w:hAnsi="新細明體" w:hint="eastAsia"/>
          <w:sz w:val="20"/>
        </w:rPr>
        <w:t>A</w:t>
      </w:r>
      <w:r w:rsidRPr="005F16D8">
        <w:rPr>
          <w:rFonts w:ascii="新細明體" w:hAnsi="新細明體" w:hint="eastAsia"/>
          <w:sz w:val="20"/>
        </w:rPr>
        <w:t>A</w:t>
      </w:r>
      <w:r w:rsidR="009402F3" w:rsidRPr="005F16D8">
        <w:rPr>
          <w:rFonts w:ascii="新細明體" w:hAnsi="新細明體" w:hint="eastAsia"/>
          <w:sz w:val="20"/>
        </w:rPr>
        <w:t>B</w:t>
      </w:r>
      <w:r w:rsidR="004164A6" w:rsidRPr="005F16D8">
        <w:rPr>
          <w:rFonts w:ascii="新細明體" w:hAnsi="新細明體" w:hint="eastAsia"/>
          <w:sz w:val="20"/>
        </w:rPr>
        <w:t>1</w:t>
      </w:r>
      <w:r w:rsidRPr="005F16D8">
        <w:rPr>
          <w:rFonts w:ascii="新細明體" w:hAnsi="新細明體" w:hint="eastAsia"/>
          <w:sz w:val="20"/>
        </w:rPr>
        <w:t>0</w:t>
      </w:r>
      <w:r w:rsidR="009402F3" w:rsidRPr="005F16D8">
        <w:rPr>
          <w:rFonts w:ascii="新細明體" w:hAnsi="新細明體" w:hint="eastAsia"/>
          <w:sz w:val="20"/>
        </w:rPr>
        <w:t>1</w:t>
      </w:r>
      <w:r w:rsidRPr="005F16D8">
        <w:rPr>
          <w:rFonts w:ascii="新細明體" w:hAnsi="新細明體" w:hint="eastAsia"/>
          <w:sz w:val="20"/>
        </w:rPr>
        <w:t>0</w:t>
      </w:r>
      <w:r w:rsidR="00912B00" w:rsidRPr="005F16D8">
        <w:rPr>
          <w:rFonts w:ascii="新細明體" w:hAnsi="新細明體" w:hint="eastAsia"/>
          <w:sz w:val="20"/>
        </w:rPr>
        <w:t>0</w:t>
      </w:r>
    </w:p>
    <w:p w:rsidR="00EE24BC" w:rsidRDefault="00962A79">
      <w:pPr>
        <w:pStyle w:val="Tabletext"/>
        <w:keepLines w:val="0"/>
        <w:spacing w:after="0" w:line="240" w:lineRule="auto"/>
        <w:rPr>
          <w:ins w:id="139" w:author="馬慈蓮" w:date="2019-11-04T15:53:00Z"/>
          <w:rFonts w:ascii="Arial" w:eastAsia="標楷體" w:hAnsi="Arial" w:cs="Arial"/>
          <w:noProof/>
          <w:sz w:val="28"/>
          <w:szCs w:val="28"/>
        </w:rPr>
      </w:pPr>
      <w:r>
        <w:rPr>
          <w:rFonts w:ascii="Arial" w:eastAsia="標楷體" w:hAnsi="Arial" w:cs="Arial" w:hint="eastAsia"/>
          <w:noProof/>
          <w:sz w:val="28"/>
          <w:szCs w:val="28"/>
          <w:lang w:eastAsia="zh-TW"/>
        </w:rPr>
        <w:pict>
          <v:rect id="_x0000_s1028" style="position:absolute;margin-left:362.2pt;margin-top:181.9pt;width:35.25pt;height:14.25pt;z-index:251656704" filled="f" strokecolor="red" strokeweight="1.5pt"/>
        </w:pict>
      </w:r>
      <w:r w:rsidR="0065061C">
        <w:rPr>
          <w:rFonts w:ascii="Arial" w:eastAsia="標楷體" w:hAnsi="Arial" w:cs="Arial" w:hint="eastAsia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196.5pt">
            <v:imagedata r:id="rId9" o:title="補助款核付" cropbottom="12448f"/>
          </v:shape>
        </w:pict>
      </w:r>
    </w:p>
    <w:p w:rsidR="0072698B" w:rsidRDefault="00EE24BC">
      <w:pPr>
        <w:pStyle w:val="Tabletext"/>
        <w:keepLines w:val="0"/>
        <w:spacing w:after="0" w:line="240" w:lineRule="auto"/>
        <w:rPr>
          <w:ins w:id="140" w:author="馬慈蓮" w:date="2019-11-04T15:53:00Z"/>
          <w:rFonts w:ascii="Arial" w:eastAsia="標楷體" w:hAnsi="Arial" w:cs="Arial"/>
          <w:noProof/>
          <w:sz w:val="28"/>
          <w:szCs w:val="28"/>
        </w:rPr>
      </w:pPr>
      <w:ins w:id="141" w:author="馬慈蓮" w:date="2019-11-04T15:53:00Z">
        <w:r>
          <w:rPr>
            <w:rFonts w:ascii="Arial" w:eastAsia="標楷體" w:hAnsi="Arial" w:cs="Arial"/>
            <w:noProof/>
            <w:sz w:val="28"/>
            <w:szCs w:val="28"/>
          </w:rPr>
          <w:br w:type="page"/>
        </w:r>
        <w:r w:rsidRPr="00EE24BC">
          <w:rPr>
            <w:rFonts w:ascii="Arial" w:eastAsia="標楷體" w:hAnsi="Arial" w:cs="Arial" w:hint="eastAsia"/>
            <w:noProof/>
            <w:szCs w:val="28"/>
            <w:lang w:eastAsia="zh-TW"/>
            <w:rPrChange w:id="142" w:author="馬慈蓮" w:date="2019-11-04T15:53:00Z">
              <w:rPr>
                <w:rFonts w:ascii="Arial" w:eastAsia="標楷體" w:hAnsi="Arial" w:cs="Arial" w:hint="eastAsia"/>
                <w:noProof/>
                <w:sz w:val="28"/>
                <w:szCs w:val="28"/>
                <w:lang w:eastAsia="zh-TW"/>
              </w:rPr>
            </w:rPrChange>
          </w:rPr>
          <w:t>2019</w:t>
        </w:r>
        <w:r>
          <w:rPr>
            <w:rFonts w:ascii="Arial" w:eastAsia="標楷體" w:hAnsi="Arial" w:cs="Arial"/>
            <w:noProof/>
            <w:szCs w:val="28"/>
            <w:lang w:eastAsia="zh-TW"/>
          </w:rPr>
          <w:t>-11-04</w:t>
        </w:r>
      </w:ins>
      <w:ins w:id="143" w:author="馬慈蓮" w:date="2019-11-04T15:54:00Z">
        <w:r>
          <w:rPr>
            <w:rFonts w:ascii="Arial" w:eastAsia="標楷體" w:hAnsi="Arial" w:cs="Arial" w:hint="eastAsia"/>
            <w:noProof/>
            <w:szCs w:val="28"/>
            <w:lang w:eastAsia="zh-TW"/>
          </w:rPr>
          <w:t>增加分期給付明細</w:t>
        </w:r>
        <w:r w:rsidR="00DE6486">
          <w:rPr>
            <w:rFonts w:ascii="Arial" w:eastAsia="標楷體" w:hAnsi="Arial" w:cs="Arial" w:hint="eastAsia"/>
            <w:noProof/>
            <w:szCs w:val="28"/>
            <w:lang w:eastAsia="zh-TW"/>
          </w:rPr>
          <w:t>按鈕</w:t>
        </w:r>
      </w:ins>
    </w:p>
    <w:p w:rsidR="00EE24BC" w:rsidRDefault="00EE24BC">
      <w:pPr>
        <w:pStyle w:val="Tabletext"/>
        <w:keepLines w:val="0"/>
        <w:spacing w:after="0" w:line="240" w:lineRule="auto"/>
        <w:rPr>
          <w:ins w:id="144" w:author="杜民雄" w:date="2020-07-14T17:01:00Z"/>
          <w:noProof/>
          <w:lang w:eastAsia="zh-TW"/>
        </w:rPr>
      </w:pPr>
      <w:ins w:id="145" w:author="馬慈蓮" w:date="2019-11-04T15:53:00Z">
        <w:r w:rsidRPr="00EC70CE">
          <w:rPr>
            <w:noProof/>
            <w:lang w:eastAsia="zh-TW"/>
          </w:rPr>
          <w:pict>
            <v:shape id="圖片 1" o:spid="_x0000_i1026" type="#_x0000_t75" style="width:477pt;height:249.75pt;visibility:visible">
              <v:imagedata r:id="rId10" o:title=""/>
            </v:shape>
          </w:pict>
        </w:r>
      </w:ins>
    </w:p>
    <w:p w:rsidR="00A34F10" w:rsidRDefault="00A34F10">
      <w:pPr>
        <w:pStyle w:val="Tabletext"/>
        <w:keepLines w:val="0"/>
        <w:spacing w:after="0" w:line="240" w:lineRule="auto"/>
        <w:rPr>
          <w:ins w:id="146" w:author="杜民雄" w:date="2020-07-14T17:01:00Z"/>
          <w:noProof/>
          <w:lang w:eastAsia="zh-TW"/>
        </w:rPr>
      </w:pPr>
    </w:p>
    <w:p w:rsidR="00A34F10" w:rsidRDefault="00A34F10">
      <w:pPr>
        <w:pStyle w:val="Tabletext"/>
        <w:keepLines w:val="0"/>
        <w:spacing w:after="0" w:line="240" w:lineRule="auto"/>
        <w:rPr>
          <w:ins w:id="147" w:author="杜民雄" w:date="2020-07-14T17:01:00Z"/>
          <w:rFonts w:hint="eastAsia"/>
          <w:noProof/>
          <w:lang w:eastAsia="zh-TW"/>
        </w:rPr>
      </w:pPr>
      <w:ins w:id="148" w:author="杜民雄" w:date="2020-07-14T17:01:00Z">
        <w:r>
          <w:rPr>
            <w:rFonts w:hint="eastAsia"/>
            <w:noProof/>
            <w:lang w:eastAsia="zh-TW"/>
          </w:rPr>
          <w:t xml:space="preserve">2020/07/14 </w:t>
        </w:r>
      </w:ins>
      <w:ins w:id="149" w:author="杜民雄" w:date="2020-07-14T17:02:00Z">
        <w:r w:rsidRPr="00A34F10">
          <w:rPr>
            <w:rFonts w:hint="eastAsia"/>
            <w:noProof/>
            <w:lang w:eastAsia="zh-TW"/>
          </w:rPr>
          <w:t>重複檢視欄位移除</w:t>
        </w:r>
      </w:ins>
      <w:ins w:id="150" w:author="杜民雄" w:date="2020-07-14T17:03:00Z">
        <w:r w:rsidR="00DE4EFE">
          <w:rPr>
            <w:rFonts w:hint="eastAsia"/>
            <w:noProof/>
            <w:lang w:eastAsia="zh-TW"/>
          </w:rPr>
          <w:t xml:space="preserve"> (</w:t>
        </w:r>
        <w:r w:rsidR="00DE4EFE" w:rsidRPr="00DE4EFE">
          <w:rPr>
            <w:rFonts w:hint="eastAsia"/>
            <w:noProof/>
            <w:lang w:eastAsia="zh-TW"/>
          </w:rPr>
          <w:t>附約理賠率</w:t>
        </w:r>
        <w:r w:rsidR="00DE4EFE">
          <w:rPr>
            <w:rFonts w:hint="eastAsia"/>
            <w:noProof/>
            <w:lang w:eastAsia="zh-TW"/>
          </w:rPr>
          <w:t xml:space="preserve">, </w:t>
        </w:r>
        <w:r w:rsidR="00DE4EFE" w:rsidRPr="00DE4EFE">
          <w:rPr>
            <w:rFonts w:hint="eastAsia"/>
            <w:noProof/>
            <w:lang w:eastAsia="zh-TW"/>
          </w:rPr>
          <w:t>是否疑似涉及洗錢或恐怖份子</w:t>
        </w:r>
        <w:r w:rsidR="00DE4EFE">
          <w:rPr>
            <w:rFonts w:hint="eastAsia"/>
            <w:noProof/>
            <w:lang w:eastAsia="zh-TW"/>
          </w:rPr>
          <w:t>)</w:t>
        </w:r>
      </w:ins>
    </w:p>
    <w:p w:rsidR="00A34F10" w:rsidRDefault="00B207C3">
      <w:pPr>
        <w:pStyle w:val="Tabletext"/>
        <w:keepLines w:val="0"/>
        <w:spacing w:after="0" w:line="240" w:lineRule="auto"/>
        <w:rPr>
          <w:ins w:id="151" w:author="馬慈蓮" w:date="2019-11-04T15:42:00Z"/>
          <w:rFonts w:ascii="Arial" w:eastAsia="標楷體" w:hAnsi="Arial" w:cs="Arial"/>
          <w:noProof/>
          <w:sz w:val="28"/>
          <w:szCs w:val="28"/>
        </w:rPr>
      </w:pPr>
      <w:r>
        <w:rPr>
          <w:noProof/>
          <w:lang w:eastAsia="zh-TW"/>
        </w:rPr>
        <w:pict>
          <v:roundrect id="_x0000_s1030" style="position:absolute;margin-left:329.4pt;margin-top:37.15pt;width:99.75pt;height:10.5pt;z-index:251658752" arcsize="10923f" filled="f" strokecolor="red"/>
        </w:pict>
      </w:r>
      <w:r>
        <w:rPr>
          <w:noProof/>
          <w:lang w:eastAsia="zh-TW"/>
        </w:rPr>
        <w:pict>
          <v:roundrect id="_x0000_s1029" style="position:absolute;margin-left:8.8pt;margin-top:59.65pt;width:90pt;height:13.5pt;z-index:251657728" arcsize="10923f" filled="f" strokecolor="red"/>
        </w:pict>
      </w:r>
      <w:ins w:id="152" w:author="杜民雄" w:date="2020-07-14T17:01:00Z">
        <w:r w:rsidR="00A34F10" w:rsidRPr="004B7EB8">
          <w:rPr>
            <w:noProof/>
          </w:rPr>
          <w:pict>
            <v:shape id="_x0000_i1027" type="#_x0000_t75" style="width:475.5pt;height:159.75pt;visibility:visible">
              <v:imagedata r:id="rId11" o:title=""/>
            </v:shape>
          </w:pict>
        </w:r>
      </w:ins>
    </w:p>
    <w:p w:rsidR="0023751E" w:rsidRPr="005F16D8" w:rsidRDefault="0023751E">
      <w:pPr>
        <w:pStyle w:val="Tabletext"/>
        <w:keepLines w:val="0"/>
        <w:spacing w:after="0" w:line="240" w:lineRule="auto"/>
        <w:rPr>
          <w:rFonts w:ascii="新細明體" w:hAnsi="新細明體" w:hint="eastAsia"/>
          <w:u w:val="single"/>
          <w:lang w:eastAsia="zh-TW"/>
        </w:rPr>
      </w:pPr>
      <w:r w:rsidRPr="005F16D8">
        <w:rPr>
          <w:rFonts w:ascii="新細明體" w:hAnsi="新細明體"/>
          <w:u w:val="single"/>
          <w:lang w:eastAsia="zh-TW"/>
        </w:rPr>
        <w:br w:type="page"/>
      </w:r>
      <w:r w:rsidRPr="005F16D8">
        <w:rPr>
          <w:rFonts w:ascii="新細明體" w:hAnsi="新細明體" w:hint="eastAsia"/>
          <w:u w:val="single"/>
          <w:lang w:eastAsia="zh-TW"/>
        </w:rPr>
        <w:t>說明</w:t>
      </w:r>
    </w:p>
    <w:p w:rsidR="0023751E" w:rsidRPr="005F16D8" w:rsidRDefault="0023751E">
      <w:pPr>
        <w:pStyle w:val="Tabletext"/>
        <w:keepLines w:val="0"/>
        <w:spacing w:after="0" w:line="240" w:lineRule="auto"/>
        <w:rPr>
          <w:rFonts w:ascii="新細明體" w:hAnsi="新細明體" w:hint="eastAsia"/>
          <w:lang w:eastAsia="zh-TW"/>
        </w:rPr>
      </w:pPr>
    </w:p>
    <w:p w:rsidR="0023751E" w:rsidRPr="005F16D8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/>
          <w:bCs/>
          <w:lang w:eastAsia="zh-TW"/>
        </w:rPr>
        <w:t>初始畫面</w:t>
      </w:r>
    </w:p>
    <w:p w:rsidR="0023751E" w:rsidRPr="005F16D8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如</w:t>
      </w:r>
      <w:r w:rsidR="007C098B" w:rsidRPr="005F16D8">
        <w:rPr>
          <w:rFonts w:ascii="新細明體" w:hAnsi="新細明體" w:hint="eastAsia"/>
          <w:bCs/>
          <w:lang w:eastAsia="zh-TW"/>
        </w:rPr>
        <w:t xml:space="preserve"> </w:t>
      </w:r>
      <w:r w:rsidR="007C098B" w:rsidRPr="005F16D8">
        <w:rPr>
          <w:rFonts w:ascii="新細明體" w:hAnsi="新細明體" w:hint="eastAsia"/>
        </w:rPr>
        <w:t>USAA</w:t>
      </w:r>
      <w:r w:rsidR="009402F3" w:rsidRPr="005F16D8">
        <w:rPr>
          <w:rFonts w:ascii="新細明體" w:hAnsi="新細明體" w:hint="eastAsia"/>
          <w:lang w:eastAsia="zh-TW"/>
        </w:rPr>
        <w:t>B</w:t>
      </w:r>
      <w:r w:rsidR="006A59BD" w:rsidRPr="005F16D8">
        <w:rPr>
          <w:rFonts w:ascii="新細明體" w:hAnsi="新細明體" w:hint="eastAsia"/>
          <w:lang w:eastAsia="zh-TW"/>
        </w:rPr>
        <w:t>1</w:t>
      </w:r>
      <w:r w:rsidR="007C098B" w:rsidRPr="005F16D8">
        <w:rPr>
          <w:rFonts w:ascii="新細明體" w:hAnsi="新細明體" w:hint="eastAsia"/>
        </w:rPr>
        <w:t>0</w:t>
      </w:r>
      <w:r w:rsidR="009402F3" w:rsidRPr="005F16D8">
        <w:rPr>
          <w:rFonts w:ascii="新細明體" w:hAnsi="新細明體" w:hint="eastAsia"/>
          <w:lang w:eastAsia="zh-TW"/>
        </w:rPr>
        <w:t>1</w:t>
      </w:r>
      <w:r w:rsidR="007C098B" w:rsidRPr="005F16D8">
        <w:rPr>
          <w:rFonts w:ascii="新細明體" w:hAnsi="新細明體" w:hint="eastAsia"/>
        </w:rPr>
        <w:t>00</w:t>
      </w:r>
      <w:r w:rsidR="00870A8E" w:rsidRPr="005F16D8">
        <w:rPr>
          <w:rFonts w:ascii="新細明體" w:hAnsi="新細明體" w:hint="eastAsia"/>
          <w:lang w:eastAsia="zh-TW"/>
        </w:rPr>
        <w:t>。</w:t>
      </w:r>
    </w:p>
    <w:p w:rsidR="005C5CA2" w:rsidRPr="005F16D8" w:rsidRDefault="005C5CA2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讀取資料：</w:t>
      </w:r>
    </w:p>
    <w:p w:rsidR="006117A5" w:rsidRPr="005F16D8" w:rsidRDefault="006117A5" w:rsidP="005C5CA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一般資料：</w:t>
      </w:r>
    </w:p>
    <w:p w:rsidR="005C5CA2" w:rsidRPr="005F16D8" w:rsidRDefault="005C5CA2" w:rsidP="006117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READ DTAAA001 JOIN DTAAA010 BY 傳入參數.受理編號。</w:t>
      </w:r>
    </w:p>
    <w:p w:rsidR="005C5CA2" w:rsidRPr="005F16D8" w:rsidRDefault="005C5CA2" w:rsidP="006117A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 xml:space="preserve">IF DATA_NOT_FOUND，顯示 </w:t>
      </w:r>
      <w:r w:rsidRPr="005F16D8">
        <w:rPr>
          <w:rFonts w:ascii="新細明體" w:hAnsi="新細明體"/>
          <w:bCs/>
          <w:lang w:eastAsia="zh-TW"/>
        </w:rPr>
        <w:t>‘</w:t>
      </w:r>
      <w:r w:rsidRPr="005F16D8">
        <w:rPr>
          <w:rFonts w:ascii="新細明體" w:hAnsi="新細明體" w:hint="eastAsia"/>
          <w:bCs/>
          <w:lang w:eastAsia="zh-TW"/>
        </w:rPr>
        <w:t>查無該受理編號資料</w:t>
      </w:r>
      <w:r w:rsidRPr="005F16D8">
        <w:rPr>
          <w:rFonts w:ascii="新細明體" w:hAnsi="新細明體"/>
          <w:bCs/>
          <w:lang w:eastAsia="zh-TW"/>
        </w:rPr>
        <w:t>’</w:t>
      </w:r>
      <w:r w:rsidRPr="005F16D8">
        <w:rPr>
          <w:rFonts w:ascii="新細明體" w:hAnsi="新細明體" w:hint="eastAsia"/>
          <w:bCs/>
          <w:lang w:eastAsia="zh-TW"/>
        </w:rPr>
        <w:t>，RETURN。</w:t>
      </w:r>
    </w:p>
    <w:p w:rsidR="006117A5" w:rsidRPr="005F16D8" w:rsidRDefault="006117A5" w:rsidP="006117A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索賠類別：</w:t>
      </w:r>
    </w:p>
    <w:p w:rsidR="006117A5" w:rsidRPr="005F16D8" w:rsidRDefault="006117A5" w:rsidP="006117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 xml:space="preserve">CALL </w:t>
      </w:r>
      <w:r w:rsidR="00FC6406" w:rsidRPr="005F16D8">
        <w:rPr>
          <w:rFonts w:ascii="新細明體" w:hAnsi="新細明體" w:hint="eastAsia"/>
          <w:bCs/>
          <w:lang w:eastAsia="zh-TW"/>
        </w:rPr>
        <w:t xml:space="preserve"> </w:t>
      </w:r>
      <w:r w:rsidR="00FC6406" w:rsidRPr="005F16D8">
        <w:rPr>
          <w:rFonts w:ascii="新細明體" w:hAnsi="新細明體" w:hint="eastAsia"/>
        </w:rPr>
        <w:t>AA_A0Z007</w:t>
      </w:r>
      <w:r w:rsidR="00FC6406" w:rsidRPr="005F16D8">
        <w:rPr>
          <w:rFonts w:ascii="新細明體" w:hAnsi="新細明體" w:hint="eastAsia"/>
          <w:lang w:eastAsia="zh-TW"/>
        </w:rPr>
        <w:t>.Method7 BY 傳入參數.受理編號。</w:t>
      </w:r>
    </w:p>
    <w:p w:rsidR="00B77A92" w:rsidRDefault="00B77A92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按鈕顯示：</w:t>
      </w:r>
    </w:p>
    <w:p w:rsidR="007E61F0" w:rsidRDefault="007E61F0" w:rsidP="007E61F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補助款：(預設DISABLE)</w:t>
      </w:r>
    </w:p>
    <w:p w:rsidR="007E61F0" w:rsidRDefault="007E61F0" w:rsidP="007E61F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取得學校代碼分類碼：(代碼中文轉換)</w:t>
      </w:r>
    </w:p>
    <w:p w:rsidR="007E61F0" w:rsidRPr="009B6544" w:rsidRDefault="007E61F0" w:rsidP="007E61F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子系統 =</w:t>
      </w:r>
      <w:r>
        <w:rPr>
          <w:rFonts w:ascii="新細明體" w:hAnsi="新細明體"/>
          <w:bCs/>
          <w:lang w:eastAsia="zh-TW"/>
        </w:rPr>
        <w:t>’</w:t>
      </w:r>
      <w:r>
        <w:rPr>
          <w:rFonts w:ascii="新細明體" w:hAnsi="新細明體" w:hint="eastAsia"/>
          <w:bCs/>
          <w:lang w:eastAsia="zh-TW"/>
        </w:rPr>
        <w:t>AA</w:t>
      </w:r>
      <w:r>
        <w:rPr>
          <w:rFonts w:ascii="新細明體" w:hAnsi="新細明體"/>
          <w:bCs/>
          <w:lang w:eastAsia="zh-TW"/>
        </w:rPr>
        <w:t>’</w:t>
      </w:r>
    </w:p>
    <w:p w:rsidR="007E61F0" w:rsidRDefault="007E61F0" w:rsidP="007E61F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hint="eastAsia"/>
        </w:rPr>
        <w:t>欄位名稱</w:t>
      </w:r>
      <w:r>
        <w:rPr>
          <w:rFonts w:hint="eastAsia"/>
          <w:lang w:eastAsia="zh-TW"/>
        </w:rPr>
        <w:t xml:space="preserve"> = </w:t>
      </w:r>
      <w:r>
        <w:rPr>
          <w:rFonts w:hint="eastAsia"/>
        </w:rPr>
        <w:t>SCH_NO_KINDERGARTEN</w:t>
      </w:r>
    </w:p>
    <w:p w:rsidR="007E61F0" w:rsidRDefault="007E61F0" w:rsidP="007E61F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 xml:space="preserve">IF  DTAAA001.受理進度 </w:t>
      </w:r>
      <w:r>
        <w:rPr>
          <w:rFonts w:ascii="新細明體" w:hAnsi="新細明體"/>
          <w:bCs/>
          <w:lang w:eastAsia="zh-TW"/>
        </w:rPr>
        <w:t xml:space="preserve"> =</w:t>
      </w:r>
      <w:r w:rsidRPr="005F16D8">
        <w:rPr>
          <w:rFonts w:ascii="新細明體" w:hAnsi="新細明體"/>
          <w:bCs/>
          <w:lang w:eastAsia="zh-TW"/>
        </w:rPr>
        <w:t>‘</w:t>
      </w:r>
      <w:r>
        <w:rPr>
          <w:rFonts w:ascii="新細明體" w:hAnsi="新細明體"/>
          <w:bCs/>
          <w:lang w:eastAsia="zh-TW"/>
        </w:rPr>
        <w:t>3</w:t>
      </w:r>
      <w:r w:rsidRPr="005F16D8">
        <w:rPr>
          <w:rFonts w:ascii="新細明體" w:hAnsi="新細明體" w:hint="eastAsia"/>
          <w:bCs/>
          <w:lang w:eastAsia="zh-TW"/>
        </w:rPr>
        <w:t>0</w:t>
      </w:r>
      <w:r w:rsidRPr="005F16D8">
        <w:rPr>
          <w:rFonts w:ascii="新細明體" w:hAnsi="新細明體"/>
          <w:bCs/>
          <w:lang w:eastAsia="zh-TW"/>
        </w:rPr>
        <w:t>’</w:t>
      </w:r>
      <w:r>
        <w:rPr>
          <w:rFonts w:ascii="新細明體" w:hAnsi="新細明體"/>
          <w:bCs/>
          <w:lang w:eastAsia="zh-TW"/>
        </w:rPr>
        <w:t xml:space="preserve"> AND </w:t>
      </w:r>
      <w:r w:rsidRPr="005F16D8">
        <w:rPr>
          <w:rFonts w:ascii="新細明體" w:hAnsi="新細明體" w:hint="eastAsia"/>
          <w:bCs/>
          <w:lang w:eastAsia="zh-TW"/>
        </w:rPr>
        <w:t>DTAAA010</w:t>
      </w:r>
      <w:r>
        <w:rPr>
          <w:rFonts w:ascii="新細明體" w:hAnsi="新細明體"/>
          <w:bCs/>
          <w:lang w:eastAsia="zh-TW"/>
        </w:rPr>
        <w:t>.</w:t>
      </w:r>
      <w:r>
        <w:rPr>
          <w:rFonts w:ascii="新細明體" w:hAnsi="新細明體" w:hint="eastAsia"/>
          <w:bCs/>
          <w:lang w:eastAsia="zh-TW"/>
        </w:rPr>
        <w:t xml:space="preserve">學校代號 取第4碼  </w:t>
      </w:r>
      <w:r>
        <w:rPr>
          <w:rFonts w:ascii="新細明體" w:hAnsi="新細明體"/>
          <w:bCs/>
          <w:lang w:eastAsia="zh-TW"/>
        </w:rPr>
        <w:t>IN</w:t>
      </w:r>
      <w:r>
        <w:rPr>
          <w:rFonts w:ascii="新細明體" w:hAnsi="新細明體" w:hint="eastAsia"/>
          <w:bCs/>
          <w:lang w:eastAsia="zh-TW"/>
        </w:rPr>
        <w:t xml:space="preserve">  </w:t>
      </w:r>
      <w:r>
        <w:rPr>
          <w:rFonts w:hint="eastAsia"/>
        </w:rPr>
        <w:t>代碼中文</w:t>
      </w:r>
    </w:p>
    <w:p w:rsidR="007E61F0" w:rsidRPr="009B6544" w:rsidRDefault="007E61F0" w:rsidP="007E61F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/>
          <w:bCs/>
          <w:lang w:eastAsia="zh-TW"/>
        </w:rPr>
        <w:t>EN</w:t>
      </w:r>
      <w:r w:rsidRPr="009B6544">
        <w:rPr>
          <w:rFonts w:ascii="新細明體" w:hAnsi="新細明體" w:hint="eastAsia"/>
          <w:bCs/>
          <w:lang w:eastAsia="zh-TW"/>
        </w:rPr>
        <w:t>ABLE 此按鈕</w:t>
      </w:r>
    </w:p>
    <w:p w:rsidR="00296AF6" w:rsidRPr="005F16D8" w:rsidRDefault="00296AF6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 xml:space="preserve">IF </w:t>
      </w:r>
      <w:r w:rsidR="00F978B2" w:rsidRPr="005F16D8">
        <w:rPr>
          <w:rFonts w:ascii="新細明體" w:hAnsi="新細明體" w:hint="eastAsia"/>
          <w:bCs/>
          <w:lang w:eastAsia="zh-TW"/>
        </w:rPr>
        <w:t xml:space="preserve"> DTAAA001.</w:t>
      </w:r>
      <w:r w:rsidRPr="005F16D8">
        <w:rPr>
          <w:rFonts w:ascii="新細明體" w:hAnsi="新細明體" w:hint="eastAsia"/>
          <w:bCs/>
          <w:lang w:eastAsia="zh-TW"/>
        </w:rPr>
        <w:t xml:space="preserve">受理進度 =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40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>(核付_理賠</w:t>
      </w:r>
      <w:r w:rsidR="00F978B2" w:rsidRPr="005F16D8">
        <w:rPr>
          <w:rFonts w:ascii="新細明體" w:hAnsi="新細明體" w:hint="eastAsia"/>
          <w:bCs/>
          <w:lang w:eastAsia="zh-TW"/>
        </w:rPr>
        <w:t>紀錄</w:t>
      </w:r>
      <w:r w:rsidRPr="005F16D8">
        <w:rPr>
          <w:rFonts w:ascii="新細明體" w:hAnsi="新細明體" w:hint="eastAsia"/>
          <w:bCs/>
          <w:lang w:eastAsia="zh-TW"/>
        </w:rPr>
        <w:t>)、</w:t>
      </w:r>
      <w:r w:rsidR="00F978B2" w:rsidRPr="005F16D8">
        <w:rPr>
          <w:rFonts w:ascii="新細明體" w:hAnsi="新細明體" w:hint="eastAsia"/>
          <w:bCs/>
          <w:lang w:eastAsia="zh-TW"/>
        </w:rPr>
        <w:t xml:space="preserve"> </w:t>
      </w:r>
      <w:r w:rsidR="00F978B2"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="00F978B2" w:rsidRPr="005F16D8">
          <w:rPr>
            <w:rFonts w:ascii="新細明體" w:hAnsi="新細明體" w:hint="eastAsia"/>
            <w:bCs/>
            <w:lang w:eastAsia="zh-TW"/>
          </w:rPr>
          <w:t>50</w:t>
        </w:r>
        <w:r w:rsidR="00F978B2" w:rsidRPr="005F16D8">
          <w:rPr>
            <w:rFonts w:ascii="新細明體" w:hAnsi="新細明體"/>
            <w:bCs/>
            <w:lang w:eastAsia="zh-TW"/>
          </w:rPr>
          <w:t>’</w:t>
        </w:r>
      </w:smartTag>
      <w:r w:rsidR="00F978B2" w:rsidRPr="005F16D8">
        <w:rPr>
          <w:rFonts w:ascii="新細明體" w:hAnsi="新細明體" w:hint="eastAsia"/>
          <w:bCs/>
          <w:lang w:eastAsia="zh-TW"/>
        </w:rPr>
        <w:t xml:space="preserve">(覆核_理賠紀錄) 、 </w:t>
      </w:r>
      <w:r w:rsidR="00F978B2"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="00F978B2" w:rsidRPr="005F16D8">
          <w:rPr>
            <w:rFonts w:ascii="新細明體" w:hAnsi="新細明體" w:hint="eastAsia"/>
            <w:bCs/>
            <w:lang w:eastAsia="zh-TW"/>
          </w:rPr>
          <w:t>62</w:t>
        </w:r>
        <w:r w:rsidR="00F978B2" w:rsidRPr="005F16D8">
          <w:rPr>
            <w:rFonts w:ascii="新細明體" w:hAnsi="新細明體"/>
            <w:bCs/>
            <w:lang w:eastAsia="zh-TW"/>
          </w:rPr>
          <w:t>’</w:t>
        </w:r>
      </w:smartTag>
      <w:r w:rsidR="00F978B2" w:rsidRPr="005F16D8">
        <w:rPr>
          <w:rFonts w:ascii="新細明體" w:hAnsi="新細明體" w:hint="eastAsia"/>
          <w:bCs/>
          <w:lang w:eastAsia="zh-TW"/>
        </w:rPr>
        <w:t xml:space="preserve">(解除契約辦理中核付_理賠紀錄) 、 </w:t>
      </w:r>
      <w:r w:rsidR="00F978B2"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="00F978B2" w:rsidRPr="005F16D8">
          <w:rPr>
            <w:rFonts w:ascii="新細明體" w:hAnsi="新細明體" w:hint="eastAsia"/>
            <w:bCs/>
            <w:lang w:eastAsia="zh-TW"/>
          </w:rPr>
          <w:t>65</w:t>
        </w:r>
        <w:r w:rsidR="00F978B2" w:rsidRPr="005F16D8">
          <w:rPr>
            <w:rFonts w:ascii="新細明體" w:hAnsi="新細明體"/>
            <w:bCs/>
            <w:lang w:eastAsia="zh-TW"/>
          </w:rPr>
          <w:t>’</w:t>
        </w:r>
      </w:smartTag>
      <w:r w:rsidR="00F978B2" w:rsidRPr="005F16D8">
        <w:rPr>
          <w:rFonts w:ascii="新細明體" w:hAnsi="新細明體" w:hint="eastAsia"/>
          <w:bCs/>
          <w:lang w:eastAsia="zh-TW"/>
        </w:rPr>
        <w:t xml:space="preserve">(解除契約辦理中覆核_理賠紀錄) 、 </w:t>
      </w:r>
      <w:r w:rsidR="00F978B2"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="00F978B2" w:rsidRPr="005F16D8">
          <w:rPr>
            <w:rFonts w:ascii="新細明體" w:hAnsi="新細明體" w:hint="eastAsia"/>
            <w:bCs/>
            <w:lang w:eastAsia="zh-TW"/>
          </w:rPr>
          <w:t>72</w:t>
        </w:r>
        <w:r w:rsidR="00F978B2" w:rsidRPr="005F16D8">
          <w:rPr>
            <w:rFonts w:ascii="新細明體" w:hAnsi="新細明體"/>
            <w:bCs/>
            <w:lang w:eastAsia="zh-TW"/>
          </w:rPr>
          <w:t>’</w:t>
        </w:r>
      </w:smartTag>
      <w:r w:rsidR="00F978B2" w:rsidRPr="005F16D8">
        <w:rPr>
          <w:rFonts w:ascii="新細明體" w:hAnsi="新細明體" w:hint="eastAsia"/>
          <w:bCs/>
          <w:lang w:eastAsia="zh-TW"/>
        </w:rPr>
        <w:t xml:space="preserve">(部分結案後核付_理賠紀錄) 、 </w:t>
      </w:r>
      <w:r w:rsidR="00F978B2"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="00F978B2" w:rsidRPr="005F16D8">
          <w:rPr>
            <w:rFonts w:ascii="新細明體" w:hAnsi="新細明體" w:hint="eastAsia"/>
            <w:bCs/>
            <w:lang w:eastAsia="zh-TW"/>
          </w:rPr>
          <w:t>75</w:t>
        </w:r>
        <w:r w:rsidR="00F978B2" w:rsidRPr="005F16D8">
          <w:rPr>
            <w:rFonts w:ascii="新細明體" w:hAnsi="新細明體"/>
            <w:bCs/>
            <w:lang w:eastAsia="zh-TW"/>
          </w:rPr>
          <w:t>’</w:t>
        </w:r>
      </w:smartTag>
      <w:r w:rsidR="00F978B2" w:rsidRPr="005F16D8">
        <w:rPr>
          <w:rFonts w:ascii="新細明體" w:hAnsi="新細明體" w:hint="eastAsia"/>
          <w:bCs/>
          <w:lang w:eastAsia="zh-TW"/>
        </w:rPr>
        <w:t>(部分結案後覆核_理賠紀錄)</w:t>
      </w:r>
    </w:p>
    <w:p w:rsidR="000E05FC" w:rsidRPr="005F16D8" w:rsidRDefault="000E05FC" w:rsidP="000E05F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抓取</w:t>
      </w:r>
      <w:r w:rsidR="00FF4EBE" w:rsidRPr="005F16D8">
        <w:rPr>
          <w:rFonts w:ascii="新細明體" w:hAnsi="新細明體" w:hint="eastAsia"/>
          <w:kern w:val="2"/>
          <w:szCs w:val="24"/>
          <w:lang w:eastAsia="zh-TW"/>
        </w:rPr>
        <w:t>相關資料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F0FDC" w:rsidRPr="005F16D8" w:rsidRDefault="00E52C38" w:rsidP="000E05F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取得</w:t>
      </w:r>
      <w:r w:rsidR="007F0FDC" w:rsidRPr="005F16D8">
        <w:rPr>
          <w:rFonts w:ascii="新細明體" w:hAnsi="新細明體" w:hint="eastAsia"/>
          <w:kern w:val="2"/>
          <w:szCs w:val="24"/>
          <w:lang w:eastAsia="zh-TW"/>
        </w:rPr>
        <w:t>檢核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日期：</w:t>
      </w:r>
    </w:p>
    <w:p w:rsidR="00E52C38" w:rsidRPr="005F16D8" w:rsidRDefault="007F0FDC" w:rsidP="007F0F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受理進度 =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50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 xml:space="preserve">(覆核_理賠紀錄) 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65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>(解除契約辦理中覆核_理賠紀錄)</w:t>
      </w:r>
      <w:r w:rsidRPr="005F16D8">
        <w:rPr>
          <w:rFonts w:ascii="新細明體" w:hAnsi="新細明體"/>
          <w:bCs/>
          <w:lang w:eastAsia="zh-TW"/>
        </w:rPr>
        <w:t xml:space="preserve"> ‘</w:t>
      </w:r>
      <w:smartTag w:uri="urn:schemas-microsoft-com:office:smarttags" w:element="chmetcnv">
        <w:smartTagPr>
          <w:attr w:name="UnitName" w:val="’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75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 xml:space="preserve">(部分結案後覆核_理賠紀錄) ： </w:t>
      </w:r>
      <w:r w:rsidR="00E52C38" w:rsidRPr="005F16D8">
        <w:rPr>
          <w:rFonts w:ascii="新細明體" w:hAnsi="新細明體" w:hint="eastAsia"/>
          <w:kern w:val="2"/>
          <w:szCs w:val="24"/>
          <w:lang w:eastAsia="zh-TW"/>
        </w:rPr>
        <w:t xml:space="preserve">同 </w:t>
      </w:r>
      <w:hyperlink w:anchor="帳務日期" w:history="1">
        <w:r w:rsidR="00E52C38"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帳務</w:t>
        </w:r>
        <w:r w:rsidR="00E52C38"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日</w:t>
        </w:r>
        <w:r w:rsidR="00E52C38"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期</w:t>
        </w:r>
      </w:hyperlink>
      <w:r w:rsidR="00E52C38"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7F0FDC" w:rsidRPr="005F16D8" w:rsidRDefault="007F0FDC" w:rsidP="007F0F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7F0FDC" w:rsidRPr="005F16D8" w:rsidRDefault="007F0FDC" w:rsidP="007F0F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 Current Date</w:t>
      </w:r>
    </w:p>
    <w:p w:rsidR="007F0FDC" w:rsidRDefault="007F0FDC" w:rsidP="007F0F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53" w:author="洪豪" w:date="2018-09-14T15:43:00Z"/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END IF。</w:t>
      </w:r>
    </w:p>
    <w:p w:rsidR="00F45CB5" w:rsidRPr="005F16D8" w:rsidRDefault="00F45CB5" w:rsidP="00F45CB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54" w:author="洪豪" w:date="2018-09-14T15:43:00Z"/>
          <w:rFonts w:ascii="新細明體" w:hAnsi="新細明體" w:hint="eastAsia"/>
          <w:kern w:val="2"/>
          <w:szCs w:val="24"/>
          <w:lang w:eastAsia="zh-TW"/>
        </w:rPr>
      </w:pPr>
      <w:ins w:id="155" w:author="洪豪" w:date="2018-09-14T15:43:00Z">
        <w:r>
          <w:rPr>
            <w:rFonts w:ascii="新細明體" w:hAnsi="新細明體" w:hint="eastAsia"/>
            <w:kern w:val="2"/>
            <w:szCs w:val="24"/>
            <w:lang w:eastAsia="zh-TW"/>
          </w:rPr>
          <w:t>READ DTAAB019</w:t>
        </w: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 xml:space="preserve"> ：(多筆)</w:t>
        </w:r>
      </w:ins>
    </w:p>
    <w:p w:rsidR="00F45CB5" w:rsidRPr="005F16D8" w:rsidRDefault="00F45CB5" w:rsidP="00F45CB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56" w:author="洪豪" w:date="2018-09-14T15:43:00Z"/>
          <w:rFonts w:ascii="新細明體" w:hAnsi="新細明體" w:hint="eastAsia"/>
          <w:kern w:val="2"/>
          <w:szCs w:val="24"/>
          <w:lang w:eastAsia="zh-TW"/>
        </w:rPr>
      </w:pPr>
      <w:ins w:id="157" w:author="洪豪" w:date="2018-09-14T15:43:00Z"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受理編號 = 傳入參數.受理編號。</w:t>
        </w:r>
      </w:ins>
    </w:p>
    <w:p w:rsidR="00F45CB5" w:rsidRPr="005F16D8" w:rsidRDefault="00F45CB5" w:rsidP="00F45CB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58" w:author="洪豪" w:date="2018-09-14T15:43:00Z"/>
          <w:rFonts w:ascii="新細明體" w:hAnsi="新細明體" w:hint="eastAsia"/>
          <w:kern w:val="2"/>
          <w:szCs w:val="24"/>
          <w:lang w:eastAsia="zh-TW"/>
        </w:rPr>
      </w:pPr>
      <w:ins w:id="159" w:author="洪豪" w:date="2018-09-14T15:43:00Z"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IF NOT FND ：</w:t>
        </w:r>
      </w:ins>
    </w:p>
    <w:p w:rsidR="00F45CB5" w:rsidRPr="005F16D8" w:rsidRDefault="00F45CB5" w:rsidP="00F45CB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60" w:author="洪豪" w:date="2018-09-14T15:43:00Z"/>
          <w:rFonts w:ascii="新細明體" w:hAnsi="新細明體" w:hint="eastAsia"/>
          <w:kern w:val="2"/>
          <w:szCs w:val="24"/>
          <w:lang w:eastAsia="zh-TW"/>
        </w:rPr>
      </w:pPr>
      <w:ins w:id="161" w:author="洪豪" w:date="2018-09-14T15:44:00Z">
        <w:r>
          <w:rPr>
            <w:rFonts w:ascii="新細明體" w:hAnsi="新細明體" w:hint="eastAsia"/>
            <w:kern w:val="2"/>
            <w:szCs w:val="24"/>
            <w:lang w:eastAsia="zh-TW"/>
          </w:rPr>
          <w:t>不處理</w:t>
        </w:r>
      </w:ins>
    </w:p>
    <w:p w:rsidR="00F45CB5" w:rsidRPr="005F16D8" w:rsidRDefault="00F45CB5" w:rsidP="00F45CB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  <w:pPrChange w:id="162" w:author="洪豪" w:date="2018-09-14T15:43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</w:p>
    <w:p w:rsidR="000E05FC" w:rsidRPr="005F16D8" w:rsidRDefault="000E05FC" w:rsidP="000E05F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READ DTAAB001 </w:t>
      </w:r>
      <w:r w:rsidR="00FF4EBE"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  <w:r w:rsidR="00E52C38" w:rsidRPr="005F16D8">
        <w:rPr>
          <w:rFonts w:ascii="新細明體" w:hAnsi="新細明體" w:hint="eastAsia"/>
          <w:kern w:val="2"/>
          <w:szCs w:val="24"/>
          <w:lang w:eastAsia="zh-TW"/>
        </w:rPr>
        <w:t>(多筆)</w:t>
      </w:r>
    </w:p>
    <w:p w:rsidR="00FF4EBE" w:rsidRPr="005F16D8" w:rsidRDefault="00FF4EBE" w:rsidP="00FF4EB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受理編號 = 傳入參數.受理編號。</w:t>
      </w:r>
    </w:p>
    <w:p w:rsidR="00FF4EBE" w:rsidRPr="005F16D8" w:rsidRDefault="00FF4EBE" w:rsidP="00FF4EB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覆核日期 為空值。</w:t>
      </w:r>
    </w:p>
    <w:p w:rsidR="00FF4EBE" w:rsidRPr="005F16D8" w:rsidRDefault="00E52C38" w:rsidP="00FF4EB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帳務日期 = 上STEP所取得之帳務日期。</w:t>
      </w:r>
    </w:p>
    <w:p w:rsidR="005943CE" w:rsidRPr="005F16D8" w:rsidRDefault="00E52C38" w:rsidP="00E52C3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NOT FND</w:t>
      </w:r>
      <w:r w:rsidR="005943CE" w:rsidRPr="005F16D8">
        <w:rPr>
          <w:rFonts w:ascii="新細明體" w:hAnsi="新細明體" w:hint="eastAsia"/>
          <w:kern w:val="2"/>
          <w:szCs w:val="24"/>
          <w:lang w:eastAsia="zh-TW"/>
        </w:rPr>
        <w:t xml:space="preserve"> ：</w:t>
      </w:r>
    </w:p>
    <w:p w:rsidR="00E52C38" w:rsidRPr="005F16D8" w:rsidRDefault="00E52C38" w:rsidP="005943C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顯示 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查無相關資料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+ 受理編號 + 帳務日期，RETURN。</w:t>
      </w:r>
    </w:p>
    <w:p w:rsidR="00E52C38" w:rsidRPr="005F16D8" w:rsidRDefault="00E52C38" w:rsidP="00E52C3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FND：</w:t>
      </w:r>
    </w:p>
    <w:p w:rsidR="002F6C8A" w:rsidRPr="005F16D8" w:rsidRDefault="002F6C8A" w:rsidP="00E52C3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IF受理進度 =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50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 xml:space="preserve">(覆核_理賠紀錄) 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65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>(解除契約辦理中覆核_理賠紀錄)</w:t>
      </w:r>
      <w:r w:rsidRPr="005F16D8">
        <w:rPr>
          <w:rFonts w:ascii="新細明體" w:hAnsi="新細明體"/>
          <w:bCs/>
          <w:lang w:eastAsia="zh-TW"/>
        </w:rPr>
        <w:t xml:space="preserve"> ‘</w:t>
      </w:r>
      <w:smartTag w:uri="urn:schemas-microsoft-com:office:smarttags" w:element="chmetcnv">
        <w:smartTagPr>
          <w:attr w:name="UnitName" w:val="’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75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>(部分結案後覆核_理賠紀錄)</w:t>
      </w:r>
    </w:p>
    <w:p w:rsidR="00E52C38" w:rsidRPr="005F16D8" w:rsidRDefault="00E52C38" w:rsidP="002F6C8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檢查所有的 交易序號+帳務日期+核</w:t>
      </w:r>
      <w:r w:rsidR="00AA283C" w:rsidRPr="005F16D8">
        <w:rPr>
          <w:rFonts w:ascii="新細明體" w:hAnsi="新細明體" w:hint="eastAsia"/>
          <w:kern w:val="2"/>
          <w:szCs w:val="24"/>
          <w:lang w:eastAsia="zh-TW"/>
        </w:rPr>
        <w:t>賠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人員 是否相同。</w:t>
      </w:r>
    </w:p>
    <w:p w:rsidR="00E52C38" w:rsidRPr="005F16D8" w:rsidRDefault="00E52C38" w:rsidP="002F6C8A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不同，顯示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交易序號有誤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+交易序號+帳務日期+核賠人員，RETURN。</w:t>
      </w:r>
    </w:p>
    <w:p w:rsidR="005943CE" w:rsidRPr="005F16D8" w:rsidRDefault="005943CE" w:rsidP="002F6C8A">
      <w:pPr>
        <w:pStyle w:val="Tabletext"/>
        <w:keepLines w:val="0"/>
        <w:numPr>
          <w:ilvl w:val="4"/>
          <w:numId w:val="2"/>
        </w:numPr>
        <w:tabs>
          <w:tab w:val="clear" w:pos="2551"/>
          <w:tab w:val="num" w:pos="2976"/>
        </w:tabs>
        <w:spacing w:after="0" w:line="240" w:lineRule="auto"/>
        <w:ind w:leftChars="886" w:left="2976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檢查DTAAB001之帳務日期 是否與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F16D8">
          <w:rPr>
            <w:rFonts w:ascii="新細明體" w:hAnsi="新細明體" w:hint="eastAsia"/>
            <w:strike/>
            <w:kern w:val="2"/>
            <w:lang w:eastAsia="zh-TW"/>
          </w:rPr>
          <w:t>1.3.1</w:t>
        </w:r>
      </w:smartTag>
      <w:r w:rsidRPr="005F16D8">
        <w:rPr>
          <w:rFonts w:ascii="新細明體" w:hAnsi="新細明體" w:hint="eastAsia"/>
          <w:strike/>
          <w:kern w:val="2"/>
          <w:lang w:eastAsia="zh-TW"/>
        </w:rPr>
        <w:t xml:space="preserve">.1 </w:t>
      </w:r>
      <w:r w:rsidR="005F7334" w:rsidRPr="005F16D8">
        <w:rPr>
          <w:rFonts w:ascii="新細明體" w:hAnsi="新細明體" w:hint="eastAsia"/>
          <w:strike/>
          <w:kern w:val="2"/>
          <w:lang w:eastAsia="zh-TW"/>
        </w:rPr>
        <w:t>取得之是否</w:t>
      </w:r>
      <w:r w:rsidRPr="005F16D8">
        <w:rPr>
          <w:rFonts w:ascii="新細明體" w:hAnsi="新細明體" w:hint="eastAsia"/>
          <w:strike/>
          <w:kern w:val="2"/>
          <w:lang w:eastAsia="zh-TW"/>
        </w:rPr>
        <w:t>相同：</w:t>
      </w:r>
    </w:p>
    <w:p w:rsidR="006E78CB" w:rsidRPr="005F16D8" w:rsidRDefault="005943CE" w:rsidP="002F6C8A">
      <w:pPr>
        <w:pStyle w:val="Tabletext"/>
        <w:keepLines w:val="0"/>
        <w:numPr>
          <w:ilvl w:val="5"/>
          <w:numId w:val="2"/>
        </w:numPr>
        <w:tabs>
          <w:tab w:val="clear" w:pos="3260"/>
          <w:tab w:val="num" w:pos="3685"/>
        </w:tabs>
        <w:spacing w:after="0" w:line="240" w:lineRule="auto"/>
        <w:ind w:leftChars="1063" w:left="3685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IF 不同</w:t>
      </w:r>
      <w:r w:rsidR="006E78CB" w:rsidRPr="005F16D8">
        <w:rPr>
          <w:rFonts w:ascii="新細明體" w:hAnsi="新細明體" w:hint="eastAsia"/>
          <w:strike/>
          <w:kern w:val="2"/>
          <w:lang w:eastAsia="zh-TW"/>
        </w:rPr>
        <w:t>：</w:t>
      </w:r>
    </w:p>
    <w:p w:rsidR="006E78CB" w:rsidRPr="005F16D8" w:rsidRDefault="006E78CB" w:rsidP="002F6C8A">
      <w:pPr>
        <w:pStyle w:val="Tabletext"/>
        <w:keepLines w:val="0"/>
        <w:numPr>
          <w:ilvl w:val="6"/>
          <w:numId w:val="2"/>
        </w:numPr>
        <w:tabs>
          <w:tab w:val="clear" w:pos="3827"/>
          <w:tab w:val="num" w:pos="4252"/>
        </w:tabs>
        <w:spacing w:after="0" w:line="240" w:lineRule="auto"/>
        <w:ind w:leftChars="1240" w:left="4252"/>
        <w:rPr>
          <w:rFonts w:ascii="新細明體" w:hAnsi="新細明體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UPDATE 受理進度：CALL  AA_A0Z001.Method 5：</w:t>
      </w:r>
    </w:p>
    <w:tbl>
      <w:tblPr>
        <w:tblW w:w="5940" w:type="dxa"/>
        <w:tblInd w:w="22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7"/>
        <w:gridCol w:w="5013"/>
      </w:tblGrid>
      <w:tr w:rsidR="006E78CB" w:rsidRPr="005F16D8">
        <w:trPr>
          <w:trHeight w:val="33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78CB" w:rsidRPr="005F16D8" w:rsidRDefault="006E78CB" w:rsidP="005A22D6">
            <w:pPr>
              <w:jc w:val="center"/>
              <w:rPr>
                <w:rFonts w:ascii="新細明體" w:hAnsi="新細明體" w:cs="Arial Unicode MS"/>
                <w:b/>
                <w:bCs/>
                <w:strike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trike/>
                <w:sz w:val="20"/>
                <w:szCs w:val="20"/>
              </w:rPr>
              <w:t>欄位名稱</w:t>
            </w:r>
          </w:p>
        </w:tc>
        <w:tc>
          <w:tcPr>
            <w:tcW w:w="4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78CB" w:rsidRPr="005F16D8" w:rsidRDefault="006E78CB" w:rsidP="005A22D6">
            <w:pPr>
              <w:jc w:val="center"/>
              <w:rPr>
                <w:rFonts w:ascii="新細明體" w:hAnsi="新細明體" w:cs="Arial Unicode MS"/>
                <w:b/>
                <w:bCs/>
                <w:strike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/>
                <w:bCs/>
                <w:strike/>
                <w:sz w:val="20"/>
                <w:szCs w:val="20"/>
              </w:rPr>
              <w:t>資料來源</w:t>
            </w:r>
          </w:p>
        </w:tc>
      </w:tr>
      <w:tr w:rsidR="006E78CB" w:rsidRPr="005F16D8">
        <w:trPr>
          <w:trHeight w:val="33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78CB" w:rsidRPr="005F16D8" w:rsidRDefault="006E78CB" w:rsidP="005A22D6">
            <w:pPr>
              <w:rPr>
                <w:rFonts w:ascii="新細明體" w:hAnsi="新細明體" w:hint="eastAsia"/>
                <w:strike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trike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78CB" w:rsidRPr="005F16D8" w:rsidRDefault="006E78CB" w:rsidP="005A22D6">
            <w:pPr>
              <w:rPr>
                <w:rFonts w:ascii="新細明體" w:hAnsi="新細明體" w:cs="Arial Unicode MS"/>
                <w:strike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trike/>
                <w:sz w:val="20"/>
                <w:szCs w:val="20"/>
              </w:rPr>
              <w:t>畫面</w:t>
            </w:r>
          </w:p>
        </w:tc>
      </w:tr>
      <w:tr w:rsidR="006E78CB" w:rsidRPr="005F16D8">
        <w:trPr>
          <w:trHeight w:val="33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78CB" w:rsidRPr="005F16D8" w:rsidRDefault="006E78CB" w:rsidP="005A22D6">
            <w:pPr>
              <w:rPr>
                <w:rFonts w:ascii="新細明體" w:hAnsi="新細明體" w:hint="eastAsia"/>
                <w:strike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trike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C02BA" w:rsidRPr="005F16D8" w:rsidRDefault="000C02BA" w:rsidP="005A22D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" w:hint="eastAsia"/>
                <w:strike/>
                <w:lang w:eastAsia="zh-TW"/>
              </w:rPr>
            </w:pPr>
            <w:r w:rsidRPr="005F16D8">
              <w:rPr>
                <w:rFonts w:ascii="新細明體" w:hAnsi="新細明體" w:cs="Arial"/>
                <w:strike/>
                <w:lang w:eastAsia="zh-TW"/>
              </w:rPr>
              <w:t xml:space="preserve">IF </w:t>
            </w:r>
            <w:r w:rsidRPr="005F16D8">
              <w:rPr>
                <w:rFonts w:ascii="新細明體" w:hAnsi="新細明體" w:cs="Arial" w:hint="eastAsia"/>
                <w:strike/>
                <w:lang w:eastAsia="zh-TW"/>
              </w:rPr>
              <w:t xml:space="preserve">DTAAA001 受理進度 IN ( </w:t>
            </w:r>
            <w:r w:rsidRPr="005F16D8">
              <w:rPr>
                <w:rFonts w:ascii="新細明體" w:hAnsi="新細明體" w:cs="Arial"/>
                <w:strike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4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F16D8">
                <w:rPr>
                  <w:rFonts w:ascii="新細明體" w:hAnsi="新細明體" w:cs="Arial" w:hint="eastAsia"/>
                  <w:strike/>
                  <w:lang w:eastAsia="zh-TW"/>
                </w:rPr>
                <w:t>40</w:t>
              </w:r>
              <w:r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Pr="005F16D8">
              <w:rPr>
                <w:rFonts w:ascii="新細明體" w:hAnsi="新細明體" w:cs="Arial" w:hint="eastAsia"/>
                <w:strike/>
                <w:lang w:eastAsia="zh-TW"/>
              </w:rPr>
              <w:t>,</w:t>
            </w:r>
            <w:r w:rsidR="008E23B1" w:rsidRPr="005F16D8">
              <w:rPr>
                <w:rFonts w:ascii="新細明體" w:hAnsi="新細明體" w:cs="Arial"/>
                <w:strike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4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8E23B1" w:rsidRPr="005F16D8">
                <w:rPr>
                  <w:rFonts w:ascii="新細明體" w:hAnsi="新細明體" w:cs="Arial" w:hint="eastAsia"/>
                  <w:strike/>
                  <w:lang w:eastAsia="zh-TW"/>
                </w:rPr>
                <w:t>41</w:t>
              </w:r>
              <w:r w:rsidR="008E23B1"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="008E23B1" w:rsidRPr="005F16D8">
              <w:rPr>
                <w:rFonts w:ascii="新細明體" w:hAnsi="新細明體" w:cs="Arial" w:hint="eastAsia"/>
                <w:strike/>
                <w:lang w:eastAsia="zh-TW"/>
              </w:rPr>
              <w:t>,</w:t>
            </w:r>
            <w:r w:rsidRPr="005F16D8">
              <w:rPr>
                <w:rFonts w:ascii="新細明體" w:hAnsi="新細明體" w:cs="Arial"/>
                <w:strike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F16D8">
                <w:rPr>
                  <w:rFonts w:ascii="新細明體" w:hAnsi="新細明體" w:cs="Arial" w:hint="eastAsia"/>
                  <w:strike/>
                  <w:lang w:eastAsia="zh-TW"/>
                </w:rPr>
                <w:t>50</w:t>
              </w:r>
              <w:r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="008E23B1" w:rsidRPr="005F16D8">
              <w:rPr>
                <w:rFonts w:ascii="新細明體" w:hAnsi="新細明體" w:cs="Arial" w:hint="eastAsia"/>
                <w:strike/>
                <w:lang w:eastAsia="zh-TW"/>
              </w:rPr>
              <w:t>,</w:t>
            </w:r>
            <w:r w:rsidR="008E23B1" w:rsidRPr="005F16D8">
              <w:rPr>
                <w:rFonts w:ascii="新細明體" w:hAnsi="新細明體" w:cs="Arial"/>
                <w:strike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5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8E23B1" w:rsidRPr="005F16D8">
                <w:rPr>
                  <w:rFonts w:ascii="新細明體" w:hAnsi="新細明體" w:cs="Arial" w:hint="eastAsia"/>
                  <w:strike/>
                  <w:lang w:eastAsia="zh-TW"/>
                </w:rPr>
                <w:t>51</w:t>
              </w:r>
              <w:r w:rsidR="008E23B1"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Pr="005F16D8">
              <w:rPr>
                <w:rFonts w:ascii="新細明體" w:hAnsi="新細明體" w:cs="Arial" w:hint="eastAsia"/>
                <w:strike/>
                <w:lang w:eastAsia="zh-TW"/>
              </w:rPr>
              <w:t>)</w:t>
            </w:r>
          </w:p>
          <w:p w:rsidR="006E78CB" w:rsidRPr="005F16D8" w:rsidRDefault="006E78CB" w:rsidP="000C02BA">
            <w:pPr>
              <w:pStyle w:val="Tabletext"/>
              <w:keepLines w:val="0"/>
              <w:widowControl/>
              <w:spacing w:after="0" w:line="240" w:lineRule="auto"/>
              <w:ind w:firstLineChars="50" w:firstLine="100"/>
              <w:rPr>
                <w:rFonts w:ascii="新細明體" w:hAnsi="新細明體" w:cs="Arial"/>
                <w:strike/>
                <w:lang w:eastAsia="zh-TW"/>
              </w:rPr>
            </w:pPr>
            <w:r w:rsidRPr="005F16D8">
              <w:rPr>
                <w:rFonts w:ascii="新細明體" w:hAnsi="新細明體" w:cs="Arial"/>
                <w:strike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F16D8">
                <w:rPr>
                  <w:rFonts w:ascii="新細明體" w:hAnsi="新細明體" w:cs="Arial"/>
                  <w:strike/>
                  <w:lang w:eastAsia="zh-TW"/>
                </w:rPr>
                <w:t>3</w:t>
              </w:r>
              <w:r w:rsidR="001B1493" w:rsidRPr="005F16D8">
                <w:rPr>
                  <w:rFonts w:ascii="新細明體" w:hAnsi="新細明體" w:cs="Arial" w:hint="eastAsia"/>
                  <w:strike/>
                  <w:lang w:eastAsia="zh-TW"/>
                </w:rPr>
                <w:t>0</w:t>
              </w:r>
              <w:r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</w:p>
          <w:p w:rsidR="000C02BA" w:rsidRPr="005F16D8" w:rsidRDefault="000C02BA" w:rsidP="000C02B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" w:hint="eastAsia"/>
                <w:strike/>
                <w:lang w:eastAsia="zh-TW"/>
              </w:rPr>
            </w:pPr>
            <w:r w:rsidRPr="005F16D8">
              <w:rPr>
                <w:rFonts w:ascii="新細明體" w:hAnsi="新細明體" w:cs="Arial"/>
                <w:strike/>
                <w:lang w:eastAsia="zh-TW"/>
              </w:rPr>
              <w:t>ELSE</w:t>
            </w:r>
            <w:r w:rsidR="007C3922" w:rsidRPr="005F16D8">
              <w:rPr>
                <w:rFonts w:ascii="新細明體" w:hAnsi="新細明體" w:cs="Arial" w:hint="eastAsia"/>
                <w:strike/>
                <w:lang w:eastAsia="zh-TW"/>
              </w:rPr>
              <w:t xml:space="preserve"> </w:t>
            </w:r>
            <w:r w:rsidRPr="005F16D8">
              <w:rPr>
                <w:rFonts w:ascii="新細明體" w:hAnsi="新細明體" w:cs="Arial" w:hint="eastAsia"/>
                <w:strike/>
                <w:lang w:eastAsia="zh-TW"/>
              </w:rPr>
              <w:t xml:space="preserve"> </w:t>
            </w:r>
            <w:r w:rsidR="007C3922" w:rsidRPr="005F16D8">
              <w:rPr>
                <w:rFonts w:ascii="新細明體" w:hAnsi="新細明體" w:cs="Arial" w:hint="eastAsia"/>
                <w:strike/>
                <w:lang w:eastAsia="zh-TW"/>
              </w:rPr>
              <w:t xml:space="preserve">受理進度 IN ( </w:t>
            </w:r>
            <w:r w:rsidR="007C3922" w:rsidRPr="005F16D8">
              <w:rPr>
                <w:rFonts w:ascii="新細明體" w:hAnsi="新細明體" w:cs="Arial"/>
                <w:strike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6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C3922" w:rsidRPr="005F16D8">
                <w:rPr>
                  <w:rFonts w:ascii="新細明體" w:hAnsi="新細明體" w:cs="Arial" w:hint="eastAsia"/>
                  <w:strike/>
                  <w:lang w:eastAsia="zh-TW"/>
                </w:rPr>
                <w:t>62</w:t>
              </w:r>
              <w:r w:rsidR="007C3922"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="007C3922" w:rsidRPr="005F16D8">
              <w:rPr>
                <w:rFonts w:ascii="新細明體" w:hAnsi="新細明體" w:cs="Arial" w:hint="eastAsia"/>
                <w:strike/>
                <w:lang w:eastAsia="zh-TW"/>
              </w:rPr>
              <w:t>,</w:t>
            </w:r>
            <w:r w:rsidR="008E23B1" w:rsidRPr="005F16D8">
              <w:rPr>
                <w:rFonts w:ascii="新細明體" w:hAnsi="新細明體" w:cs="Arial"/>
                <w:strike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6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8E23B1" w:rsidRPr="005F16D8">
                <w:rPr>
                  <w:rFonts w:ascii="新細明體" w:hAnsi="新細明體" w:cs="Arial" w:hint="eastAsia"/>
                  <w:strike/>
                  <w:lang w:eastAsia="zh-TW"/>
                </w:rPr>
                <w:t>63</w:t>
              </w:r>
              <w:r w:rsidR="008E23B1"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="008E23B1" w:rsidRPr="005F16D8">
              <w:rPr>
                <w:rFonts w:ascii="新細明體" w:hAnsi="新細明體" w:cs="Arial" w:hint="eastAsia"/>
                <w:strike/>
                <w:lang w:eastAsia="zh-TW"/>
              </w:rPr>
              <w:t>,</w:t>
            </w:r>
            <w:r w:rsidR="007C3922" w:rsidRPr="005F16D8">
              <w:rPr>
                <w:rFonts w:ascii="新細明體" w:hAnsi="新細明體" w:cs="Arial"/>
                <w:strike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C3922" w:rsidRPr="005F16D8">
                <w:rPr>
                  <w:rFonts w:ascii="新細明體" w:hAnsi="新細明體" w:cs="Arial" w:hint="eastAsia"/>
                  <w:strike/>
                  <w:lang w:eastAsia="zh-TW"/>
                </w:rPr>
                <w:t>65</w:t>
              </w:r>
              <w:r w:rsidR="007C3922"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="008E23B1" w:rsidRPr="005F16D8">
              <w:rPr>
                <w:rFonts w:ascii="新細明體" w:hAnsi="新細明體" w:cs="Arial" w:hint="eastAsia"/>
                <w:strike/>
                <w:lang w:eastAsia="zh-TW"/>
              </w:rPr>
              <w:t>,</w:t>
            </w:r>
            <w:r w:rsidR="008E23B1" w:rsidRPr="005F16D8">
              <w:rPr>
                <w:rFonts w:ascii="新細明體" w:hAnsi="新細明體" w:cs="Arial"/>
                <w:strike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6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8E23B1" w:rsidRPr="005F16D8">
                <w:rPr>
                  <w:rFonts w:ascii="新細明體" w:hAnsi="新細明體" w:cs="Arial" w:hint="eastAsia"/>
                  <w:strike/>
                  <w:lang w:eastAsia="zh-TW"/>
                </w:rPr>
                <w:t>66</w:t>
              </w:r>
              <w:r w:rsidR="008E23B1"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="007C3922" w:rsidRPr="005F16D8">
              <w:rPr>
                <w:rFonts w:ascii="新細明體" w:hAnsi="新細明體" w:cs="Arial" w:hint="eastAsia"/>
                <w:strike/>
                <w:lang w:eastAsia="zh-TW"/>
              </w:rPr>
              <w:t>)</w:t>
            </w:r>
          </w:p>
          <w:p w:rsidR="007C3922" w:rsidRPr="005F16D8" w:rsidRDefault="007C3922" w:rsidP="000C02B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" w:hint="eastAsia"/>
                <w:strike/>
                <w:lang w:eastAsia="zh-TW"/>
              </w:rPr>
            </w:pPr>
            <w:r w:rsidRPr="005F16D8">
              <w:rPr>
                <w:rFonts w:ascii="新細明體" w:hAnsi="新細明體" w:cs="Arial" w:hint="eastAsia"/>
                <w:strike/>
                <w:lang w:eastAsia="zh-TW"/>
              </w:rPr>
              <w:t xml:space="preserve">  </w:t>
            </w:r>
            <w:r w:rsidRPr="005F16D8">
              <w:rPr>
                <w:rFonts w:ascii="新細明體" w:hAnsi="新細明體" w:cs="Arial"/>
                <w:strike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6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F16D8">
                <w:rPr>
                  <w:rFonts w:ascii="新細明體" w:hAnsi="新細明體" w:cs="Arial" w:hint="eastAsia"/>
                  <w:strike/>
                  <w:lang w:eastAsia="zh-TW"/>
                </w:rPr>
                <w:t>61</w:t>
              </w:r>
              <w:r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</w:p>
          <w:p w:rsidR="007C3922" w:rsidRPr="005F16D8" w:rsidRDefault="007C3922" w:rsidP="007C392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" w:hint="eastAsia"/>
                <w:strike/>
                <w:lang w:eastAsia="zh-TW"/>
              </w:rPr>
            </w:pPr>
            <w:r w:rsidRPr="005F16D8">
              <w:rPr>
                <w:rFonts w:ascii="新細明體" w:hAnsi="新細明體" w:cs="Arial"/>
                <w:strike/>
                <w:lang w:eastAsia="zh-TW"/>
              </w:rPr>
              <w:t>ELSE</w:t>
            </w:r>
            <w:r w:rsidRPr="005F16D8">
              <w:rPr>
                <w:rFonts w:ascii="新細明體" w:hAnsi="新細明體" w:cs="Arial" w:hint="eastAsia"/>
                <w:strike/>
                <w:lang w:eastAsia="zh-TW"/>
              </w:rPr>
              <w:t xml:space="preserve">  受理進度 IN ( </w:t>
            </w:r>
            <w:r w:rsidRPr="005F16D8">
              <w:rPr>
                <w:rFonts w:ascii="新細明體" w:hAnsi="新細明體" w:cs="Arial"/>
                <w:strike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7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F16D8">
                <w:rPr>
                  <w:rFonts w:ascii="新細明體" w:hAnsi="新細明體" w:cs="Arial" w:hint="eastAsia"/>
                  <w:strike/>
                  <w:lang w:eastAsia="zh-TW"/>
                </w:rPr>
                <w:t>72</w:t>
              </w:r>
              <w:r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Pr="005F16D8">
              <w:rPr>
                <w:rFonts w:ascii="新細明體" w:hAnsi="新細明體" w:cs="Arial" w:hint="eastAsia"/>
                <w:strike/>
                <w:lang w:eastAsia="zh-TW"/>
              </w:rPr>
              <w:t>,</w:t>
            </w:r>
            <w:r w:rsidR="008E23B1" w:rsidRPr="005F16D8">
              <w:rPr>
                <w:rFonts w:ascii="新細明體" w:hAnsi="新細明體" w:cs="Arial"/>
                <w:strike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7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8E23B1" w:rsidRPr="005F16D8">
                <w:rPr>
                  <w:rFonts w:ascii="新細明體" w:hAnsi="新細明體" w:cs="Arial" w:hint="eastAsia"/>
                  <w:strike/>
                  <w:lang w:eastAsia="zh-TW"/>
                </w:rPr>
                <w:t>73</w:t>
              </w:r>
              <w:r w:rsidR="008E23B1"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="008E23B1" w:rsidRPr="005F16D8">
              <w:rPr>
                <w:rFonts w:ascii="新細明體" w:hAnsi="新細明體" w:cs="Arial" w:hint="eastAsia"/>
                <w:strike/>
                <w:lang w:eastAsia="zh-TW"/>
              </w:rPr>
              <w:t>,</w:t>
            </w:r>
            <w:r w:rsidRPr="005F16D8">
              <w:rPr>
                <w:rFonts w:ascii="新細明體" w:hAnsi="新細明體" w:cs="Arial"/>
                <w:strike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7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F16D8">
                <w:rPr>
                  <w:rFonts w:ascii="新細明體" w:hAnsi="新細明體" w:cs="Arial" w:hint="eastAsia"/>
                  <w:strike/>
                  <w:lang w:eastAsia="zh-TW"/>
                </w:rPr>
                <w:t>75</w:t>
              </w:r>
              <w:r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="008E23B1" w:rsidRPr="005F16D8">
              <w:rPr>
                <w:rFonts w:ascii="新細明體" w:hAnsi="新細明體" w:cs="Arial" w:hint="eastAsia"/>
                <w:strike/>
                <w:lang w:eastAsia="zh-TW"/>
              </w:rPr>
              <w:t>,</w:t>
            </w:r>
            <w:r w:rsidR="008E23B1" w:rsidRPr="005F16D8">
              <w:rPr>
                <w:rFonts w:ascii="新細明體" w:hAnsi="新細明體" w:cs="Arial"/>
                <w:strike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7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8E23B1" w:rsidRPr="005F16D8">
                <w:rPr>
                  <w:rFonts w:ascii="新細明體" w:hAnsi="新細明體" w:cs="Arial" w:hint="eastAsia"/>
                  <w:strike/>
                  <w:lang w:eastAsia="zh-TW"/>
                </w:rPr>
                <w:t>76</w:t>
              </w:r>
              <w:r w:rsidR="008E23B1"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  <w:r w:rsidRPr="005F16D8">
              <w:rPr>
                <w:rFonts w:ascii="新細明體" w:hAnsi="新細明體" w:cs="Arial" w:hint="eastAsia"/>
                <w:strike/>
                <w:lang w:eastAsia="zh-TW"/>
              </w:rPr>
              <w:t>)</w:t>
            </w:r>
          </w:p>
          <w:p w:rsidR="007C3922" w:rsidRPr="005F16D8" w:rsidRDefault="007C3922" w:rsidP="000C02B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" w:hint="eastAsia"/>
                <w:strike/>
                <w:lang w:eastAsia="zh-TW"/>
              </w:rPr>
            </w:pPr>
            <w:r w:rsidRPr="005F16D8">
              <w:rPr>
                <w:rFonts w:ascii="新細明體" w:hAnsi="新細明體" w:cs="Arial" w:hint="eastAsia"/>
                <w:strike/>
                <w:lang w:eastAsia="zh-TW"/>
              </w:rPr>
              <w:t xml:space="preserve">  </w:t>
            </w:r>
            <w:r w:rsidRPr="005F16D8">
              <w:rPr>
                <w:rFonts w:ascii="新細明體" w:hAnsi="新細明體" w:cs="Arial"/>
                <w:strike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7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F16D8">
                <w:rPr>
                  <w:rFonts w:ascii="新細明體" w:hAnsi="新細明體" w:cs="Arial" w:hint="eastAsia"/>
                  <w:strike/>
                  <w:lang w:eastAsia="zh-TW"/>
                </w:rPr>
                <w:t>71</w:t>
              </w:r>
              <w:r w:rsidRPr="005F16D8">
                <w:rPr>
                  <w:rFonts w:ascii="新細明體" w:hAnsi="新細明體" w:cs="Arial"/>
                  <w:strike/>
                  <w:lang w:eastAsia="zh-TW"/>
                </w:rPr>
                <w:t>’</w:t>
              </w:r>
            </w:smartTag>
          </w:p>
          <w:p w:rsidR="007C3922" w:rsidRPr="005F16D8" w:rsidRDefault="007C3922" w:rsidP="000C02B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" w:hint="eastAsia"/>
                <w:strike/>
                <w:lang w:eastAsia="zh-TW"/>
              </w:rPr>
            </w:pPr>
            <w:r w:rsidRPr="005F16D8">
              <w:rPr>
                <w:rFonts w:ascii="新細明體" w:hAnsi="新細明體" w:cs="Arial" w:hint="eastAsia"/>
                <w:strike/>
                <w:lang w:eastAsia="zh-TW"/>
              </w:rPr>
              <w:t>END IF</w:t>
            </w:r>
          </w:p>
        </w:tc>
      </w:tr>
    </w:tbl>
    <w:p w:rsidR="005F7334" w:rsidRPr="005F16D8" w:rsidRDefault="00AA283C" w:rsidP="002F6C8A">
      <w:pPr>
        <w:pStyle w:val="Tabletext"/>
        <w:keepLines w:val="0"/>
        <w:numPr>
          <w:ilvl w:val="6"/>
          <w:numId w:val="2"/>
        </w:numPr>
        <w:tabs>
          <w:tab w:val="clear" w:pos="3827"/>
          <w:tab w:val="num" w:pos="4252"/>
        </w:tabs>
        <w:spacing w:after="0" w:line="240" w:lineRule="auto"/>
        <w:ind w:leftChars="1240" w:left="4252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顯示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>尚有帳務日期：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 + 帳務日期(民國年) +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 理賠明細未處理，請</w:t>
      </w:r>
      <w:r w:rsidR="006E78CB" w:rsidRPr="005F16D8">
        <w:rPr>
          <w:rFonts w:ascii="新細明體" w:hAnsi="新細明體" w:hint="eastAsia"/>
          <w:strike/>
          <w:kern w:val="2"/>
          <w:lang w:eastAsia="zh-TW"/>
        </w:rPr>
        <w:t>重新</w:t>
      </w:r>
      <w:r w:rsidRPr="005F16D8">
        <w:rPr>
          <w:rFonts w:ascii="新細明體" w:hAnsi="新細明體" w:hint="eastAsia"/>
          <w:strike/>
          <w:kern w:val="2"/>
          <w:lang w:eastAsia="zh-TW"/>
        </w:rPr>
        <w:t>核付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 ，RETURN。</w:t>
      </w:r>
    </w:p>
    <w:p w:rsidR="002F6C8A" w:rsidRPr="005F16D8" w:rsidRDefault="002F6C8A" w:rsidP="000E05F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2F6C8A" w:rsidRPr="005F16D8" w:rsidRDefault="002F6C8A" w:rsidP="000E05F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0E05FC" w:rsidRPr="005F16D8" w:rsidRDefault="000E05FC" w:rsidP="000E05F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將畫面導入AAB1_0400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E05F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05FC" w:rsidRPr="005F16D8" w:rsidRDefault="000E05FC" w:rsidP="000E05FC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05FC" w:rsidRPr="005F16D8" w:rsidRDefault="000E05FC" w:rsidP="000E05FC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0E05F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05FC" w:rsidRPr="005F16D8" w:rsidRDefault="000E05FC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05FC" w:rsidRPr="005F16D8" w:rsidRDefault="000E05FC" w:rsidP="000E05FC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0E05F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05FC" w:rsidRPr="005F16D8" w:rsidRDefault="000E05FC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05FC" w:rsidRPr="005F16D8" w:rsidRDefault="00945678" w:rsidP="000E05F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="00E52C38"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核賠人員</w:t>
            </w:r>
          </w:p>
        </w:tc>
      </w:tr>
      <w:tr w:rsidR="000E05F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05FC" w:rsidRPr="005F16D8" w:rsidRDefault="000E05FC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05FC" w:rsidRPr="005F16D8" w:rsidRDefault="00945678" w:rsidP="000E05FC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DTAAB001</w:t>
            </w:r>
            <w:r w:rsidR="00E52C38" w:rsidRPr="005F16D8">
              <w:rPr>
                <w:rFonts w:ascii="新細明體" w:hAnsi="新細明體" w:hint="eastAsia"/>
                <w:sz w:val="20"/>
              </w:rPr>
              <w:t>核賠人員姓名</w:t>
            </w:r>
          </w:p>
        </w:tc>
      </w:tr>
      <w:tr w:rsidR="000E05F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05FC" w:rsidRPr="005F16D8" w:rsidRDefault="000E05FC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05FC" w:rsidRPr="005F16D8" w:rsidRDefault="00945678" w:rsidP="000E05FC">
            <w:pPr>
              <w:rPr>
                <w:rFonts w:ascii="新細明體" w:hAnsi="新細明體"/>
                <w:sz w:val="20"/>
                <w:szCs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DTAAB001.</w:t>
            </w:r>
            <w:r w:rsidR="00E52C38" w:rsidRPr="005F16D8">
              <w:rPr>
                <w:rFonts w:ascii="新細明體" w:hAnsi="新細明體"/>
                <w:sz w:val="20"/>
                <w:szCs w:val="20"/>
              </w:rPr>
              <w:t>核賠單位</w:t>
            </w:r>
          </w:p>
        </w:tc>
      </w:tr>
      <w:tr w:rsidR="000E05F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05FC" w:rsidRPr="005F16D8" w:rsidRDefault="000E05FC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05FC" w:rsidRPr="005F16D8" w:rsidRDefault="00945678" w:rsidP="000E05F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="0025173E" w:rsidRPr="005F16D8">
              <w:rPr>
                <w:rFonts w:ascii="新細明體" w:hAnsi="新細明體" w:hint="eastAsia"/>
                <w:lang w:eastAsia="zh-TW"/>
              </w:rPr>
              <w:t>.</w:t>
            </w:r>
            <w:r w:rsidR="000E05FC" w:rsidRPr="005F16D8">
              <w:rPr>
                <w:rFonts w:ascii="新細明體" w:hAnsi="新細明體" w:hint="eastAsia"/>
              </w:rPr>
              <w:t>帳務日期</w:t>
            </w:r>
          </w:p>
        </w:tc>
      </w:tr>
      <w:tr w:rsidR="000E05F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05FC" w:rsidRPr="005F16D8" w:rsidRDefault="000E05FC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05FC" w:rsidRPr="005F16D8" w:rsidRDefault="00945678" w:rsidP="000E05F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="0025173E" w:rsidRPr="005F16D8">
              <w:rPr>
                <w:rFonts w:ascii="新細明體" w:hAnsi="新細明體" w:hint="eastAsia"/>
                <w:lang w:eastAsia="zh-TW"/>
              </w:rPr>
              <w:t>.交易序號</w:t>
            </w:r>
          </w:p>
        </w:tc>
      </w:tr>
      <w:tr w:rsidR="000E05F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05FC" w:rsidRPr="005F16D8" w:rsidRDefault="000E05FC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05FC" w:rsidRPr="005F16D8" w:rsidRDefault="00945678" w:rsidP="000E05F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DTAAA010</w:t>
            </w:r>
            <w:r w:rsidRPr="005F16D8">
              <w:rPr>
                <w:rFonts w:ascii="新細明體" w:hAnsi="新細明體" w:hint="eastAsia"/>
                <w:lang w:eastAsia="zh-TW"/>
              </w:rPr>
              <w:t>.事故者姓名</w:t>
            </w:r>
          </w:p>
          <w:p w:rsidR="00EC0401" w:rsidRPr="005F16D8" w:rsidRDefault="00EC0401" w:rsidP="00EC040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IF DTAAA001.案件優先表示 = </w:t>
            </w:r>
            <w:r w:rsidRPr="005F16D8">
              <w:rPr>
                <w:rFonts w:ascii="新細明體" w:hAnsi="新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 w:rsidRPr="005F16D8">
                <w:rPr>
                  <w:rFonts w:ascii="新細明體" w:hAnsi="新細明體"/>
                  <w:bCs/>
                  <w:lang w:eastAsia="zh-TW"/>
                </w:rPr>
                <w:t>’</w:t>
              </w:r>
            </w:smartTag>
          </w:p>
          <w:p w:rsidR="00EC0401" w:rsidRPr="005F16D8" w:rsidRDefault="00EC0401" w:rsidP="00EC040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 以藍色表示</w:t>
            </w:r>
          </w:p>
          <w:p w:rsidR="00EC0401" w:rsidRPr="005F16D8" w:rsidRDefault="00EC0401" w:rsidP="00EC040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END IF。</w:t>
            </w:r>
          </w:p>
        </w:tc>
      </w:tr>
      <w:tr w:rsidR="000E05F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05FC" w:rsidRPr="005F16D8" w:rsidRDefault="000E05FC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05FC" w:rsidRPr="005F16D8" w:rsidRDefault="00945678" w:rsidP="000E05F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DTAAA010</w:t>
            </w:r>
            <w:r w:rsidRPr="005F16D8">
              <w:rPr>
                <w:rFonts w:ascii="新細明體" w:hAnsi="新細明體" w:hint="eastAsia"/>
                <w:lang w:eastAsia="zh-TW"/>
              </w:rPr>
              <w:t>.事故者ID</w:t>
            </w:r>
          </w:p>
        </w:tc>
      </w:tr>
      <w:tr w:rsidR="001F7FD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7FD0" w:rsidRPr="005F16D8" w:rsidRDefault="001F7FD0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FD0" w:rsidRPr="005F16D8" w:rsidRDefault="001F7FD0" w:rsidP="000E05F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DTAAB001.核賠日期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0E05F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受理人員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0E05F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受理人員姓名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0E05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0E05F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受理單位</w:t>
            </w:r>
          </w:p>
        </w:tc>
      </w:tr>
    </w:tbl>
    <w:p w:rsidR="0089659B" w:rsidRPr="005F16D8" w:rsidRDefault="0089659B" w:rsidP="0089659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 xml:space="preserve">IF  DTAAA001.受理進度 =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41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>(核付_受款</w:t>
      </w:r>
      <w:r w:rsidR="00DE282A" w:rsidRPr="005F16D8">
        <w:rPr>
          <w:rFonts w:ascii="新細明體" w:hAnsi="新細明體" w:hint="eastAsia"/>
          <w:bCs/>
          <w:lang w:eastAsia="zh-TW"/>
        </w:rPr>
        <w:t>記錄</w:t>
      </w:r>
      <w:r w:rsidRPr="005F16D8">
        <w:rPr>
          <w:rFonts w:ascii="新細明體" w:hAnsi="新細明體" w:hint="eastAsia"/>
          <w:bCs/>
          <w:lang w:eastAsia="zh-TW"/>
        </w:rPr>
        <w:t xml:space="preserve">)、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51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>(覆核_受款</w:t>
      </w:r>
      <w:r w:rsidR="00DE282A" w:rsidRPr="005F16D8">
        <w:rPr>
          <w:rFonts w:ascii="新細明體" w:hAnsi="新細明體" w:hint="eastAsia"/>
          <w:bCs/>
          <w:lang w:eastAsia="zh-TW"/>
        </w:rPr>
        <w:t>記錄</w:t>
      </w:r>
      <w:r w:rsidRPr="005F16D8">
        <w:rPr>
          <w:rFonts w:ascii="新細明體" w:hAnsi="新細明體" w:hint="eastAsia"/>
          <w:bCs/>
          <w:lang w:eastAsia="zh-TW"/>
        </w:rPr>
        <w:t xml:space="preserve">) 、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63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>(解除契約辦理中核付_受款</w:t>
      </w:r>
      <w:r w:rsidR="00DE282A" w:rsidRPr="005F16D8">
        <w:rPr>
          <w:rFonts w:ascii="新細明體" w:hAnsi="新細明體" w:hint="eastAsia"/>
          <w:bCs/>
          <w:lang w:eastAsia="zh-TW"/>
        </w:rPr>
        <w:t>記錄</w:t>
      </w:r>
      <w:r w:rsidRPr="005F16D8">
        <w:rPr>
          <w:rFonts w:ascii="新細明體" w:hAnsi="新細明體" w:hint="eastAsia"/>
          <w:bCs/>
          <w:lang w:eastAsia="zh-TW"/>
        </w:rPr>
        <w:t xml:space="preserve">) 、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6</w:t>
        </w:r>
        <w:r w:rsidR="00DE282A" w:rsidRPr="005F16D8">
          <w:rPr>
            <w:rFonts w:ascii="新細明體" w:hAnsi="新細明體" w:hint="eastAsia"/>
            <w:bCs/>
            <w:lang w:eastAsia="zh-TW"/>
          </w:rPr>
          <w:t>6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>(解除契約辦理中覆核_</w:t>
      </w:r>
      <w:r w:rsidR="00DE282A" w:rsidRPr="005F16D8">
        <w:rPr>
          <w:rFonts w:ascii="新細明體" w:hAnsi="新細明體" w:hint="eastAsia"/>
          <w:bCs/>
          <w:lang w:eastAsia="zh-TW"/>
        </w:rPr>
        <w:t>受款記錄</w:t>
      </w:r>
      <w:r w:rsidRPr="005F16D8">
        <w:rPr>
          <w:rFonts w:ascii="新細明體" w:hAnsi="新細明體" w:hint="eastAsia"/>
          <w:bCs/>
          <w:lang w:eastAsia="zh-TW"/>
        </w:rPr>
        <w:t xml:space="preserve">) 、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7</w:t>
        </w:r>
        <w:r w:rsidR="00DE282A" w:rsidRPr="005F16D8">
          <w:rPr>
            <w:rFonts w:ascii="新細明體" w:hAnsi="新細明體" w:hint="eastAsia"/>
            <w:bCs/>
            <w:lang w:eastAsia="zh-TW"/>
          </w:rPr>
          <w:t>3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>(部分結案後核付_</w:t>
      </w:r>
      <w:r w:rsidR="00DE282A" w:rsidRPr="005F16D8">
        <w:rPr>
          <w:rFonts w:ascii="新細明體" w:hAnsi="新細明體" w:hint="eastAsia"/>
          <w:bCs/>
          <w:lang w:eastAsia="zh-TW"/>
        </w:rPr>
        <w:t>受款</w:t>
      </w:r>
      <w:r w:rsidRPr="005F16D8">
        <w:rPr>
          <w:rFonts w:ascii="新細明體" w:hAnsi="新細明體" w:hint="eastAsia"/>
          <w:bCs/>
          <w:lang w:eastAsia="zh-TW"/>
        </w:rPr>
        <w:t xml:space="preserve">紀錄) 、 </w:t>
      </w:r>
      <w:r w:rsidRPr="005F16D8">
        <w:rPr>
          <w:rFonts w:ascii="新細明體" w:hAnsi="新細明體"/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bCs/>
            <w:lang w:eastAsia="zh-TW"/>
          </w:rPr>
          <w:t>7</w:t>
        </w:r>
        <w:r w:rsidR="00DE282A" w:rsidRPr="005F16D8">
          <w:rPr>
            <w:rFonts w:ascii="新細明體" w:hAnsi="新細明體" w:hint="eastAsia"/>
            <w:bCs/>
            <w:lang w:eastAsia="zh-TW"/>
          </w:rPr>
          <w:t>6</w:t>
        </w:r>
        <w:r w:rsidRPr="005F16D8">
          <w:rPr>
            <w:rFonts w:ascii="新細明體" w:hAnsi="新細明體"/>
            <w:bCs/>
            <w:lang w:eastAsia="zh-TW"/>
          </w:rPr>
          <w:t>’</w:t>
        </w:r>
      </w:smartTag>
      <w:r w:rsidRPr="005F16D8">
        <w:rPr>
          <w:rFonts w:ascii="新細明體" w:hAnsi="新細明體" w:hint="eastAsia"/>
          <w:bCs/>
          <w:lang w:eastAsia="zh-TW"/>
        </w:rPr>
        <w:t>(部分結案後覆核_</w:t>
      </w:r>
      <w:r w:rsidR="00DE282A" w:rsidRPr="005F16D8">
        <w:rPr>
          <w:rFonts w:ascii="新細明體" w:hAnsi="新細明體" w:hint="eastAsia"/>
          <w:bCs/>
          <w:lang w:eastAsia="zh-TW"/>
        </w:rPr>
        <w:t>受款</w:t>
      </w:r>
      <w:r w:rsidRPr="005F16D8">
        <w:rPr>
          <w:rFonts w:ascii="新細明體" w:hAnsi="新細明體" w:hint="eastAsia"/>
          <w:bCs/>
          <w:lang w:eastAsia="zh-TW"/>
        </w:rPr>
        <w:t>紀錄)</w:t>
      </w:r>
    </w:p>
    <w:p w:rsidR="00DC75E6" w:rsidRPr="005F16D8" w:rsidRDefault="00DC75E6" w:rsidP="00DC75E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若</w:t>
      </w:r>
      <w:r w:rsidRPr="005F16D8">
        <w:rPr>
          <w:rFonts w:ascii="新細明體" w:hAnsi="新細明體"/>
          <w:kern w:val="2"/>
          <w:szCs w:val="24"/>
          <w:lang w:eastAsia="zh-TW"/>
        </w:rPr>
        <w:t>DTAAA001.NO_PAY_FLAG=1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時</w:t>
      </w:r>
    </w:p>
    <w:p w:rsidR="00DC75E6" w:rsidRPr="005F16D8" w:rsidRDefault="00DC75E6" w:rsidP="008C27C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將畫面導入不給付通知函輸入</w:t>
      </w:r>
      <w:r w:rsidRPr="005F16D8">
        <w:rPr>
          <w:rFonts w:ascii="新細明體" w:hAnsi="新細明體"/>
          <w:kern w:val="2"/>
          <w:szCs w:val="24"/>
          <w:lang w:eastAsia="zh-TW"/>
        </w:rPr>
        <w:t>AABA_0600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，並傳入受理編號</w:t>
      </w:r>
    </w:p>
    <w:p w:rsidR="00DC75E6" w:rsidRPr="005F16D8" w:rsidRDefault="00DC75E6" w:rsidP="0089659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89659B" w:rsidRPr="005F16D8" w:rsidRDefault="0089659B" w:rsidP="008C27C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抓取相關資料：</w:t>
      </w:r>
      <w:r w:rsidR="00AA283C" w:rsidRPr="005F16D8">
        <w:rPr>
          <w:rFonts w:ascii="新細明體" w:hAnsi="新細明體" w:hint="eastAsia"/>
          <w:kern w:val="2"/>
          <w:szCs w:val="24"/>
          <w:lang w:eastAsia="zh-TW"/>
        </w:rPr>
        <w:t>同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A283C" w:rsidRPr="005F16D8">
          <w:rPr>
            <w:rFonts w:ascii="新細明體" w:hAnsi="新細明體" w:hint="eastAsia"/>
            <w:kern w:val="2"/>
            <w:szCs w:val="24"/>
            <w:lang w:eastAsia="zh-TW"/>
          </w:rPr>
          <w:t>1.3.1</w:t>
        </w:r>
      </w:smartTag>
      <w:r w:rsidR="00AA283C" w:rsidRPr="005F16D8">
        <w:rPr>
          <w:rFonts w:ascii="新細明體" w:hAnsi="新細明體" w:hint="eastAsia"/>
          <w:kern w:val="2"/>
          <w:szCs w:val="24"/>
          <w:lang w:eastAsia="zh-TW"/>
        </w:rPr>
        <w:t>處理。</w:t>
      </w:r>
    </w:p>
    <w:p w:rsidR="00EB2A69" w:rsidRPr="005F16D8" w:rsidRDefault="0089659B" w:rsidP="008C27C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/>
          <w:bCs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將畫面導入AAB1_040</w:t>
      </w:r>
      <w:r w:rsidR="00EB2A69" w:rsidRPr="005F16D8">
        <w:rPr>
          <w:rFonts w:ascii="新細明體" w:hAnsi="新細明體" w:hint="eastAsia"/>
          <w:kern w:val="2"/>
          <w:szCs w:val="24"/>
          <w:lang w:eastAsia="zh-TW"/>
        </w:rPr>
        <w:t>2</w:t>
      </w:r>
      <w:r w:rsidR="00EB2A69" w:rsidRPr="005F16D8">
        <w:rPr>
          <w:rFonts w:ascii="新細明體" w:hAnsi="新細明體" w:hint="eastAsia"/>
          <w:bCs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5173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173E" w:rsidRPr="005F16D8" w:rsidRDefault="0025173E" w:rsidP="0025173E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173E" w:rsidRPr="005F16D8" w:rsidRDefault="0025173E" w:rsidP="0025173E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25173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173E" w:rsidRPr="005F16D8" w:rsidRDefault="0025173E" w:rsidP="0025173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173E" w:rsidRPr="005F16D8" w:rsidRDefault="0025173E" w:rsidP="0025173E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25173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173E" w:rsidRPr="005F16D8" w:rsidRDefault="0025173E" w:rsidP="0025173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173E" w:rsidRPr="005F16D8" w:rsidRDefault="0025173E" w:rsidP="0025173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核賠人員</w:t>
            </w:r>
          </w:p>
        </w:tc>
      </w:tr>
      <w:tr w:rsidR="0025173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173E" w:rsidRPr="005F16D8" w:rsidRDefault="0025173E" w:rsidP="0025173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173E" w:rsidRPr="005F16D8" w:rsidRDefault="0025173E" w:rsidP="0025173E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DTAAB001</w:t>
            </w:r>
            <w:r w:rsidRPr="005F16D8">
              <w:rPr>
                <w:rFonts w:ascii="新細明體" w:hAnsi="新細明體" w:hint="eastAsia"/>
                <w:sz w:val="20"/>
              </w:rPr>
              <w:t>核賠人員姓名</w:t>
            </w:r>
          </w:p>
        </w:tc>
      </w:tr>
      <w:tr w:rsidR="0025173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173E" w:rsidRPr="005F16D8" w:rsidRDefault="0025173E" w:rsidP="0025173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173E" w:rsidRPr="005F16D8" w:rsidRDefault="0025173E" w:rsidP="0025173E">
            <w:pPr>
              <w:rPr>
                <w:rFonts w:ascii="新細明體" w:hAnsi="新細明體"/>
                <w:sz w:val="20"/>
                <w:szCs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DTAAB001.核賠單位</w:t>
            </w:r>
          </w:p>
        </w:tc>
      </w:tr>
      <w:tr w:rsidR="0025173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173E" w:rsidRPr="005F16D8" w:rsidRDefault="0025173E" w:rsidP="0025173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173E" w:rsidRPr="005F16D8" w:rsidRDefault="0025173E" w:rsidP="0025173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hint="eastAsia"/>
                <w:lang w:eastAsia="zh-TW"/>
              </w:rPr>
              <w:t>.帳務日期</w:t>
            </w:r>
          </w:p>
        </w:tc>
      </w:tr>
      <w:tr w:rsidR="0025173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173E" w:rsidRPr="005F16D8" w:rsidRDefault="0025173E" w:rsidP="0025173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173E" w:rsidRPr="005F16D8" w:rsidRDefault="0025173E" w:rsidP="0025173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hint="eastAsia"/>
                <w:lang w:eastAsia="zh-TW"/>
              </w:rPr>
              <w:t>.交易序號</w:t>
            </w:r>
          </w:p>
        </w:tc>
      </w:tr>
      <w:tr w:rsidR="0025173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173E" w:rsidRPr="005F16D8" w:rsidRDefault="0025173E" w:rsidP="0025173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173E" w:rsidRPr="005F16D8" w:rsidRDefault="0025173E" w:rsidP="0025173E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DTAAB001.核賠日期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396D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396D9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受理人員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396D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396D9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受理人員姓名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396D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396D9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受理單位</w:t>
            </w:r>
          </w:p>
        </w:tc>
      </w:tr>
    </w:tbl>
    <w:p w:rsidR="00F978B2" w:rsidRPr="005F16D8" w:rsidRDefault="00F978B2" w:rsidP="0089659B">
      <w:pPr>
        <w:pStyle w:val="Tabletext"/>
        <w:keepLines w:val="0"/>
        <w:spacing w:after="0" w:line="240" w:lineRule="auto"/>
        <w:ind w:left="851"/>
        <w:rPr>
          <w:rFonts w:ascii="新細明體" w:hAnsi="新細明體" w:hint="eastAsia"/>
          <w:bCs/>
          <w:lang w:eastAsia="zh-TW"/>
        </w:rPr>
      </w:pPr>
    </w:p>
    <w:p w:rsidR="00F418D3" w:rsidRPr="005F16D8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4384"/>
        <w:gridCol w:w="2600"/>
      </w:tblGrid>
      <w:tr w:rsidR="00F418D3" w:rsidRPr="005F16D8" w:rsidTr="00B00DC7">
        <w:tc>
          <w:tcPr>
            <w:tcW w:w="1656" w:type="dxa"/>
          </w:tcPr>
          <w:p w:rsidR="00F418D3" w:rsidRPr="005F16D8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384" w:type="dxa"/>
          </w:tcPr>
          <w:p w:rsidR="00F418D3" w:rsidRPr="005F16D8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600" w:type="dxa"/>
          </w:tcPr>
          <w:p w:rsidR="00F418D3" w:rsidRPr="005F16D8" w:rsidRDefault="00F418D3" w:rsidP="00F418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3001AC" w:rsidRPr="005F16D8" w:rsidTr="00B00DC7">
        <w:tc>
          <w:tcPr>
            <w:tcW w:w="1656" w:type="dxa"/>
          </w:tcPr>
          <w:p w:rsidR="003001AC" w:rsidRPr="005F16D8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受理</w:t>
            </w:r>
            <w:r w:rsidR="009402F3" w:rsidRPr="005F16D8">
              <w:rPr>
                <w:rFonts w:ascii="新細明體" w:hAnsi="新細明體" w:hint="eastAsia"/>
                <w:lang w:eastAsia="zh-TW"/>
              </w:rPr>
              <w:t>單位</w:t>
            </w:r>
          </w:p>
        </w:tc>
        <w:tc>
          <w:tcPr>
            <w:tcW w:w="4384" w:type="dxa"/>
          </w:tcPr>
          <w:p w:rsidR="003001AC" w:rsidRPr="005F16D8" w:rsidRDefault="005C5CA2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傳入參數</w:t>
            </w:r>
          </w:p>
        </w:tc>
        <w:tc>
          <w:tcPr>
            <w:tcW w:w="2600" w:type="dxa"/>
          </w:tcPr>
          <w:p w:rsidR="003001AC" w:rsidRPr="005F16D8" w:rsidRDefault="003001AC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63F83" w:rsidRPr="005F16D8" w:rsidTr="00B00DC7">
        <w:tc>
          <w:tcPr>
            <w:tcW w:w="1656" w:type="dxa"/>
          </w:tcPr>
          <w:p w:rsidR="00063F83" w:rsidRPr="005F16D8" w:rsidRDefault="00063F83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事故日期</w:t>
            </w:r>
          </w:p>
        </w:tc>
        <w:tc>
          <w:tcPr>
            <w:tcW w:w="4384" w:type="dxa"/>
          </w:tcPr>
          <w:p w:rsidR="00063F83" w:rsidRPr="005F16D8" w:rsidRDefault="00063F83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DTAAA010</w:t>
            </w:r>
          </w:p>
        </w:tc>
        <w:tc>
          <w:tcPr>
            <w:tcW w:w="2600" w:type="dxa"/>
          </w:tcPr>
          <w:p w:rsidR="00063F83" w:rsidRPr="005F16D8" w:rsidRDefault="00063F83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A7751" w:rsidRPr="005F16D8" w:rsidTr="00B00DC7">
        <w:tc>
          <w:tcPr>
            <w:tcW w:w="1656" w:type="dxa"/>
          </w:tcPr>
          <w:p w:rsidR="00AA7751" w:rsidRPr="005F16D8" w:rsidRDefault="00063F83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事故者ID</w:t>
            </w:r>
          </w:p>
        </w:tc>
        <w:tc>
          <w:tcPr>
            <w:tcW w:w="4384" w:type="dxa"/>
          </w:tcPr>
          <w:p w:rsidR="00AA7751" w:rsidRPr="005F16D8" w:rsidRDefault="00063F83" w:rsidP="00AA77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DTAAA010</w:t>
            </w:r>
          </w:p>
        </w:tc>
        <w:tc>
          <w:tcPr>
            <w:tcW w:w="2600" w:type="dxa"/>
          </w:tcPr>
          <w:p w:rsidR="00AA7751" w:rsidRPr="005F16D8" w:rsidRDefault="00AA7751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A7751" w:rsidRPr="005F16D8" w:rsidTr="00B00DC7">
        <w:tc>
          <w:tcPr>
            <w:tcW w:w="1656" w:type="dxa"/>
          </w:tcPr>
          <w:p w:rsidR="00AA7751" w:rsidRPr="005F16D8" w:rsidRDefault="00063F83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事故者姓名</w:t>
            </w:r>
          </w:p>
        </w:tc>
        <w:tc>
          <w:tcPr>
            <w:tcW w:w="4384" w:type="dxa"/>
          </w:tcPr>
          <w:p w:rsidR="00AA7751" w:rsidRPr="005F16D8" w:rsidRDefault="00063F83" w:rsidP="00AA77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DTAAA010</w:t>
            </w:r>
          </w:p>
        </w:tc>
        <w:tc>
          <w:tcPr>
            <w:tcW w:w="2600" w:type="dxa"/>
          </w:tcPr>
          <w:p w:rsidR="00AA7751" w:rsidRPr="005F16D8" w:rsidRDefault="00AA7751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63F83" w:rsidRPr="005F16D8" w:rsidTr="00B00DC7">
        <w:tc>
          <w:tcPr>
            <w:tcW w:w="1656" w:type="dxa"/>
          </w:tcPr>
          <w:p w:rsidR="00063F83" w:rsidRPr="005F16D8" w:rsidRDefault="00063F83" w:rsidP="00204F3B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交查表示</w:t>
            </w:r>
          </w:p>
        </w:tc>
        <w:tc>
          <w:tcPr>
            <w:tcW w:w="4384" w:type="dxa"/>
          </w:tcPr>
          <w:p w:rsidR="00F41B94" w:rsidRPr="005F16D8" w:rsidRDefault="00F41B94" w:rsidP="00204F3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READ DTAHA001 BY </w:t>
            </w:r>
            <w:r w:rsidR="001164FC" w:rsidRPr="005F16D8">
              <w:rPr>
                <w:rFonts w:ascii="新細明體" w:hAnsi="新細明體" w:hint="eastAsia"/>
                <w:bCs/>
                <w:lang w:eastAsia="zh-TW"/>
              </w:rPr>
              <w:t>like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受理編號</w:t>
            </w:r>
            <w:r w:rsidR="001164FC" w:rsidRPr="005F16D8">
              <w:rPr>
                <w:rFonts w:ascii="新細明體" w:hAnsi="新細明體" w:hint="eastAsia"/>
                <w:bCs/>
                <w:lang w:eastAsia="zh-TW"/>
              </w:rPr>
              <w:t>前</w:t>
            </w:r>
            <w:smartTag w:uri="urn:schemas-microsoft-com:office:smarttags" w:element="chmetcnv">
              <w:smartTagPr>
                <w:attr w:name="UnitName" w:val="碼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1164FC" w:rsidRPr="005F16D8">
                <w:rPr>
                  <w:rFonts w:ascii="新細明體" w:hAnsi="新細明體" w:hint="eastAsia"/>
                  <w:bCs/>
                  <w:lang w:eastAsia="zh-TW"/>
                </w:rPr>
                <w:t>12碼</w:t>
              </w:r>
            </w:smartTag>
          </w:p>
          <w:p w:rsidR="00F41B94" w:rsidRPr="005F16D8" w:rsidRDefault="00F41B94" w:rsidP="00204F3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IF FOUND 顯示 </w:t>
            </w:r>
            <w:r w:rsidR="00E85B1C" w:rsidRPr="005F16D8">
              <w:rPr>
                <w:rFonts w:ascii="新細明體" w:hAnsi="新細明體" w:hint="eastAsia"/>
                <w:bCs/>
                <w:lang w:eastAsia="zh-TW"/>
              </w:rPr>
              <w:t>有</w:t>
            </w:r>
          </w:p>
          <w:p w:rsidR="00063F83" w:rsidRPr="005F16D8" w:rsidRDefault="00F41B94" w:rsidP="00204F3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ELSE 顯示 </w:t>
            </w:r>
            <w:r w:rsidR="00E85B1C" w:rsidRPr="005F16D8">
              <w:rPr>
                <w:rFonts w:ascii="新細明體" w:hAnsi="新細明體" w:hint="eastAsia"/>
                <w:bCs/>
                <w:lang w:eastAsia="zh-TW"/>
              </w:rPr>
              <w:t>無</w:t>
            </w:r>
          </w:p>
        </w:tc>
        <w:tc>
          <w:tcPr>
            <w:tcW w:w="2600" w:type="dxa"/>
          </w:tcPr>
          <w:p w:rsidR="00CA2123" w:rsidRPr="005F16D8" w:rsidRDefault="00E85B1C" w:rsidP="00204F3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若為 有 ，</w:t>
            </w:r>
          </w:p>
          <w:p w:rsidR="00063F83" w:rsidRPr="005F16D8" w:rsidRDefault="00E85B1C" w:rsidP="00204F3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顯示連結另開視窗至</w:t>
            </w:r>
            <w:r w:rsidRPr="005F16D8">
              <w:rPr>
                <w:rFonts w:ascii="新細明體" w:hAnsi="新細明體" w:cs="新細明體"/>
                <w:highlight w:val="white"/>
                <w:lang w:eastAsia="zh-TW"/>
              </w:rPr>
              <w:t>A</w:t>
            </w:r>
            <w:r w:rsidRPr="005F16D8">
              <w:rPr>
                <w:rFonts w:ascii="新細明體" w:hAnsi="新細明體" w:cs="新細明體" w:hint="eastAsia"/>
                <w:highlight w:val="white"/>
                <w:lang w:eastAsia="zh-TW"/>
              </w:rPr>
              <w:t>HC0</w:t>
            </w:r>
            <w:r w:rsidRPr="005F16D8">
              <w:rPr>
                <w:rFonts w:ascii="新細明體" w:hAnsi="新細明體" w:cs="新細明體"/>
                <w:highlight w:val="white"/>
                <w:lang w:eastAsia="zh-TW"/>
              </w:rPr>
              <w:t>_0100</w:t>
            </w:r>
            <w:r w:rsidRPr="005F16D8">
              <w:rPr>
                <w:rFonts w:ascii="新細明體" w:hAnsi="新細明體" w:cs="新細明體" w:hint="eastAsia"/>
                <w:highlight w:val="white"/>
                <w:lang w:eastAsia="zh-TW"/>
              </w:rPr>
              <w:t xml:space="preserve"> B</w:t>
            </w:r>
            <w:r w:rsidRPr="005F16D8">
              <w:rPr>
                <w:rFonts w:ascii="新細明體" w:hAnsi="新細明體" w:cs="新細明體" w:hint="eastAsia"/>
                <w:lang w:eastAsia="zh-TW"/>
              </w:rPr>
              <w:t xml:space="preserve">y </w:t>
            </w:r>
            <w:r w:rsidRPr="005F16D8">
              <w:rPr>
                <w:rFonts w:ascii="新細明體" w:hAnsi="新細明體" w:cs="新細明體" w:hint="eastAsia"/>
                <w:highlight w:val="white"/>
                <w:lang w:eastAsia="zh-TW"/>
              </w:rPr>
              <w:t>受理編號</w:t>
            </w:r>
            <w:r w:rsidR="00CA2123" w:rsidRPr="005F16D8">
              <w:rPr>
                <w:rFonts w:ascii="新細明體" w:hAnsi="新細明體" w:cs="新細明體" w:hint="eastAsia"/>
                <w:lang w:eastAsia="zh-TW"/>
              </w:rPr>
              <w:t>前</w:t>
            </w:r>
            <w:smartTag w:uri="urn:schemas-microsoft-com:office:smarttags" w:element="chmetcnv">
              <w:smartTagPr>
                <w:attr w:name="UnitName" w:val="碼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A2123" w:rsidRPr="005F16D8">
                <w:rPr>
                  <w:rFonts w:ascii="新細明體" w:hAnsi="新細明體" w:cs="新細明體" w:hint="eastAsia"/>
                  <w:lang w:eastAsia="zh-TW"/>
                </w:rPr>
                <w:t>12碼</w:t>
              </w:r>
            </w:smartTag>
            <w:r w:rsidR="00F17DEE" w:rsidRPr="005F16D8">
              <w:rPr>
                <w:rFonts w:ascii="新細明體" w:hAnsi="新細明體" w:cs="新細明體" w:hint="eastAsia"/>
                <w:lang w:eastAsia="zh-TW"/>
              </w:rPr>
              <w:t xml:space="preserve"> </w:t>
            </w:r>
            <w:r w:rsidR="00F17DEE" w:rsidRPr="005F16D8">
              <w:rPr>
                <w:rFonts w:ascii="新細明體" w:hAnsi="新細明體" w:cs="新細明體" w:hint="eastAsia"/>
                <w:highlight w:val="white"/>
                <w:lang w:eastAsia="zh-TW"/>
              </w:rPr>
              <w:t>並查詢</w:t>
            </w:r>
          </w:p>
        </w:tc>
      </w:tr>
      <w:tr w:rsidR="005F7A6C" w:rsidRPr="005F16D8" w:rsidTr="00B00DC7">
        <w:tc>
          <w:tcPr>
            <w:tcW w:w="1656" w:type="dxa"/>
          </w:tcPr>
          <w:p w:rsidR="005F7A6C" w:rsidRPr="005F16D8" w:rsidRDefault="005F7A6C" w:rsidP="00204F3B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補全表示</w:t>
            </w:r>
          </w:p>
        </w:tc>
        <w:tc>
          <w:tcPr>
            <w:tcW w:w="4384" w:type="dxa"/>
          </w:tcPr>
          <w:p w:rsidR="005F7A6C" w:rsidRPr="005F16D8" w:rsidRDefault="005F7A6C" w:rsidP="005F7A6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READ DTAAJ010 BY </w:t>
            </w:r>
            <w:r w:rsidR="001164FC" w:rsidRPr="005F16D8">
              <w:rPr>
                <w:rFonts w:ascii="新細明體" w:hAnsi="新細明體" w:hint="eastAsia"/>
                <w:bCs/>
                <w:lang w:eastAsia="zh-TW"/>
              </w:rPr>
              <w:t>like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受理編號</w:t>
            </w:r>
            <w:r w:rsidR="001164FC" w:rsidRPr="005F16D8">
              <w:rPr>
                <w:rFonts w:ascii="新細明體" w:hAnsi="新細明體" w:hint="eastAsia"/>
                <w:bCs/>
                <w:lang w:eastAsia="zh-TW"/>
              </w:rPr>
              <w:t>前</w:t>
            </w:r>
            <w:smartTag w:uri="urn:schemas-microsoft-com:office:smarttags" w:element="chmetcnv">
              <w:smartTagPr>
                <w:attr w:name="UnitName" w:val="碼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1164FC" w:rsidRPr="005F16D8">
                <w:rPr>
                  <w:rFonts w:ascii="新細明體" w:hAnsi="新細明體" w:hint="eastAsia"/>
                  <w:bCs/>
                  <w:lang w:eastAsia="zh-TW"/>
                </w:rPr>
                <w:t>12碼</w:t>
              </w:r>
            </w:smartTag>
          </w:p>
          <w:p w:rsidR="005F7A6C" w:rsidRPr="005F16D8" w:rsidRDefault="005F7A6C" w:rsidP="005F7A6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IF FOUND 顯示 </w:t>
            </w:r>
            <w:r w:rsidR="00E85B1C" w:rsidRPr="005F16D8">
              <w:rPr>
                <w:rFonts w:ascii="新細明體" w:hAnsi="新細明體" w:hint="eastAsia"/>
                <w:bCs/>
                <w:lang w:eastAsia="zh-TW"/>
              </w:rPr>
              <w:t>有</w:t>
            </w:r>
          </w:p>
          <w:p w:rsidR="005F7A6C" w:rsidRPr="005F16D8" w:rsidRDefault="005F7A6C" w:rsidP="005F7A6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ELSE 顯示 </w:t>
            </w:r>
            <w:r w:rsidR="00E85B1C" w:rsidRPr="005F16D8">
              <w:rPr>
                <w:rFonts w:ascii="新細明體" w:hAnsi="新細明體" w:hint="eastAsia"/>
                <w:bCs/>
                <w:lang w:eastAsia="zh-TW"/>
              </w:rPr>
              <w:t>無</w:t>
            </w:r>
          </w:p>
        </w:tc>
        <w:tc>
          <w:tcPr>
            <w:tcW w:w="2600" w:type="dxa"/>
          </w:tcPr>
          <w:p w:rsidR="005F7A6C" w:rsidRPr="005F16D8" w:rsidRDefault="00E85B1C" w:rsidP="00204F3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若為 有 ，顯示連結另開視窗至</w:t>
            </w:r>
            <w:r w:rsidRPr="005F16D8">
              <w:rPr>
                <w:rFonts w:ascii="新細明體" w:hAnsi="新細明體" w:cs="新細明體"/>
                <w:highlight w:val="white"/>
                <w:lang w:eastAsia="zh-TW"/>
              </w:rPr>
              <w:t>AAJ0_0</w:t>
            </w:r>
            <w:r w:rsidRPr="005F16D8">
              <w:rPr>
                <w:rFonts w:ascii="新細明體" w:hAnsi="新細明體" w:cs="新細明體" w:hint="eastAsia"/>
                <w:highlight w:val="white"/>
                <w:lang w:eastAsia="zh-TW"/>
              </w:rPr>
              <w:t>4</w:t>
            </w:r>
            <w:r w:rsidRPr="005F16D8">
              <w:rPr>
                <w:rFonts w:ascii="新細明體" w:hAnsi="新細明體" w:cs="新細明體"/>
                <w:highlight w:val="white"/>
                <w:lang w:eastAsia="zh-TW"/>
              </w:rPr>
              <w:t>00</w:t>
            </w:r>
            <w:r w:rsidRPr="005F16D8">
              <w:rPr>
                <w:rFonts w:ascii="新細明體" w:hAnsi="新細明體" w:cs="新細明體" w:hint="eastAsia"/>
                <w:highlight w:val="white"/>
                <w:lang w:eastAsia="zh-TW"/>
              </w:rPr>
              <w:t xml:space="preserve"> B</w:t>
            </w:r>
            <w:r w:rsidRPr="005F16D8">
              <w:rPr>
                <w:rFonts w:ascii="新細明體" w:hAnsi="新細明體" w:cs="新細明體" w:hint="eastAsia"/>
                <w:lang w:eastAsia="zh-TW"/>
              </w:rPr>
              <w:t xml:space="preserve">y </w:t>
            </w:r>
            <w:r w:rsidRPr="005F16D8">
              <w:rPr>
                <w:rFonts w:ascii="新細明體" w:hAnsi="新細明體" w:cs="新細明體" w:hint="eastAsia"/>
                <w:highlight w:val="white"/>
                <w:lang w:eastAsia="zh-TW"/>
              </w:rPr>
              <w:t>受理編號</w:t>
            </w:r>
            <w:r w:rsidR="00CA2123" w:rsidRPr="005F16D8">
              <w:rPr>
                <w:rFonts w:ascii="新細明體" w:hAnsi="新細明體" w:cs="新細明體" w:hint="eastAsia"/>
                <w:highlight w:val="white"/>
                <w:lang w:eastAsia="zh-TW"/>
              </w:rPr>
              <w:t>前</w:t>
            </w:r>
            <w:smartTag w:uri="urn:schemas-microsoft-com:office:smarttags" w:element="chmetcnv">
              <w:smartTagPr>
                <w:attr w:name="UnitName" w:val="碼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A2123" w:rsidRPr="005F16D8">
                <w:rPr>
                  <w:rFonts w:ascii="新細明體" w:hAnsi="新細明體" w:cs="新細明體" w:hint="eastAsia"/>
                  <w:highlight w:val="white"/>
                  <w:lang w:eastAsia="zh-TW"/>
                </w:rPr>
                <w:t>12碼</w:t>
              </w:r>
            </w:smartTag>
            <w:r w:rsidRPr="005F16D8">
              <w:rPr>
                <w:rFonts w:ascii="新細明體" w:hAnsi="新細明體" w:cs="新細明體" w:hint="eastAsia"/>
                <w:highlight w:val="white"/>
                <w:lang w:eastAsia="zh-TW"/>
              </w:rPr>
              <w:t xml:space="preserve"> 並查詢</w:t>
            </w:r>
          </w:p>
        </w:tc>
      </w:tr>
      <w:tr w:rsidR="00063F83" w:rsidRPr="005F16D8" w:rsidTr="00B00DC7">
        <w:tc>
          <w:tcPr>
            <w:tcW w:w="1656" w:type="dxa"/>
          </w:tcPr>
          <w:p w:rsidR="00063F83" w:rsidRPr="005F16D8" w:rsidRDefault="00063F83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申請種類</w:t>
            </w:r>
          </w:p>
        </w:tc>
        <w:tc>
          <w:tcPr>
            <w:tcW w:w="4384" w:type="dxa"/>
          </w:tcPr>
          <w:p w:rsidR="00063F83" w:rsidRPr="005F16D8" w:rsidRDefault="00204F3B" w:rsidP="00AA77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DTAAA010.申請種類_核定</w:t>
            </w:r>
          </w:p>
        </w:tc>
        <w:tc>
          <w:tcPr>
            <w:tcW w:w="2600" w:type="dxa"/>
          </w:tcPr>
          <w:p w:rsidR="00063F83" w:rsidRPr="005F16D8" w:rsidRDefault="00063F83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A7751" w:rsidRPr="005F16D8" w:rsidTr="00B00DC7">
        <w:tc>
          <w:tcPr>
            <w:tcW w:w="1656" w:type="dxa"/>
          </w:tcPr>
          <w:p w:rsidR="00AA7751" w:rsidRPr="005F16D8" w:rsidRDefault="00204F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受理進度</w:t>
            </w:r>
          </w:p>
        </w:tc>
        <w:tc>
          <w:tcPr>
            <w:tcW w:w="4384" w:type="dxa"/>
          </w:tcPr>
          <w:p w:rsidR="00AA7751" w:rsidRPr="005F16D8" w:rsidRDefault="00204F3B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DTAAA001</w:t>
            </w:r>
          </w:p>
        </w:tc>
        <w:tc>
          <w:tcPr>
            <w:tcW w:w="2600" w:type="dxa"/>
          </w:tcPr>
          <w:p w:rsidR="00AA7751" w:rsidRPr="005F16D8" w:rsidRDefault="00AA7751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04F3B" w:rsidRPr="005F16D8" w:rsidTr="00B00DC7">
        <w:tc>
          <w:tcPr>
            <w:tcW w:w="1656" w:type="dxa"/>
          </w:tcPr>
          <w:p w:rsidR="00204F3B" w:rsidRPr="005F16D8" w:rsidRDefault="00204F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 xml:space="preserve">給付金額 </w:t>
            </w:r>
          </w:p>
        </w:tc>
        <w:tc>
          <w:tcPr>
            <w:tcW w:w="4384" w:type="dxa"/>
          </w:tcPr>
          <w:p w:rsidR="00204F3B" w:rsidRPr="005F16D8" w:rsidRDefault="00204F3B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0</w:t>
            </w:r>
          </w:p>
        </w:tc>
        <w:tc>
          <w:tcPr>
            <w:tcW w:w="2600" w:type="dxa"/>
          </w:tcPr>
          <w:p w:rsidR="00204F3B" w:rsidRPr="005F16D8" w:rsidRDefault="00204F3B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C28B9" w:rsidRPr="005F16D8" w:rsidTr="00B00DC7">
        <w:tc>
          <w:tcPr>
            <w:tcW w:w="1656" w:type="dxa"/>
          </w:tcPr>
          <w:p w:rsidR="003C28B9" w:rsidRPr="005F16D8" w:rsidRDefault="003C28B9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簽核層級</w:t>
            </w:r>
          </w:p>
        </w:tc>
        <w:tc>
          <w:tcPr>
            <w:tcW w:w="4384" w:type="dxa"/>
          </w:tcPr>
          <w:p w:rsidR="003C28B9" w:rsidRPr="005F16D8" w:rsidRDefault="003C28B9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DTAAA001</w:t>
            </w:r>
          </w:p>
        </w:tc>
        <w:tc>
          <w:tcPr>
            <w:tcW w:w="2600" w:type="dxa"/>
          </w:tcPr>
          <w:p w:rsidR="003C28B9" w:rsidRPr="005F16D8" w:rsidRDefault="003C28B9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下拉選單，內容請依代碼中文對照SIGN_LVL顯示中文</w:t>
            </w:r>
            <w:r w:rsidR="0085461E" w:rsidRPr="005F16D8">
              <w:rPr>
                <w:rFonts w:ascii="新細明體" w:hAnsi="新細明體" w:hint="eastAsia"/>
                <w:bCs/>
                <w:lang w:eastAsia="zh-TW"/>
              </w:rPr>
              <w:t>,default:1覆核</w:t>
            </w:r>
          </w:p>
          <w:p w:rsidR="003C28B9" w:rsidRPr="005F16D8" w:rsidRDefault="003C28B9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受理編號&gt;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09080699999999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才顯示此欄位，否則不顯示。</w:t>
            </w:r>
          </w:p>
        </w:tc>
      </w:tr>
      <w:tr w:rsidR="00EF2B41" w:rsidRPr="005F16D8" w:rsidTr="00B00DC7">
        <w:tc>
          <w:tcPr>
            <w:tcW w:w="1656" w:type="dxa"/>
          </w:tcPr>
          <w:p w:rsidR="00EF2B41" w:rsidRPr="005F16D8" w:rsidRDefault="00EF2B41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del w:id="163" w:author="杜民雄" w:date="2020-07-14T17:05:00Z">
              <w:r w:rsidRPr="005F16D8" w:rsidDel="00E85421">
                <w:rPr>
                  <w:rFonts w:hint="eastAsia"/>
                  <w:lang w:eastAsia="zh-TW"/>
                </w:rPr>
                <w:delText>是否為疑似涉及洗錢或恐怖份子</w:delText>
              </w:r>
            </w:del>
          </w:p>
        </w:tc>
        <w:tc>
          <w:tcPr>
            <w:tcW w:w="4384" w:type="dxa"/>
          </w:tcPr>
          <w:p w:rsidR="00EF2B41" w:rsidRPr="005F16D8" w:rsidDel="00E85421" w:rsidRDefault="00EF2B41" w:rsidP="00EF2B41">
            <w:pPr>
              <w:pStyle w:val="Tabletext"/>
              <w:keepLines w:val="0"/>
              <w:spacing w:after="0" w:line="240" w:lineRule="auto"/>
              <w:rPr>
                <w:del w:id="164" w:author="杜民雄" w:date="2020-07-14T17:06:00Z"/>
                <w:rFonts w:ascii="新細明體" w:hAnsi="新細明體" w:hint="eastAsia"/>
                <w:bCs/>
                <w:lang w:eastAsia="zh-TW"/>
              </w:rPr>
            </w:pPr>
            <w:del w:id="165" w:author="杜民雄" w:date="2020-07-14T17:06:00Z">
              <w:r w:rsidRPr="005F16D8" w:rsidDel="00E85421">
                <w:rPr>
                  <w:rFonts w:ascii="新細明體" w:hAnsi="新細明體" w:hint="eastAsia"/>
                  <w:bCs/>
                  <w:lang w:eastAsia="zh-TW"/>
                </w:rPr>
                <w:delText>下拉式選單: “”、是(Y)、否(N)。</w:delText>
              </w:r>
            </w:del>
          </w:p>
          <w:p w:rsidR="00EF2B41" w:rsidRPr="005F16D8" w:rsidRDefault="00EF2B41" w:rsidP="00E8542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600" w:type="dxa"/>
          </w:tcPr>
          <w:p w:rsidR="00EF2B41" w:rsidRPr="005F16D8" w:rsidDel="00E85421" w:rsidRDefault="00EF2B41" w:rsidP="003001AC">
            <w:pPr>
              <w:pStyle w:val="Tabletext"/>
              <w:keepLines w:val="0"/>
              <w:spacing w:after="0" w:line="240" w:lineRule="auto"/>
              <w:rPr>
                <w:del w:id="166" w:author="杜民雄" w:date="2020-07-14T17:06:00Z"/>
                <w:rFonts w:ascii="新細明體" w:hAnsi="新細明體" w:hint="eastAsia"/>
                <w:bCs/>
                <w:lang w:eastAsia="zh-TW"/>
              </w:rPr>
            </w:pPr>
            <w:del w:id="167" w:author="杜民雄" w:date="2020-07-14T17:06:00Z">
              <w:r w:rsidRPr="005F16D8" w:rsidDel="00E85421">
                <w:rPr>
                  <w:rFonts w:ascii="新細明體" w:hAnsi="新細明體" w:hint="eastAsia"/>
                  <w:bCs/>
                  <w:lang w:eastAsia="zh-TW"/>
                </w:rPr>
                <w:delText>若為核付作業，預設為空白。</w:delText>
              </w:r>
            </w:del>
          </w:p>
          <w:p w:rsidR="00EF2B41" w:rsidRPr="005F16D8" w:rsidRDefault="00EF2B41" w:rsidP="00EF2B4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del w:id="168" w:author="杜民雄" w:date="2020-07-14T17:06:00Z">
              <w:r w:rsidRPr="005F16D8" w:rsidDel="00E85421">
                <w:rPr>
                  <w:rFonts w:ascii="新細明體" w:hAnsi="新細明體" w:hint="eastAsia"/>
                  <w:bCs/>
                  <w:lang w:eastAsia="zh-TW"/>
                </w:rPr>
                <w:delText>若為覆核作業，預設為</w:delText>
              </w:r>
              <w:r w:rsidRPr="005F16D8" w:rsidDel="00E85421">
                <w:rPr>
                  <w:rFonts w:hint="eastAsia"/>
                  <w:bCs/>
                  <w:lang w:eastAsia="zh-TW"/>
                </w:rPr>
                <w:delText>DTAAA001.IS_</w:delText>
              </w:r>
              <w:r w:rsidRPr="005F16D8" w:rsidDel="00E85421">
                <w:rPr>
                  <w:rFonts w:hint="eastAsia"/>
                  <w:lang w:eastAsia="zh-TW"/>
                </w:rPr>
                <w:delText>SUSPECT</w:delText>
              </w:r>
              <w:r w:rsidRPr="005F16D8" w:rsidDel="00E85421">
                <w:rPr>
                  <w:rFonts w:hint="eastAsia"/>
                  <w:lang w:eastAsia="zh-TW"/>
                </w:rPr>
                <w:delText>，且下拉選單</w:delText>
              </w:r>
              <w:r w:rsidRPr="005F16D8" w:rsidDel="00E85421">
                <w:rPr>
                  <w:rFonts w:hint="eastAsia"/>
                  <w:lang w:eastAsia="zh-TW"/>
                </w:rPr>
                <w:delText>DIABLED</w:delText>
              </w:r>
              <w:r w:rsidRPr="005F16D8" w:rsidDel="00E85421">
                <w:rPr>
                  <w:rFonts w:hint="eastAsia"/>
                  <w:lang w:eastAsia="zh-TW"/>
                </w:rPr>
                <w:delText>。</w:delText>
              </w:r>
            </w:del>
          </w:p>
        </w:tc>
      </w:tr>
      <w:tr w:rsidR="004221FC" w:rsidRPr="005F16D8" w:rsidTr="00B00DC7">
        <w:tc>
          <w:tcPr>
            <w:tcW w:w="1656" w:type="dxa"/>
          </w:tcPr>
          <w:p w:rsidR="004221FC" w:rsidRPr="005F16D8" w:rsidRDefault="004221F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hint="eastAsia"/>
                <w:lang w:eastAsia="zh-TW"/>
              </w:rPr>
              <w:t>受款人資訊</w:t>
            </w:r>
          </w:p>
        </w:tc>
        <w:tc>
          <w:tcPr>
            <w:tcW w:w="4384" w:type="dxa"/>
          </w:tcPr>
          <w:p w:rsidR="004221FC" w:rsidRPr="005F16D8" w:rsidRDefault="004221FC" w:rsidP="00EF2B41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1.若案件進度=30 </w:t>
            </w:r>
            <w:r w:rsidRPr="005F16D8">
              <w:rPr>
                <w:rFonts w:ascii="新細明體" w:hAnsi="新細明體"/>
                <w:bCs/>
                <w:lang w:eastAsia="zh-TW"/>
              </w:rPr>
              <w:sym w:font="Wingdings" w:char="F0E8"/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受款人資料由DTAAA0</w:t>
            </w:r>
            <w:r w:rsidR="006102ED" w:rsidRPr="005F16D8">
              <w:rPr>
                <w:rFonts w:ascii="新細明體" w:hAnsi="新細明體"/>
                <w:bCs/>
                <w:lang w:eastAsia="zh-TW"/>
              </w:rPr>
              <w:t>82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取得BY受理編號</w:t>
            </w:r>
          </w:p>
          <w:p w:rsidR="004221FC" w:rsidRPr="005F16D8" w:rsidRDefault="004221FC" w:rsidP="00EF2B41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ELSE </w:t>
            </w:r>
            <w:r w:rsidRPr="005F16D8">
              <w:rPr>
                <w:rFonts w:ascii="新細明體" w:hAnsi="新細明體"/>
                <w:bCs/>
                <w:lang w:eastAsia="zh-TW"/>
              </w:rPr>
              <w:sym w:font="Wingdings" w:char="F0E8"/>
            </w:r>
            <w:r w:rsidRPr="005F16D8">
              <w:rPr>
                <w:rFonts w:ascii="新細明體" w:hAnsi="新細明體"/>
                <w:bCs/>
                <w:lang w:eastAsia="zh-TW"/>
              </w:rPr>
              <w:t xml:space="preserve"> 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受款人資料由DTAAB010取得BY受理編號</w:t>
            </w:r>
          </w:p>
          <w:p w:rsidR="004221FC" w:rsidRPr="005F16D8" w:rsidRDefault="004221FC" w:rsidP="004221F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2.顯示受款人姓名、受款人ID、洗錢風險</w:t>
            </w:r>
          </w:p>
        </w:tc>
        <w:tc>
          <w:tcPr>
            <w:tcW w:w="2600" w:type="dxa"/>
          </w:tcPr>
          <w:p w:rsidR="004221FC" w:rsidRPr="005F16D8" w:rsidRDefault="004221FC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洗錢風險提供連結至AIL0_0100或AIL0_0102</w:t>
            </w: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hint="eastAsia"/>
                <w:b/>
                <w:bCs/>
                <w:lang w:eastAsia="zh-TW"/>
              </w:rPr>
              <w:t>特殊醫師提示</w:t>
            </w:r>
          </w:p>
        </w:tc>
        <w:tc>
          <w:tcPr>
            <w:tcW w:w="4384" w:type="dxa"/>
          </w:tcPr>
          <w:p w:rsidR="00B00DC7" w:rsidRPr="005F16D8" w:rsidRDefault="004E57F3" w:rsidP="00EF2B4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/>
                <w:bCs/>
                <w:lang w:eastAsia="zh-TW"/>
              </w:rPr>
              <w:t>C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all </w:t>
            </w:r>
            <w:r w:rsidRPr="005F16D8">
              <w:rPr>
                <w:rFonts w:ascii="新細明體" w:hAnsi="新細明體"/>
                <w:bCs/>
                <w:lang w:eastAsia="zh-TW"/>
              </w:rPr>
              <w:t>AA_A0Z029().getSpecialData("", "姓名", 8).getType8Content()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，傳入醫師姓名。</w:t>
            </w:r>
          </w:p>
          <w:p w:rsidR="004E57F3" w:rsidRPr="005F16D8" w:rsidRDefault="004E57F3" w:rsidP="004E57F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有值就秀出回傳資訊</w:t>
            </w:r>
            <w:r w:rsidR="00386F0B" w:rsidRPr="005F16D8">
              <w:rPr>
                <w:rFonts w:ascii="新細明體" w:hAnsi="新細明體" w:hint="eastAsia"/>
                <w:bCs/>
                <w:lang w:eastAsia="zh-TW"/>
              </w:rPr>
              <w:t>，如上圖紅色圈圈地方</w:t>
            </w:r>
          </w:p>
        </w:tc>
        <w:tc>
          <w:tcPr>
            <w:tcW w:w="2600" w:type="dxa"/>
          </w:tcPr>
          <w:p w:rsidR="00B00DC7" w:rsidRPr="005F16D8" w:rsidRDefault="00022E4A" w:rsidP="00B3209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5F16D8">
              <w:rPr>
                <w:rFonts w:hint="eastAsia"/>
                <w:lang w:eastAsia="zh-TW"/>
              </w:rPr>
              <w:t>利用受編抓取</w:t>
            </w:r>
            <w:r w:rsidRPr="005F16D8">
              <w:rPr>
                <w:rFonts w:hint="eastAsia"/>
                <w:lang w:eastAsia="zh-TW"/>
              </w:rPr>
              <w:t>D</w:t>
            </w:r>
            <w:r w:rsidR="004E57F3" w:rsidRPr="005F16D8">
              <w:rPr>
                <w:rFonts w:hint="eastAsia"/>
                <w:lang w:eastAsia="zh-TW"/>
              </w:rPr>
              <w:t>TAAA0</w:t>
            </w:r>
            <w:r w:rsidR="0091568A" w:rsidRPr="005F16D8">
              <w:rPr>
                <w:rFonts w:hint="eastAsia"/>
                <w:lang w:eastAsia="zh-TW"/>
              </w:rPr>
              <w:t>2</w:t>
            </w:r>
            <w:r w:rsidR="004E57F3" w:rsidRPr="005F16D8">
              <w:rPr>
                <w:rFonts w:hint="eastAsia"/>
                <w:lang w:eastAsia="zh-TW"/>
              </w:rPr>
              <w:t>0.</w:t>
            </w:r>
            <w:r w:rsidR="004E57F3" w:rsidRPr="005F16D8">
              <w:rPr>
                <w:lang w:eastAsia="zh-TW"/>
              </w:rPr>
              <w:t>DOC_NAME</w:t>
            </w:r>
          </w:p>
          <w:p w:rsidR="00B00DC7" w:rsidRPr="005F16D8" w:rsidRDefault="00022E4A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醫師姓名</w:t>
            </w: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 xml:space="preserve">理賠金額 </w:t>
            </w:r>
          </w:p>
        </w:tc>
        <w:tc>
          <w:tcPr>
            <w:tcW w:w="4384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0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申請_索賠類別</w:t>
            </w:r>
          </w:p>
        </w:tc>
        <w:tc>
          <w:tcPr>
            <w:tcW w:w="4384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CALL  </w:t>
            </w:r>
            <w:r w:rsidRPr="005F16D8">
              <w:rPr>
                <w:rFonts w:ascii="新細明體" w:hAnsi="新細明體" w:hint="eastAsia"/>
              </w:rPr>
              <w:t>AA_A0Z007</w:t>
            </w:r>
            <w:r w:rsidRPr="005F16D8">
              <w:rPr>
                <w:rFonts w:ascii="新細明體" w:hAnsi="新細明體" w:hint="eastAsia"/>
                <w:lang w:eastAsia="zh-TW"/>
              </w:rPr>
              <w:t xml:space="preserve">.Method5 BY </w:t>
            </w:r>
            <w:r w:rsidRPr="005F16D8">
              <w:rPr>
                <w:rFonts w:ascii="新細明體" w:hAnsi="新細明體"/>
                <w:bCs/>
                <w:lang w:eastAsia="zh-TW"/>
              </w:rPr>
              <w:t>DTAA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A011_BoList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核定_索賠類別</w:t>
            </w:r>
          </w:p>
        </w:tc>
        <w:tc>
          <w:tcPr>
            <w:tcW w:w="4384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CALL  </w:t>
            </w:r>
            <w:r w:rsidRPr="005F16D8">
              <w:rPr>
                <w:rFonts w:ascii="新細明體" w:hAnsi="新細明體" w:hint="eastAsia"/>
              </w:rPr>
              <w:t>AA_A0Z007</w:t>
            </w:r>
            <w:r w:rsidRPr="005F16D8">
              <w:rPr>
                <w:rFonts w:ascii="新細明體" w:hAnsi="新細明體" w:hint="eastAsia"/>
                <w:lang w:eastAsia="zh-TW"/>
              </w:rPr>
              <w:t xml:space="preserve">.Method6 BY </w:t>
            </w:r>
            <w:r w:rsidRPr="005F16D8">
              <w:rPr>
                <w:rFonts w:ascii="新細明體" w:hAnsi="新細明體"/>
                <w:bCs/>
                <w:lang w:eastAsia="zh-TW"/>
              </w:rPr>
              <w:t>DTAA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A011_BoList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申請_索賠類別 存在 且 核定_索賠類別 存在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  顯示  </w:t>
            </w:r>
            <w:r w:rsidRPr="005F16D8">
              <w:rPr>
                <w:rFonts w:ascii="新細明體" w:hAnsi="新細明體"/>
                <w:bCs/>
                <w:lang w:eastAsia="zh-TW"/>
              </w:rPr>
              <w:t>‘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。</w:t>
            </w:r>
          </w:p>
          <w:p w:rsidR="00B00DC7" w:rsidRPr="005F16D8" w:rsidRDefault="00B00DC7" w:rsidP="00B566B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申請_索賠類別 存在 且 核定_索賠類別 不存在</w:t>
            </w:r>
          </w:p>
          <w:p w:rsidR="00B00DC7" w:rsidRPr="005F16D8" w:rsidRDefault="00B00DC7" w:rsidP="00B566B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  顯示  </w:t>
            </w:r>
            <w:r w:rsidRPr="005F16D8">
              <w:rPr>
                <w:rFonts w:ascii="新細明體" w:hAnsi="新細明體"/>
                <w:bCs/>
                <w:lang w:eastAsia="zh-TW"/>
              </w:rPr>
              <w:t>‘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X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。</w:t>
            </w:r>
          </w:p>
          <w:p w:rsidR="00B00DC7" w:rsidRPr="005F16D8" w:rsidRDefault="00B00DC7" w:rsidP="00B566B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申請_索賠類別 不存在 且 核定_索賠類別 存在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  顯示  </w:t>
            </w:r>
            <w:r w:rsidRPr="005F16D8">
              <w:rPr>
                <w:rFonts w:ascii="新細明體" w:hAnsi="新細明體"/>
                <w:bCs/>
                <w:lang w:eastAsia="zh-TW"/>
              </w:rPr>
              <w:t>‘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O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。</w:t>
            </w: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自核表示</w:t>
            </w:r>
          </w:p>
        </w:tc>
        <w:tc>
          <w:tcPr>
            <w:tcW w:w="4384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DTAAA010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HIDDEN</w:t>
            </w: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受理單位</w:t>
            </w:r>
          </w:p>
        </w:tc>
        <w:tc>
          <w:tcPr>
            <w:tcW w:w="4384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DTAAA001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HIDDEN</w:t>
            </w: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核定人員</w:t>
            </w:r>
          </w:p>
        </w:tc>
        <w:tc>
          <w:tcPr>
            <w:tcW w:w="4384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DTAAA001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HIDDEN</w:t>
            </w: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交查警示區</w:t>
            </w:r>
          </w:p>
        </w:tc>
        <w:tc>
          <w:tcPr>
            <w:tcW w:w="4384" w:type="dxa"/>
          </w:tcPr>
          <w:p w:rsidR="00B00DC7" w:rsidRPr="005F16D8" w:rsidRDefault="00B00DC7" w:rsidP="00D6682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當(畫面.交查表示 != Y)或 (DTAAA001.取消交查原因 != 00)的時候，有交查警示訊息時顯示此區：</w:t>
            </w:r>
          </w:p>
          <w:p w:rsidR="00B00DC7" w:rsidRPr="005F16D8" w:rsidRDefault="00B00DC7" w:rsidP="00D6682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B00DC7" w:rsidRPr="005F16D8" w:rsidRDefault="00B00DC7" w:rsidP="00C422C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交查警訊：呼叫交查警訊提示模組AA_B1ZX21 BY受理編號, DTAAA010, DTAAA001, DTAAA040,   </w:t>
            </w:r>
            <w:r w:rsidRPr="005F16D8">
              <w:rPr>
                <w:rFonts w:ascii="新細明體" w:hAnsi="新細明體"/>
                <w:bCs/>
                <w:lang w:eastAsia="zh-TW"/>
              </w:rPr>
              <w:t>DTAA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A011_BoList, DTAAB100_LIST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取消交查原因下拉BAR</w:t>
            </w:r>
          </w:p>
        </w:tc>
        <w:tc>
          <w:tcPr>
            <w:tcW w:w="4384" w:type="dxa"/>
          </w:tcPr>
          <w:p w:rsidR="00B00DC7" w:rsidRPr="005F16D8" w:rsidRDefault="00B00DC7" w:rsidP="00F60B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Default  空白</w:t>
            </w:r>
          </w:p>
          <w:p w:rsidR="00B00DC7" w:rsidRPr="005F16D8" w:rsidRDefault="00B00DC7" w:rsidP="00F60B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下拉Bar 內容如下：</w:t>
            </w:r>
          </w:p>
          <w:p w:rsidR="00B00DC7" w:rsidRPr="005F16D8" w:rsidRDefault="00B00DC7" w:rsidP="00F60B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取代碼對照表 (AA的</w:t>
            </w:r>
            <w:r w:rsidRPr="005F16D8">
              <w:rPr>
                <w:rFonts w:ascii="新細明體" w:hAnsi="新細明體"/>
                <w:lang w:eastAsia="zh-TW"/>
              </w:rPr>
              <w:t>CAN_INVS_RESN</w:t>
            </w:r>
            <w:r w:rsidRPr="005F16D8">
              <w:rPr>
                <w:rFonts w:ascii="新細明體" w:hAnsi="新細明體" w:hint="eastAsia"/>
                <w:lang w:eastAsia="zh-TW"/>
              </w:rPr>
              <w:t>)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簽擬區</w:t>
            </w:r>
          </w:p>
        </w:tc>
        <w:tc>
          <w:tcPr>
            <w:tcW w:w="4384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READ　 DTAAA002 By 受理編號 逐筆顯示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簽擬區下拉BAR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4384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Default  空白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下拉Bar 內容如下</w:t>
            </w:r>
          </w:p>
          <w:p w:rsidR="00B00DC7" w:rsidRPr="005F16D8" w:rsidRDefault="00B00DC7" w:rsidP="005F7A6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急性病症</w:t>
            </w:r>
          </w:p>
          <w:p w:rsidR="00B00DC7" w:rsidRPr="005F16D8" w:rsidRDefault="00B00DC7" w:rsidP="005F7A6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投保年餘，非重大病症</w:t>
            </w:r>
          </w:p>
          <w:p w:rsidR="00B00DC7" w:rsidRPr="005F16D8" w:rsidRDefault="00B00DC7" w:rsidP="005F7A6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本件疾病前已給付</w:t>
            </w:r>
          </w:p>
          <w:p w:rsidR="00B00DC7" w:rsidRPr="005F16D8" w:rsidRDefault="00B00DC7" w:rsidP="005F7A6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前已核付防癌醫療金，本次為延續治療</w:t>
            </w:r>
          </w:p>
          <w:p w:rsidR="00B00DC7" w:rsidRPr="005F16D8" w:rsidRDefault="00B00DC7" w:rsidP="005F7A6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事醫查無既往症</w:t>
            </w:r>
          </w:p>
          <w:p w:rsidR="00B00DC7" w:rsidRPr="005F16D8" w:rsidRDefault="00B00DC7" w:rsidP="005F7A6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前已交查無既往症</w:t>
            </w:r>
          </w:p>
          <w:p w:rsidR="00B00DC7" w:rsidRPr="005F16D8" w:rsidRDefault="00B00DC7" w:rsidP="005F7A6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索引無他有效件，投保逾2年</w:t>
            </w:r>
          </w:p>
          <w:p w:rsidR="00B00DC7" w:rsidRPr="005F16D8" w:rsidRDefault="00B00DC7" w:rsidP="005F7A6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先付後查</w:t>
            </w:r>
          </w:p>
          <w:p w:rsidR="00B00DC7" w:rsidRPr="005F16D8" w:rsidRDefault="00B00DC7" w:rsidP="005F7A6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依原條件承保</w:t>
            </w:r>
          </w:p>
          <w:p w:rsidR="00B00DC7" w:rsidRPr="005F16D8" w:rsidRDefault="00B00DC7" w:rsidP="005F7A6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存證信函解除契約</w:t>
            </w:r>
          </w:p>
          <w:p w:rsidR="00B00DC7" w:rsidRPr="005F16D8" w:rsidRDefault="00B00DC7" w:rsidP="005F7A6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於保單內批註特承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下拉Bar點選時即出現該內容於簽擬內容以附加方式</w:t>
            </w: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送件人ID</w:t>
            </w:r>
          </w:p>
        </w:tc>
        <w:tc>
          <w:tcPr>
            <w:tcW w:w="4384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DTAAA010.送件人ID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HIDDEN</w:t>
            </w: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前次簽擬內容</w:t>
            </w:r>
          </w:p>
        </w:tc>
        <w:tc>
          <w:tcPr>
            <w:tcW w:w="4384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受理編號最後</w:t>
            </w:r>
            <w:smartTag w:uri="urn:schemas-microsoft-com:office:smarttags" w:element="chmetcnv">
              <w:smartTagPr>
                <w:attr w:name="UnitName" w:val="碼"/>
                <w:attr w:name="SourceValue" w:val="2"/>
                <w:attr w:name="HasSpace" w:val="False"/>
                <w:attr w:name="Negative" w:val="False"/>
                <w:attr w:name="NumberType" w:val="4"/>
                <w:attr w:name="TCSC" w:val="2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兩碼</w:t>
              </w:r>
            </w:smartTag>
            <w:r w:rsidRPr="005F16D8">
              <w:rPr>
                <w:rFonts w:ascii="新細明體" w:hAnsi="新細明體" w:hint="eastAsia"/>
                <w:bCs/>
                <w:lang w:eastAsia="zh-TW"/>
              </w:rPr>
              <w:t>不為 01 才出現此區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內容及型式同簽擬區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以前一受理編號讀取DTAAA002(Ex.受理編號為09082000010003 ,則以09082000010002讀取)</w:t>
            </w:r>
          </w:p>
        </w:tc>
        <w:tc>
          <w:tcPr>
            <w:tcW w:w="2600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備註顯示</w:t>
            </w:r>
          </w:p>
        </w:tc>
        <w:tc>
          <w:tcPr>
            <w:tcW w:w="4384" w:type="dxa"/>
          </w:tcPr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1.FROM DTAAK004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2.SELECT COUNT(*) AS  K004_CNT FROM   DTAAK004   WHERE  受理編號=畫面.受理編號  </w:t>
            </w: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    K004_CNT  &gt;  0  ,</w:t>
            </w: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     </w:t>
            </w:r>
            <w:r w:rsidRPr="005F16D8">
              <w:rPr>
                <w:rFonts w:ascii="新細明體" w:hAnsi="新細明體" w:hint="eastAsia"/>
                <w:lang w:eastAsia="zh-TW"/>
              </w:rPr>
              <w:t>備註顯示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:  Y</w:t>
            </w: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ELSE  IF  K004_CNT  =  0  ,</w:t>
            </w: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     </w:t>
            </w:r>
            <w:r w:rsidRPr="005F16D8">
              <w:rPr>
                <w:rFonts w:ascii="新細明體" w:hAnsi="新細明體" w:hint="eastAsia"/>
                <w:lang w:eastAsia="zh-TW"/>
              </w:rPr>
              <w:t>備註顯示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: N</w:t>
            </w: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END-IF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600" w:type="dxa"/>
          </w:tcPr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1.點擊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Y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或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N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,</w:t>
            </w:r>
          </w:p>
          <w:p w:rsidR="00B00DC7" w:rsidRPr="005F16D8" w:rsidRDefault="00B00DC7" w:rsidP="00586672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連結至AAK0_0300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根據AAK0_0300回傳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之DTAAK004數量</w:t>
            </w:r>
          </w:p>
          <w:p w:rsidR="00B00DC7" w:rsidRPr="005F16D8" w:rsidRDefault="00B00DC7" w:rsidP="00195073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(READ BY受理編號)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回來UPDATE畫面之</w:t>
            </w:r>
          </w:p>
          <w:p w:rsidR="00B00DC7" w:rsidRPr="005F16D8" w:rsidRDefault="00B00DC7" w:rsidP="0058667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</w:t>
            </w:r>
            <w:r w:rsidRPr="005F16D8">
              <w:rPr>
                <w:rFonts w:ascii="新細明體" w:hAnsi="新細明體" w:hint="eastAsia"/>
                <w:lang w:eastAsia="zh-TW"/>
              </w:rPr>
              <w:t>備註顯示</w:t>
            </w:r>
          </w:p>
          <w:p w:rsidR="00B00DC7" w:rsidRPr="005F16D8" w:rsidRDefault="00B00DC7" w:rsidP="0058667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2.1   IF    回傳值 &gt;  0  </w:t>
            </w:r>
          </w:p>
          <w:p w:rsidR="00B00DC7" w:rsidRPr="005F16D8" w:rsidRDefault="00B00DC7" w:rsidP="0058667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    </w:t>
            </w:r>
            <w:r w:rsidRPr="005F16D8">
              <w:rPr>
                <w:rFonts w:ascii="新細明體" w:hAnsi="新細明體" w:hint="eastAsia"/>
                <w:lang w:eastAsia="zh-TW"/>
              </w:rPr>
              <w:t>備註顯示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:  Y</w:t>
            </w:r>
          </w:p>
          <w:p w:rsidR="00B00DC7" w:rsidRPr="005F16D8" w:rsidRDefault="00B00DC7" w:rsidP="00586672">
            <w:pPr>
              <w:pStyle w:val="Tabletext"/>
              <w:keepLines w:val="0"/>
              <w:spacing w:after="0" w:line="240" w:lineRule="auto"/>
              <w:ind w:left="400" w:hangingChars="200" w:hanging="400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2.2  ELSE  IF 回傳值 =  0 </w:t>
            </w:r>
          </w:p>
          <w:p w:rsidR="00B00DC7" w:rsidRPr="005F16D8" w:rsidRDefault="00B00DC7" w:rsidP="0058667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    </w:t>
            </w:r>
            <w:r w:rsidRPr="005F16D8">
              <w:rPr>
                <w:rFonts w:ascii="新細明體" w:hAnsi="新細明體" w:hint="eastAsia"/>
                <w:lang w:eastAsia="zh-TW"/>
              </w:rPr>
              <w:t>備註顯示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:  N</w:t>
            </w:r>
          </w:p>
          <w:p w:rsidR="00B00DC7" w:rsidRPr="005F16D8" w:rsidRDefault="00B00DC7" w:rsidP="0058667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2.3   END-IF</w:t>
            </w:r>
          </w:p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案件層級</w:t>
            </w:r>
          </w:p>
        </w:tc>
        <w:tc>
          <w:tcPr>
            <w:tcW w:w="4384" w:type="dxa"/>
          </w:tcPr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DTAAA001</w:t>
            </w:r>
          </w:p>
        </w:tc>
        <w:tc>
          <w:tcPr>
            <w:tcW w:w="2600" w:type="dxa"/>
          </w:tcPr>
          <w:p w:rsidR="00B00DC7" w:rsidRPr="005F16D8" w:rsidRDefault="00B00DC7" w:rsidP="00FF096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受理編號前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六碼</w:t>
              </w:r>
            </w:smartTag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大於代碼中文 </w:t>
            </w:r>
            <w:r w:rsidRPr="005F16D8">
              <w:rPr>
                <w:rFonts w:ascii="新細明體" w:hAnsi="新細明體"/>
                <w:bCs/>
                <w:lang w:eastAsia="zh-TW"/>
              </w:rPr>
              <w:t>flow_control_aplyno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中 10 的值</w:t>
            </w:r>
          </w:p>
          <w:p w:rsidR="00B00DC7" w:rsidRPr="005F16D8" w:rsidRDefault="00B00DC7" w:rsidP="00FF096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  不出現下拉BAR 改顯示DTAAA001.案件層級</w:t>
            </w:r>
          </w:p>
          <w:p w:rsidR="00B00DC7" w:rsidRPr="005F16D8" w:rsidRDefault="00B00DC7" w:rsidP="00FF096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ELSEIF 受理編號前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六碼</w:t>
              </w:r>
            </w:smartTag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大於代碼中文  </w:t>
            </w:r>
            <w:r w:rsidRPr="005F16D8">
              <w:rPr>
                <w:rFonts w:ascii="新細明體" w:hAnsi="新細明體"/>
                <w:bCs/>
                <w:lang w:eastAsia="zh-TW"/>
              </w:rPr>
              <w:t>flow_control_aplyno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中 9的值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</w:t>
            </w:r>
          </w:p>
          <w:p w:rsidR="00B00DC7" w:rsidRPr="005F16D8" w:rsidRDefault="00B00DC7" w:rsidP="00FF096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顯示下拉選單，內容請依代碼中文對照CASE_LEVEL</w:t>
            </w: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ELSE</w:t>
            </w: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不顯示此欄位</w:t>
            </w: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END IF</w:t>
            </w:r>
          </w:p>
          <w:p w:rsidR="00B00DC7" w:rsidRPr="005F16D8" w:rsidRDefault="00B00DC7" w:rsidP="007A2D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00DC7" w:rsidRPr="005F16D8" w:rsidTr="00B00DC7">
        <w:tc>
          <w:tcPr>
            <w:tcW w:w="1656" w:type="dxa"/>
          </w:tcPr>
          <w:p w:rsidR="00B00DC7" w:rsidRPr="005F16D8" w:rsidRDefault="00B00DC7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風險評分</w:t>
            </w:r>
          </w:p>
        </w:tc>
        <w:tc>
          <w:tcPr>
            <w:tcW w:w="4384" w:type="dxa"/>
          </w:tcPr>
          <w:p w:rsidR="00B00DC7" w:rsidRPr="005F16D8" w:rsidRDefault="00B00DC7" w:rsidP="00304E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讀取案件線上計算檔(DTAAV014)</w:t>
            </w:r>
          </w:p>
          <w:p w:rsidR="00B00DC7" w:rsidRPr="005F16D8" w:rsidRDefault="00B00DC7" w:rsidP="00304E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READ DTAAV014 BY 受編+模型分類</w:t>
            </w:r>
          </w:p>
          <w:p w:rsidR="00B00DC7" w:rsidRPr="005F16D8" w:rsidRDefault="00B00DC7" w:rsidP="00304E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IF NOT FND(表示不需顯示) </w:t>
            </w:r>
          </w:p>
          <w:p w:rsidR="00B00DC7" w:rsidRPr="005F16D8" w:rsidRDefault="00B00DC7" w:rsidP="00304E0C">
            <w:pPr>
              <w:pStyle w:val="Tabletext"/>
              <w:rPr>
                <w:rFonts w:hint="eastAsia"/>
                <w:lang w:eastAsia="zh-TW"/>
              </w:rPr>
            </w:pPr>
            <w:r w:rsidRPr="005F16D8">
              <w:rPr>
                <w:rFonts w:hint="eastAsia"/>
                <w:lang w:eastAsia="zh-TW"/>
              </w:rPr>
              <w:t>顯示</w:t>
            </w:r>
            <w:r w:rsidRPr="005F16D8">
              <w:rPr>
                <w:lang w:eastAsia="zh-TW"/>
              </w:rPr>
              <w:t xml:space="preserve"> </w:t>
            </w:r>
            <w:r w:rsidRPr="005F16D8">
              <w:rPr>
                <w:rFonts w:hint="eastAsia"/>
                <w:lang w:eastAsia="zh-TW"/>
              </w:rPr>
              <w:t>分數欄位：</w:t>
            </w:r>
            <w:r w:rsidRPr="005F16D8">
              <w:rPr>
                <w:lang w:eastAsia="zh-TW"/>
              </w:rPr>
              <w:t>EX: 96(</w:t>
            </w:r>
            <w:r w:rsidRPr="005F16D8">
              <w:rPr>
                <w:rFonts w:hint="eastAsia"/>
                <w:lang w:eastAsia="zh-TW"/>
              </w:rPr>
              <w:t>高風險</w:t>
            </w:r>
            <w:r w:rsidRPr="005F16D8">
              <w:rPr>
                <w:lang w:eastAsia="zh-TW"/>
              </w:rPr>
              <w:t>)</w:t>
            </w:r>
          </w:p>
          <w:p w:rsidR="00B00DC7" w:rsidRPr="005F16D8" w:rsidRDefault="00B00DC7" w:rsidP="008C27CB">
            <w:pPr>
              <w:pStyle w:val="Tabletext"/>
              <w:adjustRightInd w:val="0"/>
              <w:rPr>
                <w:rFonts w:hint="eastAsia"/>
                <w:lang w:eastAsia="zh-TW"/>
              </w:rPr>
            </w:pPr>
            <w:r w:rsidRPr="005F16D8">
              <w:rPr>
                <w:rFonts w:hint="eastAsia"/>
                <w:lang w:eastAsia="zh-TW"/>
              </w:rPr>
              <w:t>顯示</w:t>
            </w:r>
            <w:r w:rsidRPr="005F16D8">
              <w:rPr>
                <w:lang w:eastAsia="zh-TW"/>
              </w:rPr>
              <w:t xml:space="preserve"> DTAAV011.</w:t>
            </w:r>
            <w:r w:rsidRPr="005F16D8">
              <w:rPr>
                <w:rFonts w:hint="eastAsia"/>
                <w:lang w:eastAsia="zh-TW"/>
              </w:rPr>
              <w:t>標準化總分</w:t>
            </w:r>
          </w:p>
          <w:p w:rsidR="00B00DC7" w:rsidRPr="005F16D8" w:rsidRDefault="00B00DC7" w:rsidP="008C27CB">
            <w:pPr>
              <w:pStyle w:val="Tabletext"/>
              <w:ind w:firstLineChars="200" w:firstLine="400"/>
              <w:rPr>
                <w:lang w:eastAsia="zh-TW"/>
              </w:rPr>
            </w:pPr>
            <w:r w:rsidRPr="005F16D8">
              <w:rPr>
                <w:rFonts w:hint="eastAsia"/>
                <w:lang w:eastAsia="zh-TW"/>
              </w:rPr>
              <w:t>風險分級：</w:t>
            </w:r>
            <w:r w:rsidRPr="005F16D8">
              <w:rPr>
                <w:lang w:eastAsia="zh-TW"/>
              </w:rPr>
              <w:t>(</w:t>
            </w:r>
            <w:r w:rsidRPr="005F16D8">
              <w:rPr>
                <w:rFonts w:hint="eastAsia"/>
                <w:lang w:eastAsia="zh-TW"/>
              </w:rPr>
              <w:t>用中文代碼轉換</w:t>
            </w:r>
            <w:r w:rsidRPr="005F16D8">
              <w:rPr>
                <w:lang w:eastAsia="zh-TW"/>
              </w:rPr>
              <w:t>)</w:t>
            </w:r>
          </w:p>
          <w:p w:rsidR="00B00DC7" w:rsidRPr="005F16D8" w:rsidRDefault="00B00DC7" w:rsidP="008C27CB">
            <w:pPr>
              <w:pStyle w:val="Tabletext"/>
              <w:ind w:firstLineChars="300" w:firstLine="600"/>
              <w:rPr>
                <w:lang w:eastAsia="zh-TW"/>
              </w:rPr>
            </w:pPr>
            <w:r w:rsidRPr="005F16D8">
              <w:rPr>
                <w:lang w:eastAsia="zh-TW"/>
              </w:rPr>
              <w:t xml:space="preserve">    CALL AA_V1Z008.stdRiskLvl()</w:t>
            </w:r>
            <w:r w:rsidRPr="005F16D8">
              <w:rPr>
                <w:rFonts w:hint="eastAsia"/>
                <w:lang w:eastAsia="zh-TW"/>
              </w:rPr>
              <w:t>：</w:t>
            </w:r>
            <w:r w:rsidRPr="005F16D8">
              <w:rPr>
                <w:lang w:eastAsia="zh-TW"/>
              </w:rPr>
              <w:t>(</w:t>
            </w:r>
            <w:r w:rsidRPr="005F16D8">
              <w:rPr>
                <w:rFonts w:hint="eastAsia"/>
                <w:lang w:eastAsia="zh-TW"/>
              </w:rPr>
              <w:t>標準化風險分級</w:t>
            </w:r>
            <w:r w:rsidRPr="005F16D8">
              <w:rPr>
                <w:lang w:eastAsia="zh-TW"/>
              </w:rPr>
              <w:t>)</w:t>
            </w:r>
          </w:p>
          <w:p w:rsidR="00B00DC7" w:rsidRPr="005F16D8" w:rsidRDefault="00B00DC7" w:rsidP="008C27CB">
            <w:pPr>
              <w:pStyle w:val="Tabletext"/>
              <w:ind w:firstLineChars="300" w:firstLine="600"/>
              <w:rPr>
                <w:lang w:eastAsia="zh-TW"/>
              </w:rPr>
            </w:pPr>
            <w:r w:rsidRPr="005F16D8">
              <w:rPr>
                <w:lang w:eastAsia="zh-TW"/>
              </w:rPr>
              <w:t xml:space="preserve">    </w:t>
            </w:r>
            <w:r w:rsidRPr="005F16D8">
              <w:rPr>
                <w:rFonts w:hint="eastAsia"/>
                <w:lang w:eastAsia="zh-TW"/>
              </w:rPr>
              <w:t>風險分級</w:t>
            </w:r>
            <w:r w:rsidRPr="005F16D8">
              <w:rPr>
                <w:lang w:eastAsia="zh-TW"/>
              </w:rPr>
              <w:t xml:space="preserve"> =</w:t>
            </w:r>
            <w:r w:rsidRPr="005F16D8">
              <w:rPr>
                <w:rFonts w:hint="eastAsia"/>
                <w:lang w:eastAsia="zh-TW"/>
              </w:rPr>
              <w:t>回傳</w:t>
            </w:r>
            <w:r w:rsidRPr="005F16D8">
              <w:rPr>
                <w:lang w:eastAsia="zh-TW"/>
              </w:rPr>
              <w:t>.</w:t>
            </w:r>
            <w:r w:rsidRPr="005F16D8">
              <w:rPr>
                <w:rFonts w:hint="eastAsia"/>
                <w:lang w:eastAsia="zh-TW"/>
              </w:rPr>
              <w:t>風險等級中文</w:t>
            </w:r>
          </w:p>
          <w:p w:rsidR="00B00DC7" w:rsidRPr="005F16D8" w:rsidRDefault="00B00DC7" w:rsidP="008C27CB">
            <w:pPr>
              <w:pStyle w:val="Tabletext"/>
              <w:ind w:firstLineChars="300" w:firstLine="600"/>
              <w:rPr>
                <w:lang w:eastAsia="zh-TW"/>
              </w:rPr>
            </w:pPr>
            <w:r w:rsidRPr="005F16D8">
              <w:rPr>
                <w:lang w:eastAsia="zh-TW"/>
              </w:rPr>
              <w:t xml:space="preserve">    IF </w:t>
            </w:r>
            <w:r w:rsidRPr="005F16D8">
              <w:rPr>
                <w:rFonts w:hint="eastAsia"/>
                <w:lang w:eastAsia="zh-TW"/>
              </w:rPr>
              <w:t>回傳</w:t>
            </w:r>
            <w:r w:rsidRPr="005F16D8">
              <w:rPr>
                <w:lang w:eastAsia="zh-TW"/>
              </w:rPr>
              <w:t>.</w:t>
            </w:r>
            <w:r w:rsidRPr="005F16D8">
              <w:rPr>
                <w:rFonts w:hint="eastAsia"/>
                <w:lang w:eastAsia="zh-TW"/>
              </w:rPr>
              <w:t>風險等級代碼</w:t>
            </w:r>
            <w:r w:rsidRPr="005F16D8">
              <w:rPr>
                <w:rFonts w:hint="eastAsia"/>
                <w:lang w:eastAsia="zh-TW"/>
              </w:rPr>
              <w:t xml:space="preserve"> </w:t>
            </w:r>
            <w:r w:rsidRPr="005F16D8">
              <w:rPr>
                <w:rFonts w:hint="eastAsia"/>
                <w:lang w:eastAsia="zh-TW"/>
              </w:rPr>
              <w:t>開頭為</w:t>
            </w:r>
            <w:r w:rsidRPr="005F16D8">
              <w:rPr>
                <w:rFonts w:hint="eastAsia"/>
                <w:lang w:eastAsia="zh-TW"/>
              </w:rPr>
              <w:t xml:space="preserve"> </w:t>
            </w:r>
            <w:r w:rsidRPr="005F16D8">
              <w:rPr>
                <w:rFonts w:hint="eastAsia"/>
                <w:lang w:eastAsia="zh-TW"/>
              </w:rPr>
              <w:t>‘</w:t>
            </w:r>
            <w:r w:rsidRPr="005F16D8">
              <w:rPr>
                <w:rFonts w:hint="eastAsia"/>
                <w:lang w:eastAsia="zh-TW"/>
              </w:rPr>
              <w:t>H</w:t>
            </w:r>
            <w:r w:rsidRPr="005F16D8">
              <w:rPr>
                <w:rFonts w:hint="eastAsia"/>
                <w:lang w:eastAsia="zh-TW"/>
              </w:rPr>
              <w:t>’</w:t>
            </w:r>
          </w:p>
          <w:p w:rsidR="00B00DC7" w:rsidRPr="005F16D8" w:rsidRDefault="00B00DC7" w:rsidP="008C27CB">
            <w:pPr>
              <w:pStyle w:val="Tabletext"/>
              <w:ind w:firstLineChars="500" w:firstLine="1000"/>
              <w:rPr>
                <w:rFonts w:hint="eastAsia"/>
                <w:lang w:eastAsia="zh-TW"/>
              </w:rPr>
            </w:pPr>
            <w:r w:rsidRPr="005F16D8">
              <w:rPr>
                <w:lang w:eastAsia="zh-TW"/>
              </w:rPr>
              <w:t xml:space="preserve"> </w:t>
            </w:r>
            <w:r w:rsidRPr="005F16D8">
              <w:rPr>
                <w:rFonts w:hint="eastAsia"/>
                <w:lang w:eastAsia="zh-TW"/>
              </w:rPr>
              <w:t>用紅色顯示</w:t>
            </w:r>
          </w:p>
          <w:p w:rsidR="00B00DC7" w:rsidRPr="005F16D8" w:rsidRDefault="00B00DC7" w:rsidP="00304E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  <w:p w:rsidR="00B00DC7" w:rsidRPr="005F16D8" w:rsidRDefault="00B00DC7" w:rsidP="00304E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/>
                <w:bCs/>
                <w:lang w:eastAsia="zh-TW"/>
              </w:rPr>
              <w:t>END IF</w:t>
            </w:r>
          </w:p>
        </w:tc>
        <w:tc>
          <w:tcPr>
            <w:tcW w:w="2600" w:type="dxa"/>
          </w:tcPr>
          <w:p w:rsidR="00B00DC7" w:rsidRPr="005F16D8" w:rsidRDefault="00B00DC7" w:rsidP="00304E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該受編在DTAAV011內有資料才顯示,否則此攔為空白</w:t>
            </w:r>
          </w:p>
          <w:p w:rsidR="00B00DC7" w:rsidRPr="005F16D8" w:rsidRDefault="00B00DC7" w:rsidP="00304E0C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5F16D8">
              <w:rPr>
                <w:rFonts w:ascii="新細明體" w:hAnsi="新細明體"/>
                <w:bCs/>
                <w:lang w:eastAsia="zh-TW"/>
              </w:rPr>
              <w:t>END IF</w:t>
            </w:r>
          </w:p>
          <w:p w:rsidR="00B00DC7" w:rsidRPr="005F16D8" w:rsidRDefault="00B00DC7" w:rsidP="00304E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顯示超連結至AAV2_0100</w:t>
            </w:r>
          </w:p>
        </w:tc>
      </w:tr>
    </w:tbl>
    <w:p w:rsidR="00B86DE9" w:rsidRPr="005F16D8" w:rsidRDefault="00B86DE9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hint="eastAsia"/>
          <w:lang w:eastAsia="zh-TW"/>
        </w:rPr>
        <w:t>檢核是否點選理賠偵測分數：</w:t>
      </w:r>
    </w:p>
    <w:p w:rsidR="00A5553E" w:rsidRPr="005F16D8" w:rsidRDefault="00E35BCD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受理進度</w:t>
      </w:r>
    </w:p>
    <w:p w:rsidR="00A5553E" w:rsidRPr="005F16D8" w:rsidRDefault="00A5553E" w:rsidP="00A5553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 xml:space="preserve">IF 受理進度 = </w:t>
      </w:r>
      <w:r w:rsidRPr="005F16D8">
        <w:rPr>
          <w:rFonts w:ascii="新細明體" w:hAnsi="新細明體" w:hint="eastAsia"/>
          <w:lang w:eastAsia="zh-TW"/>
        </w:rPr>
        <w:t>35(退回)、4</w:t>
      </w:r>
      <w:r w:rsidR="000D773A" w:rsidRPr="005F16D8">
        <w:rPr>
          <w:rFonts w:ascii="新細明體" w:hAnsi="新細明體" w:hint="eastAsia"/>
          <w:lang w:eastAsia="zh-TW"/>
        </w:rPr>
        <w:t>2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(核付)、6</w:t>
      </w:r>
      <w:r w:rsidR="000D773A" w:rsidRPr="005F16D8">
        <w:rPr>
          <w:rFonts w:ascii="新細明體" w:hAnsi="新細明體" w:hint="eastAsia"/>
          <w:kern w:val="2"/>
          <w:szCs w:val="24"/>
          <w:lang w:eastAsia="zh-TW"/>
        </w:rPr>
        <w:t>4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(解除契約辦理中</w:t>
      </w:r>
      <w:r w:rsidR="000D773A" w:rsidRPr="005F16D8">
        <w:rPr>
          <w:rFonts w:ascii="新細明體" w:hAnsi="新細明體" w:hint="eastAsia"/>
          <w:kern w:val="2"/>
          <w:szCs w:val="24"/>
          <w:lang w:eastAsia="zh-TW"/>
        </w:rPr>
        <w:t>核付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)</w:t>
      </w:r>
      <w:r w:rsidR="00354AFA" w:rsidRPr="005F16D8">
        <w:rPr>
          <w:rFonts w:ascii="新細明體" w:hAnsi="新細明體" w:hint="eastAsia"/>
          <w:kern w:val="2"/>
          <w:szCs w:val="24"/>
          <w:lang w:eastAsia="zh-TW"/>
        </w:rPr>
        <w:t xml:space="preserve"> 、</w:t>
      </w:r>
      <w:r w:rsidR="006E3881"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="006E3881" w:rsidRPr="005F16D8">
          <w:rPr>
            <w:rFonts w:ascii="新細明體" w:hAnsi="新細明體" w:hint="eastAsia"/>
            <w:kern w:val="2"/>
            <w:szCs w:val="24"/>
            <w:lang w:eastAsia="zh-TW"/>
          </w:rPr>
          <w:t>60</w:t>
        </w:r>
        <w:r w:rsidR="006E3881"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="006E3881" w:rsidRPr="005F16D8">
        <w:rPr>
          <w:rFonts w:ascii="新細明體" w:hAnsi="新細明體" w:hint="eastAsia"/>
          <w:kern w:val="2"/>
          <w:szCs w:val="24"/>
          <w:lang w:eastAsia="zh-TW"/>
        </w:rPr>
        <w:t>(解除契約辦理中) 、</w:t>
      </w:r>
      <w:r w:rsidR="006E3881" w:rsidRPr="005F16D8"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="006E3881" w:rsidRPr="005F16D8">
          <w:rPr>
            <w:rFonts w:ascii="新細明體" w:hAnsi="新細明體" w:hint="eastAsia"/>
            <w:kern w:val="2"/>
            <w:szCs w:val="24"/>
            <w:lang w:eastAsia="zh-TW"/>
          </w:rPr>
          <w:t>61</w:t>
        </w:r>
        <w:r w:rsidR="006E3881"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="006E3881" w:rsidRPr="005F16D8">
        <w:rPr>
          <w:rFonts w:ascii="新細明體" w:hAnsi="新細明體" w:hint="eastAsia"/>
          <w:kern w:val="2"/>
          <w:szCs w:val="24"/>
          <w:lang w:eastAsia="zh-TW"/>
        </w:rPr>
        <w:t>(解除契約辦理中退回)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、70(部分結案) 、7</w:t>
      </w:r>
      <w:r w:rsidR="000D773A" w:rsidRPr="005F16D8">
        <w:rPr>
          <w:rFonts w:ascii="新細明體" w:hAnsi="新細明體" w:hint="eastAsia"/>
          <w:kern w:val="2"/>
          <w:szCs w:val="24"/>
          <w:lang w:eastAsia="zh-TW"/>
        </w:rPr>
        <w:t>4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(部分結案後核付) 、7</w:t>
      </w:r>
      <w:r w:rsidR="000D773A" w:rsidRPr="005F16D8">
        <w:rPr>
          <w:rFonts w:ascii="新細明體" w:hAnsi="新細明體" w:hint="eastAsia"/>
          <w:kern w:val="2"/>
          <w:szCs w:val="24"/>
          <w:lang w:eastAsia="zh-TW"/>
        </w:rPr>
        <w:t>1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(部分結案後退回) 、80(結案)</w:t>
      </w:r>
      <w:r w:rsidR="002C2CBF"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2C2CBF" w:rsidRPr="005F16D8" w:rsidRDefault="002C2CBF" w:rsidP="002C2CB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READ  DTAAB001 BY 傳入參數.受理編號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2C2CBF" w:rsidRPr="005F16D8">
        <w:tc>
          <w:tcPr>
            <w:tcW w:w="252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2C2CBF" w:rsidRPr="005F16D8">
        <w:tc>
          <w:tcPr>
            <w:tcW w:w="252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險別</w:t>
            </w:r>
          </w:p>
        </w:tc>
        <w:tc>
          <w:tcPr>
            <w:tcW w:w="3780" w:type="dxa"/>
          </w:tcPr>
          <w:p w:rsidR="00286CBE" w:rsidRPr="005F16D8" w:rsidRDefault="00286CBE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IF DTAAB001.業務別 = </w:t>
            </w:r>
            <w:r w:rsidRPr="005F16D8">
              <w:rPr>
                <w:rFonts w:ascii="新細明體" w:hAnsi="新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 w:rsidRPr="005F16D8">
                <w:rPr>
                  <w:rFonts w:ascii="新細明體" w:hAnsi="新細明體"/>
                  <w:bCs/>
                  <w:lang w:eastAsia="zh-TW"/>
                </w:rPr>
                <w:t>’</w:t>
              </w:r>
            </w:smartTag>
          </w:p>
          <w:p w:rsidR="002C2CBF" w:rsidRPr="005F16D8" w:rsidRDefault="00BF7FEB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AGZ0_0001 .</w:t>
            </w:r>
            <w:r w:rsidRPr="005F16D8">
              <w:rPr>
                <w:rFonts w:ascii="新細明體" w:hAnsi="新細明體"/>
                <w:b/>
                <w:bCs/>
              </w:rPr>
              <w:t xml:space="preserve"> </w:t>
            </w:r>
            <w:r w:rsidR="009B5605" w:rsidRPr="005F16D8">
              <w:rPr>
                <w:rFonts w:ascii="新細明體" w:hAnsi="新細明體" w:hint="eastAsia"/>
                <w:bCs/>
                <w:lang w:eastAsia="zh-TW"/>
              </w:rPr>
              <w:t>getProdName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(</w:t>
            </w:r>
            <w:r w:rsidR="002C2CBF" w:rsidRPr="005F16D8">
              <w:rPr>
                <w:rFonts w:ascii="新細明體" w:hAnsi="新細明體" w:hint="eastAsia"/>
                <w:bCs/>
                <w:lang w:eastAsia="zh-TW"/>
              </w:rPr>
              <w:t>DTAAB001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.險別)</w:t>
            </w:r>
          </w:p>
          <w:p w:rsidR="00286CBE" w:rsidRPr="005F16D8" w:rsidRDefault="00286CBE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ELSE IF DTAAB001.業務別 = </w:t>
            </w:r>
            <w:r w:rsidRPr="005F16D8">
              <w:rPr>
                <w:rFonts w:ascii="新細明體" w:hAnsi="新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  <w:r w:rsidRPr="005F16D8">
                <w:rPr>
                  <w:rFonts w:ascii="新細明體" w:hAnsi="新細明體"/>
                  <w:bCs/>
                  <w:lang w:eastAsia="zh-TW"/>
                </w:rPr>
                <w:t>’</w:t>
              </w:r>
            </w:smartTag>
          </w:p>
          <w:p w:rsidR="00286CBE" w:rsidRPr="005F16D8" w:rsidRDefault="00286CBE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READ </w:t>
            </w:r>
            <w:r w:rsidRPr="005F16D8">
              <w:rPr>
                <w:rFonts w:ascii="新細明體" w:hAnsi="新細明體"/>
                <w:bCs/>
                <w:lang w:eastAsia="zh-TW"/>
              </w:rPr>
              <w:t>DTAGD101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By DTAAB001.險別</w:t>
            </w:r>
          </w:p>
          <w:p w:rsidR="00286CBE" w:rsidRPr="005F16D8" w:rsidRDefault="00286CBE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　 GET </w:t>
            </w:r>
            <w:r w:rsidRPr="005F16D8">
              <w:rPr>
                <w:rFonts w:ascii="新細明體" w:hAnsi="新細明體"/>
                <w:bCs/>
                <w:lang w:eastAsia="zh-TW"/>
              </w:rPr>
              <w:t>PROD_SNAME</w:t>
            </w:r>
          </w:p>
          <w:p w:rsidR="00286CBE" w:rsidRPr="005F16D8" w:rsidRDefault="00286CBE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2CBF" w:rsidRPr="005F16D8">
        <w:tc>
          <w:tcPr>
            <w:tcW w:w="252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2CBF" w:rsidRPr="005F16D8">
        <w:tc>
          <w:tcPr>
            <w:tcW w:w="252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2CBF" w:rsidRPr="005F16D8">
        <w:tc>
          <w:tcPr>
            <w:tcW w:w="252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2CBF" w:rsidRPr="005F16D8">
        <w:tc>
          <w:tcPr>
            <w:tcW w:w="252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削減給付</w:t>
            </w:r>
          </w:p>
        </w:tc>
        <w:tc>
          <w:tcPr>
            <w:tcW w:w="378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2CBF" w:rsidRPr="005F16D8">
        <w:tc>
          <w:tcPr>
            <w:tcW w:w="252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除外責任</w:t>
            </w:r>
          </w:p>
        </w:tc>
        <w:tc>
          <w:tcPr>
            <w:tcW w:w="378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2CBF" w:rsidRPr="005F16D8">
        <w:tc>
          <w:tcPr>
            <w:tcW w:w="252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特殊紀錄</w:t>
            </w:r>
          </w:p>
        </w:tc>
        <w:tc>
          <w:tcPr>
            <w:tcW w:w="378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2CBF" w:rsidRPr="005F16D8">
        <w:tc>
          <w:tcPr>
            <w:tcW w:w="252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給付</w:t>
            </w:r>
            <w:r w:rsidR="00D6109B" w:rsidRPr="005F16D8">
              <w:rPr>
                <w:rFonts w:ascii="新細明體" w:hAnsi="新細明體" w:hint="eastAsia"/>
                <w:lang w:eastAsia="zh-TW"/>
              </w:rPr>
              <w:t>狀態</w:t>
            </w:r>
            <w:r w:rsidRPr="005F16D8">
              <w:rPr>
                <w:rFonts w:ascii="新細明體" w:hAnsi="新細明體" w:hint="eastAsia"/>
                <w:lang w:eastAsia="zh-TW"/>
              </w:rPr>
              <w:t xml:space="preserve"> </w:t>
            </w:r>
          </w:p>
        </w:tc>
        <w:tc>
          <w:tcPr>
            <w:tcW w:w="3780" w:type="dxa"/>
          </w:tcPr>
          <w:p w:rsidR="002C2CBF" w:rsidRPr="005F16D8" w:rsidRDefault="00D6109B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2CBF" w:rsidRPr="005F16D8">
        <w:tc>
          <w:tcPr>
            <w:tcW w:w="2520" w:type="dxa"/>
          </w:tcPr>
          <w:p w:rsidR="002C2CBF" w:rsidRPr="005F16D8" w:rsidRDefault="00D6109B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給付天數</w:t>
            </w:r>
            <w:r w:rsidR="002C2CBF" w:rsidRPr="005F16D8">
              <w:rPr>
                <w:rFonts w:ascii="新細明體" w:hAnsi="新細明體" w:hint="eastAsia"/>
                <w:lang w:eastAsia="zh-TW"/>
              </w:rPr>
              <w:t xml:space="preserve"> </w:t>
            </w:r>
          </w:p>
        </w:tc>
        <w:tc>
          <w:tcPr>
            <w:tcW w:w="3780" w:type="dxa"/>
          </w:tcPr>
          <w:p w:rsidR="002C2CBF" w:rsidRPr="005F16D8" w:rsidRDefault="00D6109B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2CBF" w:rsidRPr="005F16D8">
        <w:tc>
          <w:tcPr>
            <w:tcW w:w="2520" w:type="dxa"/>
          </w:tcPr>
          <w:p w:rsidR="002C2CBF" w:rsidRPr="005F16D8" w:rsidRDefault="00D6109B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理賠項目</w:t>
            </w:r>
          </w:p>
        </w:tc>
        <w:tc>
          <w:tcPr>
            <w:tcW w:w="3780" w:type="dxa"/>
          </w:tcPr>
          <w:p w:rsidR="002C2CBF" w:rsidRPr="005F16D8" w:rsidRDefault="00D6109B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DTAAB001.理賠保險金名稱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2CBF" w:rsidRPr="005F16D8">
        <w:tc>
          <w:tcPr>
            <w:tcW w:w="2520" w:type="dxa"/>
          </w:tcPr>
          <w:p w:rsidR="002C2CBF" w:rsidRPr="005F16D8" w:rsidRDefault="00D6109B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試算金額</w:t>
            </w:r>
          </w:p>
        </w:tc>
        <w:tc>
          <w:tcPr>
            <w:tcW w:w="3780" w:type="dxa"/>
          </w:tcPr>
          <w:p w:rsidR="002C2CBF" w:rsidRPr="005F16D8" w:rsidRDefault="00D6109B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5F16D8" w:rsidRDefault="002C2CBF" w:rsidP="00C97D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0A288D" w:rsidRPr="005F16D8" w:rsidRDefault="000A288D" w:rsidP="000A288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strike/>
          <w:lang w:eastAsia="zh-TW"/>
        </w:rPr>
        <w:t xml:space="preserve">IF 受理進度 = </w:t>
      </w:r>
      <w:r w:rsidRPr="005F16D8">
        <w:rPr>
          <w:rFonts w:ascii="新細明體" w:hAnsi="新細明體" w:hint="eastAsia"/>
          <w:strike/>
          <w:kern w:val="2"/>
          <w:szCs w:val="24"/>
          <w:lang w:eastAsia="zh-TW"/>
        </w:rPr>
        <w:t>70(部分結案) 、</w:t>
      </w:r>
      <w:r w:rsidR="000D773A" w:rsidRPr="005F16D8">
        <w:rPr>
          <w:rFonts w:ascii="新細明體" w:hAnsi="新細明體" w:hint="eastAsia"/>
          <w:strike/>
          <w:kern w:val="2"/>
          <w:szCs w:val="24"/>
          <w:lang w:eastAsia="zh-TW"/>
        </w:rPr>
        <w:t>71</w:t>
      </w:r>
      <w:r w:rsidRPr="005F16D8">
        <w:rPr>
          <w:rFonts w:ascii="新細明體" w:hAnsi="新細明體" w:hint="eastAsia"/>
          <w:strike/>
          <w:kern w:val="2"/>
          <w:szCs w:val="24"/>
          <w:lang w:eastAsia="zh-TW"/>
        </w:rPr>
        <w:t>(部分結案後退回)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：</w:t>
      </w:r>
      <w:r w:rsidR="00D313B4" w:rsidRPr="005F16D8">
        <w:rPr>
          <w:rFonts w:ascii="新細明體" w:hAnsi="新細明體" w:hint="eastAsia"/>
          <w:kern w:val="2"/>
          <w:szCs w:val="24"/>
          <w:lang w:eastAsia="zh-TW"/>
        </w:rPr>
        <w:t>延滯息</w:t>
      </w:r>
      <w:r w:rsidR="002824FD" w:rsidRPr="005F16D8">
        <w:rPr>
          <w:rFonts w:ascii="新細明體" w:hAnsi="新細明體" w:hint="eastAsia"/>
          <w:kern w:val="2"/>
          <w:szCs w:val="24"/>
          <w:lang w:eastAsia="zh-TW"/>
        </w:rPr>
        <w:t>須重新計算</w:t>
      </w:r>
    </w:p>
    <w:p w:rsidR="00EA61D0" w:rsidRPr="005F16D8" w:rsidRDefault="00EA61D0" w:rsidP="00EA61D0">
      <w:pPr>
        <w:widowControl w:val="0"/>
        <w:numPr>
          <w:ilvl w:val="3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bCs/>
          <w:sz w:val="20"/>
          <w:szCs w:val="20"/>
        </w:rPr>
        <w:t>符合以下條件者才須執行本STEP。</w:t>
      </w:r>
      <w:r w:rsidR="00C77A54" w:rsidRPr="005F16D8">
        <w:rPr>
          <w:rFonts w:ascii="新細明體" w:hAnsi="新細明體" w:hint="eastAsia"/>
          <w:bCs/>
        </w:rPr>
        <w:t xml:space="preserve">  </w:t>
      </w:r>
      <w:r w:rsidR="000A288D" w:rsidRPr="005F16D8">
        <w:rPr>
          <w:rFonts w:ascii="新細明體" w:hAnsi="新細明體" w:hint="eastAsia"/>
          <w:bCs/>
        </w:rPr>
        <w:t xml:space="preserve"> </w:t>
      </w:r>
    </w:p>
    <w:p w:rsidR="00EA61D0" w:rsidRPr="005F16D8" w:rsidRDefault="00EA61D0" w:rsidP="00EA61D0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覆核日期 為 空值。</w:t>
      </w:r>
    </w:p>
    <w:p w:rsidR="00EA61D0" w:rsidRPr="005F16D8" w:rsidRDefault="00EA61D0" w:rsidP="00EA61D0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trike/>
          <w:sz w:val="20"/>
          <w:szCs w:val="20"/>
        </w:rPr>
      </w:pPr>
      <w:r w:rsidRPr="005F16D8">
        <w:rPr>
          <w:rFonts w:ascii="新細明體" w:hAnsi="新細明體" w:hint="eastAsia"/>
          <w:bCs/>
          <w:strike/>
          <w:sz w:val="20"/>
          <w:szCs w:val="20"/>
        </w:rPr>
        <w:t>DTAAB001</w:t>
      </w:r>
      <w:r w:rsidRPr="005F16D8">
        <w:rPr>
          <w:rFonts w:ascii="新細明體" w:hAnsi="新細明體" w:hint="eastAsia"/>
          <w:strike/>
          <w:sz w:val="20"/>
          <w:szCs w:val="20"/>
        </w:rPr>
        <w:t xml:space="preserve">.終止日期 &lt;&gt; </w:t>
      </w:r>
      <w:r w:rsidRPr="005F16D8">
        <w:rPr>
          <w:rFonts w:ascii="新細明體" w:hAnsi="新細明體"/>
          <w:strike/>
          <w:sz w:val="20"/>
          <w:szCs w:val="20"/>
        </w:rPr>
        <w:t>‘’</w:t>
      </w:r>
      <w:r w:rsidRPr="005F16D8">
        <w:rPr>
          <w:rFonts w:ascii="新細明體" w:hAnsi="新細明體" w:hint="eastAsia"/>
          <w:strike/>
          <w:sz w:val="20"/>
          <w:szCs w:val="20"/>
        </w:rPr>
        <w:t xml:space="preserve"> AND </w:t>
      </w:r>
      <w:r w:rsidRPr="005F16D8">
        <w:rPr>
          <w:rFonts w:ascii="新細明體" w:hAnsi="新細明體" w:hint="eastAsia"/>
          <w:bCs/>
          <w:strike/>
          <w:sz w:val="20"/>
          <w:szCs w:val="20"/>
        </w:rPr>
        <w:t>DTAAB001</w:t>
      </w:r>
      <w:r w:rsidRPr="005F16D8">
        <w:rPr>
          <w:rFonts w:ascii="新細明體" w:hAnsi="新細明體" w:hint="eastAsia"/>
          <w:strike/>
          <w:sz w:val="20"/>
          <w:szCs w:val="20"/>
        </w:rPr>
        <w:t xml:space="preserve">.主附約別 = </w:t>
      </w:r>
      <w:r w:rsidRPr="005F16D8">
        <w:rPr>
          <w:rFonts w:ascii="新細明體" w:hAnsi="新細明體"/>
          <w:strike/>
          <w:sz w:val="20"/>
          <w:szCs w:val="20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strike/>
            <w:sz w:val="20"/>
            <w:szCs w:val="20"/>
          </w:rPr>
          <w:t>1</w:t>
        </w:r>
        <w:r w:rsidRPr="005F16D8">
          <w:rPr>
            <w:rFonts w:ascii="新細明體" w:hAnsi="新細明體"/>
            <w:strike/>
            <w:sz w:val="20"/>
            <w:szCs w:val="20"/>
          </w:rPr>
          <w:t>’</w:t>
        </w:r>
      </w:smartTag>
      <w:r w:rsidRPr="005F16D8">
        <w:rPr>
          <w:rFonts w:ascii="新細明體" w:hAnsi="新細明體" w:hint="eastAsia"/>
          <w:strike/>
          <w:sz w:val="20"/>
          <w:szCs w:val="20"/>
        </w:rPr>
        <w:t xml:space="preserve">(主約) </w:t>
      </w:r>
    </w:p>
    <w:p w:rsidR="00EA61D0" w:rsidRPr="005F16D8" w:rsidRDefault="00EA61D0" w:rsidP="00EA61D0">
      <w:pPr>
        <w:widowControl w:val="0"/>
        <w:tabs>
          <w:tab w:val="left" w:pos="1260"/>
        </w:tabs>
        <w:ind w:left="1701"/>
        <w:rPr>
          <w:rFonts w:ascii="新細明體" w:hAnsi="新細明體" w:hint="eastAsia"/>
          <w:strike/>
          <w:sz w:val="20"/>
          <w:szCs w:val="20"/>
        </w:rPr>
      </w:pPr>
      <w:r w:rsidRPr="005F16D8">
        <w:rPr>
          <w:rFonts w:ascii="新細明體" w:hAnsi="新細明體" w:hint="eastAsia"/>
          <w:bCs/>
          <w:strike/>
          <w:sz w:val="20"/>
          <w:szCs w:val="20"/>
        </w:rPr>
        <w:tab/>
        <w:t xml:space="preserve">        </w:t>
      </w:r>
      <w:r w:rsidRPr="005F16D8">
        <w:rPr>
          <w:rFonts w:ascii="新細明體" w:hAnsi="新細明體" w:hint="eastAsia"/>
          <w:strike/>
          <w:sz w:val="20"/>
          <w:szCs w:val="20"/>
        </w:rPr>
        <w:t xml:space="preserve">OR </w:t>
      </w:r>
    </w:p>
    <w:p w:rsidR="00EA61D0" w:rsidRPr="005F16D8" w:rsidRDefault="00EA61D0" w:rsidP="00EA61D0">
      <w:pPr>
        <w:widowControl w:val="0"/>
        <w:tabs>
          <w:tab w:val="left" w:pos="1260"/>
        </w:tabs>
        <w:ind w:left="1701"/>
        <w:rPr>
          <w:rFonts w:ascii="新細明體" w:hAnsi="新細明體" w:hint="eastAsia"/>
          <w:strike/>
          <w:sz w:val="20"/>
          <w:szCs w:val="20"/>
        </w:rPr>
      </w:pPr>
      <w:r w:rsidRPr="005F16D8">
        <w:rPr>
          <w:rFonts w:ascii="新細明體" w:hAnsi="新細明體" w:hint="eastAsia"/>
          <w:bCs/>
          <w:strike/>
          <w:sz w:val="20"/>
          <w:szCs w:val="20"/>
        </w:rPr>
        <w:tab/>
        <w:t xml:space="preserve">        DTAAB001</w:t>
      </w:r>
      <w:r w:rsidRPr="005F16D8">
        <w:rPr>
          <w:rFonts w:ascii="新細明體" w:hAnsi="新細明體" w:hint="eastAsia"/>
          <w:strike/>
          <w:sz w:val="20"/>
          <w:szCs w:val="20"/>
        </w:rPr>
        <w:t xml:space="preserve">.索賠類別 = </w:t>
      </w:r>
      <w:r w:rsidRPr="005F16D8">
        <w:rPr>
          <w:rFonts w:ascii="新細明體" w:hAnsi="新細明體"/>
          <w:strike/>
          <w:sz w:val="20"/>
          <w:szCs w:val="20"/>
        </w:rPr>
        <w:t>‘</w:t>
      </w:r>
      <w:r w:rsidRPr="005F16D8">
        <w:rPr>
          <w:rFonts w:ascii="新細明體" w:hAnsi="新細明體" w:hint="eastAsia"/>
          <w:strike/>
          <w:sz w:val="20"/>
          <w:szCs w:val="20"/>
        </w:rPr>
        <w:t>L</w:t>
      </w:r>
      <w:r w:rsidRPr="005F16D8">
        <w:rPr>
          <w:rFonts w:ascii="新細明體" w:hAnsi="新細明體"/>
          <w:strike/>
          <w:sz w:val="20"/>
          <w:szCs w:val="20"/>
        </w:rPr>
        <w:t>’</w:t>
      </w:r>
      <w:r w:rsidRPr="005F16D8">
        <w:rPr>
          <w:rFonts w:ascii="新細明體" w:hAnsi="新細明體" w:hint="eastAsia"/>
          <w:strike/>
          <w:sz w:val="20"/>
          <w:szCs w:val="20"/>
        </w:rPr>
        <w:t xml:space="preserve"> (解除契約) AND</w:t>
      </w:r>
      <w:r w:rsidRPr="005F16D8">
        <w:rPr>
          <w:rFonts w:ascii="新細明體" w:hAnsi="新細明體" w:hint="eastAsia"/>
          <w:bCs/>
          <w:strike/>
          <w:sz w:val="20"/>
          <w:szCs w:val="20"/>
        </w:rPr>
        <w:t xml:space="preserve"> DTAAB001</w:t>
      </w:r>
      <w:r w:rsidRPr="005F16D8">
        <w:rPr>
          <w:rFonts w:ascii="新細明體" w:hAnsi="新細明體" w:hint="eastAsia"/>
          <w:strike/>
          <w:sz w:val="20"/>
          <w:szCs w:val="20"/>
        </w:rPr>
        <w:t xml:space="preserve">.主附約別 = </w:t>
      </w:r>
      <w:r w:rsidRPr="005F16D8">
        <w:rPr>
          <w:rFonts w:ascii="新細明體" w:hAnsi="新細明體"/>
          <w:strike/>
          <w:sz w:val="20"/>
          <w:szCs w:val="20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strike/>
            <w:sz w:val="20"/>
            <w:szCs w:val="20"/>
          </w:rPr>
          <w:t>1</w:t>
        </w:r>
        <w:r w:rsidRPr="005F16D8">
          <w:rPr>
            <w:rFonts w:ascii="新細明體" w:hAnsi="新細明體"/>
            <w:strike/>
            <w:sz w:val="20"/>
            <w:szCs w:val="20"/>
          </w:rPr>
          <w:t>’</w:t>
        </w:r>
      </w:smartTag>
      <w:r w:rsidRPr="005F16D8">
        <w:rPr>
          <w:rFonts w:ascii="新細明體" w:hAnsi="新細明體" w:hint="eastAsia"/>
          <w:strike/>
          <w:sz w:val="20"/>
          <w:szCs w:val="20"/>
        </w:rPr>
        <w:t>(主約)</w:t>
      </w:r>
    </w:p>
    <w:p w:rsidR="00894533" w:rsidRPr="005F16D8" w:rsidRDefault="00894533" w:rsidP="0089453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bookmarkStart w:id="169" w:name="帳務日期"/>
      <w:r w:rsidRPr="005F16D8">
        <w:rPr>
          <w:rFonts w:ascii="新細明體" w:hAnsi="新細明體" w:hint="eastAsia"/>
          <w:kern w:val="2"/>
          <w:szCs w:val="24"/>
          <w:lang w:eastAsia="zh-TW"/>
        </w:rPr>
        <w:t>讀取帳務日期</w:t>
      </w:r>
    </w:p>
    <w:bookmarkEnd w:id="169"/>
    <w:p w:rsidR="00894533" w:rsidRPr="005F16D8" w:rsidRDefault="00894533" w:rsidP="0089453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Style w:val="HTML"/>
          <w:rFonts w:ascii="新細明體" w:eastAsia="新細明體" w:hAnsi="新細明體" w:cs="Times New Roman"/>
          <w:sz w:val="20"/>
          <w:szCs w:val="20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取得結帳單位所屬行政中心：CALL  </w:t>
      </w:r>
      <w:r w:rsidRPr="005F16D8">
        <w:rPr>
          <w:rFonts w:ascii="新細明體" w:hAnsi="新細明體"/>
        </w:rPr>
        <w:t>com.cathay.common.hr</w:t>
      </w:r>
      <w:r w:rsidRPr="005F16D8">
        <w:rPr>
          <w:rFonts w:ascii="新細明體" w:hAnsi="新細明體" w:hint="eastAsia"/>
          <w:lang w:eastAsia="zh-TW"/>
        </w:rPr>
        <w:t>.</w:t>
      </w:r>
      <w:hyperlink r:id="rId12" w:anchor="getAdmCenter(java.lang.String)" w:history="1">
        <w:r w:rsidRPr="005F16D8">
          <w:rPr>
            <w:rStyle w:val="aa"/>
            <w:rFonts w:ascii="新細明體" w:hAnsi="新細明體" w:cs="細明體"/>
            <w:bCs/>
            <w:color w:val="auto"/>
          </w:rPr>
          <w:t>getAdmCenter</w:t>
        </w:r>
      </w:hyperlink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9453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89453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533" w:rsidRPr="005F16D8" w:rsidRDefault="00894533" w:rsidP="00D509D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kern w:val="2"/>
                <w:sz w:val="20"/>
                <w:szCs w:val="20"/>
              </w:rPr>
              <w:t>單位</w:t>
            </w: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使用者單位代號</w:t>
            </w:r>
          </w:p>
        </w:tc>
      </w:tr>
    </w:tbl>
    <w:p w:rsidR="00894533" w:rsidRPr="005F16D8" w:rsidRDefault="00894533" w:rsidP="0089453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取得批號：</w:t>
      </w:r>
    </w:p>
    <w:p w:rsidR="00894533" w:rsidRPr="005F16D8" w:rsidRDefault="00894533" w:rsidP="0089453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/>
          <w:lang w:eastAsia="zh-TW"/>
        </w:rPr>
      </w:pPr>
      <w:r w:rsidRPr="005F16D8">
        <w:rPr>
          <w:rFonts w:ascii="新細明體" w:hAnsi="新細明體" w:hint="eastAsia"/>
          <w:lang w:eastAsia="zh-TW"/>
        </w:rPr>
        <w:t>CALL 取得批號模組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9453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89453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533" w:rsidRPr="005F16D8" w:rsidRDefault="00894533" w:rsidP="00D509D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行政中心單位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同上一STEP</w:t>
            </w:r>
          </w:p>
        </w:tc>
      </w:tr>
    </w:tbl>
    <w:p w:rsidR="00894533" w:rsidRPr="005F16D8" w:rsidRDefault="00894533" w:rsidP="0089453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取得帳務日期：CALL </w:t>
      </w:r>
      <w:r w:rsidRPr="005F16D8">
        <w:rPr>
          <w:rFonts w:ascii="新細明體" w:hAnsi="新細明體"/>
          <w:kern w:val="2"/>
          <w:lang w:eastAsia="zh-TW"/>
        </w:rPr>
        <w:t>DK_F0Z001</w:t>
      </w:r>
      <w:r w:rsidRPr="005F16D8">
        <w:rPr>
          <w:rFonts w:ascii="新細明體" w:hAnsi="新細明體" w:hint="eastAsia"/>
          <w:kern w:val="2"/>
          <w:lang w:eastAsia="zh-TW"/>
        </w:rPr>
        <w:t>.</w:t>
      </w:r>
      <w:r w:rsidRPr="005F16D8">
        <w:rPr>
          <w:rFonts w:ascii="新細明體" w:hAnsi="新細明體"/>
          <w:kern w:val="2"/>
          <w:lang w:eastAsia="zh-TW"/>
        </w:rPr>
        <w:t>getDateByAcc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9453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89453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533" w:rsidRPr="005F16D8" w:rsidRDefault="00894533" w:rsidP="00D509D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kern w:val="2"/>
                <w:sz w:val="20"/>
                <w:szCs w:val="20"/>
              </w:rPr>
              <w:t>結帳單位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89453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533" w:rsidRPr="005F16D8" w:rsidRDefault="00894533" w:rsidP="00D509D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kern w:val="2"/>
                <w:sz w:val="20"/>
                <w:szCs w:val="20"/>
              </w:rPr>
              <w:t>經辦人員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89453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533" w:rsidRPr="005F16D8" w:rsidRDefault="00894533" w:rsidP="00D509D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kern w:val="2"/>
                <w:sz w:val="20"/>
                <w:szCs w:val="20"/>
              </w:rPr>
              <w:t>傳票批號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533" w:rsidRPr="005F16D8" w:rsidRDefault="00894533" w:rsidP="00D509D6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385404" w:rsidRPr="005F16D8" w:rsidRDefault="00385404" w:rsidP="00C77A54">
      <w:pPr>
        <w:widowControl w:val="0"/>
        <w:numPr>
          <w:ilvl w:val="3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取得DTAAA001，BY受理編號</w:t>
      </w:r>
      <w:r w:rsidR="009A4F98" w:rsidRPr="005F16D8">
        <w:rPr>
          <w:rFonts w:ascii="新細明體" w:hAnsi="新細明體" w:hint="eastAsia"/>
          <w:sz w:val="20"/>
        </w:rPr>
        <w:t>。</w:t>
      </w:r>
    </w:p>
    <w:p w:rsidR="009A4F98" w:rsidRPr="005F16D8" w:rsidRDefault="009A4F98" w:rsidP="00FF7EBA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設定$分公司別 = </w:t>
      </w:r>
      <w:r w:rsidRPr="005F16D8">
        <w:rPr>
          <w:rFonts w:ascii="新細明體" w:hAnsi="新細明體"/>
          <w:sz w:val="20"/>
        </w:rPr>
        <w:t>“”</w:t>
      </w:r>
    </w:p>
    <w:p w:rsidR="009A4F98" w:rsidRPr="005F16D8" w:rsidRDefault="009A4F98" w:rsidP="00FF7EBA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若</w:t>
      </w:r>
      <w:r w:rsidRPr="005F16D8">
        <w:rPr>
          <w:rFonts w:ascii="新細明體" w:hAnsi="新細明體" w:cs="Arial Unicode MS" w:hint="eastAsia"/>
          <w:sz w:val="20"/>
        </w:rPr>
        <w:t xml:space="preserve">DTAAA001.IS_OIU=Y時 </w:t>
      </w:r>
      <w:r w:rsidRPr="005F16D8">
        <w:rPr>
          <w:rFonts w:ascii="新細明體" w:hAnsi="新細明體" w:cs="Arial Unicode MS"/>
          <w:sz w:val="20"/>
        </w:rPr>
        <w:sym w:font="Wingdings" w:char="F0E8"/>
      </w:r>
      <w:r w:rsidRPr="005F16D8">
        <w:rPr>
          <w:rFonts w:ascii="新細明體" w:hAnsi="新細明體" w:cs="Arial Unicode MS" w:hint="eastAsia"/>
          <w:sz w:val="20"/>
        </w:rPr>
        <w:t xml:space="preserve"> </w:t>
      </w:r>
      <w:r w:rsidRPr="005F16D8">
        <w:rPr>
          <w:rFonts w:ascii="新細明體" w:hAnsi="新細明體" w:hint="eastAsia"/>
          <w:sz w:val="20"/>
        </w:rPr>
        <w:t>$分公司別 =</w:t>
      </w:r>
      <w:r w:rsidRPr="005F16D8">
        <w:rPr>
          <w:rFonts w:ascii="新細明體" w:hAnsi="新細明體" w:cs="Arial Unicode MS"/>
          <w:sz w:val="20"/>
        </w:rPr>
        <w:t xml:space="preserve"> “</w:t>
      </w:r>
      <w:r w:rsidRPr="005F16D8">
        <w:rPr>
          <w:rFonts w:ascii="新細明體" w:hAnsi="新細明體" w:cs="Arial Unicode MS" w:hint="eastAsia"/>
          <w:sz w:val="20"/>
        </w:rPr>
        <w:t>OIU</w:t>
      </w:r>
      <w:r w:rsidRPr="005F16D8">
        <w:rPr>
          <w:rFonts w:ascii="新細明體" w:hAnsi="新細明體" w:cs="Arial Unicode MS"/>
          <w:sz w:val="20"/>
        </w:rPr>
        <w:t>”</w:t>
      </w:r>
    </w:p>
    <w:p w:rsidR="00EA61D0" w:rsidRPr="005F16D8" w:rsidRDefault="00972336" w:rsidP="00C77A54">
      <w:pPr>
        <w:widowControl w:val="0"/>
        <w:numPr>
          <w:ilvl w:val="3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計算金額</w:t>
      </w:r>
      <w:r w:rsidR="00894533" w:rsidRPr="005F16D8">
        <w:rPr>
          <w:rFonts w:ascii="新細明體" w:hAnsi="新細明體" w:hint="eastAsia"/>
          <w:sz w:val="20"/>
        </w:rPr>
        <w:t>：</w:t>
      </w:r>
      <w:r w:rsidR="002F1889" w:rsidRPr="005F16D8">
        <w:rPr>
          <w:rFonts w:ascii="新細明體" w:hAnsi="新細明體" w:hint="eastAsia"/>
          <w:sz w:val="20"/>
        </w:rPr>
        <w:t>(以核賠日期區分實行二代健保後延滯息新舊算法,區分方式為</w:t>
      </w:r>
      <w:r w:rsidR="006071D4" w:rsidRPr="005F16D8">
        <w:rPr>
          <w:rFonts w:ascii="新細明體" w:hAnsi="新細明體" w:hint="eastAsia"/>
          <w:sz w:val="20"/>
        </w:rPr>
        <w:t>CALL AA_B1Z106.is</w:t>
      </w:r>
      <w:r w:rsidR="00FC1BBF" w:rsidRPr="005F16D8">
        <w:rPr>
          <w:rFonts w:ascii="新細明體" w:hAnsi="新細明體" w:hint="eastAsia"/>
          <w:sz w:val="20"/>
        </w:rPr>
        <w:t>New</w:t>
      </w:r>
      <w:r w:rsidR="006071D4" w:rsidRPr="005F16D8">
        <w:rPr>
          <w:rFonts w:ascii="新細明體" w:hAnsi="新細明體" w:hint="eastAsia"/>
          <w:sz w:val="20"/>
        </w:rPr>
        <w:t xml:space="preserve">DCZ1Cal(核賠日期)，true為新算法，false為舊算法 </w:t>
      </w:r>
      <w:r w:rsidR="00F80D53" w:rsidRPr="005F16D8">
        <w:rPr>
          <w:rFonts w:ascii="新細明體" w:hAnsi="新細明體" w:hint="eastAsia"/>
          <w:kern w:val="2"/>
          <w:sz w:val="20"/>
          <w:szCs w:val="20"/>
        </w:rPr>
        <w:t>。</w:t>
      </w:r>
      <w:r w:rsidR="002F1889" w:rsidRPr="005F16D8">
        <w:rPr>
          <w:rFonts w:ascii="新細明體" w:hAnsi="新細明體" w:hint="eastAsia"/>
          <w:sz w:val="20"/>
        </w:rPr>
        <w:t>舊算法為執行1.6.2.3,新算法為執行1.6.2.4</w:t>
      </w:r>
      <w:r w:rsidR="00F80D53" w:rsidRPr="005F16D8">
        <w:rPr>
          <w:rFonts w:ascii="新細明體" w:hAnsi="新細明體" w:hint="eastAsia"/>
          <w:sz w:val="20"/>
        </w:rPr>
        <w:t>)。</w:t>
      </w:r>
    </w:p>
    <w:p w:rsidR="005D0218" w:rsidRPr="005F16D8" w:rsidRDefault="005D0218" w:rsidP="00894533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計算經過天數：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F16D8">
          <w:rPr>
            <w:rFonts w:ascii="新細明體" w:hAnsi="新細明體" w:hint="eastAsia"/>
            <w:sz w:val="20"/>
          </w:rPr>
          <w:t>1.6.2</w:t>
        </w:r>
      </w:smartTag>
      <w:r w:rsidRPr="005F16D8">
        <w:rPr>
          <w:rFonts w:ascii="新細明體" w:hAnsi="新細明體" w:hint="eastAsia"/>
          <w:sz w:val="20"/>
        </w:rPr>
        <w:t>.2 所得</w:t>
      </w:r>
      <w:r w:rsidR="0024700E" w:rsidRPr="005F16D8">
        <w:rPr>
          <w:rFonts w:ascii="新細明體" w:hAnsi="新細明體" w:hint="eastAsia"/>
          <w:sz w:val="20"/>
        </w:rPr>
        <w:t>帳務日期</w:t>
      </w:r>
      <w:r w:rsidRPr="005F16D8">
        <w:rPr>
          <w:rFonts w:ascii="新細明體" w:hAnsi="新細明體" w:hint="eastAsia"/>
          <w:sz w:val="20"/>
        </w:rPr>
        <w:t xml:space="preserve"> -  DTAAB001.</w:t>
      </w:r>
      <w:r w:rsidR="00A87F14" w:rsidRPr="005F16D8">
        <w:rPr>
          <w:rFonts w:ascii="新細明體" w:hAnsi="新細明體" w:hint="eastAsia"/>
          <w:sz w:val="20"/>
        </w:rPr>
        <w:t>事故</w:t>
      </w:r>
      <w:r w:rsidRPr="005F16D8">
        <w:rPr>
          <w:rFonts w:ascii="新細明體" w:hAnsi="新細明體" w:hint="eastAsia"/>
          <w:sz w:val="20"/>
        </w:rPr>
        <w:t>日期</w:t>
      </w:r>
      <w:r w:rsidR="003C4945" w:rsidRPr="005F16D8">
        <w:rPr>
          <w:rFonts w:ascii="新細明體" w:hAnsi="新細明體" w:hint="eastAsia"/>
          <w:sz w:val="20"/>
        </w:rPr>
        <w:t xml:space="preserve">  (配合人工核定修改天數)</w:t>
      </w:r>
    </w:p>
    <w:p w:rsidR="005D0218" w:rsidRPr="005F16D8" w:rsidRDefault="005D0218" w:rsidP="00894533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IF 經過天數&gt;15</w:t>
      </w:r>
    </w:p>
    <w:p w:rsidR="00972336" w:rsidRPr="005F16D8" w:rsidRDefault="00972336" w:rsidP="005D0218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CALL </w:t>
      </w:r>
      <w:r w:rsidR="00D313B4" w:rsidRPr="005F16D8">
        <w:rPr>
          <w:rFonts w:ascii="新細明體" w:hAnsi="新細明體" w:hint="eastAsia"/>
          <w:sz w:val="20"/>
          <w:szCs w:val="20"/>
        </w:rPr>
        <w:t>延滯息計算模組</w:t>
      </w:r>
      <w:r w:rsidRPr="005F16D8">
        <w:rPr>
          <w:rFonts w:ascii="新細明體" w:hAnsi="新細明體"/>
          <w:sz w:val="20"/>
        </w:rPr>
        <w:t>AA_B</w:t>
      </w:r>
      <w:r w:rsidRPr="005F16D8">
        <w:rPr>
          <w:rFonts w:ascii="新細明體" w:hAnsi="新細明體" w:hint="eastAsia"/>
          <w:sz w:val="20"/>
        </w:rPr>
        <w:t>1Z10</w:t>
      </w:r>
      <w:r w:rsidR="00D313B4" w:rsidRPr="005F16D8">
        <w:rPr>
          <w:rFonts w:ascii="新細明體" w:hAnsi="新細明體" w:hint="eastAsia"/>
          <w:sz w:val="20"/>
        </w:rPr>
        <w:t>6</w:t>
      </w:r>
      <w:r w:rsidRPr="005F16D8">
        <w:rPr>
          <w:rFonts w:ascii="新細明體" w:hAnsi="新細明體" w:hint="eastAsia"/>
          <w:sz w:val="20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72336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2336" w:rsidRPr="005F16D8" w:rsidRDefault="00972336" w:rsidP="00D509D6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2336" w:rsidRPr="005F16D8" w:rsidRDefault="00972336" w:rsidP="00D509D6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972336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2336" w:rsidRPr="005F16D8" w:rsidRDefault="00972336" w:rsidP="00D509D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客戶理賠明細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2336" w:rsidRPr="005F16D8" w:rsidRDefault="003614E8" w:rsidP="00D509D6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符合本STEP 之DTAAB001</w:t>
            </w:r>
          </w:p>
        </w:tc>
      </w:tr>
      <w:tr w:rsidR="00464B7D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4B7D" w:rsidRPr="005F16D8" w:rsidRDefault="005D0218" w:rsidP="00D509D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經過天數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B7D" w:rsidRPr="005F16D8" w:rsidRDefault="005D0218" w:rsidP="00D509D6">
            <w:pPr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F16D8">
                <w:rPr>
                  <w:rFonts w:ascii="新細明體" w:hAnsi="新細明體" w:cs="Arial Unicode MS" w:hint="eastAsia"/>
                  <w:sz w:val="20"/>
                </w:rPr>
                <w:t>1.6.2</w:t>
              </w:r>
            </w:smartTag>
            <w:r w:rsidRPr="005F16D8">
              <w:rPr>
                <w:rFonts w:ascii="新細明體" w:hAnsi="新細明體" w:cs="Arial Unicode MS" w:hint="eastAsia"/>
                <w:sz w:val="20"/>
              </w:rPr>
              <w:t>.3.</w:t>
            </w:r>
            <w:r w:rsidR="0049538F" w:rsidRPr="005F16D8">
              <w:rPr>
                <w:rFonts w:ascii="新細明體" w:hAnsi="新細明體" w:cs="Arial Unicode MS" w:hint="eastAsia"/>
                <w:sz w:val="20"/>
              </w:rPr>
              <w:t>1  經過天數</w:t>
            </w:r>
          </w:p>
        </w:tc>
      </w:tr>
      <w:tr w:rsidR="0038540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85404" w:rsidRPr="005F16D8" w:rsidRDefault="00385404" w:rsidP="00D509D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分公司別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85404" w:rsidRPr="005F16D8" w:rsidRDefault="009A4F98" w:rsidP="00D509D6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$分公司別</w:t>
            </w:r>
          </w:p>
        </w:tc>
      </w:tr>
    </w:tbl>
    <w:p w:rsidR="00EA61D0" w:rsidRPr="005F16D8" w:rsidRDefault="003614E8" w:rsidP="005D0218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將模組回傳之客戶理賠明細比對已存在之DTAAB001：(比對條件為DTAAB001 KEY值)</w:t>
      </w:r>
    </w:p>
    <w:p w:rsidR="003614E8" w:rsidRPr="005F16D8" w:rsidRDefault="00D509D6" w:rsidP="005D0218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IF  MATCH：</w:t>
      </w:r>
    </w:p>
    <w:p w:rsidR="001D1E54" w:rsidRPr="005F16D8" w:rsidRDefault="00D509D6" w:rsidP="005D0218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更新試算金額</w:t>
      </w:r>
      <w:r w:rsidR="001D1E54" w:rsidRPr="005F16D8">
        <w:rPr>
          <w:rFonts w:ascii="新細明體" w:hAnsi="新細明體" w:hint="eastAsia"/>
          <w:sz w:val="20"/>
        </w:rPr>
        <w:t>。</w:t>
      </w:r>
    </w:p>
    <w:p w:rsidR="00D509D6" w:rsidRPr="005F16D8" w:rsidRDefault="001D1E54" w:rsidP="001D1E54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IF 原先試算金額不相等，</w:t>
      </w:r>
      <w:r w:rsidR="00D313B4" w:rsidRPr="005F16D8">
        <w:rPr>
          <w:rFonts w:ascii="新細明體" w:hAnsi="新細明體" w:hint="eastAsia"/>
          <w:sz w:val="20"/>
        </w:rPr>
        <w:t>該列顯示</w:t>
      </w:r>
      <w:r w:rsidR="00EE48DE" w:rsidRPr="005F16D8">
        <w:rPr>
          <w:rFonts w:ascii="新細明體" w:hAnsi="新細明體" w:hint="eastAsia"/>
          <w:sz w:val="20"/>
        </w:rPr>
        <w:t>粉</w:t>
      </w:r>
      <w:r w:rsidR="00D313B4" w:rsidRPr="005F16D8">
        <w:rPr>
          <w:rFonts w:ascii="新細明體" w:hAnsi="新細明體" w:hint="eastAsia"/>
          <w:sz w:val="20"/>
        </w:rPr>
        <w:t>紅色</w:t>
      </w:r>
      <w:r w:rsidR="00D509D6" w:rsidRPr="005F16D8">
        <w:rPr>
          <w:rFonts w:ascii="新細明體" w:hAnsi="新細明體" w:hint="eastAsia"/>
          <w:sz w:val="20"/>
        </w:rPr>
        <w:t>。</w:t>
      </w:r>
    </w:p>
    <w:p w:rsidR="00CD35B4" w:rsidRPr="005F16D8" w:rsidRDefault="00CD35B4" w:rsidP="008C2485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處理 DTAAB001</w:t>
      </w:r>
    </w:p>
    <w:p w:rsidR="00660296" w:rsidRPr="005F16D8" w:rsidRDefault="00660296" w:rsidP="008C2485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UPDATE  DTAAB001該筆</w:t>
      </w:r>
      <w:r w:rsidR="00CD35B4" w:rsidRPr="005F16D8">
        <w:rPr>
          <w:rFonts w:ascii="新細明體" w:hAnsi="新細明體" w:hint="eastAsia"/>
          <w:sz w:val="20"/>
        </w:rPr>
        <w:t xml:space="preserve"> 試算金額 及 給付金額。</w:t>
      </w:r>
    </w:p>
    <w:p w:rsidR="008C2485" w:rsidRPr="005F16D8" w:rsidRDefault="008C2485" w:rsidP="008C2485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計算給付總額：</w:t>
      </w:r>
    </w:p>
    <w:p w:rsidR="008C2485" w:rsidRPr="005F16D8" w:rsidRDefault="008C2485" w:rsidP="008C2485">
      <w:pPr>
        <w:widowControl w:val="0"/>
        <w:numPr>
          <w:ilvl w:val="8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請參照 AAB1_0400給付總額算法。</w:t>
      </w:r>
    </w:p>
    <w:p w:rsidR="008512FF" w:rsidRPr="005F16D8" w:rsidRDefault="008512FF" w:rsidP="008512FF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IF 前一STEP DTAAB001延滯息有更新，才需進行下列</w:t>
      </w:r>
      <w:r w:rsidR="00CC0350" w:rsidRPr="005F16D8">
        <w:rPr>
          <w:rFonts w:ascii="新細明體" w:hAnsi="新細明體" w:hint="eastAsia"/>
          <w:sz w:val="20"/>
        </w:rPr>
        <w:t xml:space="preserve"> 更新印花稅、處理DTAAB002</w:t>
      </w:r>
      <w:r w:rsidRPr="005F16D8">
        <w:rPr>
          <w:rFonts w:ascii="新細明體" w:hAnsi="新細明體" w:hint="eastAsia"/>
          <w:sz w:val="20"/>
        </w:rPr>
        <w:t xml:space="preserve"> </w:t>
      </w:r>
      <w:r w:rsidR="00CC0350" w:rsidRPr="005F16D8">
        <w:rPr>
          <w:rFonts w:ascii="新細明體" w:hAnsi="新細明體" w:hint="eastAsia"/>
          <w:sz w:val="20"/>
        </w:rPr>
        <w:t>、</w:t>
      </w:r>
      <w:r w:rsidR="0024264B" w:rsidRPr="005F16D8">
        <w:rPr>
          <w:rFonts w:ascii="新細明體" w:hAnsi="新細明體" w:hint="eastAsia"/>
          <w:sz w:val="20"/>
        </w:rPr>
        <w:t>處理 DTAAB010</w:t>
      </w:r>
      <w:r w:rsidRPr="005F16D8">
        <w:rPr>
          <w:rFonts w:ascii="新細明體" w:hAnsi="新細明體" w:hint="eastAsia"/>
          <w:sz w:val="20"/>
        </w:rPr>
        <w:t>。</w:t>
      </w:r>
    </w:p>
    <w:p w:rsidR="008512FF" w:rsidRPr="005F16D8" w:rsidRDefault="008512FF" w:rsidP="008512FF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更新印花稅：</w:t>
      </w:r>
    </w:p>
    <w:p w:rsidR="008512FF" w:rsidRPr="005F16D8" w:rsidRDefault="008512FF" w:rsidP="008512FF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IF 給付方式 = </w:t>
      </w:r>
      <w:r w:rsidRPr="005F16D8">
        <w:rPr>
          <w:rFonts w:ascii="新細明體" w:hAnsi="新細明體"/>
          <w:sz w:val="20"/>
        </w:rPr>
        <w:t>‘</w:t>
      </w:r>
      <w:r w:rsidRPr="005F16D8">
        <w:rPr>
          <w:rFonts w:ascii="新細明體" w:hAnsi="新細明體" w:hint="eastAsia"/>
          <w:sz w:val="20"/>
        </w:rPr>
        <w:t>現金</w:t>
      </w:r>
      <w:r w:rsidRPr="005F16D8">
        <w:rPr>
          <w:rFonts w:ascii="新細明體" w:hAnsi="新細明體"/>
          <w:sz w:val="20"/>
        </w:rPr>
        <w:t>’</w:t>
      </w:r>
      <w:r w:rsidR="00007C53" w:rsidRPr="005F16D8">
        <w:rPr>
          <w:rFonts w:ascii="新細明體" w:hAnsi="新細明體" w:hint="eastAsia"/>
          <w:sz w:val="20"/>
        </w:rPr>
        <w:t>，才需進行本STEP，否則SKIP 本步驟。</w:t>
      </w:r>
    </w:p>
    <w:p w:rsidR="008512FF" w:rsidRPr="005F16D8" w:rsidRDefault="00007C53" w:rsidP="008512FF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加總DTAAB001該保單號碼下所有正項金額。</w:t>
      </w:r>
    </w:p>
    <w:p w:rsidR="00007C53" w:rsidRPr="005F16D8" w:rsidRDefault="00007C53" w:rsidP="008512FF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印花稅 = 正項金額 * 4 /1000(四捨五入到整數)</w:t>
      </w:r>
      <w:r w:rsidR="00CC0350" w:rsidRPr="005F16D8">
        <w:rPr>
          <w:rFonts w:ascii="新細明體" w:hAnsi="新細明體" w:hint="eastAsia"/>
          <w:sz w:val="20"/>
        </w:rPr>
        <w:t xml:space="preserve"> * (-1)</w:t>
      </w:r>
    </w:p>
    <w:p w:rsidR="00007C53" w:rsidRPr="005F16D8" w:rsidRDefault="00007C53" w:rsidP="008512FF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UPDATE DTAAB001 </w:t>
      </w:r>
      <w:r w:rsidR="00607CB8" w:rsidRPr="005F16D8">
        <w:rPr>
          <w:rFonts w:ascii="新細明體" w:hAnsi="新細明體" w:hint="eastAsia"/>
          <w:sz w:val="20"/>
        </w:rPr>
        <w:t>BY 受理編號、保單號碼、核賠</w:t>
      </w:r>
      <w:r w:rsidR="00CC0350" w:rsidRPr="005F16D8">
        <w:rPr>
          <w:rFonts w:ascii="新細明體" w:hAnsi="新細明體" w:hint="eastAsia"/>
          <w:sz w:val="20"/>
        </w:rPr>
        <w:t xml:space="preserve">交易序號、理賠保險金代號= </w:t>
      </w:r>
      <w:r w:rsidR="00CC0350" w:rsidRPr="005F16D8">
        <w:rPr>
          <w:rFonts w:ascii="新細明體" w:hAnsi="新細明體"/>
          <w:sz w:val="20"/>
        </w:rPr>
        <w:t>‘</w:t>
      </w:r>
      <w:r w:rsidR="00CC0350" w:rsidRPr="005F16D8">
        <w:rPr>
          <w:rFonts w:ascii="新細明體" w:hAnsi="新細明體" w:hint="eastAsia"/>
          <w:sz w:val="20"/>
        </w:rPr>
        <w:t>CBW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CC0350" w:rsidRPr="005F16D8">
          <w:rPr>
            <w:rFonts w:ascii="新細明體" w:hAnsi="新細明體" w:hint="eastAsia"/>
            <w:sz w:val="20"/>
          </w:rPr>
          <w:t>2</w:t>
        </w:r>
        <w:r w:rsidR="00CC0350" w:rsidRPr="005F16D8">
          <w:rPr>
            <w:rFonts w:ascii="新細明體" w:hAnsi="新細明體"/>
            <w:sz w:val="20"/>
          </w:rPr>
          <w:t>’</w:t>
        </w:r>
      </w:smartTag>
    </w:p>
    <w:p w:rsidR="00007C53" w:rsidRPr="005F16D8" w:rsidRDefault="00CC0350" w:rsidP="00007C53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SET 保額 = 該保單下所有加總金額。</w:t>
      </w:r>
    </w:p>
    <w:p w:rsidR="00CC0350" w:rsidRPr="005F16D8" w:rsidRDefault="00CC0350" w:rsidP="00007C53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SET 給付金額 = 印花稅。</w:t>
      </w:r>
    </w:p>
    <w:p w:rsidR="00007C53" w:rsidRPr="005F16D8" w:rsidRDefault="00CC0350" w:rsidP="00007C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END IF。</w:t>
      </w:r>
    </w:p>
    <w:p w:rsidR="00CD35B4" w:rsidRPr="005F16D8" w:rsidRDefault="00CD35B4" w:rsidP="00CC0350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處理 DTAAB002 ，符合下列條件者需UPDATE</w:t>
      </w:r>
    </w:p>
    <w:p w:rsidR="00CD35B4" w:rsidRPr="005F16D8" w:rsidRDefault="00CD35B4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該筆.受理編號。 </w:t>
      </w:r>
    </w:p>
    <w:p w:rsidR="00CD35B4" w:rsidRPr="005F16D8" w:rsidRDefault="00CD35B4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該筆.核賠交易序號。</w:t>
      </w:r>
    </w:p>
    <w:p w:rsidR="00CD35B4" w:rsidRPr="005F16D8" w:rsidRDefault="00CD35B4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該筆.核賠人員。</w:t>
      </w:r>
    </w:p>
    <w:p w:rsidR="00CD35B4" w:rsidRPr="005F16D8" w:rsidRDefault="00CD35B4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該筆.核賠日期。</w:t>
      </w:r>
    </w:p>
    <w:p w:rsidR="00CD35B4" w:rsidRPr="005F16D8" w:rsidRDefault="0005068A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該筆.保單號碼。</w:t>
      </w:r>
    </w:p>
    <w:p w:rsidR="0005068A" w:rsidRPr="005F16D8" w:rsidRDefault="008C2485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ORDER BY 索賠類別  保單受益人序號(由小到大)</w:t>
      </w:r>
    </w:p>
    <w:p w:rsidR="008C2485" w:rsidRPr="005F16D8" w:rsidRDefault="008C2485" w:rsidP="00CC0350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以同一組索賠類別進行下列欄位更新</w:t>
      </w:r>
    </w:p>
    <w:p w:rsidR="008C2485" w:rsidRPr="005F16D8" w:rsidRDefault="008C2485" w:rsidP="00CC0350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給付總額。</w:t>
      </w:r>
    </w:p>
    <w:p w:rsidR="008C2485" w:rsidRPr="005F16D8" w:rsidRDefault="008C2485" w:rsidP="00CC0350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給付金額 = 給付總額 * 給付比例(四捨五入到整數)</w:t>
      </w:r>
      <w:r w:rsidR="00366E55" w:rsidRPr="005F16D8">
        <w:rPr>
          <w:rFonts w:ascii="新細明體" w:hAnsi="新細明體" w:hint="eastAsia"/>
          <w:sz w:val="20"/>
        </w:rPr>
        <w:t>，若為該組的最後一筆，給付金額 = 給付總額 - 該組已給付金額。</w:t>
      </w:r>
    </w:p>
    <w:p w:rsidR="00366E55" w:rsidRPr="005F16D8" w:rsidRDefault="00763792" w:rsidP="00CC0350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紀錄 該筆之受款人ID。 </w:t>
      </w:r>
    </w:p>
    <w:p w:rsidR="00763792" w:rsidRPr="005F16D8" w:rsidRDefault="00366E55" w:rsidP="00CC0350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處理 DTAAB010</w:t>
      </w:r>
      <w:r w:rsidR="00763792" w:rsidRPr="005F16D8">
        <w:rPr>
          <w:rFonts w:ascii="新細明體" w:hAnsi="新細明體" w:hint="eastAsia"/>
          <w:sz w:val="20"/>
        </w:rPr>
        <w:t>，符合下列條件者需UPDATE</w:t>
      </w:r>
    </w:p>
    <w:p w:rsidR="00763792" w:rsidRPr="005F16D8" w:rsidRDefault="00763792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該筆.受理編號。 </w:t>
      </w:r>
    </w:p>
    <w:p w:rsidR="00763792" w:rsidRPr="005F16D8" w:rsidRDefault="00763792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該筆.核賠交易序號。</w:t>
      </w:r>
    </w:p>
    <w:p w:rsidR="00763792" w:rsidRPr="005F16D8" w:rsidRDefault="00763792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該筆.核賠人員。</w:t>
      </w:r>
    </w:p>
    <w:p w:rsidR="00366E55" w:rsidRPr="005F16D8" w:rsidRDefault="00763792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該筆.核賠日期。</w:t>
      </w:r>
    </w:p>
    <w:p w:rsidR="008C2485" w:rsidRPr="005F16D8" w:rsidRDefault="00763792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前一STEP 紀錄之受款人ID</w:t>
      </w:r>
    </w:p>
    <w:p w:rsidR="00763792" w:rsidRPr="005F16D8" w:rsidRDefault="00763792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更新下列欄位</w:t>
      </w:r>
    </w:p>
    <w:p w:rsidR="00763792" w:rsidRPr="005F16D8" w:rsidRDefault="00763792" w:rsidP="00CC0350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/>
          <w:sz w:val="20"/>
        </w:rPr>
      </w:pPr>
      <w:r w:rsidRPr="005F16D8">
        <w:rPr>
          <w:rFonts w:ascii="新細明體" w:hAnsi="新細明體" w:hint="eastAsia"/>
          <w:sz w:val="20"/>
        </w:rPr>
        <w:t>理賠金額 請參照 AAB1_0402理賠金額算法</w:t>
      </w:r>
      <w:r w:rsidR="00D60EEA" w:rsidRPr="005F16D8">
        <w:rPr>
          <w:rFonts w:ascii="新細明體" w:hAnsi="新細明體" w:hint="eastAsia"/>
          <w:sz w:val="20"/>
        </w:rPr>
        <w:t>(需加判斷BAL_TYPE)</w:t>
      </w:r>
      <w:r w:rsidRPr="005F16D8">
        <w:rPr>
          <w:rFonts w:ascii="新細明體" w:hAnsi="新細明體" w:hint="eastAsia"/>
          <w:sz w:val="20"/>
        </w:rPr>
        <w:t>。</w:t>
      </w:r>
    </w:p>
    <w:p w:rsidR="00D60EEA" w:rsidRPr="005F16D8" w:rsidRDefault="00D60EEA" w:rsidP="00D60EEA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/>
          <w:sz w:val="20"/>
        </w:rPr>
      </w:pPr>
      <w:r w:rsidRPr="005F16D8">
        <w:rPr>
          <w:rFonts w:ascii="新細明體" w:hAnsi="新細明體" w:hint="eastAsia"/>
          <w:sz w:val="20"/>
        </w:rPr>
        <w:t>國壽實支金額</w:t>
      </w:r>
    </w:p>
    <w:p w:rsidR="00D60EEA" w:rsidRPr="005F16D8" w:rsidRDefault="00D60EEA" w:rsidP="00D60EEA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/>
          <w:sz w:val="20"/>
        </w:rPr>
      </w:pPr>
      <w:r w:rsidRPr="005F16D8">
        <w:rPr>
          <w:rFonts w:ascii="新細明體" w:hAnsi="新細明體" w:hint="eastAsia"/>
          <w:sz w:val="20"/>
        </w:rPr>
        <w:t>幸福實支金額</w:t>
      </w:r>
    </w:p>
    <w:p w:rsidR="00D60EEA" w:rsidRPr="005F16D8" w:rsidRDefault="00D60EEA" w:rsidP="002B3284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國寶實支金額</w:t>
      </w:r>
    </w:p>
    <w:p w:rsidR="00D509D6" w:rsidRPr="005F16D8" w:rsidRDefault="00D509D6" w:rsidP="00CC0350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IF 模組.客戶理賠明細有 但 DTAAB001無：</w:t>
      </w:r>
    </w:p>
    <w:p w:rsidR="00D509D6" w:rsidRPr="005F16D8" w:rsidRDefault="00D509D6" w:rsidP="00CC0350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將該筆加入客戶理賠明細</w:t>
      </w:r>
      <w:r w:rsidR="00D313B4" w:rsidRPr="005F16D8">
        <w:rPr>
          <w:rFonts w:ascii="新細明體" w:hAnsi="新細明體" w:hint="eastAsia"/>
          <w:sz w:val="20"/>
        </w:rPr>
        <w:t>，該列顯示紅色</w:t>
      </w:r>
      <w:r w:rsidRPr="005F16D8">
        <w:rPr>
          <w:rFonts w:ascii="新細明體" w:hAnsi="新細明體" w:hint="eastAsia"/>
          <w:sz w:val="20"/>
        </w:rPr>
        <w:t>。</w:t>
      </w:r>
    </w:p>
    <w:p w:rsidR="00D509D6" w:rsidRPr="005F16D8" w:rsidRDefault="00D509D6" w:rsidP="005D0218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trike/>
          <w:sz w:val="20"/>
          <w:szCs w:val="20"/>
        </w:rPr>
      </w:pPr>
      <w:r w:rsidRPr="005F16D8">
        <w:rPr>
          <w:rFonts w:ascii="新細明體" w:hAnsi="新細明體" w:hint="eastAsia"/>
          <w:strike/>
          <w:sz w:val="20"/>
          <w:szCs w:val="20"/>
        </w:rPr>
        <w:t>IF 模組.客戶理賠明細無 但 DTAAB001有：</w:t>
      </w:r>
    </w:p>
    <w:p w:rsidR="00C77A54" w:rsidRPr="005F16D8" w:rsidRDefault="00D509D6" w:rsidP="005D0218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trike/>
          <w:sz w:val="20"/>
          <w:szCs w:val="20"/>
        </w:rPr>
      </w:pPr>
      <w:r w:rsidRPr="005F16D8">
        <w:rPr>
          <w:rFonts w:ascii="新細明體" w:hAnsi="新細明體" w:hint="eastAsia"/>
          <w:strike/>
          <w:sz w:val="20"/>
          <w:szCs w:val="20"/>
        </w:rPr>
        <w:t>刪除該筆客戶理賠明細。</w:t>
      </w:r>
    </w:p>
    <w:p w:rsidR="00F80D53" w:rsidRPr="005F16D8" w:rsidRDefault="00F80D53" w:rsidP="00F80D53">
      <w:pPr>
        <w:widowControl w:val="0"/>
        <w:numPr>
          <w:ilvl w:val="3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計算金額：(新算法)</w:t>
      </w:r>
    </w:p>
    <w:p w:rsidR="00F80D53" w:rsidRPr="005F16D8" w:rsidRDefault="00F80D53" w:rsidP="00F80D53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計算經過天數：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F16D8">
          <w:rPr>
            <w:rFonts w:ascii="新細明體" w:hAnsi="新細明體" w:hint="eastAsia"/>
            <w:sz w:val="20"/>
          </w:rPr>
          <w:t>1.6.2</w:t>
        </w:r>
      </w:smartTag>
      <w:r w:rsidRPr="005F16D8">
        <w:rPr>
          <w:rFonts w:ascii="新細明體" w:hAnsi="新細明體" w:hint="eastAsia"/>
          <w:sz w:val="20"/>
        </w:rPr>
        <w:t>.2 所得帳務日期 -  DTAAB001.事故日期  (配合人工核定修改天數)</w:t>
      </w:r>
    </w:p>
    <w:p w:rsidR="006A6E94" w:rsidRPr="005F16D8" w:rsidRDefault="006A6E94" w:rsidP="00327061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IF 延滯息該筆DTAAB001.人工新增 = </w:t>
      </w:r>
      <w:r w:rsidRPr="005F16D8">
        <w:rPr>
          <w:rFonts w:ascii="新細明體" w:hAnsi="新細明體"/>
          <w:sz w:val="20"/>
        </w:rPr>
        <w:t>‘</w:t>
      </w:r>
      <w:r w:rsidRPr="005F16D8">
        <w:rPr>
          <w:rFonts w:ascii="新細明體" w:hAnsi="新細明體" w:hint="eastAsia"/>
          <w:sz w:val="20"/>
        </w:rPr>
        <w:t>Y</w:t>
      </w:r>
      <w:r w:rsidRPr="005F16D8">
        <w:rPr>
          <w:rFonts w:ascii="新細明體" w:hAnsi="新細明體"/>
          <w:sz w:val="20"/>
        </w:rPr>
        <w:t>’</w:t>
      </w:r>
    </w:p>
    <w:p w:rsidR="00DE5C66" w:rsidRPr="005F16D8" w:rsidRDefault="006A6E94" w:rsidP="00327061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SKIP 該張保單，不進行重算。</w:t>
      </w:r>
    </w:p>
    <w:p w:rsidR="006A6E94" w:rsidRPr="005F16D8" w:rsidRDefault="00DE5C66" w:rsidP="00327061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END IF。</w:t>
      </w:r>
      <w:r w:rsidR="006A6E94" w:rsidRPr="005F16D8">
        <w:rPr>
          <w:rFonts w:ascii="新細明體" w:hAnsi="新細明體" w:hint="eastAsia"/>
          <w:sz w:val="20"/>
        </w:rPr>
        <w:t xml:space="preserve"> </w:t>
      </w:r>
    </w:p>
    <w:p w:rsidR="00F80D53" w:rsidRPr="005F16D8" w:rsidRDefault="00F80D53" w:rsidP="00F80D53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IF 經過天數&gt;15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CALL </w:t>
      </w:r>
      <w:r w:rsidRPr="005F16D8">
        <w:rPr>
          <w:rFonts w:ascii="新細明體" w:hAnsi="新細明體" w:hint="eastAsia"/>
          <w:sz w:val="20"/>
          <w:szCs w:val="20"/>
        </w:rPr>
        <w:t>延滯息計算模組</w:t>
      </w:r>
      <w:r w:rsidRPr="005F16D8">
        <w:rPr>
          <w:rFonts w:ascii="新細明體" w:hAnsi="新細明體"/>
          <w:sz w:val="20"/>
        </w:rPr>
        <w:t>AA_B</w:t>
      </w:r>
      <w:r w:rsidRPr="005F16D8">
        <w:rPr>
          <w:rFonts w:ascii="新細明體" w:hAnsi="新細明體" w:hint="eastAsia"/>
          <w:sz w:val="20"/>
        </w:rPr>
        <w:t>1Z106.Method3：</w:t>
      </w:r>
    </w:p>
    <w:tbl>
      <w:tblPr>
        <w:tblW w:w="7287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1"/>
        <w:gridCol w:w="4536"/>
      </w:tblGrid>
      <w:tr w:rsidR="00F80D53" w:rsidRPr="005F16D8" w:rsidTr="00327061">
        <w:trPr>
          <w:trHeight w:val="33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0D53" w:rsidRPr="005F16D8" w:rsidRDefault="00F80D53" w:rsidP="006F3C82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0D53" w:rsidRPr="005F16D8" w:rsidRDefault="00F80D53" w:rsidP="006F3C82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F80D53" w:rsidRPr="005F16D8" w:rsidTr="00327061">
        <w:trPr>
          <w:trHeight w:val="33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0D53" w:rsidRPr="005F16D8" w:rsidRDefault="00F80D53" w:rsidP="006F3C8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客戶理賠明細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0D53" w:rsidRPr="005F16D8" w:rsidRDefault="00F80D53" w:rsidP="006F3C82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符合本STEP 之DTAAB001</w:t>
            </w:r>
          </w:p>
        </w:tc>
      </w:tr>
      <w:tr w:rsidR="00F80D53" w:rsidRPr="005F16D8" w:rsidTr="00327061">
        <w:trPr>
          <w:trHeight w:val="33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0D53" w:rsidRPr="005F16D8" w:rsidRDefault="00F80D53" w:rsidP="006F3C8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經過天數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0D53" w:rsidRPr="005F16D8" w:rsidRDefault="00F80D53" w:rsidP="006F3C82">
            <w:pPr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F16D8">
                <w:rPr>
                  <w:rFonts w:ascii="新細明體" w:hAnsi="新細明體" w:cs="Arial Unicode MS" w:hint="eastAsia"/>
                  <w:sz w:val="20"/>
                </w:rPr>
                <w:t>1.6.2</w:t>
              </w:r>
            </w:smartTag>
            <w:r w:rsidRPr="005F16D8">
              <w:rPr>
                <w:rFonts w:ascii="新細明體" w:hAnsi="新細明體" w:cs="Arial Unicode MS" w:hint="eastAsia"/>
                <w:sz w:val="20"/>
              </w:rPr>
              <w:t>.3.1  經過天數</w:t>
            </w:r>
          </w:p>
        </w:tc>
      </w:tr>
      <w:tr w:rsidR="00F80D53" w:rsidRPr="005F16D8" w:rsidTr="00327061">
        <w:trPr>
          <w:trHeight w:val="33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0D53" w:rsidRPr="005F16D8" w:rsidRDefault="00F80D53" w:rsidP="006F3C8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核賠日期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0D53" w:rsidRPr="005F16D8" w:rsidRDefault="00F80D53" w:rsidP="006F3C82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符合本STEP 之DTAAB001中任一筆之核賠日期</w:t>
            </w:r>
          </w:p>
        </w:tc>
      </w:tr>
      <w:tr w:rsidR="00385404" w:rsidRPr="005F16D8" w:rsidTr="00327061">
        <w:trPr>
          <w:trHeight w:val="33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85404" w:rsidRPr="005F16D8" w:rsidRDefault="00385404" w:rsidP="006F3C8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分公司別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85404" w:rsidRPr="005F16D8" w:rsidRDefault="009A4F98" w:rsidP="006F3C82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$分公司別</w:t>
            </w:r>
          </w:p>
        </w:tc>
      </w:tr>
    </w:tbl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將模組回傳之客戶理賠明細比對已存在之DTAAB001：(比對條件為DTAAB001 KEY值)</w:t>
      </w:r>
    </w:p>
    <w:p w:rsidR="00F80D53" w:rsidRPr="005F16D8" w:rsidRDefault="00F80D53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IF  MATCH：</w:t>
      </w:r>
    </w:p>
    <w:p w:rsidR="00F80D53" w:rsidRPr="005F16D8" w:rsidRDefault="00F80D53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更新試算金額。</w:t>
      </w:r>
    </w:p>
    <w:p w:rsidR="00F80D53" w:rsidRPr="005F16D8" w:rsidRDefault="00F80D53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IF 原先試算金額不相等，該列顯示粉紅色。</w:t>
      </w:r>
    </w:p>
    <w:p w:rsidR="00F80D53" w:rsidRPr="005F16D8" w:rsidRDefault="00F80D53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處理 DTAAB001</w:t>
      </w:r>
    </w:p>
    <w:p w:rsidR="00F80D53" w:rsidRPr="005F16D8" w:rsidRDefault="00F80D53" w:rsidP="00F80D53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UPDATE  DTAAB001該筆 試算金額 及 給付金額。</w:t>
      </w:r>
    </w:p>
    <w:p w:rsidR="00F80D53" w:rsidRPr="005F16D8" w:rsidRDefault="00F80D53" w:rsidP="00F80D53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計算給付總額：</w:t>
      </w:r>
    </w:p>
    <w:p w:rsidR="00F80D53" w:rsidRPr="005F16D8" w:rsidRDefault="00F80D53" w:rsidP="00F80D53">
      <w:pPr>
        <w:widowControl w:val="0"/>
        <w:numPr>
          <w:ilvl w:val="8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請參照 AAB1_0400給付總額算法。</w:t>
      </w:r>
    </w:p>
    <w:p w:rsidR="00F80D53" w:rsidRPr="005F16D8" w:rsidRDefault="00F80D53" w:rsidP="00F80D53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IF 前一STEP DTAAB001延滯息有更新，才需進行下列 更新印花稅、處理DTAAB002 、處理 DTAAB010。</w:t>
      </w:r>
    </w:p>
    <w:p w:rsidR="00F80D53" w:rsidRPr="005F16D8" w:rsidRDefault="00F80D53" w:rsidP="00F80D53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更新印花稅：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IF 給付方式 = </w:t>
      </w:r>
      <w:r w:rsidRPr="005F16D8">
        <w:rPr>
          <w:rFonts w:ascii="新細明體" w:hAnsi="新細明體"/>
          <w:sz w:val="20"/>
        </w:rPr>
        <w:t>‘</w:t>
      </w:r>
      <w:r w:rsidRPr="005F16D8">
        <w:rPr>
          <w:rFonts w:ascii="新細明體" w:hAnsi="新細明體" w:hint="eastAsia"/>
          <w:sz w:val="20"/>
        </w:rPr>
        <w:t>現金</w:t>
      </w:r>
      <w:r w:rsidRPr="005F16D8">
        <w:rPr>
          <w:rFonts w:ascii="新細明體" w:hAnsi="新細明體"/>
          <w:sz w:val="20"/>
        </w:rPr>
        <w:t>’</w:t>
      </w:r>
      <w:r w:rsidRPr="005F16D8">
        <w:rPr>
          <w:rFonts w:ascii="新細明體" w:hAnsi="新細明體" w:hint="eastAsia"/>
          <w:sz w:val="20"/>
        </w:rPr>
        <w:t>，才需進行本STEP，否則SKIP 本步驟。</w:t>
      </w:r>
    </w:p>
    <w:p w:rsidR="00F80D53" w:rsidRPr="005F16D8" w:rsidRDefault="00F80D53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加總DTAAB001該保單號碼下所有正項金額。</w:t>
      </w:r>
    </w:p>
    <w:p w:rsidR="00F80D53" w:rsidRPr="005F16D8" w:rsidRDefault="00F80D53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印花稅 = 正項金額 * 4 /1000(四捨五入到整數) * (-1)</w:t>
      </w:r>
    </w:p>
    <w:p w:rsidR="00F80D53" w:rsidRPr="005F16D8" w:rsidRDefault="00F80D53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UPDATE DTAAB001 BY 受理編號、保單號碼、核賠交易序號、理賠保險金代號= </w:t>
      </w:r>
      <w:r w:rsidRPr="005F16D8">
        <w:rPr>
          <w:rFonts w:ascii="新細明體" w:hAnsi="新細明體"/>
          <w:sz w:val="20"/>
        </w:rPr>
        <w:t>‘</w:t>
      </w:r>
      <w:r w:rsidRPr="005F16D8">
        <w:rPr>
          <w:rFonts w:ascii="新細明體" w:hAnsi="新細明體" w:hint="eastAsia"/>
          <w:sz w:val="20"/>
        </w:rPr>
        <w:t>CBW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5F16D8">
          <w:rPr>
            <w:rFonts w:ascii="新細明體" w:hAnsi="新細明體" w:hint="eastAsia"/>
            <w:sz w:val="20"/>
          </w:rPr>
          <w:t>2</w:t>
        </w:r>
        <w:r w:rsidRPr="005F16D8">
          <w:rPr>
            <w:rFonts w:ascii="新細明體" w:hAnsi="新細明體"/>
            <w:sz w:val="20"/>
          </w:rPr>
          <w:t>’</w:t>
        </w:r>
      </w:smartTag>
    </w:p>
    <w:p w:rsidR="00F80D53" w:rsidRPr="005F16D8" w:rsidRDefault="00F80D53" w:rsidP="00F80D53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SET 保額 = 該保單下所有加總金額。</w:t>
      </w:r>
    </w:p>
    <w:p w:rsidR="00F80D53" w:rsidRPr="005F16D8" w:rsidRDefault="00F80D53" w:rsidP="00F80D53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SET 給付金額 = 印花稅。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END IF。</w:t>
      </w:r>
    </w:p>
    <w:p w:rsidR="00F80D53" w:rsidRPr="005F16D8" w:rsidRDefault="00F80D53" w:rsidP="00F80D53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處理 DTAAB002 ，符合下列條件者需UPDATE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該筆.受理編號。 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該筆.核賠交易序號。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該筆.核賠人員。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該筆.核賠日期。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該筆.保單號碼。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索賠類別 = </w:t>
      </w:r>
      <w:r w:rsidRPr="005F16D8">
        <w:rPr>
          <w:rFonts w:ascii="新細明體" w:hAnsi="新細明體"/>
          <w:sz w:val="20"/>
        </w:rPr>
        <w:t>‘</w:t>
      </w:r>
      <w:r w:rsidRPr="005F16D8">
        <w:rPr>
          <w:rFonts w:ascii="新細明體" w:hAnsi="新細明體" w:hint="eastAsia"/>
          <w:sz w:val="20"/>
        </w:rPr>
        <w:t>Z</w:t>
      </w:r>
      <w:r w:rsidRPr="005F16D8">
        <w:rPr>
          <w:rFonts w:ascii="新細明體" w:hAnsi="新細明體"/>
          <w:sz w:val="20"/>
        </w:rPr>
        <w:t>’</w:t>
      </w:r>
      <w:r w:rsidRPr="005F16D8">
        <w:rPr>
          <w:rFonts w:ascii="新細明體" w:hAnsi="新細明體" w:hint="eastAsia"/>
          <w:sz w:val="20"/>
        </w:rPr>
        <w:t>(延滯息)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ORDER BY 保單受益人序號(由小到大)</w:t>
      </w:r>
    </w:p>
    <w:p w:rsidR="00F80D53" w:rsidRPr="005F16D8" w:rsidRDefault="00F80D53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給付總額</w:t>
      </w:r>
      <w:r w:rsidR="00C04B2A" w:rsidRPr="005F16D8">
        <w:rPr>
          <w:rFonts w:ascii="新細明體" w:hAnsi="新細明體" w:hint="eastAsia"/>
          <w:sz w:val="20"/>
        </w:rPr>
        <w:t xml:space="preserve"> = </w:t>
      </w:r>
      <w:r w:rsidR="00C04B2A" w:rsidRPr="005F16D8">
        <w:rPr>
          <w:rFonts w:ascii="新細明體" w:hAnsi="新細明體"/>
          <w:sz w:val="20"/>
        </w:rPr>
        <w:t>AA_B</w:t>
      </w:r>
      <w:r w:rsidR="00C04B2A" w:rsidRPr="005F16D8">
        <w:rPr>
          <w:rFonts w:ascii="新細明體" w:hAnsi="新細明體" w:hint="eastAsia"/>
          <w:sz w:val="20"/>
        </w:rPr>
        <w:t>1Z106.回傳之延滯息金額</w:t>
      </w:r>
      <w:r w:rsidRPr="005F16D8">
        <w:rPr>
          <w:rFonts w:ascii="新細明體" w:hAnsi="新細明體" w:hint="eastAsia"/>
          <w:sz w:val="20"/>
        </w:rPr>
        <w:t>。</w:t>
      </w:r>
    </w:p>
    <w:p w:rsidR="00F80D53" w:rsidRPr="005F16D8" w:rsidRDefault="00C04B2A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延滯息 =  給付總額 * 給付比例(四捨五入到整數)，若為該組的最後一筆，給付金額 = 給付總額 - 該組已給付金額。</w:t>
      </w:r>
    </w:p>
    <w:p w:rsidR="00F80D53" w:rsidRPr="005F16D8" w:rsidRDefault="00C04B2A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延滯息所得稅 </w:t>
      </w:r>
    </w:p>
    <w:p w:rsidR="00C04B2A" w:rsidRPr="005F16D8" w:rsidRDefault="00C04B2A" w:rsidP="00327061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  <w:szCs w:val="20"/>
        </w:rPr>
      </w:pPr>
      <w:r w:rsidRPr="005F16D8">
        <w:rPr>
          <w:rFonts w:hint="eastAsia"/>
          <w:bCs/>
          <w:sz w:val="20"/>
          <w:szCs w:val="20"/>
        </w:rPr>
        <w:t xml:space="preserve">CALL AA_B1Z106.Method5 </w:t>
      </w:r>
    </w:p>
    <w:tbl>
      <w:tblPr>
        <w:tblW w:w="7287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1"/>
        <w:gridCol w:w="4536"/>
      </w:tblGrid>
      <w:tr w:rsidR="00C04B2A" w:rsidRPr="005F16D8" w:rsidTr="006F3C82">
        <w:trPr>
          <w:trHeight w:val="33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4B2A" w:rsidRPr="005F16D8" w:rsidRDefault="00C04B2A" w:rsidP="006F3C82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4B2A" w:rsidRPr="005F16D8" w:rsidRDefault="00C04B2A" w:rsidP="006F3C82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C04B2A" w:rsidRPr="005F16D8" w:rsidTr="006F3C82">
        <w:trPr>
          <w:trHeight w:val="33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4B2A" w:rsidRPr="005F16D8" w:rsidRDefault="00C04B2A" w:rsidP="006F3C8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Arial Narrow" w:hAnsi="Arial Narrow" w:cs="新細明體" w:hint="eastAsia"/>
                <w:sz w:val="20"/>
                <w:szCs w:val="20"/>
              </w:rPr>
              <w:t>延滯息金額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4B2A" w:rsidRPr="005F16D8" w:rsidRDefault="00C04B2A" w:rsidP="006F3C82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1.6.2.4.5.7.2 延滯息</w:t>
            </w:r>
          </w:p>
        </w:tc>
      </w:tr>
      <w:tr w:rsidR="00C04B2A" w:rsidRPr="005F16D8" w:rsidTr="006F3C82">
        <w:trPr>
          <w:trHeight w:val="33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4B2A" w:rsidRPr="005F16D8" w:rsidRDefault="00C04B2A" w:rsidP="006F3C8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強制計算表示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4B2A" w:rsidRPr="005F16D8" w:rsidRDefault="006F3C82" w:rsidP="006F3C82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IF 該筆DTAAB002.延滯息所得稅金額 &lt;&gt; 0</w:t>
            </w:r>
          </w:p>
          <w:p w:rsidR="006F3C82" w:rsidRPr="005F16D8" w:rsidRDefault="006F3C82" w:rsidP="006F3C82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 xml:space="preserve">    True</w:t>
            </w:r>
          </w:p>
          <w:p w:rsidR="006F3C82" w:rsidRPr="005F16D8" w:rsidRDefault="006F3C82" w:rsidP="006F3C82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ELSE</w:t>
            </w:r>
          </w:p>
          <w:p w:rsidR="006F3C82" w:rsidRPr="005F16D8" w:rsidRDefault="006F3C82" w:rsidP="006F3C82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 xml:space="preserve">    False</w:t>
            </w:r>
          </w:p>
          <w:p w:rsidR="006F3C82" w:rsidRPr="005F16D8" w:rsidRDefault="006F3C82" w:rsidP="006F3C82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END</w:t>
            </w:r>
          </w:p>
        </w:tc>
      </w:tr>
      <w:tr w:rsidR="00385404" w:rsidRPr="005F16D8" w:rsidTr="006F3C82">
        <w:trPr>
          <w:trHeight w:val="33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85404" w:rsidRPr="005F16D8" w:rsidRDefault="00385404" w:rsidP="006F3C8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分公司別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85404" w:rsidRPr="005F16D8" w:rsidRDefault="009A4F98" w:rsidP="006F3C82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$分公司別</w:t>
            </w:r>
          </w:p>
        </w:tc>
      </w:tr>
    </w:tbl>
    <w:p w:rsidR="00C04B2A" w:rsidRPr="005F16D8" w:rsidRDefault="006F3C82" w:rsidP="00327061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 w:hint="eastAsia"/>
          <w:sz w:val="20"/>
          <w:szCs w:val="20"/>
        </w:rPr>
      </w:pPr>
      <w:r w:rsidRPr="005F16D8">
        <w:rPr>
          <w:rFonts w:ascii="新細明體" w:hAnsi="新細明體" w:hint="eastAsia"/>
          <w:sz w:val="20"/>
          <w:szCs w:val="20"/>
        </w:rPr>
        <w:t>取模組回傳值</w:t>
      </w:r>
    </w:p>
    <w:p w:rsidR="006F3C82" w:rsidRPr="005F16D8" w:rsidRDefault="009A4F98" w:rsidP="00327061">
      <w:pPr>
        <w:widowControl w:val="0"/>
        <w:numPr>
          <w:ilvl w:val="6"/>
          <w:numId w:val="2"/>
        </w:numPr>
        <w:tabs>
          <w:tab w:val="left" w:pos="1260"/>
        </w:tabs>
        <w:rPr>
          <w:rFonts w:hint="eastAsia"/>
          <w:bCs/>
          <w:sz w:val="20"/>
          <w:szCs w:val="20"/>
        </w:rPr>
      </w:pPr>
      <w:r w:rsidRPr="005F16D8">
        <w:rPr>
          <w:rFonts w:ascii="新細明體" w:hAnsi="新細明體" w:hint="eastAsia"/>
          <w:sz w:val="20"/>
          <w:szCs w:val="20"/>
        </w:rPr>
        <w:t>若</w:t>
      </w:r>
      <w:r w:rsidRPr="005F16D8">
        <w:rPr>
          <w:rFonts w:ascii="新細明體" w:hAnsi="新細明體" w:hint="eastAsia"/>
          <w:sz w:val="20"/>
        </w:rPr>
        <w:t>$分公司別=OIU 則不計算補充保費，否則</w:t>
      </w:r>
      <w:r w:rsidRPr="005F16D8">
        <w:rPr>
          <w:rFonts w:ascii="新細明體" w:hAnsi="新細明體"/>
          <w:sz w:val="20"/>
        </w:rPr>
        <w:sym w:font="Wingdings" w:char="F0E8"/>
      </w:r>
      <w:r w:rsidR="006F3C82" w:rsidRPr="005F16D8">
        <w:rPr>
          <w:rFonts w:ascii="新細明體" w:hAnsi="新細明體" w:hint="eastAsia"/>
          <w:sz w:val="20"/>
          <w:szCs w:val="20"/>
        </w:rPr>
        <w:t>補充保費(可參照AAB1_0401算法)</w:t>
      </w:r>
      <w:r w:rsidRPr="005F16D8">
        <w:rPr>
          <w:rFonts w:ascii="新細明體" w:hAnsi="新細明體" w:hint="eastAsia"/>
          <w:sz w:val="20"/>
          <w:szCs w:val="20"/>
        </w:rPr>
        <w:t xml:space="preserve"> </w:t>
      </w:r>
    </w:p>
    <w:p w:rsidR="006F3C82" w:rsidRPr="005F16D8" w:rsidRDefault="006F3C82" w:rsidP="00327061">
      <w:pPr>
        <w:widowControl w:val="0"/>
        <w:numPr>
          <w:ilvl w:val="7"/>
          <w:numId w:val="2"/>
        </w:numPr>
        <w:tabs>
          <w:tab w:val="left" w:pos="1260"/>
        </w:tabs>
        <w:rPr>
          <w:rFonts w:hint="eastAsia"/>
          <w:bCs/>
          <w:sz w:val="20"/>
          <w:szCs w:val="20"/>
        </w:rPr>
      </w:pPr>
      <w:r w:rsidRPr="005F16D8">
        <w:rPr>
          <w:rFonts w:hint="eastAsia"/>
          <w:bCs/>
          <w:sz w:val="20"/>
          <w:szCs w:val="20"/>
        </w:rPr>
        <w:t xml:space="preserve">CALL FA_U6Z001.calculateForeignSupplementaryPrem </w:t>
      </w:r>
      <w:r w:rsidRPr="005F16D8">
        <w:rPr>
          <w:rFonts w:hint="eastAsia"/>
          <w:bCs/>
          <w:sz w:val="20"/>
          <w:szCs w:val="20"/>
        </w:rPr>
        <w:t>輸入參數同下方欄位</w:t>
      </w:r>
    </w:p>
    <w:p w:rsidR="006F3C82" w:rsidRPr="005F16D8" w:rsidRDefault="006F3C82" w:rsidP="006F3C82">
      <w:pPr>
        <w:widowControl w:val="0"/>
        <w:numPr>
          <w:ilvl w:val="7"/>
          <w:numId w:val="2"/>
        </w:numPr>
        <w:tabs>
          <w:tab w:val="left" w:pos="1260"/>
        </w:tabs>
        <w:rPr>
          <w:rFonts w:ascii="新細明體" w:hAnsi="新細明體"/>
          <w:sz w:val="20"/>
          <w:szCs w:val="20"/>
        </w:rPr>
      </w:pPr>
      <w:r w:rsidRPr="005F16D8">
        <w:rPr>
          <w:rFonts w:hint="eastAsia"/>
          <w:bCs/>
          <w:sz w:val="20"/>
          <w:szCs w:val="20"/>
        </w:rPr>
        <w:t xml:space="preserve">GET </w:t>
      </w:r>
      <w:r w:rsidRPr="005F16D8">
        <w:rPr>
          <w:rFonts w:hint="eastAsia"/>
          <w:bCs/>
          <w:sz w:val="20"/>
          <w:szCs w:val="20"/>
        </w:rPr>
        <w:t>模組回傳</w:t>
      </w:r>
      <w:r w:rsidRPr="005F16D8">
        <w:rPr>
          <w:rFonts w:hint="eastAsia"/>
          <w:bCs/>
          <w:sz w:val="20"/>
          <w:szCs w:val="20"/>
        </w:rPr>
        <w:t xml:space="preserve"> </w:t>
      </w:r>
      <w:r w:rsidRPr="005F16D8">
        <w:rPr>
          <w:rFonts w:ascii="新細明體" w:hAnsi="新細明體" w:hint="eastAsia"/>
          <w:sz w:val="20"/>
          <w:szCs w:val="20"/>
        </w:rPr>
        <w:t>扣費記錄檔. 實扣補充保費*(-1)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6"/>
        <w:gridCol w:w="5184"/>
      </w:tblGrid>
      <w:tr w:rsidR="006F3C82" w:rsidRPr="005F16D8" w:rsidTr="00327061">
        <w:tc>
          <w:tcPr>
            <w:tcW w:w="3456" w:type="dxa"/>
            <w:shd w:val="pct10" w:color="auto" w:fill="auto"/>
          </w:tcPr>
          <w:p w:rsidR="006F3C82" w:rsidRPr="005F16D8" w:rsidRDefault="00B713DC" w:rsidP="006F3C8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5F16D8">
              <w:rPr>
                <w:rFonts w:hint="eastAsia"/>
                <w:b/>
                <w:lang w:eastAsia="zh-TW"/>
              </w:rPr>
              <w:t>參數名稱</w:t>
            </w:r>
          </w:p>
        </w:tc>
        <w:tc>
          <w:tcPr>
            <w:tcW w:w="5184" w:type="dxa"/>
            <w:shd w:val="pct10" w:color="auto" w:fill="auto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5F16D8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給付日期</w:t>
            </w:r>
          </w:p>
        </w:tc>
        <w:tc>
          <w:tcPr>
            <w:tcW w:w="5184" w:type="dxa"/>
          </w:tcPr>
          <w:p w:rsidR="006F3C82" w:rsidRPr="005F16D8" w:rsidRDefault="00B713DC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rFonts w:hint="eastAsia"/>
                <w:bCs/>
                <w:lang w:eastAsia="zh-TW"/>
              </w:rPr>
              <w:t>帳務日期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給付對象ID</w:t>
            </w:r>
          </w:p>
        </w:tc>
        <w:tc>
          <w:tcPr>
            <w:tcW w:w="5184" w:type="dxa"/>
          </w:tcPr>
          <w:p w:rsidR="006F3C82" w:rsidRPr="005F16D8" w:rsidRDefault="00B713DC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rFonts w:hint="eastAsia"/>
                <w:bCs/>
                <w:lang w:eastAsia="zh-TW"/>
              </w:rPr>
              <w:t>該筆</w:t>
            </w:r>
            <w:r w:rsidRPr="005F16D8">
              <w:rPr>
                <w:rFonts w:hint="eastAsia"/>
                <w:bCs/>
                <w:lang w:eastAsia="zh-TW"/>
              </w:rPr>
              <w:t>DTAAB002.</w:t>
            </w:r>
            <w:r w:rsidRPr="005F16D8">
              <w:rPr>
                <w:rFonts w:hint="eastAsia"/>
                <w:bCs/>
                <w:lang w:eastAsia="zh-TW"/>
              </w:rPr>
              <w:t>受款人</w:t>
            </w:r>
            <w:r w:rsidRPr="005F16D8"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給付對象姓名</w:t>
            </w:r>
          </w:p>
        </w:tc>
        <w:tc>
          <w:tcPr>
            <w:tcW w:w="5184" w:type="dxa"/>
          </w:tcPr>
          <w:p w:rsidR="006F3C82" w:rsidRPr="005F16D8" w:rsidRDefault="00B713DC" w:rsidP="006A6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rFonts w:hint="eastAsia"/>
                <w:bCs/>
                <w:lang w:eastAsia="zh-TW"/>
              </w:rPr>
              <w:t>該筆</w:t>
            </w:r>
            <w:r w:rsidRPr="005F16D8">
              <w:rPr>
                <w:rFonts w:hint="eastAsia"/>
                <w:bCs/>
                <w:lang w:eastAsia="zh-TW"/>
              </w:rPr>
              <w:t>DTAAB002.</w:t>
            </w:r>
            <w:r w:rsidRPr="005F16D8">
              <w:rPr>
                <w:rFonts w:hint="eastAsia"/>
                <w:bCs/>
                <w:lang w:eastAsia="zh-TW"/>
              </w:rPr>
              <w:t>受款人姓名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給付對象單位代號</w:t>
            </w:r>
          </w:p>
        </w:tc>
        <w:tc>
          <w:tcPr>
            <w:tcW w:w="5184" w:type="dxa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扣費內容代碼</w:t>
            </w:r>
          </w:p>
        </w:tc>
        <w:tc>
          <w:tcPr>
            <w:tcW w:w="5184" w:type="dxa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bCs/>
                <w:lang w:eastAsia="zh-TW"/>
              </w:rPr>
              <w:t>‘</w:t>
            </w:r>
            <w:r w:rsidRPr="005F16D8">
              <w:rPr>
                <w:rFonts w:hint="eastAsia"/>
                <w:bCs/>
                <w:lang w:eastAsia="zh-TW"/>
              </w:rPr>
              <w:t>04001</w:t>
            </w:r>
            <w:r w:rsidRPr="005F16D8">
              <w:rPr>
                <w:bCs/>
                <w:lang w:eastAsia="zh-TW"/>
              </w:rPr>
              <w:t>’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給付金額</w:t>
            </w:r>
          </w:p>
        </w:tc>
        <w:tc>
          <w:tcPr>
            <w:tcW w:w="5184" w:type="dxa"/>
          </w:tcPr>
          <w:p w:rsidR="006F3C82" w:rsidRPr="005F16D8" w:rsidRDefault="00B713DC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rFonts w:hint="eastAsia"/>
                <w:bCs/>
                <w:lang w:eastAsia="zh-TW"/>
              </w:rPr>
              <w:t>上述延滯息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是否退費</w:t>
            </w:r>
          </w:p>
        </w:tc>
        <w:tc>
          <w:tcPr>
            <w:tcW w:w="5184" w:type="dxa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修正原因代碼</w:t>
            </w:r>
          </w:p>
        </w:tc>
        <w:tc>
          <w:tcPr>
            <w:tcW w:w="5184" w:type="dxa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輸入人員ID</w:t>
            </w:r>
          </w:p>
        </w:tc>
        <w:tc>
          <w:tcPr>
            <w:tcW w:w="5184" w:type="dxa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rFonts w:hint="eastAsia"/>
                <w:bCs/>
                <w:lang w:eastAsia="zh-TW"/>
              </w:rPr>
              <w:t>登入者</w:t>
            </w:r>
            <w:r w:rsidRPr="005F16D8"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輸入人員單位代號</w:t>
            </w:r>
          </w:p>
        </w:tc>
        <w:tc>
          <w:tcPr>
            <w:tcW w:w="5184" w:type="dxa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rFonts w:hint="eastAsia"/>
                <w:bCs/>
                <w:lang w:eastAsia="zh-TW"/>
              </w:rPr>
              <w:t>登入者單位代號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 w:rsidRPr="005F16D8">
              <w:rPr>
                <w:rFonts w:ascii="新細明體" w:hAnsi="新細明體" w:hint="eastAsia"/>
              </w:rPr>
              <w:t>更新人員ID</w:t>
            </w:r>
          </w:p>
        </w:tc>
        <w:tc>
          <w:tcPr>
            <w:tcW w:w="5184" w:type="dxa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rFonts w:hint="eastAsia"/>
                <w:bCs/>
                <w:lang w:eastAsia="zh-TW"/>
              </w:rPr>
              <w:t>登入者</w:t>
            </w:r>
            <w:r w:rsidRPr="005F16D8"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 w:rsidRPr="005F16D8">
              <w:rPr>
                <w:rFonts w:ascii="新細明體" w:hAnsi="新細明體" w:hint="eastAsia"/>
              </w:rPr>
              <w:t>更新人員單位代號</w:t>
            </w:r>
          </w:p>
        </w:tc>
        <w:tc>
          <w:tcPr>
            <w:tcW w:w="5184" w:type="dxa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rFonts w:hint="eastAsia"/>
                <w:bCs/>
                <w:lang w:eastAsia="zh-TW"/>
              </w:rPr>
              <w:t>登入者單位代號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 w:rsidRPr="005F16D8">
              <w:rPr>
                <w:rFonts w:ascii="新細明體" w:hAnsi="新細明體" w:hint="eastAsia"/>
              </w:rPr>
              <w:t>上游KEY值</w:t>
            </w:r>
          </w:p>
        </w:tc>
        <w:tc>
          <w:tcPr>
            <w:tcW w:w="5184" w:type="dxa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bCs/>
                <w:lang w:eastAsia="zh-TW"/>
              </w:rPr>
              <w:t>‘</w:t>
            </w:r>
            <w:r w:rsidRPr="005F16D8">
              <w:rPr>
                <w:rFonts w:hint="eastAsia"/>
                <w:bCs/>
                <w:lang w:eastAsia="zh-TW"/>
              </w:rPr>
              <w:t>AA-</w:t>
            </w:r>
            <w:r w:rsidRPr="005F16D8">
              <w:rPr>
                <w:rFonts w:hint="eastAsia"/>
                <w:bCs/>
                <w:lang w:eastAsia="zh-TW"/>
              </w:rPr>
              <w:t>傳入參數</w:t>
            </w:r>
            <w:r w:rsidRPr="005F16D8">
              <w:rPr>
                <w:rFonts w:hint="eastAsia"/>
                <w:bCs/>
                <w:lang w:eastAsia="zh-TW"/>
              </w:rPr>
              <w:t>.</w:t>
            </w:r>
            <w:r w:rsidRPr="005F16D8">
              <w:rPr>
                <w:rFonts w:hint="eastAsia"/>
                <w:bCs/>
                <w:lang w:eastAsia="zh-TW"/>
              </w:rPr>
              <w:t>受理編號</w:t>
            </w:r>
            <w:r w:rsidRPr="005F16D8">
              <w:rPr>
                <w:rFonts w:hint="eastAsia"/>
                <w:bCs/>
                <w:lang w:eastAsia="zh-TW"/>
              </w:rPr>
              <w:t>-</w:t>
            </w:r>
            <w:r w:rsidRPr="005F16D8">
              <w:rPr>
                <w:rFonts w:hint="eastAsia"/>
                <w:bCs/>
                <w:lang w:eastAsia="zh-TW"/>
              </w:rPr>
              <w:t>傳入參數</w:t>
            </w:r>
            <w:r w:rsidRPr="005F16D8">
              <w:rPr>
                <w:rFonts w:hint="eastAsia"/>
                <w:bCs/>
                <w:lang w:eastAsia="zh-TW"/>
              </w:rPr>
              <w:t>.</w:t>
            </w:r>
            <w:r w:rsidRPr="005F16D8">
              <w:rPr>
                <w:rFonts w:hint="eastAsia"/>
                <w:bCs/>
                <w:lang w:eastAsia="zh-TW"/>
              </w:rPr>
              <w:t>保單號碼</w:t>
            </w:r>
            <w:r w:rsidRPr="005F16D8">
              <w:rPr>
                <w:rFonts w:hint="eastAsia"/>
                <w:bCs/>
                <w:lang w:eastAsia="zh-TW"/>
              </w:rPr>
              <w:t>-DTAB0003.</w:t>
            </w:r>
            <w:r w:rsidRPr="005F16D8">
              <w:rPr>
                <w:rFonts w:ascii="細明體" w:eastAsia="細明體" w:hAnsi="細明體" w:hint="eastAsia"/>
                <w:lang w:eastAsia="zh-TW"/>
              </w:rPr>
              <w:t>受益人ＩＤ-</w:t>
            </w:r>
            <w:r w:rsidRPr="005F16D8">
              <w:rPr>
                <w:rFonts w:hint="eastAsia"/>
                <w:bCs/>
                <w:lang w:eastAsia="zh-TW"/>
              </w:rPr>
              <w:t>傳入參數</w:t>
            </w:r>
            <w:r w:rsidRPr="005F16D8">
              <w:rPr>
                <w:rFonts w:hint="eastAsia"/>
                <w:bCs/>
                <w:lang w:eastAsia="zh-TW"/>
              </w:rPr>
              <w:t>.</w:t>
            </w:r>
            <w:r w:rsidRPr="005F16D8">
              <w:rPr>
                <w:rFonts w:hint="eastAsia"/>
                <w:bCs/>
                <w:lang w:eastAsia="zh-TW"/>
              </w:rPr>
              <w:t>給付總額</w:t>
            </w:r>
            <w:r w:rsidRPr="005F16D8">
              <w:rPr>
                <w:bCs/>
                <w:lang w:eastAsia="zh-TW"/>
              </w:rPr>
              <w:t>’</w:t>
            </w:r>
          </w:p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rFonts w:hint="eastAsia"/>
                <w:bCs/>
                <w:lang w:eastAsia="zh-TW"/>
              </w:rPr>
              <w:t>EX. AA-12111315110001-7227318370-A120055555-8000</w:t>
            </w:r>
          </w:p>
        </w:tc>
      </w:tr>
      <w:tr w:rsidR="006F3C82" w:rsidRPr="005F16D8" w:rsidTr="00327061">
        <w:tc>
          <w:tcPr>
            <w:tcW w:w="3456" w:type="dxa"/>
            <w:vAlign w:val="center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給付幣別</w:t>
            </w:r>
          </w:p>
        </w:tc>
        <w:tc>
          <w:tcPr>
            <w:tcW w:w="5184" w:type="dxa"/>
          </w:tcPr>
          <w:p w:rsidR="006F3C82" w:rsidRPr="005F16D8" w:rsidRDefault="006F3C82" w:rsidP="006F3C8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F16D8">
              <w:rPr>
                <w:rFonts w:hint="eastAsia"/>
                <w:bCs/>
                <w:lang w:eastAsia="zh-TW"/>
              </w:rPr>
              <w:t>幣別</w:t>
            </w:r>
          </w:p>
        </w:tc>
      </w:tr>
    </w:tbl>
    <w:p w:rsidR="00F80D53" w:rsidRPr="005F16D8" w:rsidRDefault="00067B8D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給付金額 = 延滯息 + 延滯息所得稅(負數) + 補充保費(負數)。</w:t>
      </w:r>
    </w:p>
    <w:p w:rsidR="00B713DC" w:rsidRPr="005F16D8" w:rsidRDefault="00B713DC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紀錄 該筆之受款人ID。</w:t>
      </w:r>
    </w:p>
    <w:p w:rsidR="00F80D53" w:rsidRPr="005F16D8" w:rsidRDefault="00F80D53" w:rsidP="00F80D53">
      <w:pPr>
        <w:widowControl w:val="0"/>
        <w:numPr>
          <w:ilvl w:val="4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處理 DTAAB010，符合下列條件者需UPDATE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該筆.受理編號。 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該筆.核賠交易序號。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該筆.核賠人員。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該筆.核賠日期。</w:t>
      </w:r>
    </w:p>
    <w:p w:rsidR="00F80D53" w:rsidRPr="005F16D8" w:rsidRDefault="00067B8D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 xml:space="preserve">原受款人ID = </w:t>
      </w:r>
      <w:r w:rsidR="00F80D53" w:rsidRPr="005F16D8">
        <w:rPr>
          <w:rFonts w:ascii="新細明體" w:hAnsi="新細明體" w:hint="eastAsia"/>
          <w:sz w:val="20"/>
        </w:rPr>
        <w:t>前一STEP 紀錄之受款人ID</w:t>
      </w:r>
    </w:p>
    <w:p w:rsidR="00F80D53" w:rsidRPr="005F16D8" w:rsidRDefault="00F80D53" w:rsidP="00F80D53">
      <w:pPr>
        <w:widowControl w:val="0"/>
        <w:numPr>
          <w:ilvl w:val="5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更新下列欄位</w:t>
      </w:r>
    </w:p>
    <w:p w:rsidR="00F80D53" w:rsidRPr="005F16D8" w:rsidRDefault="00F80D53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理賠金額 請參照 AAB1_0402理賠金額算法</w:t>
      </w:r>
      <w:r w:rsidR="00D60EEA" w:rsidRPr="005F16D8">
        <w:rPr>
          <w:rFonts w:ascii="新細明體" w:hAnsi="新細明體" w:hint="eastAsia"/>
          <w:sz w:val="20"/>
        </w:rPr>
        <w:t>(需加判斷BAL_TYPE)</w:t>
      </w:r>
      <w:r w:rsidRPr="005F16D8">
        <w:rPr>
          <w:rFonts w:ascii="新細明體" w:hAnsi="新細明體" w:hint="eastAsia"/>
          <w:sz w:val="20"/>
        </w:rPr>
        <w:t>。</w:t>
      </w:r>
    </w:p>
    <w:p w:rsidR="00067B8D" w:rsidRPr="005F16D8" w:rsidRDefault="00067B8D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實支金額。</w:t>
      </w:r>
    </w:p>
    <w:p w:rsidR="00067B8D" w:rsidRPr="005F16D8" w:rsidRDefault="00067B8D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延滯息。</w:t>
      </w:r>
    </w:p>
    <w:p w:rsidR="00067B8D" w:rsidRPr="005F16D8" w:rsidRDefault="00067B8D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延滯息所得稅。</w:t>
      </w:r>
    </w:p>
    <w:p w:rsidR="00067B8D" w:rsidRPr="005F16D8" w:rsidRDefault="00067B8D" w:rsidP="00F80D53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/>
          <w:sz w:val="20"/>
        </w:rPr>
      </w:pPr>
      <w:r w:rsidRPr="005F16D8">
        <w:rPr>
          <w:rFonts w:ascii="新細明體" w:hAnsi="新細明體" w:hint="eastAsia"/>
          <w:sz w:val="20"/>
        </w:rPr>
        <w:t>補充保費。</w:t>
      </w:r>
    </w:p>
    <w:p w:rsidR="00D60EEA" w:rsidRPr="005F16D8" w:rsidRDefault="00D60EEA" w:rsidP="00D60EEA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/>
          <w:sz w:val="20"/>
        </w:rPr>
      </w:pPr>
      <w:r w:rsidRPr="005F16D8">
        <w:rPr>
          <w:rFonts w:ascii="新細明體" w:hAnsi="新細明體" w:hint="eastAsia"/>
          <w:sz w:val="20"/>
        </w:rPr>
        <w:t>國壽實支金額</w:t>
      </w:r>
    </w:p>
    <w:p w:rsidR="00D60EEA" w:rsidRPr="005F16D8" w:rsidRDefault="00D60EEA" w:rsidP="00D60EEA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/>
          <w:sz w:val="20"/>
        </w:rPr>
      </w:pPr>
      <w:r w:rsidRPr="005F16D8">
        <w:rPr>
          <w:rFonts w:ascii="新細明體" w:hAnsi="新細明體" w:hint="eastAsia"/>
          <w:sz w:val="20"/>
        </w:rPr>
        <w:t>幸福實支金額</w:t>
      </w:r>
    </w:p>
    <w:p w:rsidR="00D60EEA" w:rsidRPr="005F16D8" w:rsidRDefault="00D60EEA" w:rsidP="00D60EEA">
      <w:pPr>
        <w:widowControl w:val="0"/>
        <w:numPr>
          <w:ilvl w:val="6"/>
          <w:numId w:val="2"/>
        </w:numPr>
        <w:tabs>
          <w:tab w:val="left" w:pos="1260"/>
        </w:tabs>
        <w:rPr>
          <w:rFonts w:ascii="新細明體" w:hAnsi="新細明體" w:hint="eastAsia"/>
          <w:sz w:val="20"/>
        </w:rPr>
      </w:pPr>
      <w:r w:rsidRPr="005F16D8">
        <w:rPr>
          <w:rFonts w:ascii="新細明體" w:hAnsi="新細明體" w:hint="eastAsia"/>
          <w:sz w:val="20"/>
        </w:rPr>
        <w:t>國寶實支金額</w:t>
      </w:r>
    </w:p>
    <w:p w:rsidR="00F80D53" w:rsidRPr="005F16D8" w:rsidRDefault="00F80D53" w:rsidP="00327061">
      <w:pPr>
        <w:widowControl w:val="0"/>
        <w:tabs>
          <w:tab w:val="left" w:pos="1260"/>
        </w:tabs>
        <w:ind w:left="4394"/>
        <w:rPr>
          <w:rFonts w:ascii="新細明體" w:hAnsi="新細明體" w:hint="eastAsia"/>
          <w:strike/>
          <w:sz w:val="20"/>
          <w:szCs w:val="20"/>
        </w:rPr>
      </w:pPr>
    </w:p>
    <w:p w:rsidR="00F418D3" w:rsidRPr="005F16D8" w:rsidRDefault="00D7256A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BUTTON狀態</w:t>
      </w:r>
      <w:r w:rsidR="00C1260C" w:rsidRPr="005F16D8">
        <w:rPr>
          <w:rFonts w:ascii="新細明體" w:hAnsi="新細明體" w:hint="eastAsia"/>
          <w:bCs/>
          <w:lang w:eastAsia="zh-TW"/>
        </w:rPr>
        <w:t>：(打V者為enable該BUTTON，但仍需配合受理進度決定)</w:t>
      </w:r>
    </w:p>
    <w:tbl>
      <w:tblPr>
        <w:tblW w:w="81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1133"/>
        <w:gridCol w:w="961"/>
        <w:gridCol w:w="1032"/>
        <w:gridCol w:w="892"/>
        <w:gridCol w:w="1140"/>
        <w:gridCol w:w="1260"/>
      </w:tblGrid>
      <w:tr w:rsidR="0029723C" w:rsidRPr="005F16D8">
        <w:tc>
          <w:tcPr>
            <w:tcW w:w="1682" w:type="dxa"/>
            <w:shd w:val="pct10" w:color="auto" w:fill="auto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bCs/>
                <w:lang w:eastAsia="zh-TW"/>
              </w:rPr>
              <w:t>角色</w:t>
            </w:r>
          </w:p>
        </w:tc>
        <w:tc>
          <w:tcPr>
            <w:tcW w:w="1133" w:type="dxa"/>
            <w:shd w:val="pct10" w:color="auto" w:fill="auto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試算</w:t>
            </w:r>
          </w:p>
        </w:tc>
        <w:tc>
          <w:tcPr>
            <w:tcW w:w="961" w:type="dxa"/>
            <w:shd w:val="pct10" w:color="auto" w:fill="auto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核付</w:t>
            </w:r>
          </w:p>
        </w:tc>
        <w:tc>
          <w:tcPr>
            <w:tcW w:w="1032" w:type="dxa"/>
            <w:shd w:val="pct10" w:color="auto" w:fill="auto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覆核</w:t>
            </w:r>
          </w:p>
        </w:tc>
        <w:tc>
          <w:tcPr>
            <w:tcW w:w="892" w:type="dxa"/>
            <w:shd w:val="pct10" w:color="auto" w:fill="auto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退回</w:t>
            </w:r>
          </w:p>
        </w:tc>
        <w:tc>
          <w:tcPr>
            <w:tcW w:w="1140" w:type="dxa"/>
            <w:shd w:val="pct10" w:color="auto" w:fill="auto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新增</w:t>
            </w:r>
          </w:p>
        </w:tc>
        <w:tc>
          <w:tcPr>
            <w:tcW w:w="1260" w:type="dxa"/>
            <w:shd w:val="pct10" w:color="auto" w:fill="auto"/>
          </w:tcPr>
          <w:p w:rsidR="0029723C" w:rsidRPr="005F16D8" w:rsidRDefault="0029723C" w:rsidP="00F258BF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刪除</w:t>
            </w:r>
          </w:p>
        </w:tc>
      </w:tr>
      <w:tr w:rsidR="0029723C" w:rsidRPr="005F16D8">
        <w:tc>
          <w:tcPr>
            <w:tcW w:w="1682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RLAA002</w:t>
            </w:r>
            <w:r w:rsidRPr="005F16D8">
              <w:rPr>
                <w:rFonts w:ascii="新細明體" w:hAnsi="新細明體" w:hint="eastAsia"/>
                <w:lang w:eastAsia="zh-TW"/>
              </w:rPr>
              <w:t xml:space="preserve"> </w:t>
            </w:r>
          </w:p>
        </w:tc>
        <w:tc>
          <w:tcPr>
            <w:tcW w:w="1133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961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1032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892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1140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1260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</w:tr>
      <w:tr w:rsidR="0029723C" w:rsidRPr="005F16D8">
        <w:tc>
          <w:tcPr>
            <w:tcW w:w="1682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RLAA003</w:t>
            </w:r>
          </w:p>
        </w:tc>
        <w:tc>
          <w:tcPr>
            <w:tcW w:w="1133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961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1032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bCs/>
                <w:lang w:eastAsia="zh-TW"/>
              </w:rPr>
            </w:pPr>
          </w:p>
        </w:tc>
        <w:tc>
          <w:tcPr>
            <w:tcW w:w="892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bCs/>
                <w:lang w:eastAsia="zh-TW"/>
              </w:rPr>
            </w:pPr>
          </w:p>
        </w:tc>
        <w:tc>
          <w:tcPr>
            <w:tcW w:w="1140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1260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</w:tr>
      <w:tr w:rsidR="0029723C" w:rsidRPr="005F16D8">
        <w:tc>
          <w:tcPr>
            <w:tcW w:w="1682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RLAA00</w:t>
            </w:r>
            <w:r w:rsidRPr="005F16D8">
              <w:rPr>
                <w:rFonts w:ascii="新細明體" w:hAnsi="新細明體" w:hint="eastAsia"/>
                <w:lang w:eastAsia="zh-TW"/>
              </w:rPr>
              <w:t>4</w:t>
            </w:r>
          </w:p>
        </w:tc>
        <w:tc>
          <w:tcPr>
            <w:tcW w:w="1133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961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1032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892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1140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1260" w:type="dxa"/>
          </w:tcPr>
          <w:p w:rsidR="0029723C" w:rsidRPr="005F16D8" w:rsidRDefault="0029723C" w:rsidP="007D1E9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D7256A" w:rsidRPr="005F16D8" w:rsidRDefault="00D7256A" w:rsidP="00D7256A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bCs/>
          <w:lang w:eastAsia="zh-TW"/>
        </w:rPr>
      </w:pPr>
    </w:p>
    <w:tbl>
      <w:tblPr>
        <w:tblW w:w="5887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1325"/>
        <w:gridCol w:w="1440"/>
        <w:gridCol w:w="1440"/>
      </w:tblGrid>
      <w:tr w:rsidR="009B7349" w:rsidRPr="005F16D8" w:rsidTr="009B7349">
        <w:tc>
          <w:tcPr>
            <w:tcW w:w="1682" w:type="dxa"/>
            <w:shd w:val="pct10" w:color="auto" w:fill="auto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bCs/>
                <w:lang w:eastAsia="zh-TW"/>
              </w:rPr>
              <w:t>角色</w:t>
            </w:r>
          </w:p>
        </w:tc>
        <w:tc>
          <w:tcPr>
            <w:tcW w:w="1325" w:type="dxa"/>
            <w:shd w:val="pct10" w:color="auto" w:fill="auto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人工核定</w:t>
            </w:r>
          </w:p>
        </w:tc>
        <w:tc>
          <w:tcPr>
            <w:tcW w:w="1440" w:type="dxa"/>
            <w:shd w:val="pct10" w:color="auto" w:fill="auto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取消覆核</w:t>
            </w:r>
          </w:p>
        </w:tc>
        <w:tc>
          <w:tcPr>
            <w:tcW w:w="1440" w:type="dxa"/>
            <w:shd w:val="pct10" w:color="auto" w:fill="auto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例外內容(若有輸入例外內容，則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enable</w:t>
            </w:r>
            <w:r w:rsidRPr="005F16D8">
              <w:rPr>
                <w:rFonts w:ascii="新細明體" w:hAnsi="新細明體" w:hint="eastAsia"/>
                <w:b/>
                <w:lang w:eastAsia="zh-TW"/>
              </w:rPr>
              <w:t>)</w:t>
            </w:r>
          </w:p>
        </w:tc>
      </w:tr>
      <w:tr w:rsidR="009B7349" w:rsidRPr="005F16D8" w:rsidTr="009B7349">
        <w:tc>
          <w:tcPr>
            <w:tcW w:w="1682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RLAA002</w:t>
            </w:r>
            <w:r w:rsidRPr="005F16D8">
              <w:rPr>
                <w:rFonts w:ascii="新細明體" w:hAnsi="新細明體" w:hint="eastAsia"/>
                <w:lang w:eastAsia="zh-TW"/>
              </w:rPr>
              <w:t xml:space="preserve"> </w:t>
            </w:r>
          </w:p>
        </w:tc>
        <w:tc>
          <w:tcPr>
            <w:tcW w:w="1325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1440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1440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</w:tr>
      <w:tr w:rsidR="009B7349" w:rsidRPr="005F16D8" w:rsidTr="009B7349">
        <w:tc>
          <w:tcPr>
            <w:tcW w:w="1682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RLAA003</w:t>
            </w:r>
          </w:p>
        </w:tc>
        <w:tc>
          <w:tcPr>
            <w:tcW w:w="1325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1440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bCs/>
                <w:lang w:eastAsia="zh-TW"/>
              </w:rPr>
            </w:pPr>
          </w:p>
        </w:tc>
        <w:tc>
          <w:tcPr>
            <w:tcW w:w="1440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</w:tr>
      <w:tr w:rsidR="009B7349" w:rsidRPr="005F16D8" w:rsidTr="009B7349">
        <w:tc>
          <w:tcPr>
            <w:tcW w:w="1682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RLAA00</w:t>
            </w:r>
            <w:r w:rsidRPr="005F16D8">
              <w:rPr>
                <w:rFonts w:ascii="新細明體" w:hAnsi="新細明體" w:hint="eastAsia"/>
                <w:lang w:eastAsia="zh-TW"/>
              </w:rPr>
              <w:t>4</w:t>
            </w:r>
          </w:p>
        </w:tc>
        <w:tc>
          <w:tcPr>
            <w:tcW w:w="1325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1440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  <w:tc>
          <w:tcPr>
            <w:tcW w:w="1440" w:type="dxa"/>
          </w:tcPr>
          <w:p w:rsidR="009B7349" w:rsidRPr="005F16D8" w:rsidRDefault="009B7349" w:rsidP="00C1260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V</w:t>
            </w:r>
          </w:p>
        </w:tc>
      </w:tr>
    </w:tbl>
    <w:p w:rsidR="00F41B94" w:rsidRPr="005F16D8" w:rsidRDefault="00F41B94" w:rsidP="00F41B9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案件資訊區：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B94" w:rsidRPr="005F16D8">
        <w:tc>
          <w:tcPr>
            <w:tcW w:w="252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F41B94" w:rsidRPr="005F16D8">
        <w:tc>
          <w:tcPr>
            <w:tcW w:w="252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受理日期</w:t>
            </w:r>
          </w:p>
        </w:tc>
        <w:tc>
          <w:tcPr>
            <w:tcW w:w="378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DTAAA010</w:t>
            </w:r>
          </w:p>
        </w:tc>
        <w:tc>
          <w:tcPr>
            <w:tcW w:w="234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41B94" w:rsidRPr="005F16D8">
        <w:tc>
          <w:tcPr>
            <w:tcW w:w="252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送件單位</w:t>
            </w:r>
          </w:p>
        </w:tc>
        <w:tc>
          <w:tcPr>
            <w:tcW w:w="378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DTAAA010.送件人單位</w:t>
            </w:r>
          </w:p>
        </w:tc>
        <w:tc>
          <w:tcPr>
            <w:tcW w:w="234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41B94" w:rsidRPr="005F16D8">
        <w:tc>
          <w:tcPr>
            <w:tcW w:w="252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送件人員</w:t>
            </w:r>
          </w:p>
        </w:tc>
        <w:tc>
          <w:tcPr>
            <w:tcW w:w="378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DTAAA010.送件人姓名</w:t>
            </w:r>
          </w:p>
        </w:tc>
        <w:tc>
          <w:tcPr>
            <w:tcW w:w="234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41B94" w:rsidRPr="005F16D8">
        <w:tc>
          <w:tcPr>
            <w:tcW w:w="2520" w:type="dxa"/>
          </w:tcPr>
          <w:p w:rsidR="00F41B94" w:rsidRPr="005F16D8" w:rsidRDefault="00F41B94" w:rsidP="002E3955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del w:id="170" w:author="杜民雄" w:date="2020-07-14T17:11:00Z">
              <w:r w:rsidRPr="005F16D8" w:rsidDel="00B15E58">
                <w:rPr>
                  <w:rFonts w:ascii="新細明體" w:hAnsi="新細明體" w:hint="eastAsia"/>
                  <w:lang w:eastAsia="zh-TW"/>
                </w:rPr>
                <w:delText>附約理賠率</w:delText>
              </w:r>
            </w:del>
          </w:p>
        </w:tc>
        <w:tc>
          <w:tcPr>
            <w:tcW w:w="3780" w:type="dxa"/>
          </w:tcPr>
          <w:p w:rsidR="00270644" w:rsidRPr="005F16D8" w:rsidDel="00B15E58" w:rsidRDefault="00270644" w:rsidP="002E3955">
            <w:pPr>
              <w:pStyle w:val="Tabletext"/>
              <w:keepLines w:val="0"/>
              <w:spacing w:after="0" w:line="240" w:lineRule="auto"/>
              <w:rPr>
                <w:del w:id="171" w:author="杜民雄" w:date="2020-07-14T17:11:00Z"/>
                <w:rFonts w:ascii="新細明體" w:hAnsi="新細明體" w:hint="eastAsia"/>
                <w:bCs/>
                <w:lang w:eastAsia="zh-TW"/>
              </w:rPr>
            </w:pPr>
            <w:del w:id="172" w:author="杜民雄" w:date="2020-07-14T17:11:00Z"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 xml:space="preserve">READ </w:delText>
              </w:r>
              <w:r w:rsidRPr="005F16D8" w:rsidDel="00B15E58">
                <w:rPr>
                  <w:rFonts w:ascii="新細明體" w:hAnsi="新細明體"/>
                  <w:bCs/>
                  <w:lang w:eastAsia="zh-TW"/>
                </w:rPr>
                <w:delText>DTAAE001_AGENT_CLAIM</w:delText>
              </w:r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 xml:space="preserve"> BY </w:delText>
              </w:r>
            </w:del>
          </w:p>
          <w:p w:rsidR="00A6641E" w:rsidRPr="005F16D8" w:rsidDel="00B15E58" w:rsidRDefault="00270644" w:rsidP="002E3955">
            <w:pPr>
              <w:pStyle w:val="Tabletext"/>
              <w:keepLines w:val="0"/>
              <w:spacing w:after="0" w:line="240" w:lineRule="auto"/>
              <w:rPr>
                <w:del w:id="173" w:author="杜民雄" w:date="2020-07-14T17:11:00Z"/>
                <w:rFonts w:ascii="新細明體" w:hAnsi="新細明體" w:hint="eastAsia"/>
                <w:bCs/>
                <w:lang w:eastAsia="zh-TW"/>
              </w:rPr>
            </w:pPr>
            <w:del w:id="174" w:author="杜民雄" w:date="2020-07-14T17:11:00Z"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 xml:space="preserve">AGENT_ID = DTAAA010.TRN_ID </w:delText>
              </w:r>
            </w:del>
          </w:p>
          <w:p w:rsidR="00A6641E" w:rsidRPr="005F16D8" w:rsidDel="00B15E58" w:rsidRDefault="00A6641E" w:rsidP="002E3955">
            <w:pPr>
              <w:pStyle w:val="Tabletext"/>
              <w:keepLines w:val="0"/>
              <w:spacing w:after="0" w:line="240" w:lineRule="auto"/>
              <w:rPr>
                <w:del w:id="175" w:author="杜民雄" w:date="2020-07-14T17:11:00Z"/>
                <w:rFonts w:ascii="新細明體" w:hAnsi="新細明體" w:hint="eastAsia"/>
                <w:bCs/>
                <w:lang w:eastAsia="zh-TW"/>
              </w:rPr>
            </w:pPr>
            <w:del w:id="176" w:author="杜民雄" w:date="2020-07-14T17:11:00Z"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 xml:space="preserve">AND CLAIM_CAT = </w:delText>
              </w:r>
              <w:r w:rsidRPr="005F16D8" w:rsidDel="00B15E58">
                <w:rPr>
                  <w:rFonts w:ascii="新細明體" w:hAnsi="新細明體"/>
                  <w:bCs/>
                  <w:lang w:eastAsia="zh-TW"/>
                </w:rPr>
                <w:delText>‘</w:delText>
              </w:r>
              <w:r w:rsidR="006E2D92"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>3</w:delText>
              </w:r>
              <w:r w:rsidRPr="005F16D8" w:rsidDel="00B15E58">
                <w:rPr>
                  <w:rFonts w:ascii="新細明體" w:hAnsi="新細明體"/>
                  <w:bCs/>
                  <w:lang w:eastAsia="zh-TW"/>
                </w:rPr>
                <w:delText>’</w:delText>
              </w:r>
            </w:del>
          </w:p>
          <w:p w:rsidR="00F41B94" w:rsidRPr="005F16D8" w:rsidRDefault="00A6641E" w:rsidP="002E39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del w:id="177" w:author="杜民雄" w:date="2020-07-14T17:11:00Z"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>IF NOT FOUND =</w:delText>
              </w:r>
              <w:r w:rsidRPr="005F16D8" w:rsidDel="00B15E58">
                <w:rPr>
                  <w:rFonts w:ascii="新細明體" w:hAnsi="新細明體"/>
                  <w:bCs/>
                  <w:lang w:eastAsia="zh-TW"/>
                </w:rPr>
                <w:sym w:font="Wingdings" w:char="F0E8"/>
              </w:r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 xml:space="preserve"> 顯示0</w:delText>
              </w:r>
            </w:del>
          </w:p>
        </w:tc>
        <w:tc>
          <w:tcPr>
            <w:tcW w:w="2340" w:type="dxa"/>
          </w:tcPr>
          <w:p w:rsidR="00F41B94" w:rsidRPr="005F16D8" w:rsidDel="00B15E58" w:rsidRDefault="007E6DEC" w:rsidP="002E3955">
            <w:pPr>
              <w:pStyle w:val="Tabletext"/>
              <w:keepLines w:val="0"/>
              <w:spacing w:after="0" w:line="240" w:lineRule="auto"/>
              <w:rPr>
                <w:del w:id="178" w:author="杜民雄" w:date="2020-07-14T17:11:00Z"/>
                <w:rFonts w:ascii="新細明體" w:hAnsi="新細明體" w:hint="eastAsia"/>
                <w:bCs/>
                <w:lang w:eastAsia="zh-TW"/>
              </w:rPr>
            </w:pPr>
            <w:del w:id="179" w:author="杜民雄" w:date="2020-07-14T17:11:00Z"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>取到小數兩位</w:delText>
              </w:r>
            </w:del>
          </w:p>
          <w:p w:rsidR="006E2D92" w:rsidRPr="005F16D8" w:rsidDel="00B15E58" w:rsidRDefault="006E2D92" w:rsidP="002E3955">
            <w:pPr>
              <w:pStyle w:val="Tabletext"/>
              <w:keepLines w:val="0"/>
              <w:spacing w:after="0" w:line="240" w:lineRule="auto"/>
              <w:rPr>
                <w:del w:id="180" w:author="杜民雄" w:date="2020-07-14T17:11:00Z"/>
                <w:rFonts w:ascii="新細明體" w:hAnsi="新細明體" w:hint="eastAsia"/>
                <w:bCs/>
                <w:lang w:eastAsia="zh-TW"/>
              </w:rPr>
            </w:pPr>
            <w:del w:id="181" w:author="杜民雄" w:date="2020-07-14T17:11:00Z"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>IF 值 &gt;100 以紅色顯示</w:delText>
              </w:r>
            </w:del>
          </w:p>
          <w:p w:rsidR="006E2D92" w:rsidRPr="005F16D8" w:rsidDel="00B15E58" w:rsidRDefault="006E2D92" w:rsidP="002E3955">
            <w:pPr>
              <w:pStyle w:val="Tabletext"/>
              <w:keepLines w:val="0"/>
              <w:spacing w:after="0" w:line="240" w:lineRule="auto"/>
              <w:rPr>
                <w:del w:id="182" w:author="杜民雄" w:date="2020-07-14T17:11:00Z"/>
                <w:rFonts w:ascii="新細明體" w:hAnsi="新細明體" w:hint="eastAsia"/>
                <w:bCs/>
                <w:lang w:eastAsia="zh-TW"/>
              </w:rPr>
            </w:pPr>
            <w:del w:id="183" w:author="杜民雄" w:date="2020-07-14T17:11:00Z"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>ELSE</w:delText>
              </w:r>
            </w:del>
          </w:p>
          <w:p w:rsidR="006E2D92" w:rsidRPr="005F16D8" w:rsidDel="00B15E58" w:rsidRDefault="006E2D92" w:rsidP="002E3955">
            <w:pPr>
              <w:pStyle w:val="Tabletext"/>
              <w:keepLines w:val="0"/>
              <w:spacing w:after="0" w:line="240" w:lineRule="auto"/>
              <w:rPr>
                <w:del w:id="184" w:author="杜民雄" w:date="2020-07-14T17:11:00Z"/>
                <w:rFonts w:ascii="新細明體" w:hAnsi="新細明體" w:hint="eastAsia"/>
                <w:bCs/>
                <w:lang w:eastAsia="zh-TW"/>
              </w:rPr>
            </w:pPr>
            <w:del w:id="185" w:author="杜民雄" w:date="2020-07-14T17:11:00Z"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 xml:space="preserve">     黑色顯示</w:delText>
              </w:r>
            </w:del>
          </w:p>
          <w:p w:rsidR="006E2D92" w:rsidRPr="005F16D8" w:rsidRDefault="006E2D92" w:rsidP="002E39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del w:id="186" w:author="杜民雄" w:date="2020-07-14T17:11:00Z">
              <w:r w:rsidRPr="005F16D8" w:rsidDel="00B15E58">
                <w:rPr>
                  <w:rFonts w:ascii="新細明體" w:hAnsi="新細明體" w:hint="eastAsia"/>
                  <w:bCs/>
                  <w:lang w:eastAsia="zh-TW"/>
                </w:rPr>
                <w:delText>END IF</w:delText>
              </w:r>
            </w:del>
          </w:p>
        </w:tc>
      </w:tr>
    </w:tbl>
    <w:p w:rsidR="006D3E43" w:rsidRPr="005F16D8" w:rsidRDefault="006D3E43" w:rsidP="006D3E43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lang w:eastAsia="zh-TW"/>
        </w:rPr>
      </w:pPr>
      <w:r w:rsidRPr="005F16D8">
        <w:rPr>
          <w:rFonts w:hint="eastAsia"/>
          <w:lang w:eastAsia="zh-TW"/>
        </w:rPr>
        <w:t>檢視是否有任何提示訊息，若有顯示於畫面上的受理編號下方</w:t>
      </w:r>
    </w:p>
    <w:p w:rsidR="006D3E43" w:rsidRPr="005F16D8" w:rsidRDefault="006D3E43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若為控管保戶，顯示控管保戶檔</w:t>
      </w:r>
      <w:r w:rsidRPr="005F16D8">
        <w:rPr>
          <w:rFonts w:hint="eastAsia"/>
          <w:lang w:eastAsia="zh-TW"/>
        </w:rPr>
        <w:t>(</w:t>
      </w:r>
      <w:r w:rsidRPr="005F16D8">
        <w:rPr>
          <w:lang w:eastAsia="zh-TW"/>
        </w:rPr>
        <w:t>DTAAD140</w:t>
      </w:r>
      <w:r w:rsidRPr="005F16D8">
        <w:rPr>
          <w:rFonts w:hint="eastAsia"/>
          <w:lang w:eastAsia="zh-TW"/>
        </w:rPr>
        <w:t>)</w:t>
      </w:r>
      <w:r w:rsidRPr="005F16D8">
        <w:rPr>
          <w:rFonts w:hint="eastAsia"/>
          <w:lang w:eastAsia="zh-TW"/>
        </w:rPr>
        <w:t>最近一筆資料保戶姓名</w:t>
      </w:r>
      <w:r w:rsidRPr="005F16D8">
        <w:rPr>
          <w:rFonts w:hint="eastAsia"/>
          <w:lang w:eastAsia="zh-TW"/>
        </w:rPr>
        <w:t>+</w:t>
      </w:r>
      <w:r w:rsidRPr="005F16D8">
        <w:rPr>
          <w:rFonts w:hint="eastAsia"/>
          <w:lang w:eastAsia="zh-TW"/>
        </w:rPr>
        <w:t>控管原因</w:t>
      </w:r>
      <w:r w:rsidRPr="005F16D8">
        <w:rPr>
          <w:rFonts w:ascii="sөũ" w:hAnsi="sөũ" w:hint="eastAsia"/>
          <w:lang w:eastAsia="zh-TW"/>
        </w:rPr>
        <w:t>(</w:t>
      </w:r>
      <w:r w:rsidRPr="005F16D8">
        <w:rPr>
          <w:rFonts w:ascii="sөũ" w:hAnsi="sөũ" w:hint="eastAsia"/>
          <w:lang w:eastAsia="zh-TW"/>
        </w:rPr>
        <w:t>字體為紅色</w:t>
      </w:r>
      <w:r w:rsidRPr="005F16D8">
        <w:rPr>
          <w:rFonts w:ascii="sөũ" w:hAnsi="sөũ" w:hint="eastAsia"/>
          <w:lang w:eastAsia="zh-TW"/>
        </w:rPr>
        <w:t>)</w:t>
      </w:r>
    </w:p>
    <w:p w:rsidR="006D3E43" w:rsidRPr="005F16D8" w:rsidRDefault="006D3E43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若為</w:t>
      </w:r>
      <w:r w:rsidRPr="005F16D8">
        <w:rPr>
          <w:rFonts w:ascii="sөũ" w:hAnsi="sөũ"/>
          <w:lang w:eastAsia="zh-TW"/>
        </w:rPr>
        <w:t>高知名度政治人物</w:t>
      </w:r>
      <w:r w:rsidRPr="005F16D8">
        <w:rPr>
          <w:rFonts w:ascii="sөũ" w:hAnsi="sөũ" w:hint="eastAsia"/>
          <w:lang w:eastAsia="zh-TW"/>
        </w:rPr>
        <w:t>，顯示</w:t>
      </w:r>
      <w:r w:rsidRPr="005F16D8">
        <w:rPr>
          <w:rFonts w:ascii="sөũ" w:hAnsi="sөũ"/>
          <w:lang w:eastAsia="zh-TW"/>
        </w:rPr>
        <w:t>”</w:t>
      </w:r>
      <w:r w:rsidRPr="005F16D8">
        <w:rPr>
          <w:rFonts w:ascii="sөũ" w:hAnsi="sөũ" w:hint="eastAsia"/>
          <w:lang w:eastAsia="zh-TW"/>
        </w:rPr>
        <w:t>本件為高知名度人物名單</w:t>
      </w:r>
      <w:r w:rsidRPr="005F16D8">
        <w:rPr>
          <w:rFonts w:ascii="sөũ" w:hAnsi="sөũ"/>
          <w:lang w:eastAsia="zh-TW"/>
        </w:rPr>
        <w:t>”</w:t>
      </w:r>
      <w:r w:rsidRPr="005F16D8">
        <w:rPr>
          <w:rFonts w:ascii="sөũ" w:hAnsi="sөũ" w:hint="eastAsia"/>
          <w:lang w:eastAsia="zh-TW"/>
        </w:rPr>
        <w:t>(</w:t>
      </w:r>
      <w:r w:rsidRPr="005F16D8">
        <w:rPr>
          <w:rFonts w:ascii="sөũ" w:hAnsi="sөũ" w:hint="eastAsia"/>
          <w:lang w:eastAsia="zh-TW"/>
        </w:rPr>
        <w:t>字體為綠色</w:t>
      </w:r>
      <w:r w:rsidRPr="005F16D8">
        <w:rPr>
          <w:rFonts w:ascii="sөũ" w:hAnsi="sөũ" w:hint="eastAsia"/>
          <w:lang w:eastAsia="zh-TW"/>
        </w:rPr>
        <w:t>)</w:t>
      </w:r>
    </w:p>
    <w:p w:rsidR="00F41B94" w:rsidRPr="005F16D8" w:rsidRDefault="006D3E43" w:rsidP="008C27CB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bCs/>
          <w:lang w:eastAsia="zh-TW"/>
        </w:rPr>
      </w:pPr>
      <w:r w:rsidRPr="005F16D8">
        <w:rPr>
          <w:rFonts w:ascii="sөũ" w:hAnsi="sөũ" w:hint="eastAsia"/>
          <w:lang w:eastAsia="zh-TW"/>
        </w:rPr>
        <w:t>若為</w:t>
      </w:r>
      <w:r w:rsidRPr="005F16D8">
        <w:rPr>
          <w:rFonts w:ascii="sөũ" w:hAnsi="sөũ"/>
          <w:lang w:eastAsia="zh-TW"/>
        </w:rPr>
        <w:t>恐怖份子名單</w:t>
      </w:r>
      <w:r w:rsidRPr="005F16D8">
        <w:rPr>
          <w:rFonts w:ascii="sөũ" w:hAnsi="sөũ" w:hint="eastAsia"/>
          <w:lang w:eastAsia="zh-TW"/>
        </w:rPr>
        <w:t>，顯示</w:t>
      </w:r>
      <w:r w:rsidRPr="005F16D8">
        <w:rPr>
          <w:rFonts w:ascii="sөũ" w:hAnsi="sөũ"/>
          <w:lang w:eastAsia="zh-TW"/>
        </w:rPr>
        <w:t>”</w:t>
      </w:r>
      <w:r w:rsidRPr="005F16D8">
        <w:rPr>
          <w:rFonts w:ascii="sөũ" w:hAnsi="sөũ" w:hint="eastAsia"/>
          <w:lang w:eastAsia="zh-TW"/>
        </w:rPr>
        <w:t>本件為本件為恐怖份子名單</w:t>
      </w:r>
      <w:r w:rsidRPr="005F16D8">
        <w:rPr>
          <w:rFonts w:ascii="sөũ" w:hAnsi="sөũ"/>
          <w:lang w:eastAsia="zh-TW"/>
        </w:rPr>
        <w:t>”</w:t>
      </w:r>
      <w:r w:rsidRPr="005F16D8">
        <w:rPr>
          <w:rFonts w:ascii="sөũ" w:hAnsi="sөũ" w:hint="eastAsia"/>
          <w:lang w:eastAsia="zh-TW"/>
        </w:rPr>
        <w:t>(</w:t>
      </w:r>
      <w:r w:rsidRPr="005F16D8">
        <w:rPr>
          <w:rFonts w:ascii="sөũ" w:hAnsi="sөũ" w:hint="eastAsia"/>
          <w:lang w:eastAsia="zh-TW"/>
        </w:rPr>
        <w:t>字體為黃色</w:t>
      </w:r>
      <w:r w:rsidRPr="005F16D8">
        <w:rPr>
          <w:rFonts w:ascii="sөũ" w:hAnsi="sөũ" w:hint="eastAsia"/>
          <w:lang w:eastAsia="zh-TW"/>
        </w:rPr>
        <w:t>)</w:t>
      </w:r>
    </w:p>
    <w:p w:rsidR="00D7256A" w:rsidRPr="005F16D8" w:rsidRDefault="00D7256A" w:rsidP="00D7256A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bCs/>
          <w:lang w:eastAsia="zh-TW"/>
        </w:rPr>
      </w:pPr>
    </w:p>
    <w:p w:rsidR="0023751E" w:rsidRPr="005F16D8" w:rsidRDefault="00C067B8" w:rsidP="006D3E43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bCs/>
          <w:lang w:eastAsia="zh-TW"/>
        </w:rPr>
      </w:pPr>
      <w:r w:rsidRPr="005F16D8">
        <w:rPr>
          <w:rFonts w:ascii="新細明體" w:hAnsi="新細明體" w:hint="eastAsia"/>
          <w:b/>
          <w:bCs/>
          <w:lang w:eastAsia="zh-TW"/>
        </w:rPr>
        <w:t>試算</w:t>
      </w:r>
    </w:p>
    <w:p w:rsidR="00C067B8" w:rsidRPr="005F16D8" w:rsidRDefault="00C067B8" w:rsidP="006D3E43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C067B8" w:rsidRDefault="00C067B8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ins w:id="187" w:author="蔡若羚" w:date="2020-05-13T10:42:00Z"/>
          <w:rFonts w:ascii="新細明體" w:hAnsi="新細明體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受理</w:t>
      </w:r>
      <w:r w:rsidR="00676A33" w:rsidRPr="005F16D8">
        <w:rPr>
          <w:rFonts w:ascii="新細明體" w:hAnsi="新細明體" w:hint="eastAsia"/>
          <w:lang w:eastAsia="zh-TW"/>
        </w:rPr>
        <w:t>進度</w:t>
      </w:r>
      <w:r w:rsidRPr="005F16D8">
        <w:rPr>
          <w:rFonts w:ascii="新細明體" w:hAnsi="新細明體" w:hint="eastAsia"/>
          <w:lang w:eastAsia="zh-TW"/>
        </w:rPr>
        <w:t xml:space="preserve">為 </w:t>
      </w:r>
      <w:r w:rsidRPr="005F16D8">
        <w:rPr>
          <w:rFonts w:ascii="新細明體" w:hAnsi="新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 w:rsidRPr="005F16D8">
          <w:rPr>
            <w:rFonts w:ascii="新細明體" w:hAnsi="新細明體" w:hint="eastAsia"/>
            <w:lang w:eastAsia="zh-TW"/>
          </w:rPr>
          <w:t>30</w:t>
        </w:r>
        <w:r w:rsidRPr="005F16D8">
          <w:rPr>
            <w:rFonts w:ascii="新細明體" w:hAnsi="新細明體"/>
            <w:lang w:eastAsia="zh-TW"/>
          </w:rPr>
          <w:t>’</w:t>
        </w:r>
      </w:smartTag>
      <w:r w:rsidRPr="005F16D8">
        <w:rPr>
          <w:rFonts w:ascii="新細明體" w:hAnsi="新細明體" w:hint="eastAsia"/>
          <w:lang w:eastAsia="zh-TW"/>
        </w:rPr>
        <w:t>(核定)、</w:t>
      </w:r>
      <w:r w:rsidRPr="005F16D8">
        <w:rPr>
          <w:rFonts w:ascii="新細明體" w:hAnsi="新細明體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’"/>
        </w:smartTagPr>
        <w:r w:rsidRPr="005F16D8">
          <w:rPr>
            <w:rFonts w:ascii="新細明體" w:hAnsi="新細明體" w:hint="eastAsia"/>
            <w:lang w:eastAsia="zh-TW"/>
          </w:rPr>
          <w:t>35</w:t>
        </w:r>
        <w:r w:rsidRPr="005F16D8">
          <w:rPr>
            <w:rFonts w:ascii="新細明體" w:hAnsi="新細明體"/>
            <w:lang w:eastAsia="zh-TW"/>
          </w:rPr>
          <w:t>’</w:t>
        </w:r>
      </w:smartTag>
      <w:r w:rsidRPr="005F16D8">
        <w:rPr>
          <w:rFonts w:ascii="新細明體" w:hAnsi="新細明體" w:hint="eastAsia"/>
          <w:lang w:eastAsia="zh-TW"/>
        </w:rPr>
        <w:t>(退回)，才出現此Button。</w:t>
      </w:r>
    </w:p>
    <w:p w:rsidR="004923CC" w:rsidRPr="007506AF" w:rsidRDefault="004923CC" w:rsidP="004923CC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ins w:id="188" w:author="蔡若羚" w:date="2020-05-13T10:42:00Z"/>
          <w:rFonts w:ascii="新細明體" w:hAnsi="新細明體"/>
          <w:color w:val="FF0000"/>
          <w:lang w:eastAsia="zh-TW"/>
          <w:rPrChange w:id="189" w:author="蔡若羚" w:date="2020-05-13T10:44:00Z">
            <w:rPr>
              <w:ins w:id="190" w:author="蔡若羚" w:date="2020-05-13T10:42:00Z"/>
              <w:rFonts w:ascii="新細明體" w:hAnsi="新細明體"/>
              <w:lang w:eastAsia="zh-TW"/>
            </w:rPr>
          </w:rPrChange>
        </w:rPr>
        <w:pPrChange w:id="191" w:author="蔡若羚" w:date="2020-05-13T10:42:00Z">
          <w:pPr>
            <w:pStyle w:val="Tabletext"/>
            <w:keepLines w:val="0"/>
            <w:numPr>
              <w:ilvl w:val="2"/>
              <w:numId w:val="3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92" w:author="蔡若羚" w:date="2020-05-13T10:42:00Z">
        <w:r w:rsidRPr="007506AF">
          <w:rPr>
            <w:rFonts w:ascii="新細明體" w:hAnsi="新細明體" w:hint="eastAsia"/>
            <w:color w:val="FF0000"/>
            <w:lang w:eastAsia="zh-TW"/>
            <w:rPrChange w:id="193" w:author="蔡若羚" w:date="2020-05-13T10:44:00Z">
              <w:rPr>
                <w:rFonts w:ascii="新細明體" w:hAnsi="新細明體" w:hint="eastAsia"/>
                <w:lang w:eastAsia="zh-TW"/>
              </w:rPr>
            </w:rPrChange>
          </w:rPr>
          <w:t>檢核</w:t>
        </w:r>
      </w:ins>
    </w:p>
    <w:p w:rsidR="004923CC" w:rsidRPr="007506AF" w:rsidRDefault="004923CC" w:rsidP="00D4678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ins w:id="194" w:author="蔡若羚" w:date="2020-05-13T10:42:00Z"/>
          <w:rFonts w:ascii="新細明體" w:hAnsi="新細明體"/>
          <w:color w:val="FF0000"/>
          <w:lang w:eastAsia="zh-TW"/>
          <w:rPrChange w:id="195" w:author="蔡若羚" w:date="2020-05-13T10:44:00Z">
            <w:rPr>
              <w:ins w:id="196" w:author="蔡若羚" w:date="2020-05-13T10:42:00Z"/>
              <w:rFonts w:ascii="新細明體" w:hAnsi="新細明體"/>
              <w:lang w:eastAsia="zh-TW"/>
            </w:rPr>
          </w:rPrChange>
        </w:rPr>
      </w:pPr>
      <w:ins w:id="197" w:author="蔡若羚" w:date="2020-05-13T10:42:00Z">
        <w:r w:rsidRPr="007506AF">
          <w:rPr>
            <w:rFonts w:ascii="新細明體" w:hAnsi="新細明體" w:hint="eastAsia"/>
            <w:color w:val="FF0000"/>
            <w:lang w:eastAsia="zh-TW"/>
            <w:rPrChange w:id="198" w:author="蔡若羚" w:date="2020-05-13T10:44:00Z">
              <w:rPr>
                <w:rFonts w:ascii="新細明體" w:hAnsi="新細明體" w:hint="eastAsia"/>
                <w:lang w:eastAsia="zh-TW"/>
              </w:rPr>
            </w:rPrChange>
          </w:rPr>
          <w:t>取得</w:t>
        </w:r>
        <w:r w:rsidRPr="007506AF">
          <w:rPr>
            <w:rFonts w:ascii="新細明體" w:hAnsi="新細明體"/>
            <w:color w:val="FF0000"/>
            <w:lang w:eastAsia="zh-TW"/>
            <w:rPrChange w:id="199" w:author="蔡若羚" w:date="2020-05-13T10:44:00Z">
              <w:rPr>
                <w:rFonts w:ascii="新細明體" w:hAnsi="新細明體"/>
                <w:lang w:eastAsia="zh-TW"/>
              </w:rPr>
            </w:rPrChange>
          </w:rPr>
          <w:t>DTAAA001</w:t>
        </w:r>
        <w:r w:rsidRPr="007506AF">
          <w:rPr>
            <w:rFonts w:ascii="新細明體" w:hAnsi="新細明體" w:hint="eastAsia"/>
            <w:color w:val="FF0000"/>
            <w:lang w:eastAsia="zh-TW"/>
            <w:rPrChange w:id="200" w:author="蔡若羚" w:date="2020-05-13T10:44:00Z">
              <w:rPr>
                <w:rFonts w:ascii="新細明體" w:hAnsi="新細明體" w:hint="eastAsia"/>
                <w:lang w:eastAsia="zh-TW"/>
              </w:rPr>
            </w:rPrChange>
          </w:rPr>
          <w:t>核賠人員、</w:t>
        </w:r>
      </w:ins>
      <w:ins w:id="201" w:author="蔡若羚" w:date="2020-05-13T10:43:00Z">
        <w:r w:rsidRPr="007506AF">
          <w:rPr>
            <w:rFonts w:ascii="新細明體" w:hAnsi="新細明體" w:hint="eastAsia"/>
            <w:color w:val="FF0000"/>
            <w:lang w:eastAsia="zh-TW"/>
            <w:rPrChange w:id="202" w:author="蔡若羚" w:date="2020-05-13T10:44:00Z">
              <w:rPr>
                <w:rFonts w:ascii="新細明體" w:hAnsi="新細明體" w:hint="eastAsia"/>
                <w:lang w:eastAsia="zh-TW"/>
              </w:rPr>
            </w:rPrChange>
          </w:rPr>
          <w:t>DTAAA010</w:t>
        </w:r>
      </w:ins>
      <w:ins w:id="203" w:author="蔡若羚" w:date="2020-05-13T10:42:00Z">
        <w:r w:rsidRPr="007506AF">
          <w:rPr>
            <w:rFonts w:ascii="新細明體" w:hAnsi="新細明體" w:hint="eastAsia"/>
            <w:color w:val="FF0000"/>
            <w:lang w:eastAsia="zh-TW"/>
            <w:rPrChange w:id="204" w:author="蔡若羚" w:date="2020-05-13T10:44:00Z">
              <w:rPr>
                <w:rFonts w:ascii="新細明體" w:hAnsi="新細明體" w:hint="eastAsia"/>
                <w:lang w:eastAsia="zh-TW"/>
              </w:rPr>
            </w:rPrChange>
          </w:rPr>
          <w:t>送件人資訊</w:t>
        </w:r>
      </w:ins>
    </w:p>
    <w:p w:rsidR="004923CC" w:rsidRPr="007506AF" w:rsidRDefault="004923CC" w:rsidP="004923CC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color w:val="FF0000"/>
          <w:lang w:eastAsia="zh-TW"/>
          <w:rPrChange w:id="205" w:author="蔡若羚" w:date="2020-05-13T10:44:00Z">
            <w:rPr>
              <w:rFonts w:ascii="新細明體" w:hAnsi="新細明體" w:hint="eastAsia"/>
              <w:lang w:eastAsia="zh-TW"/>
            </w:rPr>
          </w:rPrChange>
        </w:rPr>
        <w:pPrChange w:id="206" w:author="蔡若羚" w:date="2020-05-13T10:42:00Z">
          <w:pPr>
            <w:pStyle w:val="Tabletext"/>
            <w:keepLines w:val="0"/>
            <w:numPr>
              <w:ilvl w:val="2"/>
              <w:numId w:val="3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07" w:author="蔡若羚" w:date="2020-05-13T10:43:00Z">
        <w:r w:rsidRPr="007506AF">
          <w:rPr>
            <w:rFonts w:ascii="新細明體" w:hAnsi="新細明體" w:hint="eastAsia"/>
            <w:color w:val="FF0000"/>
            <w:lang w:eastAsia="zh-TW"/>
            <w:rPrChange w:id="208" w:author="蔡若羚" w:date="2020-05-13T10:44:00Z">
              <w:rPr>
                <w:rFonts w:ascii="新細明體" w:hAnsi="新細明體" w:hint="eastAsia"/>
                <w:lang w:eastAsia="zh-TW"/>
              </w:rPr>
            </w:rPrChange>
          </w:rPr>
          <w:t>若DTAAA001.</w:t>
        </w:r>
        <w:r w:rsidRPr="007506AF">
          <w:rPr>
            <w:color w:val="FF0000"/>
            <w:rPrChange w:id="209" w:author="蔡若羚" w:date="2020-05-13T10:44:00Z">
              <w:rPr/>
            </w:rPrChange>
          </w:rPr>
          <w:t xml:space="preserve"> </w:t>
        </w:r>
        <w:r w:rsidRPr="007506AF">
          <w:rPr>
            <w:rFonts w:ascii="新細明體" w:hAnsi="新細明體"/>
            <w:color w:val="FF0000"/>
            <w:lang w:eastAsia="zh-TW"/>
            <w:rPrChange w:id="210" w:author="蔡若羚" w:date="2020-05-13T10:44:00Z">
              <w:rPr>
                <w:rFonts w:ascii="新細明體" w:hAnsi="新細明體"/>
                <w:lang w:eastAsia="zh-TW"/>
              </w:rPr>
            </w:rPrChange>
          </w:rPr>
          <w:t xml:space="preserve">DECD_EMP_ID = </w:t>
        </w:r>
        <w:r w:rsidRPr="007506AF">
          <w:rPr>
            <w:rFonts w:ascii="新細明體" w:hAnsi="新細明體" w:hint="eastAsia"/>
            <w:color w:val="FF0000"/>
            <w:lang w:eastAsia="zh-TW"/>
            <w:rPrChange w:id="211" w:author="蔡若羚" w:date="2020-05-13T10:44:00Z">
              <w:rPr>
                <w:rFonts w:ascii="新細明體" w:hAnsi="新細明體" w:hint="eastAsia"/>
                <w:lang w:eastAsia="zh-TW"/>
              </w:rPr>
            </w:rPrChange>
          </w:rPr>
          <w:t>DTAAA010</w:t>
        </w:r>
        <w:r w:rsidRPr="007506AF">
          <w:rPr>
            <w:rFonts w:ascii="新細明體" w:hAnsi="新細明體"/>
            <w:color w:val="FF0000"/>
            <w:lang w:eastAsia="zh-TW"/>
            <w:rPrChange w:id="212" w:author="蔡若羚" w:date="2020-05-13T10:44:00Z">
              <w:rPr>
                <w:rFonts w:ascii="新細明體" w:hAnsi="新細明體"/>
                <w:lang w:eastAsia="zh-TW"/>
              </w:rPr>
            </w:rPrChange>
          </w:rPr>
          <w:t>.</w:t>
        </w:r>
        <w:r w:rsidRPr="007506AF">
          <w:rPr>
            <w:color w:val="FF0000"/>
            <w:rPrChange w:id="213" w:author="蔡若羚" w:date="2020-05-13T10:44:00Z">
              <w:rPr/>
            </w:rPrChange>
          </w:rPr>
          <w:t xml:space="preserve"> </w:t>
        </w:r>
        <w:r w:rsidRPr="007506AF">
          <w:rPr>
            <w:rFonts w:ascii="新細明體" w:hAnsi="新細明體"/>
            <w:color w:val="FF0000"/>
            <w:lang w:eastAsia="zh-TW"/>
            <w:rPrChange w:id="214" w:author="蔡若羚" w:date="2020-05-13T10:44:00Z">
              <w:rPr>
                <w:rFonts w:ascii="新細明體" w:hAnsi="新細明體"/>
                <w:lang w:eastAsia="zh-TW"/>
              </w:rPr>
            </w:rPrChange>
          </w:rPr>
          <w:t>TRN_ID</w:t>
        </w:r>
      </w:ins>
      <w:ins w:id="215" w:author="蔡若羚" w:date="2020-05-13T10:44:00Z">
        <w:r w:rsidR="007506AF" w:rsidRPr="007506AF">
          <w:rPr>
            <w:rFonts w:ascii="新細明體" w:hAnsi="新細明體" w:hint="eastAsia"/>
            <w:color w:val="FF0000"/>
            <w:lang w:eastAsia="zh-TW"/>
            <w:rPrChange w:id="216" w:author="蔡若羚" w:date="2020-05-13T10:44:00Z">
              <w:rPr>
                <w:rFonts w:ascii="新細明體" w:hAnsi="新細明體" w:hint="eastAsia"/>
                <w:lang w:eastAsia="zh-TW"/>
              </w:rPr>
            </w:rPrChange>
          </w:rPr>
          <w:t>，NOACCEPT = Y</w:t>
        </w:r>
      </w:ins>
    </w:p>
    <w:p w:rsidR="00BC7FFE" w:rsidRPr="005F16D8" w:rsidRDefault="0023751E" w:rsidP="006D3E43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說明</w:t>
      </w:r>
    </w:p>
    <w:p w:rsidR="00D44B65" w:rsidRPr="005F16D8" w:rsidRDefault="00D44B65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取得帳務日期：同 </w:t>
      </w:r>
      <w:hyperlink w:anchor="帳務日期" w:history="1">
        <w:r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帳務</w:t>
        </w:r>
        <w:r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日</w:t>
        </w:r>
        <w:r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期</w:t>
        </w:r>
      </w:hyperlink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676A33" w:rsidRPr="005F16D8" w:rsidRDefault="00676A33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</w:t>
      </w:r>
      <w:r w:rsidR="00225C0D" w:rsidRPr="005F16D8">
        <w:rPr>
          <w:rFonts w:ascii="新細明體" w:hAnsi="新細明體" w:hint="eastAsia"/>
          <w:kern w:val="2"/>
          <w:szCs w:val="24"/>
          <w:lang w:eastAsia="zh-TW"/>
        </w:rPr>
        <w:t xml:space="preserve"> 受理進度 =  </w:t>
      </w:r>
      <w:r w:rsidR="00225C0D"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’"/>
        </w:smartTagPr>
        <w:r w:rsidR="007E4D11" w:rsidRPr="005F16D8">
          <w:rPr>
            <w:rFonts w:ascii="新細明體" w:hAnsi="新細明體" w:hint="eastAsia"/>
            <w:kern w:val="2"/>
            <w:szCs w:val="24"/>
            <w:lang w:eastAsia="zh-TW"/>
          </w:rPr>
          <w:t>2</w:t>
        </w:r>
        <w:r w:rsidR="00225C0D" w:rsidRPr="005F16D8">
          <w:rPr>
            <w:rFonts w:ascii="新細明體" w:hAnsi="新細明體" w:hint="eastAsia"/>
            <w:kern w:val="2"/>
            <w:szCs w:val="24"/>
            <w:lang w:eastAsia="zh-TW"/>
          </w:rPr>
          <w:t>5</w:t>
        </w:r>
        <w:r w:rsidR="00225C0D"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="00225C0D" w:rsidRPr="005F16D8">
        <w:rPr>
          <w:rFonts w:ascii="新細明體" w:hAnsi="新細明體" w:hint="eastAsia"/>
          <w:kern w:val="2"/>
          <w:szCs w:val="24"/>
          <w:lang w:eastAsia="zh-TW"/>
        </w:rPr>
        <w:t>(退回)</w:t>
      </w:r>
    </w:p>
    <w:p w:rsidR="00225C0D" w:rsidRPr="005F16D8" w:rsidRDefault="00225C0D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刪除理賠記錄檔</w:t>
      </w:r>
      <w:r w:rsidR="00380A2C" w:rsidRPr="005F16D8">
        <w:rPr>
          <w:rFonts w:ascii="新細明體" w:hAnsi="新細明體" w:hint="eastAsia"/>
          <w:kern w:val="2"/>
          <w:szCs w:val="24"/>
          <w:lang w:eastAsia="zh-TW"/>
        </w:rPr>
        <w:t>DTAAB001</w:t>
      </w:r>
      <w:r w:rsidR="00354AFA" w:rsidRPr="005F16D8">
        <w:rPr>
          <w:rFonts w:ascii="新細明體" w:hAnsi="新細明體" w:hint="eastAsia"/>
          <w:kern w:val="2"/>
          <w:szCs w:val="24"/>
          <w:lang w:eastAsia="zh-TW"/>
        </w:rPr>
        <w:t xml:space="preserve"> BY 受理編號 。</w:t>
      </w:r>
    </w:p>
    <w:p w:rsidR="00380A2C" w:rsidRPr="005F16D8" w:rsidRDefault="00075FDC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刪除醫療理賠天數紀錄檔DTAAB004 BY 受理編號</w:t>
      </w:r>
    </w:p>
    <w:p w:rsidR="00075FDC" w:rsidRPr="005F16D8" w:rsidRDefault="00075FDC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刪除案件各保單理賠金額分配檔DTAAB002 BY 受理編號</w:t>
      </w:r>
    </w:p>
    <w:p w:rsidR="00075FDC" w:rsidRPr="005F16D8" w:rsidRDefault="00075FDC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刪除案件各受款人理賠金額分配檔DTAAB0</w:t>
      </w:r>
      <w:r w:rsidR="001823BE" w:rsidRPr="005F16D8">
        <w:rPr>
          <w:rFonts w:ascii="新細明體" w:hAnsi="新細明體" w:hint="eastAsia"/>
          <w:kern w:val="2"/>
          <w:szCs w:val="24"/>
          <w:lang w:eastAsia="zh-TW"/>
        </w:rPr>
        <w:t>10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BY 受理編號</w:t>
      </w:r>
    </w:p>
    <w:p w:rsidR="006E78CB" w:rsidRPr="005F16D8" w:rsidRDefault="006E78CB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刪除理賠暫收對應檔DTAAB005 BY 受理編號</w:t>
      </w:r>
    </w:p>
    <w:p w:rsidR="006E78CB" w:rsidRPr="005F16D8" w:rsidRDefault="006E78CB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刪除理賠給付殘廢等級檔DTAAB006 BY 受理編號</w:t>
      </w:r>
    </w:p>
    <w:p w:rsidR="005A22D6" w:rsidRPr="005F16D8" w:rsidRDefault="005A22D6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刪除理賠不給付檔DTAAB007 BY 受理編號</w:t>
      </w:r>
    </w:p>
    <w:p w:rsidR="005A22D6" w:rsidRPr="005F16D8" w:rsidRDefault="005A22D6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以上檔案除DTAAB001外若刪不到視為正常。</w:t>
      </w:r>
    </w:p>
    <w:p w:rsidR="008C1130" w:rsidRPr="005F16D8" w:rsidRDefault="00D44B65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計算理賠明細：CALL </w:t>
      </w:r>
      <w:r w:rsidR="008C1130" w:rsidRPr="005F16D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8C1130" w:rsidRPr="005F16D8">
        <w:rPr>
          <w:rFonts w:ascii="新細明體" w:hAnsi="新細明體" w:hint="eastAsia"/>
        </w:rPr>
        <w:t>AA_B1Z000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C113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130" w:rsidRPr="005F16D8" w:rsidRDefault="008C1130" w:rsidP="008975F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130" w:rsidRPr="005F16D8" w:rsidRDefault="008C1130" w:rsidP="008975F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8C113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130" w:rsidRPr="005F16D8" w:rsidRDefault="008C1130" w:rsidP="008975F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130" w:rsidRPr="005F16D8" w:rsidRDefault="008C1130" w:rsidP="008975F3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8C113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130" w:rsidRPr="005F16D8" w:rsidRDefault="008C1130" w:rsidP="008975F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130" w:rsidRPr="005F16D8" w:rsidRDefault="008C1130" w:rsidP="008975F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前STEP所抓出</w:t>
            </w:r>
          </w:p>
        </w:tc>
      </w:tr>
    </w:tbl>
    <w:p w:rsidR="00D44B65" w:rsidRPr="005F16D8" w:rsidRDefault="008C1130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依回傳值顯示畫面資料：</w:t>
      </w:r>
    </w:p>
    <w:p w:rsidR="008C1130" w:rsidRPr="005F16D8" w:rsidRDefault="00930CA2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</w:t>
      </w:r>
      <w:r w:rsidR="007C7484" w:rsidRPr="005F16D8">
        <w:rPr>
          <w:rFonts w:ascii="新細明體" w:hAnsi="新細明體" w:hint="eastAsia"/>
          <w:kern w:val="2"/>
          <w:szCs w:val="24"/>
          <w:lang w:eastAsia="zh-TW"/>
        </w:rPr>
        <w:t>理賠保險金代號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三碼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X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，無處理</w:t>
      </w:r>
      <w:r w:rsidR="00B76902" w:rsidRPr="005F16D8">
        <w:rPr>
          <w:rFonts w:ascii="新細明體" w:hAnsi="新細明體" w:hint="eastAsia"/>
          <w:kern w:val="2"/>
          <w:szCs w:val="24"/>
          <w:lang w:eastAsia="zh-TW"/>
        </w:rPr>
        <w:t>checkbox顯示。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</w:p>
    <w:p w:rsidR="007D2703" w:rsidRPr="005F16D8" w:rsidRDefault="007D2703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IF理賠保險金代號前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三碼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MEJ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，無處理checkbox顯示。</w:t>
      </w:r>
    </w:p>
    <w:p w:rsidR="007C7484" w:rsidRPr="005F16D8" w:rsidRDefault="007C7484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IF理賠保險金代號IN (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1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,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2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,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3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,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4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) AND  受理編號前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"/>
          <w:attr w:name="UnitName" w:val="碼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兩碼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不為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OL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="002E3955" w:rsidRPr="005F16D8">
        <w:rPr>
          <w:rFonts w:ascii="新細明體" w:hAnsi="新細明體" w:hint="eastAsia"/>
          <w:kern w:val="2"/>
          <w:szCs w:val="24"/>
          <w:lang w:eastAsia="zh-TW"/>
        </w:rPr>
        <w:t xml:space="preserve"> AND 索賠類別 = </w:t>
      </w:r>
      <w:r w:rsidR="002E3955" w:rsidRPr="005F16D8">
        <w:rPr>
          <w:rFonts w:ascii="新細明體" w:hAnsi="新細明體"/>
          <w:kern w:val="2"/>
          <w:szCs w:val="24"/>
          <w:lang w:eastAsia="zh-TW"/>
        </w:rPr>
        <w:t>‘</w:t>
      </w:r>
      <w:r w:rsidR="002E3955" w:rsidRPr="005F16D8">
        <w:rPr>
          <w:rFonts w:ascii="新細明體" w:hAnsi="新細明體" w:hint="eastAsia"/>
          <w:kern w:val="2"/>
          <w:szCs w:val="24"/>
          <w:lang w:eastAsia="zh-TW"/>
        </w:rPr>
        <w:t>F</w:t>
      </w:r>
      <w:r w:rsidR="002E3955" w:rsidRPr="005F16D8">
        <w:rPr>
          <w:rFonts w:ascii="新細明體" w:hAnsi="新細明體"/>
          <w:kern w:val="2"/>
          <w:szCs w:val="24"/>
          <w:lang w:eastAsia="zh-TW"/>
        </w:rPr>
        <w:t>’</w:t>
      </w:r>
    </w:p>
    <w:p w:rsidR="007C7484" w:rsidRPr="005F16D8" w:rsidRDefault="007C7484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出現放大鏡 ，點選放大鏡另開視窗連結至AAB1_0900 BY 受理編號 理賠保險金代號。</w:t>
      </w:r>
    </w:p>
    <w:p w:rsidR="002E3955" w:rsidRPr="005F16D8" w:rsidRDefault="002E3955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 受理編號前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"/>
          <w:attr w:name="UnitName" w:val="碼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兩碼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不為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OL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AND 索賠類別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E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="001D0C45" w:rsidRPr="005F16D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1D0C45" w:rsidRPr="005F16D8">
        <w:rPr>
          <w:rFonts w:ascii="新細明體" w:hAnsi="新細明體"/>
          <w:kern w:val="2"/>
          <w:szCs w:val="24"/>
          <w:lang w:eastAsia="zh-TW"/>
        </w:rPr>
        <w:t>‘</w:t>
      </w:r>
      <w:r w:rsidR="001D0C45" w:rsidRPr="005F16D8">
        <w:rPr>
          <w:rFonts w:ascii="新細明體" w:hAnsi="新細明體" w:hint="eastAsia"/>
          <w:kern w:val="2"/>
          <w:szCs w:val="24"/>
          <w:lang w:eastAsia="zh-TW"/>
        </w:rPr>
        <w:t>G</w:t>
      </w:r>
      <w:r w:rsidR="001D0C45" w:rsidRPr="005F16D8">
        <w:rPr>
          <w:rFonts w:ascii="新細明體" w:hAnsi="新細明體"/>
          <w:kern w:val="2"/>
          <w:szCs w:val="24"/>
          <w:lang w:eastAsia="zh-TW"/>
        </w:rPr>
        <w:t>’</w:t>
      </w:r>
    </w:p>
    <w:p w:rsidR="002E3955" w:rsidRPr="005F16D8" w:rsidRDefault="002E3955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CALL AA_B1Z614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E3955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3955" w:rsidRPr="005F16D8" w:rsidRDefault="002E3955" w:rsidP="002E3955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3955" w:rsidRPr="005F16D8" w:rsidRDefault="002E3955" w:rsidP="002E3955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2E3955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3955" w:rsidRPr="005F16D8" w:rsidRDefault="002E3955" w:rsidP="002E395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3955" w:rsidRPr="005F16D8" w:rsidRDefault="002E3955" w:rsidP="002E3955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該筆理賠保險金代號</w:t>
            </w:r>
          </w:p>
        </w:tc>
      </w:tr>
    </w:tbl>
    <w:p w:rsidR="002E3955" w:rsidRPr="005F16D8" w:rsidRDefault="002E3955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回傳值 = 1</w:t>
      </w:r>
    </w:p>
    <w:p w:rsidR="002E3955" w:rsidRPr="005F16D8" w:rsidRDefault="002E3955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出現放大鏡另開視窗連結至AAB1_0910 BY 該筆DTAAB001 及 該筆險別中文。</w:t>
      </w:r>
    </w:p>
    <w:p w:rsidR="00200AE9" w:rsidRPr="005F16D8" w:rsidRDefault="00200AE9" w:rsidP="006D3E43">
      <w:pPr>
        <w:pStyle w:val="Tabletext"/>
        <w:numPr>
          <w:ilvl w:val="3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IF理賠保險金代號 = 'DCZ1' OR 'CCW4' OR 'CBW2'</w:t>
      </w:r>
    </w:p>
    <w:p w:rsidR="00200AE9" w:rsidRPr="005F16D8" w:rsidRDefault="00200AE9" w:rsidP="006D3E43">
      <w:pPr>
        <w:pStyle w:val="Tabletext"/>
        <w:numPr>
          <w:ilvl w:val="4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不顯示 險別名稱 於畫面上</w:t>
      </w:r>
    </w:p>
    <w:p w:rsidR="00200AE9" w:rsidRPr="005F16D8" w:rsidRDefault="00200AE9" w:rsidP="006D3E43">
      <w:pPr>
        <w:pStyle w:val="Tabletext"/>
        <w:numPr>
          <w:ilvl w:val="3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END IF。</w:t>
      </w:r>
    </w:p>
    <w:p w:rsidR="00E917A5" w:rsidRPr="005F16D8" w:rsidRDefault="00693701" w:rsidP="00EB6942">
      <w:pPr>
        <w:pStyle w:val="Tabletext"/>
        <w:numPr>
          <w:ilvl w:val="2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bCs/>
          <w:lang w:eastAsia="zh-TW"/>
        </w:rPr>
        <w:t>若理賠受理進度在核定之前(DTAAA001.APLY_</w:t>
      </w:r>
      <w:r w:rsidRPr="005F16D8">
        <w:rPr>
          <w:rFonts w:ascii="新細明體" w:hAnsi="新細明體"/>
          <w:bCs/>
          <w:lang w:eastAsia="zh-TW"/>
        </w:rPr>
        <w:t>Sts</w:t>
      </w:r>
      <w:r w:rsidRPr="005F16D8">
        <w:rPr>
          <w:rFonts w:ascii="新細明體" w:hAnsi="新細明體" w:hint="eastAsia"/>
          <w:bCs/>
          <w:lang w:eastAsia="zh-TW"/>
        </w:rPr>
        <w:t>&lt;30)，且</w:t>
      </w:r>
      <w:r w:rsidR="00E917A5" w:rsidRPr="005F16D8">
        <w:rPr>
          <w:rFonts w:ascii="新細明體" w:hAnsi="新細明體" w:hint="eastAsia"/>
          <w:bCs/>
          <w:lang w:eastAsia="zh-TW"/>
        </w:rPr>
        <w:t>有申請理賠金例外授權的話，則在試算時，會將特定保單、商品、賠項的理賠金額取代原來試算或人工輸入的金額，且畫面須控制不可再修改之</w:t>
      </w:r>
    </w:p>
    <w:p w:rsidR="002E3955" w:rsidRPr="005F16D8" w:rsidRDefault="00E917A5" w:rsidP="00EB6942">
      <w:pPr>
        <w:pStyle w:val="Tabletext"/>
        <w:numPr>
          <w:ilvl w:val="3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 $</w:t>
      </w:r>
      <w:r w:rsidRPr="005F16D8">
        <w:t xml:space="preserve"> </w:t>
      </w:r>
      <w:r w:rsidRPr="005F16D8">
        <w:rPr>
          <w:rFonts w:ascii="新細明體" w:hAnsi="新細明體"/>
          <w:kern w:val="2"/>
          <w:szCs w:val="24"/>
          <w:lang w:eastAsia="zh-TW"/>
        </w:rPr>
        <w:t>theAI_F0Z001List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=</w:t>
      </w:r>
      <w:r w:rsidRPr="005F16D8">
        <w:t xml:space="preserve"> </w:t>
      </w:r>
      <w:r w:rsidRPr="005F16D8">
        <w:rPr>
          <w:rFonts w:ascii="新細明體" w:hAnsi="新細明體"/>
          <w:kern w:val="2"/>
          <w:szCs w:val="24"/>
          <w:lang w:eastAsia="zh-TW"/>
        </w:rPr>
        <w:t>AI_F0Z001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.</w:t>
      </w:r>
      <w:r w:rsidRPr="005F16D8">
        <w:t xml:space="preserve"> </w:t>
      </w:r>
      <w:r w:rsidRPr="005F16D8">
        <w:rPr>
          <w:rFonts w:ascii="新細明體" w:hAnsi="新細明體"/>
          <w:kern w:val="2"/>
          <w:szCs w:val="24"/>
          <w:lang w:eastAsia="zh-TW"/>
        </w:rPr>
        <w:t>getExpt_Data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</w:t>
      </w:r>
      <w:r w:rsidRPr="005F16D8">
        <w:rPr>
          <w:rFonts w:ascii="新細明體" w:hAnsi="新細明體"/>
          <w:kern w:val="2"/>
          <w:szCs w:val="24"/>
          <w:lang w:eastAsia="zh-TW"/>
        </w:rPr>
        <w:t>“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AA</w:t>
      </w:r>
      <w:r w:rsidRPr="005F16D8">
        <w:rPr>
          <w:rFonts w:ascii="新細明體" w:hAnsi="新細明體"/>
          <w:kern w:val="2"/>
          <w:szCs w:val="24"/>
          <w:lang w:eastAsia="zh-TW"/>
        </w:rPr>
        <w:t>”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,</w:t>
      </w:r>
      <w:r w:rsidRPr="005F16D8">
        <w:rPr>
          <w:rFonts w:ascii="新細明體" w:hAnsi="新細明體"/>
          <w:kern w:val="2"/>
          <w:szCs w:val="24"/>
          <w:lang w:eastAsia="zh-TW"/>
        </w:rPr>
        <w:t>”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AAB1_0100</w:t>
      </w:r>
      <w:r w:rsidRPr="005F16D8">
        <w:rPr>
          <w:rFonts w:ascii="新細明體" w:hAnsi="新細明體"/>
          <w:kern w:val="2"/>
          <w:szCs w:val="24"/>
          <w:lang w:eastAsia="zh-TW"/>
        </w:rPr>
        <w:t>”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,</w:t>
      </w:r>
      <w:r w:rsidRPr="005F16D8">
        <w:rPr>
          <w:rFonts w:ascii="新細明體" w:hAnsi="新細明體"/>
          <w:kern w:val="2"/>
          <w:szCs w:val="24"/>
          <w:lang w:eastAsia="zh-TW"/>
        </w:rPr>
        <w:t>”doPrompt”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,APLY_NO,</w:t>
      </w:r>
      <w:r w:rsidR="009B7349" w:rsidRPr="005F16D8">
        <w:rPr>
          <w:rFonts w:ascii="新細明體" w:hAnsi="新細明體" w:hint="eastAsia"/>
          <w:kern w:val="2"/>
          <w:szCs w:val="24"/>
          <w:lang w:eastAsia="zh-TW"/>
        </w:rPr>
        <w:t>null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9B7349" w:rsidRPr="005F16D8" w:rsidRDefault="009B7349" w:rsidP="00EB6942">
      <w:pPr>
        <w:pStyle w:val="Tabletext"/>
        <w:numPr>
          <w:ilvl w:val="3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若有例外資料，則以例外資料逐筆比對理賠結果DTAAB001</w:t>
      </w:r>
    </w:p>
    <w:p w:rsidR="009B7349" w:rsidRPr="005F16D8" w:rsidRDefault="009B7349" w:rsidP="00EB6942">
      <w:pPr>
        <w:pStyle w:val="Tabletext"/>
        <w:numPr>
          <w:ilvl w:val="4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 $</w:t>
      </w:r>
      <w:r w:rsidRPr="005F16D8">
        <w:rPr>
          <w:rFonts w:ascii="新細明體" w:hAnsi="新細明體"/>
          <w:kern w:val="2"/>
          <w:szCs w:val="24"/>
          <w:lang w:eastAsia="zh-TW"/>
        </w:rPr>
        <w:t>PARA_List=</w:t>
      </w:r>
      <w:r w:rsidRPr="005F16D8">
        <w:t xml:space="preserve"> </w:t>
      </w:r>
      <w:r w:rsidRPr="005F16D8">
        <w:rPr>
          <w:rFonts w:ascii="新細明體" w:hAnsi="新細明體"/>
          <w:kern w:val="2"/>
          <w:szCs w:val="24"/>
          <w:lang w:eastAsia="zh-TW"/>
        </w:rPr>
        <w:t>bo.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g</w:t>
      </w:r>
      <w:r w:rsidRPr="005F16D8">
        <w:rPr>
          <w:rFonts w:ascii="新細明體" w:hAnsi="新細明體"/>
          <w:kern w:val="2"/>
          <w:szCs w:val="24"/>
          <w:lang w:eastAsia="zh-TW"/>
        </w:rPr>
        <w:t>etPARA_LIST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()</w:t>
      </w:r>
    </w:p>
    <w:p w:rsidR="009B7349" w:rsidRPr="005F16D8" w:rsidRDefault="009B7349" w:rsidP="00EB6942">
      <w:pPr>
        <w:pStyle w:val="Tabletext"/>
        <w:numPr>
          <w:ilvl w:val="4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 $POLICY_NO=$</w:t>
      </w:r>
      <w:r w:rsidRPr="005F16D8">
        <w:rPr>
          <w:rFonts w:ascii="新細明體" w:hAnsi="新細明體"/>
          <w:kern w:val="2"/>
          <w:szCs w:val="24"/>
          <w:lang w:eastAsia="zh-TW"/>
        </w:rPr>
        <w:t>PARA_List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[0]</w:t>
      </w:r>
    </w:p>
    <w:p w:rsidR="009B7349" w:rsidRPr="005F16D8" w:rsidRDefault="009B7349" w:rsidP="00EB6942">
      <w:pPr>
        <w:pStyle w:val="Tabletext"/>
        <w:numPr>
          <w:ilvl w:val="4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 $PROD_ID=$</w:t>
      </w:r>
      <w:r w:rsidRPr="005F16D8">
        <w:rPr>
          <w:rFonts w:ascii="新細明體" w:hAnsi="新細明體"/>
          <w:kern w:val="2"/>
          <w:szCs w:val="24"/>
          <w:lang w:eastAsia="zh-TW"/>
        </w:rPr>
        <w:t>PARA_List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[1]</w:t>
      </w:r>
    </w:p>
    <w:p w:rsidR="009B7349" w:rsidRPr="005F16D8" w:rsidRDefault="009B7349" w:rsidP="00EB6942">
      <w:pPr>
        <w:pStyle w:val="Tabletext"/>
        <w:numPr>
          <w:ilvl w:val="4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 $</w:t>
      </w:r>
      <w:r w:rsidRPr="005F16D8">
        <w:rPr>
          <w:rFonts w:ascii="新細明體" w:hAnsi="新細明體"/>
          <w:kern w:val="2"/>
          <w:szCs w:val="24"/>
          <w:lang w:eastAsia="zh-TW"/>
        </w:rPr>
        <w:t>CLAM_AMT_CODE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=$</w:t>
      </w:r>
      <w:r w:rsidRPr="005F16D8">
        <w:rPr>
          <w:rFonts w:ascii="新細明體" w:hAnsi="新細明體"/>
          <w:kern w:val="2"/>
          <w:szCs w:val="24"/>
          <w:lang w:eastAsia="zh-TW"/>
        </w:rPr>
        <w:t>PARA_List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[2]</w:t>
      </w:r>
    </w:p>
    <w:p w:rsidR="00FA6CAB" w:rsidRPr="005F16D8" w:rsidRDefault="00FA6CAB" w:rsidP="00EB6942">
      <w:pPr>
        <w:pStyle w:val="Tabletext"/>
        <w:numPr>
          <w:ilvl w:val="4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 $</w:t>
      </w:r>
      <w:r w:rsidRPr="005F16D8">
        <w:rPr>
          <w:rFonts w:ascii="新細明體" w:hAnsi="新細明體"/>
          <w:kern w:val="2"/>
          <w:szCs w:val="24"/>
          <w:lang w:eastAsia="zh-TW"/>
        </w:rPr>
        <w:t>E_STR_DATE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=$</w:t>
      </w:r>
      <w:r w:rsidRPr="005F16D8">
        <w:rPr>
          <w:rFonts w:ascii="新細明體" w:hAnsi="新細明體"/>
          <w:kern w:val="2"/>
          <w:szCs w:val="24"/>
          <w:lang w:eastAsia="zh-TW"/>
        </w:rPr>
        <w:t>PARA_List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[3]</w:t>
      </w:r>
    </w:p>
    <w:p w:rsidR="00FA6CAB" w:rsidRPr="005F16D8" w:rsidRDefault="00FA6CAB" w:rsidP="00EB6942">
      <w:pPr>
        <w:pStyle w:val="Tabletext"/>
        <w:numPr>
          <w:ilvl w:val="4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 $</w:t>
      </w:r>
      <w:r w:rsidRPr="005F16D8">
        <w:rPr>
          <w:rFonts w:ascii="新細明體" w:hAnsi="新細明體"/>
          <w:kern w:val="2"/>
          <w:szCs w:val="24"/>
          <w:lang w:eastAsia="zh-TW"/>
        </w:rPr>
        <w:t>E_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END</w:t>
      </w:r>
      <w:r w:rsidRPr="005F16D8">
        <w:rPr>
          <w:rFonts w:ascii="新細明體" w:hAnsi="新細明體"/>
          <w:kern w:val="2"/>
          <w:szCs w:val="24"/>
          <w:lang w:eastAsia="zh-TW"/>
        </w:rPr>
        <w:t>_DATE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=$</w:t>
      </w:r>
      <w:r w:rsidRPr="005F16D8">
        <w:rPr>
          <w:rFonts w:ascii="新細明體" w:hAnsi="新細明體"/>
          <w:kern w:val="2"/>
          <w:szCs w:val="24"/>
          <w:lang w:eastAsia="zh-TW"/>
        </w:rPr>
        <w:t>PARA_List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[4]</w:t>
      </w:r>
    </w:p>
    <w:p w:rsidR="00FA6CAB" w:rsidRPr="005F16D8" w:rsidRDefault="00FA6CAB" w:rsidP="00EB6942">
      <w:pPr>
        <w:pStyle w:val="Tabletext"/>
        <w:numPr>
          <w:ilvl w:val="4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 $PAY_AMT=$</w:t>
      </w:r>
      <w:r w:rsidRPr="005F16D8">
        <w:rPr>
          <w:rFonts w:ascii="新細明體" w:hAnsi="新細明體"/>
          <w:kern w:val="2"/>
          <w:szCs w:val="24"/>
          <w:lang w:eastAsia="zh-TW"/>
        </w:rPr>
        <w:t>PARA_List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[5]</w:t>
      </w:r>
    </w:p>
    <w:p w:rsidR="009B7349" w:rsidRPr="005F16D8" w:rsidRDefault="009B7349" w:rsidP="00EB6942">
      <w:pPr>
        <w:pStyle w:val="Tabletext"/>
        <w:numPr>
          <w:ilvl w:val="4"/>
          <w:numId w:val="34"/>
        </w:numPr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若</w:t>
      </w:r>
      <w:r w:rsidRPr="005F16D8">
        <w:rPr>
          <w:rFonts w:ascii="新細明體" w:hAnsi="新細明體" w:hint="eastAsia"/>
          <w:bCs/>
          <w:lang w:eastAsia="zh-TW"/>
        </w:rPr>
        <w:t>保單、商品、賠項</w:t>
      </w:r>
      <w:r w:rsidR="00FA6CAB" w:rsidRPr="005F16D8">
        <w:rPr>
          <w:rFonts w:ascii="新細明體" w:hAnsi="新細明體" w:hint="eastAsia"/>
          <w:bCs/>
          <w:lang w:eastAsia="zh-TW"/>
        </w:rPr>
        <w:t>、起始日期、終止日期</w:t>
      </w:r>
      <w:r w:rsidRPr="005F16D8">
        <w:rPr>
          <w:rFonts w:ascii="新細明體" w:hAnsi="新細明體" w:hint="eastAsia"/>
          <w:bCs/>
          <w:lang w:eastAsia="zh-TW"/>
        </w:rPr>
        <w:t>都一致時進行理賠金額取代</w:t>
      </w:r>
    </w:p>
    <w:p w:rsidR="003A3D8C" w:rsidRPr="005F16D8" w:rsidRDefault="003A3D8C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畫面.理賠金額 = 理賠明細.試算金額 加總。</w:t>
      </w:r>
    </w:p>
    <w:p w:rsidR="00FB2DC5" w:rsidRPr="005F16D8" w:rsidRDefault="00FB2DC5" w:rsidP="0061436D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檢核是否需顯示FATCA</w:t>
      </w:r>
      <w:r w:rsidR="0061436D" w:rsidRPr="005F16D8">
        <w:rPr>
          <w:rFonts w:ascii="新細明體" w:hAnsi="新細明體" w:hint="eastAsia"/>
          <w:kern w:val="2"/>
          <w:szCs w:val="24"/>
          <w:lang w:eastAsia="zh-TW"/>
        </w:rPr>
        <w:t>提示訊息</w:t>
      </w:r>
    </w:p>
    <w:p w:rsidR="00333C5C" w:rsidRPr="005F16D8" w:rsidRDefault="00333C5C" w:rsidP="009A14BA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依序檢核下列條件：</w:t>
      </w:r>
    </w:p>
    <w:p w:rsidR="0061436D" w:rsidRPr="005F16D8" w:rsidRDefault="0061436D" w:rsidP="009A14BA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試算理賠明細內包含退還保費/保價項目</w:t>
      </w:r>
    </w:p>
    <w:p w:rsidR="0061436D" w:rsidRPr="005F16D8" w:rsidRDefault="0061436D" w:rsidP="009A14BA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檢核該對象『應附FATCA相關文件』為Y。呼叫</w:t>
      </w:r>
      <w:r w:rsidR="00461BAB" w:rsidRPr="005F16D8">
        <w:rPr>
          <w:rFonts w:ascii="新細明體" w:hAnsi="新細明體" w:hint="eastAsia"/>
          <w:kern w:val="2"/>
          <w:szCs w:val="24"/>
          <w:lang w:eastAsia="zh-TW"/>
        </w:rPr>
        <w:t>FATCA查詢模組.checkFATCA_STS回傳值為true</w:t>
      </w:r>
    </w:p>
    <w:p w:rsidR="00461BAB" w:rsidRPr="005F16D8" w:rsidRDefault="00461BAB" w:rsidP="009A14BA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該</w:t>
      </w:r>
      <w:r w:rsidR="00333C5C" w:rsidRPr="005F16D8">
        <w:rPr>
          <w:rFonts w:ascii="新細明體" w:hAnsi="新細明體" w:hint="eastAsia"/>
          <w:kern w:val="2"/>
          <w:szCs w:val="24"/>
          <w:lang w:eastAsia="zh-TW"/>
        </w:rPr>
        <w:t>受理編號所上傳影像無「FATCA身份確認聲明書」</w:t>
      </w:r>
    </w:p>
    <w:p w:rsidR="00461BAB" w:rsidRPr="005F16D8" w:rsidRDefault="00333C5C" w:rsidP="009A14BA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若皆符合則出現提示訊息『本件需檢附FATCA身份確認聲明書』</w:t>
      </w:r>
    </w:p>
    <w:p w:rsidR="002E3955" w:rsidRPr="005F16D8" w:rsidRDefault="002E3955" w:rsidP="002E3955">
      <w:pPr>
        <w:pStyle w:val="Tabletext"/>
        <w:keepLines w:val="0"/>
        <w:spacing w:after="0" w:line="240" w:lineRule="auto"/>
        <w:ind w:left="851"/>
        <w:rPr>
          <w:rFonts w:ascii="新細明體" w:hAnsi="新細明體" w:hint="eastAsia"/>
          <w:kern w:val="2"/>
          <w:szCs w:val="24"/>
          <w:lang w:eastAsia="zh-TW"/>
        </w:rPr>
      </w:pPr>
    </w:p>
    <w:p w:rsidR="000A4620" w:rsidRPr="005F16D8" w:rsidRDefault="000A4620" w:rsidP="000A4620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bCs/>
          <w:lang w:eastAsia="zh-TW"/>
        </w:rPr>
      </w:pPr>
    </w:p>
    <w:p w:rsidR="000A4620" w:rsidRPr="005F16D8" w:rsidRDefault="000A4620" w:rsidP="006D3E43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bCs/>
          <w:lang w:eastAsia="zh-TW"/>
        </w:rPr>
      </w:pPr>
      <w:r w:rsidRPr="005F16D8">
        <w:rPr>
          <w:rFonts w:ascii="新細明體" w:hAnsi="新細明體" w:hint="eastAsia"/>
          <w:b/>
          <w:bCs/>
          <w:lang w:eastAsia="zh-TW"/>
        </w:rPr>
        <w:t>核付</w:t>
      </w:r>
    </w:p>
    <w:p w:rsidR="000A4620" w:rsidRPr="005F16D8" w:rsidRDefault="000A4620" w:rsidP="006D3E43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0A4620" w:rsidRDefault="000A4620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ins w:id="217" w:author="馬慈蓮" w:date="2019-11-04T16:33:00Z"/>
          <w:rFonts w:ascii="新細明體" w:hAnsi="新細明體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受理狀態為 30(核定)、35(退回)</w:t>
      </w:r>
      <w:r w:rsidR="00256E1A" w:rsidRPr="005F16D8">
        <w:rPr>
          <w:rFonts w:ascii="新細明體" w:hAnsi="新細明體" w:hint="eastAsia"/>
          <w:kern w:val="2"/>
          <w:szCs w:val="24"/>
          <w:lang w:eastAsia="zh-TW"/>
        </w:rPr>
        <w:t>、 60(解除契約辦理中) 、6</w:t>
      </w:r>
      <w:r w:rsidR="00313326" w:rsidRPr="005F16D8">
        <w:rPr>
          <w:rFonts w:ascii="新細明體" w:hAnsi="新細明體" w:hint="eastAsia"/>
          <w:kern w:val="2"/>
          <w:szCs w:val="24"/>
          <w:lang w:eastAsia="zh-TW"/>
        </w:rPr>
        <w:t>1</w:t>
      </w:r>
      <w:r w:rsidR="00256E1A" w:rsidRPr="005F16D8">
        <w:rPr>
          <w:rFonts w:ascii="新細明體" w:hAnsi="新細明體" w:hint="eastAsia"/>
          <w:kern w:val="2"/>
          <w:szCs w:val="24"/>
          <w:lang w:eastAsia="zh-TW"/>
        </w:rPr>
        <w:t>(解除契約辦理中退回)、70(部分結案)、7</w:t>
      </w:r>
      <w:r w:rsidR="00313326" w:rsidRPr="005F16D8">
        <w:rPr>
          <w:rFonts w:ascii="新細明體" w:hAnsi="新細明體" w:hint="eastAsia"/>
          <w:kern w:val="2"/>
          <w:szCs w:val="24"/>
          <w:lang w:eastAsia="zh-TW"/>
        </w:rPr>
        <w:t>1</w:t>
      </w:r>
      <w:r w:rsidR="00256E1A" w:rsidRPr="005F16D8">
        <w:rPr>
          <w:rFonts w:ascii="新細明體" w:hAnsi="新細明體" w:hint="eastAsia"/>
          <w:kern w:val="2"/>
          <w:szCs w:val="24"/>
          <w:lang w:eastAsia="zh-TW"/>
        </w:rPr>
        <w:t>(部分結案後退回)</w:t>
      </w:r>
      <w:r w:rsidRPr="005F16D8">
        <w:rPr>
          <w:rFonts w:ascii="新細明體" w:hAnsi="新細明體" w:hint="eastAsia"/>
          <w:lang w:eastAsia="zh-TW"/>
        </w:rPr>
        <w:t>，才出現此Button。</w:t>
      </w:r>
    </w:p>
    <w:p w:rsidR="005A2198" w:rsidRPr="005F16D8" w:rsidRDefault="008454A5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ins w:id="218" w:author="馬慈蓮" w:date="2019-11-04T16:33:00Z">
        <w:r>
          <w:rPr>
            <w:rFonts w:ascii="新細明體" w:hAnsi="新細明體" w:hint="eastAsia"/>
            <w:lang w:eastAsia="zh-TW"/>
          </w:rPr>
          <w:t>若未點選</w:t>
        </w:r>
        <w:r w:rsidR="008B25DD">
          <w:rPr>
            <w:rFonts w:ascii="新細明體" w:hAnsi="新細明體" w:hint="eastAsia"/>
            <w:lang w:eastAsia="zh-TW"/>
          </w:rPr>
          <w:t>分期給付明細，出現訊息：</w:t>
        </w:r>
      </w:ins>
      <w:ins w:id="219" w:author="馬慈蓮" w:date="2019-11-04T16:34:00Z">
        <w:r w:rsidR="00104F54">
          <w:rPr>
            <w:rFonts w:ascii="新細明體" w:hAnsi="新細明體" w:hint="eastAsia"/>
            <w:lang w:eastAsia="zh-TW"/>
          </w:rPr>
          <w:t>請先點選分期給付設定</w:t>
        </w:r>
        <w:r w:rsidR="00FF3692">
          <w:rPr>
            <w:rFonts w:ascii="新細明體" w:hAnsi="新細明體" w:hint="eastAsia"/>
            <w:lang w:eastAsia="zh-TW"/>
          </w:rPr>
          <w:t>。</w:t>
        </w:r>
      </w:ins>
    </w:p>
    <w:p w:rsidR="00392D00" w:rsidRPr="005F16D8" w:rsidRDefault="00392D00" w:rsidP="006D3E43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檢核：</w:t>
      </w:r>
    </w:p>
    <w:p w:rsidR="0045044B" w:rsidRPr="005F16D8" w:rsidRDefault="0045044B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lang w:eastAsia="zh-TW"/>
        </w:rPr>
      </w:pPr>
      <w:r w:rsidRPr="005F16D8">
        <w:rPr>
          <w:rFonts w:ascii="新細明體" w:hAnsi="新細明體" w:hint="eastAsia"/>
          <w:lang w:eastAsia="zh-TW"/>
        </w:rPr>
        <w:t>一般檢核：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392D00" w:rsidRPr="005F16D8">
        <w:tc>
          <w:tcPr>
            <w:tcW w:w="720" w:type="dxa"/>
          </w:tcPr>
          <w:p w:rsidR="00392D00" w:rsidRPr="005F16D8" w:rsidRDefault="00392D00" w:rsidP="00392D0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392D00" w:rsidRPr="005F16D8" w:rsidRDefault="00392D00" w:rsidP="00392D0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392D00" w:rsidRPr="005F16D8" w:rsidRDefault="00392D00" w:rsidP="00392D0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不符合時的錯誤訊息</w:t>
            </w:r>
          </w:p>
        </w:tc>
      </w:tr>
      <w:tr w:rsidR="00392D00" w:rsidRPr="005F16D8">
        <w:tc>
          <w:tcPr>
            <w:tcW w:w="720" w:type="dxa"/>
          </w:tcPr>
          <w:p w:rsidR="00392D00" w:rsidRPr="005F16D8" w:rsidRDefault="00392D00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392D00" w:rsidRPr="005F16D8" w:rsidRDefault="00E94107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需有客戶理賠明細</w:t>
            </w:r>
          </w:p>
        </w:tc>
        <w:tc>
          <w:tcPr>
            <w:tcW w:w="3320" w:type="dxa"/>
          </w:tcPr>
          <w:p w:rsidR="00392D00" w:rsidRPr="005F16D8" w:rsidRDefault="00E94107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無理賠資料，無法核付</w:t>
            </w:r>
          </w:p>
        </w:tc>
      </w:tr>
      <w:tr w:rsidR="002D43BD" w:rsidRPr="005F16D8">
        <w:tc>
          <w:tcPr>
            <w:tcW w:w="720" w:type="dxa"/>
          </w:tcPr>
          <w:p w:rsidR="002D43BD" w:rsidRPr="005F16D8" w:rsidRDefault="002D43BD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2D43BD" w:rsidRPr="005F16D8" w:rsidRDefault="002D43BD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 核定人員  &lt;&gt;  使用者ID</w:t>
            </w:r>
          </w:p>
        </w:tc>
        <w:tc>
          <w:tcPr>
            <w:tcW w:w="3320" w:type="dxa"/>
          </w:tcPr>
          <w:p w:rsidR="002D43BD" w:rsidRPr="005F16D8" w:rsidRDefault="002D43BD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本件非 + 核定人員 + 不得核付</w:t>
            </w:r>
          </w:p>
        </w:tc>
      </w:tr>
      <w:tr w:rsidR="002D43BD" w:rsidRPr="005F16D8">
        <w:tc>
          <w:tcPr>
            <w:tcW w:w="720" w:type="dxa"/>
          </w:tcPr>
          <w:p w:rsidR="002D43BD" w:rsidRPr="005F16D8" w:rsidRDefault="002D43BD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2D43BD" w:rsidRPr="005F16D8" w:rsidRDefault="002D43BD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IF  </w:t>
            </w:r>
            <w:r w:rsidR="0045044B" w:rsidRPr="005F16D8">
              <w:rPr>
                <w:rFonts w:ascii="新細明體" w:hAnsi="新細明體" w:hint="eastAsia"/>
                <w:bCs/>
                <w:lang w:eastAsia="zh-TW"/>
              </w:rPr>
              <w:t>畫面.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給付金額</w:t>
            </w:r>
            <w:r w:rsidR="0045044B" w:rsidRPr="005F16D8">
              <w:rPr>
                <w:rFonts w:ascii="新細明體" w:hAnsi="新細明體" w:hint="eastAsia"/>
                <w:bCs/>
                <w:lang w:eastAsia="zh-TW"/>
              </w:rPr>
              <w:t xml:space="preserve"> 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</w:t>
            </w:r>
            <w:r w:rsidR="0045044B" w:rsidRPr="005F16D8">
              <w:rPr>
                <w:rFonts w:ascii="新細明體" w:hAnsi="新細明體" w:hint="eastAsia"/>
                <w:bCs/>
                <w:lang w:eastAsia="zh-TW"/>
              </w:rPr>
              <w:t>&lt; 0</w:t>
            </w:r>
          </w:p>
        </w:tc>
        <w:tc>
          <w:tcPr>
            <w:tcW w:w="3320" w:type="dxa"/>
          </w:tcPr>
          <w:p w:rsidR="002D43BD" w:rsidRPr="005F16D8" w:rsidRDefault="0045044B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給付金額不得小於0</w:t>
            </w:r>
          </w:p>
        </w:tc>
      </w:tr>
      <w:tr w:rsidR="00F0497C" w:rsidRPr="005F16D8">
        <w:tc>
          <w:tcPr>
            <w:tcW w:w="720" w:type="dxa"/>
          </w:tcPr>
          <w:p w:rsidR="00F0497C" w:rsidRPr="005F16D8" w:rsidRDefault="00F0497C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F0497C" w:rsidRPr="005F16D8" w:rsidRDefault="00F0497C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受理狀態 = 35 OR 61</w:t>
            </w:r>
          </w:p>
          <w:p w:rsidR="00F0497C" w:rsidRPr="005F16D8" w:rsidRDefault="00F0497C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 必須經過試算動作才可核付</w:t>
            </w:r>
          </w:p>
        </w:tc>
        <w:tc>
          <w:tcPr>
            <w:tcW w:w="3320" w:type="dxa"/>
          </w:tcPr>
          <w:p w:rsidR="00F0497C" w:rsidRPr="005F16D8" w:rsidRDefault="00F0497C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退回件，請重新試算後再行核付</w:t>
            </w:r>
          </w:p>
        </w:tc>
      </w:tr>
      <w:tr w:rsidR="0018196E" w:rsidRPr="005F16D8">
        <w:tc>
          <w:tcPr>
            <w:tcW w:w="720" w:type="dxa"/>
          </w:tcPr>
          <w:p w:rsidR="0018196E" w:rsidRPr="005F16D8" w:rsidRDefault="0018196E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18196E" w:rsidRPr="005F16D8" w:rsidRDefault="0018196E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簽擬內容需有值</w:t>
            </w:r>
          </w:p>
        </w:tc>
        <w:tc>
          <w:tcPr>
            <w:tcW w:w="3320" w:type="dxa"/>
          </w:tcPr>
          <w:p w:rsidR="0018196E" w:rsidRPr="005F16D8" w:rsidRDefault="0018196E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請輸入簽擬內容</w:t>
            </w:r>
          </w:p>
        </w:tc>
      </w:tr>
      <w:tr w:rsidR="00C91347" w:rsidRPr="005F16D8">
        <w:tc>
          <w:tcPr>
            <w:tcW w:w="720" w:type="dxa"/>
          </w:tcPr>
          <w:p w:rsidR="00C91347" w:rsidRPr="005F16D8" w:rsidRDefault="00C91347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C91347" w:rsidRPr="005F16D8" w:rsidRDefault="00C91347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所有給付狀態是否皆為 </w:t>
            </w:r>
            <w:r w:rsidRPr="005F16D8">
              <w:rPr>
                <w:rFonts w:ascii="新細明體" w:hAnsi="新細明體"/>
                <w:bCs/>
                <w:lang w:eastAsia="zh-TW"/>
              </w:rPr>
              <w:t>‘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暫不處理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</w:p>
        </w:tc>
        <w:tc>
          <w:tcPr>
            <w:tcW w:w="3320" w:type="dxa"/>
          </w:tcPr>
          <w:p w:rsidR="00C91347" w:rsidRPr="005F16D8" w:rsidRDefault="00C91347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給付狀態不得全為暫不處理</w:t>
            </w:r>
          </w:p>
        </w:tc>
      </w:tr>
      <w:tr w:rsidR="000B1FC9" w:rsidRPr="005F16D8">
        <w:tc>
          <w:tcPr>
            <w:tcW w:w="720" w:type="dxa"/>
          </w:tcPr>
          <w:p w:rsidR="000B1FC9" w:rsidRPr="005F16D8" w:rsidRDefault="000B1FC9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6E2308" w:rsidRPr="005F16D8" w:rsidRDefault="006E2308" w:rsidP="006E2308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受理編號前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6"/>
                <w:attr w:name="UnitName" w:val="碼"/>
              </w:smartTagPr>
              <w:r w:rsidRPr="005F16D8">
                <w:rPr>
                  <w:rFonts w:ascii="新細明體" w:hAnsi="新細明體" w:hint="eastAsia"/>
                  <w:bCs/>
                  <w:lang w:eastAsia="zh-TW"/>
                </w:rPr>
                <w:t>六碼</w:t>
              </w:r>
            </w:smartTag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大於代碼中文 </w:t>
            </w:r>
            <w:r w:rsidRPr="005F16D8">
              <w:rPr>
                <w:rFonts w:ascii="新細明體" w:hAnsi="新細明體"/>
                <w:bCs/>
                <w:lang w:eastAsia="zh-TW"/>
              </w:rPr>
              <w:t>flow_control_aplyno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中 11的值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</w:p>
          <w:p w:rsidR="000B1FC9" w:rsidRDefault="000B1FC9" w:rsidP="006E2308">
            <w:pPr>
              <w:ind w:leftChars="126" w:left="302"/>
              <w:rPr>
                <w:rFonts w:ascii="新細明體" w:hAnsi="新細明體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IF 畫面案件層級 = </w:t>
            </w:r>
            <w:r w:rsidRPr="005F16D8">
              <w:rPr>
                <w:rFonts w:ascii="新細明體" w:hAnsi="新細明體"/>
                <w:sz w:val="20"/>
                <w:szCs w:val="20"/>
              </w:rPr>
              <w:t>‘</w:t>
            </w:r>
            <w:r w:rsidR="00A02FA3" w:rsidRPr="005F16D8">
              <w:rPr>
                <w:rFonts w:ascii="新細明體" w:hAnsi="新細明體" w:hint="eastAsia"/>
                <w:sz w:val="20"/>
                <w:szCs w:val="20"/>
              </w:rPr>
              <w:t>F</w:t>
            </w:r>
            <w:r w:rsidRPr="005F16D8">
              <w:rPr>
                <w:rFonts w:ascii="新細明體" w:hAnsi="新細明體"/>
                <w:sz w:val="20"/>
                <w:szCs w:val="20"/>
              </w:rPr>
              <w:t>’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AND 畫面所有理賠明細.給付狀態 = </w:t>
            </w:r>
            <w:r w:rsidRPr="005F16D8">
              <w:rPr>
                <w:rFonts w:ascii="新細明體" w:hAnsi="新細明體"/>
                <w:sz w:val="20"/>
                <w:szCs w:val="20"/>
              </w:rPr>
              <w:t>‘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Pr="005F16D8">
              <w:rPr>
                <w:rFonts w:ascii="新細明體" w:hAnsi="新細明體"/>
                <w:sz w:val="20"/>
                <w:szCs w:val="20"/>
              </w:rPr>
              <w:t>’</w:t>
            </w:r>
          </w:p>
          <w:p w:rsidR="005A2B5E" w:rsidRDefault="005A2B5E" w:rsidP="006E2308">
            <w:pPr>
              <w:ind w:leftChars="126" w:left="302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OR</w:t>
            </w:r>
          </w:p>
          <w:p w:rsidR="005A2B5E" w:rsidRPr="005F16D8" w:rsidRDefault="005A2B5E" w:rsidP="006E2308">
            <w:pPr>
              <w:ind w:leftChars="126" w:left="302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IF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畫面案件層級 = </w:t>
            </w:r>
            <w:r w:rsidRPr="005F16D8">
              <w:rPr>
                <w:rFonts w:ascii="新細明體" w:hAnsi="新細明體"/>
                <w:sz w:val="20"/>
                <w:szCs w:val="20"/>
              </w:rPr>
              <w:t>‘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F</w:t>
            </w:r>
            <w:r w:rsidRPr="005F16D8">
              <w:rPr>
                <w:rFonts w:ascii="新細明體" w:hAnsi="新細明體"/>
                <w:sz w:val="20"/>
                <w:szCs w:val="20"/>
              </w:rPr>
              <w:t>’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AND 畫面所有理賠明細.給付狀態 = </w:t>
            </w:r>
            <w:r w:rsidRPr="005F16D8">
              <w:rPr>
                <w:rFonts w:ascii="新細明體" w:hAnsi="新細明體"/>
                <w:sz w:val="20"/>
                <w:szCs w:val="20"/>
              </w:rPr>
              <w:t>‘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Pr="005F16D8">
              <w:rPr>
                <w:rFonts w:ascii="新細明體" w:hAnsi="新細明體"/>
                <w:sz w:val="20"/>
                <w:szCs w:val="20"/>
              </w:rPr>
              <w:t>’</w:t>
            </w:r>
            <w:r>
              <w:rPr>
                <w:rFonts w:ascii="新細明體" w:hAnsi="新細明體" w:hint="eastAsia"/>
                <w:sz w:val="20"/>
                <w:szCs w:val="20"/>
              </w:rPr>
              <w:t xml:space="preserve"> AND 為學團險件 AND 核賠金額&lt;=1萬元</w:t>
            </w:r>
          </w:p>
          <w:p w:rsidR="000B1FC9" w:rsidRPr="005F16D8" w:rsidRDefault="000B1FC9" w:rsidP="000B1FC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  ALERT </w:t>
            </w:r>
            <w:r w:rsidRPr="005F16D8">
              <w:rPr>
                <w:rFonts w:ascii="新細明體" w:hAnsi="新細明體"/>
                <w:sz w:val="20"/>
                <w:szCs w:val="20"/>
              </w:rPr>
              <w:t>“本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案件符合自動核賠條件,請確認本案件是否以自動核賠案件處理?</w:t>
            </w:r>
            <w:r w:rsidR="00440427" w:rsidRPr="005F16D8">
              <w:rPr>
                <w:rFonts w:ascii="新細明體" w:hAnsi="新細明體" w:hint="eastAsia"/>
                <w:sz w:val="20"/>
                <w:szCs w:val="20"/>
              </w:rPr>
              <w:t>若不需以自動核賠案件進行,請返回修正理賠明細.</w:t>
            </w:r>
            <w:r w:rsidRPr="005F16D8">
              <w:rPr>
                <w:rFonts w:ascii="新細明體" w:hAnsi="新細明體"/>
                <w:sz w:val="20"/>
                <w:szCs w:val="20"/>
              </w:rPr>
              <w:t>”</w:t>
            </w:r>
          </w:p>
          <w:p w:rsidR="000B1FC9" w:rsidRPr="005F16D8" w:rsidRDefault="000B1FC9" w:rsidP="000B1FC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  若選擇 是 </w:t>
            </w:r>
            <w:r w:rsidRPr="005F16D8">
              <w:rPr>
                <w:rFonts w:ascii="新細明體" w:hAnsi="新細明體"/>
                <w:sz w:val="20"/>
                <w:szCs w:val="20"/>
              </w:rPr>
              <w:sym w:font="Wingdings" w:char="F0E0"/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="00440427" w:rsidRPr="005F16D8">
              <w:rPr>
                <w:rFonts w:ascii="新細明體" w:hAnsi="新細明體" w:hint="eastAsia"/>
                <w:sz w:val="20"/>
                <w:szCs w:val="20"/>
              </w:rPr>
              <w:t>繼續處理下列步驟</w:t>
            </w:r>
          </w:p>
          <w:p w:rsidR="000B1FC9" w:rsidRPr="005F16D8" w:rsidRDefault="000B1FC9" w:rsidP="000B1FC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         否 </w:t>
            </w:r>
            <w:r w:rsidRPr="005F16D8">
              <w:rPr>
                <w:rFonts w:ascii="新細明體" w:hAnsi="新細明體"/>
                <w:sz w:val="20"/>
                <w:szCs w:val="20"/>
              </w:rPr>
              <w:sym w:font="Wingdings" w:char="F0E0"/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RETURN</w:t>
            </w:r>
          </w:p>
          <w:p w:rsidR="000B1FC9" w:rsidRPr="005F16D8" w:rsidRDefault="000B1FC9" w:rsidP="006E2308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END IF</w:t>
            </w:r>
          </w:p>
          <w:p w:rsidR="006E2308" w:rsidRPr="005F16D8" w:rsidRDefault="006E2308" w:rsidP="006E2308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END IF</w:t>
            </w:r>
          </w:p>
          <w:p w:rsidR="00842EFF" w:rsidRPr="005F16D8" w:rsidRDefault="00842EFF" w:rsidP="00842EFF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IF IS_AUTO_CLAM=S</w:t>
            </w:r>
          </w:p>
          <w:p w:rsidR="00842EFF" w:rsidRPr="005F16D8" w:rsidRDefault="00842EFF" w:rsidP="00842EF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  ALERT </w:t>
            </w:r>
            <w:r w:rsidRPr="005F16D8">
              <w:rPr>
                <w:rFonts w:ascii="新細明體" w:hAnsi="新細明體"/>
                <w:sz w:val="20"/>
                <w:szCs w:val="20"/>
              </w:rPr>
              <w:t>“本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案件符合免覆核條件,請確認本案件是否以免覆核案件處理?若不需以免覆核案件進行,請返回修正理賠明細.</w:t>
            </w:r>
            <w:r w:rsidRPr="005F16D8">
              <w:rPr>
                <w:rFonts w:ascii="新細明體" w:hAnsi="新細明體"/>
                <w:sz w:val="20"/>
                <w:szCs w:val="20"/>
              </w:rPr>
              <w:t>”</w:t>
            </w:r>
          </w:p>
          <w:p w:rsidR="00842EFF" w:rsidRPr="005F16D8" w:rsidRDefault="00842EFF" w:rsidP="00842EF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  若選擇 是 </w:t>
            </w:r>
            <w:r w:rsidRPr="005F16D8">
              <w:rPr>
                <w:rFonts w:ascii="新細明體" w:hAnsi="新細明體"/>
                <w:sz w:val="20"/>
                <w:szCs w:val="20"/>
              </w:rPr>
              <w:sym w:font="Wingdings" w:char="F0E0"/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繼續處理下列步驟</w:t>
            </w:r>
          </w:p>
          <w:p w:rsidR="00842EFF" w:rsidRPr="005F16D8" w:rsidRDefault="00842EFF" w:rsidP="00842EF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         否 </w:t>
            </w:r>
            <w:r w:rsidRPr="005F16D8">
              <w:rPr>
                <w:rFonts w:ascii="新細明體" w:hAnsi="新細明體"/>
                <w:sz w:val="20"/>
                <w:szCs w:val="20"/>
              </w:rPr>
              <w:sym w:font="Wingdings" w:char="F0E0"/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RETURN</w:t>
            </w:r>
          </w:p>
          <w:p w:rsidR="00842EFF" w:rsidRPr="005F16D8" w:rsidRDefault="00842EFF" w:rsidP="00842EFF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END IF</w:t>
            </w:r>
          </w:p>
          <w:p w:rsidR="00842EFF" w:rsidRPr="005F16D8" w:rsidRDefault="00842EFF" w:rsidP="00842EFF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END IF</w:t>
            </w:r>
          </w:p>
          <w:p w:rsidR="00842EFF" w:rsidRPr="005F16D8" w:rsidRDefault="00842EFF" w:rsidP="006E230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3320" w:type="dxa"/>
          </w:tcPr>
          <w:p w:rsidR="000B1FC9" w:rsidRPr="005F16D8" w:rsidRDefault="000B1FC9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</w:p>
        </w:tc>
      </w:tr>
      <w:tr w:rsidR="00B9452B" w:rsidRPr="005F16D8">
        <w:tc>
          <w:tcPr>
            <w:tcW w:w="720" w:type="dxa"/>
          </w:tcPr>
          <w:p w:rsidR="00B9452B" w:rsidRPr="005F16D8" w:rsidRDefault="00B9452B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B9452B" w:rsidRPr="005F16D8" w:rsidRDefault="00B9452B" w:rsidP="000E0B9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檢查</w:t>
            </w:r>
            <w:r w:rsidR="00693701" w:rsidRPr="005F16D8">
              <w:rPr>
                <w:rFonts w:ascii="新細明體" w:hAnsi="新細明體" w:hint="eastAsia"/>
                <w:bCs/>
                <w:lang w:eastAsia="zh-TW"/>
              </w:rPr>
              <w:t>畫面上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身故理賠金均須連動主約結清的項目(</w:t>
            </w:r>
            <w:r w:rsidRPr="005F16D8">
              <w:rPr>
                <w:rFonts w:ascii="標楷體" w:eastAsia="標楷體" w:hAnsi="標楷體" w:hint="eastAsia"/>
                <w:noProof/>
                <w:sz w:val="28"/>
                <w:szCs w:val="28"/>
                <w:lang w:eastAsia="zh-TW"/>
              </w:rPr>
              <w:t>貸款本金、利息及墊繳本金、利息等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)，不可脫鉤，如遇理賠金不夠扣除時，</w:t>
            </w:r>
            <w:r w:rsidR="00693701" w:rsidRPr="005F16D8">
              <w:rPr>
                <w:rFonts w:ascii="新細明體" w:hAnsi="新細明體" w:hint="eastAsia"/>
                <w:bCs/>
                <w:lang w:eastAsia="zh-TW"/>
              </w:rPr>
              <w:t>提示訊息</w:t>
            </w:r>
            <w:r w:rsidR="00693701" w:rsidRPr="005F16D8">
              <w:rPr>
                <w:rFonts w:ascii="新細明體" w:hAnsi="新細明體"/>
                <w:bCs/>
                <w:lang w:eastAsia="zh-TW"/>
              </w:rPr>
              <w:t>”</w:t>
            </w:r>
            <w:r w:rsidR="00693701" w:rsidRPr="005F16D8">
              <w:rPr>
                <w:rFonts w:ascii="新細明體" w:hAnsi="新細明體" w:hint="eastAsia"/>
                <w:bCs/>
                <w:lang w:eastAsia="zh-TW"/>
              </w:rPr>
              <w:t>如果為爭議件，則請利用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例外授權申請，</w:t>
            </w:r>
            <w:r w:rsidR="00693701" w:rsidRPr="005F16D8">
              <w:rPr>
                <w:rFonts w:ascii="新細明體" w:hAnsi="新細明體" w:hint="eastAsia"/>
                <w:bCs/>
                <w:lang w:eastAsia="zh-TW"/>
              </w:rPr>
              <w:t>調整理賠金額，謝謝</w:t>
            </w:r>
            <w:r w:rsidR="00693701" w:rsidRPr="005F16D8">
              <w:rPr>
                <w:rFonts w:ascii="新細明體" w:hAnsi="新細明體"/>
                <w:bCs/>
                <w:lang w:eastAsia="zh-TW"/>
              </w:rPr>
              <w:t>”</w:t>
            </w:r>
          </w:p>
        </w:tc>
        <w:tc>
          <w:tcPr>
            <w:tcW w:w="3320" w:type="dxa"/>
          </w:tcPr>
          <w:p w:rsidR="00B9452B" w:rsidRPr="005F16D8" w:rsidRDefault="00B9452B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理賠身故理賠金均須連動主約結清的項目(</w:t>
            </w:r>
            <w:r w:rsidRPr="005F16D8">
              <w:rPr>
                <w:rFonts w:ascii="標楷體" w:eastAsia="標楷體" w:hAnsi="標楷體" w:hint="eastAsia"/>
                <w:noProof/>
                <w:sz w:val="28"/>
                <w:szCs w:val="28"/>
                <w:lang w:eastAsia="zh-TW"/>
              </w:rPr>
              <w:t>貸款本金、利息及墊繳本金、利息等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>)</w:t>
            </w:r>
          </w:p>
        </w:tc>
      </w:tr>
      <w:tr w:rsidR="00DD161A" w:rsidRPr="005F16D8">
        <w:tc>
          <w:tcPr>
            <w:tcW w:w="720" w:type="dxa"/>
          </w:tcPr>
          <w:p w:rsidR="00DD161A" w:rsidRPr="005F16D8" w:rsidRDefault="00DD161A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DD161A" w:rsidRPr="005F16D8" w:rsidRDefault="00DD161A" w:rsidP="000E0B9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hint="eastAsia"/>
                <w:lang w:eastAsia="zh-TW"/>
              </w:rPr>
              <w:t>若「是否為疑似涉及洗錢或恐怖份子」不可為</w:t>
            </w:r>
            <w:r w:rsidRPr="005F16D8">
              <w:rPr>
                <w:lang w:eastAsia="zh-TW"/>
              </w:rPr>
              <w:t>””</w:t>
            </w:r>
          </w:p>
        </w:tc>
        <w:tc>
          <w:tcPr>
            <w:tcW w:w="3320" w:type="dxa"/>
          </w:tcPr>
          <w:p w:rsidR="00DD161A" w:rsidRPr="005F16D8" w:rsidRDefault="00DD161A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請先檢視本案件是否為疑似涉及洗錢或恐怖份子，再進行核付確認。</w:t>
            </w:r>
          </w:p>
        </w:tc>
      </w:tr>
      <w:tr w:rsidR="00AC5B5F" w:rsidRPr="005F16D8">
        <w:tc>
          <w:tcPr>
            <w:tcW w:w="720" w:type="dxa"/>
          </w:tcPr>
          <w:p w:rsidR="00AC5B5F" w:rsidRPr="005F16D8" w:rsidRDefault="00AC5B5F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AC5B5F" w:rsidRPr="005F16D8" w:rsidRDefault="00AC5B5F" w:rsidP="000E0B91">
            <w:pPr>
              <w:pStyle w:val="Tabletext"/>
              <w:keepLines w:val="0"/>
              <w:widowControl/>
              <w:spacing w:after="0" w:line="240" w:lineRule="auto"/>
              <w:rPr>
                <w:rFonts w:hint="eastAsia"/>
                <w:lang w:eastAsia="zh-TW"/>
              </w:rPr>
            </w:pPr>
            <w:r w:rsidRPr="005F16D8">
              <w:rPr>
                <w:rFonts w:hint="eastAsia"/>
                <w:lang w:eastAsia="zh-TW"/>
              </w:rPr>
              <w:t>若同一保單號碼有人工新增</w:t>
            </w:r>
            <w:r w:rsidR="00897F02" w:rsidRPr="005F16D8">
              <w:rPr>
                <w:rFonts w:hint="eastAsia"/>
                <w:lang w:eastAsia="zh-TW"/>
              </w:rPr>
              <w:t>超過一筆以上的延滯息</w:t>
            </w:r>
          </w:p>
        </w:tc>
        <w:tc>
          <w:tcPr>
            <w:tcW w:w="3320" w:type="dxa"/>
          </w:tcPr>
          <w:p w:rsidR="00AC5B5F" w:rsidRPr="005F16D8" w:rsidRDefault="00897F02" w:rsidP="00392D0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系統已試算延滯息無法新增</w:t>
            </w:r>
          </w:p>
        </w:tc>
      </w:tr>
      <w:tr w:rsidR="007506AF" w:rsidRPr="005F16D8">
        <w:trPr>
          <w:ins w:id="220" w:author="蔡若羚" w:date="2020-05-13T10:45:00Z"/>
        </w:trPr>
        <w:tc>
          <w:tcPr>
            <w:tcW w:w="720" w:type="dxa"/>
          </w:tcPr>
          <w:p w:rsidR="007506AF" w:rsidRPr="007506AF" w:rsidRDefault="007506AF" w:rsidP="00392D0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ins w:id="221" w:author="蔡若羚" w:date="2020-05-13T10:45:00Z"/>
                <w:rFonts w:ascii="新細明體" w:hAnsi="新細明體" w:hint="eastAsia"/>
                <w:color w:val="FF0000"/>
                <w:lang w:eastAsia="zh-TW"/>
                <w:rPrChange w:id="222" w:author="蔡若羚" w:date="2020-05-13T10:47:00Z">
                  <w:rPr>
                    <w:ins w:id="223" w:author="蔡若羚" w:date="2020-05-13T10:45:00Z"/>
                    <w:rFonts w:ascii="新細明體" w:hAnsi="新細明體"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7506AF" w:rsidRPr="007506AF" w:rsidRDefault="007506AF" w:rsidP="000E0B91">
            <w:pPr>
              <w:pStyle w:val="Tabletext"/>
              <w:keepLines w:val="0"/>
              <w:widowControl/>
              <w:spacing w:after="0" w:line="240" w:lineRule="auto"/>
              <w:rPr>
                <w:ins w:id="224" w:author="蔡若羚" w:date="2020-05-13T10:45:00Z"/>
                <w:rFonts w:hint="eastAsia"/>
                <w:color w:val="FF0000"/>
                <w:lang w:eastAsia="zh-TW"/>
                <w:rPrChange w:id="225" w:author="蔡若羚" w:date="2020-05-13T10:47:00Z">
                  <w:rPr>
                    <w:ins w:id="226" w:author="蔡若羚" w:date="2020-05-13T10:45:00Z"/>
                    <w:rFonts w:hint="eastAsia"/>
                    <w:lang w:eastAsia="zh-TW"/>
                  </w:rPr>
                </w:rPrChange>
              </w:rPr>
            </w:pPr>
            <w:ins w:id="227" w:author="蔡若羚" w:date="2020-05-13T10:45:00Z">
              <w:r w:rsidRPr="007506AF">
                <w:rPr>
                  <w:rFonts w:hint="eastAsia"/>
                  <w:color w:val="FF0000"/>
                  <w:lang w:eastAsia="zh-TW"/>
                  <w:rPrChange w:id="228" w:author="蔡若羚" w:date="2020-05-13T10:47:00Z">
                    <w:rPr>
                      <w:rFonts w:hint="eastAsia"/>
                      <w:lang w:eastAsia="zh-TW"/>
                    </w:rPr>
                  </w:rPrChange>
                </w:rPr>
                <w:t>若</w:t>
              </w:r>
              <w:r w:rsidRPr="007506AF">
                <w:rPr>
                  <w:rFonts w:hint="eastAsia"/>
                  <w:color w:val="FF0000"/>
                  <w:lang w:eastAsia="zh-TW"/>
                  <w:rPrChange w:id="229" w:author="蔡若羚" w:date="2020-05-13T10:47:00Z">
                    <w:rPr>
                      <w:rFonts w:hint="eastAsia"/>
                      <w:lang w:eastAsia="zh-TW"/>
                    </w:rPr>
                  </w:rPrChange>
                </w:rPr>
                <w:t>NOACCEPT = Y</w:t>
              </w:r>
            </w:ins>
          </w:p>
        </w:tc>
        <w:tc>
          <w:tcPr>
            <w:tcW w:w="3320" w:type="dxa"/>
          </w:tcPr>
          <w:p w:rsidR="007506AF" w:rsidRPr="007506AF" w:rsidRDefault="007506AF" w:rsidP="00392D00">
            <w:pPr>
              <w:pStyle w:val="Tabletext"/>
              <w:keepLines w:val="0"/>
              <w:spacing w:after="0" w:line="240" w:lineRule="auto"/>
              <w:rPr>
                <w:ins w:id="230" w:author="蔡若羚" w:date="2020-05-13T10:45:00Z"/>
                <w:rFonts w:ascii="新細明體" w:hAnsi="新細明體" w:hint="eastAsia"/>
                <w:bCs/>
                <w:color w:val="FF0000"/>
                <w:lang w:eastAsia="zh-TW"/>
                <w:rPrChange w:id="231" w:author="蔡若羚" w:date="2020-05-13T10:47:00Z">
                  <w:rPr>
                    <w:ins w:id="232" w:author="蔡若羚" w:date="2020-05-13T10:45:00Z"/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ins w:id="233" w:author="蔡若羚" w:date="2020-05-13T10:46:00Z">
              <w:r w:rsidRPr="007506AF">
                <w:rPr>
                  <w:rFonts w:ascii="新細明體" w:hAnsi="新細明體" w:hint="eastAsia"/>
                  <w:bCs/>
                  <w:color w:val="FF0000"/>
                  <w:lang w:eastAsia="zh-TW"/>
                  <w:rPrChange w:id="234" w:author="蔡若羚" w:date="2020-05-13T10:47:00Z">
                    <w:rPr>
                      <w:rFonts w:ascii="新細明體" w:hAnsi="新細明體" w:hint="eastAsia"/>
                      <w:bCs/>
                      <w:lang w:eastAsia="zh-TW"/>
                    </w:rPr>
                  </w:rPrChange>
                </w:rPr>
                <w:t>送件人員不得為核賠人員，請轉其他理賠人員協助後續核賠作業</w:t>
              </w:r>
            </w:ins>
          </w:p>
        </w:tc>
      </w:tr>
    </w:tbl>
    <w:p w:rsidR="00841EBA" w:rsidRPr="005F16D8" w:rsidRDefault="00841EBA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理賠偵測高風險件點選檢核：</w:t>
      </w:r>
    </w:p>
    <w:p w:rsidR="00841EBA" w:rsidRPr="005F16D8" w:rsidRDefault="00E80375" w:rsidP="008C27CB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hint="eastAsia"/>
          <w:lang w:eastAsia="zh-TW"/>
        </w:rPr>
        <w:t>檢核是否點選理賠偵測分數：</w:t>
      </w:r>
    </w:p>
    <w:p w:rsidR="00EF2F6E" w:rsidRPr="005F16D8" w:rsidRDefault="00EF2F6E" w:rsidP="008C27CB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判斷模型分類：</w:t>
      </w:r>
    </w:p>
    <w:p w:rsidR="00EF2F6E" w:rsidRPr="005F16D8" w:rsidRDefault="00EF2F6E" w:rsidP="008C27C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CALL AA_V1Z006.</w:t>
      </w:r>
      <w:bookmarkStart w:id="235" w:name="_Toc341774366"/>
      <w:r w:rsidRPr="005F16D8">
        <w:rPr>
          <w:rFonts w:hint="eastAsia"/>
          <w:lang w:eastAsia="zh-TW"/>
        </w:rPr>
        <w:t>chkOcrResn()</w:t>
      </w:r>
      <w:r w:rsidRPr="005F16D8">
        <w:rPr>
          <w:rFonts w:hint="eastAsia"/>
          <w:lang w:eastAsia="zh-TW"/>
        </w:rPr>
        <w:t>：</w:t>
      </w:r>
      <w:r w:rsidRPr="005F16D8">
        <w:rPr>
          <w:rFonts w:hint="eastAsia"/>
          <w:lang w:eastAsia="zh-TW"/>
        </w:rPr>
        <w:t>(</w:t>
      </w:r>
      <w:r w:rsidRPr="005F16D8">
        <w:rPr>
          <w:rFonts w:hint="eastAsia"/>
          <w:lang w:eastAsia="zh-TW"/>
        </w:rPr>
        <w:t>檢核事故原因</w:t>
      </w:r>
      <w:bookmarkEnd w:id="235"/>
      <w:r w:rsidRPr="005F16D8">
        <w:rPr>
          <w:rFonts w:hint="eastAsia"/>
          <w:lang w:eastAsia="zh-TW"/>
        </w:rPr>
        <w:t>)</w:t>
      </w:r>
    </w:p>
    <w:p w:rsidR="00EF2F6E" w:rsidRPr="005F16D8" w:rsidRDefault="005305C4" w:rsidP="008C27C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hint="eastAsia"/>
          <w:lang w:eastAsia="zh-TW"/>
        </w:rPr>
        <w:t>事故原因</w:t>
      </w:r>
      <w:r w:rsidRPr="005F16D8">
        <w:rPr>
          <w:rFonts w:hint="eastAsia"/>
          <w:lang w:eastAsia="zh-TW"/>
        </w:rPr>
        <w:t xml:space="preserve"> = </w:t>
      </w:r>
      <w:r w:rsidRPr="005F16D8">
        <w:rPr>
          <w:rFonts w:hint="eastAsia"/>
          <w:lang w:eastAsia="zh-TW"/>
        </w:rPr>
        <w:t>理賠明細</w:t>
      </w:r>
      <w:r w:rsidRPr="005F16D8">
        <w:rPr>
          <w:rFonts w:hint="eastAsia"/>
          <w:lang w:eastAsia="zh-TW"/>
        </w:rPr>
        <w:t>.</w:t>
      </w:r>
      <w:r w:rsidRPr="005F16D8">
        <w:rPr>
          <w:rFonts w:hint="eastAsia"/>
          <w:lang w:eastAsia="zh-TW"/>
        </w:rPr>
        <w:t>事故原因</w:t>
      </w:r>
      <w:r w:rsidRPr="005F16D8">
        <w:rPr>
          <w:rFonts w:hint="eastAsia"/>
          <w:lang w:eastAsia="zh-TW"/>
        </w:rPr>
        <w:t>(</w:t>
      </w:r>
      <w:r w:rsidRPr="005F16D8">
        <w:rPr>
          <w:rFonts w:hint="eastAsia"/>
          <w:lang w:eastAsia="zh-TW"/>
        </w:rPr>
        <w:t>取第一筆</w:t>
      </w:r>
      <w:r w:rsidRPr="005F16D8">
        <w:rPr>
          <w:rFonts w:hint="eastAsia"/>
          <w:lang w:eastAsia="zh-TW"/>
        </w:rPr>
        <w:t>)</w:t>
      </w:r>
    </w:p>
    <w:p w:rsidR="005305C4" w:rsidRPr="005F16D8" w:rsidRDefault="005305C4" w:rsidP="008C27CB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讀取是否已產出分數，且已點選：</w:t>
      </w:r>
    </w:p>
    <w:p w:rsidR="005305C4" w:rsidRPr="005F16D8" w:rsidRDefault="005305C4" w:rsidP="008C27C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 xml:space="preserve">CALL </w:t>
      </w:r>
      <w:bookmarkStart w:id="236" w:name="_Toc343086273"/>
      <w:r w:rsidRPr="005F16D8">
        <w:rPr>
          <w:rFonts w:hint="eastAsia"/>
          <w:lang w:eastAsia="zh-TW"/>
        </w:rPr>
        <w:t>AA_V1Z007.qryDTAAV014()</w:t>
      </w:r>
      <w:r w:rsidRPr="005F16D8">
        <w:rPr>
          <w:rFonts w:hint="eastAsia"/>
          <w:lang w:eastAsia="zh-TW"/>
        </w:rPr>
        <w:t>：</w:t>
      </w:r>
      <w:r w:rsidRPr="005F16D8">
        <w:rPr>
          <w:rFonts w:hint="eastAsia"/>
          <w:lang w:eastAsia="zh-TW"/>
        </w:rPr>
        <w:t>(</w:t>
      </w:r>
      <w:r w:rsidRPr="005F16D8">
        <w:rPr>
          <w:rFonts w:hint="eastAsia"/>
          <w:lang w:eastAsia="zh-TW"/>
        </w:rPr>
        <w:t>查詢理賠偵測線上計算檔資料</w:t>
      </w:r>
      <w:bookmarkEnd w:id="236"/>
      <w:r w:rsidRPr="005F16D8">
        <w:rPr>
          <w:rFonts w:hint="eastAsia"/>
          <w:lang w:eastAsia="zh-TW"/>
        </w:rPr>
        <w:t>)</w:t>
      </w:r>
    </w:p>
    <w:p w:rsidR="005305C4" w:rsidRPr="005F16D8" w:rsidRDefault="005305C4" w:rsidP="008C27C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ascii="細明體" w:eastAsia="細明體" w:hAnsi="細明體" w:hint="eastAsia"/>
        </w:rPr>
        <w:t>受理編號</w:t>
      </w:r>
      <w:r w:rsidRPr="005F16D8">
        <w:rPr>
          <w:rFonts w:ascii="細明體" w:eastAsia="細明體" w:hAnsi="細明體" w:hint="eastAsia"/>
          <w:lang w:eastAsia="zh-TW"/>
        </w:rPr>
        <w:t xml:space="preserve"> = </w:t>
      </w:r>
      <w:r w:rsidRPr="005F16D8">
        <w:rPr>
          <w:rFonts w:hint="eastAsia"/>
          <w:lang w:eastAsia="zh-TW"/>
        </w:rPr>
        <w:t>受理編號</w:t>
      </w:r>
    </w:p>
    <w:p w:rsidR="005305C4" w:rsidRPr="005F16D8" w:rsidRDefault="005305C4" w:rsidP="008C27C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ascii="細明體" w:eastAsia="細明體" w:hAnsi="細明體" w:cs="Arial Unicode MS" w:hint="eastAsia"/>
          <w:lang w:eastAsia="zh-TW"/>
        </w:rPr>
        <w:t xml:space="preserve">模型分類 = </w:t>
      </w:r>
      <w:r w:rsidRPr="005F16D8">
        <w:rPr>
          <w:rFonts w:hint="eastAsia"/>
          <w:lang w:eastAsia="zh-TW"/>
        </w:rPr>
        <w:t>AA_V1Z006.</w:t>
      </w:r>
      <w:r w:rsidRPr="005F16D8">
        <w:rPr>
          <w:rFonts w:ascii="細明體" w:eastAsia="細明體" w:hAnsi="細明體" w:cs="Arial Unicode MS" w:hint="eastAsia"/>
          <w:lang w:eastAsia="zh-TW"/>
        </w:rPr>
        <w:t>模型分類</w:t>
      </w:r>
    </w:p>
    <w:p w:rsidR="005305C4" w:rsidRPr="005F16D8" w:rsidRDefault="005305C4" w:rsidP="008C27C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IF NOT FND</w:t>
      </w:r>
    </w:p>
    <w:p w:rsidR="005305C4" w:rsidRPr="005F16D8" w:rsidRDefault="005305C4" w:rsidP="008C27C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hint="eastAsia"/>
          <w:lang w:eastAsia="zh-TW"/>
        </w:rPr>
        <w:t>視為正常，繼續往下執行</w:t>
      </w:r>
      <w:r w:rsidRPr="005F16D8">
        <w:rPr>
          <w:rFonts w:hint="eastAsia"/>
          <w:lang w:eastAsia="zh-TW"/>
        </w:rPr>
        <w:t xml:space="preserve"> (</w:t>
      </w:r>
      <w:r w:rsidRPr="005F16D8">
        <w:rPr>
          <w:rFonts w:hint="eastAsia"/>
          <w:lang w:eastAsia="zh-TW"/>
        </w:rPr>
        <w:t>未產出分數不需卡流程</w:t>
      </w:r>
      <w:r w:rsidRPr="005F16D8">
        <w:rPr>
          <w:rFonts w:hint="eastAsia"/>
          <w:lang w:eastAsia="zh-TW"/>
        </w:rPr>
        <w:t>)</w:t>
      </w:r>
    </w:p>
    <w:p w:rsidR="005305C4" w:rsidRPr="005F16D8" w:rsidRDefault="005305C4" w:rsidP="008C27C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ELSE</w:t>
      </w:r>
    </w:p>
    <w:p w:rsidR="005305C4" w:rsidRPr="005F16D8" w:rsidRDefault="005305C4" w:rsidP="008C27C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取第一筆</w:t>
      </w:r>
      <w:r w:rsidRPr="005F16D8">
        <w:rPr>
          <w:rFonts w:hint="eastAsia"/>
          <w:lang w:eastAsia="zh-TW"/>
        </w:rPr>
        <w:t>DTAAV014</w:t>
      </w:r>
    </w:p>
    <w:p w:rsidR="005305C4" w:rsidRPr="005F16D8" w:rsidRDefault="005305C4" w:rsidP="008C27C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IF DTAAV014.</w:t>
      </w:r>
      <w:r w:rsidRPr="005F16D8">
        <w:rPr>
          <w:rFonts w:hint="eastAsia"/>
          <w:lang w:eastAsia="zh-TW"/>
        </w:rPr>
        <w:t>計算終止時間</w:t>
      </w:r>
      <w:r w:rsidRPr="005F16D8">
        <w:rPr>
          <w:rFonts w:hint="eastAsia"/>
          <w:lang w:eastAsia="zh-TW"/>
        </w:rPr>
        <w:t xml:space="preserve"> </w:t>
      </w:r>
      <w:r w:rsidRPr="005F16D8">
        <w:rPr>
          <w:rFonts w:hint="eastAsia"/>
          <w:lang w:eastAsia="zh-TW"/>
        </w:rPr>
        <w:t>不是空的</w:t>
      </w:r>
      <w:r w:rsidRPr="005F16D8">
        <w:rPr>
          <w:rFonts w:hint="eastAsia"/>
          <w:lang w:eastAsia="zh-TW"/>
        </w:rPr>
        <w:t xml:space="preserve"> AND DTAAV014.</w:t>
      </w:r>
      <w:r w:rsidRPr="005F16D8">
        <w:rPr>
          <w:rFonts w:hint="eastAsia"/>
          <w:lang w:eastAsia="zh-TW"/>
        </w:rPr>
        <w:t>是否成功</w:t>
      </w:r>
      <w:r w:rsidRPr="005F16D8">
        <w:rPr>
          <w:rFonts w:hint="eastAsia"/>
          <w:lang w:eastAsia="zh-TW"/>
        </w:rPr>
        <w:t xml:space="preserve"> = </w:t>
      </w:r>
      <w:r w:rsidRPr="005F16D8">
        <w:rPr>
          <w:lang w:eastAsia="zh-TW"/>
        </w:rPr>
        <w:t>‘</w:t>
      </w:r>
      <w:r w:rsidRPr="005F16D8">
        <w:rPr>
          <w:rFonts w:hint="eastAsia"/>
          <w:lang w:eastAsia="zh-TW"/>
        </w:rPr>
        <w:t>Y</w:t>
      </w:r>
      <w:r w:rsidRPr="005F16D8">
        <w:rPr>
          <w:lang w:eastAsia="zh-TW"/>
        </w:rPr>
        <w:t>’</w:t>
      </w:r>
      <w:r w:rsidRPr="005F16D8">
        <w:rPr>
          <w:rFonts w:hint="eastAsia"/>
          <w:lang w:eastAsia="zh-TW"/>
        </w:rPr>
        <w:t xml:space="preserve"> (</w:t>
      </w:r>
      <w:r w:rsidRPr="005F16D8">
        <w:rPr>
          <w:rFonts w:hint="eastAsia"/>
          <w:lang w:eastAsia="zh-TW"/>
        </w:rPr>
        <w:t>表示有成功計算分數者</w:t>
      </w:r>
      <w:r w:rsidRPr="005F16D8">
        <w:rPr>
          <w:rFonts w:hint="eastAsia"/>
          <w:lang w:eastAsia="zh-TW"/>
        </w:rPr>
        <w:t>)</w:t>
      </w:r>
    </w:p>
    <w:p w:rsidR="005305C4" w:rsidRPr="005F16D8" w:rsidRDefault="005305C4" w:rsidP="008C27CB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IF DTAAV014.</w:t>
      </w:r>
      <w:r w:rsidRPr="005F16D8">
        <w:rPr>
          <w:rFonts w:hint="eastAsia"/>
          <w:lang w:eastAsia="zh-TW"/>
        </w:rPr>
        <w:t>核賠點選</w:t>
      </w:r>
      <w:r w:rsidRPr="005F16D8">
        <w:rPr>
          <w:rFonts w:hint="eastAsia"/>
          <w:lang w:eastAsia="zh-TW"/>
        </w:rPr>
        <w:t xml:space="preserve"> &lt;&gt; </w:t>
      </w:r>
      <w:r w:rsidRPr="005F16D8">
        <w:rPr>
          <w:lang w:eastAsia="zh-TW"/>
        </w:rPr>
        <w:t>‘</w:t>
      </w:r>
      <w:r w:rsidRPr="005F16D8">
        <w:rPr>
          <w:rFonts w:hint="eastAsia"/>
          <w:lang w:eastAsia="zh-TW"/>
        </w:rPr>
        <w:t>Y</w:t>
      </w:r>
      <w:r w:rsidRPr="005F16D8">
        <w:rPr>
          <w:lang w:eastAsia="zh-TW"/>
        </w:rPr>
        <w:t>’</w:t>
      </w:r>
      <w:r w:rsidRPr="005F16D8">
        <w:rPr>
          <w:rFonts w:hint="eastAsia"/>
          <w:lang w:eastAsia="zh-TW"/>
        </w:rPr>
        <w:t xml:space="preserve"> </w:t>
      </w:r>
    </w:p>
    <w:p w:rsidR="005305C4" w:rsidRPr="005F16D8" w:rsidRDefault="005305C4" w:rsidP="008C27CB">
      <w:pPr>
        <w:pStyle w:val="Tabletext"/>
        <w:numPr>
          <w:ilvl w:val="8"/>
          <w:numId w:val="34"/>
        </w:numPr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顯示訊息：尚未點選風險評分，請進行風險評分查詢。</w:t>
      </w:r>
    </w:p>
    <w:p w:rsidR="005305C4" w:rsidRPr="005F16D8" w:rsidRDefault="005305C4" w:rsidP="006D3E43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hint="eastAsia"/>
          <w:lang w:eastAsia="zh-TW"/>
        </w:rPr>
      </w:pPr>
      <w:r w:rsidRPr="005F16D8">
        <w:rPr>
          <w:rFonts w:hint="eastAsia"/>
          <w:lang w:eastAsia="zh-TW"/>
        </w:rPr>
        <w:t>ELSE IF DTAAV014.</w:t>
      </w:r>
      <w:r w:rsidRPr="005F16D8">
        <w:rPr>
          <w:rFonts w:hint="eastAsia"/>
          <w:lang w:eastAsia="zh-TW"/>
        </w:rPr>
        <w:t>核賠人員</w:t>
      </w:r>
      <w:r w:rsidRPr="005F16D8">
        <w:rPr>
          <w:rFonts w:hint="eastAsia"/>
          <w:lang w:eastAsia="zh-TW"/>
        </w:rPr>
        <w:t xml:space="preserve"> &lt;&gt; </w:t>
      </w:r>
      <w:r w:rsidRPr="005F16D8">
        <w:rPr>
          <w:rFonts w:hint="eastAsia"/>
          <w:lang w:eastAsia="zh-TW"/>
        </w:rPr>
        <w:t>登入者</w:t>
      </w:r>
      <w:r w:rsidRPr="005F16D8">
        <w:rPr>
          <w:rFonts w:hint="eastAsia"/>
          <w:lang w:eastAsia="zh-TW"/>
        </w:rPr>
        <w:t>ID (</w:t>
      </w:r>
      <w:r w:rsidRPr="005F16D8">
        <w:rPr>
          <w:rFonts w:hint="eastAsia"/>
          <w:lang w:eastAsia="zh-TW"/>
        </w:rPr>
        <w:t>若有改派，處理人員也需點選過</w:t>
      </w:r>
      <w:r w:rsidRPr="005F16D8">
        <w:rPr>
          <w:rFonts w:hint="eastAsia"/>
          <w:lang w:eastAsia="zh-TW"/>
        </w:rPr>
        <w:t>)</w:t>
      </w:r>
    </w:p>
    <w:p w:rsidR="005305C4" w:rsidRPr="005F16D8" w:rsidRDefault="005305C4" w:rsidP="006D3E43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hint="eastAsia"/>
          <w:lang w:eastAsia="zh-TW"/>
        </w:rPr>
        <w:t>顯示訊息：尚未點選風險評分，請進行風險評分查詢。</w:t>
      </w:r>
    </w:p>
    <w:p w:rsidR="00E8121F" w:rsidRPr="005F16D8" w:rsidRDefault="00D6682A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交查警訊檢核：</w:t>
      </w:r>
    </w:p>
    <w:p w:rsidR="00D6682A" w:rsidRPr="005F16D8" w:rsidRDefault="00D6682A" w:rsidP="003E7B79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交查表示 != </w:t>
      </w:r>
      <w:r w:rsidRPr="005F16D8">
        <w:rPr>
          <w:rFonts w:ascii="新細明體" w:hAnsi="新細明體"/>
          <w:lang w:eastAsia="zh-TW"/>
        </w:rPr>
        <w:t>‘</w:t>
      </w:r>
      <w:r w:rsidRPr="005F16D8">
        <w:rPr>
          <w:rFonts w:ascii="新細明體" w:hAnsi="新細明體" w:hint="eastAsia"/>
          <w:lang w:eastAsia="zh-TW"/>
        </w:rPr>
        <w:t>Y</w:t>
      </w:r>
      <w:r w:rsidRPr="005F16D8">
        <w:rPr>
          <w:rFonts w:ascii="新細明體" w:hAnsi="新細明體"/>
          <w:lang w:eastAsia="zh-TW"/>
        </w:rPr>
        <w:t>’</w:t>
      </w:r>
      <w:r w:rsidRPr="005F16D8">
        <w:rPr>
          <w:rFonts w:ascii="新細明體" w:hAnsi="新細明體" w:hint="eastAsia"/>
          <w:lang w:eastAsia="zh-TW"/>
        </w:rPr>
        <w:t xml:space="preserve">&amp; 有交查警示訊息 &amp; 取消交查原因為空白 </w:t>
      </w:r>
      <w:r w:rsidRPr="005F16D8">
        <w:rPr>
          <w:rFonts w:ascii="新細明體" w:hAnsi="新細明體"/>
          <w:lang w:eastAsia="zh-TW"/>
        </w:rPr>
        <w:sym w:font="Wingdings" w:char="F0E8"/>
      </w:r>
      <w:r w:rsidRPr="005F16D8">
        <w:rPr>
          <w:rFonts w:ascii="新細明體" w:hAnsi="新細明體" w:hint="eastAsia"/>
          <w:lang w:eastAsia="zh-TW"/>
        </w:rPr>
        <w:t xml:space="preserve"> 提示訊息：「請至交查提示區進行輸入始可核付！」</w:t>
      </w:r>
    </w:p>
    <w:p w:rsidR="0045044B" w:rsidRPr="005F16D8" w:rsidRDefault="000256A1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客戶理賠明細檢核：</w:t>
      </w:r>
      <w:r w:rsidR="0045044B" w:rsidRPr="005F16D8">
        <w:rPr>
          <w:rFonts w:ascii="新細明體" w:hAnsi="新細明體" w:hint="eastAsia"/>
          <w:lang w:eastAsia="zh-TW"/>
        </w:rPr>
        <w:t>逐筆檢查</w:t>
      </w:r>
      <w:r w:rsidR="009D7444" w:rsidRPr="005F16D8">
        <w:rPr>
          <w:rFonts w:ascii="新細明體" w:hAnsi="新細明體" w:hint="eastAsia"/>
          <w:lang w:eastAsia="zh-TW"/>
        </w:rPr>
        <w:t>覆核</w:t>
      </w:r>
      <w:r w:rsidR="0045044B" w:rsidRPr="005F16D8">
        <w:rPr>
          <w:rFonts w:ascii="新細明體" w:hAnsi="新細明體" w:hint="eastAsia"/>
          <w:lang w:eastAsia="zh-TW"/>
        </w:rPr>
        <w:t>日期  為 空值</w:t>
      </w:r>
      <w:r w:rsidRPr="005F16D8">
        <w:rPr>
          <w:rFonts w:ascii="新細明體" w:hAnsi="新細明體" w:hint="eastAsia"/>
          <w:lang w:eastAsia="zh-TW"/>
        </w:rPr>
        <w:t xml:space="preserve"> </w:t>
      </w:r>
      <w:r w:rsidR="0045044B" w:rsidRPr="005F16D8">
        <w:rPr>
          <w:rFonts w:ascii="新細明體" w:hAnsi="新細明體" w:hint="eastAsia"/>
          <w:lang w:eastAsia="zh-TW"/>
        </w:rPr>
        <w:t>之客戶理賠明細</w:t>
      </w:r>
    </w:p>
    <w:p w:rsidR="009D7444" w:rsidRPr="005F16D8" w:rsidRDefault="009D7444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給付狀態：</w:t>
      </w:r>
    </w:p>
    <w:p w:rsidR="009D7444" w:rsidRPr="005F16D8" w:rsidRDefault="009D7444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給付狀態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尚未給付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9D7444" w:rsidRPr="005F16D8" w:rsidRDefault="009D7444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訊息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該筆尚未處理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，RETURN。(給付狀態不得為尚未給付)</w:t>
      </w:r>
    </w:p>
    <w:p w:rsidR="009D7444" w:rsidRPr="005F16D8" w:rsidRDefault="009D7444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修改原因及摘要檢核：</w:t>
      </w:r>
    </w:p>
    <w:p w:rsidR="009D7444" w:rsidRPr="005F16D8" w:rsidRDefault="009D7444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給付金額 &lt;&gt; 試算金額 才需執行此STEP。</w:t>
      </w:r>
    </w:p>
    <w:p w:rsidR="009151E9" w:rsidRPr="005F16D8" w:rsidRDefault="009151E9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印花稅(CAW1,CAW2)不需檢查此STEP。</w:t>
      </w:r>
    </w:p>
    <w:p w:rsidR="009D7444" w:rsidRPr="005F16D8" w:rsidRDefault="009D7444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IF 給付狀態 &lt;&gt; </w:t>
      </w:r>
      <w:r w:rsidRPr="005F16D8">
        <w:rPr>
          <w:rFonts w:ascii="新細明體" w:hAnsi="新細明體"/>
          <w:strike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C53FB2" w:rsidRPr="005F16D8">
          <w:rPr>
            <w:rFonts w:ascii="新細明體" w:hAnsi="新細明體" w:hint="eastAsia"/>
            <w:strike/>
            <w:kern w:val="2"/>
            <w:lang w:eastAsia="zh-TW"/>
          </w:rPr>
          <w:t>1</w:t>
        </w:r>
        <w:r w:rsidRPr="005F16D8">
          <w:rPr>
            <w:rFonts w:ascii="新細明體" w:hAnsi="新細明體"/>
            <w:strike/>
            <w:kern w:val="2"/>
            <w:lang w:eastAsia="zh-TW"/>
          </w:rPr>
          <w:t>’</w:t>
        </w:r>
      </w:smartTag>
      <w:r w:rsidRPr="005F16D8">
        <w:rPr>
          <w:rFonts w:ascii="新細明體" w:hAnsi="新細明體" w:hint="eastAsia"/>
          <w:strike/>
          <w:kern w:val="2"/>
          <w:lang w:eastAsia="zh-TW"/>
        </w:rPr>
        <w:t>(</w:t>
      </w:r>
      <w:r w:rsidR="00C53FB2" w:rsidRPr="005F16D8">
        <w:rPr>
          <w:rFonts w:ascii="新細明體" w:hAnsi="新細明體" w:hint="eastAsia"/>
          <w:strike/>
          <w:kern w:val="2"/>
          <w:lang w:eastAsia="zh-TW"/>
        </w:rPr>
        <w:t>依約給付</w:t>
      </w:r>
      <w:r w:rsidRPr="005F16D8">
        <w:rPr>
          <w:rFonts w:ascii="新細明體" w:hAnsi="新細明體" w:hint="eastAsia"/>
          <w:strike/>
          <w:kern w:val="2"/>
          <w:lang w:eastAsia="zh-TW"/>
        </w:rPr>
        <w:t>)：</w:t>
      </w:r>
      <w:r w:rsidR="00C53FB2" w:rsidRPr="005F16D8">
        <w:rPr>
          <w:rFonts w:ascii="新細明體" w:hAnsi="新細明體" w:hint="eastAsia"/>
          <w:kern w:val="2"/>
          <w:lang w:eastAsia="zh-TW"/>
        </w:rPr>
        <w:t>檢核該筆</w:t>
      </w:r>
    </w:p>
    <w:p w:rsidR="009D7444" w:rsidRPr="005F16D8" w:rsidRDefault="009D7444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檢查是否有輸入修改原因，IF NOT ，訊息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請輸入修改原因</w:t>
      </w:r>
      <w:r w:rsidRPr="005F16D8">
        <w:rPr>
          <w:rFonts w:ascii="新細明體" w:hAnsi="新細明體"/>
          <w:kern w:val="2"/>
          <w:szCs w:val="24"/>
          <w:lang w:eastAsia="zh-TW"/>
        </w:rPr>
        <w:t xml:space="preserve">’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，RETURN。</w:t>
      </w:r>
    </w:p>
    <w:p w:rsidR="009D7444" w:rsidRPr="005F16D8" w:rsidRDefault="009D7444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檢查是否有輸入修改摘要，IF NOT ，訊息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請輸入修改摘要</w:t>
      </w:r>
      <w:r w:rsidRPr="005F16D8">
        <w:rPr>
          <w:rFonts w:ascii="新細明體" w:hAnsi="新細明體"/>
          <w:kern w:val="2"/>
          <w:szCs w:val="24"/>
          <w:lang w:eastAsia="zh-TW"/>
        </w:rPr>
        <w:t xml:space="preserve">’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，RETURN。</w:t>
      </w:r>
    </w:p>
    <w:p w:rsidR="009D7444" w:rsidRPr="005F16D8" w:rsidRDefault="00842D12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特殊件檢核：</w:t>
      </w:r>
    </w:p>
    <w:p w:rsidR="00A63F6B" w:rsidRPr="005F16D8" w:rsidRDefault="00A63F6B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削減：</w:t>
      </w:r>
    </w:p>
    <w:p w:rsidR="00A63F6B" w:rsidRPr="005F16D8" w:rsidRDefault="00A63F6B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削減表示 =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Y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，才需執行本步驟。</w:t>
      </w:r>
    </w:p>
    <w:p w:rsidR="00A63F6B" w:rsidRPr="005F16D8" w:rsidRDefault="00A63F6B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給付狀態 &lt;&gt;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3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(削減給付)，訊息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削減件，需為削減給付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，</w:t>
      </w:r>
      <w:r w:rsidRPr="005F16D8">
        <w:rPr>
          <w:rFonts w:ascii="新細明體" w:hAnsi="新細明體"/>
          <w:kern w:val="2"/>
          <w:szCs w:val="24"/>
          <w:lang w:eastAsia="zh-TW"/>
        </w:rPr>
        <w:t xml:space="preserve">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RETURN。</w:t>
      </w:r>
    </w:p>
    <w:p w:rsidR="00A63F6B" w:rsidRPr="005F16D8" w:rsidRDefault="00A63F6B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除外：</w:t>
      </w:r>
    </w:p>
    <w:p w:rsidR="00A63F6B" w:rsidRPr="005F16D8" w:rsidRDefault="00A63F6B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除外表示 =  </w:t>
      </w:r>
      <w:r w:rsidRPr="005F16D8">
        <w:rPr>
          <w:rFonts w:ascii="新細明體" w:hAnsi="新細明體"/>
          <w:strike/>
          <w:kern w:val="2"/>
          <w:lang w:eastAsia="zh-TW"/>
        </w:rPr>
        <w:t>‘</w:t>
      </w:r>
      <w:r w:rsidRPr="005F16D8">
        <w:rPr>
          <w:rFonts w:ascii="新細明體" w:hAnsi="新細明體" w:hint="eastAsia"/>
          <w:strike/>
          <w:kern w:val="2"/>
          <w:lang w:eastAsia="zh-TW"/>
        </w:rPr>
        <w:t>Y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>，才需執行本步驟。</w:t>
      </w:r>
    </w:p>
    <w:p w:rsidR="00A63F6B" w:rsidRPr="005F16D8" w:rsidRDefault="00A63F6B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IF 給付狀態 &lt;&gt;  </w:t>
      </w:r>
      <w:r w:rsidRPr="005F16D8">
        <w:rPr>
          <w:rFonts w:ascii="新細明體" w:hAnsi="新細明體"/>
          <w:strike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’"/>
        </w:smartTagPr>
        <w:r w:rsidRPr="005F16D8">
          <w:rPr>
            <w:rFonts w:ascii="新細明體" w:hAnsi="新細明體" w:hint="eastAsia"/>
            <w:strike/>
            <w:kern w:val="2"/>
            <w:lang w:eastAsia="zh-TW"/>
          </w:rPr>
          <w:t>8</w:t>
        </w:r>
        <w:r w:rsidRPr="005F16D8">
          <w:rPr>
            <w:rFonts w:ascii="新細明體" w:hAnsi="新細明體"/>
            <w:strike/>
            <w:kern w:val="2"/>
            <w:lang w:eastAsia="zh-TW"/>
          </w:rPr>
          <w:t>’</w:t>
        </w:r>
      </w:smartTag>
      <w:r w:rsidRPr="005F16D8">
        <w:rPr>
          <w:rFonts w:ascii="新細明體" w:hAnsi="新細明體" w:hint="eastAsia"/>
          <w:strike/>
          <w:kern w:val="2"/>
          <w:lang w:eastAsia="zh-TW"/>
        </w:rPr>
        <w:t xml:space="preserve">(人工核付)，訊息 = </w:t>
      </w:r>
      <w:r w:rsidRPr="005F16D8">
        <w:rPr>
          <w:rFonts w:ascii="新細明體" w:hAnsi="新細明體"/>
          <w:strike/>
          <w:kern w:val="2"/>
          <w:lang w:eastAsia="zh-TW"/>
        </w:rPr>
        <w:t>‘</w:t>
      </w:r>
      <w:r w:rsidRPr="005F16D8">
        <w:rPr>
          <w:rFonts w:ascii="新細明體" w:hAnsi="新細明體" w:hint="eastAsia"/>
          <w:strike/>
          <w:kern w:val="2"/>
          <w:lang w:eastAsia="zh-TW"/>
        </w:rPr>
        <w:t>除外件，需為人工給付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 ，</w:t>
      </w:r>
      <w:r w:rsidRPr="005F16D8">
        <w:rPr>
          <w:rFonts w:ascii="新細明體" w:hAnsi="新細明體"/>
          <w:strike/>
          <w:kern w:val="2"/>
          <w:lang w:eastAsia="zh-TW"/>
        </w:rPr>
        <w:t xml:space="preserve"> </w:t>
      </w:r>
      <w:r w:rsidRPr="005F16D8">
        <w:rPr>
          <w:rFonts w:ascii="新細明體" w:hAnsi="新細明體" w:hint="eastAsia"/>
          <w:strike/>
          <w:kern w:val="2"/>
          <w:lang w:eastAsia="zh-TW"/>
        </w:rPr>
        <w:t>RETURN。</w:t>
      </w:r>
    </w:p>
    <w:p w:rsidR="00A63F6B" w:rsidRPr="005F16D8" w:rsidRDefault="00A63F6B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特殊：</w:t>
      </w:r>
    </w:p>
    <w:p w:rsidR="00A63F6B" w:rsidRPr="005F16D8" w:rsidRDefault="00A63F6B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特殊表示 &lt;&gt;  </w:t>
      </w:r>
      <w:r w:rsidRPr="005F16D8">
        <w:rPr>
          <w:rFonts w:ascii="新細明體" w:hAnsi="新細明體"/>
          <w:strike/>
          <w:kern w:val="2"/>
          <w:lang w:eastAsia="zh-TW"/>
        </w:rPr>
        <w:t>‘’</w:t>
      </w:r>
      <w:r w:rsidRPr="005F16D8">
        <w:rPr>
          <w:rFonts w:ascii="新細明體" w:hAnsi="新細明體" w:hint="eastAsia"/>
          <w:strike/>
          <w:kern w:val="2"/>
          <w:lang w:eastAsia="zh-TW"/>
        </w:rPr>
        <w:t>，才需執行本步驟。</w:t>
      </w:r>
    </w:p>
    <w:p w:rsidR="00A63F6B" w:rsidRPr="005F16D8" w:rsidRDefault="00A63F6B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IF 給付狀態 &lt;&gt;  </w:t>
      </w:r>
      <w:r w:rsidRPr="005F16D8">
        <w:rPr>
          <w:rFonts w:ascii="新細明體" w:hAnsi="新細明體"/>
          <w:strike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’"/>
        </w:smartTagPr>
        <w:r w:rsidRPr="005F16D8">
          <w:rPr>
            <w:rFonts w:ascii="新細明體" w:hAnsi="新細明體" w:hint="eastAsia"/>
            <w:strike/>
            <w:kern w:val="2"/>
            <w:lang w:eastAsia="zh-TW"/>
          </w:rPr>
          <w:t>8</w:t>
        </w:r>
        <w:r w:rsidRPr="005F16D8">
          <w:rPr>
            <w:rFonts w:ascii="新細明體" w:hAnsi="新細明體"/>
            <w:strike/>
            <w:kern w:val="2"/>
            <w:lang w:eastAsia="zh-TW"/>
          </w:rPr>
          <w:t>’</w:t>
        </w:r>
      </w:smartTag>
      <w:r w:rsidRPr="005F16D8">
        <w:rPr>
          <w:rFonts w:ascii="新細明體" w:hAnsi="新細明體" w:hint="eastAsia"/>
          <w:strike/>
          <w:kern w:val="2"/>
          <w:lang w:eastAsia="zh-TW"/>
        </w:rPr>
        <w:t xml:space="preserve">(人工核付)，訊息 = </w:t>
      </w:r>
      <w:r w:rsidRPr="005F16D8">
        <w:rPr>
          <w:rFonts w:ascii="新細明體" w:hAnsi="新細明體"/>
          <w:strike/>
          <w:kern w:val="2"/>
          <w:lang w:eastAsia="zh-TW"/>
        </w:rPr>
        <w:t>‘</w:t>
      </w:r>
      <w:r w:rsidRPr="005F16D8">
        <w:rPr>
          <w:rFonts w:ascii="新細明體" w:hAnsi="新細明體" w:hint="eastAsia"/>
          <w:strike/>
          <w:kern w:val="2"/>
          <w:lang w:eastAsia="zh-TW"/>
        </w:rPr>
        <w:t>特殊件，需為人工給付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 ，</w:t>
      </w:r>
      <w:r w:rsidRPr="005F16D8">
        <w:rPr>
          <w:rFonts w:ascii="新細明體" w:hAnsi="新細明體"/>
          <w:strike/>
          <w:kern w:val="2"/>
          <w:lang w:eastAsia="zh-TW"/>
        </w:rPr>
        <w:t xml:space="preserve"> </w:t>
      </w:r>
      <w:r w:rsidRPr="005F16D8">
        <w:rPr>
          <w:rFonts w:ascii="新細明體" w:hAnsi="新細明體" w:hint="eastAsia"/>
          <w:strike/>
          <w:kern w:val="2"/>
          <w:lang w:eastAsia="zh-TW"/>
        </w:rPr>
        <w:t>RETURN。</w:t>
      </w:r>
    </w:p>
    <w:p w:rsidR="00F275FD" w:rsidRPr="005F16D8" w:rsidRDefault="00F275FD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理賠保險金代號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MBXF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</w:p>
    <w:p w:rsidR="00F275FD" w:rsidRPr="005F16D8" w:rsidRDefault="00F275FD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訊息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結案金額不足扣預付金給付金額，請先處理預付金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，RETURN。</w:t>
      </w:r>
    </w:p>
    <w:p w:rsidR="001E236D" w:rsidRPr="005F16D8" w:rsidRDefault="001E236D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檢查是否有保單確認資料：READ DTAAB100 BY 受理編號(只須讀一次)</w:t>
      </w:r>
    </w:p>
    <w:p w:rsidR="001E236D" w:rsidRPr="005F16D8" w:rsidRDefault="001E236D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NOT FND，檢查給付狀態是否為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5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或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6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，若不為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5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或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6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</w:p>
    <w:p w:rsidR="001E236D" w:rsidRPr="005F16D8" w:rsidRDefault="001E236D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訊息 = 給付狀態需為退件不給付。</w:t>
      </w:r>
    </w:p>
    <w:p w:rsidR="00FF4A66" w:rsidRPr="005F16D8" w:rsidRDefault="00FF4A66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給付狀態 &lt;&gt;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5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或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6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</w:p>
    <w:p w:rsidR="00D740B3" w:rsidRPr="005F16D8" w:rsidRDefault="00D740B3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理賠保險金代號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PBA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1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AND 給付金額 = 0</w:t>
      </w:r>
    </w:p>
    <w:p w:rsidR="00D740B3" w:rsidRPr="005F16D8" w:rsidRDefault="00D740B3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訊息 = 投資型商品保價尚未計算。</w:t>
      </w:r>
    </w:p>
    <w:p w:rsidR="00DF6E1B" w:rsidRPr="005F16D8" w:rsidRDefault="00D740B3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END IF。</w:t>
      </w:r>
    </w:p>
    <w:p w:rsidR="00DF6E1B" w:rsidRPr="005F16D8" w:rsidRDefault="00FF4A66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END IF。</w:t>
      </w:r>
    </w:p>
    <w:p w:rsidR="002C76D6" w:rsidRPr="005F16D8" w:rsidRDefault="00A63F6B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回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3.2.2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繼續檢查下一筆客戶理賠明細。</w:t>
      </w:r>
    </w:p>
    <w:p w:rsidR="00DF6E1B" w:rsidRPr="005F16D8" w:rsidRDefault="00DF6E1B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檢查幣別：</w:t>
      </w:r>
    </w:p>
    <w:p w:rsidR="00DF6E1B" w:rsidRPr="005F16D8" w:rsidRDefault="00DF6E1B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檢查所有給付狀態 &lt;&gt;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6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的理賠明細中幣別是否相同。</w:t>
      </w:r>
    </w:p>
    <w:p w:rsidR="00DF6E1B" w:rsidRPr="005F16D8" w:rsidRDefault="00DF6E1B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有不同的幣別：</w:t>
      </w:r>
    </w:p>
    <w:p w:rsidR="00DF6E1B" w:rsidRPr="005F16D8" w:rsidRDefault="00DF6E1B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訊息：保單號碼：+$保單號碼 + 為幣別：+ $幣別，不可與其他幣別同時給付。</w:t>
      </w:r>
    </w:p>
    <w:p w:rsidR="000256A1" w:rsidRPr="005F16D8" w:rsidRDefault="000256A1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檢查實支給付總額是否超過收據總額：</w:t>
      </w:r>
    </w:p>
    <w:p w:rsidR="000256A1" w:rsidRPr="005F16D8" w:rsidRDefault="000256A1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抓取實支給付總額：</w:t>
      </w:r>
    </w:p>
    <w:p w:rsidR="000256A1" w:rsidRPr="005F16D8" w:rsidRDefault="000256A1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抓取理賠明細中，符合下列條件之件：</w:t>
      </w:r>
    </w:p>
    <w:p w:rsidR="000256A1" w:rsidRPr="005F16D8" w:rsidRDefault="000256A1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理賠保險金代號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1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 OR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2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 OR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3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0256A1" w:rsidRPr="005F16D8" w:rsidRDefault="000256A1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給付狀態 </w:t>
      </w:r>
      <w:r w:rsidR="001D0C45" w:rsidRPr="005F16D8">
        <w:rPr>
          <w:rFonts w:ascii="新細明體" w:hAnsi="新細明體" w:hint="eastAsia"/>
          <w:kern w:val="2"/>
          <w:szCs w:val="24"/>
          <w:lang w:eastAsia="zh-TW"/>
        </w:rPr>
        <w:t xml:space="preserve">不為 </w:t>
      </w:r>
      <w:r w:rsidR="001D0C45"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1D0C45" w:rsidRPr="005F16D8">
          <w:rPr>
            <w:rFonts w:ascii="新細明體" w:hAnsi="新細明體" w:hint="eastAsia"/>
            <w:kern w:val="2"/>
            <w:szCs w:val="24"/>
            <w:lang w:eastAsia="zh-TW"/>
          </w:rPr>
          <w:t>0</w:t>
        </w:r>
        <w:r w:rsidR="001D0C45"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="001D0C45" w:rsidRPr="005F16D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1D0C45"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="001D0C45" w:rsidRPr="005F16D8">
          <w:rPr>
            <w:rFonts w:ascii="新細明體" w:hAnsi="新細明體" w:hint="eastAsia"/>
            <w:kern w:val="2"/>
            <w:szCs w:val="24"/>
            <w:lang w:eastAsia="zh-TW"/>
          </w:rPr>
          <w:t>6</w:t>
        </w:r>
        <w:r w:rsidR="001D0C45"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0256A1" w:rsidRPr="005F16D8" w:rsidRDefault="000256A1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實支給付總額 = SUM (給付金額)。</w:t>
      </w:r>
    </w:p>
    <w:p w:rsidR="000256A1" w:rsidRPr="005F16D8" w:rsidRDefault="000256A1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抓取收據總額：</w:t>
      </w:r>
    </w:p>
    <w:p w:rsidR="00AE442B" w:rsidRPr="005F16D8" w:rsidRDefault="001C40BF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jc w:val="both"/>
        <w:rPr>
          <w:rFonts w:ascii="新細明體" w:hAnsi="新細明體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CALL </w:t>
      </w:r>
      <w:r w:rsidRPr="005F16D8">
        <w:rPr>
          <w:rFonts w:ascii="新細明體" w:hAnsi="新細明體"/>
        </w:rPr>
        <w:t>AA_A0Z0</w:t>
      </w:r>
      <w:r w:rsidR="00AE442B" w:rsidRPr="005F16D8">
        <w:rPr>
          <w:rFonts w:ascii="新細明體" w:hAnsi="新細明體" w:hint="eastAsia"/>
          <w:lang w:eastAsia="zh-TW"/>
        </w:rPr>
        <w:t>1</w:t>
      </w:r>
      <w:r w:rsidRPr="005F16D8">
        <w:rPr>
          <w:rFonts w:ascii="新細明體" w:hAnsi="新細明體"/>
        </w:rPr>
        <w:t>4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E442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42B" w:rsidRPr="005F16D8" w:rsidRDefault="00AE442B" w:rsidP="00AE442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42B" w:rsidRPr="005F16D8" w:rsidRDefault="00AE442B" w:rsidP="00AE442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AE442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442B" w:rsidRPr="005F16D8" w:rsidRDefault="00AE442B" w:rsidP="00AE442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42B" w:rsidRPr="005F16D8" w:rsidRDefault="00AE442B" w:rsidP="00AE442B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AE442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442B" w:rsidRPr="005F16D8" w:rsidRDefault="00AE442B" w:rsidP="00AE442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判別碼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442B" w:rsidRPr="005F16D8" w:rsidRDefault="00AE442B" w:rsidP="00AE442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2</w:t>
            </w:r>
          </w:p>
        </w:tc>
      </w:tr>
    </w:tbl>
    <w:p w:rsidR="00AE442B" w:rsidRPr="005F16D8" w:rsidRDefault="00AE442B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jc w:val="both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收據總額 =  模組.</w:t>
      </w:r>
      <w:r w:rsidRPr="005F16D8">
        <w:rPr>
          <w:rFonts w:ascii="新細明體" w:hAnsi="新細明體" w:hint="eastAsia"/>
          <w:lang w:eastAsia="zh-TW"/>
        </w:rPr>
        <w:t xml:space="preserve"> 住院經常費+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模組.</w:t>
      </w:r>
      <w:r w:rsidR="009B16BB" w:rsidRPr="005F16D8">
        <w:rPr>
          <w:rFonts w:ascii="新細明體" w:hAnsi="新細明體" w:hint="eastAsia"/>
          <w:lang w:eastAsia="zh-TW"/>
        </w:rPr>
        <w:t>手術經常</w:t>
      </w:r>
      <w:r w:rsidRPr="005F16D8">
        <w:rPr>
          <w:rFonts w:ascii="新細明體" w:hAnsi="新細明體" w:hint="eastAsia"/>
          <w:lang w:eastAsia="zh-TW"/>
        </w:rPr>
        <w:t>費+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模組.</w:t>
      </w:r>
      <w:r w:rsidR="009B16BB" w:rsidRPr="005F16D8">
        <w:rPr>
          <w:rFonts w:ascii="新細明體" w:hAnsi="新細明體" w:hint="eastAsia"/>
          <w:lang w:eastAsia="zh-TW"/>
        </w:rPr>
        <w:t>其他費用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  <w:r w:rsidRPr="005F16D8">
        <w:rPr>
          <w:rFonts w:ascii="新細明體" w:hAnsi="新細明體" w:hint="eastAsia"/>
          <w:lang w:eastAsia="zh-TW"/>
        </w:rPr>
        <w:t xml:space="preserve"> </w:t>
      </w:r>
    </w:p>
    <w:p w:rsidR="000256A1" w:rsidRPr="005F16D8" w:rsidRDefault="00AE442B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 w:rsidDel="00AE442B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0256A1" w:rsidRPr="005F16D8">
        <w:rPr>
          <w:rFonts w:ascii="新細明體" w:hAnsi="新細明體" w:hint="eastAsia"/>
          <w:kern w:val="2"/>
          <w:szCs w:val="24"/>
          <w:lang w:eastAsia="zh-TW"/>
        </w:rPr>
        <w:t xml:space="preserve">IF </w:t>
      </w:r>
      <w:r w:rsidR="002302FF" w:rsidRPr="005F16D8">
        <w:rPr>
          <w:rFonts w:ascii="新細明體" w:hAnsi="新細明體" w:hint="eastAsia"/>
          <w:kern w:val="2"/>
          <w:szCs w:val="24"/>
          <w:lang w:eastAsia="zh-TW"/>
        </w:rPr>
        <w:t xml:space="preserve">各保單 </w:t>
      </w:r>
      <w:r w:rsidR="000256A1" w:rsidRPr="005F16D8">
        <w:rPr>
          <w:rFonts w:ascii="新細明體" w:hAnsi="新細明體" w:hint="eastAsia"/>
          <w:kern w:val="2"/>
          <w:szCs w:val="24"/>
          <w:lang w:eastAsia="zh-TW"/>
        </w:rPr>
        <w:t>實支實付總額 &gt; 收據總額：</w:t>
      </w:r>
    </w:p>
    <w:p w:rsidR="000256A1" w:rsidRPr="005F16D8" w:rsidRDefault="000256A1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訊息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實支實付總額：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+ 實支實付總額 +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大於收據總額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+ 收據總額。</w:t>
      </w:r>
    </w:p>
    <w:p w:rsidR="000256A1" w:rsidRPr="005F16D8" w:rsidRDefault="000256A1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RETURN。</w:t>
      </w:r>
    </w:p>
    <w:p w:rsidR="00745619" w:rsidRDefault="00745619" w:rsidP="00F45CB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編制內學團</w:t>
      </w:r>
      <w:r w:rsidR="0094552F" w:rsidRPr="00F45CB5">
        <w:rPr>
          <w:rFonts w:ascii="新細明體" w:hAnsi="新細明體" w:hint="eastAsia"/>
          <w:kern w:val="2"/>
          <w:szCs w:val="24"/>
          <w:lang w:eastAsia="zh-TW"/>
        </w:rPr>
        <w:t>符合補助款專案理賠給付退件提示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CA5C68" w:rsidRDefault="00CA5C68" w:rsidP="0088126F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逐筆讀取理賠明細</w:t>
      </w:r>
    </w:p>
    <w:p w:rsidR="00AE3040" w:rsidRDefault="00AE3040" w:rsidP="00F45CB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IF 理賠明細.系統別 = </w:t>
      </w:r>
      <w:r>
        <w:rPr>
          <w:rFonts w:ascii="新細明體" w:hAnsi="新細明體"/>
          <w:kern w:val="2"/>
          <w:szCs w:val="24"/>
          <w:lang w:eastAsia="zh-TW"/>
        </w:rPr>
        <w:t>‘</w:t>
      </w:r>
      <w:r>
        <w:rPr>
          <w:rFonts w:ascii="新細明體" w:hAnsi="新細明體" w:hint="eastAsia"/>
          <w:kern w:val="2"/>
          <w:szCs w:val="24"/>
          <w:lang w:eastAsia="zh-TW"/>
        </w:rPr>
        <w:t>5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(編制內學團)</w:t>
      </w:r>
    </w:p>
    <w:p w:rsidR="00F64038" w:rsidRDefault="00CA5C68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>IF</w:t>
      </w:r>
      <w:r w:rsidR="00D50E90">
        <w:rPr>
          <w:rFonts w:ascii="新細明體" w:hAnsi="新細明體" w:hint="eastAsia"/>
          <w:kern w:val="2"/>
          <w:szCs w:val="24"/>
          <w:lang w:eastAsia="zh-TW"/>
        </w:rPr>
        <w:t>理賠明細.</w:t>
      </w:r>
      <w:r>
        <w:rPr>
          <w:rFonts w:ascii="新細明體" w:hAnsi="新細明體" w:hint="eastAsia"/>
          <w:kern w:val="2"/>
          <w:szCs w:val="24"/>
          <w:lang w:eastAsia="zh-TW"/>
        </w:rPr>
        <w:t>保險金代號</w:t>
      </w:r>
      <w:r w:rsidR="00D50E90">
        <w:rPr>
          <w:rFonts w:ascii="新細明體" w:hAnsi="新細明體" w:hint="eastAsia"/>
          <w:kern w:val="2"/>
          <w:szCs w:val="24"/>
          <w:lang w:eastAsia="zh-TW"/>
        </w:rPr>
        <w:t xml:space="preserve"> 為 </w:t>
      </w:r>
      <w:r w:rsidR="00D50E90">
        <w:rPr>
          <w:rFonts w:ascii="新細明體" w:hAnsi="新細明體"/>
          <w:kern w:val="2"/>
          <w:szCs w:val="24"/>
          <w:lang w:eastAsia="zh-TW"/>
        </w:rPr>
        <w:t>‘RC’</w:t>
      </w:r>
      <w:r w:rsidR="00D50E90">
        <w:rPr>
          <w:rFonts w:ascii="新細明體" w:hAnsi="新細明體" w:hint="eastAsia"/>
          <w:kern w:val="2"/>
          <w:szCs w:val="24"/>
          <w:lang w:eastAsia="zh-TW"/>
        </w:rPr>
        <w:t>開頭</w:t>
      </w:r>
      <w:r w:rsidR="00BD18D9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</w:p>
    <w:p w:rsidR="00F64038" w:rsidRDefault="00F64038" w:rsidP="00F45CB5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$補助項目數 = $補助項目數 +1</w:t>
      </w:r>
    </w:p>
    <w:p w:rsidR="00CA5C68" w:rsidRDefault="00F64038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>ELSE IF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理賠明細.保險金代號 為 </w:t>
      </w:r>
      <w:r>
        <w:rPr>
          <w:rFonts w:ascii="新細明體" w:hAnsi="新細明體"/>
          <w:kern w:val="2"/>
          <w:szCs w:val="24"/>
          <w:lang w:eastAsia="zh-TW"/>
        </w:rPr>
        <w:t>‘B’</w:t>
      </w:r>
      <w:r>
        <w:rPr>
          <w:rFonts w:ascii="新細明體" w:hAnsi="新細明體" w:hint="eastAsia"/>
          <w:kern w:val="2"/>
          <w:szCs w:val="24"/>
          <w:lang w:eastAsia="zh-TW"/>
        </w:rPr>
        <w:t>開頭</w:t>
      </w:r>
    </w:p>
    <w:p w:rsidR="00F64038" w:rsidRPr="00F45CB5" w:rsidRDefault="00F64038" w:rsidP="00F45CB5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88126F">
        <w:rPr>
          <w:rFonts w:ascii="新細明體" w:hAnsi="新細明體" w:hint="eastAsia"/>
          <w:kern w:val="2"/>
          <w:szCs w:val="24"/>
          <w:lang w:eastAsia="zh-TW"/>
        </w:rPr>
        <w:t>$</w:t>
      </w:r>
      <w:r>
        <w:rPr>
          <w:rFonts w:ascii="新細明體" w:hAnsi="新細明體" w:hint="eastAsia"/>
          <w:kern w:val="2"/>
          <w:szCs w:val="24"/>
          <w:lang w:eastAsia="zh-TW"/>
        </w:rPr>
        <w:t>理賠</w:t>
      </w:r>
      <w:r w:rsidRPr="0088126F">
        <w:rPr>
          <w:rFonts w:ascii="新細明體" w:hAnsi="新細明體" w:hint="eastAsia"/>
          <w:kern w:val="2"/>
          <w:szCs w:val="24"/>
          <w:lang w:eastAsia="zh-TW"/>
        </w:rPr>
        <w:t xml:space="preserve">項目數 = </w:t>
      </w:r>
      <w:r w:rsidRPr="00F45CB5">
        <w:rPr>
          <w:rFonts w:ascii="新細明體" w:hAnsi="新細明體" w:hint="eastAsia"/>
          <w:kern w:val="2"/>
          <w:szCs w:val="24"/>
          <w:lang w:eastAsia="zh-TW"/>
        </w:rPr>
        <w:t>$</w:t>
      </w:r>
      <w:r>
        <w:rPr>
          <w:rFonts w:ascii="新細明體" w:hAnsi="新細明體" w:hint="eastAsia"/>
          <w:kern w:val="2"/>
          <w:szCs w:val="24"/>
          <w:lang w:eastAsia="zh-TW"/>
        </w:rPr>
        <w:t>理賠</w:t>
      </w:r>
      <w:r w:rsidRPr="0088126F">
        <w:rPr>
          <w:rFonts w:ascii="新細明體" w:hAnsi="新細明體" w:hint="eastAsia"/>
          <w:kern w:val="2"/>
          <w:szCs w:val="24"/>
          <w:lang w:eastAsia="zh-TW"/>
        </w:rPr>
        <w:t>項目數 +1</w:t>
      </w:r>
    </w:p>
    <w:p w:rsidR="009F307A" w:rsidRDefault="00A7130E" w:rsidP="00F45CB5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</w:t>
      </w:r>
      <w:r>
        <w:rPr>
          <w:rFonts w:ascii="新細明體" w:hAnsi="新細明體"/>
          <w:kern w:val="2"/>
          <w:szCs w:val="24"/>
          <w:lang w:eastAsia="zh-TW"/>
        </w:rPr>
        <w:t>F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理賠明細.給付狀態 = </w:t>
      </w:r>
      <w:r>
        <w:rPr>
          <w:rFonts w:ascii="新細明體" w:hAnsi="新細明體"/>
          <w:kern w:val="2"/>
          <w:szCs w:val="24"/>
          <w:lang w:eastAsia="zh-TW"/>
        </w:rPr>
        <w:t>‘</w:t>
      </w:r>
      <w:r>
        <w:rPr>
          <w:rFonts w:ascii="新細明體" w:hAnsi="新細明體" w:hint="eastAsia"/>
          <w:kern w:val="2"/>
          <w:szCs w:val="24"/>
          <w:lang w:eastAsia="zh-TW"/>
        </w:rPr>
        <w:t>5</w:t>
      </w:r>
      <w:r>
        <w:rPr>
          <w:rFonts w:ascii="新細明體" w:hAnsi="新細明體"/>
          <w:kern w:val="2"/>
          <w:szCs w:val="24"/>
          <w:lang w:eastAsia="zh-TW"/>
        </w:rPr>
        <w:t>’</w:t>
      </w:r>
    </w:p>
    <w:p w:rsidR="00A7130E" w:rsidRDefault="00A7130E" w:rsidP="00F45CB5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9B6544">
        <w:rPr>
          <w:rFonts w:ascii="新細明體" w:hAnsi="新細明體" w:hint="eastAsia"/>
          <w:kern w:val="2"/>
          <w:szCs w:val="24"/>
          <w:lang w:eastAsia="zh-TW"/>
        </w:rPr>
        <w:t>$</w:t>
      </w:r>
      <w:r w:rsidR="00BD2631">
        <w:rPr>
          <w:rFonts w:ascii="新細明體" w:hAnsi="新細明體" w:hint="eastAsia"/>
          <w:kern w:val="2"/>
          <w:szCs w:val="24"/>
          <w:lang w:eastAsia="zh-TW"/>
        </w:rPr>
        <w:t>不給付</w:t>
      </w:r>
      <w:r w:rsidRPr="009B6544">
        <w:rPr>
          <w:rFonts w:ascii="新細明體" w:hAnsi="新細明體" w:hint="eastAsia"/>
          <w:kern w:val="2"/>
          <w:szCs w:val="24"/>
          <w:lang w:eastAsia="zh-TW"/>
        </w:rPr>
        <w:t>項目數 = $</w:t>
      </w:r>
      <w:r w:rsidR="00BD2631">
        <w:rPr>
          <w:rFonts w:ascii="新細明體" w:hAnsi="新細明體" w:hint="eastAsia"/>
          <w:kern w:val="2"/>
          <w:szCs w:val="24"/>
          <w:lang w:eastAsia="zh-TW"/>
        </w:rPr>
        <w:t>不給付</w:t>
      </w:r>
      <w:r w:rsidRPr="009B6544">
        <w:rPr>
          <w:rFonts w:ascii="新細明體" w:hAnsi="新細明體" w:hint="eastAsia"/>
          <w:kern w:val="2"/>
          <w:szCs w:val="24"/>
          <w:lang w:eastAsia="zh-TW"/>
        </w:rPr>
        <w:t>項目數 +1</w:t>
      </w:r>
    </w:p>
    <w:p w:rsidR="00CA6CD6" w:rsidRDefault="00A4031C" w:rsidP="00F45CB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 xml:space="preserve">IF 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$補助項目數 </w:t>
      </w:r>
      <w:r>
        <w:rPr>
          <w:rFonts w:ascii="新細明體" w:hAnsi="新細明體"/>
          <w:kern w:val="2"/>
          <w:szCs w:val="24"/>
          <w:lang w:eastAsia="zh-TW"/>
        </w:rPr>
        <w:t xml:space="preserve">&gt; 0 AND </w:t>
      </w:r>
      <w:r w:rsidRPr="009B6544">
        <w:rPr>
          <w:rFonts w:ascii="新細明體" w:hAnsi="新細明體" w:hint="eastAsia"/>
          <w:kern w:val="2"/>
          <w:szCs w:val="24"/>
          <w:lang w:eastAsia="zh-TW"/>
        </w:rPr>
        <w:t>$</w:t>
      </w:r>
      <w:r>
        <w:rPr>
          <w:rFonts w:ascii="新細明體" w:hAnsi="新細明體" w:hint="eastAsia"/>
          <w:kern w:val="2"/>
          <w:szCs w:val="24"/>
          <w:lang w:eastAsia="zh-TW"/>
        </w:rPr>
        <w:t>理賠</w:t>
      </w:r>
      <w:r w:rsidRPr="009B6544">
        <w:rPr>
          <w:rFonts w:ascii="新細明體" w:hAnsi="新細明體" w:hint="eastAsia"/>
          <w:kern w:val="2"/>
          <w:szCs w:val="24"/>
          <w:lang w:eastAsia="zh-TW"/>
        </w:rPr>
        <w:t>項目數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</w:t>
      </w:r>
      <w:r>
        <w:rPr>
          <w:rFonts w:ascii="新細明體" w:hAnsi="新細明體"/>
          <w:kern w:val="2"/>
          <w:szCs w:val="24"/>
          <w:lang w:eastAsia="zh-TW"/>
        </w:rPr>
        <w:t xml:space="preserve"> 0 AND </w:t>
      </w:r>
      <w:r w:rsidRPr="009B6544">
        <w:rPr>
          <w:rFonts w:ascii="新細明體" w:hAnsi="新細明體" w:hint="eastAsia"/>
          <w:kern w:val="2"/>
          <w:szCs w:val="24"/>
          <w:lang w:eastAsia="zh-TW"/>
        </w:rPr>
        <w:t>$</w:t>
      </w:r>
      <w:r>
        <w:rPr>
          <w:rFonts w:ascii="新細明體" w:hAnsi="新細明體" w:hint="eastAsia"/>
          <w:kern w:val="2"/>
          <w:szCs w:val="24"/>
          <w:lang w:eastAsia="zh-TW"/>
        </w:rPr>
        <w:t>不給付</w:t>
      </w:r>
      <w:r w:rsidRPr="009B6544">
        <w:rPr>
          <w:rFonts w:ascii="新細明體" w:hAnsi="新細明體" w:hint="eastAsia"/>
          <w:kern w:val="2"/>
          <w:szCs w:val="24"/>
          <w:lang w:eastAsia="zh-TW"/>
        </w:rPr>
        <w:t>項目數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</w:t>
      </w:r>
      <w:r>
        <w:rPr>
          <w:rFonts w:ascii="新細明體" w:hAnsi="新細明體"/>
          <w:kern w:val="2"/>
          <w:szCs w:val="24"/>
          <w:lang w:eastAsia="zh-TW"/>
        </w:rPr>
        <w:t xml:space="preserve"> 0</w:t>
      </w:r>
      <w:r w:rsidR="00EC2599">
        <w:rPr>
          <w:rFonts w:ascii="新細明體" w:hAnsi="新細明體"/>
          <w:kern w:val="2"/>
          <w:szCs w:val="24"/>
          <w:lang w:eastAsia="zh-TW"/>
        </w:rPr>
        <w:t xml:space="preserve"> </w:t>
      </w:r>
      <w:r w:rsidR="00EC2599" w:rsidRPr="00EC2599">
        <w:rPr>
          <w:rFonts w:ascii="新細明體" w:hAnsi="新細明體"/>
          <w:kern w:val="2"/>
          <w:szCs w:val="24"/>
          <w:lang w:eastAsia="zh-TW"/>
        </w:rPr>
        <w:sym w:font="Wingdings" w:char="F0DF"/>
      </w:r>
      <w:r w:rsidR="00EC2599" w:rsidRPr="00F45CB5">
        <w:rPr>
          <w:rFonts w:ascii="新細明體" w:hAnsi="新細明體" w:hint="eastAsia"/>
          <w:kern w:val="2"/>
          <w:szCs w:val="24"/>
          <w:lang w:eastAsia="zh-TW"/>
        </w:rPr>
        <w:t>理賠項目皆為補助款</w:t>
      </w:r>
      <w:r w:rsidR="00EC2599" w:rsidRPr="00F45CB5">
        <w:rPr>
          <w:rFonts w:ascii="新細明體" w:hAnsi="新細明體"/>
          <w:kern w:val="2"/>
          <w:szCs w:val="24"/>
          <w:lang w:eastAsia="zh-TW"/>
        </w:rPr>
        <w:t>，卡控一定要有不給付項目</w:t>
      </w:r>
    </w:p>
    <w:p w:rsidR="00A4031C" w:rsidRDefault="002B0FA0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訊息 = </w:t>
      </w:r>
      <w:r>
        <w:rPr>
          <w:rFonts w:ascii="新細明體" w:hAnsi="新細明體"/>
          <w:kern w:val="2"/>
          <w:szCs w:val="24"/>
          <w:lang w:eastAsia="zh-TW"/>
        </w:rPr>
        <w:t>‘</w:t>
      </w:r>
      <w:r w:rsidRPr="00F45CB5">
        <w:rPr>
          <w:rFonts w:ascii="新細明體" w:hAnsi="新細明體" w:hint="eastAsia"/>
          <w:kern w:val="2"/>
          <w:szCs w:val="24"/>
          <w:lang w:eastAsia="zh-TW"/>
        </w:rPr>
        <w:t>符合全額補助，保險給付請退件不給付</w:t>
      </w:r>
      <w:r w:rsidRPr="00F45CB5">
        <w:rPr>
          <w:rFonts w:ascii="新細明體" w:hAnsi="新細明體"/>
          <w:kern w:val="2"/>
          <w:szCs w:val="24"/>
          <w:lang w:eastAsia="zh-TW"/>
        </w:rPr>
        <w:t>’</w:t>
      </w:r>
    </w:p>
    <w:p w:rsidR="002B0FA0" w:rsidRDefault="002B0FA0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RE</w:t>
      </w:r>
      <w:r>
        <w:rPr>
          <w:rFonts w:ascii="新細明體" w:hAnsi="新細明體"/>
          <w:kern w:val="2"/>
          <w:szCs w:val="24"/>
          <w:lang w:eastAsia="zh-TW"/>
        </w:rPr>
        <w:t>TURN</w:t>
      </w:r>
    </w:p>
    <w:p w:rsidR="000711B4" w:rsidRDefault="00E27258" w:rsidP="000711B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 xml:space="preserve">IF </w:t>
      </w:r>
      <w:r w:rsidR="000711B4">
        <w:rPr>
          <w:rFonts w:ascii="新細明體" w:hAnsi="新細明體" w:hint="eastAsia"/>
          <w:kern w:val="2"/>
          <w:szCs w:val="24"/>
          <w:lang w:eastAsia="zh-TW"/>
        </w:rPr>
        <w:t xml:space="preserve">$補助項目數 </w:t>
      </w:r>
      <w:r w:rsidR="000711B4">
        <w:rPr>
          <w:rFonts w:ascii="新細明體" w:hAnsi="新細明體"/>
          <w:kern w:val="2"/>
          <w:szCs w:val="24"/>
          <w:lang w:eastAsia="zh-TW"/>
        </w:rPr>
        <w:t xml:space="preserve">&gt; 0 AND </w:t>
      </w:r>
      <w:r w:rsidR="000711B4" w:rsidRPr="009B6544">
        <w:rPr>
          <w:rFonts w:ascii="新細明體" w:hAnsi="新細明體" w:hint="eastAsia"/>
          <w:kern w:val="2"/>
          <w:szCs w:val="24"/>
          <w:lang w:eastAsia="zh-TW"/>
        </w:rPr>
        <w:t>$</w:t>
      </w:r>
      <w:r w:rsidR="000711B4">
        <w:rPr>
          <w:rFonts w:ascii="新細明體" w:hAnsi="新細明體" w:hint="eastAsia"/>
          <w:kern w:val="2"/>
          <w:szCs w:val="24"/>
          <w:lang w:eastAsia="zh-TW"/>
        </w:rPr>
        <w:t>理賠</w:t>
      </w:r>
      <w:r w:rsidR="000711B4" w:rsidRPr="009B6544">
        <w:rPr>
          <w:rFonts w:ascii="新細明體" w:hAnsi="新細明體" w:hint="eastAsia"/>
          <w:kern w:val="2"/>
          <w:szCs w:val="24"/>
          <w:lang w:eastAsia="zh-TW"/>
        </w:rPr>
        <w:t>項目數</w:t>
      </w:r>
      <w:r w:rsidR="000711B4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AC44F4">
        <w:rPr>
          <w:rFonts w:ascii="新細明體" w:hAnsi="新細明體"/>
          <w:kern w:val="2"/>
          <w:szCs w:val="24"/>
          <w:lang w:eastAsia="zh-TW"/>
        </w:rPr>
        <w:t>&gt;</w:t>
      </w:r>
      <w:r w:rsidR="000711B4">
        <w:rPr>
          <w:rFonts w:ascii="新細明體" w:hAnsi="新細明體"/>
          <w:kern w:val="2"/>
          <w:szCs w:val="24"/>
          <w:lang w:eastAsia="zh-TW"/>
        </w:rPr>
        <w:t xml:space="preserve"> 0 AND </w:t>
      </w:r>
      <w:r w:rsidR="000711B4" w:rsidRPr="009B6544">
        <w:rPr>
          <w:rFonts w:ascii="新細明體" w:hAnsi="新細明體" w:hint="eastAsia"/>
          <w:kern w:val="2"/>
          <w:szCs w:val="24"/>
          <w:lang w:eastAsia="zh-TW"/>
        </w:rPr>
        <w:t>$</w:t>
      </w:r>
      <w:r w:rsidR="000711B4">
        <w:rPr>
          <w:rFonts w:ascii="新細明體" w:hAnsi="新細明體" w:hint="eastAsia"/>
          <w:kern w:val="2"/>
          <w:szCs w:val="24"/>
          <w:lang w:eastAsia="zh-TW"/>
        </w:rPr>
        <w:t>不給付</w:t>
      </w:r>
      <w:r w:rsidR="000711B4" w:rsidRPr="009B6544">
        <w:rPr>
          <w:rFonts w:ascii="新細明體" w:hAnsi="新細明體" w:hint="eastAsia"/>
          <w:kern w:val="2"/>
          <w:szCs w:val="24"/>
          <w:lang w:eastAsia="zh-TW"/>
        </w:rPr>
        <w:t>項目數</w:t>
      </w:r>
      <w:r w:rsidR="000711B4">
        <w:rPr>
          <w:rFonts w:ascii="新細明體" w:hAnsi="新細明體" w:hint="eastAsia"/>
          <w:kern w:val="2"/>
          <w:szCs w:val="24"/>
          <w:lang w:eastAsia="zh-TW"/>
        </w:rPr>
        <w:t xml:space="preserve"> =</w:t>
      </w:r>
      <w:r w:rsidR="000711B4">
        <w:rPr>
          <w:rFonts w:ascii="新細明體" w:hAnsi="新細明體"/>
          <w:kern w:val="2"/>
          <w:szCs w:val="24"/>
          <w:lang w:eastAsia="zh-TW"/>
        </w:rPr>
        <w:t xml:space="preserve"> 0 </w:t>
      </w:r>
      <w:r w:rsidR="000711B4" w:rsidRPr="00EC2599">
        <w:rPr>
          <w:rFonts w:ascii="新細明體" w:hAnsi="新細明體"/>
          <w:kern w:val="2"/>
          <w:szCs w:val="24"/>
          <w:lang w:eastAsia="zh-TW"/>
        </w:rPr>
        <w:sym w:font="Wingdings" w:char="F0DF"/>
      </w:r>
      <w:r w:rsidR="003E2410" w:rsidRPr="00F45CB5">
        <w:rPr>
          <w:rFonts w:ascii="新細明體" w:hAnsi="新細明體" w:hint="eastAsia"/>
          <w:kern w:val="2"/>
          <w:szCs w:val="24"/>
          <w:lang w:eastAsia="zh-TW"/>
        </w:rPr>
        <w:t>理賠項目為部分補助款、部分保險給付款</w:t>
      </w:r>
    </w:p>
    <w:p w:rsidR="000711B4" w:rsidRPr="00F45CB5" w:rsidRDefault="000711B4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F45CB5">
        <w:rPr>
          <w:rFonts w:ascii="新細明體" w:hAnsi="新細明體" w:hint="eastAsia"/>
          <w:kern w:val="2"/>
          <w:szCs w:val="24"/>
          <w:lang w:eastAsia="zh-TW"/>
        </w:rPr>
        <w:t>訊息</w:t>
      </w:r>
      <w:r w:rsidR="00480B70" w:rsidRPr="00F45CB5">
        <w:rPr>
          <w:rFonts w:ascii="新細明體" w:hAnsi="新細明體" w:hint="eastAsia"/>
          <w:kern w:val="2"/>
          <w:szCs w:val="24"/>
          <w:lang w:eastAsia="zh-TW"/>
        </w:rPr>
        <w:t>(</w:t>
      </w:r>
      <w:r w:rsidR="00480B70" w:rsidRPr="00F45CB5">
        <w:rPr>
          <w:rFonts w:ascii="新細明體" w:hAnsi="新細明體"/>
          <w:kern w:val="2"/>
          <w:szCs w:val="24"/>
          <w:lang w:eastAsia="zh-TW"/>
        </w:rPr>
        <w:t>CONFIRM</w:t>
      </w:r>
      <w:r w:rsidR="00480B70" w:rsidRPr="00F45CB5">
        <w:rPr>
          <w:rFonts w:ascii="新細明體" w:hAnsi="新細明體" w:hint="eastAsia"/>
          <w:kern w:val="2"/>
          <w:szCs w:val="24"/>
          <w:lang w:eastAsia="zh-TW"/>
        </w:rPr>
        <w:t>)</w:t>
      </w:r>
      <w:r w:rsidRPr="00F45CB5"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 w:rsidRPr="00F45CB5">
        <w:rPr>
          <w:rFonts w:ascii="新細明體" w:hAnsi="新細明體"/>
          <w:kern w:val="2"/>
          <w:szCs w:val="24"/>
          <w:lang w:eastAsia="zh-TW"/>
        </w:rPr>
        <w:t>‘</w:t>
      </w:r>
      <w:r w:rsidRPr="00F45CB5">
        <w:rPr>
          <w:rFonts w:ascii="新細明體" w:hAnsi="新細明體" w:hint="eastAsia"/>
          <w:kern w:val="2"/>
          <w:szCs w:val="24"/>
          <w:lang w:eastAsia="zh-TW"/>
        </w:rPr>
        <w:t>符合部分補助，保險給付請確認是否需退件不給付</w:t>
      </w:r>
      <w:r w:rsidR="00493EC0" w:rsidRPr="00F45CB5">
        <w:rPr>
          <w:rFonts w:ascii="新細明體" w:hAnsi="新細明體" w:hint="eastAsia"/>
          <w:kern w:val="2"/>
          <w:szCs w:val="24"/>
          <w:lang w:eastAsia="zh-TW"/>
        </w:rPr>
        <w:t>，點選</w:t>
      </w:r>
      <w:r w:rsidR="00493EC0">
        <w:rPr>
          <w:rFonts w:ascii="新細明體" w:hAnsi="新細明體" w:hint="eastAsia"/>
          <w:kern w:val="2"/>
          <w:szCs w:val="24"/>
          <w:lang w:eastAsia="zh-TW"/>
        </w:rPr>
        <w:t>「</w:t>
      </w:r>
      <w:r w:rsidR="00493EC0" w:rsidRPr="00F45CB5">
        <w:rPr>
          <w:rFonts w:ascii="新細明體" w:hAnsi="新細明體" w:hint="eastAsia"/>
          <w:kern w:val="2"/>
          <w:szCs w:val="24"/>
          <w:lang w:eastAsia="zh-TW"/>
        </w:rPr>
        <w:t>取消</w:t>
      </w:r>
      <w:r w:rsidR="00493EC0">
        <w:rPr>
          <w:rFonts w:ascii="新細明體" w:hAnsi="新細明體" w:hint="eastAsia"/>
          <w:kern w:val="2"/>
          <w:szCs w:val="24"/>
          <w:lang w:eastAsia="zh-TW"/>
        </w:rPr>
        <w:t>」</w:t>
      </w:r>
      <w:r w:rsidR="00493EC0" w:rsidRPr="00F45CB5">
        <w:rPr>
          <w:rFonts w:ascii="新細明體" w:hAnsi="新細明體" w:hint="eastAsia"/>
          <w:kern w:val="2"/>
          <w:szCs w:val="24"/>
          <w:lang w:eastAsia="zh-TW"/>
        </w:rPr>
        <w:t>可</w:t>
      </w:r>
      <w:r w:rsidR="00493EC0">
        <w:rPr>
          <w:rFonts w:ascii="新細明體" w:hAnsi="新細明體" w:hint="eastAsia"/>
          <w:kern w:val="2"/>
          <w:szCs w:val="24"/>
          <w:lang w:eastAsia="zh-TW"/>
        </w:rPr>
        <w:t>重新處理不給付</w:t>
      </w:r>
      <w:r w:rsidR="00B218CB">
        <w:rPr>
          <w:rFonts w:ascii="新細明體" w:hAnsi="新細明體" w:hint="eastAsia"/>
          <w:kern w:val="2"/>
          <w:szCs w:val="24"/>
          <w:lang w:eastAsia="zh-TW"/>
        </w:rPr>
        <w:t>項目</w:t>
      </w:r>
      <w:r w:rsidRPr="00F45CB5">
        <w:rPr>
          <w:rFonts w:ascii="新細明體" w:hAnsi="新細明體"/>
          <w:kern w:val="2"/>
          <w:szCs w:val="24"/>
          <w:lang w:eastAsia="zh-TW"/>
        </w:rPr>
        <w:t>’</w:t>
      </w:r>
    </w:p>
    <w:p w:rsidR="000711B4" w:rsidRDefault="008B3D76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對話框點選「確認」往下執行，點選「</w:t>
      </w:r>
      <w:r w:rsidRPr="009B6544">
        <w:rPr>
          <w:rFonts w:ascii="新細明體" w:hAnsi="新細明體" w:hint="eastAsia"/>
          <w:kern w:val="2"/>
          <w:szCs w:val="24"/>
          <w:lang w:eastAsia="zh-TW"/>
        </w:rPr>
        <w:t>取消</w:t>
      </w:r>
      <w:r>
        <w:rPr>
          <w:rFonts w:ascii="新細明體" w:hAnsi="新細明體" w:hint="eastAsia"/>
          <w:kern w:val="2"/>
          <w:szCs w:val="24"/>
          <w:lang w:eastAsia="zh-TW"/>
        </w:rPr>
        <w:t>」</w:t>
      </w:r>
      <w:r w:rsidR="00BE3675">
        <w:rPr>
          <w:rFonts w:ascii="新細明體" w:hAnsi="新細明體" w:hint="eastAsia"/>
          <w:kern w:val="2"/>
          <w:szCs w:val="24"/>
          <w:lang w:eastAsia="zh-TW"/>
        </w:rPr>
        <w:t>停在原頁面</w:t>
      </w:r>
    </w:p>
    <w:p w:rsidR="00745619" w:rsidRDefault="00745619" w:rsidP="00F45CB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</w:p>
    <w:p w:rsidR="00F5095A" w:rsidRPr="005F16D8" w:rsidRDefault="00F5095A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寫入理賠上限資料：</w:t>
      </w:r>
    </w:p>
    <w:p w:rsidR="00F5095A" w:rsidRPr="005F16D8" w:rsidRDefault="00F5095A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Transaction .begin()</w:t>
      </w:r>
    </w:p>
    <w:p w:rsidR="00F5095A" w:rsidRPr="005F16D8" w:rsidRDefault="00F5095A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CALL  </w:t>
      </w:r>
      <w:r w:rsidRPr="005F16D8">
        <w:rPr>
          <w:rFonts w:ascii="新細明體" w:hAnsi="新細明體"/>
          <w:lang w:eastAsia="zh-TW"/>
        </w:rPr>
        <w:t>AA_</w:t>
      </w:r>
      <w:r w:rsidRPr="005F16D8">
        <w:rPr>
          <w:rFonts w:ascii="新細明體" w:hAnsi="新細明體" w:hint="eastAsia"/>
          <w:lang w:eastAsia="zh-TW"/>
        </w:rPr>
        <w:t>B7</w:t>
      </w:r>
      <w:r w:rsidRPr="005F16D8">
        <w:rPr>
          <w:rFonts w:ascii="新細明體" w:hAnsi="新細明體"/>
          <w:lang w:eastAsia="zh-TW"/>
        </w:rPr>
        <w:t>Z001</w:t>
      </w:r>
      <w:r w:rsidRPr="005F16D8">
        <w:rPr>
          <w:rFonts w:ascii="新細明體" w:hAnsi="新細明體" w:hint="eastAsia"/>
          <w:lang w:eastAsia="zh-TW"/>
        </w:rPr>
        <w:t xml:space="preserve">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509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F509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095A" w:rsidRPr="005F16D8" w:rsidRDefault="00F5095A" w:rsidP="00FC100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"/>
                <w:sz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F509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095A" w:rsidRPr="005F16D8" w:rsidRDefault="00F5095A" w:rsidP="00FC100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6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F509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095A" w:rsidRPr="005F16D8" w:rsidRDefault="00F5095A" w:rsidP="00FC100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6"/>
              </w:rPr>
              <w:t>輸入時間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交易時間</w:t>
            </w:r>
          </w:p>
        </w:tc>
      </w:tr>
      <w:tr w:rsidR="00F509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095A" w:rsidRPr="005F16D8" w:rsidRDefault="00F5095A" w:rsidP="00FC100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6"/>
              </w:rPr>
              <w:t>輸入人員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登入者ID</w:t>
            </w:r>
          </w:p>
        </w:tc>
      </w:tr>
      <w:tr w:rsidR="00F509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095A" w:rsidRPr="005F16D8" w:rsidRDefault="00F5095A" w:rsidP="00FC100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6"/>
              </w:rPr>
              <w:t>呼叫方式(TIMEOUT)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1</w:t>
            </w:r>
          </w:p>
        </w:tc>
      </w:tr>
      <w:tr w:rsidR="00F509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095A" w:rsidRPr="005F16D8" w:rsidRDefault="00F5095A" w:rsidP="00FC1000">
            <w:pPr>
              <w:rPr>
                <w:rFonts w:ascii="新細明體" w:hAnsi="新細明體" w:cs="Arial Unicode MS" w:hint="eastAsia"/>
                <w:sz w:val="20"/>
                <w:szCs w:val="26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6"/>
              </w:rPr>
              <w:t>DTAAB001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DTAAB001</w:t>
            </w:r>
          </w:p>
        </w:tc>
      </w:tr>
    </w:tbl>
    <w:p w:rsidR="00F5095A" w:rsidRPr="005F16D8" w:rsidRDefault="00F5095A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IF模組沒有發生Exception.</w:t>
      </w:r>
    </w:p>
    <w:p w:rsidR="00F5095A" w:rsidRPr="005F16D8" w:rsidRDefault="00F5095A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Transactiom.commit()</w:t>
      </w:r>
    </w:p>
    <w:p w:rsidR="00F5095A" w:rsidRPr="005F16D8" w:rsidRDefault="00F5095A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F5095A" w:rsidRPr="005F16D8" w:rsidRDefault="00F5095A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Transactiom.rollback()</w:t>
      </w:r>
    </w:p>
    <w:p w:rsidR="00F5095A" w:rsidRPr="005F16D8" w:rsidRDefault="00F5095A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END IF。</w:t>
      </w:r>
    </w:p>
    <w:p w:rsidR="00F5095A" w:rsidRPr="005F16D8" w:rsidRDefault="00F5095A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以下重起Transaction。</w:t>
      </w:r>
    </w:p>
    <w:p w:rsidR="00F5095A" w:rsidRPr="005F16D8" w:rsidRDefault="00F5095A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檢查比對：</w:t>
      </w:r>
    </w:p>
    <w:p w:rsidR="00F5095A" w:rsidRPr="005F16D8" w:rsidRDefault="00F5095A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</w:t>
      </w:r>
      <w:r w:rsidRPr="005F16D8">
        <w:rPr>
          <w:rFonts w:ascii="新細明體" w:hAnsi="新細明體" w:hint="eastAsia"/>
          <w:bCs/>
          <w:lang w:eastAsia="zh-TW"/>
        </w:rPr>
        <w:t>受理編號前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6"/>
          <w:attr w:name="UnitName" w:val="碼"/>
        </w:smartTagPr>
        <w:r w:rsidRPr="005F16D8">
          <w:rPr>
            <w:rFonts w:ascii="新細明體" w:hAnsi="新細明體" w:hint="eastAsia"/>
            <w:bCs/>
            <w:lang w:eastAsia="zh-TW"/>
          </w:rPr>
          <w:t>六碼</w:t>
        </w:r>
      </w:smartTag>
      <w:r w:rsidRPr="005F16D8">
        <w:rPr>
          <w:rFonts w:ascii="新細明體" w:hAnsi="新細明體" w:hint="eastAsia"/>
          <w:bCs/>
          <w:lang w:eastAsia="zh-TW"/>
        </w:rPr>
        <w:t>大於代碼中文</w:t>
      </w:r>
      <w:r w:rsidRPr="005F16D8">
        <w:rPr>
          <w:rFonts w:ascii="新細明體" w:hAnsi="新細明體"/>
          <w:bCs/>
          <w:lang w:eastAsia="zh-TW"/>
        </w:rPr>
        <w:t>flow_control_aplyno</w:t>
      </w:r>
      <w:r w:rsidRPr="005F16D8">
        <w:rPr>
          <w:rFonts w:ascii="新細明體" w:hAnsi="新細明體" w:hint="eastAsia"/>
          <w:bCs/>
          <w:lang w:eastAsia="zh-TW"/>
        </w:rPr>
        <w:t xml:space="preserve"> 中 6的值</w:t>
      </w:r>
    </w:p>
    <w:p w:rsidR="00F5095A" w:rsidRPr="005F16D8" w:rsidRDefault="00F5095A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CALL AA_B7Z003.</w:t>
      </w:r>
      <w:r w:rsidRPr="005F16D8">
        <w:rPr>
          <w:rFonts w:ascii="新細明體" w:hAnsi="新細明體" w:cs="Courier New"/>
          <w:highlight w:val="lightGray"/>
        </w:rPr>
        <w:t xml:space="preserve"> chk_DEAD_AMT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509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F509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095A" w:rsidRPr="005F16D8" w:rsidRDefault="00F5095A" w:rsidP="00FC100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DTAAB001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DTAAB001</w:t>
            </w:r>
          </w:p>
        </w:tc>
      </w:tr>
      <w:tr w:rsidR="00F509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095A" w:rsidRPr="005F16D8" w:rsidRDefault="00F5095A" w:rsidP="00FC100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095A" w:rsidRPr="005F16D8" w:rsidRDefault="00F5095A" w:rsidP="00FC1000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受理編號</w:t>
            </w:r>
          </w:p>
        </w:tc>
      </w:tr>
    </w:tbl>
    <w:p w:rsidR="00A63F6B" w:rsidRPr="005F16D8" w:rsidRDefault="006E1D4F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取得</w:t>
      </w:r>
      <w:r w:rsidR="001C40BF" w:rsidRPr="005F16D8">
        <w:rPr>
          <w:rFonts w:ascii="新細明體" w:hAnsi="新細明體" w:hint="eastAsia"/>
          <w:kern w:val="2"/>
          <w:szCs w:val="24"/>
          <w:lang w:eastAsia="zh-TW"/>
        </w:rPr>
        <w:t xml:space="preserve">帳務日期：同 </w:t>
      </w:r>
      <w:hyperlink w:anchor="帳務日期" w:history="1">
        <w:r w:rsidR="001C40BF"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帳務日</w:t>
        </w:r>
        <w:r w:rsidR="001C40BF"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期</w:t>
        </w:r>
      </w:hyperlink>
      <w:r w:rsidR="001C40BF"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6E1D4F" w:rsidRPr="005F16D8" w:rsidRDefault="006E1D4F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押入核賠日期：</w:t>
      </w:r>
    </w:p>
    <w:p w:rsidR="006E1D4F" w:rsidRPr="005F16D8" w:rsidRDefault="006E1D4F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核賠日期 = </w:t>
      </w:r>
      <w:r w:rsidRPr="005F16D8">
        <w:rPr>
          <w:rFonts w:ascii="新細明體" w:hAnsi="新細明體"/>
          <w:kern w:val="2"/>
          <w:szCs w:val="24"/>
          <w:lang w:eastAsia="zh-TW"/>
        </w:rPr>
        <w:t>‘’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AND 理賠狀態 &lt;&gt;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="00C53FB2" w:rsidRPr="005F16D8">
          <w:rPr>
            <w:rFonts w:ascii="新細明體" w:hAnsi="新細明體" w:hint="eastAsia"/>
            <w:kern w:val="2"/>
            <w:szCs w:val="24"/>
            <w:lang w:eastAsia="zh-TW"/>
          </w:rPr>
          <w:t>6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(</w:t>
      </w:r>
      <w:r w:rsidR="00C53FB2" w:rsidRPr="005F16D8">
        <w:rPr>
          <w:rFonts w:ascii="新細明體" w:hAnsi="新細明體" w:hint="eastAsia"/>
          <w:kern w:val="2"/>
          <w:szCs w:val="24"/>
          <w:lang w:eastAsia="zh-TW"/>
        </w:rPr>
        <w:t>暫不處理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)、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 w:rsidRPr="005F16D8">
          <w:rPr>
            <w:rFonts w:ascii="新細明體" w:hAnsi="新細明體" w:hint="eastAsia"/>
            <w:strike/>
            <w:kern w:val="2"/>
            <w:lang w:eastAsia="zh-TW"/>
          </w:rPr>
          <w:t>7</w:t>
        </w:r>
        <w:r w:rsidRPr="005F16D8">
          <w:rPr>
            <w:rFonts w:ascii="新細明體" w:hAnsi="新細明體"/>
            <w:strike/>
            <w:kern w:val="2"/>
            <w:lang w:eastAsia="zh-TW"/>
          </w:rPr>
          <w:t>’</w:t>
        </w:r>
      </w:smartTag>
      <w:r w:rsidRPr="005F16D8">
        <w:rPr>
          <w:rFonts w:ascii="新細明體" w:hAnsi="新細明體" w:hint="eastAsia"/>
          <w:strike/>
          <w:kern w:val="2"/>
          <w:lang w:eastAsia="zh-TW"/>
        </w:rPr>
        <w:t>(調查中)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才押： 帳務日期。</w:t>
      </w:r>
    </w:p>
    <w:p w:rsidR="006E1D4F" w:rsidRPr="005F16D8" w:rsidRDefault="006E1D4F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抓取經辦交易序號：</w:t>
      </w:r>
    </w:p>
    <w:p w:rsidR="006E1D4F" w:rsidRPr="005F16D8" w:rsidRDefault="006E1D4F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理賠狀態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30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(核定)、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70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(部分結案)、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60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(解除契約辦理中)</w:t>
      </w:r>
      <w:r w:rsidR="00C753FA" w:rsidRPr="005F16D8">
        <w:rPr>
          <w:rFonts w:ascii="新細明體" w:hAnsi="新細明體" w:hint="eastAsia"/>
          <w:kern w:val="2"/>
          <w:szCs w:val="24"/>
          <w:lang w:eastAsia="zh-TW"/>
        </w:rPr>
        <w:t>、</w:t>
      </w:r>
      <w:r w:rsidR="00C753FA" w:rsidRPr="005F16D8"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’"/>
        </w:smartTagPr>
        <w:r w:rsidR="00C753FA" w:rsidRPr="005F16D8">
          <w:rPr>
            <w:rFonts w:ascii="新細明體" w:hAnsi="新細明體" w:hint="eastAsia"/>
            <w:kern w:val="2"/>
            <w:szCs w:val="24"/>
            <w:lang w:eastAsia="zh-TW"/>
          </w:rPr>
          <w:t>35</w:t>
        </w:r>
        <w:r w:rsidR="00C753FA"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="00C753FA" w:rsidRPr="005F16D8">
        <w:rPr>
          <w:rFonts w:ascii="新細明體" w:hAnsi="新細明體" w:hint="eastAsia"/>
          <w:kern w:val="2"/>
          <w:szCs w:val="24"/>
          <w:lang w:eastAsia="zh-TW"/>
        </w:rPr>
        <w:t>、</w:t>
      </w:r>
      <w:r w:rsidR="00C753FA" w:rsidRPr="005F16D8"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’"/>
        </w:smartTagPr>
        <w:r w:rsidR="00C753FA" w:rsidRPr="005F16D8">
          <w:rPr>
            <w:rFonts w:ascii="新細明體" w:hAnsi="新細明體" w:hint="eastAsia"/>
            <w:kern w:val="2"/>
            <w:szCs w:val="24"/>
            <w:lang w:eastAsia="zh-TW"/>
          </w:rPr>
          <w:t>61</w:t>
        </w:r>
        <w:r w:rsidR="00C753FA"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="00C753FA" w:rsidRPr="005F16D8">
        <w:rPr>
          <w:rFonts w:ascii="新細明體" w:hAnsi="新細明體" w:hint="eastAsia"/>
          <w:kern w:val="2"/>
          <w:szCs w:val="24"/>
          <w:lang w:eastAsia="zh-TW"/>
        </w:rPr>
        <w:t>、</w:t>
      </w:r>
      <w:r w:rsidR="00C753FA" w:rsidRPr="005F16D8"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’"/>
        </w:smartTagPr>
        <w:r w:rsidR="00C753FA" w:rsidRPr="005F16D8">
          <w:rPr>
            <w:rFonts w:ascii="新細明體" w:hAnsi="新細明體" w:hint="eastAsia"/>
            <w:kern w:val="2"/>
            <w:szCs w:val="24"/>
            <w:lang w:eastAsia="zh-TW"/>
          </w:rPr>
          <w:t>71</w:t>
        </w:r>
        <w:r w:rsidR="00C753FA"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，才需執行本STEP。</w:t>
      </w:r>
    </w:p>
    <w:p w:rsidR="00284154" w:rsidRPr="005F16D8" w:rsidRDefault="006E1D4F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CALL取得經辦處理序號模組</w:t>
      </w:r>
      <w:r w:rsidR="00284154" w:rsidRPr="005F16D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284154" w:rsidRPr="005F16D8">
        <w:rPr>
          <w:rFonts w:ascii="新細明體" w:hAnsi="新細明體"/>
          <w:lang w:eastAsia="zh-TW"/>
        </w:rPr>
        <w:t>DK_F0Z002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8415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4154" w:rsidRPr="005F16D8" w:rsidRDefault="00284154" w:rsidP="006F04C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4154" w:rsidRPr="005F16D8" w:rsidRDefault="00284154" w:rsidP="006F04C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28415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4154" w:rsidRPr="005F16D8" w:rsidRDefault="00284154" w:rsidP="006F04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經辦人員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4154" w:rsidRPr="005F16D8" w:rsidRDefault="00284154" w:rsidP="006F04C3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  <w:r w:rsidR="00E75DCC" w:rsidRPr="005F16D8">
              <w:rPr>
                <w:rFonts w:ascii="新細明體" w:hAnsi="新細明體" w:hint="eastAsia"/>
                <w:sz w:val="20"/>
              </w:rPr>
              <w:t>(DTAAA001.受理人員)</w:t>
            </w:r>
          </w:p>
        </w:tc>
      </w:tr>
      <w:tr w:rsidR="0028415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4154" w:rsidRPr="005F16D8" w:rsidRDefault="00284154" w:rsidP="006F04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4154" w:rsidRPr="005F16D8" w:rsidRDefault="00284154" w:rsidP="006F04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前STEP所抓出</w:t>
            </w:r>
          </w:p>
        </w:tc>
      </w:tr>
    </w:tbl>
    <w:p w:rsidR="006E1D4F" w:rsidRPr="005F16D8" w:rsidRDefault="006E1D4F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RETURN_CODE &lt;&gt;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0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，訊息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抓取經辦交易序號有誤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，RETURN。</w:t>
      </w:r>
    </w:p>
    <w:p w:rsidR="006E1D4F" w:rsidRPr="005F16D8" w:rsidRDefault="006E1D4F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經辦處理序號 = 模組.經辦</w:t>
      </w:r>
      <w:r w:rsidR="00284154" w:rsidRPr="005F16D8">
        <w:rPr>
          <w:rFonts w:ascii="新細明體" w:hAnsi="新細明體" w:hint="eastAsia"/>
          <w:kern w:val="2"/>
          <w:szCs w:val="24"/>
          <w:lang w:eastAsia="zh-TW"/>
        </w:rPr>
        <w:t>交易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序號。</w:t>
      </w:r>
    </w:p>
    <w:p w:rsidR="00F35474" w:rsidRPr="005F16D8" w:rsidRDefault="006F04C3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處理DTAAB001(理賠記錄檔)：</w:t>
      </w:r>
    </w:p>
    <w:p w:rsidR="006F04C3" w:rsidRPr="005F16D8" w:rsidRDefault="00A92054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逐筆</w:t>
      </w:r>
      <w:r w:rsidR="006F04C3" w:rsidRPr="005F16D8">
        <w:rPr>
          <w:rFonts w:ascii="新細明體" w:hAnsi="新細明體" w:hint="eastAsia"/>
          <w:kern w:val="2"/>
          <w:szCs w:val="24"/>
          <w:lang w:eastAsia="zh-TW"/>
        </w:rPr>
        <w:t>處理所有核賠日期為帳務日期</w:t>
      </w:r>
      <w:r w:rsidR="00083ACD" w:rsidRPr="005F16D8">
        <w:rPr>
          <w:rFonts w:ascii="新細明體" w:hAnsi="新細明體" w:hint="eastAsia"/>
          <w:kern w:val="2"/>
          <w:szCs w:val="24"/>
          <w:lang w:eastAsia="zh-TW"/>
        </w:rPr>
        <w:t>且覆核日期為空值</w:t>
      </w:r>
      <w:r w:rsidR="006F04C3" w:rsidRPr="005F16D8">
        <w:rPr>
          <w:rFonts w:ascii="新細明體" w:hAnsi="新細明體" w:hint="eastAsia"/>
          <w:kern w:val="2"/>
          <w:szCs w:val="24"/>
          <w:lang w:eastAsia="zh-TW"/>
        </w:rPr>
        <w:t>之理賠明細。</w:t>
      </w:r>
    </w:p>
    <w:p w:rsidR="001E66F4" w:rsidRPr="005F16D8" w:rsidRDefault="001E66F4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記錄所有給付狀態 不為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5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6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Pr="005F16D8">
        <w:rPr>
          <w:rFonts w:ascii="新細明體" w:hAnsi="新細明體" w:hint="eastAsia"/>
          <w:kern w:val="2"/>
          <w:szCs w:val="24"/>
          <w:lang w:eastAsia="zh-TW"/>
        </w:rPr>
        <w:t>之相異保單號碼。</w:t>
      </w:r>
    </w:p>
    <w:p w:rsidR="001E66F4" w:rsidRPr="005F16D8" w:rsidRDefault="001E66F4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CALL AB_14Z005</w:t>
      </w:r>
      <w:r w:rsidR="009E2CD4" w:rsidRPr="005F16D8">
        <w:rPr>
          <w:rFonts w:ascii="新細明體" w:hAnsi="新細明體" w:hint="eastAsia"/>
          <w:kern w:val="2"/>
          <w:szCs w:val="24"/>
          <w:lang w:eastAsia="zh-TW"/>
        </w:rPr>
        <w:t>.dolock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E66F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66F4" w:rsidRPr="005F16D8" w:rsidRDefault="001E66F4" w:rsidP="001E66F4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66F4" w:rsidRPr="005F16D8" w:rsidRDefault="001E66F4" w:rsidP="001E66F4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1E66F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66F4" w:rsidRPr="005F16D8" w:rsidRDefault="001E66F4" w:rsidP="001E66F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66F4" w:rsidRPr="005F16D8" w:rsidRDefault="001E66F4" w:rsidP="001E66F4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1E66F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66F4" w:rsidRPr="005F16D8" w:rsidRDefault="001E66F4" w:rsidP="001E66F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66F4" w:rsidRPr="005F16D8" w:rsidRDefault="001E66F4" w:rsidP="001E66F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1E66F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66F4" w:rsidRPr="005F16D8" w:rsidRDefault="001E66F4" w:rsidP="001E66F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66F4" w:rsidRPr="005F16D8" w:rsidRDefault="001E66F4" w:rsidP="001E66F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1E66F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66F4" w:rsidRPr="005F16D8" w:rsidRDefault="001E66F4" w:rsidP="001E66F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鎖定人員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66F4" w:rsidRPr="005F16D8" w:rsidRDefault="001E66F4" w:rsidP="001E66F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使用者</w:t>
            </w:r>
          </w:p>
        </w:tc>
      </w:tr>
    </w:tbl>
    <w:p w:rsidR="001E66F4" w:rsidRPr="005F16D8" w:rsidRDefault="001E66F4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 </w:t>
      </w:r>
      <w:r w:rsidRPr="005F16D8">
        <w:rPr>
          <w:rFonts w:ascii="新細明體" w:hAnsi="新細明體" w:hint="eastAsia"/>
        </w:rPr>
        <w:t>鎖定表示</w:t>
      </w:r>
      <w:r w:rsidRPr="005F16D8">
        <w:rPr>
          <w:rFonts w:ascii="新細明體" w:hAnsi="新細明體" w:hint="eastAsia"/>
          <w:lang w:eastAsia="zh-TW"/>
        </w:rPr>
        <w:t xml:space="preserve"> = False</w:t>
      </w:r>
    </w:p>
    <w:p w:rsidR="00106896" w:rsidRPr="005F16D8" w:rsidRDefault="00106896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用 </w:t>
      </w:r>
      <w:r w:rsidRPr="005F16D8">
        <w:rPr>
          <w:rFonts w:ascii="新細明體" w:hAnsi="新細明體" w:hint="eastAsia"/>
          <w:lang w:eastAsia="zh-TW"/>
        </w:rPr>
        <w:t>保單號碼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READ DBAAB100 </w:t>
      </w:r>
      <w:r w:rsidR="003D7F96" w:rsidRPr="005F16D8">
        <w:rPr>
          <w:rFonts w:ascii="新細明體" w:hAnsi="新細明體" w:hint="eastAsia"/>
          <w:kern w:val="2"/>
          <w:szCs w:val="24"/>
          <w:lang w:eastAsia="zh-TW"/>
        </w:rPr>
        <w:t xml:space="preserve"> 排除當件</w:t>
      </w:r>
      <w:r w:rsidR="001F16BA" w:rsidRPr="005F16D8">
        <w:rPr>
          <w:rFonts w:ascii="新細明體" w:hAnsi="新細明體" w:hint="eastAsia"/>
          <w:kern w:val="2"/>
          <w:szCs w:val="24"/>
          <w:lang w:eastAsia="zh-TW"/>
        </w:rPr>
        <w:t>受理編號</w:t>
      </w:r>
      <w:r w:rsidR="003D7F96" w:rsidRPr="005F16D8">
        <w:rPr>
          <w:rFonts w:ascii="新細明體" w:hAnsi="新細明體" w:hint="eastAsia"/>
          <w:kern w:val="2"/>
          <w:szCs w:val="24"/>
          <w:lang w:eastAsia="zh-TW"/>
        </w:rPr>
        <w:t>的資料。</w:t>
      </w:r>
    </w:p>
    <w:p w:rsidR="00D41220" w:rsidRPr="005F16D8" w:rsidRDefault="00D41220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用上述取得的DBAAB100.APLY_NO 讀取 DBAAA001，並取出DBAAA001.APLY_STS 界於30(</w:t>
      </w:r>
      <w:r w:rsidRPr="005F16D8">
        <w:rPr>
          <w:rFonts w:ascii="新細明體" w:hAnsi="新細明體" w:cs="New Gulim" w:hint="eastAsia"/>
          <w:kern w:val="2"/>
          <w:szCs w:val="24"/>
          <w:lang w:eastAsia="zh-TW"/>
        </w:rPr>
        <w:t>含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)~80(含)</w:t>
      </w:r>
      <w:r w:rsidRPr="005F16D8">
        <w:rPr>
          <w:rFonts w:ascii="新細明體" w:hAnsi="新細明體" w:cs="新細明體" w:hint="eastAsia"/>
          <w:kern w:val="2"/>
          <w:szCs w:val="24"/>
          <w:lang w:eastAsia="zh-TW"/>
        </w:rPr>
        <w:t>的件</w:t>
      </w:r>
    </w:p>
    <w:p w:rsidR="00D41220" w:rsidRPr="005F16D8" w:rsidRDefault="00D41220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cs="新細明體" w:hint="eastAsia"/>
          <w:kern w:val="2"/>
          <w:szCs w:val="24"/>
          <w:lang w:eastAsia="zh-TW"/>
        </w:rPr>
        <w:t>若讀取的到資料，表示該件</w:t>
      </w:r>
      <w:r w:rsidR="003D7F96" w:rsidRPr="005F16D8">
        <w:rPr>
          <w:rFonts w:ascii="新細明體" w:hAnsi="新細明體" w:cs="新細明體" w:hint="eastAsia"/>
          <w:kern w:val="2"/>
          <w:szCs w:val="24"/>
          <w:lang w:eastAsia="zh-TW"/>
        </w:rPr>
        <w:t>是被理賠案件鎖</w:t>
      </w:r>
      <w:r w:rsidRPr="005F16D8">
        <w:rPr>
          <w:rFonts w:ascii="新細明體" w:hAnsi="新細明體" w:cs="新細明體" w:hint="eastAsia"/>
          <w:kern w:val="2"/>
          <w:szCs w:val="24"/>
          <w:lang w:eastAsia="zh-TW"/>
        </w:rPr>
        <w:t>住</w:t>
      </w:r>
      <w:r w:rsidR="003D7F96" w:rsidRPr="005F16D8">
        <w:rPr>
          <w:rFonts w:ascii="新細明體" w:hAnsi="新細明體" w:cs="新細明體" w:hint="eastAsia"/>
          <w:kern w:val="2"/>
          <w:szCs w:val="24"/>
          <w:lang w:eastAsia="zh-TW"/>
        </w:rPr>
        <w:t>，</w:t>
      </w:r>
      <w:r w:rsidR="003D7F96" w:rsidRPr="005F16D8">
        <w:rPr>
          <w:rFonts w:ascii="新細明體" w:hAnsi="新細明體" w:hint="eastAsia"/>
          <w:kern w:val="2"/>
          <w:szCs w:val="24"/>
          <w:lang w:eastAsia="zh-TW"/>
        </w:rPr>
        <w:t>顯示訊息：理賠作業在進行，受理編號為 (DBAAA001.APLY_NO)。</w:t>
      </w:r>
    </w:p>
    <w:p w:rsidR="001E66F4" w:rsidRPr="005F16D8" w:rsidRDefault="003D7F96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cs="新細明體" w:hint="eastAsia"/>
          <w:kern w:val="2"/>
          <w:szCs w:val="24"/>
          <w:lang w:eastAsia="zh-TW"/>
        </w:rPr>
        <w:t>若讀取不到到資料，表示被保全案件</w:t>
      </w:r>
      <w:r w:rsidR="00470CC1" w:rsidRPr="005F16D8">
        <w:rPr>
          <w:rFonts w:ascii="新細明體" w:hAnsi="新細明體" w:cs="新細明體" w:hint="eastAsia"/>
          <w:kern w:val="2"/>
          <w:szCs w:val="24"/>
          <w:lang w:eastAsia="zh-TW"/>
        </w:rPr>
        <w:t>鎖住</w:t>
      </w:r>
      <w:r w:rsidR="001E66F4" w:rsidRPr="005F16D8">
        <w:rPr>
          <w:rFonts w:ascii="新細明體" w:hAnsi="新細明體" w:hint="eastAsia"/>
          <w:kern w:val="2"/>
          <w:szCs w:val="24"/>
          <w:lang w:eastAsia="zh-TW"/>
        </w:rPr>
        <w:t>顯示訊息 ：模組.已被鎖定內容</w:t>
      </w:r>
    </w:p>
    <w:p w:rsidR="001E66F4" w:rsidRPr="005F16D8" w:rsidRDefault="001E66F4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RETURN。</w:t>
      </w:r>
    </w:p>
    <w:p w:rsidR="001E66F4" w:rsidRPr="005F16D8" w:rsidRDefault="00083ACD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/>
          <w:kern w:val="2"/>
          <w:szCs w:val="24"/>
          <w:lang w:eastAsia="zh-TW"/>
        </w:rPr>
        <w:t xml:space="preserve">IF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受理進度 = 30(核定)</w:t>
      </w:r>
      <w:r w:rsidR="00EA3ECA" w:rsidRPr="005F16D8">
        <w:rPr>
          <w:rFonts w:ascii="新細明體" w:hAnsi="新細明體" w:hint="eastAsia"/>
          <w:kern w:val="2"/>
          <w:szCs w:val="24"/>
          <w:lang w:eastAsia="zh-TW"/>
        </w:rPr>
        <w:t xml:space="preserve"> OR 35(退回)</w:t>
      </w:r>
      <w:r w:rsidR="00F0497C" w:rsidRPr="005F16D8">
        <w:rPr>
          <w:rFonts w:ascii="新細明體" w:hAnsi="新細明體" w:hint="eastAsia"/>
          <w:kern w:val="2"/>
          <w:szCs w:val="24"/>
          <w:lang w:eastAsia="zh-TW"/>
        </w:rPr>
        <w:t xml:space="preserve"> OR 61</w:t>
      </w:r>
    </w:p>
    <w:p w:rsidR="006F04C3" w:rsidRPr="005F16D8" w:rsidRDefault="006F04C3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INSERT DTAAB001：</w:t>
      </w:r>
      <w:r w:rsidR="00355B87" w:rsidRPr="005F16D8">
        <w:rPr>
          <w:rFonts w:ascii="新細明體" w:hAnsi="新細明體" w:hint="eastAsia"/>
          <w:kern w:val="2"/>
          <w:szCs w:val="24"/>
          <w:lang w:eastAsia="zh-TW"/>
        </w:rPr>
        <w:t>CALL AA_B1ZX01.Method2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9"/>
        <w:gridCol w:w="3681"/>
      </w:tblGrid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78335F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78335F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78335F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78335F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78335F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430AEA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430AEA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430AEA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430AEA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430AEA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經辦處理序號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430AEA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430AEA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帳務日期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430AEA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給付狀態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430AEA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430AE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0AEA" w:rsidRPr="005F16D8" w:rsidRDefault="00430AEA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主附約別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30AEA" w:rsidRPr="005F16D8" w:rsidRDefault="00430AEA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430AE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0AEA" w:rsidRPr="005F16D8" w:rsidRDefault="00430AEA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繳費年期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30AEA" w:rsidRPr="005F16D8" w:rsidRDefault="00430AEA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430AE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0AEA" w:rsidRPr="005F16D8" w:rsidRDefault="00594EA6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30AEA" w:rsidRPr="005F16D8" w:rsidRDefault="00594EA6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594EA6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4EA6" w:rsidRPr="005F16D8" w:rsidRDefault="00594EA6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性別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4EA6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殘廢等級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6C91" w:rsidRPr="005F16D8" w:rsidRDefault="00FA6C91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索賠類別 = 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B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(全殘)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C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lang w:eastAsia="zh-TW"/>
              </w:rPr>
              <w:t>(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2~6級殘廢)</w:t>
            </w:r>
          </w:p>
          <w:p w:rsidR="003A1712" w:rsidRPr="005F16D8" w:rsidRDefault="00FA6C91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才有值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6C91" w:rsidRPr="005F16D8" w:rsidRDefault="00FA6C91" w:rsidP="00FA6C9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索賠類別 = 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B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(全殘)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C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lang w:eastAsia="zh-TW"/>
              </w:rPr>
              <w:t>(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2~6級殘廢)</w:t>
            </w:r>
          </w:p>
          <w:p w:rsidR="003A1712" w:rsidRPr="005F16D8" w:rsidRDefault="00FA6C91" w:rsidP="00FA6C9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才有值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保額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保額單位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給付天數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試算金額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給付金額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6C91" w:rsidRPr="005F16D8" w:rsidRDefault="00FA6C91" w:rsidP="00FA6C9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索賠類別 = 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="00783B99"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K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(</w:t>
            </w:r>
            <w:r w:rsidR="00783B99"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豁免保費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)</w:t>
            </w:r>
          </w:p>
          <w:p w:rsidR="003A1712" w:rsidRPr="005F16D8" w:rsidRDefault="00FA6C91" w:rsidP="00FA6C9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才有值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豁免期間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B99" w:rsidRPr="005F16D8" w:rsidRDefault="00783B99" w:rsidP="00783B9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索賠類別 = 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K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(豁免保費)</w:t>
            </w:r>
          </w:p>
          <w:p w:rsidR="003A1712" w:rsidRPr="005F16D8" w:rsidRDefault="00783B99" w:rsidP="00783B9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才有值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豁免內容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B99" w:rsidRPr="005F16D8" w:rsidRDefault="00783B99" w:rsidP="00783B9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索賠類別 = 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K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(豁免保費)</w:t>
            </w:r>
          </w:p>
          <w:p w:rsidR="003A1712" w:rsidRPr="005F16D8" w:rsidRDefault="00783B99" w:rsidP="00783B9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才有值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除外責任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削減給付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特殊紀錄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畫面(可能為空值)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修改原因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461109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修改摘要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461109" w:rsidP="00F73E7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人工新增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結帳單位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使用者單位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經手人ID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使用者單位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3A1712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3A1712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</w:t>
            </w:r>
          </w:p>
        </w:tc>
      </w:tr>
      <w:tr w:rsidR="003A171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1712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12" w:rsidRPr="005F16D8" w:rsidRDefault="00544C90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使用者姓名</w:t>
            </w:r>
          </w:p>
        </w:tc>
      </w:tr>
      <w:tr w:rsidR="00544C9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44C90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4C90" w:rsidRPr="005F16D8" w:rsidRDefault="00544C90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CURRENT DATE</w:t>
            </w:r>
          </w:p>
        </w:tc>
      </w:tr>
      <w:tr w:rsidR="00544C9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44C90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覆核單位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4C90" w:rsidRPr="005F16D8" w:rsidRDefault="00544C90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覆核人員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覆核人員姓名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覆核日期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78335F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</w:p>
        </w:tc>
      </w:tr>
      <w:tr w:rsidR="00544C9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44C90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是否UPDATE契約效力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4C90" w:rsidRPr="005F16D8" w:rsidRDefault="00544C90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契約效力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544C90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畫面(可能為空值)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終止日期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544C90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畫面(可能為空值)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預付金受理編號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544C90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畫面(可能為空值)</w:t>
            </w:r>
          </w:p>
        </w:tc>
      </w:tr>
      <w:tr w:rsidR="0078335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35F" w:rsidRPr="005F16D8" w:rsidRDefault="00544C90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保單年度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8335F" w:rsidRPr="005F16D8" w:rsidRDefault="006227DC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FD369D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369D" w:rsidRPr="005F16D8" w:rsidRDefault="00FD369D" w:rsidP="00594EA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送件人ID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D369D" w:rsidRPr="005F16D8" w:rsidRDefault="00FD369D" w:rsidP="00594EA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</w:tbl>
    <w:p w:rsidR="00083ACD" w:rsidRPr="005F16D8" w:rsidRDefault="00083ACD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ELSE </w:t>
      </w:r>
    </w:p>
    <w:p w:rsidR="006F04C3" w:rsidRPr="005F16D8" w:rsidRDefault="000B4FAD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UPDATE DTAAB001</w:t>
      </w:r>
      <w:r w:rsidR="00A92054" w:rsidRPr="005F16D8">
        <w:rPr>
          <w:rFonts w:ascii="新細明體" w:hAnsi="新細明體" w:hint="eastAsia"/>
          <w:kern w:val="2"/>
          <w:szCs w:val="24"/>
          <w:lang w:eastAsia="zh-TW"/>
        </w:rPr>
        <w:t xml:space="preserve"> ：</w:t>
      </w:r>
    </w:p>
    <w:p w:rsidR="00A92054" w:rsidRPr="005F16D8" w:rsidRDefault="00A92054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受理編號 = 畫面.受理編號</w:t>
      </w:r>
    </w:p>
    <w:p w:rsidR="00A92054" w:rsidRPr="005F16D8" w:rsidRDefault="00A92054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保單號碼 = 畫面.保單號碼</w:t>
      </w:r>
    </w:p>
    <w:p w:rsidR="00A92054" w:rsidRPr="005F16D8" w:rsidRDefault="00A92054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索賠類別 = 畫面.索賠類別</w:t>
      </w:r>
    </w:p>
    <w:p w:rsidR="00A92054" w:rsidRPr="005F16D8" w:rsidRDefault="00A92054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險別 = 畫面.</w:t>
      </w:r>
      <w:r w:rsidRPr="005F16D8">
        <w:rPr>
          <w:rFonts w:ascii="新細明體" w:hAnsi="新細明體"/>
        </w:rPr>
        <w:t xml:space="preserve">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險別</w:t>
      </w:r>
    </w:p>
    <w:p w:rsidR="00A92054" w:rsidRPr="005F16D8" w:rsidRDefault="00A92054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理賠保險金代號 = 畫面.理賠保險金代號</w:t>
      </w:r>
    </w:p>
    <w:p w:rsidR="009A41F9" w:rsidRPr="005F16D8" w:rsidRDefault="00A92054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事故者ID = </w:t>
      </w:r>
      <w:r w:rsidR="009A41F9" w:rsidRPr="005F16D8">
        <w:rPr>
          <w:rFonts w:ascii="新細明體" w:hAnsi="新細明體" w:hint="eastAsia"/>
          <w:kern w:val="2"/>
          <w:szCs w:val="24"/>
          <w:lang w:eastAsia="zh-TW"/>
        </w:rPr>
        <w:t>畫面.事故者ID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5"/>
        <w:gridCol w:w="3685"/>
      </w:tblGrid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23" w:rsidRPr="005F16D8" w:rsidRDefault="008B7423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 xml:space="preserve">IF 理賠狀態 = </w:t>
            </w:r>
            <w:r w:rsidRPr="005F16D8">
              <w:rPr>
                <w:rFonts w:ascii="新細明體" w:hAnsi="新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0"/>
                <w:attr w:name="UnitName" w:val="’"/>
              </w:smartTagPr>
              <w:r w:rsidR="005C30BB" w:rsidRPr="005F16D8">
                <w:rPr>
                  <w:rFonts w:ascii="新細明體" w:hAnsi="新細明體" w:hint="eastAsia"/>
                  <w:kern w:val="2"/>
                  <w:szCs w:val="24"/>
                  <w:lang w:eastAsia="zh-TW"/>
                </w:rPr>
                <w:t>7</w:t>
              </w:r>
              <w:r w:rsidRPr="005F16D8">
                <w:rPr>
                  <w:rFonts w:ascii="新細明體" w:hAnsi="新細明體" w:hint="eastAsia"/>
                  <w:kern w:val="2"/>
                  <w:szCs w:val="24"/>
                  <w:lang w:eastAsia="zh-TW"/>
                </w:rPr>
                <w:t>0</w:t>
              </w:r>
              <w:r w:rsidRPr="005F16D8">
                <w:rPr>
                  <w:rFonts w:ascii="新細明體" w:hAnsi="新細明體"/>
                  <w:kern w:val="2"/>
                  <w:szCs w:val="24"/>
                  <w:lang w:eastAsia="zh-TW"/>
                </w:rPr>
                <w:t>’</w:t>
              </w:r>
            </w:smartTag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(部分結案) OR</w:t>
            </w:r>
            <w:r w:rsidR="005C30BB"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 xml:space="preserve"> </w:t>
            </w:r>
          </w:p>
          <w:p w:rsidR="005C30BB" w:rsidRPr="005F16D8" w:rsidRDefault="005C30BB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 xml:space="preserve">                         </w:t>
            </w:r>
            <w:r w:rsidRPr="005F16D8">
              <w:rPr>
                <w:rFonts w:ascii="新細明體" w:hAnsi="新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’"/>
              </w:smartTagPr>
              <w:r w:rsidRPr="005F16D8">
                <w:rPr>
                  <w:rFonts w:ascii="新細明體" w:hAnsi="新細明體" w:hint="eastAsia"/>
                  <w:kern w:val="2"/>
                  <w:szCs w:val="24"/>
                  <w:lang w:eastAsia="zh-TW"/>
                </w:rPr>
                <w:t>60</w:t>
              </w:r>
              <w:r w:rsidRPr="005F16D8">
                <w:rPr>
                  <w:rFonts w:ascii="新細明體" w:hAnsi="新細明體"/>
                  <w:kern w:val="2"/>
                  <w:szCs w:val="24"/>
                  <w:lang w:eastAsia="zh-TW"/>
                </w:rPr>
                <w:t>’</w:t>
              </w:r>
            </w:smartTag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(解除契約辦理中)</w:t>
            </w:r>
          </w:p>
          <w:p w:rsidR="009A41F9" w:rsidRPr="005F16D8" w:rsidRDefault="005C30BB" w:rsidP="008B7423">
            <w:pPr>
              <w:pStyle w:val="Tabletext"/>
              <w:keepLines w:val="0"/>
              <w:widowControl/>
              <w:spacing w:after="0" w:line="240" w:lineRule="auto"/>
              <w:ind w:firstLineChars="100" w:firstLine="200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 xml:space="preserve">才需UPDATE此欄位         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帳務日期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給付狀態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給付天數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給付金額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索賠類別 = 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K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(豁免保費)</w:t>
            </w:r>
          </w:p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才</w:t>
            </w:r>
            <w:r w:rsidR="00676A33"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需 UPDATE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豁免期間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索賠類別 = 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K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(豁免保費)</w:t>
            </w:r>
          </w:p>
          <w:p w:rsidR="009A41F9" w:rsidRPr="005F16D8" w:rsidRDefault="00676A33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才需 UPDATE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豁免內容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索賠類別 = 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K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(豁免保費)</w:t>
            </w:r>
          </w:p>
          <w:p w:rsidR="009A41F9" w:rsidRPr="005F16D8" w:rsidRDefault="00676A33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才需 UPDATE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修改原因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3E71" w:rsidRPr="005F16D8" w:rsidRDefault="00F73E71" w:rsidP="00F73E7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IF 試算金額 &lt;&gt; 給付金額</w:t>
            </w:r>
          </w:p>
          <w:p w:rsidR="009A41F9" w:rsidRPr="005F16D8" w:rsidRDefault="00F73E71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    才需UPDATE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修改摘要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3E71" w:rsidRPr="005F16D8" w:rsidRDefault="00F73E71" w:rsidP="00F73E7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IF 試算金額 &lt;&gt; 給付金額</w:t>
            </w:r>
          </w:p>
          <w:p w:rsidR="009A41F9" w:rsidRPr="005F16D8" w:rsidRDefault="00F73E71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    才需 UPDATE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結帳單位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使用者單位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使用者單位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使用者姓名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CURRENT DATE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是否UPDATE契約效力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契約效力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畫面(可能為空值)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終止日期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畫面(可能為空值)</w:t>
            </w:r>
          </w:p>
        </w:tc>
      </w:tr>
      <w:tr w:rsidR="009A41F9" w:rsidRPr="005F16D8">
        <w:trPr>
          <w:trHeight w:val="33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41F9" w:rsidRPr="005F16D8" w:rsidRDefault="009A41F9" w:rsidP="007F1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預付金受理編號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41F9" w:rsidRPr="005F16D8" w:rsidRDefault="009A41F9" w:rsidP="007F1D7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畫面(可能為空值)</w:t>
            </w:r>
          </w:p>
        </w:tc>
      </w:tr>
    </w:tbl>
    <w:p w:rsidR="00A92054" w:rsidRPr="005F16D8" w:rsidRDefault="00675FC3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處理</w:t>
      </w:r>
      <w:r w:rsidR="00CE1E98" w:rsidRPr="005F16D8">
        <w:rPr>
          <w:rFonts w:ascii="新細明體" w:hAnsi="新細明體" w:hint="eastAsia"/>
          <w:kern w:val="2"/>
          <w:szCs w:val="24"/>
          <w:lang w:eastAsia="zh-TW"/>
        </w:rPr>
        <w:t>醫療理賠天數紀錄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檔</w:t>
      </w:r>
    </w:p>
    <w:p w:rsidR="00675FC3" w:rsidRPr="005F16D8" w:rsidRDefault="00675FC3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/>
          <w:kern w:val="2"/>
          <w:szCs w:val="24"/>
          <w:lang w:eastAsia="zh-TW"/>
        </w:rPr>
        <w:t xml:space="preserve">IF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受理進度 = 30(核定)</w:t>
      </w:r>
      <w:r w:rsidR="00EA3ECA" w:rsidRPr="005F16D8">
        <w:rPr>
          <w:rFonts w:ascii="新細明體" w:hAnsi="新細明體" w:hint="eastAsia"/>
          <w:kern w:val="2"/>
          <w:szCs w:val="24"/>
          <w:lang w:eastAsia="zh-TW"/>
        </w:rPr>
        <w:t xml:space="preserve"> OR 35(退回)</w:t>
      </w:r>
    </w:p>
    <w:p w:rsidR="00675FC3" w:rsidRPr="005F16D8" w:rsidRDefault="00675FC3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INSERT DTAAB00</w:t>
      </w:r>
      <w:r w:rsidR="00CE1E98" w:rsidRPr="005F16D8">
        <w:rPr>
          <w:rFonts w:ascii="新細明體" w:hAnsi="新細明體" w:hint="eastAsia"/>
          <w:kern w:val="2"/>
          <w:szCs w:val="24"/>
          <w:lang w:eastAsia="zh-TW"/>
        </w:rPr>
        <w:t>4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  <w:r w:rsidR="0095663E" w:rsidRPr="005F16D8">
        <w:rPr>
          <w:rFonts w:ascii="新細明體" w:hAnsi="新細明體" w:hint="eastAsia"/>
          <w:kern w:val="2"/>
          <w:szCs w:val="24"/>
          <w:lang w:eastAsia="zh-TW"/>
        </w:rPr>
        <w:t>CALL AA_B1ZX0</w:t>
      </w:r>
      <w:r w:rsidR="00CE1E98" w:rsidRPr="005F16D8">
        <w:rPr>
          <w:rFonts w:ascii="新細明體" w:hAnsi="新細明體" w:hint="eastAsia"/>
          <w:kern w:val="2"/>
          <w:szCs w:val="24"/>
          <w:lang w:eastAsia="zh-TW"/>
        </w:rPr>
        <w:t>2</w:t>
      </w:r>
      <w:r w:rsidR="0095663E" w:rsidRPr="005F16D8">
        <w:rPr>
          <w:rFonts w:ascii="新細明體" w:hAnsi="新細明體" w:hint="eastAsia"/>
          <w:kern w:val="2"/>
          <w:szCs w:val="24"/>
          <w:lang w:eastAsia="zh-TW"/>
        </w:rPr>
        <w:t xml:space="preserve">.Method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675FC3" w:rsidP="00675FC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675FC3" w:rsidP="00675FC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66620B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675FC3" w:rsidP="00675FC3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675FC3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675FC3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66620B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66620B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66620B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66620B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66620B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591FC4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給付狀態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591FC4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覆核日期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675FC3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591FC4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診斷類別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  <w:r w:rsidRPr="005F16D8">
              <w:rPr>
                <w:rFonts w:ascii="新細明體" w:hAnsi="新細明體" w:hint="eastAsia"/>
                <w:lang w:eastAsia="zh-TW"/>
              </w:rPr>
              <w:t>(Hidden)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591FC4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診斷病名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  <w:r w:rsidRPr="005F16D8">
              <w:rPr>
                <w:rFonts w:ascii="新細明體" w:hAnsi="新細明體" w:hint="eastAsia"/>
                <w:lang w:eastAsia="zh-TW"/>
              </w:rPr>
              <w:t>(Hidden)</w:t>
            </w:r>
          </w:p>
        </w:tc>
      </w:tr>
      <w:tr w:rsidR="00675FC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5FC3" w:rsidRPr="005F16D8" w:rsidRDefault="00591FC4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手術代碼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75FC3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  <w:r w:rsidRPr="005F16D8">
              <w:rPr>
                <w:rFonts w:ascii="新細明體" w:hAnsi="新細明體" w:hint="eastAsia"/>
                <w:lang w:eastAsia="zh-TW"/>
              </w:rPr>
              <w:t>(Hidden)</w:t>
            </w:r>
          </w:p>
        </w:tc>
      </w:tr>
      <w:tr w:rsidR="00F11B0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B02" w:rsidRPr="005F16D8" w:rsidRDefault="00591FC4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起始日期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B02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  <w:r w:rsidRPr="005F16D8">
              <w:rPr>
                <w:rFonts w:ascii="新細明體" w:hAnsi="新細明體" w:hint="eastAsia"/>
                <w:lang w:eastAsia="zh-TW"/>
              </w:rPr>
              <w:t>(Hidden)</w:t>
            </w:r>
          </w:p>
        </w:tc>
      </w:tr>
      <w:tr w:rsidR="00F11B0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1B02" w:rsidRPr="005F16D8" w:rsidRDefault="00591FC4" w:rsidP="00675F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終止日期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1B02" w:rsidRPr="005F16D8" w:rsidRDefault="00DD7590" w:rsidP="00675F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  <w:r w:rsidRPr="005F16D8">
              <w:rPr>
                <w:rFonts w:ascii="新細明體" w:hAnsi="新細明體" w:hint="eastAsia"/>
                <w:lang w:eastAsia="zh-TW"/>
              </w:rPr>
              <w:t>(Hidden)</w:t>
            </w:r>
          </w:p>
        </w:tc>
      </w:tr>
    </w:tbl>
    <w:p w:rsidR="009D7444" w:rsidRPr="005F16D8" w:rsidRDefault="009D7444" w:rsidP="009D7444">
      <w:pPr>
        <w:pStyle w:val="Tabletext"/>
        <w:keepLines w:val="0"/>
        <w:spacing w:after="0" w:line="240" w:lineRule="auto"/>
        <w:ind w:left="1440"/>
        <w:rPr>
          <w:rFonts w:ascii="新細明體" w:hAnsi="新細明體"/>
          <w:lang w:eastAsia="zh-TW"/>
        </w:rPr>
      </w:pPr>
    </w:p>
    <w:p w:rsidR="00EA3ECA" w:rsidRPr="005F16D8" w:rsidRDefault="00EA3ECA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EA3ECA" w:rsidRPr="005F16D8" w:rsidRDefault="00E729C2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/>
          <w:kern w:val="2"/>
          <w:szCs w:val="24"/>
          <w:lang w:eastAsia="zh-TW"/>
        </w:rPr>
        <w:t>UPDATE</w:t>
      </w:r>
      <w:r w:rsidR="00EA3ECA" w:rsidRPr="005F16D8">
        <w:rPr>
          <w:rFonts w:ascii="新細明體" w:hAnsi="新細明體"/>
          <w:kern w:val="2"/>
          <w:szCs w:val="24"/>
          <w:lang w:eastAsia="zh-TW"/>
        </w:rPr>
        <w:t xml:space="preserve"> DTAAB002</w:t>
      </w:r>
      <w:r w:rsidR="00EA3ECA" w:rsidRPr="005F16D8">
        <w:rPr>
          <w:rFonts w:ascii="新細明體" w:hAnsi="新細明體" w:hint="eastAsia"/>
          <w:kern w:val="2"/>
          <w:szCs w:val="24"/>
          <w:lang w:eastAsia="zh-TW"/>
        </w:rPr>
        <w:t>：CALL AA_B1ZX0</w:t>
      </w:r>
      <w:r w:rsidR="001914A8" w:rsidRPr="005F16D8">
        <w:rPr>
          <w:rFonts w:ascii="新細明體" w:hAnsi="新細明體" w:hint="eastAsia"/>
          <w:kern w:val="2"/>
          <w:szCs w:val="24"/>
          <w:lang w:eastAsia="zh-TW"/>
        </w:rPr>
        <w:t>2</w:t>
      </w:r>
      <w:r w:rsidR="00EA3ECA" w:rsidRPr="005F16D8">
        <w:rPr>
          <w:rFonts w:ascii="新細明體" w:hAnsi="新細明體" w:hint="eastAsia"/>
          <w:kern w:val="2"/>
          <w:szCs w:val="24"/>
          <w:lang w:eastAsia="zh-TW"/>
        </w:rPr>
        <w:t xml:space="preserve">.Method </w:t>
      </w:r>
      <w:r w:rsidR="00450993" w:rsidRPr="005F16D8">
        <w:rPr>
          <w:rFonts w:ascii="新細明體" w:hAnsi="新細明體" w:hint="eastAsia"/>
          <w:kern w:val="2"/>
          <w:szCs w:val="24"/>
          <w:lang w:eastAsia="zh-TW"/>
        </w:rPr>
        <w:t>5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A3EC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3ECA" w:rsidRPr="005F16D8" w:rsidRDefault="00EA3ECA" w:rsidP="00EA3ECA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3ECA" w:rsidRPr="005F16D8" w:rsidRDefault="00EA3ECA" w:rsidP="00EA3ECA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45099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0993" w:rsidRPr="005F16D8" w:rsidRDefault="00450993" w:rsidP="004509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993" w:rsidRPr="005F16D8" w:rsidRDefault="00450993" w:rsidP="00450993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45099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0993" w:rsidRPr="005F16D8" w:rsidRDefault="00450993" w:rsidP="004509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993" w:rsidRPr="005F16D8" w:rsidRDefault="00450993" w:rsidP="0045099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45099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0993" w:rsidRPr="005F16D8" w:rsidRDefault="00450993" w:rsidP="004509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993" w:rsidRPr="005F16D8" w:rsidRDefault="00450993" w:rsidP="0045099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45099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0993" w:rsidRPr="005F16D8" w:rsidRDefault="00450993" w:rsidP="004509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993" w:rsidRPr="005F16D8" w:rsidRDefault="00450993" w:rsidP="0045099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45099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0993" w:rsidRPr="005F16D8" w:rsidRDefault="00450993" w:rsidP="004509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993" w:rsidRPr="005F16D8" w:rsidRDefault="00450993" w:rsidP="0045099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45099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0993" w:rsidRPr="005F16D8" w:rsidRDefault="00450993" w:rsidP="004509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993" w:rsidRPr="005F16D8" w:rsidRDefault="00450993" w:rsidP="0045099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45099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0993" w:rsidRPr="005F16D8" w:rsidRDefault="00450993" w:rsidP="004509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993" w:rsidRPr="005F16D8" w:rsidRDefault="00450993" w:rsidP="0045099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  <w:tr w:rsidR="0045099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0993" w:rsidRPr="005F16D8" w:rsidRDefault="00450993" w:rsidP="0045099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給付狀態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993" w:rsidRPr="005F16D8" w:rsidRDefault="00450993" w:rsidP="0045099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畫面</w:t>
            </w:r>
          </w:p>
        </w:tc>
      </w:tr>
    </w:tbl>
    <w:p w:rsidR="00D12D79" w:rsidRPr="005F16D8" w:rsidRDefault="00D12D79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處理 </w:t>
      </w:r>
      <w:r w:rsidRPr="005F16D8">
        <w:rPr>
          <w:rFonts w:ascii="新細明體" w:hAnsi="新細明體" w:hint="eastAsia"/>
          <w:caps/>
          <w:lang w:eastAsia="zh-TW"/>
        </w:rPr>
        <w:t>理賠給付殘廢等級檔</w:t>
      </w:r>
      <w:r w:rsidRPr="005F16D8">
        <w:rPr>
          <w:rFonts w:ascii="新細明體" w:hAnsi="新細明體" w:hint="eastAsia"/>
          <w:lang w:eastAsia="zh-TW"/>
        </w:rPr>
        <w:t xml:space="preserve"> DTAAB006</w:t>
      </w:r>
    </w:p>
    <w:p w:rsidR="00D12D79" w:rsidRPr="005F16D8" w:rsidRDefault="00D12D79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/>
          <w:kern w:val="2"/>
          <w:szCs w:val="24"/>
          <w:lang w:eastAsia="zh-TW"/>
        </w:rPr>
        <w:t xml:space="preserve">IF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受理進度 = 30(核定) OR 35(退回) 且 欲處理之理賠明細中有</w:t>
      </w:r>
      <w:r w:rsidR="00F13B5E" w:rsidRPr="005F16D8">
        <w:rPr>
          <w:rFonts w:ascii="新細明體" w:hAnsi="新細明體" w:hint="eastAsia"/>
          <w:kern w:val="2"/>
          <w:szCs w:val="24"/>
          <w:lang w:eastAsia="zh-TW"/>
        </w:rPr>
        <w:t>DTAAB006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者</w:t>
      </w:r>
    </w:p>
    <w:p w:rsidR="00D12D79" w:rsidRPr="005F16D8" w:rsidRDefault="00F13B5E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Call  </w:t>
      </w:r>
      <w:r w:rsidRPr="005F16D8">
        <w:rPr>
          <w:rFonts w:ascii="新細明體" w:hAnsi="新細明體" w:hint="eastAsia"/>
        </w:rPr>
        <w:t>AA_B1ZX06</w:t>
      </w:r>
      <w:r w:rsidRPr="005F16D8">
        <w:rPr>
          <w:rFonts w:ascii="新細明體" w:hAnsi="新細明體" w:hint="eastAsia"/>
          <w:lang w:eastAsia="zh-TW"/>
        </w:rPr>
        <w:t>.Method1 By 理賠明細.DTAAB006</w:t>
      </w:r>
    </w:p>
    <w:p w:rsidR="00F13B5E" w:rsidRPr="005F16D8" w:rsidRDefault="00F13B5E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END IF。</w:t>
      </w:r>
    </w:p>
    <w:p w:rsidR="00A74DE4" w:rsidRPr="005F16D8" w:rsidRDefault="00A74DE4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ind w:left="1440" w:hanging="589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處理 理賠不給付檔 DTAAB007</w:t>
      </w:r>
    </w:p>
    <w:p w:rsidR="00A74DE4" w:rsidRPr="005F16D8" w:rsidRDefault="00A74DE4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將理賠明細中</w:t>
      </w:r>
      <w:r w:rsidRPr="005F16D8">
        <w:rPr>
          <w:rFonts w:ascii="新細明體" w:hAnsi="新細明體" w:cs="Arial"/>
          <w:lang w:eastAsia="zh-TW"/>
        </w:rPr>
        <w:t>給付狀態</w:t>
      </w:r>
      <w:r w:rsidRPr="005F16D8">
        <w:rPr>
          <w:rFonts w:ascii="新細明體" w:hAnsi="新細明體" w:cs="Arial" w:hint="eastAsia"/>
          <w:lang w:eastAsia="zh-TW"/>
        </w:rPr>
        <w:t xml:space="preserve"> = </w:t>
      </w:r>
      <w:r w:rsidRPr="005F16D8">
        <w:rPr>
          <w:rFonts w:ascii="新細明體" w:hAnsi="新細明體" w:cs="Arial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="00C53FB2" w:rsidRPr="005F16D8">
          <w:rPr>
            <w:rFonts w:ascii="新細明體" w:hAnsi="新細明體" w:cs="Arial" w:hint="eastAsia"/>
            <w:lang w:eastAsia="zh-TW"/>
          </w:rPr>
          <w:t>5</w:t>
        </w:r>
        <w:r w:rsidRPr="005F16D8">
          <w:rPr>
            <w:rFonts w:ascii="新細明體" w:hAnsi="新細明體" w:cs="Arial"/>
            <w:lang w:eastAsia="zh-TW"/>
          </w:rPr>
          <w:t>’</w:t>
        </w:r>
      </w:smartTag>
      <w:r w:rsidRPr="005F16D8">
        <w:rPr>
          <w:rFonts w:ascii="新細明體" w:hAnsi="新細明體" w:cs="Arial" w:hint="eastAsia"/>
          <w:lang w:eastAsia="zh-TW"/>
        </w:rPr>
        <w:t>(</w:t>
      </w:r>
      <w:r w:rsidR="00C53FB2" w:rsidRPr="005F16D8">
        <w:rPr>
          <w:rFonts w:ascii="新細明體" w:hAnsi="新細明體" w:cs="Arial" w:hint="eastAsia"/>
          <w:lang w:eastAsia="zh-TW"/>
        </w:rPr>
        <w:t>退件</w:t>
      </w:r>
      <w:r w:rsidRPr="005F16D8">
        <w:rPr>
          <w:rFonts w:ascii="新細明體" w:hAnsi="新細明體" w:cs="Arial" w:hint="eastAsia"/>
          <w:lang w:eastAsia="zh-TW"/>
        </w:rPr>
        <w:t>不給付) 者 做下列處理</w:t>
      </w:r>
    </w:p>
    <w:p w:rsidR="00A74DE4" w:rsidRPr="005F16D8" w:rsidRDefault="00A74DE4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/>
          <w:kern w:val="2"/>
          <w:szCs w:val="24"/>
          <w:lang w:eastAsia="zh-TW"/>
        </w:rPr>
        <w:t xml:space="preserve">IF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受理進度 = 30(核定) OR 35(退回)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237">
          <w:tblGrid>
            <w:gridCol w:w="2440"/>
            <w:gridCol w:w="3500"/>
          </w:tblGrid>
        </w:tblGridChange>
      </w:tblGrid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A74DE4" w:rsidP="00A74DE4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A74DE4" w:rsidP="00A74DE4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A74DE4" w:rsidP="00A74DE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"/>
                <w:sz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A74DE4" w:rsidP="00A74DE4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A74DE4" w:rsidP="00A74DE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"/>
                <w:sz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A74DE4" w:rsidP="00A74DE4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該筆理賠明細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A74DE4" w:rsidP="00A74DE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A74DE4" w:rsidP="00A74DE4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該筆理賠明細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A74DE4" w:rsidP="00A74DE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A74DE4" w:rsidP="00A74DE4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該筆理賠明細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A74DE4" w:rsidP="00A74DE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EC4FC6" w:rsidP="00EC4FC6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該筆理賠明細</w:t>
            </w:r>
          </w:p>
        </w:tc>
      </w:tr>
      <w:tr w:rsidR="00C6092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0927" w:rsidRPr="005F16D8" w:rsidRDefault="00C60927" w:rsidP="00A74DE4">
            <w:pPr>
              <w:rPr>
                <w:rFonts w:ascii="新細明體" w:hAnsi="新細明體" w:cs="Arial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0927" w:rsidRPr="005F16D8" w:rsidRDefault="00C60927" w:rsidP="00EC4FC6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該筆理賠明細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A74DE4" w:rsidP="00A74DE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事故者_ID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A74DE4" w:rsidP="00EC4FC6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4DE4" w:rsidRPr="005F16D8" w:rsidRDefault="00A74DE4" w:rsidP="00A74DE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A74DE4" w:rsidP="00EC4FC6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4DE4" w:rsidRPr="005F16D8" w:rsidRDefault="00A74DE4" w:rsidP="00A74DE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"/>
                <w:sz w:val="20"/>
              </w:rPr>
              <w:t>業務別</w:t>
            </w:r>
            <w:r w:rsidRPr="005F16D8">
              <w:rPr>
                <w:rFonts w:ascii="新細明體" w:hAnsi="新細明體" w:cs="Arial" w:hint="eastAsia"/>
                <w:sz w:val="20"/>
              </w:rPr>
              <w:t>(作業項目)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EC4FC6" w:rsidP="00EC4FC6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1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A74DE4" w:rsidP="00A74DE4">
            <w:pPr>
              <w:rPr>
                <w:rFonts w:ascii="新細明體" w:hAnsi="新細明體" w:cs="Arial" w:hint="eastAsia"/>
                <w:sz w:val="20"/>
              </w:rPr>
            </w:pPr>
            <w:r w:rsidRPr="005F16D8">
              <w:rPr>
                <w:rFonts w:ascii="新細明體" w:hAnsi="新細明體" w:cs="Arial"/>
                <w:sz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EC4FC6" w:rsidP="00EC4FC6">
            <w:pPr>
              <w:pStyle w:val="ac"/>
              <w:widowControl/>
              <w:ind w:left="0"/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cs="Arial"/>
                <w:sz w:val="20"/>
              </w:rPr>
              <w:t>核賠日期</w:t>
            </w:r>
          </w:p>
        </w:tc>
      </w:tr>
      <w:tr w:rsidR="00C6092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0927" w:rsidRPr="005F16D8" w:rsidRDefault="00C60927" w:rsidP="00A74DE4">
            <w:pPr>
              <w:rPr>
                <w:rFonts w:ascii="新細明體" w:hAnsi="新細明體" w:cs="Arial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核賠交易序號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0927" w:rsidRPr="005F16D8" w:rsidRDefault="00C60927" w:rsidP="00EC4FC6">
            <w:pPr>
              <w:pStyle w:val="ac"/>
              <w:widowControl/>
              <w:ind w:left="0"/>
              <w:rPr>
                <w:rFonts w:ascii="新細明體" w:hAnsi="新細明體" w:cs="Arial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核賠交易序號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A74DE4" w:rsidP="00A74DE4">
            <w:pPr>
              <w:rPr>
                <w:rFonts w:ascii="新細明體" w:hAnsi="新細明體" w:cs="Arial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給付對象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EC4FC6" w:rsidP="00EC4FC6">
            <w:pPr>
              <w:pStyle w:val="ac"/>
              <w:widowControl/>
              <w:ind w:left="0"/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該筆理賠明細.</w:t>
            </w:r>
            <w:r w:rsidRPr="005F16D8">
              <w:rPr>
                <w:rFonts w:ascii="新細明體" w:hAnsi="新細明體" w:cs="Arial"/>
                <w:sz w:val="20"/>
              </w:rPr>
              <w:t>ROLE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A74DE4" w:rsidP="00A74DE4">
            <w:pPr>
              <w:rPr>
                <w:rFonts w:ascii="新細明體" w:hAnsi="新細明體" w:cs="Arial" w:hint="eastAsia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事故者姓名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EC4FC6" w:rsidP="00EC4FC6">
            <w:pPr>
              <w:pStyle w:val="ac"/>
              <w:widowControl/>
              <w:ind w:left="0"/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4DE4" w:rsidRPr="005F16D8" w:rsidRDefault="00A74DE4" w:rsidP="00A74DE4">
            <w:pPr>
              <w:rPr>
                <w:rFonts w:ascii="新細明體" w:hAnsi="新細明體" w:cs="Arial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事故原因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EC4FC6" w:rsidP="00EC4FC6">
            <w:pPr>
              <w:pStyle w:val="ac"/>
              <w:widowControl/>
              <w:ind w:left="0"/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4DE4" w:rsidRPr="005F16D8" w:rsidRDefault="00A74DE4" w:rsidP="00A74DE4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退件原因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EC4FC6" w:rsidP="00EC4FC6">
            <w:pPr>
              <w:pStyle w:val="ac"/>
              <w:widowControl/>
              <w:ind w:left="0"/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該筆理賠明細.修改原因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4DE4" w:rsidRPr="005F16D8" w:rsidRDefault="00A74DE4" w:rsidP="00A74DE4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退件原因</w:t>
            </w:r>
            <w:r w:rsidRPr="005F16D8">
              <w:rPr>
                <w:rFonts w:ascii="新細明體" w:hAnsi="新細明體" w:hint="eastAsia"/>
                <w:sz w:val="20"/>
              </w:rPr>
              <w:t>MEMO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EC4FC6" w:rsidP="00EC4FC6">
            <w:pPr>
              <w:pStyle w:val="ac"/>
              <w:widowControl/>
              <w:ind w:left="0"/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該筆理賠明細.修改摘要</w:t>
            </w:r>
          </w:p>
        </w:tc>
      </w:tr>
      <w:tr w:rsidR="00C6092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0927" w:rsidRPr="005F16D8" w:rsidRDefault="00C60927" w:rsidP="00A74DE4">
            <w:pPr>
              <w:rPr>
                <w:rFonts w:ascii="新細明體" w:hAnsi="新細明體" w:cs="Arial" w:hint="eastAsia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送件單位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0927" w:rsidRPr="005F16D8" w:rsidRDefault="007518A2" w:rsidP="00EC4FC6">
            <w:pPr>
              <w:pStyle w:val="ac"/>
              <w:widowControl/>
              <w:ind w:left="0"/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DTAAA010</w:t>
            </w:r>
            <w:r w:rsidR="008D2854" w:rsidRPr="005F16D8">
              <w:rPr>
                <w:rFonts w:ascii="新細明體" w:hAnsi="新細明體" w:hint="eastAsia"/>
                <w:sz w:val="20"/>
              </w:rPr>
              <w:t>.TRN_DIV_NO</w:t>
            </w:r>
          </w:p>
        </w:tc>
      </w:tr>
      <w:tr w:rsidR="00C6092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0927" w:rsidRPr="005F16D8" w:rsidRDefault="00C60927" w:rsidP="007F2480">
            <w:pPr>
              <w:rPr>
                <w:rFonts w:ascii="新細明體" w:hAnsi="新細明體" w:cs="Arial" w:hint="eastAsia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送件人ＩＤ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0927" w:rsidRPr="005F16D8" w:rsidRDefault="00C60927" w:rsidP="007F2480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5F16D8">
              <w:rPr>
                <w:rFonts w:ascii="新細明體" w:hAnsi="新細明體" w:cs="Arial"/>
                <w:lang w:eastAsia="zh-TW"/>
              </w:rPr>
              <w:t>DTAAA010</w:t>
            </w:r>
            <w:r w:rsidR="008D2854" w:rsidRPr="005F16D8">
              <w:rPr>
                <w:rFonts w:ascii="新細明體" w:hAnsi="新細明體" w:cs="Arial" w:hint="eastAsia"/>
                <w:lang w:eastAsia="zh-TW"/>
              </w:rPr>
              <w:t>.TRN_ID</w:t>
            </w:r>
          </w:p>
        </w:tc>
      </w:tr>
      <w:tr w:rsidR="00C6092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0927" w:rsidRPr="005F16D8" w:rsidRDefault="00C60927" w:rsidP="007F2480">
            <w:pPr>
              <w:rPr>
                <w:rFonts w:ascii="新細明體" w:hAnsi="新細明體" w:cs="Arial" w:hint="eastAsia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送件人姓名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0927" w:rsidRPr="005F16D8" w:rsidRDefault="00C60927" w:rsidP="007F2480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" w:hint="eastAsia"/>
              </w:rPr>
            </w:pPr>
            <w:r w:rsidRPr="005F16D8">
              <w:rPr>
                <w:rFonts w:ascii="新細明體" w:hAnsi="新細明體" w:cs="Arial"/>
                <w:lang w:eastAsia="zh-TW"/>
              </w:rPr>
              <w:t>DTAAA010</w:t>
            </w:r>
            <w:r w:rsidR="008D2854" w:rsidRPr="005F16D8">
              <w:rPr>
                <w:rFonts w:ascii="新細明體" w:hAnsi="新細明體" w:cs="Arial" w:hint="eastAsia"/>
                <w:lang w:eastAsia="zh-TW"/>
              </w:rPr>
              <w:t>.TRN_NAME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7518A2" w:rsidP="00A74DE4">
            <w:pPr>
              <w:rPr>
                <w:rFonts w:ascii="新細明體" w:hAnsi="新細明體" w:cs="Arial" w:hint="eastAsia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核賠單位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7518A2" w:rsidP="007518A2">
            <w:pPr>
              <w:pStyle w:val="ac"/>
              <w:widowControl/>
              <w:ind w:left="0"/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使用者單位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7518A2" w:rsidP="00A74DE4">
            <w:pPr>
              <w:rPr>
                <w:rFonts w:ascii="新細明體" w:hAnsi="新細明體" w:cs="Arial" w:hint="eastAsia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核賠人員ID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7518A2" w:rsidP="007518A2">
            <w:pPr>
              <w:pStyle w:val="ac"/>
              <w:widowControl/>
              <w:ind w:left="0"/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使用者ID</w:t>
            </w:r>
          </w:p>
        </w:tc>
      </w:tr>
      <w:tr w:rsidR="00A74DE4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E4" w:rsidRPr="005F16D8" w:rsidRDefault="007518A2" w:rsidP="00A74DE4">
            <w:pPr>
              <w:rPr>
                <w:rFonts w:ascii="新細明體" w:hAnsi="新細明體" w:cs="Arial" w:hint="eastAsia"/>
                <w:sz w:val="20"/>
              </w:rPr>
            </w:pPr>
            <w:r w:rsidRPr="005F16D8">
              <w:rPr>
                <w:rFonts w:ascii="新細明體" w:hAnsi="新細明體" w:cs="Arial" w:hint="eastAsia"/>
                <w:sz w:val="20"/>
              </w:rPr>
              <w:t>核賠</w:t>
            </w:r>
            <w:r w:rsidR="007F2480" w:rsidRPr="005F16D8">
              <w:rPr>
                <w:rFonts w:ascii="新細明體" w:hAnsi="新細明體" w:cs="Arial" w:hint="eastAsia"/>
                <w:sz w:val="20"/>
              </w:rPr>
              <w:t>人員</w:t>
            </w:r>
            <w:r w:rsidRPr="005F16D8">
              <w:rPr>
                <w:rFonts w:ascii="新細明體" w:hAnsi="新細明體" w:cs="Arial" w:hint="eastAsia"/>
                <w:sz w:val="20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4DE4" w:rsidRPr="005F16D8" w:rsidRDefault="007518A2" w:rsidP="007518A2">
            <w:pPr>
              <w:pStyle w:val="ac"/>
              <w:widowControl/>
              <w:ind w:left="0"/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使用者姓名</w:t>
            </w:r>
          </w:p>
        </w:tc>
      </w:tr>
    </w:tbl>
    <w:p w:rsidR="00EC4FC6" w:rsidRPr="005F16D8" w:rsidRDefault="00044685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cs="Arial" w:hint="eastAsia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ELSE </w:t>
      </w:r>
      <w:r w:rsidR="00EC4FC6" w:rsidRPr="005F16D8">
        <w:rPr>
          <w:rFonts w:ascii="新細明體" w:hAnsi="新細明體" w:cs="Arial"/>
          <w:kern w:val="2"/>
          <w:szCs w:val="24"/>
          <w:lang w:eastAsia="zh-TW"/>
        </w:rPr>
        <w:t>UPDATE DTAAB007 ：</w:t>
      </w:r>
      <w:r w:rsidRPr="005F16D8">
        <w:rPr>
          <w:rFonts w:ascii="新細明體" w:hAnsi="新細明體" w:cs="Arial"/>
          <w:kern w:val="2"/>
          <w:szCs w:val="24"/>
          <w:lang w:eastAsia="zh-TW"/>
        </w:rPr>
        <w:t xml:space="preserve">Call  </w:t>
      </w:r>
      <w:r w:rsidRPr="005F16D8">
        <w:rPr>
          <w:rFonts w:ascii="新細明體" w:hAnsi="新細明體" w:cs="Arial"/>
        </w:rPr>
        <w:t>AA_B1ZX0</w:t>
      </w:r>
      <w:r w:rsidRPr="005F16D8">
        <w:rPr>
          <w:rFonts w:ascii="新細明體" w:hAnsi="新細明體" w:cs="Arial"/>
          <w:lang w:eastAsia="zh-TW"/>
        </w:rPr>
        <w:t>7.Method</w:t>
      </w:r>
      <w:r w:rsidRPr="005F16D8">
        <w:rPr>
          <w:rFonts w:ascii="新細明體" w:hAnsi="新細明體" w:cs="Arial"/>
          <w:kern w:val="2"/>
          <w:szCs w:val="24"/>
          <w:lang w:eastAsia="zh-TW"/>
        </w:rPr>
        <w:t xml:space="preserve"> 7</w:t>
      </w:r>
    </w:p>
    <w:p w:rsidR="00044685" w:rsidRPr="005F16D8" w:rsidRDefault="00044685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cs="Arial" w:hint="eastAsia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欄位同新增。</w:t>
      </w:r>
    </w:p>
    <w:p w:rsidR="00044685" w:rsidRPr="005F16D8" w:rsidRDefault="00044685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cs="Arial" w:hint="eastAsia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END IF。</w:t>
      </w:r>
    </w:p>
    <w:p w:rsidR="009A14BA" w:rsidRPr="005F16D8" w:rsidRDefault="009A14BA" w:rsidP="009A14BA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cs="Arial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處理 癌症在家療養金自動重啟 DTAAD121</w:t>
      </w:r>
    </w:p>
    <w:p w:rsidR="009A14BA" w:rsidRPr="005F16D8" w:rsidRDefault="009A14BA" w:rsidP="009A14BA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/>
          <w:kern w:val="2"/>
          <w:szCs w:val="24"/>
          <w:lang w:eastAsia="zh-TW"/>
        </w:rPr>
        <w:t xml:space="preserve">IF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受理進度 = 30(核定) OR 35(退回) 且 欲處理之理賠明細中有DTAAD121 者</w:t>
      </w:r>
    </w:p>
    <w:p w:rsidR="009A14BA" w:rsidRPr="005F16D8" w:rsidRDefault="009A14BA" w:rsidP="009A14BA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cs="Arial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Call  </w:t>
      </w:r>
      <w:r w:rsidRPr="005F16D8">
        <w:rPr>
          <w:rFonts w:ascii="新細明體" w:hAnsi="新細明體" w:hint="eastAsia"/>
        </w:rPr>
        <w:t>AA_B1Z</w:t>
      </w:r>
      <w:r w:rsidRPr="005F16D8">
        <w:rPr>
          <w:rFonts w:ascii="新細明體" w:hAnsi="新細明體" w:hint="eastAsia"/>
          <w:lang w:eastAsia="zh-TW"/>
        </w:rPr>
        <w:t>502.</w:t>
      </w:r>
      <w:r w:rsidRPr="005F16D8">
        <w:rPr>
          <w:rFonts w:ascii="新細明體" w:hAnsi="新細明體" w:hint="eastAsia"/>
          <w:b/>
          <w:lang w:eastAsia="zh-TW"/>
        </w:rPr>
        <w:t>insertRestartCase</w:t>
      </w:r>
      <w:r w:rsidRPr="005F16D8">
        <w:rPr>
          <w:rFonts w:ascii="新細明體" w:hAnsi="新細明體" w:hint="eastAsia"/>
          <w:lang w:eastAsia="zh-TW"/>
        </w:rPr>
        <w:t xml:space="preserve"> By 理賠明細.DTAAD121</w:t>
      </w:r>
    </w:p>
    <w:p w:rsidR="0029606E" w:rsidRPr="005F16D8" w:rsidRDefault="0029606E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處理墊繳轉出繳費紀錄由歷史資料庫搬回：</w:t>
      </w:r>
      <w:r w:rsidR="000C7769" w:rsidRPr="005F16D8">
        <w:rPr>
          <w:rFonts w:ascii="新細明體" w:hAnsi="新細明體" w:cs="Arial" w:hint="eastAsia"/>
          <w:kern w:val="2"/>
          <w:szCs w:val="24"/>
          <w:lang w:eastAsia="zh-TW"/>
        </w:rPr>
        <w:t>(先判斷是否需要搬回)</w:t>
      </w:r>
    </w:p>
    <w:p w:rsidR="00283EFB" w:rsidRPr="005F16D8" w:rsidRDefault="009706F0" w:rsidP="00A12FDB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IF </w:t>
      </w:r>
      <w:r w:rsidR="0061274C"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理賠明細.墊繳轉出 = </w:t>
      </w:r>
      <w:r w:rsidR="0061274C" w:rsidRPr="005F16D8">
        <w:rPr>
          <w:rFonts w:ascii="新細明體" w:hAnsi="新細明體" w:cs="Arial"/>
          <w:kern w:val="2"/>
          <w:szCs w:val="24"/>
          <w:lang w:eastAsia="zh-TW"/>
        </w:rPr>
        <w:t>‘Y’</w:t>
      </w:r>
      <w:r w:rsidR="00F43579" w:rsidRPr="005F16D8">
        <w:rPr>
          <w:rFonts w:ascii="新細明體" w:hAnsi="新細明體" w:cs="Arial" w:hint="eastAsia"/>
          <w:kern w:val="2"/>
          <w:szCs w:val="24"/>
          <w:lang w:eastAsia="zh-TW"/>
        </w:rPr>
        <w:t>(是整件的狀態，不知道哪張保單，所以全丟)</w:t>
      </w:r>
    </w:p>
    <w:p w:rsidR="00F43579" w:rsidRPr="005F16D8" w:rsidRDefault="00F43579" w:rsidP="00A12FDB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逐筆讀取</w:t>
      </w:r>
      <w:r w:rsidR="001027F8" w:rsidRPr="005F16D8">
        <w:rPr>
          <w:rFonts w:ascii="新細明體" w:hAnsi="新細明體" w:cs="Arial" w:hint="eastAsia"/>
          <w:kern w:val="2"/>
          <w:szCs w:val="24"/>
          <w:lang w:eastAsia="zh-TW"/>
        </w:rPr>
        <w:t>理賠紀錄(</w:t>
      </w:r>
      <w:r w:rsidR="001027F8" w:rsidRPr="005F16D8">
        <w:rPr>
          <w:rFonts w:ascii="新細明體" w:hAnsi="新細明體" w:cs="Arial"/>
          <w:kern w:val="2"/>
          <w:szCs w:val="24"/>
          <w:lang w:eastAsia="zh-TW"/>
        </w:rPr>
        <w:t>DTAAB001)</w:t>
      </w:r>
    </w:p>
    <w:p w:rsidR="0002441A" w:rsidRPr="005F16D8" w:rsidRDefault="0002441A" w:rsidP="00A12FD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/>
          <w:kern w:val="2"/>
          <w:szCs w:val="24"/>
          <w:lang w:eastAsia="zh-TW"/>
        </w:rPr>
        <w:t xml:space="preserve">IF </w:t>
      </w:r>
      <w:r w:rsidR="001834E6" w:rsidRPr="005F16D8">
        <w:rPr>
          <w:rFonts w:ascii="新細明體" w:hAnsi="新細明體" w:cs="Arial"/>
          <w:kern w:val="2"/>
          <w:szCs w:val="24"/>
          <w:lang w:eastAsia="zh-TW"/>
        </w:rPr>
        <w:t>DTAAB001.</w:t>
      </w:r>
      <w:r w:rsidR="001834E6"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索賠類別 = </w:t>
      </w:r>
      <w:r w:rsidR="001834E6" w:rsidRPr="005F16D8">
        <w:rPr>
          <w:rFonts w:ascii="新細明體" w:hAnsi="新細明體" w:cs="Arial"/>
          <w:kern w:val="2"/>
          <w:szCs w:val="24"/>
          <w:lang w:eastAsia="zh-TW"/>
        </w:rPr>
        <w:t>‘A’</w:t>
      </w:r>
    </w:p>
    <w:p w:rsidR="001834E6" w:rsidRPr="005F16D8" w:rsidRDefault="001834E6" w:rsidP="00A12FD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一張保單處理一次</w:t>
      </w:r>
    </w:p>
    <w:p w:rsidR="000C7769" w:rsidRPr="005F16D8" w:rsidRDefault="002E2D51" w:rsidP="00A12FD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kern w:val="2"/>
          <w:szCs w:val="24"/>
          <w:lang w:eastAsia="zh-TW"/>
        </w:rPr>
      </w:pPr>
      <w:r w:rsidRPr="005F16D8">
        <w:rPr>
          <w:kern w:val="2"/>
          <w:szCs w:val="24"/>
          <w:lang w:eastAsia="zh-TW"/>
        </w:rPr>
        <w:t>CALL AC_F0Z003. getHTACF211ByPOLICY_NO</w:t>
      </w:r>
      <w:r w:rsidR="00D72A19" w:rsidRPr="005F16D8">
        <w:rPr>
          <w:kern w:val="2"/>
          <w:szCs w:val="24"/>
          <w:lang w:eastAsia="zh-TW"/>
        </w:rPr>
        <w:t>()</w:t>
      </w:r>
      <w:r w:rsidR="00D72A19" w:rsidRPr="005F16D8">
        <w:rPr>
          <w:kern w:val="2"/>
          <w:szCs w:val="24"/>
          <w:lang w:eastAsia="zh-TW"/>
        </w:rPr>
        <w:t>：</w:t>
      </w:r>
      <w:r w:rsidR="00D72A19" w:rsidRPr="005F16D8">
        <w:rPr>
          <w:kern w:val="2"/>
          <w:szCs w:val="24"/>
          <w:lang w:eastAsia="zh-TW"/>
        </w:rPr>
        <w:t>(</w:t>
      </w:r>
      <w:r w:rsidR="00D72A19" w:rsidRPr="005F16D8">
        <w:rPr>
          <w:kern w:val="2"/>
          <w:szCs w:val="24"/>
          <w:lang w:eastAsia="zh-TW"/>
        </w:rPr>
        <w:t>以保單號碼查詢是否須申請歷史資料</w:t>
      </w:r>
      <w:r w:rsidR="00D72A19" w:rsidRPr="005F16D8">
        <w:rPr>
          <w:kern w:val="2"/>
          <w:szCs w:val="24"/>
          <w:lang w:eastAsia="zh-TW"/>
        </w:rPr>
        <w:t>)</w:t>
      </w:r>
    </w:p>
    <w:p w:rsidR="00D72A19" w:rsidRPr="005F16D8" w:rsidRDefault="00D72A19" w:rsidP="00A12FDB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保單號碼 = </w:t>
      </w:r>
      <w:r w:rsidR="00AF07A1" w:rsidRPr="005F16D8">
        <w:rPr>
          <w:rFonts w:ascii="新細明體" w:hAnsi="新細明體" w:cs="Arial"/>
          <w:kern w:val="2"/>
          <w:szCs w:val="24"/>
          <w:lang w:eastAsia="zh-TW"/>
        </w:rPr>
        <w:t>DTAAB001</w:t>
      </w:r>
      <w:r w:rsidR="00AF07A1" w:rsidRPr="005F16D8">
        <w:rPr>
          <w:rFonts w:ascii="新細明體" w:hAnsi="新細明體" w:cs="Arial" w:hint="eastAsia"/>
          <w:kern w:val="2"/>
          <w:szCs w:val="24"/>
          <w:lang w:eastAsia="zh-TW"/>
        </w:rPr>
        <w:t>.保單號碼</w:t>
      </w:r>
    </w:p>
    <w:p w:rsidR="00D72A19" w:rsidRPr="005F16D8" w:rsidRDefault="00395946" w:rsidP="00A12FD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IF 回傳.是否申請 = 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TRUE</w:t>
      </w:r>
    </w:p>
    <w:p w:rsidR="0081481F" w:rsidRPr="005F16D8" w:rsidRDefault="00D123A7" w:rsidP="00A12FDB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寫入搬檔批次名單：</w:t>
      </w:r>
    </w:p>
    <w:p w:rsidR="00D123A7" w:rsidRPr="005F16D8" w:rsidRDefault="00D123A7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CALL </w:t>
      </w:r>
      <w:r w:rsidR="00037ABC" w:rsidRPr="005F16D8">
        <w:rPr>
          <w:rFonts w:ascii="新細明體" w:hAnsi="新細明體" w:cs="Arial"/>
          <w:kern w:val="2"/>
          <w:szCs w:val="24"/>
          <w:lang w:eastAsia="zh-TW"/>
        </w:rPr>
        <w:t>ZZ_G1Z001()</w:t>
      </w:r>
      <w:r w:rsidR="00037ABC" w:rsidRPr="005F16D8">
        <w:rPr>
          <w:rFonts w:ascii="新細明體" w:hAnsi="新細明體" w:cs="Arial" w:hint="eastAsia"/>
          <w:kern w:val="2"/>
          <w:szCs w:val="24"/>
          <w:lang w:eastAsia="zh-TW"/>
        </w:rPr>
        <w:t>：(歷史資料轉換模組)</w:t>
      </w:r>
    </w:p>
    <w:p w:rsidR="00037ABC" w:rsidRPr="005F16D8" w:rsidRDefault="00037ABC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系統別 =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’AC’</w:t>
      </w:r>
    </w:p>
    <w:p w:rsidR="00037ABC" w:rsidRPr="005F16D8" w:rsidRDefault="00037ABC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群組 = 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‘</w:t>
      </w:r>
      <w:r w:rsidRPr="005F16D8">
        <w:t>AC000001</w:t>
      </w:r>
      <w:r w:rsidRPr="005F16D8">
        <w:rPr>
          <w:lang w:eastAsia="zh-TW"/>
        </w:rPr>
        <w:t>’</w:t>
      </w:r>
    </w:p>
    <w:p w:rsidR="00037ABC" w:rsidRPr="005F16D8" w:rsidRDefault="00037ABC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hint="eastAsia"/>
          <w:lang w:eastAsia="zh-TW"/>
        </w:rPr>
        <w:t>清單</w:t>
      </w:r>
      <w:r w:rsidRPr="005F16D8">
        <w:rPr>
          <w:rFonts w:hint="eastAsia"/>
          <w:lang w:eastAsia="zh-TW"/>
        </w:rPr>
        <w:t xml:space="preserve"> =</w:t>
      </w:r>
      <w:r w:rsidR="00F5297B" w:rsidRPr="005F16D8">
        <w:rPr>
          <w:rFonts w:ascii="新細明體" w:hAnsi="新細明體" w:cs="Arial" w:hint="eastAsia"/>
          <w:kern w:val="2"/>
          <w:szCs w:val="24"/>
          <w:lang w:eastAsia="zh-TW"/>
        </w:rPr>
        <w:t>加入</w:t>
      </w:r>
      <w:r w:rsidR="00F5297B" w:rsidRPr="005F16D8">
        <w:rPr>
          <w:rFonts w:ascii="新細明體" w:hAnsi="新細明體" w:cs="Arial"/>
          <w:kern w:val="2"/>
          <w:szCs w:val="24"/>
          <w:lang w:eastAsia="zh-TW"/>
        </w:rPr>
        <w:t>DTAAB001</w:t>
      </w:r>
      <w:r w:rsidR="00F5297B" w:rsidRPr="005F16D8">
        <w:rPr>
          <w:rFonts w:ascii="新細明體" w:hAnsi="新細明體" w:cs="Arial" w:hint="eastAsia"/>
          <w:kern w:val="2"/>
          <w:szCs w:val="24"/>
          <w:lang w:eastAsia="zh-TW"/>
        </w:rPr>
        <w:t>.保單號碼</w:t>
      </w:r>
    </w:p>
    <w:p w:rsidR="00037ABC" w:rsidRPr="005F16D8" w:rsidRDefault="00037ABC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程式 = 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‘AAB1_0100’</w:t>
      </w:r>
    </w:p>
    <w:p w:rsidR="00037ABC" w:rsidRPr="005F16D8" w:rsidRDefault="00037ABC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作業人員 = 登入人員</w:t>
      </w:r>
    </w:p>
    <w:p w:rsidR="000521BC" w:rsidRPr="005F16D8" w:rsidRDefault="000521BC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cs="Arial" w:hint="eastAsia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簽擬區:</w:t>
      </w:r>
    </w:p>
    <w:p w:rsidR="000521BC" w:rsidRPr="005F16D8" w:rsidRDefault="000521BC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cs="Arial" w:hint="eastAsia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IF 簽擬區 不為空值</w:t>
      </w:r>
    </w:p>
    <w:p w:rsidR="000521BC" w:rsidRPr="005F16D8" w:rsidRDefault="000521BC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INSERT DTAAA002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238">
          <w:tblGrid>
            <w:gridCol w:w="2440"/>
            <w:gridCol w:w="3500"/>
          </w:tblGrid>
        </w:tblGridChange>
      </w:tblGrid>
      <w:tr w:rsidR="000521B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21BC" w:rsidRPr="005F16D8" w:rsidRDefault="000521BC" w:rsidP="00785CD7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21BC" w:rsidRPr="005F16D8" w:rsidRDefault="000521BC" w:rsidP="00785CD7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0521B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21BC" w:rsidRPr="005F16D8" w:rsidRDefault="000521BC" w:rsidP="00785CD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21BC" w:rsidRPr="005F16D8" w:rsidRDefault="000521BC" w:rsidP="00785CD7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0521B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21BC" w:rsidRPr="005F16D8" w:rsidRDefault="000521BC" w:rsidP="00785CD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程式ID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21BC" w:rsidRPr="005F16D8" w:rsidRDefault="000521BC" w:rsidP="00785CD7">
            <w:pPr>
              <w:pStyle w:val="ad"/>
              <w:widowControl/>
              <w:rPr>
                <w:rFonts w:ascii="新細明體" w:eastAsia="新細明體" w:hAnsi="新細明體" w:cs="Arial Unicode MS" w:hint="eastAsia"/>
                <w:szCs w:val="24"/>
              </w:rPr>
            </w:pPr>
            <w:r w:rsidRPr="005F16D8">
              <w:rPr>
                <w:rFonts w:ascii="新細明體" w:eastAsia="新細明體" w:hAnsi="新細明體" w:cs="Arial Unicode MS" w:hint="eastAsia"/>
                <w:szCs w:val="24"/>
                <w:lang w:eastAsia="zh-TW"/>
              </w:rPr>
              <w:t>AAB1_0100</w:t>
            </w:r>
          </w:p>
        </w:tc>
      </w:tr>
      <w:tr w:rsidR="000521B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21BC" w:rsidRPr="005F16D8" w:rsidRDefault="000521BC" w:rsidP="00785CD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剔除表示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21BC" w:rsidRPr="005F16D8" w:rsidRDefault="000521BC" w:rsidP="00785CD7">
            <w:pPr>
              <w:pStyle w:val="ad"/>
              <w:widowControl/>
              <w:rPr>
                <w:rFonts w:ascii="新細明體" w:eastAsia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eastAsia="新細明體" w:hAnsi="新細明體" w:cs="Arial Unicode MS" w:hint="eastAsia"/>
                <w:sz w:val="20"/>
                <w:lang w:eastAsia="zh-TW"/>
              </w:rPr>
              <w:t>N</w:t>
            </w:r>
          </w:p>
        </w:tc>
      </w:tr>
      <w:tr w:rsidR="000521B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21BC" w:rsidRPr="005F16D8" w:rsidRDefault="000521BC" w:rsidP="00785CD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21BC" w:rsidRPr="005F16D8" w:rsidRDefault="000521BC" w:rsidP="00785CD7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0521B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21BC" w:rsidRPr="005F16D8" w:rsidRDefault="000521BC" w:rsidP="00785CD7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輸入人員ID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21BC" w:rsidRPr="005F16D8" w:rsidRDefault="000521BC" w:rsidP="00785CD7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hint="eastAsia"/>
              </w:rPr>
              <w:t>使用者ID</w:t>
            </w:r>
          </w:p>
        </w:tc>
      </w:tr>
      <w:tr w:rsidR="000521B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21BC" w:rsidRPr="005F16D8" w:rsidRDefault="000521BC" w:rsidP="00785CD7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21BC" w:rsidRPr="005F16D8" w:rsidRDefault="000521BC" w:rsidP="00785CD7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hint="eastAsia"/>
              </w:rPr>
              <w:t>使用者姓名</w:t>
            </w:r>
          </w:p>
        </w:tc>
      </w:tr>
      <w:tr w:rsidR="000521B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21BC" w:rsidRPr="005F16D8" w:rsidRDefault="000521BC" w:rsidP="00785CD7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輸入單位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21BC" w:rsidRPr="005F16D8" w:rsidRDefault="000521BC" w:rsidP="00785CD7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Cs w:val="24"/>
              </w:rPr>
              <w:t>使用者單位</w:t>
            </w:r>
          </w:p>
        </w:tc>
      </w:tr>
      <w:tr w:rsidR="000521BC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521BC" w:rsidRPr="005F16D8" w:rsidRDefault="000521BC" w:rsidP="00785CD7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21BC" w:rsidRPr="005F16D8" w:rsidRDefault="00785CD7" w:rsidP="00785CD7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交易時間</w:t>
            </w:r>
          </w:p>
        </w:tc>
      </w:tr>
    </w:tbl>
    <w:p w:rsidR="00032CFF" w:rsidRPr="005F16D8" w:rsidRDefault="00032CFF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交查警示：</w:t>
      </w:r>
    </w:p>
    <w:p w:rsidR="00032CFF" w:rsidRPr="005F16D8" w:rsidRDefault="00C5108B" w:rsidP="003E7B79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若取消交查原因不為空值</w:t>
      </w:r>
    </w:p>
    <w:p w:rsidR="00C5108B" w:rsidRPr="005F16D8" w:rsidRDefault="00C5108B" w:rsidP="003E7B79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INSERT DTAAA002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239">
          <w:tblGrid>
            <w:gridCol w:w="2440"/>
            <w:gridCol w:w="3500"/>
          </w:tblGrid>
        </w:tblGridChange>
      </w:tblGrid>
      <w:tr w:rsidR="00C5108B" w:rsidRPr="005F16D8" w:rsidTr="00B300E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108B" w:rsidRPr="005F16D8" w:rsidRDefault="00C5108B" w:rsidP="00B300E1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108B" w:rsidRPr="005F16D8" w:rsidRDefault="00C5108B" w:rsidP="00B300E1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C5108B" w:rsidRPr="005F16D8" w:rsidTr="00B300E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08B" w:rsidRPr="005F16D8" w:rsidRDefault="00C5108B" w:rsidP="00B300E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108B" w:rsidRPr="005F16D8" w:rsidRDefault="00C5108B" w:rsidP="00B300E1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C5108B" w:rsidRPr="005F16D8" w:rsidTr="00B300E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08B" w:rsidRPr="005F16D8" w:rsidRDefault="00C5108B" w:rsidP="00B300E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程式ID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108B" w:rsidRPr="005F16D8" w:rsidRDefault="00C5108B" w:rsidP="00B300E1">
            <w:pPr>
              <w:pStyle w:val="ad"/>
              <w:widowControl/>
              <w:rPr>
                <w:rFonts w:ascii="新細明體" w:eastAsia="新細明體" w:hAnsi="新細明體" w:cs="Arial Unicode MS" w:hint="eastAsia"/>
                <w:szCs w:val="24"/>
              </w:rPr>
            </w:pPr>
            <w:r w:rsidRPr="005F16D8">
              <w:rPr>
                <w:rFonts w:ascii="新細明體" w:eastAsia="新細明體" w:hAnsi="新細明體" w:cs="Arial Unicode MS" w:hint="eastAsia"/>
                <w:szCs w:val="24"/>
                <w:lang w:eastAsia="zh-TW"/>
              </w:rPr>
              <w:t>AAB1_0100</w:t>
            </w:r>
          </w:p>
        </w:tc>
      </w:tr>
      <w:tr w:rsidR="00C5108B" w:rsidRPr="005F16D8" w:rsidTr="00B300E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08B" w:rsidRPr="005F16D8" w:rsidRDefault="00C5108B" w:rsidP="00B300E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剔除表示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108B" w:rsidRPr="005F16D8" w:rsidRDefault="00C5108B" w:rsidP="00B300E1">
            <w:pPr>
              <w:pStyle w:val="ad"/>
              <w:widowControl/>
              <w:rPr>
                <w:rFonts w:ascii="新細明體" w:eastAsia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eastAsia="新細明體" w:hAnsi="新細明體" w:cs="Arial Unicode MS" w:hint="eastAsia"/>
                <w:sz w:val="20"/>
                <w:lang w:eastAsia="zh-TW"/>
              </w:rPr>
              <w:t>N</w:t>
            </w:r>
          </w:p>
        </w:tc>
      </w:tr>
      <w:tr w:rsidR="00C5108B" w:rsidRPr="005F16D8" w:rsidTr="00B300E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08B" w:rsidRPr="005F16D8" w:rsidRDefault="00C5108B" w:rsidP="00B300E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108B" w:rsidRPr="005F16D8" w:rsidRDefault="00C5108B" w:rsidP="00B300E1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5F16D8">
              <w:rPr>
                <w:rFonts w:ascii="新細明體" w:hAnsi="新細明體" w:hint="eastAsia"/>
                <w:sz w:val="20"/>
              </w:rPr>
              <w:t>取消交查原因</w:t>
            </w:r>
          </w:p>
        </w:tc>
      </w:tr>
      <w:tr w:rsidR="00C5108B" w:rsidRPr="005F16D8" w:rsidTr="00B300E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08B" w:rsidRPr="005F16D8" w:rsidRDefault="00C5108B" w:rsidP="00B300E1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輸入人員ID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108B" w:rsidRPr="005F16D8" w:rsidRDefault="00C5108B" w:rsidP="00B300E1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hint="eastAsia"/>
              </w:rPr>
              <w:t>使用者ID</w:t>
            </w:r>
          </w:p>
        </w:tc>
      </w:tr>
      <w:tr w:rsidR="00C5108B" w:rsidRPr="005F16D8" w:rsidTr="00B300E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08B" w:rsidRPr="005F16D8" w:rsidRDefault="00C5108B" w:rsidP="00B300E1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108B" w:rsidRPr="005F16D8" w:rsidRDefault="00C5108B" w:rsidP="00B300E1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hint="eastAsia"/>
              </w:rPr>
              <w:t>使用者姓名</w:t>
            </w:r>
          </w:p>
        </w:tc>
      </w:tr>
      <w:tr w:rsidR="00C5108B" w:rsidRPr="005F16D8" w:rsidTr="00B300E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08B" w:rsidRPr="005F16D8" w:rsidRDefault="00C5108B" w:rsidP="00B300E1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輸入單位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108B" w:rsidRPr="005F16D8" w:rsidRDefault="00C5108B" w:rsidP="00B300E1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Cs w:val="24"/>
              </w:rPr>
              <w:t>使用者單位</w:t>
            </w:r>
          </w:p>
        </w:tc>
      </w:tr>
      <w:tr w:rsidR="00C5108B" w:rsidRPr="005F16D8" w:rsidTr="00B300E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08B" w:rsidRPr="005F16D8" w:rsidRDefault="00C5108B" w:rsidP="00B300E1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108B" w:rsidRPr="005F16D8" w:rsidRDefault="00C5108B" w:rsidP="00B300E1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交易時間</w:t>
            </w:r>
          </w:p>
        </w:tc>
      </w:tr>
    </w:tbl>
    <w:p w:rsidR="00C5108B" w:rsidRPr="005F16D8" w:rsidRDefault="00C5108B" w:rsidP="003E7B79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更新DTAAA001.取消交查原因 = 畫面.取消交查原因的代號 (呼叫 AA_A0Z001.)</w:t>
      </w:r>
    </w:p>
    <w:p w:rsidR="00554393" w:rsidRPr="005F16D8" w:rsidRDefault="00554393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UPDATE 受理進度：</w:t>
      </w:r>
    </w:p>
    <w:p w:rsidR="00AF3E22" w:rsidRPr="005F16D8" w:rsidRDefault="00AF3E22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30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(核定)、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35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(退回)：</w:t>
      </w:r>
    </w:p>
    <w:p w:rsidR="00AF3E22" w:rsidRPr="005F16D8" w:rsidRDefault="00AF3E22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40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(核付</w:t>
      </w:r>
      <w:r w:rsidR="00313326" w:rsidRPr="005F16D8">
        <w:rPr>
          <w:rFonts w:ascii="新細明體" w:hAnsi="新細明體" w:hint="eastAsia"/>
          <w:kern w:val="2"/>
          <w:szCs w:val="24"/>
          <w:lang w:eastAsia="zh-TW"/>
        </w:rPr>
        <w:t>_理賠紀錄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)。</w:t>
      </w:r>
    </w:p>
    <w:p w:rsidR="00AF3E22" w:rsidRPr="005F16D8" w:rsidRDefault="00AF3E22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IF</w:t>
      </w:r>
      <w:r w:rsidRPr="005F16D8">
        <w:rPr>
          <w:rFonts w:ascii="新細明體" w:hAnsi="新細明體" w:cs="Arial Unicode MS" w:hint="eastAsia"/>
          <w:strike/>
          <w:lang w:eastAsia="zh-TW"/>
        </w:rPr>
        <w:t>受理進度</w:t>
      </w: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=  </w:t>
      </w:r>
      <w:r w:rsidRPr="005F16D8">
        <w:rPr>
          <w:rFonts w:ascii="新細明體" w:hAnsi="新細明體"/>
          <w:strike/>
          <w:kern w:val="2"/>
          <w:lang w:eastAsia="zh-TW"/>
        </w:rPr>
        <w:t>‘</w:t>
      </w:r>
      <w:r w:rsidRPr="005F16D8">
        <w:rPr>
          <w:rFonts w:ascii="新細明體" w:hAnsi="新細明體" w:hint="eastAsia"/>
          <w:strike/>
          <w:kern w:val="2"/>
          <w:lang w:eastAsia="zh-TW"/>
        </w:rPr>
        <w:t>60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>(解除契約辦理中) 、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>6</w:t>
      </w:r>
      <w:r w:rsidR="00E556F8" w:rsidRPr="005F16D8">
        <w:rPr>
          <w:rFonts w:ascii="新細明體" w:hAnsi="新細明體" w:hint="eastAsia"/>
          <w:strike/>
          <w:kern w:val="2"/>
          <w:lang w:eastAsia="zh-TW"/>
        </w:rPr>
        <w:t>1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>(解除契約辦理中退回)：</w:t>
      </w:r>
    </w:p>
    <w:p w:rsidR="00AF3E22" w:rsidRPr="005F16D8" w:rsidRDefault="00AF3E22" w:rsidP="00AF3E22">
      <w:pPr>
        <w:pStyle w:val="Tabletext"/>
        <w:keepLines w:val="0"/>
        <w:spacing w:after="0" w:line="240" w:lineRule="auto"/>
        <w:ind w:left="2400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SET</w:t>
      </w:r>
      <w:r w:rsidRPr="005F16D8">
        <w:rPr>
          <w:rFonts w:ascii="新細明體" w:hAnsi="新細明體" w:cs="Arial Unicode MS" w:hint="eastAsia"/>
          <w:strike/>
          <w:lang w:eastAsia="zh-TW"/>
        </w:rPr>
        <w:t>受理進度</w:t>
      </w: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= </w:t>
      </w:r>
      <w:r w:rsidRPr="005F16D8">
        <w:rPr>
          <w:rFonts w:ascii="新細明體" w:hAnsi="新細明體"/>
          <w:strike/>
          <w:kern w:val="2"/>
          <w:lang w:eastAsia="zh-TW"/>
        </w:rPr>
        <w:t>‘</w:t>
      </w:r>
      <w:r w:rsidRPr="005F16D8">
        <w:rPr>
          <w:rFonts w:ascii="新細明體" w:hAnsi="新細明體" w:hint="eastAsia"/>
          <w:strike/>
          <w:kern w:val="2"/>
          <w:lang w:eastAsia="zh-TW"/>
        </w:rPr>
        <w:t>6</w:t>
      </w:r>
      <w:r w:rsidR="00E556F8" w:rsidRPr="005F16D8">
        <w:rPr>
          <w:rFonts w:ascii="新細明體" w:hAnsi="新細明體" w:hint="eastAsia"/>
          <w:strike/>
          <w:kern w:val="2"/>
          <w:lang w:eastAsia="zh-TW"/>
        </w:rPr>
        <w:t>2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>(解除契約辦理中核付</w:t>
      </w:r>
      <w:r w:rsidR="00E556F8" w:rsidRPr="005F16D8">
        <w:rPr>
          <w:rFonts w:ascii="新細明體" w:hAnsi="新細明體" w:hint="eastAsia"/>
          <w:strike/>
          <w:kern w:val="2"/>
          <w:lang w:eastAsia="zh-TW"/>
        </w:rPr>
        <w:t>_理賠紀錄</w:t>
      </w:r>
      <w:r w:rsidRPr="005F16D8">
        <w:rPr>
          <w:rFonts w:ascii="新細明體" w:hAnsi="新細明體" w:hint="eastAsia"/>
          <w:strike/>
          <w:kern w:val="2"/>
          <w:lang w:eastAsia="zh-TW"/>
        </w:rPr>
        <w:t>)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AF3E22" w:rsidRPr="005F16D8" w:rsidRDefault="00AF3E22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70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(部分結案)、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7</w:t>
      </w:r>
      <w:r w:rsidR="00E556F8" w:rsidRPr="005F16D8">
        <w:rPr>
          <w:rFonts w:ascii="新細明體" w:hAnsi="新細明體" w:hint="eastAsia"/>
          <w:kern w:val="2"/>
          <w:szCs w:val="24"/>
          <w:lang w:eastAsia="zh-TW"/>
        </w:rPr>
        <w:t>1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(部分結案後退回)：</w:t>
      </w:r>
    </w:p>
    <w:p w:rsidR="00AF3E22" w:rsidRPr="005F16D8" w:rsidRDefault="00AF3E22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7</w:t>
      </w:r>
      <w:r w:rsidR="00E556F8" w:rsidRPr="005F16D8">
        <w:rPr>
          <w:rFonts w:ascii="新細明體" w:hAnsi="新細明體" w:hint="eastAsia"/>
          <w:kern w:val="2"/>
          <w:szCs w:val="24"/>
          <w:lang w:eastAsia="zh-TW"/>
        </w:rPr>
        <w:t>2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(部分結案後核付</w:t>
      </w:r>
      <w:r w:rsidR="00E556F8" w:rsidRPr="005F16D8">
        <w:rPr>
          <w:rFonts w:ascii="新細明體" w:hAnsi="新細明體" w:hint="eastAsia"/>
          <w:kern w:val="2"/>
          <w:szCs w:val="24"/>
          <w:lang w:eastAsia="zh-TW"/>
        </w:rPr>
        <w:t>_理賠紀錄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)。</w:t>
      </w:r>
    </w:p>
    <w:p w:rsidR="00C26259" w:rsidRPr="005F16D8" w:rsidRDefault="00C26259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CALL  AA_A0Z001.Method </w:t>
      </w:r>
      <w:r w:rsidR="007503E5" w:rsidRPr="005F16D8">
        <w:rPr>
          <w:rFonts w:ascii="新細明體" w:hAnsi="新細明體" w:hint="eastAsia"/>
          <w:kern w:val="2"/>
          <w:szCs w:val="24"/>
          <w:lang w:eastAsia="zh-TW"/>
        </w:rPr>
        <w:t>9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</w:p>
    <w:tbl>
      <w:tblPr>
        <w:tblW w:w="5940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5"/>
        <w:gridCol w:w="3225"/>
      </w:tblGrid>
      <w:tr w:rsidR="00C26259" w:rsidRPr="005F16D8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6259" w:rsidRPr="005F16D8" w:rsidRDefault="00C26259" w:rsidP="00C26259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6259" w:rsidRPr="005F16D8" w:rsidRDefault="00C26259" w:rsidP="00C26259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C26259" w:rsidRPr="005F16D8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259" w:rsidRPr="005F16D8" w:rsidRDefault="00C26259" w:rsidP="00C2625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6259" w:rsidRPr="005F16D8" w:rsidRDefault="00C26259" w:rsidP="00C26259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C26259" w:rsidRPr="005F16D8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6259" w:rsidRPr="005F16D8" w:rsidRDefault="00C26259" w:rsidP="00C2625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受理進度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6259" w:rsidRPr="005F16D8" w:rsidRDefault="00AF3E22" w:rsidP="00C2625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受理進度</w:t>
            </w:r>
          </w:p>
        </w:tc>
      </w:tr>
      <w:tr w:rsidR="0085461E" w:rsidRPr="005F16D8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61E" w:rsidRPr="005F16D8" w:rsidRDefault="0085461E" w:rsidP="00C2625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簽核層級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61E" w:rsidRPr="005F16D8" w:rsidRDefault="0085461E" w:rsidP="00C2625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簽核層級</w:t>
            </w:r>
          </w:p>
        </w:tc>
      </w:tr>
      <w:tr w:rsidR="00947F47" w:rsidRPr="005F16D8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7F47" w:rsidRPr="005F16D8" w:rsidRDefault="00947F47" w:rsidP="00C2625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案件層級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47F47" w:rsidRPr="005F16D8" w:rsidRDefault="00947F47" w:rsidP="00C2625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IF 受理編號前六碼大於代碼中文 </w:t>
            </w:r>
            <w:r w:rsidRPr="005F16D8">
              <w:rPr>
                <w:rFonts w:ascii="新細明體" w:hAnsi="新細明體"/>
                <w:bCs/>
                <w:lang w:eastAsia="zh-TW"/>
              </w:rPr>
              <w:t>flow_control_aplyno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中 9的值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</w:p>
          <w:p w:rsidR="00947F47" w:rsidRPr="005F16D8" w:rsidRDefault="00947F47" w:rsidP="00C2625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才更新此欄位</w:t>
            </w:r>
          </w:p>
          <w:p w:rsidR="00947F47" w:rsidRPr="005F16D8" w:rsidRDefault="00947F47" w:rsidP="00C2625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END IF</w:t>
            </w:r>
          </w:p>
          <w:p w:rsidR="00440427" w:rsidRPr="005F16D8" w:rsidRDefault="00440427" w:rsidP="004404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IF 受理編號前六碼大於代碼中文 </w:t>
            </w:r>
            <w:r w:rsidRPr="005F16D8">
              <w:rPr>
                <w:rFonts w:ascii="新細明體" w:hAnsi="新細明體"/>
                <w:bCs/>
                <w:lang w:eastAsia="zh-TW"/>
              </w:rPr>
              <w:t>flow_control_aplyno</w:t>
            </w: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中 11的值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</w:p>
          <w:p w:rsidR="00440427" w:rsidRPr="005F16D8" w:rsidRDefault="00440427" w:rsidP="0044042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bCs/>
              </w:rPr>
              <w:t xml:space="preserve">   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IF 畫面案件層級 = </w:t>
            </w:r>
            <w:r w:rsidRPr="005F16D8">
              <w:rPr>
                <w:rFonts w:ascii="新細明體" w:hAnsi="新細明體"/>
                <w:sz w:val="20"/>
                <w:szCs w:val="20"/>
              </w:rPr>
              <w:t>‘</w:t>
            </w:r>
            <w:r w:rsidR="00A02FA3" w:rsidRPr="005F16D8">
              <w:rPr>
                <w:rFonts w:ascii="新細明體" w:hAnsi="新細明體" w:hint="eastAsia"/>
                <w:sz w:val="20"/>
                <w:szCs w:val="20"/>
              </w:rPr>
              <w:t>F</w:t>
            </w:r>
            <w:r w:rsidRPr="005F16D8">
              <w:rPr>
                <w:rFonts w:ascii="新細明體" w:hAnsi="新細明體"/>
                <w:sz w:val="20"/>
                <w:szCs w:val="20"/>
              </w:rPr>
              <w:t>’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AND </w:t>
            </w:r>
            <w:r w:rsidR="009300E0" w:rsidRPr="005F16D8"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畫面有任一筆理賠明細.給付狀態 &lt;&gt; </w:t>
            </w:r>
            <w:r w:rsidRPr="005F16D8">
              <w:rPr>
                <w:rFonts w:ascii="新細明體" w:hAnsi="新細明體"/>
                <w:sz w:val="20"/>
                <w:szCs w:val="20"/>
              </w:rPr>
              <w:t>‘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Pr="005F16D8">
              <w:rPr>
                <w:rFonts w:ascii="新細明體" w:hAnsi="新細明體"/>
                <w:sz w:val="20"/>
                <w:szCs w:val="20"/>
              </w:rPr>
              <w:t>’</w:t>
            </w:r>
            <w:r w:rsidR="009300E0" w:rsidRPr="005F16D8">
              <w:rPr>
                <w:rFonts w:ascii="新細明體" w:hAnsi="新細明體" w:hint="eastAsia"/>
                <w:sz w:val="20"/>
                <w:szCs w:val="20"/>
              </w:rPr>
              <w:t xml:space="preserve"> OR 給付金額 &gt; 代碼MAX_AUTO_AMT 中F之金額)</w:t>
            </w:r>
          </w:p>
          <w:p w:rsidR="00440427" w:rsidRPr="005F16D8" w:rsidRDefault="00440427" w:rsidP="004404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 xml:space="preserve">    案件層級改為 </w:t>
            </w:r>
            <w:r w:rsidRPr="005F16D8">
              <w:rPr>
                <w:rFonts w:ascii="新細明體" w:hAnsi="新細明體"/>
                <w:bCs/>
                <w:lang w:eastAsia="zh-TW"/>
              </w:rPr>
              <w:t>‘</w:t>
            </w:r>
            <w:r w:rsidR="002A4D05" w:rsidRPr="005F16D8">
              <w:rPr>
                <w:rFonts w:ascii="新細明體" w:hAnsi="新細明體" w:hint="eastAsia"/>
                <w:bCs/>
                <w:lang w:eastAsia="zh-TW"/>
              </w:rPr>
              <w:t>G</w:t>
            </w:r>
            <w:r w:rsidRPr="005F16D8">
              <w:rPr>
                <w:rFonts w:ascii="新細明體" w:hAnsi="新細明體"/>
                <w:bCs/>
                <w:lang w:eastAsia="zh-TW"/>
              </w:rPr>
              <w:t>’</w:t>
            </w:r>
          </w:p>
          <w:p w:rsidR="00440427" w:rsidRPr="005F16D8" w:rsidRDefault="00440427" w:rsidP="004404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END IF</w:t>
            </w:r>
          </w:p>
          <w:p w:rsidR="00440427" w:rsidRPr="005F16D8" w:rsidRDefault="00440427" w:rsidP="00C2625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</w:tr>
      <w:tr w:rsidR="00DD161A" w:rsidRPr="005F16D8" w:rsidTr="00EB6942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161A" w:rsidRPr="005F16D8" w:rsidRDefault="00DD161A" w:rsidP="00C2625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是否為疑似涉及洗錢或恐怖份子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161A" w:rsidRPr="005F16D8" w:rsidRDefault="00DD161A" w:rsidP="00EB6942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是否為疑似涉及洗錢或恐怖份子</w:t>
            </w:r>
          </w:p>
        </w:tc>
      </w:tr>
      <w:tr w:rsidR="00EE0373" w:rsidRPr="005F16D8" w:rsidTr="00EB6942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373" w:rsidRPr="005F16D8" w:rsidRDefault="0033392D" w:rsidP="00C2625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墊繳自動轉出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E0373" w:rsidRPr="005F16D8" w:rsidRDefault="00B86ED7" w:rsidP="000E000B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lang w:eastAsia="zh-TW"/>
              </w:rPr>
              <w:t>理賠明細.</w:t>
            </w:r>
            <w:r w:rsidR="000E000B" w:rsidRPr="005F16D8">
              <w:rPr>
                <w:rFonts w:ascii="新細明體" w:hAnsi="新細明體" w:hint="eastAsia"/>
                <w:lang w:eastAsia="zh-TW"/>
              </w:rPr>
              <w:t>墊繳自動轉出</w:t>
            </w:r>
          </w:p>
        </w:tc>
      </w:tr>
    </w:tbl>
    <w:p w:rsidR="00D84653" w:rsidRPr="005F16D8" w:rsidRDefault="00D84653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無錯誤發生，將畫面導入AAB1_040</w:t>
      </w:r>
      <w:r w:rsidR="00552C7F" w:rsidRPr="005F16D8">
        <w:rPr>
          <w:rFonts w:ascii="新細明體" w:hAnsi="新細明體" w:hint="eastAsia"/>
          <w:kern w:val="2"/>
          <w:szCs w:val="24"/>
          <w:lang w:eastAsia="zh-TW"/>
        </w:rPr>
        <w:t>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8465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53" w:rsidRPr="005F16D8" w:rsidRDefault="00D84653" w:rsidP="00D84653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53" w:rsidRPr="005F16D8" w:rsidRDefault="00D84653" w:rsidP="00D8465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D8465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53" w:rsidRPr="005F16D8" w:rsidRDefault="00D84653" w:rsidP="00D8465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53" w:rsidRPr="005F16D8" w:rsidRDefault="00D84653" w:rsidP="00D84653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552C7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2C7F" w:rsidRPr="005F16D8" w:rsidRDefault="00552C7F" w:rsidP="00552C7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2C7F" w:rsidRPr="005F16D8" w:rsidRDefault="00552C7F" w:rsidP="00552C7F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使用者ID</w:t>
            </w:r>
          </w:p>
        </w:tc>
      </w:tr>
      <w:tr w:rsidR="00552C7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2C7F" w:rsidRPr="005F16D8" w:rsidRDefault="00552C7F" w:rsidP="00D8465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2C7F" w:rsidRPr="005F16D8" w:rsidRDefault="00552C7F" w:rsidP="00D84653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使用者姓名</w:t>
            </w:r>
          </w:p>
        </w:tc>
      </w:tr>
      <w:tr w:rsidR="00552C7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2C7F" w:rsidRPr="005F16D8" w:rsidRDefault="00552C7F" w:rsidP="00D8465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2C7F" w:rsidRPr="005F16D8" w:rsidRDefault="00552C7F" w:rsidP="00D84653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使用者單位</w:t>
            </w:r>
          </w:p>
        </w:tc>
      </w:tr>
      <w:tr w:rsidR="00D84653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53" w:rsidRPr="005F16D8" w:rsidRDefault="00D84653" w:rsidP="00D8465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53" w:rsidRPr="005F16D8" w:rsidRDefault="00D84653" w:rsidP="00D8465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帳務日期</w:t>
            </w:r>
          </w:p>
        </w:tc>
      </w:tr>
      <w:tr w:rsidR="00552C7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2C7F" w:rsidRPr="005F16D8" w:rsidRDefault="00552C7F" w:rsidP="00552C7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2C7F" w:rsidRPr="005F16D8" w:rsidRDefault="00552C7F" w:rsidP="00552C7F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經辦處理序號</w:t>
            </w:r>
          </w:p>
        </w:tc>
      </w:tr>
      <w:tr w:rsidR="00552C7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2C7F" w:rsidRPr="005F16D8" w:rsidRDefault="00552C7F" w:rsidP="00D8465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2C7F" w:rsidRPr="005F16D8" w:rsidRDefault="00552C7F" w:rsidP="00D8465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畫面</w:t>
            </w:r>
          </w:p>
        </w:tc>
      </w:tr>
      <w:tr w:rsidR="00552C7F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2C7F" w:rsidRPr="005F16D8" w:rsidRDefault="00552C7F" w:rsidP="00D8465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2C7F" w:rsidRPr="005F16D8" w:rsidRDefault="00552C7F" w:rsidP="00D8465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畫面</w:t>
            </w:r>
          </w:p>
        </w:tc>
      </w:tr>
      <w:tr w:rsidR="001F7FD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7FD0" w:rsidRPr="005F16D8" w:rsidRDefault="001F7FD0" w:rsidP="001F7FD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FD0" w:rsidRPr="005F16D8" w:rsidRDefault="001F7FD0" w:rsidP="001F7FD0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DTAAB001.核賠日期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396D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396D9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受理人員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396D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396D9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受理人員姓名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396D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396D9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受理單位</w:t>
            </w:r>
          </w:p>
        </w:tc>
      </w:tr>
    </w:tbl>
    <w:p w:rsidR="00C26259" w:rsidRPr="005F16D8" w:rsidRDefault="00C26259" w:rsidP="00C26259">
      <w:pPr>
        <w:pStyle w:val="Tabletext"/>
        <w:keepLines w:val="0"/>
        <w:spacing w:after="0" w:line="240" w:lineRule="auto"/>
        <w:ind w:left="1276"/>
        <w:rPr>
          <w:rFonts w:ascii="新細明體" w:hAnsi="新細明體" w:hint="eastAsia"/>
          <w:kern w:val="2"/>
          <w:szCs w:val="24"/>
          <w:lang w:eastAsia="zh-TW"/>
        </w:rPr>
      </w:pPr>
    </w:p>
    <w:p w:rsidR="00FC2CD7" w:rsidRPr="005F16D8" w:rsidRDefault="00FC2CD7" w:rsidP="006D3E43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bCs/>
          <w:lang w:eastAsia="zh-TW"/>
        </w:rPr>
      </w:pPr>
      <w:r w:rsidRPr="005F16D8">
        <w:rPr>
          <w:rFonts w:ascii="新細明體" w:hAnsi="新細明體" w:hint="eastAsia"/>
          <w:b/>
          <w:bCs/>
          <w:lang w:eastAsia="zh-TW"/>
        </w:rPr>
        <w:t>覆核</w:t>
      </w:r>
    </w:p>
    <w:p w:rsidR="00FC2CD7" w:rsidRPr="005F16D8" w:rsidRDefault="00FC2CD7" w:rsidP="006D3E43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FC2CD7" w:rsidRPr="005F16D8" w:rsidRDefault="00FC2CD7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受理進度為4</w:t>
      </w:r>
      <w:r w:rsidR="00E556F8" w:rsidRPr="005F16D8">
        <w:rPr>
          <w:rFonts w:ascii="新細明體" w:hAnsi="新細明體" w:hint="eastAsia"/>
          <w:lang w:eastAsia="zh-TW"/>
        </w:rPr>
        <w:t>2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(核付)、6</w:t>
      </w:r>
      <w:r w:rsidR="00E556F8" w:rsidRPr="005F16D8">
        <w:rPr>
          <w:rFonts w:ascii="新細明體" w:hAnsi="新細明體" w:hint="eastAsia"/>
          <w:kern w:val="2"/>
          <w:szCs w:val="24"/>
          <w:lang w:eastAsia="zh-TW"/>
        </w:rPr>
        <w:t>4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(解除契約辦理中核付)、7</w:t>
      </w:r>
      <w:r w:rsidR="00E556F8" w:rsidRPr="005F16D8">
        <w:rPr>
          <w:rFonts w:ascii="新細明體" w:hAnsi="新細明體" w:hint="eastAsia"/>
          <w:kern w:val="2"/>
          <w:szCs w:val="24"/>
          <w:lang w:eastAsia="zh-TW"/>
        </w:rPr>
        <w:t>4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(部分結案後核付)，才會出現此BUTTON。</w:t>
      </w:r>
    </w:p>
    <w:p w:rsidR="00FC2CD7" w:rsidRPr="005F16D8" w:rsidRDefault="00FC2CD7" w:rsidP="006D3E43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檢核：</w:t>
      </w:r>
    </w:p>
    <w:p w:rsidR="004E4CF7" w:rsidRPr="005F16D8" w:rsidRDefault="00653E62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檢查經辦是否結帳</w:t>
      </w:r>
      <w:r w:rsidR="00FC2CD7" w:rsidRPr="005F16D8">
        <w:rPr>
          <w:rFonts w:ascii="新細明體" w:hAnsi="新細明體" w:hint="eastAsia"/>
          <w:lang w:eastAsia="zh-TW"/>
        </w:rPr>
        <w:t>：</w:t>
      </w:r>
    </w:p>
    <w:p w:rsidR="004E4CF7" w:rsidRPr="005F16D8" w:rsidRDefault="004E4CF7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取得批號：</w:t>
      </w:r>
    </w:p>
    <w:p w:rsidR="004E4CF7" w:rsidRPr="005F16D8" w:rsidRDefault="004E4CF7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Style w:val="HTML"/>
          <w:rFonts w:ascii="新細明體" w:eastAsia="新細明體" w:hAnsi="新細明體" w:cs="Times New Roman"/>
          <w:sz w:val="20"/>
          <w:szCs w:val="20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取得結帳單位所屬行政中心：CALL  </w:t>
      </w:r>
      <w:r w:rsidRPr="005F16D8">
        <w:rPr>
          <w:rFonts w:ascii="新細明體" w:hAnsi="新細明體"/>
        </w:rPr>
        <w:t>com.cathay.common.hr</w:t>
      </w:r>
      <w:r w:rsidRPr="005F16D8">
        <w:rPr>
          <w:rFonts w:ascii="新細明體" w:hAnsi="新細明體" w:hint="eastAsia"/>
          <w:lang w:eastAsia="zh-TW"/>
        </w:rPr>
        <w:t>.</w:t>
      </w:r>
      <w:hyperlink r:id="rId13" w:anchor="getAdmCenter(java.lang.String)" w:history="1">
        <w:r w:rsidRPr="005F16D8">
          <w:rPr>
            <w:rStyle w:val="aa"/>
            <w:rFonts w:ascii="新細明體" w:hAnsi="新細明體" w:cs="細明體"/>
            <w:bCs/>
            <w:color w:val="auto"/>
          </w:rPr>
          <w:t>getAdmCenter</w:t>
        </w:r>
      </w:hyperlink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E4CF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4CF7" w:rsidRPr="005F16D8" w:rsidRDefault="004E4CF7" w:rsidP="004E4CF7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4CF7" w:rsidRPr="005F16D8" w:rsidRDefault="004E4CF7" w:rsidP="004E4CF7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4E4CF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CF7" w:rsidRPr="005F16D8" w:rsidRDefault="004E4CF7" w:rsidP="004E4C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kern w:val="2"/>
                <w:sz w:val="20"/>
                <w:szCs w:val="20"/>
              </w:rPr>
              <w:t>單位</w:t>
            </w: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4CF7" w:rsidRPr="005F16D8" w:rsidRDefault="004E4CF7" w:rsidP="004E4CF7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使用者單位代號</w:t>
            </w:r>
          </w:p>
        </w:tc>
      </w:tr>
    </w:tbl>
    <w:p w:rsidR="004E4CF7" w:rsidRPr="005F16D8" w:rsidRDefault="004E4CF7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取得批號：</w:t>
      </w:r>
    </w:p>
    <w:p w:rsidR="004E4CF7" w:rsidRPr="005F16D8" w:rsidRDefault="004E4CF7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lang w:eastAsia="zh-TW"/>
        </w:rPr>
      </w:pPr>
      <w:r w:rsidRPr="005F16D8">
        <w:rPr>
          <w:rFonts w:ascii="新細明體" w:hAnsi="新細明體" w:hint="eastAsia"/>
          <w:lang w:eastAsia="zh-TW"/>
        </w:rPr>
        <w:t>CALL 取得批號模組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E4CF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4CF7" w:rsidRPr="005F16D8" w:rsidRDefault="004E4CF7" w:rsidP="004E4CF7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4CF7" w:rsidRPr="005F16D8" w:rsidRDefault="004E4CF7" w:rsidP="004E4CF7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4E4CF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CF7" w:rsidRPr="005F16D8" w:rsidRDefault="004E4CF7" w:rsidP="004E4C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行政中心單位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4CF7" w:rsidRPr="005F16D8" w:rsidRDefault="004E4CF7" w:rsidP="004E4CF7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同上一STEP</w:t>
            </w:r>
          </w:p>
        </w:tc>
      </w:tr>
    </w:tbl>
    <w:p w:rsidR="004E4CF7" w:rsidRPr="005F16D8" w:rsidRDefault="004E4CF7" w:rsidP="004E4CF7">
      <w:pPr>
        <w:pStyle w:val="Tabletext"/>
        <w:keepLines w:val="0"/>
        <w:spacing w:after="0" w:line="240" w:lineRule="auto"/>
        <w:ind w:left="1276"/>
        <w:rPr>
          <w:rFonts w:ascii="新細明體" w:hAnsi="新細明體" w:hint="eastAsia"/>
          <w:lang w:eastAsia="zh-TW"/>
        </w:rPr>
      </w:pPr>
    </w:p>
    <w:p w:rsidR="006F251E" w:rsidRPr="005F16D8" w:rsidRDefault="006F251E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CALL </w:t>
      </w:r>
      <w:r w:rsidRPr="005F16D8">
        <w:rPr>
          <w:rFonts w:ascii="新細明體" w:hAnsi="新細明體"/>
          <w:kern w:val="2"/>
          <w:lang w:eastAsia="zh-TW"/>
        </w:rPr>
        <w:t>DK_F0Z006</w:t>
      </w:r>
      <w:r w:rsidRPr="005F16D8">
        <w:rPr>
          <w:rFonts w:ascii="新細明體" w:hAnsi="新細明體" w:hint="eastAsia"/>
          <w:kern w:val="2"/>
          <w:lang w:eastAsia="zh-TW"/>
        </w:rPr>
        <w:t>.</w:t>
      </w:r>
      <w:r w:rsidRPr="005F16D8">
        <w:rPr>
          <w:rFonts w:ascii="新細明體" w:hAnsi="新細明體" w:cs="新細明體"/>
          <w:highlight w:val="white"/>
          <w:lang w:eastAsia="zh-TW"/>
        </w:rPr>
        <w:t>getStatusById()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F251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251E" w:rsidRPr="005F16D8" w:rsidRDefault="006F251E" w:rsidP="006F251E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251E" w:rsidRPr="005F16D8" w:rsidRDefault="006F251E" w:rsidP="006F251E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6F251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251E" w:rsidRPr="005F16D8" w:rsidRDefault="00417787" w:rsidP="006F2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經辦人員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251E" w:rsidRPr="005F16D8" w:rsidRDefault="004E4CF7" w:rsidP="006F251E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DTAAB001.核賠人員</w:t>
            </w:r>
          </w:p>
        </w:tc>
      </w:tr>
      <w:tr w:rsidR="006F251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251E" w:rsidRPr="005F16D8" w:rsidRDefault="00417787" w:rsidP="006F2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251E" w:rsidRPr="005F16D8" w:rsidRDefault="004E4CF7" w:rsidP="006F251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</w:rPr>
              <w:t>DTAAB001.</w:t>
            </w:r>
            <w:r w:rsidRPr="005F16D8">
              <w:rPr>
                <w:rFonts w:ascii="新細明體" w:hAnsi="新細明體" w:cs="Arial Unicode MS" w:hint="eastAsia"/>
                <w:lang w:eastAsia="zh-TW"/>
              </w:rPr>
              <w:t>帳務日期</w:t>
            </w:r>
          </w:p>
        </w:tc>
      </w:tr>
      <w:tr w:rsidR="0041778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7787" w:rsidRPr="005F16D8" w:rsidRDefault="00417787" w:rsidP="006F2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傳票批號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787" w:rsidRPr="005F16D8" w:rsidRDefault="004E4CF7" w:rsidP="006F251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前一STEP 所得</w:t>
            </w:r>
          </w:p>
        </w:tc>
      </w:tr>
      <w:tr w:rsidR="00417787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7787" w:rsidRPr="005F16D8" w:rsidRDefault="00417787" w:rsidP="006F2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傳票組號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787" w:rsidRPr="005F16D8" w:rsidRDefault="00244977" w:rsidP="006F251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1</w:t>
            </w:r>
          </w:p>
        </w:tc>
      </w:tr>
    </w:tbl>
    <w:p w:rsidR="004E4CF7" w:rsidRPr="005F16D8" w:rsidRDefault="004E4CF7" w:rsidP="004E4CF7">
      <w:pPr>
        <w:pStyle w:val="Tabletext"/>
        <w:keepLines w:val="0"/>
        <w:spacing w:after="0" w:line="240" w:lineRule="auto"/>
        <w:ind w:left="1276"/>
        <w:rPr>
          <w:rFonts w:ascii="新細明體" w:hAnsi="新細明體" w:hint="eastAsia"/>
          <w:lang w:eastAsia="zh-TW"/>
        </w:rPr>
      </w:pPr>
    </w:p>
    <w:p w:rsidR="00FC2CD7" w:rsidRPr="005F16D8" w:rsidRDefault="004E4CF7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RETURN_CODE  &lt;&gt;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0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，訊息放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交易日期是否結帳模組異常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+模組5.回覆訊息，RETURN</w:t>
      </w:r>
    </w:p>
    <w:p w:rsidR="004E4CF7" w:rsidRPr="005F16D8" w:rsidRDefault="004E4CF7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IF 模組.是否結帳 = </w:t>
      </w:r>
      <w:r w:rsidRPr="005F16D8">
        <w:rPr>
          <w:rFonts w:ascii="新細明體" w:hAnsi="新細明體"/>
          <w:lang w:eastAsia="zh-TW"/>
        </w:rPr>
        <w:t>‘</w:t>
      </w:r>
      <w:r w:rsidRPr="005F16D8">
        <w:rPr>
          <w:rFonts w:ascii="新細明體" w:hAnsi="新細明體" w:hint="eastAsia"/>
          <w:lang w:eastAsia="zh-TW"/>
        </w:rPr>
        <w:t>1</w:t>
      </w:r>
      <w:r w:rsidRPr="005F16D8">
        <w:rPr>
          <w:rFonts w:ascii="新細明體" w:hAnsi="新細明體"/>
          <w:lang w:eastAsia="zh-TW"/>
        </w:rPr>
        <w:t>’</w:t>
      </w:r>
      <w:r w:rsidRPr="005F16D8">
        <w:rPr>
          <w:rFonts w:ascii="新細明體" w:hAnsi="新細明體" w:hint="eastAsia"/>
          <w:lang w:eastAsia="zh-TW"/>
        </w:rPr>
        <w:t>：</w:t>
      </w:r>
    </w:p>
    <w:p w:rsidR="004E4CF7" w:rsidRPr="005F16D8" w:rsidRDefault="004E4CF7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訊息 = </w:t>
      </w:r>
      <w:r w:rsidRPr="005F16D8">
        <w:rPr>
          <w:rFonts w:ascii="新細明體" w:hAnsi="新細明體"/>
          <w:lang w:eastAsia="zh-TW"/>
        </w:rPr>
        <w:t>‘</w:t>
      </w:r>
      <w:r w:rsidRPr="005F16D8">
        <w:rPr>
          <w:rFonts w:ascii="新細明體" w:hAnsi="新細明體" w:hint="eastAsia"/>
          <w:lang w:eastAsia="zh-TW"/>
        </w:rPr>
        <w:t>該理賠經辦已結帳</w:t>
      </w:r>
      <w:r w:rsidRPr="005F16D8">
        <w:rPr>
          <w:rFonts w:ascii="新細明體" w:hAnsi="新細明體"/>
          <w:lang w:eastAsia="zh-TW"/>
        </w:rPr>
        <w:t>’</w:t>
      </w:r>
      <w:r w:rsidRPr="005F16D8">
        <w:rPr>
          <w:rFonts w:ascii="新細明體" w:hAnsi="新細明體" w:hint="eastAsia"/>
          <w:lang w:eastAsia="zh-TW"/>
        </w:rPr>
        <w:t>。</w:t>
      </w:r>
    </w:p>
    <w:p w:rsidR="004E4CF7" w:rsidRPr="005F16D8" w:rsidRDefault="004E4CF7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RETURN。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240">
          <w:tblGrid>
            <w:gridCol w:w="2440"/>
            <w:gridCol w:w="3500"/>
          </w:tblGrid>
        </w:tblGridChange>
      </w:tblGrid>
      <w:tr w:rsidR="00971966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1966" w:rsidRPr="005F16D8" w:rsidRDefault="00971966" w:rsidP="009277F3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1966" w:rsidRPr="005F16D8" w:rsidRDefault="00971966" w:rsidP="009277F3">
            <w:pPr>
              <w:pStyle w:val="ac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交易時間</w:t>
            </w:r>
          </w:p>
        </w:tc>
      </w:tr>
    </w:tbl>
    <w:p w:rsidR="00EA4617" w:rsidRPr="005F16D8" w:rsidRDefault="00EA4617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檢核是否有特殊紀錄：</w:t>
      </w:r>
    </w:p>
    <w:p w:rsidR="00EA4617" w:rsidRPr="005F16D8" w:rsidRDefault="00EA4617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READ DTAAB011 BY 受理編號、核賠人員、核賠交易序號、核賠日期、確認日期為空值</w:t>
      </w:r>
    </w:p>
    <w:p w:rsidR="00EA4617" w:rsidRPr="005F16D8" w:rsidRDefault="00EA4617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FND：</w:t>
      </w:r>
    </w:p>
    <w:p w:rsidR="00EA4617" w:rsidRPr="005F16D8" w:rsidRDefault="00EA4617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訊息=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該案件尚有特殊紀錄須確認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EA4617" w:rsidRPr="005F16D8" w:rsidRDefault="00EA4617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RETURN。</w:t>
      </w:r>
    </w:p>
    <w:p w:rsidR="00FF534C" w:rsidRPr="005F16D8" w:rsidRDefault="00FF534C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檢查補收保費：</w:t>
      </w:r>
    </w:p>
    <w:p w:rsidR="00FF534C" w:rsidRPr="005F16D8" w:rsidRDefault="00FF534C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逐筆檢查畫面上之理賠明細：</w:t>
      </w:r>
    </w:p>
    <w:p w:rsidR="00FF534C" w:rsidRPr="005F16D8" w:rsidRDefault="00FF534C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理賠保險金代號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GDXC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(補收保費)</w:t>
      </w:r>
    </w:p>
    <w:p w:rsidR="00FF534C" w:rsidRPr="005F16D8" w:rsidRDefault="00FF534C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顯示確認訊息：請確認保單號碼：+ $該筆保單號碼 + 送金單已開立。</w:t>
      </w:r>
    </w:p>
    <w:p w:rsidR="00FF534C" w:rsidRPr="005F16D8" w:rsidRDefault="00FF534C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若有多筆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GDXC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需同時顯示。</w:t>
      </w:r>
    </w:p>
    <w:p w:rsidR="00FF534C" w:rsidRPr="005F16D8" w:rsidRDefault="00FF534C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按確認則繼續。</w:t>
      </w:r>
    </w:p>
    <w:p w:rsidR="00FF534C" w:rsidRPr="005F16D8" w:rsidRDefault="00FF534C" w:rsidP="006D3E43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按取消則RETURN。</w:t>
      </w:r>
    </w:p>
    <w:p w:rsidR="00FF534C" w:rsidRPr="005F16D8" w:rsidRDefault="00FF534C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END IF。 </w:t>
      </w:r>
    </w:p>
    <w:p w:rsidR="002B3284" w:rsidRPr="005F16D8" w:rsidRDefault="002B3284" w:rsidP="00A12FDB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處理墊繳轉出繳費紀錄由歷史資料庫搬回：(</w:t>
      </w:r>
      <w:r w:rsidR="00774DA4" w:rsidRPr="005F16D8">
        <w:rPr>
          <w:rFonts w:ascii="新細明體" w:hAnsi="新細明體" w:cs="Arial" w:hint="eastAsia"/>
          <w:kern w:val="2"/>
          <w:szCs w:val="24"/>
          <w:lang w:eastAsia="zh-TW"/>
        </w:rPr>
        <w:t>覆核再檢查一次，避免因時間差資料又被搬回歷史</w:t>
      </w: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)</w:t>
      </w:r>
    </w:p>
    <w:p w:rsidR="002B3284" w:rsidRPr="005F16D8" w:rsidRDefault="002B3284" w:rsidP="00A12FDB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IF 理賠明細.墊繳轉出 = 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‘Y’</w:t>
      </w: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(是整件的狀態，不知道哪張保單，所以全丟)</w:t>
      </w:r>
    </w:p>
    <w:p w:rsidR="002B3284" w:rsidRPr="005F16D8" w:rsidRDefault="002B3284" w:rsidP="00A12FDB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逐筆讀取理賠紀錄(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DTAAB001)</w:t>
      </w:r>
    </w:p>
    <w:p w:rsidR="002B3284" w:rsidRPr="005F16D8" w:rsidRDefault="002B3284" w:rsidP="00A12FDB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/>
          <w:kern w:val="2"/>
          <w:szCs w:val="24"/>
          <w:lang w:eastAsia="zh-TW"/>
        </w:rPr>
        <w:t>IF DTAAB001.</w:t>
      </w: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索賠類別 = 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‘A’</w:t>
      </w:r>
    </w:p>
    <w:p w:rsidR="002B3284" w:rsidRPr="005F16D8" w:rsidRDefault="002B3284" w:rsidP="00A12FD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一張保單處理一次</w:t>
      </w:r>
    </w:p>
    <w:p w:rsidR="002B3284" w:rsidRPr="005F16D8" w:rsidRDefault="002B3284" w:rsidP="00A12FD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kern w:val="2"/>
          <w:szCs w:val="24"/>
          <w:lang w:eastAsia="zh-TW"/>
        </w:rPr>
      </w:pPr>
      <w:r w:rsidRPr="005F16D8">
        <w:rPr>
          <w:kern w:val="2"/>
          <w:szCs w:val="24"/>
          <w:lang w:eastAsia="zh-TW"/>
        </w:rPr>
        <w:t>CALL AC_F0Z003. getHTACF211ByPOLICY_NO()</w:t>
      </w:r>
      <w:r w:rsidRPr="005F16D8">
        <w:rPr>
          <w:kern w:val="2"/>
          <w:szCs w:val="24"/>
          <w:lang w:eastAsia="zh-TW"/>
        </w:rPr>
        <w:t>：</w:t>
      </w:r>
      <w:r w:rsidRPr="005F16D8">
        <w:rPr>
          <w:kern w:val="2"/>
          <w:szCs w:val="24"/>
          <w:lang w:eastAsia="zh-TW"/>
        </w:rPr>
        <w:t>(</w:t>
      </w:r>
      <w:r w:rsidRPr="005F16D8">
        <w:rPr>
          <w:kern w:val="2"/>
          <w:szCs w:val="24"/>
          <w:lang w:eastAsia="zh-TW"/>
        </w:rPr>
        <w:t>以保單號碼查詢是否須申請歷史資料</w:t>
      </w:r>
      <w:r w:rsidRPr="005F16D8">
        <w:rPr>
          <w:kern w:val="2"/>
          <w:szCs w:val="24"/>
          <w:lang w:eastAsia="zh-TW"/>
        </w:rPr>
        <w:t>)</w:t>
      </w:r>
    </w:p>
    <w:p w:rsidR="002B3284" w:rsidRPr="005F16D8" w:rsidRDefault="002B3284" w:rsidP="00A12FD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保單號碼 = 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DTAAB001</w:t>
      </w: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.保單號碼</w:t>
      </w:r>
    </w:p>
    <w:p w:rsidR="002B3284" w:rsidRPr="005F16D8" w:rsidRDefault="002B3284" w:rsidP="00A12FD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IF 回傳.是否申請 = 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TRUE</w:t>
      </w:r>
    </w:p>
    <w:p w:rsidR="002B3284" w:rsidRPr="005F16D8" w:rsidRDefault="002B3284" w:rsidP="00A12FD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寫入搬檔批次名單：</w:t>
      </w:r>
    </w:p>
    <w:p w:rsidR="002B3284" w:rsidRPr="005F16D8" w:rsidRDefault="002B3284" w:rsidP="00A12FDB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CALL 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ZZ_G1Z001()</w:t>
      </w: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：(歷史資料轉換模組)</w:t>
      </w:r>
    </w:p>
    <w:p w:rsidR="002B3284" w:rsidRPr="005F16D8" w:rsidRDefault="002B3284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系統別 =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’AC’</w:t>
      </w:r>
    </w:p>
    <w:p w:rsidR="002B3284" w:rsidRPr="005F16D8" w:rsidRDefault="002B3284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群組 = 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‘</w:t>
      </w:r>
      <w:r w:rsidRPr="005F16D8">
        <w:t>AC000001</w:t>
      </w:r>
      <w:r w:rsidRPr="005F16D8">
        <w:rPr>
          <w:lang w:eastAsia="zh-TW"/>
        </w:rPr>
        <w:t>’</w:t>
      </w:r>
    </w:p>
    <w:p w:rsidR="002B3284" w:rsidRPr="005F16D8" w:rsidRDefault="002B3284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hint="eastAsia"/>
          <w:lang w:eastAsia="zh-TW"/>
        </w:rPr>
        <w:t>清單</w:t>
      </w:r>
      <w:r w:rsidRPr="005F16D8">
        <w:rPr>
          <w:rFonts w:hint="eastAsia"/>
          <w:lang w:eastAsia="zh-TW"/>
        </w:rPr>
        <w:t xml:space="preserve"> =</w:t>
      </w:r>
      <w:r w:rsidR="006A15B0"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 </w:t>
      </w:r>
      <w:r w:rsidR="006A15B0" w:rsidRPr="005F16D8">
        <w:rPr>
          <w:rFonts w:ascii="新細明體" w:hAnsi="新細明體" w:cs="Arial"/>
          <w:kern w:val="2"/>
          <w:szCs w:val="24"/>
          <w:lang w:eastAsia="zh-TW"/>
        </w:rPr>
        <w:t>DTAAB001</w:t>
      </w:r>
      <w:r w:rsidR="006A15B0" w:rsidRPr="005F16D8">
        <w:rPr>
          <w:rFonts w:ascii="新細明體" w:hAnsi="新細明體" w:cs="Arial" w:hint="eastAsia"/>
          <w:kern w:val="2"/>
          <w:szCs w:val="24"/>
          <w:lang w:eastAsia="zh-TW"/>
        </w:rPr>
        <w:t>.保單號碼</w:t>
      </w:r>
    </w:p>
    <w:p w:rsidR="002B3284" w:rsidRPr="005F16D8" w:rsidRDefault="002B3284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 xml:space="preserve">程式 = </w:t>
      </w:r>
      <w:r w:rsidRPr="005F16D8">
        <w:rPr>
          <w:rFonts w:ascii="新細明體" w:hAnsi="新細明體" w:cs="Arial"/>
          <w:kern w:val="2"/>
          <w:szCs w:val="24"/>
          <w:lang w:eastAsia="zh-TW"/>
        </w:rPr>
        <w:t>‘AAB1_0100’</w:t>
      </w:r>
    </w:p>
    <w:p w:rsidR="002B3284" w:rsidRPr="005F16D8" w:rsidRDefault="002B3284" w:rsidP="00A12FDB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 w:cs="Arial"/>
          <w:kern w:val="2"/>
          <w:szCs w:val="24"/>
          <w:lang w:eastAsia="zh-TW"/>
        </w:rPr>
      </w:pPr>
      <w:r w:rsidRPr="005F16D8">
        <w:rPr>
          <w:rFonts w:ascii="新細明體" w:hAnsi="新細明體" w:cs="Arial" w:hint="eastAsia"/>
          <w:kern w:val="2"/>
          <w:szCs w:val="24"/>
          <w:lang w:eastAsia="zh-TW"/>
        </w:rPr>
        <w:t>作業人員 = 登入人員</w:t>
      </w:r>
    </w:p>
    <w:p w:rsidR="006A15B0" w:rsidRPr="005F16D8" w:rsidRDefault="00E445DE" w:rsidP="00A12FD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ELSE</w:t>
      </w:r>
      <w:r w:rsidR="00B36572" w:rsidRPr="005F16D8">
        <w:rPr>
          <w:rFonts w:ascii="新細明體" w:hAnsi="新細明體"/>
          <w:kern w:val="2"/>
          <w:szCs w:val="24"/>
          <w:lang w:eastAsia="zh-TW"/>
        </w:rPr>
        <w:t xml:space="preserve"> (</w:t>
      </w:r>
      <w:r w:rsidR="00B36572" w:rsidRPr="005F16D8">
        <w:rPr>
          <w:rFonts w:ascii="新細明體" w:hAnsi="新細明體" w:hint="eastAsia"/>
          <w:lang w:eastAsia="zh-TW"/>
        </w:rPr>
        <w:t>已搬回正式資料資料庫、已有申請搬檔紀錄，請下個工作日在試)</w:t>
      </w:r>
    </w:p>
    <w:p w:rsidR="002E7881" w:rsidRPr="005F16D8" w:rsidRDefault="002E7881" w:rsidP="00A12FDB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/>
          <w:kern w:val="2"/>
          <w:szCs w:val="24"/>
          <w:lang w:eastAsia="zh-TW"/>
        </w:rPr>
        <w:t xml:space="preserve">IF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回傳.</w:t>
      </w:r>
      <w:r w:rsidR="00D6654A" w:rsidRPr="005F16D8">
        <w:rPr>
          <w:rFonts w:ascii="新細明體" w:hAnsi="新細明體" w:hint="eastAsia"/>
          <w:kern w:val="2"/>
          <w:szCs w:val="24"/>
          <w:lang w:eastAsia="zh-TW"/>
        </w:rPr>
        <w:t>回傳訊息 開頭</w:t>
      </w:r>
      <w:r w:rsidR="00C62ACE" w:rsidRPr="005F16D8">
        <w:rPr>
          <w:rFonts w:ascii="新細明體" w:hAnsi="新細明體" w:hint="eastAsia"/>
          <w:kern w:val="2"/>
          <w:szCs w:val="24"/>
          <w:lang w:eastAsia="zh-TW"/>
        </w:rPr>
        <w:t>不</w:t>
      </w:r>
      <w:r w:rsidR="00D6654A" w:rsidRPr="005F16D8">
        <w:rPr>
          <w:rFonts w:ascii="新細明體" w:hAnsi="新細明體" w:hint="eastAsia"/>
          <w:kern w:val="2"/>
          <w:szCs w:val="24"/>
          <w:lang w:eastAsia="zh-TW"/>
        </w:rPr>
        <w:t xml:space="preserve">為 </w:t>
      </w:r>
      <w:r w:rsidR="00D6654A" w:rsidRPr="005F16D8">
        <w:rPr>
          <w:rFonts w:ascii="新細明體" w:hAnsi="新細明體"/>
          <w:kern w:val="2"/>
          <w:szCs w:val="24"/>
          <w:lang w:eastAsia="zh-TW"/>
        </w:rPr>
        <w:t>‘</w:t>
      </w:r>
      <w:r w:rsidR="00D6654A" w:rsidRPr="005F16D8">
        <w:rPr>
          <w:rFonts w:ascii="新細明體" w:hAnsi="新細明體" w:hint="eastAsia"/>
          <w:kern w:val="2"/>
          <w:szCs w:val="24"/>
          <w:lang w:eastAsia="zh-TW"/>
        </w:rPr>
        <w:t>已搬回</w:t>
      </w:r>
      <w:r w:rsidR="00D6654A" w:rsidRPr="005F16D8">
        <w:rPr>
          <w:rFonts w:ascii="新細明體" w:hAnsi="新細明體"/>
          <w:kern w:val="2"/>
          <w:szCs w:val="24"/>
          <w:lang w:eastAsia="zh-TW"/>
        </w:rPr>
        <w:t>’</w:t>
      </w:r>
      <w:r w:rsidR="00D32A30" w:rsidRPr="005F16D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D32A30" w:rsidRPr="005F16D8">
        <w:rPr>
          <w:rFonts w:ascii="新細明體" w:hAnsi="新細明體"/>
          <w:kern w:val="2"/>
          <w:szCs w:val="24"/>
          <w:lang w:eastAsia="zh-TW"/>
        </w:rPr>
        <w:sym w:font="Wingdings" w:char="F0DF"/>
      </w:r>
      <w:r w:rsidR="00D32A30" w:rsidRPr="005F16D8">
        <w:rPr>
          <w:rFonts w:ascii="新細明體" w:hAnsi="新細明體" w:hint="eastAsia"/>
          <w:kern w:val="2"/>
          <w:szCs w:val="24"/>
          <w:lang w:eastAsia="zh-TW"/>
        </w:rPr>
        <w:t>表示還沒做完</w:t>
      </w:r>
    </w:p>
    <w:p w:rsidR="00DB62A6" w:rsidRPr="005F16D8" w:rsidRDefault="00DB62A6" w:rsidP="00A12FDB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訊息=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該案件</w:t>
      </w:r>
      <w:r w:rsidR="000B4164" w:rsidRPr="005F16D8">
        <w:rPr>
          <w:rFonts w:ascii="新細明體" w:hAnsi="新細明體" w:hint="eastAsia"/>
          <w:kern w:val="2"/>
          <w:szCs w:val="24"/>
          <w:lang w:eastAsia="zh-TW"/>
        </w:rPr>
        <w:t>繳費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紀錄</w:t>
      </w:r>
      <w:r w:rsidR="000B4164" w:rsidRPr="005F16D8">
        <w:rPr>
          <w:rFonts w:ascii="新細明體" w:hAnsi="新細明體" w:hint="eastAsia"/>
          <w:kern w:val="2"/>
          <w:szCs w:val="24"/>
          <w:lang w:eastAsia="zh-TW"/>
        </w:rPr>
        <w:t>歷史件</w:t>
      </w:r>
      <w:r w:rsidR="00630CE3" w:rsidRPr="005F16D8">
        <w:rPr>
          <w:rFonts w:ascii="新細明體" w:hAnsi="新細明體" w:hint="eastAsia"/>
          <w:kern w:val="2"/>
          <w:szCs w:val="24"/>
          <w:lang w:eastAsia="zh-TW"/>
        </w:rPr>
        <w:t>仍在</w:t>
      </w:r>
      <w:r w:rsidR="000B4164" w:rsidRPr="005F16D8">
        <w:rPr>
          <w:rFonts w:ascii="新細明體" w:hAnsi="新細明體" w:hint="eastAsia"/>
          <w:kern w:val="2"/>
          <w:szCs w:val="24"/>
          <w:lang w:eastAsia="zh-TW"/>
        </w:rPr>
        <w:t>處理中，請於下個工作日作業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DB62A6" w:rsidRPr="005F16D8" w:rsidRDefault="00DB62A6" w:rsidP="00A12FDB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RETURN。</w:t>
      </w:r>
    </w:p>
    <w:p w:rsidR="00BF534A" w:rsidRPr="005F16D8" w:rsidRDefault="00BF534A" w:rsidP="006D3E43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UPDATE 受理進度：</w:t>
      </w:r>
    </w:p>
    <w:p w:rsidR="00BF534A" w:rsidRPr="005F16D8" w:rsidRDefault="00BF534A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4</w:t>
      </w:r>
      <w:r w:rsidR="00971966" w:rsidRPr="005F16D8">
        <w:rPr>
          <w:rFonts w:ascii="新細明體" w:hAnsi="新細明體" w:hint="eastAsia"/>
          <w:kern w:val="2"/>
          <w:szCs w:val="24"/>
          <w:lang w:eastAsia="zh-TW"/>
        </w:rPr>
        <w:t>4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BF534A" w:rsidRPr="005F16D8" w:rsidRDefault="00BF534A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50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(覆核_理賠紀錄)。</w:t>
      </w:r>
    </w:p>
    <w:p w:rsidR="00971966" w:rsidRPr="005F16D8" w:rsidRDefault="00971966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CALL  AA_A0Z001.Method 5：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71966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1966" w:rsidRPr="005F16D8" w:rsidRDefault="00971966" w:rsidP="009277F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1966" w:rsidRPr="005F16D8" w:rsidRDefault="00971966" w:rsidP="009277F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971966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1966" w:rsidRPr="005F16D8" w:rsidRDefault="00971966" w:rsidP="009277F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1966" w:rsidRPr="005F16D8" w:rsidRDefault="00971966" w:rsidP="009277F3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971966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1966" w:rsidRPr="005F16D8" w:rsidRDefault="00971966" w:rsidP="009277F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1966" w:rsidRPr="005F16D8" w:rsidRDefault="00971966" w:rsidP="009277F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受理進度</w:t>
            </w:r>
          </w:p>
        </w:tc>
      </w:tr>
    </w:tbl>
    <w:p w:rsidR="00971966" w:rsidRPr="005F16D8" w:rsidRDefault="00971966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END IF。</w:t>
      </w:r>
    </w:p>
    <w:p w:rsidR="00BF534A" w:rsidRPr="005F16D8" w:rsidRDefault="00BF534A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IF</w:t>
      </w:r>
      <w:r w:rsidRPr="005F16D8">
        <w:rPr>
          <w:rFonts w:ascii="新細明體" w:hAnsi="新細明體" w:cs="Arial Unicode MS" w:hint="eastAsia"/>
          <w:strike/>
          <w:lang w:eastAsia="zh-TW"/>
        </w:rPr>
        <w:t>受理進度</w:t>
      </w: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=  </w:t>
      </w:r>
      <w:r w:rsidRPr="005F16D8">
        <w:rPr>
          <w:rFonts w:ascii="新細明體" w:hAnsi="新細明體"/>
          <w:strike/>
          <w:kern w:val="2"/>
          <w:lang w:eastAsia="zh-TW"/>
        </w:rPr>
        <w:t>‘</w:t>
      </w:r>
      <w:r w:rsidRPr="005F16D8">
        <w:rPr>
          <w:rFonts w:ascii="新細明體" w:hAnsi="新細明體" w:hint="eastAsia"/>
          <w:strike/>
          <w:kern w:val="2"/>
          <w:lang w:eastAsia="zh-TW"/>
        </w:rPr>
        <w:t>64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>(解除契約辦理中核付)：</w:t>
      </w:r>
    </w:p>
    <w:p w:rsidR="00BF534A" w:rsidRPr="005F16D8" w:rsidRDefault="00BF534A" w:rsidP="00BF534A">
      <w:pPr>
        <w:pStyle w:val="Tabletext"/>
        <w:keepLines w:val="0"/>
        <w:spacing w:after="0" w:line="240" w:lineRule="auto"/>
        <w:ind w:left="2400"/>
        <w:rPr>
          <w:rFonts w:ascii="新細明體" w:hAnsi="新細明體" w:hint="eastAsia"/>
          <w:strike/>
          <w:kern w:val="2"/>
          <w:lang w:eastAsia="zh-TW"/>
        </w:rPr>
      </w:pPr>
      <w:r w:rsidRPr="005F16D8">
        <w:rPr>
          <w:rFonts w:ascii="新細明體" w:hAnsi="新細明體" w:hint="eastAsia"/>
          <w:strike/>
          <w:kern w:val="2"/>
          <w:lang w:eastAsia="zh-TW"/>
        </w:rPr>
        <w:t>SET</w:t>
      </w:r>
      <w:r w:rsidRPr="005F16D8">
        <w:rPr>
          <w:rFonts w:ascii="新細明體" w:hAnsi="新細明體" w:cs="Arial Unicode MS" w:hint="eastAsia"/>
          <w:strike/>
          <w:lang w:eastAsia="zh-TW"/>
        </w:rPr>
        <w:t>受理進度</w:t>
      </w:r>
      <w:r w:rsidRPr="005F16D8">
        <w:rPr>
          <w:rFonts w:ascii="新細明體" w:hAnsi="新細明體" w:hint="eastAsia"/>
          <w:strike/>
          <w:kern w:val="2"/>
          <w:lang w:eastAsia="zh-TW"/>
        </w:rPr>
        <w:t xml:space="preserve">= </w:t>
      </w:r>
      <w:r w:rsidRPr="005F16D8">
        <w:rPr>
          <w:rFonts w:ascii="新細明體" w:hAnsi="新細明體"/>
          <w:strike/>
          <w:kern w:val="2"/>
          <w:lang w:eastAsia="zh-TW"/>
        </w:rPr>
        <w:t>‘</w:t>
      </w:r>
      <w:r w:rsidRPr="005F16D8">
        <w:rPr>
          <w:rFonts w:ascii="新細明體" w:hAnsi="新細明體" w:hint="eastAsia"/>
          <w:strike/>
          <w:kern w:val="2"/>
          <w:lang w:eastAsia="zh-TW"/>
        </w:rPr>
        <w:t>65</w:t>
      </w:r>
      <w:r w:rsidRPr="005F16D8">
        <w:rPr>
          <w:rFonts w:ascii="新細明體" w:hAnsi="新細明體"/>
          <w:strike/>
          <w:kern w:val="2"/>
          <w:lang w:eastAsia="zh-TW"/>
        </w:rPr>
        <w:t>’</w:t>
      </w:r>
      <w:r w:rsidRPr="005F16D8">
        <w:rPr>
          <w:rFonts w:ascii="新細明體" w:hAnsi="新細明體" w:hint="eastAsia"/>
          <w:strike/>
          <w:kern w:val="2"/>
          <w:lang w:eastAsia="zh-TW"/>
        </w:rPr>
        <w:t>(解除契約辦理中覆核_理賠紀錄)。</w:t>
      </w:r>
    </w:p>
    <w:p w:rsidR="00BF534A" w:rsidRPr="005F16D8" w:rsidRDefault="00BF534A" w:rsidP="006D3E43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7</w:t>
      </w:r>
      <w:r w:rsidR="00971966" w:rsidRPr="005F16D8">
        <w:rPr>
          <w:rFonts w:ascii="新細明體" w:hAnsi="新細明體" w:hint="eastAsia"/>
          <w:kern w:val="2"/>
          <w:szCs w:val="24"/>
          <w:lang w:eastAsia="zh-TW"/>
        </w:rPr>
        <w:t>6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BF534A" w:rsidRPr="005F16D8" w:rsidRDefault="00BF534A" w:rsidP="006D3E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75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(部分結案後覆核_理賠紀錄)。</w:t>
      </w:r>
    </w:p>
    <w:p w:rsidR="00971966" w:rsidRPr="005F16D8" w:rsidRDefault="00971966" w:rsidP="006D3E43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CALL  AA_A0Z001.Method 5：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71966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1966" w:rsidRPr="005F16D8" w:rsidRDefault="00971966" w:rsidP="009277F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1966" w:rsidRPr="005F16D8" w:rsidRDefault="00971966" w:rsidP="009277F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971966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1966" w:rsidRPr="005F16D8" w:rsidRDefault="00971966" w:rsidP="009277F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1966" w:rsidRPr="005F16D8" w:rsidRDefault="00971966" w:rsidP="009277F3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971966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1966" w:rsidRPr="005F16D8" w:rsidRDefault="00971966" w:rsidP="009277F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1966" w:rsidRPr="005F16D8" w:rsidRDefault="00971966" w:rsidP="009277F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受理進度</w:t>
            </w:r>
          </w:p>
        </w:tc>
      </w:tr>
    </w:tbl>
    <w:p w:rsidR="00866D19" w:rsidRPr="005F16D8" w:rsidRDefault="00866D19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UPDATE 批次重啟欄位：</w:t>
      </w:r>
    </w:p>
    <w:p w:rsidR="00866D19" w:rsidRPr="005F16D8" w:rsidRDefault="00866D19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條件:受理編號=畫面，重啟功能代號=</w:t>
      </w:r>
      <w:r w:rsidRPr="005F16D8">
        <w:rPr>
          <w:rFonts w:ascii="新細明體" w:hAnsi="新細明體"/>
          <w:kern w:val="2"/>
          <w:szCs w:val="24"/>
          <w:lang w:eastAsia="zh-TW"/>
        </w:rPr>
        <w:t>”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AAB1_B003</w:t>
      </w:r>
      <w:r w:rsidRPr="005F16D8">
        <w:rPr>
          <w:rFonts w:ascii="新細明體" w:hAnsi="新細明體"/>
          <w:kern w:val="2"/>
          <w:szCs w:val="24"/>
          <w:lang w:eastAsia="zh-TW"/>
        </w:rPr>
        <w:t>”</w:t>
      </w:r>
    </w:p>
    <w:p w:rsidR="00866D19" w:rsidRPr="005F16D8" w:rsidRDefault="00866D19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</w:t>
      </w:r>
      <w:r w:rsidRPr="005F16D8">
        <w:rPr>
          <w:rFonts w:ascii="新細明體" w:hAnsi="新細明體"/>
          <w:lang w:eastAsia="zh-TW"/>
        </w:rPr>
        <w:t>覆核人員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/>
          <w:lang w:eastAsia="zh-TW"/>
        </w:rPr>
        <w:t>覆核人員</w:t>
      </w:r>
      <w:r w:rsidRPr="005F16D8">
        <w:rPr>
          <w:rFonts w:ascii="新細明體" w:hAnsi="新細明體" w:hint="eastAsia"/>
          <w:lang w:eastAsia="zh-TW"/>
        </w:rPr>
        <w:t>ID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</w:t>
      </w:r>
      <w:r w:rsidRPr="005F16D8">
        <w:rPr>
          <w:rFonts w:ascii="新細明體" w:hAnsi="新細明體" w:cs="Arial Unicode MS"/>
          <w:szCs w:val="24"/>
          <w:lang w:eastAsia="zh-TW"/>
        </w:rPr>
        <w:t xml:space="preserve"> 覆核</w:t>
      </w:r>
      <w:r w:rsidRPr="005F16D8">
        <w:rPr>
          <w:rFonts w:ascii="新細明體" w:hAnsi="新細明體" w:cs="Arial Unicode MS" w:hint="eastAsia"/>
          <w:szCs w:val="24"/>
          <w:lang w:eastAsia="zh-TW"/>
        </w:rPr>
        <w:t>時間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‘覆核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時間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866D19" w:rsidRPr="005F16D8" w:rsidRDefault="00866D19" w:rsidP="00EB6942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CALL  AA_B1Z502.</w:t>
      </w:r>
      <w:r w:rsidRPr="005F16D8">
        <w:rPr>
          <w:rFonts w:ascii="細明體" w:eastAsia="細明體" w:hAnsi="細明體" w:hint="eastAsia"/>
          <w:b/>
        </w:rPr>
        <w:t xml:space="preserve"> update</w:t>
      </w:r>
      <w:r w:rsidRPr="005F16D8">
        <w:rPr>
          <w:rFonts w:ascii="Arial" w:hAnsi="Arial" w:cs="Arial" w:hint="eastAsia"/>
          <w:b/>
          <w:caps/>
        </w:rPr>
        <w:t>R</w:t>
      </w:r>
      <w:r w:rsidRPr="005F16D8">
        <w:rPr>
          <w:rFonts w:ascii="細明體" w:eastAsia="細明體" w:hAnsi="細明體" w:hint="eastAsia"/>
          <w:b/>
        </w:rPr>
        <w:t>estartCase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66D19" w:rsidRPr="005F16D8" w:rsidTr="00F44B1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D19" w:rsidRPr="005F16D8" w:rsidRDefault="00866D19" w:rsidP="00F44B11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D19" w:rsidRPr="005F16D8" w:rsidRDefault="00866D19" w:rsidP="00F44B11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866D19" w:rsidRPr="005F16D8" w:rsidTr="00F44B1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6D19" w:rsidRPr="005F16D8" w:rsidRDefault="00866D19" w:rsidP="00F44B1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覆核人員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D19" w:rsidRPr="005F16D8" w:rsidRDefault="00866D19" w:rsidP="00F44B11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覆核人員</w:t>
            </w:r>
          </w:p>
        </w:tc>
      </w:tr>
      <w:tr w:rsidR="00866D19" w:rsidRPr="005F16D8" w:rsidTr="00F44B1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6D19" w:rsidRPr="005F16D8" w:rsidRDefault="00866D19" w:rsidP="00F44B1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覆核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D19" w:rsidRPr="005F16D8" w:rsidRDefault="00866D19" w:rsidP="00F44B1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覆核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時間</w:t>
            </w:r>
          </w:p>
        </w:tc>
      </w:tr>
    </w:tbl>
    <w:p w:rsidR="007957C2" w:rsidRPr="005F16D8" w:rsidRDefault="007957C2" w:rsidP="007957C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  <w:pPrChange w:id="241" w:author="洪豪" w:date="2018-09-14T15:47:00Z">
          <w:pPr>
            <w:pStyle w:val="Tabletext"/>
            <w:keepLines w:val="0"/>
            <w:spacing w:after="0" w:line="240" w:lineRule="auto"/>
            <w:ind w:left="1276"/>
          </w:pPr>
        </w:pPrChange>
      </w:pPr>
      <w:ins w:id="242" w:author="洪豪" w:date="2018-09-14T15:46:00Z">
        <w:r>
          <w:rPr>
            <w:rFonts w:ascii="新細明體" w:hAnsi="新細明體"/>
            <w:kern w:val="2"/>
            <w:szCs w:val="24"/>
            <w:lang w:eastAsia="zh-TW"/>
          </w:rPr>
          <w:tab/>
        </w:r>
      </w:ins>
    </w:p>
    <w:p w:rsidR="00C40B48" w:rsidRDefault="007957C2" w:rsidP="007957C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ins w:id="243" w:author="洪豪" w:date="2018-09-14T15:46:00Z"/>
          <w:rFonts w:ascii="新細明體" w:hAnsi="新細明體"/>
          <w:kern w:val="2"/>
          <w:szCs w:val="24"/>
          <w:lang w:eastAsia="zh-TW"/>
        </w:rPr>
      </w:pPr>
      <w:ins w:id="244" w:author="洪豪" w:date="2018-09-14T15:49:00Z">
        <w:r>
          <w:rPr>
            <w:rFonts w:ascii="新細明體" w:hAnsi="新細明體" w:hint="eastAsia"/>
            <w:kern w:val="2"/>
            <w:szCs w:val="24"/>
            <w:lang w:eastAsia="zh-TW"/>
          </w:rPr>
          <w:t>乎較</w:t>
        </w:r>
      </w:ins>
      <w:ins w:id="245" w:author="洪豪" w:date="2018-09-14T15:47:00Z">
        <w:r>
          <w:rPr>
            <w:rFonts w:ascii="新細明體" w:hAnsi="新細明體" w:hint="eastAsia"/>
            <w:kern w:val="2"/>
            <w:szCs w:val="24"/>
            <w:lang w:eastAsia="zh-TW"/>
          </w:rPr>
          <w:t>多受益人</w:t>
        </w:r>
      </w:ins>
      <w:ins w:id="246" w:author="洪豪" w:date="2018-09-14T15:49:00Z">
        <w:r>
          <w:rPr>
            <w:rFonts w:ascii="新細明體" w:hAnsi="新細明體" w:hint="eastAsia"/>
            <w:kern w:val="2"/>
            <w:szCs w:val="24"/>
            <w:lang w:eastAsia="zh-TW"/>
          </w:rPr>
          <w:t>分次理賠</w:t>
        </w:r>
      </w:ins>
      <w:ins w:id="247" w:author="洪豪" w:date="2018-09-14T15:50:00Z">
        <w:r>
          <w:rPr>
            <w:rFonts w:ascii="新細明體" w:hAnsi="新細明體" w:hint="eastAsia"/>
            <w:kern w:val="2"/>
            <w:szCs w:val="24"/>
            <w:lang w:eastAsia="zh-TW"/>
          </w:rPr>
          <w:t>削減AA_B1ZX22</w:t>
        </w:r>
        <w:r>
          <w:rPr>
            <w:rFonts w:ascii="新細明體" w:hAnsi="新細明體"/>
            <w:kern w:val="2"/>
            <w:szCs w:val="24"/>
            <w:lang w:eastAsia="zh-TW"/>
          </w:rPr>
          <w:t>.</w:t>
        </w:r>
        <w:r w:rsidRPr="007957C2">
          <w:rPr>
            <w:lang w:eastAsia="zh-TW"/>
          </w:rPr>
          <w:t xml:space="preserve"> </w:t>
        </w:r>
        <w:r w:rsidRPr="007957C2">
          <w:rPr>
            <w:rFonts w:ascii="新細明體" w:hAnsi="新細明體"/>
            <w:kern w:val="2"/>
            <w:szCs w:val="24"/>
            <w:lang w:eastAsia="zh-TW"/>
          </w:rPr>
          <w:t>doCheckDTAAB020</w:t>
        </w:r>
        <w:r>
          <w:rPr>
            <w:rFonts w:ascii="新細明體" w:hAnsi="新細明體" w:hint="eastAsia"/>
            <w:kern w:val="2"/>
            <w:szCs w:val="24"/>
            <w:lang w:eastAsia="zh-TW"/>
          </w:rPr>
          <w:t>，傳入參數:</w:t>
        </w:r>
      </w:ins>
      <w:ins w:id="248" w:author="洪豪" w:date="2018-09-14T15:51:00Z">
        <w:r w:rsidRPr="007957C2">
          <w:rPr>
            <w:rFonts w:ascii="新細明體" w:hAnsi="新細明體" w:cs="Arial" w:hint="eastAsia"/>
            <w:kern w:val="2"/>
            <w:szCs w:val="24"/>
            <w:lang w:eastAsia="zh-TW"/>
          </w:rPr>
          <w:t xml:space="preserve"> </w:t>
        </w:r>
        <w:r w:rsidRPr="005F16D8">
          <w:rPr>
            <w:rFonts w:ascii="新細明體" w:hAnsi="新細明體" w:cs="Arial" w:hint="eastAsia"/>
            <w:kern w:val="2"/>
            <w:szCs w:val="24"/>
            <w:lang w:eastAsia="zh-TW"/>
          </w:rPr>
          <w:t>理賠紀錄(</w:t>
        </w:r>
        <w:r w:rsidRPr="005F16D8">
          <w:rPr>
            <w:rFonts w:ascii="新細明體" w:hAnsi="新細明體" w:cs="Arial"/>
            <w:kern w:val="2"/>
            <w:szCs w:val="24"/>
            <w:lang w:eastAsia="zh-TW"/>
          </w:rPr>
          <w:t>DTAAB001)</w:t>
        </w:r>
        <w:r>
          <w:rPr>
            <w:rFonts w:ascii="新細明體" w:hAnsi="新細明體" w:cs="Arial" w:hint="eastAsia"/>
            <w:kern w:val="2"/>
            <w:szCs w:val="24"/>
            <w:lang w:eastAsia="zh-TW"/>
          </w:rPr>
          <w:t>、U</w:t>
        </w:r>
        <w:r>
          <w:rPr>
            <w:rFonts w:ascii="新細明體" w:hAnsi="新細明體" w:cs="Arial"/>
            <w:kern w:val="2"/>
            <w:szCs w:val="24"/>
            <w:lang w:eastAsia="zh-TW"/>
          </w:rPr>
          <w:t>ser_ID</w:t>
        </w:r>
      </w:ins>
      <w:del w:id="249" w:author="洪豪" w:date="2018-09-14T15:46:00Z">
        <w:r w:rsidRPr="005F16D8" w:rsidDel="007957C2">
          <w:rPr>
            <w:rFonts w:ascii="新細明體" w:hAnsi="新細明體" w:hint="eastAsia"/>
            <w:kern w:val="2"/>
            <w:szCs w:val="24"/>
            <w:lang w:eastAsia="zh-TW"/>
          </w:rPr>
          <w:delText>IF 畫面.交查表示 = ‘Y</w:delText>
        </w:r>
      </w:del>
      <w:del w:id="250" w:author="洪豪" w:date="2018-09-14T15:47:00Z">
        <w:r w:rsidRPr="005F16D8" w:rsidDel="007957C2">
          <w:rPr>
            <w:rFonts w:ascii="新細明體" w:hAnsi="新細明體" w:hint="eastAsia"/>
            <w:kern w:val="2"/>
            <w:szCs w:val="24"/>
            <w:lang w:eastAsia="zh-TW"/>
          </w:rPr>
          <w:delText>’</w:delText>
        </w:r>
      </w:del>
    </w:p>
    <w:p w:rsidR="007957C2" w:rsidRPr="005F16D8" w:rsidRDefault="007957C2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ins w:id="251" w:author="洪豪" w:date="2018-09-14T15:46:00Z"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 xml:space="preserve">IF 畫面.交查表示 = </w:t>
        </w:r>
        <w:r w:rsidRPr="005F16D8">
          <w:rPr>
            <w:rFonts w:ascii="新細明體" w:hAnsi="新細明體"/>
            <w:kern w:val="2"/>
            <w:szCs w:val="24"/>
            <w:lang w:eastAsia="zh-TW"/>
          </w:rPr>
          <w:t>‘</w:t>
        </w:r>
        <w:r w:rsidRPr="005F16D8">
          <w:rPr>
            <w:rFonts w:ascii="新細明體" w:hAnsi="新細明體" w:hint="eastAsia"/>
            <w:kern w:val="2"/>
            <w:szCs w:val="24"/>
            <w:lang w:eastAsia="zh-TW"/>
          </w:rPr>
          <w:t>Y</w:t>
        </w:r>
      </w:ins>
      <w:ins w:id="252" w:author="洪豪" w:date="2018-09-14T15:47:00Z">
        <w:r w:rsidRPr="005F16D8">
          <w:rPr>
            <w:rFonts w:ascii="新細明體" w:hAnsi="新細明體"/>
            <w:kern w:val="2"/>
            <w:szCs w:val="24"/>
            <w:lang w:eastAsia="zh-TW"/>
          </w:rPr>
          <w:t>’</w:t>
        </w:r>
      </w:ins>
    </w:p>
    <w:p w:rsidR="00C40B48" w:rsidRPr="005F16D8" w:rsidRDefault="00C40B48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另開視窗連結至 AHA0_0400 By</w:t>
      </w:r>
      <w:r w:rsidRPr="005F16D8">
        <w:rPr>
          <w:rFonts w:ascii="新細明體" w:hAnsi="新細明體" w:cs="新細明體" w:hint="eastAsia"/>
          <w:kern w:val="2"/>
          <w:szCs w:val="24"/>
          <w:lang w:eastAsia="zh-TW"/>
        </w:rPr>
        <w:t>受理編號</w:t>
      </w:r>
    </w:p>
    <w:p w:rsidR="00C40B48" w:rsidRPr="005F16D8" w:rsidRDefault="00C40B48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cs="新細明體" w:hint="eastAsia"/>
          <w:kern w:val="2"/>
          <w:szCs w:val="24"/>
          <w:lang w:eastAsia="zh-TW"/>
        </w:rPr>
        <w:t>IF 查無資料 ，顯示訊息</w:t>
      </w:r>
      <w:r w:rsidRPr="005F16D8">
        <w:rPr>
          <w:rFonts w:ascii="新細明體" w:hAnsi="新細明體" w:cs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cs="新細明體" w:hint="eastAsia"/>
          <w:kern w:val="2"/>
          <w:szCs w:val="24"/>
          <w:lang w:eastAsia="zh-TW"/>
        </w:rPr>
        <w:t>交查尚未結案</w:t>
      </w:r>
      <w:r w:rsidRPr="005F16D8">
        <w:rPr>
          <w:rFonts w:ascii="新細明體" w:hAnsi="新細明體" w:cs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cs="新細明體" w:hint="eastAsia"/>
          <w:kern w:val="2"/>
          <w:szCs w:val="24"/>
          <w:lang w:eastAsia="zh-TW"/>
        </w:rPr>
        <w:t>。</w:t>
      </w:r>
    </w:p>
    <w:p w:rsidR="00323FDB" w:rsidRPr="005F16D8" w:rsidRDefault="00323FDB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無錯誤發生，將畫面導入AAB1_0400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323FD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3FDB" w:rsidRPr="005F16D8" w:rsidRDefault="00323FDB" w:rsidP="00F978B2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3FDB" w:rsidRPr="005F16D8" w:rsidRDefault="00323FDB" w:rsidP="00F978B2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323FD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23FDB" w:rsidRPr="005F16D8" w:rsidRDefault="00323FDB" w:rsidP="00F978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3FDB" w:rsidRPr="005F16D8" w:rsidRDefault="00323FDB" w:rsidP="00F978B2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323FD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23FDB" w:rsidRPr="005F16D8" w:rsidRDefault="00323FDB" w:rsidP="00F978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3FDB" w:rsidRPr="005F16D8" w:rsidRDefault="00323FDB" w:rsidP="00F978B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使用者ID</w:t>
            </w:r>
          </w:p>
        </w:tc>
      </w:tr>
      <w:tr w:rsidR="00323FD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23FDB" w:rsidRPr="005F16D8" w:rsidRDefault="00323FDB" w:rsidP="00F978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3FDB" w:rsidRPr="005F16D8" w:rsidRDefault="00323FDB" w:rsidP="00F978B2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使用者姓名</w:t>
            </w:r>
          </w:p>
        </w:tc>
      </w:tr>
      <w:tr w:rsidR="00323FD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23FDB" w:rsidRPr="005F16D8" w:rsidRDefault="00323FDB" w:rsidP="00F978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3FDB" w:rsidRPr="005F16D8" w:rsidRDefault="00323FDB" w:rsidP="00F978B2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使用者單位</w:t>
            </w:r>
          </w:p>
        </w:tc>
      </w:tr>
      <w:tr w:rsidR="00323FD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23FDB" w:rsidRPr="005F16D8" w:rsidRDefault="00323FDB" w:rsidP="00F978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3FDB" w:rsidRPr="005F16D8" w:rsidRDefault="00323FDB" w:rsidP="00F978B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</w:rPr>
              <w:t>帳務日期</w:t>
            </w:r>
          </w:p>
        </w:tc>
      </w:tr>
      <w:tr w:rsidR="00323FD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23FDB" w:rsidRPr="005F16D8" w:rsidRDefault="00323FDB" w:rsidP="00F978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3FDB" w:rsidRPr="005F16D8" w:rsidRDefault="00323FDB" w:rsidP="00F978B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經辦處理序號</w:t>
            </w:r>
          </w:p>
        </w:tc>
      </w:tr>
      <w:tr w:rsidR="00323FD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23FDB" w:rsidRPr="005F16D8" w:rsidRDefault="00323FDB" w:rsidP="00F978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3FDB" w:rsidRPr="005F16D8" w:rsidRDefault="00323FDB" w:rsidP="00F978B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畫面</w:t>
            </w:r>
          </w:p>
        </w:tc>
      </w:tr>
      <w:tr w:rsidR="00323FD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23FDB" w:rsidRPr="005F16D8" w:rsidRDefault="00323FDB" w:rsidP="00F978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3FDB" w:rsidRPr="005F16D8" w:rsidRDefault="00323FDB" w:rsidP="00F978B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F16D8">
              <w:rPr>
                <w:rFonts w:ascii="新細明體" w:hAnsi="新細明體" w:hint="eastAsia"/>
                <w:lang w:eastAsia="zh-TW"/>
              </w:rPr>
              <w:t>畫面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396D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396D9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受理人員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396D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396D9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受理人員姓名</w:t>
            </w:r>
          </w:p>
        </w:tc>
      </w:tr>
      <w:tr w:rsidR="00396D9E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6D9E" w:rsidRPr="005F16D8" w:rsidRDefault="00396D9E" w:rsidP="00396D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6D9E" w:rsidRPr="005F16D8" w:rsidRDefault="00396D9E" w:rsidP="00396D9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5F16D8">
              <w:rPr>
                <w:rFonts w:ascii="新細明體" w:hAnsi="新細明體"/>
                <w:lang w:eastAsia="zh-TW"/>
              </w:rPr>
              <w:t>DTAAB001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受理單位</w:t>
            </w:r>
          </w:p>
        </w:tc>
      </w:tr>
    </w:tbl>
    <w:p w:rsidR="00EA6A85" w:rsidRPr="005F16D8" w:rsidRDefault="00EA6A85" w:rsidP="00EB6942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bCs/>
          <w:lang w:eastAsia="zh-TW"/>
        </w:rPr>
      </w:pPr>
      <w:r w:rsidRPr="005F16D8">
        <w:rPr>
          <w:rFonts w:ascii="新細明體" w:hAnsi="新細明體" w:hint="eastAsia"/>
          <w:b/>
          <w:bCs/>
          <w:lang w:eastAsia="zh-TW"/>
        </w:rPr>
        <w:t>退回</w:t>
      </w:r>
    </w:p>
    <w:p w:rsidR="00EA6A85" w:rsidRPr="005F16D8" w:rsidRDefault="00EA6A85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EA6A85" w:rsidRPr="005F16D8" w:rsidRDefault="00EA6A85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受理進度為 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4</w:t>
      </w:r>
      <w:r w:rsidR="000D773A" w:rsidRPr="005F16D8">
        <w:rPr>
          <w:rFonts w:ascii="新細明體" w:hAnsi="新細明體" w:hint="eastAsia"/>
          <w:kern w:val="2"/>
          <w:szCs w:val="24"/>
          <w:lang w:eastAsia="zh-TW"/>
        </w:rPr>
        <w:t>2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(核付)、6</w:t>
      </w:r>
      <w:r w:rsidR="000D773A" w:rsidRPr="005F16D8">
        <w:rPr>
          <w:rFonts w:ascii="新細明體" w:hAnsi="新細明體" w:hint="eastAsia"/>
          <w:kern w:val="2"/>
          <w:szCs w:val="24"/>
          <w:lang w:eastAsia="zh-TW"/>
        </w:rPr>
        <w:t>4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(解除契約辦理中核付)、7</w:t>
      </w:r>
      <w:r w:rsidR="000D773A" w:rsidRPr="005F16D8">
        <w:rPr>
          <w:rFonts w:ascii="新細明體" w:hAnsi="新細明體" w:hint="eastAsia"/>
          <w:kern w:val="2"/>
          <w:szCs w:val="24"/>
          <w:lang w:eastAsia="zh-TW"/>
        </w:rPr>
        <w:t>4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(部分結案後核付)，才會出現此BUTTON。</w:t>
      </w:r>
    </w:p>
    <w:p w:rsidR="00354AFA" w:rsidRPr="005F16D8" w:rsidRDefault="00354AFA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受理進度 = 42(核付)</w:t>
      </w:r>
      <w:r w:rsidR="0074175B" w:rsidRPr="005F16D8">
        <w:rPr>
          <w:rFonts w:ascii="新細明體" w:hAnsi="新細明體" w:hint="eastAsia"/>
          <w:kern w:val="2"/>
          <w:szCs w:val="24"/>
          <w:lang w:eastAsia="zh-TW"/>
        </w:rPr>
        <w:t>、74(部分結案後核付)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354AFA" w:rsidRPr="005F16D8" w:rsidRDefault="00354AFA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刪除案件各保單理賠金額分配檔：CALL AA_B1ZX03.Method3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354AF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4AFA" w:rsidRPr="005F16D8" w:rsidRDefault="00354AFA" w:rsidP="0074175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4AFA" w:rsidRPr="005F16D8" w:rsidRDefault="00354AFA" w:rsidP="0074175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354AF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4AFA" w:rsidRPr="005F16D8" w:rsidRDefault="00354AFA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4AFA" w:rsidRPr="005F16D8" w:rsidRDefault="00354AFA" w:rsidP="0074175B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354AF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4AFA" w:rsidRPr="005F16D8" w:rsidRDefault="00354AFA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4AFA" w:rsidRPr="005F16D8" w:rsidRDefault="00354AFA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54AF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4AFA" w:rsidRPr="005F16D8" w:rsidRDefault="00354AFA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4AFA" w:rsidRPr="005F16D8" w:rsidRDefault="00354AFA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354AF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4AFA" w:rsidRPr="005F16D8" w:rsidRDefault="00396D9E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</w:t>
            </w:r>
            <w:r w:rsidR="00354AFA" w:rsidRPr="005F16D8">
              <w:rPr>
                <w:rFonts w:ascii="新細明體" w:hAnsi="新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4AFA" w:rsidRPr="005F16D8" w:rsidRDefault="00354AFA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</w:tbl>
    <w:p w:rsidR="0074175B" w:rsidRPr="005F16D8" w:rsidRDefault="0074175B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刪除案件各受款人理賠金額明細檔：CALL AA_B1ZX04.Method3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74175B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74175B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74175B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396D9E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</w:t>
            </w:r>
            <w:r w:rsidR="0074175B" w:rsidRPr="005F16D8">
              <w:rPr>
                <w:rFonts w:ascii="新細明體" w:hAnsi="新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</w:tbl>
    <w:p w:rsidR="00354AFA" w:rsidRPr="005F16D8" w:rsidRDefault="00354AFA" w:rsidP="0074175B">
      <w:pPr>
        <w:pStyle w:val="Tabletext"/>
        <w:keepLines w:val="0"/>
        <w:spacing w:after="0" w:line="240" w:lineRule="auto"/>
        <w:ind w:left="851"/>
        <w:rPr>
          <w:rFonts w:ascii="新細明體" w:hAnsi="新細明體" w:hint="eastAsia"/>
          <w:kern w:val="2"/>
          <w:szCs w:val="24"/>
          <w:lang w:eastAsia="zh-TW"/>
        </w:rPr>
      </w:pPr>
    </w:p>
    <w:p w:rsidR="0074175B" w:rsidRPr="005F16D8" w:rsidRDefault="0074175B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74175B" w:rsidRPr="005F16D8" w:rsidRDefault="0074175B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判定帳務日期、交易序號、核賠人員：</w:t>
      </w:r>
    </w:p>
    <w:p w:rsidR="0074175B" w:rsidRPr="005F16D8" w:rsidRDefault="0074175B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找出理賠明細中，覆核日期為空值之明細。</w:t>
      </w:r>
    </w:p>
    <w:p w:rsidR="0074175B" w:rsidRPr="005F16D8" w:rsidRDefault="0074175B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檢查是否 帳務日期、交易序號、核賠人員 三者皆相同</w:t>
      </w:r>
    </w:p>
    <w:p w:rsidR="0074175B" w:rsidRPr="005F16D8" w:rsidRDefault="0074175B" w:rsidP="00EB6942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不同，顯示 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理賠明細有誤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，RETURN。</w:t>
      </w:r>
    </w:p>
    <w:p w:rsidR="0074175B" w:rsidRPr="005F16D8" w:rsidRDefault="0074175B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刪除案件各保單理賠金額分配檔：CALL AA_B1ZX03.Method3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74175B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74175B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前STEP所抓出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74175B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前STEP所抓出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396D9E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</w:t>
            </w:r>
            <w:r w:rsidR="0074175B" w:rsidRPr="005F16D8">
              <w:rPr>
                <w:rFonts w:ascii="新細明體" w:hAnsi="新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前STEP所抓出</w:t>
            </w:r>
          </w:p>
        </w:tc>
      </w:tr>
    </w:tbl>
    <w:p w:rsidR="0074175B" w:rsidRPr="005F16D8" w:rsidRDefault="0074175B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刪除案件各受款人理賠金額明細檔：CALL AA_B1ZX04.Method3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74175B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74175B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前STEP所抓出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74175B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前STEP所抓出</w:t>
            </w:r>
          </w:p>
        </w:tc>
      </w:tr>
      <w:tr w:rsidR="0074175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175B" w:rsidRPr="005F16D8" w:rsidRDefault="00396D9E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</w:t>
            </w:r>
            <w:r w:rsidR="0074175B" w:rsidRPr="005F16D8">
              <w:rPr>
                <w:rFonts w:ascii="新細明體" w:hAnsi="新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175B" w:rsidRPr="005F16D8" w:rsidRDefault="0074175B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前STEP所抓出</w:t>
            </w:r>
          </w:p>
        </w:tc>
      </w:tr>
    </w:tbl>
    <w:p w:rsidR="0074175B" w:rsidRPr="005F16D8" w:rsidRDefault="0074175B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END IF。</w:t>
      </w:r>
    </w:p>
    <w:p w:rsidR="00A54FE2" w:rsidRPr="005F16D8" w:rsidRDefault="00A54FE2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UPDATE 受理進度：</w:t>
      </w:r>
    </w:p>
    <w:p w:rsidR="00A54FE2" w:rsidRPr="005F16D8" w:rsidRDefault="00A54FE2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42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(核付)：</w:t>
      </w:r>
    </w:p>
    <w:p w:rsidR="00A54FE2" w:rsidRPr="005F16D8" w:rsidRDefault="00A54FE2" w:rsidP="00A54FE2">
      <w:pPr>
        <w:pStyle w:val="Tabletext"/>
        <w:keepLines w:val="0"/>
        <w:spacing w:after="0" w:line="240" w:lineRule="auto"/>
        <w:ind w:left="2400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35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(退回)。</w:t>
      </w:r>
    </w:p>
    <w:p w:rsidR="00A54FE2" w:rsidRPr="005F16D8" w:rsidRDefault="00A54FE2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64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(解除契約辦理中核付) ：</w:t>
      </w:r>
    </w:p>
    <w:p w:rsidR="00A54FE2" w:rsidRPr="005F16D8" w:rsidRDefault="00A54FE2" w:rsidP="00A54FE2">
      <w:pPr>
        <w:pStyle w:val="Tabletext"/>
        <w:keepLines w:val="0"/>
        <w:spacing w:after="0" w:line="240" w:lineRule="auto"/>
        <w:ind w:left="2400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61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(解除契約辦理中退回)。</w:t>
      </w:r>
    </w:p>
    <w:p w:rsidR="00A54FE2" w:rsidRPr="005F16D8" w:rsidRDefault="00A54FE2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74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(部分結案後核付)：</w:t>
      </w:r>
    </w:p>
    <w:p w:rsidR="00A54FE2" w:rsidRPr="005F16D8" w:rsidRDefault="00A54FE2" w:rsidP="00A54FE2">
      <w:pPr>
        <w:pStyle w:val="Tabletext"/>
        <w:keepLines w:val="0"/>
        <w:spacing w:after="0" w:line="240" w:lineRule="auto"/>
        <w:ind w:left="2400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</w:t>
      </w:r>
      <w:r w:rsidRPr="005F16D8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71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(部分結案後退回)。</w:t>
      </w:r>
    </w:p>
    <w:p w:rsidR="00A54FE2" w:rsidRPr="005F16D8" w:rsidRDefault="00A54FE2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CALL  AA_A0Z001.Method 5：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54FE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4FE2" w:rsidRPr="005F16D8" w:rsidRDefault="00A54FE2" w:rsidP="0074175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4FE2" w:rsidRPr="005F16D8" w:rsidRDefault="00A54FE2" w:rsidP="0074175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A54FE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4FE2" w:rsidRPr="005F16D8" w:rsidRDefault="00A54FE2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4FE2" w:rsidRPr="005F16D8" w:rsidRDefault="00A54FE2" w:rsidP="0074175B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A54FE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4FE2" w:rsidRPr="005F16D8" w:rsidRDefault="00A54FE2" w:rsidP="007417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4FE2" w:rsidRPr="005F16D8" w:rsidRDefault="00A54FE2" w:rsidP="0074175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受理進度</w:t>
            </w:r>
          </w:p>
        </w:tc>
      </w:tr>
    </w:tbl>
    <w:p w:rsidR="00BF4A19" w:rsidRPr="005F16D8" w:rsidRDefault="00BF4A19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若無錯誤發生，顯示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退回作業完成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D121D0" w:rsidRPr="005F16D8" w:rsidRDefault="00D121D0" w:rsidP="00D121D0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bCs/>
          <w:lang w:eastAsia="zh-TW"/>
        </w:rPr>
      </w:pPr>
    </w:p>
    <w:p w:rsidR="00D121D0" w:rsidRPr="005F16D8" w:rsidRDefault="00D121D0" w:rsidP="00EB6942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bCs/>
          <w:lang w:eastAsia="zh-TW"/>
        </w:rPr>
      </w:pPr>
      <w:r w:rsidRPr="005F16D8">
        <w:rPr>
          <w:rFonts w:ascii="新細明體" w:hAnsi="新細明體" w:hint="eastAsia"/>
          <w:b/>
          <w:bCs/>
          <w:lang w:eastAsia="zh-TW"/>
        </w:rPr>
        <w:t>新增</w:t>
      </w:r>
    </w:p>
    <w:p w:rsidR="00D121D0" w:rsidRPr="005F16D8" w:rsidRDefault="00D121D0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D121D0" w:rsidRPr="005F16D8" w:rsidRDefault="00D121D0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受理進度為  3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0 (核定)、35(退回) </w:t>
      </w:r>
      <w:r w:rsidRPr="005F16D8">
        <w:rPr>
          <w:rFonts w:ascii="新細明體" w:hAnsi="新細明體"/>
          <w:kern w:val="2"/>
          <w:szCs w:val="24"/>
          <w:lang w:eastAsia="zh-TW"/>
        </w:rPr>
        <w:t>、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60(解除契約辦理中) 、61(解除契約辦理中退回)、70(部分結案)、71(部分結案後退回) 、77(部分結案後解除契約辦理中)，才出現此BUTTON。</w:t>
      </w:r>
    </w:p>
    <w:p w:rsidR="00E43894" w:rsidRPr="005F16D8" w:rsidRDefault="00E43894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</w:rPr>
        <w:t>RLAA002</w:t>
      </w:r>
      <w:r w:rsidRPr="005F16D8">
        <w:rPr>
          <w:rFonts w:ascii="新細明體" w:hAnsi="新細明體" w:hint="eastAsia"/>
          <w:lang w:eastAsia="zh-TW"/>
        </w:rPr>
        <w:t>、</w:t>
      </w:r>
      <w:r w:rsidRPr="005F16D8">
        <w:rPr>
          <w:rFonts w:ascii="新細明體" w:hAnsi="新細明體" w:hint="eastAsia"/>
        </w:rPr>
        <w:t>RLAA00</w:t>
      </w:r>
      <w:r w:rsidRPr="005F16D8">
        <w:rPr>
          <w:rFonts w:ascii="新細明體" w:hAnsi="新細明體" w:hint="eastAsia"/>
          <w:lang w:eastAsia="zh-TW"/>
        </w:rPr>
        <w:t>3 此Button才Enable。</w:t>
      </w:r>
    </w:p>
    <w:p w:rsidR="00D121D0" w:rsidRPr="005F16D8" w:rsidRDefault="00D121D0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開新視窗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AAB1_0</w:t>
      </w:r>
      <w:r w:rsidR="00B91EC3" w:rsidRPr="005F16D8">
        <w:rPr>
          <w:rFonts w:ascii="新細明體" w:hAnsi="新細明體" w:hint="eastAsia"/>
          <w:kern w:val="2"/>
          <w:szCs w:val="24"/>
          <w:lang w:eastAsia="zh-TW"/>
        </w:rPr>
        <w:t>2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121D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21D0" w:rsidRPr="005F16D8" w:rsidRDefault="00D121D0" w:rsidP="00B91EC3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21D0" w:rsidRPr="005F16D8" w:rsidRDefault="00D121D0" w:rsidP="00B91EC3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D121D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21D0" w:rsidRPr="005F16D8" w:rsidRDefault="00B91EC3" w:rsidP="00B91E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21D0" w:rsidRPr="005F16D8" w:rsidRDefault="00D121D0" w:rsidP="00B91EC3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D121D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21D0" w:rsidRPr="005F16D8" w:rsidRDefault="00B91EC3" w:rsidP="00B91E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21D0" w:rsidRPr="005F16D8" w:rsidRDefault="00B91EC3" w:rsidP="00B91EC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D121D0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21D0" w:rsidRPr="005F16D8" w:rsidRDefault="00B91EC3" w:rsidP="00B91E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DTAAB001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1EC3" w:rsidRPr="005F16D8" w:rsidRDefault="00B91EC3" w:rsidP="00B91EC3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IF 處理欄位有勾選(只能有一筆)</w:t>
            </w:r>
          </w:p>
          <w:p w:rsidR="00D121D0" w:rsidRPr="005F16D8" w:rsidRDefault="00B91EC3" w:rsidP="00B91EC3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 xml:space="preserve">    該勾選處理欄位之理賠明細</w:t>
            </w:r>
          </w:p>
          <w:p w:rsidR="00B91EC3" w:rsidRPr="005F16D8" w:rsidRDefault="00B91EC3" w:rsidP="00B91EC3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 xml:space="preserve">END IF   </w:t>
            </w:r>
          </w:p>
        </w:tc>
      </w:tr>
      <w:tr w:rsidR="008C19D5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9D5" w:rsidRPr="005F16D8" w:rsidRDefault="008C19D5" w:rsidP="00B91EC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索賠類別ARRAY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9D5" w:rsidRPr="005F16D8" w:rsidRDefault="008C19D5" w:rsidP="00B91EC3">
            <w:pPr>
              <w:rPr>
                <w:rFonts w:ascii="新細明體" w:hAnsi="新細明體" w:hint="eastAsia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畫面.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 核定_索賠類別</w:t>
            </w:r>
          </w:p>
        </w:tc>
      </w:tr>
    </w:tbl>
    <w:p w:rsidR="00D121D0" w:rsidRPr="005F16D8" w:rsidRDefault="003C236D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IF 回傳.DTAAB001不為空值：</w:t>
      </w:r>
    </w:p>
    <w:p w:rsidR="00D97761" w:rsidRPr="005F16D8" w:rsidRDefault="00D97761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檢查回傳之DTAAB001  KEY值 是否已存在</w:t>
      </w:r>
    </w:p>
    <w:p w:rsidR="00D97761" w:rsidRPr="005F16D8" w:rsidRDefault="00D97761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若存在，顯示 </w:t>
      </w:r>
      <w:r w:rsidRPr="005F16D8">
        <w:rPr>
          <w:rFonts w:ascii="新細明體" w:hAnsi="新細明體"/>
          <w:lang w:eastAsia="zh-TW"/>
        </w:rPr>
        <w:t>‘</w:t>
      </w:r>
      <w:r w:rsidRPr="005F16D8">
        <w:rPr>
          <w:rFonts w:ascii="新細明體" w:hAnsi="新細明體" w:hint="eastAsia"/>
          <w:lang w:eastAsia="zh-TW"/>
        </w:rPr>
        <w:t>該筆理賠明細已存在</w:t>
      </w:r>
      <w:r w:rsidRPr="005F16D8">
        <w:rPr>
          <w:rFonts w:ascii="新細明體" w:hAnsi="新細明體"/>
          <w:lang w:eastAsia="zh-TW"/>
        </w:rPr>
        <w:t>’</w:t>
      </w:r>
      <w:r w:rsidRPr="005F16D8">
        <w:rPr>
          <w:rFonts w:ascii="新細明體" w:hAnsi="新細明體" w:hint="eastAsia"/>
          <w:lang w:eastAsia="zh-TW"/>
        </w:rPr>
        <w:t xml:space="preserve"> + DTAAB001 KEY值。</w:t>
      </w:r>
    </w:p>
    <w:p w:rsidR="00D97761" w:rsidRPr="005F16D8" w:rsidRDefault="00D97761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RETURN。</w:t>
      </w:r>
    </w:p>
    <w:p w:rsidR="003C236D" w:rsidRPr="005F16D8" w:rsidRDefault="003C236D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將回傳之DTAAB001顯示於畫面上 。</w:t>
      </w:r>
    </w:p>
    <w:p w:rsidR="00794D3A" w:rsidRPr="005F16D8" w:rsidRDefault="00794D3A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CALL AA_B1Z128重算是否補收付約保費</w:t>
      </w:r>
    </w:p>
    <w:p w:rsidR="003C236D" w:rsidRPr="005F16D8" w:rsidRDefault="003C236D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IF 受理進度 = 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70(部分結案)、71(部分結案後退回) 、77(部分結案後解除契約辦理中)</w:t>
      </w:r>
      <w:r w:rsidR="00E45271"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E45271" w:rsidRPr="005F16D8" w:rsidRDefault="00864531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將新增的理賠紀錄INSERT DTAAB001</w:t>
      </w:r>
      <w:r w:rsidR="003E268F" w:rsidRPr="005F16D8">
        <w:rPr>
          <w:rFonts w:ascii="新細明體" w:hAnsi="新細明體" w:hint="eastAsia"/>
          <w:lang w:eastAsia="zh-TW"/>
        </w:rPr>
        <w:t>：</w:t>
      </w:r>
    </w:p>
    <w:p w:rsidR="003E268F" w:rsidRPr="005F16D8" w:rsidRDefault="003E268F" w:rsidP="00EB6942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CALL </w:t>
      </w:r>
      <w:r w:rsidR="00740216" w:rsidRPr="005F16D8">
        <w:rPr>
          <w:rFonts w:ascii="新細明體" w:hAnsi="新細明體" w:hint="eastAsia"/>
          <w:lang w:eastAsia="zh-TW"/>
        </w:rPr>
        <w:t xml:space="preserve"> AA_B1ZX01.Method2</w:t>
      </w:r>
      <w:r w:rsidR="0002367A" w:rsidRPr="005F16D8">
        <w:rPr>
          <w:rFonts w:ascii="新細明體" w:hAnsi="新細明體" w:hint="eastAsia"/>
          <w:lang w:eastAsia="zh-TW"/>
        </w:rPr>
        <w:t xml:space="preserve"> 。</w:t>
      </w:r>
    </w:p>
    <w:p w:rsidR="007076C1" w:rsidRPr="005F16D8" w:rsidRDefault="007076C1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若無錯誤發生，顯示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新增作業完成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  <w:ins w:id="253" w:author="伯珊" w:date="2019-05-30T21:33:00Z">
        <w:r w:rsidR="0088399B" w:rsidRPr="0088399B">
          <w:rPr>
            <w:rFonts w:ascii="新細明體" w:hAnsi="新細明體" w:hint="eastAsia"/>
            <w:kern w:val="2"/>
            <w:szCs w:val="24"/>
            <w:lang w:eastAsia="zh-TW"/>
          </w:rPr>
          <w:t xml:space="preserve"> </w:t>
        </w:r>
        <w:r w:rsidR="0088399B">
          <w:rPr>
            <w:rFonts w:ascii="新細明體" w:hAnsi="新細明體" w:hint="eastAsia"/>
            <w:kern w:val="2"/>
            <w:szCs w:val="24"/>
            <w:lang w:eastAsia="zh-TW"/>
          </w:rPr>
          <w:t>核付前確認按鈕ENABLED，核付按鈕DISABLED</w:t>
        </w:r>
      </w:ins>
    </w:p>
    <w:p w:rsidR="004E4CF7" w:rsidRPr="005F16D8" w:rsidRDefault="004E4CF7" w:rsidP="00E008E7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lang w:eastAsia="zh-TW"/>
        </w:rPr>
      </w:pPr>
    </w:p>
    <w:p w:rsidR="00E43894" w:rsidRPr="005F16D8" w:rsidRDefault="00E43894" w:rsidP="00EB6942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bCs/>
          <w:lang w:eastAsia="zh-TW"/>
        </w:rPr>
      </w:pPr>
      <w:r w:rsidRPr="005F16D8">
        <w:rPr>
          <w:rFonts w:ascii="新細明體" w:hAnsi="新細明體" w:hint="eastAsia"/>
          <w:b/>
          <w:bCs/>
          <w:lang w:eastAsia="zh-TW"/>
        </w:rPr>
        <w:t>刪除</w:t>
      </w:r>
    </w:p>
    <w:p w:rsidR="00E43894" w:rsidRPr="005F16D8" w:rsidRDefault="00E43894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E43894" w:rsidRPr="005F16D8" w:rsidRDefault="00E43894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受理進度為  3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0 (核定)、35(退回) </w:t>
      </w:r>
      <w:r w:rsidRPr="005F16D8">
        <w:rPr>
          <w:rFonts w:ascii="新細明體" w:hAnsi="新細明體"/>
          <w:kern w:val="2"/>
          <w:szCs w:val="24"/>
          <w:lang w:eastAsia="zh-TW"/>
        </w:rPr>
        <w:t>、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60(解除契約辦理中) 、61(解除契約辦理中退回)、70(部分結案)、71(部分結案後退回) 、77(部分結案後解除契約辦理中)，才出現此BUTTON。</w:t>
      </w:r>
    </w:p>
    <w:p w:rsidR="00E43894" w:rsidRPr="005F16D8" w:rsidRDefault="00E43894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需有理賠明細此Button才Enable。</w:t>
      </w:r>
    </w:p>
    <w:p w:rsidR="00E43894" w:rsidRPr="005F16D8" w:rsidRDefault="00E43894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</w:rPr>
        <w:t>RLAA002</w:t>
      </w:r>
      <w:r w:rsidRPr="005F16D8">
        <w:rPr>
          <w:rFonts w:ascii="新細明體" w:hAnsi="新細明體" w:hint="eastAsia"/>
          <w:lang w:eastAsia="zh-TW"/>
        </w:rPr>
        <w:t>、</w:t>
      </w:r>
      <w:r w:rsidRPr="005F16D8">
        <w:rPr>
          <w:rFonts w:ascii="新細明體" w:hAnsi="新細明體" w:hint="eastAsia"/>
        </w:rPr>
        <w:t>RLAA00</w:t>
      </w:r>
      <w:r w:rsidRPr="005F16D8">
        <w:rPr>
          <w:rFonts w:ascii="新細明體" w:hAnsi="新細明體" w:hint="eastAsia"/>
          <w:lang w:eastAsia="zh-TW"/>
        </w:rPr>
        <w:t>3 此Button才Enable。</w:t>
      </w:r>
    </w:p>
    <w:p w:rsidR="00E43894" w:rsidRPr="005F16D8" w:rsidRDefault="00E43894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155271" w:rsidRPr="005F16D8">
        <w:tc>
          <w:tcPr>
            <w:tcW w:w="720" w:type="dxa"/>
          </w:tcPr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不符合時的錯誤訊息</w:t>
            </w:r>
          </w:p>
        </w:tc>
      </w:tr>
      <w:tr w:rsidR="00155271" w:rsidRPr="005F16D8">
        <w:tc>
          <w:tcPr>
            <w:tcW w:w="720" w:type="dxa"/>
          </w:tcPr>
          <w:p w:rsidR="00155271" w:rsidRPr="005F16D8" w:rsidRDefault="00155271" w:rsidP="00155271">
            <w:pPr>
              <w:pStyle w:val="Tabletext"/>
              <w:keepLines w:val="0"/>
              <w:numPr>
                <w:ilvl w:val="0"/>
                <w:numId w:val="24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處理欄位須有一筆勾選，且只能有一筆</w:t>
            </w:r>
          </w:p>
        </w:tc>
        <w:tc>
          <w:tcPr>
            <w:tcW w:w="3320" w:type="dxa"/>
          </w:tcPr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請勾選欲刪除之資料</w:t>
            </w:r>
          </w:p>
        </w:tc>
      </w:tr>
      <w:tr w:rsidR="00155271" w:rsidRPr="005F16D8">
        <w:tc>
          <w:tcPr>
            <w:tcW w:w="720" w:type="dxa"/>
          </w:tcPr>
          <w:p w:rsidR="00155271" w:rsidRPr="005F16D8" w:rsidRDefault="00155271" w:rsidP="00155271">
            <w:pPr>
              <w:pStyle w:val="Tabletext"/>
              <w:keepLines w:val="0"/>
              <w:numPr>
                <w:ilvl w:val="0"/>
                <w:numId w:val="24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 xml:space="preserve">IF 索賠類別 = </w:t>
            </w:r>
            <w:r w:rsidRPr="005F16D8">
              <w:rPr>
                <w:rFonts w:ascii="新細明體" w:hAnsi="新細明體"/>
                <w:kern w:val="2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L</w:t>
            </w:r>
            <w:r w:rsidRPr="005F16D8">
              <w:rPr>
                <w:rFonts w:ascii="新細明體" w:hAnsi="新細明體"/>
                <w:kern w:val="2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(解除契約)</w:t>
            </w:r>
          </w:p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 xml:space="preserve">     覆核日期 為 空值才可刪除</w:t>
            </w:r>
          </w:p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ELSE</w:t>
            </w:r>
          </w:p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 xml:space="preserve">     IF 人工新增 &lt;&gt;  </w:t>
            </w:r>
            <w:r w:rsidRPr="005F16D8">
              <w:rPr>
                <w:rFonts w:ascii="新細明體" w:hAnsi="新細明體"/>
                <w:kern w:val="2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Y</w:t>
            </w:r>
            <w:r w:rsidRPr="005F16D8">
              <w:rPr>
                <w:rFonts w:ascii="新細明體" w:hAnsi="新細明體"/>
                <w:kern w:val="2"/>
                <w:szCs w:val="24"/>
                <w:lang w:eastAsia="zh-TW"/>
              </w:rPr>
              <w:t>’</w:t>
            </w: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 xml:space="preserve"> </w:t>
            </w:r>
          </w:p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 xml:space="preserve">     IF 覆核日期 為 空值才可刪除</w:t>
            </w:r>
          </w:p>
          <w:p w:rsidR="00E96045" w:rsidRPr="005F16D8" w:rsidRDefault="00E96045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END IF</w:t>
            </w:r>
          </w:p>
        </w:tc>
        <w:tc>
          <w:tcPr>
            <w:tcW w:w="3320" w:type="dxa"/>
          </w:tcPr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已覆核不可刪除</w:t>
            </w:r>
          </w:p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155271" w:rsidRPr="005F16D8" w:rsidRDefault="00155271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非人工新增不得刪除</w:t>
            </w:r>
          </w:p>
          <w:p w:rsidR="000B32A4" w:rsidRPr="005F16D8" w:rsidRDefault="000B32A4" w:rsidP="000B32A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已覆核不可刪除</w:t>
            </w:r>
          </w:p>
        </w:tc>
      </w:tr>
    </w:tbl>
    <w:p w:rsidR="00FE7436" w:rsidRPr="005F16D8" w:rsidRDefault="00FE7436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刪除畫面上</w:t>
      </w:r>
      <w:r w:rsidR="00A75ACA" w:rsidRPr="005F16D8">
        <w:rPr>
          <w:rFonts w:ascii="新細明體" w:hAnsi="新細明體" w:hint="eastAsia"/>
          <w:kern w:val="2"/>
          <w:szCs w:val="24"/>
          <w:lang w:eastAsia="zh-TW"/>
        </w:rPr>
        <w:t>之理賠明細。</w:t>
      </w:r>
    </w:p>
    <w:p w:rsidR="00A75ACA" w:rsidRPr="005F16D8" w:rsidRDefault="00A75ACA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IF 欲刪除的理賠明細.主附約別 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1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(主約)：</w:t>
      </w:r>
    </w:p>
    <w:p w:rsidR="00A75ACA" w:rsidRPr="005F16D8" w:rsidRDefault="00A75ACA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需同時刪除相同保單號碼</w:t>
      </w:r>
      <w:r w:rsidR="00C60835" w:rsidRPr="005F16D8">
        <w:rPr>
          <w:rFonts w:ascii="新細明體" w:hAnsi="新細明體" w:hint="eastAsia"/>
          <w:kern w:val="2"/>
          <w:szCs w:val="24"/>
          <w:lang w:eastAsia="zh-TW"/>
        </w:rPr>
        <w:t>、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相同險別</w:t>
      </w:r>
      <w:r w:rsidR="00C60835" w:rsidRPr="005F16D8">
        <w:rPr>
          <w:rFonts w:ascii="新細明體" w:hAnsi="新細明體" w:hint="eastAsia"/>
          <w:kern w:val="2"/>
          <w:szCs w:val="24"/>
          <w:lang w:eastAsia="zh-TW"/>
        </w:rPr>
        <w:t xml:space="preserve">、理賠保險金代號第三碼為 </w:t>
      </w:r>
      <w:r w:rsidR="00C60835" w:rsidRPr="005F16D8">
        <w:rPr>
          <w:rFonts w:ascii="新細明體" w:hAnsi="新細明體"/>
          <w:kern w:val="2"/>
          <w:szCs w:val="24"/>
          <w:lang w:eastAsia="zh-TW"/>
        </w:rPr>
        <w:t>‘</w:t>
      </w:r>
      <w:r w:rsidR="00C60835" w:rsidRPr="005F16D8">
        <w:rPr>
          <w:rFonts w:ascii="新細明體" w:hAnsi="新細明體" w:hint="eastAsia"/>
          <w:kern w:val="2"/>
          <w:szCs w:val="24"/>
          <w:lang w:eastAsia="zh-TW"/>
        </w:rPr>
        <w:t>X</w:t>
      </w:r>
      <w:r w:rsidR="00C60835" w:rsidRPr="005F16D8">
        <w:rPr>
          <w:rFonts w:ascii="新細明體" w:hAnsi="新細明體"/>
          <w:kern w:val="2"/>
          <w:szCs w:val="24"/>
          <w:lang w:eastAsia="zh-TW"/>
        </w:rPr>
        <w:t>’</w:t>
      </w:r>
      <w:r w:rsidR="00C60835" w:rsidRPr="005F16D8">
        <w:rPr>
          <w:rFonts w:ascii="新細明體" w:hAnsi="新細明體" w:hint="eastAsia"/>
          <w:kern w:val="2"/>
          <w:szCs w:val="24"/>
          <w:lang w:eastAsia="zh-TW"/>
        </w:rPr>
        <w:t>的理賠明細。</w:t>
      </w:r>
    </w:p>
    <w:p w:rsidR="00794D3A" w:rsidRPr="005F16D8" w:rsidRDefault="00794D3A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CALL AA_B1Z128重算是否補收付約保費</w:t>
      </w:r>
    </w:p>
    <w:p w:rsidR="00B13738" w:rsidRPr="005F16D8" w:rsidRDefault="00C60835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受理進度</w:t>
      </w:r>
      <w:r w:rsidR="00B13738" w:rsidRPr="005F16D8">
        <w:rPr>
          <w:rFonts w:ascii="新細明體" w:hAnsi="新細明體" w:hint="eastAsia"/>
          <w:lang w:eastAsia="zh-TW"/>
        </w:rPr>
        <w:t xml:space="preserve">= </w:t>
      </w:r>
      <w:r w:rsidR="00B13738" w:rsidRPr="005F16D8">
        <w:rPr>
          <w:rFonts w:ascii="新細明體" w:hAnsi="新細明體" w:hint="eastAsia"/>
          <w:kern w:val="2"/>
          <w:szCs w:val="24"/>
          <w:lang w:eastAsia="zh-TW"/>
        </w:rPr>
        <w:t>70(部分結案)、71(部分結案後退回) 、77(部分結案後解除契約辦理中)：</w:t>
      </w:r>
    </w:p>
    <w:p w:rsidR="00B13738" w:rsidRPr="005F16D8" w:rsidRDefault="00B13738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刪除理賠紀錄DTAAB001：</w:t>
      </w:r>
    </w:p>
    <w:p w:rsidR="00252E52" w:rsidRPr="005F16D8" w:rsidRDefault="00B13738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lang w:eastAsia="zh-TW"/>
        </w:rPr>
      </w:pPr>
      <w:r w:rsidRPr="005F16D8">
        <w:rPr>
          <w:rFonts w:ascii="新細明體" w:hAnsi="新細明體" w:hint="eastAsia"/>
          <w:lang w:eastAsia="zh-TW"/>
        </w:rPr>
        <w:t>CALL  AA_B1ZX01.Method</w:t>
      </w:r>
      <w:r w:rsidR="00252E52" w:rsidRPr="005F16D8">
        <w:rPr>
          <w:rFonts w:ascii="新細明體" w:hAnsi="新細明體" w:hint="eastAsia"/>
          <w:lang w:eastAsia="zh-TW"/>
        </w:rPr>
        <w:t xml:space="preserve">3 </w:t>
      </w:r>
      <w:r w:rsidRPr="005F16D8">
        <w:rPr>
          <w:rFonts w:ascii="新細明體" w:hAnsi="新細明體" w:hint="eastAsia"/>
          <w:lang w:eastAsia="zh-TW"/>
        </w:rPr>
        <w:t xml:space="preserve"> 。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52E5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E52" w:rsidRPr="005F16D8" w:rsidRDefault="00252E52" w:rsidP="00252E52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E52" w:rsidRPr="005F16D8" w:rsidRDefault="00252E52" w:rsidP="00252E52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252E5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2E52" w:rsidRPr="005F16D8" w:rsidRDefault="00252E52" w:rsidP="00252E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E52" w:rsidRPr="005F16D8" w:rsidRDefault="00252E52" w:rsidP="00252E52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252E5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2E52" w:rsidRPr="005F16D8" w:rsidRDefault="00252E52" w:rsidP="00252E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E52" w:rsidRPr="005F16D8" w:rsidRDefault="00252E52" w:rsidP="00252E5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252E5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2E52" w:rsidRPr="005F16D8" w:rsidRDefault="00252E52" w:rsidP="00252E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E52" w:rsidRPr="005F16D8" w:rsidRDefault="00252E52" w:rsidP="00252E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0"/>
              </w:rPr>
              <w:t>畫面</w:t>
            </w:r>
          </w:p>
        </w:tc>
      </w:tr>
      <w:tr w:rsidR="00252E5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2E52" w:rsidRPr="005F16D8" w:rsidRDefault="00252E52" w:rsidP="00252E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E52" w:rsidRPr="005F16D8" w:rsidRDefault="00252E52" w:rsidP="00252E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0"/>
              </w:rPr>
              <w:t>畫面</w:t>
            </w:r>
          </w:p>
        </w:tc>
      </w:tr>
      <w:tr w:rsidR="00252E5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2E52" w:rsidRPr="005F16D8" w:rsidRDefault="00252E52" w:rsidP="00252E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E52" w:rsidRPr="005F16D8" w:rsidRDefault="00252E52" w:rsidP="00252E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0"/>
              </w:rPr>
              <w:t>畫面</w:t>
            </w:r>
          </w:p>
        </w:tc>
      </w:tr>
      <w:tr w:rsidR="00252E52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2E52" w:rsidRPr="005F16D8" w:rsidRDefault="00252E52" w:rsidP="00252E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E52" w:rsidRPr="005F16D8" w:rsidRDefault="00252E52" w:rsidP="00252E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0"/>
              </w:rPr>
              <w:t>畫面</w:t>
            </w:r>
          </w:p>
        </w:tc>
      </w:tr>
    </w:tbl>
    <w:p w:rsidR="007076C1" w:rsidRPr="005F16D8" w:rsidRDefault="007076C1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若無錯誤發生，顯示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刪除作業完成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C60835" w:rsidRPr="005F16D8" w:rsidRDefault="00C60835" w:rsidP="00B13738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F40905" w:rsidRPr="005F16D8" w:rsidRDefault="00F40905" w:rsidP="00EB6942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bCs/>
          <w:lang w:eastAsia="zh-TW"/>
        </w:rPr>
      </w:pPr>
      <w:r w:rsidRPr="005F16D8">
        <w:rPr>
          <w:rFonts w:ascii="新細明體" w:hAnsi="新細明體" w:hint="eastAsia"/>
          <w:b/>
          <w:bCs/>
          <w:lang w:eastAsia="zh-TW"/>
        </w:rPr>
        <w:t>人工核定</w:t>
      </w:r>
    </w:p>
    <w:p w:rsidR="00F40905" w:rsidRPr="005F16D8" w:rsidRDefault="00F40905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F40905" w:rsidRPr="005F16D8" w:rsidRDefault="00F40905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受理進度為  3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0 (核定)、35(退回) </w:t>
      </w:r>
      <w:r w:rsidRPr="005F16D8">
        <w:rPr>
          <w:rFonts w:ascii="新細明體" w:hAnsi="新細明體"/>
          <w:kern w:val="2"/>
          <w:szCs w:val="24"/>
          <w:lang w:eastAsia="zh-TW"/>
        </w:rPr>
        <w:t>、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60(解除契約辦理中) 、61(解除契約辦理中退回)、70(部分結案)、71(部分結案後退回) 、77(部分結案後解除契約辦理中)，才出現此BUTTON。</w:t>
      </w:r>
    </w:p>
    <w:p w:rsidR="00F40905" w:rsidRPr="005F16D8" w:rsidRDefault="00F40905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需有理賠明細此Button才Enable。</w:t>
      </w:r>
    </w:p>
    <w:p w:rsidR="00F40905" w:rsidRPr="005F16D8" w:rsidRDefault="00F40905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</w:rPr>
        <w:t>RLAA002</w:t>
      </w:r>
      <w:r w:rsidRPr="005F16D8">
        <w:rPr>
          <w:rFonts w:ascii="新細明體" w:hAnsi="新細明體" w:hint="eastAsia"/>
          <w:lang w:eastAsia="zh-TW"/>
        </w:rPr>
        <w:t>、</w:t>
      </w:r>
      <w:r w:rsidRPr="005F16D8">
        <w:rPr>
          <w:rFonts w:ascii="新細明體" w:hAnsi="新細明體" w:hint="eastAsia"/>
        </w:rPr>
        <w:t>RLAA00</w:t>
      </w:r>
      <w:r w:rsidRPr="005F16D8">
        <w:rPr>
          <w:rFonts w:ascii="新細明體" w:hAnsi="新細明體" w:hint="eastAsia"/>
          <w:lang w:eastAsia="zh-TW"/>
        </w:rPr>
        <w:t>3 此Button才Enable。</w:t>
      </w:r>
    </w:p>
    <w:p w:rsidR="00F40905" w:rsidRPr="005F16D8" w:rsidRDefault="00F40905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F40905" w:rsidRPr="005F16D8">
        <w:tc>
          <w:tcPr>
            <w:tcW w:w="720" w:type="dxa"/>
          </w:tcPr>
          <w:p w:rsidR="00F40905" w:rsidRPr="005F16D8" w:rsidRDefault="00F40905" w:rsidP="00C73D01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F40905" w:rsidRPr="005F16D8" w:rsidRDefault="00F40905" w:rsidP="00C73D01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F40905" w:rsidRPr="005F16D8" w:rsidRDefault="00F40905" w:rsidP="00C73D01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5F16D8">
              <w:rPr>
                <w:rFonts w:ascii="新細明體" w:hAnsi="新細明體" w:hint="eastAsia"/>
                <w:b/>
                <w:lang w:eastAsia="zh-TW"/>
              </w:rPr>
              <w:t>不符合時的錯誤訊息</w:t>
            </w:r>
          </w:p>
        </w:tc>
      </w:tr>
      <w:tr w:rsidR="00F40905" w:rsidRPr="005F16D8">
        <w:tc>
          <w:tcPr>
            <w:tcW w:w="720" w:type="dxa"/>
          </w:tcPr>
          <w:p w:rsidR="00F40905" w:rsidRPr="005F16D8" w:rsidRDefault="00F40905" w:rsidP="00F40905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F40905" w:rsidRPr="005F16D8" w:rsidRDefault="00F40905" w:rsidP="00C73D0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kern w:val="2"/>
                <w:szCs w:val="24"/>
                <w:lang w:eastAsia="zh-TW"/>
              </w:rPr>
              <w:t>處理欄位須有一筆勾選，且只能有一筆</w:t>
            </w:r>
          </w:p>
        </w:tc>
        <w:tc>
          <w:tcPr>
            <w:tcW w:w="3320" w:type="dxa"/>
          </w:tcPr>
          <w:p w:rsidR="00F40905" w:rsidRPr="005F16D8" w:rsidRDefault="00F40905" w:rsidP="00C73D0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F16D8">
              <w:rPr>
                <w:rFonts w:ascii="新細明體" w:hAnsi="新細明體" w:hint="eastAsia"/>
                <w:bCs/>
                <w:lang w:eastAsia="zh-TW"/>
              </w:rPr>
              <w:t>請勾選欲人工核定之資料</w:t>
            </w:r>
          </w:p>
        </w:tc>
      </w:tr>
    </w:tbl>
    <w:p w:rsidR="00444859" w:rsidRDefault="00444859" w:rsidP="00F45CB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學團補助款檢核：</w:t>
      </w:r>
    </w:p>
    <w:p w:rsidR="00313B27" w:rsidRDefault="00444859" w:rsidP="00F45CB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IF 畫面.受理編號 第12碼為 </w:t>
      </w:r>
      <w:r>
        <w:rPr>
          <w:rFonts w:ascii="新細明體" w:hAnsi="新細明體"/>
          <w:kern w:val="2"/>
          <w:szCs w:val="24"/>
          <w:lang w:eastAsia="zh-TW"/>
        </w:rPr>
        <w:t>’H’</w:t>
      </w:r>
      <w:r w:rsidR="00025288">
        <w:rPr>
          <w:rFonts w:ascii="新細明體" w:hAnsi="新細明體" w:hint="eastAsia"/>
          <w:kern w:val="2"/>
          <w:szCs w:val="24"/>
          <w:lang w:eastAsia="zh-TW"/>
        </w:rPr>
        <w:t>(</w:t>
      </w:r>
      <w:r>
        <w:rPr>
          <w:rFonts w:ascii="新細明體" w:hAnsi="新細明體" w:hint="eastAsia"/>
          <w:kern w:val="2"/>
          <w:szCs w:val="24"/>
          <w:lang w:eastAsia="zh-TW"/>
        </w:rPr>
        <w:t>學團件</w:t>
      </w:r>
      <w:r w:rsidR="00025288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313B27" w:rsidRDefault="00313B27" w:rsidP="00313B27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取得申請書資料：</w:t>
      </w:r>
    </w:p>
    <w:p w:rsidR="00313B27" w:rsidRPr="00D110DC" w:rsidRDefault="00313B27" w:rsidP="00313B27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CALL </w:t>
      </w:r>
      <w:r w:rsidRPr="00D110DC">
        <w:rPr>
          <w:rFonts w:ascii="新細明體" w:hAnsi="新細明體"/>
          <w:kern w:val="2"/>
          <w:szCs w:val="24"/>
          <w:lang w:eastAsia="zh-TW"/>
        </w:rPr>
        <w:t>AA_A0Z002.queryDTAAA010</w:t>
      </w:r>
      <w:r>
        <w:rPr>
          <w:rFonts w:ascii="新細明體" w:hAnsi="新細明體"/>
          <w:kern w:val="2"/>
          <w:szCs w:val="24"/>
          <w:lang w:eastAsia="zh-TW"/>
        </w:rPr>
        <w:t>()</w:t>
      </w:r>
      <w:r>
        <w:rPr>
          <w:rFonts w:ascii="新細明體" w:hAnsi="新細明體" w:hint="eastAsia"/>
          <w:kern w:val="2"/>
          <w:szCs w:val="24"/>
          <w:lang w:eastAsia="zh-TW"/>
        </w:rPr>
        <w:t>：(查詢理賠申請書)</w:t>
      </w:r>
    </w:p>
    <w:p w:rsidR="00313B27" w:rsidRDefault="00313B27" w:rsidP="00313B27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受理編號 = 畫面.受理編號</w:t>
      </w:r>
    </w:p>
    <w:p w:rsidR="006B1B9D" w:rsidRDefault="006B1B9D" w:rsidP="00F45CB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取得學校代碼分類碼：(代碼中文轉換)</w:t>
      </w:r>
    </w:p>
    <w:p w:rsidR="006B1B9D" w:rsidRPr="009B6544" w:rsidRDefault="006B1B9D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子系統 =</w:t>
      </w:r>
      <w:r>
        <w:rPr>
          <w:rFonts w:ascii="新細明體" w:hAnsi="新細明體"/>
          <w:bCs/>
          <w:lang w:eastAsia="zh-TW"/>
        </w:rPr>
        <w:t>’</w:t>
      </w:r>
      <w:r>
        <w:rPr>
          <w:rFonts w:ascii="新細明體" w:hAnsi="新細明體" w:hint="eastAsia"/>
          <w:bCs/>
          <w:lang w:eastAsia="zh-TW"/>
        </w:rPr>
        <w:t>AA</w:t>
      </w:r>
      <w:r>
        <w:rPr>
          <w:rFonts w:ascii="新細明體" w:hAnsi="新細明體"/>
          <w:bCs/>
          <w:lang w:eastAsia="zh-TW"/>
        </w:rPr>
        <w:t>’</w:t>
      </w:r>
    </w:p>
    <w:p w:rsidR="006B1B9D" w:rsidRDefault="006B1B9D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hint="eastAsia"/>
        </w:rPr>
        <w:t>欄位名稱</w:t>
      </w:r>
      <w:r>
        <w:rPr>
          <w:rFonts w:hint="eastAsia"/>
          <w:lang w:eastAsia="zh-TW"/>
        </w:rPr>
        <w:t xml:space="preserve"> = </w:t>
      </w:r>
      <w:r>
        <w:rPr>
          <w:rFonts w:hint="eastAsia"/>
        </w:rPr>
        <w:t>SCH_NO_KINDERGARTEN</w:t>
      </w:r>
    </w:p>
    <w:p w:rsidR="00025288" w:rsidRDefault="00313B27" w:rsidP="00F45CB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 xml:space="preserve">IF </w:t>
      </w:r>
      <w:r w:rsidR="002E0D4A">
        <w:rPr>
          <w:rFonts w:ascii="新細明體" w:hAnsi="新細明體" w:hint="eastAsia"/>
          <w:kern w:val="2"/>
          <w:szCs w:val="24"/>
          <w:lang w:eastAsia="zh-TW"/>
        </w:rPr>
        <w:t xml:space="preserve">畫面.保險金代號 </w:t>
      </w:r>
      <w:r w:rsidR="00542BD9">
        <w:rPr>
          <w:rFonts w:ascii="新細明體" w:hAnsi="新細明體"/>
          <w:kern w:val="2"/>
          <w:szCs w:val="24"/>
          <w:lang w:eastAsia="zh-TW"/>
        </w:rPr>
        <w:t>IN (‘RC8W’,’RC9W’)</w:t>
      </w:r>
      <w:r w:rsidR="00C5149D">
        <w:rPr>
          <w:rFonts w:ascii="新細明體" w:hAnsi="新細明體"/>
          <w:kern w:val="2"/>
          <w:szCs w:val="24"/>
          <w:lang w:eastAsia="zh-TW"/>
        </w:rPr>
        <w:t xml:space="preserve"> AND </w:t>
      </w:r>
      <w:r w:rsidR="00C5149D">
        <w:rPr>
          <w:rFonts w:ascii="新細明體" w:hAnsi="新細明體" w:hint="eastAsia"/>
          <w:kern w:val="2"/>
          <w:szCs w:val="24"/>
          <w:lang w:eastAsia="zh-TW"/>
        </w:rPr>
        <w:t xml:space="preserve">畫面.給付狀況 = </w:t>
      </w:r>
      <w:r w:rsidR="00C5149D">
        <w:rPr>
          <w:rFonts w:ascii="新細明體" w:hAnsi="新細明體"/>
          <w:kern w:val="2"/>
          <w:szCs w:val="24"/>
          <w:lang w:eastAsia="zh-TW"/>
        </w:rPr>
        <w:t>‘</w:t>
      </w:r>
      <w:r w:rsidR="00475272">
        <w:rPr>
          <w:rFonts w:ascii="新細明體" w:hAnsi="新細明體"/>
          <w:kern w:val="2"/>
          <w:szCs w:val="24"/>
          <w:lang w:eastAsia="zh-TW"/>
        </w:rPr>
        <w:t>0</w:t>
      </w:r>
      <w:r w:rsidR="00C5149D">
        <w:rPr>
          <w:rFonts w:ascii="新細明體" w:hAnsi="新細明體"/>
          <w:kern w:val="2"/>
          <w:szCs w:val="24"/>
          <w:lang w:eastAsia="zh-TW"/>
        </w:rPr>
        <w:t>’</w:t>
      </w:r>
      <w:r w:rsidR="00475272">
        <w:rPr>
          <w:rFonts w:ascii="新細明體" w:hAnsi="新細明體"/>
          <w:kern w:val="2"/>
          <w:szCs w:val="24"/>
          <w:lang w:eastAsia="zh-TW"/>
        </w:rPr>
        <w:t>(</w:t>
      </w:r>
      <w:r w:rsidR="00475272">
        <w:rPr>
          <w:rFonts w:ascii="新細明體" w:hAnsi="新細明體" w:hint="eastAsia"/>
          <w:kern w:val="2"/>
          <w:szCs w:val="24"/>
          <w:lang w:eastAsia="zh-TW"/>
        </w:rPr>
        <w:t>尚未給付，表示是從新增帶過來的)</w:t>
      </w:r>
    </w:p>
    <w:p w:rsidR="00025288" w:rsidRDefault="00F73DBD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CALL AA_A9Z</w:t>
      </w:r>
      <w:r>
        <w:rPr>
          <w:rFonts w:ascii="新細明體" w:hAnsi="新細明體"/>
          <w:kern w:val="2"/>
          <w:szCs w:val="24"/>
          <w:lang w:eastAsia="zh-TW"/>
        </w:rPr>
        <w:t>001.</w:t>
      </w:r>
      <w:r w:rsidR="00725558" w:rsidRPr="00F45CB5">
        <w:rPr>
          <w:rFonts w:ascii="新細明體" w:hAnsi="新細明體"/>
          <w:kern w:val="2"/>
          <w:szCs w:val="24"/>
          <w:lang w:eastAsia="zh-TW"/>
        </w:rPr>
        <w:t>getDTAAB001ByOcrID</w:t>
      </w:r>
      <w:r w:rsidR="00725558">
        <w:rPr>
          <w:rFonts w:ascii="新細明體" w:hAnsi="新細明體"/>
          <w:kern w:val="2"/>
          <w:szCs w:val="24"/>
          <w:lang w:eastAsia="zh-TW"/>
        </w:rPr>
        <w:t>()</w:t>
      </w:r>
      <w:r w:rsidR="00725558">
        <w:rPr>
          <w:rFonts w:ascii="新細明體" w:hAnsi="新細明體" w:hint="eastAsia"/>
          <w:kern w:val="2"/>
          <w:szCs w:val="24"/>
          <w:lang w:eastAsia="zh-TW"/>
        </w:rPr>
        <w:t>：(查詢理賠紀錄</w:t>
      </w:r>
      <w:r w:rsidR="00E5059E">
        <w:rPr>
          <w:rFonts w:ascii="新細明體" w:hAnsi="新細明體"/>
          <w:kern w:val="2"/>
          <w:szCs w:val="24"/>
          <w:lang w:eastAsia="zh-TW"/>
        </w:rPr>
        <w:t>BY ID</w:t>
      </w:r>
      <w:r w:rsidR="00725558">
        <w:rPr>
          <w:rFonts w:ascii="新細明體" w:hAnsi="新細明體"/>
          <w:kern w:val="2"/>
          <w:szCs w:val="24"/>
          <w:lang w:eastAsia="zh-TW"/>
        </w:rPr>
        <w:t>)</w:t>
      </w:r>
    </w:p>
    <w:p w:rsidR="00A50ECC" w:rsidRDefault="00A50ECC" w:rsidP="00F45CB5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事故人ID = </w:t>
      </w:r>
      <w:r w:rsidR="001A69B8">
        <w:rPr>
          <w:rFonts w:ascii="新細明體" w:hAnsi="新細明體" w:hint="eastAsia"/>
          <w:kern w:val="2"/>
          <w:szCs w:val="24"/>
          <w:lang w:eastAsia="zh-TW"/>
        </w:rPr>
        <w:t>畫面.事故者ID</w:t>
      </w:r>
    </w:p>
    <w:p w:rsidR="00A50ECC" w:rsidRDefault="00A50ECC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>IF NOT FND</w:t>
      </w:r>
    </w:p>
    <w:p w:rsidR="00A50ECC" w:rsidRDefault="00A50ECC" w:rsidP="00F45CB5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視為正常，繼續往下執行</w:t>
      </w:r>
    </w:p>
    <w:p w:rsidR="00A50ECC" w:rsidRDefault="00A50ECC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>ELSE</w:t>
      </w:r>
    </w:p>
    <w:p w:rsidR="0004284B" w:rsidRDefault="0004284B" w:rsidP="00F45CB5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$比對KEY1</w:t>
      </w:r>
      <w:r>
        <w:rPr>
          <w:rFonts w:ascii="新細明體" w:hAnsi="新細明體"/>
          <w:kern w:val="2"/>
          <w:szCs w:val="24"/>
          <w:lang w:eastAsia="zh-TW"/>
        </w:rPr>
        <w:t xml:space="preserve"> = </w:t>
      </w:r>
      <w:r w:rsidRPr="00D110DC">
        <w:rPr>
          <w:rFonts w:ascii="新細明體" w:hAnsi="新細明體"/>
          <w:kern w:val="2"/>
          <w:szCs w:val="24"/>
          <w:lang w:eastAsia="zh-TW"/>
        </w:rPr>
        <w:t>DTAAA010</w:t>
      </w:r>
      <w:r>
        <w:rPr>
          <w:rFonts w:ascii="新細明體" w:hAnsi="新細明體"/>
          <w:kern w:val="2"/>
          <w:szCs w:val="24"/>
          <w:lang w:eastAsia="zh-TW"/>
        </w:rPr>
        <w:t>.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事故日期 + </w:t>
      </w:r>
      <w:r w:rsidRPr="00D110DC">
        <w:rPr>
          <w:rFonts w:ascii="新細明體" w:hAnsi="新細明體"/>
          <w:kern w:val="2"/>
          <w:szCs w:val="24"/>
          <w:lang w:eastAsia="zh-TW"/>
        </w:rPr>
        <w:t>DTAAA010</w:t>
      </w:r>
      <w:r>
        <w:rPr>
          <w:rFonts w:ascii="新細明體" w:hAnsi="新細明體" w:hint="eastAsia"/>
          <w:kern w:val="2"/>
          <w:szCs w:val="24"/>
          <w:lang w:eastAsia="zh-TW"/>
        </w:rPr>
        <w:t>.事故原因 +畫面.保險金代號</w:t>
      </w:r>
    </w:p>
    <w:p w:rsidR="00614E36" w:rsidRDefault="00614E36" w:rsidP="00F45CB5">
      <w:pPr>
        <w:pStyle w:val="Tabletext"/>
        <w:keepLines w:val="0"/>
        <w:numPr>
          <w:ilvl w:val="6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逐筆讀取理賠紀錄</w:t>
      </w:r>
    </w:p>
    <w:p w:rsidR="00C227B0" w:rsidRDefault="00C227B0" w:rsidP="00F45CB5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$比對KEY</w:t>
      </w:r>
      <w:r>
        <w:rPr>
          <w:rFonts w:ascii="新細明體" w:hAnsi="新細明體"/>
          <w:kern w:val="2"/>
          <w:szCs w:val="24"/>
          <w:lang w:eastAsia="zh-TW"/>
        </w:rPr>
        <w:t xml:space="preserve">2 = </w:t>
      </w:r>
      <w:r w:rsidRPr="00D110DC">
        <w:rPr>
          <w:rFonts w:ascii="新細明體" w:hAnsi="新細明體"/>
          <w:kern w:val="2"/>
          <w:szCs w:val="24"/>
          <w:lang w:eastAsia="zh-TW"/>
        </w:rPr>
        <w:t>DTAA</w:t>
      </w:r>
      <w:r>
        <w:rPr>
          <w:rFonts w:ascii="新細明體" w:hAnsi="新細明體"/>
          <w:kern w:val="2"/>
          <w:szCs w:val="24"/>
          <w:lang w:eastAsia="zh-TW"/>
        </w:rPr>
        <w:t>B0</w:t>
      </w:r>
      <w:r w:rsidRPr="00D110DC">
        <w:rPr>
          <w:rFonts w:ascii="新細明體" w:hAnsi="新細明體"/>
          <w:kern w:val="2"/>
          <w:szCs w:val="24"/>
          <w:lang w:eastAsia="zh-TW"/>
        </w:rPr>
        <w:t>01</w:t>
      </w:r>
      <w:r>
        <w:rPr>
          <w:rFonts w:ascii="新細明體" w:hAnsi="新細明體"/>
          <w:kern w:val="2"/>
          <w:szCs w:val="24"/>
          <w:lang w:eastAsia="zh-TW"/>
        </w:rPr>
        <w:t>.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事故日期 + </w:t>
      </w:r>
      <w:r w:rsidRPr="00D110DC">
        <w:rPr>
          <w:rFonts w:ascii="新細明體" w:hAnsi="新細明體"/>
          <w:kern w:val="2"/>
          <w:szCs w:val="24"/>
          <w:lang w:eastAsia="zh-TW"/>
        </w:rPr>
        <w:t>DTAA</w:t>
      </w:r>
      <w:r>
        <w:rPr>
          <w:rFonts w:ascii="新細明體" w:hAnsi="新細明體"/>
          <w:kern w:val="2"/>
          <w:szCs w:val="24"/>
          <w:lang w:eastAsia="zh-TW"/>
        </w:rPr>
        <w:t>B0</w:t>
      </w:r>
      <w:r w:rsidRPr="00D110DC">
        <w:rPr>
          <w:rFonts w:ascii="新細明體" w:hAnsi="新細明體"/>
          <w:kern w:val="2"/>
          <w:szCs w:val="24"/>
          <w:lang w:eastAsia="zh-TW"/>
        </w:rPr>
        <w:t>01</w:t>
      </w:r>
      <w:r>
        <w:rPr>
          <w:rFonts w:ascii="新細明體" w:hAnsi="新細明體" w:hint="eastAsia"/>
          <w:kern w:val="2"/>
          <w:szCs w:val="24"/>
          <w:lang w:eastAsia="zh-TW"/>
        </w:rPr>
        <w:t>.事故原因 +</w:t>
      </w:r>
      <w:r w:rsidRPr="00C227B0">
        <w:rPr>
          <w:rFonts w:ascii="新細明體" w:hAnsi="新細明體"/>
          <w:kern w:val="2"/>
          <w:szCs w:val="24"/>
          <w:lang w:eastAsia="zh-TW"/>
        </w:rPr>
        <w:t xml:space="preserve"> </w:t>
      </w:r>
      <w:r w:rsidRPr="00D110DC">
        <w:rPr>
          <w:rFonts w:ascii="新細明體" w:hAnsi="新細明體"/>
          <w:kern w:val="2"/>
          <w:szCs w:val="24"/>
          <w:lang w:eastAsia="zh-TW"/>
        </w:rPr>
        <w:t>DTAA</w:t>
      </w:r>
      <w:r>
        <w:rPr>
          <w:rFonts w:ascii="新細明體" w:hAnsi="新細明體"/>
          <w:kern w:val="2"/>
          <w:szCs w:val="24"/>
          <w:lang w:eastAsia="zh-TW"/>
        </w:rPr>
        <w:t>B0</w:t>
      </w:r>
      <w:r w:rsidRPr="00D110DC">
        <w:rPr>
          <w:rFonts w:ascii="新細明體" w:hAnsi="新細明體"/>
          <w:kern w:val="2"/>
          <w:szCs w:val="24"/>
          <w:lang w:eastAsia="zh-TW"/>
        </w:rPr>
        <w:t>01</w:t>
      </w:r>
      <w:r>
        <w:rPr>
          <w:rFonts w:ascii="新細明體" w:hAnsi="新細明體" w:hint="eastAsia"/>
          <w:kern w:val="2"/>
          <w:szCs w:val="24"/>
          <w:lang w:eastAsia="zh-TW"/>
        </w:rPr>
        <w:t>.保險金代號</w:t>
      </w:r>
    </w:p>
    <w:p w:rsidR="0029036B" w:rsidRDefault="00C227B0" w:rsidP="00F45CB5">
      <w:pPr>
        <w:pStyle w:val="Tabletext"/>
        <w:keepLines w:val="0"/>
        <w:numPr>
          <w:ilvl w:val="7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IF</w:t>
      </w:r>
      <w:r w:rsidR="00D54DC1">
        <w:rPr>
          <w:rFonts w:ascii="新細明體" w:hAnsi="新細明體"/>
          <w:kern w:val="2"/>
          <w:szCs w:val="24"/>
          <w:lang w:eastAsia="zh-TW"/>
        </w:rPr>
        <w:t xml:space="preserve"> </w:t>
      </w:r>
      <w:r w:rsidR="00D54DC1">
        <w:rPr>
          <w:rFonts w:ascii="新細明體" w:hAnsi="新細明體" w:hint="eastAsia"/>
          <w:kern w:val="2"/>
          <w:szCs w:val="24"/>
          <w:lang w:eastAsia="zh-TW"/>
        </w:rPr>
        <w:t>$比對KEY1</w:t>
      </w:r>
      <w:r w:rsidR="00D54DC1">
        <w:rPr>
          <w:rFonts w:ascii="新細明體" w:hAnsi="新細明體"/>
          <w:kern w:val="2"/>
          <w:szCs w:val="24"/>
          <w:lang w:eastAsia="zh-TW"/>
        </w:rPr>
        <w:t xml:space="preserve"> = </w:t>
      </w:r>
      <w:r w:rsidR="00D54DC1">
        <w:rPr>
          <w:rFonts w:ascii="新細明體" w:hAnsi="新細明體" w:hint="eastAsia"/>
          <w:kern w:val="2"/>
          <w:szCs w:val="24"/>
          <w:lang w:eastAsia="zh-TW"/>
        </w:rPr>
        <w:t>$比對KEY</w:t>
      </w:r>
      <w:r w:rsidR="00D54DC1">
        <w:rPr>
          <w:rFonts w:ascii="新細明體" w:hAnsi="新細明體"/>
          <w:kern w:val="2"/>
          <w:szCs w:val="24"/>
          <w:lang w:eastAsia="zh-TW"/>
        </w:rPr>
        <w:t xml:space="preserve">2 AND </w:t>
      </w:r>
      <w:r w:rsidR="00D54DC1" w:rsidRPr="00D110DC">
        <w:rPr>
          <w:rFonts w:ascii="新細明體" w:hAnsi="新細明體"/>
          <w:kern w:val="2"/>
          <w:szCs w:val="24"/>
          <w:lang w:eastAsia="zh-TW"/>
        </w:rPr>
        <w:t>DTAA</w:t>
      </w:r>
      <w:r w:rsidR="00D54DC1">
        <w:rPr>
          <w:rFonts w:ascii="新細明體" w:hAnsi="新細明體"/>
          <w:kern w:val="2"/>
          <w:szCs w:val="24"/>
          <w:lang w:eastAsia="zh-TW"/>
        </w:rPr>
        <w:t>B0</w:t>
      </w:r>
      <w:r w:rsidR="00D54DC1" w:rsidRPr="00D110DC">
        <w:rPr>
          <w:rFonts w:ascii="新細明體" w:hAnsi="新細明體"/>
          <w:kern w:val="2"/>
          <w:szCs w:val="24"/>
          <w:lang w:eastAsia="zh-TW"/>
        </w:rPr>
        <w:t>01</w:t>
      </w:r>
      <w:r w:rsidR="00D54DC1">
        <w:rPr>
          <w:rFonts w:ascii="新細明體" w:hAnsi="新細明體" w:hint="eastAsia"/>
          <w:kern w:val="2"/>
          <w:szCs w:val="24"/>
          <w:lang w:eastAsia="zh-TW"/>
        </w:rPr>
        <w:t>.給付金額 &lt;&gt; 0</w:t>
      </w:r>
    </w:p>
    <w:p w:rsidR="001B66E7" w:rsidRPr="00D110DC" w:rsidRDefault="001B66E7" w:rsidP="00F45CB5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D110DC">
        <w:rPr>
          <w:rFonts w:ascii="新細明體" w:hAnsi="新細明體" w:hint="eastAsia"/>
          <w:kern w:val="2"/>
          <w:szCs w:val="24"/>
          <w:lang w:eastAsia="zh-TW"/>
        </w:rPr>
        <w:t>訊息(</w:t>
      </w:r>
      <w:r w:rsidRPr="00D110DC">
        <w:rPr>
          <w:rFonts w:ascii="新細明體" w:hAnsi="新細明體"/>
          <w:kern w:val="2"/>
          <w:szCs w:val="24"/>
          <w:lang w:eastAsia="zh-TW"/>
        </w:rPr>
        <w:t>CONFIRM</w:t>
      </w:r>
      <w:r w:rsidRPr="00D110DC">
        <w:rPr>
          <w:rFonts w:ascii="新細明體" w:hAnsi="新細明體" w:hint="eastAsia"/>
          <w:kern w:val="2"/>
          <w:szCs w:val="24"/>
          <w:lang w:eastAsia="zh-TW"/>
        </w:rPr>
        <w:t xml:space="preserve">) = </w:t>
      </w:r>
      <w:r w:rsidRPr="00D110DC">
        <w:rPr>
          <w:rFonts w:ascii="新細明體" w:hAnsi="新細明體"/>
          <w:kern w:val="2"/>
          <w:szCs w:val="24"/>
          <w:lang w:eastAsia="zh-TW"/>
        </w:rPr>
        <w:t>‘</w:t>
      </w:r>
      <w:r w:rsidR="00E379FC" w:rsidRPr="00E379FC">
        <w:rPr>
          <w:rFonts w:ascii="新細明體" w:hAnsi="新細明體" w:hint="eastAsia"/>
          <w:kern w:val="2"/>
          <w:szCs w:val="24"/>
          <w:lang w:eastAsia="zh-TW"/>
        </w:rPr>
        <w:t>同一事故日期事故原因前已給付過補助款</w:t>
      </w:r>
      <w:r w:rsidRPr="00D110DC">
        <w:rPr>
          <w:rFonts w:ascii="新細明體" w:hAnsi="新細明體" w:hint="eastAsia"/>
          <w:kern w:val="2"/>
          <w:szCs w:val="24"/>
          <w:lang w:eastAsia="zh-TW"/>
        </w:rPr>
        <w:t>，</w:t>
      </w:r>
      <w:r w:rsidR="00030549">
        <w:rPr>
          <w:rFonts w:ascii="新細明體" w:hAnsi="新細明體" w:hint="eastAsia"/>
          <w:kern w:val="2"/>
          <w:szCs w:val="24"/>
          <w:lang w:eastAsia="zh-TW"/>
        </w:rPr>
        <w:t>不需給付請</w:t>
      </w:r>
      <w:r w:rsidRPr="00D110DC">
        <w:rPr>
          <w:rFonts w:ascii="新細明體" w:hAnsi="新細明體" w:hint="eastAsia"/>
          <w:kern w:val="2"/>
          <w:szCs w:val="24"/>
          <w:lang w:eastAsia="zh-TW"/>
        </w:rPr>
        <w:t>點選</w:t>
      </w:r>
      <w:r>
        <w:rPr>
          <w:rFonts w:ascii="新細明體" w:hAnsi="新細明體" w:hint="eastAsia"/>
          <w:kern w:val="2"/>
          <w:szCs w:val="24"/>
          <w:lang w:eastAsia="zh-TW"/>
        </w:rPr>
        <w:t>「</w:t>
      </w:r>
      <w:r w:rsidRPr="00D110DC">
        <w:rPr>
          <w:rFonts w:ascii="新細明體" w:hAnsi="新細明體" w:hint="eastAsia"/>
          <w:kern w:val="2"/>
          <w:szCs w:val="24"/>
          <w:lang w:eastAsia="zh-TW"/>
        </w:rPr>
        <w:t>取消</w:t>
      </w:r>
      <w:r>
        <w:rPr>
          <w:rFonts w:ascii="新細明體" w:hAnsi="新細明體" w:hint="eastAsia"/>
          <w:kern w:val="2"/>
          <w:szCs w:val="24"/>
          <w:lang w:eastAsia="zh-TW"/>
        </w:rPr>
        <w:t>」</w:t>
      </w:r>
      <w:r w:rsidR="00125C87">
        <w:rPr>
          <w:rFonts w:ascii="新細明體" w:hAnsi="新細明體" w:hint="eastAsia"/>
          <w:kern w:val="2"/>
          <w:szCs w:val="24"/>
          <w:lang w:eastAsia="zh-TW"/>
        </w:rPr>
        <w:t>後，</w:t>
      </w:r>
      <w:r>
        <w:rPr>
          <w:rFonts w:ascii="新細明體" w:hAnsi="新細明體" w:hint="eastAsia"/>
          <w:kern w:val="2"/>
          <w:szCs w:val="24"/>
          <w:lang w:eastAsia="zh-TW"/>
        </w:rPr>
        <w:t>重新處理</w:t>
      </w:r>
      <w:r w:rsidRPr="00D110DC">
        <w:rPr>
          <w:rFonts w:ascii="新細明體" w:hAnsi="新細明體"/>
          <w:kern w:val="2"/>
          <w:szCs w:val="24"/>
          <w:lang w:eastAsia="zh-TW"/>
        </w:rPr>
        <w:t>’</w:t>
      </w:r>
    </w:p>
    <w:p w:rsidR="001B66E7" w:rsidRDefault="001B66E7" w:rsidP="00F45CB5">
      <w:pPr>
        <w:pStyle w:val="Tabletext"/>
        <w:keepLines w:val="0"/>
        <w:numPr>
          <w:ilvl w:val="8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對話框點選「確認」往下執行，點選「</w:t>
      </w:r>
      <w:r w:rsidRPr="009B6544">
        <w:rPr>
          <w:rFonts w:ascii="新細明體" w:hAnsi="新細明體" w:hint="eastAsia"/>
          <w:kern w:val="2"/>
          <w:szCs w:val="24"/>
          <w:lang w:eastAsia="zh-TW"/>
        </w:rPr>
        <w:t>取消</w:t>
      </w:r>
      <w:r>
        <w:rPr>
          <w:rFonts w:ascii="新細明體" w:hAnsi="新細明體" w:hint="eastAsia"/>
          <w:kern w:val="2"/>
          <w:szCs w:val="24"/>
          <w:lang w:eastAsia="zh-TW"/>
        </w:rPr>
        <w:t>」停在原頁面</w:t>
      </w:r>
    </w:p>
    <w:p w:rsidR="00604D0F" w:rsidRPr="00F45CB5" w:rsidRDefault="00604D0F" w:rsidP="00F45CB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IF</w:t>
      </w:r>
      <w:r>
        <w:rPr>
          <w:rFonts w:ascii="新細明體" w:hAnsi="新細明體"/>
          <w:bCs/>
          <w:lang w:eastAsia="zh-TW"/>
        </w:rPr>
        <w:t xml:space="preserve"> </w:t>
      </w:r>
      <w:r w:rsidR="006B1B9D" w:rsidRPr="005F16D8">
        <w:rPr>
          <w:rFonts w:ascii="新細明體" w:hAnsi="新細明體" w:hint="eastAsia"/>
          <w:bCs/>
          <w:lang w:eastAsia="zh-TW"/>
        </w:rPr>
        <w:t>DTAAA010</w:t>
      </w:r>
      <w:r w:rsidR="006B1B9D">
        <w:rPr>
          <w:rFonts w:ascii="新細明體" w:hAnsi="新細明體"/>
          <w:bCs/>
          <w:lang w:eastAsia="zh-TW"/>
        </w:rPr>
        <w:t>.</w:t>
      </w:r>
      <w:r w:rsidR="006B1B9D">
        <w:rPr>
          <w:rFonts w:ascii="新細明體" w:hAnsi="新細明體" w:hint="eastAsia"/>
          <w:bCs/>
          <w:lang w:eastAsia="zh-TW"/>
        </w:rPr>
        <w:t xml:space="preserve">學校代號 取第4碼  </w:t>
      </w:r>
      <w:r w:rsidR="006B1B9D">
        <w:rPr>
          <w:rFonts w:ascii="新細明體" w:hAnsi="新細明體"/>
          <w:bCs/>
          <w:lang w:eastAsia="zh-TW"/>
        </w:rPr>
        <w:t>NOT</w:t>
      </w:r>
      <w:r w:rsidR="006B1B9D">
        <w:rPr>
          <w:rFonts w:ascii="新細明體" w:hAnsi="新細明體" w:hint="eastAsia"/>
          <w:bCs/>
          <w:lang w:eastAsia="zh-TW"/>
        </w:rPr>
        <w:t xml:space="preserve"> </w:t>
      </w:r>
      <w:r w:rsidR="006B1B9D">
        <w:rPr>
          <w:rFonts w:ascii="新細明體" w:hAnsi="新細明體"/>
          <w:bCs/>
          <w:lang w:eastAsia="zh-TW"/>
        </w:rPr>
        <w:t>IN</w:t>
      </w:r>
      <w:r w:rsidR="006B1B9D">
        <w:rPr>
          <w:rFonts w:ascii="新細明體" w:hAnsi="新細明體" w:hint="eastAsia"/>
          <w:bCs/>
          <w:lang w:eastAsia="zh-TW"/>
        </w:rPr>
        <w:t xml:space="preserve">  </w:t>
      </w:r>
      <w:r w:rsidR="006B1B9D">
        <w:rPr>
          <w:rFonts w:hint="eastAsia"/>
        </w:rPr>
        <w:t>代碼中文</w:t>
      </w:r>
      <w:r w:rsidR="009458F5">
        <w:rPr>
          <w:rFonts w:hint="eastAsia"/>
          <w:lang w:eastAsia="zh-TW"/>
        </w:rPr>
        <w:t xml:space="preserve"> </w:t>
      </w:r>
      <w:r w:rsidR="009458F5">
        <w:rPr>
          <w:lang w:eastAsia="zh-TW"/>
        </w:rPr>
        <w:t>AND</w:t>
      </w:r>
      <w:r w:rsidR="009458F5">
        <w:rPr>
          <w:rFonts w:ascii="新細明體" w:hAnsi="新細明體" w:hint="eastAsia"/>
          <w:kern w:val="2"/>
          <w:szCs w:val="24"/>
          <w:lang w:eastAsia="zh-TW"/>
        </w:rPr>
        <w:t xml:space="preserve">畫面.保險金代號 開頭為 </w:t>
      </w:r>
      <w:r w:rsidR="009458F5">
        <w:rPr>
          <w:rFonts w:ascii="新細明體" w:hAnsi="新細明體"/>
          <w:kern w:val="2"/>
          <w:szCs w:val="24"/>
          <w:lang w:eastAsia="zh-TW"/>
        </w:rPr>
        <w:t xml:space="preserve">‘RC’ AND </w:t>
      </w:r>
      <w:r w:rsidR="009458F5">
        <w:rPr>
          <w:rFonts w:ascii="新細明體" w:hAnsi="新細明體" w:hint="eastAsia"/>
          <w:kern w:val="2"/>
          <w:szCs w:val="24"/>
          <w:lang w:eastAsia="zh-TW"/>
        </w:rPr>
        <w:t xml:space="preserve">畫面.保險金代號 </w:t>
      </w:r>
      <w:r w:rsidR="009458F5">
        <w:rPr>
          <w:rFonts w:ascii="新細明體" w:hAnsi="新細明體"/>
          <w:kern w:val="2"/>
          <w:szCs w:val="24"/>
          <w:lang w:eastAsia="zh-TW"/>
        </w:rPr>
        <w:t>NOT IN (‘RC8W’,’RC9W’)</w:t>
      </w:r>
    </w:p>
    <w:p w:rsidR="00A46BC3" w:rsidRDefault="003F3D01" w:rsidP="00F45CB5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錯誤</w:t>
      </w:r>
      <w:r w:rsidR="004D6778">
        <w:rPr>
          <w:rFonts w:ascii="新細明體" w:hAnsi="新細明體" w:hint="eastAsia"/>
          <w:bCs/>
          <w:lang w:eastAsia="zh-TW"/>
        </w:rPr>
        <w:t>訊息：</w:t>
      </w:r>
      <w:r w:rsidR="005B1CED">
        <w:rPr>
          <w:rFonts w:ascii="新細明體" w:hAnsi="新細明體"/>
          <w:bCs/>
          <w:lang w:eastAsia="zh-TW"/>
        </w:rPr>
        <w:t>’</w:t>
      </w:r>
      <w:r w:rsidR="00864A30" w:rsidRPr="00F45CB5">
        <w:rPr>
          <w:rFonts w:ascii="新細明體" w:hAnsi="新細明體"/>
          <w:bCs/>
          <w:lang w:eastAsia="zh-TW"/>
        </w:rPr>
        <w:t>國小以上</w:t>
      </w:r>
      <w:r w:rsidR="00281513" w:rsidRPr="00F45CB5">
        <w:rPr>
          <w:rFonts w:ascii="新細明體" w:hAnsi="新細明體"/>
          <w:bCs/>
          <w:lang w:eastAsia="zh-TW"/>
        </w:rPr>
        <w:t>不可新增非自負額補助款</w:t>
      </w:r>
      <w:r w:rsidR="005B1CED">
        <w:rPr>
          <w:rFonts w:ascii="新細明體" w:hAnsi="新細明體"/>
          <w:bCs/>
          <w:lang w:eastAsia="zh-TW"/>
        </w:rPr>
        <w:t>’</w:t>
      </w:r>
    </w:p>
    <w:p w:rsidR="00545B16" w:rsidRDefault="00545B16" w:rsidP="00F45CB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</w:p>
    <w:p w:rsidR="00F40905" w:rsidRPr="005F16D8" w:rsidRDefault="00F40905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開新視窗連結AAB1_0300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40905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40905" w:rsidRPr="005F16D8" w:rsidRDefault="00F40905" w:rsidP="00C73D01">
            <w:pPr>
              <w:jc w:val="center"/>
              <w:rPr>
                <w:rFonts w:ascii="新細明體" w:hAnsi="新細明體" w:cs="Arial Unicode MS" w:hint="eastAsia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40905" w:rsidRPr="005F16D8" w:rsidRDefault="00F40905" w:rsidP="00C73D01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F40905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0905" w:rsidRPr="005F16D8" w:rsidRDefault="00F40905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40905" w:rsidRPr="005F16D8" w:rsidRDefault="00F40905" w:rsidP="00C73D01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F40905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0905" w:rsidRPr="005F16D8" w:rsidRDefault="00F40905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40905" w:rsidRPr="005F16D8" w:rsidRDefault="00F40905" w:rsidP="00C73D0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F40905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0905" w:rsidRPr="005F16D8" w:rsidRDefault="00F40905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40905" w:rsidRPr="005F16D8" w:rsidRDefault="00F40905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0"/>
              </w:rPr>
              <w:t>畫面</w:t>
            </w:r>
          </w:p>
        </w:tc>
      </w:tr>
      <w:tr w:rsidR="00F40905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0905" w:rsidRPr="005F16D8" w:rsidRDefault="00F40905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DTAAB001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40905" w:rsidRPr="005F16D8" w:rsidRDefault="00F40905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0"/>
              </w:rPr>
              <w:t>勾選該筆之</w:t>
            </w:r>
            <w:r w:rsidRPr="005F16D8">
              <w:rPr>
                <w:rFonts w:ascii="新細明體" w:hAnsi="新細明體"/>
                <w:sz w:val="20"/>
                <w:szCs w:val="20"/>
              </w:rPr>
              <w:t>DTAAB001</w:t>
            </w:r>
          </w:p>
        </w:tc>
      </w:tr>
      <w:tr w:rsidR="0025325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325A" w:rsidRPr="005F16D8" w:rsidRDefault="0025325A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DTAAB004(多筆)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325A" w:rsidRPr="005F16D8" w:rsidRDefault="0025325A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0"/>
              </w:rPr>
              <w:t>勾選該筆之</w:t>
            </w:r>
            <w:r w:rsidRPr="005F16D8">
              <w:rPr>
                <w:rFonts w:ascii="新細明體" w:hAnsi="新細明體"/>
                <w:sz w:val="20"/>
                <w:szCs w:val="20"/>
              </w:rPr>
              <w:t>DTAAB00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4 </w:t>
            </w:r>
          </w:p>
          <w:p w:rsidR="0025325A" w:rsidRPr="005F16D8" w:rsidRDefault="0025325A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以 該筆DTAAB001 之</w:t>
            </w:r>
          </w:p>
          <w:p w:rsidR="0025325A" w:rsidRPr="005F16D8" w:rsidRDefault="0025325A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  <w:p w:rsidR="0025325A" w:rsidRPr="005F16D8" w:rsidRDefault="0025325A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  <w:p w:rsidR="0025325A" w:rsidRPr="005F16D8" w:rsidRDefault="0025325A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索賠類別</w:t>
            </w:r>
          </w:p>
          <w:p w:rsidR="0025325A" w:rsidRPr="005F16D8" w:rsidRDefault="0025325A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  <w:p w:rsidR="0025325A" w:rsidRPr="005F16D8" w:rsidRDefault="0025325A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理賠保險金代號</w:t>
            </w:r>
          </w:p>
          <w:p w:rsidR="0025325A" w:rsidRPr="005F16D8" w:rsidRDefault="0025325A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  <w:p w:rsidR="0025325A" w:rsidRPr="005F16D8" w:rsidRDefault="0025325A" w:rsidP="00C73D01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相同之DTAAB004 傳入</w:t>
            </w:r>
          </w:p>
        </w:tc>
      </w:tr>
      <w:tr w:rsidR="00C1195D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195D" w:rsidRPr="005F16D8" w:rsidRDefault="00C1195D" w:rsidP="00C73D0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DTAAB006(多筆)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195D" w:rsidRPr="005F16D8" w:rsidRDefault="00C1195D" w:rsidP="00C1195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  <w:szCs w:val="20"/>
              </w:rPr>
              <w:t>勾選該筆之</w:t>
            </w:r>
            <w:r w:rsidRPr="005F16D8">
              <w:rPr>
                <w:rFonts w:ascii="新細明體" w:hAnsi="新細明體"/>
                <w:sz w:val="20"/>
                <w:szCs w:val="20"/>
              </w:rPr>
              <w:t>DTAAB00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 xml:space="preserve">6 </w:t>
            </w:r>
          </w:p>
          <w:p w:rsidR="00C1195D" w:rsidRPr="005F16D8" w:rsidRDefault="00C1195D" w:rsidP="00C1195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以 該筆DTAAB001 之</w:t>
            </w:r>
          </w:p>
          <w:p w:rsidR="00C1195D" w:rsidRPr="005F16D8" w:rsidRDefault="00C1195D" w:rsidP="00C1195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  <w:p w:rsidR="00C1195D" w:rsidRPr="005F16D8" w:rsidRDefault="00C1195D" w:rsidP="00C1195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  <w:p w:rsidR="00C1195D" w:rsidRPr="005F16D8" w:rsidRDefault="00C1195D" w:rsidP="00C1195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索賠類別</w:t>
            </w:r>
          </w:p>
          <w:p w:rsidR="00C1195D" w:rsidRPr="005F16D8" w:rsidRDefault="00C1195D" w:rsidP="00C1195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  <w:p w:rsidR="00C1195D" w:rsidRPr="005F16D8" w:rsidRDefault="00C1195D" w:rsidP="00C1195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理賠保險金代號</w:t>
            </w:r>
          </w:p>
          <w:p w:rsidR="00C1195D" w:rsidRPr="005F16D8" w:rsidRDefault="00C1195D" w:rsidP="00C1195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  <w:p w:rsidR="00C1195D" w:rsidRPr="005F16D8" w:rsidRDefault="00C1195D" w:rsidP="00C1195D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相同之DTAAB006 傳入</w:t>
            </w:r>
          </w:p>
        </w:tc>
      </w:tr>
    </w:tbl>
    <w:p w:rsidR="00794D3A" w:rsidRPr="005F16D8" w:rsidRDefault="00794D3A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>CALL AA_B1Z128重算是否補收付約保費</w:t>
      </w:r>
    </w:p>
    <w:p w:rsidR="00F40905" w:rsidRPr="005F16D8" w:rsidRDefault="00F40905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將回傳的DTAAB001</w:t>
      </w:r>
      <w:r w:rsidR="00C73D01" w:rsidRPr="005F16D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25325A" w:rsidRPr="005F16D8">
        <w:rPr>
          <w:rFonts w:ascii="新細明體" w:hAnsi="新細明體" w:hint="eastAsia"/>
          <w:kern w:val="2"/>
          <w:szCs w:val="24"/>
          <w:lang w:eastAsia="zh-TW"/>
        </w:rPr>
        <w:t>DTAAB004</w:t>
      </w:r>
      <w:r w:rsidR="00C1195D" w:rsidRPr="005F16D8">
        <w:rPr>
          <w:rFonts w:ascii="新細明體" w:hAnsi="新細明體" w:hint="eastAsia"/>
          <w:kern w:val="2"/>
          <w:szCs w:val="24"/>
          <w:lang w:eastAsia="zh-TW"/>
        </w:rPr>
        <w:t xml:space="preserve"> DTAAB006</w:t>
      </w:r>
      <w:r w:rsidR="00C73D01" w:rsidRPr="005F16D8">
        <w:rPr>
          <w:rFonts w:ascii="新細明體" w:hAnsi="新細明體" w:hint="eastAsia"/>
          <w:kern w:val="2"/>
          <w:szCs w:val="24"/>
          <w:lang w:eastAsia="zh-TW"/>
        </w:rPr>
        <w:t>資料更新。</w:t>
      </w:r>
    </w:p>
    <w:p w:rsidR="00F40905" w:rsidRPr="005F16D8" w:rsidRDefault="00F40905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若無錯誤發生，顯示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="00C73D01" w:rsidRPr="005F16D8">
        <w:rPr>
          <w:rFonts w:ascii="新細明體" w:hAnsi="新細明體" w:hint="eastAsia"/>
          <w:kern w:val="2"/>
          <w:szCs w:val="24"/>
          <w:lang w:eastAsia="zh-TW"/>
        </w:rPr>
        <w:t>人工核定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作業完成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  <w:ins w:id="254" w:author="伯珊" w:date="2019-05-30T21:33:00Z">
        <w:r w:rsidR="0088399B" w:rsidRPr="0088399B">
          <w:rPr>
            <w:rFonts w:ascii="新細明體" w:hAnsi="新細明體" w:hint="eastAsia"/>
            <w:kern w:val="2"/>
            <w:szCs w:val="24"/>
            <w:lang w:eastAsia="zh-TW"/>
          </w:rPr>
          <w:t xml:space="preserve"> </w:t>
        </w:r>
        <w:r w:rsidR="0088399B">
          <w:rPr>
            <w:rFonts w:ascii="新細明體" w:hAnsi="新細明體" w:hint="eastAsia"/>
            <w:kern w:val="2"/>
            <w:szCs w:val="24"/>
            <w:lang w:eastAsia="zh-TW"/>
          </w:rPr>
          <w:t>核付前確認按鈕ENABLED，核付按鈕DISABLED</w:t>
        </w:r>
      </w:ins>
    </w:p>
    <w:p w:rsidR="001E46D7" w:rsidRPr="005F16D8" w:rsidRDefault="001E46D7" w:rsidP="00EB6942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bCs/>
          <w:lang w:eastAsia="zh-TW"/>
        </w:rPr>
      </w:pPr>
      <w:r w:rsidRPr="005F16D8">
        <w:rPr>
          <w:rFonts w:ascii="新細明體" w:hAnsi="新細明體" w:hint="eastAsia"/>
          <w:b/>
          <w:bCs/>
          <w:lang w:eastAsia="zh-TW"/>
        </w:rPr>
        <w:t>取消覆核</w:t>
      </w:r>
    </w:p>
    <w:p w:rsidR="001E46D7" w:rsidRPr="005F16D8" w:rsidRDefault="001E46D7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1E46D7" w:rsidRPr="005F16D8" w:rsidRDefault="001E46D7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受理進度為  </w:t>
      </w:r>
      <w:r w:rsidR="00244977" w:rsidRPr="005F16D8">
        <w:rPr>
          <w:rFonts w:ascii="新細明體" w:hAnsi="新細明體" w:hint="eastAsia"/>
          <w:lang w:eastAsia="zh-TW"/>
        </w:rPr>
        <w:t>7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0 (</w:t>
      </w:r>
      <w:r w:rsidR="00244977" w:rsidRPr="005F16D8">
        <w:rPr>
          <w:rFonts w:ascii="新細明體" w:hAnsi="新細明體" w:hint="eastAsia"/>
          <w:kern w:val="2"/>
          <w:szCs w:val="24"/>
          <w:lang w:eastAsia="zh-TW"/>
        </w:rPr>
        <w:t>結案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)、</w:t>
      </w:r>
      <w:r w:rsidR="00244977" w:rsidRPr="005F16D8">
        <w:rPr>
          <w:rFonts w:ascii="新細明體" w:hAnsi="新細明體" w:hint="eastAsia"/>
          <w:kern w:val="2"/>
          <w:szCs w:val="24"/>
          <w:lang w:eastAsia="zh-TW"/>
        </w:rPr>
        <w:t>80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(</w:t>
      </w:r>
      <w:r w:rsidR="00244977" w:rsidRPr="005F16D8">
        <w:rPr>
          <w:rFonts w:ascii="新細明體" w:hAnsi="新細明體" w:hint="eastAsia"/>
          <w:kern w:val="2"/>
          <w:szCs w:val="24"/>
          <w:lang w:eastAsia="zh-TW"/>
        </w:rPr>
        <w:t>部分結案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)，才出現此BUTTON。</w:t>
      </w:r>
    </w:p>
    <w:p w:rsidR="001E46D7" w:rsidRPr="005F16D8" w:rsidRDefault="001E46D7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</w:rPr>
        <w:t>RLAA00</w:t>
      </w:r>
      <w:r w:rsidR="00244977" w:rsidRPr="005F16D8">
        <w:rPr>
          <w:rFonts w:ascii="新細明體" w:hAnsi="新細明體" w:hint="eastAsia"/>
          <w:lang w:eastAsia="zh-TW"/>
        </w:rPr>
        <w:t>4</w:t>
      </w:r>
      <w:r w:rsidRPr="005F16D8">
        <w:rPr>
          <w:rFonts w:ascii="新細明體" w:hAnsi="新細明體" w:hint="eastAsia"/>
          <w:lang w:eastAsia="zh-TW"/>
        </w:rPr>
        <w:t xml:space="preserve"> 此Button才Enable。</w:t>
      </w:r>
    </w:p>
    <w:p w:rsidR="001E46D7" w:rsidRPr="005F16D8" w:rsidRDefault="00AC0E6B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取得帳務日期：同 </w:t>
      </w:r>
      <w:hyperlink w:anchor="帳務日期" w:history="1">
        <w:r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帳</w:t>
        </w:r>
        <w:r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務</w:t>
        </w:r>
        <w:r w:rsidRPr="005F16D8">
          <w:rPr>
            <w:rStyle w:val="aa"/>
            <w:rFonts w:ascii="新細明體" w:hAnsi="新細明體" w:hint="eastAsia"/>
            <w:color w:val="auto"/>
            <w:kern w:val="2"/>
            <w:szCs w:val="24"/>
            <w:lang w:eastAsia="zh-TW"/>
          </w:rPr>
          <w:t>日期</w:t>
        </w:r>
      </w:hyperlink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611B92" w:rsidRPr="005F16D8" w:rsidRDefault="00611B92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理賠明細中須有覆核人員為該USER_ID且覆核日期為帳務日期之明細，</w:t>
      </w:r>
      <w:r w:rsidRPr="005F16D8">
        <w:rPr>
          <w:rFonts w:ascii="新細明體" w:hAnsi="新細明體" w:hint="eastAsia"/>
          <w:lang w:eastAsia="zh-TW"/>
        </w:rPr>
        <w:t>此Button才Enable。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7750CB" w:rsidRPr="005F16D8" w:rsidRDefault="007750CB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/>
          <w:lang w:eastAsia="zh-TW"/>
        </w:rPr>
      </w:pPr>
      <w:r w:rsidRPr="005F16D8">
        <w:rPr>
          <w:rFonts w:ascii="新細明體" w:hAnsi="新細明體" w:hint="eastAsia"/>
          <w:lang w:eastAsia="zh-TW"/>
        </w:rPr>
        <w:t xml:space="preserve">CALL  </w:t>
      </w:r>
      <w:r w:rsidRPr="005F16D8">
        <w:rPr>
          <w:rFonts w:ascii="新細明體" w:hAnsi="新細明體"/>
          <w:lang w:eastAsia="zh-TW"/>
        </w:rPr>
        <w:t>AA_B2Z</w:t>
      </w:r>
      <w:r w:rsidR="006E36E2" w:rsidRPr="005F16D8">
        <w:rPr>
          <w:rFonts w:ascii="新細明體" w:hAnsi="新細明體" w:hint="eastAsia"/>
          <w:lang w:eastAsia="zh-TW"/>
        </w:rPr>
        <w:t>1</w:t>
      </w:r>
      <w:r w:rsidRPr="005F16D8">
        <w:rPr>
          <w:rFonts w:ascii="新細明體" w:hAnsi="新細明體"/>
          <w:lang w:eastAsia="zh-TW"/>
        </w:rPr>
        <w:t>0</w:t>
      </w:r>
      <w:r w:rsidRPr="005F16D8">
        <w:rPr>
          <w:rFonts w:ascii="新細明體" w:hAnsi="新細明體" w:hint="eastAsia"/>
          <w:lang w:eastAsia="zh-TW"/>
        </w:rPr>
        <w:t>0.Method2：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750C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50CB" w:rsidRPr="005F16D8" w:rsidRDefault="007750CB" w:rsidP="0029723C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50CB" w:rsidRPr="005F16D8" w:rsidRDefault="007750CB" w:rsidP="0029723C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7750C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0CB" w:rsidRPr="005F16D8" w:rsidRDefault="007750CB" w:rsidP="0029723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50CB" w:rsidRPr="005F16D8" w:rsidRDefault="007750CB" w:rsidP="0029723C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C356FD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6FD" w:rsidRPr="005F16D8" w:rsidRDefault="00396D9E" w:rsidP="0029723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</w:t>
            </w:r>
            <w:r w:rsidR="00C356FD" w:rsidRPr="005F16D8">
              <w:rPr>
                <w:rFonts w:ascii="新細明體" w:hAnsi="新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56FD" w:rsidRPr="005F16D8" w:rsidRDefault="00C356FD" w:rsidP="0029723C">
            <w:pPr>
              <w:rPr>
                <w:rFonts w:ascii="新細明體" w:hAnsi="新細明體" w:cs="Arial Unicode MS" w:hint="eastAsia"/>
                <w:sz w:val="20"/>
              </w:rPr>
            </w:pPr>
            <w:r w:rsidRPr="005F16D8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7750C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0CB" w:rsidRPr="005F16D8" w:rsidRDefault="0029723C" w:rsidP="0029723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50CB" w:rsidRPr="005F16D8" w:rsidRDefault="007750CB" w:rsidP="0029723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C356FD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6FD" w:rsidRPr="005F16D8" w:rsidRDefault="00C356FD" w:rsidP="0029723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56FD" w:rsidRPr="005F16D8" w:rsidRDefault="00C356FD" w:rsidP="0029723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855D9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5D9A" w:rsidRPr="005F16D8" w:rsidRDefault="00855D9A" w:rsidP="0029723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5D9A" w:rsidRPr="005F16D8" w:rsidRDefault="00855D9A" w:rsidP="0029723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855D9A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5D9A" w:rsidRPr="005F16D8" w:rsidRDefault="00E207BD" w:rsidP="0029723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覆核人員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5D9A" w:rsidRPr="005F16D8" w:rsidRDefault="00E207BD" w:rsidP="0029723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使用者ID</w:t>
            </w:r>
          </w:p>
        </w:tc>
      </w:tr>
    </w:tbl>
    <w:p w:rsidR="00866D19" w:rsidRPr="005F16D8" w:rsidRDefault="00866D19" w:rsidP="00866D19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UPDATE 批次重啟欄位：</w:t>
      </w:r>
    </w:p>
    <w:p w:rsidR="00866D19" w:rsidRPr="005F16D8" w:rsidRDefault="00866D19" w:rsidP="00866D19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條件:受理編號=畫面，重啟功能代號=</w:t>
      </w:r>
      <w:r w:rsidRPr="005F16D8">
        <w:rPr>
          <w:rFonts w:ascii="新細明體" w:hAnsi="新細明體"/>
          <w:kern w:val="2"/>
          <w:szCs w:val="24"/>
          <w:lang w:eastAsia="zh-TW"/>
        </w:rPr>
        <w:t>”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AAB1_B003</w:t>
      </w:r>
      <w:r w:rsidRPr="005F16D8">
        <w:rPr>
          <w:rFonts w:ascii="新細明體" w:hAnsi="新細明體"/>
          <w:kern w:val="2"/>
          <w:szCs w:val="24"/>
          <w:lang w:eastAsia="zh-TW"/>
        </w:rPr>
        <w:t>”</w:t>
      </w:r>
    </w:p>
    <w:p w:rsidR="00866D19" w:rsidRPr="005F16D8" w:rsidRDefault="00866D19" w:rsidP="00866D19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SET</w:t>
      </w:r>
      <w:r w:rsidRPr="005F16D8">
        <w:rPr>
          <w:rFonts w:ascii="新細明體" w:hAnsi="新細明體"/>
          <w:lang w:eastAsia="zh-TW"/>
        </w:rPr>
        <w:t>覆核人員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="00056FE3" w:rsidRPr="005F16D8">
        <w:rPr>
          <w:rFonts w:ascii="新細明體" w:hAnsi="新細明體" w:hint="eastAsia"/>
          <w:lang w:eastAsia="zh-TW"/>
        </w:rPr>
        <w:t>NULL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，</w:t>
      </w:r>
      <w:r w:rsidRPr="005F16D8">
        <w:rPr>
          <w:rFonts w:ascii="新細明體" w:hAnsi="新細明體" w:cs="Arial Unicode MS"/>
          <w:szCs w:val="24"/>
          <w:lang w:eastAsia="zh-TW"/>
        </w:rPr>
        <w:t xml:space="preserve"> 覆核</w:t>
      </w:r>
      <w:r w:rsidRPr="005F16D8">
        <w:rPr>
          <w:rFonts w:ascii="新細明體" w:hAnsi="新細明體" w:cs="Arial Unicode MS" w:hint="eastAsia"/>
          <w:szCs w:val="24"/>
          <w:lang w:eastAsia="zh-TW"/>
        </w:rPr>
        <w:t>時間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= </w:t>
      </w:r>
      <w:r w:rsidRPr="005F16D8">
        <w:rPr>
          <w:rFonts w:ascii="新細明體" w:hAnsi="新細明體"/>
          <w:kern w:val="2"/>
          <w:szCs w:val="24"/>
          <w:lang w:eastAsia="zh-TW"/>
        </w:rPr>
        <w:t>‘</w:t>
      </w:r>
      <w:r w:rsidR="00056FE3" w:rsidRPr="005F16D8">
        <w:rPr>
          <w:rFonts w:ascii="新細明體" w:hAnsi="新細明體" w:hint="eastAsia"/>
          <w:kern w:val="2"/>
          <w:szCs w:val="24"/>
          <w:lang w:eastAsia="zh-TW"/>
        </w:rPr>
        <w:t>NULL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866D19" w:rsidRPr="005F16D8" w:rsidRDefault="00866D19" w:rsidP="00866D19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CALL  AA_B1Z502.</w:t>
      </w:r>
      <w:r w:rsidRPr="005F16D8">
        <w:rPr>
          <w:rFonts w:ascii="細明體" w:eastAsia="細明體" w:hAnsi="細明體" w:hint="eastAsia"/>
          <w:b/>
        </w:rPr>
        <w:t xml:space="preserve"> </w:t>
      </w:r>
      <w:r w:rsidR="00056FE3" w:rsidRPr="005F16D8">
        <w:rPr>
          <w:rFonts w:ascii="細明體" w:eastAsia="細明體" w:hAnsi="細明體" w:hint="eastAsia"/>
          <w:b/>
        </w:rPr>
        <w:t>cancelRestartCase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66D19" w:rsidRPr="005F16D8" w:rsidTr="00F44B1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D19" w:rsidRPr="005F16D8" w:rsidRDefault="00866D19" w:rsidP="00F44B11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D19" w:rsidRPr="005F16D8" w:rsidRDefault="00866D19" w:rsidP="00F44B11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866D19" w:rsidRPr="005F16D8" w:rsidTr="00F44B1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6D19" w:rsidRPr="005F16D8" w:rsidRDefault="00866D19" w:rsidP="00F44B1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覆核人員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D19" w:rsidRPr="005F16D8" w:rsidRDefault="00056FE3" w:rsidP="00F44B11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NULL</w:t>
            </w:r>
          </w:p>
        </w:tc>
      </w:tr>
      <w:tr w:rsidR="00866D19" w:rsidRPr="005F16D8" w:rsidTr="00F44B1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6D19" w:rsidRPr="005F16D8" w:rsidRDefault="00866D19" w:rsidP="00F44B1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/>
                <w:sz w:val="20"/>
                <w:szCs w:val="20"/>
              </w:rPr>
              <w:t>覆核</w:t>
            </w:r>
            <w:r w:rsidRPr="005F16D8">
              <w:rPr>
                <w:rFonts w:ascii="新細明體" w:hAnsi="新細明體" w:hint="eastAsia"/>
                <w:sz w:val="20"/>
                <w:szCs w:val="20"/>
              </w:rPr>
              <w:t>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D19" w:rsidRPr="005F16D8" w:rsidRDefault="00056FE3" w:rsidP="00F44B1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NULL</w:t>
            </w:r>
          </w:p>
        </w:tc>
      </w:tr>
    </w:tbl>
    <w:p w:rsidR="00866D19" w:rsidRPr="005F16D8" w:rsidRDefault="00866D19" w:rsidP="00866D19">
      <w:pPr>
        <w:pStyle w:val="Tabletext"/>
        <w:keepLines w:val="0"/>
        <w:spacing w:after="0" w:line="240" w:lineRule="auto"/>
        <w:ind w:left="1276"/>
        <w:rPr>
          <w:rFonts w:ascii="新細明體" w:hAnsi="新細明體" w:hint="eastAsia"/>
          <w:kern w:val="2"/>
          <w:szCs w:val="24"/>
          <w:lang w:eastAsia="zh-TW"/>
        </w:rPr>
      </w:pPr>
    </w:p>
    <w:p w:rsidR="00223358" w:rsidRPr="005F16D8" w:rsidRDefault="00223358" w:rsidP="00EB6942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bCs/>
          <w:lang w:eastAsia="zh-TW"/>
        </w:rPr>
      </w:pPr>
      <w:r w:rsidRPr="005F16D8">
        <w:rPr>
          <w:rFonts w:ascii="新細明體" w:hAnsi="新細明體" w:hint="eastAsia"/>
          <w:b/>
          <w:bCs/>
          <w:lang w:eastAsia="zh-TW"/>
        </w:rPr>
        <w:t>取消</w:t>
      </w:r>
    </w:p>
    <w:p w:rsidR="00223358" w:rsidRPr="005F16D8" w:rsidRDefault="00223358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E8236B" w:rsidRPr="005F16D8" w:rsidRDefault="00E8236B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符合下列兩條件才ENABLE此BUTTON。</w:t>
      </w:r>
    </w:p>
    <w:p w:rsidR="00E8236B" w:rsidRPr="005F16D8" w:rsidRDefault="00E8236B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受理進度 = </w:t>
      </w:r>
      <w:r w:rsidRPr="005F16D8">
        <w:rPr>
          <w:rFonts w:ascii="新細明體" w:hAnsi="新細明體" w:hint="eastAsia"/>
          <w:lang w:eastAsia="zh-TW"/>
        </w:rPr>
        <w:t xml:space="preserve"> 30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 (核定) OR 44(簽擬完成)。</w:t>
      </w:r>
    </w:p>
    <w:p w:rsidR="00E8236B" w:rsidRPr="005F16D8" w:rsidRDefault="00E8236B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受理編號前六碼  &gt; 代碼維護 (系統AA 名稱FLOW_CTL_APLYNO 中 1之值)</w:t>
      </w:r>
    </w:p>
    <w:p w:rsidR="00E8236B" w:rsidRPr="005F16D8" w:rsidRDefault="00E8236B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 xml:space="preserve">CALL AA_B2Z300.Method 3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8236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36B" w:rsidRPr="005F16D8" w:rsidRDefault="00E8236B" w:rsidP="00E8236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36B" w:rsidRPr="005F16D8" w:rsidRDefault="00E8236B" w:rsidP="00E8236B">
            <w:pPr>
              <w:jc w:val="center"/>
              <w:rPr>
                <w:rFonts w:ascii="新細明體" w:hAnsi="新細明體" w:cs="Arial Unicode MS"/>
                <w:b/>
                <w:bCs/>
                <w:sz w:val="20"/>
              </w:rPr>
            </w:pPr>
            <w:r w:rsidRPr="005F16D8">
              <w:rPr>
                <w:rFonts w:ascii="新細明體" w:hAnsi="新細明體" w:hint="eastAsia"/>
                <w:b/>
                <w:bCs/>
                <w:sz w:val="20"/>
              </w:rPr>
              <w:t>資料來源</w:t>
            </w:r>
          </w:p>
        </w:tc>
      </w:tr>
      <w:tr w:rsidR="00E8236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236B" w:rsidRPr="005F16D8" w:rsidRDefault="00E8236B" w:rsidP="00E8236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36B" w:rsidRPr="005F16D8" w:rsidRDefault="00E8236B" w:rsidP="00E8236B">
            <w:pPr>
              <w:rPr>
                <w:rFonts w:ascii="新細明體" w:hAnsi="新細明體" w:cs="Arial Unicode MS"/>
                <w:sz w:val="20"/>
              </w:rPr>
            </w:pPr>
            <w:r w:rsidRPr="005F16D8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E8236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236B" w:rsidRPr="005F16D8" w:rsidRDefault="00E8236B" w:rsidP="00E8236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受理進度</w:t>
            </w:r>
          </w:p>
        </w:tc>
      </w:tr>
      <w:tr w:rsidR="00E8236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236B" w:rsidRPr="005F16D8" w:rsidRDefault="00E8236B" w:rsidP="00E8236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程式ID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AAB10400</w:t>
            </w:r>
          </w:p>
        </w:tc>
      </w:tr>
      <w:tr w:rsidR="00E8236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236B" w:rsidRPr="005F16D8" w:rsidRDefault="00E8236B" w:rsidP="00E8236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IF 受理進度 = 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30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</w:p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    取消核定</w:t>
            </w:r>
          </w:p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ELSE  受理進度 = 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44</w:t>
            </w:r>
            <w:r w:rsidRPr="005F16D8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</w:p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    取消簽擬</w:t>
            </w:r>
          </w:p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END IF。</w:t>
            </w:r>
          </w:p>
        </w:tc>
      </w:tr>
      <w:tr w:rsidR="00E8236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236B" w:rsidRPr="005F16D8" w:rsidRDefault="00E8236B" w:rsidP="00E8236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輸入人員ID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使用者ID</w:t>
            </w:r>
          </w:p>
        </w:tc>
      </w:tr>
      <w:tr w:rsidR="00E8236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236B" w:rsidRPr="005F16D8" w:rsidRDefault="00E8236B" w:rsidP="00E8236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輸入人員姓名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使用者姓名</w:t>
            </w:r>
          </w:p>
        </w:tc>
      </w:tr>
      <w:tr w:rsidR="00E8236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236B" w:rsidRPr="005F16D8" w:rsidRDefault="00E8236B" w:rsidP="00E8236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輸入單位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使用者單位</w:t>
            </w:r>
          </w:p>
        </w:tc>
      </w:tr>
      <w:tr w:rsidR="00E8236B" w:rsidRPr="005F16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8236B" w:rsidRPr="005F16D8" w:rsidRDefault="00E8236B" w:rsidP="00E8236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F16D8">
              <w:rPr>
                <w:rFonts w:ascii="新細明體" w:hAnsi="新細明體" w:hint="eastAsia"/>
                <w:sz w:val="20"/>
                <w:szCs w:val="20"/>
              </w:rPr>
              <w:t>輸入時間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36B" w:rsidRPr="005F16D8" w:rsidRDefault="00E8236B" w:rsidP="00E8236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5F16D8">
              <w:rPr>
                <w:rFonts w:ascii="新細明體" w:hAnsi="新細明體" w:cs="Arial Unicode MS" w:hint="eastAsia"/>
                <w:szCs w:val="24"/>
                <w:lang w:eastAsia="zh-TW"/>
              </w:rPr>
              <w:t>交易時間</w:t>
            </w:r>
          </w:p>
        </w:tc>
      </w:tr>
    </w:tbl>
    <w:p w:rsidR="00C82035" w:rsidRPr="005F16D8" w:rsidRDefault="00C82035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若無錯誤發生，顯示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="00E8236B" w:rsidRPr="005F16D8">
        <w:rPr>
          <w:rFonts w:ascii="新細明體" w:hAnsi="新細明體" w:hint="eastAsia"/>
          <w:kern w:val="2"/>
          <w:szCs w:val="24"/>
          <w:lang w:eastAsia="zh-TW"/>
        </w:rPr>
        <w:t>取消核定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完成</w:t>
      </w:r>
      <w:r w:rsidRPr="005F16D8">
        <w:rPr>
          <w:rFonts w:ascii="新細明體" w:hAnsi="新細明體"/>
          <w:kern w:val="2"/>
          <w:szCs w:val="24"/>
          <w:lang w:eastAsia="zh-TW"/>
        </w:rPr>
        <w:t>’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E8236B" w:rsidRPr="005F16D8" w:rsidRDefault="00E8236B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返回 AAZ0_0200。</w:t>
      </w:r>
    </w:p>
    <w:p w:rsidR="005B262F" w:rsidRPr="005F16D8" w:rsidRDefault="005B262F" w:rsidP="00EB6942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b/>
          <w:kern w:val="2"/>
          <w:szCs w:val="24"/>
          <w:lang w:eastAsia="zh-TW"/>
        </w:rPr>
        <w:t>資料暫存</w:t>
      </w:r>
    </w:p>
    <w:p w:rsidR="005B262F" w:rsidRPr="005F16D8" w:rsidRDefault="005B262F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5B262F" w:rsidRPr="005F16D8" w:rsidRDefault="005B262F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受理狀態為 30(核定)、35(退回)</w:t>
      </w:r>
      <w:r w:rsidRPr="005F16D8">
        <w:rPr>
          <w:rFonts w:ascii="新細明體" w:hAnsi="新細明體" w:hint="eastAsia"/>
          <w:kern w:val="2"/>
          <w:szCs w:val="24"/>
          <w:lang w:eastAsia="zh-TW"/>
        </w:rPr>
        <w:t>、 60(解除契約辦理中) 、61(解除契約辦理中退回)、70(部分結案)、71(部分結案後退回)</w:t>
      </w:r>
      <w:r w:rsidRPr="005F16D8">
        <w:rPr>
          <w:rFonts w:ascii="新細明體" w:hAnsi="新細明體" w:hint="eastAsia"/>
          <w:lang w:eastAsia="zh-TW"/>
        </w:rPr>
        <w:t>，才出現此Button。</w:t>
      </w:r>
    </w:p>
    <w:p w:rsidR="005B262F" w:rsidRPr="005F16D8" w:rsidRDefault="005B262F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點擊 資料暫存 後 Call ActionKeeper.saveData()儲存頁面資料</w:t>
      </w:r>
    </w:p>
    <w:p w:rsidR="005B262F" w:rsidRPr="005F16D8" w:rsidRDefault="005B262F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檢查是否儲存成功</w:t>
      </w:r>
    </w:p>
    <w:p w:rsidR="005B262F" w:rsidRPr="005F16D8" w:rsidRDefault="005B262F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IF ActionKeeper.restore != Ture THEN</w:t>
      </w:r>
    </w:p>
    <w:p w:rsidR="005B262F" w:rsidRPr="005F16D8" w:rsidRDefault="005B262F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拋出例外訊息：暫存資料失敗</w:t>
      </w:r>
    </w:p>
    <w:p w:rsidR="005B262F" w:rsidRPr="005F16D8" w:rsidRDefault="005B262F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END IF</w:t>
      </w:r>
    </w:p>
    <w:p w:rsidR="005B262F" w:rsidRPr="005F16D8" w:rsidRDefault="005B262F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資料暫存結束</w:t>
      </w:r>
    </w:p>
    <w:p w:rsidR="00E8236B" w:rsidRPr="005F16D8" w:rsidRDefault="00E8236B" w:rsidP="00E8236B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D6432B" w:rsidRPr="005F16D8" w:rsidRDefault="00D6432B" w:rsidP="00EB6942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b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b/>
          <w:kern w:val="2"/>
          <w:szCs w:val="24"/>
          <w:lang w:eastAsia="zh-TW"/>
        </w:rPr>
        <w:t>交查</w:t>
      </w:r>
    </w:p>
    <w:p w:rsidR="00D6432B" w:rsidRPr="005F16D8" w:rsidRDefault="00D6432B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顯示狀態：</w:t>
      </w:r>
    </w:p>
    <w:p w:rsidR="00D6432B" w:rsidRPr="005F16D8" w:rsidRDefault="00D6432B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F16D8">
        <w:rPr>
          <w:rFonts w:ascii="新細明體" w:hAnsi="新細明體" w:hint="eastAsia"/>
          <w:lang w:eastAsia="zh-TW"/>
        </w:rPr>
        <w:t>有交查警示區時才出現此Button。</w:t>
      </w:r>
    </w:p>
    <w:p w:rsidR="00D6432B" w:rsidRPr="005F16D8" w:rsidRDefault="00D6432B" w:rsidP="00EB694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kern w:val="2"/>
          <w:szCs w:val="24"/>
          <w:lang w:eastAsia="zh-TW"/>
        </w:rPr>
        <w:t>點選按鈕：</w:t>
      </w:r>
    </w:p>
    <w:p w:rsidR="00513B65" w:rsidRPr="005F16D8" w:rsidRDefault="00513B65" w:rsidP="00EB6942">
      <w:pPr>
        <w:pStyle w:val="Tabletext"/>
        <w:keepLines w:val="0"/>
        <w:widowControl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F16D8">
        <w:rPr>
          <w:rFonts w:hint="eastAsia"/>
          <w:kern w:val="2"/>
          <w:szCs w:val="24"/>
          <w:lang w:eastAsia="zh-TW"/>
        </w:rPr>
        <w:t>CALL AH_A0Z001.</w:t>
      </w:r>
      <w:r w:rsidRPr="005F16D8">
        <w:t xml:space="preserve"> </w:t>
      </w:r>
      <w:r w:rsidRPr="005F16D8">
        <w:rPr>
          <w:kern w:val="2"/>
          <w:szCs w:val="24"/>
          <w:lang w:eastAsia="zh-TW"/>
        </w:rPr>
        <w:t>insert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255">
          <w:tblGrid>
            <w:gridCol w:w="2440"/>
            <w:gridCol w:w="3500"/>
          </w:tblGrid>
        </w:tblGridChange>
      </w:tblGrid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66529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5F16D8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66529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5F16D8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畫面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MS Reference Sans Serif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被交查人ID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513B65">
            <w:pPr>
              <w:rPr>
                <w:rFonts w:cs="Arial Unicode MS" w:hint="eastAsia"/>
                <w:sz w:val="20"/>
              </w:rPr>
            </w:pPr>
            <w:r w:rsidRPr="005F16D8">
              <w:rPr>
                <w:rFonts w:cs="Arial Unicode MS" w:hint="eastAsia"/>
                <w:sz w:val="20"/>
              </w:rPr>
              <w:t>DTAAA010.</w:t>
            </w:r>
            <w:r w:rsidRPr="005F16D8">
              <w:rPr>
                <w:rFonts w:cs="Arial Unicode MS" w:hint="eastAsia"/>
                <w:sz w:val="20"/>
              </w:rPr>
              <w:t>事故者</w:t>
            </w:r>
            <w:r w:rsidRPr="005F16D8">
              <w:rPr>
                <w:rFonts w:cs="Arial Unicode MS" w:hint="eastAsia"/>
                <w:sz w:val="20"/>
              </w:rPr>
              <w:t>ID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被交查人姓名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513B65">
            <w:pPr>
              <w:rPr>
                <w:rFonts w:cs="Arial Unicode MS" w:hint="eastAsia"/>
                <w:sz w:val="20"/>
              </w:rPr>
            </w:pPr>
            <w:r w:rsidRPr="005F16D8">
              <w:rPr>
                <w:rFonts w:cs="Arial Unicode MS" w:hint="eastAsia"/>
                <w:sz w:val="20"/>
              </w:rPr>
              <w:t>DTAAA010.</w:t>
            </w:r>
            <w:r w:rsidRPr="005F16D8">
              <w:rPr>
                <w:rFonts w:cs="Arial Unicode MS" w:hint="eastAsia"/>
                <w:sz w:val="20"/>
              </w:rPr>
              <w:t>事故者姓名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被交查人出生日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513B65">
            <w:pPr>
              <w:rPr>
                <w:rFonts w:cs="Arial Unicode MS" w:hint="eastAsia"/>
                <w:sz w:val="20"/>
              </w:rPr>
            </w:pPr>
            <w:r w:rsidRPr="005F16D8">
              <w:rPr>
                <w:rFonts w:cs="Arial Unicode MS" w:hint="eastAsia"/>
                <w:sz w:val="20"/>
              </w:rPr>
              <w:t>DTAAA010.</w:t>
            </w:r>
            <w:r w:rsidRPr="005F16D8">
              <w:rPr>
                <w:rFonts w:ascii="細明體" w:eastAsia="細明體" w:hAnsi="細明體" w:hint="eastAsia"/>
                <w:sz w:val="20"/>
              </w:rPr>
              <w:t xml:space="preserve"> 事故者出生日期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服務人員ID(經手人ID)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513B65">
            <w:pPr>
              <w:rPr>
                <w:rFonts w:cs="Arial Unicode MS" w:hint="eastAsia"/>
                <w:sz w:val="20"/>
              </w:rPr>
            </w:pPr>
            <w:r w:rsidRPr="005F16D8">
              <w:rPr>
                <w:rFonts w:cs="Arial Unicode MS" w:hint="eastAsia"/>
                <w:sz w:val="20"/>
              </w:rPr>
              <w:t>DTAAA010.</w:t>
            </w:r>
            <w:r w:rsidRPr="005F16D8">
              <w:rPr>
                <w:rFonts w:ascii="細明體" w:eastAsia="細明體" w:hAnsi="細明體" w:hint="eastAsia"/>
                <w:sz w:val="20"/>
              </w:rPr>
              <w:t>送件人ID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交查單位(行政中心審查科代號)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665294">
            <w:pPr>
              <w:rPr>
                <w:rFonts w:cs="Arial Unicode MS" w:hint="eastAsia"/>
                <w:sz w:val="20"/>
              </w:rPr>
            </w:pPr>
            <w:r w:rsidRPr="005F16D8">
              <w:rPr>
                <w:rFonts w:cs="Arial Unicode MS" w:hint="eastAsia"/>
                <w:sz w:val="20"/>
              </w:rPr>
              <w:t>使用者單位代號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交查人員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665294">
            <w:pPr>
              <w:rPr>
                <w:rFonts w:cs="Arial Unicode MS" w:hint="eastAsia"/>
                <w:sz w:val="20"/>
              </w:rPr>
            </w:pPr>
            <w:r w:rsidRPr="005F16D8">
              <w:rPr>
                <w:rFonts w:cs="Arial Unicode MS" w:hint="eastAsia"/>
                <w:sz w:val="20"/>
              </w:rPr>
              <w:t>使用者</w:t>
            </w:r>
            <w:r w:rsidRPr="005F16D8">
              <w:rPr>
                <w:rFonts w:cs="Arial Unicode MS" w:hint="eastAsia"/>
                <w:sz w:val="20"/>
              </w:rPr>
              <w:t>ID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交查人員姓名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665294">
            <w:pPr>
              <w:rPr>
                <w:rFonts w:cs="Arial Unicode MS" w:hint="eastAsia"/>
                <w:sz w:val="20"/>
              </w:rPr>
            </w:pPr>
            <w:r w:rsidRPr="005F16D8">
              <w:rPr>
                <w:rFonts w:cs="Arial Unicode MS" w:hint="eastAsia"/>
                <w:sz w:val="20"/>
              </w:rPr>
              <w:t>使用者姓名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郵遞區號(要保人居住住所)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513B65">
            <w:pPr>
              <w:rPr>
                <w:rFonts w:cs="Arial Unicode MS" w:hint="eastAsia"/>
                <w:sz w:val="20"/>
              </w:rPr>
            </w:pPr>
            <w:r w:rsidRPr="005F16D8">
              <w:rPr>
                <w:rFonts w:cs="Arial Unicode MS" w:hint="eastAsia"/>
                <w:sz w:val="20"/>
              </w:rPr>
              <w:t>DTAAA010.</w:t>
            </w:r>
            <w:r w:rsidRPr="005F16D8">
              <w:rPr>
                <w:rFonts w:ascii="細明體" w:eastAsia="細明體" w:hAnsi="細明體" w:hint="eastAsia"/>
                <w:sz w:val="20"/>
              </w:rPr>
              <w:t xml:space="preserve"> 白天易晤地址郵遞區號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</w:rPr>
            </w:pPr>
            <w:r w:rsidRPr="005F16D8">
              <w:rPr>
                <w:rFonts w:ascii="細明體" w:eastAsia="細明體" w:hAnsi="細明體" w:hint="eastAsia"/>
                <w:sz w:val="20"/>
              </w:rPr>
              <w:t>地址(要保人居住住所)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513B65">
            <w:pPr>
              <w:rPr>
                <w:rFonts w:cs="Arial Unicode MS" w:hint="eastAsia"/>
                <w:sz w:val="20"/>
              </w:rPr>
            </w:pPr>
            <w:r w:rsidRPr="005F16D8">
              <w:rPr>
                <w:rFonts w:cs="Arial Unicode MS" w:hint="eastAsia"/>
                <w:sz w:val="20"/>
              </w:rPr>
              <w:t>DTAAA010.</w:t>
            </w:r>
            <w:r w:rsidRPr="005F16D8">
              <w:rPr>
                <w:rFonts w:ascii="細明體" w:eastAsia="細明體" w:hAnsi="細明體" w:hint="eastAsia"/>
                <w:sz w:val="20"/>
              </w:rPr>
              <w:t xml:space="preserve"> 白天易晤地址</w:t>
            </w:r>
          </w:p>
        </w:tc>
      </w:tr>
      <w:tr w:rsidR="00513B65" w:rsidRPr="005F16D8" w:rsidTr="0066529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3B65" w:rsidRPr="005F16D8" w:rsidRDefault="00513B65" w:rsidP="00665294">
            <w:pPr>
              <w:rPr>
                <w:rFonts w:ascii="細明體" w:eastAsia="細明體" w:hAnsi="細明體" w:hint="eastAsia"/>
                <w:sz w:val="20"/>
              </w:rPr>
            </w:pPr>
            <w:r w:rsidRPr="005F16D8">
              <w:rPr>
                <w:rFonts w:ascii="細明體" w:eastAsia="細明體" w:hAnsi="細明體" w:hint="eastAsia"/>
                <w:sz w:val="20"/>
                <w:szCs w:val="20"/>
              </w:rPr>
              <w:t>INVS_CODE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3B65" w:rsidRPr="005F16D8" w:rsidRDefault="00513B65" w:rsidP="00665294">
            <w:pPr>
              <w:rPr>
                <w:rFonts w:cs="Arial Unicode MS" w:hint="eastAsia"/>
                <w:sz w:val="20"/>
              </w:rPr>
            </w:pPr>
            <w:r w:rsidRPr="005F16D8">
              <w:rPr>
                <w:rFonts w:cs="Arial Unicode MS" w:hint="eastAsia"/>
                <w:sz w:val="20"/>
              </w:rPr>
              <w:t>D</w:t>
            </w:r>
          </w:p>
        </w:tc>
      </w:tr>
    </w:tbl>
    <w:p w:rsidR="000B02CA" w:rsidRPr="005F16D8" w:rsidRDefault="00513B65" w:rsidP="00EB694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hint="eastAsia"/>
          <w:lang w:eastAsia="zh-TW"/>
        </w:rPr>
        <w:t>若成功</w:t>
      </w:r>
      <w:r w:rsidRPr="005F16D8">
        <w:rPr>
          <w:rFonts w:hint="eastAsia"/>
          <w:lang w:eastAsia="zh-TW"/>
        </w:rPr>
        <w:t>,</w:t>
      </w:r>
    </w:p>
    <w:p w:rsidR="00D6432B" w:rsidRPr="005F16D8" w:rsidRDefault="00513B65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hint="eastAsia"/>
          <w:lang w:eastAsia="zh-TW"/>
        </w:rPr>
        <w:t>ALERT</w:t>
      </w:r>
      <w:r w:rsidRPr="005F16D8">
        <w:rPr>
          <w:lang w:eastAsia="zh-TW"/>
        </w:rPr>
        <w:t>’</w:t>
      </w:r>
      <w:r w:rsidRPr="005F16D8">
        <w:rPr>
          <w:rFonts w:hint="eastAsia"/>
          <w:lang w:eastAsia="zh-TW"/>
        </w:rPr>
        <w:t>寫入交查資料完成</w:t>
      </w:r>
      <w:r w:rsidRPr="005F16D8">
        <w:rPr>
          <w:lang w:eastAsia="zh-TW"/>
        </w:rPr>
        <w:t>’</w:t>
      </w:r>
      <w:r w:rsidRPr="005F16D8">
        <w:rPr>
          <w:rFonts w:hint="eastAsia"/>
          <w:lang w:eastAsia="zh-TW"/>
        </w:rPr>
        <w:t>。</w:t>
      </w:r>
    </w:p>
    <w:p w:rsidR="000B02CA" w:rsidRPr="005F16D8" w:rsidRDefault="000B02CA" w:rsidP="00EB694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hint="eastAsia"/>
          <w:lang w:eastAsia="zh-TW"/>
        </w:rPr>
        <w:t>畫面</w:t>
      </w:r>
      <w:r w:rsidRPr="005F16D8">
        <w:rPr>
          <w:rFonts w:hint="eastAsia"/>
          <w:lang w:eastAsia="zh-TW"/>
        </w:rPr>
        <w:t>.</w:t>
      </w:r>
      <w:r w:rsidRPr="005F16D8">
        <w:rPr>
          <w:rFonts w:hint="eastAsia"/>
          <w:lang w:eastAsia="zh-TW"/>
        </w:rPr>
        <w:t>交查表示</w:t>
      </w:r>
      <w:r w:rsidRPr="005F16D8">
        <w:rPr>
          <w:rFonts w:hint="eastAsia"/>
          <w:lang w:eastAsia="zh-TW"/>
        </w:rPr>
        <w:t xml:space="preserve"> = </w:t>
      </w:r>
      <w:r w:rsidRPr="005F16D8">
        <w:rPr>
          <w:lang w:eastAsia="zh-TW"/>
        </w:rPr>
        <w:t>‘</w:t>
      </w:r>
      <w:r w:rsidRPr="005F16D8">
        <w:rPr>
          <w:rFonts w:hint="eastAsia"/>
          <w:lang w:eastAsia="zh-TW"/>
        </w:rPr>
        <w:t>Y</w:t>
      </w:r>
      <w:r w:rsidRPr="005F16D8">
        <w:rPr>
          <w:lang w:eastAsia="zh-TW"/>
        </w:rPr>
        <w:t>’</w:t>
      </w:r>
    </w:p>
    <w:p w:rsidR="00691B9A" w:rsidRPr="005F16D8" w:rsidRDefault="00691B9A" w:rsidP="00EB6942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5F16D8">
        <w:rPr>
          <w:rFonts w:ascii="新細明體" w:hAnsi="新細明體" w:hint="eastAsia"/>
          <w:b/>
          <w:lang w:eastAsia="zh-TW"/>
        </w:rPr>
        <w:t>點選</w:t>
      </w:r>
      <w:r w:rsidRPr="005F16D8">
        <w:rPr>
          <w:rFonts w:ascii="新細明體" w:hAnsi="新細明體" w:hint="eastAsia"/>
          <w:bCs/>
          <w:bdr w:val="single" w:sz="4" w:space="0" w:color="auto"/>
          <w:lang w:eastAsia="zh-TW"/>
        </w:rPr>
        <w:t>例外內容</w:t>
      </w:r>
      <w:r w:rsidRPr="005F16D8">
        <w:rPr>
          <w:rFonts w:ascii="新細明體" w:hAnsi="新細明體" w:hint="eastAsia"/>
          <w:bCs/>
          <w:lang w:eastAsia="zh-TW"/>
        </w:rPr>
        <w:t xml:space="preserve"> ，則轉至例外授權作業畫面AAF0_0101</w:t>
      </w:r>
    </w:p>
    <w:p w:rsidR="00D6432B" w:rsidRPr="005F16D8" w:rsidRDefault="00D6432B" w:rsidP="00D6432B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D6432B" w:rsidRDefault="000B4413" w:rsidP="00F45CB5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點選補助款：</w:t>
      </w:r>
    </w:p>
    <w:p w:rsidR="000B4413" w:rsidRDefault="00884DFA" w:rsidP="00F45CB5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檢核：</w:t>
      </w:r>
    </w:p>
    <w:p w:rsidR="00884DFA" w:rsidRDefault="00884DFA" w:rsidP="00F45CB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逐筆判斷畫面勾選理賠明細：</w:t>
      </w:r>
    </w:p>
    <w:p w:rsidR="00884DFA" w:rsidRDefault="00884DFA" w:rsidP="00F45CB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</w:t>
      </w:r>
      <w:r>
        <w:rPr>
          <w:rFonts w:ascii="新細明體" w:hAnsi="新細明體"/>
          <w:kern w:val="2"/>
          <w:szCs w:val="24"/>
          <w:lang w:eastAsia="zh-TW"/>
        </w:rPr>
        <w:t xml:space="preserve">F </w:t>
      </w:r>
      <w:r>
        <w:rPr>
          <w:rFonts w:ascii="新細明體" w:hAnsi="新細明體" w:hint="eastAsia"/>
          <w:kern w:val="2"/>
          <w:szCs w:val="24"/>
          <w:lang w:eastAsia="zh-TW"/>
        </w:rPr>
        <w:t>任一筆</w:t>
      </w:r>
      <w:r w:rsidR="006D762B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理賠明細.保險金代號 不為 </w:t>
      </w:r>
      <w:r>
        <w:rPr>
          <w:rFonts w:ascii="新細明體" w:hAnsi="新細明體"/>
          <w:kern w:val="2"/>
          <w:szCs w:val="24"/>
          <w:lang w:eastAsia="zh-TW"/>
        </w:rPr>
        <w:t>‘B’</w:t>
      </w:r>
      <w:r>
        <w:rPr>
          <w:rFonts w:ascii="新細明體" w:hAnsi="新細明體" w:hint="eastAsia"/>
          <w:kern w:val="2"/>
          <w:szCs w:val="24"/>
          <w:lang w:eastAsia="zh-TW"/>
        </w:rPr>
        <w:t>開頭</w:t>
      </w:r>
    </w:p>
    <w:p w:rsidR="00884DFA" w:rsidRDefault="0032069C" w:rsidP="00F45CB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訊息：補助款僅適用理賠</w:t>
      </w:r>
      <w:r w:rsidR="00884DFA">
        <w:rPr>
          <w:rFonts w:ascii="新細明體" w:hAnsi="新細明體" w:hint="eastAsia"/>
          <w:kern w:val="2"/>
          <w:szCs w:val="24"/>
          <w:lang w:eastAsia="zh-TW"/>
        </w:rPr>
        <w:t>保險金</w:t>
      </w:r>
      <w:r>
        <w:rPr>
          <w:rFonts w:ascii="新細明體" w:hAnsi="新細明體" w:hint="eastAsia"/>
          <w:kern w:val="2"/>
          <w:szCs w:val="24"/>
          <w:lang w:eastAsia="zh-TW"/>
        </w:rPr>
        <w:t>，請重新勾選</w:t>
      </w:r>
    </w:p>
    <w:p w:rsidR="00884DFA" w:rsidRDefault="00884DFA" w:rsidP="00F45CB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>RETURN</w:t>
      </w:r>
    </w:p>
    <w:p w:rsidR="00884DFA" w:rsidRDefault="009D6982" w:rsidP="00F45CB5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修改理賠明細：</w:t>
      </w:r>
    </w:p>
    <w:p w:rsidR="009D6982" w:rsidRDefault="001636B2" w:rsidP="00F45CB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將有勾選的理賠項目，修改理賠明細：</w:t>
      </w:r>
    </w:p>
    <w:p w:rsidR="001636B2" w:rsidRDefault="001636B2" w:rsidP="00F45CB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 xml:space="preserve">SET </w:t>
      </w:r>
      <w:r>
        <w:rPr>
          <w:rFonts w:ascii="新細明體" w:hAnsi="新細明體" w:hint="eastAsia"/>
          <w:kern w:val="2"/>
          <w:szCs w:val="24"/>
          <w:lang w:eastAsia="zh-TW"/>
        </w:rPr>
        <w:t>理賠明細</w:t>
      </w:r>
      <w:r w:rsidR="00FC64C6">
        <w:rPr>
          <w:rFonts w:ascii="新細明體" w:hAnsi="新細明體" w:hint="eastAsia"/>
          <w:kern w:val="2"/>
          <w:szCs w:val="24"/>
          <w:lang w:eastAsia="zh-TW"/>
        </w:rPr>
        <w:t>.給付狀態 =</w:t>
      </w:r>
      <w:r w:rsidR="00FC64C6">
        <w:rPr>
          <w:rFonts w:ascii="新細明體" w:hAnsi="新細明體"/>
          <w:kern w:val="2"/>
          <w:szCs w:val="24"/>
          <w:lang w:eastAsia="zh-TW"/>
        </w:rPr>
        <w:t>’</w:t>
      </w:r>
      <w:r w:rsidR="00FC64C6">
        <w:rPr>
          <w:rFonts w:ascii="新細明體" w:hAnsi="新細明體" w:hint="eastAsia"/>
          <w:kern w:val="2"/>
          <w:szCs w:val="24"/>
          <w:lang w:eastAsia="zh-TW"/>
        </w:rPr>
        <w:t>3</w:t>
      </w:r>
      <w:r w:rsidR="00FC64C6">
        <w:rPr>
          <w:rFonts w:ascii="新細明體" w:hAnsi="新細明體"/>
          <w:kern w:val="2"/>
          <w:szCs w:val="24"/>
          <w:lang w:eastAsia="zh-TW"/>
        </w:rPr>
        <w:t>’</w:t>
      </w:r>
      <w:r w:rsidR="00FC64C6">
        <w:rPr>
          <w:rFonts w:ascii="新細明體" w:hAnsi="新細明體" w:hint="eastAsia"/>
          <w:kern w:val="2"/>
          <w:szCs w:val="24"/>
          <w:lang w:eastAsia="zh-TW"/>
        </w:rPr>
        <w:t>(協議給付)</w:t>
      </w:r>
    </w:p>
    <w:p w:rsidR="000B0044" w:rsidRDefault="000B0044" w:rsidP="00F45CB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>IF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理賠明細.系統別 = </w:t>
      </w:r>
      <w:r>
        <w:rPr>
          <w:rFonts w:ascii="新細明體" w:hAnsi="新細明體"/>
          <w:kern w:val="2"/>
          <w:szCs w:val="24"/>
          <w:lang w:eastAsia="zh-TW"/>
        </w:rPr>
        <w:t>‘</w:t>
      </w:r>
      <w:r>
        <w:rPr>
          <w:rFonts w:ascii="新細明體" w:hAnsi="新細明體" w:hint="eastAsia"/>
          <w:kern w:val="2"/>
          <w:szCs w:val="24"/>
          <w:lang w:eastAsia="zh-TW"/>
        </w:rPr>
        <w:t>5</w:t>
      </w:r>
      <w:r>
        <w:rPr>
          <w:rFonts w:ascii="新細明體" w:hAnsi="新細明體"/>
          <w:kern w:val="2"/>
          <w:szCs w:val="24"/>
          <w:lang w:eastAsia="zh-TW"/>
        </w:rPr>
        <w:t>’</w:t>
      </w:r>
    </w:p>
    <w:p w:rsidR="0093233A" w:rsidRDefault="00DA772B" w:rsidP="00F45CB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>SET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理賠明細.保險金代碼 = </w:t>
      </w:r>
      <w:r w:rsidR="00C37F46">
        <w:rPr>
          <w:rFonts w:ascii="新細明體" w:hAnsi="新細明體"/>
          <w:kern w:val="2"/>
          <w:szCs w:val="24"/>
          <w:lang w:eastAsia="zh-TW"/>
        </w:rPr>
        <w:t>‘RC’+</w:t>
      </w:r>
      <w:r w:rsidR="00C37F46">
        <w:rPr>
          <w:rFonts w:ascii="新細明體" w:hAnsi="新細明體" w:hint="eastAsia"/>
          <w:kern w:val="2"/>
          <w:szCs w:val="24"/>
          <w:lang w:eastAsia="zh-TW"/>
        </w:rPr>
        <w:t>理賠明細.保險金代號後兩碼</w:t>
      </w:r>
    </w:p>
    <w:p w:rsidR="000B0044" w:rsidRDefault="000B0044" w:rsidP="00F45CB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</w:t>
      </w:r>
      <w:r>
        <w:rPr>
          <w:rFonts w:ascii="新細明體" w:hAnsi="新細明體"/>
          <w:kern w:val="2"/>
          <w:szCs w:val="24"/>
          <w:lang w:eastAsia="zh-TW"/>
        </w:rPr>
        <w:t xml:space="preserve">LSE IF 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理賠明細.系統別 = </w:t>
      </w:r>
      <w:r>
        <w:rPr>
          <w:rFonts w:ascii="新細明體" w:hAnsi="新細明體"/>
          <w:kern w:val="2"/>
          <w:szCs w:val="24"/>
          <w:lang w:eastAsia="zh-TW"/>
        </w:rPr>
        <w:t>‘4’</w:t>
      </w:r>
    </w:p>
    <w:p w:rsidR="000B0044" w:rsidRDefault="000B0044" w:rsidP="00F45CB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>SET</w:t>
      </w:r>
      <w:r>
        <w:rPr>
          <w:rFonts w:ascii="新細明體" w:hAnsi="新細明體" w:hint="eastAsia"/>
          <w:kern w:val="2"/>
          <w:szCs w:val="24"/>
          <w:lang w:eastAsia="zh-TW"/>
        </w:rPr>
        <w:t>理賠明細.保險金代碼 =  理賠明細.保險金代號後兩碼(互換)</w:t>
      </w:r>
    </w:p>
    <w:p w:rsidR="00572FAB" w:rsidRDefault="00572FAB" w:rsidP="00572FAB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保險金名稱：</w:t>
      </w:r>
    </w:p>
    <w:p w:rsidR="00572FAB" w:rsidRDefault="00572FAB" w:rsidP="00572FAB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代碼中文轉換：</w:t>
      </w:r>
    </w:p>
    <w:p w:rsidR="00572FAB" w:rsidRPr="009B6544" w:rsidRDefault="00572FAB" w:rsidP="00572FA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子系統 =</w:t>
      </w:r>
      <w:r>
        <w:rPr>
          <w:rFonts w:ascii="新細明體" w:hAnsi="新細明體"/>
          <w:bCs/>
          <w:lang w:eastAsia="zh-TW"/>
        </w:rPr>
        <w:t>’</w:t>
      </w:r>
      <w:r>
        <w:rPr>
          <w:rFonts w:ascii="新細明體" w:hAnsi="新細明體" w:hint="eastAsia"/>
          <w:bCs/>
          <w:lang w:eastAsia="zh-TW"/>
        </w:rPr>
        <w:t>AA</w:t>
      </w:r>
      <w:r>
        <w:rPr>
          <w:rFonts w:ascii="新細明體" w:hAnsi="新細明體"/>
          <w:bCs/>
          <w:lang w:eastAsia="zh-TW"/>
        </w:rPr>
        <w:t>’</w:t>
      </w:r>
    </w:p>
    <w:p w:rsidR="00572FAB" w:rsidRDefault="00572FAB" w:rsidP="00572FA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hint="eastAsia"/>
        </w:rPr>
        <w:t>欄位名稱</w:t>
      </w:r>
      <w:r>
        <w:rPr>
          <w:rFonts w:hint="eastAsia"/>
          <w:lang w:eastAsia="zh-TW"/>
        </w:rPr>
        <w:t xml:space="preserve"> = </w:t>
      </w:r>
      <w:r>
        <w:rPr>
          <w:rFonts w:hint="eastAsia"/>
        </w:rPr>
        <w:t>SCH_</w:t>
      </w:r>
      <w:r w:rsidR="0049411D">
        <w:t>RCNAME</w:t>
      </w:r>
    </w:p>
    <w:p w:rsidR="00572FAB" w:rsidRDefault="00572FAB" w:rsidP="00572FA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轉換後保險代號</w:t>
      </w:r>
      <w:r>
        <w:rPr>
          <w:rFonts w:hint="eastAsia"/>
          <w:lang w:eastAsia="zh-TW"/>
        </w:rPr>
        <w:t>(RCXX)</w:t>
      </w:r>
    </w:p>
    <w:p w:rsidR="00572FAB" w:rsidRDefault="00572FAB" w:rsidP="00572FAB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/>
          <w:kern w:val="2"/>
          <w:szCs w:val="24"/>
          <w:lang w:eastAsia="zh-TW"/>
        </w:rPr>
        <w:t>SET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理賠明細.保險金名稱 = </w:t>
      </w:r>
      <w:r>
        <w:rPr>
          <w:rFonts w:hint="eastAsia"/>
          <w:lang w:eastAsia="zh-TW"/>
        </w:rPr>
        <w:t>代碼中文</w:t>
      </w:r>
    </w:p>
    <w:p w:rsidR="000B4413" w:rsidRDefault="0088399B" w:rsidP="00F45CB5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ins w:id="256" w:author="伯珊" w:date="2019-05-30T21:27:00Z"/>
          <w:rFonts w:ascii="新細明體" w:hAnsi="新細明體"/>
          <w:kern w:val="2"/>
          <w:szCs w:val="24"/>
          <w:lang w:eastAsia="zh-TW"/>
        </w:rPr>
      </w:pPr>
      <w:ins w:id="257" w:author="伯珊" w:date="2019-05-30T21:27:00Z">
        <w:r>
          <w:rPr>
            <w:rFonts w:ascii="新細明體" w:hAnsi="新細明體" w:hint="eastAsia"/>
            <w:kern w:val="2"/>
            <w:szCs w:val="24"/>
            <w:lang w:eastAsia="zh-TW"/>
          </w:rPr>
          <w:t>核付前確認：</w:t>
        </w:r>
      </w:ins>
    </w:p>
    <w:p w:rsidR="0088399B" w:rsidRDefault="0088399B" w:rsidP="0088399B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ins w:id="258" w:author="伯珊" w:date="2019-05-30T21:28:00Z"/>
          <w:rFonts w:ascii="新細明體" w:hAnsi="新細明體"/>
          <w:kern w:val="2"/>
          <w:szCs w:val="24"/>
          <w:lang w:eastAsia="zh-TW"/>
        </w:rPr>
        <w:pPrChange w:id="259" w:author="伯珊" w:date="2019-05-30T21:27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60" w:author="伯珊" w:date="2019-05-30T21:27:00Z">
        <w:r>
          <w:rPr>
            <w:rFonts w:ascii="新細明體" w:hAnsi="新細明體" w:hint="eastAsia"/>
            <w:kern w:val="2"/>
            <w:szCs w:val="24"/>
            <w:lang w:eastAsia="zh-TW"/>
          </w:rPr>
          <w:t>只要有做過人工核定，則才可按此按鈕，</w:t>
        </w:r>
      </w:ins>
      <w:ins w:id="261" w:author="伯珊" w:date="2019-05-30T21:28:00Z">
        <w:r>
          <w:rPr>
            <w:rFonts w:ascii="新細明體" w:hAnsi="新細明體" w:hint="eastAsia"/>
            <w:kern w:val="2"/>
            <w:szCs w:val="24"/>
            <w:lang w:eastAsia="zh-TW"/>
          </w:rPr>
          <w:t>否則預設為DISABLE</w:t>
        </w:r>
      </w:ins>
    </w:p>
    <w:p w:rsidR="0088399B" w:rsidRDefault="0088399B" w:rsidP="0088399B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ins w:id="262" w:author="伯珊" w:date="2019-05-30T21:29:00Z"/>
          <w:rFonts w:ascii="新細明體" w:hAnsi="新細明體"/>
          <w:kern w:val="2"/>
          <w:szCs w:val="24"/>
          <w:lang w:eastAsia="zh-TW"/>
        </w:rPr>
        <w:pPrChange w:id="263" w:author="伯珊" w:date="2019-05-30T21:27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64" w:author="伯珊" w:date="2019-05-30T21:28:00Z">
        <w:r>
          <w:rPr>
            <w:rFonts w:ascii="新細明體" w:hAnsi="新細明體" w:hint="eastAsia"/>
            <w:kern w:val="2"/>
            <w:szCs w:val="24"/>
            <w:lang w:eastAsia="zh-TW"/>
          </w:rPr>
          <w:t>若按了核付前確認，只留 試算、取消、暫存、核付前確認</w:t>
        </w:r>
      </w:ins>
      <w:ins w:id="265" w:author="伯珊" w:date="2019-05-30T21:31:00Z">
        <w:r>
          <w:rPr>
            <w:rFonts w:ascii="新細明體" w:hAnsi="新細明體" w:hint="eastAsia"/>
            <w:kern w:val="2"/>
            <w:szCs w:val="24"/>
            <w:lang w:eastAsia="zh-TW"/>
          </w:rPr>
          <w:t>、核付</w:t>
        </w:r>
      </w:ins>
      <w:ins w:id="266" w:author="伯珊" w:date="2019-05-30T21:28:00Z">
        <w:r>
          <w:rPr>
            <w:rFonts w:ascii="新細明體" w:hAnsi="新細明體" w:hint="eastAsia"/>
            <w:kern w:val="2"/>
            <w:szCs w:val="24"/>
            <w:lang w:eastAsia="zh-TW"/>
          </w:rPr>
          <w:t>，</w:t>
        </w:r>
      </w:ins>
      <w:ins w:id="267" w:author="伯珊" w:date="2019-05-30T21:29:00Z">
        <w:r>
          <w:rPr>
            <w:rFonts w:ascii="新細明體" w:hAnsi="新細明體" w:hint="eastAsia"/>
            <w:kern w:val="2"/>
            <w:szCs w:val="24"/>
            <w:lang w:eastAsia="zh-TW"/>
          </w:rPr>
          <w:t>這些按鈕可以按，其他按鈕DISABLED。</w:t>
        </w:r>
      </w:ins>
    </w:p>
    <w:p w:rsidR="0088399B" w:rsidRDefault="0088399B" w:rsidP="0088399B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ins w:id="268" w:author="伯珊" w:date="2019-05-30T21:29:00Z"/>
          <w:rFonts w:ascii="新細明體" w:hAnsi="新細明體"/>
          <w:kern w:val="2"/>
          <w:szCs w:val="24"/>
          <w:lang w:eastAsia="zh-TW"/>
        </w:rPr>
        <w:pPrChange w:id="269" w:author="伯珊" w:date="2019-05-30T21:27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70" w:author="伯珊" w:date="2019-05-30T21:29:00Z">
        <w:r>
          <w:rPr>
            <w:rFonts w:ascii="新細明體" w:hAnsi="新細明體" w:hint="eastAsia"/>
            <w:kern w:val="2"/>
            <w:szCs w:val="24"/>
            <w:lang w:eastAsia="zh-TW"/>
          </w:rPr>
          <w:t>按此按鈕後：</w:t>
        </w:r>
      </w:ins>
    </w:p>
    <w:p w:rsidR="0088399B" w:rsidRDefault="0088399B" w:rsidP="0088399B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ins w:id="271" w:author="伯珊" w:date="2019-05-30T21:29:00Z"/>
          <w:rFonts w:ascii="新細明體" w:hAnsi="新細明體"/>
          <w:kern w:val="2"/>
          <w:szCs w:val="24"/>
          <w:lang w:eastAsia="zh-TW"/>
        </w:rPr>
        <w:pPrChange w:id="272" w:author="伯珊" w:date="2019-05-30T21:29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73" w:author="伯珊" w:date="2019-05-30T21:29:00Z">
        <w:r>
          <w:rPr>
            <w:rFonts w:ascii="新細明體" w:hAnsi="新細明體" w:hint="eastAsia"/>
            <w:kern w:val="2"/>
            <w:szCs w:val="24"/>
            <w:lang w:eastAsia="zh-TW"/>
          </w:rPr>
          <w:t>呼叫AA_B1Z002</w:t>
        </w:r>
      </w:ins>
      <w:ins w:id="274" w:author="伯珊" w:date="2019-05-30T21:30:00Z">
        <w:r>
          <w:rPr>
            <w:rFonts w:ascii="新細明體" w:hAnsi="新細明體" w:hint="eastAsia"/>
            <w:kern w:val="2"/>
            <w:szCs w:val="24"/>
            <w:lang w:eastAsia="zh-TW"/>
          </w:rPr>
          <w:t>.</w:t>
        </w:r>
        <w:r w:rsidRPr="0088399B">
          <w:t xml:space="preserve"> </w:t>
        </w:r>
        <w:r w:rsidRPr="0088399B">
          <w:rPr>
            <w:rFonts w:ascii="新細明體" w:hAnsi="新細明體"/>
            <w:kern w:val="2"/>
            <w:szCs w:val="24"/>
            <w:lang w:eastAsia="zh-TW"/>
          </w:rPr>
          <w:t>doCheckAndUpdate</w:t>
        </w:r>
      </w:ins>
    </w:p>
    <w:p w:rsidR="0088399B" w:rsidRDefault="0088399B" w:rsidP="0088399B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ins w:id="275" w:author="伯珊" w:date="2019-05-30T21:31:00Z"/>
          <w:rFonts w:ascii="新細明體" w:hAnsi="新細明體"/>
          <w:kern w:val="2"/>
          <w:szCs w:val="24"/>
          <w:lang w:eastAsia="zh-TW"/>
        </w:rPr>
        <w:pPrChange w:id="276" w:author="伯珊" w:date="2019-05-30T21:29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77" w:author="伯珊" w:date="2019-05-30T21:30:00Z">
        <w:r>
          <w:rPr>
            <w:rFonts w:ascii="新細明體" w:hAnsi="新細明體" w:hint="eastAsia"/>
            <w:kern w:val="2"/>
            <w:szCs w:val="24"/>
            <w:lang w:eastAsia="zh-TW"/>
          </w:rPr>
          <w:t>取得結果之後替換掉原畫面的理賠明細資料</w:t>
        </w:r>
      </w:ins>
    </w:p>
    <w:p w:rsidR="0088399B" w:rsidRDefault="0088399B" w:rsidP="0088399B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ins w:id="278" w:author="馬慈蓮" w:date="2019-11-04T15:56:00Z"/>
          <w:rFonts w:ascii="新細明體" w:hAnsi="新細明體"/>
          <w:kern w:val="2"/>
          <w:szCs w:val="24"/>
          <w:lang w:eastAsia="zh-TW"/>
        </w:rPr>
        <w:pPrChange w:id="279" w:author="伯珊" w:date="2019-05-30T21:29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80" w:author="伯珊" w:date="2019-05-30T21:31:00Z">
        <w:r>
          <w:rPr>
            <w:rFonts w:ascii="新細明體" w:hAnsi="新細明體" w:hint="eastAsia"/>
            <w:kern w:val="2"/>
            <w:szCs w:val="24"/>
            <w:lang w:eastAsia="zh-TW"/>
          </w:rPr>
          <w:t>針對</w:t>
        </w:r>
      </w:ins>
      <w:ins w:id="281" w:author="伯珊" w:date="2019-05-30T21:33:00Z">
        <w:r>
          <w:rPr>
            <w:rFonts w:ascii="新細明體" w:hAnsi="新細明體" w:hint="eastAsia"/>
            <w:kern w:val="2"/>
            <w:szCs w:val="24"/>
            <w:lang w:eastAsia="zh-TW"/>
          </w:rPr>
          <w:t>替換後之</w:t>
        </w:r>
      </w:ins>
      <w:ins w:id="282" w:author="伯珊" w:date="2019-05-30T21:31:00Z">
        <w:r>
          <w:rPr>
            <w:rFonts w:ascii="新細明體" w:hAnsi="新細明體" w:hint="eastAsia"/>
            <w:kern w:val="2"/>
            <w:szCs w:val="24"/>
            <w:lang w:eastAsia="zh-TW"/>
          </w:rPr>
          <w:t>結果比照</w:t>
        </w:r>
      </w:ins>
      <w:ins w:id="283" w:author="伯珊" w:date="2019-05-30T21:33:00Z">
        <w:r>
          <w:rPr>
            <w:rFonts w:ascii="新細明體" w:hAnsi="新細明體" w:hint="eastAsia"/>
            <w:kern w:val="2"/>
            <w:szCs w:val="24"/>
            <w:lang w:eastAsia="zh-TW"/>
          </w:rPr>
          <w:t>核付的基本檢核，檢核是否有異常狀況</w:t>
        </w:r>
      </w:ins>
    </w:p>
    <w:p w:rsidR="00920D5E" w:rsidRDefault="00920D5E" w:rsidP="0088399B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  <w:pPrChange w:id="284" w:author="伯珊" w:date="2019-05-30T21:29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85" w:author="馬慈蓮" w:date="2019-11-04T15:56:00Z">
        <w:r>
          <w:rPr>
            <w:rFonts w:ascii="新細明體" w:hAnsi="新細明體" w:hint="eastAsia"/>
            <w:kern w:val="2"/>
            <w:szCs w:val="24"/>
            <w:lang w:eastAsia="zh-TW"/>
          </w:rPr>
          <w:t>分期給付明細button：enable</w:t>
        </w:r>
      </w:ins>
    </w:p>
    <w:p w:rsidR="000B4413" w:rsidRDefault="00FB2C22" w:rsidP="00F45CB5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ins w:id="286" w:author="馬慈蓮" w:date="2019-11-04T15:56:00Z"/>
          <w:rFonts w:ascii="新細明體" w:hAnsi="新細明體"/>
          <w:kern w:val="2"/>
          <w:szCs w:val="24"/>
          <w:lang w:eastAsia="zh-TW"/>
        </w:rPr>
      </w:pPr>
      <w:ins w:id="287" w:author="馬慈蓮" w:date="2019-11-04T15:56:00Z">
        <w:r>
          <w:rPr>
            <w:rFonts w:ascii="新細明體" w:hAnsi="新細明體" w:hint="eastAsia"/>
            <w:kern w:val="2"/>
            <w:szCs w:val="24"/>
            <w:lang w:eastAsia="zh-TW"/>
          </w:rPr>
          <w:t>分期給付明細button</w:t>
        </w:r>
      </w:ins>
    </w:p>
    <w:p w:rsidR="00FB2C22" w:rsidRDefault="00FB2C22" w:rsidP="00FB2C2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ins w:id="288" w:author="馬慈蓮" w:date="2019-11-04T16:32:00Z"/>
          <w:rFonts w:ascii="新細明體" w:hAnsi="新細明體"/>
          <w:kern w:val="2"/>
          <w:szCs w:val="24"/>
          <w:lang w:eastAsia="zh-TW"/>
        </w:rPr>
        <w:pPrChange w:id="289" w:author="馬慈蓮" w:date="2019-11-04T15:56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90" w:author="馬慈蓮" w:date="2019-11-04T15:56:00Z">
        <w:r>
          <w:rPr>
            <w:rFonts w:ascii="新細明體" w:hAnsi="新細明體" w:hint="eastAsia"/>
            <w:kern w:val="2"/>
            <w:szCs w:val="24"/>
            <w:lang w:eastAsia="zh-TW"/>
          </w:rPr>
          <w:t>預設為disable</w:t>
        </w:r>
      </w:ins>
    </w:p>
    <w:p w:rsidR="009166B1" w:rsidRDefault="00015F5E" w:rsidP="00FB2C2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ins w:id="291" w:author="馬慈蓮" w:date="2019-11-04T16:32:00Z"/>
          <w:rFonts w:ascii="新細明體" w:hAnsi="新細明體"/>
          <w:kern w:val="2"/>
          <w:szCs w:val="24"/>
          <w:lang w:eastAsia="zh-TW"/>
        </w:rPr>
        <w:pPrChange w:id="292" w:author="馬慈蓮" w:date="2019-11-04T15:56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93" w:author="馬慈蓮" w:date="2019-11-04T16:32:00Z">
        <w:r>
          <w:rPr>
            <w:rFonts w:ascii="新細明體" w:hAnsi="新細明體" w:hint="eastAsia"/>
            <w:kern w:val="2"/>
            <w:szCs w:val="24"/>
            <w:lang w:eastAsia="zh-TW"/>
          </w:rPr>
          <w:t>點選後</w:t>
        </w:r>
      </w:ins>
    </w:p>
    <w:p w:rsidR="00015F5E" w:rsidRDefault="00015F5E" w:rsidP="009166B1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ins w:id="294" w:author="馬慈蓮" w:date="2019-11-04T16:32:00Z"/>
          <w:rFonts w:ascii="新細明體" w:hAnsi="新細明體"/>
          <w:kern w:val="2"/>
          <w:szCs w:val="24"/>
          <w:lang w:eastAsia="zh-TW"/>
        </w:rPr>
        <w:pPrChange w:id="295" w:author="馬慈蓮" w:date="2019-11-04T16:32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96" w:author="馬慈蓮" w:date="2019-11-04T16:32:00Z">
        <w:r>
          <w:rPr>
            <w:rFonts w:ascii="新細明體" w:hAnsi="新細明體" w:hint="eastAsia"/>
            <w:kern w:val="2"/>
            <w:szCs w:val="24"/>
            <w:lang w:eastAsia="zh-TW"/>
          </w:rPr>
          <w:t>連結至AAB1_0411，並傳入受理編號</w:t>
        </w:r>
      </w:ins>
    </w:p>
    <w:p w:rsidR="009166B1" w:rsidRDefault="009166B1" w:rsidP="009166B1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ins w:id="297" w:author="馬慈蓮" w:date="2019-11-04T16:32:00Z"/>
          <w:rFonts w:ascii="新細明體" w:hAnsi="新細明體"/>
          <w:kern w:val="2"/>
          <w:szCs w:val="24"/>
          <w:lang w:eastAsia="zh-TW"/>
        </w:rPr>
        <w:pPrChange w:id="298" w:author="馬慈蓮" w:date="2019-11-04T16:32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99" w:author="馬慈蓮" w:date="2019-11-04T16:32:00Z">
        <w:r>
          <w:rPr>
            <w:rFonts w:ascii="新細明體" w:hAnsi="新細明體" w:hint="eastAsia"/>
            <w:kern w:val="2"/>
            <w:szCs w:val="24"/>
            <w:lang w:eastAsia="zh-TW"/>
          </w:rPr>
          <w:t>註記已點選此按鈕</w:t>
        </w:r>
      </w:ins>
    </w:p>
    <w:p w:rsidR="009166B1" w:rsidRPr="005F16D8" w:rsidRDefault="009166B1" w:rsidP="009166B1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  <w:pPrChange w:id="300" w:author="馬慈蓮" w:date="2019-11-04T16:32:00Z">
          <w:pPr>
            <w:pStyle w:val="Tabletext"/>
            <w:keepLines w:val="0"/>
            <w:numPr>
              <w:numId w:val="3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sectPr w:rsidR="009166B1" w:rsidRPr="005F16D8" w:rsidSect="00B713D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BBA" w:rsidRDefault="002E7BBA" w:rsidP="008253E9">
      <w:pPr>
        <w:pStyle w:val="Tabletext"/>
      </w:pPr>
      <w:r>
        <w:separator/>
      </w:r>
    </w:p>
  </w:endnote>
  <w:endnote w:type="continuationSeparator" w:id="0">
    <w:p w:rsidR="002E7BBA" w:rsidRDefault="002E7BBA" w:rsidP="008253E9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BBA" w:rsidRDefault="002E7BBA" w:rsidP="008253E9">
      <w:pPr>
        <w:pStyle w:val="Tabletext"/>
      </w:pPr>
      <w:r>
        <w:separator/>
      </w:r>
    </w:p>
  </w:footnote>
  <w:footnote w:type="continuationSeparator" w:id="0">
    <w:p w:rsidR="002E7BBA" w:rsidRDefault="002E7BBA" w:rsidP="008253E9">
      <w:pPr>
        <w:pStyle w:val="Table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5C6B"/>
    <w:multiLevelType w:val="hybridMultilevel"/>
    <w:tmpl w:val="8D1CF2D2"/>
    <w:lvl w:ilvl="0" w:tplc="1F9AB1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2E49A6"/>
    <w:multiLevelType w:val="hybridMultilevel"/>
    <w:tmpl w:val="5EFA23D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9763C5A"/>
    <w:multiLevelType w:val="hybridMultilevel"/>
    <w:tmpl w:val="2DDC9D66"/>
    <w:lvl w:ilvl="0" w:tplc="4AC609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956F62"/>
    <w:multiLevelType w:val="hybridMultilevel"/>
    <w:tmpl w:val="9B8A752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E0D2BE2"/>
    <w:multiLevelType w:val="hybridMultilevel"/>
    <w:tmpl w:val="519085C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F223E6B"/>
    <w:multiLevelType w:val="multilevel"/>
    <w:tmpl w:val="E9C02B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A025C1"/>
    <w:multiLevelType w:val="hybridMultilevel"/>
    <w:tmpl w:val="2CF2B0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FE7481E"/>
    <w:multiLevelType w:val="multilevel"/>
    <w:tmpl w:val="E9C02B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4605A25"/>
    <w:multiLevelType w:val="hybridMultilevel"/>
    <w:tmpl w:val="ED92B87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D770CDF"/>
    <w:multiLevelType w:val="hybridMultilevel"/>
    <w:tmpl w:val="F40C0A9E"/>
    <w:lvl w:ilvl="0" w:tplc="89F0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0C3181"/>
    <w:multiLevelType w:val="multilevel"/>
    <w:tmpl w:val="BC242FF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567"/>
      </w:pPr>
      <w:rPr>
        <w:rFonts w:ascii="新細明體" w:eastAsia="新細明體" w:hAnsi="新細明體" w:cs="Arial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#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2202FA6"/>
    <w:multiLevelType w:val="multilevel"/>
    <w:tmpl w:val="E9C02B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E8310C"/>
    <w:multiLevelType w:val="hybridMultilevel"/>
    <w:tmpl w:val="94FC00A2"/>
    <w:lvl w:ilvl="0" w:tplc="1F9AB1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7027D49"/>
    <w:multiLevelType w:val="hybridMultilevel"/>
    <w:tmpl w:val="563A57AE"/>
    <w:lvl w:ilvl="0" w:tplc="28523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FE752E9"/>
    <w:multiLevelType w:val="hybridMultilevel"/>
    <w:tmpl w:val="FC24B5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18E23C3"/>
    <w:multiLevelType w:val="hybridMultilevel"/>
    <w:tmpl w:val="6FD233B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4CA4871"/>
    <w:multiLevelType w:val="multilevel"/>
    <w:tmpl w:val="E9C02B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AE50324"/>
    <w:multiLevelType w:val="hybridMultilevel"/>
    <w:tmpl w:val="5BECEE0C"/>
    <w:lvl w:ilvl="0" w:tplc="1F9AB1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28"/>
  </w:num>
  <w:num w:numId="5">
    <w:abstractNumId w:val="26"/>
  </w:num>
  <w:num w:numId="6">
    <w:abstractNumId w:val="9"/>
  </w:num>
  <w:num w:numId="7">
    <w:abstractNumId w:val="4"/>
  </w:num>
  <w:num w:numId="8">
    <w:abstractNumId w:val="30"/>
  </w:num>
  <w:num w:numId="9">
    <w:abstractNumId w:val="1"/>
  </w:num>
  <w:num w:numId="10">
    <w:abstractNumId w:val="33"/>
  </w:num>
  <w:num w:numId="11">
    <w:abstractNumId w:val="31"/>
  </w:num>
  <w:num w:numId="12">
    <w:abstractNumId w:val="2"/>
  </w:num>
  <w:num w:numId="13">
    <w:abstractNumId w:val="27"/>
  </w:num>
  <w:num w:numId="14">
    <w:abstractNumId w:val="8"/>
  </w:num>
  <w:num w:numId="15">
    <w:abstractNumId w:val="18"/>
  </w:num>
  <w:num w:numId="16">
    <w:abstractNumId w:val="5"/>
  </w:num>
  <w:num w:numId="17">
    <w:abstractNumId w:val="22"/>
  </w:num>
  <w:num w:numId="18">
    <w:abstractNumId w:val="21"/>
  </w:num>
  <w:num w:numId="19">
    <w:abstractNumId w:val="16"/>
  </w:num>
  <w:num w:numId="20">
    <w:abstractNumId w:val="6"/>
  </w:num>
  <w:num w:numId="21">
    <w:abstractNumId w:val="32"/>
  </w:num>
  <w:num w:numId="22">
    <w:abstractNumId w:val="7"/>
  </w:num>
  <w:num w:numId="23">
    <w:abstractNumId w:val="11"/>
  </w:num>
  <w:num w:numId="24">
    <w:abstractNumId w:val="14"/>
  </w:num>
  <w:num w:numId="25">
    <w:abstractNumId w:val="13"/>
  </w:num>
  <w:num w:numId="26">
    <w:abstractNumId w:val="34"/>
  </w:num>
  <w:num w:numId="27">
    <w:abstractNumId w:val="19"/>
  </w:num>
  <w:num w:numId="28">
    <w:abstractNumId w:val="0"/>
  </w:num>
  <w:num w:numId="29">
    <w:abstractNumId w:val="25"/>
  </w:num>
  <w:num w:numId="30">
    <w:abstractNumId w:val="36"/>
  </w:num>
  <w:num w:numId="31">
    <w:abstractNumId w:val="23"/>
  </w:num>
  <w:num w:numId="32">
    <w:abstractNumId w:val="12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35"/>
  </w:num>
  <w:num w:numId="36">
    <w:abstractNumId w:val="17"/>
  </w:num>
  <w:num w:numId="37">
    <w:abstractNumId w:val="29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0E73"/>
    <w:rsid w:val="00002A1E"/>
    <w:rsid w:val="0000606D"/>
    <w:rsid w:val="00007C53"/>
    <w:rsid w:val="00012948"/>
    <w:rsid w:val="00015F5E"/>
    <w:rsid w:val="00020B1C"/>
    <w:rsid w:val="00022725"/>
    <w:rsid w:val="00022E4A"/>
    <w:rsid w:val="000231E4"/>
    <w:rsid w:val="0002367A"/>
    <w:rsid w:val="0002441A"/>
    <w:rsid w:val="00025288"/>
    <w:rsid w:val="000256A1"/>
    <w:rsid w:val="00026FEA"/>
    <w:rsid w:val="00030549"/>
    <w:rsid w:val="00032CFF"/>
    <w:rsid w:val="00037ABC"/>
    <w:rsid w:val="0004284B"/>
    <w:rsid w:val="0004402D"/>
    <w:rsid w:val="00044685"/>
    <w:rsid w:val="00044C06"/>
    <w:rsid w:val="000450E9"/>
    <w:rsid w:val="00047FB1"/>
    <w:rsid w:val="0005068A"/>
    <w:rsid w:val="000521BC"/>
    <w:rsid w:val="00052A06"/>
    <w:rsid w:val="00054F31"/>
    <w:rsid w:val="00056906"/>
    <w:rsid w:val="00056FE3"/>
    <w:rsid w:val="000637E5"/>
    <w:rsid w:val="00063F83"/>
    <w:rsid w:val="00067B8D"/>
    <w:rsid w:val="00070689"/>
    <w:rsid w:val="000711B4"/>
    <w:rsid w:val="0007575E"/>
    <w:rsid w:val="00075FDC"/>
    <w:rsid w:val="000807DD"/>
    <w:rsid w:val="00080A80"/>
    <w:rsid w:val="00081436"/>
    <w:rsid w:val="00081F0F"/>
    <w:rsid w:val="00082FB3"/>
    <w:rsid w:val="00083ACD"/>
    <w:rsid w:val="0009065D"/>
    <w:rsid w:val="000950DA"/>
    <w:rsid w:val="000A288D"/>
    <w:rsid w:val="000A4620"/>
    <w:rsid w:val="000B0044"/>
    <w:rsid w:val="000B02CA"/>
    <w:rsid w:val="000B1FC9"/>
    <w:rsid w:val="000B2B6C"/>
    <w:rsid w:val="000B32A4"/>
    <w:rsid w:val="000B4164"/>
    <w:rsid w:val="000B4413"/>
    <w:rsid w:val="000B4FAD"/>
    <w:rsid w:val="000C02BA"/>
    <w:rsid w:val="000C141C"/>
    <w:rsid w:val="000C7769"/>
    <w:rsid w:val="000D42F5"/>
    <w:rsid w:val="000D6215"/>
    <w:rsid w:val="000D773A"/>
    <w:rsid w:val="000E000B"/>
    <w:rsid w:val="000E05FC"/>
    <w:rsid w:val="000E0B91"/>
    <w:rsid w:val="000E1D95"/>
    <w:rsid w:val="000E58E3"/>
    <w:rsid w:val="000F2F27"/>
    <w:rsid w:val="000F3772"/>
    <w:rsid w:val="000F71DB"/>
    <w:rsid w:val="00100EBB"/>
    <w:rsid w:val="00101DD2"/>
    <w:rsid w:val="001027F8"/>
    <w:rsid w:val="00104F54"/>
    <w:rsid w:val="00106896"/>
    <w:rsid w:val="001164FC"/>
    <w:rsid w:val="00116753"/>
    <w:rsid w:val="00120E72"/>
    <w:rsid w:val="00125C87"/>
    <w:rsid w:val="00132718"/>
    <w:rsid w:val="001341BB"/>
    <w:rsid w:val="00137F57"/>
    <w:rsid w:val="0015243B"/>
    <w:rsid w:val="00155271"/>
    <w:rsid w:val="00156BFA"/>
    <w:rsid w:val="00163307"/>
    <w:rsid w:val="001636B2"/>
    <w:rsid w:val="001667C7"/>
    <w:rsid w:val="00167068"/>
    <w:rsid w:val="001672AF"/>
    <w:rsid w:val="00170500"/>
    <w:rsid w:val="0018196E"/>
    <w:rsid w:val="001823BE"/>
    <w:rsid w:val="001834E6"/>
    <w:rsid w:val="001872D8"/>
    <w:rsid w:val="001914A8"/>
    <w:rsid w:val="00195073"/>
    <w:rsid w:val="0019518A"/>
    <w:rsid w:val="00196A39"/>
    <w:rsid w:val="001971E0"/>
    <w:rsid w:val="001A3716"/>
    <w:rsid w:val="001A6371"/>
    <w:rsid w:val="001A69B8"/>
    <w:rsid w:val="001B11B8"/>
    <w:rsid w:val="001B1493"/>
    <w:rsid w:val="001B22A9"/>
    <w:rsid w:val="001B350E"/>
    <w:rsid w:val="001B3FDE"/>
    <w:rsid w:val="001B54E5"/>
    <w:rsid w:val="001B66E7"/>
    <w:rsid w:val="001C40BF"/>
    <w:rsid w:val="001D0C45"/>
    <w:rsid w:val="001D0D1A"/>
    <w:rsid w:val="001D0E39"/>
    <w:rsid w:val="001D117F"/>
    <w:rsid w:val="001D1238"/>
    <w:rsid w:val="001D1E54"/>
    <w:rsid w:val="001D259A"/>
    <w:rsid w:val="001D55CC"/>
    <w:rsid w:val="001D680F"/>
    <w:rsid w:val="001E236D"/>
    <w:rsid w:val="001E46D7"/>
    <w:rsid w:val="001E66F4"/>
    <w:rsid w:val="001F01AE"/>
    <w:rsid w:val="001F0C5C"/>
    <w:rsid w:val="001F16BA"/>
    <w:rsid w:val="001F2A03"/>
    <w:rsid w:val="001F7FD0"/>
    <w:rsid w:val="00200AE9"/>
    <w:rsid w:val="00204F3B"/>
    <w:rsid w:val="00206915"/>
    <w:rsid w:val="00206CDB"/>
    <w:rsid w:val="00212685"/>
    <w:rsid w:val="00212754"/>
    <w:rsid w:val="00214A90"/>
    <w:rsid w:val="00223358"/>
    <w:rsid w:val="00225C0D"/>
    <w:rsid w:val="002302FF"/>
    <w:rsid w:val="00236985"/>
    <w:rsid w:val="0023751E"/>
    <w:rsid w:val="0024264B"/>
    <w:rsid w:val="002437CC"/>
    <w:rsid w:val="0024461E"/>
    <w:rsid w:val="00244977"/>
    <w:rsid w:val="00245CF4"/>
    <w:rsid w:val="0024700E"/>
    <w:rsid w:val="0025173E"/>
    <w:rsid w:val="00251ED1"/>
    <w:rsid w:val="00252E52"/>
    <w:rsid w:val="0025325A"/>
    <w:rsid w:val="0025685E"/>
    <w:rsid w:val="00256E1A"/>
    <w:rsid w:val="00260078"/>
    <w:rsid w:val="00270644"/>
    <w:rsid w:val="0027724D"/>
    <w:rsid w:val="00280570"/>
    <w:rsid w:val="00281513"/>
    <w:rsid w:val="002824FD"/>
    <w:rsid w:val="00283EFB"/>
    <w:rsid w:val="00284154"/>
    <w:rsid w:val="002868CE"/>
    <w:rsid w:val="00286CBE"/>
    <w:rsid w:val="0029036B"/>
    <w:rsid w:val="002915CC"/>
    <w:rsid w:val="0029606E"/>
    <w:rsid w:val="00296AF6"/>
    <w:rsid w:val="0029723C"/>
    <w:rsid w:val="002A4D05"/>
    <w:rsid w:val="002A60B0"/>
    <w:rsid w:val="002A64B6"/>
    <w:rsid w:val="002B0FA0"/>
    <w:rsid w:val="002B3284"/>
    <w:rsid w:val="002B6B91"/>
    <w:rsid w:val="002C107B"/>
    <w:rsid w:val="002C2CBF"/>
    <w:rsid w:val="002C76D6"/>
    <w:rsid w:val="002C7737"/>
    <w:rsid w:val="002D0C74"/>
    <w:rsid w:val="002D43BD"/>
    <w:rsid w:val="002E0D4A"/>
    <w:rsid w:val="002E2D51"/>
    <w:rsid w:val="002E3955"/>
    <w:rsid w:val="002E63DA"/>
    <w:rsid w:val="002E7881"/>
    <w:rsid w:val="002E7BBA"/>
    <w:rsid w:val="002F1889"/>
    <w:rsid w:val="002F23BF"/>
    <w:rsid w:val="002F24D5"/>
    <w:rsid w:val="002F258F"/>
    <w:rsid w:val="002F6C8A"/>
    <w:rsid w:val="002F7BAE"/>
    <w:rsid w:val="003001AC"/>
    <w:rsid w:val="00302686"/>
    <w:rsid w:val="00304E0C"/>
    <w:rsid w:val="003076EA"/>
    <w:rsid w:val="00313326"/>
    <w:rsid w:val="00313B27"/>
    <w:rsid w:val="003143FF"/>
    <w:rsid w:val="003168ED"/>
    <w:rsid w:val="00317C3E"/>
    <w:rsid w:val="0032069C"/>
    <w:rsid w:val="00323FDB"/>
    <w:rsid w:val="00324111"/>
    <w:rsid w:val="00327061"/>
    <w:rsid w:val="0033124C"/>
    <w:rsid w:val="0033392D"/>
    <w:rsid w:val="00333C5C"/>
    <w:rsid w:val="003401CE"/>
    <w:rsid w:val="003428AB"/>
    <w:rsid w:val="0034569E"/>
    <w:rsid w:val="003529D7"/>
    <w:rsid w:val="00354AFA"/>
    <w:rsid w:val="003555FE"/>
    <w:rsid w:val="00355B87"/>
    <w:rsid w:val="003614E8"/>
    <w:rsid w:val="003633F9"/>
    <w:rsid w:val="00366E55"/>
    <w:rsid w:val="003803DD"/>
    <w:rsid w:val="00380A2C"/>
    <w:rsid w:val="00382567"/>
    <w:rsid w:val="00385404"/>
    <w:rsid w:val="00386F0B"/>
    <w:rsid w:val="00391CF8"/>
    <w:rsid w:val="0039299E"/>
    <w:rsid w:val="00392D00"/>
    <w:rsid w:val="00394E7F"/>
    <w:rsid w:val="00395946"/>
    <w:rsid w:val="00396D77"/>
    <w:rsid w:val="00396D9E"/>
    <w:rsid w:val="003A1712"/>
    <w:rsid w:val="003A3D8C"/>
    <w:rsid w:val="003A4EA0"/>
    <w:rsid w:val="003A545C"/>
    <w:rsid w:val="003B256E"/>
    <w:rsid w:val="003B47FC"/>
    <w:rsid w:val="003C236D"/>
    <w:rsid w:val="003C28B9"/>
    <w:rsid w:val="003C4945"/>
    <w:rsid w:val="003C5E6D"/>
    <w:rsid w:val="003C7A1F"/>
    <w:rsid w:val="003D7F96"/>
    <w:rsid w:val="003E1885"/>
    <w:rsid w:val="003E2410"/>
    <w:rsid w:val="003E268F"/>
    <w:rsid w:val="003E57B7"/>
    <w:rsid w:val="003E6911"/>
    <w:rsid w:val="003E7B79"/>
    <w:rsid w:val="003F3D01"/>
    <w:rsid w:val="00400989"/>
    <w:rsid w:val="00402183"/>
    <w:rsid w:val="00403CFC"/>
    <w:rsid w:val="00405B76"/>
    <w:rsid w:val="0040617B"/>
    <w:rsid w:val="004164A6"/>
    <w:rsid w:val="00417787"/>
    <w:rsid w:val="00422157"/>
    <w:rsid w:val="004221FC"/>
    <w:rsid w:val="00430AEA"/>
    <w:rsid w:val="00435785"/>
    <w:rsid w:val="00436155"/>
    <w:rsid w:val="00440427"/>
    <w:rsid w:val="00444859"/>
    <w:rsid w:val="00447B4A"/>
    <w:rsid w:val="0045044B"/>
    <w:rsid w:val="00450993"/>
    <w:rsid w:val="00461109"/>
    <w:rsid w:val="004619F6"/>
    <w:rsid w:val="00461BAB"/>
    <w:rsid w:val="00462CD4"/>
    <w:rsid w:val="00464B7D"/>
    <w:rsid w:val="00470CC1"/>
    <w:rsid w:val="0047106B"/>
    <w:rsid w:val="00472671"/>
    <w:rsid w:val="00475272"/>
    <w:rsid w:val="00475637"/>
    <w:rsid w:val="00480B70"/>
    <w:rsid w:val="0048237D"/>
    <w:rsid w:val="004823C3"/>
    <w:rsid w:val="00482D27"/>
    <w:rsid w:val="00484313"/>
    <w:rsid w:val="0048553E"/>
    <w:rsid w:val="0048564F"/>
    <w:rsid w:val="00485ED3"/>
    <w:rsid w:val="00486E61"/>
    <w:rsid w:val="00487409"/>
    <w:rsid w:val="00490DF9"/>
    <w:rsid w:val="004923CC"/>
    <w:rsid w:val="00493C5C"/>
    <w:rsid w:val="00493EC0"/>
    <w:rsid w:val="0049411D"/>
    <w:rsid w:val="0049538F"/>
    <w:rsid w:val="004C2179"/>
    <w:rsid w:val="004C2E14"/>
    <w:rsid w:val="004C3C3D"/>
    <w:rsid w:val="004C732B"/>
    <w:rsid w:val="004D6778"/>
    <w:rsid w:val="004E4CF7"/>
    <w:rsid w:val="004E57F3"/>
    <w:rsid w:val="004F09C0"/>
    <w:rsid w:val="00501B48"/>
    <w:rsid w:val="00506013"/>
    <w:rsid w:val="00513B65"/>
    <w:rsid w:val="00516B0E"/>
    <w:rsid w:val="00526E91"/>
    <w:rsid w:val="005305C4"/>
    <w:rsid w:val="00532D8C"/>
    <w:rsid w:val="0053735D"/>
    <w:rsid w:val="00540C30"/>
    <w:rsid w:val="0054229F"/>
    <w:rsid w:val="00542BD9"/>
    <w:rsid w:val="005434C3"/>
    <w:rsid w:val="00544C90"/>
    <w:rsid w:val="00545B16"/>
    <w:rsid w:val="00552C7F"/>
    <w:rsid w:val="00554393"/>
    <w:rsid w:val="00554CB6"/>
    <w:rsid w:val="00572FAB"/>
    <w:rsid w:val="0058351A"/>
    <w:rsid w:val="00586672"/>
    <w:rsid w:val="00591FC4"/>
    <w:rsid w:val="00593130"/>
    <w:rsid w:val="005943CE"/>
    <w:rsid w:val="00594615"/>
    <w:rsid w:val="00594EA6"/>
    <w:rsid w:val="005A2198"/>
    <w:rsid w:val="005A22D6"/>
    <w:rsid w:val="005A2B5E"/>
    <w:rsid w:val="005B1CED"/>
    <w:rsid w:val="005B22AC"/>
    <w:rsid w:val="005B262F"/>
    <w:rsid w:val="005B3FB8"/>
    <w:rsid w:val="005B6757"/>
    <w:rsid w:val="005B6BB3"/>
    <w:rsid w:val="005B7524"/>
    <w:rsid w:val="005C30BB"/>
    <w:rsid w:val="005C3815"/>
    <w:rsid w:val="005C5CA2"/>
    <w:rsid w:val="005D0218"/>
    <w:rsid w:val="005D062B"/>
    <w:rsid w:val="005D2888"/>
    <w:rsid w:val="005E65A7"/>
    <w:rsid w:val="005F16D8"/>
    <w:rsid w:val="005F5AD8"/>
    <w:rsid w:val="005F7334"/>
    <w:rsid w:val="005F7A6C"/>
    <w:rsid w:val="005F7B19"/>
    <w:rsid w:val="00604D0F"/>
    <w:rsid w:val="00606457"/>
    <w:rsid w:val="006071D4"/>
    <w:rsid w:val="006072F9"/>
    <w:rsid w:val="00607CB8"/>
    <w:rsid w:val="006102ED"/>
    <w:rsid w:val="00611145"/>
    <w:rsid w:val="006117A5"/>
    <w:rsid w:val="00611B92"/>
    <w:rsid w:val="0061274C"/>
    <w:rsid w:val="00613545"/>
    <w:rsid w:val="006137F7"/>
    <w:rsid w:val="00613B9D"/>
    <w:rsid w:val="0061436D"/>
    <w:rsid w:val="00614E36"/>
    <w:rsid w:val="00617108"/>
    <w:rsid w:val="006223FF"/>
    <w:rsid w:val="006227DC"/>
    <w:rsid w:val="006230DC"/>
    <w:rsid w:val="00624037"/>
    <w:rsid w:val="006268AC"/>
    <w:rsid w:val="00630CE3"/>
    <w:rsid w:val="00631363"/>
    <w:rsid w:val="00637333"/>
    <w:rsid w:val="006401CC"/>
    <w:rsid w:val="00643B7C"/>
    <w:rsid w:val="00645303"/>
    <w:rsid w:val="0065061C"/>
    <w:rsid w:val="006531B3"/>
    <w:rsid w:val="006535B2"/>
    <w:rsid w:val="00653E62"/>
    <w:rsid w:val="00654464"/>
    <w:rsid w:val="00655F53"/>
    <w:rsid w:val="00657D8A"/>
    <w:rsid w:val="00660296"/>
    <w:rsid w:val="00661CFC"/>
    <w:rsid w:val="00665294"/>
    <w:rsid w:val="0066620B"/>
    <w:rsid w:val="00674D0D"/>
    <w:rsid w:val="00675FC3"/>
    <w:rsid w:val="00676A33"/>
    <w:rsid w:val="00677D40"/>
    <w:rsid w:val="0068485B"/>
    <w:rsid w:val="00684946"/>
    <w:rsid w:val="00686716"/>
    <w:rsid w:val="00691B9A"/>
    <w:rsid w:val="00693701"/>
    <w:rsid w:val="00693ED8"/>
    <w:rsid w:val="006A0C4B"/>
    <w:rsid w:val="006A15B0"/>
    <w:rsid w:val="006A59BD"/>
    <w:rsid w:val="006A6E94"/>
    <w:rsid w:val="006A6F8E"/>
    <w:rsid w:val="006B1B9D"/>
    <w:rsid w:val="006B5620"/>
    <w:rsid w:val="006C36E0"/>
    <w:rsid w:val="006D3E43"/>
    <w:rsid w:val="006D500A"/>
    <w:rsid w:val="006D6F60"/>
    <w:rsid w:val="006D762B"/>
    <w:rsid w:val="006D7F3F"/>
    <w:rsid w:val="006E1D4F"/>
    <w:rsid w:val="006E2308"/>
    <w:rsid w:val="006E2D92"/>
    <w:rsid w:val="006E36E2"/>
    <w:rsid w:val="006E3881"/>
    <w:rsid w:val="006E78CB"/>
    <w:rsid w:val="006F04C3"/>
    <w:rsid w:val="006F251E"/>
    <w:rsid w:val="006F3C82"/>
    <w:rsid w:val="007076C1"/>
    <w:rsid w:val="0070792D"/>
    <w:rsid w:val="0071761C"/>
    <w:rsid w:val="00717CCE"/>
    <w:rsid w:val="00725558"/>
    <w:rsid w:val="00725A0C"/>
    <w:rsid w:val="007260C0"/>
    <w:rsid w:val="0072698B"/>
    <w:rsid w:val="007306EC"/>
    <w:rsid w:val="00740216"/>
    <w:rsid w:val="0074175B"/>
    <w:rsid w:val="0074559A"/>
    <w:rsid w:val="00745619"/>
    <w:rsid w:val="007503E5"/>
    <w:rsid w:val="007506AF"/>
    <w:rsid w:val="00750BB0"/>
    <w:rsid w:val="00751660"/>
    <w:rsid w:val="0075178B"/>
    <w:rsid w:val="007518A2"/>
    <w:rsid w:val="00752E78"/>
    <w:rsid w:val="0075404C"/>
    <w:rsid w:val="00755858"/>
    <w:rsid w:val="007571ED"/>
    <w:rsid w:val="0075726B"/>
    <w:rsid w:val="00763792"/>
    <w:rsid w:val="007644C9"/>
    <w:rsid w:val="00770C85"/>
    <w:rsid w:val="0077209E"/>
    <w:rsid w:val="00772BF7"/>
    <w:rsid w:val="00773844"/>
    <w:rsid w:val="00774DA4"/>
    <w:rsid w:val="007750CB"/>
    <w:rsid w:val="007826D2"/>
    <w:rsid w:val="0078335F"/>
    <w:rsid w:val="00783B99"/>
    <w:rsid w:val="00784128"/>
    <w:rsid w:val="00785CD7"/>
    <w:rsid w:val="00786CD9"/>
    <w:rsid w:val="007936C0"/>
    <w:rsid w:val="0079404C"/>
    <w:rsid w:val="00794986"/>
    <w:rsid w:val="00794D3A"/>
    <w:rsid w:val="007957C2"/>
    <w:rsid w:val="007A0DEA"/>
    <w:rsid w:val="007A2D70"/>
    <w:rsid w:val="007A4289"/>
    <w:rsid w:val="007A63BA"/>
    <w:rsid w:val="007A758D"/>
    <w:rsid w:val="007B192E"/>
    <w:rsid w:val="007B3FE9"/>
    <w:rsid w:val="007B5666"/>
    <w:rsid w:val="007B5CCB"/>
    <w:rsid w:val="007B7135"/>
    <w:rsid w:val="007C098B"/>
    <w:rsid w:val="007C1D78"/>
    <w:rsid w:val="007C25AC"/>
    <w:rsid w:val="007C3922"/>
    <w:rsid w:val="007C397E"/>
    <w:rsid w:val="007C7484"/>
    <w:rsid w:val="007D14E9"/>
    <w:rsid w:val="007D1E94"/>
    <w:rsid w:val="007D2703"/>
    <w:rsid w:val="007D3290"/>
    <w:rsid w:val="007D5830"/>
    <w:rsid w:val="007D6C97"/>
    <w:rsid w:val="007D7C58"/>
    <w:rsid w:val="007E346B"/>
    <w:rsid w:val="007E4D11"/>
    <w:rsid w:val="007E4FA4"/>
    <w:rsid w:val="007E531F"/>
    <w:rsid w:val="007E61F0"/>
    <w:rsid w:val="007E6DEC"/>
    <w:rsid w:val="007F0FDC"/>
    <w:rsid w:val="007F1D79"/>
    <w:rsid w:val="007F2480"/>
    <w:rsid w:val="008028FF"/>
    <w:rsid w:val="00802FF8"/>
    <w:rsid w:val="00804665"/>
    <w:rsid w:val="00804C88"/>
    <w:rsid w:val="00805F13"/>
    <w:rsid w:val="0081315D"/>
    <w:rsid w:val="0081481F"/>
    <w:rsid w:val="008159E7"/>
    <w:rsid w:val="00815F44"/>
    <w:rsid w:val="008253E9"/>
    <w:rsid w:val="0083184D"/>
    <w:rsid w:val="00832CD5"/>
    <w:rsid w:val="00834BA6"/>
    <w:rsid w:val="00835963"/>
    <w:rsid w:val="00837CE0"/>
    <w:rsid w:val="008404C7"/>
    <w:rsid w:val="00840CB8"/>
    <w:rsid w:val="008412BD"/>
    <w:rsid w:val="00841EBA"/>
    <w:rsid w:val="00842D12"/>
    <w:rsid w:val="00842EFF"/>
    <w:rsid w:val="00842F93"/>
    <w:rsid w:val="008454A5"/>
    <w:rsid w:val="008504F8"/>
    <w:rsid w:val="008512FF"/>
    <w:rsid w:val="0085461E"/>
    <w:rsid w:val="00854B20"/>
    <w:rsid w:val="00855D9A"/>
    <w:rsid w:val="00864531"/>
    <w:rsid w:val="00864A30"/>
    <w:rsid w:val="00865346"/>
    <w:rsid w:val="00866D19"/>
    <w:rsid w:val="00870A8E"/>
    <w:rsid w:val="00880895"/>
    <w:rsid w:val="0088126F"/>
    <w:rsid w:val="00882C61"/>
    <w:rsid w:val="00883834"/>
    <w:rsid w:val="0088399B"/>
    <w:rsid w:val="00884DFA"/>
    <w:rsid w:val="00894533"/>
    <w:rsid w:val="0089473F"/>
    <w:rsid w:val="008960D1"/>
    <w:rsid w:val="0089659B"/>
    <w:rsid w:val="008975F3"/>
    <w:rsid w:val="00897897"/>
    <w:rsid w:val="00897F02"/>
    <w:rsid w:val="008B25DD"/>
    <w:rsid w:val="008B3D76"/>
    <w:rsid w:val="008B7423"/>
    <w:rsid w:val="008C1130"/>
    <w:rsid w:val="008C19D5"/>
    <w:rsid w:val="008C1E9D"/>
    <w:rsid w:val="008C2485"/>
    <w:rsid w:val="008C27CB"/>
    <w:rsid w:val="008C2D94"/>
    <w:rsid w:val="008C7A20"/>
    <w:rsid w:val="008D2854"/>
    <w:rsid w:val="008D7DAC"/>
    <w:rsid w:val="008E1E82"/>
    <w:rsid w:val="008E1EA0"/>
    <w:rsid w:val="008E23B1"/>
    <w:rsid w:val="008F4BF7"/>
    <w:rsid w:val="008F6A3E"/>
    <w:rsid w:val="009049D4"/>
    <w:rsid w:val="00911254"/>
    <w:rsid w:val="00911D73"/>
    <w:rsid w:val="00912B00"/>
    <w:rsid w:val="009151E9"/>
    <w:rsid w:val="0091568A"/>
    <w:rsid w:val="009166B1"/>
    <w:rsid w:val="0091759A"/>
    <w:rsid w:val="00920D5E"/>
    <w:rsid w:val="009277F3"/>
    <w:rsid w:val="009300E0"/>
    <w:rsid w:val="00930A38"/>
    <w:rsid w:val="00930CA2"/>
    <w:rsid w:val="0093233A"/>
    <w:rsid w:val="00932756"/>
    <w:rsid w:val="00932FC7"/>
    <w:rsid w:val="0093569D"/>
    <w:rsid w:val="00935D21"/>
    <w:rsid w:val="009369FB"/>
    <w:rsid w:val="009375B9"/>
    <w:rsid w:val="00937AA7"/>
    <w:rsid w:val="009402F3"/>
    <w:rsid w:val="009446A0"/>
    <w:rsid w:val="0094552F"/>
    <w:rsid w:val="00945678"/>
    <w:rsid w:val="009458F5"/>
    <w:rsid w:val="00947F47"/>
    <w:rsid w:val="00951208"/>
    <w:rsid w:val="0095663E"/>
    <w:rsid w:val="00957A88"/>
    <w:rsid w:val="00962A79"/>
    <w:rsid w:val="00963886"/>
    <w:rsid w:val="00963B84"/>
    <w:rsid w:val="009648B7"/>
    <w:rsid w:val="009706F0"/>
    <w:rsid w:val="00971916"/>
    <w:rsid w:val="00971966"/>
    <w:rsid w:val="00972336"/>
    <w:rsid w:val="009751A4"/>
    <w:rsid w:val="00985B1B"/>
    <w:rsid w:val="00986CD3"/>
    <w:rsid w:val="00993091"/>
    <w:rsid w:val="00994FC0"/>
    <w:rsid w:val="009A14BA"/>
    <w:rsid w:val="009A41F9"/>
    <w:rsid w:val="009A4F98"/>
    <w:rsid w:val="009A5517"/>
    <w:rsid w:val="009B0451"/>
    <w:rsid w:val="009B055F"/>
    <w:rsid w:val="009B16BB"/>
    <w:rsid w:val="009B3B73"/>
    <w:rsid w:val="009B4663"/>
    <w:rsid w:val="009B5605"/>
    <w:rsid w:val="009B71C9"/>
    <w:rsid w:val="009B7349"/>
    <w:rsid w:val="009C2463"/>
    <w:rsid w:val="009D1CA4"/>
    <w:rsid w:val="009D2995"/>
    <w:rsid w:val="009D6982"/>
    <w:rsid w:val="009D6994"/>
    <w:rsid w:val="009D7444"/>
    <w:rsid w:val="009E2CD4"/>
    <w:rsid w:val="009F307A"/>
    <w:rsid w:val="00A02FA3"/>
    <w:rsid w:val="00A06EF1"/>
    <w:rsid w:val="00A075C1"/>
    <w:rsid w:val="00A12FDB"/>
    <w:rsid w:val="00A15AE6"/>
    <w:rsid w:val="00A23753"/>
    <w:rsid w:val="00A31187"/>
    <w:rsid w:val="00A34F10"/>
    <w:rsid w:val="00A37565"/>
    <w:rsid w:val="00A4031C"/>
    <w:rsid w:val="00A43FBA"/>
    <w:rsid w:val="00A46BC3"/>
    <w:rsid w:val="00A50ECC"/>
    <w:rsid w:val="00A53429"/>
    <w:rsid w:val="00A54FE2"/>
    <w:rsid w:val="00A5553E"/>
    <w:rsid w:val="00A6094E"/>
    <w:rsid w:val="00A63F6B"/>
    <w:rsid w:val="00A6641E"/>
    <w:rsid w:val="00A7130E"/>
    <w:rsid w:val="00A728BB"/>
    <w:rsid w:val="00A72C39"/>
    <w:rsid w:val="00A74DE4"/>
    <w:rsid w:val="00A75ACA"/>
    <w:rsid w:val="00A773B1"/>
    <w:rsid w:val="00A77C4E"/>
    <w:rsid w:val="00A81CE7"/>
    <w:rsid w:val="00A82E7B"/>
    <w:rsid w:val="00A87F14"/>
    <w:rsid w:val="00A904B7"/>
    <w:rsid w:val="00A92054"/>
    <w:rsid w:val="00A96156"/>
    <w:rsid w:val="00AA283C"/>
    <w:rsid w:val="00AA298E"/>
    <w:rsid w:val="00AA4565"/>
    <w:rsid w:val="00AA5F3B"/>
    <w:rsid w:val="00AA7751"/>
    <w:rsid w:val="00AB17FF"/>
    <w:rsid w:val="00AB4A97"/>
    <w:rsid w:val="00AC0E6B"/>
    <w:rsid w:val="00AC2C18"/>
    <w:rsid w:val="00AC44F0"/>
    <w:rsid w:val="00AC44F4"/>
    <w:rsid w:val="00AC5B5F"/>
    <w:rsid w:val="00AD2751"/>
    <w:rsid w:val="00AE0A25"/>
    <w:rsid w:val="00AE3040"/>
    <w:rsid w:val="00AE3120"/>
    <w:rsid w:val="00AE442B"/>
    <w:rsid w:val="00AE4BBD"/>
    <w:rsid w:val="00AE626D"/>
    <w:rsid w:val="00AF07A1"/>
    <w:rsid w:val="00AF3E22"/>
    <w:rsid w:val="00AF477C"/>
    <w:rsid w:val="00AF616B"/>
    <w:rsid w:val="00B00DC7"/>
    <w:rsid w:val="00B015E4"/>
    <w:rsid w:val="00B01C7B"/>
    <w:rsid w:val="00B031E9"/>
    <w:rsid w:val="00B04027"/>
    <w:rsid w:val="00B05142"/>
    <w:rsid w:val="00B070F3"/>
    <w:rsid w:val="00B10478"/>
    <w:rsid w:val="00B12241"/>
    <w:rsid w:val="00B13738"/>
    <w:rsid w:val="00B15E58"/>
    <w:rsid w:val="00B207C3"/>
    <w:rsid w:val="00B218CB"/>
    <w:rsid w:val="00B22BFC"/>
    <w:rsid w:val="00B2398C"/>
    <w:rsid w:val="00B23E31"/>
    <w:rsid w:val="00B23F76"/>
    <w:rsid w:val="00B300E1"/>
    <w:rsid w:val="00B3209A"/>
    <w:rsid w:val="00B341BA"/>
    <w:rsid w:val="00B36572"/>
    <w:rsid w:val="00B409D2"/>
    <w:rsid w:val="00B416F0"/>
    <w:rsid w:val="00B41DC2"/>
    <w:rsid w:val="00B428CA"/>
    <w:rsid w:val="00B566BD"/>
    <w:rsid w:val="00B61CCA"/>
    <w:rsid w:val="00B713DC"/>
    <w:rsid w:val="00B72A02"/>
    <w:rsid w:val="00B74924"/>
    <w:rsid w:val="00B74CB1"/>
    <w:rsid w:val="00B76902"/>
    <w:rsid w:val="00B76B8C"/>
    <w:rsid w:val="00B77A92"/>
    <w:rsid w:val="00B77E6C"/>
    <w:rsid w:val="00B802F3"/>
    <w:rsid w:val="00B86DE9"/>
    <w:rsid w:val="00B86ED7"/>
    <w:rsid w:val="00B91EC3"/>
    <w:rsid w:val="00B9452B"/>
    <w:rsid w:val="00BA2A5D"/>
    <w:rsid w:val="00BA5D46"/>
    <w:rsid w:val="00BC0C6A"/>
    <w:rsid w:val="00BC2D6F"/>
    <w:rsid w:val="00BC68BF"/>
    <w:rsid w:val="00BC7FFE"/>
    <w:rsid w:val="00BD18D9"/>
    <w:rsid w:val="00BD2631"/>
    <w:rsid w:val="00BE1857"/>
    <w:rsid w:val="00BE3675"/>
    <w:rsid w:val="00BF0F90"/>
    <w:rsid w:val="00BF39FA"/>
    <w:rsid w:val="00BF488D"/>
    <w:rsid w:val="00BF4A19"/>
    <w:rsid w:val="00BF534A"/>
    <w:rsid w:val="00BF7FEB"/>
    <w:rsid w:val="00C04B2A"/>
    <w:rsid w:val="00C067B8"/>
    <w:rsid w:val="00C07CC8"/>
    <w:rsid w:val="00C1195D"/>
    <w:rsid w:val="00C12455"/>
    <w:rsid w:val="00C1260C"/>
    <w:rsid w:val="00C1541A"/>
    <w:rsid w:val="00C2128B"/>
    <w:rsid w:val="00C227B0"/>
    <w:rsid w:val="00C24A95"/>
    <w:rsid w:val="00C26259"/>
    <w:rsid w:val="00C3025A"/>
    <w:rsid w:val="00C318BC"/>
    <w:rsid w:val="00C320FE"/>
    <w:rsid w:val="00C356FD"/>
    <w:rsid w:val="00C37F46"/>
    <w:rsid w:val="00C40B48"/>
    <w:rsid w:val="00C422C9"/>
    <w:rsid w:val="00C5108B"/>
    <w:rsid w:val="00C5149D"/>
    <w:rsid w:val="00C51F84"/>
    <w:rsid w:val="00C53FB2"/>
    <w:rsid w:val="00C60835"/>
    <w:rsid w:val="00C60927"/>
    <w:rsid w:val="00C60D27"/>
    <w:rsid w:val="00C62ACE"/>
    <w:rsid w:val="00C70352"/>
    <w:rsid w:val="00C72D95"/>
    <w:rsid w:val="00C73D01"/>
    <w:rsid w:val="00C753FA"/>
    <w:rsid w:val="00C757E4"/>
    <w:rsid w:val="00C77A54"/>
    <w:rsid w:val="00C82035"/>
    <w:rsid w:val="00C8372F"/>
    <w:rsid w:val="00C845FF"/>
    <w:rsid w:val="00C87CAB"/>
    <w:rsid w:val="00C91347"/>
    <w:rsid w:val="00C92DA2"/>
    <w:rsid w:val="00C9460D"/>
    <w:rsid w:val="00C95ED8"/>
    <w:rsid w:val="00C97D55"/>
    <w:rsid w:val="00CA2123"/>
    <w:rsid w:val="00CA5C68"/>
    <w:rsid w:val="00CA6CD6"/>
    <w:rsid w:val="00CB25A4"/>
    <w:rsid w:val="00CB3658"/>
    <w:rsid w:val="00CB6A83"/>
    <w:rsid w:val="00CB7F06"/>
    <w:rsid w:val="00CC0350"/>
    <w:rsid w:val="00CD0ADA"/>
    <w:rsid w:val="00CD123D"/>
    <w:rsid w:val="00CD1AA8"/>
    <w:rsid w:val="00CD35B4"/>
    <w:rsid w:val="00CE1284"/>
    <w:rsid w:val="00CE1E98"/>
    <w:rsid w:val="00CE3EFF"/>
    <w:rsid w:val="00D0481F"/>
    <w:rsid w:val="00D121D0"/>
    <w:rsid w:val="00D123A7"/>
    <w:rsid w:val="00D12D79"/>
    <w:rsid w:val="00D1350D"/>
    <w:rsid w:val="00D13D3C"/>
    <w:rsid w:val="00D202E5"/>
    <w:rsid w:val="00D22252"/>
    <w:rsid w:val="00D23912"/>
    <w:rsid w:val="00D24045"/>
    <w:rsid w:val="00D25907"/>
    <w:rsid w:val="00D313B4"/>
    <w:rsid w:val="00D32083"/>
    <w:rsid w:val="00D32A30"/>
    <w:rsid w:val="00D34758"/>
    <w:rsid w:val="00D35BD3"/>
    <w:rsid w:val="00D41220"/>
    <w:rsid w:val="00D43CDC"/>
    <w:rsid w:val="00D4465E"/>
    <w:rsid w:val="00D44B65"/>
    <w:rsid w:val="00D45851"/>
    <w:rsid w:val="00D46784"/>
    <w:rsid w:val="00D47DCA"/>
    <w:rsid w:val="00D509D6"/>
    <w:rsid w:val="00D50E90"/>
    <w:rsid w:val="00D5367C"/>
    <w:rsid w:val="00D54B1C"/>
    <w:rsid w:val="00D54DC1"/>
    <w:rsid w:val="00D55572"/>
    <w:rsid w:val="00D60EEA"/>
    <w:rsid w:val="00D6109B"/>
    <w:rsid w:val="00D63548"/>
    <w:rsid w:val="00D6432B"/>
    <w:rsid w:val="00D656AA"/>
    <w:rsid w:val="00D6654A"/>
    <w:rsid w:val="00D6682A"/>
    <w:rsid w:val="00D719BC"/>
    <w:rsid w:val="00D71A8C"/>
    <w:rsid w:val="00D7256A"/>
    <w:rsid w:val="00D7268E"/>
    <w:rsid w:val="00D72A19"/>
    <w:rsid w:val="00D740B3"/>
    <w:rsid w:val="00D84653"/>
    <w:rsid w:val="00D91B17"/>
    <w:rsid w:val="00D93C6D"/>
    <w:rsid w:val="00D97761"/>
    <w:rsid w:val="00D97830"/>
    <w:rsid w:val="00DA2D58"/>
    <w:rsid w:val="00DA308A"/>
    <w:rsid w:val="00DA5AD5"/>
    <w:rsid w:val="00DA6C1D"/>
    <w:rsid w:val="00DA772B"/>
    <w:rsid w:val="00DB0F50"/>
    <w:rsid w:val="00DB12FA"/>
    <w:rsid w:val="00DB34AB"/>
    <w:rsid w:val="00DB5129"/>
    <w:rsid w:val="00DB6258"/>
    <w:rsid w:val="00DB62A6"/>
    <w:rsid w:val="00DB6BE5"/>
    <w:rsid w:val="00DB6E45"/>
    <w:rsid w:val="00DC0498"/>
    <w:rsid w:val="00DC0940"/>
    <w:rsid w:val="00DC6473"/>
    <w:rsid w:val="00DC75E6"/>
    <w:rsid w:val="00DD161A"/>
    <w:rsid w:val="00DD4CCB"/>
    <w:rsid w:val="00DD7590"/>
    <w:rsid w:val="00DE129A"/>
    <w:rsid w:val="00DE282A"/>
    <w:rsid w:val="00DE4C46"/>
    <w:rsid w:val="00DE4EFE"/>
    <w:rsid w:val="00DE4F4C"/>
    <w:rsid w:val="00DE5C66"/>
    <w:rsid w:val="00DE6486"/>
    <w:rsid w:val="00DF485E"/>
    <w:rsid w:val="00DF6E1B"/>
    <w:rsid w:val="00E008E7"/>
    <w:rsid w:val="00E05C57"/>
    <w:rsid w:val="00E06F6B"/>
    <w:rsid w:val="00E07266"/>
    <w:rsid w:val="00E204D7"/>
    <w:rsid w:val="00E207BD"/>
    <w:rsid w:val="00E20F43"/>
    <w:rsid w:val="00E254E1"/>
    <w:rsid w:val="00E27258"/>
    <w:rsid w:val="00E35BCD"/>
    <w:rsid w:val="00E379FC"/>
    <w:rsid w:val="00E43894"/>
    <w:rsid w:val="00E445DE"/>
    <w:rsid w:val="00E45271"/>
    <w:rsid w:val="00E5059E"/>
    <w:rsid w:val="00E51EB7"/>
    <w:rsid w:val="00E523C6"/>
    <w:rsid w:val="00E52C38"/>
    <w:rsid w:val="00E53CBA"/>
    <w:rsid w:val="00E556F8"/>
    <w:rsid w:val="00E638B4"/>
    <w:rsid w:val="00E729C2"/>
    <w:rsid w:val="00E75DCC"/>
    <w:rsid w:val="00E8020D"/>
    <w:rsid w:val="00E80375"/>
    <w:rsid w:val="00E8121F"/>
    <w:rsid w:val="00E8236B"/>
    <w:rsid w:val="00E85421"/>
    <w:rsid w:val="00E85B1C"/>
    <w:rsid w:val="00E87FAA"/>
    <w:rsid w:val="00E9109E"/>
    <w:rsid w:val="00E917A5"/>
    <w:rsid w:val="00E94107"/>
    <w:rsid w:val="00E96045"/>
    <w:rsid w:val="00EA1F33"/>
    <w:rsid w:val="00EA3ECA"/>
    <w:rsid w:val="00EA40BC"/>
    <w:rsid w:val="00EA4617"/>
    <w:rsid w:val="00EA5BCE"/>
    <w:rsid w:val="00EA61D0"/>
    <w:rsid w:val="00EA6A85"/>
    <w:rsid w:val="00EA71C2"/>
    <w:rsid w:val="00EB1758"/>
    <w:rsid w:val="00EB2A69"/>
    <w:rsid w:val="00EB2E37"/>
    <w:rsid w:val="00EB6942"/>
    <w:rsid w:val="00EC0401"/>
    <w:rsid w:val="00EC2599"/>
    <w:rsid w:val="00EC28D7"/>
    <w:rsid w:val="00EC2C99"/>
    <w:rsid w:val="00EC4DEA"/>
    <w:rsid w:val="00EC4FC6"/>
    <w:rsid w:val="00EC7068"/>
    <w:rsid w:val="00EC7787"/>
    <w:rsid w:val="00ED0498"/>
    <w:rsid w:val="00EE0373"/>
    <w:rsid w:val="00EE1BD5"/>
    <w:rsid w:val="00EE24BC"/>
    <w:rsid w:val="00EE48DE"/>
    <w:rsid w:val="00EE55DE"/>
    <w:rsid w:val="00EE65F5"/>
    <w:rsid w:val="00EF243D"/>
    <w:rsid w:val="00EF2B41"/>
    <w:rsid w:val="00EF2F6E"/>
    <w:rsid w:val="00EF78DE"/>
    <w:rsid w:val="00F0134E"/>
    <w:rsid w:val="00F0497C"/>
    <w:rsid w:val="00F04AD3"/>
    <w:rsid w:val="00F0594A"/>
    <w:rsid w:val="00F1045E"/>
    <w:rsid w:val="00F11B02"/>
    <w:rsid w:val="00F13B5E"/>
    <w:rsid w:val="00F17DEE"/>
    <w:rsid w:val="00F2456E"/>
    <w:rsid w:val="00F245A6"/>
    <w:rsid w:val="00F24E2C"/>
    <w:rsid w:val="00F25208"/>
    <w:rsid w:val="00F258BF"/>
    <w:rsid w:val="00F268BB"/>
    <w:rsid w:val="00F275FD"/>
    <w:rsid w:val="00F35474"/>
    <w:rsid w:val="00F3672D"/>
    <w:rsid w:val="00F40905"/>
    <w:rsid w:val="00F40D17"/>
    <w:rsid w:val="00F418D3"/>
    <w:rsid w:val="00F41B94"/>
    <w:rsid w:val="00F43579"/>
    <w:rsid w:val="00F44857"/>
    <w:rsid w:val="00F44B11"/>
    <w:rsid w:val="00F44BDE"/>
    <w:rsid w:val="00F45CB5"/>
    <w:rsid w:val="00F46C89"/>
    <w:rsid w:val="00F46CE7"/>
    <w:rsid w:val="00F47751"/>
    <w:rsid w:val="00F5095A"/>
    <w:rsid w:val="00F5297B"/>
    <w:rsid w:val="00F60B00"/>
    <w:rsid w:val="00F64038"/>
    <w:rsid w:val="00F671CE"/>
    <w:rsid w:val="00F73CF8"/>
    <w:rsid w:val="00F73DBD"/>
    <w:rsid w:val="00F73E71"/>
    <w:rsid w:val="00F75188"/>
    <w:rsid w:val="00F77DDA"/>
    <w:rsid w:val="00F80D53"/>
    <w:rsid w:val="00F862D3"/>
    <w:rsid w:val="00F96CE8"/>
    <w:rsid w:val="00F978B2"/>
    <w:rsid w:val="00FA6C91"/>
    <w:rsid w:val="00FA6CAB"/>
    <w:rsid w:val="00FB17D8"/>
    <w:rsid w:val="00FB2C22"/>
    <w:rsid w:val="00FB2DC5"/>
    <w:rsid w:val="00FB453B"/>
    <w:rsid w:val="00FB4BF6"/>
    <w:rsid w:val="00FC1000"/>
    <w:rsid w:val="00FC1BBF"/>
    <w:rsid w:val="00FC2CD7"/>
    <w:rsid w:val="00FC6406"/>
    <w:rsid w:val="00FC64C6"/>
    <w:rsid w:val="00FD1CC9"/>
    <w:rsid w:val="00FD369D"/>
    <w:rsid w:val="00FD36EF"/>
    <w:rsid w:val="00FD699A"/>
    <w:rsid w:val="00FD7C5E"/>
    <w:rsid w:val="00FE7436"/>
    <w:rsid w:val="00FF0951"/>
    <w:rsid w:val="00FF0963"/>
    <w:rsid w:val="00FF1F47"/>
    <w:rsid w:val="00FF3692"/>
    <w:rsid w:val="00FF4A66"/>
    <w:rsid w:val="00FF4EBE"/>
    <w:rsid w:val="00FF534C"/>
    <w:rsid w:val="00FF577D"/>
    <w:rsid w:val="00FF7EBA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97BAE6C-CFAB-4708-93FA-52E11304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12D79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ad">
    <w:name w:val="ゅ"/>
    <w:rsid w:val="000521BC"/>
    <w:pPr>
      <w:widowControl w:val="0"/>
      <w:snapToGrid w:val="0"/>
      <w:spacing w:line="360" w:lineRule="auto"/>
      <w:jc w:val="both"/>
    </w:pPr>
    <w:rPr>
      <w:rFonts w:eastAsia="SimSun"/>
      <w:kern w:val="2"/>
      <w:sz w:val="28"/>
      <w:szCs w:val="28"/>
      <w:lang w:eastAsia="zh-CN"/>
    </w:rPr>
  </w:style>
  <w:style w:type="paragraph" w:styleId="ae">
    <w:name w:val="Body Text"/>
    <w:basedOn w:val="a"/>
    <w:rsid w:val="005F7A6C"/>
    <w:pPr>
      <w:widowControl w:val="0"/>
    </w:pPr>
    <w:rPr>
      <w:rFonts w:eastAsia="標楷體"/>
      <w:kern w:val="2"/>
      <w:sz w:val="20"/>
    </w:rPr>
  </w:style>
  <w:style w:type="paragraph" w:styleId="af">
    <w:name w:val="header"/>
    <w:basedOn w:val="a"/>
    <w:rsid w:val="003E1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0">
    <w:name w:val="footer"/>
    <w:basedOn w:val="a"/>
    <w:rsid w:val="003E1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1">
    <w:name w:val="List Paragraph"/>
    <w:basedOn w:val="a"/>
    <w:uiPriority w:val="34"/>
    <w:qFormat/>
    <w:rsid w:val="000B44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/com/cathay/common/hr/DivData.html" TargetMode="External"/><Relationship Id="rId13" Type="http://schemas.openxmlformats.org/officeDocument/2006/relationships/hyperlink" Target="http://ws90041at:8080/docs/CommonHR/com/cathay/common/hr/DivDat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s90041at:8080/docs/CommonHR/com/cathay/common/hr/DivDa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7BBE5-2C8A-4952-B7B2-EE827F0A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4554</Words>
  <Characters>25959</Characters>
  <Application>Microsoft Office Word</Application>
  <DocSecurity>0</DocSecurity>
  <Lines>216</Lines>
  <Paragraphs>60</Paragraphs>
  <ScaleCrop>false</ScaleCrop>
  <Company/>
  <LinksUpToDate>false</LinksUpToDate>
  <CharactersWithSpaces>30453</CharactersWithSpaces>
  <SharedDoc>false</SharedDoc>
  <HLinks>
    <vt:vector size="48" baseType="variant">
      <vt:variant>
        <vt:i4>902183894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帳務日期</vt:lpwstr>
      </vt:variant>
      <vt:variant>
        <vt:i4>6684717</vt:i4>
      </vt:variant>
      <vt:variant>
        <vt:i4>18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902183894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帳務日期</vt:lpwstr>
      </vt:variant>
      <vt:variant>
        <vt:i4>902183894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帳務日期</vt:lpwstr>
      </vt:variant>
      <vt:variant>
        <vt:i4>6684717</vt:i4>
      </vt:variant>
      <vt:variant>
        <vt:i4>9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902183894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帳務日期</vt:lpwstr>
      </vt:variant>
      <vt:variant>
        <vt:i4>7209005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  <vt:variant>
        <vt:i4>2359368</vt:i4>
      </vt:variant>
      <vt:variant>
        <vt:i4>0</vt:i4>
      </vt:variant>
      <vt:variant>
        <vt:i4>0</vt:i4>
      </vt:variant>
      <vt:variant>
        <vt:i4>5</vt:i4>
      </vt:variant>
      <vt:variant>
        <vt:lpwstr>https://staff.cathaylife.com.tw/XZWeb/html/eformJSP/SF02026/XCSF_ENTR36.jsp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