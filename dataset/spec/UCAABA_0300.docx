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926CBC" w:rsidRPr="00860F0C" w:rsidTr="009974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Pr="00860F0C" w:rsidRDefault="00926CBC" w:rsidP="009974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860F0C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Pr="00860F0C" w:rsidRDefault="00926CBC" w:rsidP="009974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860F0C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Pr="00860F0C" w:rsidRDefault="00926CBC" w:rsidP="009974D3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860F0C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Pr="00860F0C" w:rsidRDefault="00926CBC" w:rsidP="009974D3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860F0C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926CBC" w:rsidRPr="00860F0C" w:rsidTr="009974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Pr="00860F0C" w:rsidRDefault="00926CBC" w:rsidP="009974D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3"/>
                <w:attr w:name="Day" w:val="3"/>
                <w:attr w:name="IsLunarDate" w:val="False"/>
                <w:attr w:name="IsROCDate" w:val="False"/>
              </w:smartTagPr>
              <w:r w:rsidRPr="00860F0C">
                <w:rPr>
                  <w:rFonts w:ascii="細明體" w:eastAsia="細明體" w:hAnsi="細明體"/>
                  <w:lang w:eastAsia="zh-TW"/>
                </w:rPr>
                <w:t>2011/</w:t>
              </w:r>
              <w:r w:rsidRPr="00860F0C">
                <w:rPr>
                  <w:rFonts w:ascii="細明體" w:eastAsia="細明體" w:hAnsi="細明體" w:hint="eastAsia"/>
                  <w:lang w:eastAsia="zh-TW"/>
                </w:rPr>
                <w:t>3</w:t>
              </w:r>
              <w:r w:rsidRPr="00860F0C">
                <w:rPr>
                  <w:rFonts w:ascii="細明體" w:eastAsia="細明體" w:hAnsi="細明體"/>
                  <w:lang w:eastAsia="zh-TW"/>
                </w:rPr>
                <w:t>/</w:t>
              </w:r>
              <w:r w:rsidRPr="00860F0C">
                <w:rPr>
                  <w:rFonts w:ascii="細明體" w:eastAsia="細明體" w:hAnsi="細明體" w:hint="eastAsia"/>
                  <w:lang w:eastAsia="zh-TW"/>
                </w:rPr>
                <w:t>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Pr="00860F0C" w:rsidRDefault="00926CBC" w:rsidP="009974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60F0C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Pr="00860F0C" w:rsidRDefault="00926CBC" w:rsidP="009974D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60F0C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CBC" w:rsidRPr="00860F0C" w:rsidRDefault="00926CBC" w:rsidP="009974D3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60F0C"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  <w:tr w:rsidR="002D6641" w:rsidRPr="00860F0C" w:rsidTr="009974D3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641" w:rsidRPr="00860F0C" w:rsidRDefault="002D6641" w:rsidP="009974D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1"/>
                <w:attr w:name="Month" w:val="5"/>
                <w:attr w:name="Day" w:val="6"/>
                <w:attr w:name="IsLunarDate" w:val="False"/>
                <w:attr w:name="IsROCDate" w:val="False"/>
              </w:smartTagPr>
              <w:r w:rsidRPr="00860F0C">
                <w:rPr>
                  <w:rFonts w:ascii="細明體" w:eastAsia="細明體" w:hAnsi="細明體"/>
                  <w:lang w:eastAsia="zh-TW"/>
                </w:rPr>
                <w:t>2011/5/6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641" w:rsidRPr="00860F0C" w:rsidRDefault="002D6641" w:rsidP="009974D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860F0C"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641" w:rsidRPr="00860F0C" w:rsidRDefault="002D6641" w:rsidP="009974D3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860F0C">
              <w:rPr>
                <w:rFonts w:ascii="細明體" w:eastAsia="細明體" w:hAnsi="細明體" w:hint="eastAsia"/>
                <w:lang w:eastAsia="zh-TW"/>
              </w:rPr>
              <w:t>服務中心僅查詢到點選業務員轉送件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641" w:rsidRPr="00860F0C" w:rsidRDefault="002D6641" w:rsidP="009974D3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860F0C"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</w:tbl>
    <w:p w:rsidR="00926CBC" w:rsidRPr="00860F0C" w:rsidRDefault="00926CBC" w:rsidP="00926CB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1"/>
        <w:gridCol w:w="4383"/>
        <w:gridCol w:w="1540"/>
        <w:gridCol w:w="2058"/>
        <w:tblGridChange w:id="0">
          <w:tblGrid>
            <w:gridCol w:w="1216"/>
            <w:gridCol w:w="991"/>
            <w:gridCol w:w="4383"/>
            <w:gridCol w:w="1540"/>
            <w:gridCol w:w="2058"/>
          </w:tblGrid>
        </w:tblGridChange>
      </w:tblGrid>
      <w:tr w:rsidR="00F07958" w:rsidRPr="00860F0C" w:rsidTr="00E1795B">
        <w:tc>
          <w:tcPr>
            <w:tcW w:w="1216" w:type="dxa"/>
          </w:tcPr>
          <w:p w:rsidR="00E1795B" w:rsidRPr="00860F0C" w:rsidRDefault="00E1795B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1" w:type="dxa"/>
          </w:tcPr>
          <w:p w:rsidR="00E1795B" w:rsidRPr="00860F0C" w:rsidRDefault="00E1795B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83" w:type="dxa"/>
          </w:tcPr>
          <w:p w:rsidR="00E1795B" w:rsidRPr="00860F0C" w:rsidRDefault="00E1795B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40" w:type="dxa"/>
          </w:tcPr>
          <w:p w:rsidR="00E1795B" w:rsidRPr="00860F0C" w:rsidRDefault="00E1795B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8" w:type="dxa"/>
          </w:tcPr>
          <w:p w:rsidR="00E1795B" w:rsidRPr="00860F0C" w:rsidRDefault="00E1795B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07958" w:rsidRPr="00860F0C" w:rsidTr="00E1795B">
        <w:tc>
          <w:tcPr>
            <w:tcW w:w="1216" w:type="dxa"/>
          </w:tcPr>
          <w:p w:rsidR="00E1795B" w:rsidRPr="00860F0C" w:rsidRDefault="00E1795B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2014/01/22</w:t>
            </w:r>
          </w:p>
        </w:tc>
        <w:tc>
          <w:tcPr>
            <w:tcW w:w="991" w:type="dxa"/>
          </w:tcPr>
          <w:p w:rsidR="00E1795B" w:rsidRPr="00860F0C" w:rsidRDefault="00E1795B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383" w:type="dxa"/>
          </w:tcPr>
          <w:p w:rsidR="00E1795B" w:rsidRPr="00860F0C" w:rsidRDefault="00E1795B" w:rsidP="00CB12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導入</w:t>
            </w:r>
            <w:r w:rsidR="006F6F04"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新版不給付通知函列印</w:t>
            </w: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作業</w:t>
            </w:r>
          </w:p>
          <w:p w:rsidR="006F6F04" w:rsidRPr="00860F0C" w:rsidRDefault="006F6F04" w:rsidP="00CB12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於畫面上新增一個選項&gt;&gt;是否為新版</w:t>
            </w:r>
          </w:p>
          <w:p w:rsidR="00E740E6" w:rsidRPr="00860F0C" w:rsidRDefault="00E740E6" w:rsidP="00CB12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D</w:t>
            </w:r>
            <w:r w:rsidRPr="00860F0C">
              <w:rPr>
                <w:rFonts w:ascii="細明體" w:eastAsia="細明體" w:hAnsi="細明體" w:cs="Courier New"/>
                <w:sz w:val="20"/>
                <w:szCs w:val="20"/>
              </w:rPr>
              <w:t>TAAA001.NO_PAY_FLAG</w:t>
            </w:r>
            <w:r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=2</w:t>
            </w:r>
            <w:r w:rsidR="00283F51" w:rsidRPr="00860F0C">
              <w:rPr>
                <w:rFonts w:ascii="細明體" w:eastAsia="細明體" w:hAnsi="細明體" w:cs="Courier New"/>
                <w:sz w:val="20"/>
                <w:szCs w:val="20"/>
              </w:rPr>
              <w:br/>
            </w:r>
            <w:r w:rsidR="00283F51" w:rsidRPr="00860F0C">
              <w:rPr>
                <w:rFonts w:ascii="細明體" w:eastAsia="細明體" w:hAnsi="細明體" w:cs="Courier New" w:hint="eastAsia"/>
                <w:sz w:val="20"/>
                <w:szCs w:val="20"/>
              </w:rPr>
              <w:t>新版則呼叫新版的列印程式</w:t>
            </w:r>
            <w:r w:rsidR="00283F51" w:rsidRPr="00860F0C">
              <w:rPr>
                <w:rFonts w:ascii="細明體" w:eastAsia="細明體" w:hAnsi="細明體" w:cs="Courier New"/>
                <w:sz w:val="20"/>
                <w:szCs w:val="20"/>
              </w:rPr>
              <w:t>AA_X1Z002</w:t>
            </w:r>
          </w:p>
        </w:tc>
        <w:tc>
          <w:tcPr>
            <w:tcW w:w="1540" w:type="dxa"/>
          </w:tcPr>
          <w:p w:rsidR="00E1795B" w:rsidRPr="00860F0C" w:rsidRDefault="00E1795B" w:rsidP="00CB124D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860F0C">
              <w:rPr>
                <w:rFonts w:hint="eastAsia"/>
                <w:sz w:val="20"/>
                <w:szCs w:val="20"/>
              </w:rPr>
              <w:t>鐵元</w:t>
            </w:r>
          </w:p>
        </w:tc>
        <w:tc>
          <w:tcPr>
            <w:tcW w:w="2058" w:type="dxa"/>
          </w:tcPr>
          <w:p w:rsidR="00E1795B" w:rsidRPr="00860F0C" w:rsidRDefault="00E1795B" w:rsidP="00CB124D">
            <w:pPr>
              <w:spacing w:line="240" w:lineRule="atLeast"/>
              <w:rPr>
                <w:sz w:val="20"/>
                <w:szCs w:val="20"/>
              </w:rPr>
            </w:pPr>
            <w:r w:rsidRPr="00860F0C">
              <w:t>131216000117</w:t>
            </w:r>
          </w:p>
        </w:tc>
      </w:tr>
      <w:tr w:rsidR="00F07958" w:rsidRPr="00860F0C" w:rsidTr="00E1795B">
        <w:tc>
          <w:tcPr>
            <w:tcW w:w="1216" w:type="dxa"/>
          </w:tcPr>
          <w:p w:rsidR="00AF42A5" w:rsidRPr="00860F0C" w:rsidRDefault="00AF42A5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1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  <w:rPrChange w:id="2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2014/09/02</w:t>
            </w:r>
          </w:p>
        </w:tc>
        <w:tc>
          <w:tcPr>
            <w:tcW w:w="991" w:type="dxa"/>
          </w:tcPr>
          <w:p w:rsidR="00AF42A5" w:rsidRPr="00860F0C" w:rsidRDefault="00AF42A5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3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  <w:rPrChange w:id="4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4</w:t>
            </w:r>
          </w:p>
        </w:tc>
        <w:tc>
          <w:tcPr>
            <w:tcW w:w="4383" w:type="dxa"/>
          </w:tcPr>
          <w:p w:rsidR="00AF42A5" w:rsidRPr="00860F0C" w:rsidRDefault="00AF42A5" w:rsidP="0076673F">
            <w:pPr>
              <w:numPr>
                <w:ilvl w:val="0"/>
                <w:numId w:val="5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5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  <w:rPrChange w:id="6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更改不給付案件印製查詢規則</w:t>
            </w:r>
          </w:p>
          <w:p w:rsidR="00AF42A5" w:rsidRPr="00860F0C" w:rsidRDefault="00AF42A5" w:rsidP="0076673F">
            <w:pPr>
              <w:numPr>
                <w:ilvl w:val="0"/>
                <w:numId w:val="5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7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  <w:rPrChange w:id="8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增加以日期區間及受編等條件來查詢</w:t>
            </w:r>
          </w:p>
          <w:p w:rsidR="00FC086B" w:rsidRPr="00860F0C" w:rsidRDefault="00FC086B" w:rsidP="0076673F">
            <w:pPr>
              <w:numPr>
                <w:ilvl w:val="0"/>
                <w:numId w:val="5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9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  <w:rPrChange w:id="10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增加密戶及送件人單位顯示</w:t>
            </w:r>
          </w:p>
        </w:tc>
        <w:tc>
          <w:tcPr>
            <w:tcW w:w="1540" w:type="dxa"/>
          </w:tcPr>
          <w:p w:rsidR="00AF42A5" w:rsidRPr="00860F0C" w:rsidRDefault="00AF42A5" w:rsidP="00CB124D">
            <w:pPr>
              <w:spacing w:line="240" w:lineRule="atLeast"/>
              <w:jc w:val="center"/>
              <w:rPr>
                <w:rFonts w:hint="eastAsia"/>
                <w:sz w:val="20"/>
                <w:szCs w:val="20"/>
                <w:rPrChange w:id="11" w:author="陳鐵元" w:date="2017-02-15T10:11:00Z">
                  <w:rPr>
                    <w:rFonts w:hint="eastAsia"/>
                    <w:color w:val="FF0000"/>
                    <w:sz w:val="20"/>
                    <w:szCs w:val="20"/>
                  </w:rPr>
                </w:rPrChange>
              </w:rPr>
            </w:pPr>
            <w:r w:rsidRPr="00860F0C">
              <w:rPr>
                <w:rFonts w:hint="eastAsia"/>
                <w:sz w:val="20"/>
                <w:szCs w:val="20"/>
                <w:rPrChange w:id="12" w:author="陳鐵元" w:date="2017-02-15T10:11:00Z">
                  <w:rPr>
                    <w:rFonts w:hint="eastAsia"/>
                    <w:color w:val="FF0000"/>
                    <w:sz w:val="20"/>
                    <w:szCs w:val="20"/>
                  </w:rPr>
                </w:rPrChange>
              </w:rPr>
              <w:t>鐵元</w:t>
            </w:r>
          </w:p>
        </w:tc>
        <w:tc>
          <w:tcPr>
            <w:tcW w:w="2058" w:type="dxa"/>
          </w:tcPr>
          <w:p w:rsidR="00AF42A5" w:rsidRPr="00860F0C" w:rsidRDefault="00AF42A5" w:rsidP="00CB124D">
            <w:pPr>
              <w:spacing w:line="240" w:lineRule="atLeast"/>
              <w:rPr>
                <w:rPrChange w:id="13" w:author="陳鐵元" w:date="2017-02-15T10:11:00Z">
                  <w:rPr>
                    <w:color w:val="FF0000"/>
                  </w:rPr>
                </w:rPrChange>
              </w:rPr>
            </w:pPr>
            <w:r w:rsidRPr="00860F0C">
              <w:rPr>
                <w:rPrChange w:id="14" w:author="陳鐵元" w:date="2017-02-15T10:11:00Z">
                  <w:rPr>
                    <w:color w:val="FF0000"/>
                  </w:rPr>
                </w:rPrChange>
              </w:rPr>
              <w:t>140722000160</w:t>
            </w:r>
          </w:p>
        </w:tc>
      </w:tr>
      <w:tr w:rsidR="003A1D26" w:rsidRPr="00860F0C" w:rsidTr="00E1795B">
        <w:tc>
          <w:tcPr>
            <w:tcW w:w="1216" w:type="dxa"/>
          </w:tcPr>
          <w:p w:rsidR="003A1D26" w:rsidRPr="00860F0C" w:rsidRDefault="003A1D26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15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  <w:rPrChange w:id="16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2015/01/26</w:t>
            </w:r>
          </w:p>
        </w:tc>
        <w:tc>
          <w:tcPr>
            <w:tcW w:w="991" w:type="dxa"/>
          </w:tcPr>
          <w:p w:rsidR="003A1D26" w:rsidRPr="00860F0C" w:rsidRDefault="003A1D26" w:rsidP="00CB12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17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  <w:rPrChange w:id="18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5</w:t>
            </w:r>
          </w:p>
        </w:tc>
        <w:tc>
          <w:tcPr>
            <w:tcW w:w="4383" w:type="dxa"/>
          </w:tcPr>
          <w:p w:rsidR="003A1D26" w:rsidRPr="00860F0C" w:rsidRDefault="003A1D26" w:rsidP="0076673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  <w:rPrChange w:id="19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cs="Courier New" w:hint="eastAsia"/>
                <w:sz w:val="20"/>
                <w:szCs w:val="20"/>
                <w:rPrChange w:id="20" w:author="陳鐵元" w:date="2017-02-15T10:11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列印報表時紀錄個資</w:t>
            </w:r>
          </w:p>
        </w:tc>
        <w:tc>
          <w:tcPr>
            <w:tcW w:w="1540" w:type="dxa"/>
          </w:tcPr>
          <w:p w:rsidR="003A1D26" w:rsidRPr="00860F0C" w:rsidRDefault="003A1D26" w:rsidP="00CB124D">
            <w:pPr>
              <w:spacing w:line="240" w:lineRule="atLeast"/>
              <w:jc w:val="center"/>
              <w:rPr>
                <w:rFonts w:hint="eastAsia"/>
                <w:sz w:val="20"/>
                <w:szCs w:val="20"/>
                <w:rPrChange w:id="21" w:author="陳鐵元" w:date="2017-02-15T10:11:00Z">
                  <w:rPr>
                    <w:rFonts w:hint="eastAsia"/>
                    <w:color w:val="FF0000"/>
                    <w:sz w:val="20"/>
                    <w:szCs w:val="20"/>
                  </w:rPr>
                </w:rPrChange>
              </w:rPr>
            </w:pPr>
            <w:r w:rsidRPr="00860F0C">
              <w:rPr>
                <w:rFonts w:hint="eastAsia"/>
                <w:sz w:val="20"/>
                <w:szCs w:val="20"/>
                <w:rPrChange w:id="22" w:author="陳鐵元" w:date="2017-02-15T10:11:00Z">
                  <w:rPr>
                    <w:rFonts w:hint="eastAsia"/>
                    <w:color w:val="FF0000"/>
                    <w:sz w:val="20"/>
                    <w:szCs w:val="20"/>
                  </w:rPr>
                </w:rPrChange>
              </w:rPr>
              <w:t>游忠瑋</w:t>
            </w:r>
          </w:p>
        </w:tc>
        <w:tc>
          <w:tcPr>
            <w:tcW w:w="2058" w:type="dxa"/>
          </w:tcPr>
          <w:p w:rsidR="003A1D26" w:rsidRPr="00860F0C" w:rsidRDefault="003A1D26" w:rsidP="00CB124D">
            <w:pPr>
              <w:spacing w:line="240" w:lineRule="atLeast"/>
              <w:rPr>
                <w:rPrChange w:id="23" w:author="陳鐵元" w:date="2017-02-15T10:11:00Z">
                  <w:rPr>
                    <w:color w:val="FF0000"/>
                  </w:rPr>
                </w:rPrChange>
              </w:rPr>
            </w:pPr>
            <w:r w:rsidRPr="00860F0C">
              <w:rPr>
                <w:rFonts w:hint="eastAsia"/>
                <w:rPrChange w:id="24" w:author="陳鐵元" w:date="2017-02-15T10:11:00Z">
                  <w:rPr>
                    <w:rFonts w:hint="eastAsia"/>
                    <w:color w:val="FF0000"/>
                  </w:rPr>
                </w:rPrChange>
              </w:rPr>
              <w:t>140731000084</w:t>
            </w:r>
          </w:p>
        </w:tc>
      </w:tr>
      <w:tr w:rsidR="00A1215A" w:rsidRPr="00860F0C" w:rsidTr="00E1795B">
        <w:trPr>
          <w:ins w:id="25" w:author="FIS" w:date="2015-03-27T12:33:00Z"/>
        </w:trPr>
        <w:tc>
          <w:tcPr>
            <w:tcW w:w="1216" w:type="dxa"/>
          </w:tcPr>
          <w:p w:rsidR="00A1215A" w:rsidRPr="00860F0C" w:rsidRDefault="00A1215A" w:rsidP="00CB124D">
            <w:pPr>
              <w:spacing w:line="240" w:lineRule="atLeast"/>
              <w:jc w:val="center"/>
              <w:rPr>
                <w:ins w:id="26" w:author="FIS" w:date="2015-03-27T12:33:00Z"/>
                <w:rFonts w:ascii="細明體" w:eastAsia="細明體" w:hAnsi="細明體" w:cs="Courier New" w:hint="eastAsia"/>
                <w:sz w:val="20"/>
                <w:szCs w:val="20"/>
                <w:rPrChange w:id="27" w:author="陳鐵元" w:date="2017-02-15T10:11:00Z">
                  <w:rPr>
                    <w:ins w:id="28" w:author="FIS" w:date="2015-03-27T12:33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29" w:author="FIS" w:date="2015-03-27T12:33:00Z">
              <w:r w:rsidRPr="00860F0C">
                <w:rPr>
                  <w:rFonts w:ascii="細明體" w:eastAsia="細明體" w:hAnsi="細明體" w:cs="Courier New"/>
                  <w:sz w:val="20"/>
                  <w:szCs w:val="20"/>
                  <w:rPrChange w:id="30" w:author="陳鐵元" w:date="2017-02-15T10:11:00Z">
                    <w:rPr>
                      <w:rFonts w:ascii="細明體" w:eastAsia="細明體" w:hAnsi="細明體" w:cs="Courier New"/>
                      <w:sz w:val="20"/>
                      <w:szCs w:val="20"/>
                    </w:rPr>
                  </w:rPrChange>
                </w:rPr>
                <w:t>2015/3/2</w:t>
              </w:r>
              <w:r w:rsidRPr="00860F0C">
                <w:rPr>
                  <w:rFonts w:ascii="細明體" w:eastAsia="細明體" w:hAnsi="細明體" w:cs="Courier New" w:hint="eastAsia"/>
                  <w:sz w:val="20"/>
                  <w:szCs w:val="20"/>
                  <w:rPrChange w:id="31" w:author="陳鐵元" w:date="2017-02-15T10:11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7</w:t>
              </w:r>
            </w:ins>
          </w:p>
        </w:tc>
        <w:tc>
          <w:tcPr>
            <w:tcW w:w="991" w:type="dxa"/>
          </w:tcPr>
          <w:p w:rsidR="00A1215A" w:rsidRPr="00860F0C" w:rsidRDefault="00A1215A" w:rsidP="00CB124D">
            <w:pPr>
              <w:spacing w:line="240" w:lineRule="atLeast"/>
              <w:jc w:val="center"/>
              <w:rPr>
                <w:ins w:id="32" w:author="FIS" w:date="2015-03-27T12:33:00Z"/>
                <w:rFonts w:ascii="細明體" w:eastAsia="細明體" w:hAnsi="細明體" w:cs="Courier New" w:hint="eastAsia"/>
                <w:sz w:val="20"/>
                <w:szCs w:val="20"/>
                <w:rPrChange w:id="33" w:author="陳鐵元" w:date="2017-02-15T10:11:00Z">
                  <w:rPr>
                    <w:ins w:id="34" w:author="FIS" w:date="2015-03-27T12:33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35" w:author="FIS" w:date="2015-03-27T12:33:00Z">
              <w:r w:rsidRPr="006B1801">
                <w:rPr>
                  <w:rFonts w:ascii="細明體" w:eastAsia="細明體" w:hAnsi="細明體" w:cs="Courier New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4383" w:type="dxa"/>
          </w:tcPr>
          <w:p w:rsidR="00A1215A" w:rsidRPr="00860F0C" w:rsidRDefault="00A1215A" w:rsidP="0076673F">
            <w:pPr>
              <w:spacing w:line="240" w:lineRule="atLeast"/>
              <w:rPr>
                <w:ins w:id="36" w:author="FIS" w:date="2015-03-27T12:33:00Z"/>
                <w:rFonts w:ascii="細明體" w:eastAsia="細明體" w:hAnsi="細明體" w:cs="Courier New" w:hint="eastAsia"/>
                <w:sz w:val="20"/>
                <w:szCs w:val="20"/>
                <w:rPrChange w:id="37" w:author="陳鐵元" w:date="2017-02-15T10:11:00Z">
                  <w:rPr>
                    <w:ins w:id="38" w:author="FIS" w:date="2015-03-27T12:33:00Z"/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ins w:id="39" w:author="FIS" w:date="2015-03-27T12:33:00Z">
              <w:r w:rsidRPr="006B1801">
                <w:rPr>
                  <w:rFonts w:hint="eastAsia"/>
                  <w:sz w:val="20"/>
                  <w:szCs w:val="20"/>
                </w:rPr>
                <w:t>北二行成立中、南區服務組</w:t>
              </w:r>
            </w:ins>
          </w:p>
        </w:tc>
        <w:tc>
          <w:tcPr>
            <w:tcW w:w="1540" w:type="dxa"/>
          </w:tcPr>
          <w:p w:rsidR="00A1215A" w:rsidRPr="00860F0C" w:rsidRDefault="00A1215A" w:rsidP="00CB124D">
            <w:pPr>
              <w:spacing w:line="240" w:lineRule="atLeast"/>
              <w:jc w:val="center"/>
              <w:rPr>
                <w:ins w:id="40" w:author="FIS" w:date="2015-03-27T12:33:00Z"/>
                <w:rFonts w:hint="eastAsia"/>
                <w:sz w:val="20"/>
                <w:szCs w:val="20"/>
                <w:rPrChange w:id="41" w:author="陳鐵元" w:date="2017-02-15T10:11:00Z">
                  <w:rPr>
                    <w:ins w:id="42" w:author="FIS" w:date="2015-03-27T12:33:00Z"/>
                    <w:rFonts w:hint="eastAsia"/>
                    <w:color w:val="FF0000"/>
                    <w:sz w:val="20"/>
                    <w:szCs w:val="20"/>
                  </w:rPr>
                </w:rPrChange>
              </w:rPr>
            </w:pPr>
            <w:ins w:id="43" w:author="FIS" w:date="2015-03-27T12:33:00Z">
              <w:r w:rsidRPr="006B1801">
                <w:rPr>
                  <w:rFonts w:ascii="細明體" w:eastAsia="細明體" w:hAnsi="細明體" w:cs="Courier New" w:hint="eastAsia"/>
                </w:rPr>
                <w:t>侑文</w:t>
              </w:r>
            </w:ins>
          </w:p>
        </w:tc>
        <w:tc>
          <w:tcPr>
            <w:tcW w:w="2058" w:type="dxa"/>
          </w:tcPr>
          <w:p w:rsidR="00A1215A" w:rsidRPr="00860F0C" w:rsidRDefault="00A1215A" w:rsidP="00CB124D">
            <w:pPr>
              <w:spacing w:line="240" w:lineRule="atLeast"/>
              <w:rPr>
                <w:ins w:id="44" w:author="FIS" w:date="2015-03-27T12:33:00Z"/>
                <w:rFonts w:hint="eastAsia"/>
                <w:rPrChange w:id="45" w:author="陳鐵元" w:date="2017-02-15T10:11:00Z">
                  <w:rPr>
                    <w:ins w:id="46" w:author="FIS" w:date="2015-03-27T12:33:00Z"/>
                    <w:rFonts w:hint="eastAsia"/>
                    <w:color w:val="FF0000"/>
                  </w:rPr>
                </w:rPrChange>
              </w:rPr>
            </w:pPr>
            <w:ins w:id="47" w:author="FIS" w:date="2015-03-27T12:33:00Z">
              <w:r w:rsidRPr="006B1801">
                <w:rPr>
                  <w:sz w:val="20"/>
                  <w:szCs w:val="20"/>
                </w:rPr>
                <w:t>150303000214</w:t>
              </w:r>
            </w:ins>
          </w:p>
        </w:tc>
      </w:tr>
      <w:tr w:rsidR="00860F0C" w:rsidRPr="00860F0C" w:rsidTr="00E1795B">
        <w:trPr>
          <w:ins w:id="48" w:author="陳鐵元" w:date="2016-02-04T13:32:00Z"/>
        </w:trPr>
        <w:tc>
          <w:tcPr>
            <w:tcW w:w="1216" w:type="dxa"/>
          </w:tcPr>
          <w:p w:rsidR="00E365FA" w:rsidRPr="00860F0C" w:rsidRDefault="00E365FA" w:rsidP="00CB124D">
            <w:pPr>
              <w:spacing w:line="240" w:lineRule="atLeast"/>
              <w:jc w:val="center"/>
              <w:rPr>
                <w:ins w:id="49" w:author="陳鐵元" w:date="2016-02-04T13:32:00Z"/>
                <w:rFonts w:ascii="細明體" w:eastAsia="細明體" w:hAnsi="細明體" w:cs="Courier New"/>
                <w:sz w:val="20"/>
                <w:szCs w:val="20"/>
                <w:rPrChange w:id="50" w:author="陳鐵元" w:date="2017-02-15T10:11:00Z">
                  <w:rPr>
                    <w:ins w:id="51" w:author="陳鐵元" w:date="2016-02-04T13:32:00Z"/>
                    <w:rFonts w:ascii="細明體" w:eastAsia="細明體" w:hAnsi="細明體" w:cs="Courier New"/>
                    <w:sz w:val="20"/>
                    <w:szCs w:val="20"/>
                  </w:rPr>
                </w:rPrChange>
              </w:rPr>
            </w:pPr>
            <w:ins w:id="52" w:author="陳鐵元" w:date="2016-02-04T13:32:00Z">
              <w:r w:rsidRPr="00860F0C">
                <w:rPr>
                  <w:rFonts w:ascii="細明體" w:eastAsia="細明體" w:hAnsi="細明體" w:cs="Courier New" w:hint="eastAsia"/>
                  <w:sz w:val="20"/>
                  <w:szCs w:val="20"/>
                  <w:rPrChange w:id="53" w:author="陳鐵元" w:date="2017-02-15T10:11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2016/01/15</w:t>
              </w:r>
            </w:ins>
          </w:p>
        </w:tc>
        <w:tc>
          <w:tcPr>
            <w:tcW w:w="991" w:type="dxa"/>
          </w:tcPr>
          <w:p w:rsidR="00E365FA" w:rsidRPr="00860F0C" w:rsidRDefault="00E365FA" w:rsidP="00CB124D">
            <w:pPr>
              <w:spacing w:line="240" w:lineRule="atLeast"/>
              <w:jc w:val="center"/>
              <w:rPr>
                <w:ins w:id="54" w:author="陳鐵元" w:date="2016-02-04T13:32:00Z"/>
                <w:rFonts w:ascii="細明體" w:eastAsia="細明體" w:hAnsi="細明體" w:cs="Courier New" w:hint="eastAsia"/>
                <w:sz w:val="20"/>
                <w:szCs w:val="20"/>
                <w:rPrChange w:id="55" w:author="陳鐵元" w:date="2017-02-15T10:11:00Z">
                  <w:rPr>
                    <w:ins w:id="56" w:author="陳鐵元" w:date="2016-02-04T13:32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57" w:author="陳鐵元" w:date="2016-02-04T13:33:00Z">
              <w:r w:rsidRPr="00860F0C">
                <w:rPr>
                  <w:rFonts w:ascii="細明體" w:eastAsia="細明體" w:hAnsi="細明體" w:cs="Courier New" w:hint="eastAsia"/>
                  <w:sz w:val="20"/>
                  <w:szCs w:val="20"/>
                  <w:rPrChange w:id="58" w:author="陳鐵元" w:date="2017-02-15T10:11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7</w:t>
              </w:r>
            </w:ins>
          </w:p>
        </w:tc>
        <w:tc>
          <w:tcPr>
            <w:tcW w:w="4383" w:type="dxa"/>
          </w:tcPr>
          <w:p w:rsidR="00E365FA" w:rsidRPr="00860F0C" w:rsidRDefault="00E365FA" w:rsidP="0076673F">
            <w:pPr>
              <w:spacing w:line="240" w:lineRule="atLeast"/>
              <w:rPr>
                <w:ins w:id="59" w:author="陳鐵元" w:date="2016-02-04T13:32:00Z"/>
                <w:rFonts w:ascii="標楷體" w:eastAsia="標楷體" w:hAnsi="標楷體" w:hint="eastAsia"/>
                <w:b/>
                <w:rPrChange w:id="60" w:author="陳鐵元" w:date="2017-02-15T10:11:00Z">
                  <w:rPr>
                    <w:ins w:id="61" w:author="陳鐵元" w:date="2016-02-04T13:32:00Z"/>
                    <w:rFonts w:hint="eastAsia"/>
                    <w:sz w:val="20"/>
                    <w:szCs w:val="20"/>
                  </w:rPr>
                </w:rPrChange>
              </w:rPr>
            </w:pPr>
            <w:ins w:id="62" w:author="陳鐵元" w:date="2016-02-04T13:34:00Z">
              <w:r w:rsidRPr="00860F0C">
                <w:rPr>
                  <w:rFonts w:hint="eastAsia"/>
                  <w:sz w:val="20"/>
                  <w:szCs w:val="20"/>
                  <w:rPrChange w:id="63" w:author="陳鐵元" w:date="2017-02-15T10:1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新版列印上線已超過</w:t>
              </w:r>
              <w:r w:rsidRPr="00860F0C">
                <w:rPr>
                  <w:rFonts w:hint="eastAsia"/>
                  <w:sz w:val="20"/>
                  <w:szCs w:val="20"/>
                  <w:rPrChange w:id="64" w:author="陳鐵元" w:date="2017-02-15T10:1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1</w:t>
              </w:r>
              <w:r w:rsidRPr="00860F0C">
                <w:rPr>
                  <w:rFonts w:hint="eastAsia"/>
                  <w:sz w:val="20"/>
                  <w:szCs w:val="20"/>
                  <w:rPrChange w:id="65" w:author="陳鐵元" w:date="2017-02-15T10:11:00Z">
                    <w:rPr>
                      <w:rFonts w:hint="eastAsia"/>
                      <w:sz w:val="20"/>
                      <w:szCs w:val="20"/>
                    </w:rPr>
                  </w:rPrChange>
                </w:rPr>
                <w:t>年，故改成只能列印新版，並調整</w:t>
              </w:r>
            </w:ins>
          </w:p>
        </w:tc>
        <w:tc>
          <w:tcPr>
            <w:tcW w:w="1540" w:type="dxa"/>
          </w:tcPr>
          <w:p w:rsidR="00E365FA" w:rsidRPr="006B1801" w:rsidRDefault="00E365FA" w:rsidP="00CB124D">
            <w:pPr>
              <w:spacing w:line="240" w:lineRule="atLeast"/>
              <w:jc w:val="center"/>
              <w:rPr>
                <w:ins w:id="66" w:author="陳鐵元" w:date="2016-02-04T13:32:00Z"/>
                <w:rFonts w:ascii="細明體" w:eastAsia="細明體" w:hAnsi="細明體" w:cs="Courier New" w:hint="eastAsia"/>
              </w:rPr>
            </w:pPr>
            <w:ins w:id="67" w:author="陳鐵元" w:date="2016-02-04T13:33:00Z">
              <w:r w:rsidRPr="00860F0C">
                <w:rPr>
                  <w:rFonts w:hint="eastAsia"/>
                  <w:sz w:val="20"/>
                  <w:szCs w:val="20"/>
                  <w:rPrChange w:id="68" w:author="陳鐵元" w:date="2017-02-15T10:11:00Z">
                    <w:rPr>
                      <w:rFonts w:hint="eastAsia"/>
                      <w:color w:val="FF0000"/>
                      <w:sz w:val="20"/>
                      <w:szCs w:val="20"/>
                    </w:rPr>
                  </w:rPrChange>
                </w:rPr>
                <w:t>鐵元</w:t>
              </w:r>
            </w:ins>
          </w:p>
        </w:tc>
        <w:tc>
          <w:tcPr>
            <w:tcW w:w="2058" w:type="dxa"/>
          </w:tcPr>
          <w:p w:rsidR="00E365FA" w:rsidRPr="006B1801" w:rsidRDefault="00E365FA" w:rsidP="00CB124D">
            <w:pPr>
              <w:spacing w:line="240" w:lineRule="atLeast"/>
              <w:rPr>
                <w:ins w:id="69" w:author="陳鐵元" w:date="2016-02-04T13:32:00Z"/>
                <w:sz w:val="20"/>
                <w:szCs w:val="20"/>
              </w:rPr>
            </w:pPr>
            <w:ins w:id="70" w:author="陳鐵元" w:date="2016-02-04T13:33:00Z">
              <w:r w:rsidRPr="006B1801">
                <w:rPr>
                  <w:rFonts w:ascii="標楷體" w:eastAsia="標楷體" w:hAnsi="標楷體"/>
                  <w:b/>
                </w:rPr>
                <w:t>160115000223</w:t>
              </w:r>
            </w:ins>
          </w:p>
        </w:tc>
      </w:tr>
      <w:tr w:rsidR="00860F0C" w:rsidRPr="002B7B3D" w:rsidTr="00860F0C">
        <w:trPr>
          <w:ins w:id="71" w:author="陳鐵元" w:date="2017-02-15T10:11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0C" w:rsidRPr="002B7B3D" w:rsidRDefault="00860F0C" w:rsidP="006B1801">
            <w:pPr>
              <w:spacing w:line="240" w:lineRule="atLeast"/>
              <w:jc w:val="center"/>
              <w:rPr>
                <w:ins w:id="72" w:author="陳鐵元" w:date="2017-02-15T10:11:00Z"/>
                <w:rFonts w:ascii="細明體" w:eastAsia="細明體" w:hAnsi="細明體" w:cs="Courier New"/>
                <w:sz w:val="20"/>
                <w:szCs w:val="20"/>
              </w:rPr>
            </w:pPr>
            <w:ins w:id="73" w:author="陳鐵元" w:date="2017-02-15T10:11:00Z">
              <w:r w:rsidRPr="002B7B3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7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/02</w:t>
              </w:r>
              <w:r w:rsidRPr="002B7B3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/15</w:t>
              </w:r>
            </w:ins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0C" w:rsidRPr="002B7B3D" w:rsidRDefault="00860F0C" w:rsidP="00606700">
            <w:pPr>
              <w:spacing w:line="240" w:lineRule="atLeast"/>
              <w:jc w:val="center"/>
              <w:rPr>
                <w:ins w:id="74" w:author="陳鐵元" w:date="2017-02-15T10:11:00Z"/>
                <w:rFonts w:ascii="細明體" w:eastAsia="細明體" w:hAnsi="細明體" w:cs="Courier New" w:hint="eastAsia"/>
                <w:sz w:val="20"/>
                <w:szCs w:val="20"/>
              </w:rPr>
            </w:pPr>
            <w:ins w:id="75" w:author="陳鐵元" w:date="2017-02-15T10:11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8</w:t>
              </w:r>
            </w:ins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0C" w:rsidRPr="00860F0C" w:rsidRDefault="00860F0C" w:rsidP="00606700">
            <w:pPr>
              <w:spacing w:line="240" w:lineRule="atLeast"/>
              <w:rPr>
                <w:ins w:id="76" w:author="陳鐵元" w:date="2017-02-15T10:11:00Z"/>
                <w:rFonts w:hint="eastAsia"/>
                <w:sz w:val="20"/>
                <w:szCs w:val="20"/>
              </w:rPr>
            </w:pPr>
            <w:ins w:id="77" w:author="陳鐵元" w:date="2017-02-15T10:11:00Z">
              <w:r>
                <w:rPr>
                  <w:rFonts w:hint="eastAsia"/>
                  <w:sz w:val="20"/>
                  <w:szCs w:val="20"/>
                </w:rPr>
                <w:t>開放資服</w:t>
              </w:r>
            </w:ins>
            <w:ins w:id="78" w:author="陳鐵元" w:date="2017-02-15T10:12:00Z">
              <w:r>
                <w:rPr>
                  <w:rFonts w:hint="eastAsia"/>
                  <w:sz w:val="20"/>
                  <w:szCs w:val="20"/>
                </w:rPr>
                <w:t>可以跨單位查詢不給付案件</w:t>
              </w:r>
            </w:ins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0C" w:rsidRPr="00860F0C" w:rsidRDefault="00860F0C" w:rsidP="00606700">
            <w:pPr>
              <w:spacing w:line="240" w:lineRule="atLeast"/>
              <w:jc w:val="center"/>
              <w:rPr>
                <w:ins w:id="79" w:author="陳鐵元" w:date="2017-02-15T10:11:00Z"/>
                <w:rFonts w:hint="eastAsia"/>
                <w:sz w:val="20"/>
                <w:szCs w:val="20"/>
              </w:rPr>
            </w:pPr>
            <w:ins w:id="80" w:author="陳鐵元" w:date="2017-02-15T10:11:00Z">
              <w:r w:rsidRPr="002B7B3D">
                <w:rPr>
                  <w:rFonts w:hint="eastAsia"/>
                  <w:sz w:val="20"/>
                  <w:szCs w:val="20"/>
                </w:rPr>
                <w:t>鐵元</w:t>
              </w:r>
            </w:ins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0C" w:rsidRPr="00860F0C" w:rsidRDefault="00165A76" w:rsidP="00606700">
            <w:pPr>
              <w:spacing w:line="240" w:lineRule="atLeast"/>
              <w:rPr>
                <w:ins w:id="81" w:author="陳鐵元" w:date="2017-02-15T10:11:00Z"/>
                <w:rFonts w:ascii="標楷體" w:eastAsia="標楷體" w:hAnsi="標楷體"/>
                <w:b/>
              </w:rPr>
            </w:pPr>
            <w:ins w:id="82" w:author="陳鐵元" w:date="2017-02-15T16:56:00Z">
              <w:r>
                <w:t>170215000423</w:t>
              </w:r>
            </w:ins>
          </w:p>
        </w:tc>
      </w:tr>
      <w:tr w:rsidR="006B1801" w:rsidRPr="002B7B3D" w:rsidTr="00860F0C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01" w:rsidRPr="002B7B3D" w:rsidRDefault="006B1801" w:rsidP="006B180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2017/7/14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01" w:rsidRDefault="006B1801" w:rsidP="00606700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</w:p>
        </w:tc>
        <w:tc>
          <w:tcPr>
            <w:tcW w:w="4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01" w:rsidRDefault="006B1801" w:rsidP="00606700">
            <w:pPr>
              <w:spacing w:line="240" w:lineRule="atLeast"/>
              <w:rPr>
                <w:rFonts w:hint="eastAsia"/>
                <w:sz w:val="20"/>
                <w:szCs w:val="20"/>
              </w:rPr>
            </w:pPr>
            <w:r w:rsidRPr="006B1801">
              <w:rPr>
                <w:rFonts w:hint="eastAsia"/>
                <w:sz w:val="20"/>
                <w:szCs w:val="20"/>
              </w:rPr>
              <w:t>Download</w:t>
            </w:r>
            <w:r w:rsidRPr="006B1801">
              <w:rPr>
                <w:rFonts w:hint="eastAsia"/>
                <w:sz w:val="20"/>
                <w:szCs w:val="20"/>
              </w:rPr>
              <w:t>關鍵字清查修改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01" w:rsidRPr="002B7B3D" w:rsidRDefault="006B1801" w:rsidP="00606700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德仁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01" w:rsidRDefault="006B1801" w:rsidP="00606700">
            <w:pPr>
              <w:spacing w:line="240" w:lineRule="atLeast"/>
            </w:pPr>
            <w:r w:rsidRPr="006B1801">
              <w:t>170511000464</w:t>
            </w:r>
          </w:p>
        </w:tc>
      </w:tr>
    </w:tbl>
    <w:p w:rsidR="00E1795B" w:rsidRPr="006B1801" w:rsidRDefault="00E1795B" w:rsidP="00926CB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926CBC" w:rsidRPr="006B1801" w:rsidRDefault="00926CBC" w:rsidP="00926CB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cs="Courier New"/>
          <w:b/>
        </w:rPr>
      </w:pPr>
      <w:r w:rsidRPr="006B1801">
        <w:rPr>
          <w:rFonts w:ascii="細明體" w:eastAsia="細明體" w:hAnsi="細明體" w:hint="eastAsia"/>
          <w:b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26CBC" w:rsidRPr="00860F0C" w:rsidTr="009974D3">
        <w:tc>
          <w:tcPr>
            <w:tcW w:w="2340" w:type="dxa"/>
          </w:tcPr>
          <w:p w:rsidR="00926CBC" w:rsidRPr="00860F0C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  <w:rPrChange w:id="83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84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程式功能</w:t>
            </w:r>
          </w:p>
        </w:tc>
        <w:tc>
          <w:tcPr>
            <w:tcW w:w="7920" w:type="dxa"/>
          </w:tcPr>
          <w:p w:rsidR="00926CBC" w:rsidRPr="00860F0C" w:rsidRDefault="0085708F" w:rsidP="009974D3">
            <w:pPr>
              <w:rPr>
                <w:rFonts w:ascii="細明體" w:eastAsia="細明體" w:hAnsi="細明體" w:hint="eastAsia"/>
                <w:sz w:val="20"/>
                <w:szCs w:val="20"/>
                <w:rPrChange w:id="85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86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不給付函印製頁面</w:t>
            </w:r>
          </w:p>
        </w:tc>
      </w:tr>
      <w:tr w:rsidR="00926CBC" w:rsidRPr="00860F0C" w:rsidTr="009974D3">
        <w:tc>
          <w:tcPr>
            <w:tcW w:w="2340" w:type="dxa"/>
          </w:tcPr>
          <w:p w:rsidR="00926CBC" w:rsidRPr="00860F0C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  <w:rPrChange w:id="87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88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  <w:tc>
          <w:tcPr>
            <w:tcW w:w="7920" w:type="dxa"/>
          </w:tcPr>
          <w:p w:rsidR="00926CBC" w:rsidRPr="00860F0C" w:rsidRDefault="00926CBC" w:rsidP="005A0A74">
            <w:pPr>
              <w:rPr>
                <w:rFonts w:ascii="細明體" w:eastAsia="細明體" w:hAnsi="細明體" w:hint="eastAsia"/>
                <w:sz w:val="20"/>
                <w:szCs w:val="20"/>
                <w:rPrChange w:id="89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90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AABA_0</w:t>
            </w:r>
            <w:r w:rsidR="005A0A74" w:rsidRPr="00860F0C">
              <w:rPr>
                <w:rFonts w:ascii="細明體" w:eastAsia="細明體" w:hAnsi="細明體" w:hint="eastAsia"/>
                <w:sz w:val="20"/>
                <w:szCs w:val="20"/>
                <w:rPrChange w:id="91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3</w:t>
            </w: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92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00</w:t>
            </w:r>
          </w:p>
        </w:tc>
      </w:tr>
      <w:tr w:rsidR="00926CBC" w:rsidRPr="00860F0C" w:rsidTr="009974D3">
        <w:tc>
          <w:tcPr>
            <w:tcW w:w="2340" w:type="dxa"/>
          </w:tcPr>
          <w:p w:rsidR="00926CBC" w:rsidRPr="00860F0C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  <w:rPrChange w:id="93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94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作業方式</w:t>
            </w:r>
          </w:p>
        </w:tc>
        <w:tc>
          <w:tcPr>
            <w:tcW w:w="7920" w:type="dxa"/>
          </w:tcPr>
          <w:p w:rsidR="00926CBC" w:rsidRPr="00860F0C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  <w:rPrChange w:id="95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96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ONLINE</w:t>
            </w:r>
          </w:p>
        </w:tc>
      </w:tr>
      <w:tr w:rsidR="00926CBC" w:rsidRPr="00860F0C" w:rsidTr="009974D3">
        <w:tc>
          <w:tcPr>
            <w:tcW w:w="2340" w:type="dxa"/>
          </w:tcPr>
          <w:p w:rsidR="00926CBC" w:rsidRPr="00860F0C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  <w:rPrChange w:id="97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98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概要說明</w:t>
            </w:r>
          </w:p>
        </w:tc>
        <w:tc>
          <w:tcPr>
            <w:tcW w:w="7920" w:type="dxa"/>
          </w:tcPr>
          <w:p w:rsidR="00926CBC" w:rsidRPr="00860F0C" w:rsidRDefault="00926CBC" w:rsidP="0085708F">
            <w:pPr>
              <w:rPr>
                <w:rFonts w:ascii="細明體" w:eastAsia="細明體" w:hAnsi="細明體" w:hint="eastAsia"/>
                <w:sz w:val="20"/>
                <w:szCs w:val="20"/>
                <w:rPrChange w:id="99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100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服務中心</w:t>
            </w:r>
            <w:r w:rsidR="0085708F" w:rsidRPr="00860F0C">
              <w:rPr>
                <w:rFonts w:ascii="細明體" w:eastAsia="細明體" w:hAnsi="細明體" w:hint="eastAsia"/>
                <w:sz w:val="20"/>
                <w:szCs w:val="20"/>
                <w:rPrChange w:id="101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列印不給付函印製頁面</w:t>
            </w:r>
          </w:p>
        </w:tc>
      </w:tr>
      <w:tr w:rsidR="00926CBC" w:rsidRPr="00860F0C" w:rsidTr="009974D3">
        <w:tc>
          <w:tcPr>
            <w:tcW w:w="2340" w:type="dxa"/>
          </w:tcPr>
          <w:p w:rsidR="00926CBC" w:rsidRPr="00860F0C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  <w:rPrChange w:id="102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103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處理人員</w:t>
            </w:r>
          </w:p>
        </w:tc>
        <w:tc>
          <w:tcPr>
            <w:tcW w:w="7920" w:type="dxa"/>
          </w:tcPr>
          <w:p w:rsidR="00926CBC" w:rsidRPr="00860F0C" w:rsidRDefault="00926CBC" w:rsidP="009974D3">
            <w:pPr>
              <w:rPr>
                <w:rFonts w:ascii="細明體" w:eastAsia="細明體" w:hAnsi="細明體" w:hint="eastAsia"/>
                <w:sz w:val="20"/>
                <w:szCs w:val="20"/>
                <w:rPrChange w:id="104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</w:tr>
    </w:tbl>
    <w:p w:rsidR="00926CBC" w:rsidRPr="00860F0C" w:rsidRDefault="00926CBC" w:rsidP="00926CB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105" w:author="陳鐵元" w:date="2017-02-15T10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926CBC" w:rsidRPr="00860F0C" w:rsidRDefault="00926CBC" w:rsidP="00926CB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rPrChange w:id="106" w:author="陳鐵元" w:date="2017-02-15T10:11:00Z">
            <w:rPr>
              <w:rFonts w:ascii="細明體" w:eastAsia="細明體" w:hAnsi="細明體" w:hint="eastAsia"/>
              <w:b/>
            </w:rPr>
          </w:rPrChange>
        </w:rPr>
      </w:pPr>
      <w:r w:rsidRPr="00860F0C">
        <w:rPr>
          <w:rFonts w:ascii="細明體" w:eastAsia="細明體" w:hAnsi="細明體" w:hint="eastAsia"/>
          <w:b/>
          <w:rPrChange w:id="107" w:author="陳鐵元" w:date="2017-02-15T10:11:00Z">
            <w:rPr>
              <w:rFonts w:ascii="細明體" w:eastAsia="細明體" w:hAnsi="細明體" w:hint="eastAsia"/>
              <w:b/>
            </w:rPr>
          </w:rPrChange>
        </w:rPr>
        <w:t>程式流程圖</w:t>
      </w:r>
    </w:p>
    <w:p w:rsidR="00926CBC" w:rsidRPr="006B1801" w:rsidRDefault="00926CBC" w:rsidP="00926CB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6B1801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6" type="#_x0000_t134" style="position:absolute;margin-left:136.5pt;margin-top:5.25pt;width:122.25pt;height:71.4pt;z-index:251654144">
            <v:textbox style="mso-next-textbox:#_x0000_s1026">
              <w:txbxContent>
                <w:p w:rsidR="00926CBC" w:rsidRDefault="00926CBC" w:rsidP="00926CBC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1.</w:t>
                  </w:r>
                  <w:r w:rsidR="00417C5C">
                    <w:rPr>
                      <w:rFonts w:hint="eastAsia"/>
                      <w:sz w:val="16"/>
                      <w:szCs w:val="16"/>
                    </w:rPr>
                    <w:t>輸入給付日期</w:t>
                  </w:r>
                </w:p>
                <w:p w:rsidR="00926CBC" w:rsidRPr="004543FB" w:rsidRDefault="00926CBC" w:rsidP="00926CBC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2.</w:t>
                  </w:r>
                  <w:r w:rsidR="00417C5C" w:rsidRPr="004543FB">
                    <w:rPr>
                      <w:rFonts w:hint="eastAsia"/>
                      <w:sz w:val="16"/>
                      <w:szCs w:val="16"/>
                    </w:rPr>
                    <w:t>勾選受理編號</w:t>
                  </w:r>
                  <w:r>
                    <w:rPr>
                      <w:sz w:val="16"/>
                      <w:szCs w:val="16"/>
                    </w:rPr>
                    <w:br/>
                  </w:r>
                  <w:r>
                    <w:rPr>
                      <w:rFonts w:hint="eastAsia"/>
                      <w:sz w:val="16"/>
                      <w:szCs w:val="16"/>
                    </w:rPr>
                    <w:t>3.</w:t>
                  </w:r>
                  <w:r w:rsidR="00417C5C">
                    <w:rPr>
                      <w:rFonts w:hint="eastAsia"/>
                      <w:sz w:val="16"/>
                      <w:szCs w:val="16"/>
                    </w:rPr>
                    <w:t>列印</w:t>
                  </w:r>
                </w:p>
              </w:txbxContent>
            </v:textbox>
          </v:shape>
        </w:pict>
      </w:r>
      <w:r w:rsidRPr="00860F0C">
        <w:rPr>
          <w:rFonts w:ascii="細明體" w:eastAsia="細明體" w:hAnsi="細明體" w:cs="Courier New" w:hint="eastAsia"/>
          <w:b/>
          <w:noProof/>
          <w:sz w:val="20"/>
          <w:szCs w:val="20"/>
          <w:rPrChange w:id="108" w:author="陳鐵元" w:date="2017-02-15T10:11:00Z">
            <w:rPr>
              <w:rFonts w:ascii="細明體" w:eastAsia="細明體" w:hAnsi="細明體" w:cs="Courier New" w:hint="eastAsia"/>
              <w:b/>
              <w:noProof/>
              <w:sz w:val="20"/>
              <w:szCs w:val="20"/>
            </w:rPr>
          </w:rPrChange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margin-left:288.9pt;margin-top:3.9pt;width:81.15pt;height:74.25pt;z-index:251658240">
            <v:textbox style="mso-next-textbox:#_x0000_s1030">
              <w:txbxContent>
                <w:p w:rsidR="00926CBC" w:rsidRDefault="00926CBC" w:rsidP="00926CBC">
                  <w:pPr>
                    <w:jc w:val="center"/>
                  </w:pPr>
                  <w:r w:rsidRPr="00C7311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不給付函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簽收</w:t>
                  </w:r>
                  <w:r w:rsidRPr="00B365C4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檔DTAAB</w:t>
                  </w:r>
                  <w:r>
                    <w:rPr>
                      <w:rFonts w:ascii="細明體" w:eastAsia="細明體" w:hAnsi="細明體" w:hint="eastAsia"/>
                      <w:bCs/>
                      <w:color w:val="000000"/>
                      <w:sz w:val="20"/>
                    </w:rPr>
                    <w:t>A01</w:t>
                  </w:r>
                </w:p>
              </w:txbxContent>
            </v:textbox>
          </v:shape>
        </w:pict>
      </w:r>
      <w:r w:rsidRPr="00860F0C">
        <w:rPr>
          <w:rFonts w:ascii="細明體" w:eastAsia="細明體" w:hAnsi="細明體" w:cs="Courier New" w:hint="eastAsia"/>
          <w:b/>
          <w:noProof/>
          <w:sz w:val="20"/>
          <w:szCs w:val="20"/>
          <w:rPrChange w:id="109" w:author="陳鐵元" w:date="2017-02-15T10:11:00Z">
            <w:rPr>
              <w:rFonts w:ascii="細明體" w:eastAsia="細明體" w:hAnsi="細明體" w:cs="Courier New" w:hint="eastAsia"/>
              <w:b/>
              <w:noProof/>
              <w:sz w:val="20"/>
              <w:szCs w:val="20"/>
            </w:rPr>
          </w:rPrChange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21.6pt;margin-top:15.15pt;width:93pt;height:51.75pt;z-index:251656192">
            <v:textbox style="mso-next-textbox:#_x0000_s1028">
              <w:txbxContent>
                <w:p w:rsidR="00926CBC" w:rsidRPr="00442AC2" w:rsidRDefault="00926CBC" w:rsidP="00926CBC">
                  <w:r w:rsidRPr="00D15DA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不給付函回條簽收頁面</w:t>
                  </w:r>
                </w:p>
              </w:txbxContent>
            </v:textbox>
          </v:shape>
        </w:pict>
      </w:r>
    </w:p>
    <w:p w:rsidR="00926CBC" w:rsidRPr="006B1801" w:rsidRDefault="00926CBC" w:rsidP="00926CB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926CBC" w:rsidRPr="006B1801" w:rsidRDefault="00926CBC" w:rsidP="00926CB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6B1801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61pt;margin-top:7.65pt;width:24.75pt;height:.05pt;flip:x;z-index:251657216" o:connectortype="straight">
            <v:stroke endarrow="block"/>
          </v:shape>
        </w:pict>
      </w:r>
      <w:r w:rsidRPr="00860F0C">
        <w:rPr>
          <w:rFonts w:ascii="細明體" w:eastAsia="細明體" w:hAnsi="細明體" w:cs="Courier New" w:hint="eastAsia"/>
          <w:b/>
          <w:noProof/>
          <w:sz w:val="20"/>
          <w:szCs w:val="20"/>
          <w:rPrChange w:id="110" w:author="陳鐵元" w:date="2017-02-15T10:11:00Z">
            <w:rPr>
              <w:rFonts w:ascii="細明體" w:eastAsia="細明體" w:hAnsi="細明體" w:cs="Courier New" w:hint="eastAsia"/>
              <w:b/>
              <w:noProof/>
              <w:sz w:val="20"/>
              <w:szCs w:val="20"/>
            </w:rPr>
          </w:rPrChange>
        </w:rPr>
        <w:pict>
          <v:shape id="_x0000_s1027" type="#_x0000_t32" style="position:absolute;margin-left:120.6pt;margin-top:6.15pt;width:12.9pt;height:0;z-index:251655168" o:connectortype="straight">
            <v:stroke endarrow="block"/>
          </v:shape>
        </w:pict>
      </w:r>
    </w:p>
    <w:p w:rsidR="00926CBC" w:rsidRPr="006B1801" w:rsidRDefault="00926CBC" w:rsidP="00926CB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926CBC" w:rsidRPr="00860F0C" w:rsidRDefault="00926CBC" w:rsidP="00926CBC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11" w:author="陳鐵元" w:date="2017-02-15T10:11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926CBC" w:rsidRPr="00860F0C" w:rsidRDefault="00926CBC" w:rsidP="00926CB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rPrChange w:id="112" w:author="陳鐵元" w:date="2017-02-15T10:11:00Z">
            <w:rPr>
              <w:rFonts w:ascii="細明體" w:eastAsia="細明體" w:hAnsi="細明體" w:hint="eastAsia"/>
              <w:b/>
            </w:rPr>
          </w:rPrChange>
        </w:rPr>
      </w:pPr>
      <w:r w:rsidRPr="00860F0C">
        <w:rPr>
          <w:rFonts w:ascii="細明體" w:eastAsia="細明體" w:hAnsi="細明體" w:hint="eastAsia"/>
          <w:b/>
          <w:rPrChange w:id="113" w:author="陳鐵元" w:date="2017-02-15T10:11:00Z">
            <w:rPr>
              <w:rFonts w:ascii="細明體" w:eastAsia="細明體" w:hAnsi="細明體" w:hint="eastAsia"/>
              <w:b/>
            </w:rPr>
          </w:rPrChange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926CBC" w:rsidRPr="00860F0C" w:rsidTr="009974D3">
        <w:tc>
          <w:tcPr>
            <w:tcW w:w="720" w:type="dxa"/>
          </w:tcPr>
          <w:p w:rsidR="00926CBC" w:rsidRPr="00860F0C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14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b/>
                <w:sz w:val="20"/>
                <w:szCs w:val="20"/>
                <w:rPrChange w:id="115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3780" w:type="dxa"/>
          </w:tcPr>
          <w:p w:rsidR="00926CBC" w:rsidRPr="00860F0C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16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b/>
                <w:sz w:val="20"/>
                <w:szCs w:val="20"/>
                <w:rPrChange w:id="117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697" w:type="dxa"/>
          </w:tcPr>
          <w:p w:rsidR="00926CBC" w:rsidRPr="00860F0C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18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b/>
                <w:sz w:val="20"/>
                <w:szCs w:val="20"/>
                <w:rPrChange w:id="119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檔案名稱</w:t>
            </w:r>
          </w:p>
        </w:tc>
      </w:tr>
      <w:tr w:rsidR="00926CBC" w:rsidRPr="00860F0C" w:rsidTr="009974D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26CBC" w:rsidRPr="00860F0C" w:rsidRDefault="00926CBC" w:rsidP="009974D3">
            <w:pPr>
              <w:widowControl/>
              <w:numPr>
                <w:ilvl w:val="0"/>
                <w:numId w:val="3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20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926CBC" w:rsidRPr="00860F0C" w:rsidRDefault="00926CBC" w:rsidP="009974D3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  <w:rPrChange w:id="121" w:author="陳鐵元" w:date="2017-02-15T10:11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kern w:val="2"/>
                <w:lang w:eastAsia="zh-TW"/>
                <w:rPrChange w:id="122" w:author="陳鐵元" w:date="2017-02-15T10:11:00Z">
                  <w:rPr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  <w:t>不給付函簽收檔</w:t>
            </w:r>
          </w:p>
        </w:tc>
        <w:tc>
          <w:tcPr>
            <w:tcW w:w="4697" w:type="dxa"/>
          </w:tcPr>
          <w:p w:rsidR="00926CBC" w:rsidRPr="00860F0C" w:rsidRDefault="00926CBC" w:rsidP="009974D3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  <w:rPrChange w:id="123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sz w:val="20"/>
                <w:szCs w:val="20"/>
                <w:rPrChange w:id="124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DTAABA01</w:t>
            </w:r>
          </w:p>
        </w:tc>
      </w:tr>
    </w:tbl>
    <w:p w:rsidR="00926CBC" w:rsidRPr="00860F0C" w:rsidRDefault="00926CBC" w:rsidP="00926CBC">
      <w:pPr>
        <w:spacing w:line="240" w:lineRule="atLeast"/>
        <w:rPr>
          <w:rFonts w:ascii="細明體" w:eastAsia="細明體" w:hAnsi="細明體" w:cs="Courier New"/>
          <w:b/>
          <w:sz w:val="20"/>
          <w:szCs w:val="20"/>
          <w:rPrChange w:id="125" w:author="陳鐵元" w:date="2017-02-15T10:11:00Z">
            <w:rPr>
              <w:rFonts w:ascii="細明體" w:eastAsia="細明體" w:hAnsi="細明體" w:cs="Courier New"/>
              <w:b/>
              <w:sz w:val="20"/>
              <w:szCs w:val="20"/>
            </w:rPr>
          </w:rPrChange>
        </w:rPr>
      </w:pPr>
    </w:p>
    <w:p w:rsidR="00926CBC" w:rsidRPr="00860F0C" w:rsidRDefault="00926CBC" w:rsidP="00926CB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rPrChange w:id="126" w:author="陳鐵元" w:date="2017-02-15T10:11:00Z">
            <w:rPr>
              <w:rFonts w:ascii="細明體" w:eastAsia="細明體" w:hAnsi="細明體" w:hint="eastAsia"/>
              <w:b/>
            </w:rPr>
          </w:rPrChange>
        </w:rPr>
      </w:pPr>
      <w:r w:rsidRPr="00860F0C">
        <w:rPr>
          <w:rFonts w:ascii="細明體" w:eastAsia="細明體" w:hAnsi="細明體" w:hint="eastAsia"/>
          <w:b/>
          <w:rPrChange w:id="127" w:author="陳鐵元" w:date="2017-02-15T10:11:00Z">
            <w:rPr>
              <w:rFonts w:ascii="細明體" w:eastAsia="細明體" w:hAnsi="細明體" w:hint="eastAsia"/>
              <w:b/>
            </w:rPr>
          </w:rPrChange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926CBC" w:rsidRPr="00860F0C" w:rsidTr="009974D3">
        <w:tc>
          <w:tcPr>
            <w:tcW w:w="720" w:type="dxa"/>
          </w:tcPr>
          <w:p w:rsidR="00926CBC" w:rsidRPr="00860F0C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28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bookmarkStart w:id="129" w:name="_GoBack"/>
            <w:bookmarkEnd w:id="129"/>
            <w:r w:rsidRPr="00860F0C">
              <w:rPr>
                <w:rFonts w:ascii="細明體" w:eastAsia="細明體" w:hAnsi="細明體" w:hint="eastAsia"/>
                <w:b/>
                <w:sz w:val="20"/>
                <w:szCs w:val="20"/>
                <w:rPrChange w:id="130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lastRenderedPageBreak/>
              <w:t>項次</w:t>
            </w:r>
          </w:p>
        </w:tc>
        <w:tc>
          <w:tcPr>
            <w:tcW w:w="3780" w:type="dxa"/>
          </w:tcPr>
          <w:p w:rsidR="00926CBC" w:rsidRPr="00860F0C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31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b/>
                <w:sz w:val="20"/>
                <w:szCs w:val="20"/>
                <w:rPrChange w:id="132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711" w:type="dxa"/>
          </w:tcPr>
          <w:p w:rsidR="00926CBC" w:rsidRPr="00860F0C" w:rsidRDefault="00926CBC" w:rsidP="009974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33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b/>
                <w:sz w:val="20"/>
                <w:szCs w:val="20"/>
                <w:rPrChange w:id="134" w:author="陳鐵元" w:date="2017-02-15T10:11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程式名稱</w:t>
            </w:r>
          </w:p>
        </w:tc>
      </w:tr>
      <w:tr w:rsidR="00926CBC" w:rsidRPr="00860F0C" w:rsidTr="009974D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26CBC" w:rsidRPr="00860F0C" w:rsidRDefault="00926CBC" w:rsidP="009974D3">
            <w:pPr>
              <w:widowControl/>
              <w:numPr>
                <w:ilvl w:val="0"/>
                <w:numId w:val="4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35" w:author="陳鐵元" w:date="2017-02-15T10:11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926CBC" w:rsidRPr="00860F0C" w:rsidRDefault="002347D0" w:rsidP="009974D3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  <w:rPrChange w:id="136" w:author="陳鐵元" w:date="2017-02-15T10:11:00Z">
                  <w:rPr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lang w:eastAsia="zh-TW"/>
                <w:rPrChange w:id="137" w:author="陳鐵元" w:date="2017-02-15T10:11:00Z">
                  <w:rPr>
                    <w:rFonts w:ascii="新細明體" w:hAnsi="新細明體" w:hint="eastAsia"/>
                    <w:lang w:eastAsia="zh-TW"/>
                  </w:rPr>
                </w:rPrChange>
              </w:rPr>
              <w:t>理賠不給付通知書列印模組</w:t>
            </w:r>
          </w:p>
        </w:tc>
        <w:tc>
          <w:tcPr>
            <w:tcW w:w="4711" w:type="dxa"/>
          </w:tcPr>
          <w:p w:rsidR="00926CBC" w:rsidRPr="00860F0C" w:rsidRDefault="00112C15" w:rsidP="009974D3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  <w:rPrChange w:id="138" w:author="陳鐵元" w:date="2017-02-15T10:11:00Z">
                  <w:rPr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細明體" w:eastAsia="細明體" w:hAnsi="細明體" w:hint="eastAsia"/>
                <w:kern w:val="2"/>
                <w:lang w:eastAsia="zh-TW"/>
                <w:rPrChange w:id="139" w:author="陳鐵元" w:date="2017-02-15T10:11:00Z">
                  <w:rPr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  <w:t>AA_X1Z001</w:t>
            </w:r>
            <w:r w:rsidR="000C1281" w:rsidRPr="00860F0C">
              <w:rPr>
                <w:rFonts w:ascii="細明體" w:eastAsia="細明體" w:hAnsi="細明體" w:hint="eastAsia"/>
                <w:kern w:val="2"/>
                <w:lang w:eastAsia="zh-TW"/>
                <w:rPrChange w:id="140" w:author="陳鐵元" w:date="2017-02-15T10:11:00Z">
                  <w:rPr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  <w:t>.java</w:t>
            </w:r>
          </w:p>
        </w:tc>
      </w:tr>
    </w:tbl>
    <w:p w:rsidR="00F07958" w:rsidRPr="00860F0C" w:rsidRDefault="00F07958" w:rsidP="00926CB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/>
          <w:kern w:val="2"/>
          <w:szCs w:val="24"/>
          <w:lang w:eastAsia="zh-TW"/>
          <w:rPrChange w:id="141" w:author="陳鐵元" w:date="2017-02-15T10:11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</w:pPr>
    </w:p>
    <w:p w:rsidR="00926CBC" w:rsidRPr="00860F0C" w:rsidRDefault="00F07958" w:rsidP="00926CB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  <w:rPrChange w:id="142" w:author="陳鐵元" w:date="2017-02-15T10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ascii="細明體" w:eastAsia="細明體" w:hAnsi="細明體"/>
          <w:kern w:val="2"/>
          <w:szCs w:val="24"/>
          <w:lang w:eastAsia="zh-TW"/>
          <w:rPrChange w:id="143" w:author="陳鐵元" w:date="2017-02-15T10:11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br w:type="page"/>
      </w:r>
    </w:p>
    <w:p w:rsidR="00926CBC" w:rsidRPr="00860F0C" w:rsidRDefault="00926CBC" w:rsidP="0061714A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lang w:eastAsia="zh-TW"/>
          <w:rPrChange w:id="144" w:author="陳鐵元" w:date="2017-02-15T10:11:00Z">
            <w:rPr>
              <w:rFonts w:hint="eastAsia"/>
              <w:lang w:eastAsia="zh-TW"/>
            </w:rPr>
          </w:rPrChange>
        </w:rPr>
      </w:pPr>
      <w:r w:rsidRPr="00860F0C">
        <w:rPr>
          <w:rFonts w:ascii="細明體" w:eastAsia="細明體" w:hAnsi="細明體" w:hint="eastAsia"/>
          <w:b/>
          <w:lang w:eastAsia="zh-TW"/>
          <w:rPrChange w:id="145" w:author="陳鐵元" w:date="2017-02-15T10:11:00Z">
            <w:rPr>
              <w:rFonts w:ascii="細明體" w:eastAsia="細明體" w:hAnsi="細明體" w:hint="eastAsia"/>
              <w:b/>
              <w:lang w:eastAsia="zh-TW"/>
            </w:rPr>
          </w:rPrChange>
        </w:rPr>
        <w:t>畫面(</w:t>
      </w:r>
      <w:r w:rsidRPr="00860F0C">
        <w:rPr>
          <w:rFonts w:hint="eastAsia"/>
          <w:kern w:val="2"/>
          <w:lang w:eastAsia="zh-TW"/>
          <w:rPrChange w:id="146" w:author="陳鐵元" w:date="2017-02-15T10:11:00Z">
            <w:rPr>
              <w:rFonts w:hint="eastAsia"/>
              <w:kern w:val="2"/>
              <w:lang w:eastAsia="zh-TW"/>
            </w:rPr>
          </w:rPrChange>
        </w:rPr>
        <w:t>USAABA0</w:t>
      </w:r>
      <w:r w:rsidR="009369F1" w:rsidRPr="00860F0C">
        <w:rPr>
          <w:rFonts w:hint="eastAsia"/>
          <w:kern w:val="2"/>
          <w:lang w:eastAsia="zh-TW"/>
          <w:rPrChange w:id="147" w:author="陳鐵元" w:date="2017-02-15T10:11:00Z">
            <w:rPr>
              <w:rFonts w:hint="eastAsia"/>
              <w:kern w:val="2"/>
              <w:lang w:eastAsia="zh-TW"/>
            </w:rPr>
          </w:rPrChange>
        </w:rPr>
        <w:t>3</w:t>
      </w:r>
      <w:r w:rsidRPr="00860F0C">
        <w:rPr>
          <w:rFonts w:hint="eastAsia"/>
          <w:kern w:val="2"/>
          <w:lang w:eastAsia="zh-TW"/>
          <w:rPrChange w:id="148" w:author="陳鐵元" w:date="2017-02-15T10:11:00Z">
            <w:rPr>
              <w:rFonts w:hint="eastAsia"/>
              <w:kern w:val="2"/>
              <w:lang w:eastAsia="zh-TW"/>
            </w:rPr>
          </w:rPrChange>
        </w:rPr>
        <w:t>00_</w:t>
      </w:r>
      <w:r w:rsidR="0085708F" w:rsidRPr="00860F0C">
        <w:rPr>
          <w:rFonts w:hint="eastAsia"/>
          <w:kern w:val="2"/>
          <w:lang w:eastAsia="zh-TW"/>
          <w:rPrChange w:id="149" w:author="陳鐵元" w:date="2017-02-15T10:11:00Z">
            <w:rPr>
              <w:rFonts w:hint="eastAsia"/>
              <w:kern w:val="2"/>
              <w:lang w:eastAsia="zh-TW"/>
            </w:rPr>
          </w:rPrChange>
        </w:rPr>
        <w:t>不給付函印製頁面</w:t>
      </w:r>
      <w:r w:rsidRPr="00860F0C">
        <w:rPr>
          <w:rFonts w:hint="eastAsia"/>
          <w:kern w:val="2"/>
          <w:lang w:eastAsia="zh-TW"/>
          <w:rPrChange w:id="150" w:author="陳鐵元" w:date="2017-02-15T10:11:00Z">
            <w:rPr>
              <w:rFonts w:hint="eastAsia"/>
              <w:kern w:val="2"/>
              <w:lang w:eastAsia="zh-TW"/>
            </w:rPr>
          </w:rPrChange>
        </w:rPr>
        <w:t>.htm)</w:t>
      </w:r>
      <w:r w:rsidR="0061714A" w:rsidRPr="00860F0C">
        <w:rPr>
          <w:noProof/>
          <w:lang w:eastAsia="zh-TW"/>
          <w:rPrChange w:id="151" w:author="陳鐵元" w:date="2017-02-15T10:11:00Z">
            <w:rPr>
              <w:noProof/>
              <w:lang w:eastAsia="zh-TW"/>
            </w:rPr>
          </w:rPrChange>
        </w:rPr>
        <w:t xml:space="preserve"> </w:t>
      </w:r>
    </w:p>
    <w:p w:rsidR="00926CBC" w:rsidRPr="00860F0C" w:rsidRDefault="00926CBC" w:rsidP="00926CB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152" w:author="陳鐵元" w:date="2017-02-15T10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tbl>
      <w:tblPr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114"/>
        <w:gridCol w:w="709"/>
        <w:gridCol w:w="992"/>
        <w:gridCol w:w="425"/>
        <w:gridCol w:w="1276"/>
        <w:gridCol w:w="1417"/>
        <w:gridCol w:w="709"/>
        <w:gridCol w:w="1276"/>
      </w:tblGrid>
      <w:tr w:rsidR="00F07958" w:rsidRPr="00860F0C" w:rsidTr="00B7524C">
        <w:tc>
          <w:tcPr>
            <w:tcW w:w="1953" w:type="dxa"/>
            <w:gridSpan w:val="2"/>
            <w:tcBorders>
              <w:bottom w:val="single" w:sz="4" w:space="0" w:color="auto"/>
            </w:tcBorders>
            <w:shd w:val="clear" w:color="auto" w:fill="EAF1DD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53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54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服務中心</w:t>
            </w:r>
            <w:r w:rsidRPr="00860F0C">
              <w:rPr>
                <w:rFonts w:eastAsia="標楷體" w:hint="eastAsia"/>
                <w:noProof/>
                <w:sz w:val="20"/>
                <w:szCs w:val="20"/>
                <w:rPrChange w:id="155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 xml:space="preserve"> </w:t>
            </w:r>
            <w:r w:rsidRPr="00860F0C">
              <w:rPr>
                <w:rFonts w:eastAsia="標楷體" w:hint="eastAsia"/>
                <w:noProof/>
                <w:sz w:val="20"/>
                <w:szCs w:val="20"/>
                <w:bdr w:val="single" w:sz="4" w:space="0" w:color="auto"/>
                <w:rPrChange w:id="156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  <w:bdr w:val="single" w:sz="4" w:space="0" w:color="auto"/>
                  </w:rPr>
                </w:rPrChange>
              </w:rPr>
              <w:t>5306280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EAF1DD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57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58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營業單位</w:t>
            </w:r>
            <w:r w:rsidRPr="00860F0C">
              <w:rPr>
                <w:rFonts w:eastAsia="標楷體" w:hint="eastAsia"/>
                <w:noProof/>
                <w:sz w:val="20"/>
                <w:szCs w:val="20"/>
                <w:rPrChange w:id="159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 xml:space="preserve"> </w:t>
            </w:r>
            <w:r w:rsidRPr="00860F0C">
              <w:rPr>
                <w:rFonts w:eastAsia="標楷體" w:hint="eastAsia"/>
                <w:noProof/>
                <w:sz w:val="20"/>
                <w:szCs w:val="20"/>
                <w:bdr w:val="single" w:sz="4" w:space="0" w:color="auto"/>
                <w:rPrChange w:id="160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  <w:bdr w:val="single" w:sz="4" w:space="0" w:color="auto"/>
                  </w:rPr>
                </w:rPrChange>
              </w:rPr>
              <w:t>FE4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  <w:shd w:val="clear" w:color="auto" w:fill="EAF1DD"/>
          </w:tcPr>
          <w:p w:rsidR="00F07958" w:rsidRPr="00860F0C" w:rsidRDefault="00F07958" w:rsidP="00B7524C">
            <w:pPr>
              <w:rPr>
                <w:rFonts w:ascii="標楷體" w:eastAsia="標楷體" w:hAnsi="標楷體" w:hint="eastAsia"/>
                <w:noProof/>
                <w:sz w:val="20"/>
                <w:szCs w:val="20"/>
                <w:rPrChange w:id="161" w:author="陳鐵元" w:date="2017-02-15T10:11:00Z">
                  <w:rPr>
                    <w:rFonts w:ascii="標楷體" w:eastAsia="標楷體" w:hAnsi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ascii="標楷體" w:eastAsia="標楷體" w:hAnsi="標楷體" w:hint="eastAsia"/>
                <w:noProof/>
                <w:sz w:val="20"/>
                <w:szCs w:val="20"/>
                <w:rPrChange w:id="162" w:author="陳鐵元" w:date="2017-02-15T10:11:00Z">
                  <w:rPr>
                    <w:rFonts w:ascii="標楷體" w:eastAsia="標楷體" w:hAnsi="標楷體" w:hint="eastAsia"/>
                    <w:noProof/>
                    <w:sz w:val="20"/>
                    <w:szCs w:val="20"/>
                  </w:rPr>
                </w:rPrChange>
              </w:rPr>
              <w:t>□不</w:t>
            </w:r>
            <w:r w:rsidRPr="00860F0C">
              <w:rPr>
                <w:rFonts w:eastAsia="標楷體" w:hint="eastAsia"/>
                <w:noProof/>
                <w:sz w:val="20"/>
                <w:szCs w:val="20"/>
                <w:rPrChange w:id="163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給付日期</w:t>
            </w:r>
            <w:r w:rsidRPr="00860F0C">
              <w:rPr>
                <w:rFonts w:eastAsia="標楷體" w:hint="eastAsia"/>
                <w:noProof/>
                <w:sz w:val="20"/>
                <w:szCs w:val="20"/>
                <w:bdr w:val="single" w:sz="4" w:space="0" w:color="auto"/>
                <w:rPrChange w:id="164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  <w:bdr w:val="single" w:sz="4" w:space="0" w:color="auto"/>
                  </w:rPr>
                </w:rPrChange>
              </w:rPr>
              <w:t>1021001</w:t>
            </w:r>
            <w:r w:rsidRPr="00860F0C">
              <w:rPr>
                <w:rFonts w:eastAsia="標楷體" w:hint="eastAsia"/>
                <w:noProof/>
                <w:sz w:val="20"/>
                <w:szCs w:val="20"/>
                <w:rPrChange w:id="165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~</w:t>
            </w:r>
            <w:r w:rsidRPr="00860F0C">
              <w:rPr>
                <w:rFonts w:eastAsia="標楷體" w:hint="eastAsia"/>
                <w:noProof/>
                <w:sz w:val="20"/>
                <w:szCs w:val="20"/>
                <w:bdr w:val="single" w:sz="4" w:space="0" w:color="auto"/>
                <w:rPrChange w:id="166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  <w:bdr w:val="single" w:sz="4" w:space="0" w:color="auto"/>
                  </w:rPr>
                </w:rPrChange>
              </w:rPr>
              <w:t>1021002</w:t>
            </w:r>
            <w:r w:rsidRPr="00860F0C">
              <w:rPr>
                <w:rFonts w:ascii="標楷體" w:eastAsia="標楷體" w:hAnsi="標楷體" w:hint="eastAsia"/>
                <w:noProof/>
                <w:sz w:val="20"/>
                <w:szCs w:val="20"/>
                <w:rPrChange w:id="167" w:author="陳鐵元" w:date="2017-02-15T10:11:00Z">
                  <w:rPr>
                    <w:rFonts w:ascii="標楷體" w:eastAsia="標楷體" w:hAnsi="標楷體" w:hint="eastAsia"/>
                    <w:noProof/>
                    <w:sz w:val="20"/>
                    <w:szCs w:val="20"/>
                  </w:rPr>
                </w:rPrChange>
              </w:rPr>
              <w:t>(30天內)</w:t>
            </w:r>
          </w:p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68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69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□受理編號</w:t>
            </w:r>
            <w:r w:rsidRPr="00860F0C">
              <w:rPr>
                <w:rFonts w:eastAsia="標楷體" w:hint="eastAsia"/>
                <w:noProof/>
                <w:sz w:val="20"/>
                <w:szCs w:val="20"/>
                <w:bdr w:val="single" w:sz="4" w:space="0" w:color="auto"/>
                <w:rPrChange w:id="170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  <w:bdr w:val="single" w:sz="4" w:space="0" w:color="auto"/>
                  </w:rPr>
                </w:rPrChange>
              </w:rPr>
              <w:t>13101000010001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AF1DD"/>
            <w:vAlign w:val="center"/>
          </w:tcPr>
          <w:p w:rsidR="00F07958" w:rsidRPr="00860F0C" w:rsidRDefault="00F07958" w:rsidP="00B7524C">
            <w:pPr>
              <w:jc w:val="center"/>
              <w:rPr>
                <w:rFonts w:eastAsia="標楷體" w:hint="eastAsia"/>
                <w:noProof/>
                <w:sz w:val="20"/>
                <w:szCs w:val="20"/>
                <w:rPrChange w:id="171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highlight w:val="yellow"/>
                <w:bdr w:val="single" w:sz="4" w:space="0" w:color="auto"/>
                <w:rPrChange w:id="172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  <w:highlight w:val="yellow"/>
                    <w:bdr w:val="single" w:sz="4" w:space="0" w:color="auto"/>
                  </w:rPr>
                </w:rPrChange>
              </w:rPr>
              <w:t>查詢</w:t>
            </w:r>
          </w:p>
        </w:tc>
      </w:tr>
      <w:tr w:rsidR="00F07958" w:rsidRPr="00860F0C" w:rsidTr="00B7524C">
        <w:tc>
          <w:tcPr>
            <w:tcW w:w="839" w:type="dxa"/>
            <w:shd w:val="clear" w:color="auto" w:fill="C2D69B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73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74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選取□</w:t>
            </w:r>
          </w:p>
        </w:tc>
        <w:tc>
          <w:tcPr>
            <w:tcW w:w="1823" w:type="dxa"/>
            <w:gridSpan w:val="2"/>
            <w:shd w:val="clear" w:color="auto" w:fill="C2D69B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75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76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受理編號</w:t>
            </w:r>
          </w:p>
        </w:tc>
        <w:tc>
          <w:tcPr>
            <w:tcW w:w="1417" w:type="dxa"/>
            <w:gridSpan w:val="2"/>
            <w:shd w:val="clear" w:color="auto" w:fill="C2D69B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77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78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不給付日期</w:t>
            </w:r>
          </w:p>
        </w:tc>
        <w:tc>
          <w:tcPr>
            <w:tcW w:w="1276" w:type="dxa"/>
            <w:shd w:val="clear" w:color="auto" w:fill="C2D69B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79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80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保戶姓名</w:t>
            </w:r>
          </w:p>
        </w:tc>
        <w:tc>
          <w:tcPr>
            <w:tcW w:w="1417" w:type="dxa"/>
            <w:shd w:val="clear" w:color="auto" w:fill="C2D69B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81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82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送件人姓名</w:t>
            </w:r>
          </w:p>
        </w:tc>
        <w:tc>
          <w:tcPr>
            <w:tcW w:w="1985" w:type="dxa"/>
            <w:gridSpan w:val="2"/>
            <w:shd w:val="clear" w:color="auto" w:fill="C2D69B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83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84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送件人單位</w:t>
            </w:r>
          </w:p>
        </w:tc>
      </w:tr>
      <w:tr w:rsidR="00F07958" w:rsidRPr="00860F0C" w:rsidTr="00B7524C">
        <w:tc>
          <w:tcPr>
            <w:tcW w:w="839" w:type="dxa"/>
            <w:shd w:val="clear" w:color="auto" w:fill="auto"/>
            <w:vAlign w:val="center"/>
          </w:tcPr>
          <w:p w:rsidR="00F07958" w:rsidRPr="00860F0C" w:rsidRDefault="00F07958" w:rsidP="00B7524C">
            <w:pPr>
              <w:jc w:val="center"/>
              <w:rPr>
                <w:rFonts w:eastAsia="標楷體" w:hint="eastAsia"/>
                <w:noProof/>
                <w:sz w:val="20"/>
                <w:szCs w:val="20"/>
                <w:rPrChange w:id="185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86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□</w:t>
            </w:r>
          </w:p>
        </w:tc>
        <w:tc>
          <w:tcPr>
            <w:tcW w:w="1823" w:type="dxa"/>
            <w:gridSpan w:val="2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87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88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13101000010001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89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90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102/10/16</w:t>
            </w:r>
          </w:p>
        </w:tc>
        <w:tc>
          <w:tcPr>
            <w:tcW w:w="1276" w:type="dxa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91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92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林</w:t>
            </w:r>
            <w:r w:rsidRPr="00860F0C">
              <w:rPr>
                <w:rFonts w:eastAsia="標楷體" w:hint="eastAsia"/>
                <w:noProof/>
                <w:sz w:val="20"/>
                <w:szCs w:val="20"/>
                <w:rPrChange w:id="193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XX</w:t>
            </w:r>
          </w:p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94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95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(</w:t>
            </w:r>
            <w:r w:rsidRPr="00860F0C">
              <w:rPr>
                <w:rFonts w:eastAsia="標楷體" w:hint="eastAsia"/>
                <w:noProof/>
                <w:sz w:val="20"/>
                <w:szCs w:val="20"/>
                <w:rPrChange w:id="196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密戶</w:t>
            </w:r>
            <w:r w:rsidRPr="00860F0C">
              <w:rPr>
                <w:rFonts w:eastAsia="標楷體" w:hint="eastAsia"/>
                <w:noProof/>
                <w:sz w:val="20"/>
                <w:szCs w:val="20"/>
                <w:rPrChange w:id="197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198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199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林</w:t>
            </w:r>
            <w:r w:rsidRPr="00860F0C">
              <w:rPr>
                <w:rFonts w:eastAsia="標楷體" w:hint="eastAsia"/>
                <w:noProof/>
                <w:sz w:val="20"/>
                <w:szCs w:val="20"/>
                <w:rPrChange w:id="200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XX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201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rPrChange w:id="202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專招</w:t>
            </w:r>
            <w:r w:rsidRPr="00860F0C">
              <w:rPr>
                <w:rFonts w:eastAsia="標楷體" w:hint="eastAsia"/>
                <w:noProof/>
                <w:sz w:val="20"/>
                <w:szCs w:val="20"/>
                <w:rPrChange w:id="203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  <w:t>XX</w:t>
            </w:r>
          </w:p>
        </w:tc>
      </w:tr>
      <w:tr w:rsidR="00F07958" w:rsidRPr="00860F0C" w:rsidTr="00B7524C">
        <w:tc>
          <w:tcPr>
            <w:tcW w:w="839" w:type="dxa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204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</w:p>
        </w:tc>
        <w:tc>
          <w:tcPr>
            <w:tcW w:w="1823" w:type="dxa"/>
            <w:gridSpan w:val="2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205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206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</w:p>
        </w:tc>
        <w:tc>
          <w:tcPr>
            <w:tcW w:w="1276" w:type="dxa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207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</w:p>
        </w:tc>
        <w:tc>
          <w:tcPr>
            <w:tcW w:w="1417" w:type="dxa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208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F07958" w:rsidRPr="00860F0C" w:rsidRDefault="00F07958" w:rsidP="00B7524C">
            <w:pPr>
              <w:rPr>
                <w:rFonts w:eastAsia="標楷體" w:hint="eastAsia"/>
                <w:noProof/>
                <w:sz w:val="20"/>
                <w:szCs w:val="20"/>
                <w:rPrChange w:id="209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</w:p>
        </w:tc>
      </w:tr>
      <w:tr w:rsidR="00F07958" w:rsidRPr="00860F0C" w:rsidTr="00B7524C">
        <w:tc>
          <w:tcPr>
            <w:tcW w:w="8757" w:type="dxa"/>
            <w:gridSpan w:val="9"/>
            <w:shd w:val="clear" w:color="auto" w:fill="auto"/>
          </w:tcPr>
          <w:p w:rsidR="00F07958" w:rsidRPr="00860F0C" w:rsidRDefault="00F07958" w:rsidP="00B7524C">
            <w:pPr>
              <w:jc w:val="center"/>
              <w:rPr>
                <w:rFonts w:eastAsia="標楷體" w:hint="eastAsia"/>
                <w:noProof/>
                <w:sz w:val="20"/>
                <w:szCs w:val="20"/>
                <w:rPrChange w:id="210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</w:rPr>
                </w:rPrChange>
              </w:rPr>
            </w:pPr>
            <w:r w:rsidRPr="00860F0C">
              <w:rPr>
                <w:rFonts w:eastAsia="標楷體" w:hint="eastAsia"/>
                <w:noProof/>
                <w:sz w:val="20"/>
                <w:szCs w:val="20"/>
                <w:highlight w:val="yellow"/>
                <w:bdr w:val="single" w:sz="4" w:space="0" w:color="auto"/>
                <w:rPrChange w:id="211" w:author="陳鐵元" w:date="2017-02-15T10:11:00Z">
                  <w:rPr>
                    <w:rFonts w:eastAsia="標楷體" w:hint="eastAsia"/>
                    <w:noProof/>
                    <w:sz w:val="20"/>
                    <w:szCs w:val="20"/>
                    <w:highlight w:val="yellow"/>
                    <w:bdr w:val="single" w:sz="4" w:space="0" w:color="auto"/>
                  </w:rPr>
                </w:rPrChange>
              </w:rPr>
              <w:t>列印</w:t>
            </w:r>
          </w:p>
        </w:tc>
      </w:tr>
    </w:tbl>
    <w:p w:rsidR="00926CBC" w:rsidRPr="00860F0C" w:rsidRDefault="00926CBC" w:rsidP="00926CBC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212" w:author="陳鐵元" w:date="2017-02-15T10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ascii="細明體" w:eastAsia="細明體" w:hAnsi="細明體"/>
          <w:kern w:val="2"/>
          <w:szCs w:val="24"/>
          <w:lang w:eastAsia="zh-TW"/>
          <w:rPrChange w:id="213" w:author="陳鐵元" w:date="2017-02-15T10:11:00Z">
            <w:rPr>
              <w:rFonts w:ascii="細明體" w:eastAsia="細明體" w:hAnsi="細明體"/>
              <w:kern w:val="2"/>
              <w:szCs w:val="24"/>
              <w:lang w:eastAsia="zh-TW"/>
            </w:rPr>
          </w:rPrChange>
        </w:rPr>
        <w:br w:type="page"/>
      </w:r>
      <w:r w:rsidRPr="00860F0C">
        <w:rPr>
          <w:rFonts w:ascii="細明體" w:eastAsia="細明體" w:hAnsi="細明體" w:hint="eastAsia"/>
          <w:kern w:val="2"/>
          <w:szCs w:val="24"/>
          <w:lang w:eastAsia="zh-TW"/>
          <w:rPrChange w:id="214" w:author="陳鐵元" w:date="2017-02-15T10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lastRenderedPageBreak/>
        <w:t>程式內容：</w:t>
      </w:r>
    </w:p>
    <w:p w:rsidR="00926CBC" w:rsidRPr="00860F0C" w:rsidRDefault="00926CBC" w:rsidP="00926CB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1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21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登入者資訊：</w:t>
      </w:r>
    </w:p>
    <w:p w:rsidR="00926CBC" w:rsidRPr="00860F0C" w:rsidRDefault="00926CBC" w:rsidP="00926CB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1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21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擷取登入者單位代號</w:t>
      </w:r>
    </w:p>
    <w:p w:rsidR="00926CBC" w:rsidRPr="00860F0C" w:rsidRDefault="00926CBC" w:rsidP="00926CB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1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22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擷取</w:t>
      </w:r>
      <w:r w:rsidR="00BA5897" w:rsidRPr="00860F0C">
        <w:rPr>
          <w:rFonts w:hint="eastAsia"/>
          <w:kern w:val="2"/>
          <w:szCs w:val="24"/>
          <w:lang w:eastAsia="zh-TW"/>
          <w:rPrChange w:id="22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系統日期</w:t>
      </w:r>
    </w:p>
    <w:p w:rsidR="00926CBC" w:rsidRPr="00860F0C" w:rsidRDefault="00926CBC" w:rsidP="00926CB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2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22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擷取登入者</w:t>
      </w:r>
      <w:r w:rsidR="00BA5897" w:rsidRPr="00860F0C">
        <w:rPr>
          <w:rFonts w:hint="eastAsia"/>
          <w:kern w:val="2"/>
          <w:szCs w:val="24"/>
          <w:lang w:eastAsia="zh-TW"/>
          <w:rPrChange w:id="22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IP</w:t>
      </w:r>
      <w:r w:rsidR="00BA5897" w:rsidRPr="00860F0C">
        <w:rPr>
          <w:rFonts w:hint="eastAsia"/>
          <w:kern w:val="2"/>
          <w:szCs w:val="24"/>
          <w:lang w:eastAsia="zh-TW"/>
          <w:rPrChange w:id="22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位址</w:t>
      </w:r>
    </w:p>
    <w:p w:rsidR="00926CBC" w:rsidRPr="00860F0C" w:rsidRDefault="00926CBC" w:rsidP="00953F3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2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22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將登入資訊顯示於最上方之表格：</w:t>
      </w:r>
    </w:p>
    <w:tbl>
      <w:tblPr>
        <w:tblW w:w="83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228" w:author="FIS" w:date="2015-03-27T12:34:00Z">
          <w:tblPr>
            <w:tblW w:w="5218" w:type="dxa"/>
            <w:tblInd w:w="67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2127"/>
        <w:gridCol w:w="6237"/>
        <w:tblGridChange w:id="229">
          <w:tblGrid>
            <w:gridCol w:w="2127"/>
            <w:gridCol w:w="3091"/>
          </w:tblGrid>
        </w:tblGridChange>
      </w:tblGrid>
      <w:tr w:rsidR="00926CBC" w:rsidRPr="00860F0C" w:rsidTr="00A749BE">
        <w:tc>
          <w:tcPr>
            <w:tcW w:w="2127" w:type="dxa"/>
            <w:shd w:val="clear" w:color="auto" w:fill="A6A6A6"/>
            <w:tcPrChange w:id="230" w:author="FIS" w:date="2015-03-27T12:34:00Z">
              <w:tcPr>
                <w:tcW w:w="2127" w:type="dxa"/>
                <w:shd w:val="clear" w:color="auto" w:fill="A6A6A6"/>
              </w:tcPr>
            </w:tcPrChange>
          </w:tcPr>
          <w:p w:rsidR="00926CBC" w:rsidRPr="00860F0C" w:rsidRDefault="00926CBC" w:rsidP="009974D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  <w:rPrChange w:id="231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6B1801">
              <w:rPr>
                <w:rFonts w:ascii="新細明體" w:hAnsi="新細明體" w:hint="eastAsia"/>
                <w:kern w:val="2"/>
                <w:lang w:eastAsia="zh-TW"/>
              </w:rPr>
              <w:t>欄位</w:t>
            </w:r>
          </w:p>
        </w:tc>
        <w:tc>
          <w:tcPr>
            <w:tcW w:w="6237" w:type="dxa"/>
            <w:shd w:val="clear" w:color="auto" w:fill="A6A6A6"/>
            <w:tcPrChange w:id="232" w:author="FIS" w:date="2015-03-27T12:34:00Z">
              <w:tcPr>
                <w:tcW w:w="3091" w:type="dxa"/>
                <w:shd w:val="clear" w:color="auto" w:fill="A6A6A6"/>
              </w:tcPr>
            </w:tcPrChange>
          </w:tcPr>
          <w:p w:rsidR="00926CBC" w:rsidRPr="00860F0C" w:rsidRDefault="00926CBC" w:rsidP="009974D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  <w:rPrChange w:id="233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234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值</w:t>
            </w:r>
          </w:p>
        </w:tc>
      </w:tr>
      <w:tr w:rsidR="00926CBC" w:rsidRPr="00860F0C" w:rsidTr="00A749BE">
        <w:tc>
          <w:tcPr>
            <w:tcW w:w="2127" w:type="dxa"/>
            <w:tcPrChange w:id="235" w:author="FIS" w:date="2015-03-27T12:34:00Z">
              <w:tcPr>
                <w:tcW w:w="2127" w:type="dxa"/>
              </w:tcPr>
            </w:tcPrChange>
          </w:tcPr>
          <w:p w:rsidR="00926CBC" w:rsidRPr="00860F0C" w:rsidRDefault="00953F35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236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237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服務中心</w:t>
            </w:r>
          </w:p>
        </w:tc>
        <w:tc>
          <w:tcPr>
            <w:tcW w:w="6237" w:type="dxa"/>
            <w:tcPrChange w:id="238" w:author="FIS" w:date="2015-03-27T12:34:00Z">
              <w:tcPr>
                <w:tcW w:w="3091" w:type="dxa"/>
              </w:tcPr>
            </w:tcPrChange>
          </w:tcPr>
          <w:p w:rsidR="00926CBC" w:rsidRPr="00860F0C" w:rsidRDefault="00953F35" w:rsidP="00953F3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239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240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擷取登入者單位代號</w:t>
            </w:r>
            <w:r w:rsidR="00926CBC" w:rsidRPr="00860F0C">
              <w:rPr>
                <w:rFonts w:hint="eastAsia"/>
                <w:kern w:val="2"/>
                <w:szCs w:val="24"/>
                <w:lang w:eastAsia="zh-TW"/>
                <w:rPrChange w:id="241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[STEP1.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242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1</w:t>
            </w:r>
            <w:r w:rsidR="00926CBC" w:rsidRPr="00860F0C">
              <w:rPr>
                <w:rFonts w:hint="eastAsia"/>
                <w:kern w:val="2"/>
                <w:szCs w:val="24"/>
                <w:lang w:eastAsia="zh-TW"/>
                <w:rPrChange w:id="243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]</w:t>
            </w:r>
          </w:p>
        </w:tc>
      </w:tr>
      <w:tr w:rsidR="00926CBC" w:rsidRPr="00860F0C" w:rsidTr="00A749BE">
        <w:tc>
          <w:tcPr>
            <w:tcW w:w="2127" w:type="dxa"/>
            <w:tcPrChange w:id="244" w:author="FIS" w:date="2015-03-27T12:34:00Z">
              <w:tcPr>
                <w:tcW w:w="2127" w:type="dxa"/>
              </w:tcPr>
            </w:tcPrChange>
          </w:tcPr>
          <w:p w:rsidR="00926CBC" w:rsidRPr="00860F0C" w:rsidRDefault="00720976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245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246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給付日期</w:t>
            </w:r>
          </w:p>
        </w:tc>
        <w:tc>
          <w:tcPr>
            <w:tcW w:w="6237" w:type="dxa"/>
            <w:tcPrChange w:id="247" w:author="FIS" w:date="2015-03-27T12:34:00Z">
              <w:tcPr>
                <w:tcW w:w="3091" w:type="dxa"/>
              </w:tcPr>
            </w:tcPrChange>
          </w:tcPr>
          <w:p w:rsidR="00926CBC" w:rsidRPr="00860F0C" w:rsidRDefault="00720976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248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249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擷取系統日期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250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[STEP1.2</w:t>
            </w:r>
            <w:r w:rsidR="00926CBC" w:rsidRPr="00860F0C">
              <w:rPr>
                <w:rFonts w:hint="eastAsia"/>
                <w:kern w:val="2"/>
                <w:szCs w:val="24"/>
                <w:lang w:eastAsia="zh-TW"/>
                <w:rPrChange w:id="251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]</w:t>
            </w:r>
          </w:p>
        </w:tc>
      </w:tr>
      <w:tr w:rsidR="006F6F04" w:rsidRPr="00860F0C" w:rsidTr="00A749BE">
        <w:tc>
          <w:tcPr>
            <w:tcW w:w="2127" w:type="dxa"/>
            <w:tcPrChange w:id="252" w:author="FIS" w:date="2015-03-27T12:34:00Z">
              <w:tcPr>
                <w:tcW w:w="2127" w:type="dxa"/>
              </w:tcPr>
            </w:tcPrChange>
          </w:tcPr>
          <w:p w:rsidR="006F6F04" w:rsidRPr="00860F0C" w:rsidRDefault="006F6F04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253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細明體" w:eastAsia="細明體" w:hAnsi="細明體" w:cs="Courier New" w:hint="eastAsia"/>
                <w:rPrChange w:id="254" w:author="陳鐵元" w:date="2017-02-15T10:11:00Z">
                  <w:rPr>
                    <w:rFonts w:ascii="細明體" w:eastAsia="細明體" w:hAnsi="細明體" w:cs="Courier New" w:hint="eastAsia"/>
                  </w:rPr>
                </w:rPrChange>
              </w:rPr>
              <w:t>是否為新版</w:t>
            </w:r>
          </w:p>
        </w:tc>
        <w:tc>
          <w:tcPr>
            <w:tcW w:w="6237" w:type="dxa"/>
            <w:tcPrChange w:id="255" w:author="FIS" w:date="2015-03-27T12:34:00Z">
              <w:tcPr>
                <w:tcW w:w="3091" w:type="dxa"/>
              </w:tcPr>
            </w:tcPrChange>
          </w:tcPr>
          <w:p w:rsidR="00A749BE" w:rsidRPr="00860F0C" w:rsidRDefault="006F6F04" w:rsidP="00A749BE">
            <w:pPr>
              <w:spacing w:line="315" w:lineRule="atLeast"/>
              <w:ind w:firstLine="20"/>
              <w:rPr>
                <w:ins w:id="256" w:author="FIS" w:date="2015-03-27T12:34:00Z"/>
                <w:rFonts w:hint="eastAsia"/>
                <w:rPrChange w:id="257" w:author="陳鐵元" w:date="2017-02-15T10:11:00Z">
                  <w:rPr>
                    <w:ins w:id="258" w:author="FIS" w:date="2015-03-27T12:34:00Z"/>
                    <w:rFonts w:hint="eastAsia"/>
                  </w:rPr>
                </w:rPrChange>
              </w:rPr>
              <w:pPrChange w:id="259" w:author="FIS" w:date="2015-03-27T12:34:00Z">
                <w:pPr>
                  <w:spacing w:line="315" w:lineRule="atLeast"/>
                  <w:ind w:firstLine="20"/>
                  <w:jc w:val="center"/>
                </w:pPr>
              </w:pPrChange>
            </w:pPr>
            <w:r w:rsidRPr="00860F0C">
              <w:rPr>
                <w:rFonts w:hint="eastAsia"/>
                <w:rPrChange w:id="260" w:author="陳鐵元" w:date="2017-02-15T10:11:00Z">
                  <w:rPr>
                    <w:rFonts w:hint="eastAsia"/>
                  </w:rPr>
                </w:rPrChange>
              </w:rPr>
              <w:t>預設為</w:t>
            </w:r>
            <w:r w:rsidRPr="00860F0C">
              <w:rPr>
                <w:rFonts w:hint="eastAsia"/>
                <w:rPrChange w:id="261" w:author="陳鐵元" w:date="2017-02-15T10:11:00Z">
                  <w:rPr>
                    <w:rFonts w:hint="eastAsia"/>
                  </w:rPr>
                </w:rPrChange>
              </w:rPr>
              <w:t>true(Radio)</w:t>
            </w:r>
            <w:r w:rsidR="006F5229" w:rsidRPr="00860F0C">
              <w:rPr>
                <w:rFonts w:hint="eastAsia"/>
                <w:rPrChange w:id="262" w:author="陳鐵元" w:date="2017-02-15T10:11:00Z">
                  <w:rPr>
                    <w:rFonts w:hint="eastAsia"/>
                  </w:rPr>
                </w:rPrChange>
              </w:rPr>
              <w:t>，</w:t>
            </w:r>
          </w:p>
          <w:p w:rsidR="006F6F04" w:rsidRPr="00860F0C" w:rsidRDefault="006F5229" w:rsidP="00A749BE">
            <w:pPr>
              <w:spacing w:line="315" w:lineRule="atLeast"/>
              <w:ind w:firstLine="20"/>
              <w:rPr>
                <w:rFonts w:ascii="sөũ" w:hAnsi="sөũ" w:cs="新細明體" w:hint="eastAsia"/>
                <w:kern w:val="0"/>
                <w:sz w:val="20"/>
                <w:szCs w:val="20"/>
                <w:rPrChange w:id="263" w:author="陳鐵元" w:date="2017-02-15T10:11:00Z">
                  <w:rPr>
                    <w:rFonts w:ascii="sөũ" w:hAnsi="sөũ" w:cs="新細明體" w:hint="eastAsia"/>
                    <w:kern w:val="0"/>
                    <w:sz w:val="20"/>
                    <w:szCs w:val="20"/>
                  </w:rPr>
                </w:rPrChange>
              </w:rPr>
              <w:pPrChange w:id="264" w:author="FIS" w:date="2015-03-27T12:34:00Z">
                <w:pPr>
                  <w:spacing w:line="315" w:lineRule="atLeast"/>
                  <w:ind w:firstLine="20"/>
                  <w:jc w:val="center"/>
                </w:pPr>
              </w:pPrChange>
            </w:pPr>
            <w:r w:rsidRPr="00860F0C">
              <w:rPr>
                <w:rFonts w:hint="eastAsia"/>
                <w:rPrChange w:id="265" w:author="陳鐵元" w:date="2017-02-15T10:11:00Z">
                  <w:rPr>
                    <w:rFonts w:hint="eastAsia"/>
                  </w:rPr>
                </w:rPrChange>
              </w:rPr>
              <w:t>只有服務中心的人員</w:t>
            </w:r>
            <w:r w:rsidRPr="00860F0C">
              <w:rPr>
                <w:rFonts w:hint="eastAsia"/>
                <w:rPrChange w:id="266" w:author="陳鐵元" w:date="2017-02-15T10:11:00Z">
                  <w:rPr>
                    <w:rFonts w:hint="eastAsia"/>
                  </w:rPr>
                </w:rPrChange>
              </w:rPr>
              <w:t>(</w:t>
            </w:r>
            <w:r w:rsidRPr="00860F0C">
              <w:rPr>
                <w:rFonts w:ascii="sөũ" w:hAnsi="sөũ" w:cs="新細明體"/>
                <w:kern w:val="0"/>
                <w:sz w:val="20"/>
                <w:szCs w:val="20"/>
                <w:rPrChange w:id="267" w:author="陳鐵元" w:date="2017-02-15T10:11:00Z">
                  <w:rPr>
                    <w:rFonts w:ascii="sөũ" w:hAnsi="sөũ" w:cs="新細明體"/>
                    <w:kern w:val="0"/>
                    <w:sz w:val="20"/>
                    <w:szCs w:val="20"/>
                  </w:rPr>
                </w:rPrChange>
              </w:rPr>
              <w:t>ROZZ306</w:t>
            </w:r>
            <w:r w:rsidRPr="00860F0C">
              <w:rPr>
                <w:rFonts w:hint="eastAsia"/>
                <w:rPrChange w:id="268" w:author="陳鐵元" w:date="2017-02-15T10:11:00Z">
                  <w:rPr>
                    <w:rFonts w:hint="eastAsia"/>
                  </w:rPr>
                </w:rPrChange>
              </w:rPr>
              <w:t>)</w:t>
            </w:r>
            <w:ins w:id="269" w:author="FIS" w:date="2015-03-27T12:34:00Z">
              <w:r w:rsidR="00A749BE" w:rsidRPr="00860F0C">
                <w:rPr>
                  <w:rFonts w:hint="eastAsia"/>
                  <w:rPrChange w:id="270" w:author="陳鐵元" w:date="2017-02-15T10:11:00Z">
                    <w:rPr>
                      <w:rFonts w:hint="eastAsia"/>
                    </w:rPr>
                  </w:rPrChange>
                </w:rPr>
                <w:t xml:space="preserve"> AND</w:t>
              </w:r>
              <w:r w:rsidR="00A749BE" w:rsidRPr="00860F0C">
                <w:rPr>
                  <w:rFonts w:hint="eastAsia"/>
                  <w:rPrChange w:id="271" w:author="陳鐵元" w:date="2017-02-15T10:11:00Z">
                    <w:rPr>
                      <w:rFonts w:hint="eastAsia"/>
                    </w:rPr>
                  </w:rPrChange>
                </w:rPr>
                <w:t>登入者</w:t>
              </w:r>
              <w:r w:rsidR="00A749BE" w:rsidRPr="00860F0C">
                <w:rPr>
                  <w:rFonts w:hint="eastAsia"/>
                  <w:rPrChange w:id="272" w:author="陳鐵元" w:date="2017-02-15T10:11:00Z">
                    <w:rPr>
                      <w:rFonts w:hint="eastAsia"/>
                    </w:rPr>
                  </w:rPrChange>
                </w:rPr>
                <w:t>.ROLE</w:t>
              </w:r>
              <w:r w:rsidR="00A749BE" w:rsidRPr="00860F0C">
                <w:rPr>
                  <w:rFonts w:eastAsia="細明體" w:hint="eastAsia"/>
                  <w:rPrChange w:id="273" w:author="陳鐵元" w:date="2017-02-15T10:11:00Z">
                    <w:rPr>
                      <w:rFonts w:eastAsia="細明體" w:hint="eastAsia"/>
                    </w:rPr>
                  </w:rPrChange>
                </w:rPr>
                <w:t xml:space="preserve"> NOT IN (</w:t>
              </w:r>
              <w:r w:rsidR="00A749BE" w:rsidRPr="00860F0C">
                <w:rPr>
                  <w:rFonts w:eastAsia="細明體"/>
                  <w:rPrChange w:id="274" w:author="陳鐵元" w:date="2017-02-15T10:11:00Z">
                    <w:rPr>
                      <w:rFonts w:eastAsia="細明體"/>
                    </w:rPr>
                  </w:rPrChange>
                </w:rPr>
                <w:t>‘</w:t>
              </w:r>
              <w:r w:rsidR="00A749BE" w:rsidRPr="00860F0C">
                <w:rPr>
                  <w:rFonts w:eastAsia="細明體" w:hint="eastAsia"/>
                  <w:rPrChange w:id="275" w:author="陳鐵元" w:date="2017-02-15T10:11:00Z">
                    <w:rPr>
                      <w:rFonts w:eastAsia="細明體" w:hint="eastAsia"/>
                    </w:rPr>
                  </w:rPrChange>
                </w:rPr>
                <w:t>9D06200</w:t>
              </w:r>
              <w:r w:rsidR="00A749BE" w:rsidRPr="00860F0C">
                <w:rPr>
                  <w:rFonts w:eastAsia="細明體"/>
                  <w:rPrChange w:id="276" w:author="陳鐵元" w:date="2017-02-15T10:11:00Z">
                    <w:rPr>
                      <w:rFonts w:eastAsia="細明體"/>
                    </w:rPr>
                  </w:rPrChange>
                </w:rPr>
                <w:t>’</w:t>
              </w:r>
              <w:r w:rsidR="00A749BE" w:rsidRPr="00860F0C">
                <w:rPr>
                  <w:rFonts w:eastAsia="細明體" w:hint="eastAsia"/>
                  <w:rPrChange w:id="277" w:author="陳鐵元" w:date="2017-02-15T10:11:00Z">
                    <w:rPr>
                      <w:rFonts w:eastAsia="細明體" w:hint="eastAsia"/>
                    </w:rPr>
                  </w:rPrChange>
                </w:rPr>
                <w:t>,</w:t>
              </w:r>
              <w:r w:rsidR="00A749BE" w:rsidRPr="00860F0C">
                <w:rPr>
                  <w:rFonts w:eastAsia="細明體"/>
                  <w:rPrChange w:id="278" w:author="陳鐵元" w:date="2017-02-15T10:11:00Z">
                    <w:rPr>
                      <w:rFonts w:eastAsia="細明體"/>
                    </w:rPr>
                  </w:rPrChange>
                </w:rPr>
                <w:t>’</w:t>
              </w:r>
              <w:r w:rsidR="00A749BE" w:rsidRPr="00860F0C">
                <w:rPr>
                  <w:rFonts w:eastAsia="細明體" w:hint="eastAsia"/>
                  <w:rPrChange w:id="279" w:author="陳鐵元" w:date="2017-02-15T10:11:00Z">
                    <w:rPr>
                      <w:rFonts w:eastAsia="細明體" w:hint="eastAsia"/>
                    </w:rPr>
                  </w:rPrChange>
                </w:rPr>
                <w:t>9D06300</w:t>
              </w:r>
              <w:r w:rsidR="00A749BE" w:rsidRPr="00860F0C">
                <w:rPr>
                  <w:rFonts w:eastAsia="細明體"/>
                  <w:rPrChange w:id="280" w:author="陳鐵元" w:date="2017-02-15T10:11:00Z">
                    <w:rPr>
                      <w:rFonts w:eastAsia="細明體"/>
                    </w:rPr>
                  </w:rPrChange>
                </w:rPr>
                <w:t>’</w:t>
              </w:r>
              <w:r w:rsidR="00A749BE" w:rsidRPr="00860F0C">
                <w:rPr>
                  <w:rFonts w:eastAsia="細明體" w:hint="eastAsia"/>
                  <w:rPrChange w:id="281" w:author="陳鐵元" w:date="2017-02-15T10:11:00Z">
                    <w:rPr>
                      <w:rFonts w:eastAsia="細明體" w:hint="eastAsia"/>
                    </w:rPr>
                  </w:rPrChange>
                </w:rPr>
                <w:t xml:space="preserve">) </w:t>
              </w:r>
              <w:r w:rsidR="00A749BE" w:rsidRPr="006B1801">
                <w:rPr>
                  <w:rFonts w:eastAsia="細明體"/>
                </w:rPr>
                <w:sym w:font="Wingdings" w:char="F0DF"/>
              </w:r>
              <w:r w:rsidR="00A749BE" w:rsidRPr="006B1801">
                <w:rPr>
                  <w:rFonts w:eastAsia="細明體" w:hint="eastAsia"/>
                </w:rPr>
                <w:t>特殊設定編號</w:t>
              </w:r>
              <w:r w:rsidR="00A749BE" w:rsidRPr="006B1801">
                <w:rPr>
                  <w:rFonts w:eastAsia="細明體" w:hint="eastAsia"/>
                </w:rPr>
                <w:t xml:space="preserve"> 414</w:t>
              </w:r>
            </w:ins>
            <w:r w:rsidRPr="006B1801">
              <w:rPr>
                <w:rFonts w:hint="eastAsia"/>
              </w:rPr>
              <w:t>不</w:t>
            </w:r>
            <w:r w:rsidR="00F84CE3" w:rsidRPr="00860F0C">
              <w:rPr>
                <w:rFonts w:hint="eastAsia"/>
                <w:rPrChange w:id="282" w:author="陳鐵元" w:date="2017-02-15T10:11:00Z">
                  <w:rPr>
                    <w:rFonts w:hint="eastAsia"/>
                  </w:rPr>
                </w:rPrChange>
              </w:rPr>
              <w:t>可以選擇</w:t>
            </w:r>
          </w:p>
        </w:tc>
      </w:tr>
    </w:tbl>
    <w:p w:rsidR="00783EAC" w:rsidRPr="00860F0C" w:rsidRDefault="00783EAC" w:rsidP="00783EAC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  <w:rPrChange w:id="28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noProof/>
          <w:kern w:val="2"/>
          <w:szCs w:val="24"/>
          <w:lang w:eastAsia="zh-TW"/>
          <w:rPrChange w:id="284" w:author="陳鐵元" w:date="2017-02-15T10:11:00Z">
            <w:rPr>
              <w:rFonts w:hint="eastAsia"/>
              <w:noProof/>
              <w:kern w:val="2"/>
              <w:szCs w:val="24"/>
              <w:lang w:eastAsia="zh-TW"/>
            </w:rPr>
          </w:rPrChange>
        </w:rPr>
        <w:pict>
          <v:roundrect id="_x0000_s1036" style="position:absolute;left:0;text-align:left;margin-left:85.5pt;margin-top:11.5pt;width:37.5pt;height:25.5pt;z-index:251661312;mso-position-horizontal-relative:text;mso-position-vertical-relative:text" arcsize="10923f">
            <v:textbox>
              <w:txbxContent>
                <w:p w:rsidR="00783EAC" w:rsidRPr="00CE7403" w:rsidRDefault="00783EAC" w:rsidP="00783EAC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sz w:val="16"/>
                      <w:szCs w:val="16"/>
                    </w:rPr>
                    <w:t>查詢</w:t>
                  </w:r>
                </w:p>
              </w:txbxContent>
            </v:textbox>
          </v:roundrect>
        </w:pict>
      </w:r>
    </w:p>
    <w:p w:rsidR="00783EAC" w:rsidRPr="00860F0C" w:rsidRDefault="00783EAC" w:rsidP="00926CB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8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28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860F0C">
        <w:rPr>
          <w:rFonts w:hint="eastAsia"/>
          <w:kern w:val="2"/>
          <w:szCs w:val="24"/>
          <w:lang w:eastAsia="zh-TW"/>
          <w:rPrChange w:id="28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860F0C">
        <w:rPr>
          <w:rFonts w:hint="eastAsia"/>
          <w:kern w:val="2"/>
          <w:szCs w:val="24"/>
          <w:lang w:eastAsia="zh-TW"/>
          <w:rPrChange w:id="28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查詢</w:t>
      </w:r>
    </w:p>
    <w:p w:rsidR="001961EC" w:rsidRPr="00860F0C" w:rsidRDefault="001961EC" w:rsidP="00783EA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89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290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檢核</w:t>
      </w:r>
    </w:p>
    <w:p w:rsidR="001961EC" w:rsidRPr="00860F0C" w:rsidRDefault="001961EC" w:rsidP="007667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91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292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若選擇以日期查詢</w:t>
      </w:r>
    </w:p>
    <w:p w:rsidR="001961EC" w:rsidRPr="00860F0C" w:rsidRDefault="001961EC" w:rsidP="007667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93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294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檢核日期欄位</w:t>
      </w:r>
      <w:r w:rsidRPr="00860F0C">
        <w:rPr>
          <w:rFonts w:hint="eastAsia"/>
          <w:kern w:val="2"/>
          <w:szCs w:val="24"/>
          <w:lang w:eastAsia="zh-TW"/>
          <w:rPrChange w:id="295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:</w:t>
      </w:r>
    </w:p>
    <w:p w:rsidR="001961EC" w:rsidRPr="00860F0C" w:rsidRDefault="001961EC" w:rsidP="0076673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96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297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不給付起日</w:t>
      </w:r>
      <w:r w:rsidRPr="00860F0C">
        <w:rPr>
          <w:rFonts w:hint="eastAsia"/>
          <w:kern w:val="2"/>
          <w:szCs w:val="24"/>
          <w:lang w:eastAsia="zh-TW"/>
          <w:rPrChange w:id="298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 xml:space="preserve"> </w:t>
      </w:r>
      <w:r w:rsidRPr="00860F0C">
        <w:rPr>
          <w:rFonts w:hint="eastAsia"/>
          <w:kern w:val="2"/>
          <w:szCs w:val="24"/>
          <w:lang w:eastAsia="zh-TW"/>
          <w:rPrChange w:id="299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須為民國年日期</w:t>
      </w:r>
    </w:p>
    <w:p w:rsidR="001961EC" w:rsidRPr="00860F0C" w:rsidRDefault="001961EC" w:rsidP="0076673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00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01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不給付迄日</w:t>
      </w:r>
      <w:r w:rsidRPr="00860F0C">
        <w:rPr>
          <w:rFonts w:hint="eastAsia"/>
          <w:kern w:val="2"/>
          <w:szCs w:val="24"/>
          <w:lang w:eastAsia="zh-TW"/>
          <w:rPrChange w:id="302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 xml:space="preserve"> </w:t>
      </w:r>
      <w:r w:rsidRPr="00860F0C">
        <w:rPr>
          <w:rFonts w:hint="eastAsia"/>
          <w:kern w:val="2"/>
          <w:szCs w:val="24"/>
          <w:lang w:eastAsia="zh-TW"/>
          <w:rPrChange w:id="303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須為民國年日期</w:t>
      </w:r>
    </w:p>
    <w:p w:rsidR="001961EC" w:rsidRPr="00860F0C" w:rsidRDefault="001961EC" w:rsidP="0076673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04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05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不給付起日需小於不給付迄日</w:t>
      </w:r>
    </w:p>
    <w:p w:rsidR="00E5172E" w:rsidRPr="00860F0C" w:rsidRDefault="00E5172E" w:rsidP="0076673F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06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07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迄日</w:t>
      </w:r>
      <w:r w:rsidRPr="00860F0C">
        <w:rPr>
          <w:rFonts w:hint="eastAsia"/>
          <w:kern w:val="2"/>
          <w:szCs w:val="24"/>
          <w:lang w:eastAsia="zh-TW"/>
          <w:rPrChange w:id="308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-</w:t>
      </w:r>
      <w:r w:rsidRPr="00860F0C">
        <w:rPr>
          <w:rFonts w:hint="eastAsia"/>
          <w:kern w:val="2"/>
          <w:szCs w:val="24"/>
          <w:lang w:eastAsia="zh-TW"/>
          <w:rPrChange w:id="309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起日需小於等於</w:t>
      </w:r>
      <w:r w:rsidRPr="00860F0C">
        <w:rPr>
          <w:rFonts w:hint="eastAsia"/>
          <w:kern w:val="2"/>
          <w:szCs w:val="24"/>
          <w:lang w:eastAsia="zh-TW"/>
          <w:rPrChange w:id="310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1</w:t>
      </w:r>
      <w:r w:rsidRPr="00860F0C">
        <w:rPr>
          <w:rFonts w:hint="eastAsia"/>
          <w:kern w:val="2"/>
          <w:szCs w:val="24"/>
          <w:lang w:eastAsia="zh-TW"/>
          <w:rPrChange w:id="311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個月</w:t>
      </w:r>
    </w:p>
    <w:p w:rsidR="001961EC" w:rsidRPr="00860F0C" w:rsidRDefault="001961EC" w:rsidP="007667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12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13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若選擇以受理編號查詢，則受理編號不可為空</w:t>
      </w:r>
    </w:p>
    <w:p w:rsidR="001961EC" w:rsidRPr="00860F0C" w:rsidRDefault="001961EC" w:rsidP="003A1D2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14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15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設定查詢條件</w:t>
      </w:r>
    </w:p>
    <w:p w:rsidR="001961EC" w:rsidRPr="00860F0C" w:rsidRDefault="001961EC" w:rsidP="007667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16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17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若選擇以日期查詢</w:t>
      </w:r>
    </w:p>
    <w:p w:rsidR="00783EAC" w:rsidRPr="00860F0C" w:rsidRDefault="002F4D58" w:rsidP="007667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18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</w:pPr>
      <w:r w:rsidRPr="006B1801">
        <w:rPr>
          <w:rFonts w:hint="eastAsia"/>
          <w:kern w:val="2"/>
          <w:szCs w:val="24"/>
          <w:lang w:eastAsia="zh-TW"/>
        </w:rPr>
        <w:t>帳務日期</w:t>
      </w:r>
      <w:r w:rsidRPr="006B1801">
        <w:rPr>
          <w:rFonts w:hint="eastAsia"/>
          <w:kern w:val="2"/>
          <w:szCs w:val="24"/>
          <w:lang w:eastAsia="zh-TW"/>
        </w:rPr>
        <w:t xml:space="preserve"> = </w:t>
      </w:r>
      <w:r w:rsidRPr="006B1801">
        <w:rPr>
          <w:rFonts w:hint="eastAsia"/>
          <w:kern w:val="2"/>
          <w:szCs w:val="24"/>
          <w:lang w:eastAsia="zh-TW"/>
        </w:rPr>
        <w:t>畫面</w:t>
      </w:r>
      <w:r w:rsidRPr="00860F0C">
        <w:rPr>
          <w:rFonts w:hint="eastAsia"/>
          <w:kern w:val="2"/>
          <w:szCs w:val="24"/>
          <w:lang w:eastAsia="zh-TW"/>
          <w:rPrChange w:id="31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="001961EC" w:rsidRPr="00860F0C">
        <w:rPr>
          <w:rFonts w:hint="eastAsia"/>
          <w:kern w:val="2"/>
          <w:szCs w:val="24"/>
          <w:lang w:eastAsia="zh-TW"/>
          <w:rPrChange w:id="320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不</w:t>
      </w:r>
      <w:r w:rsidRPr="006B1801">
        <w:rPr>
          <w:rFonts w:hint="eastAsia"/>
          <w:kern w:val="2"/>
          <w:szCs w:val="24"/>
          <w:lang w:eastAsia="zh-TW"/>
        </w:rPr>
        <w:t>給付日期</w:t>
      </w:r>
      <w:r w:rsidR="001961EC" w:rsidRPr="00860F0C">
        <w:rPr>
          <w:rFonts w:hint="eastAsia"/>
          <w:kern w:val="2"/>
          <w:szCs w:val="24"/>
          <w:lang w:eastAsia="zh-TW"/>
          <w:rPrChange w:id="321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區間</w:t>
      </w:r>
    </w:p>
    <w:p w:rsidR="001961EC" w:rsidRPr="006B1801" w:rsidRDefault="001961EC" w:rsidP="007667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60F0C">
        <w:rPr>
          <w:rFonts w:hint="eastAsia"/>
          <w:kern w:val="2"/>
          <w:szCs w:val="24"/>
          <w:lang w:eastAsia="zh-TW"/>
          <w:rPrChange w:id="322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若選擇以受理編號查詢</w:t>
      </w:r>
    </w:p>
    <w:p w:rsidR="001961EC" w:rsidRPr="00860F0C" w:rsidRDefault="001961EC" w:rsidP="007667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2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24" w:author="陳鐵元" w:date="2017-02-15T10:11:00Z">
            <w:rPr>
              <w:rFonts w:hint="eastAsia"/>
              <w:color w:val="FF0000"/>
              <w:kern w:val="2"/>
              <w:szCs w:val="24"/>
              <w:lang w:eastAsia="zh-TW"/>
            </w:rPr>
          </w:rPrChange>
        </w:rPr>
        <w:t>受理編號</w:t>
      </w:r>
      <w:r w:rsidRPr="006B1801">
        <w:rPr>
          <w:rFonts w:hint="eastAsia"/>
          <w:kern w:val="2"/>
          <w:szCs w:val="24"/>
          <w:lang w:eastAsia="zh-TW"/>
        </w:rPr>
        <w:t xml:space="preserve">= </w:t>
      </w:r>
      <w:r w:rsidRPr="006B1801">
        <w:rPr>
          <w:rFonts w:hint="eastAsia"/>
          <w:kern w:val="2"/>
          <w:szCs w:val="24"/>
          <w:lang w:eastAsia="zh-TW"/>
        </w:rPr>
        <w:t>畫面</w:t>
      </w:r>
      <w:r w:rsidRPr="006B1801">
        <w:rPr>
          <w:rFonts w:hint="eastAsia"/>
          <w:kern w:val="2"/>
          <w:szCs w:val="24"/>
          <w:lang w:eastAsia="zh-TW"/>
        </w:rPr>
        <w:t>.</w:t>
      </w:r>
      <w:r w:rsidRPr="00860F0C">
        <w:rPr>
          <w:rFonts w:hint="eastAsia"/>
          <w:kern w:val="2"/>
          <w:szCs w:val="24"/>
          <w:lang w:eastAsia="zh-TW"/>
          <w:rPrChange w:id="32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2F4D58" w:rsidRPr="00860F0C" w:rsidRDefault="002F4D58" w:rsidP="00783EA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2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2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READ DTAABA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860F0C">
          <w:rPr>
            <w:rFonts w:hint="eastAsia"/>
            <w:kern w:val="2"/>
            <w:szCs w:val="24"/>
            <w:lang w:eastAsia="zh-TW"/>
            <w:rPrChange w:id="328" w:author="陳鐵元" w:date="2017-02-15T10:11:00Z">
              <w:rPr>
                <w:rFonts w:hint="eastAsia"/>
                <w:kern w:val="2"/>
                <w:szCs w:val="24"/>
                <w:lang w:eastAsia="zh-TW"/>
              </w:rPr>
            </w:rPrChange>
          </w:rPr>
          <w:t>01</w:t>
        </w:r>
        <w:r w:rsidR="00EC1040" w:rsidRPr="00860F0C">
          <w:rPr>
            <w:rFonts w:hint="eastAsia"/>
            <w:kern w:val="2"/>
            <w:szCs w:val="24"/>
            <w:lang w:eastAsia="zh-TW"/>
            <w:rPrChange w:id="329" w:author="陳鐵元" w:date="2017-02-15T10:11:00Z">
              <w:rPr>
                <w:rFonts w:hint="eastAsia"/>
                <w:kern w:val="2"/>
                <w:szCs w:val="24"/>
                <w:lang w:eastAsia="zh-TW"/>
              </w:rPr>
            </w:rPrChange>
          </w:rPr>
          <w:t xml:space="preserve"> A</w:t>
        </w:r>
      </w:smartTag>
    </w:p>
    <w:p w:rsidR="00EC1040" w:rsidRPr="00860F0C" w:rsidRDefault="00EC1040" w:rsidP="00783EA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3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3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INNER JOIN DBAA.DTAAA010 B</w:t>
      </w:r>
    </w:p>
    <w:p w:rsidR="00EC1040" w:rsidRPr="00860F0C" w:rsidRDefault="00EC1040" w:rsidP="00EC1040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3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3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ON A.</w:t>
      </w:r>
      <w:r w:rsidRPr="00860F0C">
        <w:rPr>
          <w:rFonts w:hint="eastAsia"/>
          <w:kern w:val="2"/>
          <w:szCs w:val="24"/>
          <w:lang w:eastAsia="zh-TW"/>
          <w:rPrChange w:id="33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  <w:r w:rsidRPr="00860F0C">
        <w:rPr>
          <w:rFonts w:hint="eastAsia"/>
          <w:kern w:val="2"/>
          <w:szCs w:val="24"/>
          <w:lang w:eastAsia="zh-TW"/>
          <w:rPrChange w:id="33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= B.</w:t>
      </w:r>
      <w:r w:rsidRPr="00860F0C">
        <w:rPr>
          <w:rFonts w:hint="eastAsia"/>
          <w:kern w:val="2"/>
          <w:szCs w:val="24"/>
          <w:lang w:eastAsia="zh-TW"/>
          <w:rPrChange w:id="33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E740E6" w:rsidRPr="00860F0C" w:rsidRDefault="00E740E6" w:rsidP="00E740E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3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3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INNER JOIN DBAA.DTAAA001 C</w:t>
      </w:r>
    </w:p>
    <w:p w:rsidR="00E740E6" w:rsidRPr="00860F0C" w:rsidRDefault="00E740E6" w:rsidP="00D16C5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3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4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ON A.</w:t>
      </w:r>
      <w:r w:rsidRPr="00860F0C">
        <w:rPr>
          <w:rFonts w:hint="eastAsia"/>
          <w:kern w:val="2"/>
          <w:szCs w:val="24"/>
          <w:lang w:eastAsia="zh-TW"/>
          <w:rPrChange w:id="34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  <w:r w:rsidRPr="00860F0C">
        <w:rPr>
          <w:rFonts w:hint="eastAsia"/>
          <w:kern w:val="2"/>
          <w:szCs w:val="24"/>
          <w:lang w:eastAsia="zh-TW"/>
          <w:rPrChange w:id="34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= C.</w:t>
      </w:r>
      <w:r w:rsidRPr="00860F0C">
        <w:rPr>
          <w:rFonts w:hint="eastAsia"/>
          <w:kern w:val="2"/>
          <w:szCs w:val="24"/>
          <w:lang w:eastAsia="zh-TW"/>
          <w:rPrChange w:id="34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2F4D58" w:rsidRPr="00860F0C" w:rsidRDefault="002F4D58" w:rsidP="00783EA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4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4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WHERE</w:t>
      </w:r>
    </w:p>
    <w:p w:rsidR="00860F0C" w:rsidRDefault="00860F0C" w:rsidP="002F4D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ins w:id="346" w:author="陳鐵元" w:date="2017-02-15T10:17:00Z"/>
          <w:kern w:val="2"/>
          <w:szCs w:val="24"/>
          <w:lang w:eastAsia="zh-TW"/>
        </w:rPr>
      </w:pPr>
      <w:ins w:id="347" w:author="陳鐵元" w:date="2017-02-15T10:18:00Z">
        <w:r>
          <w:rPr>
            <w:rFonts w:hint="eastAsia"/>
            <w:kern w:val="2"/>
            <w:szCs w:val="24"/>
            <w:lang w:eastAsia="zh-TW"/>
          </w:rPr>
          <w:t>若不為資服單位則需指定受理單位</w:t>
        </w:r>
      </w:ins>
    </w:p>
    <w:p w:rsidR="002F4D58" w:rsidRPr="00860F0C" w:rsidRDefault="002F4D58" w:rsidP="00860F0C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4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pPrChange w:id="349" w:author="陳鐵元" w:date="2017-02-15T10:18:00Z">
          <w:pPr>
            <w:pStyle w:val="Tabletext"/>
            <w:keepLines w:val="0"/>
            <w:numPr>
              <w:ilvl w:val="3"/>
              <w:numId w:val="2"/>
            </w:numPr>
            <w:tabs>
              <w:tab w:val="num" w:pos="2126"/>
            </w:tabs>
            <w:spacing w:after="0" w:line="240" w:lineRule="auto"/>
            <w:ind w:left="2126" w:hanging="708"/>
          </w:pPr>
        </w:pPrChange>
      </w:pPr>
      <w:r w:rsidRPr="006B1801">
        <w:rPr>
          <w:rFonts w:hint="eastAsia"/>
          <w:kern w:val="2"/>
          <w:szCs w:val="24"/>
          <w:lang w:eastAsia="zh-TW"/>
        </w:rPr>
        <w:t>DTAABA01.</w:t>
      </w:r>
      <w:r w:rsidR="00F965BA" w:rsidRPr="006B1801">
        <w:rPr>
          <w:rFonts w:hint="eastAsia"/>
          <w:kern w:val="2"/>
          <w:szCs w:val="24"/>
          <w:lang w:eastAsia="zh-TW"/>
        </w:rPr>
        <w:t>受理</w:t>
      </w:r>
      <w:r w:rsidRPr="006B1801">
        <w:rPr>
          <w:rFonts w:hint="eastAsia"/>
          <w:kern w:val="2"/>
          <w:szCs w:val="24"/>
          <w:lang w:eastAsia="zh-TW"/>
        </w:rPr>
        <w:t>單位</w:t>
      </w:r>
      <w:r w:rsidRPr="00860F0C">
        <w:rPr>
          <w:rFonts w:hint="eastAsia"/>
          <w:kern w:val="2"/>
          <w:szCs w:val="24"/>
          <w:lang w:eastAsia="zh-TW"/>
          <w:rPrChange w:id="35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= </w:t>
      </w:r>
      <w:r w:rsidRPr="00860F0C">
        <w:rPr>
          <w:rFonts w:hint="eastAsia"/>
          <w:kern w:val="2"/>
          <w:szCs w:val="24"/>
          <w:lang w:eastAsia="zh-TW"/>
          <w:rPrChange w:id="35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登入者單位代號</w:t>
      </w:r>
      <w:r w:rsidRPr="00860F0C">
        <w:rPr>
          <w:rFonts w:hint="eastAsia"/>
          <w:kern w:val="2"/>
          <w:szCs w:val="24"/>
          <w:lang w:eastAsia="zh-TW"/>
          <w:rPrChange w:id="35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[STEP1.1] AND</w:t>
      </w:r>
    </w:p>
    <w:p w:rsidR="002F4D58" w:rsidRPr="00860F0C" w:rsidRDefault="002F4D58" w:rsidP="002F4D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5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5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DTAABA01.</w:t>
      </w:r>
      <w:r w:rsidRPr="00860F0C">
        <w:rPr>
          <w:rFonts w:hint="eastAsia"/>
          <w:kern w:val="2"/>
          <w:szCs w:val="24"/>
          <w:lang w:eastAsia="zh-TW"/>
          <w:rPrChange w:id="35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帳務日期</w:t>
      </w:r>
      <w:r w:rsidRPr="00860F0C">
        <w:rPr>
          <w:rFonts w:hint="eastAsia"/>
          <w:kern w:val="2"/>
          <w:szCs w:val="24"/>
          <w:lang w:eastAsia="zh-TW"/>
          <w:rPrChange w:id="35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=</w:t>
      </w:r>
      <w:r w:rsidRPr="00860F0C">
        <w:rPr>
          <w:rFonts w:hint="eastAsia"/>
          <w:kern w:val="2"/>
          <w:szCs w:val="24"/>
          <w:lang w:eastAsia="zh-TW"/>
          <w:rPrChange w:id="35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帳務日期</w:t>
      </w:r>
      <w:r w:rsidRPr="00860F0C">
        <w:rPr>
          <w:rFonts w:hint="eastAsia"/>
          <w:kern w:val="2"/>
          <w:szCs w:val="24"/>
          <w:lang w:eastAsia="zh-TW"/>
          <w:rPrChange w:id="35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[STEP2.1] AND</w:t>
      </w:r>
    </w:p>
    <w:p w:rsidR="002F4D58" w:rsidRPr="00860F0C" w:rsidRDefault="00E12375" w:rsidP="002F4D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5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6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DTAABA01.</w:t>
      </w:r>
      <w:r w:rsidRPr="00860F0C">
        <w:rPr>
          <w:rFonts w:hint="eastAsia"/>
          <w:kern w:val="2"/>
          <w:szCs w:val="24"/>
          <w:lang w:eastAsia="zh-TW"/>
          <w:rPrChange w:id="36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銷件日期</w:t>
      </w:r>
      <w:r w:rsidRPr="00860F0C">
        <w:rPr>
          <w:rFonts w:hint="eastAsia"/>
          <w:kern w:val="2"/>
          <w:szCs w:val="24"/>
          <w:lang w:eastAsia="zh-TW"/>
          <w:rPrChange w:id="36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= null</w:t>
      </w:r>
    </w:p>
    <w:p w:rsidR="00FB6AB9" w:rsidRPr="00860F0C" w:rsidRDefault="00FB6AB9" w:rsidP="002F4D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6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6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860F0C">
        <w:rPr>
          <w:rFonts w:hint="eastAsia"/>
          <w:kern w:val="2"/>
          <w:szCs w:val="24"/>
          <w:lang w:eastAsia="zh-TW"/>
          <w:rPrChange w:id="36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860F0C">
        <w:rPr>
          <w:rFonts w:hint="eastAsia"/>
          <w:kern w:val="2"/>
          <w:szCs w:val="24"/>
          <w:lang w:eastAsia="zh-TW"/>
          <w:rPrChange w:id="36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860F0C">
        <w:rPr>
          <w:rFonts w:hint="eastAsia"/>
          <w:kern w:val="2"/>
          <w:szCs w:val="24"/>
          <w:lang w:eastAsia="zh-TW"/>
          <w:rPrChange w:id="36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營業單位</w:t>
      </w:r>
      <w:r w:rsidRPr="00860F0C">
        <w:rPr>
          <w:rFonts w:hint="eastAsia"/>
          <w:kern w:val="2"/>
          <w:szCs w:val="24"/>
          <w:lang w:eastAsia="zh-TW"/>
          <w:rPrChange w:id="36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Pr="00860F0C">
        <w:rPr>
          <w:rFonts w:hint="eastAsia"/>
          <w:kern w:val="2"/>
          <w:szCs w:val="24"/>
          <w:lang w:eastAsia="zh-TW"/>
          <w:rPrChange w:id="36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有值</w:t>
      </w:r>
    </w:p>
    <w:p w:rsidR="00FB6AB9" w:rsidRPr="00860F0C" w:rsidRDefault="00EC1040" w:rsidP="00FB6AB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7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7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B.</w:t>
      </w:r>
      <w:r w:rsidRPr="00860F0C">
        <w:rPr>
          <w:rFonts w:hint="eastAsia"/>
          <w:kern w:val="2"/>
          <w:szCs w:val="24"/>
          <w:lang w:eastAsia="zh-TW"/>
          <w:rPrChange w:id="37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送件人單位</w:t>
      </w:r>
      <w:r w:rsidR="00321F37" w:rsidRPr="00860F0C">
        <w:rPr>
          <w:rFonts w:hint="eastAsia"/>
          <w:kern w:val="2"/>
          <w:szCs w:val="24"/>
          <w:lang w:eastAsia="zh-TW"/>
          <w:rPrChange w:id="37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</w:t>
      </w:r>
      <w:r w:rsidR="00321F37" w:rsidRPr="00860F0C">
        <w:rPr>
          <w:rFonts w:hint="eastAsia"/>
          <w:kern w:val="2"/>
          <w:szCs w:val="24"/>
          <w:lang w:eastAsia="zh-TW"/>
          <w:rPrChange w:id="37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取前</w:t>
      </w:r>
      <w:smartTag w:uri="urn:schemas-microsoft-com:office:smarttags" w:element="chmetcnv">
        <w:smartTagPr>
          <w:attr w:name="UnitName" w:val="碼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321F37" w:rsidRPr="00860F0C">
          <w:rPr>
            <w:rFonts w:hint="eastAsia"/>
            <w:kern w:val="2"/>
            <w:szCs w:val="24"/>
            <w:lang w:eastAsia="zh-TW"/>
            <w:rPrChange w:id="375" w:author="陳鐵元" w:date="2017-02-15T10:11:00Z">
              <w:rPr>
                <w:rFonts w:hint="eastAsia"/>
                <w:kern w:val="2"/>
                <w:szCs w:val="24"/>
                <w:lang w:eastAsia="zh-TW"/>
              </w:rPr>
            </w:rPrChange>
          </w:rPr>
          <w:t>3</w:t>
        </w:r>
        <w:r w:rsidR="00321F37" w:rsidRPr="00860F0C">
          <w:rPr>
            <w:rFonts w:hint="eastAsia"/>
            <w:kern w:val="2"/>
            <w:szCs w:val="24"/>
            <w:lang w:eastAsia="zh-TW"/>
            <w:rPrChange w:id="376" w:author="陳鐵元" w:date="2017-02-15T10:11:00Z">
              <w:rPr>
                <w:rFonts w:hint="eastAsia"/>
                <w:kern w:val="2"/>
                <w:szCs w:val="24"/>
                <w:lang w:eastAsia="zh-TW"/>
              </w:rPr>
            </w:rPrChange>
          </w:rPr>
          <w:t>碼</w:t>
        </w:r>
      </w:smartTag>
      <w:r w:rsidRPr="00860F0C">
        <w:rPr>
          <w:rFonts w:hint="eastAsia"/>
          <w:kern w:val="2"/>
          <w:szCs w:val="24"/>
          <w:lang w:eastAsia="zh-TW"/>
          <w:rPrChange w:id="37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= </w:t>
      </w:r>
      <w:r w:rsidRPr="00860F0C">
        <w:rPr>
          <w:rFonts w:hint="eastAsia"/>
          <w:kern w:val="2"/>
          <w:szCs w:val="24"/>
          <w:lang w:eastAsia="zh-TW"/>
          <w:rPrChange w:id="37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860F0C">
        <w:rPr>
          <w:rFonts w:hint="eastAsia"/>
          <w:kern w:val="2"/>
          <w:szCs w:val="24"/>
          <w:lang w:eastAsia="zh-TW"/>
          <w:rPrChange w:id="37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860F0C">
        <w:rPr>
          <w:rFonts w:hint="eastAsia"/>
          <w:kern w:val="2"/>
          <w:szCs w:val="24"/>
          <w:lang w:eastAsia="zh-TW"/>
          <w:rPrChange w:id="38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營業單位</w:t>
      </w:r>
    </w:p>
    <w:p w:rsidR="00A04194" w:rsidRPr="00860F0C" w:rsidRDefault="00A04194" w:rsidP="002F4D5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8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38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860F0C">
        <w:rPr>
          <w:rFonts w:hint="eastAsia"/>
          <w:kern w:val="2"/>
          <w:szCs w:val="24"/>
          <w:lang w:eastAsia="zh-TW"/>
          <w:rPrChange w:id="38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輸入者角色</w:t>
      </w:r>
      <w:r w:rsidRPr="00860F0C">
        <w:rPr>
          <w:rFonts w:hint="eastAsia"/>
          <w:kern w:val="2"/>
          <w:szCs w:val="24"/>
          <w:lang w:eastAsia="zh-TW"/>
          <w:rPrChange w:id="38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= </w:t>
      </w:r>
      <w:r w:rsidRPr="00860F0C">
        <w:rPr>
          <w:kern w:val="2"/>
          <w:szCs w:val="24"/>
          <w:lang w:eastAsia="zh-TW"/>
          <w:rPrChange w:id="385" w:author="陳鐵元" w:date="2017-02-15T10:11:00Z">
            <w:rPr>
              <w:kern w:val="2"/>
              <w:szCs w:val="24"/>
              <w:lang w:eastAsia="zh-TW"/>
            </w:rPr>
          </w:rPrChange>
        </w:rPr>
        <w:t>‘</w:t>
      </w:r>
      <w:r w:rsidR="0018211A" w:rsidRPr="00860F0C">
        <w:rPr>
          <w:rFonts w:ascii="sөũ" w:hAnsi="sөũ"/>
          <w:rPrChange w:id="386" w:author="陳鐵元" w:date="2017-02-15T10:11:00Z">
            <w:rPr>
              <w:rFonts w:ascii="sөũ" w:hAnsi="sөũ"/>
            </w:rPr>
          </w:rPrChange>
        </w:rPr>
        <w:t>ROZZ</w:t>
      </w:r>
      <w:smartTag w:uri="urn:schemas-microsoft-com:office:smarttags" w:element="chmetcnv">
        <w:smartTagPr>
          <w:attr w:name="UnitName" w:val="’"/>
          <w:attr w:name="SourceValue" w:val="306"/>
          <w:attr w:name="HasSpace" w:val="False"/>
          <w:attr w:name="Negative" w:val="False"/>
          <w:attr w:name="NumberType" w:val="1"/>
          <w:attr w:name="TCSC" w:val="0"/>
        </w:smartTagPr>
        <w:r w:rsidR="0018211A" w:rsidRPr="00860F0C">
          <w:rPr>
            <w:rFonts w:ascii="sөũ" w:hAnsi="sөũ"/>
            <w:rPrChange w:id="387" w:author="陳鐵元" w:date="2017-02-15T10:11:00Z">
              <w:rPr>
                <w:rFonts w:ascii="sөũ" w:hAnsi="sөũ"/>
              </w:rPr>
            </w:rPrChange>
          </w:rPr>
          <w:t>306</w:t>
        </w:r>
        <w:r w:rsidRPr="00860F0C">
          <w:rPr>
            <w:kern w:val="2"/>
            <w:szCs w:val="24"/>
            <w:lang w:eastAsia="zh-TW"/>
            <w:rPrChange w:id="388" w:author="陳鐵元" w:date="2017-02-15T10:11:00Z">
              <w:rPr>
                <w:kern w:val="2"/>
                <w:szCs w:val="24"/>
                <w:lang w:eastAsia="zh-TW"/>
              </w:rPr>
            </w:rPrChange>
          </w:rPr>
          <w:t>’</w:t>
        </w:r>
      </w:smartTag>
      <w:r w:rsidR="0018211A" w:rsidRPr="00860F0C">
        <w:rPr>
          <w:rFonts w:hint="eastAsia"/>
          <w:kern w:val="2"/>
          <w:szCs w:val="24"/>
          <w:lang w:eastAsia="zh-TW"/>
          <w:rPrChange w:id="38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OR </w:t>
      </w:r>
      <w:r w:rsidR="0018211A" w:rsidRPr="00860F0C">
        <w:rPr>
          <w:kern w:val="2"/>
          <w:szCs w:val="24"/>
          <w:lang w:eastAsia="zh-TW"/>
          <w:rPrChange w:id="390" w:author="陳鐵元" w:date="2017-02-15T10:11:00Z">
            <w:rPr>
              <w:kern w:val="2"/>
              <w:szCs w:val="24"/>
              <w:lang w:eastAsia="zh-TW"/>
            </w:rPr>
          </w:rPrChange>
        </w:rPr>
        <w:t>‘</w:t>
      </w:r>
      <w:r w:rsidR="0018211A" w:rsidRPr="00860F0C">
        <w:rPr>
          <w:rFonts w:ascii="sөũ" w:hAnsi="sөũ"/>
          <w:rPrChange w:id="391" w:author="陳鐵元" w:date="2017-02-15T10:11:00Z">
            <w:rPr>
              <w:rFonts w:ascii="sөũ" w:hAnsi="sөũ"/>
            </w:rPr>
          </w:rPrChange>
        </w:rPr>
        <w:t>ROZZ</w:t>
      </w:r>
      <w:smartTag w:uri="urn:schemas-microsoft-com:office:smarttags" w:element="chmetcnv">
        <w:smartTagPr>
          <w:attr w:name="UnitName" w:val="’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="0018211A" w:rsidRPr="00860F0C">
          <w:rPr>
            <w:rFonts w:ascii="sөũ" w:hAnsi="sөũ"/>
            <w:rPrChange w:id="392" w:author="陳鐵元" w:date="2017-02-15T10:11:00Z">
              <w:rPr>
                <w:rFonts w:ascii="sөũ" w:hAnsi="sөũ"/>
              </w:rPr>
            </w:rPrChange>
          </w:rPr>
          <w:t>303</w:t>
        </w:r>
        <w:r w:rsidR="0018211A" w:rsidRPr="00860F0C">
          <w:rPr>
            <w:kern w:val="2"/>
            <w:szCs w:val="24"/>
            <w:lang w:eastAsia="zh-TW"/>
            <w:rPrChange w:id="393" w:author="陳鐵元" w:date="2017-02-15T10:11:00Z">
              <w:rPr>
                <w:kern w:val="2"/>
                <w:szCs w:val="24"/>
                <w:lang w:eastAsia="zh-TW"/>
              </w:rPr>
            </w:rPrChange>
          </w:rPr>
          <w:t>’</w:t>
        </w:r>
      </w:smartTag>
      <w:r w:rsidR="0018211A" w:rsidRPr="00860F0C">
        <w:rPr>
          <w:rFonts w:hint="eastAsia"/>
          <w:kern w:val="2"/>
          <w:szCs w:val="24"/>
          <w:lang w:eastAsia="zh-TW"/>
          <w:rPrChange w:id="39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 (</w:t>
      </w:r>
      <w:r w:rsidR="0018211A" w:rsidRPr="00860F0C">
        <w:rPr>
          <w:rFonts w:ascii="sөũ" w:hAnsi="sөũ"/>
          <w:rPrChange w:id="395" w:author="陳鐵元" w:date="2017-02-15T10:11:00Z">
            <w:rPr>
              <w:rFonts w:ascii="sөũ" w:hAnsi="sөũ"/>
            </w:rPr>
          </w:rPrChange>
        </w:rPr>
        <w:t>行政中心人員</w:t>
      </w:r>
      <w:r w:rsidR="0018211A" w:rsidRPr="00860F0C">
        <w:rPr>
          <w:rFonts w:ascii="sөũ" w:hAnsi="sөũ" w:hint="eastAsia"/>
          <w:lang w:eastAsia="zh-TW"/>
          <w:rPrChange w:id="396" w:author="陳鐵元" w:date="2017-02-15T10:11:00Z">
            <w:rPr>
              <w:rFonts w:ascii="sөũ" w:hAnsi="sөũ" w:hint="eastAsia"/>
              <w:lang w:eastAsia="zh-TW"/>
            </w:rPr>
          </w:rPrChange>
        </w:rPr>
        <w:t>&amp;</w:t>
      </w:r>
      <w:r w:rsidR="0018211A" w:rsidRPr="00860F0C">
        <w:rPr>
          <w:rFonts w:ascii="sөũ" w:hAnsi="sөũ"/>
          <w:rPrChange w:id="397" w:author="陳鐵元" w:date="2017-02-15T10:11:00Z">
            <w:rPr>
              <w:rFonts w:ascii="sөũ" w:hAnsi="sөũ"/>
            </w:rPr>
          </w:rPrChange>
        </w:rPr>
        <w:t>行政中心服務科主管</w:t>
      </w:r>
      <w:r w:rsidR="0018211A" w:rsidRPr="00860F0C">
        <w:rPr>
          <w:rFonts w:ascii="sөũ" w:hAnsi="sөũ" w:hint="eastAsia"/>
          <w:lang w:eastAsia="zh-TW"/>
          <w:rPrChange w:id="398" w:author="陳鐵元" w:date="2017-02-15T10:11:00Z">
            <w:rPr>
              <w:rFonts w:ascii="sөũ" w:hAnsi="sөũ" w:hint="eastAsia"/>
              <w:lang w:eastAsia="zh-TW"/>
            </w:rPr>
          </w:rPrChange>
        </w:rPr>
        <w:t>)</w:t>
      </w:r>
    </w:p>
    <w:p w:rsidR="00F22425" w:rsidRPr="00860F0C" w:rsidRDefault="00F22425" w:rsidP="00F2242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9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0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DTAABA01.</w:t>
      </w:r>
      <w:r w:rsidRPr="00860F0C">
        <w:rPr>
          <w:rFonts w:hint="eastAsia"/>
          <w:kern w:val="2"/>
          <w:szCs w:val="24"/>
          <w:lang w:eastAsia="zh-TW"/>
          <w:rPrChange w:id="40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轉送方式</w:t>
      </w:r>
      <w:r w:rsidRPr="00860F0C">
        <w:rPr>
          <w:rFonts w:hint="eastAsia"/>
          <w:kern w:val="2"/>
          <w:szCs w:val="24"/>
          <w:lang w:eastAsia="zh-TW"/>
          <w:rPrChange w:id="40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= </w:t>
      </w:r>
      <w:r w:rsidRPr="00860F0C">
        <w:rPr>
          <w:kern w:val="2"/>
          <w:szCs w:val="24"/>
          <w:lang w:eastAsia="zh-TW"/>
          <w:rPrChange w:id="403" w:author="陳鐵元" w:date="2017-02-15T10:11:00Z">
            <w:rPr>
              <w:kern w:val="2"/>
              <w:szCs w:val="24"/>
              <w:lang w:eastAsia="zh-TW"/>
            </w:rPr>
          </w:rPrChange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60F0C">
          <w:rPr>
            <w:rFonts w:hint="eastAsia"/>
            <w:kern w:val="2"/>
            <w:szCs w:val="24"/>
            <w:lang w:eastAsia="zh-TW"/>
            <w:rPrChange w:id="404" w:author="陳鐵元" w:date="2017-02-15T10:11:00Z">
              <w:rPr>
                <w:rFonts w:hint="eastAsia"/>
                <w:kern w:val="2"/>
                <w:szCs w:val="24"/>
                <w:lang w:eastAsia="zh-TW"/>
              </w:rPr>
            </w:rPrChange>
          </w:rPr>
          <w:t>2</w:t>
        </w:r>
        <w:r w:rsidRPr="00860F0C">
          <w:rPr>
            <w:kern w:val="2"/>
            <w:szCs w:val="24"/>
            <w:lang w:eastAsia="zh-TW"/>
            <w:rPrChange w:id="405" w:author="陳鐵元" w:date="2017-02-15T10:11:00Z">
              <w:rPr>
                <w:kern w:val="2"/>
                <w:szCs w:val="24"/>
                <w:lang w:eastAsia="zh-TW"/>
              </w:rPr>
            </w:rPrChange>
          </w:rPr>
          <w:t>’</w:t>
        </w:r>
      </w:smartTag>
      <w:r w:rsidRPr="00860F0C">
        <w:rPr>
          <w:rFonts w:hint="eastAsia"/>
          <w:kern w:val="2"/>
          <w:szCs w:val="24"/>
          <w:lang w:eastAsia="zh-TW"/>
          <w:rPrChange w:id="40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(</w:t>
      </w:r>
      <w:r w:rsidRPr="00860F0C">
        <w:rPr>
          <w:rFonts w:hint="eastAsia"/>
          <w:kern w:val="2"/>
          <w:szCs w:val="24"/>
          <w:lang w:eastAsia="zh-TW"/>
          <w:rPrChange w:id="40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業務員轉送</w:t>
      </w:r>
      <w:r w:rsidRPr="00860F0C">
        <w:rPr>
          <w:rFonts w:hint="eastAsia"/>
          <w:kern w:val="2"/>
          <w:szCs w:val="24"/>
          <w:lang w:eastAsia="zh-TW"/>
          <w:rPrChange w:id="40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)</w:t>
      </w:r>
    </w:p>
    <w:p w:rsidR="00E740E6" w:rsidRPr="00860F0C" w:rsidRDefault="00E740E6" w:rsidP="007667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0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1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860F0C">
        <w:rPr>
          <w:rFonts w:hint="eastAsia"/>
          <w:kern w:val="2"/>
          <w:szCs w:val="24"/>
          <w:lang w:eastAsia="zh-TW"/>
          <w:rPrChange w:id="41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860F0C">
        <w:rPr>
          <w:rFonts w:hint="eastAsia"/>
          <w:kern w:val="2"/>
          <w:szCs w:val="24"/>
          <w:lang w:eastAsia="zh-TW"/>
          <w:rPrChange w:id="41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860F0C">
        <w:rPr>
          <w:rFonts w:ascii="細明體" w:eastAsia="細明體" w:hAnsi="細明體" w:cs="Courier New" w:hint="eastAsia"/>
          <w:rPrChange w:id="413" w:author="陳鐵元" w:date="2017-02-15T10:11:00Z">
            <w:rPr>
              <w:rFonts w:ascii="細明體" w:eastAsia="細明體" w:hAnsi="細明體" w:cs="Courier New" w:hint="eastAsia"/>
            </w:rPr>
          </w:rPrChange>
        </w:rPr>
        <w:t>是否為新版</w:t>
      </w:r>
      <w:r w:rsidRPr="00860F0C">
        <w:rPr>
          <w:rFonts w:ascii="細明體" w:eastAsia="細明體" w:hAnsi="細明體" w:cs="Courier New" w:hint="eastAsia"/>
          <w:lang w:eastAsia="zh-TW"/>
          <w:rPrChange w:id="414" w:author="陳鐵元" w:date="2017-02-15T10:11:00Z">
            <w:rPr>
              <w:rFonts w:ascii="細明體" w:eastAsia="細明體" w:hAnsi="細明體" w:cs="Courier New" w:hint="eastAsia"/>
              <w:lang w:eastAsia="zh-TW"/>
            </w:rPr>
          </w:rPrChange>
        </w:rPr>
        <w:t>為真</w:t>
      </w:r>
    </w:p>
    <w:p w:rsidR="00E740E6" w:rsidRPr="00860F0C" w:rsidRDefault="00E740E6" w:rsidP="00E740E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1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1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DTAAA001.</w:t>
      </w:r>
      <w:r w:rsidRPr="00860F0C">
        <w:rPr>
          <w:rFonts w:hint="eastAsia"/>
          <w:lang w:eastAsia="zh-TW"/>
          <w:rPrChange w:id="417" w:author="陳鐵元" w:date="2017-02-15T10:11:00Z">
            <w:rPr>
              <w:rFonts w:hint="eastAsia"/>
              <w:lang w:eastAsia="zh-TW"/>
            </w:rPr>
          </w:rPrChange>
        </w:rPr>
        <w:t xml:space="preserve"> </w:t>
      </w:r>
      <w:r w:rsidRPr="00860F0C">
        <w:rPr>
          <w:rFonts w:hint="eastAsia"/>
          <w:kern w:val="2"/>
          <w:szCs w:val="24"/>
          <w:lang w:eastAsia="zh-TW"/>
          <w:rPrChange w:id="41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不給付通知函輸入碼</w:t>
      </w:r>
      <w:r w:rsidRPr="00860F0C">
        <w:rPr>
          <w:rFonts w:hint="eastAsia"/>
          <w:kern w:val="2"/>
          <w:szCs w:val="24"/>
          <w:lang w:eastAsia="zh-TW"/>
          <w:rPrChange w:id="41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=2</w:t>
      </w:r>
    </w:p>
    <w:p w:rsidR="00D16C5F" w:rsidRPr="00860F0C" w:rsidRDefault="00D16C5F" w:rsidP="007667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2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kern w:val="2"/>
          <w:szCs w:val="24"/>
          <w:lang w:eastAsia="zh-TW"/>
          <w:rPrChange w:id="421" w:author="陳鐵元" w:date="2017-02-15T10:11:00Z">
            <w:rPr>
              <w:kern w:val="2"/>
              <w:szCs w:val="24"/>
              <w:lang w:eastAsia="zh-TW"/>
            </w:rPr>
          </w:rPrChange>
        </w:rPr>
        <w:t>E</w:t>
      </w:r>
      <w:r w:rsidRPr="00860F0C">
        <w:rPr>
          <w:rFonts w:hint="eastAsia"/>
          <w:kern w:val="2"/>
          <w:szCs w:val="24"/>
          <w:lang w:eastAsia="zh-TW"/>
          <w:rPrChange w:id="42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lse</w:t>
      </w:r>
    </w:p>
    <w:p w:rsidR="00D16C5F" w:rsidRPr="00860F0C" w:rsidRDefault="00D16C5F" w:rsidP="00E740E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2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2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DTAAA001.</w:t>
      </w:r>
      <w:r w:rsidRPr="00860F0C">
        <w:rPr>
          <w:rFonts w:hint="eastAsia"/>
          <w:lang w:eastAsia="zh-TW"/>
          <w:rPrChange w:id="425" w:author="陳鐵元" w:date="2017-02-15T10:11:00Z">
            <w:rPr>
              <w:rFonts w:hint="eastAsia"/>
              <w:lang w:eastAsia="zh-TW"/>
            </w:rPr>
          </w:rPrChange>
        </w:rPr>
        <w:t xml:space="preserve"> </w:t>
      </w:r>
      <w:r w:rsidRPr="00860F0C">
        <w:rPr>
          <w:rFonts w:hint="eastAsia"/>
          <w:kern w:val="2"/>
          <w:szCs w:val="24"/>
          <w:lang w:eastAsia="zh-TW"/>
          <w:rPrChange w:id="42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不給付通知函輸入碼</w:t>
      </w:r>
      <w:r w:rsidRPr="00860F0C">
        <w:rPr>
          <w:rFonts w:hint="eastAsia"/>
          <w:kern w:val="2"/>
          <w:szCs w:val="24"/>
          <w:lang w:eastAsia="zh-TW"/>
          <w:rPrChange w:id="42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!=2</w:t>
      </w:r>
    </w:p>
    <w:p w:rsidR="00E12375" w:rsidRPr="00860F0C" w:rsidRDefault="00E12375" w:rsidP="00E1237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2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2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IF NOT FND</w:t>
      </w:r>
    </w:p>
    <w:p w:rsidR="00E12375" w:rsidRPr="00860F0C" w:rsidRDefault="00E12375" w:rsidP="00E123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3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3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不視為錯誤</w:t>
      </w:r>
    </w:p>
    <w:p w:rsidR="00E12375" w:rsidRPr="00860F0C" w:rsidRDefault="00E12375" w:rsidP="00E123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3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3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顯示訊息：查無資料</w:t>
      </w:r>
    </w:p>
    <w:p w:rsidR="00E12375" w:rsidRPr="00860F0C" w:rsidRDefault="00E12375" w:rsidP="00E1237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3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3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ELSE[</w:t>
      </w:r>
      <w:r w:rsidRPr="00860F0C">
        <w:rPr>
          <w:rFonts w:hint="eastAsia"/>
          <w:kern w:val="2"/>
          <w:szCs w:val="24"/>
          <w:lang w:eastAsia="zh-TW"/>
          <w:rPrChange w:id="43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取值</w:t>
      </w:r>
      <w:r w:rsidRPr="00860F0C">
        <w:rPr>
          <w:rFonts w:hint="eastAsia"/>
          <w:kern w:val="2"/>
          <w:szCs w:val="24"/>
          <w:lang w:eastAsia="zh-TW"/>
          <w:rPrChange w:id="43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]</w:t>
      </w:r>
    </w:p>
    <w:p w:rsidR="00E12375" w:rsidRPr="00860F0C" w:rsidRDefault="00E12375" w:rsidP="00E123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3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3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DTAABA01.</w:t>
      </w:r>
      <w:r w:rsidRPr="00860F0C">
        <w:rPr>
          <w:rFonts w:hint="eastAsia"/>
          <w:kern w:val="2"/>
          <w:szCs w:val="24"/>
          <w:lang w:eastAsia="zh-TW"/>
          <w:rPrChange w:id="44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受理編號</w:t>
      </w:r>
    </w:p>
    <w:p w:rsidR="00E12375" w:rsidRPr="00860F0C" w:rsidRDefault="00E12375" w:rsidP="00E123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4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4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DTAABA01.</w:t>
      </w:r>
      <w:r w:rsidRPr="00860F0C">
        <w:rPr>
          <w:rFonts w:hint="eastAsia"/>
          <w:kern w:val="2"/>
          <w:szCs w:val="24"/>
          <w:lang w:eastAsia="zh-TW"/>
          <w:rPrChange w:id="44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覆核日期</w:t>
      </w:r>
    </w:p>
    <w:p w:rsidR="00E12375" w:rsidRPr="00860F0C" w:rsidRDefault="00E12375" w:rsidP="00E123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4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4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DTAABA01.</w:t>
      </w:r>
      <w:r w:rsidRPr="00860F0C">
        <w:rPr>
          <w:rFonts w:hint="eastAsia"/>
          <w:kern w:val="2"/>
          <w:szCs w:val="24"/>
          <w:lang w:eastAsia="zh-TW"/>
          <w:rPrChange w:id="44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事故人姓名</w:t>
      </w:r>
    </w:p>
    <w:p w:rsidR="00E12375" w:rsidRPr="00860F0C" w:rsidRDefault="00E12375" w:rsidP="00E1237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4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4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DTAABA01.</w:t>
      </w:r>
      <w:r w:rsidRPr="00860F0C">
        <w:rPr>
          <w:rFonts w:hint="eastAsia"/>
          <w:kern w:val="2"/>
          <w:szCs w:val="24"/>
          <w:lang w:eastAsia="zh-TW"/>
          <w:rPrChange w:id="44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送件人姓名</w:t>
      </w:r>
    </w:p>
    <w:p w:rsidR="00E12375" w:rsidRPr="00860F0C" w:rsidRDefault="00E12375" w:rsidP="0084712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  <w:rPrChange w:id="45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</w:p>
    <w:p w:rsidR="00926CBC" w:rsidRPr="00860F0C" w:rsidRDefault="00926CBC" w:rsidP="00926CB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5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5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將</w:t>
      </w:r>
      <w:r w:rsidRPr="00860F0C">
        <w:rPr>
          <w:rFonts w:hint="eastAsia"/>
          <w:kern w:val="2"/>
          <w:szCs w:val="24"/>
          <w:lang w:eastAsia="zh-TW"/>
          <w:rPrChange w:id="45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STEP</w:t>
      </w:r>
      <w:r w:rsidR="0084712B" w:rsidRPr="00860F0C">
        <w:rPr>
          <w:rFonts w:hint="eastAsia"/>
          <w:kern w:val="2"/>
          <w:szCs w:val="24"/>
          <w:lang w:eastAsia="zh-TW"/>
          <w:rPrChange w:id="45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2</w:t>
      </w:r>
      <w:r w:rsidRPr="00860F0C">
        <w:rPr>
          <w:rFonts w:hint="eastAsia"/>
          <w:kern w:val="2"/>
          <w:szCs w:val="24"/>
          <w:lang w:eastAsia="zh-TW"/>
          <w:rPrChange w:id="45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之資料逐筆顯示：</w:t>
      </w:r>
    </w:p>
    <w:p w:rsidR="00926CBC" w:rsidRPr="00860F0C" w:rsidRDefault="00926CBC" w:rsidP="007A466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  <w:rPrChange w:id="456" w:author="陳鐵元" w:date="2017-02-15T10:11:00Z">
            <w:rPr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45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畫面顯示：</w:t>
      </w:r>
    </w:p>
    <w:tbl>
      <w:tblPr>
        <w:tblW w:w="6474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0"/>
        <w:gridCol w:w="4004"/>
        <w:tblGridChange w:id="458">
          <w:tblGrid>
            <w:gridCol w:w="2470"/>
            <w:gridCol w:w="4004"/>
          </w:tblGrid>
        </w:tblGridChange>
      </w:tblGrid>
      <w:tr w:rsidR="00FC086B" w:rsidRPr="00860F0C" w:rsidTr="0076673F">
        <w:tc>
          <w:tcPr>
            <w:tcW w:w="2470" w:type="dxa"/>
            <w:shd w:val="clear" w:color="auto" w:fill="A6A6A6"/>
          </w:tcPr>
          <w:p w:rsidR="00926CBC" w:rsidRPr="006B1801" w:rsidRDefault="00926CBC" w:rsidP="009974D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</w:rPr>
            </w:pPr>
            <w:r w:rsidRPr="006B1801">
              <w:rPr>
                <w:rFonts w:ascii="新細明體" w:hAnsi="新細明體" w:hint="eastAsia"/>
                <w:kern w:val="2"/>
                <w:lang w:eastAsia="zh-TW"/>
              </w:rPr>
              <w:t>欄位</w:t>
            </w:r>
          </w:p>
        </w:tc>
        <w:tc>
          <w:tcPr>
            <w:tcW w:w="4004" w:type="dxa"/>
            <w:shd w:val="clear" w:color="auto" w:fill="A6A6A6"/>
          </w:tcPr>
          <w:p w:rsidR="00926CBC" w:rsidRPr="00860F0C" w:rsidRDefault="00926CBC" w:rsidP="009974D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  <w:rPrChange w:id="459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460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值</w:t>
            </w:r>
          </w:p>
        </w:tc>
      </w:tr>
      <w:tr w:rsidR="00FC086B" w:rsidRPr="00860F0C" w:rsidTr="0076673F">
        <w:tc>
          <w:tcPr>
            <w:tcW w:w="2470" w:type="dxa"/>
          </w:tcPr>
          <w:p w:rsidR="00926CBC" w:rsidRPr="00860F0C" w:rsidRDefault="00926CBC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461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462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選取</w:t>
            </w:r>
          </w:p>
        </w:tc>
        <w:tc>
          <w:tcPr>
            <w:tcW w:w="4004" w:type="dxa"/>
          </w:tcPr>
          <w:p w:rsidR="00926CBC" w:rsidRPr="00860F0C" w:rsidRDefault="00926CBC" w:rsidP="007A4662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/>
                <w:kern w:val="2"/>
                <w:lang w:eastAsia="zh-TW"/>
                <w:rPrChange w:id="463" w:author="陳鐵元" w:date="2017-02-15T10:11:00Z">
                  <w:rPr>
                    <w:rFonts w:ascii="新細明體" w:hAnsi="新細明體" w:hint="eastAsia"/>
                    <w:b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noProof/>
                <w:kern w:val="2"/>
                <w:lang w:eastAsia="zh-TW"/>
                <w:rPrChange w:id="464" w:author="陳鐵元" w:date="2017-02-15T10:11:00Z">
                  <w:rPr>
                    <w:rFonts w:ascii="新細明體" w:hAnsi="新細明體" w:hint="eastAsia"/>
                    <w:noProof/>
                    <w:kern w:val="2"/>
                    <w:lang w:eastAsia="zh-TW"/>
                  </w:rPr>
                </w:rPrChange>
              </w:rPr>
              <w:pict>
                <v:rect id="_x0000_s1031" style="position:absolute;margin-left:.1pt;margin-top:5.75pt;width:11.25pt;height:8.25pt;z-index:251659264;mso-position-horizontal-relative:text;mso-position-vertical-relative:text"/>
              </w:pict>
            </w:r>
            <w:r w:rsidRPr="00860F0C">
              <w:rPr>
                <w:rFonts w:ascii="新細明體" w:hAnsi="新細明體" w:hint="eastAsia"/>
                <w:kern w:val="2"/>
                <w:lang w:eastAsia="zh-TW"/>
                <w:rPrChange w:id="465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 xml:space="preserve">   </w:t>
            </w:r>
            <w:r w:rsidR="007A4662" w:rsidRPr="00860F0C">
              <w:rPr>
                <w:rFonts w:ascii="新細明體" w:hAnsi="新細明體" w:hint="eastAsia"/>
                <w:kern w:val="2"/>
                <w:lang w:eastAsia="zh-TW"/>
                <w:rPrChange w:id="466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 xml:space="preserve"> </w:t>
            </w:r>
            <w:r w:rsidR="007A4662" w:rsidRPr="00860F0C">
              <w:rPr>
                <w:rFonts w:ascii="新細明體" w:hAnsi="新細明體" w:hint="eastAsia"/>
                <w:b/>
                <w:kern w:val="2"/>
                <w:lang w:eastAsia="zh-TW"/>
                <w:rPrChange w:id="467" w:author="陳鐵元" w:date="2017-02-15T10:11:00Z">
                  <w:rPr>
                    <w:rFonts w:ascii="新細明體" w:hAnsi="新細明體" w:hint="eastAsia"/>
                    <w:b/>
                    <w:kern w:val="2"/>
                    <w:lang w:eastAsia="zh-TW"/>
                  </w:rPr>
                </w:rPrChange>
              </w:rPr>
              <w:t>CHECK BOX</w:t>
            </w:r>
          </w:p>
        </w:tc>
      </w:tr>
      <w:tr w:rsidR="00FC086B" w:rsidRPr="00860F0C" w:rsidTr="0076673F">
        <w:tc>
          <w:tcPr>
            <w:tcW w:w="2470" w:type="dxa"/>
          </w:tcPr>
          <w:p w:rsidR="00926CBC" w:rsidRPr="00860F0C" w:rsidRDefault="00926CBC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468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469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受理編號</w:t>
            </w:r>
          </w:p>
        </w:tc>
        <w:tc>
          <w:tcPr>
            <w:tcW w:w="4004" w:type="dxa"/>
          </w:tcPr>
          <w:p w:rsidR="00926CBC" w:rsidRPr="00860F0C" w:rsidRDefault="00110D24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470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471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DTAABA01.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72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受理編號</w:t>
            </w:r>
          </w:p>
        </w:tc>
      </w:tr>
      <w:tr w:rsidR="00FC086B" w:rsidRPr="00860F0C" w:rsidTr="0076673F">
        <w:tc>
          <w:tcPr>
            <w:tcW w:w="2470" w:type="dxa"/>
          </w:tcPr>
          <w:p w:rsidR="00926CBC" w:rsidRPr="00860F0C" w:rsidRDefault="00110D24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473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474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不給付日期</w:t>
            </w:r>
          </w:p>
        </w:tc>
        <w:tc>
          <w:tcPr>
            <w:tcW w:w="4004" w:type="dxa"/>
          </w:tcPr>
          <w:p w:rsidR="00926CBC" w:rsidRPr="00860F0C" w:rsidRDefault="00110D24" w:rsidP="009974D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475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476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DTAABA01.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77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覆核日期</w:t>
            </w:r>
          </w:p>
        </w:tc>
      </w:tr>
      <w:tr w:rsidR="00FC086B" w:rsidRPr="00860F0C" w:rsidTr="0076673F">
        <w:tc>
          <w:tcPr>
            <w:tcW w:w="2470" w:type="dxa"/>
          </w:tcPr>
          <w:p w:rsidR="00926CBC" w:rsidRPr="00860F0C" w:rsidRDefault="005760D3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478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479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保戶姓名</w:t>
            </w:r>
          </w:p>
        </w:tc>
        <w:tc>
          <w:tcPr>
            <w:tcW w:w="4004" w:type="dxa"/>
          </w:tcPr>
          <w:p w:rsidR="00926CBC" w:rsidRPr="00860F0C" w:rsidRDefault="005760D3" w:rsidP="005760D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480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481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DTAABA01.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82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事故人姓名</w:t>
            </w:r>
          </w:p>
          <w:p w:rsidR="00E5172E" w:rsidRPr="00860F0C" w:rsidRDefault="00E5172E" w:rsidP="005760D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483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484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是否為密戶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85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: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86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是，事故者姓名後面加上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87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(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88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密戶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89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)</w:t>
            </w:r>
          </w:p>
          <w:p w:rsidR="00FC086B" w:rsidRPr="00860F0C" w:rsidRDefault="00FC086B" w:rsidP="005760D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490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491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是否為密戶</w:t>
            </w:r>
            <w:r w:rsidRPr="00860F0C">
              <w:rPr>
                <w:kern w:val="2"/>
                <w:szCs w:val="24"/>
                <w:lang w:eastAsia="zh-TW"/>
                <w:rPrChange w:id="492" w:author="陳鐵元" w:date="2017-02-15T10:11:00Z">
                  <w:rPr>
                    <w:color w:val="FF0000"/>
                    <w:kern w:val="2"/>
                    <w:szCs w:val="24"/>
                    <w:lang w:eastAsia="zh-TW"/>
                  </w:rPr>
                </w:rPrChange>
              </w:rPr>
              <w:sym w:font="Wingdings" w:char="F0E0"/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93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DTAB0001.</w:t>
            </w:r>
            <w:r w:rsidRPr="006B1801">
              <w:t xml:space="preserve"> </w:t>
            </w:r>
            <w:r w:rsidRPr="00860F0C">
              <w:rPr>
                <w:kern w:val="2"/>
                <w:szCs w:val="24"/>
                <w:lang w:eastAsia="zh-TW"/>
                <w:rPrChange w:id="494" w:author="陳鐵元" w:date="2017-02-15T10:11:00Z">
                  <w:rPr>
                    <w:color w:val="FF0000"/>
                    <w:kern w:val="2"/>
                    <w:szCs w:val="24"/>
                    <w:lang w:eastAsia="zh-TW"/>
                  </w:rPr>
                </w:rPrChange>
              </w:rPr>
              <w:t>SCRT_IND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95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=</w:t>
            </w:r>
            <w:r w:rsidRPr="00860F0C">
              <w:rPr>
                <w:kern w:val="2"/>
                <w:szCs w:val="24"/>
                <w:lang w:eastAsia="zh-TW"/>
                <w:rPrChange w:id="496" w:author="陳鐵元" w:date="2017-02-15T10:11:00Z">
                  <w:rPr>
                    <w:color w:val="FF0000"/>
                    <w:kern w:val="2"/>
                    <w:szCs w:val="24"/>
                    <w:lang w:eastAsia="zh-TW"/>
                  </w:rPr>
                </w:rPrChange>
              </w:rPr>
              <w:t>’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497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1</w:t>
            </w:r>
            <w:r w:rsidRPr="00860F0C">
              <w:rPr>
                <w:kern w:val="2"/>
                <w:szCs w:val="24"/>
                <w:lang w:eastAsia="zh-TW"/>
                <w:rPrChange w:id="498" w:author="陳鐵元" w:date="2017-02-15T10:11:00Z">
                  <w:rPr>
                    <w:color w:val="FF0000"/>
                    <w:kern w:val="2"/>
                    <w:szCs w:val="24"/>
                    <w:lang w:eastAsia="zh-TW"/>
                  </w:rPr>
                </w:rPrChange>
              </w:rPr>
              <w:t>’</w:t>
            </w:r>
          </w:p>
        </w:tc>
      </w:tr>
      <w:tr w:rsidR="00FC086B" w:rsidRPr="00860F0C" w:rsidTr="0076673F">
        <w:tc>
          <w:tcPr>
            <w:tcW w:w="2470" w:type="dxa"/>
          </w:tcPr>
          <w:p w:rsidR="005760D3" w:rsidRPr="00860F0C" w:rsidRDefault="005760D3" w:rsidP="009974D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499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500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送件人姓名</w:t>
            </w:r>
          </w:p>
        </w:tc>
        <w:tc>
          <w:tcPr>
            <w:tcW w:w="4004" w:type="dxa"/>
          </w:tcPr>
          <w:p w:rsidR="005760D3" w:rsidRPr="00860F0C" w:rsidRDefault="005760D3" w:rsidP="005760D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501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502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DTAABA01.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503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送件人姓名</w:t>
            </w:r>
          </w:p>
        </w:tc>
      </w:tr>
      <w:tr w:rsidR="00FC086B" w:rsidRPr="00860F0C" w:rsidTr="00FC086B">
        <w:tc>
          <w:tcPr>
            <w:tcW w:w="2470" w:type="dxa"/>
          </w:tcPr>
          <w:p w:rsidR="00FC086B" w:rsidRPr="00860F0C" w:rsidRDefault="00FC086B" w:rsidP="009974D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504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505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送件人單位</w:t>
            </w:r>
          </w:p>
        </w:tc>
        <w:tc>
          <w:tcPr>
            <w:tcW w:w="4004" w:type="dxa"/>
          </w:tcPr>
          <w:p w:rsidR="00FC086B" w:rsidRPr="00860F0C" w:rsidRDefault="00FC086B" w:rsidP="005760D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506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507" w:author="陳鐵元" w:date="2017-02-15T10:11:00Z">
                  <w:rPr>
                    <w:rFonts w:hint="eastAsia"/>
                    <w:color w:val="FF0000"/>
                    <w:kern w:val="2"/>
                    <w:szCs w:val="24"/>
                    <w:lang w:eastAsia="zh-TW"/>
                  </w:rPr>
                </w:rPrChange>
              </w:rPr>
              <w:t>DTAAA010.</w:t>
            </w:r>
            <w:r w:rsidRPr="00860F0C">
              <w:rPr>
                <w:kern w:val="2"/>
                <w:szCs w:val="24"/>
                <w:lang w:eastAsia="zh-TW"/>
                <w:rPrChange w:id="508" w:author="陳鐵元" w:date="2017-02-15T10:11:00Z">
                  <w:rPr>
                    <w:color w:val="FF0000"/>
                    <w:kern w:val="2"/>
                    <w:szCs w:val="24"/>
                    <w:lang w:eastAsia="zh-TW"/>
                  </w:rPr>
                </w:rPrChange>
              </w:rPr>
              <w:t>TRN_DIV_NAME</w:t>
            </w:r>
          </w:p>
        </w:tc>
      </w:tr>
    </w:tbl>
    <w:p w:rsidR="00926CBC" w:rsidRPr="00860F0C" w:rsidRDefault="00926CBC" w:rsidP="00EC1275">
      <w:pPr>
        <w:pStyle w:val="Tabletext"/>
        <w:keepLines w:val="0"/>
        <w:spacing w:after="0" w:line="240" w:lineRule="auto"/>
        <w:ind w:left="1984"/>
        <w:rPr>
          <w:rFonts w:hint="eastAsia"/>
          <w:kern w:val="2"/>
          <w:szCs w:val="24"/>
          <w:lang w:eastAsia="zh-TW"/>
          <w:rPrChange w:id="50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noProof/>
          <w:kern w:val="2"/>
          <w:szCs w:val="24"/>
          <w:lang w:eastAsia="zh-TW"/>
          <w:rPrChange w:id="510" w:author="陳鐵元" w:date="2017-02-15T10:11:00Z">
            <w:rPr>
              <w:rFonts w:hint="eastAsia"/>
              <w:noProof/>
              <w:kern w:val="2"/>
              <w:szCs w:val="24"/>
              <w:lang w:eastAsia="zh-TW"/>
            </w:rPr>
          </w:rPrChange>
        </w:rPr>
        <w:pict>
          <v:roundrect id="_x0000_s1035" style="position:absolute;left:0;text-align:left;margin-left:88.5pt;margin-top:13pt;width:37.5pt;height:25.5pt;z-index:251660288;mso-position-horizontal-relative:text;mso-position-vertical-relative:text" arcsize="10923f">
            <v:textbox>
              <w:txbxContent>
                <w:p w:rsidR="00926CBC" w:rsidRPr="00CE7403" w:rsidRDefault="00EC1275" w:rsidP="00926CBC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sz w:val="16"/>
                      <w:szCs w:val="16"/>
                    </w:rPr>
                    <w:t>列印</w:t>
                  </w:r>
                </w:p>
              </w:txbxContent>
            </v:textbox>
          </v:roundrect>
        </w:pict>
      </w:r>
    </w:p>
    <w:p w:rsidR="00926CBC" w:rsidRPr="00860F0C" w:rsidRDefault="00926CBC" w:rsidP="00926CB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1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51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畫面</w:t>
      </w:r>
      <w:r w:rsidRPr="00860F0C">
        <w:rPr>
          <w:rFonts w:hint="eastAsia"/>
          <w:kern w:val="2"/>
          <w:szCs w:val="24"/>
          <w:lang w:eastAsia="zh-TW"/>
          <w:rPrChange w:id="51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860F0C">
        <w:rPr>
          <w:rFonts w:hint="eastAsia"/>
          <w:kern w:val="2"/>
          <w:szCs w:val="24"/>
          <w:lang w:eastAsia="zh-TW"/>
          <w:rPrChange w:id="51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輸入</w:t>
      </w:r>
      <w:r w:rsidRPr="00860F0C">
        <w:rPr>
          <w:rFonts w:hint="eastAsia"/>
          <w:kern w:val="2"/>
          <w:szCs w:val="24"/>
          <w:lang w:eastAsia="zh-TW"/>
          <w:rPrChange w:id="51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         </w:t>
      </w:r>
      <w:r w:rsidRPr="00860F0C">
        <w:rPr>
          <w:rFonts w:hint="eastAsia"/>
          <w:kern w:val="2"/>
          <w:szCs w:val="24"/>
          <w:lang w:eastAsia="zh-TW"/>
          <w:rPrChange w:id="51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，</w:t>
      </w:r>
      <w:r w:rsidR="00EC1275" w:rsidRPr="00860F0C">
        <w:rPr>
          <w:rFonts w:hint="eastAsia"/>
          <w:kern w:val="2"/>
          <w:szCs w:val="24"/>
          <w:lang w:eastAsia="zh-TW"/>
          <w:rPrChange w:id="51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呼叫</w:t>
      </w:r>
      <w:r w:rsidR="00EC1275" w:rsidRPr="00860F0C">
        <w:rPr>
          <w:rFonts w:ascii="細明體" w:eastAsia="細明體" w:hAnsi="細明體" w:hint="eastAsia"/>
          <w:kern w:val="2"/>
          <w:lang w:eastAsia="zh-TW"/>
          <w:rPrChange w:id="518" w:author="陳鐵元" w:date="2017-02-15T10:11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AA_X1Z001.java[</w:t>
      </w:r>
      <w:r w:rsidR="00EC1275" w:rsidRPr="00860F0C">
        <w:rPr>
          <w:rFonts w:ascii="新細明體" w:hAnsi="新細明體" w:hint="eastAsia"/>
          <w:lang w:eastAsia="zh-TW"/>
          <w:rPrChange w:id="519" w:author="陳鐵元" w:date="2017-02-15T10:11:00Z">
            <w:rPr>
              <w:rFonts w:ascii="新細明體" w:hAnsi="新細明體" w:hint="eastAsia"/>
              <w:lang w:eastAsia="zh-TW"/>
            </w:rPr>
          </w:rPrChange>
        </w:rPr>
        <w:t>理賠不給付通知書列印模組</w:t>
      </w:r>
      <w:r w:rsidR="00EC1275" w:rsidRPr="00860F0C">
        <w:rPr>
          <w:rFonts w:ascii="細明體" w:eastAsia="細明體" w:hAnsi="細明體" w:hint="eastAsia"/>
          <w:kern w:val="2"/>
          <w:lang w:eastAsia="zh-TW"/>
          <w:rPrChange w:id="520" w:author="陳鐵元" w:date="2017-02-15T10:11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]</w:t>
      </w:r>
    </w:p>
    <w:p w:rsidR="00C97581" w:rsidRPr="00860F0C" w:rsidRDefault="00C97581" w:rsidP="00C9758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rPrChange w:id="521" w:author="陳鐵元" w:date="2017-02-15T10:11:00Z">
            <w:rPr>
              <w:rFonts w:hint="eastAsia"/>
              <w:kern w:val="2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52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IF </w:t>
      </w:r>
      <w:r w:rsidRPr="00860F0C">
        <w:rPr>
          <w:rFonts w:hint="eastAsia"/>
          <w:kern w:val="2"/>
          <w:szCs w:val="24"/>
          <w:lang w:eastAsia="zh-TW"/>
          <w:rPrChange w:id="52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沒有任何選取</w:t>
      </w:r>
    </w:p>
    <w:p w:rsidR="00C97581" w:rsidRPr="00860F0C" w:rsidRDefault="00C97581" w:rsidP="0076673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lang w:eastAsia="zh-TW"/>
          <w:rPrChange w:id="524" w:author="陳鐵元" w:date="2017-02-15T10:11:00Z">
            <w:rPr>
              <w:rFonts w:hint="eastAsia"/>
              <w:kern w:val="2"/>
              <w:lang w:eastAsia="zh-TW"/>
            </w:rPr>
          </w:rPrChange>
        </w:rPr>
      </w:pPr>
      <w:r w:rsidRPr="00860F0C">
        <w:rPr>
          <w:rFonts w:hint="eastAsia"/>
          <w:kern w:val="2"/>
          <w:lang w:eastAsia="zh-TW"/>
          <w:rPrChange w:id="525" w:author="陳鐵元" w:date="2017-02-15T10:11:00Z">
            <w:rPr>
              <w:rFonts w:hint="eastAsia"/>
              <w:kern w:val="2"/>
              <w:lang w:eastAsia="zh-TW"/>
            </w:rPr>
          </w:rPrChange>
        </w:rPr>
        <w:t>畫面</w:t>
      </w:r>
      <w:r w:rsidRPr="00860F0C">
        <w:rPr>
          <w:rFonts w:hint="eastAsia"/>
          <w:kern w:val="2"/>
          <w:lang w:eastAsia="zh-TW"/>
          <w:rPrChange w:id="526" w:author="陳鐵元" w:date="2017-02-15T10:11:00Z">
            <w:rPr>
              <w:rFonts w:hint="eastAsia"/>
              <w:kern w:val="2"/>
              <w:lang w:eastAsia="zh-TW"/>
            </w:rPr>
          </w:rPrChange>
        </w:rPr>
        <w:t>ALERT</w:t>
      </w:r>
      <w:r w:rsidRPr="00860F0C">
        <w:rPr>
          <w:rFonts w:hint="eastAsia"/>
          <w:kern w:val="2"/>
          <w:lang w:eastAsia="zh-TW"/>
          <w:rPrChange w:id="527" w:author="陳鐵元" w:date="2017-02-15T10:11:00Z">
            <w:rPr>
              <w:rFonts w:hint="eastAsia"/>
              <w:kern w:val="2"/>
              <w:lang w:eastAsia="zh-TW"/>
            </w:rPr>
          </w:rPrChange>
        </w:rPr>
        <w:t>訊息</w:t>
      </w:r>
      <w:r w:rsidRPr="00860F0C">
        <w:rPr>
          <w:rFonts w:hint="eastAsia"/>
          <w:kern w:val="2"/>
          <w:lang w:eastAsia="zh-TW"/>
          <w:rPrChange w:id="528" w:author="陳鐵元" w:date="2017-02-15T10:11:00Z">
            <w:rPr>
              <w:rFonts w:hint="eastAsia"/>
              <w:kern w:val="2"/>
              <w:lang w:eastAsia="zh-TW"/>
            </w:rPr>
          </w:rPrChange>
        </w:rPr>
        <w:t>:</w:t>
      </w:r>
      <w:r w:rsidRPr="00860F0C">
        <w:rPr>
          <w:kern w:val="2"/>
          <w:lang w:eastAsia="zh-TW"/>
          <w:rPrChange w:id="529" w:author="陳鐵元" w:date="2017-02-15T10:11:00Z">
            <w:rPr>
              <w:kern w:val="2"/>
              <w:lang w:eastAsia="zh-TW"/>
            </w:rPr>
          </w:rPrChange>
        </w:rPr>
        <w:t>”</w:t>
      </w:r>
      <w:r w:rsidRPr="00860F0C">
        <w:rPr>
          <w:rFonts w:hint="eastAsia"/>
          <w:kern w:val="2"/>
          <w:lang w:eastAsia="zh-TW"/>
          <w:rPrChange w:id="530" w:author="陳鐵元" w:date="2017-02-15T10:11:00Z">
            <w:rPr>
              <w:rFonts w:hint="eastAsia"/>
              <w:kern w:val="2"/>
              <w:lang w:eastAsia="zh-TW"/>
            </w:rPr>
          </w:rPrChange>
        </w:rPr>
        <w:t>您未選取任何資料</w:t>
      </w:r>
      <w:r w:rsidRPr="00860F0C">
        <w:rPr>
          <w:kern w:val="2"/>
          <w:lang w:eastAsia="zh-TW"/>
          <w:rPrChange w:id="531" w:author="陳鐵元" w:date="2017-02-15T10:11:00Z">
            <w:rPr>
              <w:kern w:val="2"/>
              <w:lang w:eastAsia="zh-TW"/>
            </w:rPr>
          </w:rPrChange>
        </w:rPr>
        <w:t>”</w:t>
      </w:r>
    </w:p>
    <w:p w:rsidR="00926CBC" w:rsidRPr="00860F0C" w:rsidRDefault="004C3A84" w:rsidP="004C3A8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3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ascii="細明體" w:eastAsia="細明體" w:hAnsi="細明體" w:hint="eastAsia"/>
          <w:kern w:val="2"/>
          <w:szCs w:val="24"/>
          <w:lang w:eastAsia="zh-TW"/>
          <w:rPrChange w:id="533" w:author="陳鐵元" w:date="2017-02-15T10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>While</w:t>
      </w:r>
      <w:r w:rsidR="00926CBC" w:rsidRPr="00860F0C">
        <w:rPr>
          <w:rFonts w:ascii="細明體" w:eastAsia="細明體" w:hAnsi="細明體" w:hint="eastAsia"/>
          <w:kern w:val="2"/>
          <w:szCs w:val="24"/>
          <w:lang w:eastAsia="zh-TW"/>
          <w:rPrChange w:id="534" w:author="陳鐵元" w:date="2017-02-15T10:11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  <w:t xml:space="preserve"> (畫面.</w:t>
      </w:r>
      <w:r w:rsidR="00926CBC" w:rsidRPr="00860F0C">
        <w:rPr>
          <w:rFonts w:ascii="新細明體" w:hAnsi="新細明體" w:hint="eastAsia"/>
          <w:kern w:val="2"/>
          <w:lang w:eastAsia="zh-TW"/>
          <w:rPrChange w:id="535" w:author="陳鐵元" w:date="2017-02-15T10:11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選取 == </w:t>
      </w:r>
      <w:r w:rsidR="00926CBC" w:rsidRPr="00860F0C">
        <w:rPr>
          <w:rFonts w:ascii="新細明體" w:hAnsi="新細明體"/>
          <w:kern w:val="2"/>
          <w:lang w:eastAsia="zh-TW"/>
          <w:rPrChange w:id="536" w:author="陳鐵元" w:date="2017-02-15T10:11:00Z">
            <w:rPr>
              <w:rFonts w:ascii="新細明體" w:hAnsi="新細明體"/>
              <w:kern w:val="2"/>
              <w:lang w:eastAsia="zh-TW"/>
            </w:rPr>
          </w:rPrChange>
        </w:rPr>
        <w:t>checked</w:t>
      </w:r>
      <w:r w:rsidR="00926CBC" w:rsidRPr="00860F0C">
        <w:rPr>
          <w:rFonts w:ascii="新細明體" w:hAnsi="新細明體" w:hint="eastAsia"/>
          <w:kern w:val="2"/>
          <w:lang w:eastAsia="zh-TW"/>
          <w:rPrChange w:id="537" w:author="陳鐵元" w:date="2017-02-15T10:11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) </w:t>
      </w:r>
    </w:p>
    <w:p w:rsidR="004C3A84" w:rsidRPr="00860F0C" w:rsidRDefault="004C3A84" w:rsidP="004C3A8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  <w:rPrChange w:id="538" w:author="陳鐵元" w:date="2017-02-15T10:11:00Z">
            <w:rPr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53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封裝為一個</w:t>
      </w:r>
      <w:r w:rsidRPr="00860F0C">
        <w:rPr>
          <w:rFonts w:hint="eastAsia"/>
          <w:kern w:val="2"/>
          <w:szCs w:val="24"/>
          <w:lang w:eastAsia="zh-TW"/>
          <w:rPrChange w:id="54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MAP</w:t>
      </w:r>
      <w:r w:rsidRPr="00860F0C">
        <w:rPr>
          <w:rFonts w:hint="eastAsia"/>
          <w:kern w:val="2"/>
          <w:szCs w:val="24"/>
          <w:lang w:eastAsia="zh-TW"/>
          <w:rPrChange w:id="54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資料型態</w:t>
      </w:r>
      <w:r w:rsidRPr="00860F0C">
        <w:rPr>
          <w:rFonts w:hint="eastAsia"/>
          <w:kern w:val="2"/>
          <w:szCs w:val="24"/>
          <w:lang w:eastAsia="zh-TW"/>
          <w:rPrChange w:id="54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:</w:t>
      </w:r>
    </w:p>
    <w:tbl>
      <w:tblPr>
        <w:tblW w:w="5893" w:type="dxa"/>
        <w:tblInd w:w="1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5"/>
        <w:gridCol w:w="2538"/>
        <w:tblGridChange w:id="543">
          <w:tblGrid>
            <w:gridCol w:w="3355"/>
            <w:gridCol w:w="2538"/>
          </w:tblGrid>
        </w:tblGridChange>
      </w:tblGrid>
      <w:tr w:rsidR="004C3A84" w:rsidRPr="00860F0C" w:rsidTr="006C60E3">
        <w:tc>
          <w:tcPr>
            <w:tcW w:w="3355" w:type="dxa"/>
            <w:shd w:val="clear" w:color="auto" w:fill="A6A6A6"/>
          </w:tcPr>
          <w:p w:rsidR="004C3A84" w:rsidRPr="00860F0C" w:rsidRDefault="004C3A84" w:rsidP="006C60E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  <w:rPrChange w:id="544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545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欄位</w:t>
            </w:r>
          </w:p>
        </w:tc>
        <w:tc>
          <w:tcPr>
            <w:tcW w:w="2538" w:type="dxa"/>
            <w:shd w:val="clear" w:color="auto" w:fill="A6A6A6"/>
          </w:tcPr>
          <w:p w:rsidR="004C3A84" w:rsidRPr="00860F0C" w:rsidRDefault="004C3A84" w:rsidP="006C60E3">
            <w:pPr>
              <w:pStyle w:val="Tabletext"/>
              <w:keepLines w:val="0"/>
              <w:spacing w:after="0" w:line="240" w:lineRule="auto"/>
              <w:jc w:val="center"/>
              <w:rPr>
                <w:rFonts w:ascii="新細明體" w:hAnsi="新細明體" w:hint="eastAsia"/>
                <w:kern w:val="2"/>
                <w:lang w:eastAsia="zh-TW"/>
                <w:rPrChange w:id="546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547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值</w:t>
            </w:r>
          </w:p>
        </w:tc>
      </w:tr>
      <w:tr w:rsidR="004C3A84" w:rsidRPr="00860F0C" w:rsidTr="006C60E3">
        <w:tc>
          <w:tcPr>
            <w:tcW w:w="3355" w:type="dxa"/>
          </w:tcPr>
          <w:p w:rsidR="004C3A84" w:rsidRPr="00860F0C" w:rsidRDefault="004C3A84" w:rsidP="006C60E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548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549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受理編號</w:t>
            </w:r>
          </w:p>
        </w:tc>
        <w:tc>
          <w:tcPr>
            <w:tcW w:w="2538" w:type="dxa"/>
          </w:tcPr>
          <w:p w:rsidR="004C3A84" w:rsidRPr="00860F0C" w:rsidRDefault="004C3A84" w:rsidP="006C60E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550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551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畫面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552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.</w:t>
            </w:r>
            <w:r w:rsidRPr="00860F0C">
              <w:rPr>
                <w:rFonts w:hint="eastAsia"/>
                <w:kern w:val="2"/>
                <w:szCs w:val="24"/>
                <w:lang w:eastAsia="zh-TW"/>
                <w:rPrChange w:id="553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受理編號</w:t>
            </w:r>
          </w:p>
        </w:tc>
      </w:tr>
      <w:tr w:rsidR="004C3A84" w:rsidRPr="00860F0C" w:rsidTr="006C60E3">
        <w:tc>
          <w:tcPr>
            <w:tcW w:w="3355" w:type="dxa"/>
          </w:tcPr>
          <w:p w:rsidR="004C3A84" w:rsidRPr="00860F0C" w:rsidRDefault="004C3A84" w:rsidP="006C60E3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kern w:val="2"/>
                <w:lang w:eastAsia="zh-TW"/>
                <w:rPrChange w:id="554" w:author="陳鐵元" w:date="2017-02-15T10:11:00Z">
                  <w:rPr>
                    <w:rFonts w:ascii="新細明體" w:hAnsi="新細明體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hint="eastAsia"/>
                <w:kern w:val="2"/>
                <w:szCs w:val="24"/>
                <w:lang w:eastAsia="zh-TW"/>
                <w:rPrChange w:id="555" w:author="陳鐵元" w:date="2017-02-15T10:11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覆核日期</w:t>
            </w:r>
          </w:p>
        </w:tc>
        <w:tc>
          <w:tcPr>
            <w:tcW w:w="2538" w:type="dxa"/>
          </w:tcPr>
          <w:p w:rsidR="004C3A84" w:rsidRPr="00860F0C" w:rsidRDefault="004C3A84" w:rsidP="006C60E3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  <w:rPrChange w:id="556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</w:pPr>
            <w:r w:rsidRPr="00860F0C">
              <w:rPr>
                <w:rFonts w:ascii="新細明體" w:hAnsi="新細明體" w:hint="eastAsia"/>
                <w:kern w:val="2"/>
                <w:lang w:eastAsia="zh-TW"/>
                <w:rPrChange w:id="557" w:author="陳鐵元" w:date="2017-02-15T10:11:00Z">
                  <w:rPr>
                    <w:rFonts w:ascii="新細明體" w:hAnsi="新細明體" w:hint="eastAsia"/>
                    <w:kern w:val="2"/>
                    <w:lang w:eastAsia="zh-TW"/>
                  </w:rPr>
                </w:rPrChange>
              </w:rPr>
              <w:t>畫面.不給付日期</w:t>
            </w:r>
          </w:p>
        </w:tc>
      </w:tr>
    </w:tbl>
    <w:p w:rsidR="00C405DF" w:rsidRPr="00860F0C" w:rsidRDefault="00C405DF" w:rsidP="00C405D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5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55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將</w:t>
      </w:r>
      <w:r w:rsidRPr="00860F0C">
        <w:rPr>
          <w:rFonts w:hint="eastAsia"/>
          <w:kern w:val="2"/>
          <w:szCs w:val="24"/>
          <w:lang w:eastAsia="zh-TW"/>
          <w:rPrChange w:id="56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MAP</w:t>
      </w:r>
      <w:r w:rsidRPr="00860F0C">
        <w:rPr>
          <w:rFonts w:hint="eastAsia"/>
          <w:kern w:val="2"/>
          <w:szCs w:val="24"/>
          <w:lang w:eastAsia="zh-TW"/>
          <w:rPrChange w:id="56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置放</w:t>
      </w:r>
      <w:r w:rsidRPr="00860F0C">
        <w:rPr>
          <w:rFonts w:hint="eastAsia"/>
          <w:kern w:val="2"/>
          <w:szCs w:val="24"/>
          <w:lang w:eastAsia="zh-TW"/>
          <w:rPrChange w:id="56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[put]</w:t>
      </w:r>
      <w:r w:rsidRPr="00860F0C">
        <w:rPr>
          <w:rFonts w:hint="eastAsia"/>
          <w:kern w:val="2"/>
          <w:szCs w:val="24"/>
          <w:lang w:eastAsia="zh-TW"/>
          <w:rPrChange w:id="56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至一個</w:t>
      </w:r>
      <w:r w:rsidRPr="00860F0C">
        <w:rPr>
          <w:rFonts w:hint="eastAsia"/>
          <w:kern w:val="2"/>
          <w:szCs w:val="24"/>
          <w:lang w:eastAsia="zh-TW"/>
          <w:rPrChange w:id="56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LIST</w:t>
      </w:r>
      <w:r w:rsidRPr="00860F0C">
        <w:rPr>
          <w:rFonts w:hint="eastAsia"/>
          <w:kern w:val="2"/>
          <w:szCs w:val="24"/>
          <w:lang w:eastAsia="zh-TW"/>
          <w:rPrChange w:id="56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資料型態</w:t>
      </w:r>
      <w:r w:rsidRPr="00860F0C">
        <w:rPr>
          <w:rFonts w:hint="eastAsia"/>
          <w:kern w:val="2"/>
          <w:szCs w:val="24"/>
          <w:lang w:eastAsia="zh-TW"/>
          <w:rPrChange w:id="56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;</w:t>
      </w:r>
      <w:r w:rsidRPr="00860F0C">
        <w:rPr>
          <w:rFonts w:hint="eastAsia"/>
          <w:kern w:val="2"/>
          <w:szCs w:val="24"/>
          <w:lang w:eastAsia="zh-TW"/>
          <w:rPrChange w:id="56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變數名稱為</w:t>
      </w:r>
      <w:r w:rsidRPr="00860F0C">
        <w:rPr>
          <w:rFonts w:hint="eastAsia"/>
          <w:kern w:val="2"/>
          <w:szCs w:val="24"/>
          <w:lang w:eastAsia="zh-TW"/>
          <w:rPrChange w:id="56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L</w:t>
      </w:r>
    </w:p>
    <w:p w:rsidR="00926CBC" w:rsidRPr="00860F0C" w:rsidRDefault="00C405DF" w:rsidP="00C405D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6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57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呼叫</w:t>
      </w:r>
      <w:r w:rsidRPr="00860F0C">
        <w:rPr>
          <w:rFonts w:ascii="新細明體" w:hAnsi="新細明體" w:hint="eastAsia"/>
          <w:lang w:eastAsia="zh-TW"/>
          <w:rPrChange w:id="571" w:author="陳鐵元" w:date="2017-02-15T10:11:00Z">
            <w:rPr>
              <w:rFonts w:ascii="新細明體" w:hAnsi="新細明體" w:hint="eastAsia"/>
              <w:lang w:eastAsia="zh-TW"/>
            </w:rPr>
          </w:rPrChange>
        </w:rPr>
        <w:t>理賠不給付通知書列印模組:</w:t>
      </w:r>
    </w:p>
    <w:p w:rsidR="00E740E6" w:rsidRPr="00860F0C" w:rsidRDefault="00E740E6" w:rsidP="00C405D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7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57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若畫面</w:t>
      </w:r>
      <w:r w:rsidRPr="00860F0C">
        <w:rPr>
          <w:rFonts w:hint="eastAsia"/>
          <w:kern w:val="2"/>
          <w:szCs w:val="24"/>
          <w:lang w:eastAsia="zh-TW"/>
          <w:rPrChange w:id="57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.</w:t>
      </w:r>
      <w:r w:rsidRPr="00860F0C">
        <w:rPr>
          <w:rFonts w:ascii="細明體" w:eastAsia="細明體" w:hAnsi="細明體" w:cs="Courier New" w:hint="eastAsia"/>
          <w:rPrChange w:id="575" w:author="陳鐵元" w:date="2017-02-15T10:11:00Z">
            <w:rPr>
              <w:rFonts w:ascii="細明體" w:eastAsia="細明體" w:hAnsi="細明體" w:cs="Courier New" w:hint="eastAsia"/>
            </w:rPr>
          </w:rPrChange>
        </w:rPr>
        <w:t>是否為新版</w:t>
      </w:r>
      <w:r w:rsidRPr="00860F0C">
        <w:rPr>
          <w:rFonts w:ascii="細明體" w:eastAsia="細明體" w:hAnsi="細明體" w:cs="Courier New" w:hint="eastAsia"/>
          <w:lang w:eastAsia="zh-TW"/>
          <w:rPrChange w:id="576" w:author="陳鐵元" w:date="2017-02-15T10:11:00Z">
            <w:rPr>
              <w:rFonts w:ascii="細明體" w:eastAsia="細明體" w:hAnsi="細明體" w:cs="Courier New" w:hint="eastAsia"/>
              <w:lang w:eastAsia="zh-TW"/>
            </w:rPr>
          </w:rPrChange>
        </w:rPr>
        <w:t>為真</w:t>
      </w:r>
    </w:p>
    <w:p w:rsidR="009E6CF6" w:rsidRPr="00860F0C" w:rsidRDefault="009E6CF6" w:rsidP="007667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7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578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SET $AplyNos=</w:t>
      </w:r>
      <w:r w:rsidRPr="00860F0C">
        <w:rPr>
          <w:rFonts w:hint="eastAsia"/>
          <w:kern w:val="2"/>
          <w:szCs w:val="24"/>
          <w:lang w:eastAsia="zh-TW"/>
          <w:rPrChange w:id="579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將</w:t>
      </w:r>
      <w:r w:rsidRPr="00860F0C">
        <w:rPr>
          <w:rFonts w:ascii="新細明體" w:hAnsi="新細明體" w:hint="eastAsia"/>
          <w:lang w:eastAsia="zh-TW"/>
          <w:rPrChange w:id="580" w:author="陳鐵元" w:date="2017-02-15T10:11:00Z">
            <w:rPr>
              <w:rFonts w:ascii="新細明體" w:hAnsi="新細明體" w:hint="eastAsia"/>
              <w:lang w:eastAsia="zh-TW"/>
            </w:rPr>
          </w:rPrChange>
        </w:rPr>
        <w:t>L中所有的受理編號逐筆加上此List</w:t>
      </w:r>
    </w:p>
    <w:p w:rsidR="00E740E6" w:rsidRPr="00860F0C" w:rsidRDefault="00E740E6" w:rsidP="007667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8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58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CALL </w:t>
      </w:r>
      <w:r w:rsidRPr="00860F0C">
        <w:rPr>
          <w:rFonts w:ascii="細明體" w:eastAsia="細明體" w:hAnsi="細明體" w:hint="eastAsia"/>
          <w:kern w:val="2"/>
          <w:lang w:eastAsia="zh-TW"/>
          <w:rPrChange w:id="583" w:author="陳鐵元" w:date="2017-02-15T10:11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AA_X1Z002.</w:t>
      </w:r>
      <w:r w:rsidR="009E6CF6" w:rsidRPr="00860F0C">
        <w:rPr>
          <w:rFonts w:ascii="標楷體" w:eastAsia="標楷體" w:hAnsi="標楷體" w:cs="Courier New" w:hint="eastAsia"/>
          <w:highlight w:val="lightGray"/>
          <w:rPrChange w:id="584" w:author="陳鐵元" w:date="2017-02-15T10:11:00Z">
            <w:rPr>
              <w:rFonts w:ascii="標楷體" w:eastAsia="標楷體" w:hAnsi="標楷體" w:cs="Courier New" w:hint="eastAsia"/>
              <w:highlight w:val="lightGray"/>
            </w:rPr>
          </w:rPrChange>
        </w:rPr>
        <w:t xml:space="preserve"> p</w:t>
      </w:r>
      <w:r w:rsidR="009E6CF6" w:rsidRPr="00860F0C">
        <w:rPr>
          <w:rFonts w:ascii="標楷體" w:eastAsia="標楷體" w:hAnsi="標楷體" w:cs="Courier New" w:hint="eastAsia"/>
          <w:rPrChange w:id="585" w:author="陳鐵元" w:date="2017-02-15T10:11:00Z">
            <w:rPr>
              <w:rFonts w:ascii="標楷體" w:eastAsia="標楷體" w:hAnsi="標楷體" w:cs="Courier New" w:hint="eastAsia"/>
            </w:rPr>
          </w:rPrChange>
        </w:rPr>
        <w:t>rintNoPayDataBy</w:t>
      </w:r>
      <w:r w:rsidR="009E6CF6" w:rsidRPr="00860F0C">
        <w:rPr>
          <w:rFonts w:ascii="標楷體" w:eastAsia="標楷體" w:hAnsi="標楷體" w:cs="Courier New" w:hint="eastAsia"/>
          <w:highlight w:val="lightGray"/>
          <w:rPrChange w:id="586" w:author="陳鐵元" w:date="2017-02-15T10:11:00Z">
            <w:rPr>
              <w:rFonts w:ascii="標楷體" w:eastAsia="標楷體" w:hAnsi="標楷體" w:cs="Courier New" w:hint="eastAsia"/>
              <w:highlight w:val="lightGray"/>
            </w:rPr>
          </w:rPrChange>
        </w:rPr>
        <w:t>A</w:t>
      </w:r>
      <w:r w:rsidR="009E6CF6" w:rsidRPr="00860F0C">
        <w:rPr>
          <w:rFonts w:ascii="標楷體" w:eastAsia="標楷體" w:hAnsi="標楷體" w:cs="Courier New" w:hint="eastAsia"/>
          <w:rPrChange w:id="587" w:author="陳鐵元" w:date="2017-02-15T10:11:00Z">
            <w:rPr>
              <w:rFonts w:ascii="標楷體" w:eastAsia="標楷體" w:hAnsi="標楷體" w:cs="Courier New" w:hint="eastAsia"/>
            </w:rPr>
          </w:rPrChange>
        </w:rPr>
        <w:t>plyNos</w:t>
      </w:r>
      <w:r w:rsidR="009E6CF6" w:rsidRPr="00860F0C">
        <w:rPr>
          <w:rFonts w:ascii="新細明體" w:hAnsi="新細明體" w:hint="eastAsia"/>
          <w:lang w:eastAsia="zh-TW"/>
          <w:rPrChange w:id="588" w:author="陳鐵元" w:date="2017-02-15T10:11:00Z">
            <w:rPr>
              <w:rFonts w:ascii="新細明體" w:hAnsi="新細明體" w:hint="eastAsia"/>
              <w:lang w:eastAsia="zh-TW"/>
            </w:rPr>
          </w:rPrChange>
        </w:rPr>
        <w:t xml:space="preserve"> </w:t>
      </w:r>
      <w:r w:rsidRPr="00860F0C">
        <w:rPr>
          <w:rFonts w:ascii="新細明體" w:hAnsi="新細明體" w:hint="eastAsia"/>
          <w:lang w:eastAsia="zh-TW"/>
          <w:rPrChange w:id="589" w:author="陳鐵元" w:date="2017-02-15T10:11:00Z">
            <w:rPr>
              <w:rFonts w:ascii="新細明體" w:hAnsi="新細明體" w:hint="eastAsia"/>
              <w:lang w:eastAsia="zh-TW"/>
            </w:rPr>
          </w:rPrChange>
        </w:rPr>
        <w:t>(</w:t>
      </w:r>
      <w:r w:rsidR="00D5497D" w:rsidRPr="00860F0C">
        <w:rPr>
          <w:rFonts w:hint="eastAsia"/>
          <w:kern w:val="2"/>
          <w:szCs w:val="24"/>
          <w:lang w:eastAsia="zh-TW"/>
          <w:rPrChange w:id="59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$AplyNos</w:t>
      </w:r>
      <w:r w:rsidRPr="00860F0C">
        <w:rPr>
          <w:rFonts w:ascii="新細明體" w:hAnsi="新細明體" w:hint="eastAsia"/>
          <w:lang w:eastAsia="zh-TW"/>
          <w:rPrChange w:id="591" w:author="陳鐵元" w:date="2017-02-15T10:11:00Z">
            <w:rPr>
              <w:rFonts w:ascii="新細明體" w:hAnsi="新細明體" w:hint="eastAsia"/>
              <w:lang w:eastAsia="zh-TW"/>
            </w:rPr>
          </w:rPrChange>
        </w:rPr>
        <w:t>)</w:t>
      </w:r>
      <w:r w:rsidR="00E97889" w:rsidRPr="00860F0C">
        <w:rPr>
          <w:rFonts w:ascii="新細明體" w:hAnsi="新細明體" w:hint="eastAsia"/>
          <w:lang w:eastAsia="zh-TW"/>
          <w:rPrChange w:id="592" w:author="陳鐵元" w:date="2017-02-15T10:11:00Z">
            <w:rPr>
              <w:rFonts w:ascii="新細明體" w:hAnsi="新細明體" w:hint="eastAsia"/>
              <w:lang w:eastAsia="zh-TW"/>
            </w:rPr>
          </w:rPrChange>
        </w:rPr>
        <w:t>，產生pdf後再下載於client端</w:t>
      </w:r>
      <w:r w:rsidR="00426865" w:rsidRPr="00860F0C">
        <w:rPr>
          <w:rFonts w:ascii="新細明體" w:hAnsi="新細明體" w:hint="eastAsia"/>
          <w:lang w:eastAsia="zh-TW"/>
          <w:rPrChange w:id="593" w:author="陳鐵元" w:date="2017-02-15T10:11:00Z">
            <w:rPr>
              <w:rFonts w:ascii="新細明體" w:hAnsi="新細明體" w:hint="eastAsia"/>
              <w:lang w:eastAsia="zh-TW"/>
            </w:rPr>
          </w:rPrChange>
        </w:rPr>
        <w:t>，供user列印</w:t>
      </w:r>
    </w:p>
    <w:p w:rsidR="00E740E6" w:rsidRPr="00860F0C" w:rsidRDefault="00E740E6" w:rsidP="00C405D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94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595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ELSE</w:t>
      </w:r>
    </w:p>
    <w:p w:rsidR="00C405DF" w:rsidRPr="00860F0C" w:rsidRDefault="00C405DF" w:rsidP="0076673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96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</w:pPr>
      <w:r w:rsidRPr="00860F0C">
        <w:rPr>
          <w:rFonts w:hint="eastAsia"/>
          <w:kern w:val="2"/>
          <w:szCs w:val="24"/>
          <w:lang w:eastAsia="zh-TW"/>
          <w:rPrChange w:id="597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 xml:space="preserve">CALL </w:t>
      </w:r>
      <w:r w:rsidRPr="00860F0C">
        <w:rPr>
          <w:rFonts w:ascii="細明體" w:eastAsia="細明體" w:hAnsi="細明體" w:hint="eastAsia"/>
          <w:kern w:val="2"/>
          <w:lang w:eastAsia="zh-TW"/>
          <w:rPrChange w:id="598" w:author="陳鐵元" w:date="2017-02-15T10:11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AA_X1Z001.</w:t>
      </w:r>
      <w:r w:rsidR="000A4611" w:rsidRPr="00860F0C">
        <w:rPr>
          <w:rFonts w:ascii="新細明體" w:hAnsi="新細明體" w:hint="eastAsia"/>
          <w:lang w:eastAsia="zh-TW"/>
          <w:rPrChange w:id="599" w:author="陳鐵元" w:date="2017-02-15T10:11:00Z">
            <w:rPr>
              <w:rFonts w:ascii="新細明體" w:hAnsi="新細明體" w:hint="eastAsia"/>
              <w:lang w:eastAsia="zh-TW"/>
            </w:rPr>
          </w:rPrChange>
        </w:rPr>
        <w:t xml:space="preserve">print(L, </w:t>
      </w:r>
      <w:r w:rsidR="000A4611" w:rsidRPr="00860F0C">
        <w:rPr>
          <w:rFonts w:hint="eastAsia"/>
          <w:kern w:val="2"/>
          <w:szCs w:val="24"/>
          <w:lang w:eastAsia="zh-TW"/>
          <w:rPrChange w:id="600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擷取登入者</w:t>
      </w:r>
      <w:r w:rsidR="000A4611" w:rsidRPr="00860F0C">
        <w:rPr>
          <w:rFonts w:hint="eastAsia"/>
          <w:kern w:val="2"/>
          <w:szCs w:val="24"/>
          <w:lang w:eastAsia="zh-TW"/>
          <w:rPrChange w:id="601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IP</w:t>
      </w:r>
      <w:r w:rsidR="000A4611" w:rsidRPr="00860F0C">
        <w:rPr>
          <w:rFonts w:hint="eastAsia"/>
          <w:kern w:val="2"/>
          <w:szCs w:val="24"/>
          <w:lang w:eastAsia="zh-TW"/>
          <w:rPrChange w:id="602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位址</w:t>
      </w:r>
      <w:r w:rsidR="000A4611" w:rsidRPr="00860F0C">
        <w:rPr>
          <w:rFonts w:hint="eastAsia"/>
          <w:kern w:val="2"/>
          <w:szCs w:val="24"/>
          <w:lang w:eastAsia="zh-TW"/>
          <w:rPrChange w:id="603" w:author="陳鐵元" w:date="2017-02-15T10:11:00Z">
            <w:rPr>
              <w:rFonts w:hint="eastAsia"/>
              <w:kern w:val="2"/>
              <w:szCs w:val="24"/>
              <w:lang w:eastAsia="zh-TW"/>
            </w:rPr>
          </w:rPrChange>
        </w:rPr>
        <w:t>[STEP1.3]</w:t>
      </w:r>
      <w:r w:rsidR="000A4611" w:rsidRPr="00860F0C">
        <w:rPr>
          <w:rFonts w:ascii="新細明體" w:hAnsi="新細明體" w:hint="eastAsia"/>
          <w:lang w:eastAsia="zh-TW"/>
          <w:rPrChange w:id="604" w:author="陳鐵元" w:date="2017-02-15T10:11:00Z">
            <w:rPr>
              <w:rFonts w:ascii="新細明體" w:hAnsi="新細明體" w:hint="eastAsia"/>
              <w:lang w:eastAsia="zh-TW"/>
            </w:rPr>
          </w:rPrChange>
        </w:rPr>
        <w:t>)</w:t>
      </w:r>
    </w:p>
    <w:p w:rsidR="003A1D26" w:rsidRPr="00860F0C" w:rsidRDefault="003A1D26" w:rsidP="0076673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lang w:eastAsia="zh-TW"/>
          <w:rPrChange w:id="605" w:author="陳鐵元" w:date="2017-02-15T10:11:00Z">
            <w:rPr>
              <w:kern w:val="2"/>
              <w:lang w:eastAsia="zh-TW"/>
            </w:rPr>
          </w:rPrChange>
        </w:rPr>
      </w:pPr>
      <w:r w:rsidRPr="00860F0C">
        <w:rPr>
          <w:rFonts w:hint="eastAsia"/>
          <w:kern w:val="2"/>
          <w:lang w:eastAsia="zh-TW"/>
          <w:rPrChange w:id="606" w:author="陳鐵元" w:date="2017-02-15T10:11:00Z">
            <w:rPr>
              <w:rFonts w:hint="eastAsia"/>
              <w:kern w:val="2"/>
              <w:lang w:eastAsia="zh-TW"/>
            </w:rPr>
          </w:rPrChange>
        </w:rPr>
        <w:t>呼叫</w:t>
      </w:r>
      <w:r w:rsidRPr="00860F0C">
        <w:rPr>
          <w:rFonts w:hint="eastAsia"/>
          <w:kern w:val="2"/>
          <w:lang w:eastAsia="zh-TW"/>
          <w:rPrChange w:id="607" w:author="陳鐵元" w:date="2017-02-15T10:11:00Z">
            <w:rPr>
              <w:rFonts w:hint="eastAsia"/>
              <w:kern w:val="2"/>
              <w:lang w:eastAsia="zh-TW"/>
            </w:rPr>
          </w:rPrChange>
        </w:rPr>
        <w:t>ZZ_L0Z001</w:t>
      </w:r>
      <w:r w:rsidRPr="00860F0C">
        <w:rPr>
          <w:rFonts w:hint="eastAsia"/>
          <w:kern w:val="2"/>
          <w:lang w:eastAsia="zh-TW"/>
          <w:rPrChange w:id="608" w:author="陳鐵元" w:date="2017-02-15T10:11:00Z">
            <w:rPr>
              <w:rFonts w:hint="eastAsia"/>
              <w:kern w:val="2"/>
              <w:lang w:eastAsia="zh-TW"/>
            </w:rPr>
          </w:rPrChange>
        </w:rPr>
        <w:t>傳入參數</w:t>
      </w:r>
      <w:r w:rsidRPr="00860F0C">
        <w:rPr>
          <w:rFonts w:hint="eastAsia"/>
          <w:kern w:val="2"/>
          <w:lang w:eastAsia="zh-TW"/>
          <w:rPrChange w:id="609" w:author="陳鐵元" w:date="2017-02-15T10:11:00Z">
            <w:rPr>
              <w:rFonts w:hint="eastAsia"/>
              <w:kern w:val="2"/>
              <w:lang w:eastAsia="zh-TW"/>
            </w:rPr>
          </w:rPrChange>
        </w:rPr>
        <w:t>(</w:t>
      </w:r>
      <w:r w:rsidRPr="00860F0C">
        <w:rPr>
          <w:rFonts w:hint="eastAsia"/>
          <w:kern w:val="2"/>
          <w:lang w:eastAsia="zh-TW"/>
          <w:rPrChange w:id="610" w:author="陳鐵元" w:date="2017-02-15T10:11:00Z">
            <w:rPr>
              <w:rFonts w:hint="eastAsia"/>
              <w:kern w:val="2"/>
              <w:lang w:eastAsia="zh-TW"/>
            </w:rPr>
          </w:rPrChange>
        </w:rPr>
        <w:t>含有個資資料與空</w:t>
      </w:r>
      <w:r w:rsidRPr="00860F0C">
        <w:rPr>
          <w:rFonts w:hint="eastAsia"/>
          <w:kern w:val="2"/>
          <w:lang w:eastAsia="zh-TW"/>
          <w:rPrChange w:id="611" w:author="陳鐵元" w:date="2017-02-15T10:11:00Z">
            <w:rPr>
              <w:rFonts w:hint="eastAsia"/>
              <w:kern w:val="2"/>
              <w:lang w:eastAsia="zh-TW"/>
            </w:rPr>
          </w:rPrChange>
        </w:rPr>
        <w:t>list)</w:t>
      </w:r>
    </w:p>
    <w:p w:rsidR="003A1D26" w:rsidRPr="00860F0C" w:rsidRDefault="003A1D26" w:rsidP="003A1D26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lang w:eastAsia="zh-TW"/>
          <w:rPrChange w:id="612" w:author="陳鐵元" w:date="2017-02-15T10:11:00Z">
            <w:rPr>
              <w:rFonts w:hint="eastAsia"/>
              <w:kern w:val="2"/>
              <w:lang w:eastAsia="zh-TW"/>
            </w:rPr>
          </w:rPrChange>
        </w:rPr>
      </w:pPr>
      <w:r w:rsidRPr="00860F0C">
        <w:rPr>
          <w:rFonts w:hint="eastAsia"/>
          <w:kern w:val="2"/>
          <w:lang w:eastAsia="zh-TW"/>
          <w:rPrChange w:id="613" w:author="陳鐵元" w:date="2017-02-15T10:11:00Z">
            <w:rPr>
              <w:rFonts w:hint="eastAsia"/>
              <w:kern w:val="2"/>
              <w:lang w:eastAsia="zh-TW"/>
            </w:rPr>
          </w:rPrChange>
        </w:rPr>
        <w:t>將傳入之</w:t>
      </w:r>
      <w:r w:rsidRPr="00860F0C">
        <w:rPr>
          <w:rFonts w:hint="eastAsia"/>
          <w:kern w:val="2"/>
          <w:lang w:eastAsia="zh-TW"/>
          <w:rPrChange w:id="614" w:author="陳鐵元" w:date="2017-02-15T10:11:00Z">
            <w:rPr>
              <w:rFonts w:hint="eastAsia"/>
              <w:kern w:val="2"/>
              <w:lang w:eastAsia="zh-TW"/>
            </w:rPr>
          </w:rPrChange>
        </w:rPr>
        <w:t>list</w:t>
      </w:r>
      <w:r w:rsidRPr="00860F0C">
        <w:rPr>
          <w:rFonts w:hint="eastAsia"/>
          <w:kern w:val="2"/>
          <w:lang w:eastAsia="zh-TW"/>
          <w:rPrChange w:id="615" w:author="陳鐵元" w:date="2017-02-15T10:11:00Z">
            <w:rPr>
              <w:rFonts w:hint="eastAsia"/>
              <w:kern w:val="2"/>
              <w:lang w:eastAsia="zh-TW"/>
            </w:rPr>
          </w:rPrChange>
        </w:rPr>
        <w:t>內容寫入</w:t>
      </w:r>
      <w:r w:rsidRPr="00860F0C">
        <w:rPr>
          <w:rFonts w:hint="eastAsia"/>
          <w:kern w:val="2"/>
          <w:lang w:eastAsia="zh-TW"/>
          <w:rPrChange w:id="616" w:author="陳鐵元" w:date="2017-02-15T10:11:00Z">
            <w:rPr>
              <w:rFonts w:hint="eastAsia"/>
              <w:kern w:val="2"/>
              <w:lang w:eastAsia="zh-TW"/>
            </w:rPr>
          </w:rPrChange>
        </w:rPr>
        <w:t>logsecurity</w:t>
      </w:r>
    </w:p>
    <w:p w:rsidR="00926CBC" w:rsidRPr="00860F0C" w:rsidRDefault="00926CBC" w:rsidP="00926CB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rPrChange w:id="617" w:author="陳鐵元" w:date="2017-02-15T10:11:00Z">
            <w:rPr>
              <w:rFonts w:hint="eastAsia"/>
              <w:kern w:val="2"/>
            </w:rPr>
          </w:rPrChange>
        </w:rPr>
      </w:pPr>
      <w:r w:rsidRPr="00860F0C">
        <w:rPr>
          <w:rFonts w:hint="eastAsia"/>
          <w:kern w:val="2"/>
          <w:rPrChange w:id="618" w:author="陳鐵元" w:date="2017-02-15T10:11:00Z">
            <w:rPr>
              <w:rFonts w:hint="eastAsia"/>
              <w:kern w:val="2"/>
            </w:rPr>
          </w:rPrChange>
        </w:rPr>
        <w:t xml:space="preserve">RETURN </w:t>
      </w:r>
    </w:p>
    <w:p w:rsidR="003371DD" w:rsidRPr="00860F0C" w:rsidRDefault="003371DD">
      <w:pPr>
        <w:rPr>
          <w:rPrChange w:id="619" w:author="陳鐵元" w:date="2017-02-15T10:11:00Z">
            <w:rPr/>
          </w:rPrChange>
        </w:rPr>
      </w:pPr>
    </w:p>
    <w:sectPr w:rsidR="003371DD" w:rsidRPr="00860F0C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673" w:rsidRDefault="00616673" w:rsidP="00926CBC">
      <w:r>
        <w:separator/>
      </w:r>
    </w:p>
  </w:endnote>
  <w:endnote w:type="continuationSeparator" w:id="0">
    <w:p w:rsidR="00616673" w:rsidRDefault="00616673" w:rsidP="00926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4D3" w:rsidRDefault="009974D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974D3" w:rsidRDefault="009974D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4D3" w:rsidRDefault="009974D3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34C0A">
      <w:rPr>
        <w:rStyle w:val="a7"/>
        <w:noProof/>
      </w:rPr>
      <w:t>3</w:t>
    </w:r>
    <w:r>
      <w:rPr>
        <w:rStyle w:val="a7"/>
      </w:rPr>
      <w:fldChar w:fldCharType="end"/>
    </w:r>
  </w:p>
  <w:p w:rsidR="009974D3" w:rsidRDefault="009974D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673" w:rsidRDefault="00616673" w:rsidP="00926CBC">
      <w:r>
        <w:separator/>
      </w:r>
    </w:p>
  </w:footnote>
  <w:footnote w:type="continuationSeparator" w:id="0">
    <w:p w:rsidR="00616673" w:rsidRDefault="00616673" w:rsidP="00926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26"/>
        </w:tabs>
        <w:ind w:left="2126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B566459"/>
    <w:multiLevelType w:val="hybridMultilevel"/>
    <w:tmpl w:val="1604D988"/>
    <w:lvl w:ilvl="0" w:tplc="EDBE2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6CBC"/>
    <w:rsid w:val="000A4611"/>
    <w:rsid w:val="000C1281"/>
    <w:rsid w:val="000D527F"/>
    <w:rsid w:val="00110D24"/>
    <w:rsid w:val="00112C15"/>
    <w:rsid w:val="00165A76"/>
    <w:rsid w:val="0018211A"/>
    <w:rsid w:val="001961EC"/>
    <w:rsid w:val="001E52C9"/>
    <w:rsid w:val="002347D0"/>
    <w:rsid w:val="00283F51"/>
    <w:rsid w:val="002D6641"/>
    <w:rsid w:val="002F4D58"/>
    <w:rsid w:val="00321F37"/>
    <w:rsid w:val="003371DD"/>
    <w:rsid w:val="00385759"/>
    <w:rsid w:val="003A1D26"/>
    <w:rsid w:val="00417C5C"/>
    <w:rsid w:val="00426865"/>
    <w:rsid w:val="004C3A84"/>
    <w:rsid w:val="005760D3"/>
    <w:rsid w:val="005A0A74"/>
    <w:rsid w:val="00606700"/>
    <w:rsid w:val="00616673"/>
    <w:rsid w:val="0061714A"/>
    <w:rsid w:val="00683D2D"/>
    <w:rsid w:val="006B1801"/>
    <w:rsid w:val="006C60E3"/>
    <w:rsid w:val="006F5229"/>
    <w:rsid w:val="006F6F04"/>
    <w:rsid w:val="00720976"/>
    <w:rsid w:val="00734C0A"/>
    <w:rsid w:val="0076673F"/>
    <w:rsid w:val="00783EAC"/>
    <w:rsid w:val="007A4662"/>
    <w:rsid w:val="007A65DB"/>
    <w:rsid w:val="00830579"/>
    <w:rsid w:val="00836401"/>
    <w:rsid w:val="0084712B"/>
    <w:rsid w:val="00852A7A"/>
    <w:rsid w:val="0085708F"/>
    <w:rsid w:val="00860F0C"/>
    <w:rsid w:val="00867ED6"/>
    <w:rsid w:val="00901E9C"/>
    <w:rsid w:val="009261CA"/>
    <w:rsid w:val="00926CBC"/>
    <w:rsid w:val="009369F1"/>
    <w:rsid w:val="009437AF"/>
    <w:rsid w:val="00943B0D"/>
    <w:rsid w:val="00945182"/>
    <w:rsid w:val="00953CFB"/>
    <w:rsid w:val="00953F35"/>
    <w:rsid w:val="009974D3"/>
    <w:rsid w:val="009E6CF6"/>
    <w:rsid w:val="00A04194"/>
    <w:rsid w:val="00A1215A"/>
    <w:rsid w:val="00A749BE"/>
    <w:rsid w:val="00AF42A5"/>
    <w:rsid w:val="00B20951"/>
    <w:rsid w:val="00B7524C"/>
    <w:rsid w:val="00BA5897"/>
    <w:rsid w:val="00C405DF"/>
    <w:rsid w:val="00C80279"/>
    <w:rsid w:val="00C97581"/>
    <w:rsid w:val="00CB124D"/>
    <w:rsid w:val="00CE2D22"/>
    <w:rsid w:val="00D16C5F"/>
    <w:rsid w:val="00D46F41"/>
    <w:rsid w:val="00D5497D"/>
    <w:rsid w:val="00E027DD"/>
    <w:rsid w:val="00E12375"/>
    <w:rsid w:val="00E1795B"/>
    <w:rsid w:val="00E33612"/>
    <w:rsid w:val="00E365FA"/>
    <w:rsid w:val="00E5172E"/>
    <w:rsid w:val="00E740E6"/>
    <w:rsid w:val="00E97889"/>
    <w:rsid w:val="00EC1040"/>
    <w:rsid w:val="00EC1275"/>
    <w:rsid w:val="00F07958"/>
    <w:rsid w:val="00F1068F"/>
    <w:rsid w:val="00F22425"/>
    <w:rsid w:val="00F26FCD"/>
    <w:rsid w:val="00F84CE3"/>
    <w:rsid w:val="00F965BA"/>
    <w:rsid w:val="00FB6AB9"/>
    <w:rsid w:val="00F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."/>
  <w:listSeparator w:val=","/>
  <w15:chartTrackingRefBased/>
  <w15:docId w15:val="{6477D7B1-689E-4E9C-B80D-4EB3C0C6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CBC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26CBC"/>
    <w:rPr>
      <w:sz w:val="20"/>
      <w:szCs w:val="20"/>
    </w:rPr>
  </w:style>
  <w:style w:type="paragraph" w:styleId="a5">
    <w:name w:val="footer"/>
    <w:basedOn w:val="a"/>
    <w:link w:val="a6"/>
    <w:unhideWhenUsed/>
    <w:rsid w:val="00926C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926CBC"/>
    <w:rPr>
      <w:sz w:val="20"/>
      <w:szCs w:val="20"/>
    </w:rPr>
  </w:style>
  <w:style w:type="paragraph" w:customStyle="1" w:styleId="Tabletext">
    <w:name w:val="Tabletext"/>
    <w:basedOn w:val="a"/>
    <w:rsid w:val="00926CBC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styleId="a7">
    <w:name w:val="page number"/>
    <w:basedOn w:val="a0"/>
    <w:rsid w:val="00926CBC"/>
  </w:style>
  <w:style w:type="paragraph" w:styleId="a8">
    <w:name w:val="Balloon Text"/>
    <w:basedOn w:val="a"/>
    <w:link w:val="a9"/>
    <w:uiPriority w:val="99"/>
    <w:semiHidden/>
    <w:unhideWhenUsed/>
    <w:rsid w:val="00926CBC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926CBC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