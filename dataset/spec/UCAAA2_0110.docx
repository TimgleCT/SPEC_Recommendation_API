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F7" w:rsidRPr="00731509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957"/>
        <w:gridCol w:w="4831"/>
        <w:gridCol w:w="1623"/>
        <w:gridCol w:w="1684"/>
        <w:tblGridChange w:id="1">
          <w:tblGrid>
            <w:gridCol w:w="1273"/>
            <w:gridCol w:w="957"/>
            <w:gridCol w:w="4831"/>
            <w:gridCol w:w="1623"/>
            <w:gridCol w:w="1684"/>
          </w:tblGrid>
        </w:tblGridChange>
      </w:tblGrid>
      <w:tr w:rsidR="00413168" w:rsidRPr="00731509" w:rsidTr="00D65E67">
        <w:tc>
          <w:tcPr>
            <w:tcW w:w="1273" w:type="dxa"/>
          </w:tcPr>
          <w:p w:rsidR="00413168" w:rsidRPr="00731509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修改日期</w:t>
            </w:r>
          </w:p>
        </w:tc>
        <w:tc>
          <w:tcPr>
            <w:tcW w:w="957" w:type="dxa"/>
          </w:tcPr>
          <w:p w:rsidR="00413168" w:rsidRPr="00731509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版本</w:t>
            </w:r>
          </w:p>
        </w:tc>
        <w:tc>
          <w:tcPr>
            <w:tcW w:w="4831" w:type="dxa"/>
          </w:tcPr>
          <w:p w:rsidR="00413168" w:rsidRPr="00731509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修改原因</w:t>
            </w:r>
          </w:p>
        </w:tc>
        <w:tc>
          <w:tcPr>
            <w:tcW w:w="1623" w:type="dxa"/>
          </w:tcPr>
          <w:p w:rsidR="00413168" w:rsidRPr="00731509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修改人姓名</w:t>
            </w:r>
          </w:p>
        </w:tc>
        <w:tc>
          <w:tcPr>
            <w:tcW w:w="1684" w:type="dxa"/>
          </w:tcPr>
          <w:p w:rsidR="00413168" w:rsidRPr="00731509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立案單號</w:t>
            </w:r>
          </w:p>
        </w:tc>
      </w:tr>
      <w:tr w:rsidR="00731509" w:rsidRPr="00731509" w:rsidTr="00D65E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509" w:rsidRPr="0081601E" w:rsidRDefault="00731509" w:rsidP="00731509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>
              <w:rPr>
                <w:rFonts w:ascii="細明體" w:eastAsia="細明體" w:hAnsi="細明體" w:cs="Courier New"/>
                <w:color w:val="4F6228"/>
              </w:rPr>
              <w:t>2017/8/7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509" w:rsidRPr="0081601E" w:rsidRDefault="00731509" w:rsidP="00731509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>
              <w:rPr>
                <w:rFonts w:ascii="細明體" w:eastAsia="細明體" w:hAnsi="細明體" w:cs="Courier New"/>
                <w:color w:val="4F6228"/>
              </w:rPr>
              <w:t>1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509" w:rsidRPr="0081601E" w:rsidRDefault="00731509" w:rsidP="00731509">
            <w:pPr>
              <w:pStyle w:val="Tabletext"/>
              <w:rPr>
                <w:rFonts w:hint="eastAsia"/>
                <w:color w:val="0D0D0D"/>
                <w:lang w:eastAsia="zh-TW"/>
              </w:rPr>
            </w:pPr>
            <w:r w:rsidRPr="00AB22DF">
              <w:rPr>
                <w:rFonts w:ascii="細明體" w:eastAsia="細明體" w:hAnsi="細明體" w:cs="Courier New" w:hint="eastAsia"/>
                <w:color w:val="4F6228"/>
                <w:lang w:eastAsia="zh-TW"/>
              </w:rPr>
              <w:t>學團_</w:t>
            </w:r>
            <w:r>
              <w:rPr>
                <w:rFonts w:ascii="細明體" w:eastAsia="細明體" w:hAnsi="細明體" w:cs="Courier New" w:hint="eastAsia"/>
                <w:color w:val="4F6228"/>
                <w:lang w:eastAsia="zh-TW"/>
              </w:rPr>
              <w:t>理賠受理查詢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509" w:rsidRPr="0081601E" w:rsidRDefault="00731509" w:rsidP="00731509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李明諭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509" w:rsidRPr="0081601E" w:rsidRDefault="00731509" w:rsidP="00731509">
            <w:pPr>
              <w:pStyle w:val="Tabletext"/>
              <w:rPr>
                <w:rFonts w:hint="eastAsia"/>
                <w:color w:val="0D0D0D"/>
                <w:lang w:eastAsia="zh-TW"/>
              </w:rPr>
            </w:pPr>
            <w:r w:rsidRPr="00A65BCB">
              <w:rPr>
                <w:rFonts w:ascii="sөũ" w:hAnsi="sөũ"/>
                <w:color w:val="000000"/>
              </w:rPr>
              <w:t>170807001999</w:t>
            </w:r>
          </w:p>
        </w:tc>
      </w:tr>
      <w:tr w:rsidR="00150B2E" w:rsidRPr="00731509" w:rsidTr="00D65E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2" w:author="洪豪" w:date="2017-10-27T10:07:00Z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B2E" w:rsidRDefault="00150B2E" w:rsidP="00150B2E">
            <w:pPr>
              <w:pStyle w:val="Tabletext"/>
              <w:rPr>
                <w:ins w:id="3" w:author="洪豪" w:date="2017-10-27T10:07:00Z"/>
                <w:rFonts w:ascii="細明體" w:eastAsia="細明體" w:hAnsi="細明體" w:cs="Courier New"/>
                <w:color w:val="4F6228"/>
              </w:rPr>
            </w:pPr>
            <w:ins w:id="4" w:author="洪豪" w:date="2017-10-27T10:07:00Z">
              <w:r>
                <w:rPr>
                  <w:rFonts w:ascii="細明體" w:eastAsia="細明體" w:hAnsi="細明體" w:cs="Courier New" w:hint="eastAsia"/>
                  <w:color w:val="4F6228"/>
                  <w:lang w:eastAsia="zh-TW"/>
                </w:rPr>
                <w:t>2017-10-26</w:t>
              </w:r>
            </w:ins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B2E" w:rsidRDefault="00150B2E" w:rsidP="00150B2E">
            <w:pPr>
              <w:pStyle w:val="Tabletext"/>
              <w:jc w:val="center"/>
              <w:rPr>
                <w:ins w:id="5" w:author="洪豪" w:date="2017-10-27T10:07:00Z"/>
                <w:rFonts w:ascii="細明體" w:eastAsia="細明體" w:hAnsi="細明體" w:cs="Courier New"/>
                <w:color w:val="4F6228"/>
              </w:rPr>
            </w:pPr>
            <w:ins w:id="6" w:author="洪豪" w:date="2017-10-27T10:07:00Z">
              <w:r>
                <w:rPr>
                  <w:rFonts w:ascii="細明體" w:eastAsia="細明體" w:hAnsi="細明體" w:cs="Courier New" w:hint="eastAsia"/>
                  <w:color w:val="4F6228"/>
                  <w:lang w:eastAsia="zh-TW"/>
                </w:rPr>
                <w:t>2</w:t>
              </w:r>
            </w:ins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B2E" w:rsidRPr="00AB22DF" w:rsidRDefault="00150B2E" w:rsidP="00150B2E">
            <w:pPr>
              <w:pStyle w:val="Tabletext"/>
              <w:rPr>
                <w:ins w:id="7" w:author="洪豪" w:date="2017-10-27T10:07:00Z"/>
                <w:rFonts w:ascii="細明體" w:eastAsia="細明體" w:hAnsi="細明體" w:cs="Courier New" w:hint="eastAsia"/>
                <w:color w:val="4F6228"/>
                <w:lang w:eastAsia="zh-TW"/>
              </w:rPr>
            </w:pPr>
            <w:ins w:id="8" w:author="洪豪" w:date="2017-10-27T10:07:00Z">
              <w:r>
                <w:rPr>
                  <w:rFonts w:ascii="細明體" w:eastAsia="細明體" w:hAnsi="細明體" w:cs="Courier New" w:hint="eastAsia"/>
                  <w:color w:val="4F6228"/>
                  <w:lang w:eastAsia="zh-TW"/>
                </w:rPr>
                <w:t>行動理賠學團險等優化_新增退件原因</w:t>
              </w:r>
            </w:ins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B2E" w:rsidRDefault="00150B2E" w:rsidP="00150B2E">
            <w:pPr>
              <w:pStyle w:val="Tabletext"/>
              <w:rPr>
                <w:ins w:id="9" w:author="洪豪" w:date="2017-10-27T10:07:00Z"/>
                <w:rFonts w:ascii="細明體" w:eastAsia="細明體" w:hAnsi="細明體" w:cs="Courier New" w:hint="eastAsia"/>
                <w:lang w:eastAsia="zh-TW"/>
              </w:rPr>
            </w:pPr>
            <w:ins w:id="10" w:author="洪豪" w:date="2017-10-27T10:07:00Z">
              <w:r>
                <w:rPr>
                  <w:rFonts w:ascii="細明體" w:eastAsia="細明體" w:hAnsi="細明體" w:cs="Courier New" w:hint="eastAsia"/>
                  <w:lang w:eastAsia="zh-TW"/>
                </w:rPr>
                <w:t>洪啟豪</w:t>
              </w:r>
            </w:ins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B2E" w:rsidRPr="00A65BCB" w:rsidRDefault="00150B2E" w:rsidP="00150B2E">
            <w:pPr>
              <w:pStyle w:val="Tabletext"/>
              <w:rPr>
                <w:ins w:id="11" w:author="洪豪" w:date="2017-10-27T10:07:00Z"/>
                <w:rFonts w:ascii="sөũ" w:hAnsi="sөũ"/>
                <w:color w:val="000000"/>
              </w:rPr>
            </w:pPr>
            <w:ins w:id="12" w:author="洪豪" w:date="2017-10-27T10:07:00Z">
              <w:r>
                <w:rPr>
                  <w:rFonts w:ascii="sөũ" w:hAnsi="sөũ"/>
                  <w:color w:val="000000"/>
                  <w:lang w:eastAsia="zh-TW"/>
                </w:rPr>
                <w:t>171019000598</w:t>
              </w:r>
            </w:ins>
          </w:p>
        </w:tc>
      </w:tr>
      <w:tr w:rsidR="00D24D3C" w:rsidRPr="006D42F2" w:rsidTr="00D24D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13" w:author="伯珊" w:date="2018-10-31T18:53:00Z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D3C" w:rsidRPr="00D24D3C" w:rsidRDefault="00D24D3C" w:rsidP="00423635">
            <w:pPr>
              <w:pStyle w:val="Tabletext"/>
              <w:rPr>
                <w:ins w:id="14" w:author="伯珊" w:date="2018-10-31T18:53:00Z"/>
                <w:rFonts w:ascii="細明體" w:eastAsia="細明體" w:hAnsi="細明體" w:cs="Courier New" w:hint="eastAsia"/>
                <w:color w:val="4F6228"/>
                <w:lang w:eastAsia="zh-TW"/>
              </w:rPr>
            </w:pPr>
            <w:ins w:id="15" w:author="伯珊" w:date="2018-10-31T18:53:00Z">
              <w:r w:rsidRPr="00D24D3C">
                <w:rPr>
                  <w:rFonts w:ascii="細明體" w:eastAsia="細明體" w:hAnsi="細明體" w:cs="Courier New"/>
                  <w:color w:val="4F6228"/>
                  <w:lang w:eastAsia="zh-TW"/>
                </w:rPr>
                <w:t>2018/10/31</w:t>
              </w:r>
            </w:ins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D3C" w:rsidRPr="00D24D3C" w:rsidRDefault="00D24D3C" w:rsidP="00423635">
            <w:pPr>
              <w:pStyle w:val="Tabletext"/>
              <w:jc w:val="center"/>
              <w:rPr>
                <w:ins w:id="16" w:author="伯珊" w:date="2018-10-31T18:53:00Z"/>
                <w:rFonts w:ascii="細明體" w:eastAsia="細明體" w:hAnsi="細明體" w:cs="Courier New" w:hint="eastAsia"/>
                <w:color w:val="4F6228"/>
                <w:lang w:eastAsia="zh-TW"/>
              </w:rPr>
            </w:pPr>
            <w:ins w:id="17" w:author="伯珊" w:date="2018-10-31T18:53:00Z">
              <w:r>
                <w:rPr>
                  <w:rFonts w:ascii="細明體" w:eastAsia="細明體" w:hAnsi="細明體" w:cs="Courier New" w:hint="eastAsia"/>
                  <w:color w:val="4F6228"/>
                  <w:lang w:eastAsia="zh-TW"/>
                </w:rPr>
                <w:t>3</w:t>
              </w:r>
            </w:ins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D3C" w:rsidRPr="00D24D3C" w:rsidRDefault="00D24D3C" w:rsidP="00423635">
            <w:pPr>
              <w:pStyle w:val="Tabletext"/>
              <w:rPr>
                <w:ins w:id="18" w:author="伯珊" w:date="2018-10-31T18:53:00Z"/>
                <w:rFonts w:ascii="細明體" w:eastAsia="細明體" w:hAnsi="細明體" w:cs="Courier New" w:hint="eastAsia"/>
                <w:color w:val="4F6228"/>
                <w:lang w:eastAsia="zh-TW"/>
              </w:rPr>
            </w:pPr>
            <w:ins w:id="19" w:author="伯珊" w:date="2018-10-31T18:53:00Z">
              <w:r w:rsidRPr="00D24D3C">
                <w:rPr>
                  <w:rFonts w:ascii="細明體" w:eastAsia="細明體" w:hAnsi="細明體" w:cs="Courier New" w:hint="eastAsia"/>
                  <w:color w:val="4F6228"/>
                  <w:lang w:eastAsia="zh-TW"/>
                </w:rPr>
                <w:t>申請書180331001393_理賠簡訊發送服務_退件訊息通知</w:t>
              </w:r>
            </w:ins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D3C" w:rsidRPr="00D24D3C" w:rsidRDefault="00D24D3C" w:rsidP="00423635">
            <w:pPr>
              <w:pStyle w:val="Tabletext"/>
              <w:rPr>
                <w:ins w:id="20" w:author="伯珊" w:date="2018-10-31T18:53:00Z"/>
                <w:rFonts w:ascii="細明體" w:eastAsia="細明體" w:hAnsi="細明體" w:cs="Courier New" w:hint="eastAsia"/>
                <w:lang w:eastAsia="zh-TW"/>
              </w:rPr>
            </w:pPr>
            <w:ins w:id="21" w:author="伯珊" w:date="2018-10-31T18:53:00Z">
              <w:r w:rsidRPr="00D24D3C">
                <w:rPr>
                  <w:rFonts w:ascii="細明體" w:eastAsia="細明體" w:hAnsi="細明體" w:cs="Courier New" w:hint="eastAsia"/>
                  <w:lang w:eastAsia="zh-TW"/>
                </w:rPr>
                <w:t>龎伯珊</w:t>
              </w:r>
            </w:ins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D3C" w:rsidRPr="00D24D3C" w:rsidRDefault="00D24D3C" w:rsidP="00423635">
            <w:pPr>
              <w:pStyle w:val="Tabletext"/>
              <w:rPr>
                <w:ins w:id="22" w:author="伯珊" w:date="2018-10-31T18:53:00Z"/>
                <w:rFonts w:ascii="sөũ" w:hAnsi="sөũ" w:hint="eastAsia"/>
                <w:color w:val="000000"/>
                <w:lang w:eastAsia="zh-TW"/>
              </w:rPr>
            </w:pPr>
            <w:ins w:id="23" w:author="伯珊" w:date="2018-10-31T18:53:00Z">
              <w:r w:rsidRPr="00D24D3C">
                <w:rPr>
                  <w:rFonts w:ascii="sөũ" w:hAnsi="sөũ"/>
                  <w:color w:val="000000"/>
                  <w:lang w:eastAsia="zh-TW"/>
                </w:rPr>
                <w:t>180331001393</w:t>
              </w:r>
            </w:ins>
          </w:p>
        </w:tc>
      </w:tr>
      <w:tr w:rsidR="00EA4960" w:rsidRPr="006D42F2" w:rsidTr="00D24D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24" w:author="伯珊" w:date="2019-09-27T09:18:00Z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960" w:rsidRPr="00D24D3C" w:rsidRDefault="00EA4960" w:rsidP="00EA4960">
            <w:pPr>
              <w:pStyle w:val="Tabletext"/>
              <w:rPr>
                <w:ins w:id="25" w:author="伯珊" w:date="2019-09-27T09:18:00Z"/>
                <w:rFonts w:ascii="細明體" w:eastAsia="細明體" w:hAnsi="細明體" w:cs="Courier New"/>
                <w:color w:val="4F6228"/>
                <w:lang w:eastAsia="zh-TW"/>
              </w:rPr>
            </w:pPr>
            <w:ins w:id="26" w:author="伯珊" w:date="2019-09-27T09:18:00Z">
              <w:r>
                <w:rPr>
                  <w:rFonts w:ascii="細明體" w:eastAsia="細明體" w:hAnsi="細明體" w:hint="eastAsia"/>
                  <w:color w:val="0D0D0D"/>
                  <w:lang w:eastAsia="zh-TW"/>
                </w:rPr>
                <w:t>2019/8/21</w:t>
              </w:r>
            </w:ins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960" w:rsidRDefault="00EA4960" w:rsidP="00EA4960">
            <w:pPr>
              <w:pStyle w:val="Tabletext"/>
              <w:jc w:val="center"/>
              <w:rPr>
                <w:ins w:id="27" w:author="伯珊" w:date="2019-09-27T09:18:00Z"/>
                <w:rFonts w:ascii="細明體" w:eastAsia="細明體" w:hAnsi="細明體" w:cs="Courier New" w:hint="eastAsia"/>
                <w:color w:val="4F6228"/>
                <w:lang w:eastAsia="zh-TW"/>
              </w:rPr>
            </w:pPr>
            <w:ins w:id="28" w:author="伯珊" w:date="2019-09-27T09:18:00Z">
              <w:r>
                <w:rPr>
                  <w:rFonts w:ascii="細明體" w:eastAsia="細明體" w:hAnsi="細明體" w:hint="eastAsia"/>
                  <w:color w:val="0D0D0D"/>
                  <w:lang w:eastAsia="zh-TW"/>
                </w:rPr>
                <w:t>4</w:t>
              </w:r>
            </w:ins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960" w:rsidRPr="001A4CE0" w:rsidRDefault="00EA4960" w:rsidP="00EA4960">
            <w:pPr>
              <w:pStyle w:val="Tabletext"/>
              <w:rPr>
                <w:ins w:id="29" w:author="伯珊" w:date="2019-09-27T09:18:00Z"/>
                <w:rFonts w:ascii="細明體" w:eastAsia="細明體" w:hAnsi="細明體" w:cs="Courier New" w:hint="eastAsia"/>
                <w:color w:val="4F6228"/>
                <w:lang w:eastAsia="zh-TW"/>
                <w:rPrChange w:id="30" w:author="伯珊" w:date="2019-09-27T09:18:00Z">
                  <w:rPr>
                    <w:ins w:id="31" w:author="伯珊" w:date="2019-09-27T09:18:00Z"/>
                    <w:rFonts w:ascii="細明體" w:eastAsia="細明體" w:hAnsi="細明體" w:cs="Courier New" w:hint="eastAsia"/>
                    <w:color w:val="4F6228"/>
                    <w:lang w:eastAsia="zh-TW"/>
                  </w:rPr>
                </w:rPrChange>
              </w:rPr>
            </w:pPr>
            <w:ins w:id="32" w:author="伯珊" w:date="2019-09-27T09:19:00Z">
              <w:r w:rsidRPr="00553E98">
                <w:rPr>
                  <w:rFonts w:hint="eastAsia"/>
                  <w:color w:val="0D0D0D"/>
                  <w:lang w:eastAsia="zh-TW"/>
                </w:rPr>
                <w:t>申請書</w:t>
              </w:r>
              <w:r w:rsidRPr="00326D7D">
                <w:rPr>
                  <w:color w:val="0D0D0D"/>
                  <w:lang w:eastAsia="zh-TW"/>
                </w:rPr>
                <w:t>190322000497</w:t>
              </w:r>
              <w:r w:rsidRPr="00553E98">
                <w:rPr>
                  <w:rFonts w:hint="eastAsia"/>
                  <w:color w:val="0D0D0D"/>
                  <w:lang w:eastAsia="zh-TW"/>
                </w:rPr>
                <w:t>_</w:t>
              </w:r>
              <w:r w:rsidRPr="006C0FEA">
                <w:rPr>
                  <w:rFonts w:hint="eastAsia"/>
                  <w:lang w:eastAsia="zh-TW"/>
                </w:rPr>
                <w:t>理賠受理去服務中心作業</w:t>
              </w:r>
              <w:r w:rsidRPr="006C0FEA">
                <w:rPr>
                  <w:lang w:eastAsia="zh-TW"/>
                </w:rPr>
                <w:t>-</w:t>
              </w:r>
              <w:r w:rsidRPr="006C0FEA">
                <w:rPr>
                  <w:rFonts w:hint="eastAsia"/>
                  <w:lang w:eastAsia="zh-TW"/>
                </w:rPr>
                <w:t>壽核端</w:t>
              </w:r>
              <w:r>
                <w:rPr>
                  <w:rFonts w:hint="eastAsia"/>
                  <w:lang w:eastAsia="zh-TW"/>
                </w:rPr>
                <w:t xml:space="preserve"> </w:t>
              </w:r>
            </w:ins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960" w:rsidRPr="00D24D3C" w:rsidRDefault="00EA4960" w:rsidP="00EA4960">
            <w:pPr>
              <w:pStyle w:val="Tabletext"/>
              <w:rPr>
                <w:ins w:id="33" w:author="伯珊" w:date="2019-09-27T09:18:00Z"/>
                <w:rFonts w:ascii="細明體" w:eastAsia="細明體" w:hAnsi="細明體" w:cs="Courier New" w:hint="eastAsia"/>
                <w:lang w:eastAsia="zh-TW"/>
              </w:rPr>
            </w:pPr>
            <w:ins w:id="34" w:author="伯珊" w:date="2019-09-27T09:19:00Z">
              <w:r w:rsidRPr="006C0FEA">
                <w:rPr>
                  <w:rFonts w:hint="eastAsia"/>
                </w:rPr>
                <w:t>龎伯珊</w:t>
              </w:r>
            </w:ins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960" w:rsidRPr="00D24D3C" w:rsidRDefault="00EA4960" w:rsidP="00EA4960">
            <w:pPr>
              <w:pStyle w:val="Tabletext"/>
              <w:rPr>
                <w:ins w:id="35" w:author="伯珊" w:date="2019-09-27T09:18:00Z"/>
                <w:rFonts w:ascii="sөũ" w:hAnsi="sөũ"/>
                <w:color w:val="000000"/>
                <w:lang w:eastAsia="zh-TW"/>
              </w:rPr>
            </w:pPr>
            <w:ins w:id="36" w:author="伯珊" w:date="2019-09-27T09:19:00Z">
              <w:r w:rsidRPr="006C0FEA">
                <w:t>190402002089</w:t>
              </w:r>
            </w:ins>
          </w:p>
        </w:tc>
      </w:tr>
    </w:tbl>
    <w:p w:rsidR="00A711A3" w:rsidRPr="00731509" w:rsidRDefault="00A711A3" w:rsidP="000535F7">
      <w:pPr>
        <w:rPr>
          <w:rFonts w:ascii="細明體" w:eastAsia="細明體" w:hAnsi="細明體"/>
          <w:color w:val="0D0D0D"/>
          <w:sz w:val="20"/>
          <w:szCs w:val="20"/>
        </w:rPr>
      </w:pPr>
    </w:p>
    <w:p w:rsidR="000535F7" w:rsidRPr="00731509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D0D0D"/>
          <w:kern w:val="2"/>
          <w:lang w:eastAsia="zh-TW"/>
        </w:rPr>
      </w:pPr>
      <w:r w:rsidRPr="00731509">
        <w:rPr>
          <w:rFonts w:ascii="細明體" w:eastAsia="細明體" w:hAnsi="細明體" w:hint="eastAsia"/>
          <w:b/>
          <w:color w:val="0D0D0D"/>
          <w:kern w:val="2"/>
          <w:lang w:eastAsia="zh-TW"/>
        </w:rPr>
        <w:t>UCA</w:t>
      </w:r>
      <w:r w:rsidR="009C18CF" w:rsidRPr="00731509">
        <w:rPr>
          <w:rFonts w:ascii="細明體" w:eastAsia="細明體" w:hAnsi="細明體" w:hint="eastAsia"/>
          <w:b/>
          <w:color w:val="0D0D0D"/>
          <w:kern w:val="2"/>
          <w:lang w:eastAsia="zh-TW"/>
        </w:rPr>
        <w:t>AA201</w:t>
      </w:r>
      <w:r w:rsidR="00994912">
        <w:rPr>
          <w:rFonts w:ascii="細明體" w:eastAsia="細明體" w:hAnsi="細明體" w:hint="eastAsia"/>
          <w:b/>
          <w:color w:val="0D0D0D"/>
          <w:kern w:val="2"/>
          <w:lang w:eastAsia="zh-TW"/>
        </w:rPr>
        <w:t>1</w:t>
      </w:r>
      <w:r w:rsidR="009C18CF" w:rsidRPr="00731509">
        <w:rPr>
          <w:rFonts w:ascii="細明體" w:eastAsia="細明體" w:hAnsi="細明體" w:hint="eastAsia"/>
          <w:b/>
          <w:color w:val="0D0D0D"/>
          <w:kern w:val="2"/>
          <w:lang w:eastAsia="zh-TW"/>
        </w:rPr>
        <w:t>0</w:t>
      </w:r>
      <w:r w:rsidRPr="00731509">
        <w:rPr>
          <w:rFonts w:ascii="細明體" w:eastAsia="細明體" w:hAnsi="細明體" w:hint="eastAsia"/>
          <w:b/>
          <w:color w:val="0D0D0D"/>
          <w:kern w:val="2"/>
          <w:lang w:eastAsia="zh-TW"/>
        </w:rPr>
        <w:t>_</w:t>
      </w:r>
      <w:r w:rsidR="009C18CF" w:rsidRPr="00731509">
        <w:rPr>
          <w:rFonts w:ascii="細明體" w:eastAsia="細明體" w:hAnsi="細明體" w:hint="eastAsia"/>
          <w:b/>
          <w:color w:val="0D0D0D"/>
          <w:kern w:val="2"/>
          <w:lang w:eastAsia="zh-TW"/>
        </w:rPr>
        <w:t>理賠</w:t>
      </w:r>
      <w:r w:rsidR="00994912">
        <w:rPr>
          <w:rFonts w:ascii="細明體" w:eastAsia="細明體" w:hAnsi="細明體" w:hint="eastAsia"/>
          <w:b/>
          <w:color w:val="0D0D0D"/>
          <w:kern w:val="2"/>
          <w:lang w:eastAsia="zh-TW"/>
        </w:rPr>
        <w:t>學團</w:t>
      </w:r>
      <w:r w:rsidR="009C18CF" w:rsidRPr="00731509">
        <w:rPr>
          <w:rFonts w:ascii="細明體" w:eastAsia="細明體" w:hAnsi="細明體" w:hint="eastAsia"/>
          <w:b/>
          <w:color w:val="0D0D0D"/>
          <w:kern w:val="2"/>
          <w:lang w:eastAsia="zh-TW"/>
        </w:rPr>
        <w:t xml:space="preserve">受理查詢 </w:t>
      </w:r>
    </w:p>
    <w:p w:rsidR="000535F7" w:rsidRPr="00731509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color w:val="0D0D0D"/>
          <w:kern w:val="2"/>
          <w:lang w:eastAsia="zh-TW"/>
        </w:rPr>
      </w:pPr>
    </w:p>
    <w:p w:rsidR="000535F7" w:rsidRPr="00731509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color w:val="0D0D0D"/>
          <w:sz w:val="20"/>
          <w:szCs w:val="20"/>
        </w:rPr>
        <w:t>程式功能概述：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080"/>
        <w:gridCol w:w="34"/>
        <w:gridCol w:w="3030"/>
        <w:gridCol w:w="1222"/>
        <w:gridCol w:w="3906"/>
      </w:tblGrid>
      <w:tr w:rsidR="00803B0C" w:rsidRPr="00731509" w:rsidTr="00803B0C">
        <w:tc>
          <w:tcPr>
            <w:tcW w:w="1438" w:type="dxa"/>
          </w:tcPr>
          <w:p w:rsidR="007F2557" w:rsidRPr="00731509" w:rsidRDefault="007F2557" w:rsidP="00AD58E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5"/>
          </w:tcPr>
          <w:p w:rsidR="007F2557" w:rsidRPr="00731509" w:rsidRDefault="007F2557" w:rsidP="00AD58E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</w:t>
            </w:r>
            <w:r w:rsidR="00994912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學團</w:t>
            </w: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受理查詢作業</w:t>
            </w:r>
          </w:p>
        </w:tc>
      </w:tr>
      <w:tr w:rsidR="00803B0C" w:rsidRPr="00731509" w:rsidTr="00803B0C">
        <w:tc>
          <w:tcPr>
            <w:tcW w:w="1438" w:type="dxa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5"/>
          </w:tcPr>
          <w:p w:rsidR="007F2557" w:rsidRPr="00731509" w:rsidRDefault="007F2557" w:rsidP="00994912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AAA2_</w:t>
            </w:r>
            <w:r w:rsidR="00994912"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01</w:t>
            </w:r>
            <w:r w:rsidR="00994912">
              <w:rPr>
                <w:rFonts w:ascii="細明體" w:eastAsia="細明體" w:hAnsi="細明體"/>
                <w:color w:val="0D0D0D"/>
                <w:sz w:val="20"/>
                <w:szCs w:val="20"/>
              </w:rPr>
              <w:t>1</w:t>
            </w:r>
            <w:r w:rsidR="00994912"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0</w:t>
            </w:r>
          </w:p>
        </w:tc>
      </w:tr>
      <w:tr w:rsidR="00803B0C" w:rsidRPr="00731509" w:rsidTr="00803B0C">
        <w:tc>
          <w:tcPr>
            <w:tcW w:w="1438" w:type="dxa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5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ONLINE</w:t>
            </w:r>
          </w:p>
        </w:tc>
      </w:tr>
      <w:tr w:rsidR="00803B0C" w:rsidRPr="00731509" w:rsidTr="00803B0C">
        <w:tc>
          <w:tcPr>
            <w:tcW w:w="1438" w:type="dxa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5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提供理賠</w:t>
            </w:r>
            <w:r w:rsidR="00994912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學團</w:t>
            </w: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受理查詢作業，並可連結至受理輸入畫面或是簡易受理輸入畫面</w:t>
            </w:r>
          </w:p>
        </w:tc>
      </w:tr>
      <w:tr w:rsidR="00803B0C" w:rsidRPr="00731509" w:rsidTr="00803B0C">
        <w:tc>
          <w:tcPr>
            <w:tcW w:w="1438" w:type="dxa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5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理賠企劃科</w:t>
            </w:r>
          </w:p>
        </w:tc>
      </w:tr>
      <w:tr w:rsidR="00803B0C" w:rsidRPr="00731509" w:rsidTr="00803B0C">
        <w:tc>
          <w:tcPr>
            <w:tcW w:w="1438" w:type="dxa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5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理賠企劃科，各行政中心服務科</w:t>
            </w:r>
          </w:p>
        </w:tc>
      </w:tr>
      <w:tr w:rsidR="00803B0C" w:rsidRPr="00731509" w:rsidTr="00803B0C">
        <w:tc>
          <w:tcPr>
            <w:tcW w:w="1438" w:type="dxa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5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■一般  □平板電腦  □手機</w:t>
            </w:r>
          </w:p>
        </w:tc>
      </w:tr>
      <w:tr w:rsidR="00803B0C" w:rsidRPr="00731509" w:rsidTr="00803B0C">
        <w:tc>
          <w:tcPr>
            <w:tcW w:w="1438" w:type="dxa"/>
          </w:tcPr>
          <w:p w:rsidR="007F2557" w:rsidRPr="00731509" w:rsidRDefault="007F2557" w:rsidP="007F2557">
            <w:pP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5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■員工(UCBean)  □客戶(CustomerBean)</w:t>
            </w:r>
          </w:p>
        </w:tc>
      </w:tr>
      <w:tr w:rsidR="00803B0C" w:rsidRPr="00731509" w:rsidTr="00803B0C">
        <w:tc>
          <w:tcPr>
            <w:tcW w:w="1438" w:type="dxa"/>
            <w:vMerge w:val="restart"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需遮蔽/</w:t>
            </w:r>
          </w:p>
          <w:p w:rsidR="007F2557" w:rsidRPr="00731509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寫入LOG</w:t>
            </w:r>
          </w:p>
          <w:p w:rsidR="007F2557" w:rsidRPr="00731509" w:rsidRDefault="007F2557" w:rsidP="007F2557">
            <w:pPr>
              <w:rPr>
                <w:rFonts w:ascii="細明體" w:eastAsia="細明體" w:hAnsi="細明體" w:cs="Calibri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的資料名稱</w:t>
            </w:r>
          </w:p>
        </w:tc>
        <w:tc>
          <w:tcPr>
            <w:tcW w:w="3906" w:type="dxa"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</w:p>
        </w:tc>
      </w:tr>
      <w:tr w:rsidR="00803B0C" w:rsidRPr="00731509" w:rsidTr="00803B0C">
        <w:tc>
          <w:tcPr>
            <w:tcW w:w="1438" w:type="dxa"/>
            <w:vMerge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803B0C" w:rsidRPr="00731509" w:rsidTr="00803B0C">
        <w:tc>
          <w:tcPr>
            <w:tcW w:w="1438" w:type="dxa"/>
            <w:vMerge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803B0C" w:rsidRPr="00731509" w:rsidTr="00803B0C">
        <w:tc>
          <w:tcPr>
            <w:tcW w:w="1438" w:type="dxa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5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731509" w:rsidTr="00067EA9">
        <w:tc>
          <w:tcPr>
            <w:tcW w:w="1438" w:type="dxa"/>
            <w:vMerge w:val="restart"/>
            <w:vAlign w:val="center"/>
          </w:tcPr>
          <w:p w:rsidR="00731509" w:rsidRPr="00B259AD" w:rsidRDefault="00731509" w:rsidP="00067EA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731509" w:rsidRPr="00B259AD" w:rsidRDefault="00731509" w:rsidP="00067E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192" w:type="dxa"/>
            <w:gridSpan w:val="4"/>
          </w:tcPr>
          <w:p w:rsidR="00731509" w:rsidRDefault="00731509" w:rsidP="00067EA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731509" w:rsidRPr="00B259AD" w:rsidTr="00067EA9">
        <w:tc>
          <w:tcPr>
            <w:tcW w:w="1438" w:type="dxa"/>
            <w:vMerge/>
          </w:tcPr>
          <w:p w:rsidR="00731509" w:rsidRDefault="00731509" w:rsidP="00067EA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731509" w:rsidRPr="00B259AD" w:rsidRDefault="00731509" w:rsidP="00067E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192" w:type="dxa"/>
            <w:gridSpan w:val="4"/>
          </w:tcPr>
          <w:p w:rsidR="00731509" w:rsidRPr="00B259AD" w:rsidRDefault="00731509" w:rsidP="00067E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7F2557" w:rsidRPr="00731509" w:rsidRDefault="007F2557" w:rsidP="00803B0C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7F2557" w:rsidRPr="00731509" w:rsidRDefault="007F2557" w:rsidP="000535F7">
      <w:pPr>
        <w:ind w:left="480"/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0535F7" w:rsidRPr="00731509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color w:val="0D0D0D"/>
          <w:sz w:val="20"/>
          <w:szCs w:val="20"/>
        </w:rPr>
        <w:t>使用模組</w:t>
      </w:r>
      <w:r w:rsidRPr="00731509">
        <w:rPr>
          <w:rFonts w:ascii="細明體" w:eastAsia="細明體" w:hAnsi="細明體"/>
          <w:color w:val="0D0D0D"/>
          <w:sz w:val="20"/>
          <w:szCs w:val="20"/>
        </w:rPr>
        <w:sym w:font="Wingdings" w:char="00E8"/>
      </w:r>
      <w:r w:rsidRPr="00731509">
        <w:rPr>
          <w:rFonts w:ascii="細明體" w:eastAsia="細明體" w:hAnsi="細明體" w:hint="eastAsia"/>
          <w:color w:val="0D0D0D"/>
          <w:sz w:val="20"/>
          <w:szCs w:val="20"/>
        </w:rPr>
        <w:t xml:space="preserve"> 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731509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731509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731509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731509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731509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METHOD</w:t>
            </w:r>
          </w:p>
        </w:tc>
      </w:tr>
      <w:tr w:rsidR="0044588B" w:rsidRPr="00731509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731509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731509" w:rsidRDefault="0044588B" w:rsidP="004F2ED9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理賠臨櫃受理申請書檔維護模組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731509" w:rsidRDefault="0044588B" w:rsidP="004F2ED9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AA_A2Z001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731509" w:rsidRDefault="0044588B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</w:tr>
      <w:tr w:rsidR="0044588B" w:rsidRPr="00731509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731509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731509" w:rsidRDefault="0044588B" w:rsidP="004F2ED9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731509" w:rsidRDefault="0044588B" w:rsidP="004F2ED9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731509" w:rsidRDefault="0044588B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</w:tr>
    </w:tbl>
    <w:p w:rsidR="000535F7" w:rsidRPr="00731509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0535F7" w:rsidRPr="00731509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color w:val="0D0D0D"/>
          <w:sz w:val="20"/>
          <w:szCs w:val="20"/>
        </w:rPr>
        <w:t xml:space="preserve">使用檔案 </w:t>
      </w:r>
      <w:r w:rsidRPr="00731509">
        <w:rPr>
          <w:rFonts w:ascii="細明體" w:eastAsia="細明體" w:hAnsi="細明體"/>
          <w:color w:val="0D0D0D"/>
          <w:sz w:val="20"/>
          <w:szCs w:val="20"/>
        </w:rPr>
        <w:sym w:font="Wingdings" w:char="00E8"/>
      </w:r>
      <w:r w:rsidRPr="00731509">
        <w:rPr>
          <w:rFonts w:ascii="細明體" w:eastAsia="細明體" w:hAnsi="細明體" w:hint="eastAsia"/>
          <w:color w:val="0D0D0D"/>
          <w:sz w:val="20"/>
          <w:szCs w:val="20"/>
        </w:rPr>
        <w:t xml:space="preserve"> 列出所有會用到的檔案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803B0C" w:rsidRPr="00731509" w:rsidTr="00803B0C">
        <w:tc>
          <w:tcPr>
            <w:tcW w:w="851" w:type="dxa"/>
          </w:tcPr>
          <w:p w:rsidR="007F2557" w:rsidRPr="00731509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7F2557" w:rsidRPr="00731509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7F2557" w:rsidRPr="00731509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7F2557" w:rsidRPr="00731509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731509">
              <w:rPr>
                <w:rFonts w:hAnsi="細明體" w:hint="eastAsia"/>
                <w:b/>
                <w:color w:val="0D0D0D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7F2557" w:rsidRPr="00731509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731509">
              <w:rPr>
                <w:rFonts w:hAnsi="細明體" w:hint="eastAsia"/>
                <w:b/>
                <w:color w:val="0D0D0D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7F2557" w:rsidRPr="00731509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731509">
              <w:rPr>
                <w:rFonts w:hAnsi="細明體" w:hint="eastAsia"/>
                <w:b/>
                <w:color w:val="0D0D0D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7F2557" w:rsidRPr="00731509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731509">
              <w:rPr>
                <w:rFonts w:hAnsi="細明體" w:hint="eastAsia"/>
                <w:b/>
                <w:color w:val="0D0D0D"/>
                <w:sz w:val="20"/>
                <w:szCs w:val="20"/>
              </w:rPr>
              <w:t>刪除</w:t>
            </w:r>
          </w:p>
        </w:tc>
      </w:tr>
      <w:tr w:rsidR="00803B0C" w:rsidRPr="00731509" w:rsidTr="00803B0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F2557" w:rsidRPr="00731509" w:rsidRDefault="007F2557" w:rsidP="007F2557">
            <w:pPr>
              <w:numPr>
                <w:ilvl w:val="0"/>
                <w:numId w:val="43"/>
              </w:numPr>
              <w:jc w:val="center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544" w:type="dxa"/>
          </w:tcPr>
          <w:p w:rsidR="007F2557" w:rsidRPr="00731509" w:rsidRDefault="007F2557" w:rsidP="007F2557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731509">
              <w:rPr>
                <w:rFonts w:ascii="細明體" w:eastAsia="細明體" w:hAnsi="細明體" w:hint="eastAsia"/>
                <w:color w:val="0D0D0D"/>
                <w:lang w:eastAsia="zh-TW"/>
              </w:rPr>
              <w:t>理賠</w:t>
            </w:r>
            <w:r w:rsidR="00994912">
              <w:rPr>
                <w:rFonts w:ascii="細明體" w:eastAsia="細明體" w:hAnsi="細明體" w:hint="eastAsia"/>
                <w:color w:val="0D0D0D"/>
                <w:lang w:eastAsia="zh-TW"/>
              </w:rPr>
              <w:t>學團</w:t>
            </w:r>
            <w:r w:rsidRPr="00731509">
              <w:rPr>
                <w:rFonts w:ascii="細明體" w:eastAsia="細明體" w:hAnsi="細明體" w:hint="eastAsia"/>
                <w:color w:val="0D0D0D"/>
                <w:lang w:eastAsia="zh-TW"/>
              </w:rPr>
              <w:t>受理申請書檔</w:t>
            </w:r>
          </w:p>
        </w:tc>
        <w:tc>
          <w:tcPr>
            <w:tcW w:w="2551" w:type="dxa"/>
          </w:tcPr>
          <w:p w:rsidR="007F2557" w:rsidRPr="00731509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DTAAA</w:t>
            </w:r>
            <w:r w:rsidR="00994912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5</w:t>
            </w: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10</w:t>
            </w:r>
          </w:p>
        </w:tc>
        <w:tc>
          <w:tcPr>
            <w:tcW w:w="941" w:type="dxa"/>
          </w:tcPr>
          <w:p w:rsidR="007F2557" w:rsidRPr="00731509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731509">
              <w:rPr>
                <w:rFonts w:hint="eastAsia"/>
                <w:color w:val="0D0D0D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F2557" w:rsidRPr="00731509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731509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731509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731509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731509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731509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</w:tr>
      <w:tr w:rsidR="00803B0C" w:rsidRPr="00731509" w:rsidTr="00803B0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F2557" w:rsidRPr="00731509" w:rsidRDefault="007F2557" w:rsidP="007F2557">
            <w:pPr>
              <w:numPr>
                <w:ilvl w:val="0"/>
                <w:numId w:val="43"/>
              </w:numPr>
              <w:jc w:val="center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544" w:type="dxa"/>
          </w:tcPr>
          <w:p w:rsidR="007F2557" w:rsidRPr="00731509" w:rsidRDefault="007F2557" w:rsidP="007F2557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731509">
              <w:rPr>
                <w:rFonts w:ascii="細明體" w:eastAsia="細明體" w:hAnsi="細明體" w:hint="eastAsia"/>
                <w:color w:val="0D0D0D"/>
                <w:lang w:eastAsia="zh-TW"/>
              </w:rPr>
              <w:t>理賠受理檔</w:t>
            </w:r>
          </w:p>
        </w:tc>
        <w:tc>
          <w:tcPr>
            <w:tcW w:w="2551" w:type="dxa"/>
          </w:tcPr>
          <w:p w:rsidR="007F2557" w:rsidRPr="00731509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/>
                <w:color w:val="0D0D0D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7F2557" w:rsidRPr="00731509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731509">
              <w:rPr>
                <w:rFonts w:hint="eastAsia"/>
                <w:color w:val="0D0D0D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F2557" w:rsidRPr="00731509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731509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731509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731509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731509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731509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</w:tr>
    </w:tbl>
    <w:p w:rsidR="007F2557" w:rsidRPr="00731509" w:rsidRDefault="007F2557" w:rsidP="00803B0C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7F2557" w:rsidRPr="00731509" w:rsidRDefault="007F2557" w:rsidP="000535F7">
      <w:pPr>
        <w:ind w:left="480"/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A0208E" w:rsidRPr="00731509" w:rsidRDefault="00A0208E" w:rsidP="00A0208E">
      <w:pPr>
        <w:numPr>
          <w:ilvl w:val="0"/>
          <w:numId w:val="37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color w:val="0D0D0D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A0208E" w:rsidRPr="00731509" w:rsidTr="00F35288">
        <w:tc>
          <w:tcPr>
            <w:tcW w:w="9180" w:type="dxa"/>
            <w:gridSpan w:val="4"/>
          </w:tcPr>
          <w:p w:rsidR="00A0208E" w:rsidRPr="00731509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輸入參數</w:t>
            </w:r>
          </w:p>
        </w:tc>
      </w:tr>
      <w:tr w:rsidR="00A0208E" w:rsidRPr="00731509" w:rsidTr="00F35288">
        <w:tc>
          <w:tcPr>
            <w:tcW w:w="720" w:type="dxa"/>
          </w:tcPr>
          <w:p w:rsidR="00A0208E" w:rsidRPr="00731509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A0208E" w:rsidRPr="00731509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A0208E" w:rsidRPr="00731509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A0208E" w:rsidRPr="00731509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說明(檢查規則)</w:t>
            </w:r>
          </w:p>
        </w:tc>
      </w:tr>
      <w:tr w:rsidR="00A0208E" w:rsidRPr="00731509" w:rsidTr="002144F0">
        <w:tc>
          <w:tcPr>
            <w:tcW w:w="720" w:type="dxa"/>
            <w:vAlign w:val="center"/>
          </w:tcPr>
          <w:p w:rsidR="00A0208E" w:rsidRPr="00731509" w:rsidRDefault="00A0208E" w:rsidP="002144F0">
            <w:pPr>
              <w:widowControl w:val="0"/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0208E" w:rsidRPr="00731509" w:rsidRDefault="00A0208E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作業種類</w:t>
            </w:r>
            <w:r w:rsidR="00494F0C"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(</w:t>
            </w:r>
            <w:r w:rsidR="000E3832"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WORK</w:t>
            </w:r>
            <w:r w:rsidR="00421148"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_TYPE</w:t>
            </w:r>
            <w:r w:rsidR="00494F0C"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A0208E" w:rsidRPr="00731509" w:rsidRDefault="00A0208E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CHAR 1</w:t>
            </w:r>
          </w:p>
        </w:tc>
        <w:tc>
          <w:tcPr>
            <w:tcW w:w="4320" w:type="dxa"/>
            <w:vAlign w:val="center"/>
          </w:tcPr>
          <w:p w:rsidR="00A0208E" w:rsidRPr="00731509" w:rsidRDefault="00846568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</w:rPr>
              <w:t>M：行動理賠案件</w:t>
            </w:r>
          </w:p>
          <w:p w:rsidR="004A733F" w:rsidRPr="00731509" w:rsidRDefault="00A305AC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</w:rPr>
              <w:t>S</w:t>
            </w:r>
            <w:r w:rsidR="00996D1F" w:rsidRPr="00731509">
              <w:rPr>
                <w:rFonts w:ascii="細明體" w:eastAsia="細明體" w:hAnsi="細明體" w:hint="eastAsia"/>
                <w:color w:val="0D0D0D"/>
                <w:sz w:val="20"/>
              </w:rPr>
              <w:t>：臨櫃輸入案件</w:t>
            </w:r>
          </w:p>
        </w:tc>
      </w:tr>
    </w:tbl>
    <w:p w:rsidR="000535F7" w:rsidRPr="00731509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A0208E" w:rsidRPr="00731509" w:rsidRDefault="00A0208E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9E78C2" w:rsidRPr="00731509" w:rsidRDefault="000535F7" w:rsidP="00CD22AB">
      <w:pPr>
        <w:numPr>
          <w:ilvl w:val="0"/>
          <w:numId w:val="5"/>
        </w:numPr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  <w:r w:rsidRPr="00731509">
        <w:rPr>
          <w:rFonts w:ascii="細明體" w:eastAsia="細明體" w:hAnsi="細明體" w:hint="eastAsia"/>
          <w:color w:val="0D0D0D"/>
          <w:sz w:val="20"/>
          <w:szCs w:val="20"/>
        </w:rPr>
        <w:t>畫面</w:t>
      </w:r>
      <w:r w:rsidR="00966AE7" w:rsidRPr="00731509">
        <w:rPr>
          <w:rFonts w:ascii="細明體" w:eastAsia="細明體" w:hAnsi="細明體" w:hint="eastAsia"/>
          <w:color w:val="0D0D0D"/>
          <w:sz w:val="20"/>
          <w:szCs w:val="20"/>
        </w:rPr>
        <w:t>AAA2_0100</w:t>
      </w:r>
      <w:r w:rsidRPr="00731509">
        <w:rPr>
          <w:rFonts w:ascii="細明體" w:eastAsia="細明體" w:hAnsi="細明體" w:hint="eastAsia"/>
          <w:color w:val="0D0D0D"/>
          <w:sz w:val="20"/>
          <w:szCs w:val="20"/>
        </w:rPr>
        <w:t>圖1</w:t>
      </w:r>
      <w:r w:rsidRPr="00731509">
        <w:rPr>
          <w:rFonts w:ascii="細明體" w:eastAsia="細明體" w:hAnsi="細明體" w:hint="eastAsia"/>
          <w:noProof/>
          <w:color w:val="0D0D0D"/>
          <w:sz w:val="20"/>
          <w:szCs w:val="20"/>
        </w:rPr>
        <w:t xml:space="preserve"> </w:t>
      </w:r>
      <w:r w:rsidR="00A64428" w:rsidRPr="00731509">
        <w:rPr>
          <w:rFonts w:ascii="細明體" w:eastAsia="細明體" w:hAnsi="細明體" w:hint="eastAsia"/>
          <w:color w:val="0D0D0D"/>
          <w:sz w:val="20"/>
          <w:szCs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101.25pt">
            <v:imagedata r:id="rId8" o:title=""/>
          </v:shape>
        </w:pict>
      </w:r>
    </w:p>
    <w:p w:rsidR="009E78C2" w:rsidRPr="00731509" w:rsidRDefault="009E78C2" w:rsidP="00806BD3">
      <w:pPr>
        <w:jc w:val="center"/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</w:p>
    <w:p w:rsidR="004855D5" w:rsidRPr="00731509" w:rsidRDefault="004855D5" w:rsidP="00806BD3">
      <w:pPr>
        <w:jc w:val="center"/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</w:p>
    <w:p w:rsidR="00942F57" w:rsidRPr="0081601E" w:rsidRDefault="00942F57" w:rsidP="00871A2E">
      <w:pPr>
        <w:rPr>
          <w:rFonts w:hint="eastAsia"/>
          <w:noProof/>
          <w:color w:val="0D0D0D"/>
        </w:rPr>
      </w:pPr>
    </w:p>
    <w:p w:rsidR="000535F7" w:rsidRPr="00731509" w:rsidRDefault="000535F7" w:rsidP="00871A2E">
      <w:pPr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  <w:r w:rsidRPr="00731509">
        <w:rPr>
          <w:rFonts w:ascii="細明體" w:eastAsia="細明體" w:hAnsi="細明體" w:hint="eastAsia"/>
          <w:color w:val="0D0D0D"/>
          <w:sz w:val="20"/>
          <w:szCs w:val="20"/>
          <w:u w:val="single"/>
        </w:rPr>
        <w:br w:type="page"/>
      </w:r>
      <w:r w:rsidRPr="00731509">
        <w:rPr>
          <w:rFonts w:ascii="細明體" w:eastAsia="細明體" w:hAnsi="細明體" w:hint="eastAsia"/>
          <w:color w:val="0D0D0D"/>
          <w:sz w:val="20"/>
          <w:szCs w:val="20"/>
          <w:u w:val="single"/>
        </w:rPr>
        <w:lastRenderedPageBreak/>
        <w:t>說明</w:t>
      </w:r>
    </w:p>
    <w:p w:rsidR="000535F7" w:rsidRPr="00731509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/>
          <w:bCs/>
          <w:color w:val="0D0D0D"/>
          <w:lang w:eastAsia="zh-TW"/>
        </w:rPr>
        <w:t>畫面</w:t>
      </w:r>
    </w:p>
    <w:p w:rsidR="000535F7" w:rsidRPr="00731509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如圖1</w:t>
      </w:r>
    </w:p>
    <w:p w:rsidR="000535F7" w:rsidRPr="00731509" w:rsidRDefault="00CE2558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畫面起始</w:t>
      </w:r>
      <w:r w:rsidR="000535F7" w:rsidRPr="00731509">
        <w:rPr>
          <w:rFonts w:ascii="細明體" w:eastAsia="細明體" w:hAnsi="細明體" w:hint="eastAsia"/>
          <w:bCs/>
          <w:color w:val="0D0D0D"/>
          <w:lang w:eastAsia="zh-TW"/>
        </w:rPr>
        <w:t>欄位資料：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CHECK BOX都不勾選</w:t>
      </w:r>
    </w:p>
    <w:p w:rsidR="00CE2558" w:rsidRPr="00731509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事故者ID:空白</w:t>
      </w:r>
    </w:p>
    <w:p w:rsidR="00CE2558" w:rsidRPr="00731509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受理單位:LOGIN人員作業單位</w:t>
      </w:r>
    </w:p>
    <w:p w:rsidR="00CE2558" w:rsidRPr="00731509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事故日期:系統日期轉民國年</w:t>
      </w:r>
    </w:p>
    <w:p w:rsidR="00CE2558" w:rsidRPr="00731509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輸入日期起訖:起日跟迄日都放系統日期轉民國年</w:t>
      </w:r>
    </w:p>
    <w:p w:rsidR="009C4438" w:rsidRPr="00731509" w:rsidRDefault="00294C8A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是否結案預設為否。</w:t>
      </w:r>
    </w:p>
    <w:p w:rsidR="00E75F6D" w:rsidRPr="00731509" w:rsidRDefault="00E14609" w:rsidP="00E75F6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設定標題</w:t>
      </w:r>
      <w:r w:rsidR="00801955" w:rsidRPr="00731509">
        <w:rPr>
          <w:rFonts w:ascii="細明體" w:eastAsia="細明體" w:hAnsi="細明體" w:hint="eastAsia"/>
          <w:bCs/>
          <w:color w:val="0D0D0D"/>
          <w:lang w:eastAsia="zh-TW"/>
        </w:rPr>
        <w:t>名稱：</w:t>
      </w:r>
    </w:p>
    <w:p w:rsidR="007163DC" w:rsidRPr="00731509" w:rsidRDefault="002C5C2A" w:rsidP="0080195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IF 傳入.</w:t>
      </w:r>
      <w:r w:rsidR="00BE44F9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作業種類 = </w:t>
      </w:r>
      <w:r w:rsidR="00BE44F9"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="00BE44F9" w:rsidRPr="00731509">
        <w:rPr>
          <w:rFonts w:ascii="細明體" w:eastAsia="細明體" w:hAnsi="細明體" w:hint="eastAsia"/>
          <w:bCs/>
          <w:color w:val="0D0D0D"/>
          <w:lang w:eastAsia="zh-TW"/>
        </w:rPr>
        <w:t>M</w:t>
      </w:r>
      <w:r w:rsidR="00BE44F9" w:rsidRPr="00731509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BE44F9" w:rsidRPr="00731509" w:rsidRDefault="00791CF3" w:rsidP="00BE44F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標題顯示：</w:t>
      </w:r>
      <w:r w:rsidR="00940008" w:rsidRPr="00731509">
        <w:rPr>
          <w:rFonts w:ascii="細明體" w:eastAsia="細明體" w:hAnsi="細明體" w:hint="eastAsia"/>
          <w:bCs/>
          <w:color w:val="0D0D0D"/>
          <w:lang w:eastAsia="zh-TW"/>
        </w:rPr>
        <w:t>行動理賠案件</w:t>
      </w:r>
      <w:r w:rsidR="00DC654F" w:rsidRPr="00731509">
        <w:rPr>
          <w:rFonts w:ascii="細明體" w:eastAsia="細明體" w:hAnsi="細明體" w:hint="eastAsia"/>
          <w:bCs/>
          <w:color w:val="0D0D0D"/>
          <w:lang w:eastAsia="zh-TW"/>
        </w:rPr>
        <w:t>_</w:t>
      </w:r>
      <w:r w:rsidR="00940008" w:rsidRPr="00731509">
        <w:rPr>
          <w:rFonts w:ascii="細明體" w:eastAsia="細明體" w:hAnsi="細明體" w:hint="eastAsia"/>
          <w:bCs/>
          <w:color w:val="0D0D0D"/>
          <w:lang w:eastAsia="zh-TW"/>
        </w:rPr>
        <w:t>受理查詢</w:t>
      </w:r>
    </w:p>
    <w:p w:rsidR="00494F7E" w:rsidRPr="00731509" w:rsidRDefault="00494F7E" w:rsidP="00494F7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ELSE</w:t>
      </w:r>
    </w:p>
    <w:p w:rsidR="00285C1F" w:rsidRPr="00731509" w:rsidRDefault="00305EDD" w:rsidP="00285C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標題顯示：理賠臨櫃線上申請_受理查詢</w:t>
      </w:r>
    </w:p>
    <w:p w:rsidR="008B2A08" w:rsidRPr="00731509" w:rsidRDefault="008B2A08" w:rsidP="008B2A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6D6171" w:rsidRPr="00731509" w:rsidRDefault="00FA6FAD" w:rsidP="006D617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IF 有</w:t>
      </w:r>
      <w:r w:rsidR="006D6171" w:rsidRPr="00731509">
        <w:rPr>
          <w:rFonts w:ascii="細明體" w:eastAsia="細明體" w:hAnsi="細明體" w:hint="eastAsia"/>
          <w:bCs/>
          <w:color w:val="0D0D0D"/>
          <w:lang w:eastAsia="zh-TW"/>
        </w:rPr>
        <w:t>傳入參數</w:t>
      </w:r>
      <w:r w:rsidR="00FD155C" w:rsidRPr="00731509">
        <w:rPr>
          <w:rFonts w:ascii="細明體" w:eastAsia="細明體" w:hAnsi="細明體" w:hint="eastAsia"/>
          <w:bCs/>
          <w:color w:val="0D0D0D"/>
          <w:lang w:eastAsia="zh-TW"/>
        </w:rPr>
        <w:t>，執行下列</w:t>
      </w:r>
      <w:r w:rsidR="009C6776" w:rsidRPr="00731509">
        <w:rPr>
          <w:rFonts w:ascii="細明體" w:eastAsia="細明體" w:hAnsi="細明體" w:hint="eastAsia"/>
          <w:bCs/>
          <w:color w:val="0D0D0D"/>
          <w:lang w:eastAsia="zh-TW"/>
        </w:rPr>
        <w:t>作業</w:t>
      </w:r>
      <w:r w:rsidR="006D78EF" w:rsidRPr="00731509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6D78EF" w:rsidRPr="00731509" w:rsidRDefault="00E83DDA" w:rsidP="006D78E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C62FA5" w:rsidRPr="00731509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="00B343C3" w:rsidRPr="00731509">
        <w:rPr>
          <w:rFonts w:ascii="細明體" w:eastAsia="細明體" w:hAnsi="細明體" w:hint="eastAsia"/>
          <w:bCs/>
          <w:color w:val="0D0D0D"/>
          <w:lang w:eastAsia="zh-TW"/>
        </w:rPr>
        <w:t>受理單位</w:t>
      </w:r>
      <w:r w:rsidR="008D4C29" w:rsidRPr="00731509">
        <w:rPr>
          <w:rFonts w:ascii="細明體" w:eastAsia="細明體" w:hAnsi="細明體" w:hint="eastAsia"/>
          <w:bCs/>
          <w:color w:val="0D0D0D"/>
          <w:lang w:eastAsia="zh-TW"/>
        </w:rPr>
        <w:t>(INPUT_DIV_NO)</w:t>
      </w:r>
      <w:r w:rsidR="00B343C3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 = 傳入.單位代號</w:t>
      </w:r>
    </w:p>
    <w:p w:rsidR="008124F7" w:rsidRPr="00731509" w:rsidRDefault="00E83DDA" w:rsidP="00FA6F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B343C3" w:rsidRPr="00731509">
        <w:rPr>
          <w:rFonts w:ascii="細明體" w:eastAsia="細明體" w:hAnsi="細明體" w:hint="eastAsia"/>
          <w:bCs/>
          <w:color w:val="0D0D0D"/>
          <w:lang w:eastAsia="zh-TW"/>
        </w:rPr>
        <w:t>$查詢類別</w:t>
      </w:r>
      <w:r w:rsidR="008D4C29" w:rsidRPr="00731509">
        <w:rPr>
          <w:rFonts w:ascii="細明體" w:eastAsia="細明體" w:hAnsi="細明體" w:hint="eastAsia"/>
          <w:bCs/>
          <w:color w:val="0D0D0D"/>
          <w:lang w:eastAsia="zh-TW"/>
        </w:rPr>
        <w:t>(QUERY_TYPE)</w:t>
      </w:r>
      <w:r w:rsidR="00B343C3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 = 傳入.查詢類別</w:t>
      </w:r>
    </w:p>
    <w:p w:rsidR="0013031C" w:rsidRPr="00731509" w:rsidRDefault="00964EEB" w:rsidP="00FA6F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設定畫面查詢條件：</w:t>
      </w:r>
    </w:p>
    <w:p w:rsidR="00964EEB" w:rsidRPr="00731509" w:rsidRDefault="00CB3B4F" w:rsidP="00964EE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畫面.送件單位 = 傳入.單位代號</w:t>
      </w:r>
    </w:p>
    <w:p w:rsidR="0092365D" w:rsidRPr="00731509" w:rsidRDefault="0092365D" w:rsidP="00964EE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所有查詢條件皆不可輸入</w:t>
      </w:r>
      <w:r w:rsidR="005F3C33" w:rsidRPr="00731509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45547F" w:rsidRPr="00731509" w:rsidRDefault="00913DE0" w:rsidP="0045547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畫面button控制：</w:t>
      </w:r>
    </w:p>
    <w:p w:rsidR="00913DE0" w:rsidRPr="00731509" w:rsidRDefault="00913DE0" w:rsidP="00913D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查詢button：</w:t>
      </w:r>
      <w:r w:rsidR="00E3606C" w:rsidRPr="00731509">
        <w:rPr>
          <w:rFonts w:ascii="細明體" w:eastAsia="細明體" w:hAnsi="細明體" w:hint="eastAsia"/>
          <w:bCs/>
          <w:color w:val="0D0D0D"/>
          <w:lang w:eastAsia="zh-TW"/>
        </w:rPr>
        <w:t>不顯示</w:t>
      </w:r>
    </w:p>
    <w:p w:rsidR="00913DE0" w:rsidRPr="00731509" w:rsidRDefault="00913DE0" w:rsidP="00913D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上一頁button：顯示</w:t>
      </w:r>
    </w:p>
    <w:p w:rsidR="00F0413E" w:rsidRPr="00731509" w:rsidRDefault="0004607D" w:rsidP="00F0413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自動執行查詢功能</w:t>
      </w:r>
      <w:r w:rsidR="003E76B1" w:rsidRPr="00731509">
        <w:rPr>
          <w:rFonts w:ascii="細明體" w:eastAsia="細明體" w:hAnsi="細明體" w:hint="eastAsia"/>
          <w:bCs/>
          <w:color w:val="0D0D0D"/>
          <w:lang w:eastAsia="zh-TW"/>
        </w:rPr>
        <w:t>，查詢條件如下</w:t>
      </w:r>
      <w:r w:rsidR="00B96CF6" w:rsidRPr="00731509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3E76B1" w:rsidRPr="00731509" w:rsidRDefault="000D0B1B" w:rsidP="003E76B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1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’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(</w:t>
      </w:r>
      <w:r w:rsidR="00E8466E" w:rsidRPr="00731509">
        <w:rPr>
          <w:rFonts w:ascii="細明體" w:eastAsia="細明體" w:hAnsi="細明體" w:hint="eastAsia"/>
          <w:bCs/>
          <w:color w:val="0D0D0D"/>
          <w:lang w:eastAsia="zh-TW"/>
        </w:rPr>
        <w:t>尚未受理件數</w:t>
      </w:r>
      <w:r w:rsidR="00920943" w:rsidRPr="00731509">
        <w:rPr>
          <w:rFonts w:ascii="細明體" w:eastAsia="細明體" w:hAnsi="細明體" w:hint="eastAsia"/>
          <w:bCs/>
          <w:color w:val="0D0D0D"/>
          <w:lang w:eastAsia="zh-TW"/>
        </w:rPr>
        <w:t>無拍照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)</w:t>
      </w:r>
      <w:r w:rsidR="00C07079" w:rsidRPr="00731509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C07079" w:rsidRPr="00731509" w:rsidRDefault="008101B5" w:rsidP="00C0707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讀取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以受理單位符合傳入.業務單位，且送出日期不為null，且受理編號無值</w:t>
      </w:r>
      <w:r w:rsidR="00BB1AFB" w:rsidRPr="00731509">
        <w:rPr>
          <w:rFonts w:ascii="細明體" w:eastAsia="細明體" w:hAnsi="細明體" w:hint="eastAsia"/>
          <w:color w:val="0D0D0D"/>
          <w:kern w:val="2"/>
          <w:lang w:eastAsia="zh-TW"/>
        </w:rPr>
        <w:t xml:space="preserve">，且拍照類別= </w:t>
      </w:r>
      <w:r w:rsidR="00BB1AFB" w:rsidRPr="00731509">
        <w:rPr>
          <w:rFonts w:ascii="細明體" w:eastAsia="細明體" w:hAnsi="細明體"/>
          <w:color w:val="0D0D0D"/>
          <w:kern w:val="2"/>
          <w:lang w:eastAsia="zh-TW"/>
        </w:rPr>
        <w:t>‘</w:t>
      </w:r>
      <w:r w:rsidR="00BB1AFB" w:rsidRPr="00731509">
        <w:rPr>
          <w:rFonts w:ascii="細明體" w:eastAsia="細明體" w:hAnsi="細明體" w:hint="eastAsia"/>
          <w:color w:val="0D0D0D"/>
          <w:kern w:val="2"/>
          <w:lang w:eastAsia="zh-TW"/>
        </w:rPr>
        <w:t>1</w:t>
      </w:r>
      <w:r w:rsidR="00BB1AFB" w:rsidRPr="00731509">
        <w:rPr>
          <w:rFonts w:ascii="細明體" w:eastAsia="細明體" w:hAnsi="細明體"/>
          <w:color w:val="0D0D0D"/>
          <w:kern w:val="2"/>
          <w:lang w:eastAsia="zh-TW"/>
        </w:rPr>
        <w:t>’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E8466E" w:rsidRPr="00731509" w:rsidRDefault="00E8466E" w:rsidP="003E76B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="00FD7A31" w:rsidRPr="00731509">
        <w:rPr>
          <w:rFonts w:ascii="細明體" w:eastAsia="細明體" w:hAnsi="細明體" w:hint="eastAsia"/>
          <w:bCs/>
          <w:color w:val="0D0D0D"/>
          <w:lang w:eastAsia="zh-TW"/>
        </w:rPr>
        <w:t>2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’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(影像不清晰件數)</w:t>
      </w:r>
      <w:r w:rsidR="00C07079" w:rsidRPr="00731509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DD70F1" w:rsidRPr="00731509" w:rsidRDefault="00DD70F1" w:rsidP="00DD70F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讀取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以受理單位符合傳入.業務單位，且送出日期不為null，且受理編號無值</w:t>
      </w:r>
      <w:r w:rsidR="002638E3" w:rsidRPr="00731509">
        <w:rPr>
          <w:rFonts w:ascii="細明體" w:eastAsia="細明體" w:hAnsi="細明體" w:hint="eastAsia"/>
          <w:bCs/>
          <w:color w:val="0D0D0D"/>
          <w:lang w:eastAsia="zh-TW"/>
        </w:rPr>
        <w:t>，且壓影像不清晰日有值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8D124B" w:rsidRPr="00731509" w:rsidRDefault="008D124B" w:rsidP="008D124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="00A416CA" w:rsidRPr="00731509">
        <w:rPr>
          <w:rFonts w:ascii="細明體" w:eastAsia="細明體" w:hAnsi="細明體" w:hint="eastAsia"/>
          <w:bCs/>
          <w:color w:val="0D0D0D"/>
          <w:lang w:eastAsia="zh-TW"/>
        </w:rPr>
        <w:t>3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’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(尚未受理件數</w:t>
      </w:r>
      <w:r w:rsidR="00A416CA" w:rsidRPr="00731509">
        <w:rPr>
          <w:rFonts w:ascii="細明體" w:eastAsia="細明體" w:hAnsi="細明體" w:hint="eastAsia"/>
          <w:bCs/>
          <w:color w:val="0D0D0D"/>
          <w:lang w:eastAsia="zh-TW"/>
        </w:rPr>
        <w:t>有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拍照)：</w:t>
      </w:r>
    </w:p>
    <w:p w:rsidR="008D124B" w:rsidRPr="00731509" w:rsidRDefault="008D124B" w:rsidP="008D124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讀取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以受理單位符合傳入.業務單位，且送出日期不為null，且受理編號無值</w:t>
      </w:r>
      <w:r w:rsidR="005105E8" w:rsidRPr="00731509">
        <w:rPr>
          <w:rFonts w:ascii="細明體" w:eastAsia="細明體" w:hAnsi="細明體" w:hint="eastAsia"/>
          <w:color w:val="0D0D0D"/>
          <w:kern w:val="2"/>
          <w:lang w:eastAsia="zh-TW"/>
        </w:rPr>
        <w:t xml:space="preserve">，且拍照類別= </w:t>
      </w:r>
      <w:r w:rsidR="005105E8" w:rsidRPr="00731509">
        <w:rPr>
          <w:rFonts w:ascii="細明體" w:eastAsia="細明體" w:hAnsi="細明體"/>
          <w:color w:val="0D0D0D"/>
          <w:kern w:val="2"/>
          <w:lang w:eastAsia="zh-TW"/>
        </w:rPr>
        <w:t>‘</w:t>
      </w:r>
      <w:r w:rsidR="003023BA" w:rsidRPr="00731509">
        <w:rPr>
          <w:rFonts w:ascii="細明體" w:eastAsia="細明體" w:hAnsi="細明體" w:hint="eastAsia"/>
          <w:color w:val="0D0D0D"/>
          <w:kern w:val="2"/>
          <w:lang w:eastAsia="zh-TW"/>
        </w:rPr>
        <w:t>2</w:t>
      </w:r>
      <w:r w:rsidR="005105E8" w:rsidRPr="00731509">
        <w:rPr>
          <w:rFonts w:ascii="細明體" w:eastAsia="細明體" w:hAnsi="細明體"/>
          <w:color w:val="0D0D0D"/>
          <w:kern w:val="2"/>
          <w:lang w:eastAsia="zh-TW"/>
        </w:rPr>
        <w:t>’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1D7010" w:rsidRPr="00731509" w:rsidRDefault="001D7010" w:rsidP="001D701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4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’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(尚未受理件數且為電話理賠)：</w:t>
      </w:r>
    </w:p>
    <w:p w:rsidR="008D124B" w:rsidRPr="00731509" w:rsidRDefault="001D7010" w:rsidP="001D701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讀取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以受理單位符合傳入.業務單位，且送出日期不為null，且受理編號無值</w:t>
      </w:r>
      <w:r w:rsidRPr="00731509">
        <w:rPr>
          <w:rFonts w:ascii="細明體" w:eastAsia="細明體" w:hAnsi="細明體" w:hint="eastAsia"/>
          <w:color w:val="0D0D0D"/>
          <w:kern w:val="2"/>
          <w:lang w:eastAsia="zh-TW"/>
        </w:rPr>
        <w:t xml:space="preserve">，且拍照類別= </w:t>
      </w:r>
      <w:r w:rsidRPr="00731509">
        <w:rPr>
          <w:rFonts w:ascii="細明體" w:eastAsia="細明體" w:hAnsi="細明體"/>
          <w:color w:val="0D0D0D"/>
          <w:kern w:val="2"/>
          <w:lang w:eastAsia="zh-TW"/>
        </w:rPr>
        <w:t>‘</w:t>
      </w:r>
      <w:r w:rsidRPr="00731509">
        <w:rPr>
          <w:rFonts w:ascii="細明體" w:eastAsia="細明體" w:hAnsi="細明體" w:hint="eastAsia"/>
          <w:color w:val="0D0D0D"/>
          <w:kern w:val="2"/>
          <w:lang w:eastAsia="zh-TW"/>
        </w:rPr>
        <w:t>6</w:t>
      </w:r>
      <w:r w:rsidRPr="00731509">
        <w:rPr>
          <w:rFonts w:ascii="細明體" w:eastAsia="細明體" w:hAnsi="細明體"/>
          <w:color w:val="0D0D0D"/>
          <w:kern w:val="2"/>
          <w:lang w:eastAsia="zh-TW"/>
        </w:rPr>
        <w:t>’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2D736D" w:rsidRPr="00731509" w:rsidRDefault="00594196" w:rsidP="002D736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顯示資料到畫面：</w:t>
      </w:r>
    </w:p>
    <w:p w:rsidR="00594196" w:rsidRPr="00731509" w:rsidRDefault="00594196" w:rsidP="0070039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格式如</w:t>
      </w:r>
      <w:hyperlink w:anchor="FORMAT_A" w:history="1">
        <w:r w:rsidRPr="00731509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FORM</w:t>
        </w:r>
        <w:r w:rsidRPr="00731509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A</w:t>
        </w:r>
        <w:r w:rsidRPr="00731509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T</w:t>
        </w:r>
        <w:r w:rsidRPr="00731509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 xml:space="preserve"> </w:t>
        </w:r>
        <w:r w:rsidRPr="00731509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(</w:t>
        </w:r>
        <w:r w:rsidRPr="00731509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A)</w:t>
        </w:r>
      </w:hyperlink>
    </w:p>
    <w:p w:rsidR="000535F7" w:rsidRPr="00731509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/>
          <w:bCs/>
          <w:color w:val="0D0D0D"/>
          <w:lang w:eastAsia="zh-TW"/>
        </w:rPr>
        <w:t xml:space="preserve">查詢 </w:t>
      </w:r>
    </w:p>
    <w:p w:rsidR="000535F7" w:rsidRPr="00731509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檢核:</w:t>
      </w:r>
    </w:p>
    <w:p w:rsidR="00CE2558" w:rsidRPr="00731509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strike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strike/>
          <w:color w:val="0D0D0D"/>
          <w:lang w:eastAsia="zh-TW"/>
        </w:rPr>
        <w:t>若有勾選事故日期則事故者ID也要勾選</w:t>
      </w:r>
      <w:r w:rsidR="003644FB" w:rsidRPr="00731509">
        <w:rPr>
          <w:rFonts w:ascii="細明體" w:eastAsia="細明體" w:hAnsi="細明體" w:hint="eastAsia"/>
          <w:bCs/>
          <w:color w:val="0D0D0D"/>
          <w:lang w:eastAsia="zh-TW"/>
        </w:rPr>
        <w:t>(取消)</w:t>
      </w:r>
    </w:p>
    <w:p w:rsidR="000D28E7" w:rsidRPr="00731509" w:rsidRDefault="000D28E7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若有勾選受理單位，則輸入的受理單位前三碼必須要與LOGIN人員作業單位前三碼相同，若不同顯示錯誤訊息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“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非相同轄區不可查詢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”</w:t>
      </w:r>
    </w:p>
    <w:p w:rsidR="000D28E7" w:rsidRPr="00731509" w:rsidRDefault="000D28E7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若有勾選輸入日期起訖，需檢核起日 要 &lt;= 迄日 ，且兩日期相差不可 &gt; 7日。</w:t>
      </w:r>
    </w:p>
    <w:p w:rsidR="00736BF5" w:rsidRPr="00731509" w:rsidRDefault="001E77A4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至少要勾選一個條件，並輸入篩選條件，若無則顯示訊息：請至少輸入一個查詢條件。</w:t>
      </w:r>
    </w:p>
    <w:p w:rsidR="00A157F3" w:rsidRPr="00731509" w:rsidRDefault="00A157F3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//**改讀取</w:t>
      </w:r>
      <w:r w:rsidRPr="00731509">
        <w:rPr>
          <w:rFonts w:ascii="細明體" w:eastAsia="細明體" w:hAnsi="細明體" w:cs="Arial" w:hint="eastAsia"/>
          <w:color w:val="0D0D0D"/>
          <w:lang w:eastAsia="zh-TW"/>
        </w:rPr>
        <w:t>理賠臨櫃受理申請書檔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再join</w:t>
      </w:r>
      <w:r w:rsidRPr="00731509">
        <w:rPr>
          <w:rFonts w:ascii="細明體" w:eastAsia="細明體" w:hAnsi="細明體" w:hint="eastAsia"/>
          <w:color w:val="0D0D0D"/>
          <w:lang w:eastAsia="zh-TW"/>
        </w:rPr>
        <w:t>理賠受理檔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DTAAA</w:t>
      </w:r>
      <w:r w:rsidRPr="00731509">
        <w:rPr>
          <w:rFonts w:ascii="細明體" w:eastAsia="細明體" w:hAnsi="細明體"/>
          <w:bCs/>
          <w:color w:val="0D0D0D"/>
          <w:lang w:eastAsia="zh-TW"/>
        </w:rPr>
        <w:t>001</w:t>
      </w:r>
    </w:p>
    <w:p w:rsidR="000D28E7" w:rsidRPr="00731509" w:rsidRDefault="00A157F3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cs="Arial" w:hint="eastAsia"/>
          <w:color w:val="0D0D0D"/>
          <w:lang w:eastAsia="zh-TW"/>
        </w:rPr>
        <w:t>讀取</w:t>
      </w:r>
      <w:r w:rsidRPr="00731509">
        <w:rPr>
          <w:rFonts w:ascii="細明體" w:eastAsia="細明體" w:hAnsi="細明體" w:hint="eastAsia"/>
          <w:color w:val="0D0D0D"/>
          <w:lang w:eastAsia="zh-TW"/>
        </w:rPr>
        <w:t>理賠臨櫃受理申請書檔</w:t>
      </w:r>
      <w:r w:rsidR="00994912">
        <w:rPr>
          <w:rFonts w:ascii="細明體" w:eastAsia="細明體" w:hAnsi="細明體" w:hint="eastAsia"/>
          <w:color w:val="0D0D0D"/>
          <w:lang w:eastAsia="zh-TW"/>
        </w:rPr>
        <w:t>DTAAA510</w:t>
      </w:r>
      <w:r w:rsidRPr="00731509">
        <w:rPr>
          <w:rFonts w:ascii="細明體" w:eastAsia="細明體" w:hAnsi="細明體"/>
          <w:color w:val="0D0D0D"/>
          <w:lang w:eastAsia="zh-TW"/>
        </w:rPr>
        <w:t xml:space="preserve"> </w:t>
      </w:r>
      <w:r w:rsidRPr="00731509">
        <w:rPr>
          <w:rFonts w:ascii="細明體" w:eastAsia="細明體" w:hAnsi="細明體" w:hint="eastAsia"/>
          <w:color w:val="0D0D0D"/>
          <w:lang w:eastAsia="zh-TW"/>
        </w:rPr>
        <w:t>，left join</w:t>
      </w:r>
      <w:r w:rsidRPr="00731509">
        <w:rPr>
          <w:rFonts w:ascii="細明體" w:eastAsia="細明體" w:hAnsi="細明體"/>
          <w:color w:val="0D0D0D"/>
          <w:lang w:eastAsia="zh-TW"/>
        </w:rPr>
        <w:t xml:space="preserve"> </w:t>
      </w:r>
      <w:r w:rsidRPr="00731509">
        <w:rPr>
          <w:rFonts w:ascii="細明體" w:eastAsia="細明體" w:hAnsi="細明體" w:hint="eastAsia"/>
          <w:color w:val="0D0D0D"/>
          <w:lang w:eastAsia="zh-TW"/>
        </w:rPr>
        <w:t>理賠受理檔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DTAAA</w:t>
      </w:r>
      <w:r w:rsidRPr="00731509">
        <w:rPr>
          <w:rFonts w:ascii="細明體" w:eastAsia="細明體" w:hAnsi="細明體"/>
          <w:bCs/>
          <w:color w:val="0D0D0D"/>
          <w:lang w:eastAsia="zh-TW"/>
        </w:rPr>
        <w:t xml:space="preserve">001 on 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受理編號相同,BY 查詢條件:</w:t>
      </w:r>
    </w:p>
    <w:p w:rsidR="000D28E7" w:rsidRPr="00731509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F 畫面勾選事故者ID </w:t>
      </w:r>
    </w:p>
    <w:p w:rsidR="000D28E7" w:rsidRPr="00731509" w:rsidRDefault="00994912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>
        <w:rPr>
          <w:rFonts w:ascii="細明體" w:eastAsia="細明體" w:hAnsi="細明體" w:hint="eastAsia"/>
          <w:color w:val="0D0D0D"/>
          <w:sz w:val="20"/>
        </w:rPr>
        <w:t>DTAAA510</w:t>
      </w:r>
      <w:r w:rsidR="00A157F3" w:rsidRPr="00731509">
        <w:rPr>
          <w:rFonts w:ascii="細明體" w:eastAsia="細明體" w:hAnsi="細明體" w:hint="eastAsia"/>
          <w:color w:val="0D0D0D"/>
          <w:sz w:val="20"/>
        </w:rPr>
        <w:t>.</w:t>
      </w:r>
      <w:r w:rsidR="000D28E7" w:rsidRPr="00731509">
        <w:rPr>
          <w:rFonts w:ascii="細明體" w:eastAsia="細明體" w:hAnsi="細明體" w:hint="eastAsia"/>
          <w:color w:val="0D0D0D"/>
          <w:sz w:val="20"/>
        </w:rPr>
        <w:t>事故者ID</w:t>
      </w:r>
      <w:r w:rsidR="000D28E7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:同畫面輸入</w:t>
      </w:r>
    </w:p>
    <w:p w:rsidR="000D28E7" w:rsidRPr="00731509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0D28E7" w:rsidRPr="00731509" w:rsidRDefault="000D28E7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color w:val="0D0D0D"/>
          <w:sz w:val="20"/>
        </w:rPr>
        <w:t>事故者ID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:NULL</w:t>
      </w:r>
    </w:p>
    <w:p w:rsidR="000D28E7" w:rsidRPr="00731509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0D28E7" w:rsidRPr="00731509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F 畫面勾選事故日期 </w:t>
      </w:r>
    </w:p>
    <w:p w:rsidR="000D28E7" w:rsidRPr="00731509" w:rsidRDefault="00994912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>
        <w:rPr>
          <w:rFonts w:ascii="細明體" w:eastAsia="細明體" w:hAnsi="細明體" w:hint="eastAsia"/>
          <w:color w:val="0D0D0D"/>
          <w:sz w:val="20"/>
        </w:rPr>
        <w:t>DTAAA510</w:t>
      </w:r>
      <w:r w:rsidR="00A157F3" w:rsidRPr="00731509">
        <w:rPr>
          <w:rFonts w:ascii="細明體" w:eastAsia="細明體" w:hAnsi="細明體" w:hint="eastAsia"/>
          <w:color w:val="0D0D0D"/>
          <w:sz w:val="20"/>
        </w:rPr>
        <w:t>.</w:t>
      </w:r>
      <w:r w:rsidR="000D28E7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事故日期:同畫面輸入</w:t>
      </w:r>
    </w:p>
    <w:p w:rsidR="000D28E7" w:rsidRPr="00731509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0D28E7" w:rsidRPr="00731509" w:rsidRDefault="000D28E7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事故日期:NULL</w:t>
      </w:r>
    </w:p>
    <w:p w:rsidR="000D28E7" w:rsidRPr="00731509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E53A09" w:rsidRPr="00731509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F 畫面勾選受理單位</w:t>
      </w:r>
    </w:p>
    <w:p w:rsidR="00E53A09" w:rsidRPr="00731509" w:rsidRDefault="00994912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>
        <w:rPr>
          <w:rFonts w:ascii="細明體" w:eastAsia="細明體" w:hAnsi="細明體" w:hint="eastAsia"/>
          <w:color w:val="0D0D0D"/>
          <w:sz w:val="20"/>
        </w:rPr>
        <w:t>DTAAA510</w:t>
      </w:r>
      <w:r w:rsidR="00A157F3" w:rsidRPr="00731509">
        <w:rPr>
          <w:rFonts w:ascii="細明體" w:eastAsia="細明體" w:hAnsi="細明體" w:hint="eastAsia"/>
          <w:color w:val="0D0D0D"/>
          <w:sz w:val="20"/>
        </w:rPr>
        <w:t>.</w:t>
      </w:r>
      <w:r w:rsidR="00E53A09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受理單位:同畫面輸入</w:t>
      </w:r>
    </w:p>
    <w:p w:rsidR="00E53A09" w:rsidRPr="00731509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E53A09" w:rsidRPr="00731509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受理單位:NULL</w:t>
      </w:r>
    </w:p>
    <w:p w:rsidR="00E53A09" w:rsidRPr="00731509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E53A09" w:rsidRPr="00731509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F 畫面勾選輸入日期起訖</w:t>
      </w:r>
    </w:p>
    <w:p w:rsidR="00E53A09" w:rsidRPr="00731509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color w:val="0D0D0D"/>
          <w:sz w:val="20"/>
        </w:rPr>
        <w:t>受理日期_起日 = 畫面輸入起日</w:t>
      </w:r>
    </w:p>
    <w:p w:rsidR="00E53A09" w:rsidRPr="00731509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color w:val="0D0D0D"/>
          <w:sz w:val="20"/>
        </w:rPr>
        <w:t>受理日期_迄日 = 畫面輸入迄日</w:t>
      </w:r>
    </w:p>
    <w:p w:rsidR="00E53A09" w:rsidRPr="00731509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E53A09" w:rsidRPr="00731509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color w:val="0D0D0D"/>
          <w:sz w:val="20"/>
        </w:rPr>
        <w:t>受理日期_起日 = NULL</w:t>
      </w:r>
    </w:p>
    <w:p w:rsidR="00E53A09" w:rsidRPr="00731509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color w:val="0D0D0D"/>
          <w:sz w:val="20"/>
        </w:rPr>
        <w:t>受理日期_迄日 = NULL</w:t>
      </w:r>
    </w:p>
    <w:p w:rsidR="00E53A09" w:rsidRPr="00731509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397020" w:rsidRPr="00731509" w:rsidRDefault="00397020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IF 畫面勾選</w:t>
      </w:r>
      <w:r w:rsidR="00FB5EA0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送件人ID</w:t>
      </w:r>
    </w:p>
    <w:p w:rsidR="000544CB" w:rsidRPr="00731509" w:rsidRDefault="00994912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>
        <w:rPr>
          <w:rFonts w:ascii="細明體" w:eastAsia="細明體" w:hAnsi="細明體" w:hint="eastAsia"/>
          <w:color w:val="0D0D0D"/>
          <w:sz w:val="20"/>
        </w:rPr>
        <w:t>DTAAA510</w:t>
      </w:r>
      <w:r w:rsidR="00A157F3" w:rsidRPr="00731509">
        <w:rPr>
          <w:rFonts w:ascii="細明體" w:eastAsia="細明體" w:hAnsi="細明體" w:hint="eastAsia"/>
          <w:color w:val="0D0D0D"/>
          <w:sz w:val="20"/>
        </w:rPr>
        <w:t>.</w:t>
      </w:r>
      <w:r w:rsidR="000544CB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送件人ID:同畫面輸入</w:t>
      </w:r>
    </w:p>
    <w:p w:rsidR="000544CB" w:rsidRPr="00731509" w:rsidRDefault="000544CB" w:rsidP="000544CB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0544CB" w:rsidRPr="00731509" w:rsidRDefault="00994912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>
        <w:rPr>
          <w:rFonts w:ascii="細明體" w:eastAsia="細明體" w:hAnsi="細明體" w:hint="eastAsia"/>
          <w:color w:val="0D0D0D"/>
          <w:sz w:val="20"/>
        </w:rPr>
        <w:t>DTAAA510</w:t>
      </w:r>
      <w:r w:rsidR="00A157F3" w:rsidRPr="00731509">
        <w:rPr>
          <w:rFonts w:ascii="細明體" w:eastAsia="細明體" w:hAnsi="細明體" w:hint="eastAsia"/>
          <w:color w:val="0D0D0D"/>
          <w:sz w:val="20"/>
        </w:rPr>
        <w:t>.</w:t>
      </w:r>
      <w:r w:rsidR="000544CB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送件人ID:NULL</w:t>
      </w:r>
    </w:p>
    <w:p w:rsidR="00FB5EA0" w:rsidRPr="00731509" w:rsidRDefault="000544CB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815370" w:rsidRPr="00731509" w:rsidRDefault="00FA12C6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IF </w:t>
      </w:r>
      <w:r w:rsidR="009535D2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傳入.作業類別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= </w:t>
      </w:r>
      <w:r w:rsidRPr="00731509">
        <w:rPr>
          <w:rFonts w:ascii="細明體" w:eastAsia="細明體" w:hAnsi="細明體" w:cs="Arial"/>
          <w:color w:val="0D0D0D"/>
          <w:sz w:val="20"/>
          <w:szCs w:val="20"/>
        </w:rPr>
        <w:t>‘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M</w:t>
      </w:r>
      <w:r w:rsidRPr="00731509">
        <w:rPr>
          <w:rFonts w:ascii="細明體" w:eastAsia="細明體" w:hAnsi="細明體" w:cs="Arial"/>
          <w:color w:val="0D0D0D"/>
          <w:sz w:val="20"/>
          <w:szCs w:val="20"/>
        </w:rPr>
        <w:t>’</w:t>
      </w:r>
    </w:p>
    <w:p w:rsidR="00FA12C6" w:rsidRPr="00731509" w:rsidRDefault="00994912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>
        <w:rPr>
          <w:rFonts w:ascii="細明體" w:eastAsia="細明體" w:hAnsi="細明體" w:hint="eastAsia"/>
          <w:color w:val="0D0D0D"/>
          <w:sz w:val="20"/>
        </w:rPr>
        <w:t>DTAAA510</w:t>
      </w:r>
      <w:r w:rsidR="00A157F3" w:rsidRPr="00731509">
        <w:rPr>
          <w:rFonts w:ascii="細明體" w:eastAsia="細明體" w:hAnsi="細明體" w:hint="eastAsia"/>
          <w:color w:val="0D0D0D"/>
          <w:sz w:val="20"/>
        </w:rPr>
        <w:t>.</w:t>
      </w:r>
      <w:r w:rsidR="00FA12C6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是否為行動理賠件：</w:t>
      </w:r>
      <w:r w:rsidR="00FA12C6" w:rsidRPr="00731509">
        <w:rPr>
          <w:rFonts w:ascii="細明體" w:eastAsia="細明體" w:hAnsi="細明體" w:cs="Arial"/>
          <w:color w:val="0D0D0D"/>
          <w:sz w:val="20"/>
          <w:szCs w:val="20"/>
        </w:rPr>
        <w:t>’</w:t>
      </w:r>
      <w:r w:rsidR="001D532B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1</w:t>
      </w:r>
      <w:r w:rsidR="00FA12C6" w:rsidRPr="00731509">
        <w:rPr>
          <w:rFonts w:ascii="細明體" w:eastAsia="細明體" w:hAnsi="細明體" w:cs="Arial"/>
          <w:color w:val="0D0D0D"/>
          <w:sz w:val="20"/>
          <w:szCs w:val="20"/>
        </w:rPr>
        <w:t>’</w:t>
      </w:r>
    </w:p>
    <w:p w:rsidR="00FA12C6" w:rsidRPr="00731509" w:rsidRDefault="00FA12C6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FA12C6" w:rsidRPr="00731509" w:rsidRDefault="00994912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>
        <w:rPr>
          <w:rFonts w:ascii="細明體" w:eastAsia="細明體" w:hAnsi="細明體" w:hint="eastAsia"/>
          <w:color w:val="0D0D0D"/>
          <w:sz w:val="20"/>
        </w:rPr>
        <w:t>DTAAA510</w:t>
      </w:r>
      <w:r w:rsidR="00A157F3" w:rsidRPr="00731509">
        <w:rPr>
          <w:rFonts w:ascii="細明體" w:eastAsia="細明體" w:hAnsi="細明體" w:hint="eastAsia"/>
          <w:color w:val="0D0D0D"/>
          <w:sz w:val="20"/>
        </w:rPr>
        <w:t>.</w:t>
      </w:r>
      <w:r w:rsidR="00FA12C6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是否為行動理賠件：</w:t>
      </w:r>
      <w:r w:rsidR="00FA12C6" w:rsidRPr="00731509">
        <w:rPr>
          <w:rFonts w:ascii="細明體" w:eastAsia="細明體" w:hAnsi="細明體" w:cs="Arial"/>
          <w:color w:val="0D0D0D"/>
          <w:sz w:val="20"/>
          <w:szCs w:val="20"/>
        </w:rPr>
        <w:t>’</w:t>
      </w:r>
      <w:r w:rsidR="001D532B"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0</w:t>
      </w:r>
      <w:r w:rsidR="00FA12C6" w:rsidRPr="00731509">
        <w:rPr>
          <w:rFonts w:ascii="細明體" w:eastAsia="細明體" w:hAnsi="細明體" w:cs="Arial"/>
          <w:color w:val="0D0D0D"/>
          <w:sz w:val="20"/>
          <w:szCs w:val="20"/>
        </w:rPr>
        <w:t>’</w:t>
      </w:r>
    </w:p>
    <w:p w:rsidR="00FA12C6" w:rsidRPr="00731509" w:rsidRDefault="00861FA2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A157F3" w:rsidRPr="00731509" w:rsidRDefault="00A157F3" w:rsidP="00803B0C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顯示欄位:</w:t>
      </w:r>
    </w:p>
    <w:p w:rsidR="00A157F3" w:rsidRPr="00731509" w:rsidRDefault="00A157F3" w:rsidP="00000649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731509">
        <w:rPr>
          <w:rFonts w:ascii="細明體" w:eastAsia="細明體" w:hAnsi="細明體" w:cs="Arial"/>
          <w:color w:val="0D0D0D"/>
          <w:sz w:val="20"/>
          <w:szCs w:val="20"/>
        </w:rPr>
        <w:t xml:space="preserve">    </w:t>
      </w:r>
      <w:r w:rsidR="00994912">
        <w:rPr>
          <w:rFonts w:ascii="細明體" w:eastAsia="細明體" w:hAnsi="細明體" w:cs="Arial"/>
          <w:color w:val="0D0D0D"/>
          <w:sz w:val="20"/>
          <w:szCs w:val="20"/>
        </w:rPr>
        <w:t>DTAAA510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所有欄位</w:t>
      </w:r>
    </w:p>
    <w:p w:rsidR="00A157F3" w:rsidRPr="00731509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731509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受理日期</w:t>
      </w:r>
    </w:p>
    <w:p w:rsidR="00A157F3" w:rsidRPr="00731509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731509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受理單位代號</w:t>
      </w:r>
    </w:p>
    <w:p w:rsidR="00A157F3" w:rsidRPr="00731509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731509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受理單位中文</w:t>
      </w:r>
    </w:p>
    <w:p w:rsidR="00A157F3" w:rsidRPr="00731509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731509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731509">
        <w:rPr>
          <w:rFonts w:ascii="細明體" w:eastAsia="細明體" w:hAnsi="細明體" w:cs="Arial" w:hint="eastAsia"/>
          <w:color w:val="0D0D0D"/>
          <w:sz w:val="20"/>
          <w:szCs w:val="20"/>
        </w:rPr>
        <w:t>受理進度</w:t>
      </w:r>
    </w:p>
    <w:p w:rsidR="000D28E7" w:rsidRPr="00731509" w:rsidRDefault="00E53A09" w:rsidP="00E53A0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若查無資料，屬正常，</w:t>
      </w:r>
    </w:p>
    <w:p w:rsidR="00E53A09" w:rsidRPr="00731509" w:rsidRDefault="00E53A09" w:rsidP="00803B0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顯示 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“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查無</w:t>
      </w:r>
      <w:r w:rsidRPr="00731509">
        <w:rPr>
          <w:rFonts w:ascii="細明體" w:eastAsia="細明體" w:hAnsi="細明體" w:cs="Arial" w:hint="eastAsia"/>
          <w:color w:val="0D0D0D"/>
          <w:lang w:eastAsia="zh-TW"/>
        </w:rPr>
        <w:t>理賠臨櫃受理申請資料</w:t>
      </w:r>
      <w:r w:rsidRPr="00731509">
        <w:rPr>
          <w:rFonts w:ascii="細明體" w:eastAsia="細明體" w:hAnsi="細明體" w:cs="Arial"/>
          <w:color w:val="0D0D0D"/>
          <w:lang w:eastAsia="zh-TW"/>
        </w:rPr>
        <w:t>”</w:t>
      </w:r>
    </w:p>
    <w:p w:rsidR="00A157F3" w:rsidRPr="00731509" w:rsidRDefault="00A157F3" w:rsidP="0000064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cs="Arial" w:hint="eastAsia"/>
          <w:color w:val="0D0D0D"/>
          <w:lang w:eastAsia="zh-TW"/>
        </w:rPr>
        <w:t>若查詢有誤</w:t>
      </w:r>
    </w:p>
    <w:p w:rsidR="00E53A09" w:rsidRPr="00731509" w:rsidRDefault="00E53A09" w:rsidP="00803B0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cs="Arial" w:hint="eastAsia"/>
          <w:color w:val="0D0D0D"/>
          <w:lang w:eastAsia="zh-TW"/>
        </w:rPr>
        <w:t xml:space="preserve">顯示錯誤訊息 </w:t>
      </w:r>
      <w:r w:rsidRPr="00731509">
        <w:rPr>
          <w:rFonts w:ascii="細明體" w:eastAsia="細明體" w:hAnsi="細明體" w:cs="Arial"/>
          <w:color w:val="0D0D0D"/>
          <w:lang w:eastAsia="zh-TW"/>
        </w:rPr>
        <w:t>“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查詢</w:t>
      </w:r>
      <w:r w:rsidRPr="00731509">
        <w:rPr>
          <w:rFonts w:ascii="細明體" w:eastAsia="細明體" w:hAnsi="細明體" w:cs="Arial" w:hint="eastAsia"/>
          <w:color w:val="0D0D0D"/>
          <w:lang w:eastAsia="zh-TW"/>
        </w:rPr>
        <w:t>理賠臨櫃受理申請資料檔錯誤</w:t>
      </w:r>
      <w:r w:rsidRPr="00731509">
        <w:rPr>
          <w:rFonts w:ascii="細明體" w:eastAsia="細明體" w:hAnsi="細明體" w:cs="Arial"/>
          <w:color w:val="0D0D0D"/>
          <w:lang w:eastAsia="zh-TW"/>
        </w:rPr>
        <w:t>”</w:t>
      </w:r>
      <w:r w:rsidRPr="00731509">
        <w:rPr>
          <w:rFonts w:ascii="細明體" w:eastAsia="細明體" w:hAnsi="細明體" w:cs="Arial" w:hint="eastAsia"/>
          <w:color w:val="0D0D0D"/>
          <w:lang w:eastAsia="zh-TW"/>
        </w:rPr>
        <w:t>+查詢的KEY值</w:t>
      </w:r>
    </w:p>
    <w:p w:rsidR="00E53A09" w:rsidRPr="00731509" w:rsidRDefault="00E53A09" w:rsidP="00E53A0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cs="Arial" w:hint="eastAsia"/>
          <w:color w:val="0D0D0D"/>
          <w:lang w:eastAsia="zh-TW"/>
        </w:rPr>
        <w:t>若無誤，依序顯示查詢</w:t>
      </w:r>
      <w:r w:rsidRPr="00731509">
        <w:rPr>
          <w:rFonts w:ascii="細明體" w:eastAsia="細明體" w:hAnsi="細明體" w:hint="eastAsia"/>
          <w:color w:val="0D0D0D"/>
          <w:lang w:eastAsia="zh-TW"/>
        </w:rPr>
        <w:t>資料</w:t>
      </w:r>
    </w:p>
    <w:p w:rsidR="00E53A09" w:rsidRPr="00731509" w:rsidRDefault="00E53A09" w:rsidP="00E53A0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color w:val="0D0D0D"/>
          <w:lang w:eastAsia="zh-TW"/>
        </w:rPr>
        <w:t>格式如</w:t>
      </w:r>
      <w:bookmarkStart w:id="37" w:name="FORMAT_A_BACK"/>
      <w:bookmarkEnd w:id="37"/>
      <w:r w:rsidRPr="00731509">
        <w:rPr>
          <w:rFonts w:ascii="細明體" w:eastAsia="細明體" w:hAnsi="細明體"/>
          <w:color w:val="0D0D0D"/>
          <w:lang w:eastAsia="zh-TW"/>
        </w:rPr>
        <w:fldChar w:fldCharType="begin"/>
      </w:r>
      <w:r w:rsidRPr="00731509">
        <w:rPr>
          <w:rFonts w:ascii="細明體" w:eastAsia="細明體" w:hAnsi="細明體"/>
          <w:color w:val="0D0D0D"/>
          <w:lang w:eastAsia="zh-TW"/>
        </w:rPr>
        <w:instrText xml:space="preserve"> HYPERLINK  \l "FORMAT_A" </w:instrText>
      </w:r>
      <w:r w:rsidRPr="00731509">
        <w:rPr>
          <w:rFonts w:ascii="細明體" w:eastAsia="細明體" w:hAnsi="細明體"/>
          <w:color w:val="0D0D0D"/>
          <w:lang w:eastAsia="zh-TW"/>
        </w:rPr>
      </w:r>
      <w:r w:rsidRPr="00731509">
        <w:rPr>
          <w:rFonts w:ascii="細明體" w:eastAsia="細明體" w:hAnsi="細明體"/>
          <w:color w:val="0D0D0D"/>
          <w:lang w:eastAsia="zh-TW"/>
        </w:rPr>
        <w:fldChar w:fldCharType="separate"/>
      </w:r>
      <w:r w:rsidRPr="00731509">
        <w:rPr>
          <w:rStyle w:val="a8"/>
          <w:rFonts w:ascii="細明體" w:eastAsia="細明體" w:hAnsi="細明體" w:hint="eastAsia"/>
          <w:color w:val="0D0D0D"/>
          <w:lang w:eastAsia="zh-TW"/>
        </w:rPr>
        <w:t>FOR</w:t>
      </w:r>
      <w:r w:rsidRPr="00731509">
        <w:rPr>
          <w:rStyle w:val="a8"/>
          <w:rFonts w:ascii="細明體" w:eastAsia="細明體" w:hAnsi="細明體" w:hint="eastAsia"/>
          <w:color w:val="0D0D0D"/>
          <w:lang w:eastAsia="zh-TW"/>
        </w:rPr>
        <w:t>M</w:t>
      </w:r>
      <w:r w:rsidRPr="00731509">
        <w:rPr>
          <w:rStyle w:val="a8"/>
          <w:rFonts w:ascii="細明體" w:eastAsia="細明體" w:hAnsi="細明體" w:hint="eastAsia"/>
          <w:color w:val="0D0D0D"/>
          <w:lang w:eastAsia="zh-TW"/>
        </w:rPr>
        <w:t>AT (A)</w:t>
      </w:r>
      <w:r w:rsidRPr="00731509">
        <w:rPr>
          <w:rFonts w:ascii="細明體" w:eastAsia="細明體" w:hAnsi="細明體"/>
          <w:color w:val="0D0D0D"/>
          <w:lang w:eastAsia="zh-TW"/>
        </w:rPr>
        <w:fldChar w:fldCharType="end"/>
      </w:r>
    </w:p>
    <w:p w:rsidR="008824F9" w:rsidRPr="00731509" w:rsidRDefault="00306996" w:rsidP="0030699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FOR </w:t>
      </w:r>
      <w:r w:rsidR="00CF0E32" w:rsidRPr="00731509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="00CF0E32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 逐筆判斷</w:t>
      </w:r>
      <w:r w:rsidR="00522D0C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 (判斷是否可做簡易受理)</w:t>
      </w:r>
    </w:p>
    <w:p w:rsidR="00994C08" w:rsidRPr="00731509" w:rsidRDefault="00994C08" w:rsidP="00994C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IF $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.受理編號 無值</w:t>
      </w:r>
    </w:p>
    <w:p w:rsidR="00994C08" w:rsidRPr="00731509" w:rsidRDefault="000D221C" w:rsidP="00994C0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SET IS_APLY =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Y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CF0E32" w:rsidRPr="00731509" w:rsidRDefault="001B20AF" w:rsidP="00CF0E3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ELSE </w:t>
      </w:r>
      <w:r w:rsidR="0043066C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IF </w:t>
      </w:r>
      <w:r w:rsidR="00ED787B" w:rsidRPr="00731509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="00ED787B" w:rsidRPr="00731509">
        <w:rPr>
          <w:rFonts w:ascii="細明體" w:eastAsia="細明體" w:hAnsi="細明體" w:hint="eastAsia"/>
          <w:bCs/>
          <w:color w:val="0D0D0D"/>
          <w:lang w:eastAsia="zh-TW"/>
        </w:rPr>
        <w:t>.受理編號 有值 且$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="00ED787B" w:rsidRPr="00731509">
        <w:rPr>
          <w:rFonts w:ascii="細明體" w:eastAsia="細明體" w:hAnsi="細明體" w:hint="eastAsia"/>
          <w:bCs/>
          <w:color w:val="0D0D0D"/>
          <w:lang w:eastAsia="zh-TW"/>
        </w:rPr>
        <w:t>.是否</w:t>
      </w:r>
      <w:r w:rsidR="00ED787B" w:rsidRPr="00731509">
        <w:rPr>
          <w:rFonts w:ascii="細明體" w:eastAsia="細明體" w:hAnsi="細明體"/>
          <w:bCs/>
          <w:color w:val="0D0D0D"/>
          <w:lang w:eastAsia="zh-TW"/>
        </w:rPr>
        <w:t>使用行動裝置輸入</w:t>
      </w:r>
      <w:r w:rsidR="00AE28C1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 = </w:t>
      </w:r>
      <w:r w:rsidR="00AE28C1"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="00AE28C1" w:rsidRPr="00731509">
        <w:rPr>
          <w:rFonts w:ascii="細明體" w:eastAsia="細明體" w:hAnsi="細明體" w:hint="eastAsia"/>
          <w:bCs/>
          <w:color w:val="0D0D0D"/>
          <w:lang w:eastAsia="zh-TW"/>
        </w:rPr>
        <w:t>1</w:t>
      </w:r>
      <w:r w:rsidR="00AE28C1" w:rsidRPr="00731509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FE2ED4" w:rsidRPr="00731509" w:rsidRDefault="00FE2ED4" w:rsidP="00AC09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IF $DTAAA001.受理進度 =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81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’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(表撤件)</w:t>
      </w:r>
    </w:p>
    <w:p w:rsidR="00FE2ED4" w:rsidRPr="00731509" w:rsidRDefault="00CD7136" w:rsidP="00FE2ED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SET</w:t>
      </w:r>
      <w:r w:rsidR="00D725D2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 IS_APLY = </w:t>
      </w:r>
      <w:r w:rsidR="00D725D2"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="00D725D2" w:rsidRPr="00731509">
        <w:rPr>
          <w:rFonts w:ascii="細明體" w:eastAsia="細明體" w:hAnsi="細明體" w:hint="eastAsia"/>
          <w:bCs/>
          <w:color w:val="0D0D0D"/>
          <w:lang w:eastAsia="zh-TW"/>
        </w:rPr>
        <w:t>Y</w:t>
      </w:r>
      <w:r w:rsidR="00D725D2" w:rsidRPr="00731509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000649" w:rsidRPr="00731509" w:rsidRDefault="00000649" w:rsidP="00803B0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000649" w:rsidRPr="00731509" w:rsidRDefault="00000649" w:rsidP="00803B0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A82D07" w:rsidRPr="00731509" w:rsidRDefault="00B606B2" w:rsidP="00AD66F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若$</w:t>
      </w:r>
      <w:r w:rsidR="00994912"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.受理編號 有值，則</w:t>
      </w:r>
      <w:r w:rsidR="00000649" w:rsidRPr="00731509">
        <w:rPr>
          <w:rFonts w:ascii="細明體" w:eastAsia="細明體" w:hAnsi="細明體" w:hint="eastAsia"/>
          <w:bCs/>
          <w:color w:val="0D0D0D"/>
          <w:lang w:eastAsia="zh-TW"/>
        </w:rPr>
        <w:t>再判斷</w:t>
      </w:r>
      <w:r w:rsidR="002E6D2E" w:rsidRPr="00731509">
        <w:rPr>
          <w:rFonts w:ascii="細明體" w:eastAsia="細明體" w:hAnsi="細明體" w:hint="eastAsia"/>
          <w:bCs/>
          <w:color w:val="0D0D0D"/>
          <w:lang w:eastAsia="zh-TW"/>
        </w:rPr>
        <w:t>理賠受理檔(</w:t>
      </w:r>
      <w:r w:rsidR="002B579A" w:rsidRPr="00731509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DTAAA001</w:t>
      </w:r>
      <w:r w:rsidR="002E6D2E" w:rsidRPr="00731509">
        <w:rPr>
          <w:rFonts w:ascii="細明體" w:eastAsia="細明體" w:hAnsi="細明體" w:hint="eastAsia"/>
          <w:bCs/>
          <w:color w:val="0D0D0D"/>
          <w:lang w:eastAsia="zh-TW"/>
        </w:rPr>
        <w:t>)</w:t>
      </w:r>
      <w:r w:rsidR="00000649" w:rsidRPr="00731509">
        <w:rPr>
          <w:rFonts w:ascii="細明體" w:eastAsia="細明體" w:hAnsi="細明體" w:hint="eastAsia"/>
          <w:bCs/>
          <w:color w:val="0D0D0D"/>
          <w:lang w:eastAsia="zh-TW"/>
        </w:rPr>
        <w:t>的受理進度</w:t>
      </w:r>
    </w:p>
    <w:p w:rsidR="00F00A7C" w:rsidRPr="00731509" w:rsidRDefault="00CE3BA2" w:rsidP="00F00A7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IF </w:t>
      </w:r>
      <w:r w:rsidR="00357841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畫面.是否結案 = </w:t>
      </w:r>
      <w:r w:rsidR="00357841" w:rsidRPr="00731509">
        <w:rPr>
          <w:rFonts w:ascii="細明體" w:eastAsia="細明體" w:hAnsi="細明體"/>
          <w:bCs/>
          <w:color w:val="0D0D0D"/>
          <w:lang w:eastAsia="zh-TW"/>
        </w:rPr>
        <w:t>“</w:t>
      </w:r>
      <w:r w:rsidR="00357841" w:rsidRPr="00731509">
        <w:rPr>
          <w:rFonts w:ascii="細明體" w:eastAsia="細明體" w:hAnsi="細明體" w:hint="eastAsia"/>
          <w:bCs/>
          <w:color w:val="0D0D0D"/>
          <w:lang w:eastAsia="zh-TW"/>
        </w:rPr>
        <w:t>否</w:t>
      </w:r>
      <w:r w:rsidR="00357841" w:rsidRPr="00731509">
        <w:rPr>
          <w:rFonts w:ascii="細明體" w:eastAsia="細明體" w:hAnsi="細明體"/>
          <w:bCs/>
          <w:color w:val="0D0D0D"/>
          <w:lang w:eastAsia="zh-TW"/>
        </w:rPr>
        <w:t>”</w:t>
      </w:r>
      <w:r w:rsidR="00C43577" w:rsidRPr="00731509">
        <w:rPr>
          <w:rFonts w:ascii="細明體" w:eastAsia="細明體" w:hAnsi="細明體" w:hint="eastAsia"/>
          <w:bCs/>
          <w:color w:val="0D0D0D"/>
          <w:lang w:eastAsia="zh-TW"/>
        </w:rPr>
        <w:t>AND</w:t>
      </w:r>
      <w:r w:rsidR="00C82659"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 </w:t>
      </w:r>
      <w:r w:rsidR="00082AEB" w:rsidRPr="00731509">
        <w:rPr>
          <w:rFonts w:ascii="細明體" w:eastAsia="細明體" w:hAnsi="細明體" w:hint="eastAsia"/>
          <w:bCs/>
          <w:color w:val="0D0D0D"/>
          <w:lang w:eastAsia="zh-TW"/>
        </w:rPr>
        <w:t>$DTAAA001.getAPLY_STS(受理進度) = 8開頭</w:t>
      </w:r>
    </w:p>
    <w:p w:rsidR="00C16872" w:rsidRPr="00731509" w:rsidRDefault="00983C0B" w:rsidP="00C1687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則此筆不顯示在畫面上</w:t>
      </w:r>
    </w:p>
    <w:p w:rsidR="00BB3A58" w:rsidRPr="00731509" w:rsidRDefault="00BB3A58" w:rsidP="00BB3A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IF 畫面.是否結案 =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“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是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”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AND $DTAAA001.getAPLY_STS(受理進度) </w:t>
      </w:r>
      <w:r w:rsidR="0014081E" w:rsidRPr="00731509">
        <w:rPr>
          <w:rFonts w:ascii="細明體" w:eastAsia="細明體" w:hAnsi="細明體" w:hint="eastAsia"/>
          <w:bCs/>
          <w:color w:val="0D0D0D"/>
          <w:lang w:eastAsia="zh-TW"/>
        </w:rPr>
        <w:t>!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= 8開頭</w:t>
      </w:r>
    </w:p>
    <w:p w:rsidR="0014081E" w:rsidRPr="00731509" w:rsidRDefault="0014081E" w:rsidP="0014081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則此筆不顯示在畫面上</w:t>
      </w:r>
    </w:p>
    <w:p w:rsidR="004445AA" w:rsidRPr="00731509" w:rsidRDefault="004445AA" w:rsidP="004445AA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color w:val="0D0D0D"/>
          <w:lang w:eastAsia="zh-TW"/>
        </w:rPr>
        <w:t>不管查詢完成或是查詢失敗均要保留畫面上方的查詢條件</w:t>
      </w:r>
    </w:p>
    <w:p w:rsidR="000D28E7" w:rsidRPr="00731509" w:rsidRDefault="00E0101F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/>
          <w:bCs/>
          <w:color w:val="0D0D0D"/>
          <w:lang w:eastAsia="zh-TW"/>
        </w:rPr>
        <w:t>修改</w:t>
      </w:r>
    </w:p>
    <w:p w:rsidR="000D28E7" w:rsidRPr="00731509" w:rsidRDefault="00053819" w:rsidP="00E0101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點選後同畫面連結到理賠臨櫃受理輸入畫面AAA20101，傳遞參數:</w:t>
      </w:r>
    </w:p>
    <w:p w:rsidR="00053819" w:rsidRPr="00731509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事故者ID:同點選當筆資料事故者ID</w:t>
      </w:r>
    </w:p>
    <w:p w:rsidR="00053819" w:rsidRPr="00731509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事故日期: 同點選當筆資料事故日期</w:t>
      </w:r>
    </w:p>
    <w:p w:rsidR="00E0101F" w:rsidRPr="00731509" w:rsidRDefault="00E0101F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/>
          <w:bCs/>
          <w:color w:val="0D0D0D"/>
          <w:lang w:eastAsia="zh-TW"/>
        </w:rPr>
        <w:t>簡易受理</w:t>
      </w:r>
    </w:p>
    <w:p w:rsidR="00053819" w:rsidRPr="00731509" w:rsidRDefault="00053819" w:rsidP="0005381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點選後同畫面連結到理賠</w:t>
      </w:r>
      <w:r w:rsidR="00B53A4B" w:rsidRPr="00731509">
        <w:rPr>
          <w:rFonts w:ascii="細明體" w:eastAsia="細明體" w:hAnsi="細明體" w:hint="eastAsia"/>
          <w:bCs/>
          <w:color w:val="0D0D0D"/>
          <w:lang w:eastAsia="zh-TW"/>
        </w:rPr>
        <w:t>簡易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受理輸入畫面</w:t>
      </w:r>
      <w:r w:rsidR="00B53A4B" w:rsidRPr="00731509">
        <w:rPr>
          <w:rFonts w:ascii="細明體" w:eastAsia="細明體" w:hAnsi="細明體" w:hint="eastAsia"/>
          <w:bCs/>
          <w:color w:val="0D0D0D"/>
          <w:lang w:eastAsia="zh-TW"/>
        </w:rPr>
        <w:t>AAA10100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，傳遞參數:</w:t>
      </w:r>
    </w:p>
    <w:p w:rsidR="00053819" w:rsidRPr="00731509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事故者ID:同點選當筆資料事故者ID</w:t>
      </w:r>
    </w:p>
    <w:p w:rsidR="00053819" w:rsidRPr="00731509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事故日期: 同點選當筆資料事故日期</w:t>
      </w:r>
    </w:p>
    <w:p w:rsidR="00053819" w:rsidRPr="00731509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事故者姓名: 同點選當筆資料事故者日期</w:t>
      </w:r>
    </w:p>
    <w:p w:rsidR="00992ED1" w:rsidRPr="00731509" w:rsidRDefault="00992ED1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是否為行動櫃台案件</w:t>
      </w:r>
      <w:r w:rsidR="00B96247" w:rsidRPr="00731509">
        <w:rPr>
          <w:rFonts w:ascii="細明體" w:eastAsia="細明體" w:hAnsi="細明體" w:hint="eastAsia"/>
          <w:bCs/>
          <w:color w:val="0D0D0D"/>
          <w:lang w:eastAsia="zh-TW"/>
        </w:rPr>
        <w:t>： 同點選當筆資料</w:t>
      </w:r>
      <w:r w:rsidR="00B96247" w:rsidRPr="00731509">
        <w:rPr>
          <w:rFonts w:ascii="細明體" w:eastAsia="細明體" w:hAnsi="細明體" w:cs="Courier New"/>
          <w:color w:val="0D0D0D"/>
          <w:lang w:val="x-none" w:eastAsia="zh-TW"/>
        </w:rPr>
        <w:t>是否使用行動裝置輸入</w:t>
      </w:r>
      <w:r w:rsidR="00B96247" w:rsidRPr="00731509">
        <w:rPr>
          <w:rFonts w:ascii="細明體" w:eastAsia="細明體" w:hAnsi="細明體" w:cs="Courier New" w:hint="eastAsia"/>
          <w:color w:val="0D0D0D"/>
          <w:lang w:val="x-none" w:eastAsia="zh-TW"/>
        </w:rPr>
        <w:t>(傳代碼)</w:t>
      </w:r>
    </w:p>
    <w:p w:rsidR="00E9797C" w:rsidRPr="00731509" w:rsidRDefault="00E9797C" w:rsidP="00E9797C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/>
          <w:bCs/>
          <w:color w:val="0D0D0D"/>
        </w:rPr>
        <w:t>申請書影像</w:t>
      </w:r>
    </w:p>
    <w:p w:rsidR="004D547B" w:rsidRPr="00731509" w:rsidRDefault="004D547B" w:rsidP="00E9797C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0C2A69" w:rsidRPr="00731509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受理編號：</w:t>
      </w:r>
    </w:p>
    <w:p w:rsidR="004D547B" w:rsidRPr="00731509" w:rsidRDefault="004D547B" w:rsidP="004D547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CALL AA_A4Z001.</w:t>
      </w:r>
      <w:r w:rsidR="00D17109" w:rsidRPr="00731509">
        <w:rPr>
          <w:rFonts w:ascii="細明體" w:eastAsia="細明體" w:hAnsi="細明體" w:hint="eastAsia"/>
          <w:bCs/>
          <w:color w:val="0D0D0D"/>
          <w:lang w:eastAsia="zh-TW"/>
        </w:rPr>
        <w:t>getMobileKeyValue</w:t>
      </w:r>
      <w:r w:rsidR="00ED36FB" w:rsidRPr="00731509">
        <w:rPr>
          <w:rFonts w:ascii="細明體" w:eastAsia="細明體" w:hAnsi="細明體" w:hint="eastAsia"/>
          <w:bCs/>
          <w:color w:val="0D0D0D"/>
          <w:lang w:eastAsia="zh-TW"/>
        </w:rPr>
        <w:t>，傳入參數如下：</w:t>
      </w:r>
    </w:p>
    <w:p w:rsidR="00ED36FB" w:rsidRPr="00731509" w:rsidRDefault="00994912" w:rsidP="007B4CD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="007B4CD4" w:rsidRPr="00731509">
        <w:rPr>
          <w:rFonts w:ascii="細明體" w:eastAsia="細明體" w:hAnsi="細明體" w:hint="eastAsia"/>
          <w:bCs/>
          <w:color w:val="0D0D0D"/>
          <w:lang w:eastAsia="zh-TW"/>
        </w:rPr>
        <w:t>.事故者ID</w:t>
      </w:r>
    </w:p>
    <w:p w:rsidR="007B4CD4" w:rsidRPr="00731509" w:rsidRDefault="00994912" w:rsidP="007B4CD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="007B4CD4" w:rsidRPr="00731509">
        <w:rPr>
          <w:rFonts w:ascii="細明體" w:eastAsia="細明體" w:hAnsi="細明體" w:hint="eastAsia"/>
          <w:bCs/>
          <w:color w:val="0D0D0D"/>
          <w:lang w:eastAsia="zh-TW"/>
        </w:rPr>
        <w:t>.事故日期</w:t>
      </w:r>
    </w:p>
    <w:p w:rsidR="007B4CD4" w:rsidRPr="00731509" w:rsidRDefault="00994912" w:rsidP="007B4CD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>
        <w:rPr>
          <w:rFonts w:ascii="細明體" w:eastAsia="細明體" w:hAnsi="細明體" w:hint="eastAsia"/>
          <w:bCs/>
          <w:color w:val="0D0D0D"/>
          <w:lang w:eastAsia="zh-TW"/>
        </w:rPr>
        <w:t>DTAAA510</w:t>
      </w:r>
      <w:r w:rsidR="007B4CD4" w:rsidRPr="00731509">
        <w:rPr>
          <w:rFonts w:ascii="細明體" w:eastAsia="細明體" w:hAnsi="細明體" w:hint="eastAsia"/>
          <w:bCs/>
          <w:color w:val="0D0D0D"/>
          <w:lang w:eastAsia="zh-TW"/>
        </w:rPr>
        <w:t>.受理日期</w:t>
      </w:r>
    </w:p>
    <w:p w:rsidR="00655217" w:rsidRPr="00731509" w:rsidRDefault="007A7900" w:rsidP="0065521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$受理編號</w:t>
      </w:r>
      <w:r w:rsidR="00610091" w:rsidRPr="00731509">
        <w:rPr>
          <w:rFonts w:ascii="細明體" w:eastAsia="細明體" w:hAnsi="細明體" w:hint="eastAsia"/>
          <w:bCs/>
          <w:color w:val="0D0D0D"/>
          <w:lang w:eastAsia="zh-TW"/>
        </w:rPr>
        <w:t>：</w:t>
      </w:r>
      <w:r w:rsidR="00F47BAA" w:rsidRPr="00731509">
        <w:rPr>
          <w:rFonts w:ascii="細明體" w:eastAsia="細明體" w:hAnsi="細明體" w:hint="eastAsia"/>
          <w:bCs/>
          <w:color w:val="0D0D0D"/>
          <w:lang w:eastAsia="zh-TW"/>
        </w:rPr>
        <w:t>傳出參數</w:t>
      </w:r>
    </w:p>
    <w:p w:rsidR="00E9797C" w:rsidRPr="00731509" w:rsidRDefault="00115989" w:rsidP="00E9797C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取</w:t>
      </w:r>
      <w:r w:rsidR="000C2A69" w:rsidRPr="00731509">
        <w:rPr>
          <w:rFonts w:ascii="細明體" w:eastAsia="細明體" w:hAnsi="細明體" w:hint="eastAsia"/>
          <w:bCs/>
          <w:color w:val="0D0D0D"/>
          <w:lang w:eastAsia="zh-TW"/>
        </w:rPr>
        <w:t>得$</w:t>
      </w:r>
      <w:r w:rsidR="00672FA7" w:rsidRPr="00731509">
        <w:rPr>
          <w:rFonts w:ascii="細明體" w:eastAsia="細明體" w:hAnsi="細明體" w:hint="eastAsia"/>
          <w:bCs/>
          <w:color w:val="0D0D0D"/>
          <w:lang w:eastAsia="zh-TW"/>
        </w:rPr>
        <w:t>檔案路徑</w:t>
      </w:r>
      <w:r w:rsidR="000C2A69" w:rsidRPr="00731509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0C2A69" w:rsidRPr="00731509" w:rsidRDefault="000C2A69" w:rsidP="000C2A6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READ </w:t>
      </w:r>
      <w:r w:rsidR="0012587E" w:rsidRPr="00731509">
        <w:rPr>
          <w:rFonts w:ascii="細明體" w:eastAsia="細明體" w:hAnsi="細明體" w:hint="eastAsia"/>
          <w:bCs/>
          <w:color w:val="0D0D0D"/>
          <w:lang w:eastAsia="zh-TW"/>
        </w:rPr>
        <w:t>DBAL.DTALM130，WHERE 條件如下：</w:t>
      </w:r>
    </w:p>
    <w:p w:rsidR="0012587E" w:rsidRPr="00731509" w:rsidRDefault="00B32792" w:rsidP="0012587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受理編號 = $受理編號</w:t>
      </w:r>
    </w:p>
    <w:p w:rsidR="00B32792" w:rsidRPr="00731509" w:rsidRDefault="00D202E3" w:rsidP="0012587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 xml:space="preserve">文件代號 = 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‘</w:t>
      </w:r>
      <w:r w:rsidRPr="00731509">
        <w:rPr>
          <w:rFonts w:ascii="細明體" w:eastAsia="細明體" w:hAnsi="細明體" w:hint="eastAsia"/>
          <w:bCs/>
          <w:color w:val="0D0D0D"/>
          <w:lang w:eastAsia="zh-TW"/>
        </w:rPr>
        <w:t>AA_A2Z002</w:t>
      </w:r>
      <w:r w:rsidRPr="00731509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586D28" w:rsidRPr="00731509" w:rsidRDefault="00425DA7" w:rsidP="00586D2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$檔案路徑</w:t>
      </w:r>
      <w:r w:rsidR="00610091" w:rsidRPr="00731509">
        <w:rPr>
          <w:rFonts w:ascii="細明體" w:eastAsia="細明體" w:hAnsi="細明體" w:hint="eastAsia"/>
          <w:bCs/>
          <w:color w:val="0D0D0D"/>
          <w:lang w:eastAsia="zh-TW"/>
        </w:rPr>
        <w:t>：</w:t>
      </w:r>
      <w:r w:rsidR="00586D28" w:rsidRPr="00731509">
        <w:rPr>
          <w:rFonts w:ascii="細明體" w:eastAsia="細明體" w:hAnsi="細明體" w:hint="eastAsia"/>
          <w:bCs/>
          <w:color w:val="0D0D0D"/>
          <w:lang w:eastAsia="zh-TW"/>
        </w:rPr>
        <w:t>DTALM130.</w:t>
      </w:r>
      <w:r w:rsidR="00586D28" w:rsidRPr="00731509">
        <w:rPr>
          <w:color w:val="0D0D0D"/>
        </w:rPr>
        <w:t xml:space="preserve"> </w:t>
      </w:r>
      <w:r w:rsidR="008E091A" w:rsidRPr="00731509">
        <w:rPr>
          <w:rFonts w:ascii="細明體" w:eastAsia="細明體" w:hAnsi="細明體"/>
          <w:bCs/>
          <w:color w:val="0D0D0D"/>
          <w:lang w:eastAsia="zh-TW"/>
        </w:rPr>
        <w:t>檔案儲存路徑</w:t>
      </w:r>
      <w:r w:rsidR="008E091A" w:rsidRPr="00731509">
        <w:rPr>
          <w:color w:val="0D0D0D"/>
        </w:rPr>
        <w:t> </w:t>
      </w:r>
      <w:r w:rsidR="008E091A" w:rsidRPr="00731509">
        <w:rPr>
          <w:rFonts w:ascii="細明體" w:eastAsia="細明體" w:hAnsi="細明體" w:hint="eastAsia"/>
          <w:bCs/>
          <w:color w:val="0D0D0D"/>
          <w:lang w:eastAsia="zh-TW"/>
        </w:rPr>
        <w:t>(</w:t>
      </w:r>
      <w:r w:rsidR="00586D28" w:rsidRPr="00731509">
        <w:rPr>
          <w:rFonts w:ascii="細明體" w:eastAsia="細明體" w:hAnsi="細明體"/>
          <w:bCs/>
          <w:color w:val="0D0D0D"/>
          <w:lang w:eastAsia="zh-TW"/>
        </w:rPr>
        <w:t>DOC_PATH</w:t>
      </w:r>
      <w:r w:rsidR="008E091A" w:rsidRPr="00731509">
        <w:rPr>
          <w:rFonts w:ascii="細明體" w:eastAsia="細明體" w:hAnsi="細明體" w:hint="eastAsia"/>
          <w:bCs/>
          <w:color w:val="0D0D0D"/>
          <w:lang w:eastAsia="zh-TW"/>
        </w:rPr>
        <w:t>)</w:t>
      </w:r>
    </w:p>
    <w:p w:rsidR="006D10D8" w:rsidRPr="00731509" w:rsidRDefault="000337F7" w:rsidP="006D10D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將取得之檔案另開新頁面顯示：</w:t>
      </w:r>
    </w:p>
    <w:p w:rsidR="000337F7" w:rsidRPr="00731509" w:rsidRDefault="000337F7" w:rsidP="000337F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731509">
        <w:rPr>
          <w:rFonts w:ascii="細明體" w:eastAsia="細明體" w:hAnsi="細明體" w:hint="eastAsia"/>
          <w:bCs/>
          <w:color w:val="0D0D0D"/>
          <w:lang w:eastAsia="zh-TW"/>
        </w:rPr>
        <w:t>CALL A</w:t>
      </w:r>
      <w:r w:rsidR="008D65AD" w:rsidRPr="00731509">
        <w:rPr>
          <w:rFonts w:ascii="細明體" w:eastAsia="細明體" w:hAnsi="細明體" w:hint="eastAsia"/>
          <w:bCs/>
          <w:color w:val="0D0D0D"/>
          <w:lang w:eastAsia="zh-TW"/>
        </w:rPr>
        <w:t>T_M0Z022.</w:t>
      </w:r>
      <w:r w:rsidR="008D65AD" w:rsidRPr="00731509">
        <w:rPr>
          <w:color w:val="0D0D0D"/>
        </w:rPr>
        <w:t xml:space="preserve"> </w:t>
      </w:r>
      <w:r w:rsidR="008D65AD" w:rsidRPr="00731509">
        <w:rPr>
          <w:rFonts w:ascii="細明體" w:eastAsia="細明體" w:hAnsi="細明體"/>
          <w:bCs/>
          <w:color w:val="0D0D0D"/>
          <w:lang w:eastAsia="zh-TW"/>
        </w:rPr>
        <w:t>getDocByPath</w:t>
      </w:r>
      <w:r w:rsidR="008D65AD" w:rsidRPr="00731509">
        <w:rPr>
          <w:rFonts w:ascii="細明體" w:eastAsia="細明體" w:hAnsi="細明體" w:hint="eastAsia"/>
          <w:bCs/>
          <w:color w:val="0D0D0D"/>
          <w:lang w:eastAsia="zh-TW"/>
        </w:rPr>
        <w:t>，傳入參數：$檔案路徑</w:t>
      </w:r>
    </w:p>
    <w:p w:rsidR="000D28E7" w:rsidRPr="00731509" w:rsidRDefault="00E53A09" w:rsidP="000D28E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color w:val="0D0D0D"/>
          <w:lang w:eastAsia="zh-TW"/>
        </w:rPr>
      </w:pPr>
      <w:bookmarkStart w:id="38" w:name="FORMAT_A"/>
      <w:r w:rsidRPr="00731509">
        <w:rPr>
          <w:rFonts w:ascii="細明體" w:eastAsia="細明體" w:hAnsi="細明體" w:hint="eastAsia"/>
          <w:bCs/>
          <w:color w:val="0D0D0D"/>
          <w:lang w:eastAsia="zh-TW"/>
        </w:rPr>
        <w:t>FORMAT (A)[</w:t>
      </w:r>
      <w:hyperlink w:anchor="FORMAT_A_BACK" w:history="1">
        <w:r w:rsidRPr="00731509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BACK</w:t>
        </w:r>
      </w:hyperlink>
      <w:r w:rsidRPr="00731509">
        <w:rPr>
          <w:rFonts w:ascii="細明體" w:eastAsia="細明體" w:hAnsi="細明體" w:hint="eastAsia"/>
          <w:bCs/>
          <w:color w:val="0D0D0D"/>
          <w:lang w:eastAsia="zh-TW"/>
        </w:rPr>
        <w:t>]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2306"/>
        <w:gridCol w:w="6662"/>
      </w:tblGrid>
      <w:tr w:rsidR="004E4CF9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bookmarkEnd w:id="38"/>
          <w:p w:rsidR="004E4CF9" w:rsidRPr="00731509" w:rsidRDefault="004E4CF9" w:rsidP="0000406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  <w:r w:rsidRPr="00731509">
              <w:rPr>
                <w:rFonts w:ascii="細明體" w:eastAsia="細明體" w:hAnsi="細明體" w:hint="eastAsia"/>
                <w:color w:val="0D0D0D"/>
                <w:lang w:eastAsia="zh-TW"/>
              </w:rPr>
              <w:t>序號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E4CF9" w:rsidRPr="00731509" w:rsidRDefault="004E4CF9" w:rsidP="0000406A">
            <w:pPr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說明欄位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E4CF9" w:rsidRPr="00731509" w:rsidRDefault="004E4CF9" w:rsidP="0000406A">
            <w:pPr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資料來源</w:t>
            </w:r>
          </w:p>
        </w:tc>
      </w:tr>
      <w:tr w:rsidR="004E4CF9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731509" w:rsidRDefault="00774BBE" w:rsidP="0000406A">
            <w:pPr>
              <w:spacing w:line="240" w:lineRule="exact"/>
              <w:jc w:val="both"/>
              <w:rPr>
                <w:rFonts w:ascii="細明體" w:eastAsia="細明體" w:hAnsi="細明體" w:cs="Arial Unicode MS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 Unicode MS" w:hint="eastAsia"/>
                <w:color w:val="0D0D0D"/>
                <w:sz w:val="20"/>
                <w:szCs w:val="20"/>
              </w:rPr>
              <w:t>序號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處理當筆資料的順序</w:t>
            </w:r>
          </w:p>
        </w:tc>
      </w:tr>
      <w:tr w:rsidR="004E4CF9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731509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事故者ID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</w:t>
            </w:r>
          </w:p>
        </w:tc>
      </w:tr>
      <w:tr w:rsidR="004E4CF9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731509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事故者姓名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</w:t>
            </w:r>
          </w:p>
        </w:tc>
      </w:tr>
      <w:tr w:rsidR="004E4CF9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4E4CF9" w:rsidP="0000406A">
            <w:pPr>
              <w:pStyle w:val="a9"/>
              <w:numPr>
                <w:ilvl w:val="0"/>
                <w:numId w:val="27"/>
              </w:numPr>
              <w:rPr>
                <w:rFonts w:ascii="細明體" w:eastAsia="細明體" w:hAnsi="細明體"/>
                <w:color w:val="0D0D0D"/>
                <w:sz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731509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事故日期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</w:t>
            </w:r>
          </w:p>
        </w:tc>
      </w:tr>
      <w:tr w:rsidR="004E4CF9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731509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  <w:t>受理</w:t>
            </w:r>
            <w:r w:rsidR="00502633"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送件</w:t>
            </w: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單位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同處理當筆資料.受理單位 +同處理當筆資料.受理單位中文</w:t>
            </w:r>
          </w:p>
        </w:tc>
      </w:tr>
      <w:tr w:rsidR="004E4CF9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731509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  <w:t>受理</w:t>
            </w:r>
            <w:r w:rsidR="00502633"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送件</w:t>
            </w: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人員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同處理當筆資料.受理人員id+同處理當筆資料.受理人員姓名</w:t>
            </w:r>
          </w:p>
        </w:tc>
      </w:tr>
      <w:tr w:rsidR="004E4CF9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731509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輸入日期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731509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同處理當筆資料.受理日期</w:t>
            </w:r>
          </w:p>
        </w:tc>
      </w:tr>
      <w:tr w:rsidR="00EA1614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614" w:rsidRPr="00731509" w:rsidRDefault="00EA1614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614" w:rsidRPr="00731509" w:rsidRDefault="00EA1614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  <w:t>是否為行動櫃台輸入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614" w:rsidRPr="00731509" w:rsidRDefault="00C30E63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Courier New" w:hint="eastAsia"/>
                <w:strike/>
                <w:color w:val="0D0D0D"/>
                <w:sz w:val="20"/>
                <w:szCs w:val="20"/>
                <w:lang w:val="x-none"/>
              </w:rPr>
              <w:t xml:space="preserve">IF </w:t>
            </w:r>
            <w:r w:rsidR="00994912">
              <w:rPr>
                <w:rFonts w:ascii="細明體" w:eastAsia="細明體" w:hAnsi="細明體" w:cs="Courier New" w:hint="eastAsia"/>
                <w:strike/>
                <w:color w:val="0D0D0D"/>
                <w:sz w:val="20"/>
                <w:szCs w:val="20"/>
                <w:lang w:val="x-none"/>
              </w:rPr>
              <w:t>DTAAA510</w:t>
            </w:r>
            <w:r w:rsidRPr="00731509">
              <w:rPr>
                <w:rFonts w:ascii="細明體" w:eastAsia="細明體" w:hAnsi="細明體" w:cs="Courier New" w:hint="eastAsia"/>
                <w:strike/>
                <w:color w:val="0D0D0D"/>
                <w:sz w:val="20"/>
                <w:szCs w:val="20"/>
                <w:lang w:val="x-none"/>
              </w:rPr>
              <w:t>.</w:t>
            </w:r>
            <w:r w:rsidR="00C14C2F" w:rsidRPr="00731509">
              <w:rPr>
                <w:rFonts w:ascii="細明體" w:eastAsia="細明體" w:hAnsi="細明體" w:cs="Courier New"/>
                <w:strike/>
                <w:color w:val="0D0D0D"/>
                <w:sz w:val="20"/>
                <w:szCs w:val="20"/>
                <w:lang w:val="x-none"/>
              </w:rPr>
              <w:t>是否使用行動裝置輸入</w:t>
            </w:r>
            <w:r w:rsidR="00C14C2F" w:rsidRPr="00731509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 xml:space="preserve"> </w:t>
            </w:r>
            <w:r w:rsidR="00C14C2F" w:rsidRPr="00731509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 xml:space="preserve"> = </w:t>
            </w:r>
            <w:r w:rsidR="00C14C2F" w:rsidRPr="00731509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‘</w:t>
            </w:r>
            <w:r w:rsidR="00C14C2F" w:rsidRPr="00731509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>1</w:t>
            </w:r>
            <w:r w:rsidR="00C14C2F" w:rsidRPr="00731509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’</w:t>
            </w:r>
          </w:p>
          <w:p w:rsidR="00C14C2F" w:rsidRPr="00731509" w:rsidRDefault="00C14C2F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 xml:space="preserve">     顯示</w:t>
            </w:r>
            <w:r w:rsidR="00DD275F" w:rsidRPr="00731509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>是</w:t>
            </w:r>
            <w:r w:rsidRPr="00731509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”</w:t>
            </w:r>
          </w:p>
          <w:p w:rsidR="00C14C2F" w:rsidRPr="00731509" w:rsidRDefault="00C14C2F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>ELSE</w:t>
            </w:r>
          </w:p>
          <w:p w:rsidR="00C14C2F" w:rsidRPr="00731509" w:rsidRDefault="00C14C2F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strike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 xml:space="preserve">     顯示</w:t>
            </w:r>
            <w:r w:rsidRPr="00731509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>否</w:t>
            </w:r>
            <w:r w:rsidRPr="00731509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”</w:t>
            </w:r>
          </w:p>
        </w:tc>
      </w:tr>
      <w:tr w:rsidR="00050E53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731509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731509" w:rsidRDefault="00400D48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案件進度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731509" w:rsidRDefault="001E5540" w:rsidP="005B2EA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如</w:t>
            </w:r>
            <w:hyperlink w:anchor="案件進度判斷" w:history="1">
              <w:r w:rsidRPr="00731509">
                <w:rPr>
                  <w:rStyle w:val="a8"/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案件進度判斷</w:t>
              </w:r>
            </w:hyperlink>
          </w:p>
        </w:tc>
      </w:tr>
      <w:tr w:rsidR="00050E53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731509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731509" w:rsidRDefault="00CD478D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送出日期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731509" w:rsidRDefault="00DA37F6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  <w:t>同處理當筆資料.送出日期</w:t>
            </w:r>
          </w:p>
          <w:p w:rsidR="0044043D" w:rsidRPr="00731509" w:rsidRDefault="0044043D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同處理當筆資料.送出時間</w:t>
            </w:r>
          </w:p>
        </w:tc>
      </w:tr>
      <w:tr w:rsidR="00050E53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731509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731509" w:rsidRDefault="00502633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受理編號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6F5" w:rsidRPr="00731509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傳入.作業種類 = 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M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(從行動理賠報表畫面連結過來)</w:t>
            </w:r>
          </w:p>
          <w:p w:rsidR="00E316F5" w:rsidRPr="00731509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SET 空白</w:t>
            </w:r>
          </w:p>
          <w:p w:rsidR="00E316F5" w:rsidRPr="00731509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ELSE</w:t>
            </w:r>
          </w:p>
          <w:p w:rsidR="00E316F5" w:rsidRPr="00731509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同處理當筆資料.受理編號</w:t>
            </w:r>
          </w:p>
          <w:p w:rsidR="00050E53" w:rsidRPr="00731509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END IF</w:t>
            </w:r>
          </w:p>
        </w:tc>
      </w:tr>
      <w:tr w:rsidR="00050E53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731509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731509" w:rsidRDefault="00502633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受理日期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傳入.作業種類 = 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M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(從行動理賠報表畫面連結過來)</w:t>
            </w:r>
          </w:p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SET 空白</w:t>
            </w:r>
          </w:p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ELSE</w:t>
            </w:r>
          </w:p>
          <w:p w:rsidR="009679A5" w:rsidRPr="00731509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/>
                <w:color w:val="0D0D0D"/>
                <w:sz w:val="20"/>
                <w:szCs w:val="20"/>
              </w:rPr>
              <w:t xml:space="preserve">    IF </w:t>
            </w: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$DTAAA001.受理日期 不為空值</w:t>
            </w:r>
          </w:p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</w:t>
            </w:r>
            <w:r w:rsidR="009679A5"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</w:t>
            </w: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$DTAAA001.受理日期</w:t>
            </w:r>
          </w:p>
          <w:p w:rsidR="009679A5" w:rsidRPr="00731509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ELSE</w:t>
            </w:r>
          </w:p>
          <w:p w:rsidR="009679A5" w:rsidRPr="00731509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    SET 空白</w:t>
            </w:r>
          </w:p>
          <w:p w:rsidR="009679A5" w:rsidRPr="00731509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END IF</w:t>
            </w:r>
          </w:p>
          <w:p w:rsidR="00050E53" w:rsidRPr="00731509" w:rsidRDefault="00E316F5" w:rsidP="00000649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END IF</w:t>
            </w:r>
          </w:p>
        </w:tc>
      </w:tr>
      <w:tr w:rsidR="00050E53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731509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731509" w:rsidRDefault="00502633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受理單位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傳入.作業種類 = 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M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(從行動理賠報表畫面連結過來)</w:t>
            </w:r>
          </w:p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SET 空白</w:t>
            </w:r>
          </w:p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ELSE</w:t>
            </w:r>
          </w:p>
          <w:p w:rsidR="009679A5" w:rsidRPr="00731509" w:rsidRDefault="009679A5" w:rsidP="009679A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/>
                <w:color w:val="0D0D0D"/>
                <w:sz w:val="20"/>
                <w:szCs w:val="20"/>
              </w:rPr>
              <w:t xml:space="preserve">    IF </w:t>
            </w: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$DTAAA001.受理單位代號 不為空值</w:t>
            </w:r>
          </w:p>
          <w:p w:rsidR="009679A5" w:rsidRPr="00731509" w:rsidRDefault="009679A5" w:rsidP="009679A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    $DTAAA001.受理單位代號+$DTAAA001.受理單位中文</w:t>
            </w:r>
          </w:p>
          <w:p w:rsidR="009679A5" w:rsidRPr="00731509" w:rsidRDefault="009679A5" w:rsidP="009679A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ELSE</w:t>
            </w:r>
          </w:p>
          <w:p w:rsidR="009679A5" w:rsidRPr="00731509" w:rsidRDefault="009679A5" w:rsidP="009679A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    SET 空白</w:t>
            </w:r>
          </w:p>
          <w:p w:rsidR="009679A5" w:rsidRPr="00731509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END IF</w:t>
            </w:r>
          </w:p>
          <w:p w:rsidR="00050E53" w:rsidRPr="00731509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END IF</w:t>
            </w:r>
          </w:p>
        </w:tc>
      </w:tr>
      <w:tr w:rsidR="00050E53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731509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731509" w:rsidRDefault="00257408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通知影像不清晰日期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傳入.作業種類 = 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M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(從行動理賠報表畫面連結過來)</w:t>
            </w:r>
          </w:p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SET 空白</w:t>
            </w:r>
          </w:p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ELSE</w:t>
            </w:r>
          </w:p>
          <w:p w:rsidR="00E316F5" w:rsidRPr="00731509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</w:t>
            </w: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$</w:t>
            </w:r>
            <w:r w:rsidR="00994912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DTAAA510</w:t>
            </w:r>
            <w:r w:rsidRPr="00731509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.壓影像不清晰日期</w:t>
            </w:r>
          </w:p>
          <w:p w:rsidR="00050E53" w:rsidRPr="00731509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END IF</w:t>
            </w:r>
          </w:p>
        </w:tc>
      </w:tr>
      <w:tr w:rsidR="001077B0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B0" w:rsidRPr="00731509" w:rsidRDefault="001077B0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B0" w:rsidRPr="00731509" w:rsidRDefault="001077B0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是否有拍照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B0" w:rsidRPr="00731509" w:rsidRDefault="001077B0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將PIC_TYPE=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1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歸</w:t>
            </w:r>
            <w:r w:rsidR="00A208A0"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為</w:t>
            </w:r>
            <w:r w:rsidR="00A208A0"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="00A208A0"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非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拍照</w:t>
            </w:r>
            <w:r w:rsidR="00A208A0"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</w:p>
          <w:p w:rsidR="001077B0" w:rsidRPr="00731509" w:rsidRDefault="001077B0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將 PIC_TYPE=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2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&amp;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5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歸為</w:t>
            </w:r>
            <w:r w:rsidR="00A208A0"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拍照</w:t>
            </w:r>
            <w:r w:rsidR="00A208A0"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</w:p>
          <w:p w:rsidR="001077B0" w:rsidRPr="00731509" w:rsidRDefault="001077B0" w:rsidP="001077B0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將 PIC_TYPE=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6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歸為</w:t>
            </w:r>
            <w:r w:rsidR="00A208A0"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電話理賠</w:t>
            </w:r>
            <w:r w:rsidR="00A208A0"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</w:p>
        </w:tc>
      </w:tr>
      <w:tr w:rsidR="00A348DD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DD" w:rsidRPr="00731509" w:rsidRDefault="00A348DD" w:rsidP="00A348D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DD" w:rsidRPr="00731509" w:rsidRDefault="00A348DD" w:rsidP="00A348DD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功能區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DD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ins w:id="39" w:author="伯珊" w:date="2019-09-27T09:24:00Z"/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ins w:id="40" w:author="伯珊" w:date="2019-09-27T09:24:00Z"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取得QC退回清單:</w:t>
              </w:r>
              <w:r>
                <w:rPr>
                  <w:rFonts w:hint="eastAsia"/>
                </w:rPr>
                <w:t xml:space="preserve"> </w:t>
              </w:r>
              <w:r w:rsidRPr="00341102"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AV_Z0Z001</w:t>
              </w:r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.</w:t>
              </w:r>
              <w:r w:rsidRPr="00341102"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getQCBACK_AA</w:t>
              </w:r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()</w:t>
              </w:r>
              <w:r w:rsidRPr="00341102"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 xml:space="preserve">　</w:t>
              </w:r>
            </w:ins>
          </w:p>
          <w:p w:rsidR="00A348DD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ins w:id="41" w:author="伯珊" w:date="2019-09-27T09:24:00Z"/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ins w:id="42" w:author="伯珊" w:date="2019-09-27T09:24:00Z"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IF DTAAA</w:t>
              </w:r>
            </w:ins>
            <w:ins w:id="43" w:author="伯珊" w:date="2019-09-27T09:33:00Z">
              <w:r w:rsidR="00B207C8"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5</w:t>
              </w:r>
            </w:ins>
            <w:ins w:id="44" w:author="伯珊" w:date="2019-09-27T09:24:00Z"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 xml:space="preserve">10.APLY_STS = </w:t>
              </w:r>
              <w:r>
                <w:rPr>
                  <w:rFonts w:ascii="細明體" w:eastAsia="細明體" w:hAnsi="細明體"/>
                  <w:bCs/>
                  <w:color w:val="0D0D0D"/>
                  <w:sz w:val="20"/>
                  <w:szCs w:val="20"/>
                </w:rPr>
                <w:t>‘10’(</w:t>
              </w:r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跳服中件</w:t>
              </w:r>
              <w:r>
                <w:rPr>
                  <w:rFonts w:ascii="細明體" w:eastAsia="細明體" w:hAnsi="細明體"/>
                  <w:bCs/>
                  <w:color w:val="0D0D0D"/>
                  <w:sz w:val="20"/>
                  <w:szCs w:val="20"/>
                </w:rPr>
                <w:t xml:space="preserve">) </w:t>
              </w:r>
              <w:r w:rsidRPr="00341102">
                <w:rPr>
                  <w:rFonts w:ascii="細明體" w:eastAsia="細明體" w:hAnsi="細明體"/>
                  <w:bCs/>
                  <w:color w:val="0D0D0D"/>
                  <w:sz w:val="20"/>
                  <w:szCs w:val="20"/>
                </w:rPr>
                <w:sym w:font="Wingdings" w:char="F0E8"/>
              </w:r>
            </w:ins>
          </w:p>
          <w:p w:rsidR="00A348DD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ins w:id="45" w:author="伯珊" w:date="2019-09-27T09:24:00Z"/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ins w:id="46" w:author="伯珊" w:date="2019-09-27T09:24:00Z"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 xml:space="preserve"> </w:t>
              </w:r>
              <w:r>
                <w:rPr>
                  <w:rFonts w:ascii="細明體" w:eastAsia="細明體" w:hAnsi="細明體"/>
                  <w:bCs/>
                  <w:color w:val="0D0D0D"/>
                  <w:sz w:val="20"/>
                  <w:szCs w:val="20"/>
                </w:rPr>
                <w:t xml:space="preserve">IF </w:t>
              </w:r>
              <w:r w:rsidRPr="000C6F09"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處理當筆資料.受理編號</w:t>
              </w:r>
              <w:r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不在</w:t>
              </w:r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QC退回清單內</w:t>
              </w:r>
              <w:r w:rsidRPr="00341102">
                <w:rPr>
                  <w:rFonts w:ascii="細明體" w:eastAsia="細明體" w:hAnsi="細明體"/>
                  <w:bCs/>
                  <w:color w:val="0D0D0D"/>
                  <w:sz w:val="20"/>
                  <w:szCs w:val="20"/>
                </w:rPr>
                <w:sym w:font="Wingdings" w:char="F0E8"/>
              </w:r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 xml:space="preserve"> 只提供申請書影像按鈕</w:t>
              </w:r>
            </w:ins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ins w:id="47" w:author="伯珊" w:date="2019-09-27T09:24:00Z"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 xml:space="preserve"> IF </w:t>
              </w:r>
              <w:r w:rsidRPr="000C6F09"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處理當筆資料.受理編號</w:t>
              </w:r>
              <w:r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在</w:t>
              </w:r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QC退回清單內</w:t>
              </w:r>
              <w:r w:rsidRPr="00341102">
                <w:rPr>
                  <w:rFonts w:ascii="細明體" w:eastAsia="細明體" w:hAnsi="細明體"/>
                  <w:bCs/>
                  <w:color w:val="0D0D0D"/>
                  <w:sz w:val="20"/>
                  <w:szCs w:val="20"/>
                </w:rPr>
                <w:sym w:font="Wingdings" w:char="F0E8"/>
              </w:r>
              <w:r>
                <w:rPr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提供申請書影像按鈕、退回業務員編輯按鈕</w:t>
              </w:r>
            </w:ins>
          </w:p>
        </w:tc>
      </w:tr>
      <w:tr w:rsidR="00A348DD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DD" w:rsidRPr="00731509" w:rsidRDefault="00A348DD" w:rsidP="00A348D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DD" w:rsidRPr="00731509" w:rsidRDefault="00A348DD" w:rsidP="00A348DD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【修改】按鈕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IF </w:t>
            </w:r>
            <w:r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DTAAA510</w:t>
            </w: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.</w:t>
            </w:r>
            <w:r w:rsidRPr="00731509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 xml:space="preserve">是否使用行動裝置輸入 </w:t>
            </w: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= </w:t>
            </w:r>
            <w:r w:rsidRPr="00731509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‘</w:t>
            </w: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1</w:t>
            </w:r>
            <w:r w:rsidRPr="00731509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’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    Disable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ELSE</w:t>
            </w:r>
          </w:p>
          <w:p w:rsidR="00A348DD" w:rsidRPr="00731509" w:rsidRDefault="00A348DD" w:rsidP="00A348DD">
            <w:pPr>
              <w:pStyle w:val="Web"/>
              <w:spacing w:before="0" w:beforeAutospacing="0" w:line="240" w:lineRule="exact"/>
              <w:ind w:firstLineChars="250" w:firstLine="500"/>
              <w:jc w:val="both"/>
              <w:rPr>
                <w:rFonts w:ascii="細明體" w:eastAsia="細明體" w:hAnsi="細明體" w:cs="Arial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Enabled</w:t>
            </w:r>
          </w:p>
        </w:tc>
      </w:tr>
      <w:tr w:rsidR="00A348DD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DD" w:rsidRPr="00731509" w:rsidRDefault="00A348DD" w:rsidP="00A348D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DD" w:rsidRPr="00731509" w:rsidRDefault="00A348DD" w:rsidP="00A348DD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【簡易受理】按鈕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IF IS_APLY = </w:t>
            </w:r>
            <w:r w:rsidRPr="00731509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‘</w:t>
            </w: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N</w:t>
            </w:r>
            <w:r w:rsidRPr="00731509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’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    Disable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ELSE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    Enabled</w:t>
            </w:r>
          </w:p>
        </w:tc>
      </w:tr>
      <w:tr w:rsidR="00A348DD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DD" w:rsidRPr="00731509" w:rsidRDefault="00A348DD" w:rsidP="00A348D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DD" w:rsidRPr="00731509" w:rsidRDefault="00A348DD" w:rsidP="00A348DD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【申請書影像】按鈕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IF </w:t>
            </w:r>
            <w:r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DTAAA510</w:t>
            </w: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.</w:t>
            </w:r>
            <w:r w:rsidRPr="00731509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 xml:space="preserve">是否使用行動裝置輸入 </w:t>
            </w: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= </w:t>
            </w:r>
            <w:r w:rsidRPr="00731509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‘</w:t>
            </w: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1</w:t>
            </w:r>
            <w:r w:rsidRPr="00731509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’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    Enable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ELSE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ind w:firstLineChars="250" w:firstLine="500"/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Disabled </w:t>
            </w:r>
          </w:p>
        </w:tc>
      </w:tr>
      <w:tr w:rsidR="00A348DD" w:rsidRPr="00731509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DD" w:rsidRPr="00731509" w:rsidRDefault="00A348DD" w:rsidP="00A348D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DD" w:rsidRPr="00731509" w:rsidRDefault="00A348DD" w:rsidP="00A348DD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【影像不清晰】按鈕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I</w:t>
            </w:r>
            <w:r w:rsidRPr="00731509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 xml:space="preserve">F </w:t>
            </w:r>
            <w:r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>DTAAA510</w:t>
            </w:r>
            <w:r w:rsidRPr="00731509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>.</w:t>
            </w:r>
            <w:r w:rsidRPr="00731509">
              <w:rPr>
                <w:rFonts w:ascii="細明體" w:eastAsia="細明體" w:hAnsi="細明體"/>
                <w:bCs/>
                <w:strike/>
                <w:color w:val="0D0D0D"/>
                <w:sz w:val="20"/>
                <w:szCs w:val="20"/>
              </w:rPr>
              <w:t xml:space="preserve">是否使用行動裝置輸入 </w:t>
            </w:r>
            <w:r w:rsidRPr="00731509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 xml:space="preserve"> = </w:t>
            </w:r>
            <w:r w:rsidRPr="00731509">
              <w:rPr>
                <w:rFonts w:ascii="細明體" w:eastAsia="細明體" w:hAnsi="細明體"/>
                <w:bCs/>
                <w:strike/>
                <w:color w:val="0D0D0D"/>
                <w:sz w:val="20"/>
                <w:szCs w:val="20"/>
              </w:rPr>
              <w:t>‘</w:t>
            </w:r>
            <w:r w:rsidRPr="00731509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>1</w:t>
            </w:r>
            <w:r w:rsidRPr="00731509">
              <w:rPr>
                <w:rFonts w:ascii="細明體" w:eastAsia="細明體" w:hAnsi="細明體"/>
                <w:bCs/>
                <w:strike/>
                <w:color w:val="0D0D0D"/>
                <w:sz w:val="20"/>
                <w:szCs w:val="20"/>
              </w:rPr>
              <w:t>’</w:t>
            </w:r>
            <w:r w:rsidRPr="00731509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 xml:space="preserve">and </w:t>
            </w:r>
            <w:r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>DTAAA510</w:t>
            </w:r>
            <w:r w:rsidRPr="00731509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 xml:space="preserve">.受理編號無資料 and </w:t>
            </w:r>
            <w:r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>DTAAA510</w:t>
            </w:r>
            <w:r w:rsidRPr="00731509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>.影像不清晰日期 = Null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IS_APLY = 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Y</w:t>
            </w:r>
            <w:r w:rsidRPr="00731509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     Enable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ELSE</w:t>
            </w:r>
          </w:p>
          <w:p w:rsidR="00A348DD" w:rsidRPr="00731509" w:rsidRDefault="00A348DD" w:rsidP="00A348DD">
            <w:pPr>
              <w:widowControl w:val="0"/>
              <w:tabs>
                <w:tab w:val="left" w:pos="540"/>
              </w:tabs>
              <w:ind w:firstLineChars="250" w:firstLine="500"/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Disabled(隱藏)</w:t>
            </w:r>
          </w:p>
        </w:tc>
      </w:tr>
    </w:tbl>
    <w:p w:rsidR="00421C22" w:rsidRPr="00731509" w:rsidRDefault="005B2EAC" w:rsidP="004D30FE">
      <w:pPr>
        <w:numPr>
          <w:ilvl w:val="0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bookmarkStart w:id="48" w:name="案件進度判斷"/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案件進度判斷</w:t>
      </w:r>
      <w:bookmarkEnd w:id="48"/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：</w:t>
      </w:r>
    </w:p>
    <w:p w:rsidR="005B2EAC" w:rsidRPr="00731509" w:rsidRDefault="000C0BBF" w:rsidP="005B2EAC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IF </w:t>
      </w:r>
      <w:r w:rsidR="00994912">
        <w:rPr>
          <w:rFonts w:ascii="細明體" w:eastAsia="細明體" w:hAnsi="細明體" w:hint="eastAsia"/>
          <w:bCs/>
          <w:color w:val="0D0D0D"/>
          <w:sz w:val="20"/>
          <w:szCs w:val="20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.送出日期 is null</w:t>
      </w:r>
    </w:p>
    <w:p w:rsidR="000C0BBF" w:rsidRPr="00731509" w:rsidRDefault="000C0BBF" w:rsidP="000C0BBF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="00811F85" w:rsidRPr="00731509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資料填寫中</w:t>
      </w:r>
      <w:r w:rsidR="00811F85" w:rsidRPr="00731509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0C0BBF" w:rsidRPr="00731509" w:rsidRDefault="009C56B3" w:rsidP="000C0BBF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ELSE IF </w:t>
      </w:r>
      <w:r w:rsidR="00994912">
        <w:rPr>
          <w:rFonts w:ascii="細明體" w:eastAsia="細明體" w:hAnsi="細明體" w:hint="eastAsia"/>
          <w:bCs/>
          <w:color w:val="0D0D0D"/>
          <w:sz w:val="20"/>
          <w:szCs w:val="20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.受理編號 is null</w:t>
      </w:r>
    </w:p>
    <w:p w:rsidR="009C56B3" w:rsidRPr="00731509" w:rsidRDefault="009C56B3" w:rsidP="009C56B3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IF </w:t>
      </w:r>
      <w:r w:rsidR="00994912">
        <w:rPr>
          <w:rFonts w:ascii="細明體" w:eastAsia="細明體" w:hAnsi="細明體" w:hint="eastAsia"/>
          <w:bCs/>
          <w:color w:val="0D0D0D"/>
          <w:sz w:val="20"/>
          <w:szCs w:val="20"/>
        </w:rPr>
        <w:t>DTAAA510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.拍照類別 = 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6A386F"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3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’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(拍照不清晰_服務中心退回)</w:t>
      </w:r>
    </w:p>
    <w:p w:rsidR="009C56B3" w:rsidRPr="00731509" w:rsidRDefault="009C56B3" w:rsidP="009C56B3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623785"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影像不清晰，請重拍或紙本(申請書以外)送件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423B0F" w:rsidRPr="00731509" w:rsidRDefault="00D95E0C" w:rsidP="00423B0F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ELSE</w:t>
      </w:r>
    </w:p>
    <w:p w:rsidR="00B81EAF" w:rsidRPr="00731509" w:rsidRDefault="00B81EAF" w:rsidP="00B81EAF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IF </w:t>
      </w:r>
      <w:r w:rsidR="00994912">
        <w:rPr>
          <w:rFonts w:ascii="細明體" w:eastAsia="細明體" w:hAnsi="細明體" w:hint="eastAsia"/>
          <w:bCs/>
          <w:color w:val="0D0D0D"/>
          <w:sz w:val="20"/>
          <w:szCs w:val="20"/>
        </w:rPr>
        <w:t>DTAAA510</w:t>
      </w:r>
      <w:r w:rsidR="00DE07CE"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.拍照類別 = </w:t>
      </w:r>
      <w:r w:rsidR="00DE07CE" w:rsidRPr="00731509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DE07CE"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2</w:t>
      </w:r>
      <w:r w:rsidR="00DE07CE" w:rsidRPr="00731509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D95E0C" w:rsidRPr="00731509" w:rsidRDefault="00D95E0C" w:rsidP="001E2F50">
      <w:pPr>
        <w:numPr>
          <w:ilvl w:val="4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1E2F50"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拍照件，3工作天內補紙本存查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5E4106" w:rsidRPr="00731509" w:rsidRDefault="005E4106" w:rsidP="005E4106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ELSE</w:t>
      </w:r>
    </w:p>
    <w:p w:rsidR="005E4106" w:rsidRPr="00731509" w:rsidRDefault="007A1556" w:rsidP="005E4106">
      <w:pPr>
        <w:numPr>
          <w:ilvl w:val="4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待紙本送件(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申請書以外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)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EA2EF6" w:rsidRPr="00731509" w:rsidRDefault="00EA2EF6" w:rsidP="00EA2EF6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ELSE IF DTAAA001.受理進度 為 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8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’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開頭(ex.81)</w:t>
      </w:r>
    </w:p>
    <w:p w:rsidR="00326656" w:rsidRPr="00731509" w:rsidRDefault="007B6725" w:rsidP="00326656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結案</w:t>
      </w:r>
      <w:r w:rsidR="00811F85" w:rsidRPr="00731509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525F60" w:rsidRPr="00731509" w:rsidRDefault="00525F60" w:rsidP="00525F60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ELSE</w:t>
      </w:r>
    </w:p>
    <w:p w:rsidR="00525F60" w:rsidRPr="00731509" w:rsidRDefault="003A1EE5" w:rsidP="00525F60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355D01" w:rsidRPr="00731509">
        <w:rPr>
          <w:rFonts w:ascii="細明體" w:eastAsia="細明體" w:hAnsi="細明體" w:hint="eastAsia"/>
          <w:bCs/>
          <w:color w:val="0D0D0D"/>
          <w:sz w:val="20"/>
          <w:szCs w:val="20"/>
        </w:rPr>
        <w:t>案件審理中</w:t>
      </w:r>
      <w:r w:rsidRPr="00731509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2F62D9" w:rsidRPr="00010BD3" w:rsidRDefault="002F62D9" w:rsidP="002F62D9">
      <w:pPr>
        <w:numPr>
          <w:ilvl w:val="0"/>
          <w:numId w:val="6"/>
        </w:numPr>
        <w:rPr>
          <w:ins w:id="49" w:author="伯珊" w:date="2019-09-27T09:21:00Z"/>
          <w:rFonts w:ascii="細明體" w:eastAsia="細明體" w:hAnsi="細明體" w:hint="eastAsia"/>
          <w:bCs/>
          <w:color w:val="0D0D0D"/>
          <w:sz w:val="20"/>
          <w:szCs w:val="20"/>
        </w:rPr>
      </w:pPr>
      <w:ins w:id="50" w:author="伯珊" w:date="2019-09-27T09:21:00Z">
        <w:r w:rsidRPr="00010BD3"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>改退還業務員重拍button：</w:t>
        </w:r>
      </w:ins>
    </w:p>
    <w:p w:rsidR="002F62D9" w:rsidRPr="00010BD3" w:rsidRDefault="002F62D9" w:rsidP="002F62D9">
      <w:pPr>
        <w:numPr>
          <w:ilvl w:val="1"/>
          <w:numId w:val="6"/>
        </w:numPr>
        <w:rPr>
          <w:ins w:id="51" w:author="伯珊" w:date="2019-09-27T09:21:00Z"/>
          <w:rFonts w:ascii="細明體" w:eastAsia="細明體" w:hAnsi="細明體" w:hint="eastAsia"/>
          <w:bCs/>
          <w:color w:val="0D0D0D"/>
          <w:sz w:val="20"/>
          <w:szCs w:val="20"/>
        </w:rPr>
      </w:pPr>
      <w:ins w:id="52" w:author="伯珊" w:date="2019-09-27T09:21:00Z">
        <w:r w:rsidRPr="00010BD3"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>點選後，執行退還業務員處理：</w:t>
        </w:r>
      </w:ins>
    </w:p>
    <w:p w:rsidR="002F62D9" w:rsidRPr="00010BD3" w:rsidRDefault="002F62D9" w:rsidP="002F62D9">
      <w:pPr>
        <w:numPr>
          <w:ilvl w:val="2"/>
          <w:numId w:val="6"/>
        </w:numPr>
        <w:rPr>
          <w:ins w:id="53" w:author="伯珊" w:date="2019-09-27T09:21:00Z"/>
          <w:rFonts w:ascii="細明體" w:eastAsia="細明體" w:hAnsi="細明體" w:hint="eastAsia"/>
          <w:bCs/>
          <w:color w:val="0D0D0D"/>
          <w:sz w:val="20"/>
          <w:szCs w:val="20"/>
        </w:rPr>
      </w:pPr>
      <w:ins w:id="54" w:author="伯珊" w:date="2019-09-27T09:21:00Z">
        <w:r w:rsidRPr="00010BD3"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>開啟新視窗，</w:t>
        </w:r>
      </w:ins>
      <w:ins w:id="55" w:author="伯珊" w:date="2019-09-27T09:22:00Z">
        <w:r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>連至AAA20100的退回業務員處理</w:t>
        </w:r>
      </w:ins>
      <w:ins w:id="56" w:author="伯珊" w:date="2019-09-27T09:21:00Z">
        <w:r w:rsidRPr="00010BD3"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>。</w:t>
        </w:r>
      </w:ins>
    </w:p>
    <w:p w:rsidR="0049717E" w:rsidRPr="00731509" w:rsidRDefault="0049717E" w:rsidP="00B22505">
      <w:pPr>
        <w:rPr>
          <w:rFonts w:ascii="細明體" w:eastAsia="細明體" w:hAnsi="細明體" w:hint="eastAsia"/>
          <w:bCs/>
          <w:color w:val="0D0D0D"/>
          <w:sz w:val="20"/>
          <w:szCs w:val="20"/>
        </w:rPr>
      </w:pPr>
    </w:p>
    <w:sectPr w:rsidR="0049717E" w:rsidRPr="00731509" w:rsidSect="007F25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DF3" w:rsidRDefault="009D2DF3" w:rsidP="004449C6">
      <w:r>
        <w:separator/>
      </w:r>
    </w:p>
  </w:endnote>
  <w:endnote w:type="continuationSeparator" w:id="0">
    <w:p w:rsidR="009D2DF3" w:rsidRDefault="009D2DF3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DF3" w:rsidRDefault="009D2DF3" w:rsidP="004449C6">
      <w:r>
        <w:separator/>
      </w:r>
    </w:p>
  </w:footnote>
  <w:footnote w:type="continuationSeparator" w:id="0">
    <w:p w:rsidR="009D2DF3" w:rsidRDefault="009D2DF3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85354B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8F53E2"/>
    <w:multiLevelType w:val="hybridMultilevel"/>
    <w:tmpl w:val="2160E72A"/>
    <w:lvl w:ilvl="0" w:tplc="138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2E6074A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3854F5F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4C0110"/>
    <w:multiLevelType w:val="multilevel"/>
    <w:tmpl w:val="0409001D"/>
    <w:numStyleLink w:val="1"/>
  </w:abstractNum>
  <w:abstractNum w:abstractNumId="30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9140277"/>
    <w:multiLevelType w:val="hybridMultilevel"/>
    <w:tmpl w:val="78304890"/>
    <w:lvl w:ilvl="0" w:tplc="0409000F">
      <w:start w:val="1"/>
      <w:numFmt w:val="decimal"/>
      <w:lvlText w:val="%1."/>
      <w:lvlJc w:val="left"/>
      <w:pPr>
        <w:ind w:left="5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33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2"/>
  </w:num>
  <w:num w:numId="31">
    <w:abstractNumId w:val="0"/>
  </w:num>
  <w:num w:numId="32">
    <w:abstractNumId w:val="17"/>
  </w:num>
  <w:num w:numId="33">
    <w:abstractNumId w:val="37"/>
  </w:num>
  <w:num w:numId="34">
    <w:abstractNumId w:val="8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"/>
  </w:num>
  <w:num w:numId="38">
    <w:abstractNumId w:val="35"/>
  </w:num>
  <w:num w:numId="39">
    <w:abstractNumId w:val="6"/>
  </w:num>
  <w:num w:numId="40">
    <w:abstractNumId w:val="24"/>
  </w:num>
  <w:num w:numId="41">
    <w:abstractNumId w:val="10"/>
  </w:num>
  <w:num w:numId="42">
    <w:abstractNumId w:val="28"/>
  </w:num>
  <w:num w:numId="43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0649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2021D"/>
    <w:rsid w:val="00020906"/>
    <w:rsid w:val="00021988"/>
    <w:rsid w:val="0002287B"/>
    <w:rsid w:val="000269F2"/>
    <w:rsid w:val="000308E4"/>
    <w:rsid w:val="0003196F"/>
    <w:rsid w:val="00031F14"/>
    <w:rsid w:val="0003285C"/>
    <w:rsid w:val="000337F7"/>
    <w:rsid w:val="0003406B"/>
    <w:rsid w:val="00034447"/>
    <w:rsid w:val="000355B0"/>
    <w:rsid w:val="000417FD"/>
    <w:rsid w:val="000450B5"/>
    <w:rsid w:val="0004607D"/>
    <w:rsid w:val="00050992"/>
    <w:rsid w:val="00050E53"/>
    <w:rsid w:val="00051847"/>
    <w:rsid w:val="000535F7"/>
    <w:rsid w:val="00053819"/>
    <w:rsid w:val="0005391A"/>
    <w:rsid w:val="00053D36"/>
    <w:rsid w:val="000544CB"/>
    <w:rsid w:val="000545C5"/>
    <w:rsid w:val="00055695"/>
    <w:rsid w:val="000556D8"/>
    <w:rsid w:val="00057A47"/>
    <w:rsid w:val="000608E5"/>
    <w:rsid w:val="00061E49"/>
    <w:rsid w:val="00062C39"/>
    <w:rsid w:val="00064465"/>
    <w:rsid w:val="00064CF8"/>
    <w:rsid w:val="00065135"/>
    <w:rsid w:val="0006764F"/>
    <w:rsid w:val="00067C6D"/>
    <w:rsid w:val="00067EA9"/>
    <w:rsid w:val="000700BD"/>
    <w:rsid w:val="00072C8F"/>
    <w:rsid w:val="00072CD9"/>
    <w:rsid w:val="00073358"/>
    <w:rsid w:val="000807EF"/>
    <w:rsid w:val="00081BD9"/>
    <w:rsid w:val="0008275B"/>
    <w:rsid w:val="00082AEB"/>
    <w:rsid w:val="00084798"/>
    <w:rsid w:val="00085337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6634"/>
    <w:rsid w:val="000A6EC7"/>
    <w:rsid w:val="000C0BBF"/>
    <w:rsid w:val="000C0C7E"/>
    <w:rsid w:val="000C2A69"/>
    <w:rsid w:val="000C67AE"/>
    <w:rsid w:val="000C753A"/>
    <w:rsid w:val="000D00E7"/>
    <w:rsid w:val="000D0B1B"/>
    <w:rsid w:val="000D109D"/>
    <w:rsid w:val="000D221C"/>
    <w:rsid w:val="000D28E7"/>
    <w:rsid w:val="000D4B23"/>
    <w:rsid w:val="000D70A4"/>
    <w:rsid w:val="000E2713"/>
    <w:rsid w:val="000E3832"/>
    <w:rsid w:val="000E3A7E"/>
    <w:rsid w:val="000E3E26"/>
    <w:rsid w:val="000E5135"/>
    <w:rsid w:val="000E5C23"/>
    <w:rsid w:val="000E7722"/>
    <w:rsid w:val="000F5AAD"/>
    <w:rsid w:val="000F733D"/>
    <w:rsid w:val="000F76D7"/>
    <w:rsid w:val="00102D6A"/>
    <w:rsid w:val="0010589A"/>
    <w:rsid w:val="001077B0"/>
    <w:rsid w:val="0011259A"/>
    <w:rsid w:val="00113669"/>
    <w:rsid w:val="00113BF6"/>
    <w:rsid w:val="00115974"/>
    <w:rsid w:val="00115989"/>
    <w:rsid w:val="00116A23"/>
    <w:rsid w:val="0012080B"/>
    <w:rsid w:val="00120A8E"/>
    <w:rsid w:val="00122D82"/>
    <w:rsid w:val="0012432A"/>
    <w:rsid w:val="0012587E"/>
    <w:rsid w:val="0013031C"/>
    <w:rsid w:val="001303BE"/>
    <w:rsid w:val="00130F9A"/>
    <w:rsid w:val="00134145"/>
    <w:rsid w:val="00137D4D"/>
    <w:rsid w:val="001405F8"/>
    <w:rsid w:val="0014081E"/>
    <w:rsid w:val="001413A7"/>
    <w:rsid w:val="00144ACD"/>
    <w:rsid w:val="0014574F"/>
    <w:rsid w:val="0014619D"/>
    <w:rsid w:val="001469B6"/>
    <w:rsid w:val="0014722E"/>
    <w:rsid w:val="00150B2E"/>
    <w:rsid w:val="001516AE"/>
    <w:rsid w:val="00151EAF"/>
    <w:rsid w:val="00156527"/>
    <w:rsid w:val="00160565"/>
    <w:rsid w:val="0017051D"/>
    <w:rsid w:val="00172198"/>
    <w:rsid w:val="00175E2D"/>
    <w:rsid w:val="0017751B"/>
    <w:rsid w:val="00180C58"/>
    <w:rsid w:val="001814CD"/>
    <w:rsid w:val="00182BD3"/>
    <w:rsid w:val="00185609"/>
    <w:rsid w:val="00185CE5"/>
    <w:rsid w:val="00185DC7"/>
    <w:rsid w:val="00187736"/>
    <w:rsid w:val="00192B58"/>
    <w:rsid w:val="001958A8"/>
    <w:rsid w:val="00196D39"/>
    <w:rsid w:val="001A0123"/>
    <w:rsid w:val="001A02B9"/>
    <w:rsid w:val="001A2F38"/>
    <w:rsid w:val="001A4CE0"/>
    <w:rsid w:val="001A7E4E"/>
    <w:rsid w:val="001B20AF"/>
    <w:rsid w:val="001B3995"/>
    <w:rsid w:val="001B5134"/>
    <w:rsid w:val="001B760B"/>
    <w:rsid w:val="001C1EB6"/>
    <w:rsid w:val="001C35CA"/>
    <w:rsid w:val="001C3897"/>
    <w:rsid w:val="001C7ED3"/>
    <w:rsid w:val="001D2A90"/>
    <w:rsid w:val="001D3A8A"/>
    <w:rsid w:val="001D532B"/>
    <w:rsid w:val="001D7010"/>
    <w:rsid w:val="001D7A8E"/>
    <w:rsid w:val="001D7AA4"/>
    <w:rsid w:val="001E1BFA"/>
    <w:rsid w:val="001E2F50"/>
    <w:rsid w:val="001E5540"/>
    <w:rsid w:val="001E5C1B"/>
    <w:rsid w:val="001E6703"/>
    <w:rsid w:val="001E7191"/>
    <w:rsid w:val="001E77A4"/>
    <w:rsid w:val="001F317F"/>
    <w:rsid w:val="001F45CE"/>
    <w:rsid w:val="001F5A8A"/>
    <w:rsid w:val="002023F7"/>
    <w:rsid w:val="00204D36"/>
    <w:rsid w:val="00210F8C"/>
    <w:rsid w:val="002127E2"/>
    <w:rsid w:val="002144F0"/>
    <w:rsid w:val="00220E94"/>
    <w:rsid w:val="002220DB"/>
    <w:rsid w:val="002238F5"/>
    <w:rsid w:val="00225276"/>
    <w:rsid w:val="00230917"/>
    <w:rsid w:val="00231ADB"/>
    <w:rsid w:val="002326AA"/>
    <w:rsid w:val="00235B16"/>
    <w:rsid w:val="0024498D"/>
    <w:rsid w:val="00244CE2"/>
    <w:rsid w:val="0025103C"/>
    <w:rsid w:val="00251042"/>
    <w:rsid w:val="002518A1"/>
    <w:rsid w:val="00251E3C"/>
    <w:rsid w:val="002554D7"/>
    <w:rsid w:val="002563E4"/>
    <w:rsid w:val="00257408"/>
    <w:rsid w:val="002575FA"/>
    <w:rsid w:val="0025789C"/>
    <w:rsid w:val="00260591"/>
    <w:rsid w:val="00260E8C"/>
    <w:rsid w:val="00262041"/>
    <w:rsid w:val="002638E3"/>
    <w:rsid w:val="00265A42"/>
    <w:rsid w:val="00270C3C"/>
    <w:rsid w:val="00272019"/>
    <w:rsid w:val="00272D8E"/>
    <w:rsid w:val="002735CF"/>
    <w:rsid w:val="00277FB9"/>
    <w:rsid w:val="0028071F"/>
    <w:rsid w:val="00281927"/>
    <w:rsid w:val="0028416E"/>
    <w:rsid w:val="00285C1F"/>
    <w:rsid w:val="002904CD"/>
    <w:rsid w:val="00294C8A"/>
    <w:rsid w:val="00295406"/>
    <w:rsid w:val="002A1137"/>
    <w:rsid w:val="002A2877"/>
    <w:rsid w:val="002A5487"/>
    <w:rsid w:val="002B200E"/>
    <w:rsid w:val="002B3D7A"/>
    <w:rsid w:val="002B3E2D"/>
    <w:rsid w:val="002B48A7"/>
    <w:rsid w:val="002B579A"/>
    <w:rsid w:val="002B6C44"/>
    <w:rsid w:val="002B7E25"/>
    <w:rsid w:val="002C09DE"/>
    <w:rsid w:val="002C0F82"/>
    <w:rsid w:val="002C3EEE"/>
    <w:rsid w:val="002C54DE"/>
    <w:rsid w:val="002C5C2A"/>
    <w:rsid w:val="002C5F41"/>
    <w:rsid w:val="002C77C7"/>
    <w:rsid w:val="002D0361"/>
    <w:rsid w:val="002D633A"/>
    <w:rsid w:val="002D736D"/>
    <w:rsid w:val="002D7ABA"/>
    <w:rsid w:val="002E167E"/>
    <w:rsid w:val="002E16A5"/>
    <w:rsid w:val="002E2BDD"/>
    <w:rsid w:val="002E2BE7"/>
    <w:rsid w:val="002E3392"/>
    <w:rsid w:val="002E3FBB"/>
    <w:rsid w:val="002E4C3E"/>
    <w:rsid w:val="002E62E8"/>
    <w:rsid w:val="002E6D2E"/>
    <w:rsid w:val="002E71DA"/>
    <w:rsid w:val="002F4E67"/>
    <w:rsid w:val="002F62D9"/>
    <w:rsid w:val="003009ED"/>
    <w:rsid w:val="003023BA"/>
    <w:rsid w:val="0030529A"/>
    <w:rsid w:val="00305EDD"/>
    <w:rsid w:val="00306996"/>
    <w:rsid w:val="00312083"/>
    <w:rsid w:val="0031483B"/>
    <w:rsid w:val="00314F22"/>
    <w:rsid w:val="00326656"/>
    <w:rsid w:val="00331A3A"/>
    <w:rsid w:val="00332E60"/>
    <w:rsid w:val="003344FB"/>
    <w:rsid w:val="003345C7"/>
    <w:rsid w:val="00334961"/>
    <w:rsid w:val="00334E53"/>
    <w:rsid w:val="0033501E"/>
    <w:rsid w:val="00335B8E"/>
    <w:rsid w:val="00336DB8"/>
    <w:rsid w:val="00336FB1"/>
    <w:rsid w:val="003426F4"/>
    <w:rsid w:val="003514F4"/>
    <w:rsid w:val="00351882"/>
    <w:rsid w:val="00352728"/>
    <w:rsid w:val="00354065"/>
    <w:rsid w:val="0035469A"/>
    <w:rsid w:val="00355415"/>
    <w:rsid w:val="00355D01"/>
    <w:rsid w:val="00356265"/>
    <w:rsid w:val="00357841"/>
    <w:rsid w:val="00360158"/>
    <w:rsid w:val="0036189A"/>
    <w:rsid w:val="003634E9"/>
    <w:rsid w:val="003644FB"/>
    <w:rsid w:val="003676A5"/>
    <w:rsid w:val="00372C85"/>
    <w:rsid w:val="00377653"/>
    <w:rsid w:val="0038047F"/>
    <w:rsid w:val="0038109C"/>
    <w:rsid w:val="003813A7"/>
    <w:rsid w:val="00382B6A"/>
    <w:rsid w:val="003831E6"/>
    <w:rsid w:val="0038682E"/>
    <w:rsid w:val="003909A2"/>
    <w:rsid w:val="00392B52"/>
    <w:rsid w:val="00393017"/>
    <w:rsid w:val="00393540"/>
    <w:rsid w:val="0039392A"/>
    <w:rsid w:val="00393FDB"/>
    <w:rsid w:val="00396DEF"/>
    <w:rsid w:val="00397020"/>
    <w:rsid w:val="003A1EE5"/>
    <w:rsid w:val="003A4401"/>
    <w:rsid w:val="003A449B"/>
    <w:rsid w:val="003B6915"/>
    <w:rsid w:val="003C1996"/>
    <w:rsid w:val="003C5C92"/>
    <w:rsid w:val="003D3CCF"/>
    <w:rsid w:val="003D4176"/>
    <w:rsid w:val="003D42C5"/>
    <w:rsid w:val="003D5FB1"/>
    <w:rsid w:val="003E10C8"/>
    <w:rsid w:val="003E1966"/>
    <w:rsid w:val="003E3A39"/>
    <w:rsid w:val="003E6EB6"/>
    <w:rsid w:val="003E76B1"/>
    <w:rsid w:val="003F07A5"/>
    <w:rsid w:val="003F2C32"/>
    <w:rsid w:val="003F3FA7"/>
    <w:rsid w:val="003F4282"/>
    <w:rsid w:val="003F6930"/>
    <w:rsid w:val="003F74AB"/>
    <w:rsid w:val="00400D48"/>
    <w:rsid w:val="004019B5"/>
    <w:rsid w:val="00402206"/>
    <w:rsid w:val="004029F7"/>
    <w:rsid w:val="0040318A"/>
    <w:rsid w:val="004106F6"/>
    <w:rsid w:val="00413168"/>
    <w:rsid w:val="004156B4"/>
    <w:rsid w:val="0041604A"/>
    <w:rsid w:val="00421148"/>
    <w:rsid w:val="00421C22"/>
    <w:rsid w:val="00423635"/>
    <w:rsid w:val="00423B0F"/>
    <w:rsid w:val="00425DA7"/>
    <w:rsid w:val="004276A7"/>
    <w:rsid w:val="00430346"/>
    <w:rsid w:val="0043066C"/>
    <w:rsid w:val="00430F55"/>
    <w:rsid w:val="00431F26"/>
    <w:rsid w:val="00433020"/>
    <w:rsid w:val="00433808"/>
    <w:rsid w:val="0044043D"/>
    <w:rsid w:val="00441078"/>
    <w:rsid w:val="004445AA"/>
    <w:rsid w:val="0044485E"/>
    <w:rsid w:val="004449C6"/>
    <w:rsid w:val="0044588B"/>
    <w:rsid w:val="004520AD"/>
    <w:rsid w:val="0045547F"/>
    <w:rsid w:val="004605F7"/>
    <w:rsid w:val="0046156A"/>
    <w:rsid w:val="004618AE"/>
    <w:rsid w:val="00471646"/>
    <w:rsid w:val="004855C1"/>
    <w:rsid w:val="004855D5"/>
    <w:rsid w:val="00487F3E"/>
    <w:rsid w:val="00490615"/>
    <w:rsid w:val="00491156"/>
    <w:rsid w:val="00494F0C"/>
    <w:rsid w:val="00494F7E"/>
    <w:rsid w:val="00495E68"/>
    <w:rsid w:val="00496132"/>
    <w:rsid w:val="00496875"/>
    <w:rsid w:val="0049717E"/>
    <w:rsid w:val="004A0604"/>
    <w:rsid w:val="004A066C"/>
    <w:rsid w:val="004A18F2"/>
    <w:rsid w:val="004A2C6E"/>
    <w:rsid w:val="004A372D"/>
    <w:rsid w:val="004A4008"/>
    <w:rsid w:val="004A65D3"/>
    <w:rsid w:val="004A733F"/>
    <w:rsid w:val="004A73DD"/>
    <w:rsid w:val="004B26CD"/>
    <w:rsid w:val="004B3250"/>
    <w:rsid w:val="004B6452"/>
    <w:rsid w:val="004B785C"/>
    <w:rsid w:val="004B7C38"/>
    <w:rsid w:val="004C4538"/>
    <w:rsid w:val="004D123A"/>
    <w:rsid w:val="004D227F"/>
    <w:rsid w:val="004D2F17"/>
    <w:rsid w:val="004D30FE"/>
    <w:rsid w:val="004D3635"/>
    <w:rsid w:val="004D431D"/>
    <w:rsid w:val="004D547B"/>
    <w:rsid w:val="004E01C2"/>
    <w:rsid w:val="004E0F9B"/>
    <w:rsid w:val="004E1208"/>
    <w:rsid w:val="004E1845"/>
    <w:rsid w:val="004E25F6"/>
    <w:rsid w:val="004E4CF9"/>
    <w:rsid w:val="004F1212"/>
    <w:rsid w:val="004F2ED9"/>
    <w:rsid w:val="004F47C2"/>
    <w:rsid w:val="00502633"/>
    <w:rsid w:val="005029F3"/>
    <w:rsid w:val="00503BB3"/>
    <w:rsid w:val="00505B1F"/>
    <w:rsid w:val="0050798D"/>
    <w:rsid w:val="005105E8"/>
    <w:rsid w:val="00511FB5"/>
    <w:rsid w:val="00516FC2"/>
    <w:rsid w:val="00517D16"/>
    <w:rsid w:val="0052056E"/>
    <w:rsid w:val="0052129A"/>
    <w:rsid w:val="00522D0C"/>
    <w:rsid w:val="00523C23"/>
    <w:rsid w:val="00524D66"/>
    <w:rsid w:val="00525F60"/>
    <w:rsid w:val="00530392"/>
    <w:rsid w:val="00530551"/>
    <w:rsid w:val="00531280"/>
    <w:rsid w:val="00533251"/>
    <w:rsid w:val="005341C6"/>
    <w:rsid w:val="00534AA4"/>
    <w:rsid w:val="00536D26"/>
    <w:rsid w:val="00537B8F"/>
    <w:rsid w:val="00543DAC"/>
    <w:rsid w:val="00546228"/>
    <w:rsid w:val="005464C7"/>
    <w:rsid w:val="0054739D"/>
    <w:rsid w:val="005478B3"/>
    <w:rsid w:val="005505AC"/>
    <w:rsid w:val="00551CD3"/>
    <w:rsid w:val="00552B66"/>
    <w:rsid w:val="00556EF8"/>
    <w:rsid w:val="005570DE"/>
    <w:rsid w:val="005606DB"/>
    <w:rsid w:val="0056150F"/>
    <w:rsid w:val="005620DB"/>
    <w:rsid w:val="00574D17"/>
    <w:rsid w:val="00574FBA"/>
    <w:rsid w:val="00575540"/>
    <w:rsid w:val="00576BFB"/>
    <w:rsid w:val="00577115"/>
    <w:rsid w:val="005801D6"/>
    <w:rsid w:val="00585001"/>
    <w:rsid w:val="00586568"/>
    <w:rsid w:val="00586D28"/>
    <w:rsid w:val="0059079A"/>
    <w:rsid w:val="00594196"/>
    <w:rsid w:val="005943AC"/>
    <w:rsid w:val="005949AD"/>
    <w:rsid w:val="005959E5"/>
    <w:rsid w:val="005967FC"/>
    <w:rsid w:val="005A2C2C"/>
    <w:rsid w:val="005A36ED"/>
    <w:rsid w:val="005A6C35"/>
    <w:rsid w:val="005B0514"/>
    <w:rsid w:val="005B05DC"/>
    <w:rsid w:val="005B2EAC"/>
    <w:rsid w:val="005B40A2"/>
    <w:rsid w:val="005B6692"/>
    <w:rsid w:val="005B75E9"/>
    <w:rsid w:val="005D493D"/>
    <w:rsid w:val="005D5440"/>
    <w:rsid w:val="005D6E2C"/>
    <w:rsid w:val="005E3954"/>
    <w:rsid w:val="005E4106"/>
    <w:rsid w:val="005E4271"/>
    <w:rsid w:val="005F3C33"/>
    <w:rsid w:val="005F45F9"/>
    <w:rsid w:val="005F4DEB"/>
    <w:rsid w:val="005F66FE"/>
    <w:rsid w:val="00601BDD"/>
    <w:rsid w:val="00603723"/>
    <w:rsid w:val="006044B8"/>
    <w:rsid w:val="0060547C"/>
    <w:rsid w:val="00605E3C"/>
    <w:rsid w:val="00610091"/>
    <w:rsid w:val="00613606"/>
    <w:rsid w:val="006140FC"/>
    <w:rsid w:val="006167F5"/>
    <w:rsid w:val="00617D2D"/>
    <w:rsid w:val="00620522"/>
    <w:rsid w:val="00620960"/>
    <w:rsid w:val="00621AF9"/>
    <w:rsid w:val="00623785"/>
    <w:rsid w:val="00623B88"/>
    <w:rsid w:val="0062510E"/>
    <w:rsid w:val="00625D2A"/>
    <w:rsid w:val="006269A3"/>
    <w:rsid w:val="00630492"/>
    <w:rsid w:val="00630E39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B30"/>
    <w:rsid w:val="00654FF6"/>
    <w:rsid w:val="00655217"/>
    <w:rsid w:val="00656A77"/>
    <w:rsid w:val="00657C15"/>
    <w:rsid w:val="00661976"/>
    <w:rsid w:val="00661CBC"/>
    <w:rsid w:val="00662073"/>
    <w:rsid w:val="006621E1"/>
    <w:rsid w:val="006627B7"/>
    <w:rsid w:val="006660B3"/>
    <w:rsid w:val="006704F3"/>
    <w:rsid w:val="006706C7"/>
    <w:rsid w:val="00671F47"/>
    <w:rsid w:val="00672FA7"/>
    <w:rsid w:val="0067702F"/>
    <w:rsid w:val="00677153"/>
    <w:rsid w:val="006827CF"/>
    <w:rsid w:val="00683FA8"/>
    <w:rsid w:val="006844EE"/>
    <w:rsid w:val="00686385"/>
    <w:rsid w:val="00686572"/>
    <w:rsid w:val="006876C4"/>
    <w:rsid w:val="0069175D"/>
    <w:rsid w:val="00694998"/>
    <w:rsid w:val="00694A3F"/>
    <w:rsid w:val="0069652E"/>
    <w:rsid w:val="00697C3C"/>
    <w:rsid w:val="006A0CE9"/>
    <w:rsid w:val="006A386F"/>
    <w:rsid w:val="006A4D0B"/>
    <w:rsid w:val="006A70DB"/>
    <w:rsid w:val="006A767A"/>
    <w:rsid w:val="006B197F"/>
    <w:rsid w:val="006B1CEF"/>
    <w:rsid w:val="006B211D"/>
    <w:rsid w:val="006B310A"/>
    <w:rsid w:val="006C007C"/>
    <w:rsid w:val="006C114E"/>
    <w:rsid w:val="006D0020"/>
    <w:rsid w:val="006D10D8"/>
    <w:rsid w:val="006D23EC"/>
    <w:rsid w:val="006D24D8"/>
    <w:rsid w:val="006D40EF"/>
    <w:rsid w:val="006D5968"/>
    <w:rsid w:val="006D5AE9"/>
    <w:rsid w:val="006D6171"/>
    <w:rsid w:val="006D78EF"/>
    <w:rsid w:val="006D7DD3"/>
    <w:rsid w:val="006E1988"/>
    <w:rsid w:val="006E2756"/>
    <w:rsid w:val="006E2E87"/>
    <w:rsid w:val="006E2FDF"/>
    <w:rsid w:val="006E307E"/>
    <w:rsid w:val="006E4C31"/>
    <w:rsid w:val="006F0BE8"/>
    <w:rsid w:val="006F1333"/>
    <w:rsid w:val="006F1ACA"/>
    <w:rsid w:val="0070039C"/>
    <w:rsid w:val="007003B7"/>
    <w:rsid w:val="00701BC5"/>
    <w:rsid w:val="00701CCA"/>
    <w:rsid w:val="007023F5"/>
    <w:rsid w:val="00705229"/>
    <w:rsid w:val="00710D24"/>
    <w:rsid w:val="007160DA"/>
    <w:rsid w:val="007163DC"/>
    <w:rsid w:val="00716E51"/>
    <w:rsid w:val="007202C8"/>
    <w:rsid w:val="00724F43"/>
    <w:rsid w:val="00725628"/>
    <w:rsid w:val="007304D4"/>
    <w:rsid w:val="0073066A"/>
    <w:rsid w:val="00731509"/>
    <w:rsid w:val="00731818"/>
    <w:rsid w:val="00732E67"/>
    <w:rsid w:val="00734087"/>
    <w:rsid w:val="00734C5E"/>
    <w:rsid w:val="0073569E"/>
    <w:rsid w:val="00735AD3"/>
    <w:rsid w:val="00736BF5"/>
    <w:rsid w:val="007374A6"/>
    <w:rsid w:val="007375F1"/>
    <w:rsid w:val="00740DB3"/>
    <w:rsid w:val="0074416D"/>
    <w:rsid w:val="00744ABC"/>
    <w:rsid w:val="00745265"/>
    <w:rsid w:val="00745D1B"/>
    <w:rsid w:val="00747D1C"/>
    <w:rsid w:val="00750473"/>
    <w:rsid w:val="00753579"/>
    <w:rsid w:val="007560B8"/>
    <w:rsid w:val="007562FE"/>
    <w:rsid w:val="007573AC"/>
    <w:rsid w:val="007604A8"/>
    <w:rsid w:val="00762584"/>
    <w:rsid w:val="00765603"/>
    <w:rsid w:val="00767D03"/>
    <w:rsid w:val="007717A3"/>
    <w:rsid w:val="007726E7"/>
    <w:rsid w:val="00774BBE"/>
    <w:rsid w:val="00775818"/>
    <w:rsid w:val="00781539"/>
    <w:rsid w:val="007872D8"/>
    <w:rsid w:val="00791CF3"/>
    <w:rsid w:val="00792B10"/>
    <w:rsid w:val="00794B21"/>
    <w:rsid w:val="00794D90"/>
    <w:rsid w:val="0079651A"/>
    <w:rsid w:val="00796BB4"/>
    <w:rsid w:val="007A0524"/>
    <w:rsid w:val="007A1556"/>
    <w:rsid w:val="007A35E9"/>
    <w:rsid w:val="007A7900"/>
    <w:rsid w:val="007B13B8"/>
    <w:rsid w:val="007B4CD4"/>
    <w:rsid w:val="007B4EC5"/>
    <w:rsid w:val="007B6378"/>
    <w:rsid w:val="007B6725"/>
    <w:rsid w:val="007B68D6"/>
    <w:rsid w:val="007B71E1"/>
    <w:rsid w:val="007B7A06"/>
    <w:rsid w:val="007B7F99"/>
    <w:rsid w:val="007C040D"/>
    <w:rsid w:val="007C06BE"/>
    <w:rsid w:val="007C31C2"/>
    <w:rsid w:val="007C41D3"/>
    <w:rsid w:val="007D234C"/>
    <w:rsid w:val="007D2BAA"/>
    <w:rsid w:val="007D521F"/>
    <w:rsid w:val="007D5A92"/>
    <w:rsid w:val="007E0F4A"/>
    <w:rsid w:val="007E1CCC"/>
    <w:rsid w:val="007E41D0"/>
    <w:rsid w:val="007E51A5"/>
    <w:rsid w:val="007E5476"/>
    <w:rsid w:val="007E7C69"/>
    <w:rsid w:val="007F22FA"/>
    <w:rsid w:val="007F2557"/>
    <w:rsid w:val="007F49D0"/>
    <w:rsid w:val="00801955"/>
    <w:rsid w:val="0080273F"/>
    <w:rsid w:val="00803B0C"/>
    <w:rsid w:val="00806BD3"/>
    <w:rsid w:val="008101B5"/>
    <w:rsid w:val="00811F85"/>
    <w:rsid w:val="008124F7"/>
    <w:rsid w:val="00812A74"/>
    <w:rsid w:val="008150AA"/>
    <w:rsid w:val="00815370"/>
    <w:rsid w:val="0081601E"/>
    <w:rsid w:val="00816026"/>
    <w:rsid w:val="0081720B"/>
    <w:rsid w:val="0082084E"/>
    <w:rsid w:val="00822E9E"/>
    <w:rsid w:val="008300F3"/>
    <w:rsid w:val="00831ED1"/>
    <w:rsid w:val="00832021"/>
    <w:rsid w:val="00834C9C"/>
    <w:rsid w:val="008369C1"/>
    <w:rsid w:val="008425C3"/>
    <w:rsid w:val="00844523"/>
    <w:rsid w:val="00846568"/>
    <w:rsid w:val="00846A7E"/>
    <w:rsid w:val="00846A86"/>
    <w:rsid w:val="00846CF5"/>
    <w:rsid w:val="00847D11"/>
    <w:rsid w:val="008514F5"/>
    <w:rsid w:val="00853A5A"/>
    <w:rsid w:val="0085468D"/>
    <w:rsid w:val="008558F3"/>
    <w:rsid w:val="008566D2"/>
    <w:rsid w:val="0086150F"/>
    <w:rsid w:val="00861CF3"/>
    <w:rsid w:val="00861FA2"/>
    <w:rsid w:val="00862D80"/>
    <w:rsid w:val="00866582"/>
    <w:rsid w:val="00871A2E"/>
    <w:rsid w:val="00872B9C"/>
    <w:rsid w:val="00876DF4"/>
    <w:rsid w:val="00880610"/>
    <w:rsid w:val="008824F9"/>
    <w:rsid w:val="0088457D"/>
    <w:rsid w:val="00886BFD"/>
    <w:rsid w:val="00890E06"/>
    <w:rsid w:val="00892391"/>
    <w:rsid w:val="008A441B"/>
    <w:rsid w:val="008A4E9B"/>
    <w:rsid w:val="008B0B53"/>
    <w:rsid w:val="008B2A08"/>
    <w:rsid w:val="008B2E8B"/>
    <w:rsid w:val="008B3944"/>
    <w:rsid w:val="008B4A16"/>
    <w:rsid w:val="008C3736"/>
    <w:rsid w:val="008D1035"/>
    <w:rsid w:val="008D124B"/>
    <w:rsid w:val="008D326D"/>
    <w:rsid w:val="008D3DC3"/>
    <w:rsid w:val="008D4203"/>
    <w:rsid w:val="008D4C29"/>
    <w:rsid w:val="008D5D32"/>
    <w:rsid w:val="008D5D60"/>
    <w:rsid w:val="008D65AD"/>
    <w:rsid w:val="008D739A"/>
    <w:rsid w:val="008E091A"/>
    <w:rsid w:val="008E18F5"/>
    <w:rsid w:val="008E3847"/>
    <w:rsid w:val="008E3B13"/>
    <w:rsid w:val="008E6A48"/>
    <w:rsid w:val="008F11D0"/>
    <w:rsid w:val="008F3EC3"/>
    <w:rsid w:val="008F5F8D"/>
    <w:rsid w:val="00901A09"/>
    <w:rsid w:val="00903F64"/>
    <w:rsid w:val="009042F9"/>
    <w:rsid w:val="00905DBA"/>
    <w:rsid w:val="0090645E"/>
    <w:rsid w:val="00913AF4"/>
    <w:rsid w:val="00913DE0"/>
    <w:rsid w:val="00920943"/>
    <w:rsid w:val="0092139E"/>
    <w:rsid w:val="009217B6"/>
    <w:rsid w:val="009226CC"/>
    <w:rsid w:val="0092365D"/>
    <w:rsid w:val="00925308"/>
    <w:rsid w:val="00932800"/>
    <w:rsid w:val="00932942"/>
    <w:rsid w:val="00934DB7"/>
    <w:rsid w:val="00935A1C"/>
    <w:rsid w:val="00940008"/>
    <w:rsid w:val="00940F3C"/>
    <w:rsid w:val="00942F57"/>
    <w:rsid w:val="00943B84"/>
    <w:rsid w:val="00943BDD"/>
    <w:rsid w:val="0094646D"/>
    <w:rsid w:val="009535D2"/>
    <w:rsid w:val="00954672"/>
    <w:rsid w:val="009611DC"/>
    <w:rsid w:val="0096146A"/>
    <w:rsid w:val="009623F0"/>
    <w:rsid w:val="00964CDE"/>
    <w:rsid w:val="00964EEB"/>
    <w:rsid w:val="00966ACD"/>
    <w:rsid w:val="00966AE7"/>
    <w:rsid w:val="009679A5"/>
    <w:rsid w:val="009716EC"/>
    <w:rsid w:val="00974A6C"/>
    <w:rsid w:val="0098009D"/>
    <w:rsid w:val="0098177B"/>
    <w:rsid w:val="00983C0B"/>
    <w:rsid w:val="00986751"/>
    <w:rsid w:val="009900A4"/>
    <w:rsid w:val="00992090"/>
    <w:rsid w:val="00992684"/>
    <w:rsid w:val="00992ED1"/>
    <w:rsid w:val="00994912"/>
    <w:rsid w:val="00994C08"/>
    <w:rsid w:val="00994EF9"/>
    <w:rsid w:val="00995965"/>
    <w:rsid w:val="00996D1F"/>
    <w:rsid w:val="00997CDA"/>
    <w:rsid w:val="009A2680"/>
    <w:rsid w:val="009A2BEF"/>
    <w:rsid w:val="009A6242"/>
    <w:rsid w:val="009B2E33"/>
    <w:rsid w:val="009B4D70"/>
    <w:rsid w:val="009B5DB5"/>
    <w:rsid w:val="009C0ECF"/>
    <w:rsid w:val="009C18CF"/>
    <w:rsid w:val="009C4438"/>
    <w:rsid w:val="009C56B3"/>
    <w:rsid w:val="009C6776"/>
    <w:rsid w:val="009D2180"/>
    <w:rsid w:val="009D262D"/>
    <w:rsid w:val="009D28D1"/>
    <w:rsid w:val="009D2DF3"/>
    <w:rsid w:val="009D43BE"/>
    <w:rsid w:val="009E265C"/>
    <w:rsid w:val="009E754E"/>
    <w:rsid w:val="009E78C2"/>
    <w:rsid w:val="009E7929"/>
    <w:rsid w:val="009F2097"/>
    <w:rsid w:val="009F5092"/>
    <w:rsid w:val="009F5491"/>
    <w:rsid w:val="009F5B0A"/>
    <w:rsid w:val="009F5B1A"/>
    <w:rsid w:val="009F5C0D"/>
    <w:rsid w:val="00A0208E"/>
    <w:rsid w:val="00A0272C"/>
    <w:rsid w:val="00A03E25"/>
    <w:rsid w:val="00A06BCA"/>
    <w:rsid w:val="00A07589"/>
    <w:rsid w:val="00A0785F"/>
    <w:rsid w:val="00A07B6E"/>
    <w:rsid w:val="00A11984"/>
    <w:rsid w:val="00A11B82"/>
    <w:rsid w:val="00A133F9"/>
    <w:rsid w:val="00A146B6"/>
    <w:rsid w:val="00A157F3"/>
    <w:rsid w:val="00A16AA6"/>
    <w:rsid w:val="00A1725C"/>
    <w:rsid w:val="00A172E4"/>
    <w:rsid w:val="00A208A0"/>
    <w:rsid w:val="00A20B03"/>
    <w:rsid w:val="00A2226C"/>
    <w:rsid w:val="00A22599"/>
    <w:rsid w:val="00A24D1E"/>
    <w:rsid w:val="00A270C5"/>
    <w:rsid w:val="00A27714"/>
    <w:rsid w:val="00A305AC"/>
    <w:rsid w:val="00A31C6B"/>
    <w:rsid w:val="00A31E08"/>
    <w:rsid w:val="00A32836"/>
    <w:rsid w:val="00A32B3F"/>
    <w:rsid w:val="00A348DD"/>
    <w:rsid w:val="00A35492"/>
    <w:rsid w:val="00A416CA"/>
    <w:rsid w:val="00A41BDC"/>
    <w:rsid w:val="00A42FA3"/>
    <w:rsid w:val="00A43441"/>
    <w:rsid w:val="00A4400B"/>
    <w:rsid w:val="00A448A0"/>
    <w:rsid w:val="00A44D09"/>
    <w:rsid w:val="00A51E27"/>
    <w:rsid w:val="00A54F65"/>
    <w:rsid w:val="00A56D25"/>
    <w:rsid w:val="00A611B7"/>
    <w:rsid w:val="00A617B7"/>
    <w:rsid w:val="00A6233A"/>
    <w:rsid w:val="00A64428"/>
    <w:rsid w:val="00A65B9B"/>
    <w:rsid w:val="00A66AD3"/>
    <w:rsid w:val="00A674CF"/>
    <w:rsid w:val="00A67A47"/>
    <w:rsid w:val="00A70353"/>
    <w:rsid w:val="00A711A3"/>
    <w:rsid w:val="00A71E59"/>
    <w:rsid w:val="00A7214C"/>
    <w:rsid w:val="00A731E2"/>
    <w:rsid w:val="00A7426B"/>
    <w:rsid w:val="00A75404"/>
    <w:rsid w:val="00A803C7"/>
    <w:rsid w:val="00A81876"/>
    <w:rsid w:val="00A82D01"/>
    <w:rsid w:val="00A82D07"/>
    <w:rsid w:val="00A841CD"/>
    <w:rsid w:val="00A845D9"/>
    <w:rsid w:val="00A87203"/>
    <w:rsid w:val="00A87D89"/>
    <w:rsid w:val="00A90981"/>
    <w:rsid w:val="00A919FF"/>
    <w:rsid w:val="00A92F72"/>
    <w:rsid w:val="00A95302"/>
    <w:rsid w:val="00A95A68"/>
    <w:rsid w:val="00A97C07"/>
    <w:rsid w:val="00A97CA6"/>
    <w:rsid w:val="00AA140F"/>
    <w:rsid w:val="00AA41E2"/>
    <w:rsid w:val="00AA4342"/>
    <w:rsid w:val="00AA48CC"/>
    <w:rsid w:val="00AA7839"/>
    <w:rsid w:val="00AB07DF"/>
    <w:rsid w:val="00AB2596"/>
    <w:rsid w:val="00AB36A8"/>
    <w:rsid w:val="00AB5AD5"/>
    <w:rsid w:val="00AC09E0"/>
    <w:rsid w:val="00AC0FB4"/>
    <w:rsid w:val="00AC3159"/>
    <w:rsid w:val="00AC5CA6"/>
    <w:rsid w:val="00AD0358"/>
    <w:rsid w:val="00AD07E2"/>
    <w:rsid w:val="00AD167D"/>
    <w:rsid w:val="00AD243E"/>
    <w:rsid w:val="00AD58EA"/>
    <w:rsid w:val="00AD61E3"/>
    <w:rsid w:val="00AD66F5"/>
    <w:rsid w:val="00AE05DA"/>
    <w:rsid w:val="00AE13D0"/>
    <w:rsid w:val="00AE1734"/>
    <w:rsid w:val="00AE28C1"/>
    <w:rsid w:val="00AF1D36"/>
    <w:rsid w:val="00AF303F"/>
    <w:rsid w:val="00AF4DC8"/>
    <w:rsid w:val="00AF5FD8"/>
    <w:rsid w:val="00B01035"/>
    <w:rsid w:val="00B06218"/>
    <w:rsid w:val="00B06741"/>
    <w:rsid w:val="00B10E25"/>
    <w:rsid w:val="00B1242E"/>
    <w:rsid w:val="00B12AB7"/>
    <w:rsid w:val="00B12E27"/>
    <w:rsid w:val="00B16E19"/>
    <w:rsid w:val="00B207C8"/>
    <w:rsid w:val="00B22505"/>
    <w:rsid w:val="00B236D2"/>
    <w:rsid w:val="00B255BA"/>
    <w:rsid w:val="00B31C06"/>
    <w:rsid w:val="00B323CF"/>
    <w:rsid w:val="00B32792"/>
    <w:rsid w:val="00B32AEF"/>
    <w:rsid w:val="00B343C3"/>
    <w:rsid w:val="00B36881"/>
    <w:rsid w:val="00B37248"/>
    <w:rsid w:val="00B37394"/>
    <w:rsid w:val="00B37813"/>
    <w:rsid w:val="00B40BDE"/>
    <w:rsid w:val="00B4373F"/>
    <w:rsid w:val="00B5362E"/>
    <w:rsid w:val="00B53A4B"/>
    <w:rsid w:val="00B606B2"/>
    <w:rsid w:val="00B60E22"/>
    <w:rsid w:val="00B62022"/>
    <w:rsid w:val="00B6380B"/>
    <w:rsid w:val="00B700FB"/>
    <w:rsid w:val="00B749CE"/>
    <w:rsid w:val="00B77D2B"/>
    <w:rsid w:val="00B8048E"/>
    <w:rsid w:val="00B81EAF"/>
    <w:rsid w:val="00B842AF"/>
    <w:rsid w:val="00B853A9"/>
    <w:rsid w:val="00B924A1"/>
    <w:rsid w:val="00B92D24"/>
    <w:rsid w:val="00B937B2"/>
    <w:rsid w:val="00B96247"/>
    <w:rsid w:val="00B962E2"/>
    <w:rsid w:val="00B96CF6"/>
    <w:rsid w:val="00BA4401"/>
    <w:rsid w:val="00BA4CD2"/>
    <w:rsid w:val="00BA4D97"/>
    <w:rsid w:val="00BA5D3F"/>
    <w:rsid w:val="00BB0677"/>
    <w:rsid w:val="00BB0A57"/>
    <w:rsid w:val="00BB1AFB"/>
    <w:rsid w:val="00BB1FB0"/>
    <w:rsid w:val="00BB24E7"/>
    <w:rsid w:val="00BB3A58"/>
    <w:rsid w:val="00BC02CF"/>
    <w:rsid w:val="00BC58FA"/>
    <w:rsid w:val="00BD7A70"/>
    <w:rsid w:val="00BE1AEB"/>
    <w:rsid w:val="00BE1CB7"/>
    <w:rsid w:val="00BE44F9"/>
    <w:rsid w:val="00BE466C"/>
    <w:rsid w:val="00BE533C"/>
    <w:rsid w:val="00BE7CA9"/>
    <w:rsid w:val="00BF420A"/>
    <w:rsid w:val="00BF7C86"/>
    <w:rsid w:val="00BF7DA2"/>
    <w:rsid w:val="00C004C2"/>
    <w:rsid w:val="00C01A52"/>
    <w:rsid w:val="00C028EC"/>
    <w:rsid w:val="00C04177"/>
    <w:rsid w:val="00C07079"/>
    <w:rsid w:val="00C12BD2"/>
    <w:rsid w:val="00C130D5"/>
    <w:rsid w:val="00C131A1"/>
    <w:rsid w:val="00C13709"/>
    <w:rsid w:val="00C14C2F"/>
    <w:rsid w:val="00C16872"/>
    <w:rsid w:val="00C172D5"/>
    <w:rsid w:val="00C233B5"/>
    <w:rsid w:val="00C30309"/>
    <w:rsid w:val="00C30E63"/>
    <w:rsid w:val="00C3206B"/>
    <w:rsid w:val="00C35206"/>
    <w:rsid w:val="00C35D84"/>
    <w:rsid w:val="00C37DF3"/>
    <w:rsid w:val="00C4222A"/>
    <w:rsid w:val="00C43577"/>
    <w:rsid w:val="00C45F4B"/>
    <w:rsid w:val="00C46A96"/>
    <w:rsid w:val="00C562E8"/>
    <w:rsid w:val="00C5703A"/>
    <w:rsid w:val="00C60B48"/>
    <w:rsid w:val="00C62FA5"/>
    <w:rsid w:val="00C67E28"/>
    <w:rsid w:val="00C715B9"/>
    <w:rsid w:val="00C82169"/>
    <w:rsid w:val="00C82659"/>
    <w:rsid w:val="00C830A5"/>
    <w:rsid w:val="00C837B5"/>
    <w:rsid w:val="00C840B1"/>
    <w:rsid w:val="00C86946"/>
    <w:rsid w:val="00C92A00"/>
    <w:rsid w:val="00C92BA4"/>
    <w:rsid w:val="00C93A65"/>
    <w:rsid w:val="00C95820"/>
    <w:rsid w:val="00C975BB"/>
    <w:rsid w:val="00CA3667"/>
    <w:rsid w:val="00CA673B"/>
    <w:rsid w:val="00CA7272"/>
    <w:rsid w:val="00CA732E"/>
    <w:rsid w:val="00CB1056"/>
    <w:rsid w:val="00CB3B4F"/>
    <w:rsid w:val="00CB7D65"/>
    <w:rsid w:val="00CC01B6"/>
    <w:rsid w:val="00CC62EB"/>
    <w:rsid w:val="00CC6DBC"/>
    <w:rsid w:val="00CC7958"/>
    <w:rsid w:val="00CC7ACD"/>
    <w:rsid w:val="00CD22AB"/>
    <w:rsid w:val="00CD26F9"/>
    <w:rsid w:val="00CD3C15"/>
    <w:rsid w:val="00CD478D"/>
    <w:rsid w:val="00CD7136"/>
    <w:rsid w:val="00CE2558"/>
    <w:rsid w:val="00CE3BA2"/>
    <w:rsid w:val="00CE445C"/>
    <w:rsid w:val="00CE4D51"/>
    <w:rsid w:val="00CE72AA"/>
    <w:rsid w:val="00CF0E32"/>
    <w:rsid w:val="00CF3C91"/>
    <w:rsid w:val="00CF7CFA"/>
    <w:rsid w:val="00D0101C"/>
    <w:rsid w:val="00D02C59"/>
    <w:rsid w:val="00D0523B"/>
    <w:rsid w:val="00D052EF"/>
    <w:rsid w:val="00D0602E"/>
    <w:rsid w:val="00D17109"/>
    <w:rsid w:val="00D202E3"/>
    <w:rsid w:val="00D206B7"/>
    <w:rsid w:val="00D20CCE"/>
    <w:rsid w:val="00D20FEA"/>
    <w:rsid w:val="00D24D3C"/>
    <w:rsid w:val="00D2617D"/>
    <w:rsid w:val="00D2717E"/>
    <w:rsid w:val="00D36D92"/>
    <w:rsid w:val="00D37F33"/>
    <w:rsid w:val="00D401AD"/>
    <w:rsid w:val="00D429F1"/>
    <w:rsid w:val="00D43AF2"/>
    <w:rsid w:val="00D444A4"/>
    <w:rsid w:val="00D44AD5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1994"/>
    <w:rsid w:val="00D65832"/>
    <w:rsid w:val="00D65E67"/>
    <w:rsid w:val="00D7068B"/>
    <w:rsid w:val="00D725D2"/>
    <w:rsid w:val="00D73884"/>
    <w:rsid w:val="00D76847"/>
    <w:rsid w:val="00D81227"/>
    <w:rsid w:val="00D833B1"/>
    <w:rsid w:val="00D83ADA"/>
    <w:rsid w:val="00D85724"/>
    <w:rsid w:val="00D86ADE"/>
    <w:rsid w:val="00D8729D"/>
    <w:rsid w:val="00D87DD0"/>
    <w:rsid w:val="00D91675"/>
    <w:rsid w:val="00D92DDC"/>
    <w:rsid w:val="00D93B21"/>
    <w:rsid w:val="00D95E0C"/>
    <w:rsid w:val="00D96C50"/>
    <w:rsid w:val="00DA2984"/>
    <w:rsid w:val="00DA2C98"/>
    <w:rsid w:val="00DA37F6"/>
    <w:rsid w:val="00DA448E"/>
    <w:rsid w:val="00DB7545"/>
    <w:rsid w:val="00DC1A1D"/>
    <w:rsid w:val="00DC37F2"/>
    <w:rsid w:val="00DC531C"/>
    <w:rsid w:val="00DC654F"/>
    <w:rsid w:val="00DC6580"/>
    <w:rsid w:val="00DC68B7"/>
    <w:rsid w:val="00DC7811"/>
    <w:rsid w:val="00DD275F"/>
    <w:rsid w:val="00DD5F32"/>
    <w:rsid w:val="00DD70F1"/>
    <w:rsid w:val="00DE07CE"/>
    <w:rsid w:val="00DE2EA5"/>
    <w:rsid w:val="00DE38FA"/>
    <w:rsid w:val="00DE6D5F"/>
    <w:rsid w:val="00E0101F"/>
    <w:rsid w:val="00E0170A"/>
    <w:rsid w:val="00E06215"/>
    <w:rsid w:val="00E12BE1"/>
    <w:rsid w:val="00E14609"/>
    <w:rsid w:val="00E1674B"/>
    <w:rsid w:val="00E2053E"/>
    <w:rsid w:val="00E207D1"/>
    <w:rsid w:val="00E21B0D"/>
    <w:rsid w:val="00E23831"/>
    <w:rsid w:val="00E24966"/>
    <w:rsid w:val="00E253E1"/>
    <w:rsid w:val="00E260D4"/>
    <w:rsid w:val="00E262BB"/>
    <w:rsid w:val="00E316F5"/>
    <w:rsid w:val="00E31A59"/>
    <w:rsid w:val="00E359D5"/>
    <w:rsid w:val="00E3606C"/>
    <w:rsid w:val="00E369E6"/>
    <w:rsid w:val="00E41EB7"/>
    <w:rsid w:val="00E429E5"/>
    <w:rsid w:val="00E46A71"/>
    <w:rsid w:val="00E47429"/>
    <w:rsid w:val="00E47FAD"/>
    <w:rsid w:val="00E53A09"/>
    <w:rsid w:val="00E546DD"/>
    <w:rsid w:val="00E55194"/>
    <w:rsid w:val="00E55B5C"/>
    <w:rsid w:val="00E60428"/>
    <w:rsid w:val="00E60E3F"/>
    <w:rsid w:val="00E6252E"/>
    <w:rsid w:val="00E6594C"/>
    <w:rsid w:val="00E711D5"/>
    <w:rsid w:val="00E71A84"/>
    <w:rsid w:val="00E744AC"/>
    <w:rsid w:val="00E74C6F"/>
    <w:rsid w:val="00E75F6D"/>
    <w:rsid w:val="00E83DDA"/>
    <w:rsid w:val="00E8466E"/>
    <w:rsid w:val="00E84AFE"/>
    <w:rsid w:val="00E86578"/>
    <w:rsid w:val="00E90613"/>
    <w:rsid w:val="00E91645"/>
    <w:rsid w:val="00E934D4"/>
    <w:rsid w:val="00E94D61"/>
    <w:rsid w:val="00E9670B"/>
    <w:rsid w:val="00E9797C"/>
    <w:rsid w:val="00EA1191"/>
    <w:rsid w:val="00EA1614"/>
    <w:rsid w:val="00EA1A7D"/>
    <w:rsid w:val="00EA2EF6"/>
    <w:rsid w:val="00EA4960"/>
    <w:rsid w:val="00EA77D8"/>
    <w:rsid w:val="00EB018C"/>
    <w:rsid w:val="00EB0BDB"/>
    <w:rsid w:val="00EB4033"/>
    <w:rsid w:val="00EB78E6"/>
    <w:rsid w:val="00EC01C8"/>
    <w:rsid w:val="00EC0DF1"/>
    <w:rsid w:val="00EC167F"/>
    <w:rsid w:val="00EC3581"/>
    <w:rsid w:val="00EC55F4"/>
    <w:rsid w:val="00ED03B3"/>
    <w:rsid w:val="00ED0D5E"/>
    <w:rsid w:val="00ED3536"/>
    <w:rsid w:val="00ED36FB"/>
    <w:rsid w:val="00ED4C4B"/>
    <w:rsid w:val="00ED54C0"/>
    <w:rsid w:val="00ED787B"/>
    <w:rsid w:val="00EE13C2"/>
    <w:rsid w:val="00EE2739"/>
    <w:rsid w:val="00EE4BCF"/>
    <w:rsid w:val="00EF0DFB"/>
    <w:rsid w:val="00EF40A0"/>
    <w:rsid w:val="00EF7FA3"/>
    <w:rsid w:val="00F00A7C"/>
    <w:rsid w:val="00F02967"/>
    <w:rsid w:val="00F02EBE"/>
    <w:rsid w:val="00F031FE"/>
    <w:rsid w:val="00F03786"/>
    <w:rsid w:val="00F0413E"/>
    <w:rsid w:val="00F06422"/>
    <w:rsid w:val="00F06852"/>
    <w:rsid w:val="00F069AF"/>
    <w:rsid w:val="00F11ED6"/>
    <w:rsid w:val="00F1217A"/>
    <w:rsid w:val="00F15EEA"/>
    <w:rsid w:val="00F16920"/>
    <w:rsid w:val="00F1753A"/>
    <w:rsid w:val="00F2186C"/>
    <w:rsid w:val="00F21AF2"/>
    <w:rsid w:val="00F2590D"/>
    <w:rsid w:val="00F26224"/>
    <w:rsid w:val="00F275FB"/>
    <w:rsid w:val="00F27CB7"/>
    <w:rsid w:val="00F333F3"/>
    <w:rsid w:val="00F34075"/>
    <w:rsid w:val="00F35288"/>
    <w:rsid w:val="00F35781"/>
    <w:rsid w:val="00F36A72"/>
    <w:rsid w:val="00F419AE"/>
    <w:rsid w:val="00F4203E"/>
    <w:rsid w:val="00F423B5"/>
    <w:rsid w:val="00F42424"/>
    <w:rsid w:val="00F44400"/>
    <w:rsid w:val="00F47BAA"/>
    <w:rsid w:val="00F52A1B"/>
    <w:rsid w:val="00F52F8D"/>
    <w:rsid w:val="00F5341F"/>
    <w:rsid w:val="00F561B6"/>
    <w:rsid w:val="00F61BFC"/>
    <w:rsid w:val="00F655D7"/>
    <w:rsid w:val="00F66067"/>
    <w:rsid w:val="00F672D8"/>
    <w:rsid w:val="00F7526D"/>
    <w:rsid w:val="00F75C0F"/>
    <w:rsid w:val="00F77402"/>
    <w:rsid w:val="00F77DD9"/>
    <w:rsid w:val="00F80C7A"/>
    <w:rsid w:val="00F8709A"/>
    <w:rsid w:val="00F90568"/>
    <w:rsid w:val="00F949B1"/>
    <w:rsid w:val="00F95D91"/>
    <w:rsid w:val="00FA02AE"/>
    <w:rsid w:val="00FA07C1"/>
    <w:rsid w:val="00FA12C6"/>
    <w:rsid w:val="00FA2E08"/>
    <w:rsid w:val="00FA494D"/>
    <w:rsid w:val="00FA504A"/>
    <w:rsid w:val="00FA528A"/>
    <w:rsid w:val="00FA6FAD"/>
    <w:rsid w:val="00FB0767"/>
    <w:rsid w:val="00FB3846"/>
    <w:rsid w:val="00FB5EA0"/>
    <w:rsid w:val="00FB5EE4"/>
    <w:rsid w:val="00FB7847"/>
    <w:rsid w:val="00FC0756"/>
    <w:rsid w:val="00FC45B0"/>
    <w:rsid w:val="00FC45BB"/>
    <w:rsid w:val="00FC4B62"/>
    <w:rsid w:val="00FD096D"/>
    <w:rsid w:val="00FD155C"/>
    <w:rsid w:val="00FD3F26"/>
    <w:rsid w:val="00FD551D"/>
    <w:rsid w:val="00FD66AE"/>
    <w:rsid w:val="00FD7A31"/>
    <w:rsid w:val="00FD7C88"/>
    <w:rsid w:val="00FE2ED4"/>
    <w:rsid w:val="00FE4ED3"/>
    <w:rsid w:val="00FE5F86"/>
    <w:rsid w:val="00FE7A73"/>
    <w:rsid w:val="00FF3BD5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0AD9A54-D80D-410B-8641-DB0EBFFB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Date"/>
    <w:basedOn w:val="a"/>
    <w:next w:val="a"/>
    <w:link w:val="af3"/>
    <w:rsid w:val="0038109C"/>
    <w:pPr>
      <w:jc w:val="right"/>
    </w:pPr>
  </w:style>
  <w:style w:type="character" w:customStyle="1" w:styleId="af3">
    <w:name w:val="日期 字元"/>
    <w:link w:val="af2"/>
    <w:rsid w:val="003810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A1BF6-E565-4F5F-BDCC-06BAC53C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Links>
    <vt:vector size="24" baseType="variant">
      <vt:variant>
        <vt:i4>1978116702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案件進度判斷</vt:lpwstr>
      </vt:variant>
      <vt:variant>
        <vt:i4>1441812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FORMAT_A_BACK</vt:lpwstr>
      </vt:variant>
      <vt:variant>
        <vt:i4>1507370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