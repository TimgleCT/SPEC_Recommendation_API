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A70BF7" w:rsidP="00A70BF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2017/8/7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  <w:r w:rsidR="0059013E">
              <w:rPr>
                <w:rFonts w:ascii="細明體" w:eastAsia="細明體" w:hAnsi="細明體" w:cs="Courier New"/>
                <w:sz w:val="20"/>
                <w:szCs w:val="20"/>
              </w:rPr>
              <w:t xml:space="preserve"> </w:t>
            </w:r>
            <w:r w:rsidR="0059013E">
              <w:rPr>
                <w:rFonts w:ascii="細明體" w:eastAsia="細明體" w:hAnsi="細明體" w:cs="Courier New" w:hint="eastAsia"/>
                <w:sz w:val="20"/>
                <w:szCs w:val="20"/>
              </w:rPr>
              <w:t>申請書</w:t>
            </w:r>
            <w:r w:rsidR="0059013E" w:rsidRPr="0059013E">
              <w:rPr>
                <w:rFonts w:ascii="細明體" w:eastAsia="細明體" w:hAnsi="細明體" w:cs="Courier New"/>
                <w:sz w:val="20"/>
                <w:szCs w:val="20"/>
              </w:rPr>
              <w:t>170807002011</w:t>
            </w:r>
            <w:r w:rsidR="0059013E">
              <w:rPr>
                <w:rFonts w:ascii="細明體" w:eastAsia="細明體" w:hAnsi="細明體" w:cs="Courier New" w:hint="eastAsia"/>
                <w:sz w:val="20"/>
                <w:szCs w:val="20"/>
              </w:rPr>
              <w:t>:</w:t>
            </w:r>
            <w:r w:rsidR="0059013E" w:rsidRPr="0059013E">
              <w:rPr>
                <w:rFonts w:ascii="細明體" w:eastAsia="細明體" w:hAnsi="細明體" w:cs="Courier New" w:hint="eastAsia"/>
                <w:sz w:val="20"/>
                <w:szCs w:val="20"/>
              </w:rPr>
              <w:t>學團險B2B補全照會學籍資料流程</w:t>
            </w:r>
          </w:p>
        </w:tc>
        <w:tc>
          <w:tcPr>
            <w:tcW w:w="1566" w:type="dxa"/>
          </w:tcPr>
          <w:p w:rsidR="00BD5672" w:rsidRPr="00BD5672" w:rsidRDefault="00A70BF7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龎伯珊</w:t>
            </w:r>
          </w:p>
        </w:tc>
        <w:tc>
          <w:tcPr>
            <w:tcW w:w="2071" w:type="dxa"/>
          </w:tcPr>
          <w:p w:rsidR="00BD5672" w:rsidRPr="00BD5672" w:rsidRDefault="00AC0CFC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AC0CFC">
              <w:rPr>
                <w:rFonts w:ascii="細明體" w:eastAsia="細明體" w:hAnsi="細明體" w:cs="Courier New"/>
                <w:sz w:val="20"/>
                <w:szCs w:val="20"/>
              </w:rPr>
              <w:t>170807001999</w:t>
            </w:r>
          </w:p>
        </w:tc>
      </w:tr>
      <w:tr w:rsidR="000F2A7B" w:rsidRPr="00E8700A" w:rsidTr="00BD5672">
        <w:tc>
          <w:tcPr>
            <w:tcW w:w="1416" w:type="dxa"/>
          </w:tcPr>
          <w:p w:rsidR="000F2A7B" w:rsidRDefault="000F2A7B" w:rsidP="000F2A7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hint="eastAsia"/>
              </w:rPr>
              <w:t>2018/1/30</w:t>
            </w:r>
          </w:p>
        </w:tc>
        <w:tc>
          <w:tcPr>
            <w:tcW w:w="1010" w:type="dxa"/>
          </w:tcPr>
          <w:p w:rsidR="000F2A7B" w:rsidRPr="00BD5672" w:rsidRDefault="000F2A7B" w:rsidP="000F2A7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53" w:type="dxa"/>
          </w:tcPr>
          <w:p w:rsidR="000F2A7B" w:rsidRPr="00BD5672" w:rsidRDefault="000F2A7B" w:rsidP="000F2A7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E5584">
              <w:rPr>
                <w:b/>
                <w:bCs/>
              </w:rPr>
              <w:t>學團險</w:t>
            </w:r>
            <w:r w:rsidRPr="001E5584">
              <w:rPr>
                <w:b/>
                <w:bCs/>
              </w:rPr>
              <w:t>B2B</w:t>
            </w:r>
            <w:r w:rsidRPr="001E5584">
              <w:rPr>
                <w:b/>
                <w:bCs/>
              </w:rPr>
              <w:t>補全照會學籍資料流程修正</w:t>
            </w:r>
          </w:p>
        </w:tc>
        <w:tc>
          <w:tcPr>
            <w:tcW w:w="1566" w:type="dxa"/>
          </w:tcPr>
          <w:p w:rsidR="000F2A7B" w:rsidRDefault="000F2A7B" w:rsidP="000F2A7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1E5584">
              <w:rPr>
                <w:rFonts w:hint="eastAsia"/>
              </w:rPr>
              <w:t>龎伯珊</w:t>
            </w:r>
          </w:p>
        </w:tc>
        <w:tc>
          <w:tcPr>
            <w:tcW w:w="2071" w:type="dxa"/>
          </w:tcPr>
          <w:p w:rsidR="000F2A7B" w:rsidRPr="00AC0CFC" w:rsidRDefault="000F2A7B" w:rsidP="000F2A7B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1E5584">
              <w:rPr>
                <w:b/>
                <w:bCs/>
              </w:rPr>
              <w:t>171114000272</w:t>
            </w:r>
          </w:p>
        </w:tc>
      </w:tr>
      <w:tr w:rsidR="00062E2D" w:rsidRPr="00E8700A" w:rsidTr="00BD5672">
        <w:trPr>
          <w:ins w:id="2" w:author="李明諭" w:date="2019-06-03T18:04:00Z"/>
        </w:trPr>
        <w:tc>
          <w:tcPr>
            <w:tcW w:w="1416" w:type="dxa"/>
          </w:tcPr>
          <w:p w:rsidR="00062E2D" w:rsidRDefault="00062E2D" w:rsidP="000F2A7B">
            <w:pPr>
              <w:spacing w:line="240" w:lineRule="atLeast"/>
              <w:jc w:val="center"/>
              <w:rPr>
                <w:ins w:id="3" w:author="李明諭" w:date="2019-06-03T18:04:00Z"/>
                <w:rFonts w:hint="eastAsia"/>
              </w:rPr>
            </w:pPr>
            <w:ins w:id="4" w:author="李明諭" w:date="2019-06-03T18:05:00Z">
              <w:r>
                <w:rPr>
                  <w:rFonts w:hint="eastAsia"/>
                </w:rPr>
                <w:t>2019/6/3</w:t>
              </w:r>
            </w:ins>
          </w:p>
        </w:tc>
        <w:tc>
          <w:tcPr>
            <w:tcW w:w="1010" w:type="dxa"/>
          </w:tcPr>
          <w:p w:rsidR="00062E2D" w:rsidRDefault="00062E2D" w:rsidP="000F2A7B">
            <w:pPr>
              <w:spacing w:line="240" w:lineRule="atLeast"/>
              <w:jc w:val="center"/>
              <w:rPr>
                <w:ins w:id="5" w:author="李明諭" w:date="2019-06-03T18:04:00Z"/>
                <w:rFonts w:hint="eastAsia"/>
              </w:rPr>
            </w:pPr>
            <w:ins w:id="6" w:author="李明諭" w:date="2019-06-03T18:05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3953" w:type="dxa"/>
          </w:tcPr>
          <w:p w:rsidR="00062E2D" w:rsidRPr="001E5584" w:rsidRDefault="00062E2D" w:rsidP="000F2A7B">
            <w:pPr>
              <w:spacing w:line="240" w:lineRule="atLeast"/>
              <w:rPr>
                <w:ins w:id="7" w:author="李明諭" w:date="2019-06-03T18:04:00Z"/>
                <w:b/>
                <w:bCs/>
              </w:rPr>
            </w:pPr>
            <w:ins w:id="8" w:author="李明諭" w:date="2019-06-03T18:05:00Z">
              <w:r w:rsidRPr="00062E2D">
                <w:rPr>
                  <w:b/>
                  <w:bCs/>
                </w:rPr>
                <w:t>學團學籍補全通知</w:t>
              </w:r>
              <w:r w:rsidRPr="00062E2D">
                <w:rPr>
                  <w:b/>
                  <w:bCs/>
                </w:rPr>
                <w:t>CA</w:t>
              </w:r>
              <w:r w:rsidRPr="00062E2D">
                <w:rPr>
                  <w:b/>
                  <w:bCs/>
                </w:rPr>
                <w:t>人員導入</w:t>
              </w:r>
            </w:ins>
          </w:p>
        </w:tc>
        <w:tc>
          <w:tcPr>
            <w:tcW w:w="1566" w:type="dxa"/>
          </w:tcPr>
          <w:p w:rsidR="00062E2D" w:rsidRPr="001E5584" w:rsidRDefault="00062E2D" w:rsidP="000F2A7B">
            <w:pPr>
              <w:pStyle w:val="Tabletext"/>
              <w:rPr>
                <w:ins w:id="9" w:author="李明諭" w:date="2019-06-03T18:04:00Z"/>
                <w:rFonts w:hint="eastAsia"/>
              </w:rPr>
            </w:pPr>
            <w:ins w:id="10" w:author="李明諭" w:date="2019-06-03T18:05:00Z">
              <w:r>
                <w:rPr>
                  <w:rFonts w:hint="eastAsia"/>
                  <w:lang w:eastAsia="zh-TW"/>
                </w:rPr>
                <w:t>李明諭</w:t>
              </w:r>
            </w:ins>
          </w:p>
        </w:tc>
        <w:tc>
          <w:tcPr>
            <w:tcW w:w="2071" w:type="dxa"/>
          </w:tcPr>
          <w:p w:rsidR="00062E2D" w:rsidRPr="001E5584" w:rsidRDefault="00062E2D" w:rsidP="000F2A7B">
            <w:pPr>
              <w:spacing w:line="240" w:lineRule="atLeast"/>
              <w:rPr>
                <w:ins w:id="11" w:author="李明諭" w:date="2019-06-03T18:04:00Z"/>
                <w:b/>
                <w:bCs/>
              </w:rPr>
            </w:pPr>
            <w:ins w:id="12" w:author="李明諭" w:date="2019-06-03T18:04:00Z">
              <w:r w:rsidRPr="00062E2D">
                <w:rPr>
                  <w:rFonts w:hint="eastAsia"/>
                  <w:b/>
                  <w:bCs/>
                </w:rPr>
                <w:t>190531000777</w:t>
              </w:r>
            </w:ins>
          </w:p>
        </w:tc>
      </w:tr>
      <w:tr w:rsidR="00676554" w:rsidRPr="00E8700A" w:rsidTr="00BD5672">
        <w:trPr>
          <w:ins w:id="13" w:author="i9200236,蔡若羚" w:date="2019-06-10T11:43:00Z"/>
        </w:trPr>
        <w:tc>
          <w:tcPr>
            <w:tcW w:w="1416" w:type="dxa"/>
          </w:tcPr>
          <w:p w:rsidR="00676554" w:rsidRDefault="00676554" w:rsidP="000F2A7B">
            <w:pPr>
              <w:spacing w:line="240" w:lineRule="atLeast"/>
              <w:jc w:val="center"/>
              <w:rPr>
                <w:ins w:id="14" w:author="i9200236,蔡若羚" w:date="2019-06-10T11:43:00Z"/>
                <w:rFonts w:hint="eastAsia"/>
              </w:rPr>
            </w:pPr>
            <w:ins w:id="15" w:author="i9200236,蔡若羚" w:date="2019-06-10T11:43:00Z">
              <w:r>
                <w:rPr>
                  <w:rFonts w:hint="eastAsia"/>
                </w:rPr>
                <w:t>2019/6/</w:t>
              </w:r>
            </w:ins>
            <w:ins w:id="16" w:author="i9200236,蔡若羚" w:date="2019-06-10T11:44:00Z">
              <w:r>
                <w:rPr>
                  <w:rFonts w:hint="eastAsia"/>
                </w:rPr>
                <w:t>4</w:t>
              </w:r>
            </w:ins>
          </w:p>
        </w:tc>
        <w:tc>
          <w:tcPr>
            <w:tcW w:w="1010" w:type="dxa"/>
          </w:tcPr>
          <w:p w:rsidR="00676554" w:rsidRDefault="00676554" w:rsidP="000F2A7B">
            <w:pPr>
              <w:spacing w:line="240" w:lineRule="atLeast"/>
              <w:jc w:val="center"/>
              <w:rPr>
                <w:ins w:id="17" w:author="i9200236,蔡若羚" w:date="2019-06-10T11:43:00Z"/>
                <w:rFonts w:hint="eastAsia"/>
              </w:rPr>
            </w:pPr>
            <w:ins w:id="18" w:author="i9200236,蔡若羚" w:date="2019-06-10T11:44:00Z">
              <w:r>
                <w:rPr>
                  <w:rFonts w:hint="eastAsia"/>
                </w:rPr>
                <w:t>4</w:t>
              </w:r>
            </w:ins>
          </w:p>
        </w:tc>
        <w:tc>
          <w:tcPr>
            <w:tcW w:w="3953" w:type="dxa"/>
          </w:tcPr>
          <w:p w:rsidR="00676554" w:rsidRPr="00062E2D" w:rsidRDefault="00676554" w:rsidP="000F2A7B">
            <w:pPr>
              <w:spacing w:line="240" w:lineRule="atLeast"/>
              <w:rPr>
                <w:ins w:id="19" w:author="i9200236,蔡若羚" w:date="2019-06-10T11:43:00Z"/>
                <w:b/>
                <w:bCs/>
              </w:rPr>
            </w:pPr>
            <w:ins w:id="20" w:author="i9200236,蔡若羚" w:date="2019-06-10T11:44:00Z">
              <w:r>
                <w:rPr>
                  <w:rFonts w:hint="eastAsia"/>
                  <w:b/>
                  <w:bCs/>
                </w:rPr>
                <w:t>導巡檢</w:t>
              </w:r>
            </w:ins>
          </w:p>
        </w:tc>
        <w:tc>
          <w:tcPr>
            <w:tcW w:w="1566" w:type="dxa"/>
          </w:tcPr>
          <w:p w:rsidR="00676554" w:rsidRDefault="00676554" w:rsidP="000F2A7B">
            <w:pPr>
              <w:pStyle w:val="Tabletext"/>
              <w:rPr>
                <w:ins w:id="21" w:author="i9200236,蔡若羚" w:date="2019-06-10T11:43:00Z"/>
                <w:rFonts w:hint="eastAsia"/>
                <w:lang w:eastAsia="zh-TW"/>
              </w:rPr>
            </w:pPr>
            <w:ins w:id="22" w:author="i9200236,蔡若羚" w:date="2019-06-10T11:44:00Z">
              <w:r>
                <w:rPr>
                  <w:rFonts w:hint="eastAsia"/>
                  <w:lang w:eastAsia="zh-TW"/>
                </w:rPr>
                <w:t>蔡若羚</w:t>
              </w:r>
            </w:ins>
          </w:p>
        </w:tc>
        <w:tc>
          <w:tcPr>
            <w:tcW w:w="2071" w:type="dxa"/>
          </w:tcPr>
          <w:p w:rsidR="00676554" w:rsidRPr="00062E2D" w:rsidRDefault="00676554" w:rsidP="000F2A7B">
            <w:pPr>
              <w:spacing w:line="240" w:lineRule="atLeast"/>
              <w:rPr>
                <w:ins w:id="23" w:author="i9200236,蔡若羚" w:date="2019-06-10T11:43:00Z"/>
                <w:rFonts w:hint="eastAsia"/>
                <w:b/>
                <w:bCs/>
              </w:rPr>
            </w:pPr>
            <w:ins w:id="24" w:author="i9200236,蔡若羚" w:date="2019-06-10T11:44:00Z">
              <w:r>
                <w:rPr>
                  <w:rFonts w:hint="eastAsia"/>
                  <w:b/>
                  <w:bCs/>
                </w:rPr>
                <w:t>181227000679</w:t>
              </w:r>
            </w:ins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A1362F" w:rsidRDefault="00A70BF7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A70BF7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學團學籍補全通知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3D07FE" w:rsidRDefault="00961F9B" w:rsidP="00A70BF7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A70BF7">
              <w:rPr>
                <w:rFonts w:ascii="細明體" w:eastAsia="細明體" w:hAnsi="細明體"/>
                <w:sz w:val="20"/>
                <w:szCs w:val="20"/>
              </w:rPr>
              <w:t>AZ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  <w:r w:rsidR="00A70BF7">
              <w:rPr>
                <w:rFonts w:ascii="細明體" w:eastAsia="細明體" w:hAnsi="細明體"/>
                <w:sz w:val="20"/>
                <w:szCs w:val="20"/>
              </w:rPr>
              <w:t>_B202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Default="00A70BF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70BF7">
              <w:rPr>
                <w:rFonts w:ascii="細明體" w:eastAsia="細明體" w:hAnsi="細明體" w:hint="eastAsia"/>
                <w:sz w:val="20"/>
              </w:rPr>
              <w:t>學團學籍補全通知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E01490" w:rsidRDefault="009678E0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9678E0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E01490" w:rsidTr="004D5DB7">
        <w:tc>
          <w:tcPr>
            <w:tcW w:w="1440" w:type="dxa"/>
          </w:tcPr>
          <w:p w:rsidR="00EA6919" w:rsidRPr="00266B0D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E01490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E01490" w:rsidTr="00EA6919">
        <w:tc>
          <w:tcPr>
            <w:tcW w:w="1440" w:type="dxa"/>
            <w:vMerge w:val="restart"/>
            <w:vAlign w:val="center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Default="00A70BF7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Pr="00A70BF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6919" w:rsidRPr="00A70BF7">
              <w:rPr>
                <w:rFonts w:ascii="細明體" w:eastAsia="細明體" w:hAnsi="細明體" w:hint="eastAsia"/>
                <w:sz w:val="20"/>
                <w:szCs w:val="20"/>
              </w:rPr>
              <w:t xml:space="preserve">客戶　</w:t>
            </w:r>
            <w:r w:rsidRPr="00A70BF7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6919" w:rsidRPr="00A70BF7">
              <w:rPr>
                <w:rFonts w:ascii="細明體" w:eastAsia="細明體" w:hAnsi="細明體" w:hint="eastAsia"/>
                <w:sz w:val="20"/>
                <w:szCs w:val="20"/>
              </w:rPr>
              <w:t>壽險員工　□</w:t>
            </w:r>
            <w:r w:rsidR="003769F8" w:rsidRPr="00A70BF7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  <w:r w:rsidR="00EA6919" w:rsidRPr="00A70BF7">
              <w:rPr>
                <w:rFonts w:ascii="細明體" w:eastAsia="細明體" w:hAnsi="細明體" w:hint="eastAsia"/>
                <w:sz w:val="20"/>
                <w:szCs w:val="20"/>
              </w:rPr>
              <w:t xml:space="preserve">　□</w:t>
            </w:r>
            <w:r w:rsidR="003769F8" w:rsidRPr="00A70BF7">
              <w:rPr>
                <w:rFonts w:ascii="細明體" w:eastAsia="細明體" w:hAnsi="細明體" w:hint="eastAsia"/>
                <w:sz w:val="20"/>
                <w:szCs w:val="20"/>
              </w:rPr>
              <w:t>合作廠商</w:t>
            </w:r>
          </w:p>
        </w:tc>
      </w:tr>
      <w:tr w:rsidR="00EA6919" w:rsidTr="00EA6919">
        <w:tc>
          <w:tcPr>
            <w:tcW w:w="1440" w:type="dxa"/>
            <w:vMerge/>
          </w:tcPr>
          <w:p w:rsidR="00EA6919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3769F8" w:rsidRDefault="00A70BF7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 xml:space="preserve">無 □Billhunter　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>MailSender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6D01E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.9pt;margin-top:12.15pt;width:159.75pt;height:54.75pt;z-index:251652608">
            <v:textbox>
              <w:txbxContent>
                <w:p w:rsidR="00361E98" w:rsidRDefault="00890457">
                  <w:r>
                    <w:rPr>
                      <w:rFonts w:hint="eastAsia"/>
                    </w:rPr>
                    <w:t>理賠補全紀錄</w:t>
                  </w:r>
                  <w:r w:rsidR="00361E98" w:rsidRPr="00361E98">
                    <w:rPr>
                      <w:rFonts w:hint="eastAsia"/>
                    </w:rPr>
                    <w:t>檔</w:t>
                  </w:r>
                  <w:r>
                    <w:rPr>
                      <w:rFonts w:hint="eastAsia"/>
                    </w:rPr>
                    <w:t>DTAAJ010</w:t>
                  </w:r>
                </w:p>
              </w:txbxContent>
            </v:textbox>
          </v:shape>
        </w:pic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553EF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59.15pt;margin-top:3.85pt;width:102pt;height:21.05pt;z-index:251655680" o:connectortype="straight">
            <v:stroke endarrow="block"/>
          </v:shape>
        </w:pict>
      </w:r>
      <w:r w:rsidR="006D01E4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61.15pt;margin-top:9.9pt;width:87.75pt;height:54.75pt;z-index:251654656">
            <v:textbox>
              <w:txbxContent>
                <w:p w:rsidR="006875F0" w:rsidRPr="006875F0" w:rsidRDefault="00A70BF7">
                  <w:r w:rsidRPr="00A70BF7">
                    <w:rPr>
                      <w:rFonts w:ascii="細明體" w:eastAsia="細明體" w:hAnsi="細明體" w:hint="eastAsia"/>
                    </w:rPr>
                    <w:t>學團學籍補全通知</w:t>
                  </w:r>
                </w:p>
              </w:txbxContent>
            </v:textbox>
          </v:shape>
        </w:pict>
      </w:r>
    </w:p>
    <w:p w:rsidR="00361E98" w:rsidRDefault="006D01E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6" type="#_x0000_t32" style="position:absolute;margin-left:162.15pt;margin-top:17.4pt;width:99pt;height:25.45pt;flip:y;z-index:251656704" o:connectortype="straight">
            <v:stroke endarrow="block"/>
          </v:shape>
        </w:pict>
      </w:r>
    </w:p>
    <w:p w:rsidR="00361E98" w:rsidRDefault="003D7CF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9" type="#_x0000_t32" style="position:absolute;margin-left:162.9pt;margin-top:11.4pt;width:96pt;height:85.45pt;flip:y;z-index:251662848" o:connectortype="straight">
            <v:stroke endarrow="block"/>
          </v:shape>
        </w:pict>
      </w:r>
      <w:r w:rsidR="00553EF0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7" type="#_x0000_t22" style="position:absolute;margin-left:.9pt;margin-top:2.4pt;width:161.25pt;height:54.75pt;z-index:251653632">
            <v:textbox>
              <w:txbxContent>
                <w:p w:rsidR="00361E98" w:rsidRDefault="00B16AB9" w:rsidP="00361E98">
                  <w:r>
                    <w:rPr>
                      <w:rFonts w:hint="eastAsia"/>
                    </w:rPr>
                    <w:t>理賠受理檔</w:t>
                  </w:r>
                  <w:r>
                    <w:rPr>
                      <w:rFonts w:hint="eastAsia"/>
                    </w:rPr>
                    <w:t>DTAAA001</w:t>
                  </w:r>
                </w:p>
              </w:txbxContent>
            </v:textbox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D7CF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 id="_x0000_s1048" type="#_x0000_t22" style="position:absolute;margin-left:2.4pt;margin-top:12.1pt;width:161.25pt;height:54.75pt;z-index:251661824">
            <v:textbox>
              <w:txbxContent>
                <w:p w:rsidR="003D7CF0" w:rsidRDefault="003D7CF0" w:rsidP="003D7CF0">
                  <w:r>
                    <w:rPr>
                      <w:rFonts w:hint="eastAsia"/>
                    </w:rPr>
                    <w:t>理賠申請書檔</w:t>
                  </w:r>
                  <w:r>
                    <w:rPr>
                      <w:rFonts w:hint="eastAsia"/>
                    </w:rPr>
                    <w:t>DTAAA010</w:t>
                  </w:r>
                </w:p>
              </w:txbxContent>
            </v:textbox>
          </v:shape>
        </w:pic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17A0D" w:rsidRDefault="00817A0D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890457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理賠補全紀錄檔</w:t>
            </w:r>
          </w:p>
        </w:tc>
        <w:tc>
          <w:tcPr>
            <w:tcW w:w="2835" w:type="dxa"/>
          </w:tcPr>
          <w:p w:rsidR="00752001" w:rsidRPr="002057B2" w:rsidRDefault="00752001" w:rsidP="008904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</w:t>
            </w:r>
            <w:r w:rsidR="00890457">
              <w:rPr>
                <w:rFonts w:ascii="細明體" w:eastAsia="細明體" w:hAnsi="細明體"/>
                <w:sz w:val="20"/>
                <w:szCs w:val="20"/>
              </w:rPr>
              <w:t>AAJ010</w:t>
            </w:r>
          </w:p>
        </w:tc>
        <w:tc>
          <w:tcPr>
            <w:tcW w:w="799" w:type="dxa"/>
          </w:tcPr>
          <w:p w:rsidR="00752001" w:rsidRDefault="00890457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16AB9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16AB9" w:rsidRPr="00226E08" w:rsidRDefault="00B16AB9" w:rsidP="00B16A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B16AB9" w:rsidRDefault="00B16AB9" w:rsidP="00B16AB9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理賠受理檔</w:t>
            </w:r>
          </w:p>
        </w:tc>
        <w:tc>
          <w:tcPr>
            <w:tcW w:w="2835" w:type="dxa"/>
          </w:tcPr>
          <w:p w:rsidR="00B16AB9" w:rsidRDefault="00B16AB9" w:rsidP="00B16AB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B16AB9" w:rsidRDefault="00B16AB9" w:rsidP="00B16AB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16AB9" w:rsidRPr="00E60524" w:rsidRDefault="00B16AB9" w:rsidP="00B16AB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16AB9" w:rsidRPr="00E60524" w:rsidRDefault="00B16AB9" w:rsidP="00B16AB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16AB9" w:rsidRPr="00E60524" w:rsidRDefault="00B16AB9" w:rsidP="00B16AB9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473FB4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473FB4" w:rsidRDefault="00473FB4" w:rsidP="00473FB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473FB4" w:rsidRDefault="00473FB4" w:rsidP="00473FB4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理賠申請書檔</w:t>
            </w:r>
          </w:p>
        </w:tc>
        <w:tc>
          <w:tcPr>
            <w:tcW w:w="2835" w:type="dxa"/>
          </w:tcPr>
          <w:p w:rsidR="00473FB4" w:rsidRDefault="00473FB4" w:rsidP="00473FB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</w:t>
            </w:r>
          </w:p>
        </w:tc>
        <w:tc>
          <w:tcPr>
            <w:tcW w:w="799" w:type="dxa"/>
          </w:tcPr>
          <w:p w:rsidR="00473FB4" w:rsidRDefault="00473FB4" w:rsidP="00473FB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473FB4" w:rsidRPr="00E60524" w:rsidRDefault="00473FB4" w:rsidP="00473FB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473FB4" w:rsidRPr="00E60524" w:rsidRDefault="00473FB4" w:rsidP="00473FB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73FB4" w:rsidRPr="00E60524" w:rsidRDefault="00473FB4" w:rsidP="00473FB4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lastRenderedPageBreak/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961F9B" w:rsidRPr="0090048C" w:rsidRDefault="003D7CF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D7CF0">
              <w:rPr>
                <w:rFonts w:ascii="細明體" w:eastAsia="細明體" w:hAnsi="細明體" w:hint="eastAsia"/>
                <w:sz w:val="20"/>
                <w:szCs w:val="20"/>
              </w:rPr>
              <w:t>人事基本資料共用模組</w:t>
            </w:r>
          </w:p>
        </w:tc>
        <w:tc>
          <w:tcPr>
            <w:tcW w:w="4770" w:type="dxa"/>
          </w:tcPr>
          <w:p w:rsidR="00961F9B" w:rsidRPr="0090048C" w:rsidRDefault="003D7CF0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D7CF0">
              <w:rPr>
                <w:rFonts w:ascii="細明體" w:eastAsia="細明體" w:hAnsi="細明體"/>
                <w:sz w:val="20"/>
                <w:szCs w:val="20"/>
              </w:rPr>
              <w:t>FM_Z0Z004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5.</w:t>
            </w:r>
          </w:p>
        </w:tc>
        <w:tc>
          <w:tcPr>
            <w:tcW w:w="4590" w:type="dxa"/>
          </w:tcPr>
          <w:p w:rsidR="00961F9B" w:rsidRPr="0090048C" w:rsidRDefault="00390D4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90D45">
              <w:rPr>
                <w:rFonts w:ascii="細明體" w:eastAsia="細明體" w:hAnsi="細明體" w:hint="eastAsia"/>
                <w:sz w:val="20"/>
                <w:szCs w:val="20"/>
              </w:rPr>
              <w:t>學校資料查詢</w:t>
            </w:r>
          </w:p>
        </w:tc>
        <w:tc>
          <w:tcPr>
            <w:tcW w:w="4770" w:type="dxa"/>
          </w:tcPr>
          <w:p w:rsidR="00961F9B" w:rsidRPr="0090048C" w:rsidRDefault="00390D4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90D45">
              <w:rPr>
                <w:rFonts w:ascii="細明體" w:eastAsia="細明體" w:hAnsi="細明體"/>
                <w:sz w:val="20"/>
                <w:szCs w:val="20"/>
              </w:rPr>
              <w:t>BG_S0Z003</w:t>
            </w:r>
          </w:p>
        </w:tc>
      </w:tr>
      <w:tr w:rsidR="00390D45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390D45" w:rsidRPr="0090048C" w:rsidRDefault="00390D4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6.</w:t>
            </w:r>
          </w:p>
        </w:tc>
        <w:tc>
          <w:tcPr>
            <w:tcW w:w="4590" w:type="dxa"/>
          </w:tcPr>
          <w:p w:rsidR="00390D45" w:rsidRPr="0090048C" w:rsidRDefault="00390D4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90D45">
              <w:rPr>
                <w:rFonts w:ascii="細明體" w:eastAsia="細明體" w:hAnsi="細明體" w:hint="eastAsia"/>
                <w:sz w:val="20"/>
                <w:szCs w:val="20"/>
              </w:rPr>
              <w:t>團險B2B角色查詢</w:t>
            </w:r>
          </w:p>
        </w:tc>
        <w:tc>
          <w:tcPr>
            <w:tcW w:w="4770" w:type="dxa"/>
          </w:tcPr>
          <w:p w:rsidR="00390D45" w:rsidRPr="00390D45" w:rsidRDefault="00390D45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90D45">
              <w:rPr>
                <w:rFonts w:ascii="細明體" w:eastAsia="細明體" w:hAnsi="細明體"/>
                <w:sz w:val="20"/>
                <w:szCs w:val="20"/>
              </w:rPr>
              <w:t>BM_M0Z001</w:t>
            </w:r>
          </w:p>
        </w:tc>
      </w:tr>
      <w:tr w:rsidR="00062E2D" w:rsidTr="00764C15">
        <w:tblPrEx>
          <w:tblLook w:val="01E0" w:firstRow="1" w:lastRow="1" w:firstColumn="1" w:lastColumn="1" w:noHBand="0" w:noVBand="0"/>
        </w:tblPrEx>
        <w:trPr>
          <w:ins w:id="25" w:author="李明諭" w:date="2019-06-03T18:06:00Z"/>
        </w:trPr>
        <w:tc>
          <w:tcPr>
            <w:tcW w:w="720" w:type="dxa"/>
          </w:tcPr>
          <w:p w:rsidR="00062E2D" w:rsidRDefault="00062E2D" w:rsidP="00764C15">
            <w:pPr>
              <w:rPr>
                <w:ins w:id="26" w:author="李明諭" w:date="2019-06-03T18:06:00Z"/>
                <w:rFonts w:ascii="細明體" w:eastAsia="細明體" w:hAnsi="細明體" w:hint="eastAsia"/>
                <w:sz w:val="20"/>
                <w:szCs w:val="20"/>
              </w:rPr>
            </w:pPr>
            <w:ins w:id="27" w:author="李明諭" w:date="2019-06-03T18:0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7</w:t>
              </w:r>
            </w:ins>
          </w:p>
        </w:tc>
        <w:tc>
          <w:tcPr>
            <w:tcW w:w="4590" w:type="dxa"/>
          </w:tcPr>
          <w:p w:rsidR="00062E2D" w:rsidRPr="00390D45" w:rsidRDefault="00062E2D" w:rsidP="00764C15">
            <w:pPr>
              <w:rPr>
                <w:ins w:id="28" w:author="李明諭" w:date="2019-06-03T18:06:00Z"/>
                <w:rFonts w:ascii="細明體" w:eastAsia="細明體" w:hAnsi="細明體" w:hint="eastAsia"/>
                <w:sz w:val="20"/>
                <w:szCs w:val="20"/>
              </w:rPr>
            </w:pPr>
            <w:ins w:id="29" w:author="李明諭" w:date="2019-06-03T18:06:00Z">
              <w:r w:rsidRPr="00062E2D">
                <w:rPr>
                  <w:rFonts w:ascii="細明體" w:eastAsia="細明體" w:hAnsi="細明體" w:hint="eastAsia"/>
                  <w:sz w:val="20"/>
                  <w:szCs w:val="20"/>
                </w:rPr>
                <w:t>取得在職</w:t>
              </w:r>
              <w:r w:rsidRPr="00062E2D">
                <w:rPr>
                  <w:rFonts w:ascii="細明體" w:eastAsia="細明體" w:hAnsi="細明體"/>
                  <w:sz w:val="20"/>
                  <w:szCs w:val="20"/>
                </w:rPr>
                <w:t>CA</w:t>
              </w:r>
              <w:r w:rsidRPr="00062E2D">
                <w:rPr>
                  <w:rFonts w:ascii="細明體" w:eastAsia="細明體" w:hAnsi="細明體" w:hint="eastAsia"/>
                  <w:sz w:val="20"/>
                  <w:szCs w:val="20"/>
                </w:rPr>
                <w:t>之有效培育者</w:t>
              </w:r>
            </w:ins>
          </w:p>
        </w:tc>
        <w:tc>
          <w:tcPr>
            <w:tcW w:w="4770" w:type="dxa"/>
          </w:tcPr>
          <w:p w:rsidR="00062E2D" w:rsidRPr="00390D45" w:rsidRDefault="00062E2D" w:rsidP="00764C15">
            <w:pPr>
              <w:rPr>
                <w:ins w:id="30" w:author="李明諭" w:date="2019-06-03T18:06:00Z"/>
                <w:rFonts w:ascii="細明體" w:eastAsia="細明體" w:hAnsi="細明體"/>
                <w:sz w:val="20"/>
                <w:szCs w:val="20"/>
              </w:rPr>
            </w:pPr>
            <w:ins w:id="31" w:author="李明諭" w:date="2019-06-03T18:06:00Z">
              <w:r w:rsidRPr="00062E2D">
                <w:rPr>
                  <w:rFonts w:ascii="細明體" w:eastAsia="細明體" w:hAnsi="細明體"/>
                  <w:sz w:val="20"/>
                  <w:szCs w:val="20"/>
                </w:rPr>
                <w:t>PersonnelData.getCARaiserByEmployeeID(String EMPLOYEE_ID)</w:t>
              </w:r>
            </w:ins>
          </w:p>
        </w:tc>
      </w:tr>
      <w:tr w:rsidR="00DE46C9" w:rsidTr="00764C15">
        <w:tblPrEx>
          <w:tblLook w:val="01E0" w:firstRow="1" w:lastRow="1" w:firstColumn="1" w:lastColumn="1" w:noHBand="0" w:noVBand="0"/>
        </w:tblPrEx>
        <w:trPr>
          <w:ins w:id="32" w:author="李明諭" w:date="2019-06-04T16:00:00Z"/>
        </w:trPr>
        <w:tc>
          <w:tcPr>
            <w:tcW w:w="720" w:type="dxa"/>
          </w:tcPr>
          <w:p w:rsidR="00DE46C9" w:rsidRDefault="00DE46C9" w:rsidP="00764C15">
            <w:pPr>
              <w:rPr>
                <w:ins w:id="33" w:author="李明諭" w:date="2019-06-04T16:00:00Z"/>
                <w:rFonts w:ascii="細明體" w:eastAsia="細明體" w:hAnsi="細明體" w:hint="eastAsia"/>
                <w:sz w:val="20"/>
                <w:szCs w:val="20"/>
              </w:rPr>
            </w:pPr>
            <w:ins w:id="34" w:author="李明諭" w:date="2019-06-04T16:00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8</w:t>
              </w:r>
            </w:ins>
          </w:p>
        </w:tc>
        <w:tc>
          <w:tcPr>
            <w:tcW w:w="4590" w:type="dxa"/>
          </w:tcPr>
          <w:p w:rsidR="00DE46C9" w:rsidRPr="00062E2D" w:rsidRDefault="00DE46C9" w:rsidP="00764C15">
            <w:pPr>
              <w:rPr>
                <w:ins w:id="35" w:author="李明諭" w:date="2019-06-04T16:00:00Z"/>
                <w:rFonts w:ascii="細明體" w:eastAsia="細明體" w:hAnsi="細明體" w:hint="eastAsia"/>
                <w:sz w:val="20"/>
                <w:szCs w:val="20"/>
              </w:rPr>
            </w:pPr>
            <w:ins w:id="36" w:author="李明諭" w:date="2019-06-04T16:00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CA</w:t>
              </w:r>
              <w:r>
                <w:rPr>
                  <w:rFonts w:ascii="新細明體" w:hAnsi="新細明體" w:hint="eastAsia"/>
                  <w:color w:val="1F497D"/>
                </w:rPr>
                <w:t>培育者資訊</w:t>
              </w:r>
            </w:ins>
          </w:p>
        </w:tc>
        <w:tc>
          <w:tcPr>
            <w:tcW w:w="4770" w:type="dxa"/>
          </w:tcPr>
          <w:p w:rsidR="00DE46C9" w:rsidRPr="00062E2D" w:rsidRDefault="00DE46C9" w:rsidP="00764C15">
            <w:pPr>
              <w:rPr>
                <w:ins w:id="37" w:author="李明諭" w:date="2019-06-04T16:00:00Z"/>
                <w:rFonts w:ascii="細明體" w:eastAsia="細明體" w:hAnsi="細明體"/>
                <w:sz w:val="20"/>
                <w:szCs w:val="20"/>
              </w:rPr>
            </w:pPr>
            <w:ins w:id="38" w:author="李明諭" w:date="2019-06-04T16:00:00Z">
              <w:r w:rsidRPr="00DE46C9">
                <w:rPr>
                  <w:rFonts w:ascii="細明體" w:eastAsia="細明體" w:hAnsi="細明體"/>
                  <w:sz w:val="20"/>
                  <w:szCs w:val="20"/>
                </w:rPr>
                <w:t>AB_12Z023().getCARaiserPushData(String CA_ID, String CA_NAME)</w:t>
              </w:r>
            </w:ins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A70B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A70BF7">
              <w:rPr>
                <w:rFonts w:ascii="細明體" w:eastAsia="細明體" w:hAnsi="細明體"/>
                <w:sz w:val="20"/>
                <w:szCs w:val="20"/>
              </w:rPr>
              <w:t>ADZ001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A70BF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A70BF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Z7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39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A70BF7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70BF7" w:rsidRDefault="00A70BF7" w:rsidP="00A70BF7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A70BF7" w:rsidRDefault="00A70BF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通知對象</w:t>
            </w:r>
          </w:p>
        </w:tc>
        <w:tc>
          <w:tcPr>
            <w:tcW w:w="3465" w:type="dxa"/>
          </w:tcPr>
          <w:p w:rsidR="00A70BF7" w:rsidRDefault="00A70BF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A70BF7" w:rsidRDefault="00A70BF7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1: 送件人</w:t>
            </w:r>
          </w:p>
          <w:p w:rsidR="00A70BF7" w:rsidRDefault="00A70BF7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2: 團險人員</w:t>
            </w:r>
          </w:p>
          <w:p w:rsidR="00A70BF7" w:rsidRDefault="00A70BF7" w:rsidP="00A70BF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3: 學校承辦人員</w:t>
            </w:r>
          </w:p>
        </w:tc>
      </w:tr>
      <w:tr w:rsidR="007D2C7C" w:rsidTr="007D2C7C">
        <w:tblPrEx>
          <w:tblLook w:val="01E0" w:firstRow="1" w:lastRow="1" w:firstColumn="1" w:lastColumn="1" w:noHBand="0" w:noVBand="0"/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C7C" w:rsidRDefault="007D2C7C" w:rsidP="00BE212A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C7C" w:rsidRDefault="007D2C7C" w:rsidP="00BE212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作業日期</w:t>
            </w:r>
            <w:r w:rsidR="00417681">
              <w:rPr>
                <w:rFonts w:ascii="細明體" w:eastAsia="細明體" w:hAnsi="細明體" w:hint="eastAsia"/>
                <w:sz w:val="20"/>
                <w:szCs w:val="20"/>
              </w:rPr>
              <w:t>-起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C7C" w:rsidRDefault="007D2C7C" w:rsidP="00BE212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C7C" w:rsidRDefault="007D2C7C" w:rsidP="00BE212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  <w:tr w:rsidR="00417681" w:rsidTr="007D2C7C">
        <w:tblPrEx>
          <w:tblLook w:val="01E0" w:firstRow="1" w:lastRow="1" w:firstColumn="1" w:lastColumn="1" w:noHBand="0" w:noVBand="0"/>
        </w:tblPrEx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81" w:rsidRDefault="00417681" w:rsidP="00417681">
            <w:pPr>
              <w:numPr>
                <w:ilvl w:val="0"/>
                <w:numId w:val="33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81" w:rsidRDefault="00417681" w:rsidP="0041768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作業日期-迄</w:t>
            </w:r>
          </w:p>
        </w:tc>
        <w:tc>
          <w:tcPr>
            <w:tcW w:w="3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81" w:rsidRDefault="00417681" w:rsidP="0041768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81" w:rsidRDefault="00417681" w:rsidP="0041768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39"/>
    <w:p w:rsidR="00961F9B" w:rsidRPr="009B385F" w:rsidRDefault="0010591F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八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98014D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輸入件數、</w:t>
      </w:r>
    </w:p>
    <w:p w:rsidR="0098014D" w:rsidRPr="0081310B" w:rsidRDefault="0098014D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處理</w:t>
      </w:r>
      <w:r w:rsidRPr="00DF2E41">
        <w:rPr>
          <w:rFonts w:ascii="細明體" w:eastAsia="細明體" w:hAnsi="細明體" w:hint="eastAsia"/>
          <w:lang w:eastAsia="zh-TW"/>
        </w:rPr>
        <w:t>件數、</w:t>
      </w:r>
    </w:p>
    <w:p w:rsidR="0081310B" w:rsidRPr="00DF2E41" w:rsidRDefault="0081310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略過</w:t>
      </w:r>
      <w:r w:rsidRPr="00DF2E41">
        <w:rPr>
          <w:rFonts w:ascii="細明體" w:eastAsia="細明體" w:hAnsi="細明體" w:hint="eastAsia"/>
          <w:lang w:eastAsia="zh-TW"/>
        </w:rPr>
        <w:t>件數、</w:t>
      </w:r>
    </w:p>
    <w:p w:rsidR="00961F9B" w:rsidRPr="00144550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錯誤件數、</w:t>
      </w:r>
    </w:p>
    <w:p w:rsidR="00144550" w:rsidRPr="008C552E" w:rsidRDefault="00144550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輸出件數</w:t>
      </w:r>
    </w:p>
    <w:p w:rsidR="00961F9B" w:rsidRPr="00DF2E41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961F9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傳入參數</w:t>
      </w:r>
      <w:r w:rsidR="007D2C7C">
        <w:rPr>
          <w:rFonts w:ascii="細明體" w:eastAsia="細明體" w:hAnsi="細明體" w:hint="eastAsia"/>
          <w:kern w:val="2"/>
          <w:lang w:eastAsia="zh-TW"/>
        </w:rPr>
        <w:t>1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</w:p>
    <w:p w:rsidR="00417681" w:rsidRDefault="007D2C7C" w:rsidP="008A2EE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17681">
        <w:rPr>
          <w:rFonts w:ascii="細明體" w:eastAsia="細明體" w:hAnsi="細明體" w:hint="eastAsia"/>
          <w:kern w:val="2"/>
          <w:lang w:eastAsia="zh-TW"/>
        </w:rPr>
        <w:t>需為1或2或3，否則視為異常，</w:t>
      </w:r>
    </w:p>
    <w:p w:rsidR="00961F9B" w:rsidRPr="00417681" w:rsidRDefault="00417681" w:rsidP="008A2EE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異常時</w:t>
      </w:r>
      <w:r w:rsidR="007D2C7C" w:rsidRPr="00417681">
        <w:rPr>
          <w:rFonts w:ascii="細明體" w:eastAsia="細明體" w:hAnsi="細明體"/>
          <w:kern w:val="2"/>
          <w:lang w:eastAsia="zh-TW"/>
        </w:rPr>
        <w:t>L</w:t>
      </w:r>
      <w:r w:rsidR="007D2C7C" w:rsidRPr="00417681">
        <w:rPr>
          <w:rFonts w:ascii="細明體" w:eastAsia="細明體" w:hAnsi="細明體" w:hint="eastAsia"/>
          <w:kern w:val="2"/>
          <w:lang w:eastAsia="zh-TW"/>
        </w:rPr>
        <w:t>og.fatal（</w:t>
      </w:r>
      <w:r w:rsidR="007D2C7C" w:rsidRPr="00417681">
        <w:rPr>
          <w:rFonts w:ascii="細明體" w:eastAsia="細明體" w:hAnsi="細明體"/>
          <w:kern w:val="2"/>
          <w:lang w:eastAsia="zh-TW"/>
        </w:rPr>
        <w:t>”</w:t>
      </w:r>
      <w:r w:rsidR="007D2C7C" w:rsidRPr="00417681">
        <w:rPr>
          <w:rFonts w:ascii="細明體" w:eastAsia="細明體" w:hAnsi="細明體" w:hint="eastAsia"/>
          <w:kern w:val="2"/>
          <w:lang w:eastAsia="zh-TW"/>
        </w:rPr>
        <w:t>傳入參數1(通知對象)超出限制：</w:t>
      </w:r>
      <w:r w:rsidR="007D2C7C" w:rsidRPr="00417681">
        <w:rPr>
          <w:rFonts w:ascii="細明體" w:eastAsia="細明體" w:hAnsi="細明體"/>
          <w:kern w:val="2"/>
          <w:lang w:eastAsia="zh-TW"/>
        </w:rPr>
        <w:t>”</w:t>
      </w:r>
      <w:r w:rsidR="007D2C7C" w:rsidRPr="00417681">
        <w:rPr>
          <w:rFonts w:ascii="細明體" w:eastAsia="細明體" w:hAnsi="細明體" w:hint="eastAsia"/>
          <w:kern w:val="2"/>
          <w:lang w:eastAsia="zh-TW"/>
        </w:rPr>
        <w:t xml:space="preserve"> +傳入參數1）；程式中止。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lastRenderedPageBreak/>
        <w:t>傳入</w:t>
      </w:r>
      <w:r>
        <w:rPr>
          <w:rFonts w:ascii="細明體" w:eastAsia="細明體" w:hAnsi="細明體" w:hint="eastAsia"/>
          <w:kern w:val="2"/>
          <w:lang w:eastAsia="zh-TW"/>
        </w:rPr>
        <w:t>參數</w:t>
      </w:r>
      <w:r w:rsidR="007D2C7C">
        <w:rPr>
          <w:rFonts w:ascii="細明體" w:eastAsia="細明體" w:hAnsi="細明體" w:hint="eastAsia"/>
          <w:kern w:val="2"/>
          <w:lang w:eastAsia="zh-TW"/>
        </w:rPr>
        <w:t>2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</w:p>
    <w:p w:rsidR="007D2C7C" w:rsidRDefault="007D2C7C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無傳入：</w:t>
      </w:r>
    </w:p>
    <w:p w:rsidR="007D2C7C" w:rsidRDefault="007D2C7C" w:rsidP="007D2C7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傳入參數2 = </w:t>
      </w:r>
      <w:r w:rsidR="00962572">
        <w:rPr>
          <w:rFonts w:ascii="細明體" w:eastAsia="細明體" w:hAnsi="細明體" w:hint="eastAsia"/>
          <w:kern w:val="2"/>
          <w:lang w:eastAsia="zh-TW"/>
        </w:rPr>
        <w:t xml:space="preserve">系統現在日期 </w:t>
      </w:r>
      <w:r w:rsidR="00962572">
        <w:rPr>
          <w:rFonts w:ascii="細明體" w:eastAsia="細明體" w:hAnsi="細明體"/>
          <w:kern w:val="2"/>
          <w:lang w:eastAsia="zh-TW"/>
        </w:rPr>
        <w:t>–</w:t>
      </w:r>
      <w:r w:rsidR="00962572">
        <w:rPr>
          <w:rFonts w:ascii="細明體" w:eastAsia="細明體" w:hAnsi="細明體" w:hint="eastAsia"/>
          <w:kern w:val="2"/>
          <w:lang w:eastAsia="zh-TW"/>
        </w:rPr>
        <w:t xml:space="preserve"> 14 天</w:t>
      </w:r>
    </w:p>
    <w:p w:rsidR="007D2C7C" w:rsidRDefault="007D2C7C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有傳入：</w:t>
      </w:r>
    </w:p>
    <w:p w:rsidR="00417681" w:rsidRDefault="007D2C7C" w:rsidP="008A2EE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17681">
        <w:rPr>
          <w:rFonts w:ascii="細明體" w:eastAsia="細明體" w:hAnsi="細明體" w:hint="eastAsia"/>
          <w:kern w:val="2"/>
          <w:lang w:eastAsia="zh-TW"/>
        </w:rPr>
        <w:t>需為日期格式，否則視為異常，</w:t>
      </w:r>
    </w:p>
    <w:p w:rsidR="00961F9B" w:rsidRPr="00417681" w:rsidRDefault="00417681" w:rsidP="008A2EE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異常時</w:t>
      </w:r>
      <w:r w:rsidR="007D2C7C" w:rsidRPr="00417681">
        <w:rPr>
          <w:rFonts w:ascii="細明體" w:eastAsia="細明體" w:hAnsi="細明體"/>
          <w:kern w:val="2"/>
          <w:lang w:eastAsia="zh-TW"/>
        </w:rPr>
        <w:t>L</w:t>
      </w:r>
      <w:r w:rsidR="007D2C7C" w:rsidRPr="00417681">
        <w:rPr>
          <w:rFonts w:ascii="細明體" w:eastAsia="細明體" w:hAnsi="細明體" w:hint="eastAsia"/>
          <w:kern w:val="2"/>
          <w:lang w:eastAsia="zh-TW"/>
        </w:rPr>
        <w:t>og.fatal（</w:t>
      </w:r>
      <w:r w:rsidR="007D2C7C" w:rsidRPr="00417681">
        <w:rPr>
          <w:rFonts w:ascii="細明體" w:eastAsia="細明體" w:hAnsi="細明體"/>
          <w:kern w:val="2"/>
          <w:lang w:eastAsia="zh-TW"/>
        </w:rPr>
        <w:t>”</w:t>
      </w:r>
      <w:r w:rsidR="007D2C7C" w:rsidRPr="00417681">
        <w:rPr>
          <w:rFonts w:ascii="細明體" w:eastAsia="細明體" w:hAnsi="細明體" w:hint="eastAsia"/>
          <w:kern w:val="2"/>
          <w:lang w:eastAsia="zh-TW"/>
        </w:rPr>
        <w:t>傳入參數2(作業日期</w:t>
      </w:r>
      <w:r w:rsidR="00962572">
        <w:rPr>
          <w:rFonts w:ascii="細明體" w:eastAsia="細明體" w:hAnsi="細明體" w:hint="eastAsia"/>
          <w:kern w:val="2"/>
          <w:lang w:eastAsia="zh-TW"/>
        </w:rPr>
        <w:t>起</w:t>
      </w:r>
      <w:r w:rsidR="007D2C7C" w:rsidRPr="00417681">
        <w:rPr>
          <w:rFonts w:ascii="細明體" w:eastAsia="細明體" w:hAnsi="細明體" w:hint="eastAsia"/>
          <w:kern w:val="2"/>
          <w:lang w:eastAsia="zh-TW"/>
        </w:rPr>
        <w:t>)超出限制：</w:t>
      </w:r>
      <w:r w:rsidR="007D2C7C" w:rsidRPr="00417681">
        <w:rPr>
          <w:rFonts w:ascii="細明體" w:eastAsia="細明體" w:hAnsi="細明體"/>
          <w:kern w:val="2"/>
          <w:lang w:eastAsia="zh-TW"/>
        </w:rPr>
        <w:t>”</w:t>
      </w:r>
      <w:r w:rsidR="007D2C7C" w:rsidRPr="00417681">
        <w:rPr>
          <w:rFonts w:ascii="細明體" w:eastAsia="細明體" w:hAnsi="細明體" w:hint="eastAsia"/>
          <w:kern w:val="2"/>
          <w:lang w:eastAsia="zh-TW"/>
        </w:rPr>
        <w:t xml:space="preserve"> +傳入參數2）；</w:t>
      </w:r>
      <w:r w:rsidR="00961F9B" w:rsidRPr="00417681">
        <w:rPr>
          <w:rFonts w:ascii="細明體" w:eastAsia="細明體" w:hAnsi="細明體" w:hint="eastAsia"/>
          <w:kern w:val="2"/>
          <w:lang w:eastAsia="zh-TW"/>
        </w:rPr>
        <w:t>程式中止。</w:t>
      </w:r>
    </w:p>
    <w:p w:rsidR="00417681" w:rsidRPr="00DF2E41" w:rsidRDefault="00417681" w:rsidP="0041768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</w:t>
      </w:r>
      <w:r>
        <w:rPr>
          <w:rFonts w:ascii="細明體" w:eastAsia="細明體" w:hAnsi="細明體" w:hint="eastAsia"/>
          <w:kern w:val="2"/>
          <w:lang w:eastAsia="zh-TW"/>
        </w:rPr>
        <w:t>參數3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</w:p>
    <w:p w:rsidR="00417681" w:rsidRDefault="00417681" w:rsidP="004176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無傳入：</w:t>
      </w:r>
    </w:p>
    <w:p w:rsidR="00417681" w:rsidRDefault="00417681" w:rsidP="0041768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Pr="0009343D">
        <w:rPr>
          <w:rFonts w:ascii="細明體" w:eastAsia="細明體" w:hAnsi="細明體" w:cs="新細明體"/>
        </w:rPr>
        <w:t>CathayDate</w:t>
      </w:r>
      <w:r w:rsidRPr="0009343D">
        <w:rPr>
          <w:rFonts w:ascii="細明體" w:eastAsia="細明體" w:hAnsi="細明體" w:cs="新細明體" w:hint="eastAsia"/>
          <w:lang w:val="zh-TW"/>
        </w:rPr>
        <w:t>模組</w:t>
      </w:r>
      <w:r w:rsidRPr="0009343D">
        <w:rPr>
          <w:rFonts w:ascii="細明體" w:eastAsia="細明體" w:hAnsi="細明體" w:cs="新細明體" w:hint="eastAsia"/>
          <w:lang w:val="zh-TW" w:eastAsia="zh-TW"/>
        </w:rPr>
        <w:t>取得系統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</w:t>
      </w:r>
    </w:p>
    <w:p w:rsidR="00417681" w:rsidRDefault="00417681" w:rsidP="0041768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傳入參數</w:t>
      </w:r>
      <w:r w:rsidR="00962572">
        <w:rPr>
          <w:rFonts w:ascii="細明體" w:eastAsia="細明體" w:hAnsi="細明體" w:hint="eastAsia"/>
          <w:kern w:val="2"/>
          <w:lang w:eastAsia="zh-TW"/>
        </w:rPr>
        <w:t>3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09343D">
        <w:rPr>
          <w:rFonts w:ascii="細明體" w:eastAsia="細明體" w:hAnsi="細明體" w:hint="eastAsia"/>
          <w:kern w:val="2"/>
          <w:lang w:eastAsia="zh-TW"/>
        </w:rPr>
        <w:t>SHUTDOWN DAY</w:t>
      </w:r>
    </w:p>
    <w:p w:rsidR="00417681" w:rsidRDefault="00417681" w:rsidP="004176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有傳入：</w:t>
      </w:r>
    </w:p>
    <w:p w:rsidR="00417681" w:rsidRDefault="00417681" w:rsidP="008A2EE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417681">
        <w:rPr>
          <w:rFonts w:ascii="細明體" w:eastAsia="細明體" w:hAnsi="細明體" w:hint="eastAsia"/>
          <w:kern w:val="2"/>
          <w:lang w:eastAsia="zh-TW"/>
        </w:rPr>
        <w:t>需為日期格式，否則視為異常，</w:t>
      </w:r>
    </w:p>
    <w:p w:rsidR="00417681" w:rsidRPr="00417681" w:rsidRDefault="00417681" w:rsidP="008A2EE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異常時</w:t>
      </w:r>
      <w:r w:rsidRPr="00417681">
        <w:rPr>
          <w:rFonts w:ascii="細明體" w:eastAsia="細明體" w:hAnsi="細明體"/>
          <w:kern w:val="2"/>
          <w:lang w:eastAsia="zh-TW"/>
        </w:rPr>
        <w:t>L</w:t>
      </w:r>
      <w:r w:rsidRPr="00417681">
        <w:rPr>
          <w:rFonts w:ascii="細明體" w:eastAsia="細明體" w:hAnsi="細明體" w:hint="eastAsia"/>
          <w:kern w:val="2"/>
          <w:lang w:eastAsia="zh-TW"/>
        </w:rPr>
        <w:t>og.fatal（</w:t>
      </w:r>
      <w:r w:rsidRPr="00417681">
        <w:rPr>
          <w:rFonts w:ascii="細明體" w:eastAsia="細明體" w:hAnsi="細明體"/>
          <w:kern w:val="2"/>
          <w:lang w:eastAsia="zh-TW"/>
        </w:rPr>
        <w:t>”</w:t>
      </w:r>
      <w:r w:rsidRPr="00417681">
        <w:rPr>
          <w:rFonts w:ascii="細明體" w:eastAsia="細明體" w:hAnsi="細明體" w:hint="eastAsia"/>
          <w:kern w:val="2"/>
          <w:lang w:eastAsia="zh-TW"/>
        </w:rPr>
        <w:t>傳入參數</w:t>
      </w:r>
      <w:r w:rsidR="00962572">
        <w:rPr>
          <w:rFonts w:ascii="細明體" w:eastAsia="細明體" w:hAnsi="細明體" w:hint="eastAsia"/>
          <w:kern w:val="2"/>
          <w:lang w:eastAsia="zh-TW"/>
        </w:rPr>
        <w:t>3</w:t>
      </w:r>
      <w:r w:rsidRPr="00417681">
        <w:rPr>
          <w:rFonts w:ascii="細明體" w:eastAsia="細明體" w:hAnsi="細明體" w:hint="eastAsia"/>
          <w:kern w:val="2"/>
          <w:lang w:eastAsia="zh-TW"/>
        </w:rPr>
        <w:t>(作業日期</w:t>
      </w:r>
      <w:r w:rsidR="00962572">
        <w:rPr>
          <w:rFonts w:ascii="細明體" w:eastAsia="細明體" w:hAnsi="細明體" w:hint="eastAsia"/>
          <w:kern w:val="2"/>
          <w:lang w:eastAsia="zh-TW"/>
        </w:rPr>
        <w:t>迄</w:t>
      </w:r>
      <w:r w:rsidRPr="00417681">
        <w:rPr>
          <w:rFonts w:ascii="細明體" w:eastAsia="細明體" w:hAnsi="細明體" w:hint="eastAsia"/>
          <w:kern w:val="2"/>
          <w:lang w:eastAsia="zh-TW"/>
        </w:rPr>
        <w:t>)超出限制：</w:t>
      </w:r>
      <w:r w:rsidRPr="00417681">
        <w:rPr>
          <w:rFonts w:ascii="細明體" w:eastAsia="細明體" w:hAnsi="細明體"/>
          <w:kern w:val="2"/>
          <w:lang w:eastAsia="zh-TW"/>
        </w:rPr>
        <w:t>”</w:t>
      </w:r>
      <w:r w:rsidRPr="00417681">
        <w:rPr>
          <w:rFonts w:ascii="細明體" w:eastAsia="細明體" w:hAnsi="細明體" w:hint="eastAsia"/>
          <w:kern w:val="2"/>
          <w:lang w:eastAsia="zh-TW"/>
        </w:rPr>
        <w:t xml:space="preserve"> +傳入參數</w:t>
      </w:r>
      <w:r w:rsidR="00962572">
        <w:rPr>
          <w:rFonts w:ascii="細明體" w:eastAsia="細明體" w:hAnsi="細明體" w:hint="eastAsia"/>
          <w:kern w:val="2"/>
          <w:lang w:eastAsia="zh-TW"/>
        </w:rPr>
        <w:t>3</w:t>
      </w:r>
      <w:r w:rsidRPr="00417681">
        <w:rPr>
          <w:rFonts w:ascii="細明體" w:eastAsia="細明體" w:hAnsi="細明體" w:hint="eastAsia"/>
          <w:kern w:val="2"/>
          <w:lang w:eastAsia="zh-TW"/>
        </w:rPr>
        <w:t>）；程式中止。</w:t>
      </w:r>
    </w:p>
    <w:p w:rsidR="00961F9B" w:rsidRDefault="00961F9B" w:rsidP="007D2C7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7D2C7C">
        <w:rPr>
          <w:rFonts w:ascii="細明體" w:eastAsia="細明體" w:hAnsi="細明體" w:hint="eastAsia"/>
          <w:kern w:val="2"/>
          <w:lang w:eastAsia="zh-TW"/>
        </w:rPr>
        <w:t>處理後傳入參數1(通知對象)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7D2C7C">
        <w:rPr>
          <w:rFonts w:ascii="細明體" w:eastAsia="細明體" w:hAnsi="細明體" w:hint="eastAsia"/>
          <w:kern w:val="2"/>
          <w:lang w:eastAsia="zh-TW"/>
        </w:rPr>
        <w:t>+</w:t>
      </w:r>
      <w:r w:rsidR="00497D24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D2C7C">
        <w:rPr>
          <w:rFonts w:ascii="細明體" w:eastAsia="細明體" w:hAnsi="細明體" w:hint="eastAsia"/>
          <w:kern w:val="2"/>
          <w:lang w:eastAsia="zh-TW"/>
        </w:rPr>
        <w:t>傳入參數1</w:t>
      </w:r>
      <w:r w:rsidR="007D2C7C">
        <w:rPr>
          <w:rFonts w:ascii="細明體" w:eastAsia="細明體" w:hAnsi="細明體"/>
          <w:kern w:val="2"/>
          <w:lang w:eastAsia="zh-TW"/>
        </w:rPr>
        <w:t>）</w:t>
      </w:r>
      <w:r w:rsidRPr="00DF2E41">
        <w:rPr>
          <w:rFonts w:ascii="細明體" w:eastAsia="細明體" w:hAnsi="細明體" w:hint="eastAsia"/>
          <w:kern w:val="2"/>
          <w:lang w:eastAsia="zh-TW"/>
        </w:rPr>
        <w:t>；</w:t>
      </w:r>
    </w:p>
    <w:p w:rsidR="007D2C7C" w:rsidRDefault="007D2C7C" w:rsidP="007D2C7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處理後傳入參數2(作業日期</w:t>
      </w:r>
      <w:r w:rsidR="00962572">
        <w:rPr>
          <w:rFonts w:ascii="細明體" w:eastAsia="細明體" w:hAnsi="細明體" w:hint="eastAsia"/>
          <w:kern w:val="2"/>
          <w:lang w:eastAsia="zh-TW"/>
        </w:rPr>
        <w:t>起</w:t>
      </w:r>
      <w:r>
        <w:rPr>
          <w:rFonts w:ascii="細明體" w:eastAsia="細明體" w:hAnsi="細明體" w:hint="eastAsia"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+傳入參數2</w:t>
      </w:r>
      <w:r>
        <w:rPr>
          <w:rFonts w:ascii="細明體" w:eastAsia="細明體" w:hAnsi="細明體"/>
          <w:kern w:val="2"/>
          <w:lang w:eastAsia="zh-TW"/>
        </w:rPr>
        <w:t>）</w:t>
      </w:r>
      <w:r w:rsidRPr="00DF2E41">
        <w:rPr>
          <w:rFonts w:ascii="細明體" w:eastAsia="細明體" w:hAnsi="細明體" w:hint="eastAsia"/>
          <w:kern w:val="2"/>
          <w:lang w:eastAsia="zh-TW"/>
        </w:rPr>
        <w:t>；</w:t>
      </w:r>
    </w:p>
    <w:p w:rsidR="00962572" w:rsidRDefault="00962572" w:rsidP="007D2C7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處理後傳入參數3(作業日期迄)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+傳入參數3</w:t>
      </w:r>
      <w:r>
        <w:rPr>
          <w:rFonts w:ascii="細明體" w:eastAsia="細明體" w:hAnsi="細明體"/>
          <w:kern w:val="2"/>
          <w:lang w:eastAsia="zh-TW"/>
        </w:rPr>
        <w:t>）</w:t>
      </w:r>
      <w:r w:rsidRPr="00DF2E41">
        <w:rPr>
          <w:rFonts w:ascii="細明體" w:eastAsia="細明體" w:hAnsi="細明體" w:hint="eastAsia"/>
          <w:kern w:val="2"/>
          <w:lang w:eastAsia="zh-TW"/>
        </w:rPr>
        <w:t>；</w:t>
      </w:r>
    </w:p>
    <w:p w:rsidR="00961F9B" w:rsidRPr="007D2C7C" w:rsidRDefault="007D2C7C" w:rsidP="007D2C7C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相關日期判斷：</w:t>
      </w:r>
    </w:p>
    <w:p w:rsidR="00577CB6" w:rsidRDefault="00577CB6" w:rsidP="0096257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</w:t>
      </w:r>
      <w:r>
        <w:rPr>
          <w:rFonts w:ascii="細明體" w:eastAsia="細明體" w:hAnsi="細明體" w:hint="eastAsia"/>
          <w:kern w:val="2"/>
          <w:lang w:eastAsia="zh-TW"/>
        </w:rPr>
        <w:t>et $處理起日 =</w:t>
      </w:r>
      <w:r w:rsidR="00962572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962572" w:rsidRPr="00962572">
        <w:rPr>
          <w:rFonts w:ascii="細明體" w:eastAsia="細明體" w:hAnsi="細明體" w:hint="eastAsia"/>
          <w:kern w:val="2"/>
          <w:lang w:eastAsia="zh-TW"/>
        </w:rPr>
        <w:t>傳入參數</w:t>
      </w:r>
      <w:r w:rsidR="00962572">
        <w:rPr>
          <w:rFonts w:ascii="細明體" w:eastAsia="細明體" w:hAnsi="細明體" w:hint="eastAsia"/>
          <w:kern w:val="2"/>
          <w:lang w:eastAsia="zh-TW"/>
        </w:rPr>
        <w:t>2</w:t>
      </w:r>
    </w:p>
    <w:p w:rsidR="00577CB6" w:rsidRDefault="00577CB6" w:rsidP="007D2C7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</w:t>
      </w:r>
      <w:r>
        <w:rPr>
          <w:rFonts w:ascii="細明體" w:eastAsia="細明體" w:hAnsi="細明體" w:hint="eastAsia"/>
          <w:kern w:val="2"/>
          <w:lang w:eastAsia="zh-TW"/>
        </w:rPr>
        <w:t xml:space="preserve">et $處理迄日 = </w:t>
      </w:r>
      <w:r w:rsidRPr="00DF2E41">
        <w:rPr>
          <w:rFonts w:ascii="細明體" w:eastAsia="細明體" w:hAnsi="細明體" w:hint="eastAsia"/>
          <w:kern w:val="2"/>
          <w:lang w:eastAsia="zh-TW"/>
        </w:rPr>
        <w:t>傳入</w:t>
      </w:r>
      <w:r>
        <w:rPr>
          <w:rFonts w:ascii="細明體" w:eastAsia="細明體" w:hAnsi="細明體" w:hint="eastAsia"/>
          <w:kern w:val="2"/>
          <w:lang w:eastAsia="zh-TW"/>
        </w:rPr>
        <w:t>參數</w:t>
      </w:r>
      <w:r w:rsidR="00962572">
        <w:rPr>
          <w:rFonts w:ascii="細明體" w:eastAsia="細明體" w:hAnsi="細明體" w:hint="eastAsia"/>
          <w:kern w:val="2"/>
          <w:lang w:eastAsia="zh-TW"/>
        </w:rPr>
        <w:t>3</w:t>
      </w:r>
    </w:p>
    <w:p w:rsidR="00B77A3B" w:rsidRDefault="00B77A3B" w:rsidP="00B77A3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取得學校老師註冊b2b會員資料</w:t>
      </w:r>
      <w:r w:rsidR="00A32260">
        <w:rPr>
          <w:rFonts w:ascii="細明體" w:eastAsia="細明體" w:hAnsi="細明體" w:hint="eastAsia"/>
          <w:kern w:val="2"/>
          <w:lang w:eastAsia="zh-TW"/>
        </w:rPr>
        <w:t>:</w:t>
      </w:r>
    </w:p>
    <w:p w:rsidR="00B77A3B" w:rsidRDefault="00A32260" w:rsidP="00B77A3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n</w:t>
      </w:r>
      <w:r>
        <w:rPr>
          <w:rFonts w:ascii="細明體" w:eastAsia="細明體" w:hAnsi="細明體" w:hint="eastAsia"/>
          <w:kern w:val="2"/>
          <w:lang w:eastAsia="zh-TW"/>
        </w:rPr>
        <w:t xml:space="preserve">ew </w:t>
      </w:r>
      <w:r w:rsidR="00B77A3B">
        <w:rPr>
          <w:rFonts w:ascii="細明體" w:eastAsia="細明體" w:hAnsi="細明體" w:hint="eastAsia"/>
          <w:kern w:val="2"/>
          <w:lang w:eastAsia="zh-TW"/>
        </w:rPr>
        <w:t>$</w:t>
      </w:r>
      <w:r w:rsidR="00B77A3B">
        <w:rPr>
          <w:rFonts w:ascii="細明體" w:eastAsia="細明體" w:hAnsi="細明體"/>
          <w:kern w:val="2"/>
          <w:lang w:eastAsia="zh-TW"/>
        </w:rPr>
        <w:t xml:space="preserve">regtypeList </w:t>
      </w:r>
    </w:p>
    <w:p w:rsidR="00B77A3B" w:rsidRDefault="00B77A3B" w:rsidP="00B77A3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新增字串</w:t>
      </w:r>
      <w:r w:rsidR="00A32260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2</w:t>
      </w:r>
      <w:r w:rsidR="00A32260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進$</w:t>
      </w:r>
      <w:r>
        <w:rPr>
          <w:rFonts w:ascii="細明體" w:eastAsia="細明體" w:hAnsi="細明體"/>
          <w:kern w:val="2"/>
          <w:lang w:eastAsia="zh-TW"/>
        </w:rPr>
        <w:t>regtypeList</w:t>
      </w:r>
    </w:p>
    <w:p w:rsidR="00B77A3B" w:rsidRDefault="00B77A3B" w:rsidP="00B77A3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取得$memberList = BM_M0Z001.</w:t>
      </w:r>
      <w:r w:rsidRPr="00B77A3B">
        <w:rPr>
          <w:rFonts w:ascii="細明體" w:eastAsia="細明體" w:hAnsi="細明體"/>
          <w:kern w:val="2"/>
          <w:lang w:eastAsia="zh-TW"/>
        </w:rPr>
        <w:t>getAllMember</w:t>
      </w:r>
      <w:r>
        <w:rPr>
          <w:rFonts w:ascii="細明體" w:eastAsia="細明體" w:hAnsi="細明體" w:hint="eastAsia"/>
          <w:kern w:val="2"/>
          <w:lang w:eastAsia="zh-TW"/>
        </w:rPr>
        <w:t>($</w:t>
      </w:r>
      <w:r>
        <w:rPr>
          <w:rFonts w:ascii="細明體" w:eastAsia="細明體" w:hAnsi="細明體"/>
          <w:kern w:val="2"/>
          <w:lang w:eastAsia="zh-TW"/>
        </w:rPr>
        <w:t>regtypeList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B77A3B" w:rsidRDefault="00B77A3B" w:rsidP="00B77A3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 $memberList 排序：逐筆資料依照DTBMM000.</w:t>
      </w:r>
      <w:r w:rsidRPr="00B77A3B">
        <w:rPr>
          <w:rFonts w:ascii="細明體" w:eastAsia="細明體" w:hAnsi="細明體"/>
          <w:kern w:val="2"/>
          <w:lang w:eastAsia="zh-TW"/>
        </w:rPr>
        <w:t>CUST_NO</w:t>
      </w:r>
      <w:r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從小到大排序</w:t>
      </w:r>
    </w:p>
    <w:p w:rsidR="00961F9B" w:rsidRPr="0009343D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9343D"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hint="eastAsia"/>
          <w:kern w:val="2"/>
          <w:lang w:eastAsia="zh-TW"/>
        </w:rPr>
        <w:t>要處理</w:t>
      </w:r>
      <w:r w:rsidRPr="0009343D">
        <w:rPr>
          <w:rFonts w:ascii="細明體" w:eastAsia="細明體" w:hAnsi="細明體" w:hint="eastAsia"/>
          <w:kern w:val="2"/>
          <w:lang w:eastAsia="zh-TW"/>
        </w:rPr>
        <w:t>的資料：</w:t>
      </w:r>
      <w:r w:rsidR="00890457" w:rsidRPr="0009343D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7D2C7C" w:rsidRPr="00577CB6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="00E05421">
        <w:rPr>
          <w:rFonts w:ascii="細明體" w:eastAsia="細明體" w:hAnsi="細明體" w:hint="eastAsia"/>
          <w:color w:val="000000"/>
          <w:lang w:val="zh-TW" w:eastAsia="zh-TW"/>
        </w:rPr>
        <w:t>補全紀錄</w:t>
      </w:r>
      <w:r w:rsidRPr="00B41138">
        <w:rPr>
          <w:rFonts w:ascii="細明體" w:eastAsia="細明體" w:hAnsi="細明體" w:hint="eastAsia"/>
          <w:color w:val="000000"/>
          <w:lang w:val="zh-TW" w:eastAsia="zh-TW"/>
        </w:rPr>
        <w:t>檔</w:t>
      </w:r>
      <w:r w:rsidR="00E05421">
        <w:rPr>
          <w:rFonts w:ascii="細明體" w:eastAsia="細明體" w:hAnsi="細明體"/>
          <w:lang w:eastAsia="zh-TW"/>
        </w:rPr>
        <w:t>DTAAJ010</w:t>
      </w:r>
      <w:r>
        <w:rPr>
          <w:rFonts w:ascii="細明體" w:eastAsia="細明體" w:hAnsi="細明體" w:hint="eastAsia"/>
          <w:lang w:eastAsia="zh-TW"/>
        </w:rPr>
        <w:t>，</w:t>
      </w:r>
    </w:p>
    <w:p w:rsidR="00577CB6" w:rsidRPr="007A5A76" w:rsidRDefault="00577CB6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JOIN 理賠受理檔DTAAA001，</w:t>
      </w:r>
    </w:p>
    <w:p w:rsidR="007A5A76" w:rsidRPr="007A5A76" w:rsidRDefault="007A5A76" w:rsidP="00BE212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7A5A76">
        <w:rPr>
          <w:rFonts w:ascii="細明體" w:eastAsia="細明體" w:hAnsi="細明體" w:hint="eastAsia"/>
          <w:lang w:eastAsia="zh-TW"/>
        </w:rPr>
        <w:t>JOIN 理賠受理檔DTAAA0</w:t>
      </w:r>
      <w:r w:rsidRPr="007A5A76">
        <w:rPr>
          <w:rFonts w:ascii="細明體" w:eastAsia="細明體" w:hAnsi="細明體"/>
          <w:lang w:eastAsia="zh-TW"/>
        </w:rPr>
        <w:t>10</w:t>
      </w:r>
      <w:r w:rsidRPr="007A5A76">
        <w:rPr>
          <w:rFonts w:ascii="細明體" w:eastAsia="細明體" w:hAnsi="細明體" w:hint="eastAsia"/>
          <w:lang w:eastAsia="zh-TW"/>
        </w:rPr>
        <w:t>，</w:t>
      </w:r>
    </w:p>
    <w:p w:rsidR="00961F9B" w:rsidRPr="00E05421" w:rsidRDefault="00E05421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條件：</w:t>
      </w:r>
    </w:p>
    <w:p w:rsidR="00577CB6" w:rsidRPr="00EC7855" w:rsidRDefault="00577CB6" w:rsidP="00E0542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DTAAJ010</w:t>
      </w:r>
      <w:r>
        <w:rPr>
          <w:rFonts w:ascii="細明體" w:eastAsia="細明體" w:hAnsi="細明體" w:hint="eastAsia"/>
          <w:lang w:eastAsia="zh-TW"/>
        </w:rPr>
        <w:t>.受理編號 = DTAAA001.受理編號</w:t>
      </w:r>
    </w:p>
    <w:p w:rsidR="00EC7855" w:rsidRPr="00577CB6" w:rsidRDefault="00EC7855" w:rsidP="00E0542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DTAAA001.受理進度 &lt;= 80</w:t>
      </w:r>
    </w:p>
    <w:p w:rsidR="00E05421" w:rsidRPr="006F4A95" w:rsidRDefault="00577CB6" w:rsidP="00E0542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DTAAJ010</w:t>
      </w:r>
      <w:r>
        <w:rPr>
          <w:rFonts w:ascii="細明體" w:eastAsia="細明體" w:hAnsi="細明體" w:hint="eastAsia"/>
          <w:lang w:eastAsia="zh-TW"/>
        </w:rPr>
        <w:t>.</w:t>
      </w:r>
      <w:r w:rsidR="00E05421" w:rsidRPr="00E05421">
        <w:rPr>
          <w:rFonts w:ascii="細明體" w:eastAsia="細明體" w:hAnsi="細明體" w:hint="eastAsia"/>
          <w:kern w:val="2"/>
          <w:lang w:eastAsia="zh-TW"/>
        </w:rPr>
        <w:t>補全文件代號</w:t>
      </w:r>
      <w:r w:rsidR="00E05421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E05421" w:rsidRPr="00E05421">
        <w:rPr>
          <w:rFonts w:ascii="細明體" w:eastAsia="細明體" w:hAnsi="細明體"/>
          <w:kern w:val="2"/>
          <w:lang w:eastAsia="zh-TW"/>
        </w:rPr>
        <w:t>310071</w:t>
      </w:r>
    </w:p>
    <w:p w:rsidR="00961F9B" w:rsidRPr="00221A8F" w:rsidRDefault="00577CB6" w:rsidP="00E0542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DTAAJ010</w:t>
      </w:r>
      <w:r>
        <w:rPr>
          <w:rFonts w:ascii="細明體" w:eastAsia="細明體" w:hAnsi="細明體" w:hint="eastAsia"/>
          <w:lang w:eastAsia="zh-TW"/>
        </w:rPr>
        <w:t>.</w:t>
      </w:r>
      <w:r w:rsidR="00E05421" w:rsidRPr="00E05421">
        <w:rPr>
          <w:rFonts w:ascii="細明體" w:eastAsia="細明體" w:hAnsi="細明體" w:hint="eastAsia"/>
          <w:lang w:eastAsia="zh-TW"/>
        </w:rPr>
        <w:t>銷件輸入日期</w:t>
      </w:r>
      <w:r w:rsidR="00E05421">
        <w:rPr>
          <w:rFonts w:ascii="細明體" w:eastAsia="細明體" w:hAnsi="細明體" w:hint="eastAsia"/>
          <w:lang w:eastAsia="zh-TW"/>
        </w:rPr>
        <w:t xml:space="preserve"> = </w:t>
      </w:r>
      <w:r w:rsidR="00E05421">
        <w:rPr>
          <w:rFonts w:ascii="細明體" w:eastAsia="細明體" w:hAnsi="細明體"/>
          <w:lang w:eastAsia="zh-TW"/>
        </w:rPr>
        <w:t>null</w:t>
      </w:r>
    </w:p>
    <w:p w:rsidR="00221A8F" w:rsidRDefault="00221A8F" w:rsidP="00221A8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若傳入參數1 = 1 (送件人) </w:t>
      </w:r>
      <w:r w:rsidRPr="00577CB6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221A8F" w:rsidRDefault="00221A8F" w:rsidP="00221A8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DATE(DTAAJ010</w:t>
      </w:r>
      <w:r>
        <w:rPr>
          <w:rFonts w:ascii="細明體" w:eastAsia="細明體" w:hAnsi="細明體" w:hint="eastAsia"/>
          <w:lang w:eastAsia="zh-TW"/>
        </w:rPr>
        <w:t>.</w:t>
      </w:r>
      <w:r w:rsidRPr="00221A8F">
        <w:rPr>
          <w:rFonts w:ascii="細明體" w:eastAsia="細明體" w:hAnsi="細明體" w:hint="eastAsia"/>
          <w:lang w:eastAsia="zh-TW"/>
        </w:rPr>
        <w:t>補件輸入日期</w:t>
      </w:r>
      <w:r>
        <w:rPr>
          <w:rFonts w:ascii="細明體" w:eastAsia="細明體" w:hAnsi="細明體" w:hint="eastAsia"/>
          <w:lang w:eastAsia="zh-TW"/>
        </w:rPr>
        <w:t xml:space="preserve">) = </w:t>
      </w:r>
      <w:r>
        <w:rPr>
          <w:rFonts w:ascii="細明體" w:eastAsia="細明體" w:hAnsi="細明體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$處理起日</w:t>
      </w:r>
      <w:r w:rsidR="005B190C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221A8F" w:rsidRPr="00221A8F" w:rsidRDefault="00221A8F" w:rsidP="00BE212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21A8F">
        <w:rPr>
          <w:rFonts w:ascii="細明體" w:eastAsia="細明體" w:hAnsi="細明體" w:hint="eastAsia"/>
          <w:kern w:val="2"/>
          <w:lang w:eastAsia="zh-TW"/>
        </w:rPr>
        <w:t xml:space="preserve">若傳入參數1 = 2 (團險人員) </w:t>
      </w:r>
      <w:r>
        <w:rPr>
          <w:rFonts w:ascii="細明體" w:eastAsia="細明體" w:hAnsi="細明體" w:hint="eastAsia"/>
          <w:kern w:val="2"/>
          <w:lang w:eastAsia="zh-TW"/>
        </w:rPr>
        <w:t>或</w:t>
      </w:r>
      <w:r w:rsidRPr="00221A8F">
        <w:rPr>
          <w:rFonts w:ascii="細明體" w:eastAsia="細明體" w:hAnsi="細明體" w:hint="eastAsia"/>
          <w:kern w:val="2"/>
          <w:lang w:eastAsia="zh-TW"/>
        </w:rPr>
        <w:t xml:space="preserve"> 3 (</w:t>
      </w:r>
      <w:r w:rsidRPr="00221A8F">
        <w:rPr>
          <w:rFonts w:ascii="細明體" w:eastAsia="細明體" w:hAnsi="細明體" w:hint="eastAsia"/>
          <w:lang w:eastAsia="zh-TW"/>
        </w:rPr>
        <w:t>學校承辦人員</w:t>
      </w:r>
      <w:r w:rsidRPr="00221A8F">
        <w:rPr>
          <w:rFonts w:ascii="細明體" w:eastAsia="細明體" w:hAnsi="細明體" w:hint="eastAsia"/>
          <w:kern w:val="2"/>
          <w:lang w:eastAsia="zh-TW"/>
        </w:rPr>
        <w:t xml:space="preserve">) </w:t>
      </w:r>
      <w:r w:rsidRPr="00577CB6">
        <w:rPr>
          <w:rFonts w:ascii="細明體" w:eastAsia="細明體" w:hAnsi="細明體"/>
          <w:kern w:val="2"/>
          <w:lang w:eastAsia="zh-TW"/>
        </w:rPr>
        <w:sym w:font="Wingdings" w:char="F0E8"/>
      </w:r>
    </w:p>
    <w:p w:rsidR="00221A8F" w:rsidRDefault="00221A8F" w:rsidP="00221A8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DTAAJ010</w:t>
      </w:r>
      <w:r>
        <w:rPr>
          <w:rFonts w:ascii="細明體" w:eastAsia="細明體" w:hAnsi="細明體" w:hint="eastAsia"/>
          <w:lang w:eastAsia="zh-TW"/>
        </w:rPr>
        <w:t>.</w:t>
      </w:r>
      <w:r w:rsidRPr="00221A8F">
        <w:rPr>
          <w:rFonts w:ascii="細明體" w:eastAsia="細明體" w:hAnsi="細明體" w:hint="eastAsia"/>
          <w:lang w:eastAsia="zh-TW"/>
        </w:rPr>
        <w:t>補件輸入日期</w:t>
      </w:r>
      <w:r>
        <w:rPr>
          <w:rFonts w:ascii="細明體" w:eastAsia="細明體" w:hAnsi="細明體" w:hint="eastAsia"/>
          <w:lang w:eastAsia="zh-TW"/>
        </w:rPr>
        <w:t xml:space="preserve"> &gt;</w:t>
      </w:r>
      <w:r>
        <w:rPr>
          <w:rFonts w:ascii="細明體" w:eastAsia="細明體" w:hAnsi="細明體"/>
          <w:lang w:eastAsia="zh-TW"/>
        </w:rPr>
        <w:t xml:space="preserve">= </w:t>
      </w:r>
      <w:r w:rsidR="00BA2AB4">
        <w:rPr>
          <w:rFonts w:ascii="細明體" w:eastAsia="細明體" w:hAnsi="細明體" w:hint="eastAsia"/>
          <w:lang w:eastAsia="zh-TW"/>
        </w:rPr>
        <w:t>(</w:t>
      </w:r>
      <w:r>
        <w:rPr>
          <w:rFonts w:ascii="細明體" w:eastAsia="細明體" w:hAnsi="細明體" w:hint="eastAsia"/>
          <w:kern w:val="2"/>
          <w:lang w:eastAsia="zh-TW"/>
        </w:rPr>
        <w:t>$處理起日</w:t>
      </w:r>
      <w:r w:rsidR="00BA2AB4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="00BA2AB4">
        <w:rPr>
          <w:rFonts w:ascii="細明體" w:eastAsia="細明體" w:hAnsi="細明體"/>
          <w:kern w:val="2"/>
          <w:lang w:eastAsia="zh-TW"/>
        </w:rPr>
        <w:t>“</w:t>
      </w:r>
      <w:r w:rsidR="00E96763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4671C1">
        <w:rPr>
          <w:rFonts w:ascii="細明體" w:eastAsia="細明體" w:hAnsi="細明體" w:hint="eastAsia"/>
          <w:kern w:val="2"/>
          <w:lang w:eastAsia="zh-TW"/>
        </w:rPr>
        <w:t>00</w:t>
      </w:r>
      <w:r w:rsidR="00E96763">
        <w:rPr>
          <w:rFonts w:ascii="細明體" w:eastAsia="細明體" w:hAnsi="細明體" w:hint="eastAsia"/>
          <w:kern w:val="2"/>
          <w:lang w:eastAsia="zh-TW"/>
        </w:rPr>
        <w:t>:</w:t>
      </w:r>
      <w:r w:rsidR="004671C1">
        <w:rPr>
          <w:rFonts w:ascii="細明體" w:eastAsia="細明體" w:hAnsi="細明體" w:hint="eastAsia"/>
          <w:kern w:val="2"/>
          <w:lang w:eastAsia="zh-TW"/>
        </w:rPr>
        <w:t>00</w:t>
      </w:r>
      <w:r w:rsidR="00E96763">
        <w:rPr>
          <w:rFonts w:ascii="細明體" w:eastAsia="細明體" w:hAnsi="細明體" w:hint="eastAsia"/>
          <w:kern w:val="2"/>
          <w:lang w:eastAsia="zh-TW"/>
        </w:rPr>
        <w:t>:</w:t>
      </w:r>
      <w:r w:rsidR="004671C1">
        <w:rPr>
          <w:rFonts w:ascii="細明體" w:eastAsia="細明體" w:hAnsi="細明體" w:hint="eastAsia"/>
          <w:kern w:val="2"/>
          <w:lang w:eastAsia="zh-TW"/>
        </w:rPr>
        <w:t>00</w:t>
      </w:r>
      <w:r w:rsidR="00E96763">
        <w:rPr>
          <w:rFonts w:ascii="細明體" w:eastAsia="細明體" w:hAnsi="細明體" w:hint="eastAsia"/>
          <w:kern w:val="2"/>
          <w:lang w:eastAsia="zh-TW"/>
        </w:rPr>
        <w:t>.</w:t>
      </w:r>
      <w:r w:rsidR="004671C1">
        <w:rPr>
          <w:rFonts w:ascii="細明體" w:eastAsia="細明體" w:hAnsi="細明體" w:hint="eastAsia"/>
          <w:kern w:val="2"/>
          <w:lang w:eastAsia="zh-TW"/>
        </w:rPr>
        <w:t>000</w:t>
      </w:r>
      <w:r w:rsidR="004671C1">
        <w:rPr>
          <w:rFonts w:ascii="細明體" w:eastAsia="細明體" w:hAnsi="細明體"/>
          <w:kern w:val="2"/>
          <w:lang w:eastAsia="zh-TW"/>
        </w:rPr>
        <w:t>”</w:t>
      </w:r>
      <w:r w:rsidR="00BA2AB4">
        <w:rPr>
          <w:rFonts w:ascii="細明體" w:eastAsia="細明體" w:hAnsi="細明體" w:hint="eastAsia"/>
          <w:kern w:val="2"/>
          <w:lang w:eastAsia="zh-TW"/>
        </w:rPr>
        <w:t>)</w:t>
      </w:r>
    </w:p>
    <w:p w:rsidR="00221A8F" w:rsidRPr="007D2C7C" w:rsidRDefault="00221A8F" w:rsidP="00221A8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t>DTAAJ010</w:t>
      </w:r>
      <w:r>
        <w:rPr>
          <w:rFonts w:ascii="細明體" w:eastAsia="細明體" w:hAnsi="細明體" w:hint="eastAsia"/>
          <w:lang w:eastAsia="zh-TW"/>
        </w:rPr>
        <w:t>.</w:t>
      </w:r>
      <w:r w:rsidRPr="00221A8F">
        <w:rPr>
          <w:rFonts w:ascii="細明體" w:eastAsia="細明體" w:hAnsi="細明體" w:hint="eastAsia"/>
          <w:lang w:eastAsia="zh-TW"/>
        </w:rPr>
        <w:t>補件輸入日期</w:t>
      </w:r>
      <w:r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/>
          <w:lang w:eastAsia="zh-TW"/>
        </w:rPr>
        <w:t xml:space="preserve">&lt;= </w:t>
      </w:r>
      <w:r w:rsidR="00BA2AB4">
        <w:rPr>
          <w:rFonts w:ascii="細明體" w:eastAsia="細明體" w:hAnsi="細明體" w:hint="eastAsia"/>
          <w:lang w:eastAsia="zh-TW"/>
        </w:rPr>
        <w:t>(</w:t>
      </w:r>
      <w:r>
        <w:rPr>
          <w:rFonts w:ascii="細明體" w:eastAsia="細明體" w:hAnsi="細明體" w:hint="eastAsia"/>
          <w:kern w:val="2"/>
          <w:lang w:eastAsia="zh-TW"/>
        </w:rPr>
        <w:t>$處理迄日</w:t>
      </w:r>
      <w:r w:rsidR="00BA2AB4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="00BA2AB4">
        <w:rPr>
          <w:rFonts w:ascii="細明體" w:eastAsia="細明體" w:hAnsi="細明體"/>
          <w:kern w:val="2"/>
          <w:lang w:eastAsia="zh-TW"/>
        </w:rPr>
        <w:t>“</w:t>
      </w:r>
      <w:r w:rsidR="00BA2AB4">
        <w:rPr>
          <w:rFonts w:ascii="細明體" w:eastAsia="細明體" w:hAnsi="細明體" w:hint="eastAsia"/>
          <w:kern w:val="2"/>
          <w:lang w:eastAsia="zh-TW"/>
        </w:rPr>
        <w:t xml:space="preserve"> 23:59:59.999</w:t>
      </w:r>
      <w:r w:rsidR="00BA2AB4">
        <w:rPr>
          <w:rFonts w:ascii="細明體" w:eastAsia="細明體" w:hAnsi="細明體"/>
          <w:kern w:val="2"/>
          <w:lang w:eastAsia="zh-TW"/>
        </w:rPr>
        <w:t>”</w:t>
      </w:r>
      <w:r w:rsidR="00BA2AB4">
        <w:rPr>
          <w:rFonts w:ascii="細明體" w:eastAsia="細明體" w:hAnsi="細明體" w:hint="eastAsia"/>
          <w:kern w:val="2"/>
          <w:lang w:eastAsia="zh-TW"/>
        </w:rPr>
        <w:t>)</w:t>
      </w:r>
    </w:p>
    <w:p w:rsidR="007D2C7C" w:rsidRPr="007D2C7C" w:rsidRDefault="007D2C7C" w:rsidP="007D2C7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排序：</w:t>
      </w:r>
    </w:p>
    <w:p w:rsidR="00577CB6" w:rsidRDefault="00577CB6" w:rsidP="00577CB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若傳入參數1 = 1 (送件人) </w:t>
      </w:r>
      <w:r w:rsidRPr="00577CB6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 xml:space="preserve"> 依 </w:t>
      </w:r>
      <w:r>
        <w:rPr>
          <w:rFonts w:ascii="細明體" w:eastAsia="細明體" w:hAnsi="細明體"/>
          <w:lang w:eastAsia="zh-TW"/>
        </w:rPr>
        <w:t>DTAAJ010</w:t>
      </w:r>
      <w:r>
        <w:rPr>
          <w:rFonts w:ascii="細明體" w:eastAsia="細明體" w:hAnsi="細明體" w:hint="eastAsia"/>
          <w:lang w:eastAsia="zh-TW"/>
        </w:rPr>
        <w:t>.</w:t>
      </w:r>
      <w:r w:rsidRPr="00577CB6">
        <w:rPr>
          <w:rFonts w:ascii="細明體" w:eastAsia="細明體" w:hAnsi="細明體" w:hint="eastAsia"/>
          <w:kern w:val="2"/>
          <w:lang w:eastAsia="zh-TW"/>
        </w:rPr>
        <w:t>送件人ID</w:t>
      </w:r>
      <w:r>
        <w:rPr>
          <w:rFonts w:ascii="細明體" w:eastAsia="細明體" w:hAnsi="細明體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排序</w:t>
      </w:r>
    </w:p>
    <w:p w:rsidR="00577CB6" w:rsidRDefault="00577CB6" w:rsidP="007A5A7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若傳入參數1 = 2 (團險人員) </w:t>
      </w:r>
      <w:r w:rsidRPr="00577CB6">
        <w:rPr>
          <w:rFonts w:ascii="細明體" w:eastAsia="細明體" w:hAnsi="細明體"/>
          <w:kern w:val="2"/>
          <w:lang w:eastAsia="zh-TW"/>
        </w:rPr>
        <w:sym w:font="Wingdings" w:char="F0E8"/>
      </w:r>
      <w:r w:rsidR="007A5A76">
        <w:rPr>
          <w:rFonts w:ascii="細明體" w:eastAsia="細明體" w:hAnsi="細明體"/>
          <w:kern w:val="2"/>
          <w:lang w:eastAsia="zh-TW"/>
        </w:rPr>
        <w:t xml:space="preserve"> </w:t>
      </w:r>
      <w:r w:rsidR="007A5A76" w:rsidRPr="007A5A76">
        <w:rPr>
          <w:rFonts w:ascii="細明體" w:eastAsia="細明體" w:hAnsi="細明體" w:hint="eastAsia"/>
          <w:kern w:val="2"/>
          <w:lang w:eastAsia="zh-TW"/>
        </w:rPr>
        <w:t>依 DTAAA010.學校代號 + DTAAA010.投保學校 排序</w:t>
      </w:r>
    </w:p>
    <w:p w:rsidR="007D2C7C" w:rsidRPr="00DF2E41" w:rsidRDefault="00577CB6" w:rsidP="007A5A7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若傳入參數1 = 3 (</w:t>
      </w:r>
      <w:r>
        <w:rPr>
          <w:rFonts w:ascii="細明體" w:eastAsia="細明體" w:hAnsi="細明體" w:hint="eastAsia"/>
          <w:lang w:eastAsia="zh-TW"/>
        </w:rPr>
        <w:t>學校承辦人員</w:t>
      </w:r>
      <w:r>
        <w:rPr>
          <w:rFonts w:ascii="細明體" w:eastAsia="細明體" w:hAnsi="細明體" w:hint="eastAsia"/>
          <w:kern w:val="2"/>
          <w:lang w:eastAsia="zh-TW"/>
        </w:rPr>
        <w:t xml:space="preserve">) </w:t>
      </w:r>
      <w:r w:rsidRPr="00577CB6">
        <w:rPr>
          <w:rFonts w:ascii="細明體" w:eastAsia="細明體" w:hAnsi="細明體"/>
          <w:kern w:val="2"/>
          <w:lang w:eastAsia="zh-TW"/>
        </w:rPr>
        <w:sym w:font="Wingdings" w:char="F0E8"/>
      </w:r>
      <w:r w:rsidR="007A5A76">
        <w:rPr>
          <w:rFonts w:ascii="細明體" w:eastAsia="細明體" w:hAnsi="細明體"/>
          <w:kern w:val="2"/>
          <w:lang w:eastAsia="zh-TW"/>
        </w:rPr>
        <w:t xml:space="preserve"> </w:t>
      </w:r>
      <w:r w:rsidR="007A5A76">
        <w:rPr>
          <w:rFonts w:ascii="細明體" w:eastAsia="細明體" w:hAnsi="細明體" w:hint="eastAsia"/>
          <w:kern w:val="2"/>
          <w:lang w:eastAsia="zh-TW"/>
        </w:rPr>
        <w:t xml:space="preserve">依 </w:t>
      </w:r>
      <w:r w:rsidR="007A5A76">
        <w:rPr>
          <w:rFonts w:ascii="細明體" w:eastAsia="細明體" w:hAnsi="細明體"/>
          <w:lang w:eastAsia="zh-TW"/>
        </w:rPr>
        <w:t>DTAAA010</w:t>
      </w:r>
      <w:r w:rsidR="007A5A76">
        <w:rPr>
          <w:rFonts w:ascii="細明體" w:eastAsia="細明體" w:hAnsi="細明體" w:hint="eastAsia"/>
          <w:lang w:eastAsia="zh-TW"/>
        </w:rPr>
        <w:t>.</w:t>
      </w:r>
      <w:r w:rsidR="007A5A76" w:rsidRPr="007A5A76">
        <w:rPr>
          <w:rFonts w:ascii="細明體" w:eastAsia="細明體" w:hAnsi="細明體" w:hint="eastAsia"/>
          <w:kern w:val="2"/>
          <w:lang w:eastAsia="zh-TW"/>
        </w:rPr>
        <w:t>學校代號</w:t>
      </w:r>
      <w:r w:rsidR="007A5A76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="007A5A76">
        <w:rPr>
          <w:rFonts w:ascii="細明體" w:eastAsia="細明體" w:hAnsi="細明體"/>
          <w:lang w:eastAsia="zh-TW"/>
        </w:rPr>
        <w:t>DTAAA010</w:t>
      </w:r>
      <w:r w:rsidR="007A5A76">
        <w:rPr>
          <w:rFonts w:ascii="細明體" w:eastAsia="細明體" w:hAnsi="細明體" w:hint="eastAsia"/>
          <w:lang w:eastAsia="zh-TW"/>
        </w:rPr>
        <w:t>.</w:t>
      </w:r>
      <w:r w:rsidR="007A5A76" w:rsidRPr="007A5A76">
        <w:rPr>
          <w:rFonts w:ascii="細明體" w:eastAsia="細明體" w:hAnsi="細明體" w:hint="eastAsia"/>
          <w:kern w:val="2"/>
          <w:lang w:eastAsia="zh-TW"/>
        </w:rPr>
        <w:t>投保學校</w:t>
      </w:r>
      <w:r w:rsidR="007A5A76">
        <w:rPr>
          <w:rFonts w:ascii="細明體" w:eastAsia="細明體" w:hAnsi="細明體" w:hint="eastAsia"/>
          <w:kern w:val="2"/>
          <w:lang w:eastAsia="zh-TW"/>
        </w:rPr>
        <w:t xml:space="preserve"> 排序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若讀取異常，則設定：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DF2E41">
        <w:rPr>
          <w:rFonts w:ascii="細明體" w:eastAsia="細明體" w:hAnsi="細明體" w:hint="eastAsia"/>
          <w:kern w:val="2"/>
          <w:lang w:eastAsia="zh-TW"/>
        </w:rPr>
        <w:t>讀取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961F9B" w:rsidRPr="0001078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讀取件數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Pr="00DF2E41">
        <w:rPr>
          <w:rFonts w:ascii="細明體" w:eastAsia="細明體" w:hAnsi="細明體" w:hint="eastAsia"/>
          <w:lang w:eastAsia="zh-TW"/>
        </w:rPr>
        <w:t>0，則設定：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無需</w:t>
      </w:r>
      <w:r w:rsidR="00E05421">
        <w:rPr>
          <w:rFonts w:ascii="細明體" w:eastAsia="細明體" w:hAnsi="細明體" w:hint="eastAsia"/>
          <w:kern w:val="2"/>
          <w:lang w:eastAsia="zh-TW"/>
        </w:rPr>
        <w:t>處理學籍補全</w:t>
      </w:r>
      <w:r w:rsidRPr="00DF2E41">
        <w:rPr>
          <w:rFonts w:ascii="細明體" w:eastAsia="細明體" w:hAnsi="細明體" w:hint="eastAsia"/>
          <w:kern w:val="2"/>
          <w:lang w:eastAsia="zh-TW"/>
        </w:rPr>
        <w:t>的</w:t>
      </w:r>
      <w:r w:rsidR="00E05421">
        <w:rPr>
          <w:rFonts w:ascii="細明體" w:eastAsia="細明體" w:hAnsi="細明體" w:hint="eastAsia"/>
          <w:kern w:val="2"/>
          <w:lang w:eastAsia="zh-TW"/>
        </w:rPr>
        <w:t>資料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正常結束程式。</w:t>
      </w:r>
    </w:p>
    <w:p w:rsidR="00961F9B" w:rsidRDefault="007A5A76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處理取得之學籍補全</w:t>
      </w:r>
      <w:r w:rsidR="00961F9B" w:rsidRPr="00740196">
        <w:rPr>
          <w:rFonts w:ascii="細明體" w:eastAsia="細明體" w:hAnsi="細明體" w:hint="eastAsia"/>
          <w:kern w:val="2"/>
          <w:lang w:eastAsia="zh-TW"/>
        </w:rPr>
        <w:t>資料：</w:t>
      </w:r>
    </w:p>
    <w:p w:rsidR="0098014D" w:rsidRPr="00740196" w:rsidRDefault="0098014D" w:rsidP="0098014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輸入件數</w:t>
      </w:r>
      <w:r>
        <w:rPr>
          <w:rFonts w:ascii="細明體" w:eastAsia="細明體" w:hAnsi="細明體" w:hint="eastAsia"/>
          <w:lang w:eastAsia="zh-TW"/>
        </w:rPr>
        <w:t>++</w:t>
      </w:r>
    </w:p>
    <w:p w:rsidR="008C061C" w:rsidRDefault="008C061C" w:rsidP="008C061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若傳入參數1 = 1 (送件人) </w:t>
      </w:r>
      <w:r w:rsidRPr="00577CB6">
        <w:rPr>
          <w:rFonts w:ascii="細明體" w:eastAsia="細明體" w:hAnsi="細明體"/>
          <w:kern w:val="2"/>
          <w:lang w:eastAsia="zh-TW"/>
        </w:rPr>
        <w:sym w:font="Wingdings" w:char="F0E8"/>
      </w:r>
    </w:p>
    <w:p w:rsidR="008C061C" w:rsidRDefault="006E5019" w:rsidP="008C061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寄信處理:</w:t>
      </w:r>
    </w:p>
    <w:p w:rsidR="00B8645B" w:rsidRDefault="00B8645B" w:rsidP="003D7CF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依照</w:t>
      </w:r>
      <w:r w:rsidR="003D7CF0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D7CF0" w:rsidRPr="003D7CF0">
        <w:rPr>
          <w:rFonts w:ascii="細明體" w:eastAsia="細明體" w:hAnsi="細明體" w:hint="eastAsia"/>
          <w:kern w:val="2"/>
          <w:lang w:eastAsia="zh-TW"/>
        </w:rPr>
        <w:t>DTAAJ010.送件人ID</w:t>
      </w:r>
      <w:r w:rsidR="003D7CF0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分群，每群作一次寄信處理</w:t>
      </w:r>
    </w:p>
    <w:p w:rsidR="00B8645B" w:rsidRDefault="0081310B" w:rsidP="00B8645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b</w:t>
      </w:r>
      <w:r>
        <w:rPr>
          <w:rFonts w:ascii="細明體" w:eastAsia="細明體" w:hAnsi="細明體"/>
          <w:kern w:val="2"/>
          <w:lang w:eastAsia="zh-TW"/>
        </w:rPr>
        <w:t>y</w:t>
      </w:r>
      <w:r w:rsidR="00B8645B">
        <w:rPr>
          <w:rFonts w:ascii="細明體" w:eastAsia="細明體" w:hAnsi="細明體" w:hint="eastAsia"/>
          <w:kern w:val="2"/>
          <w:lang w:eastAsia="zh-TW"/>
        </w:rPr>
        <w:t>每群，處理件數++</w:t>
      </w:r>
    </w:p>
    <w:p w:rsidR="006E5019" w:rsidRDefault="006E5019" w:rsidP="006E501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主旨： </w:t>
      </w:r>
      <w:r w:rsidRPr="006E5019">
        <w:rPr>
          <w:rFonts w:ascii="細明體" w:eastAsia="細明體" w:hAnsi="細明體" w:hint="eastAsia"/>
          <w:kern w:val="2"/>
          <w:lang w:eastAsia="zh-TW"/>
        </w:rPr>
        <w:t>一般案件聯繫</w:t>
      </w:r>
    </w:p>
    <w:p w:rsidR="005A156C" w:rsidRDefault="005A156C" w:rsidP="00BE212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A156C">
        <w:rPr>
          <w:rFonts w:ascii="細明體" w:eastAsia="細明體" w:hAnsi="細明體" w:hint="eastAsia"/>
          <w:kern w:val="2"/>
          <w:lang w:eastAsia="zh-TW"/>
        </w:rPr>
        <w:t>收件者：</w:t>
      </w:r>
    </w:p>
    <w:p w:rsidR="003D7CF0" w:rsidRDefault="003D7CF0" w:rsidP="003D7CF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</w:t>
      </w:r>
      <w:r w:rsidRPr="003D7CF0">
        <w:t xml:space="preserve">EmployeeDetail </w:t>
      </w:r>
      <w:r>
        <w:rPr>
          <w:rFonts w:hint="eastAsia"/>
          <w:lang w:eastAsia="zh-TW"/>
        </w:rPr>
        <w:t xml:space="preserve"> =</w:t>
      </w:r>
      <w:r w:rsidRPr="003D7CF0">
        <w:t xml:space="preserve"> </w:t>
      </w:r>
      <w:r w:rsidRPr="003D7CF0">
        <w:rPr>
          <w:lang w:eastAsia="zh-TW"/>
        </w:rPr>
        <w:t>FM_Z0Z004</w:t>
      </w:r>
      <w:r>
        <w:rPr>
          <w:rFonts w:hint="eastAsia"/>
          <w:lang w:eastAsia="zh-TW"/>
        </w:rPr>
        <w:t xml:space="preserve">. </w:t>
      </w:r>
      <w:r w:rsidRPr="003D7CF0">
        <w:rPr>
          <w:rFonts w:ascii="細明體" w:eastAsia="細明體" w:hAnsi="細明體"/>
          <w:kern w:val="2"/>
          <w:lang w:eastAsia="zh-TW"/>
        </w:rPr>
        <w:t>getByEmployeeID2</w:t>
      </w:r>
      <w:r>
        <w:rPr>
          <w:rFonts w:ascii="細明體" w:eastAsia="細明體" w:hAnsi="細明體"/>
          <w:kern w:val="2"/>
          <w:lang w:eastAsia="zh-TW"/>
        </w:rPr>
        <w:t>(</w:t>
      </w:r>
      <w:r w:rsidRPr="003D7CF0">
        <w:rPr>
          <w:rFonts w:ascii="細明體" w:eastAsia="細明體" w:hAnsi="細明體" w:hint="eastAsia"/>
          <w:kern w:val="2"/>
          <w:lang w:eastAsia="zh-TW"/>
        </w:rPr>
        <w:t>DTAAJ010.送件人ID</w:t>
      </w:r>
      <w:r>
        <w:rPr>
          <w:rFonts w:ascii="細明體" w:eastAsia="細明體" w:hAnsi="細明體"/>
          <w:kern w:val="2"/>
          <w:lang w:eastAsia="zh-TW"/>
        </w:rPr>
        <w:t>)</w:t>
      </w:r>
    </w:p>
    <w:p w:rsidR="003D7CF0" w:rsidRDefault="003D7CF0" w:rsidP="003D7CF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收件者email = </w:t>
      </w:r>
      <w:r w:rsidRPr="003D7CF0">
        <w:rPr>
          <w:rFonts w:ascii="細明體" w:eastAsia="細明體" w:hAnsi="細明體"/>
          <w:kern w:val="2"/>
          <w:lang w:eastAsia="zh-TW"/>
        </w:rPr>
        <w:t>$EmployeeDetail</w:t>
      </w:r>
      <w:r>
        <w:rPr>
          <w:rFonts w:ascii="細明體" w:eastAsia="細明體" w:hAnsi="細明體"/>
          <w:kern w:val="2"/>
          <w:lang w:eastAsia="zh-TW"/>
        </w:rPr>
        <w:t>.</w:t>
      </w:r>
      <w:r w:rsidRPr="003D7CF0">
        <w:rPr>
          <w:rFonts w:ascii="細明體" w:eastAsia="細明體" w:hAnsi="細明體"/>
          <w:kern w:val="2"/>
          <w:lang w:eastAsia="zh-TW"/>
        </w:rPr>
        <w:t>getEmail()</w:t>
      </w:r>
    </w:p>
    <w:p w:rsidR="0081310B" w:rsidRDefault="0081310B" w:rsidP="0081310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ins w:id="40" w:author="李明諭" w:date="2019-06-03T18:26:00Z"/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無email或是模組有exception時，則略過不處理此封email，略過件數++</w:t>
      </w:r>
    </w:p>
    <w:p w:rsidR="00517057" w:rsidRDefault="00517057" w:rsidP="00C07E83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ins w:id="41" w:author="李明諭" w:date="2019-06-03T18:41:00Z"/>
          <w:rFonts w:ascii="細明體" w:eastAsia="細明體" w:hAnsi="細明體"/>
          <w:kern w:val="2"/>
          <w:lang w:eastAsia="zh-TW"/>
        </w:rPr>
      </w:pPr>
      <w:ins w:id="42" w:author="李明諭" w:date="2019-06-03T18:41:00Z">
        <w:r>
          <w:rPr>
            <w:rFonts w:ascii="細明體" w:eastAsia="細明體" w:hAnsi="細明體" w:hint="eastAsia"/>
            <w:kern w:val="2"/>
            <w:lang w:eastAsia="zh-TW"/>
          </w:rPr>
          <w:t>確認是否為CA身份，並同時寄信給</w:t>
        </w:r>
      </w:ins>
      <w:ins w:id="43" w:author="李明諭" w:date="2019-06-03T18:42:00Z">
        <w:r>
          <w:rPr>
            <w:rFonts w:ascii="細明體" w:eastAsia="細明體" w:hAnsi="細明體" w:hint="eastAsia"/>
            <w:kern w:val="2"/>
            <w:lang w:eastAsia="zh-TW"/>
          </w:rPr>
          <w:t>CA培育者。</w:t>
        </w:r>
      </w:ins>
    </w:p>
    <w:p w:rsidR="00580C41" w:rsidRDefault="00D6257F" w:rsidP="001522C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ins w:id="44" w:author="李明諭" w:date="2019-06-03T18:49:00Z"/>
          <w:rFonts w:ascii="細明體" w:eastAsia="細明體" w:hAnsi="細明體"/>
          <w:kern w:val="2"/>
          <w:lang w:eastAsia="zh-TW"/>
        </w:rPr>
      </w:pPr>
      <w:ins w:id="45" w:author="李明諭" w:date="2019-06-03T18:27:00Z">
        <w:r>
          <w:rPr>
            <w:rFonts w:ascii="細明體" w:eastAsia="細明體" w:hAnsi="細明體" w:hint="eastAsia"/>
            <w:kern w:val="2"/>
            <w:lang w:eastAsia="zh-TW"/>
          </w:rPr>
          <w:t>去讀代碼中文</w:t>
        </w:r>
      </w:ins>
      <w:ins w:id="46" w:author="李明諭" w:date="2019-06-03T18:29:00Z">
        <w:r>
          <w:rPr>
            <w:rFonts w:ascii="細明體" w:eastAsia="細明體" w:hAnsi="細明體" w:hint="eastAsia"/>
            <w:kern w:val="2"/>
            <w:lang w:eastAsia="zh-TW"/>
          </w:rPr>
          <w:t>AA，</w:t>
        </w:r>
        <w:r w:rsidRPr="00D6257F">
          <w:rPr>
            <w:rFonts w:ascii="細明體" w:eastAsia="細明體" w:hAnsi="細明體"/>
            <w:kern w:val="2"/>
            <w:lang w:eastAsia="zh-TW"/>
          </w:rPr>
          <w:t>POSITION_CA</w:t>
        </w:r>
        <w:r>
          <w:rPr>
            <w:rFonts w:ascii="細明體" w:eastAsia="細明體" w:hAnsi="細明體" w:hint="eastAsia"/>
            <w:kern w:val="2"/>
            <w:lang w:eastAsia="zh-TW"/>
          </w:rPr>
          <w:t>，</w:t>
        </w:r>
      </w:ins>
      <w:ins w:id="47" w:author="李明諭" w:date="2019-06-03T18:30:00Z">
        <w:r>
          <w:rPr>
            <w:rFonts w:ascii="細明體" w:eastAsia="細明體" w:hAnsi="細明體" w:hint="eastAsia"/>
            <w:kern w:val="2"/>
            <w:lang w:eastAsia="zh-TW"/>
          </w:rPr>
          <w:t>該件送件人</w:t>
        </w:r>
      </w:ins>
      <w:ins w:id="48" w:author="李明諭" w:date="2019-06-03T18:31:00Z">
        <w:r>
          <w:rPr>
            <w:rFonts w:ascii="細明體" w:eastAsia="細明體" w:hAnsi="細明體" w:hint="eastAsia"/>
            <w:kern w:val="2"/>
            <w:lang w:eastAsia="zh-TW"/>
          </w:rPr>
          <w:t>職</w:t>
        </w:r>
      </w:ins>
      <w:ins w:id="49" w:author="李明諭" w:date="2019-06-03T18:30:00Z">
        <w:r>
          <w:rPr>
            <w:rFonts w:ascii="細明體" w:eastAsia="細明體" w:hAnsi="細明體" w:hint="eastAsia"/>
            <w:kern w:val="2"/>
            <w:lang w:eastAsia="zh-TW"/>
          </w:rPr>
          <w:t>級</w:t>
        </w:r>
      </w:ins>
      <w:ins w:id="50" w:author="李明諭" w:date="2019-06-03T18:29:00Z">
        <w:r>
          <w:rPr>
            <w:rFonts w:ascii="細明體" w:eastAsia="細明體" w:hAnsi="細明體" w:hint="eastAsia"/>
            <w:kern w:val="2"/>
            <w:lang w:eastAsia="zh-TW"/>
          </w:rPr>
          <w:t>符</w:t>
        </w:r>
      </w:ins>
      <w:ins w:id="51" w:author="李明諭" w:date="2019-06-03T18:30:00Z">
        <w:r>
          <w:rPr>
            <w:rFonts w:ascii="細明體" w:eastAsia="細明體" w:hAnsi="細明體" w:hint="eastAsia"/>
            <w:kern w:val="2"/>
            <w:lang w:eastAsia="zh-TW"/>
          </w:rPr>
          <w:t>合</w:t>
        </w:r>
      </w:ins>
      <w:ins w:id="52" w:author="李明諭" w:date="2019-06-03T18:31:00Z">
        <w:r>
          <w:rPr>
            <w:rFonts w:ascii="細明體" w:eastAsia="細明體" w:hAnsi="細明體" w:hint="eastAsia"/>
            <w:kern w:val="2"/>
            <w:lang w:eastAsia="zh-TW"/>
          </w:rPr>
          <w:t>代碼中文</w:t>
        </w:r>
      </w:ins>
      <w:ins w:id="53" w:author="李明諭" w:date="2019-06-03T18:30:00Z">
        <w:r>
          <w:rPr>
            <w:rFonts w:ascii="細明體" w:eastAsia="細明體" w:hAnsi="細明體" w:hint="eastAsia"/>
            <w:kern w:val="2"/>
            <w:lang w:eastAsia="zh-TW"/>
          </w:rPr>
          <w:t>裡面職級者，</w:t>
        </w:r>
      </w:ins>
      <w:ins w:id="54" w:author="李明諭" w:date="2019-06-03T18:31:00Z">
        <w:r>
          <w:rPr>
            <w:rFonts w:ascii="細明體" w:eastAsia="細明體" w:hAnsi="細明體" w:hint="eastAsia"/>
            <w:kern w:val="2"/>
            <w:lang w:eastAsia="zh-TW"/>
          </w:rPr>
          <w:t xml:space="preserve">往下call </w:t>
        </w:r>
        <w:r w:rsidRPr="00D6257F">
          <w:rPr>
            <w:rFonts w:ascii="細明體" w:eastAsia="細明體" w:hAnsi="細明體"/>
            <w:kern w:val="2"/>
            <w:lang w:eastAsia="zh-TW"/>
          </w:rPr>
          <w:t>PersonnelData.getCARaiserByEmployeeID(</w:t>
        </w:r>
      </w:ins>
      <w:ins w:id="55" w:author="李明諭" w:date="2019-06-03T18:32:00Z">
        <w:r w:rsidRPr="00D6257F">
          <w:rPr>
            <w:rFonts w:ascii="細明體" w:eastAsia="細明體" w:hAnsi="細明體" w:hint="eastAsia"/>
            <w:kern w:val="2"/>
            <w:lang w:eastAsia="zh-TW"/>
          </w:rPr>
          <w:t>DTAAJ010.送件人ID</w:t>
        </w:r>
      </w:ins>
      <w:ins w:id="56" w:author="李明諭" w:date="2019-06-03T18:31:00Z">
        <w:r w:rsidRPr="00D6257F">
          <w:rPr>
            <w:rFonts w:ascii="細明體" w:eastAsia="細明體" w:hAnsi="細明體"/>
            <w:kern w:val="2"/>
            <w:lang w:eastAsia="zh-TW"/>
          </w:rPr>
          <w:t>)</w:t>
        </w:r>
      </w:ins>
      <w:ins w:id="57" w:author="李明諭" w:date="2019-06-03T18:32:00Z">
        <w:r>
          <w:rPr>
            <w:rFonts w:ascii="細明體" w:eastAsia="細明體" w:hAnsi="細明體" w:hint="eastAsia"/>
            <w:kern w:val="2"/>
            <w:lang w:eastAsia="zh-TW"/>
          </w:rPr>
          <w:t>，取得培育者資料</w:t>
        </w:r>
      </w:ins>
      <w:ins w:id="58" w:author="李明諭" w:date="2019-06-03T18:33:00Z">
        <w:r>
          <w:rPr>
            <w:rFonts w:ascii="細明體" w:eastAsia="細明體" w:hAnsi="細明體" w:hint="eastAsia"/>
            <w:kern w:val="2"/>
            <w:lang w:eastAsia="zh-TW"/>
          </w:rPr>
          <w:t>。</w:t>
        </w:r>
      </w:ins>
    </w:p>
    <w:p w:rsidR="001522C3" w:rsidRDefault="001522C3" w:rsidP="00C07E83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ins w:id="59" w:author="李明諭" w:date="2019-06-03T18:51:00Z"/>
          <w:rFonts w:ascii="細明體" w:eastAsia="細明體" w:hAnsi="細明體"/>
          <w:kern w:val="2"/>
          <w:lang w:eastAsia="zh-TW"/>
        </w:rPr>
      </w:pPr>
      <w:ins w:id="60" w:author="李明諭" w:date="2019-06-03T18:49:00Z">
        <w:r>
          <w:rPr>
            <w:rFonts w:ascii="細明體" w:eastAsia="細明體" w:hAnsi="細明體" w:hint="eastAsia"/>
            <w:kern w:val="2"/>
            <w:lang w:eastAsia="zh-TW"/>
          </w:rPr>
          <w:t>如果有值，</w:t>
        </w:r>
      </w:ins>
      <w:ins w:id="61" w:author="李明諭" w:date="2019-06-03T18:50:00Z">
        <w:r>
          <w:rPr>
            <w:rFonts w:ascii="細明體" w:eastAsia="細明體" w:hAnsi="細明體" w:hint="eastAsia"/>
            <w:kern w:val="2"/>
            <w:lang w:eastAsia="zh-TW"/>
          </w:rPr>
          <w:t>取</w:t>
        </w:r>
        <w:r w:rsidRPr="001522C3">
          <w:rPr>
            <w:rFonts w:ascii="細明體" w:eastAsia="細明體" w:hAnsi="細明體" w:hint="eastAsia"/>
            <w:kern w:val="2"/>
            <w:lang w:eastAsia="zh-TW"/>
          </w:rPr>
          <w:t>培育者之人事資料</w:t>
        </w:r>
        <w:r w:rsidRPr="001522C3">
          <w:rPr>
            <w:rFonts w:ascii="細明體" w:eastAsia="細明體" w:hAnsi="細明體"/>
            <w:kern w:val="2"/>
            <w:lang w:eastAsia="zh-TW"/>
          </w:rPr>
          <w:t>(Employee)</w:t>
        </w:r>
        <w:r>
          <w:rPr>
            <w:rFonts w:ascii="細明體" w:eastAsia="細明體" w:hAnsi="細明體" w:hint="eastAsia"/>
            <w:kern w:val="2"/>
            <w:lang w:eastAsia="zh-TW"/>
          </w:rPr>
          <w:t>的E</w:t>
        </w:r>
      </w:ins>
      <w:ins w:id="62" w:author="李明諭" w:date="2019-06-03T18:51:00Z">
        <w:r>
          <w:rPr>
            <w:rFonts w:ascii="細明體" w:eastAsia="細明體" w:hAnsi="細明體" w:hint="eastAsia"/>
            <w:kern w:val="2"/>
            <w:lang w:eastAsia="zh-TW"/>
          </w:rPr>
          <w:t>mail。</w:t>
        </w:r>
      </w:ins>
    </w:p>
    <w:p w:rsidR="001522C3" w:rsidRDefault="001522C3" w:rsidP="00C07E83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ins w:id="63" w:author="李明諭" w:date="2019-06-03T18:53:00Z"/>
          <w:rFonts w:ascii="細明體" w:eastAsia="細明體" w:hAnsi="細明體"/>
          <w:kern w:val="2"/>
          <w:lang w:eastAsia="zh-TW"/>
        </w:rPr>
      </w:pPr>
      <w:ins w:id="64" w:author="李明諭" w:date="2019-06-03T18:51:00Z">
        <w:r>
          <w:rPr>
            <w:rFonts w:ascii="細明體" w:eastAsia="細明體" w:hAnsi="細明體" w:hint="eastAsia"/>
            <w:kern w:val="2"/>
            <w:lang w:eastAsia="zh-TW"/>
          </w:rPr>
          <w:t>如果空值，</w:t>
        </w:r>
      </w:ins>
      <w:ins w:id="65" w:author="李明諭" w:date="2019-06-03T18:52:00Z">
        <w:r w:rsidRPr="001522C3">
          <w:rPr>
            <w:rFonts w:ascii="細明體" w:eastAsia="細明體" w:hAnsi="細明體" w:hint="eastAsia"/>
            <w:kern w:val="2"/>
            <w:lang w:eastAsia="zh-TW"/>
          </w:rPr>
          <w:t>則略過不處理</w:t>
        </w:r>
        <w:r>
          <w:rPr>
            <w:rFonts w:ascii="細明體" w:eastAsia="細明體" w:hAnsi="細明體" w:hint="eastAsia"/>
            <w:kern w:val="2"/>
            <w:lang w:eastAsia="zh-TW"/>
          </w:rPr>
          <w:t>。</w:t>
        </w:r>
      </w:ins>
    </w:p>
    <w:p w:rsidR="001522C3" w:rsidRDefault="001522C3" w:rsidP="001522C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ins w:id="66" w:author="李明諭" w:date="2019-06-03T18:44:00Z"/>
          <w:rFonts w:ascii="細明體" w:eastAsia="細明體" w:hAnsi="細明體"/>
          <w:kern w:val="2"/>
          <w:lang w:eastAsia="zh-TW"/>
        </w:rPr>
      </w:pPr>
      <w:ins w:id="67" w:author="李明諭" w:date="2019-06-03T18:53:00Z">
        <w:r>
          <w:rPr>
            <w:rFonts w:ascii="細明體" w:eastAsia="細明體" w:hAnsi="細明體" w:hint="eastAsia"/>
            <w:kern w:val="2"/>
            <w:lang w:eastAsia="zh-TW"/>
          </w:rPr>
          <w:t xml:space="preserve">寄件內文同CA，主旨CALL </w:t>
        </w:r>
      </w:ins>
      <w:ins w:id="68" w:author="李明諭" w:date="2019-06-03T18:54:00Z">
        <w:r>
          <w:rPr>
            <w:rFonts w:ascii="細明體" w:eastAsia="細明體" w:hAnsi="細明體" w:hint="eastAsia"/>
            <w:kern w:val="2"/>
            <w:lang w:eastAsia="zh-TW"/>
          </w:rPr>
          <w:t>AB模組取得。</w:t>
        </w:r>
      </w:ins>
    </w:p>
    <w:p w:rsidR="00580C41" w:rsidRPr="00580C41" w:rsidRDefault="00580C41" w:rsidP="00580C41">
      <w:pPr>
        <w:pStyle w:val="af2"/>
        <w:numPr>
          <w:ilvl w:val="0"/>
          <w:numId w:val="33"/>
        </w:numPr>
        <w:ind w:leftChars="0"/>
        <w:rPr>
          <w:ins w:id="69" w:author="李明諭" w:date="2019-06-03T18:46:00Z"/>
          <w:rFonts w:ascii="細明體" w:eastAsia="細明體" w:hAnsi="細明體" w:hint="eastAsia"/>
          <w:vanish/>
          <w:sz w:val="20"/>
          <w:szCs w:val="20"/>
        </w:rPr>
      </w:pPr>
    </w:p>
    <w:p w:rsidR="00580C41" w:rsidRPr="00580C41" w:rsidRDefault="00580C41" w:rsidP="00580C41">
      <w:pPr>
        <w:pStyle w:val="af2"/>
        <w:numPr>
          <w:ilvl w:val="0"/>
          <w:numId w:val="33"/>
        </w:numPr>
        <w:ind w:leftChars="0"/>
        <w:rPr>
          <w:ins w:id="70" w:author="李明諭" w:date="2019-06-03T18:46:00Z"/>
          <w:rFonts w:ascii="細明體" w:eastAsia="細明體" w:hAnsi="細明體" w:hint="eastAsia"/>
          <w:vanish/>
          <w:sz w:val="20"/>
          <w:szCs w:val="20"/>
        </w:rPr>
      </w:pPr>
    </w:p>
    <w:p w:rsidR="00580C41" w:rsidRPr="00580C41" w:rsidRDefault="00580C41" w:rsidP="00580C41">
      <w:pPr>
        <w:pStyle w:val="af2"/>
        <w:numPr>
          <w:ilvl w:val="0"/>
          <w:numId w:val="33"/>
        </w:numPr>
        <w:ind w:leftChars="0"/>
        <w:rPr>
          <w:ins w:id="71" w:author="李明諭" w:date="2019-06-03T18:46:00Z"/>
          <w:rFonts w:ascii="細明體" w:eastAsia="細明體" w:hAnsi="細明體" w:hint="eastAsia"/>
          <w:vanish/>
          <w:sz w:val="20"/>
          <w:szCs w:val="20"/>
        </w:rPr>
      </w:pPr>
    </w:p>
    <w:p w:rsidR="00580C41" w:rsidRPr="00580C41" w:rsidRDefault="00580C41" w:rsidP="00580C41">
      <w:pPr>
        <w:pStyle w:val="af2"/>
        <w:numPr>
          <w:ilvl w:val="1"/>
          <w:numId w:val="33"/>
        </w:numPr>
        <w:ind w:leftChars="0"/>
        <w:rPr>
          <w:ins w:id="72" w:author="李明諭" w:date="2019-06-03T18:46:00Z"/>
          <w:rFonts w:ascii="細明體" w:eastAsia="細明體" w:hAnsi="細明體" w:hint="eastAsia"/>
          <w:vanish/>
          <w:sz w:val="20"/>
          <w:szCs w:val="20"/>
        </w:rPr>
      </w:pPr>
    </w:p>
    <w:p w:rsidR="00580C41" w:rsidRPr="00580C41" w:rsidRDefault="00580C41" w:rsidP="00580C41">
      <w:pPr>
        <w:pStyle w:val="af2"/>
        <w:numPr>
          <w:ilvl w:val="1"/>
          <w:numId w:val="33"/>
        </w:numPr>
        <w:ind w:leftChars="0"/>
        <w:rPr>
          <w:ins w:id="73" w:author="李明諭" w:date="2019-06-03T18:46:00Z"/>
          <w:rFonts w:ascii="細明體" w:eastAsia="細明體" w:hAnsi="細明體" w:hint="eastAsia"/>
          <w:vanish/>
          <w:sz w:val="20"/>
          <w:szCs w:val="20"/>
        </w:rPr>
      </w:pPr>
    </w:p>
    <w:p w:rsidR="00580C41" w:rsidRPr="00580C41" w:rsidRDefault="00580C41" w:rsidP="00580C41">
      <w:pPr>
        <w:pStyle w:val="af2"/>
        <w:numPr>
          <w:ilvl w:val="2"/>
          <w:numId w:val="33"/>
        </w:numPr>
        <w:ind w:leftChars="0"/>
        <w:rPr>
          <w:ins w:id="74" w:author="李明諭" w:date="2019-06-03T18:46:00Z"/>
          <w:rFonts w:ascii="細明體" w:eastAsia="細明體" w:hAnsi="細明體" w:hint="eastAsia"/>
          <w:vanish/>
          <w:sz w:val="20"/>
          <w:szCs w:val="20"/>
        </w:rPr>
      </w:pPr>
    </w:p>
    <w:p w:rsidR="00580C41" w:rsidRPr="00580C41" w:rsidRDefault="00580C41" w:rsidP="00580C41">
      <w:pPr>
        <w:pStyle w:val="af2"/>
        <w:numPr>
          <w:ilvl w:val="3"/>
          <w:numId w:val="33"/>
        </w:numPr>
        <w:ind w:leftChars="0"/>
        <w:rPr>
          <w:ins w:id="75" w:author="李明諭" w:date="2019-06-03T18:46:00Z"/>
          <w:rFonts w:ascii="細明體" w:eastAsia="細明體" w:hAnsi="細明體" w:hint="eastAsia"/>
          <w:vanish/>
          <w:sz w:val="20"/>
          <w:szCs w:val="20"/>
        </w:rPr>
      </w:pPr>
    </w:p>
    <w:p w:rsidR="00580C41" w:rsidRPr="00580C41" w:rsidRDefault="00580C41" w:rsidP="00580C41">
      <w:pPr>
        <w:pStyle w:val="af2"/>
        <w:numPr>
          <w:ilvl w:val="3"/>
          <w:numId w:val="33"/>
        </w:numPr>
        <w:ind w:leftChars="0"/>
        <w:rPr>
          <w:ins w:id="76" w:author="李明諭" w:date="2019-06-03T18:46:00Z"/>
          <w:rFonts w:ascii="細明體" w:eastAsia="細明體" w:hAnsi="細明體" w:hint="eastAsia"/>
          <w:vanish/>
          <w:sz w:val="20"/>
          <w:szCs w:val="20"/>
        </w:rPr>
      </w:pPr>
    </w:p>
    <w:p w:rsidR="00580C41" w:rsidRPr="00580C41" w:rsidRDefault="00580C41" w:rsidP="00580C41">
      <w:pPr>
        <w:pStyle w:val="af2"/>
        <w:numPr>
          <w:ilvl w:val="3"/>
          <w:numId w:val="33"/>
        </w:numPr>
        <w:ind w:leftChars="0"/>
        <w:rPr>
          <w:ins w:id="77" w:author="李明諭" w:date="2019-06-03T18:46:00Z"/>
          <w:rFonts w:ascii="細明體" w:eastAsia="細明體" w:hAnsi="細明體" w:hint="eastAsia"/>
          <w:vanish/>
          <w:sz w:val="20"/>
          <w:szCs w:val="20"/>
        </w:rPr>
      </w:pPr>
    </w:p>
    <w:p w:rsidR="00580C41" w:rsidRPr="00580C41" w:rsidRDefault="00580C41" w:rsidP="00580C41">
      <w:pPr>
        <w:pStyle w:val="af2"/>
        <w:numPr>
          <w:ilvl w:val="3"/>
          <w:numId w:val="33"/>
        </w:numPr>
        <w:ind w:leftChars="0"/>
        <w:rPr>
          <w:ins w:id="78" w:author="李明諭" w:date="2019-06-03T18:46:00Z"/>
          <w:rFonts w:ascii="細明體" w:eastAsia="細明體" w:hAnsi="細明體" w:hint="eastAsia"/>
          <w:vanish/>
          <w:sz w:val="20"/>
          <w:szCs w:val="20"/>
        </w:rPr>
      </w:pPr>
    </w:p>
    <w:p w:rsidR="00580C41" w:rsidRPr="00580C41" w:rsidRDefault="00580C41" w:rsidP="00580C41">
      <w:pPr>
        <w:pStyle w:val="af2"/>
        <w:numPr>
          <w:ilvl w:val="4"/>
          <w:numId w:val="33"/>
        </w:numPr>
        <w:ind w:leftChars="0"/>
        <w:rPr>
          <w:ins w:id="79" w:author="李明諭" w:date="2019-06-03T18:46:00Z"/>
          <w:rFonts w:ascii="細明體" w:eastAsia="細明體" w:hAnsi="細明體" w:hint="eastAsia"/>
          <w:vanish/>
          <w:sz w:val="20"/>
          <w:szCs w:val="20"/>
        </w:rPr>
      </w:pPr>
    </w:p>
    <w:p w:rsidR="00580C41" w:rsidRPr="00580C41" w:rsidRDefault="00580C41" w:rsidP="00580C41">
      <w:pPr>
        <w:pStyle w:val="af2"/>
        <w:numPr>
          <w:ilvl w:val="5"/>
          <w:numId w:val="33"/>
        </w:numPr>
        <w:ind w:leftChars="0"/>
        <w:rPr>
          <w:ins w:id="80" w:author="李明諭" w:date="2019-06-03T18:46:00Z"/>
          <w:rFonts w:ascii="細明體" w:eastAsia="細明體" w:hAnsi="細明體" w:hint="eastAsia"/>
          <w:vanish/>
          <w:sz w:val="20"/>
          <w:szCs w:val="20"/>
        </w:rPr>
      </w:pPr>
    </w:p>
    <w:p w:rsidR="00D6257F" w:rsidRPr="00C07E83" w:rsidRDefault="00D6257F" w:rsidP="001522C3">
      <w:pPr>
        <w:pStyle w:val="af2"/>
        <w:ind w:leftChars="0" w:left="0"/>
        <w:rPr>
          <w:rFonts w:ascii="細明體" w:eastAsia="細明體" w:hAnsi="細明體" w:hint="eastAsia"/>
        </w:rPr>
      </w:pPr>
    </w:p>
    <w:p w:rsidR="00A00335" w:rsidRDefault="006E5019" w:rsidP="006E501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內文：</w:t>
      </w:r>
    </w:p>
    <w:p w:rsidR="006E5019" w:rsidRDefault="00A00335" w:rsidP="00A0033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狀況一: </w:t>
      </w:r>
      <w:r>
        <w:rPr>
          <w:rFonts w:ascii="細明體" w:eastAsia="細明體" w:hAnsi="細明體"/>
          <w:lang w:eastAsia="zh-TW"/>
        </w:rPr>
        <w:t>DATE(DTAAJ010</w:t>
      </w:r>
      <w:r>
        <w:rPr>
          <w:rFonts w:ascii="細明體" w:eastAsia="細明體" w:hAnsi="細明體" w:hint="eastAsia"/>
          <w:lang w:eastAsia="zh-TW"/>
        </w:rPr>
        <w:t>.</w:t>
      </w:r>
      <w:r w:rsidRPr="00221A8F">
        <w:rPr>
          <w:rFonts w:ascii="細明體" w:eastAsia="細明體" w:hAnsi="細明體" w:hint="eastAsia"/>
          <w:lang w:eastAsia="zh-TW"/>
        </w:rPr>
        <w:t>補件輸入日期</w:t>
      </w:r>
      <w:r>
        <w:rPr>
          <w:rFonts w:ascii="細明體" w:eastAsia="細明體" w:hAnsi="細明體" w:hint="eastAsia"/>
          <w:lang w:eastAsia="zh-TW"/>
        </w:rPr>
        <w:t xml:space="preserve">) = </w:t>
      </w:r>
      <w:r>
        <w:rPr>
          <w:rFonts w:ascii="細明體" w:eastAsia="細明體" w:hAnsi="細明體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$處理迄日</w:t>
      </w:r>
      <w:r w:rsidR="00AE343E">
        <w:rPr>
          <w:rFonts w:ascii="細明體" w:eastAsia="細明體" w:hAnsi="細明體" w:hint="eastAsia"/>
          <w:kern w:val="2"/>
          <w:lang w:eastAsia="zh-TW"/>
        </w:rPr>
        <w:t xml:space="preserve"> 時 </w:t>
      </w:r>
      <w:r w:rsidR="00AE343E" w:rsidRPr="00AE343E">
        <w:rPr>
          <w:rFonts w:ascii="細明體" w:eastAsia="細明體" w:hAnsi="細明體"/>
          <w:kern w:val="2"/>
          <w:lang w:eastAsia="zh-TW"/>
        </w:rPr>
        <w:sym w:font="Wingdings" w:char="F0E8"/>
      </w:r>
    </w:p>
    <w:p w:rsidR="00A00335" w:rsidRDefault="00A00335" w:rsidP="00A00335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noProof/>
          <w:kern w:val="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37.65pt;margin-top:4.65pt;width:467.45pt;height:133.95pt;z-index:251660800;visibility:visible;mso-height-percent:200;mso-wrap-distance-top:3.6pt;mso-wrap-distance-bottom:3.6pt;mso-height-percent:200;mso-width-relative:margin;mso-height-relative:margin">
            <v:textbox style="mso-next-textbox:#_x0000_s1047;mso-fit-shape-to-text:t">
              <w:txbxContent>
                <w:p w:rsidR="00A00335" w:rsidRDefault="00A00335" w:rsidP="00A00335">
                  <w:pPr>
                    <w:pStyle w:val="af2"/>
                    <w:spacing w:line="360" w:lineRule="exact"/>
                    <w:ind w:leftChars="0" w:left="0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你好：</w:t>
                  </w:r>
                </w:p>
                <w:p w:rsidR="00A00335" w:rsidRDefault="00A00335" w:rsidP="00A00335">
                  <w:pPr>
                    <w:pStyle w:val="af2"/>
                    <w:spacing w:line="360" w:lineRule="exact"/>
                    <w:ind w:leftChars="0" w:left="0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 xml:space="preserve">     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你所服務的保單，因無相關學籍資料，目前已由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B2B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管道向學校聯絡窗口確認，也一併通知你，謝謝。</w:t>
                  </w:r>
                </w:p>
                <w:p w:rsidR="00A00335" w:rsidRDefault="00A00335" w:rsidP="00A00335">
                  <w:pPr>
                    <w:pStyle w:val="af2"/>
                    <w:spacing w:line="360" w:lineRule="exact"/>
                    <w:ind w:leftChars="0" w:left="0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*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查詢路徑：壽險核心系統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/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理賠系統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/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理賠補全作業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/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團險客戶補全通知</w:t>
                  </w:r>
                </w:p>
                <w:p w:rsidR="00A00335" w:rsidRDefault="00A00335" w:rsidP="00A00335">
                  <w:pPr>
                    <w:pStyle w:val="af2"/>
                    <w:spacing w:line="360" w:lineRule="exact"/>
                    <w:ind w:leftChars="0" w:left="0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</w:p>
                <w:p w:rsidR="00A00335" w:rsidRDefault="00A00335" w:rsidP="00A00335">
                  <w:pPr>
                    <w:pStyle w:val="af2"/>
                    <w:wordWrap w:val="0"/>
                    <w:spacing w:line="360" w:lineRule="exact"/>
                    <w:ind w:leftChars="0" w:left="0"/>
                    <w:jc w:val="right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理賠部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理賠企劃科</w:t>
                  </w:r>
                </w:p>
                <w:p w:rsidR="00A00335" w:rsidRDefault="00A00335" w:rsidP="00A00335"/>
              </w:txbxContent>
            </v:textbox>
            <w10:wrap type="square"/>
          </v:shape>
        </w:pict>
      </w:r>
    </w:p>
    <w:p w:rsidR="00A00335" w:rsidRDefault="00A00335" w:rsidP="00A00335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A00335" w:rsidRDefault="00A00335" w:rsidP="00A00335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A00335" w:rsidRDefault="00A00335" w:rsidP="00A00335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A00335" w:rsidRDefault="00A00335" w:rsidP="00A00335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A00335" w:rsidRDefault="00A00335" w:rsidP="00A00335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A00335" w:rsidRDefault="00A00335" w:rsidP="00A00335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144550" w:rsidRDefault="00144550" w:rsidP="00A0033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A00335" w:rsidRDefault="00AE343E" w:rsidP="0014455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狀</w:t>
      </w:r>
      <w:r w:rsidR="00A00335">
        <w:rPr>
          <w:rFonts w:ascii="細明體" w:eastAsia="細明體" w:hAnsi="細明體" w:hint="eastAsia"/>
          <w:kern w:val="2"/>
          <w:lang w:eastAsia="zh-TW"/>
        </w:rPr>
        <w:t xml:space="preserve">況二: </w:t>
      </w:r>
      <w:r w:rsidR="00A00335">
        <w:rPr>
          <w:rFonts w:ascii="細明體" w:eastAsia="細明體" w:hAnsi="細明體"/>
          <w:lang w:eastAsia="zh-TW"/>
        </w:rPr>
        <w:t>DATE(DTAAJ010</w:t>
      </w:r>
      <w:r w:rsidR="00A00335">
        <w:rPr>
          <w:rFonts w:ascii="細明體" w:eastAsia="細明體" w:hAnsi="細明體" w:hint="eastAsia"/>
          <w:lang w:eastAsia="zh-TW"/>
        </w:rPr>
        <w:t>.</w:t>
      </w:r>
      <w:r w:rsidR="00A00335" w:rsidRPr="00221A8F">
        <w:rPr>
          <w:rFonts w:ascii="細明體" w:eastAsia="細明體" w:hAnsi="細明體" w:hint="eastAsia"/>
          <w:lang w:eastAsia="zh-TW"/>
        </w:rPr>
        <w:t>補件輸入日期</w:t>
      </w:r>
      <w:r w:rsidR="00A00335">
        <w:rPr>
          <w:rFonts w:ascii="細明體" w:eastAsia="細明體" w:hAnsi="細明體" w:hint="eastAsia"/>
          <w:lang w:eastAsia="zh-TW"/>
        </w:rPr>
        <w:t xml:space="preserve">) = </w:t>
      </w:r>
      <w:r w:rsidR="00A00335">
        <w:rPr>
          <w:rFonts w:ascii="細明體" w:eastAsia="細明體" w:hAnsi="細明體"/>
          <w:lang w:eastAsia="zh-TW"/>
        </w:rPr>
        <w:t xml:space="preserve"> </w:t>
      </w:r>
      <w:r w:rsidR="00A00335">
        <w:rPr>
          <w:rFonts w:ascii="細明體" w:eastAsia="細明體" w:hAnsi="細明體" w:hint="eastAsia"/>
          <w:kern w:val="2"/>
          <w:lang w:eastAsia="zh-TW"/>
        </w:rPr>
        <w:t>$處理起日</w:t>
      </w:r>
      <w:r>
        <w:rPr>
          <w:rFonts w:ascii="細明體" w:eastAsia="細明體" w:hAnsi="細明體" w:hint="eastAsia"/>
          <w:kern w:val="2"/>
          <w:lang w:eastAsia="zh-TW"/>
        </w:rPr>
        <w:t xml:space="preserve"> 時 </w:t>
      </w:r>
      <w:r w:rsidRPr="00AE343E">
        <w:rPr>
          <w:rFonts w:ascii="細明體" w:eastAsia="細明體" w:hAnsi="細明體"/>
          <w:kern w:val="2"/>
          <w:lang w:eastAsia="zh-TW"/>
        </w:rPr>
        <w:sym w:font="Wingdings" w:char="F0E8"/>
      </w:r>
    </w:p>
    <w:p w:rsidR="006E5019" w:rsidRDefault="006E5019" w:rsidP="006E5019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noProof/>
        </w:rPr>
        <w:pict>
          <v:shape id="文字方塊 2" o:spid="_x0000_s1043" type="#_x0000_t202" style="position:absolute;margin-left:36.9pt;margin-top:12.15pt;width:467.45pt;height:133.95pt;z-index:251657728;visibility:visible;mso-height-percent:200;mso-wrap-distance-top:3.6pt;mso-wrap-distance-bottom:3.6pt;mso-height-percent:200;mso-width-relative:margin;mso-height-relative:margin">
            <v:textbox style="mso-next-textbox:#文字方塊 2;mso-fit-shape-to-text:t">
              <w:txbxContent>
                <w:p w:rsidR="006E5019" w:rsidRDefault="006E5019" w:rsidP="006E5019">
                  <w:pPr>
                    <w:pStyle w:val="af2"/>
                    <w:spacing w:line="360" w:lineRule="exact"/>
                    <w:ind w:leftChars="0" w:left="0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你好：</w:t>
                  </w:r>
                </w:p>
                <w:p w:rsidR="006E5019" w:rsidRDefault="006E5019" w:rsidP="006E5019">
                  <w:pPr>
                    <w:pStyle w:val="af2"/>
                    <w:spacing w:line="360" w:lineRule="exact"/>
                    <w:ind w:leftChars="0" w:left="0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 xml:space="preserve">     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你所服務的保單，因該學校遲遲無法提供相關學籍資料，已超過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2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個星期尚未回覆，一併通知你，謝謝。</w:t>
                  </w:r>
                </w:p>
                <w:p w:rsidR="006E5019" w:rsidRDefault="006E5019" w:rsidP="006E5019">
                  <w:pPr>
                    <w:pStyle w:val="af2"/>
                    <w:spacing w:line="360" w:lineRule="exact"/>
                    <w:ind w:leftChars="0" w:left="0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*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查詢路徑：壽險核心系統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/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理賠系統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/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理賠補全作業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/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團險客戶補全通知</w:t>
                  </w:r>
                </w:p>
                <w:p w:rsidR="006E5019" w:rsidRPr="00BF24C3" w:rsidRDefault="006E5019" w:rsidP="006E5019">
                  <w:pPr>
                    <w:pStyle w:val="af2"/>
                    <w:spacing w:line="360" w:lineRule="exact"/>
                    <w:ind w:leftChars="0" w:left="0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</w:p>
                <w:p w:rsidR="006E5019" w:rsidRPr="001352F0" w:rsidRDefault="006E5019" w:rsidP="006E5019">
                  <w:pPr>
                    <w:pStyle w:val="af2"/>
                    <w:wordWrap w:val="0"/>
                    <w:spacing w:line="360" w:lineRule="exact"/>
                    <w:ind w:leftChars="0" w:left="0"/>
                    <w:jc w:val="right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理賠部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理賠企劃科</w:t>
                  </w:r>
                </w:p>
                <w:p w:rsidR="006E5019" w:rsidRDefault="006E5019"/>
              </w:txbxContent>
            </v:textbox>
            <w10:wrap type="square"/>
          </v:shape>
        </w:pict>
      </w:r>
    </w:p>
    <w:p w:rsidR="006E5019" w:rsidRDefault="006E5019" w:rsidP="006E5019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6E5019" w:rsidRDefault="006E5019" w:rsidP="006E5019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6E5019" w:rsidRDefault="006E5019" w:rsidP="006E5019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6E5019" w:rsidRDefault="006E5019" w:rsidP="006E5019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6E5019" w:rsidRDefault="006E5019" w:rsidP="006E5019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5A156C" w:rsidRDefault="005A156C" w:rsidP="006E5019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5A156C" w:rsidRDefault="005A156C" w:rsidP="006E5019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5A156C" w:rsidRDefault="005A156C" w:rsidP="006E5019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144550" w:rsidRDefault="00144550" w:rsidP="0014455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輸出件數++</w:t>
      </w:r>
    </w:p>
    <w:p w:rsidR="005A156C" w:rsidRPr="00144550" w:rsidRDefault="005A156C" w:rsidP="006E501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8C061C" w:rsidRDefault="005A156C" w:rsidP="0014455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若傳入參數1 = 2 (團險人員) </w:t>
      </w:r>
      <w:r w:rsidRPr="00577CB6">
        <w:rPr>
          <w:rFonts w:ascii="細明體" w:eastAsia="細明體" w:hAnsi="細明體"/>
          <w:kern w:val="2"/>
          <w:lang w:eastAsia="zh-TW"/>
        </w:rPr>
        <w:sym w:font="Wingdings" w:char="F0E8"/>
      </w:r>
    </w:p>
    <w:p w:rsidR="005A156C" w:rsidRDefault="005A156C" w:rsidP="0014455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寄信處理:</w:t>
      </w:r>
    </w:p>
    <w:p w:rsidR="00B8645B" w:rsidRDefault="00B8645B" w:rsidP="0014455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依照</w:t>
      </w:r>
      <w:r w:rsidRPr="005A156C">
        <w:rPr>
          <w:rFonts w:ascii="細明體" w:eastAsia="細明體" w:hAnsi="細明體" w:hint="eastAsia"/>
          <w:kern w:val="2"/>
          <w:lang w:eastAsia="zh-TW"/>
        </w:rPr>
        <w:t>DTAAA010.學校代號 + DTAAA010.投保學校</w:t>
      </w:r>
      <w:r>
        <w:rPr>
          <w:rFonts w:ascii="細明體" w:eastAsia="細明體" w:hAnsi="細明體" w:hint="eastAsia"/>
          <w:kern w:val="2"/>
          <w:lang w:eastAsia="zh-TW"/>
        </w:rPr>
        <w:t>分群，每群作一次寄信處理</w:t>
      </w:r>
    </w:p>
    <w:p w:rsidR="00B8645B" w:rsidRDefault="0081310B" w:rsidP="0014455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b</w:t>
      </w:r>
      <w:r>
        <w:rPr>
          <w:rFonts w:ascii="細明體" w:eastAsia="細明體" w:hAnsi="細明體"/>
          <w:kern w:val="2"/>
          <w:lang w:eastAsia="zh-TW"/>
        </w:rPr>
        <w:t>y</w:t>
      </w:r>
      <w:r w:rsidR="00B8645B">
        <w:rPr>
          <w:rFonts w:ascii="細明體" w:eastAsia="細明體" w:hAnsi="細明體" w:hint="eastAsia"/>
          <w:kern w:val="2"/>
          <w:lang w:eastAsia="zh-TW"/>
        </w:rPr>
        <w:t>每群，處理件數++</w:t>
      </w:r>
    </w:p>
    <w:p w:rsidR="001F438E" w:rsidRDefault="001F438E" w:rsidP="0014455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A156C">
        <w:rPr>
          <w:rFonts w:ascii="細明體" w:eastAsia="細明體" w:hAnsi="細明體" w:hint="eastAsia"/>
          <w:kern w:val="2"/>
          <w:lang w:eastAsia="zh-TW"/>
        </w:rPr>
        <w:t>DTAAA010.學校代號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時，略過不處理此封email，略過件數++</w:t>
      </w:r>
    </w:p>
    <w:p w:rsidR="005A156C" w:rsidRDefault="005A156C" w:rsidP="0014455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主旨：</w:t>
      </w:r>
      <w:r w:rsidRPr="005A156C">
        <w:rPr>
          <w:rFonts w:ascii="細明體" w:eastAsia="細明體" w:hAnsi="細明體" w:hint="eastAsia"/>
          <w:kern w:val="2"/>
          <w:lang w:eastAsia="zh-TW"/>
        </w:rPr>
        <w:t>學團案件，請與學校聯絡人員聯繫，謝謝。</w:t>
      </w:r>
    </w:p>
    <w:p w:rsidR="005A156C" w:rsidRDefault="005A156C" w:rsidP="0014455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A156C">
        <w:rPr>
          <w:rFonts w:ascii="細明體" w:eastAsia="細明體" w:hAnsi="細明體" w:hint="eastAsia"/>
          <w:kern w:val="2"/>
          <w:lang w:eastAsia="zh-TW"/>
        </w:rPr>
        <w:t>收件者：</w:t>
      </w:r>
    </w:p>
    <w:p w:rsidR="0081310B" w:rsidRDefault="001F438E" w:rsidP="0014455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</w:t>
      </w:r>
      <w:r w:rsidRPr="001F438E">
        <w:rPr>
          <w:rFonts w:ascii="細明體" w:eastAsia="細明體" w:hAnsi="細明體"/>
          <w:kern w:val="2"/>
          <w:lang w:eastAsia="zh-TW"/>
        </w:rPr>
        <w:t>BG_S0Z003_bo</w:t>
      </w:r>
      <w:r>
        <w:rPr>
          <w:rFonts w:ascii="細明體" w:eastAsia="細明體" w:hAnsi="細明體"/>
          <w:kern w:val="2"/>
          <w:lang w:eastAsia="zh-TW"/>
        </w:rPr>
        <w:t xml:space="preserve"> = </w:t>
      </w:r>
      <w:r w:rsidRPr="001F438E">
        <w:rPr>
          <w:rFonts w:ascii="細明體" w:eastAsia="細明體" w:hAnsi="細明體"/>
          <w:kern w:val="2"/>
          <w:lang w:eastAsia="zh-TW"/>
        </w:rPr>
        <w:t>BG_S0Z003.queryDTBGS100(</w:t>
      </w:r>
      <w:r w:rsidRPr="005A156C">
        <w:rPr>
          <w:rFonts w:ascii="細明體" w:eastAsia="細明體" w:hAnsi="細明體" w:hint="eastAsia"/>
          <w:kern w:val="2"/>
          <w:lang w:eastAsia="zh-TW"/>
        </w:rPr>
        <w:t>DTAAA010.學校代號</w:t>
      </w:r>
      <w:r w:rsidRPr="001F438E">
        <w:rPr>
          <w:rFonts w:ascii="細明體" w:eastAsia="細明體" w:hAnsi="細明體"/>
          <w:kern w:val="2"/>
          <w:lang w:eastAsia="zh-TW"/>
        </w:rPr>
        <w:t>)</w:t>
      </w:r>
    </w:p>
    <w:p w:rsidR="001F438E" w:rsidRDefault="001F438E" w:rsidP="0014455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</w:t>
      </w:r>
      <w:r w:rsidRPr="003D7CF0">
        <w:t xml:space="preserve">EmployeeDetail </w:t>
      </w:r>
      <w:r>
        <w:rPr>
          <w:rFonts w:hint="eastAsia"/>
          <w:lang w:eastAsia="zh-TW"/>
        </w:rPr>
        <w:t xml:space="preserve"> =</w:t>
      </w:r>
      <w:r w:rsidRPr="003D7CF0">
        <w:t xml:space="preserve"> </w:t>
      </w:r>
      <w:r w:rsidRPr="003D7CF0">
        <w:rPr>
          <w:lang w:eastAsia="zh-TW"/>
        </w:rPr>
        <w:t>FM_Z0Z004</w:t>
      </w:r>
      <w:r>
        <w:rPr>
          <w:rFonts w:hint="eastAsia"/>
          <w:lang w:eastAsia="zh-TW"/>
        </w:rPr>
        <w:t>.</w:t>
      </w:r>
      <w:r w:rsidRPr="003D7CF0">
        <w:rPr>
          <w:rFonts w:ascii="細明體" w:eastAsia="細明體" w:hAnsi="細明體"/>
          <w:kern w:val="2"/>
          <w:lang w:eastAsia="zh-TW"/>
        </w:rPr>
        <w:t>getByEmployeeID2</w:t>
      </w:r>
      <w:r>
        <w:rPr>
          <w:rFonts w:ascii="細明體" w:eastAsia="細明體" w:hAnsi="細明體"/>
          <w:kern w:val="2"/>
          <w:lang w:eastAsia="zh-TW"/>
        </w:rPr>
        <w:t>(</w:t>
      </w:r>
      <w:r w:rsidRPr="001F438E">
        <w:rPr>
          <w:rFonts w:ascii="細明體" w:eastAsia="細明體" w:hAnsi="細明體"/>
          <w:kern w:val="2"/>
          <w:lang w:eastAsia="zh-TW"/>
        </w:rPr>
        <w:t>$BG_S0Z003_bo</w:t>
      </w:r>
      <w:r>
        <w:rPr>
          <w:rFonts w:ascii="細明體" w:eastAsia="細明體" w:hAnsi="細明體"/>
          <w:kern w:val="2"/>
          <w:lang w:eastAsia="zh-TW"/>
        </w:rPr>
        <w:t>.</w:t>
      </w:r>
      <w:r w:rsidRPr="003D7CF0">
        <w:rPr>
          <w:rFonts w:ascii="細明體" w:eastAsia="細明體" w:hAnsi="細明體"/>
          <w:kern w:val="2"/>
          <w:lang w:eastAsia="zh-TW"/>
        </w:rPr>
        <w:t>get</w:t>
      </w:r>
      <w:r w:rsidRPr="001F438E">
        <w:rPr>
          <w:rFonts w:ascii="細明體" w:eastAsia="細明體" w:hAnsi="細明體"/>
          <w:kern w:val="2"/>
          <w:lang w:eastAsia="zh-TW"/>
        </w:rPr>
        <w:t>AGNT_ID</w:t>
      </w:r>
      <w:r w:rsidRPr="003D7CF0">
        <w:rPr>
          <w:rFonts w:ascii="細明體" w:eastAsia="細明體" w:hAnsi="細明體"/>
          <w:kern w:val="2"/>
          <w:lang w:eastAsia="zh-TW"/>
        </w:rPr>
        <w:t>()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1F438E" w:rsidRDefault="001F438E" w:rsidP="0014455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收件者email = </w:t>
      </w:r>
      <w:r w:rsidRPr="003D7CF0">
        <w:rPr>
          <w:rFonts w:ascii="細明體" w:eastAsia="細明體" w:hAnsi="細明體"/>
          <w:kern w:val="2"/>
          <w:lang w:eastAsia="zh-TW"/>
        </w:rPr>
        <w:t>$EmployeeDetail</w:t>
      </w:r>
      <w:r>
        <w:rPr>
          <w:rFonts w:ascii="細明體" w:eastAsia="細明體" w:hAnsi="細明體"/>
          <w:kern w:val="2"/>
          <w:lang w:eastAsia="zh-TW"/>
        </w:rPr>
        <w:t>.</w:t>
      </w:r>
      <w:r w:rsidRPr="003D7CF0">
        <w:rPr>
          <w:rFonts w:ascii="細明體" w:eastAsia="細明體" w:hAnsi="細明體"/>
          <w:kern w:val="2"/>
          <w:lang w:eastAsia="zh-TW"/>
        </w:rPr>
        <w:t>getEmail()</w:t>
      </w:r>
    </w:p>
    <w:p w:rsidR="0081310B" w:rsidRPr="005A156C" w:rsidRDefault="0081310B" w:rsidP="0014455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無email或是模組有exception時，則略過不處理此封email，略過件數++</w:t>
      </w:r>
    </w:p>
    <w:p w:rsidR="005A156C" w:rsidRDefault="005A156C" w:rsidP="0014455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內文：</w:t>
      </w:r>
      <w:r w:rsidR="005F1279">
        <w:rPr>
          <w:rFonts w:ascii="細明體" w:eastAsia="細明體" w:hAnsi="細明體" w:hint="eastAsia"/>
          <w:kern w:val="2"/>
          <w:lang w:eastAsia="zh-TW"/>
        </w:rPr>
        <w:t xml:space="preserve">  「</w:t>
      </w:r>
      <w:r w:rsidR="005F1279" w:rsidRPr="005F1279">
        <w:rPr>
          <w:rFonts w:ascii="細明體" w:eastAsia="細明體" w:hAnsi="細明體" w:hint="eastAsia"/>
          <w:kern w:val="2"/>
          <w:lang w:eastAsia="zh-TW"/>
        </w:rPr>
        <w:t>○○學校</w:t>
      </w:r>
      <w:r w:rsidR="005F1279">
        <w:rPr>
          <w:rFonts w:ascii="細明體" w:eastAsia="細明體" w:hAnsi="細明體" w:hint="eastAsia"/>
          <w:kern w:val="2"/>
          <w:lang w:eastAsia="zh-TW"/>
        </w:rPr>
        <w:t>」以</w:t>
      </w:r>
      <w:r w:rsidR="005F1279" w:rsidRPr="005A156C">
        <w:rPr>
          <w:rFonts w:ascii="細明體" w:eastAsia="細明體" w:hAnsi="細明體" w:hint="eastAsia"/>
          <w:kern w:val="2"/>
          <w:lang w:eastAsia="zh-TW"/>
        </w:rPr>
        <w:t>DTAAA010.投保學校</w:t>
      </w:r>
      <w:r w:rsidR="005F1279">
        <w:rPr>
          <w:rFonts w:ascii="細明體" w:eastAsia="細明體" w:hAnsi="細明體" w:hint="eastAsia"/>
          <w:kern w:val="2"/>
          <w:lang w:eastAsia="zh-TW"/>
        </w:rPr>
        <w:t xml:space="preserve"> 的文字帶入</w:t>
      </w:r>
    </w:p>
    <w:p w:rsidR="005A156C" w:rsidRDefault="005A156C" w:rsidP="005A15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noProof/>
        </w:rPr>
        <w:pict>
          <v:shape id="_x0000_s1045" type="#_x0000_t202" style="position:absolute;margin-left:36.9pt;margin-top:12.15pt;width:467.45pt;height:151.95pt;z-index:251658752;visibility:visible;mso-height-percent:200;mso-wrap-distance-top:3.6pt;mso-wrap-distance-bottom:3.6pt;mso-height-percent:200;mso-width-relative:margin;mso-height-relative:margin">
            <v:textbox style="mso-next-textbox:#_x0000_s1045;mso-fit-shape-to-text:t">
              <w:txbxContent>
                <w:p w:rsidR="005A156C" w:rsidRDefault="005A156C" w:rsidP="005A156C">
                  <w:pPr>
                    <w:pStyle w:val="af2"/>
                    <w:spacing w:line="360" w:lineRule="exact"/>
                    <w:ind w:leftChars="0" w:left="0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你好：</w:t>
                  </w:r>
                </w:p>
                <w:p w:rsidR="005A156C" w:rsidRDefault="005A156C" w:rsidP="005A156C">
                  <w:pPr>
                    <w:pStyle w:val="af2"/>
                    <w:spacing w:line="360" w:lineRule="exact"/>
                    <w:ind w:leftChars="0" w:left="0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 xml:space="preserve">    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您所服務的○○學校，有無學籍相關資料待補全，已由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B2B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管道向學校聯絡人員詢問，也希望你亦能提醒，避免因學籍資料而導致學生理賠金無法核付，謝謝。</w:t>
                  </w:r>
                </w:p>
                <w:p w:rsidR="005A156C" w:rsidRDefault="005A156C" w:rsidP="005A156C">
                  <w:pPr>
                    <w:pStyle w:val="af2"/>
                    <w:spacing w:line="360" w:lineRule="exact"/>
                    <w:ind w:leftChars="0" w:left="0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*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查詢路徑：壽險核心系統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/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理賠系統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/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理賠補全作業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/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團險客戶補全通知</w:t>
                  </w:r>
                </w:p>
                <w:p w:rsidR="005A156C" w:rsidRDefault="005A156C" w:rsidP="005A156C">
                  <w:pPr>
                    <w:pStyle w:val="af2"/>
                    <w:spacing w:line="360" w:lineRule="exact"/>
                    <w:ind w:leftChars="0" w:left="0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</w:p>
                <w:p w:rsidR="005A156C" w:rsidRPr="001352F0" w:rsidRDefault="005A156C" w:rsidP="005A156C">
                  <w:pPr>
                    <w:pStyle w:val="af2"/>
                    <w:spacing w:line="360" w:lineRule="exact"/>
                    <w:ind w:leftChars="0" w:left="0"/>
                    <w:jc w:val="right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理賠部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理賠企劃科</w:t>
                  </w:r>
                </w:p>
                <w:p w:rsidR="005A156C" w:rsidRDefault="005A156C" w:rsidP="005A156C"/>
              </w:txbxContent>
            </v:textbox>
            <w10:wrap type="square"/>
          </v:shape>
        </w:pict>
      </w:r>
    </w:p>
    <w:p w:rsidR="005A156C" w:rsidRDefault="005A156C" w:rsidP="005A15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5A156C" w:rsidRDefault="005A156C" w:rsidP="005A15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5A156C" w:rsidRDefault="005A156C" w:rsidP="005A15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5A156C" w:rsidRDefault="005A156C" w:rsidP="005A15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5A156C" w:rsidRDefault="005A156C" w:rsidP="005A15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5A156C" w:rsidRDefault="005A156C" w:rsidP="005A15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5A156C" w:rsidRDefault="005A156C" w:rsidP="005A15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5A156C" w:rsidRDefault="005A156C" w:rsidP="005A15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5A156C" w:rsidRDefault="005A156C" w:rsidP="005A15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144550" w:rsidRDefault="00144550" w:rsidP="0014455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輸出件數++</w:t>
      </w:r>
    </w:p>
    <w:p w:rsidR="005A156C" w:rsidRDefault="005A156C" w:rsidP="005A156C">
      <w:pPr>
        <w:pStyle w:val="Tabletext"/>
        <w:keepLines w:val="0"/>
        <w:spacing w:after="0" w:line="240" w:lineRule="auto"/>
        <w:ind w:left="1191"/>
        <w:rPr>
          <w:rFonts w:ascii="細明體" w:eastAsia="細明體" w:hAnsi="細明體" w:hint="eastAsia"/>
          <w:kern w:val="2"/>
          <w:lang w:eastAsia="zh-TW"/>
        </w:rPr>
      </w:pPr>
    </w:p>
    <w:p w:rsidR="00961F9B" w:rsidRDefault="008C061C" w:rsidP="0014455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若傳入參數1 = 3 (</w:t>
      </w:r>
      <w:r>
        <w:rPr>
          <w:rFonts w:ascii="細明體" w:eastAsia="細明體" w:hAnsi="細明體" w:hint="eastAsia"/>
          <w:lang w:eastAsia="zh-TW"/>
        </w:rPr>
        <w:t>學校承辦人員</w:t>
      </w:r>
      <w:r>
        <w:rPr>
          <w:rFonts w:ascii="細明體" w:eastAsia="細明體" w:hAnsi="細明體" w:hint="eastAsia"/>
          <w:kern w:val="2"/>
          <w:lang w:eastAsia="zh-TW"/>
        </w:rPr>
        <w:t xml:space="preserve">) </w:t>
      </w:r>
      <w:r w:rsidRPr="00577CB6">
        <w:rPr>
          <w:rFonts w:ascii="細明體" w:eastAsia="細明體" w:hAnsi="細明體"/>
          <w:kern w:val="2"/>
          <w:lang w:eastAsia="zh-TW"/>
        </w:rPr>
        <w:sym w:font="Wingdings" w:char="F0E8"/>
      </w:r>
    </w:p>
    <w:p w:rsidR="005A156C" w:rsidRDefault="005A156C" w:rsidP="0014455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寄信處理:</w:t>
      </w:r>
    </w:p>
    <w:p w:rsidR="005A156C" w:rsidRDefault="005A156C" w:rsidP="0014455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依照</w:t>
      </w:r>
      <w:r w:rsidRPr="005A156C">
        <w:rPr>
          <w:rFonts w:ascii="細明體" w:eastAsia="細明體" w:hAnsi="細明體" w:hint="eastAsia"/>
          <w:kern w:val="2"/>
          <w:lang w:eastAsia="zh-TW"/>
        </w:rPr>
        <w:t>DTAAA010.學校代號 + DTAAA010.投保學校</w:t>
      </w:r>
      <w:r>
        <w:rPr>
          <w:rFonts w:ascii="細明體" w:eastAsia="細明體" w:hAnsi="細明體" w:hint="eastAsia"/>
          <w:kern w:val="2"/>
          <w:lang w:eastAsia="zh-TW"/>
        </w:rPr>
        <w:t>分群，每群作一次寄信處理</w:t>
      </w:r>
    </w:p>
    <w:p w:rsidR="00B8645B" w:rsidRDefault="0081310B" w:rsidP="0014455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b</w:t>
      </w:r>
      <w:r>
        <w:rPr>
          <w:rFonts w:ascii="細明體" w:eastAsia="細明體" w:hAnsi="細明體"/>
          <w:kern w:val="2"/>
          <w:lang w:eastAsia="zh-TW"/>
        </w:rPr>
        <w:t>y</w:t>
      </w:r>
      <w:r w:rsidR="00B8645B">
        <w:rPr>
          <w:rFonts w:ascii="細明體" w:eastAsia="細明體" w:hAnsi="細明體" w:hint="eastAsia"/>
          <w:kern w:val="2"/>
          <w:lang w:eastAsia="zh-TW"/>
        </w:rPr>
        <w:t>每群，處理件數++</w:t>
      </w:r>
    </w:p>
    <w:p w:rsidR="001F438E" w:rsidRDefault="001F438E" w:rsidP="0014455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A156C">
        <w:rPr>
          <w:rFonts w:ascii="細明體" w:eastAsia="細明體" w:hAnsi="細明體" w:hint="eastAsia"/>
          <w:kern w:val="2"/>
          <w:lang w:eastAsia="zh-TW"/>
        </w:rPr>
        <w:t>DTAAA010.學校代號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時，略過不處理此封email，略過件數++</w:t>
      </w:r>
    </w:p>
    <w:p w:rsidR="005A156C" w:rsidRDefault="005A156C" w:rsidP="0014455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主旨：</w:t>
      </w:r>
      <w:r w:rsidRPr="005A156C">
        <w:rPr>
          <w:rFonts w:ascii="細明體" w:eastAsia="細明體" w:hAnsi="細明體" w:hint="eastAsia"/>
          <w:kern w:val="2"/>
          <w:lang w:eastAsia="zh-TW"/>
        </w:rPr>
        <w:t>學團案件，請儘速協助確認，謝謝。</w:t>
      </w:r>
    </w:p>
    <w:p w:rsidR="005A156C" w:rsidRDefault="005A156C" w:rsidP="0014455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收件者：</w:t>
      </w:r>
      <w:r w:rsidR="00B77A3B">
        <w:rPr>
          <w:rFonts w:ascii="細明體" w:eastAsia="細明體" w:hAnsi="細明體" w:hint="eastAsia"/>
          <w:kern w:val="2"/>
          <w:lang w:eastAsia="zh-TW"/>
        </w:rPr>
        <w:t>(可能為多收件者)</w:t>
      </w:r>
    </w:p>
    <w:p w:rsidR="00B77A3B" w:rsidRDefault="00B77A3B" w:rsidP="0014455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D4C86">
        <w:rPr>
          <w:rFonts w:ascii="細明體" w:eastAsia="細明體" w:hAnsi="細明體" w:hint="eastAsia"/>
          <w:kern w:val="2"/>
          <w:lang w:eastAsia="zh-TW"/>
        </w:rPr>
        <w:t>將</w:t>
      </w:r>
      <w:r w:rsidRPr="00ED4C86">
        <w:rPr>
          <w:rFonts w:ascii="細明體" w:eastAsia="細明體" w:hAnsi="細明體"/>
          <w:kern w:val="2"/>
          <w:lang w:eastAsia="zh-TW"/>
        </w:rPr>
        <w:t>$memberList</w:t>
      </w:r>
      <w:r w:rsidRPr="00ED4C86">
        <w:rPr>
          <w:rFonts w:ascii="細明體" w:eastAsia="細明體" w:hAnsi="細明體" w:hint="eastAsia"/>
          <w:kern w:val="2"/>
          <w:lang w:eastAsia="zh-TW"/>
        </w:rPr>
        <w:t>逐筆套DTBMM000_</w:t>
      </w:r>
      <w:r w:rsidRPr="00ED4C86">
        <w:rPr>
          <w:rFonts w:ascii="細明體" w:eastAsia="細明體" w:hAnsi="細明體"/>
          <w:kern w:val="2"/>
          <w:lang w:eastAsia="zh-TW"/>
        </w:rPr>
        <w:t>V</w:t>
      </w:r>
      <w:r w:rsidRPr="00ED4C86">
        <w:rPr>
          <w:rFonts w:ascii="細明體" w:eastAsia="細明體" w:hAnsi="細明體" w:hint="eastAsia"/>
          <w:kern w:val="2"/>
          <w:lang w:eastAsia="zh-TW"/>
        </w:rPr>
        <w:t>O，取DTBMM000</w:t>
      </w:r>
      <w:r w:rsidRPr="00ED4C86">
        <w:rPr>
          <w:rFonts w:ascii="細明體" w:eastAsia="細明體" w:hAnsi="細明體"/>
          <w:kern w:val="2"/>
          <w:lang w:eastAsia="zh-TW"/>
        </w:rPr>
        <w:t xml:space="preserve">.CUST_NO = </w:t>
      </w:r>
      <w:r w:rsidRPr="00ED4C86">
        <w:rPr>
          <w:rFonts w:ascii="細明體" w:eastAsia="細明體" w:hAnsi="細明體" w:hint="eastAsia"/>
          <w:kern w:val="2"/>
          <w:lang w:eastAsia="zh-TW"/>
        </w:rPr>
        <w:t>DTAAA010.學校代號的資料，其DTBMM000.</w:t>
      </w:r>
      <w:r w:rsidRPr="00ED4C86">
        <w:rPr>
          <w:rFonts w:ascii="細明體" w:eastAsia="細明體" w:hAnsi="細明體"/>
          <w:kern w:val="2"/>
          <w:lang w:eastAsia="zh-TW"/>
        </w:rPr>
        <w:t xml:space="preserve">EMAIL </w:t>
      </w:r>
      <w:r w:rsidRPr="00ED4C86">
        <w:rPr>
          <w:rFonts w:ascii="細明體" w:eastAsia="細明體" w:hAnsi="細明體" w:hint="eastAsia"/>
          <w:kern w:val="2"/>
          <w:lang w:eastAsia="zh-TW"/>
        </w:rPr>
        <w:t>若有值則加入收件者清單</w:t>
      </w:r>
    </w:p>
    <w:p w:rsidR="00A32260" w:rsidRPr="00A32260" w:rsidRDefault="00A32260" w:rsidP="00A3226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(因</w:t>
      </w:r>
      <w:r w:rsidRPr="00ED4C86">
        <w:rPr>
          <w:rFonts w:ascii="細明體" w:eastAsia="細明體" w:hAnsi="細明體"/>
          <w:kern w:val="2"/>
          <w:lang w:eastAsia="zh-TW"/>
        </w:rPr>
        <w:t>$memberList</w:t>
      </w:r>
      <w:r>
        <w:rPr>
          <w:rFonts w:ascii="細明體" w:eastAsia="細明體" w:hAnsi="細明體" w:hint="eastAsia"/>
          <w:kern w:val="2"/>
          <w:lang w:eastAsia="zh-TW"/>
        </w:rPr>
        <w:t>已排序過，所以當已有找到相同的</w:t>
      </w:r>
      <w:r w:rsidRPr="00ED4C86">
        <w:rPr>
          <w:rFonts w:ascii="細明體" w:eastAsia="細明體" w:hAnsi="細明體" w:hint="eastAsia"/>
          <w:kern w:val="2"/>
          <w:lang w:eastAsia="zh-TW"/>
        </w:rPr>
        <w:t>學校代號</w:t>
      </w:r>
      <w:r>
        <w:rPr>
          <w:rFonts w:ascii="細明體" w:eastAsia="細明體" w:hAnsi="細明體" w:hint="eastAsia"/>
          <w:kern w:val="2"/>
          <w:lang w:eastAsia="zh-TW"/>
        </w:rPr>
        <w:t>後，其後不相同的學校代號就break掉，避免浪費系統資源</w:t>
      </w:r>
      <w:r w:rsidRPr="00A32260">
        <w:rPr>
          <w:rFonts w:ascii="細明體" w:eastAsia="細明體" w:hAnsi="細明體" w:hint="eastAsia"/>
          <w:kern w:val="2"/>
          <w:lang w:eastAsia="zh-TW"/>
        </w:rPr>
        <w:t>)</w:t>
      </w:r>
    </w:p>
    <w:p w:rsidR="005A156C" w:rsidRDefault="005A156C" w:rsidP="0014455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內文：</w:t>
      </w:r>
      <w:r w:rsidR="005F1279">
        <w:rPr>
          <w:rFonts w:ascii="細明體" w:eastAsia="細明體" w:hAnsi="細明體" w:hint="eastAsia"/>
          <w:kern w:val="2"/>
          <w:lang w:eastAsia="zh-TW"/>
        </w:rPr>
        <w:t xml:space="preserve"> 「</w:t>
      </w:r>
      <w:r w:rsidR="005F1279" w:rsidRPr="005F1279">
        <w:rPr>
          <w:rFonts w:ascii="細明體" w:eastAsia="細明體" w:hAnsi="細明體" w:hint="eastAsia"/>
          <w:kern w:val="2"/>
          <w:lang w:eastAsia="zh-TW"/>
        </w:rPr>
        <w:t>○○學校</w:t>
      </w:r>
      <w:r w:rsidR="005F1279">
        <w:rPr>
          <w:rFonts w:ascii="細明體" w:eastAsia="細明體" w:hAnsi="細明體" w:hint="eastAsia"/>
          <w:kern w:val="2"/>
          <w:lang w:eastAsia="zh-TW"/>
        </w:rPr>
        <w:t>」以</w:t>
      </w:r>
      <w:r w:rsidR="005F1279" w:rsidRPr="005A156C">
        <w:rPr>
          <w:rFonts w:ascii="細明體" w:eastAsia="細明體" w:hAnsi="細明體" w:hint="eastAsia"/>
          <w:kern w:val="2"/>
          <w:lang w:eastAsia="zh-TW"/>
        </w:rPr>
        <w:t>DTAAA010.投保學校</w:t>
      </w:r>
      <w:r w:rsidR="005F1279">
        <w:rPr>
          <w:rFonts w:ascii="細明體" w:eastAsia="細明體" w:hAnsi="細明體" w:hint="eastAsia"/>
          <w:kern w:val="2"/>
          <w:lang w:eastAsia="zh-TW"/>
        </w:rPr>
        <w:t xml:space="preserve"> 的文字帶入</w:t>
      </w:r>
    </w:p>
    <w:p w:rsidR="005A156C" w:rsidRDefault="005A156C" w:rsidP="005A156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noProof/>
        </w:rPr>
        <w:pict>
          <v:shape id="_x0000_s1046" type="#_x0000_t202" style="position:absolute;left:0;text-align:left;margin-left:36.9pt;margin-top:12.15pt;width:489.95pt;height:169.95pt;z-index:251659776;visibility:visible;mso-height-percent:200;mso-wrap-distance-top:3.6pt;mso-wrap-distance-bottom:3.6pt;mso-height-percent:200;mso-width-relative:margin;mso-height-relative:margin">
            <v:textbox style="mso-next-textbox:#_x0000_s1046;mso-fit-shape-to-text:t">
              <w:txbxContent>
                <w:p w:rsidR="005A156C" w:rsidRDefault="005A156C" w:rsidP="005A156C">
                  <w:pPr>
                    <w:pStyle w:val="af2"/>
                    <w:spacing w:line="360" w:lineRule="exact"/>
                    <w:ind w:leftChars="0" w:left="0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你好：</w:t>
                  </w:r>
                </w:p>
                <w:p w:rsidR="005A156C" w:rsidRDefault="005A156C" w:rsidP="005A156C">
                  <w:pPr>
                    <w:pStyle w:val="af2"/>
                    <w:spacing w:line="360" w:lineRule="exact"/>
                    <w:ind w:leftChars="0" w:left="0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 xml:space="preserve">    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感謝您擔任○○學校的聯絡人員。</w:t>
                  </w:r>
                </w:p>
                <w:p w:rsidR="005A156C" w:rsidRPr="007E53A6" w:rsidRDefault="005A156C" w:rsidP="005A156C">
                  <w:pPr>
                    <w:pStyle w:val="af2"/>
                    <w:spacing w:line="360" w:lineRule="exact"/>
                    <w:ind w:leftChars="0" w:left="0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 xml:space="preserve">    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有無學籍相關資料待補全，故請您至查詢路徑，進入國泰人壽團險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B2B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系統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/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理賠服務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/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補全照會學籍資料，回覆學生學籍相關資料，謝謝。</w:t>
                  </w:r>
                </w:p>
                <w:p w:rsidR="005A156C" w:rsidRPr="007E53A6" w:rsidRDefault="005A156C" w:rsidP="005A156C">
                  <w:pPr>
                    <w:pStyle w:val="af2"/>
                    <w:spacing w:line="360" w:lineRule="exact"/>
                    <w:ind w:leftChars="0" w:left="0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</w:p>
                <w:p w:rsidR="005A156C" w:rsidRPr="007E53A6" w:rsidRDefault="005A156C" w:rsidP="005A156C">
                  <w:pPr>
                    <w:pStyle w:val="af2"/>
                    <w:spacing w:line="360" w:lineRule="exact"/>
                    <w:ind w:leftChars="0" w:left="0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*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查詢路徑：</w:t>
                  </w:r>
                  <w:r w:rsidRPr="009734D4">
                    <w:rPr>
                      <w:rFonts w:ascii="Arial" w:eastAsia="標楷體" w:hAnsi="Arial" w:cs="Arial"/>
                      <w:sz w:val="28"/>
                      <w:szCs w:val="28"/>
                    </w:rPr>
                    <w:t>https://www.cathaylife.com.tw/bc/CXBWeb/login?sys=BM_B2B</w:t>
                  </w:r>
                </w:p>
                <w:p w:rsidR="005A156C" w:rsidRPr="007E53A6" w:rsidRDefault="005A156C" w:rsidP="005A156C">
                  <w:pPr>
                    <w:pStyle w:val="af2"/>
                    <w:spacing w:line="360" w:lineRule="exact"/>
                    <w:ind w:leftChars="0" w:left="0"/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</w:pPr>
                </w:p>
                <w:p w:rsidR="005A156C" w:rsidRDefault="005A156C" w:rsidP="005A156C">
                  <w:pPr>
                    <w:ind w:leftChars="2800" w:left="6720"/>
                  </w:pP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理賠部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ascii="Arial" w:eastAsia="標楷體" w:hAnsi="Arial" w:cs="Arial" w:hint="eastAsia"/>
                      <w:sz w:val="28"/>
                      <w:szCs w:val="28"/>
                    </w:rPr>
                    <w:t>理賠企劃科</w:t>
                  </w:r>
                </w:p>
              </w:txbxContent>
            </v:textbox>
            <w10:wrap type="square"/>
          </v:shape>
        </w:pict>
      </w:r>
    </w:p>
    <w:p w:rsidR="005A156C" w:rsidRDefault="005A156C" w:rsidP="005A156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5A156C" w:rsidRDefault="005A156C" w:rsidP="005A156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5A156C" w:rsidRDefault="005A156C" w:rsidP="005A156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5A156C" w:rsidRDefault="005A156C" w:rsidP="005A156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5A156C" w:rsidRDefault="005A156C" w:rsidP="005A156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5A156C" w:rsidRDefault="005A156C" w:rsidP="005A156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5A156C" w:rsidRDefault="005A156C" w:rsidP="005A156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5A156C" w:rsidRDefault="005A156C" w:rsidP="005A156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5A156C" w:rsidRDefault="005A156C" w:rsidP="005A156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5A156C" w:rsidRDefault="005A156C" w:rsidP="005A156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144550" w:rsidRDefault="00144550" w:rsidP="0014455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輸出件數++</w:t>
      </w:r>
    </w:p>
    <w:p w:rsidR="008C061C" w:rsidRPr="00740196" w:rsidRDefault="000F2A7B" w:rsidP="000F2A7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F2A7B">
        <w:rPr>
          <w:rFonts w:ascii="細明體" w:eastAsia="細明體" w:hAnsi="細明體" w:hint="eastAsia"/>
          <w:kern w:val="2"/>
          <w:lang w:eastAsia="zh-TW"/>
        </w:rPr>
        <w:t>發送e-mail</w:t>
      </w:r>
      <w:r>
        <w:rPr>
          <w:rFonts w:ascii="細明體" w:eastAsia="細明體" w:hAnsi="細明體" w:hint="eastAsia"/>
          <w:kern w:val="2"/>
          <w:lang w:eastAsia="zh-TW"/>
        </w:rPr>
        <w:t>文字內容，</w:t>
      </w:r>
      <w:r w:rsidRPr="000F2A7B">
        <w:rPr>
          <w:rFonts w:ascii="細明體" w:eastAsia="細明體" w:hAnsi="細明體" w:hint="eastAsia"/>
          <w:kern w:val="2"/>
          <w:lang w:eastAsia="zh-TW"/>
        </w:rPr>
        <w:t>增加發送學校承辦人員手機訊息</w:t>
      </w:r>
    </w:p>
    <w:p w:rsidR="00961F9B" w:rsidRPr="00DF2E41" w:rsidRDefault="00961F9B" w:rsidP="008C061C">
      <w:pPr>
        <w:pStyle w:val="Tabletext"/>
        <w:keepLines w:val="0"/>
        <w:numPr>
          <w:ilvl w:val="1"/>
          <w:numId w:val="3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3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C</w:t>
      </w:r>
      <w:r w:rsidRPr="00DF2E41">
        <w:rPr>
          <w:rFonts w:ascii="細明體" w:eastAsia="細明體" w:hAnsi="細明體"/>
          <w:lang w:eastAsia="zh-TW"/>
        </w:rPr>
        <w:t>ALL batch.CountManager</w:t>
      </w:r>
      <w:r w:rsidRPr="00DF2E41">
        <w:rPr>
          <w:rFonts w:ascii="細明體" w:eastAsia="細明體" w:hAnsi="細明體" w:hint="eastAsia"/>
          <w:lang w:eastAsia="zh-TW"/>
        </w:rPr>
        <w:t>(批次作業件數記錄模組)，記錄輸入件數，輸出件數</w:t>
      </w:r>
      <w:r w:rsidR="00AA4019">
        <w:rPr>
          <w:rFonts w:ascii="細明體" w:eastAsia="細明體" w:hAnsi="細明體" w:hint="eastAsia"/>
          <w:lang w:eastAsia="zh-TW"/>
        </w:rPr>
        <w:t>、處理件數、略過件數</w:t>
      </w:r>
      <w:r w:rsidRPr="00DF2E41">
        <w:rPr>
          <w:rFonts w:ascii="細明體" w:eastAsia="細明體" w:hAnsi="細明體" w:hint="eastAsia"/>
          <w:lang w:eastAsia="zh-TW"/>
        </w:rPr>
        <w:t>及錯誤件數。</w:t>
      </w:r>
    </w:p>
    <w:sectPr w:rsidR="00961F9B" w:rsidRPr="00DF2E41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087" w:rsidRDefault="00BA3087">
      <w:r>
        <w:separator/>
      </w:r>
    </w:p>
  </w:endnote>
  <w:endnote w:type="continuationSeparator" w:id="0">
    <w:p w:rsidR="00BA3087" w:rsidRDefault="00BA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90C99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087" w:rsidRDefault="00BA3087">
      <w:r>
        <w:separator/>
      </w:r>
    </w:p>
  </w:footnote>
  <w:footnote w:type="continuationSeparator" w:id="0">
    <w:p w:rsidR="00BA3087" w:rsidRDefault="00BA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B97D3D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69576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B953E7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4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5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ADA0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23"/>
  </w:num>
  <w:num w:numId="3">
    <w:abstractNumId w:val="2"/>
  </w:num>
  <w:num w:numId="4">
    <w:abstractNumId w:val="29"/>
  </w:num>
  <w:num w:numId="5">
    <w:abstractNumId w:val="14"/>
  </w:num>
  <w:num w:numId="6">
    <w:abstractNumId w:val="19"/>
  </w:num>
  <w:num w:numId="7">
    <w:abstractNumId w:val="30"/>
  </w:num>
  <w:num w:numId="8">
    <w:abstractNumId w:val="32"/>
  </w:num>
  <w:num w:numId="9">
    <w:abstractNumId w:val="3"/>
  </w:num>
  <w:num w:numId="10">
    <w:abstractNumId w:val="16"/>
  </w:num>
  <w:num w:numId="11">
    <w:abstractNumId w:val="5"/>
  </w:num>
  <w:num w:numId="12">
    <w:abstractNumId w:val="13"/>
  </w:num>
  <w:num w:numId="13">
    <w:abstractNumId w:val="18"/>
  </w:num>
  <w:num w:numId="14">
    <w:abstractNumId w:val="28"/>
  </w:num>
  <w:num w:numId="15">
    <w:abstractNumId w:val="24"/>
  </w:num>
  <w:num w:numId="16">
    <w:abstractNumId w:val="7"/>
  </w:num>
  <w:num w:numId="17">
    <w:abstractNumId w:val="20"/>
  </w:num>
  <w:num w:numId="18">
    <w:abstractNumId w:val="25"/>
  </w:num>
  <w:num w:numId="19">
    <w:abstractNumId w:val="22"/>
  </w:num>
  <w:num w:numId="20">
    <w:abstractNumId w:val="0"/>
  </w:num>
  <w:num w:numId="21">
    <w:abstractNumId w:val="15"/>
  </w:num>
  <w:num w:numId="22">
    <w:abstractNumId w:val="8"/>
  </w:num>
  <w:num w:numId="23">
    <w:abstractNumId w:val="10"/>
  </w:num>
  <w:num w:numId="24">
    <w:abstractNumId w:val="27"/>
  </w:num>
  <w:num w:numId="25">
    <w:abstractNumId w:val="26"/>
  </w:num>
  <w:num w:numId="26">
    <w:abstractNumId w:val="21"/>
  </w:num>
  <w:num w:numId="27">
    <w:abstractNumId w:val="17"/>
  </w:num>
  <w:num w:numId="28">
    <w:abstractNumId w:val="6"/>
  </w:num>
  <w:num w:numId="29">
    <w:abstractNumId w:val="33"/>
  </w:num>
  <w:num w:numId="30">
    <w:abstractNumId w:val="31"/>
  </w:num>
  <w:num w:numId="31">
    <w:abstractNumId w:val="34"/>
  </w:num>
  <w:num w:numId="32">
    <w:abstractNumId w:val="12"/>
  </w:num>
  <w:num w:numId="33">
    <w:abstractNumId w:val="9"/>
  </w:num>
  <w:num w:numId="34">
    <w:abstractNumId w:val="1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62E2D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0F2A7B"/>
    <w:rsid w:val="000F437A"/>
    <w:rsid w:val="0010591F"/>
    <w:rsid w:val="001249B7"/>
    <w:rsid w:val="00127011"/>
    <w:rsid w:val="00144550"/>
    <w:rsid w:val="00146404"/>
    <w:rsid w:val="001522C3"/>
    <w:rsid w:val="00156A28"/>
    <w:rsid w:val="0015744E"/>
    <w:rsid w:val="001606A7"/>
    <w:rsid w:val="00163D21"/>
    <w:rsid w:val="001724C1"/>
    <w:rsid w:val="001778A7"/>
    <w:rsid w:val="00185767"/>
    <w:rsid w:val="00187B05"/>
    <w:rsid w:val="00190DF8"/>
    <w:rsid w:val="00194232"/>
    <w:rsid w:val="001B2A98"/>
    <w:rsid w:val="001C6A12"/>
    <w:rsid w:val="001D25AB"/>
    <w:rsid w:val="001F438E"/>
    <w:rsid w:val="0020512E"/>
    <w:rsid w:val="002203D1"/>
    <w:rsid w:val="00221A8F"/>
    <w:rsid w:val="002225FA"/>
    <w:rsid w:val="00232ED1"/>
    <w:rsid w:val="00234D7F"/>
    <w:rsid w:val="00287ABA"/>
    <w:rsid w:val="002B0AB6"/>
    <w:rsid w:val="002B381A"/>
    <w:rsid w:val="002C6295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769F8"/>
    <w:rsid w:val="00386C3A"/>
    <w:rsid w:val="00390D45"/>
    <w:rsid w:val="00391DF0"/>
    <w:rsid w:val="003A4765"/>
    <w:rsid w:val="003B6BF5"/>
    <w:rsid w:val="003B7861"/>
    <w:rsid w:val="003D17CE"/>
    <w:rsid w:val="003D6F23"/>
    <w:rsid w:val="003D7CF0"/>
    <w:rsid w:val="003E3722"/>
    <w:rsid w:val="003E42E3"/>
    <w:rsid w:val="003F4398"/>
    <w:rsid w:val="003F795D"/>
    <w:rsid w:val="00403547"/>
    <w:rsid w:val="00404DF0"/>
    <w:rsid w:val="00413605"/>
    <w:rsid w:val="00417064"/>
    <w:rsid w:val="00417681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1C1"/>
    <w:rsid w:val="00467856"/>
    <w:rsid w:val="00467DFD"/>
    <w:rsid w:val="00473FB4"/>
    <w:rsid w:val="00483F12"/>
    <w:rsid w:val="00486DD2"/>
    <w:rsid w:val="00490C99"/>
    <w:rsid w:val="00497D24"/>
    <w:rsid w:val="004B08CA"/>
    <w:rsid w:val="004C2FEB"/>
    <w:rsid w:val="004C5056"/>
    <w:rsid w:val="004D03CC"/>
    <w:rsid w:val="004D5DB7"/>
    <w:rsid w:val="005145E2"/>
    <w:rsid w:val="00517057"/>
    <w:rsid w:val="00531E06"/>
    <w:rsid w:val="00535F08"/>
    <w:rsid w:val="00537241"/>
    <w:rsid w:val="00550F55"/>
    <w:rsid w:val="00553EF0"/>
    <w:rsid w:val="005558D1"/>
    <w:rsid w:val="00573BA2"/>
    <w:rsid w:val="00575B37"/>
    <w:rsid w:val="00577CB6"/>
    <w:rsid w:val="00580C41"/>
    <w:rsid w:val="005840B8"/>
    <w:rsid w:val="00584A7D"/>
    <w:rsid w:val="0059013E"/>
    <w:rsid w:val="00591BB0"/>
    <w:rsid w:val="00594FE4"/>
    <w:rsid w:val="005A156C"/>
    <w:rsid w:val="005B190C"/>
    <w:rsid w:val="005C6791"/>
    <w:rsid w:val="005C7094"/>
    <w:rsid w:val="005D4CF1"/>
    <w:rsid w:val="005E15F2"/>
    <w:rsid w:val="005E3957"/>
    <w:rsid w:val="005F1279"/>
    <w:rsid w:val="005F1372"/>
    <w:rsid w:val="005F208D"/>
    <w:rsid w:val="005F5C21"/>
    <w:rsid w:val="00603130"/>
    <w:rsid w:val="00624DD8"/>
    <w:rsid w:val="0063306E"/>
    <w:rsid w:val="006370B1"/>
    <w:rsid w:val="00640B0C"/>
    <w:rsid w:val="00655B5F"/>
    <w:rsid w:val="00665BDA"/>
    <w:rsid w:val="00675205"/>
    <w:rsid w:val="00676554"/>
    <w:rsid w:val="006856F7"/>
    <w:rsid w:val="006875F0"/>
    <w:rsid w:val="006A265F"/>
    <w:rsid w:val="006A26A9"/>
    <w:rsid w:val="006A47E3"/>
    <w:rsid w:val="006B61CF"/>
    <w:rsid w:val="006C0067"/>
    <w:rsid w:val="006D01E4"/>
    <w:rsid w:val="006D14A4"/>
    <w:rsid w:val="006D75B8"/>
    <w:rsid w:val="006E2857"/>
    <w:rsid w:val="006E2891"/>
    <w:rsid w:val="006E320E"/>
    <w:rsid w:val="006E5019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490A"/>
    <w:rsid w:val="007A5A76"/>
    <w:rsid w:val="007B0CDF"/>
    <w:rsid w:val="007B4376"/>
    <w:rsid w:val="007B75AF"/>
    <w:rsid w:val="007D2C7C"/>
    <w:rsid w:val="007F1037"/>
    <w:rsid w:val="007F4BA8"/>
    <w:rsid w:val="007F7D33"/>
    <w:rsid w:val="0081310B"/>
    <w:rsid w:val="00817A0D"/>
    <w:rsid w:val="008266BB"/>
    <w:rsid w:val="00834081"/>
    <w:rsid w:val="00835FC8"/>
    <w:rsid w:val="008503E7"/>
    <w:rsid w:val="008747CD"/>
    <w:rsid w:val="008749B9"/>
    <w:rsid w:val="00875CDA"/>
    <w:rsid w:val="00890457"/>
    <w:rsid w:val="00892512"/>
    <w:rsid w:val="008A2EE0"/>
    <w:rsid w:val="008A5D36"/>
    <w:rsid w:val="008A7E85"/>
    <w:rsid w:val="008B1784"/>
    <w:rsid w:val="008B5188"/>
    <w:rsid w:val="008B695C"/>
    <w:rsid w:val="008C061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275D"/>
    <w:rsid w:val="00961F9B"/>
    <w:rsid w:val="00962572"/>
    <w:rsid w:val="00963BA2"/>
    <w:rsid w:val="00964E9E"/>
    <w:rsid w:val="0096519E"/>
    <w:rsid w:val="009678E0"/>
    <w:rsid w:val="0098014D"/>
    <w:rsid w:val="0098487E"/>
    <w:rsid w:val="00996447"/>
    <w:rsid w:val="009973B6"/>
    <w:rsid w:val="009A0E54"/>
    <w:rsid w:val="009A1ADD"/>
    <w:rsid w:val="009A6B2B"/>
    <w:rsid w:val="009B0E41"/>
    <w:rsid w:val="009B23D8"/>
    <w:rsid w:val="009B385F"/>
    <w:rsid w:val="009B7060"/>
    <w:rsid w:val="009D1DB3"/>
    <w:rsid w:val="009E15B4"/>
    <w:rsid w:val="00A00335"/>
    <w:rsid w:val="00A21C52"/>
    <w:rsid w:val="00A22607"/>
    <w:rsid w:val="00A30C27"/>
    <w:rsid w:val="00A32260"/>
    <w:rsid w:val="00A3298A"/>
    <w:rsid w:val="00A50E8B"/>
    <w:rsid w:val="00A515C3"/>
    <w:rsid w:val="00A56CC1"/>
    <w:rsid w:val="00A61DDB"/>
    <w:rsid w:val="00A645B7"/>
    <w:rsid w:val="00A70BF7"/>
    <w:rsid w:val="00A72ABE"/>
    <w:rsid w:val="00A8390F"/>
    <w:rsid w:val="00A861AF"/>
    <w:rsid w:val="00AA4019"/>
    <w:rsid w:val="00AA6071"/>
    <w:rsid w:val="00AB160E"/>
    <w:rsid w:val="00AC0CFC"/>
    <w:rsid w:val="00AE343E"/>
    <w:rsid w:val="00AE6528"/>
    <w:rsid w:val="00AF5EEE"/>
    <w:rsid w:val="00B07D87"/>
    <w:rsid w:val="00B10658"/>
    <w:rsid w:val="00B16AB9"/>
    <w:rsid w:val="00B26C61"/>
    <w:rsid w:val="00B524BA"/>
    <w:rsid w:val="00B53ACB"/>
    <w:rsid w:val="00B66886"/>
    <w:rsid w:val="00B77A3B"/>
    <w:rsid w:val="00B8645B"/>
    <w:rsid w:val="00B930E5"/>
    <w:rsid w:val="00BA2AB4"/>
    <w:rsid w:val="00BA3087"/>
    <w:rsid w:val="00BB0D40"/>
    <w:rsid w:val="00BB371C"/>
    <w:rsid w:val="00BC2E60"/>
    <w:rsid w:val="00BC4814"/>
    <w:rsid w:val="00BD5672"/>
    <w:rsid w:val="00BE212A"/>
    <w:rsid w:val="00BF1215"/>
    <w:rsid w:val="00C03856"/>
    <w:rsid w:val="00C0495D"/>
    <w:rsid w:val="00C07E83"/>
    <w:rsid w:val="00C12C13"/>
    <w:rsid w:val="00C22893"/>
    <w:rsid w:val="00C24F6D"/>
    <w:rsid w:val="00C502C0"/>
    <w:rsid w:val="00C53D77"/>
    <w:rsid w:val="00C556E2"/>
    <w:rsid w:val="00C61120"/>
    <w:rsid w:val="00C6662B"/>
    <w:rsid w:val="00C70C5A"/>
    <w:rsid w:val="00C7445B"/>
    <w:rsid w:val="00C754B2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A9"/>
    <w:rsid w:val="00D368EA"/>
    <w:rsid w:val="00D6257F"/>
    <w:rsid w:val="00D8139A"/>
    <w:rsid w:val="00D96054"/>
    <w:rsid w:val="00DB118B"/>
    <w:rsid w:val="00DD10F3"/>
    <w:rsid w:val="00DD53C1"/>
    <w:rsid w:val="00DE46C9"/>
    <w:rsid w:val="00DF1C15"/>
    <w:rsid w:val="00DF224E"/>
    <w:rsid w:val="00DF3C28"/>
    <w:rsid w:val="00E0137F"/>
    <w:rsid w:val="00E02CA8"/>
    <w:rsid w:val="00E05421"/>
    <w:rsid w:val="00E101D7"/>
    <w:rsid w:val="00E10C0A"/>
    <w:rsid w:val="00E12758"/>
    <w:rsid w:val="00E23699"/>
    <w:rsid w:val="00E27349"/>
    <w:rsid w:val="00E43C0A"/>
    <w:rsid w:val="00E53AC6"/>
    <w:rsid w:val="00E5462A"/>
    <w:rsid w:val="00E85B86"/>
    <w:rsid w:val="00E9066F"/>
    <w:rsid w:val="00E907CC"/>
    <w:rsid w:val="00E9528F"/>
    <w:rsid w:val="00E96763"/>
    <w:rsid w:val="00EA0043"/>
    <w:rsid w:val="00EA53FE"/>
    <w:rsid w:val="00EA6919"/>
    <w:rsid w:val="00EB1407"/>
    <w:rsid w:val="00EC5BAC"/>
    <w:rsid w:val="00EC7855"/>
    <w:rsid w:val="00ED397D"/>
    <w:rsid w:val="00ED4C86"/>
    <w:rsid w:val="00EE3948"/>
    <w:rsid w:val="00EF21B1"/>
    <w:rsid w:val="00EF4338"/>
    <w:rsid w:val="00F10011"/>
    <w:rsid w:val="00F23185"/>
    <w:rsid w:val="00F30E6A"/>
    <w:rsid w:val="00F411B7"/>
    <w:rsid w:val="00F45910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49"/>
      </o:rules>
    </o:shapelayout>
  </w:shapeDefaults>
  <w:decimalSymbol w:val="."/>
  <w:listSeparator w:val=","/>
  <w15:chartTrackingRefBased/>
  <w15:docId w15:val="{BA35A0F0-B2B3-48A6-9F87-866FB3BB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paragraph" w:styleId="af2">
    <w:name w:val="List Paragraph"/>
    <w:basedOn w:val="a0"/>
    <w:link w:val="af3"/>
    <w:uiPriority w:val="34"/>
    <w:qFormat/>
    <w:rsid w:val="006E5019"/>
    <w:pPr>
      <w:ind w:leftChars="200" w:left="480"/>
    </w:pPr>
  </w:style>
  <w:style w:type="character" w:customStyle="1" w:styleId="af3">
    <w:name w:val="清單段落 字元"/>
    <w:link w:val="af2"/>
    <w:rsid w:val="006E5019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EA99A-198F-4564-8072-2A1D3D95D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3330</Characters>
  <Application>Microsoft Office Word</Application>
  <DocSecurity>0</DocSecurity>
  <Lines>27</Lines>
  <Paragraphs>7</Paragraphs>
  <ScaleCrop>false</ScaleCrop>
  <Company>CMT</Company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