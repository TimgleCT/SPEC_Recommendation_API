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0B7EA2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 w:rsidRPr="000B7EA2"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0B7EA2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 w:rsidRPr="000B7EA2"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0B7EA2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0B7EA2"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0B7EA2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0B7EA2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12"/>
                <w:attr w:name="Year" w:val="2005"/>
              </w:smartTagPr>
              <w:r w:rsidRPr="000B7EA2"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D0ADA" w:rsidRPr="000B7EA2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 w:rsidRPr="000B7EA2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6E2744" w:rsidRPr="000B7EA2">
                <w:rPr>
                  <w:rFonts w:ascii="新細明體" w:hAnsi="新細明體" w:hint="eastAsia"/>
                  <w:bCs/>
                  <w:lang w:eastAsia="zh-TW"/>
                </w:rPr>
                <w:t>12</w:t>
              </w:r>
              <w:r w:rsidRPr="000B7EA2"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6E2744" w:rsidRPr="000B7EA2"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0B7EA2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0B7EA2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Pr="000B7EA2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F7B51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B51" w:rsidRPr="000B7EA2" w:rsidRDefault="00AF7B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1"/>
                <w:attr w:name="Year" w:val="2006"/>
              </w:smartTagPr>
              <w:r w:rsidRPr="000B7EA2">
                <w:rPr>
                  <w:rFonts w:ascii="新細明體" w:hAnsi="新細明體"/>
                  <w:bCs/>
                  <w:lang w:eastAsia="zh-TW"/>
                </w:rPr>
                <w:t>2006/1/26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B51" w:rsidRPr="000B7EA2" w:rsidRDefault="00AF7B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增加資料核定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B51" w:rsidRPr="000B7EA2" w:rsidRDefault="00AF7B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B51" w:rsidRPr="000B7EA2" w:rsidRDefault="00AF7B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F2D80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80" w:rsidRPr="000B7EA2" w:rsidRDefault="005F2D8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1"/>
                <w:attr w:name="Day" w:val="28"/>
                <w:attr w:name="IsLunarDate" w:val="False"/>
                <w:attr w:name="IsROCDate" w:val="False"/>
              </w:smartTagPr>
              <w:r w:rsidRPr="000B7EA2">
                <w:rPr>
                  <w:rFonts w:ascii="新細明體" w:hAnsi="新細明體" w:hint="eastAsia"/>
                  <w:bCs/>
                  <w:lang w:eastAsia="zh-TW"/>
                </w:rPr>
                <w:t>2006/11/28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80" w:rsidRPr="000B7EA2" w:rsidRDefault="005F2D8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</w:rPr>
              <w:t>增加收據補正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80" w:rsidRPr="000B7EA2" w:rsidRDefault="005F2D8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80" w:rsidRPr="000B7EA2" w:rsidRDefault="005F2D8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94FDB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FDB" w:rsidRPr="000B7EA2" w:rsidRDefault="00F94FD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2"/>
                <w:attr w:name="Day" w:val="1"/>
                <w:attr w:name="IsLunarDate" w:val="False"/>
                <w:attr w:name="IsROCDate" w:val="False"/>
              </w:smartTagPr>
              <w:r w:rsidRPr="000B7EA2">
                <w:rPr>
                  <w:rFonts w:ascii="新細明體" w:hAnsi="新細明體" w:hint="eastAsia"/>
                  <w:bCs/>
                  <w:lang w:eastAsia="zh-TW"/>
                </w:rPr>
                <w:t>2007/2/1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FDB" w:rsidRPr="000B7EA2" w:rsidRDefault="00F94FDB">
            <w:pPr>
              <w:pStyle w:val="Tabletext"/>
              <w:rPr>
                <w:rFonts w:ascii="新細明體" w:hAnsi="新細明體" w:hint="eastAsia"/>
                <w:bCs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增加試算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FDB" w:rsidRPr="000B7EA2" w:rsidRDefault="00F94FD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FDB" w:rsidRPr="000B7EA2" w:rsidRDefault="00F94FD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35D73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D73" w:rsidRPr="000B7EA2" w:rsidRDefault="00235D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3"/>
                <w:attr w:name="Year" w:val="2007"/>
              </w:smartTagPr>
              <w:r w:rsidRPr="000B7EA2">
                <w:rPr>
                  <w:rFonts w:ascii="新細明體" w:hAnsi="新細明體" w:hint="eastAsia"/>
                  <w:bCs/>
                  <w:lang w:eastAsia="zh-TW"/>
                </w:rPr>
                <w:t>2007/3/19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D73" w:rsidRPr="000B7EA2" w:rsidRDefault="00235D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增加輸入參數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D73" w:rsidRPr="000B7EA2" w:rsidRDefault="00235D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D73" w:rsidRPr="000B7EA2" w:rsidRDefault="00235D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411A6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6" w:rsidRPr="000B7EA2" w:rsidRDefault="005411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3"/>
                <w:attr w:name="Day" w:val="30"/>
                <w:attr w:name="IsLunarDate" w:val="False"/>
                <w:attr w:name="IsROCDate" w:val="False"/>
              </w:smartTagPr>
              <w:r w:rsidRPr="000B7EA2">
                <w:rPr>
                  <w:rFonts w:ascii="新細明體" w:hAnsi="新細明體" w:hint="eastAsia"/>
                  <w:bCs/>
                  <w:lang w:eastAsia="zh-TW"/>
                </w:rPr>
                <w:t>2007/3/30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6" w:rsidRPr="000B7EA2" w:rsidRDefault="005411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修正條件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6" w:rsidRPr="000B7EA2" w:rsidRDefault="005411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6" w:rsidRPr="000B7EA2" w:rsidRDefault="005411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72474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474" w:rsidRPr="000B7EA2" w:rsidRDefault="00A7247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1"/>
                <w:attr w:name="Year" w:val="2008"/>
              </w:smartTagPr>
              <w:r w:rsidRPr="000B7EA2">
                <w:rPr>
                  <w:rFonts w:ascii="新細明體" w:hAnsi="新細明體" w:hint="eastAsia"/>
                  <w:bCs/>
                  <w:lang w:eastAsia="zh-TW"/>
                </w:rPr>
                <w:t>2008/1/29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A46" w:rsidRPr="000B7EA2" w:rsidRDefault="00A7247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取消資料確認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474" w:rsidRPr="000B7EA2" w:rsidRDefault="00A7247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474" w:rsidRPr="000B7EA2" w:rsidRDefault="00A7247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B7EC5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C5" w:rsidRPr="000B7EA2" w:rsidRDefault="009B7EC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2"/>
                <w:attr w:name="Year" w:val="2008"/>
              </w:smartTagPr>
              <w:r w:rsidRPr="000B7EA2">
                <w:rPr>
                  <w:rFonts w:ascii="新細明體" w:hAnsi="新細明體" w:hint="eastAsia"/>
                  <w:bCs/>
                  <w:lang w:eastAsia="zh-TW"/>
                </w:rPr>
                <w:t>2008/2/29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C5" w:rsidRPr="000B7EA2" w:rsidRDefault="009B7EC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增加補全件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C5" w:rsidRPr="000B7EA2" w:rsidRDefault="009B7EC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C5" w:rsidRPr="000B7EA2" w:rsidRDefault="009B7EC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151E1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1E1" w:rsidRPr="000B7EA2" w:rsidRDefault="002151E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0"/>
                <w:attr w:name="Day" w:val="9"/>
                <w:attr w:name="IsLunarDate" w:val="False"/>
                <w:attr w:name="IsROCDate" w:val="False"/>
              </w:smartTagPr>
              <w:r w:rsidRPr="000B7EA2">
                <w:rPr>
                  <w:rFonts w:ascii="新細明體" w:hAnsi="新細明體" w:hint="eastAsia"/>
                  <w:bCs/>
                  <w:lang w:eastAsia="zh-TW"/>
                </w:rPr>
                <w:t>2008/10/</w:t>
              </w:r>
              <w:r w:rsidR="00163C4B" w:rsidRPr="000B7EA2">
                <w:rPr>
                  <w:rFonts w:ascii="新細明體" w:hAnsi="新細明體" w:hint="eastAsia"/>
                  <w:bCs/>
                  <w:lang w:eastAsia="zh-TW"/>
                </w:rPr>
                <w:t>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1E1" w:rsidRPr="000B7EA2" w:rsidRDefault="00163C4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收據補正條件修改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1E1" w:rsidRPr="000B7EA2" w:rsidRDefault="002151E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1E1" w:rsidRPr="000B7EA2" w:rsidRDefault="002151E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1055E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55E" w:rsidRPr="000B7EA2" w:rsidRDefault="0081055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0"/>
                <w:attr w:name="Day" w:val="16"/>
                <w:attr w:name="IsLunarDate" w:val="False"/>
                <w:attr w:name="IsROCDate" w:val="False"/>
              </w:smartTagPr>
              <w:r w:rsidRPr="000B7EA2">
                <w:rPr>
                  <w:rFonts w:ascii="新細明體" w:hAnsi="新細明體"/>
                  <w:bCs/>
                  <w:lang w:eastAsia="zh-TW"/>
                </w:rPr>
                <w:t>2008/10/16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55E" w:rsidRPr="000B7EA2" w:rsidRDefault="0081055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增加櫃檯件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55E" w:rsidRPr="000B7EA2" w:rsidRDefault="0081055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55E" w:rsidRPr="000B7EA2" w:rsidRDefault="0081055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C1F2A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F2A" w:rsidRPr="000B7EA2" w:rsidRDefault="009C1F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12"/>
                <w:attr w:name="Year" w:val="2008"/>
              </w:smartTagPr>
              <w:r w:rsidRPr="000B7EA2">
                <w:rPr>
                  <w:rFonts w:ascii="新細明體" w:hAnsi="新細明體" w:hint="eastAsia"/>
                  <w:bCs/>
                  <w:lang w:eastAsia="zh-TW"/>
                </w:rPr>
                <w:t>2008/12/04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F2A" w:rsidRPr="000B7EA2" w:rsidRDefault="009C1F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增加</w:t>
            </w:r>
            <w:r w:rsidRPr="000B7EA2">
              <w:rPr>
                <w:rFonts w:hint="eastAsia"/>
              </w:rPr>
              <w:t>待交查簽收件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F2A" w:rsidRPr="000B7EA2" w:rsidRDefault="009C1F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Arial" w:hAnsi="Arial" w:cs="Arial"/>
                <w:sz w:val="18"/>
                <w:szCs w:val="18"/>
              </w:rPr>
              <w:t>sanyi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F2A" w:rsidRPr="000B7EA2" w:rsidRDefault="009C1F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85756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756" w:rsidRPr="000B7EA2" w:rsidRDefault="0098575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5"/>
                <w:attr w:name="Day" w:val="12"/>
                <w:attr w:name="IsLunarDate" w:val="False"/>
                <w:attr w:name="IsROCDate" w:val="False"/>
              </w:smartTagPr>
              <w:r w:rsidRPr="000B7EA2">
                <w:rPr>
                  <w:rFonts w:ascii="新細明體" w:hAnsi="新細明體"/>
                  <w:bCs/>
                  <w:lang w:eastAsia="zh-TW"/>
                </w:rPr>
                <w:t>2009/5/12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756" w:rsidRPr="000B7EA2" w:rsidRDefault="0098575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增加簽擬進行中件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756" w:rsidRPr="000B7EA2" w:rsidRDefault="00985756">
            <w:pPr>
              <w:pStyle w:val="Tabletext"/>
              <w:rPr>
                <w:rFonts w:ascii="Arial" w:hAnsi="Arial" w:cs="Arial" w:hint="eastAsia"/>
                <w:sz w:val="18"/>
                <w:szCs w:val="18"/>
                <w:lang w:eastAsia="zh-TW"/>
              </w:rPr>
            </w:pPr>
            <w:r w:rsidRPr="000B7EA2">
              <w:rPr>
                <w:rFonts w:ascii="Arial" w:hAnsi="Arial" w:cs="Arial" w:hint="eastAsia"/>
                <w:sz w:val="18"/>
                <w:szCs w:val="18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756" w:rsidRPr="000B7EA2" w:rsidRDefault="0098575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D7FC0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C0" w:rsidRPr="000B7EA2" w:rsidRDefault="007D7FC0" w:rsidP="0023261E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8"/>
                <w:attr w:name="Year" w:val="2009"/>
              </w:smartTagPr>
              <w:r w:rsidRPr="000B7EA2">
                <w:rPr>
                  <w:rFonts w:ascii="新細明體" w:hAnsi="新細明體" w:hint="eastAsia"/>
                  <w:bCs/>
                  <w:lang w:eastAsia="zh-TW"/>
                </w:rPr>
                <w:t>2009/08/08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C0" w:rsidRPr="000B7EA2" w:rsidRDefault="007D7FC0" w:rsidP="00232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增加待備註輸入處理件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C0" w:rsidRPr="000B7EA2" w:rsidRDefault="007D7FC0" w:rsidP="0023261E">
            <w:pPr>
              <w:pStyle w:val="Tabletext"/>
              <w:rPr>
                <w:rFonts w:ascii="Arial" w:hAnsi="Arial" w:cs="Arial" w:hint="eastAsia"/>
                <w:sz w:val="18"/>
                <w:szCs w:val="18"/>
                <w:lang w:eastAsia="zh-TW"/>
              </w:rPr>
            </w:pPr>
            <w:r w:rsidRPr="000B7EA2">
              <w:rPr>
                <w:rFonts w:ascii="Arial" w:hAnsi="Arial" w:cs="Arial" w:hint="eastAsia"/>
                <w:sz w:val="18"/>
                <w:szCs w:val="18"/>
                <w:lang w:eastAsia="zh-TW"/>
              </w:rPr>
              <w:t>淑鈴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C0" w:rsidRPr="000B7EA2" w:rsidRDefault="007D7FC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304DC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4DC" w:rsidRPr="000B7EA2" w:rsidRDefault="008304DC" w:rsidP="00232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8"/>
                <w:attr w:name="Year" w:val="2009"/>
              </w:smartTagPr>
              <w:r w:rsidRPr="000B7EA2">
                <w:rPr>
                  <w:rFonts w:ascii="新細明體" w:hAnsi="新細明體" w:hint="eastAsia"/>
                  <w:bCs/>
                  <w:lang w:eastAsia="zh-TW"/>
                </w:rPr>
                <w:t>2009/08/13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4DC" w:rsidRPr="000B7EA2" w:rsidRDefault="008304DC" w:rsidP="00232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增加</w:t>
            </w:r>
            <w:r w:rsidRPr="000B7EA2">
              <w:rPr>
                <w:rFonts w:hint="eastAsia"/>
                <w:lang w:eastAsia="zh-TW"/>
              </w:rPr>
              <w:t>爭議件的處理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4DC" w:rsidRPr="000B7EA2" w:rsidRDefault="008304DC" w:rsidP="0023261E">
            <w:pPr>
              <w:pStyle w:val="Tabletext"/>
              <w:rPr>
                <w:rFonts w:ascii="Arial" w:hAnsi="Arial" w:cs="Arial" w:hint="eastAsia"/>
                <w:sz w:val="18"/>
                <w:szCs w:val="18"/>
                <w:lang w:eastAsia="zh-TW"/>
              </w:rPr>
            </w:pPr>
            <w:r w:rsidRPr="000B7EA2">
              <w:rPr>
                <w:rFonts w:ascii="Arial" w:hAnsi="Arial" w:cs="Arial" w:hint="eastAsia"/>
                <w:sz w:val="18"/>
                <w:szCs w:val="18"/>
                <w:lang w:eastAsia="zh-TW"/>
              </w:rPr>
              <w:t>李雅如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4DC" w:rsidRPr="000B7EA2" w:rsidRDefault="008304D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418DE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8DE" w:rsidRPr="000B7EA2" w:rsidRDefault="00A418DE" w:rsidP="00232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6"/>
                <w:attr w:name="Year" w:val="2011"/>
              </w:smartTagPr>
              <w:r w:rsidRPr="000B7EA2">
                <w:rPr>
                  <w:rFonts w:ascii="新細明體" w:hAnsi="新細明體"/>
                  <w:bCs/>
                  <w:lang w:eastAsia="zh-TW"/>
                </w:rPr>
                <w:t>2011/6/4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8DE" w:rsidRPr="000B7EA2" w:rsidRDefault="00A418DE" w:rsidP="00232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導入團險作業</w:t>
            </w:r>
            <w:r w:rsidR="00473150" w:rsidRPr="000B7EA2">
              <w:rPr>
                <w:rFonts w:ascii="新細明體" w:hAnsi="新細明體" w:hint="eastAsia"/>
                <w:bCs/>
                <w:lang w:eastAsia="zh-TW"/>
              </w:rPr>
              <w:t>，壽險不抽取團險受編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8DE" w:rsidRPr="000B7EA2" w:rsidRDefault="00A418DE" w:rsidP="0023261E">
            <w:pPr>
              <w:pStyle w:val="Tabletext"/>
              <w:rPr>
                <w:rFonts w:ascii="Arial" w:hAnsi="Arial" w:cs="Arial" w:hint="eastAsia"/>
                <w:sz w:val="18"/>
                <w:szCs w:val="18"/>
                <w:lang w:eastAsia="zh-TW"/>
              </w:rPr>
            </w:pPr>
            <w:r w:rsidRPr="000B7EA2">
              <w:rPr>
                <w:rFonts w:ascii="Arial" w:hAnsi="Arial" w:cs="Arial" w:hint="eastAsia"/>
                <w:sz w:val="18"/>
                <w:szCs w:val="18"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8DE" w:rsidRPr="000B7EA2" w:rsidRDefault="00A418D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A3EFC" w:rsidRPr="000B7EA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EFC" w:rsidRPr="000B7EA2" w:rsidRDefault="007A3EFC" w:rsidP="0023261E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r w:rsidRPr="000B7EA2">
              <w:rPr>
                <w:rFonts w:ascii="新細明體" w:hAnsi="新細明體"/>
                <w:bCs/>
                <w:lang w:eastAsia="zh-TW"/>
              </w:rPr>
              <w:t>2012/2/17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EFC" w:rsidRPr="000B7EA2" w:rsidRDefault="007A3EFC" w:rsidP="00232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新增補全(逾十日件)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EFC" w:rsidRPr="000B7EA2" w:rsidRDefault="007A3EFC" w:rsidP="0023261E">
            <w:pPr>
              <w:pStyle w:val="Tabletext"/>
              <w:rPr>
                <w:rFonts w:ascii="Arial" w:hAnsi="Arial" w:cs="Arial" w:hint="eastAsia"/>
                <w:sz w:val="18"/>
                <w:szCs w:val="18"/>
                <w:lang w:eastAsia="zh-TW"/>
              </w:rPr>
            </w:pPr>
            <w:r w:rsidRPr="000B7EA2">
              <w:rPr>
                <w:rFonts w:ascii="新細明體" w:hAnsi="新細明體" w:hint="eastAsia"/>
                <w:bCs/>
                <w:lang w:eastAsia="zh-TW"/>
              </w:rPr>
              <w:t>柏潤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EFC" w:rsidRPr="000B7EA2" w:rsidRDefault="007A3EF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Pr="000B7EA2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010"/>
        <w:gridCol w:w="4503"/>
        <w:gridCol w:w="1566"/>
        <w:gridCol w:w="2071"/>
        <w:tblGridChange w:id="1">
          <w:tblGrid>
            <w:gridCol w:w="1430"/>
            <w:gridCol w:w="1010"/>
            <w:gridCol w:w="4503"/>
            <w:gridCol w:w="1566"/>
            <w:gridCol w:w="2071"/>
          </w:tblGrid>
        </w:tblGridChange>
      </w:tblGrid>
      <w:tr w:rsidR="00E7362F" w:rsidRPr="000B7EA2" w:rsidTr="008663B0">
        <w:tc>
          <w:tcPr>
            <w:tcW w:w="1310" w:type="dxa"/>
          </w:tcPr>
          <w:p w:rsidR="00EB4014" w:rsidRPr="000B7EA2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EB4014" w:rsidRPr="000B7EA2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EB4014" w:rsidRPr="000B7EA2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EB4014" w:rsidRPr="000B7EA2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EB4014" w:rsidRPr="000B7EA2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7362F" w:rsidRPr="000B7EA2" w:rsidTr="008663B0">
        <w:tc>
          <w:tcPr>
            <w:tcW w:w="1310" w:type="dxa"/>
          </w:tcPr>
          <w:p w:rsidR="00EB4014" w:rsidRPr="000B7EA2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0B7EA2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Pr="000B7EA2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13</w:t>
            </w:r>
          </w:p>
        </w:tc>
        <w:tc>
          <w:tcPr>
            <w:tcW w:w="1010" w:type="dxa"/>
          </w:tcPr>
          <w:p w:rsidR="00EB4014" w:rsidRPr="000B7EA2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17</w:t>
            </w:r>
          </w:p>
        </w:tc>
        <w:tc>
          <w:tcPr>
            <w:tcW w:w="4503" w:type="dxa"/>
          </w:tcPr>
          <w:p w:rsidR="00EB4014" w:rsidRPr="000B7EA2" w:rsidRDefault="00EB4014" w:rsidP="00917E0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新增跨區相關件數顯示</w:t>
            </w:r>
          </w:p>
        </w:tc>
        <w:tc>
          <w:tcPr>
            <w:tcW w:w="1566" w:type="dxa"/>
          </w:tcPr>
          <w:p w:rsidR="00EB4014" w:rsidRPr="000B7EA2" w:rsidRDefault="00727698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張</w:t>
            </w:r>
            <w:r w:rsidR="00EB4014"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EB4014" w:rsidRPr="000B7EA2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E7362F" w:rsidRPr="000B7EA2" w:rsidTr="008663B0">
        <w:tc>
          <w:tcPr>
            <w:tcW w:w="1310" w:type="dxa"/>
          </w:tcPr>
          <w:p w:rsidR="00727698" w:rsidRPr="000B7EA2" w:rsidRDefault="00727698" w:rsidP="00917E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2015/03/03</w:t>
            </w:r>
          </w:p>
        </w:tc>
        <w:tc>
          <w:tcPr>
            <w:tcW w:w="1010" w:type="dxa"/>
          </w:tcPr>
          <w:p w:rsidR="00727698" w:rsidRPr="000B7EA2" w:rsidRDefault="00727698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18</w:t>
            </w:r>
          </w:p>
        </w:tc>
        <w:tc>
          <w:tcPr>
            <w:tcW w:w="4503" w:type="dxa"/>
          </w:tcPr>
          <w:p w:rsidR="00727698" w:rsidRPr="000B7EA2" w:rsidRDefault="00727698" w:rsidP="00917E0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VIP保戶理賠給付即時匯撥</w:t>
            </w:r>
          </w:p>
          <w:p w:rsidR="00727698" w:rsidRPr="000B7EA2" w:rsidRDefault="00727698" w:rsidP="00917E0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1)新增即時匯撥相關件數顯示</w:t>
            </w:r>
          </w:p>
        </w:tc>
        <w:tc>
          <w:tcPr>
            <w:tcW w:w="1566" w:type="dxa"/>
          </w:tcPr>
          <w:p w:rsidR="00727698" w:rsidRPr="000B7EA2" w:rsidRDefault="00727698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727698" w:rsidRPr="000B7EA2" w:rsidRDefault="00727698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150209000521</w:t>
            </w:r>
          </w:p>
        </w:tc>
      </w:tr>
      <w:tr w:rsidR="00E7362F" w:rsidRPr="000B7EA2" w:rsidTr="008663B0">
        <w:tc>
          <w:tcPr>
            <w:tcW w:w="1310" w:type="dxa"/>
          </w:tcPr>
          <w:p w:rsidR="00E8000D" w:rsidRPr="000B7EA2" w:rsidRDefault="00E8000D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2015/06/03</w:t>
            </w:r>
          </w:p>
        </w:tc>
        <w:tc>
          <w:tcPr>
            <w:tcW w:w="1010" w:type="dxa"/>
          </w:tcPr>
          <w:p w:rsidR="00E8000D" w:rsidRPr="000B7EA2" w:rsidRDefault="00E8000D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19</w:t>
            </w:r>
          </w:p>
        </w:tc>
        <w:tc>
          <w:tcPr>
            <w:tcW w:w="4503" w:type="dxa"/>
          </w:tcPr>
          <w:p w:rsidR="00E8000D" w:rsidRPr="000B7EA2" w:rsidRDefault="00E8000D" w:rsidP="00917E0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新增關懷崗待會辦件相關件數顯示</w:t>
            </w:r>
          </w:p>
        </w:tc>
        <w:tc>
          <w:tcPr>
            <w:tcW w:w="1566" w:type="dxa"/>
          </w:tcPr>
          <w:p w:rsidR="00E8000D" w:rsidRPr="000B7EA2" w:rsidRDefault="00E8000D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E8000D" w:rsidRPr="000B7EA2" w:rsidRDefault="00E8000D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B7EA2">
              <w:rPr>
                <w:rFonts w:ascii="細明體" w:eastAsia="細明體" w:hAnsi="細明體" w:cs="Courier New"/>
                <w:sz w:val="20"/>
                <w:szCs w:val="20"/>
              </w:rPr>
              <w:t>150521000263</w:t>
            </w:r>
          </w:p>
        </w:tc>
      </w:tr>
      <w:tr w:rsidR="00E7362F" w:rsidRPr="000B7EA2" w:rsidTr="008663B0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2F" w:rsidRPr="000B7EA2" w:rsidRDefault="00E7362F" w:rsidP="00C7639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2" w:author="陳鐵元" w:date="2016-09-03T10:45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  <w:rPrChange w:id="3" w:author="陳鐵元" w:date="2016-09-03T10:45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2015/09/02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2F" w:rsidRPr="000B7EA2" w:rsidRDefault="00E7362F" w:rsidP="00C7639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4" w:author="陳鐵元" w:date="2016-09-03T10:45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  <w:rPrChange w:id="5" w:author="陳鐵元" w:date="2016-09-03T10:45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  <w:t>20</w:t>
            </w:r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77D" w:rsidRPr="000B7EA2" w:rsidRDefault="00E7362F" w:rsidP="00C7639A">
            <w:pPr>
              <w:spacing w:line="240" w:lineRule="atLeast"/>
              <w:rPr>
                <w:rFonts w:ascii="新細明體" w:hAnsi="新細明體" w:hint="eastAsia"/>
                <w:rPrChange w:id="6" w:author="陳鐵元" w:date="2016-09-03T10:45:00Z">
                  <w:rPr>
                    <w:rFonts w:ascii="新細明體" w:hAnsi="新細明體" w:hint="eastAsia"/>
                    <w:color w:val="FF0000"/>
                  </w:rPr>
                </w:rPrChange>
              </w:rPr>
            </w:pPr>
            <w:r w:rsidRPr="000B7EA2">
              <w:rPr>
                <w:rFonts w:ascii="新細明體" w:hAnsi="新細明體" w:hint="eastAsia"/>
                <w:rPrChange w:id="7" w:author="陳鐵元" w:date="2016-09-03T10:45:00Z">
                  <w:rPr>
                    <w:rFonts w:ascii="新細明體" w:hAnsi="新細明體" w:hint="eastAsia"/>
                    <w:color w:val="FF0000"/>
                  </w:rPr>
                </w:rPrChange>
              </w:rPr>
              <w:t>配合BPM</w:t>
            </w:r>
            <w:r w:rsidR="009E577D" w:rsidRPr="000B7EA2">
              <w:rPr>
                <w:rFonts w:ascii="新細明體" w:hAnsi="新細明體" w:hint="eastAsia"/>
                <w:rPrChange w:id="8" w:author="陳鐵元" w:date="2016-09-03T10:45:00Z">
                  <w:rPr>
                    <w:rFonts w:ascii="新細明體" w:hAnsi="新細明體" w:hint="eastAsia"/>
                    <w:color w:val="FF0000"/>
                  </w:rPr>
                </w:rPrChange>
              </w:rPr>
              <w:t>移除作業</w:t>
            </w:r>
          </w:p>
          <w:p w:rsidR="009E577D" w:rsidRPr="000B7EA2" w:rsidRDefault="009E577D" w:rsidP="00C7639A">
            <w:pPr>
              <w:spacing w:line="240" w:lineRule="atLeast"/>
              <w:rPr>
                <w:rFonts w:ascii="微軟正黑體" w:eastAsia="微軟正黑體" w:cs="微軟正黑體" w:hint="eastAsia"/>
                <w:sz w:val="20"/>
                <w:szCs w:val="20"/>
                <w:rPrChange w:id="9" w:author="陳鐵元" w:date="2016-09-03T10:45:00Z">
                  <w:rPr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新細明體" w:hAnsi="新細明體" w:hint="eastAsia"/>
                <w:rPrChange w:id="10" w:author="陳鐵元" w:date="2016-09-03T10:45:00Z">
                  <w:rPr>
                    <w:rFonts w:ascii="新細明體" w:hAnsi="新細明體" w:hint="eastAsia"/>
                    <w:color w:val="FF0000"/>
                  </w:rPr>
                </w:rPrChange>
              </w:rPr>
              <w:t>判斷</w:t>
            </w:r>
            <w:r w:rsidR="00E7362F" w:rsidRPr="000B7EA2">
              <w:rPr>
                <w:rFonts w:ascii="微軟正黑體" w:eastAsia="微軟正黑體" w:cs="微軟正黑體" w:hint="eastAsia"/>
                <w:sz w:val="20"/>
                <w:szCs w:val="20"/>
                <w:rPrChange w:id="11" w:author="陳鐵元" w:date="2016-09-03T10:45:00Z">
                  <w:rPr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  <w:t>是否為試點</w:t>
            </w:r>
            <w:r w:rsidR="00E7362F" w:rsidRPr="000B7EA2">
              <w:rPr>
                <w:rFonts w:ascii="微軟正黑體" w:eastAsia="微軟正黑體" w:cs="微軟正黑體"/>
                <w:sz w:val="20"/>
                <w:szCs w:val="20"/>
                <w:rPrChange w:id="12" w:author="陳鐵元" w:date="2016-09-03T10:45:00Z">
                  <w:rPr>
                    <w:rFonts w:ascii="微軟正黑體" w:eastAsia="微軟正黑體" w:cs="微軟正黑體"/>
                    <w:color w:val="FF0000"/>
                    <w:sz w:val="20"/>
                    <w:szCs w:val="20"/>
                  </w:rPr>
                </w:rPrChange>
              </w:rPr>
              <w:t xml:space="preserve"> </w:t>
            </w:r>
          </w:p>
          <w:p w:rsidR="00E7362F" w:rsidRPr="000B7EA2" w:rsidRDefault="00E7362F" w:rsidP="00C7639A">
            <w:pPr>
              <w:spacing w:line="240" w:lineRule="atLeast"/>
              <w:rPr>
                <w:rFonts w:ascii="微軟正黑體" w:eastAsia="微軟正黑體" w:cs="微軟正黑體" w:hint="eastAsia"/>
                <w:sz w:val="20"/>
                <w:szCs w:val="20"/>
                <w:rPrChange w:id="13" w:author="陳鐵元" w:date="2016-09-03T10:45:00Z">
                  <w:rPr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微軟正黑體" w:eastAsia="微軟正黑體" w:cs="微軟正黑體" w:hint="eastAsia"/>
                <w:sz w:val="20"/>
                <w:szCs w:val="20"/>
                <w:rPrChange w:id="14" w:author="陳鐵元" w:date="2016-09-03T10:45:00Z">
                  <w:rPr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  <w:t>是的話</w:t>
            </w:r>
            <w:r w:rsidRPr="000B7EA2">
              <w:rPr>
                <w:rFonts w:ascii="微軟正黑體" w:eastAsia="微軟正黑體" w:cs="微軟正黑體"/>
                <w:sz w:val="20"/>
                <w:szCs w:val="20"/>
                <w:rPrChange w:id="15" w:author="陳鐵元" w:date="2016-09-03T10:45:00Z">
                  <w:rPr>
                    <w:rFonts w:ascii="微軟正黑體" w:eastAsia="微軟正黑體" w:cs="微軟正黑體"/>
                    <w:color w:val="FF0000"/>
                    <w:sz w:val="20"/>
                    <w:szCs w:val="20"/>
                  </w:rPr>
                </w:rPrChange>
              </w:rPr>
              <w:t xml:space="preserve"> </w:t>
            </w:r>
            <w:r w:rsidR="009E577D" w:rsidRPr="000B7EA2">
              <w:rPr>
                <w:rFonts w:ascii="微軟正黑體" w:eastAsia="微軟正黑體" w:cs="微軟正黑體" w:hint="eastAsia"/>
                <w:sz w:val="20"/>
                <w:szCs w:val="20"/>
                <w:rPrChange w:id="16" w:author="陳鐵元" w:date="2016-09-03T10:45:00Z">
                  <w:rPr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  <w:t>比對待辦統計結果，</w:t>
            </w:r>
            <w:r w:rsidRPr="000B7EA2">
              <w:rPr>
                <w:rFonts w:ascii="微軟正黑體" w:eastAsia="微軟正黑體" w:cs="微軟正黑體" w:hint="eastAsia"/>
                <w:sz w:val="20"/>
                <w:szCs w:val="20"/>
                <w:rPrChange w:id="17" w:author="陳鐵元" w:date="2016-09-03T10:45:00Z">
                  <w:rPr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  <w:t>再判斷單位</w:t>
            </w:r>
            <w:r w:rsidRPr="000B7EA2">
              <w:rPr>
                <w:rFonts w:ascii="微軟正黑體" w:eastAsia="微軟正黑體" w:cs="微軟正黑體"/>
                <w:sz w:val="20"/>
                <w:szCs w:val="20"/>
                <w:rPrChange w:id="18" w:author="陳鐵元" w:date="2016-09-03T10:45:00Z">
                  <w:rPr>
                    <w:rFonts w:ascii="微軟正黑體" w:eastAsia="微軟正黑體" w:cs="微軟正黑體"/>
                    <w:color w:val="FF0000"/>
                    <w:sz w:val="20"/>
                    <w:szCs w:val="20"/>
                  </w:rPr>
                </w:rPrChange>
              </w:rPr>
              <w:t xml:space="preserve"> </w:t>
            </w:r>
            <w:r w:rsidR="009E577D" w:rsidRPr="000B7EA2">
              <w:rPr>
                <w:rFonts w:ascii="微軟正黑體" w:eastAsia="微軟正黑體" w:cs="微軟正黑體" w:hint="eastAsia"/>
                <w:sz w:val="20"/>
                <w:szCs w:val="20"/>
                <w:rPrChange w:id="19" w:author="陳鐵元" w:date="2016-09-03T10:45:00Z">
                  <w:rPr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  <w:t>，</w:t>
            </w:r>
            <w:r w:rsidRPr="000B7EA2">
              <w:rPr>
                <w:rFonts w:ascii="微軟正黑體" w:eastAsia="微軟正黑體" w:cs="微軟正黑體" w:hint="eastAsia"/>
                <w:sz w:val="20"/>
                <w:szCs w:val="20"/>
                <w:rPrChange w:id="20" w:author="陳鐵元" w:date="2016-09-03T10:45:00Z">
                  <w:rPr>
                    <w:rFonts w:ascii="微軟正黑體" w:eastAsia="微軟正黑體" w:cs="微軟正黑體" w:hint="eastAsia"/>
                    <w:color w:val="FF0000"/>
                    <w:sz w:val="20"/>
                    <w:szCs w:val="20"/>
                  </w:rPr>
                </w:rPrChange>
              </w:rPr>
              <w:t>看看是否用新的待辦事項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2F" w:rsidRPr="000B7EA2" w:rsidRDefault="00E7362F" w:rsidP="00C7639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21" w:author="陳鐵元" w:date="2016-09-03T10:45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新細明體" w:hAnsi="新細明體" w:hint="eastAsia"/>
                <w:bCs/>
                <w:rPrChange w:id="22" w:author="陳鐵元" w:date="2016-09-03T10:45:00Z">
                  <w:rPr>
                    <w:rFonts w:ascii="新細明體" w:hAnsi="新細明體" w:hint="eastAsia"/>
                    <w:bCs/>
                    <w:color w:val="FF0000"/>
                  </w:rPr>
                </w:rPrChange>
              </w:rPr>
              <w:t>陳鐵元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62F" w:rsidRPr="000B7EA2" w:rsidRDefault="00E7362F" w:rsidP="00C7639A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23" w:author="陳鐵元" w:date="2016-09-03T10:45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0B7EA2">
              <w:rPr>
                <w:b/>
                <w:bCs/>
                <w:rPrChange w:id="24" w:author="陳鐵元" w:date="2016-09-03T10:45:00Z">
                  <w:rPr>
                    <w:b/>
                    <w:bCs/>
                    <w:color w:val="FF0000"/>
                  </w:rPr>
                </w:rPrChange>
              </w:rPr>
              <w:t>150822000017</w:t>
            </w:r>
          </w:p>
        </w:tc>
      </w:tr>
      <w:tr w:rsidR="00BF10F6" w:rsidRPr="000B7EA2" w:rsidTr="008663B0"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F6" w:rsidRPr="000B7EA2" w:rsidRDefault="00BF10F6" w:rsidP="00BF10F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25" w:author="陳鐵元" w:date="2016-09-03T10:45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r w:rsidRPr="000B7EA2">
              <w:rPr>
                <w:rFonts w:hint="eastAsia"/>
                <w:rPrChange w:id="26" w:author="陳鐵元" w:date="2016-09-03T10:45:00Z">
                  <w:rPr>
                    <w:rFonts w:hint="eastAsia"/>
                  </w:rPr>
                </w:rPrChange>
              </w:rPr>
              <w:t>2016/04/11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F6" w:rsidRPr="000B7EA2" w:rsidRDefault="00BF10F6" w:rsidP="00BF10F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  <w:rPrChange w:id="27" w:author="陳鐵元" w:date="2016-09-03T10:45:00Z">
                  <w:rPr>
                    <w:rFonts w:ascii="細明體" w:eastAsia="細明體" w:hAnsi="細明體" w:cs="Courier New" w:hint="eastAsia"/>
                    <w:color w:val="FF0000"/>
                    <w:sz w:val="20"/>
                    <w:szCs w:val="20"/>
                  </w:rPr>
                </w:rPrChange>
              </w:rPr>
            </w:pPr>
            <w:del w:id="28" w:author="陳鐵元" w:date="2016-09-03T10:45:00Z">
              <w:r w:rsidRPr="000B7EA2" w:rsidDel="000B7EA2">
                <w:rPr>
                  <w:rFonts w:hint="eastAsia"/>
                  <w:rPrChange w:id="29" w:author="陳鐵元" w:date="2016-09-03T10:45:00Z">
                    <w:rPr>
                      <w:rFonts w:hint="eastAsia"/>
                    </w:rPr>
                  </w:rPrChange>
                </w:rPr>
                <w:delText>11</w:delText>
              </w:r>
            </w:del>
            <w:ins w:id="30" w:author="陳鐵元" w:date="2016-09-03T10:45:00Z">
              <w:r w:rsidR="000B7EA2">
                <w:t>2</w:t>
              </w:r>
              <w:r w:rsidR="000B7EA2" w:rsidRPr="000B7EA2">
                <w:rPr>
                  <w:rFonts w:hint="eastAsia"/>
                  <w:rPrChange w:id="31" w:author="陳鐵元" w:date="2016-09-03T10:45:00Z">
                    <w:rPr>
                      <w:rFonts w:hint="eastAsia"/>
                    </w:rPr>
                  </w:rPrChange>
                </w:rPr>
                <w:t>1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F6" w:rsidRPr="000B7EA2" w:rsidRDefault="00BF10F6" w:rsidP="00BF10F6">
            <w:pPr>
              <w:spacing w:line="240" w:lineRule="atLeast"/>
              <w:rPr>
                <w:rFonts w:ascii="新細明體" w:hAnsi="新細明體" w:hint="eastAsia"/>
                <w:rPrChange w:id="32" w:author="陳鐵元" w:date="2016-09-03T10:45:00Z">
                  <w:rPr>
                    <w:rFonts w:ascii="新細明體" w:hAnsi="新細明體" w:hint="eastAsia"/>
                    <w:color w:val="FF0000"/>
                  </w:rPr>
                </w:rPrChange>
              </w:rPr>
            </w:pPr>
            <w:r w:rsidRPr="000B7EA2">
              <w:rPr>
                <w:rFonts w:hint="eastAsia"/>
                <w:rPrChange w:id="33" w:author="陳鐵元" w:date="2016-09-03T10:45:00Z">
                  <w:rPr>
                    <w:rFonts w:hint="eastAsia"/>
                  </w:rPr>
                </w:rPrChange>
              </w:rPr>
              <w:t>ie11</w:t>
            </w:r>
            <w:r w:rsidRPr="000B7EA2">
              <w:rPr>
                <w:rFonts w:hint="eastAsia"/>
                <w:rPrChange w:id="34" w:author="陳鐵元" w:date="2016-09-03T10:45:00Z">
                  <w:rPr>
                    <w:rFonts w:hint="eastAsia"/>
                  </w:rPr>
                </w:rPrChange>
              </w:rPr>
              <w:t>昇級測試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F6" w:rsidRPr="000B7EA2" w:rsidRDefault="00BF10F6" w:rsidP="00BF10F6">
            <w:pPr>
              <w:spacing w:line="240" w:lineRule="atLeast"/>
              <w:jc w:val="center"/>
              <w:rPr>
                <w:rFonts w:ascii="新細明體" w:hAnsi="新細明體" w:hint="eastAsia"/>
                <w:bCs/>
                <w:rPrChange w:id="35" w:author="陳鐵元" w:date="2016-09-03T10:45:00Z">
                  <w:rPr>
                    <w:rFonts w:ascii="新細明體" w:hAnsi="新細明體" w:hint="eastAsia"/>
                    <w:bCs/>
                    <w:color w:val="FF0000"/>
                  </w:rPr>
                </w:rPrChange>
              </w:rPr>
            </w:pPr>
            <w:r w:rsidRPr="000B7EA2">
              <w:rPr>
                <w:rFonts w:hint="eastAsia"/>
                <w:rPrChange w:id="36" w:author="陳鐵元" w:date="2016-09-03T10:45:00Z">
                  <w:rPr>
                    <w:rFonts w:hint="eastAsia"/>
                  </w:rPr>
                </w:rPrChange>
              </w:rPr>
              <w:t>雅君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0F6" w:rsidRPr="000B7EA2" w:rsidRDefault="00BF10F6" w:rsidP="00BF10F6">
            <w:pPr>
              <w:spacing w:line="240" w:lineRule="atLeast"/>
              <w:jc w:val="center"/>
              <w:rPr>
                <w:b/>
                <w:bCs/>
                <w:rPrChange w:id="37" w:author="陳鐵元" w:date="2016-09-03T10:45:00Z">
                  <w:rPr>
                    <w:b/>
                    <w:bCs/>
                    <w:color w:val="FF0000"/>
                  </w:rPr>
                </w:rPrChange>
              </w:rPr>
            </w:pPr>
            <w:r w:rsidRPr="000B7EA2">
              <w:rPr>
                <w:rFonts w:hint="eastAsia"/>
                <w:rPrChange w:id="38" w:author="陳鐵元" w:date="2016-09-03T10:45:00Z">
                  <w:rPr>
                    <w:rFonts w:hint="eastAsia"/>
                  </w:rPr>
                </w:rPrChange>
              </w:rPr>
              <w:t>160308000090</w:t>
            </w:r>
          </w:p>
        </w:tc>
      </w:tr>
      <w:tr w:rsidR="008663B0" w:rsidRPr="000B7EA2" w:rsidTr="008663B0">
        <w:trPr>
          <w:ins w:id="39" w:author="cathay" w:date="2016-08-26T09:45:00Z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3B0" w:rsidRPr="000B7EA2" w:rsidRDefault="008663B0" w:rsidP="008663B0">
            <w:pPr>
              <w:spacing w:line="240" w:lineRule="atLeast"/>
              <w:jc w:val="center"/>
              <w:rPr>
                <w:ins w:id="40" w:author="cathay" w:date="2016-08-26T09:45:00Z"/>
                <w:rFonts w:hint="eastAsia"/>
                <w:rPrChange w:id="41" w:author="陳鐵元" w:date="2016-09-03T10:45:00Z">
                  <w:rPr>
                    <w:ins w:id="42" w:author="cathay" w:date="2016-08-26T09:45:00Z"/>
                    <w:rFonts w:hint="eastAsia"/>
                  </w:rPr>
                </w:rPrChange>
              </w:rPr>
            </w:pPr>
            <w:ins w:id="43" w:author="cathay" w:date="2016-08-26T09:46:00Z">
              <w:r w:rsidRPr="000B7EA2">
                <w:rPr>
                  <w:rFonts w:hint="eastAsia"/>
                  <w:rPrChange w:id="44" w:author="陳鐵元" w:date="2016-09-03T10:45:00Z">
                    <w:rPr>
                      <w:rFonts w:hint="eastAsia"/>
                    </w:rPr>
                  </w:rPrChange>
                </w:rPr>
                <w:t>2016/08/26</w:t>
              </w:r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3B0" w:rsidRPr="000B7EA2" w:rsidRDefault="008663B0" w:rsidP="008663B0">
            <w:pPr>
              <w:spacing w:line="240" w:lineRule="atLeast"/>
              <w:jc w:val="center"/>
              <w:rPr>
                <w:ins w:id="45" w:author="cathay" w:date="2016-08-26T09:45:00Z"/>
                <w:rFonts w:hint="eastAsia"/>
                <w:rPrChange w:id="46" w:author="陳鐵元" w:date="2016-09-03T10:45:00Z">
                  <w:rPr>
                    <w:ins w:id="47" w:author="cathay" w:date="2016-08-26T09:45:00Z"/>
                    <w:rFonts w:hint="eastAsia"/>
                  </w:rPr>
                </w:rPrChange>
              </w:rPr>
            </w:pPr>
            <w:ins w:id="48" w:author="cathay" w:date="2016-08-26T09:46:00Z">
              <w:del w:id="49" w:author="陳鐵元" w:date="2016-09-03T10:45:00Z">
                <w:r w:rsidRPr="000B7EA2" w:rsidDel="000B7EA2">
                  <w:rPr>
                    <w:rFonts w:hint="eastAsia"/>
                    <w:rPrChange w:id="50" w:author="陳鐵元" w:date="2016-09-03T10:45:00Z">
                      <w:rPr>
                        <w:rFonts w:hint="eastAsia"/>
                      </w:rPr>
                    </w:rPrChange>
                  </w:rPr>
                  <w:delText>1</w:delText>
                </w:r>
              </w:del>
            </w:ins>
            <w:ins w:id="51" w:author="陳鐵元" w:date="2016-09-03T10:45:00Z">
              <w:r w:rsidR="000B7EA2">
                <w:t>2</w:t>
              </w:r>
            </w:ins>
            <w:ins w:id="52" w:author="cathay" w:date="2016-08-26T09:46:00Z">
              <w:r w:rsidRPr="000B7EA2">
                <w:rPr>
                  <w:rFonts w:hint="eastAsia"/>
                  <w:rPrChange w:id="53" w:author="陳鐵元" w:date="2016-09-03T10:45:00Z">
                    <w:rPr>
                      <w:rFonts w:hint="eastAsia"/>
                    </w:rPr>
                  </w:rPrChange>
                </w:rPr>
                <w:t>2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3B0" w:rsidRPr="000B7EA2" w:rsidRDefault="008663B0" w:rsidP="008663B0">
            <w:pPr>
              <w:spacing w:line="240" w:lineRule="atLeast"/>
              <w:rPr>
                <w:ins w:id="54" w:author="cathay" w:date="2016-08-26T09:45:00Z"/>
                <w:rFonts w:hint="eastAsia"/>
                <w:rPrChange w:id="55" w:author="陳鐵元" w:date="2016-09-03T10:45:00Z">
                  <w:rPr>
                    <w:ins w:id="56" w:author="cathay" w:date="2016-08-26T09:45:00Z"/>
                    <w:rFonts w:hint="eastAsia"/>
                  </w:rPr>
                </w:rPrChange>
              </w:rPr>
              <w:pPrChange w:id="57" w:author="cathay" w:date="2016-08-26T09:46:00Z">
                <w:pPr>
                  <w:spacing w:line="240" w:lineRule="atLeast"/>
                </w:pPr>
              </w:pPrChange>
            </w:pPr>
            <w:ins w:id="58" w:author="cathay" w:date="2016-08-26T09:46:00Z">
              <w:r w:rsidRPr="000B7EA2">
                <w:rPr>
                  <w:rFonts w:ascii="細明體" w:eastAsia="細明體" w:hAnsi="細明體" w:hint="eastAsia"/>
                  <w:sz w:val="20"/>
                  <w:szCs w:val="20"/>
                  <w:rPrChange w:id="59" w:author="陳鐵元" w:date="2016-09-03T10:4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折抵醫療費用件數顯示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3B0" w:rsidRPr="000B7EA2" w:rsidRDefault="008663B0" w:rsidP="008663B0">
            <w:pPr>
              <w:spacing w:line="240" w:lineRule="atLeast"/>
              <w:jc w:val="center"/>
              <w:rPr>
                <w:ins w:id="60" w:author="cathay" w:date="2016-08-26T09:45:00Z"/>
                <w:rFonts w:hint="eastAsia"/>
                <w:rPrChange w:id="61" w:author="陳鐵元" w:date="2016-09-03T10:45:00Z">
                  <w:rPr>
                    <w:ins w:id="62" w:author="cathay" w:date="2016-08-26T09:45:00Z"/>
                    <w:rFonts w:hint="eastAsia"/>
                  </w:rPr>
                </w:rPrChange>
              </w:rPr>
            </w:pPr>
            <w:ins w:id="63" w:author="cathay" w:date="2016-08-26T09:46:00Z">
              <w:r w:rsidRPr="000B7EA2">
                <w:rPr>
                  <w:rFonts w:ascii="細明體" w:eastAsia="細明體" w:hAnsi="細明體" w:hint="eastAsia"/>
                  <w:sz w:val="20"/>
                  <w:szCs w:val="20"/>
                  <w:rPrChange w:id="64" w:author="陳鐵元" w:date="2016-09-03T10:45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張凱鈞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63B0" w:rsidRPr="000B7EA2" w:rsidRDefault="008663B0" w:rsidP="008663B0">
            <w:pPr>
              <w:spacing w:line="240" w:lineRule="atLeast"/>
              <w:jc w:val="center"/>
              <w:rPr>
                <w:ins w:id="65" w:author="cathay" w:date="2016-08-26T09:45:00Z"/>
                <w:rFonts w:hint="eastAsia"/>
                <w:rPrChange w:id="66" w:author="陳鐵元" w:date="2016-09-03T10:45:00Z">
                  <w:rPr>
                    <w:ins w:id="67" w:author="cathay" w:date="2016-08-26T09:45:00Z"/>
                    <w:rFonts w:hint="eastAsia"/>
                  </w:rPr>
                </w:rPrChange>
              </w:rPr>
            </w:pPr>
            <w:ins w:id="68" w:author="cathay" w:date="2016-08-26T09:46:00Z">
              <w:r w:rsidRPr="000B7EA2">
                <w:rPr>
                  <w:rFonts w:ascii="細明體" w:eastAsia="細明體" w:hAnsi="細明體" w:cs="Courier New" w:hint="eastAsia"/>
                  <w:sz w:val="20"/>
                  <w:szCs w:val="20"/>
                  <w:rPrChange w:id="69" w:author="陳鐵元" w:date="2016-09-03T10:45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160121000383</w:t>
              </w:r>
            </w:ins>
          </w:p>
        </w:tc>
      </w:tr>
      <w:tr w:rsidR="000B7EA2" w:rsidRPr="00B50967" w:rsidTr="000B7EA2">
        <w:trPr>
          <w:ins w:id="70" w:author="陳鐵元" w:date="2016-09-03T10:45:00Z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A2" w:rsidRPr="000B7EA2" w:rsidRDefault="000B7EA2" w:rsidP="00646E80">
            <w:pPr>
              <w:spacing w:line="240" w:lineRule="atLeast"/>
              <w:jc w:val="center"/>
              <w:rPr>
                <w:ins w:id="71" w:author="陳鐵元" w:date="2016-09-03T10:45:00Z"/>
                <w:rFonts w:hint="eastAsia"/>
                <w:color w:val="FF0000"/>
                <w:rPrChange w:id="72" w:author="陳鐵元" w:date="2016-09-03T10:48:00Z">
                  <w:rPr>
                    <w:ins w:id="73" w:author="陳鐵元" w:date="2016-09-03T10:45:00Z"/>
                    <w:rFonts w:hint="eastAsia"/>
                  </w:rPr>
                </w:rPrChange>
              </w:rPr>
            </w:pPr>
            <w:ins w:id="74" w:author="陳鐵元" w:date="2016-09-03T10:45:00Z">
              <w:r w:rsidRPr="000B7EA2">
                <w:rPr>
                  <w:rFonts w:hint="eastAsia"/>
                  <w:color w:val="FF0000"/>
                  <w:rPrChange w:id="75" w:author="陳鐵元" w:date="2016-09-03T10:48:00Z">
                    <w:rPr>
                      <w:rFonts w:hint="eastAsia"/>
                    </w:rPr>
                  </w:rPrChange>
                </w:rPr>
                <w:t>2016/08/2</w:t>
              </w:r>
            </w:ins>
            <w:ins w:id="76" w:author="陳鐵元" w:date="2016-09-03T11:01:00Z">
              <w:r w:rsidR="003F137F">
                <w:rPr>
                  <w:color w:val="FF0000"/>
                </w:rPr>
                <w:t>9</w:t>
              </w:r>
            </w:ins>
            <w:ins w:id="77" w:author="陳鐵元" w:date="2016-09-03T10:45:00Z">
              <w:del w:id="78" w:author="陳鐵元" w:date="2016-09-03T11:01:00Z">
                <w:r w:rsidRPr="000B7EA2" w:rsidDel="003F137F">
                  <w:rPr>
                    <w:rFonts w:hint="eastAsia"/>
                    <w:color w:val="FF0000"/>
                    <w:rPrChange w:id="79" w:author="陳鐵元" w:date="2016-09-03T10:48:00Z">
                      <w:rPr>
                        <w:rFonts w:hint="eastAsia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A2" w:rsidRPr="000B7EA2" w:rsidRDefault="000B7EA2" w:rsidP="00646E80">
            <w:pPr>
              <w:spacing w:line="240" w:lineRule="atLeast"/>
              <w:jc w:val="center"/>
              <w:rPr>
                <w:ins w:id="80" w:author="陳鐵元" w:date="2016-09-03T10:45:00Z"/>
                <w:rFonts w:hint="eastAsia"/>
                <w:color w:val="FF0000"/>
                <w:rPrChange w:id="81" w:author="陳鐵元" w:date="2016-09-03T10:48:00Z">
                  <w:rPr>
                    <w:ins w:id="82" w:author="陳鐵元" w:date="2016-09-03T10:45:00Z"/>
                    <w:rFonts w:hint="eastAsia"/>
                  </w:rPr>
                </w:rPrChange>
              </w:rPr>
            </w:pPr>
            <w:ins w:id="83" w:author="陳鐵元" w:date="2016-09-03T10:45:00Z">
              <w:r w:rsidRPr="000B7EA2">
                <w:rPr>
                  <w:rFonts w:hint="eastAsia"/>
                  <w:color w:val="FF0000"/>
                  <w:rPrChange w:id="84" w:author="陳鐵元" w:date="2016-09-03T10:48:00Z">
                    <w:rPr>
                      <w:rFonts w:hint="eastAsia"/>
                    </w:rPr>
                  </w:rPrChange>
                </w:rPr>
                <w:t>23</w:t>
              </w:r>
            </w:ins>
          </w:p>
        </w:tc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A2" w:rsidRPr="000B7EA2" w:rsidRDefault="000B7EA2" w:rsidP="000B7EA2">
            <w:pPr>
              <w:numPr>
                <w:ilvl w:val="0"/>
                <w:numId w:val="25"/>
              </w:numPr>
              <w:spacing w:line="240" w:lineRule="atLeast"/>
              <w:rPr>
                <w:ins w:id="85" w:author="陳鐵元" w:date="2016-09-03T10:47:00Z"/>
                <w:rFonts w:ascii="細明體" w:eastAsia="細明體" w:hAnsi="細明體"/>
                <w:color w:val="FF0000"/>
                <w:sz w:val="20"/>
                <w:szCs w:val="20"/>
                <w:rPrChange w:id="86" w:author="陳鐵元" w:date="2016-09-03T10:48:00Z">
                  <w:rPr>
                    <w:ins w:id="87" w:author="陳鐵元" w:date="2016-09-03T10:47:00Z"/>
                    <w:rFonts w:ascii="細明體" w:eastAsia="細明體" w:hAnsi="細明體"/>
                    <w:sz w:val="20"/>
                    <w:szCs w:val="20"/>
                  </w:rPr>
                </w:rPrChange>
              </w:rPr>
              <w:pPrChange w:id="88" w:author="陳鐵元" w:date="2016-09-03T10:47:00Z">
                <w:pPr>
                  <w:spacing w:line="240" w:lineRule="atLeast"/>
                </w:pPr>
              </w:pPrChange>
            </w:pPr>
            <w:ins w:id="89" w:author="陳鐵元" w:date="2016-09-03T10:46:00Z">
              <w:r w:rsidRPr="000B7EA2">
                <w:rPr>
                  <w:rFonts w:ascii="細明體" w:eastAsia="細明體" w:hAnsi="細明體" w:hint="eastAsia"/>
                  <w:color w:val="FF0000"/>
                  <w:sz w:val="20"/>
                  <w:szCs w:val="20"/>
                  <w:rPrChange w:id="90" w:author="陳鐵元" w:date="2016-09-03T10:48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因為目前理賠主流程均採以核心系統資料DTAAA001為準，所以將BPM切換的開關程式</w:t>
              </w:r>
            </w:ins>
            <w:ins w:id="91" w:author="陳鐵元" w:date="2016-09-03T10:47:00Z">
              <w:r w:rsidRPr="000B7EA2">
                <w:rPr>
                  <w:rFonts w:ascii="細明體" w:eastAsia="細明體" w:hAnsi="細明體" w:hint="eastAsia"/>
                  <w:color w:val="FF0000"/>
                  <w:sz w:val="20"/>
                  <w:szCs w:val="20"/>
                  <w:rPrChange w:id="92" w:author="陳鐵元" w:date="2016-09-03T10:48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碼移除之</w:t>
              </w:r>
            </w:ins>
          </w:p>
          <w:p w:rsidR="000B7EA2" w:rsidRPr="000B7EA2" w:rsidRDefault="000B7EA2" w:rsidP="000B7EA2">
            <w:pPr>
              <w:numPr>
                <w:ilvl w:val="0"/>
                <w:numId w:val="25"/>
              </w:numPr>
              <w:spacing w:line="240" w:lineRule="atLeast"/>
              <w:rPr>
                <w:ins w:id="93" w:author="陳鐵元" w:date="2016-09-03T10:45:00Z"/>
                <w:rFonts w:ascii="細明體" w:eastAsia="細明體" w:hAnsi="細明體" w:hint="eastAsia"/>
                <w:color w:val="FF0000"/>
                <w:sz w:val="20"/>
                <w:szCs w:val="20"/>
                <w:rPrChange w:id="94" w:author="陳鐵元" w:date="2016-09-03T10:48:00Z">
                  <w:rPr>
                    <w:ins w:id="95" w:author="陳鐵元" w:date="2016-09-03T10:4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pPrChange w:id="96" w:author="陳鐵元" w:date="2016-09-03T10:47:00Z">
                <w:pPr>
                  <w:spacing w:line="240" w:lineRule="atLeast"/>
                </w:pPr>
              </w:pPrChange>
            </w:pPr>
            <w:ins w:id="97" w:author="陳鐵元" w:date="2016-09-03T10:47:00Z">
              <w:r w:rsidRPr="000B7EA2">
                <w:rPr>
                  <w:rFonts w:ascii="細明體" w:eastAsia="細明體" w:hAnsi="細明體" w:hint="eastAsia"/>
                  <w:color w:val="FF0000"/>
                  <w:sz w:val="20"/>
                  <w:szCs w:val="20"/>
                  <w:rPrChange w:id="98" w:author="陳鐵元" w:date="2016-09-03T10:48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調整原來關懷崗會辦件的來源，採DTAAA001.狀態為32的案件為準</w:t>
              </w:r>
            </w:ins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A2" w:rsidRPr="000B7EA2" w:rsidRDefault="000B7EA2" w:rsidP="00646E80">
            <w:pPr>
              <w:spacing w:line="240" w:lineRule="atLeast"/>
              <w:jc w:val="center"/>
              <w:rPr>
                <w:ins w:id="99" w:author="陳鐵元" w:date="2016-09-03T10:45:00Z"/>
                <w:rFonts w:ascii="細明體" w:eastAsia="細明體" w:hAnsi="細明體" w:hint="eastAsia"/>
                <w:color w:val="FF0000"/>
                <w:sz w:val="20"/>
                <w:szCs w:val="20"/>
                <w:rPrChange w:id="100" w:author="陳鐵元" w:date="2016-09-03T10:48:00Z">
                  <w:rPr>
                    <w:ins w:id="101" w:author="陳鐵元" w:date="2016-09-03T10:45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02" w:author="陳鐵元" w:date="2016-09-03T10:47:00Z">
              <w:r w:rsidRPr="000B7EA2">
                <w:rPr>
                  <w:rFonts w:ascii="細明體" w:eastAsia="細明體" w:hAnsi="細明體" w:hint="eastAsia"/>
                  <w:color w:val="FF0000"/>
                  <w:sz w:val="20"/>
                  <w:szCs w:val="20"/>
                  <w:rPrChange w:id="103" w:author="陳鐵元" w:date="2016-09-03T10:48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陳鐵元</w:t>
              </w:r>
            </w:ins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7EA2" w:rsidRPr="000B7EA2" w:rsidRDefault="000B7EA2" w:rsidP="00646E80">
            <w:pPr>
              <w:spacing w:line="240" w:lineRule="atLeast"/>
              <w:jc w:val="center"/>
              <w:rPr>
                <w:ins w:id="104" w:author="陳鐵元" w:date="2016-09-03T10:45:00Z"/>
                <w:rFonts w:ascii="細明體" w:eastAsia="細明體" w:hAnsi="細明體" w:cs="Courier New" w:hint="eastAsia"/>
                <w:color w:val="FF0000"/>
                <w:sz w:val="20"/>
                <w:szCs w:val="20"/>
                <w:rPrChange w:id="105" w:author="陳鐵元" w:date="2016-09-03T10:48:00Z">
                  <w:rPr>
                    <w:ins w:id="106" w:author="陳鐵元" w:date="2016-09-03T10:45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107" w:author="陳鐵元" w:date="2016-09-03T10:48:00Z">
              <w:r w:rsidRPr="000B7EA2">
                <w:rPr>
                  <w:b/>
                  <w:bCs/>
                  <w:color w:val="FF0000"/>
                  <w:rPrChange w:id="108" w:author="陳鐵元" w:date="2016-09-03T10:48:00Z">
                    <w:rPr>
                      <w:b/>
                      <w:bCs/>
                      <w:color w:val="FF0000"/>
                    </w:rPr>
                  </w:rPrChange>
                </w:rPr>
                <w:t>160829000058</w:t>
              </w:r>
            </w:ins>
          </w:p>
        </w:tc>
      </w:tr>
    </w:tbl>
    <w:p w:rsidR="00EB4014" w:rsidRPr="000B7EA2" w:rsidRDefault="00EB4014">
      <w:pPr>
        <w:rPr>
          <w:rFonts w:hint="eastAsia"/>
          <w:rPrChange w:id="109" w:author="陳鐵元" w:date="2016-09-03T10:45:00Z">
            <w:rPr>
              <w:rFonts w:hint="eastAsia"/>
            </w:rPr>
          </w:rPrChange>
        </w:rPr>
      </w:pPr>
    </w:p>
    <w:p w:rsidR="0023751E" w:rsidRPr="000B7EA2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  <w:rPrChange w:id="110" w:author="陳鐵元" w:date="2016-09-03T10:45:00Z">
            <w:rPr>
              <w:rFonts w:hint="eastAsia"/>
              <w:bCs/>
              <w:kern w:val="2"/>
              <w:szCs w:val="24"/>
              <w:lang w:eastAsia="zh-TW"/>
            </w:rPr>
          </w:rPrChange>
        </w:rPr>
      </w:pPr>
      <w:r w:rsidRPr="000B7EA2">
        <w:rPr>
          <w:rFonts w:hint="eastAsia"/>
          <w:b/>
          <w:kern w:val="2"/>
          <w:sz w:val="24"/>
          <w:szCs w:val="24"/>
          <w:lang w:eastAsia="zh-TW"/>
          <w:rPrChange w:id="111" w:author="陳鐵元" w:date="2016-09-03T10:4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UC</w:t>
      </w:r>
      <w:r w:rsidR="00CD0ADA" w:rsidRPr="000B7EA2">
        <w:rPr>
          <w:rFonts w:hint="eastAsia"/>
          <w:b/>
          <w:kern w:val="2"/>
          <w:sz w:val="24"/>
          <w:szCs w:val="24"/>
          <w:lang w:eastAsia="zh-TW"/>
          <w:rPrChange w:id="112" w:author="陳鐵元" w:date="2016-09-03T10:4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A</w:t>
      </w:r>
      <w:r w:rsidRPr="000B7EA2">
        <w:rPr>
          <w:rFonts w:hint="eastAsia"/>
          <w:b/>
          <w:kern w:val="2"/>
          <w:sz w:val="24"/>
          <w:szCs w:val="24"/>
          <w:lang w:eastAsia="zh-TW"/>
          <w:rPrChange w:id="113" w:author="陳鐵元" w:date="2016-09-03T10:4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A</w:t>
      </w:r>
      <w:r w:rsidR="006E2744" w:rsidRPr="000B7EA2">
        <w:rPr>
          <w:rFonts w:hint="eastAsia"/>
          <w:b/>
          <w:kern w:val="2"/>
          <w:sz w:val="24"/>
          <w:szCs w:val="24"/>
          <w:lang w:eastAsia="zh-TW"/>
          <w:rPrChange w:id="114" w:author="陳鐵元" w:date="2016-09-03T10:4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Z</w:t>
      </w:r>
      <w:r w:rsidRPr="000B7EA2">
        <w:rPr>
          <w:rFonts w:hint="eastAsia"/>
          <w:b/>
          <w:kern w:val="2"/>
          <w:sz w:val="24"/>
          <w:szCs w:val="24"/>
          <w:lang w:eastAsia="zh-TW"/>
          <w:rPrChange w:id="115" w:author="陳鐵元" w:date="2016-09-03T10:4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00</w:t>
      </w:r>
      <w:r w:rsidR="00C92DA2" w:rsidRPr="000B7EA2">
        <w:rPr>
          <w:rFonts w:hint="eastAsia"/>
          <w:b/>
          <w:kern w:val="2"/>
          <w:sz w:val="24"/>
          <w:szCs w:val="24"/>
          <w:lang w:eastAsia="zh-TW"/>
          <w:rPrChange w:id="116" w:author="陳鐵元" w:date="2016-09-03T10:4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1</w:t>
      </w:r>
      <w:r w:rsidRPr="000B7EA2">
        <w:rPr>
          <w:rFonts w:hint="eastAsia"/>
          <w:b/>
          <w:kern w:val="2"/>
          <w:sz w:val="24"/>
          <w:szCs w:val="24"/>
          <w:lang w:eastAsia="zh-TW"/>
          <w:rPrChange w:id="117" w:author="陳鐵元" w:date="2016-09-03T10:4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0</w:t>
      </w:r>
      <w:r w:rsidR="00CD0ADA" w:rsidRPr="000B7EA2">
        <w:rPr>
          <w:rFonts w:hint="eastAsia"/>
          <w:b/>
          <w:kern w:val="2"/>
          <w:sz w:val="24"/>
          <w:szCs w:val="24"/>
          <w:lang w:eastAsia="zh-TW"/>
          <w:rPrChange w:id="118" w:author="陳鐵元" w:date="2016-09-03T10:4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0</w:t>
      </w:r>
      <w:r w:rsidRPr="000B7EA2">
        <w:rPr>
          <w:rFonts w:hint="eastAsia"/>
          <w:b/>
          <w:kern w:val="2"/>
          <w:sz w:val="24"/>
          <w:szCs w:val="24"/>
          <w:lang w:eastAsia="zh-TW"/>
          <w:rPrChange w:id="119" w:author="陳鐵元" w:date="2016-09-03T10:4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_</w:t>
      </w:r>
      <w:r w:rsidR="00C92DA2" w:rsidRPr="000B7EA2">
        <w:rPr>
          <w:rFonts w:hint="eastAsia"/>
          <w:b/>
          <w:kern w:val="2"/>
          <w:sz w:val="24"/>
          <w:szCs w:val="24"/>
          <w:lang w:eastAsia="zh-TW"/>
          <w:rPrChange w:id="120" w:author="陳鐵元" w:date="2016-09-03T10:4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理賠</w:t>
      </w:r>
      <w:r w:rsidR="006E2744" w:rsidRPr="000B7EA2">
        <w:rPr>
          <w:rFonts w:hint="eastAsia"/>
          <w:b/>
          <w:kern w:val="2"/>
          <w:sz w:val="24"/>
          <w:szCs w:val="24"/>
          <w:lang w:eastAsia="zh-TW"/>
          <w:rPrChange w:id="121" w:author="陳鐵元" w:date="2016-09-03T10:45:00Z">
            <w:rPr>
              <w:rFonts w:hint="eastAsia"/>
              <w:b/>
              <w:kern w:val="2"/>
              <w:sz w:val="24"/>
              <w:szCs w:val="24"/>
              <w:lang w:eastAsia="zh-TW"/>
            </w:rPr>
          </w:rPrChange>
        </w:rPr>
        <w:t>導引</w:t>
      </w:r>
    </w:p>
    <w:p w:rsidR="0023751E" w:rsidRPr="000B7EA2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  <w:rPrChange w:id="122" w:author="陳鐵元" w:date="2016-09-03T10:4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0B7EA2">
        <w:rPr>
          <w:rFonts w:ascii="細明體" w:eastAsia="細明體" w:hAnsi="細明體" w:hint="eastAsia"/>
          <w:sz w:val="20"/>
          <w:szCs w:val="20"/>
          <w:rPrChange w:id="123" w:author="陳鐵元" w:date="2016-09-03T10:45:00Z">
            <w:rPr>
              <w:rFonts w:ascii="細明體" w:eastAsia="細明體" w:hAnsi="細明體" w:hint="eastAsia"/>
              <w:sz w:val="20"/>
              <w:szCs w:val="20"/>
            </w:rPr>
          </w:rPrChange>
        </w:rPr>
        <w:t>程式功能概述：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93"/>
        <w:gridCol w:w="1417"/>
        <w:gridCol w:w="6663"/>
      </w:tblGrid>
      <w:tr w:rsidR="00727698" w:rsidRPr="000B7EA2" w:rsidTr="00DC0F41">
        <w:tc>
          <w:tcPr>
            <w:tcW w:w="2093" w:type="dxa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24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25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程式功能</w:t>
            </w:r>
          </w:p>
        </w:tc>
        <w:tc>
          <w:tcPr>
            <w:tcW w:w="8080" w:type="dxa"/>
            <w:gridSpan w:val="2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26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27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理賠導引</w:t>
            </w:r>
          </w:p>
        </w:tc>
      </w:tr>
      <w:tr w:rsidR="00727698" w:rsidRPr="000B7EA2" w:rsidTr="00DC0F41">
        <w:tc>
          <w:tcPr>
            <w:tcW w:w="2093" w:type="dxa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28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29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程式名稱</w:t>
            </w:r>
          </w:p>
        </w:tc>
        <w:tc>
          <w:tcPr>
            <w:tcW w:w="8080" w:type="dxa"/>
            <w:gridSpan w:val="2"/>
          </w:tcPr>
          <w:p w:rsidR="00727698" w:rsidRPr="000B7EA2" w:rsidRDefault="00727698" w:rsidP="00CA0C96">
            <w:pPr>
              <w:rPr>
                <w:rFonts w:ascii="細明體" w:eastAsia="細明體" w:hAnsi="細明體" w:hint="eastAsia"/>
                <w:sz w:val="20"/>
                <w:szCs w:val="20"/>
                <w:rPrChange w:id="130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31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AAZ0_</w:t>
            </w:r>
            <w:r w:rsidR="00CA0C96" w:rsidRPr="000B7EA2">
              <w:rPr>
                <w:rFonts w:ascii="細明體" w:eastAsia="細明體" w:hAnsi="細明體" w:hint="eastAsia"/>
                <w:sz w:val="20"/>
                <w:szCs w:val="20"/>
                <w:rPrChange w:id="132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0200</w:t>
            </w:r>
          </w:p>
        </w:tc>
      </w:tr>
      <w:tr w:rsidR="00727698" w:rsidRPr="000B7EA2" w:rsidTr="00DC0F41">
        <w:tc>
          <w:tcPr>
            <w:tcW w:w="2093" w:type="dxa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33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34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作業方式</w:t>
            </w:r>
          </w:p>
        </w:tc>
        <w:tc>
          <w:tcPr>
            <w:tcW w:w="8080" w:type="dxa"/>
            <w:gridSpan w:val="2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35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36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ONLINE</w:t>
            </w:r>
          </w:p>
        </w:tc>
      </w:tr>
      <w:tr w:rsidR="00727698" w:rsidRPr="000B7EA2" w:rsidTr="00DC0F41">
        <w:tc>
          <w:tcPr>
            <w:tcW w:w="2093" w:type="dxa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37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38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概要說明</w:t>
            </w:r>
          </w:p>
        </w:tc>
        <w:tc>
          <w:tcPr>
            <w:tcW w:w="8080" w:type="dxa"/>
            <w:gridSpan w:val="2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39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40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理賠導引</w:t>
            </w:r>
          </w:p>
        </w:tc>
      </w:tr>
      <w:tr w:rsidR="00727698" w:rsidRPr="000B7EA2" w:rsidTr="00DC0F41">
        <w:tc>
          <w:tcPr>
            <w:tcW w:w="2093" w:type="dxa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41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42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需求單位</w:t>
            </w:r>
          </w:p>
        </w:tc>
        <w:tc>
          <w:tcPr>
            <w:tcW w:w="8080" w:type="dxa"/>
            <w:gridSpan w:val="2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43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44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理賠企劃科</w:t>
            </w:r>
          </w:p>
        </w:tc>
      </w:tr>
      <w:tr w:rsidR="00727698" w:rsidRPr="000B7EA2" w:rsidTr="00DC0F41">
        <w:tc>
          <w:tcPr>
            <w:tcW w:w="2093" w:type="dxa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45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46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作業單位</w:t>
            </w:r>
          </w:p>
        </w:tc>
        <w:tc>
          <w:tcPr>
            <w:tcW w:w="8080" w:type="dxa"/>
            <w:gridSpan w:val="2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47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48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各行政中心服務科</w:t>
            </w:r>
          </w:p>
        </w:tc>
      </w:tr>
      <w:tr w:rsidR="00727698" w:rsidRPr="000B7EA2" w:rsidTr="00DC0F41">
        <w:tc>
          <w:tcPr>
            <w:tcW w:w="2093" w:type="dxa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49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  <w:rPrChange w:id="150" w:author="陳鐵元" w:date="2016-09-03T10:4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作業平台</w:t>
            </w:r>
          </w:p>
        </w:tc>
        <w:tc>
          <w:tcPr>
            <w:tcW w:w="8080" w:type="dxa"/>
            <w:gridSpan w:val="2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51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52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■一般  □平板電腦  □手機</w:t>
            </w:r>
          </w:p>
        </w:tc>
      </w:tr>
      <w:tr w:rsidR="00727698" w:rsidRPr="000B7EA2" w:rsidTr="00DC0F41">
        <w:tc>
          <w:tcPr>
            <w:tcW w:w="2093" w:type="dxa"/>
          </w:tcPr>
          <w:p w:rsidR="00727698" w:rsidRPr="000B7EA2" w:rsidRDefault="00727698" w:rsidP="00DC0F41">
            <w:pPr>
              <w:rPr>
                <w:rFonts w:ascii="細明體" w:eastAsia="細明體" w:hAnsi="細明體" w:cs="Courier New" w:hint="eastAsia"/>
                <w:sz w:val="20"/>
                <w:szCs w:val="20"/>
                <w:rPrChange w:id="153" w:author="陳鐵元" w:date="2016-09-03T10:4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cs="Courier New" w:hint="eastAsia"/>
                <w:sz w:val="20"/>
                <w:szCs w:val="20"/>
                <w:rPrChange w:id="154" w:author="陳鐵元" w:date="2016-09-03T10:45:00Z">
                  <w:rPr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  <w:t>使用對象</w:t>
            </w:r>
          </w:p>
        </w:tc>
        <w:tc>
          <w:tcPr>
            <w:tcW w:w="8080" w:type="dxa"/>
            <w:gridSpan w:val="2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55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56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■員工(UCBean)  □客戶(CustomerBean)</w:t>
            </w:r>
          </w:p>
        </w:tc>
      </w:tr>
      <w:tr w:rsidR="00727698" w:rsidRPr="000B7EA2" w:rsidTr="00DC0F41">
        <w:tc>
          <w:tcPr>
            <w:tcW w:w="2093" w:type="dxa"/>
            <w:vMerge w:val="restart"/>
            <w:vAlign w:val="center"/>
          </w:tcPr>
          <w:p w:rsidR="00727698" w:rsidRPr="000B7EA2" w:rsidRDefault="00727698" w:rsidP="00DC0F41">
            <w:pPr>
              <w:rPr>
                <w:rFonts w:ascii="細明體" w:eastAsia="細明體" w:hAnsi="細明體"/>
                <w:sz w:val="20"/>
                <w:szCs w:val="20"/>
                <w:rPrChange w:id="157" w:author="陳鐵元" w:date="2016-09-03T10:45:00Z">
                  <w:rPr>
                    <w:rFonts w:ascii="細明體" w:eastAsia="細明體" w:hAnsi="細明體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58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個資遮蔽方式</w:t>
            </w:r>
          </w:p>
        </w:tc>
        <w:tc>
          <w:tcPr>
            <w:tcW w:w="1417" w:type="dxa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59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60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畫面</w:t>
            </w:r>
          </w:p>
        </w:tc>
        <w:tc>
          <w:tcPr>
            <w:tcW w:w="6663" w:type="dxa"/>
            <w:vAlign w:val="center"/>
          </w:tcPr>
          <w:p w:rsidR="00727698" w:rsidRPr="000B7EA2" w:rsidRDefault="00727698" w:rsidP="00DC0F41">
            <w:pPr>
              <w:rPr>
                <w:rFonts w:ascii="細明體" w:eastAsia="細明體" w:hAnsi="細明體" w:cs="Calibri"/>
                <w:sz w:val="20"/>
                <w:szCs w:val="20"/>
                <w:rPrChange w:id="161" w:author="陳鐵元" w:date="2016-09-03T10:45:00Z">
                  <w:rPr>
                    <w:rFonts w:ascii="細明體" w:eastAsia="細明體" w:hAnsi="細明體" w:cs="Calibri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62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■無 □遮蔽 □</w:t>
            </w:r>
            <w:r w:rsidRPr="000B7EA2">
              <w:rPr>
                <w:rFonts w:ascii="細明體" w:eastAsia="細明體" w:hAnsi="細明體" w:hint="eastAsia"/>
                <w:rPrChange w:id="163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securitylog</w:t>
            </w:r>
          </w:p>
        </w:tc>
      </w:tr>
      <w:tr w:rsidR="00727698" w:rsidRPr="000B7EA2" w:rsidTr="00DC0F41">
        <w:tc>
          <w:tcPr>
            <w:tcW w:w="2093" w:type="dxa"/>
            <w:vMerge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64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1417" w:type="dxa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65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66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報表列印</w:t>
            </w:r>
          </w:p>
        </w:tc>
        <w:tc>
          <w:tcPr>
            <w:tcW w:w="6663" w:type="dxa"/>
            <w:vAlign w:val="center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67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68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■無 □遮蔽 □</w:t>
            </w:r>
            <w:r w:rsidRPr="000B7EA2">
              <w:rPr>
                <w:rFonts w:ascii="細明體" w:eastAsia="細明體" w:hAnsi="細明體" w:hint="eastAsia"/>
                <w:rPrChange w:id="169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securitylog</w:t>
            </w:r>
          </w:p>
        </w:tc>
      </w:tr>
      <w:tr w:rsidR="00727698" w:rsidRPr="000B7EA2" w:rsidTr="00DC0F41">
        <w:tc>
          <w:tcPr>
            <w:tcW w:w="2093" w:type="dxa"/>
            <w:vMerge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70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1417" w:type="dxa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71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72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檔案下載</w:t>
            </w:r>
          </w:p>
        </w:tc>
        <w:tc>
          <w:tcPr>
            <w:tcW w:w="6663" w:type="dxa"/>
            <w:vAlign w:val="center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73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74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■無 □遮蔽 □</w:t>
            </w:r>
            <w:r w:rsidRPr="000B7EA2">
              <w:rPr>
                <w:rFonts w:ascii="細明體" w:eastAsia="細明體" w:hAnsi="細明體" w:hint="eastAsia"/>
                <w:rPrChange w:id="175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securitylog</w:t>
            </w:r>
          </w:p>
        </w:tc>
      </w:tr>
      <w:tr w:rsidR="00727698" w:rsidRPr="000B7EA2" w:rsidTr="00DC0F41">
        <w:tc>
          <w:tcPr>
            <w:tcW w:w="2093" w:type="dxa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76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77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lastRenderedPageBreak/>
              <w:t>分頁處理方式</w:t>
            </w:r>
          </w:p>
        </w:tc>
        <w:tc>
          <w:tcPr>
            <w:tcW w:w="8080" w:type="dxa"/>
            <w:gridSpan w:val="2"/>
          </w:tcPr>
          <w:p w:rsidR="00727698" w:rsidRPr="000B7EA2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  <w:rPrChange w:id="178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79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■無 □真分頁 □假分頁，分頁每頁___筆【Default　20】</w:t>
            </w:r>
          </w:p>
        </w:tc>
      </w:tr>
    </w:tbl>
    <w:p w:rsidR="0023751E" w:rsidRPr="000B7EA2" w:rsidRDefault="0023751E">
      <w:pPr>
        <w:ind w:left="480"/>
        <w:rPr>
          <w:rFonts w:ascii="細明體" w:eastAsia="細明體" w:hAnsi="細明體" w:hint="eastAsia"/>
          <w:sz w:val="20"/>
          <w:szCs w:val="20"/>
          <w:rPrChange w:id="180" w:author="陳鐵元" w:date="2016-09-03T10:4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23751E" w:rsidRPr="000B7EA2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  <w:rPrChange w:id="181" w:author="陳鐵元" w:date="2016-09-03T10:4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0B7EA2">
        <w:rPr>
          <w:rFonts w:ascii="細明體" w:eastAsia="細明體" w:hAnsi="細明體" w:hint="eastAsia"/>
          <w:sz w:val="20"/>
          <w:szCs w:val="20"/>
          <w:rPrChange w:id="182" w:author="陳鐵元" w:date="2016-09-03T10:45:00Z">
            <w:rPr>
              <w:rFonts w:ascii="細明體" w:eastAsia="細明體" w:hAnsi="細明體" w:hint="eastAsia"/>
              <w:sz w:val="20"/>
              <w:szCs w:val="20"/>
            </w:rPr>
          </w:rPrChange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 w:rsidRPr="000B7EA2">
        <w:tc>
          <w:tcPr>
            <w:tcW w:w="720" w:type="dxa"/>
          </w:tcPr>
          <w:p w:rsidR="0023751E" w:rsidRPr="000B7EA2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83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84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2700" w:type="dxa"/>
          </w:tcPr>
          <w:p w:rsidR="0023751E" w:rsidRPr="000B7EA2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85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86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3960" w:type="dxa"/>
          </w:tcPr>
          <w:p w:rsidR="0023751E" w:rsidRPr="000B7EA2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87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88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CLASS</w:t>
            </w:r>
          </w:p>
        </w:tc>
        <w:tc>
          <w:tcPr>
            <w:tcW w:w="3500" w:type="dxa"/>
          </w:tcPr>
          <w:p w:rsidR="0023751E" w:rsidRPr="000B7EA2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89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90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METHOD</w:t>
            </w:r>
          </w:p>
        </w:tc>
      </w:tr>
      <w:tr w:rsidR="00C92DA2" w:rsidRPr="000B7EA2">
        <w:tc>
          <w:tcPr>
            <w:tcW w:w="720" w:type="dxa"/>
          </w:tcPr>
          <w:p w:rsidR="00C92DA2" w:rsidRPr="000B7E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1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2700" w:type="dxa"/>
          </w:tcPr>
          <w:p w:rsidR="00C92DA2" w:rsidRPr="000B7EA2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2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960" w:type="dxa"/>
          </w:tcPr>
          <w:p w:rsidR="00C92DA2" w:rsidRPr="000B7EA2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  <w:rPrChange w:id="193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500" w:type="dxa"/>
          </w:tcPr>
          <w:p w:rsidR="00C92DA2" w:rsidRPr="000B7EA2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4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</w:tr>
    </w:tbl>
    <w:p w:rsidR="0023751E" w:rsidRPr="000B7EA2" w:rsidRDefault="0023751E">
      <w:pPr>
        <w:rPr>
          <w:rFonts w:ascii="細明體" w:eastAsia="細明體" w:hAnsi="細明體" w:hint="eastAsia"/>
          <w:sz w:val="20"/>
          <w:szCs w:val="20"/>
          <w:rPrChange w:id="195" w:author="陳鐵元" w:date="2016-09-03T10:4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23751E" w:rsidRPr="000B7EA2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  <w:rPrChange w:id="196" w:author="陳鐵元" w:date="2016-09-03T10:4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0B7EA2">
        <w:rPr>
          <w:rFonts w:ascii="細明體" w:eastAsia="細明體" w:hAnsi="細明體" w:hint="eastAsia"/>
          <w:sz w:val="20"/>
          <w:szCs w:val="20"/>
          <w:rPrChange w:id="197" w:author="陳鐵元" w:date="2016-09-03T10:45:00Z">
            <w:rPr>
              <w:rFonts w:ascii="細明體" w:eastAsia="細明體" w:hAnsi="細明體" w:hint="eastAsia"/>
              <w:sz w:val="20"/>
              <w:szCs w:val="20"/>
            </w:rPr>
          </w:rPrChange>
        </w:rPr>
        <w:t>使用檔案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3827"/>
      </w:tblGrid>
      <w:tr w:rsidR="00DA6C1D" w:rsidRPr="000B7EA2" w:rsidTr="00E8000D">
        <w:tc>
          <w:tcPr>
            <w:tcW w:w="720" w:type="dxa"/>
          </w:tcPr>
          <w:p w:rsidR="00DA6C1D" w:rsidRPr="000B7EA2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198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199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4525" w:type="dxa"/>
          </w:tcPr>
          <w:p w:rsidR="00DA6C1D" w:rsidRPr="000B7EA2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00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01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3827" w:type="dxa"/>
          </w:tcPr>
          <w:p w:rsidR="00DA6C1D" w:rsidRPr="000B7EA2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  <w:rPrChange w:id="202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03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檔案名稱</w:t>
            </w:r>
          </w:p>
        </w:tc>
      </w:tr>
      <w:tr w:rsidR="00DA6C1D" w:rsidRPr="000B7EA2" w:rsidTr="00E8000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6C1D" w:rsidRPr="000B7EA2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  <w:rPrChange w:id="204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DA6C1D" w:rsidRPr="000B7EA2" w:rsidRDefault="00912B00">
            <w:pPr>
              <w:pStyle w:val="Tabletext"/>
              <w:rPr>
                <w:rFonts w:hint="eastAsia"/>
                <w:lang w:eastAsia="zh-TW"/>
                <w:rPrChange w:id="205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20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理賠受理檔</w:t>
            </w:r>
          </w:p>
        </w:tc>
        <w:tc>
          <w:tcPr>
            <w:tcW w:w="3827" w:type="dxa"/>
          </w:tcPr>
          <w:p w:rsidR="00DA6C1D" w:rsidRPr="000B7EA2" w:rsidRDefault="00DA6C1D">
            <w:pPr>
              <w:jc w:val="center"/>
              <w:rPr>
                <w:sz w:val="20"/>
                <w:szCs w:val="20"/>
                <w:rPrChange w:id="207" w:author="陳鐵元" w:date="2016-09-03T10:45:00Z">
                  <w:rPr>
                    <w:sz w:val="20"/>
                    <w:szCs w:val="20"/>
                  </w:rPr>
                </w:rPrChange>
              </w:rPr>
            </w:pPr>
            <w:r w:rsidRPr="000B7EA2">
              <w:rPr>
                <w:sz w:val="20"/>
                <w:szCs w:val="20"/>
                <w:rPrChange w:id="208" w:author="陳鐵元" w:date="2016-09-03T10:45:00Z">
                  <w:rPr>
                    <w:sz w:val="20"/>
                    <w:szCs w:val="20"/>
                  </w:rPr>
                </w:rPrChange>
              </w:rPr>
              <w:t>DT</w:t>
            </w:r>
            <w:r w:rsidR="00912B00" w:rsidRPr="000B7EA2">
              <w:rPr>
                <w:rFonts w:hint="eastAsia"/>
                <w:sz w:val="20"/>
                <w:szCs w:val="20"/>
                <w:rPrChange w:id="209" w:author="陳鐵元" w:date="2016-09-03T10:45:00Z">
                  <w:rPr>
                    <w:rFonts w:hint="eastAsia"/>
                    <w:sz w:val="20"/>
                    <w:szCs w:val="20"/>
                  </w:rPr>
                </w:rPrChange>
              </w:rPr>
              <w:t>A</w:t>
            </w:r>
            <w:r w:rsidRPr="000B7EA2">
              <w:rPr>
                <w:rFonts w:hint="eastAsia"/>
                <w:sz w:val="20"/>
                <w:szCs w:val="20"/>
                <w:rPrChange w:id="210" w:author="陳鐵元" w:date="2016-09-03T10:45:00Z">
                  <w:rPr>
                    <w:rFonts w:hint="eastAsia"/>
                    <w:sz w:val="20"/>
                    <w:szCs w:val="20"/>
                  </w:rPr>
                </w:rPrChange>
              </w:rPr>
              <w:t>AA001</w:t>
            </w:r>
          </w:p>
        </w:tc>
      </w:tr>
      <w:tr w:rsidR="004D08CC" w:rsidRPr="000B7EA2" w:rsidTr="00E8000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D08CC" w:rsidRPr="000B7EA2" w:rsidRDefault="004D08CC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  <w:rPrChange w:id="211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4525" w:type="dxa"/>
          </w:tcPr>
          <w:p w:rsidR="004D08CC" w:rsidRPr="000B7EA2" w:rsidRDefault="004D08CC">
            <w:pPr>
              <w:pStyle w:val="Tabletext"/>
              <w:rPr>
                <w:rFonts w:hint="eastAsia"/>
                <w:lang w:eastAsia="zh-TW"/>
                <w:rPrChange w:id="212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21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案件各受款人理賠金額分配檔</w:t>
            </w:r>
            <w:r w:rsidRPr="000B7EA2">
              <w:rPr>
                <w:rFonts w:hint="eastAsia"/>
                <w:lang w:eastAsia="zh-TW"/>
                <w:rPrChange w:id="21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_</w:t>
            </w:r>
            <w:r w:rsidRPr="000B7EA2">
              <w:rPr>
                <w:rFonts w:hint="eastAsia"/>
                <w:lang w:eastAsia="zh-TW"/>
                <w:rPrChange w:id="21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理賠案件使用</w:t>
            </w:r>
          </w:p>
        </w:tc>
        <w:tc>
          <w:tcPr>
            <w:tcW w:w="3827" w:type="dxa"/>
          </w:tcPr>
          <w:p w:rsidR="004D08CC" w:rsidRPr="000B7EA2" w:rsidRDefault="004D08CC">
            <w:pPr>
              <w:jc w:val="center"/>
              <w:rPr>
                <w:sz w:val="20"/>
                <w:szCs w:val="20"/>
                <w:rPrChange w:id="216" w:author="陳鐵元" w:date="2016-09-03T10:45:00Z">
                  <w:rPr>
                    <w:sz w:val="20"/>
                    <w:szCs w:val="20"/>
                  </w:rPr>
                </w:rPrChange>
              </w:rPr>
            </w:pPr>
            <w:r w:rsidRPr="000B7EA2">
              <w:rPr>
                <w:rFonts w:hint="eastAsia"/>
                <w:sz w:val="20"/>
                <w:szCs w:val="20"/>
                <w:rPrChange w:id="217" w:author="陳鐵元" w:date="2016-09-03T10:45:00Z">
                  <w:rPr>
                    <w:rFonts w:hint="eastAsia"/>
                    <w:sz w:val="20"/>
                    <w:szCs w:val="20"/>
                  </w:rPr>
                </w:rPrChange>
              </w:rPr>
              <w:t>DTAAB01</w:t>
            </w:r>
            <w:r w:rsidR="00E12183" w:rsidRPr="000B7EA2">
              <w:rPr>
                <w:rFonts w:hint="eastAsia"/>
                <w:sz w:val="20"/>
                <w:szCs w:val="20"/>
                <w:rPrChange w:id="218" w:author="陳鐵元" w:date="2016-09-03T10:45:00Z">
                  <w:rPr>
                    <w:rFonts w:hint="eastAsia"/>
                    <w:sz w:val="20"/>
                    <w:szCs w:val="20"/>
                  </w:rPr>
                </w:rPrChange>
              </w:rPr>
              <w:t>0</w:t>
            </w:r>
          </w:p>
        </w:tc>
      </w:tr>
    </w:tbl>
    <w:p w:rsidR="0023751E" w:rsidRPr="000B7EA2" w:rsidRDefault="0023751E">
      <w:pPr>
        <w:ind w:left="480"/>
        <w:rPr>
          <w:rFonts w:ascii="細明體" w:eastAsia="細明體" w:hAnsi="細明體" w:hint="eastAsia"/>
          <w:sz w:val="20"/>
          <w:szCs w:val="20"/>
          <w:rPrChange w:id="219" w:author="陳鐵元" w:date="2016-09-03T10:4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</w:p>
    <w:p w:rsidR="007C098B" w:rsidRPr="000B7EA2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  <w:rPrChange w:id="220" w:author="陳鐵元" w:date="2016-09-03T10:45:00Z">
            <w:rPr>
              <w:rFonts w:ascii="細明體" w:eastAsia="細明體" w:hAnsi="細明體" w:hint="eastAsia"/>
              <w:sz w:val="20"/>
              <w:szCs w:val="20"/>
            </w:rPr>
          </w:rPrChange>
        </w:rPr>
      </w:pPr>
      <w:r w:rsidRPr="000B7EA2">
        <w:rPr>
          <w:rFonts w:ascii="細明體" w:eastAsia="細明體" w:hAnsi="細明體" w:hint="eastAsia"/>
          <w:sz w:val="20"/>
          <w:szCs w:val="20"/>
          <w:rPrChange w:id="221" w:author="陳鐵元" w:date="2016-09-03T10:45:00Z">
            <w:rPr>
              <w:rFonts w:ascii="細明體" w:eastAsia="細明體" w:hAnsi="細明體" w:hint="eastAsia"/>
              <w:sz w:val="20"/>
              <w:szCs w:val="20"/>
            </w:rPr>
          </w:rPrChange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:rsidRPr="000B7EA2">
        <w:tc>
          <w:tcPr>
            <w:tcW w:w="9180" w:type="dxa"/>
            <w:gridSpan w:val="4"/>
          </w:tcPr>
          <w:p w:rsidR="007C098B" w:rsidRPr="000B7EA2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22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23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輸入參數</w:t>
            </w:r>
          </w:p>
        </w:tc>
      </w:tr>
      <w:tr w:rsidR="007C098B" w:rsidRPr="000B7EA2">
        <w:tc>
          <w:tcPr>
            <w:tcW w:w="720" w:type="dxa"/>
          </w:tcPr>
          <w:p w:rsidR="007C098B" w:rsidRPr="000B7EA2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24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25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2340" w:type="dxa"/>
          </w:tcPr>
          <w:p w:rsidR="007C098B" w:rsidRPr="000B7EA2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26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27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參數名稱</w:t>
            </w:r>
          </w:p>
        </w:tc>
        <w:tc>
          <w:tcPr>
            <w:tcW w:w="1800" w:type="dxa"/>
          </w:tcPr>
          <w:p w:rsidR="007C098B" w:rsidRPr="000B7EA2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28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29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格式</w:t>
            </w:r>
          </w:p>
        </w:tc>
        <w:tc>
          <w:tcPr>
            <w:tcW w:w="4320" w:type="dxa"/>
          </w:tcPr>
          <w:p w:rsidR="007C098B" w:rsidRPr="000B7EA2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0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31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說明(檢查規則)</w:t>
            </w:r>
          </w:p>
        </w:tc>
      </w:tr>
      <w:tr w:rsidR="00235D73" w:rsidRPr="000B7EA2">
        <w:tc>
          <w:tcPr>
            <w:tcW w:w="720" w:type="dxa"/>
          </w:tcPr>
          <w:p w:rsidR="00235D73" w:rsidRPr="000B7EA2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2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33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1</w:t>
            </w:r>
          </w:p>
        </w:tc>
        <w:tc>
          <w:tcPr>
            <w:tcW w:w="2340" w:type="dxa"/>
          </w:tcPr>
          <w:p w:rsidR="00235D73" w:rsidRPr="000B7EA2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4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35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作業種類</w:t>
            </w:r>
          </w:p>
        </w:tc>
        <w:tc>
          <w:tcPr>
            <w:tcW w:w="1800" w:type="dxa"/>
          </w:tcPr>
          <w:p w:rsidR="00235D73" w:rsidRPr="000B7EA2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6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37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CHAR  1</w:t>
            </w:r>
          </w:p>
        </w:tc>
        <w:tc>
          <w:tcPr>
            <w:tcW w:w="4320" w:type="dxa"/>
          </w:tcPr>
          <w:p w:rsidR="00235D73" w:rsidRPr="000B7EA2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38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39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1:試算</w:t>
            </w:r>
          </w:p>
          <w:p w:rsidR="00235D73" w:rsidRPr="000B7EA2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  <w:rPrChange w:id="240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z w:val="20"/>
                <w:szCs w:val="20"/>
                <w:rPrChange w:id="241" w:author="陳鐵元" w:date="2016-09-03T10:45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2:核賠</w:t>
            </w:r>
          </w:p>
        </w:tc>
      </w:tr>
    </w:tbl>
    <w:p w:rsidR="007C098B" w:rsidRPr="000B7EA2" w:rsidRDefault="007C098B" w:rsidP="007C098B">
      <w:pPr>
        <w:rPr>
          <w:rFonts w:ascii="細明體" w:eastAsia="細明體" w:hAnsi="細明體"/>
          <w:sz w:val="20"/>
          <w:szCs w:val="20"/>
          <w:rPrChange w:id="242" w:author="陳鐵元" w:date="2016-09-03T10:45:00Z">
            <w:rPr>
              <w:rFonts w:ascii="細明體" w:eastAsia="細明體" w:hAnsi="細明體"/>
              <w:sz w:val="20"/>
              <w:szCs w:val="20"/>
            </w:rPr>
          </w:rPrChange>
        </w:rPr>
      </w:pPr>
    </w:p>
    <w:p w:rsidR="0023751E" w:rsidRPr="000B7EA2" w:rsidRDefault="0023751E">
      <w:pPr>
        <w:rPr>
          <w:rFonts w:ascii="細明體" w:eastAsia="細明體" w:hAnsi="細明體"/>
          <w:sz w:val="20"/>
          <w:szCs w:val="20"/>
          <w:rPrChange w:id="243" w:author="陳鐵元" w:date="2016-09-03T10:45:00Z">
            <w:rPr>
              <w:rFonts w:ascii="細明體" w:eastAsia="細明體" w:hAnsi="細明體"/>
              <w:sz w:val="20"/>
              <w:szCs w:val="20"/>
            </w:rPr>
          </w:rPrChange>
        </w:rPr>
      </w:pPr>
    </w:p>
    <w:p w:rsidR="0023751E" w:rsidRPr="000B7EA2" w:rsidRDefault="0023751E">
      <w:pPr>
        <w:rPr>
          <w:rFonts w:hint="eastAsia"/>
          <w:sz w:val="20"/>
          <w:rPrChange w:id="244" w:author="陳鐵元" w:date="2016-09-03T10:45:00Z">
            <w:rPr>
              <w:rFonts w:hint="eastAsia"/>
              <w:sz w:val="20"/>
            </w:rPr>
          </w:rPrChange>
        </w:rPr>
      </w:pPr>
    </w:p>
    <w:p w:rsidR="0023751E" w:rsidRPr="000B7EA2" w:rsidRDefault="0023751E">
      <w:pPr>
        <w:rPr>
          <w:rFonts w:hint="eastAsia"/>
          <w:bCs/>
          <w:rPrChange w:id="245" w:author="陳鐵元" w:date="2016-09-03T10:45:00Z">
            <w:rPr>
              <w:rFonts w:hint="eastAsia"/>
              <w:bCs/>
            </w:rPr>
          </w:rPrChange>
        </w:rPr>
      </w:pPr>
    </w:p>
    <w:p w:rsidR="0023751E" w:rsidRPr="000B7EA2" w:rsidRDefault="0023751E">
      <w:pPr>
        <w:rPr>
          <w:rFonts w:hint="eastAsia"/>
          <w:sz w:val="20"/>
          <w:rPrChange w:id="246" w:author="陳鐵元" w:date="2016-09-03T10:45:00Z">
            <w:rPr>
              <w:rFonts w:hint="eastAsia"/>
              <w:sz w:val="20"/>
            </w:rPr>
          </w:rPrChange>
        </w:rPr>
      </w:pPr>
    </w:p>
    <w:p w:rsidR="0023751E" w:rsidRPr="000B7EA2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  <w:rPrChange w:id="247" w:author="陳鐵元" w:date="2016-09-03T10:45:00Z">
            <w:rPr>
              <w:rFonts w:hint="eastAsia"/>
              <w:lang w:eastAsia="zh-TW"/>
            </w:rPr>
          </w:rPrChange>
        </w:rPr>
      </w:pPr>
    </w:p>
    <w:p w:rsidR="0023751E" w:rsidRPr="000B7EA2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  <w:rPrChange w:id="248" w:author="陳鐵元" w:date="2016-09-03T10:45:00Z">
            <w:rPr>
              <w:rFonts w:hint="eastAsia"/>
              <w:lang w:eastAsia="zh-TW"/>
            </w:rPr>
          </w:rPrChange>
        </w:rPr>
      </w:pPr>
    </w:p>
    <w:p w:rsidR="0023751E" w:rsidRPr="000B7EA2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  <w:rPrChange w:id="249" w:author="陳鐵元" w:date="2016-09-03T10:45:00Z">
            <w:rPr>
              <w:rFonts w:hint="eastAsia"/>
              <w:u w:val="single"/>
              <w:lang w:eastAsia="zh-TW"/>
            </w:rPr>
          </w:rPrChange>
        </w:rPr>
      </w:pPr>
      <w:r w:rsidRPr="000B7EA2">
        <w:rPr>
          <w:u w:val="single"/>
          <w:lang w:eastAsia="zh-TW"/>
          <w:rPrChange w:id="250" w:author="陳鐵元" w:date="2016-09-03T10:45:00Z">
            <w:rPr>
              <w:u w:val="single"/>
              <w:lang w:eastAsia="zh-TW"/>
            </w:rPr>
          </w:rPrChange>
        </w:rPr>
        <w:br w:type="page"/>
      </w:r>
      <w:r w:rsidRPr="000B7EA2">
        <w:rPr>
          <w:rFonts w:hint="eastAsia"/>
          <w:u w:val="single"/>
          <w:lang w:eastAsia="zh-TW"/>
          <w:rPrChange w:id="251" w:author="陳鐵元" w:date="2016-09-03T10:45:00Z">
            <w:rPr>
              <w:rFonts w:hint="eastAsia"/>
              <w:u w:val="single"/>
              <w:lang w:eastAsia="zh-TW"/>
            </w:rPr>
          </w:rPrChange>
        </w:rPr>
        <w:lastRenderedPageBreak/>
        <w:t>說明</w:t>
      </w:r>
    </w:p>
    <w:p w:rsidR="0023751E" w:rsidRPr="000B7EA2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  <w:rPrChange w:id="252" w:author="陳鐵元" w:date="2016-09-03T10:45:00Z">
            <w:rPr>
              <w:rFonts w:hint="eastAsia"/>
              <w:lang w:eastAsia="zh-TW"/>
            </w:rPr>
          </w:rPrChange>
        </w:rPr>
      </w:pPr>
    </w:p>
    <w:p w:rsidR="003D60F5" w:rsidRPr="000B7EA2" w:rsidRDefault="003D60F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strike/>
          <w:lang w:eastAsia="zh-TW"/>
          <w:rPrChange w:id="253" w:author="陳鐵元" w:date="2016-09-03T10:45:00Z">
            <w:rPr>
              <w:rFonts w:hint="eastAsia"/>
              <w:bCs/>
              <w:strike/>
              <w:lang w:eastAsia="zh-TW"/>
            </w:rPr>
          </w:rPrChange>
        </w:rPr>
      </w:pPr>
      <w:r w:rsidRPr="000B7EA2">
        <w:rPr>
          <w:rFonts w:hint="eastAsia"/>
          <w:bCs/>
          <w:strike/>
          <w:lang w:eastAsia="zh-TW"/>
          <w:rPrChange w:id="254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>請修改</w:t>
      </w:r>
      <w:r w:rsidRPr="000B7EA2">
        <w:rPr>
          <w:rFonts w:hint="eastAsia"/>
          <w:bCs/>
          <w:strike/>
          <w:lang w:eastAsia="zh-TW"/>
          <w:rPrChange w:id="255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 xml:space="preserve"> </w:t>
      </w:r>
      <w:r w:rsidR="00333F1F" w:rsidRPr="000B7EA2">
        <w:rPr>
          <w:rFonts w:hint="eastAsia"/>
          <w:bCs/>
          <w:strike/>
          <w:lang w:eastAsia="zh-TW"/>
          <w:rPrChange w:id="256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>sys_</w:t>
      </w:r>
      <w:r w:rsidRPr="000B7EA2">
        <w:rPr>
          <w:rFonts w:hint="eastAsia"/>
          <w:bCs/>
          <w:strike/>
          <w:lang w:eastAsia="zh-TW"/>
          <w:rPrChange w:id="257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>news.jsp</w:t>
      </w:r>
      <w:r w:rsidRPr="000B7EA2">
        <w:rPr>
          <w:rFonts w:hint="eastAsia"/>
          <w:bCs/>
          <w:strike/>
          <w:lang w:eastAsia="zh-TW"/>
          <w:rPrChange w:id="258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>，當使用者為</w:t>
      </w:r>
      <w:r w:rsidRPr="000B7EA2">
        <w:rPr>
          <w:rFonts w:ascii="細明體" w:eastAsia="細明體" w:hAnsi="細明體" w:hint="eastAsia"/>
          <w:strike/>
          <w:rPrChange w:id="259" w:author="陳鐵元" w:date="2016-09-03T10:45:00Z">
            <w:rPr>
              <w:rFonts w:ascii="細明體" w:eastAsia="細明體" w:hAnsi="細明體" w:hint="eastAsia"/>
              <w:strike/>
            </w:rPr>
          </w:rPrChange>
        </w:rPr>
        <w:t>RLAA002 RLAA003 RLAA004</w:t>
      </w:r>
      <w:r w:rsidRPr="000B7EA2">
        <w:rPr>
          <w:rFonts w:ascii="細明體" w:eastAsia="細明體" w:hAnsi="細明體" w:hint="eastAsia"/>
          <w:strike/>
          <w:lang w:eastAsia="zh-TW"/>
          <w:rPrChange w:id="260" w:author="陳鐵元" w:date="2016-09-03T10:45:00Z">
            <w:rPr>
              <w:rFonts w:ascii="細明體" w:eastAsia="細明體" w:hAnsi="細明體" w:hint="eastAsia"/>
              <w:strike/>
              <w:lang w:eastAsia="zh-TW"/>
            </w:rPr>
          </w:rPrChange>
        </w:rPr>
        <w:t>時</w:t>
      </w:r>
      <w:r w:rsidR="00846547" w:rsidRPr="000B7EA2">
        <w:rPr>
          <w:rFonts w:hint="eastAsia"/>
          <w:bCs/>
          <w:strike/>
          <w:lang w:eastAsia="zh-TW"/>
          <w:rPrChange w:id="261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>增加一個</w:t>
      </w:r>
      <w:r w:rsidR="00846547" w:rsidRPr="000B7EA2">
        <w:rPr>
          <w:rFonts w:hint="eastAsia"/>
          <w:bCs/>
          <w:strike/>
          <w:lang w:eastAsia="zh-TW"/>
          <w:rPrChange w:id="262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>frame</w:t>
      </w:r>
      <w:r w:rsidR="00846547" w:rsidRPr="000B7EA2">
        <w:rPr>
          <w:rFonts w:hint="eastAsia"/>
          <w:bCs/>
          <w:strike/>
          <w:lang w:eastAsia="zh-TW"/>
          <w:rPrChange w:id="263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>，</w:t>
      </w:r>
      <w:r w:rsidRPr="000B7EA2">
        <w:rPr>
          <w:rFonts w:ascii="細明體" w:eastAsia="細明體" w:hAnsi="細明體" w:hint="eastAsia"/>
          <w:strike/>
          <w:lang w:eastAsia="zh-TW"/>
          <w:rPrChange w:id="264" w:author="陳鐵元" w:date="2016-09-03T10:45:00Z">
            <w:rPr>
              <w:rFonts w:ascii="細明體" w:eastAsia="細明體" w:hAnsi="細明體" w:hint="eastAsia"/>
              <w:strike/>
              <w:lang w:eastAsia="zh-TW"/>
            </w:rPr>
          </w:rPrChange>
        </w:rPr>
        <w:t>導入此程式。</w:t>
      </w:r>
    </w:p>
    <w:p w:rsidR="0023751E" w:rsidRPr="000B7EA2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  <w:rPrChange w:id="265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/>
          <w:bCs/>
          <w:lang w:eastAsia="zh-TW"/>
          <w:rPrChange w:id="266" w:author="陳鐵元" w:date="2016-09-03T10:45:00Z">
            <w:rPr>
              <w:rFonts w:hint="eastAsia"/>
              <w:b/>
              <w:bCs/>
              <w:lang w:eastAsia="zh-TW"/>
            </w:rPr>
          </w:rPrChange>
        </w:rPr>
        <w:t>初始畫面</w:t>
      </w:r>
    </w:p>
    <w:p w:rsidR="00F92645" w:rsidRPr="000B7EA2" w:rsidRDefault="00F9264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  <w:rPrChange w:id="267" w:author="陳鐵元" w:date="2016-09-03T10:45:00Z">
            <w:rPr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268" w:author="陳鐵元" w:date="2016-09-03T10:45:00Z">
            <w:rPr>
              <w:rFonts w:hint="eastAsia"/>
              <w:bCs/>
              <w:lang w:eastAsia="zh-TW"/>
            </w:rPr>
          </w:rPrChange>
        </w:rPr>
        <w:t xml:space="preserve"> </w:t>
      </w:r>
    </w:p>
    <w:tbl>
      <w:tblPr>
        <w:tblW w:w="63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</w:tblGrid>
      <w:tr w:rsidR="00F92645" w:rsidRPr="000B7EA2">
        <w:tc>
          <w:tcPr>
            <w:tcW w:w="2520" w:type="dxa"/>
          </w:tcPr>
          <w:p w:rsidR="00F92645" w:rsidRPr="000B7EA2" w:rsidRDefault="00F92645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26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270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角色</w:t>
            </w:r>
          </w:p>
        </w:tc>
        <w:tc>
          <w:tcPr>
            <w:tcW w:w="3780" w:type="dxa"/>
          </w:tcPr>
          <w:p w:rsidR="00F92645" w:rsidRPr="000B7EA2" w:rsidRDefault="00F92645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27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27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顯示項目</w:t>
            </w:r>
          </w:p>
        </w:tc>
      </w:tr>
      <w:tr w:rsidR="00F92645" w:rsidRPr="000B7EA2">
        <w:tc>
          <w:tcPr>
            <w:tcW w:w="2520" w:type="dxa"/>
          </w:tcPr>
          <w:p w:rsidR="00F92645" w:rsidRPr="000B7EA2" w:rsidRDefault="00F9264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  <w:rPrChange w:id="273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strike/>
                <w:rPrChange w:id="274" w:author="陳鐵元" w:date="2016-09-03T10:45:00Z">
                  <w:rPr>
                    <w:rFonts w:ascii="細明體" w:eastAsia="細明體" w:hAnsi="細明體" w:hint="eastAsia"/>
                    <w:strike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strike/>
                <w:lang w:eastAsia="zh-TW"/>
                <w:rPrChange w:id="275" w:author="陳鐵元" w:date="2016-09-03T10:45:00Z">
                  <w:rPr>
                    <w:rFonts w:ascii="細明體" w:eastAsia="細明體" w:hAnsi="細明體" w:hint="eastAsia"/>
                    <w:strike/>
                    <w:lang w:eastAsia="zh-TW"/>
                  </w:rPr>
                </w:rPrChange>
              </w:rPr>
              <w:t xml:space="preserve">2 </w:t>
            </w:r>
            <w:r w:rsidRPr="000B7EA2">
              <w:rPr>
                <w:rFonts w:ascii="細明體" w:eastAsia="細明體" w:hAnsi="細明體" w:hint="eastAsia"/>
                <w:strike/>
                <w:rPrChange w:id="276" w:author="陳鐵元" w:date="2016-09-03T10:45:00Z">
                  <w:rPr>
                    <w:rFonts w:ascii="細明體" w:eastAsia="細明體" w:hAnsi="細明體" w:hint="eastAsia"/>
                    <w:strike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strike/>
                <w:lang w:eastAsia="zh-TW"/>
                <w:rPrChange w:id="277" w:author="陳鐵元" w:date="2016-09-03T10:45:00Z">
                  <w:rPr>
                    <w:rFonts w:ascii="細明體" w:eastAsia="細明體" w:hAnsi="細明體" w:hint="eastAsia"/>
                    <w:strike/>
                    <w:lang w:eastAsia="zh-TW"/>
                  </w:rPr>
                </w:rPrChange>
              </w:rPr>
              <w:t>3</w:t>
            </w:r>
          </w:p>
        </w:tc>
        <w:tc>
          <w:tcPr>
            <w:tcW w:w="3780" w:type="dxa"/>
          </w:tcPr>
          <w:p w:rsidR="00F92645" w:rsidRPr="000B7EA2" w:rsidRDefault="00F9264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278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279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待資料確認件</w:t>
            </w:r>
          </w:p>
        </w:tc>
      </w:tr>
      <w:tr w:rsidR="00EB4014" w:rsidRPr="000B7EA2">
        <w:tc>
          <w:tcPr>
            <w:tcW w:w="2520" w:type="dxa"/>
          </w:tcPr>
          <w:p w:rsidR="00EB4014" w:rsidRPr="000B7EA2" w:rsidRDefault="00EB4014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  <w:rPrChange w:id="280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lang w:eastAsia="zh-TW"/>
                <w:rPrChange w:id="281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RLAA002 RLAA003</w:t>
            </w:r>
          </w:p>
        </w:tc>
        <w:tc>
          <w:tcPr>
            <w:tcW w:w="3780" w:type="dxa"/>
          </w:tcPr>
          <w:p w:rsidR="00EB4014" w:rsidRPr="000B7EA2" w:rsidRDefault="008B361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28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28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跨區件</w:t>
            </w:r>
          </w:p>
        </w:tc>
      </w:tr>
      <w:tr w:rsidR="00F92645" w:rsidRPr="000B7EA2">
        <w:tc>
          <w:tcPr>
            <w:tcW w:w="2520" w:type="dxa"/>
          </w:tcPr>
          <w:p w:rsidR="00F92645" w:rsidRPr="000B7EA2" w:rsidRDefault="00587B2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b/>
                <w:rPrChange w:id="284" w:author="陳鐵元" w:date="2016-09-03T10:45:00Z">
                  <w:rPr>
                    <w:rFonts w:ascii="細明體" w:eastAsia="細明體" w:hAnsi="細明體" w:hint="eastAsia"/>
                    <w:b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rPrChange w:id="285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lang w:eastAsia="zh-TW"/>
                <w:rPrChange w:id="286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2 </w:t>
            </w:r>
            <w:r w:rsidRPr="000B7EA2">
              <w:rPr>
                <w:rFonts w:ascii="細明體" w:eastAsia="細明體" w:hAnsi="細明體" w:hint="eastAsia"/>
                <w:rPrChange w:id="287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lang w:eastAsia="zh-TW"/>
                <w:rPrChange w:id="288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3</w:t>
            </w:r>
          </w:p>
        </w:tc>
        <w:tc>
          <w:tcPr>
            <w:tcW w:w="3780" w:type="dxa"/>
          </w:tcPr>
          <w:p w:rsidR="0081055E" w:rsidRPr="000B7EA2" w:rsidRDefault="00F9264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28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29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待核付件</w:t>
            </w:r>
            <w:r w:rsidR="005E1832" w:rsidRPr="000B7EA2">
              <w:rPr>
                <w:rFonts w:hint="eastAsia"/>
                <w:bCs/>
                <w:lang w:eastAsia="zh-TW"/>
                <w:rPrChange w:id="29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</w:p>
        </w:tc>
      </w:tr>
      <w:tr w:rsidR="00AF7B51" w:rsidRPr="000B7EA2">
        <w:tc>
          <w:tcPr>
            <w:tcW w:w="2520" w:type="dxa"/>
          </w:tcPr>
          <w:p w:rsidR="00AF7B51" w:rsidRPr="000B7EA2" w:rsidRDefault="00AF7B51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rPrChange w:id="292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rPrChange w:id="293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lang w:eastAsia="zh-TW"/>
                <w:rPrChange w:id="294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2 </w:t>
            </w:r>
            <w:r w:rsidRPr="000B7EA2">
              <w:rPr>
                <w:rFonts w:ascii="細明體" w:eastAsia="細明體" w:hAnsi="細明體" w:hint="eastAsia"/>
                <w:rPrChange w:id="295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lang w:eastAsia="zh-TW"/>
                <w:rPrChange w:id="296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3</w:t>
            </w:r>
          </w:p>
        </w:tc>
        <w:tc>
          <w:tcPr>
            <w:tcW w:w="3780" w:type="dxa"/>
          </w:tcPr>
          <w:p w:rsidR="0052086A" w:rsidRPr="000B7EA2" w:rsidRDefault="00AF7B51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29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29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待核定件</w:t>
            </w:r>
          </w:p>
        </w:tc>
      </w:tr>
      <w:tr w:rsidR="00F92645" w:rsidRPr="000B7EA2">
        <w:tc>
          <w:tcPr>
            <w:tcW w:w="2520" w:type="dxa"/>
          </w:tcPr>
          <w:p w:rsidR="00F92645" w:rsidRPr="000B7EA2" w:rsidRDefault="00F9264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299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rPrChange w:id="300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lang w:eastAsia="zh-TW"/>
                <w:rPrChange w:id="301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4</w:t>
            </w:r>
            <w:r w:rsidR="00F50600" w:rsidRPr="000B7EA2">
              <w:rPr>
                <w:rFonts w:ascii="細明體" w:eastAsia="細明體" w:hAnsi="細明體" w:hint="eastAsia"/>
                <w:lang w:eastAsia="zh-TW"/>
                <w:rPrChange w:id="302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 RLAA003</w:t>
            </w:r>
          </w:p>
        </w:tc>
        <w:tc>
          <w:tcPr>
            <w:tcW w:w="3780" w:type="dxa"/>
          </w:tcPr>
          <w:p w:rsidR="0052086A" w:rsidRPr="000B7EA2" w:rsidRDefault="00F9264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0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0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待覆核件</w:t>
            </w:r>
          </w:p>
        </w:tc>
      </w:tr>
      <w:tr w:rsidR="005F2D80" w:rsidRPr="000B7EA2">
        <w:tc>
          <w:tcPr>
            <w:tcW w:w="2520" w:type="dxa"/>
          </w:tcPr>
          <w:p w:rsidR="005F2D80" w:rsidRPr="000B7EA2" w:rsidRDefault="005F2D80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rPrChange w:id="305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rPrChange w:id="306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RLAA00</w:t>
            </w:r>
            <w:r w:rsidR="00C1529E" w:rsidRPr="000B7EA2">
              <w:rPr>
                <w:rFonts w:ascii="細明體" w:eastAsia="細明體" w:hAnsi="細明體" w:hint="eastAsia"/>
                <w:lang w:eastAsia="zh-TW"/>
                <w:rPrChange w:id="307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4</w:t>
            </w:r>
          </w:p>
        </w:tc>
        <w:tc>
          <w:tcPr>
            <w:tcW w:w="3780" w:type="dxa"/>
          </w:tcPr>
          <w:p w:rsidR="0052086A" w:rsidRPr="000B7EA2" w:rsidRDefault="005F2D80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0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0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待收據補正</w:t>
            </w:r>
          </w:p>
        </w:tc>
      </w:tr>
      <w:tr w:rsidR="00F94FDB" w:rsidRPr="000B7EA2">
        <w:tc>
          <w:tcPr>
            <w:tcW w:w="2520" w:type="dxa"/>
          </w:tcPr>
          <w:p w:rsidR="00F94FDB" w:rsidRPr="000B7EA2" w:rsidRDefault="00F94FDB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  <w:rPrChange w:id="310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lang w:eastAsia="zh-TW"/>
                <w:rPrChange w:id="311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RLAA003</w:t>
            </w:r>
          </w:p>
        </w:tc>
        <w:tc>
          <w:tcPr>
            <w:tcW w:w="3780" w:type="dxa"/>
          </w:tcPr>
          <w:p w:rsidR="00F94FDB" w:rsidRPr="000B7EA2" w:rsidRDefault="00F94FDB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1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1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待試算</w:t>
            </w:r>
          </w:p>
        </w:tc>
      </w:tr>
      <w:tr w:rsidR="005E1832" w:rsidRPr="000B7EA2">
        <w:tc>
          <w:tcPr>
            <w:tcW w:w="2520" w:type="dxa"/>
          </w:tcPr>
          <w:p w:rsidR="005E1832" w:rsidRPr="000B7EA2" w:rsidRDefault="005E1832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  <w:rPrChange w:id="314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rPrChange w:id="315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lang w:eastAsia="zh-TW"/>
                <w:rPrChange w:id="316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3 </w:t>
            </w:r>
            <w:r w:rsidRPr="000B7EA2">
              <w:rPr>
                <w:rFonts w:ascii="細明體" w:eastAsia="細明體" w:hAnsi="細明體" w:hint="eastAsia"/>
                <w:rPrChange w:id="317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lang w:eastAsia="zh-TW"/>
                <w:rPrChange w:id="318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4</w:t>
            </w:r>
          </w:p>
        </w:tc>
        <w:tc>
          <w:tcPr>
            <w:tcW w:w="3780" w:type="dxa"/>
          </w:tcPr>
          <w:p w:rsidR="005E1832" w:rsidRPr="000B7EA2" w:rsidRDefault="005E1832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1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2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待簽擬件</w:t>
            </w:r>
          </w:p>
        </w:tc>
      </w:tr>
      <w:tr w:rsidR="009B7EC5" w:rsidRPr="000B7EA2">
        <w:tc>
          <w:tcPr>
            <w:tcW w:w="2520" w:type="dxa"/>
          </w:tcPr>
          <w:p w:rsidR="009B7EC5" w:rsidRPr="000B7EA2" w:rsidRDefault="009B7EC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  <w:rPrChange w:id="321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rPrChange w:id="322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lang w:eastAsia="zh-TW"/>
                <w:rPrChange w:id="323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2</w:t>
            </w:r>
          </w:p>
          <w:p w:rsidR="009B7EC5" w:rsidRPr="000B7EA2" w:rsidRDefault="009B7EC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rPrChange w:id="324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rPrChange w:id="325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lang w:eastAsia="zh-TW"/>
                <w:rPrChange w:id="326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3 </w:t>
            </w:r>
            <w:r w:rsidRPr="000B7EA2">
              <w:rPr>
                <w:rFonts w:ascii="細明體" w:eastAsia="細明體" w:hAnsi="細明體" w:hint="eastAsia"/>
                <w:rPrChange w:id="327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RLAA00</w:t>
            </w:r>
            <w:r w:rsidRPr="000B7EA2">
              <w:rPr>
                <w:rFonts w:ascii="細明體" w:eastAsia="細明體" w:hAnsi="細明體" w:hint="eastAsia"/>
                <w:lang w:eastAsia="zh-TW"/>
                <w:rPrChange w:id="328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4</w:t>
            </w:r>
          </w:p>
        </w:tc>
        <w:tc>
          <w:tcPr>
            <w:tcW w:w="3780" w:type="dxa"/>
          </w:tcPr>
          <w:p w:rsidR="009B7EC5" w:rsidRPr="000B7EA2" w:rsidRDefault="009B7EC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2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3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待補全件</w:t>
            </w:r>
          </w:p>
        </w:tc>
      </w:tr>
      <w:tr w:rsidR="00985756" w:rsidRPr="000B7EA2">
        <w:tc>
          <w:tcPr>
            <w:tcW w:w="2520" w:type="dxa"/>
          </w:tcPr>
          <w:p w:rsidR="00985756" w:rsidRPr="000B7EA2" w:rsidRDefault="00985756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  <w:rPrChange w:id="331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lang w:eastAsia="zh-TW"/>
                <w:rPrChange w:id="332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RLAA002 RLAA003</w:t>
            </w:r>
          </w:p>
        </w:tc>
        <w:tc>
          <w:tcPr>
            <w:tcW w:w="3780" w:type="dxa"/>
          </w:tcPr>
          <w:p w:rsidR="00985756" w:rsidRPr="000B7EA2" w:rsidRDefault="00985756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3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3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簽擬中案件</w:t>
            </w:r>
          </w:p>
        </w:tc>
      </w:tr>
    </w:tbl>
    <w:p w:rsidR="00235D73" w:rsidRPr="000B7EA2" w:rsidRDefault="00235D73" w:rsidP="00235D73">
      <w:pPr>
        <w:pStyle w:val="Tabletext"/>
        <w:keepLines w:val="0"/>
        <w:spacing w:after="0" w:line="240" w:lineRule="auto"/>
        <w:rPr>
          <w:rFonts w:hint="eastAsia"/>
          <w:bCs/>
          <w:lang w:eastAsia="zh-TW"/>
          <w:rPrChange w:id="335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336" w:author="陳鐵元" w:date="2016-09-03T10:45:00Z">
            <w:rPr>
              <w:rFonts w:hint="eastAsia"/>
              <w:bCs/>
              <w:lang w:eastAsia="zh-TW"/>
            </w:rPr>
          </w:rPrChange>
        </w:rPr>
        <w:t xml:space="preserve">   </w:t>
      </w:r>
    </w:p>
    <w:tbl>
      <w:tblPr>
        <w:tblW w:w="63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</w:tblGrid>
      <w:tr w:rsidR="00235D73" w:rsidRPr="000B7EA2">
        <w:tc>
          <w:tcPr>
            <w:tcW w:w="2520" w:type="dxa"/>
          </w:tcPr>
          <w:p w:rsidR="00235D73" w:rsidRPr="000B7EA2" w:rsidRDefault="00235D73" w:rsidP="00235D7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33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338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作業種類</w:t>
            </w:r>
          </w:p>
        </w:tc>
        <w:tc>
          <w:tcPr>
            <w:tcW w:w="3780" w:type="dxa"/>
          </w:tcPr>
          <w:p w:rsidR="00235D73" w:rsidRPr="000B7EA2" w:rsidRDefault="00235D73" w:rsidP="00235D7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33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34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顯示項目</w:t>
            </w:r>
            <w:r w:rsidRPr="000B7EA2">
              <w:rPr>
                <w:rFonts w:hint="eastAsia"/>
                <w:b/>
                <w:lang w:eastAsia="zh-TW"/>
                <w:rPrChange w:id="34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(</w:t>
            </w:r>
            <w:r w:rsidRPr="000B7EA2">
              <w:rPr>
                <w:rFonts w:hint="eastAsia"/>
                <w:b/>
                <w:lang w:eastAsia="zh-TW"/>
                <w:rPrChange w:id="34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依下列順序</w:t>
            </w:r>
            <w:r w:rsidRPr="000B7EA2">
              <w:rPr>
                <w:rFonts w:hint="eastAsia"/>
                <w:b/>
                <w:lang w:eastAsia="zh-TW"/>
                <w:rPrChange w:id="34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)</w:t>
            </w:r>
          </w:p>
        </w:tc>
      </w:tr>
      <w:tr w:rsidR="00235D73" w:rsidRPr="000B7EA2">
        <w:tc>
          <w:tcPr>
            <w:tcW w:w="2520" w:type="dxa"/>
          </w:tcPr>
          <w:p w:rsidR="00235D73" w:rsidRPr="000B7EA2" w:rsidRDefault="00235D73" w:rsidP="00235D7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34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34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</w:t>
            </w:r>
          </w:p>
        </w:tc>
        <w:tc>
          <w:tcPr>
            <w:tcW w:w="3780" w:type="dxa"/>
          </w:tcPr>
          <w:p w:rsidR="00235D73" w:rsidRPr="000B7EA2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4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4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待收據補正</w:t>
            </w:r>
          </w:p>
          <w:p w:rsidR="00235D73" w:rsidRPr="000B7EA2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4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4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待試算</w:t>
            </w:r>
          </w:p>
        </w:tc>
      </w:tr>
      <w:tr w:rsidR="00235D73" w:rsidRPr="000B7EA2">
        <w:tc>
          <w:tcPr>
            <w:tcW w:w="2520" w:type="dxa"/>
          </w:tcPr>
          <w:p w:rsidR="00235D73" w:rsidRPr="000B7EA2" w:rsidRDefault="00235D73" w:rsidP="00235D73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b/>
                <w:rPrChange w:id="350" w:author="陳鐵元" w:date="2016-09-03T10:45:00Z">
                  <w:rPr>
                    <w:rFonts w:ascii="細明體" w:eastAsia="細明體" w:hAnsi="細明體" w:hint="eastAsia"/>
                    <w:b/>
                  </w:rPr>
                </w:rPrChange>
              </w:rPr>
            </w:pPr>
            <w:r w:rsidRPr="000B7EA2">
              <w:rPr>
                <w:rFonts w:ascii="細明體" w:eastAsia="細明體" w:hAnsi="細明體" w:hint="eastAsia"/>
                <w:b/>
                <w:lang w:eastAsia="zh-TW"/>
                <w:rPrChange w:id="351" w:author="陳鐵元" w:date="2016-09-03T10:45:00Z">
                  <w:rPr>
                    <w:rFonts w:ascii="細明體" w:eastAsia="細明體" w:hAnsi="細明體" w:hint="eastAsia"/>
                    <w:b/>
                    <w:lang w:eastAsia="zh-TW"/>
                  </w:rPr>
                </w:rPrChange>
              </w:rPr>
              <w:t>2</w:t>
            </w:r>
          </w:p>
        </w:tc>
        <w:tc>
          <w:tcPr>
            <w:tcW w:w="3780" w:type="dxa"/>
          </w:tcPr>
          <w:p w:rsidR="00235D73" w:rsidRPr="000B7EA2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352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353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待資料確認件</w:t>
            </w:r>
          </w:p>
          <w:p w:rsidR="00235D73" w:rsidRPr="000B7EA2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5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5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待收據補正</w:t>
            </w:r>
          </w:p>
          <w:p w:rsidR="00235D73" w:rsidRPr="000B7EA2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5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5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待核定件</w:t>
            </w:r>
          </w:p>
          <w:p w:rsidR="00F50600" w:rsidRPr="000B7EA2" w:rsidRDefault="00F50600" w:rsidP="00F5060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5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5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待核付件</w:t>
            </w:r>
          </w:p>
          <w:p w:rsidR="005E1832" w:rsidRPr="000B7EA2" w:rsidRDefault="005E1832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6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6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待簽擬件</w:t>
            </w:r>
          </w:p>
          <w:p w:rsidR="00235D73" w:rsidRPr="000B7EA2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6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6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待覆核件</w:t>
            </w:r>
          </w:p>
          <w:p w:rsidR="009B7EC5" w:rsidRPr="000B7EA2" w:rsidRDefault="009B7EC5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6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6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待補全件</w:t>
            </w:r>
          </w:p>
          <w:p w:rsidR="00985756" w:rsidRPr="000B7EA2" w:rsidRDefault="00985756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36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36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簽擬中案件</w:t>
            </w:r>
          </w:p>
        </w:tc>
      </w:tr>
    </w:tbl>
    <w:p w:rsidR="00235D73" w:rsidRPr="000B7EA2" w:rsidRDefault="00235D73" w:rsidP="00235D73">
      <w:pPr>
        <w:pStyle w:val="Tabletext"/>
        <w:keepLines w:val="0"/>
        <w:spacing w:after="0" w:line="240" w:lineRule="auto"/>
        <w:rPr>
          <w:rFonts w:hint="eastAsia"/>
          <w:bCs/>
          <w:lang w:eastAsia="zh-TW"/>
          <w:rPrChange w:id="368" w:author="陳鐵元" w:date="2016-09-03T10:45:00Z">
            <w:rPr>
              <w:rFonts w:hint="eastAsia"/>
              <w:bCs/>
              <w:lang w:eastAsia="zh-TW"/>
            </w:rPr>
          </w:rPrChange>
        </w:rPr>
      </w:pPr>
    </w:p>
    <w:p w:rsidR="00A65452" w:rsidRPr="000B7EA2" w:rsidRDefault="00A6545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strike/>
          <w:lang w:eastAsia="zh-TW"/>
          <w:rPrChange w:id="369" w:author="陳鐵元" w:date="2016-09-03T10:45:00Z">
            <w:rPr>
              <w:rFonts w:hint="eastAsia"/>
              <w:bCs/>
              <w:strike/>
              <w:lang w:eastAsia="zh-TW"/>
            </w:rPr>
          </w:rPrChange>
        </w:rPr>
      </w:pPr>
      <w:r w:rsidRPr="000B7EA2">
        <w:rPr>
          <w:rFonts w:hint="eastAsia"/>
          <w:bCs/>
          <w:strike/>
          <w:lang w:eastAsia="zh-TW"/>
          <w:rPrChange w:id="370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>待資料確認件</w:t>
      </w:r>
      <w:r w:rsidR="000C0D08" w:rsidRPr="000B7EA2">
        <w:rPr>
          <w:rFonts w:hint="eastAsia"/>
          <w:bCs/>
          <w:strike/>
          <w:lang w:eastAsia="zh-TW"/>
          <w:rPrChange w:id="371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>(</w:t>
      </w:r>
      <w:r w:rsidR="000C0D08" w:rsidRPr="000B7EA2">
        <w:rPr>
          <w:rFonts w:hint="eastAsia"/>
          <w:bCs/>
          <w:strike/>
          <w:lang w:eastAsia="zh-TW"/>
          <w:rPrChange w:id="372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>連結同待處理總案件</w:t>
      </w:r>
      <w:r w:rsidR="000C0D08" w:rsidRPr="000B7EA2">
        <w:rPr>
          <w:rFonts w:hint="eastAsia"/>
          <w:bCs/>
          <w:strike/>
          <w:lang w:eastAsia="zh-TW"/>
          <w:rPrChange w:id="373" w:author="陳鐵元" w:date="2016-09-03T10:45:00Z">
            <w:rPr>
              <w:rFonts w:hint="eastAsia"/>
              <w:bCs/>
              <w:strike/>
              <w:lang w:eastAsia="zh-TW"/>
            </w:rPr>
          </w:rPrChange>
        </w:rPr>
        <w:t>)</w:t>
      </w:r>
    </w:p>
    <w:p w:rsidR="00846547" w:rsidRPr="000B7EA2" w:rsidRDefault="00846547" w:rsidP="008465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strike/>
          <w:lang w:eastAsia="zh-TW"/>
          <w:rPrChange w:id="374" w:author="陳鐵元" w:date="2016-09-03T10:45:00Z">
            <w:rPr>
              <w:bCs/>
              <w:strike/>
              <w:lang w:eastAsia="zh-TW"/>
            </w:rPr>
          </w:rPrChange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A65452" w:rsidRPr="000B7EA2">
        <w:tc>
          <w:tcPr>
            <w:tcW w:w="2520" w:type="dxa"/>
          </w:tcPr>
          <w:p w:rsidR="00A65452" w:rsidRPr="000B7EA2" w:rsidRDefault="00A65452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lang w:eastAsia="zh-TW"/>
                <w:rPrChange w:id="375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strike/>
                <w:lang w:eastAsia="zh-TW"/>
                <w:rPrChange w:id="376" w:author="陳鐵元" w:date="2016-09-03T10:45:00Z">
                  <w:rPr>
                    <w:rFonts w:hint="eastAsia"/>
                    <w:b/>
                    <w:bCs/>
                    <w:strike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A65452" w:rsidRPr="000B7EA2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lang w:eastAsia="zh-TW"/>
                <w:rPrChange w:id="377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strike/>
                <w:lang w:eastAsia="zh-TW"/>
                <w:rPrChange w:id="378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  <w:t>讀取</w:t>
            </w:r>
            <w:r w:rsidRPr="000B7EA2">
              <w:rPr>
                <w:rFonts w:hint="eastAsia"/>
                <w:b/>
                <w:strike/>
                <w:lang w:eastAsia="zh-TW"/>
                <w:rPrChange w:id="379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  <w:t>DTAAA001</w:t>
            </w:r>
            <w:r w:rsidRPr="000B7EA2">
              <w:rPr>
                <w:rFonts w:hint="eastAsia"/>
                <w:b/>
                <w:strike/>
                <w:lang w:eastAsia="zh-TW"/>
                <w:rPrChange w:id="380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  <w:t>條件</w:t>
            </w:r>
          </w:p>
          <w:p w:rsidR="00846547" w:rsidRPr="000B7EA2" w:rsidRDefault="00846547" w:rsidP="0084654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lang w:eastAsia="zh-TW"/>
                <w:rPrChange w:id="381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strike/>
                <w:lang w:eastAsia="zh-TW"/>
                <w:rPrChange w:id="382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  <w:t>顯示符合條件的筆數</w:t>
            </w:r>
          </w:p>
          <w:p w:rsidR="00846547" w:rsidRPr="000B7EA2" w:rsidRDefault="00846547" w:rsidP="0084654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strike/>
                <w:lang w:eastAsia="zh-TW"/>
                <w:rPrChange w:id="383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strike/>
                <w:lang w:eastAsia="zh-TW"/>
                <w:rPrChange w:id="384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受理進度</w:t>
            </w:r>
            <w:r w:rsidRPr="000B7EA2">
              <w:rPr>
                <w:rFonts w:hint="eastAsia"/>
                <w:strike/>
                <w:lang w:eastAsia="zh-TW"/>
                <w:rPrChange w:id="385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 xml:space="preserve">=10 </w:t>
            </w:r>
          </w:p>
          <w:p w:rsidR="00846547" w:rsidRPr="000B7EA2" w:rsidRDefault="00846547" w:rsidP="0084654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lang w:eastAsia="zh-TW"/>
                <w:rPrChange w:id="386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387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AND </w:t>
            </w:r>
            <w:r w:rsidRPr="000B7EA2">
              <w:rPr>
                <w:rFonts w:hint="eastAsia"/>
                <w:bCs/>
                <w:strike/>
                <w:lang w:eastAsia="zh-TW"/>
                <w:rPrChange w:id="388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資料確認人員</w:t>
            </w:r>
            <w:r w:rsidRPr="000B7EA2">
              <w:rPr>
                <w:rFonts w:hint="eastAsia"/>
                <w:bCs/>
                <w:strike/>
                <w:lang w:eastAsia="zh-TW"/>
                <w:rPrChange w:id="389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rFonts w:hint="eastAsia"/>
                <w:bCs/>
                <w:strike/>
                <w:lang w:eastAsia="zh-TW"/>
                <w:rPrChange w:id="390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bCs/>
                <w:strike/>
                <w:lang w:eastAsia="zh-TW"/>
                <w:rPrChange w:id="391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ID</w:t>
            </w:r>
          </w:p>
        </w:tc>
        <w:tc>
          <w:tcPr>
            <w:tcW w:w="2340" w:type="dxa"/>
          </w:tcPr>
          <w:p w:rsidR="00A65452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strike/>
                <w:lang w:eastAsia="zh-TW"/>
                <w:rPrChange w:id="392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strike/>
                <w:lang w:eastAsia="zh-TW"/>
                <w:rPrChange w:id="393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strike/>
                <w:lang w:eastAsia="zh-TW"/>
                <w:rPrChange w:id="394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  <w:t>AAB0_0200</w:t>
            </w:r>
            <w:r w:rsidRPr="000B7EA2">
              <w:rPr>
                <w:rFonts w:hint="eastAsia"/>
                <w:b/>
                <w:strike/>
                <w:lang w:eastAsia="zh-TW"/>
                <w:rPrChange w:id="395" w:author="陳鐵元" w:date="2016-09-03T10:45:00Z">
                  <w:rPr>
                    <w:rFonts w:hint="eastAsia"/>
                    <w:b/>
                    <w:strike/>
                    <w:lang w:eastAsia="zh-TW"/>
                  </w:rPr>
                </w:rPrChange>
              </w:rPr>
              <w:t>參數</w:t>
            </w:r>
          </w:p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lang w:eastAsia="zh-TW"/>
                <w:rPrChange w:id="396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strike/>
                <w:lang w:eastAsia="zh-TW"/>
                <w:rPrChange w:id="397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查詢狀態</w:t>
            </w:r>
            <w:r w:rsidRPr="000B7EA2">
              <w:rPr>
                <w:rFonts w:hint="eastAsia"/>
                <w:strike/>
                <w:lang w:eastAsia="zh-TW"/>
                <w:rPrChange w:id="398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 xml:space="preserve"> = 1</w:t>
            </w:r>
          </w:p>
        </w:tc>
      </w:tr>
      <w:tr w:rsidR="00A65452" w:rsidRPr="000B7EA2">
        <w:tc>
          <w:tcPr>
            <w:tcW w:w="2520" w:type="dxa"/>
          </w:tcPr>
          <w:p w:rsidR="00A65452" w:rsidRPr="000B7EA2" w:rsidRDefault="00A65452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  <w:rPrChange w:id="399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strike/>
                <w:lang w:eastAsia="zh-TW"/>
                <w:rPrChange w:id="400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待處理總案件</w:t>
            </w:r>
          </w:p>
        </w:tc>
        <w:tc>
          <w:tcPr>
            <w:tcW w:w="3780" w:type="dxa"/>
          </w:tcPr>
          <w:p w:rsidR="00A65452" w:rsidRPr="000B7EA2" w:rsidRDefault="00A65452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01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A65452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02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03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strike/>
                <w:lang w:eastAsia="zh-TW"/>
                <w:rPrChange w:id="404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= 1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  <w:rPrChange w:id="405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strike/>
                <w:lang w:eastAsia="zh-TW"/>
                <w:rPrChange w:id="406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受理未超過</w:t>
            </w:r>
            <w:r w:rsidRPr="000B7EA2">
              <w:rPr>
                <w:rFonts w:hint="eastAsia"/>
                <w:strike/>
                <w:lang w:eastAsia="zh-TW"/>
                <w:rPrChange w:id="407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3</w:t>
            </w:r>
            <w:r w:rsidRPr="000B7EA2">
              <w:rPr>
                <w:rFonts w:hint="eastAsia"/>
                <w:strike/>
                <w:lang w:eastAsia="zh-TW"/>
                <w:rPrChange w:id="408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09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10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CurrentDate - </w:t>
            </w:r>
            <w:r w:rsidRPr="000B7EA2">
              <w:rPr>
                <w:rFonts w:hint="eastAsia"/>
                <w:bCs/>
                <w:strike/>
                <w:lang w:eastAsia="zh-TW"/>
                <w:rPrChange w:id="411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strike/>
                <w:lang w:eastAsia="zh-TW"/>
                <w:rPrChange w:id="412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&lt;3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13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14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strike/>
                <w:lang w:eastAsia="zh-TW"/>
                <w:rPrChange w:id="415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= 2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  <w:rPrChange w:id="416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strike/>
                <w:lang w:eastAsia="zh-TW"/>
                <w:rPrChange w:id="417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strike/>
                <w:lang w:eastAsia="zh-TW"/>
                <w:rPrChange w:id="418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3~12</w:t>
            </w:r>
            <w:r w:rsidRPr="000B7EA2">
              <w:rPr>
                <w:rFonts w:hint="eastAsia"/>
                <w:strike/>
                <w:lang w:eastAsia="zh-TW"/>
                <w:rPrChange w:id="419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20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21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3&lt;= CurrentDate - </w:t>
            </w:r>
            <w:r w:rsidRPr="000B7EA2">
              <w:rPr>
                <w:rFonts w:hint="eastAsia"/>
                <w:bCs/>
                <w:strike/>
                <w:lang w:eastAsia="zh-TW"/>
                <w:rPrChange w:id="422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strike/>
                <w:lang w:eastAsia="zh-TW"/>
                <w:rPrChange w:id="423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&lt;12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24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25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strike/>
                <w:lang w:eastAsia="zh-TW"/>
                <w:rPrChange w:id="426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= 3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  <w:rPrChange w:id="427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strike/>
                <w:lang w:eastAsia="zh-TW"/>
                <w:rPrChange w:id="428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strike/>
                <w:lang w:eastAsia="zh-TW"/>
                <w:rPrChange w:id="429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12~15</w:t>
            </w:r>
            <w:r w:rsidRPr="000B7EA2">
              <w:rPr>
                <w:rFonts w:hint="eastAsia"/>
                <w:strike/>
                <w:lang w:eastAsia="zh-TW"/>
                <w:rPrChange w:id="430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31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32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12&lt;= CurrentDate - </w:t>
            </w:r>
            <w:r w:rsidRPr="000B7EA2">
              <w:rPr>
                <w:rFonts w:hint="eastAsia"/>
                <w:bCs/>
                <w:strike/>
                <w:lang w:eastAsia="zh-TW"/>
                <w:rPrChange w:id="433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strike/>
                <w:lang w:eastAsia="zh-TW"/>
                <w:rPrChange w:id="434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&lt;15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35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36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strike/>
                <w:lang w:eastAsia="zh-TW"/>
                <w:rPrChange w:id="437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= 4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  <w:rPrChange w:id="438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strike/>
                <w:lang w:eastAsia="zh-TW"/>
                <w:rPrChange w:id="439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受理超過</w:t>
            </w:r>
            <w:r w:rsidRPr="000B7EA2">
              <w:rPr>
                <w:rFonts w:hint="eastAsia"/>
                <w:strike/>
                <w:lang w:eastAsia="zh-TW"/>
                <w:rPrChange w:id="440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15</w:t>
            </w:r>
            <w:r w:rsidRPr="000B7EA2">
              <w:rPr>
                <w:rFonts w:hint="eastAsia"/>
                <w:strike/>
                <w:lang w:eastAsia="zh-TW"/>
                <w:rPrChange w:id="441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42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43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15&lt;= CurrentDate - </w:t>
            </w:r>
            <w:r w:rsidRPr="000B7EA2">
              <w:rPr>
                <w:rFonts w:hint="eastAsia"/>
                <w:bCs/>
                <w:strike/>
                <w:lang w:eastAsia="zh-TW"/>
                <w:rPrChange w:id="444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45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46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strike/>
                <w:lang w:eastAsia="zh-TW"/>
                <w:rPrChange w:id="447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= 5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  <w:rPrChange w:id="448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strike/>
                <w:lang w:eastAsia="zh-TW"/>
                <w:rPrChange w:id="449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合意解除件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50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51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strike/>
                <w:lang w:eastAsia="zh-TW"/>
                <w:rPrChange w:id="452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53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54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strike/>
                <w:lang w:eastAsia="zh-TW"/>
                <w:rPrChange w:id="455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= 6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  <w:rPrChange w:id="456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strike/>
                <w:lang w:eastAsia="zh-TW"/>
                <w:rPrChange w:id="457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爭議件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58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59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strike/>
                <w:lang w:eastAsia="zh-TW"/>
                <w:rPrChange w:id="460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61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62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strike/>
                <w:lang w:eastAsia="zh-TW"/>
                <w:rPrChange w:id="463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= 7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  <w:rPrChange w:id="464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strike/>
                <w:lang w:eastAsia="zh-TW"/>
                <w:rPrChange w:id="465" w:author="陳鐵元" w:date="2016-09-03T10:45:00Z">
                  <w:rPr>
                    <w:rFonts w:hint="eastAsia"/>
                    <w:strike/>
                    <w:lang w:eastAsia="zh-TW"/>
                  </w:rPr>
                </w:rPrChange>
              </w:rPr>
              <w:t>訴訟件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66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67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strike/>
                <w:lang w:eastAsia="zh-TW"/>
                <w:rPrChange w:id="468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469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strike/>
                <w:lang w:eastAsia="zh-TW"/>
                <w:rPrChange w:id="470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strike/>
                <w:lang w:eastAsia="zh-TW"/>
                <w:rPrChange w:id="471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= 8</w:t>
            </w:r>
          </w:p>
        </w:tc>
      </w:tr>
    </w:tbl>
    <w:p w:rsidR="00AF7B51" w:rsidRPr="000B7EA2" w:rsidRDefault="00AF7B51" w:rsidP="00AF7B5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  <w:rPrChange w:id="472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473" w:author="陳鐵元" w:date="2016-09-03T10:45:00Z">
            <w:rPr>
              <w:rFonts w:hint="eastAsia"/>
              <w:bCs/>
              <w:lang w:eastAsia="zh-TW"/>
            </w:rPr>
          </w:rPrChange>
        </w:rPr>
        <w:t>待核定件</w:t>
      </w:r>
      <w:r w:rsidRPr="000B7EA2">
        <w:rPr>
          <w:rFonts w:hint="eastAsia"/>
          <w:bCs/>
          <w:lang w:eastAsia="zh-TW"/>
          <w:rPrChange w:id="474" w:author="陳鐵元" w:date="2016-09-03T10:45:00Z">
            <w:rPr>
              <w:rFonts w:hint="eastAsia"/>
              <w:bCs/>
              <w:lang w:eastAsia="zh-TW"/>
            </w:rPr>
          </w:rPrChange>
        </w:rPr>
        <w:t>(</w:t>
      </w:r>
      <w:r w:rsidRPr="000B7EA2">
        <w:rPr>
          <w:rFonts w:hint="eastAsia"/>
          <w:bCs/>
          <w:lang w:eastAsia="zh-TW"/>
          <w:rPrChange w:id="475" w:author="陳鐵元" w:date="2016-09-03T10:45:00Z">
            <w:rPr>
              <w:rFonts w:hint="eastAsia"/>
              <w:bCs/>
              <w:lang w:eastAsia="zh-TW"/>
            </w:rPr>
          </w:rPrChange>
        </w:rPr>
        <w:t>連結同待處理總案件</w:t>
      </w:r>
      <w:r w:rsidRPr="000B7EA2">
        <w:rPr>
          <w:rFonts w:hint="eastAsia"/>
          <w:bCs/>
          <w:lang w:eastAsia="zh-TW"/>
          <w:rPrChange w:id="476" w:author="陳鐵元" w:date="2016-09-03T10:45:00Z">
            <w:rPr>
              <w:rFonts w:hint="eastAsia"/>
              <w:bCs/>
              <w:lang w:eastAsia="zh-TW"/>
            </w:rPr>
          </w:rPrChange>
        </w:rPr>
        <w:t>)</w:t>
      </w:r>
    </w:p>
    <w:p w:rsidR="00AF7B51" w:rsidRPr="000B7EA2" w:rsidRDefault="00AF7B51" w:rsidP="00AF7B5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  <w:rPrChange w:id="477" w:author="陳鐵元" w:date="2016-09-03T10:45:00Z">
            <w:rPr>
              <w:bCs/>
              <w:lang w:eastAsia="zh-TW"/>
            </w:rPr>
          </w:rPrChange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AF7B51" w:rsidRPr="000B7EA2">
        <w:tc>
          <w:tcPr>
            <w:tcW w:w="252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7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479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8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48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Pr="000B7EA2">
              <w:rPr>
                <w:rFonts w:hint="eastAsia"/>
                <w:b/>
                <w:lang w:eastAsia="zh-TW"/>
                <w:rPrChange w:id="48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DTAAA001</w:t>
            </w:r>
            <w:r w:rsidRPr="000B7EA2">
              <w:rPr>
                <w:rFonts w:hint="eastAsia"/>
                <w:b/>
                <w:lang w:eastAsia="zh-TW"/>
                <w:rPrChange w:id="48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8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48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lang w:eastAsia="zh-TW"/>
                <w:rPrChange w:id="48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48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0B7EA2">
              <w:rPr>
                <w:rFonts w:hint="eastAsia"/>
                <w:lang w:eastAsia="zh-TW"/>
                <w:rPrChange w:id="48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=</w:t>
            </w:r>
            <w:r w:rsidR="00A72474" w:rsidRPr="000B7EA2">
              <w:rPr>
                <w:rFonts w:hint="eastAsia"/>
                <w:lang w:eastAsia="zh-TW"/>
                <w:rPrChange w:id="489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</w:t>
            </w:r>
            <w:r w:rsidRPr="000B7EA2">
              <w:rPr>
                <w:rFonts w:hint="eastAsia"/>
                <w:lang w:eastAsia="zh-TW"/>
                <w:rPrChange w:id="490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0 </w:t>
            </w:r>
          </w:p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  <w:rPrChange w:id="49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49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AND </w:t>
            </w:r>
            <w:r w:rsidRPr="000B7EA2">
              <w:rPr>
                <w:rFonts w:hint="eastAsia"/>
                <w:bCs/>
                <w:lang w:eastAsia="zh-TW"/>
                <w:rPrChange w:id="49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核定人員</w:t>
            </w:r>
            <w:r w:rsidRPr="000B7EA2">
              <w:rPr>
                <w:rFonts w:hint="eastAsia"/>
                <w:bCs/>
                <w:lang w:eastAsia="zh-TW"/>
                <w:rPrChange w:id="49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rFonts w:hint="eastAsia"/>
                <w:bCs/>
                <w:lang w:eastAsia="zh-TW"/>
                <w:rPrChange w:id="49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bCs/>
                <w:lang w:eastAsia="zh-TW"/>
                <w:rPrChange w:id="49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ID</w:t>
            </w:r>
          </w:p>
          <w:p w:rsidR="00004613" w:rsidRPr="000B7EA2" w:rsidRDefault="00004613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49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498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49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50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501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12</w:t>
              </w:r>
              <w:r w:rsidRPr="000B7EA2">
                <w:rPr>
                  <w:rFonts w:hint="eastAsia"/>
                  <w:bCs/>
                  <w:lang w:eastAsia="zh-TW"/>
                  <w:rPrChange w:id="502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50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504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50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506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50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508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50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510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51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</w:tc>
        <w:tc>
          <w:tcPr>
            <w:tcW w:w="234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51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51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51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AAB0_0200</w:t>
            </w:r>
            <w:r w:rsidRPr="000B7EA2">
              <w:rPr>
                <w:rFonts w:hint="eastAsia"/>
                <w:b/>
                <w:lang w:eastAsia="zh-TW"/>
                <w:rPrChange w:id="51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51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51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查詢狀態</w:t>
            </w:r>
            <w:r w:rsidRPr="000B7EA2">
              <w:rPr>
                <w:rFonts w:hint="eastAsia"/>
                <w:lang w:eastAsia="zh-TW"/>
                <w:rPrChange w:id="518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2</w:t>
            </w:r>
          </w:p>
        </w:tc>
      </w:tr>
      <w:tr w:rsidR="0052086A" w:rsidRPr="000B7EA2">
        <w:tc>
          <w:tcPr>
            <w:tcW w:w="252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lang w:eastAsia="zh-TW"/>
                <w:rPrChange w:id="519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520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櫃檯件</w:t>
            </w:r>
          </w:p>
        </w:tc>
        <w:tc>
          <w:tcPr>
            <w:tcW w:w="3780" w:type="dxa"/>
          </w:tcPr>
          <w:p w:rsidR="0052086A" w:rsidRPr="000B7EA2" w:rsidRDefault="0052086A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52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52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PRORITY_LVL = 0</w:t>
            </w:r>
          </w:p>
        </w:tc>
        <w:tc>
          <w:tcPr>
            <w:tcW w:w="2340" w:type="dxa"/>
          </w:tcPr>
          <w:p w:rsidR="0052086A" w:rsidRPr="000B7EA2" w:rsidRDefault="0052086A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52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2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52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="00BF2ACA" w:rsidRPr="000B7EA2">
              <w:rPr>
                <w:rFonts w:hint="eastAsia"/>
                <w:bCs/>
                <w:lang w:eastAsia="zh-TW"/>
                <w:rPrChange w:id="52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10</w:t>
            </w:r>
          </w:p>
        </w:tc>
      </w:tr>
      <w:tr w:rsidR="00AF7B51" w:rsidRPr="000B7EA2">
        <w:tc>
          <w:tcPr>
            <w:tcW w:w="252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27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52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待處理總案件</w:t>
            </w:r>
          </w:p>
        </w:tc>
        <w:tc>
          <w:tcPr>
            <w:tcW w:w="378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2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3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3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53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1</w:t>
            </w:r>
          </w:p>
        </w:tc>
      </w:tr>
      <w:tr w:rsidR="00AF7B51" w:rsidRPr="000B7EA2">
        <w:tc>
          <w:tcPr>
            <w:tcW w:w="252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33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53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受理未超過</w:t>
            </w:r>
            <w:r w:rsidRPr="000B7EA2">
              <w:rPr>
                <w:rFonts w:hint="eastAsia"/>
                <w:lang w:eastAsia="zh-TW"/>
                <w:rPrChange w:id="53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</w:t>
            </w:r>
            <w:r w:rsidRPr="000B7EA2">
              <w:rPr>
                <w:rFonts w:hint="eastAsia"/>
                <w:lang w:eastAsia="zh-TW"/>
                <w:rPrChange w:id="53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3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3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CurrentDate - </w:t>
            </w:r>
            <w:r w:rsidRPr="000B7EA2">
              <w:rPr>
                <w:rFonts w:hint="eastAsia"/>
                <w:bCs/>
                <w:lang w:eastAsia="zh-TW"/>
                <w:rPrChange w:id="53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54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&lt;3</w:t>
            </w:r>
          </w:p>
        </w:tc>
        <w:tc>
          <w:tcPr>
            <w:tcW w:w="234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4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4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54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2</w:t>
            </w:r>
          </w:p>
        </w:tc>
      </w:tr>
      <w:tr w:rsidR="00AF7B51" w:rsidRPr="000B7EA2">
        <w:tc>
          <w:tcPr>
            <w:tcW w:w="252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4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54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54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3~12</w:t>
            </w:r>
            <w:r w:rsidRPr="000B7EA2">
              <w:rPr>
                <w:rFonts w:hint="eastAsia"/>
                <w:lang w:eastAsia="zh-TW"/>
                <w:rPrChange w:id="54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4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4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3&lt;= CurrentDate - </w:t>
            </w:r>
            <w:r w:rsidRPr="000B7EA2">
              <w:rPr>
                <w:rFonts w:hint="eastAsia"/>
                <w:bCs/>
                <w:lang w:eastAsia="zh-TW"/>
                <w:rPrChange w:id="55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55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&lt;12</w:t>
            </w:r>
          </w:p>
        </w:tc>
        <w:tc>
          <w:tcPr>
            <w:tcW w:w="234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5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5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55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3</w:t>
            </w:r>
          </w:p>
        </w:tc>
      </w:tr>
      <w:tr w:rsidR="00AF7B51" w:rsidRPr="000B7EA2">
        <w:tc>
          <w:tcPr>
            <w:tcW w:w="252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55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55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55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12~15</w:t>
            </w:r>
            <w:r w:rsidRPr="000B7EA2">
              <w:rPr>
                <w:rFonts w:hint="eastAsia"/>
                <w:lang w:eastAsia="zh-TW"/>
                <w:rPrChange w:id="55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5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6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12&lt;= CurrentDate - </w:t>
            </w:r>
            <w:r w:rsidRPr="000B7EA2">
              <w:rPr>
                <w:rFonts w:hint="eastAsia"/>
                <w:bCs/>
                <w:lang w:eastAsia="zh-TW"/>
                <w:rPrChange w:id="56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56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&lt;15</w:t>
            </w:r>
          </w:p>
        </w:tc>
        <w:tc>
          <w:tcPr>
            <w:tcW w:w="234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6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6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56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4</w:t>
            </w:r>
          </w:p>
        </w:tc>
      </w:tr>
      <w:tr w:rsidR="00AF7B51" w:rsidRPr="000B7EA2">
        <w:tc>
          <w:tcPr>
            <w:tcW w:w="252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6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56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受理超過</w:t>
            </w:r>
            <w:r w:rsidRPr="000B7EA2">
              <w:rPr>
                <w:rFonts w:hint="eastAsia"/>
                <w:lang w:eastAsia="zh-TW"/>
                <w:rPrChange w:id="56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15</w:t>
            </w:r>
            <w:r w:rsidRPr="000B7EA2">
              <w:rPr>
                <w:rFonts w:hint="eastAsia"/>
                <w:lang w:eastAsia="zh-TW"/>
                <w:rPrChange w:id="569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7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7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15&lt;= CurrentDate - </w:t>
            </w:r>
            <w:r w:rsidRPr="000B7EA2">
              <w:rPr>
                <w:rFonts w:hint="eastAsia"/>
                <w:bCs/>
                <w:lang w:eastAsia="zh-TW"/>
                <w:rPrChange w:id="57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234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7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7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57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5</w:t>
            </w:r>
          </w:p>
        </w:tc>
      </w:tr>
      <w:tr w:rsidR="00AF7B51" w:rsidRPr="000B7EA2">
        <w:tc>
          <w:tcPr>
            <w:tcW w:w="252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7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57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合意解除件</w:t>
            </w:r>
          </w:p>
        </w:tc>
        <w:tc>
          <w:tcPr>
            <w:tcW w:w="378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7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7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58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8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8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58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6</w:t>
            </w:r>
          </w:p>
        </w:tc>
      </w:tr>
      <w:tr w:rsidR="00AF7B51" w:rsidRPr="000B7EA2">
        <w:tc>
          <w:tcPr>
            <w:tcW w:w="252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8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58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爭議件</w:t>
            </w:r>
          </w:p>
        </w:tc>
        <w:tc>
          <w:tcPr>
            <w:tcW w:w="3780" w:type="dxa"/>
          </w:tcPr>
          <w:p w:rsidR="00AF7B51" w:rsidRPr="000B7EA2" w:rsidRDefault="008304DC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8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8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APLY_NO</w:t>
            </w:r>
            <w:r w:rsidRPr="000B7EA2">
              <w:rPr>
                <w:rFonts w:hint="eastAsia"/>
                <w:bCs/>
                <w:lang w:eastAsia="zh-TW"/>
                <w:rPrChange w:id="58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589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11</w:t>
              </w:r>
              <w:r w:rsidRPr="000B7EA2">
                <w:rPr>
                  <w:rFonts w:hint="eastAsia"/>
                  <w:bCs/>
                  <w:lang w:eastAsia="zh-TW"/>
                  <w:rPrChange w:id="590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59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不為</w:t>
            </w:r>
            <w:r w:rsidRPr="000B7EA2">
              <w:rPr>
                <w:rFonts w:hint="eastAsia"/>
                <w:bCs/>
                <w:lang w:eastAsia="zh-TW"/>
                <w:rPrChange w:id="59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  <w:r w:rsidRPr="000B7EA2">
              <w:rPr>
                <w:rFonts w:hint="eastAsia"/>
                <w:bCs/>
                <w:lang w:eastAsia="zh-TW"/>
                <w:rPrChange w:id="59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的件</w:t>
            </w:r>
          </w:p>
        </w:tc>
        <w:tc>
          <w:tcPr>
            <w:tcW w:w="234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9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59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59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7</w:t>
            </w:r>
          </w:p>
        </w:tc>
      </w:tr>
      <w:tr w:rsidR="00AF7B51" w:rsidRPr="000B7EA2">
        <w:tc>
          <w:tcPr>
            <w:tcW w:w="252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597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59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訴訟件</w:t>
            </w:r>
          </w:p>
        </w:tc>
        <w:tc>
          <w:tcPr>
            <w:tcW w:w="378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59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60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60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AF7B51" w:rsidRPr="000B7EA2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0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60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60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8</w:t>
            </w:r>
          </w:p>
        </w:tc>
      </w:tr>
      <w:tr w:rsidR="005C147A" w:rsidRPr="000B7EA2">
        <w:trPr>
          <w:ins w:id="605" w:author="cathay" w:date="2016-08-26T17:14:00Z"/>
        </w:trPr>
        <w:tc>
          <w:tcPr>
            <w:tcW w:w="2520" w:type="dxa"/>
          </w:tcPr>
          <w:p w:rsidR="005C147A" w:rsidRPr="000B7EA2" w:rsidRDefault="005C147A" w:rsidP="00AF7B51">
            <w:pPr>
              <w:pStyle w:val="Tabletext"/>
              <w:keepLines w:val="0"/>
              <w:spacing w:after="0" w:line="240" w:lineRule="auto"/>
              <w:ind w:left="480"/>
              <w:rPr>
                <w:ins w:id="606" w:author="cathay" w:date="2016-08-26T17:14:00Z"/>
                <w:rFonts w:ascii="新細明體" w:hAnsi="新細明體" w:hint="eastAsia"/>
                <w:lang w:eastAsia="zh-TW"/>
                <w:rPrChange w:id="607" w:author="陳鐵元" w:date="2016-09-03T10:45:00Z">
                  <w:rPr>
                    <w:ins w:id="608" w:author="cathay" w:date="2016-08-26T17:14:00Z"/>
                    <w:rFonts w:hint="eastAsia"/>
                    <w:lang w:eastAsia="zh-TW"/>
                  </w:rPr>
                </w:rPrChange>
              </w:rPr>
            </w:pPr>
            <w:ins w:id="609" w:author="cathay" w:date="2016-08-26T17:15:00Z">
              <w:r w:rsidRPr="000B7EA2">
                <w:rPr>
                  <w:rFonts w:ascii="新細明體" w:hAnsi="新細明體" w:hint="eastAsia"/>
                  <w:noProof/>
                  <w:rPrChange w:id="610" w:author="陳鐵元" w:date="2016-09-03T10:45:00Z">
                    <w:rPr>
                      <w:rFonts w:ascii="標楷體" w:eastAsia="標楷體" w:hAnsi="標楷體" w:hint="eastAsia"/>
                      <w:noProof/>
                    </w:rPr>
                  </w:rPrChange>
                </w:rPr>
                <w:t>抵繳住院醫療費用</w:t>
              </w:r>
            </w:ins>
          </w:p>
        </w:tc>
        <w:tc>
          <w:tcPr>
            <w:tcW w:w="3780" w:type="dxa"/>
          </w:tcPr>
          <w:p w:rsidR="005C147A" w:rsidRPr="000B7EA2" w:rsidRDefault="005C147A" w:rsidP="00AF7B51">
            <w:pPr>
              <w:pStyle w:val="Tabletext"/>
              <w:keepLines w:val="0"/>
              <w:spacing w:after="0" w:line="240" w:lineRule="auto"/>
              <w:rPr>
                <w:ins w:id="611" w:author="cathay" w:date="2016-08-26T17:14:00Z"/>
                <w:rFonts w:hint="eastAsia"/>
                <w:bCs/>
                <w:lang w:eastAsia="zh-TW"/>
                <w:rPrChange w:id="612" w:author="陳鐵元" w:date="2016-09-03T10:45:00Z">
                  <w:rPr>
                    <w:ins w:id="613" w:author="cathay" w:date="2016-08-26T17:14:00Z"/>
                    <w:rFonts w:hint="eastAsia"/>
                    <w:bCs/>
                    <w:lang w:eastAsia="zh-TW"/>
                  </w:rPr>
                </w:rPrChange>
              </w:rPr>
            </w:pPr>
            <w:ins w:id="614" w:author="cathay" w:date="2016-08-26T17:15:00Z">
              <w:r w:rsidRPr="000B7EA2">
                <w:rPr>
                  <w:rFonts w:hint="eastAsia"/>
                  <w:bCs/>
                  <w:lang w:eastAsia="zh-TW"/>
                  <w:rPrChange w:id="615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APLY_STS=5</w:t>
              </w:r>
            </w:ins>
          </w:p>
        </w:tc>
        <w:tc>
          <w:tcPr>
            <w:tcW w:w="2340" w:type="dxa"/>
          </w:tcPr>
          <w:p w:rsidR="005C147A" w:rsidRPr="000B7EA2" w:rsidRDefault="005C147A" w:rsidP="00AF7B51">
            <w:pPr>
              <w:pStyle w:val="Tabletext"/>
              <w:keepLines w:val="0"/>
              <w:spacing w:after="0" w:line="240" w:lineRule="auto"/>
              <w:rPr>
                <w:ins w:id="616" w:author="cathay" w:date="2016-08-26T17:14:00Z"/>
                <w:rFonts w:hint="eastAsia"/>
                <w:bCs/>
                <w:lang w:eastAsia="zh-TW"/>
                <w:rPrChange w:id="617" w:author="陳鐵元" w:date="2016-09-03T10:45:00Z">
                  <w:rPr>
                    <w:ins w:id="618" w:author="cathay" w:date="2016-08-26T17:14:00Z"/>
                    <w:rFonts w:hint="eastAsia"/>
                    <w:bCs/>
                    <w:lang w:eastAsia="zh-TW"/>
                  </w:rPr>
                </w:rPrChange>
              </w:rPr>
            </w:pPr>
            <w:ins w:id="619" w:author="cathay" w:date="2016-08-26T17:16:00Z">
              <w:r w:rsidRPr="000B7EA2">
                <w:rPr>
                  <w:rFonts w:hint="eastAsia"/>
                  <w:bCs/>
                  <w:lang w:eastAsia="zh-TW"/>
                  <w:rPrChange w:id="620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查詢進度</w:t>
              </w:r>
              <w:r w:rsidRPr="000B7EA2">
                <w:rPr>
                  <w:rFonts w:hint="eastAsia"/>
                  <w:bCs/>
                  <w:lang w:eastAsia="zh-TW"/>
                  <w:rPrChange w:id="621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 xml:space="preserve"> = 11</w:t>
              </w:r>
            </w:ins>
          </w:p>
        </w:tc>
      </w:tr>
    </w:tbl>
    <w:p w:rsidR="00846547" w:rsidRPr="000B7EA2" w:rsidRDefault="00846547" w:rsidP="008465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  <w:rPrChange w:id="622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623" w:author="陳鐵元" w:date="2016-09-03T10:45:00Z">
            <w:rPr>
              <w:rFonts w:hint="eastAsia"/>
              <w:bCs/>
              <w:lang w:eastAsia="zh-TW"/>
            </w:rPr>
          </w:rPrChange>
        </w:rPr>
        <w:t>待核付件</w:t>
      </w:r>
      <w:r w:rsidR="000C0D08" w:rsidRPr="000B7EA2">
        <w:rPr>
          <w:rFonts w:hint="eastAsia"/>
          <w:bCs/>
          <w:lang w:eastAsia="zh-TW"/>
          <w:rPrChange w:id="624" w:author="陳鐵元" w:date="2016-09-03T10:45:00Z">
            <w:rPr>
              <w:rFonts w:hint="eastAsia"/>
              <w:bCs/>
              <w:lang w:eastAsia="zh-TW"/>
            </w:rPr>
          </w:rPrChange>
        </w:rPr>
        <w:t>(</w:t>
      </w:r>
      <w:r w:rsidR="000C0D08" w:rsidRPr="000B7EA2">
        <w:rPr>
          <w:rFonts w:hint="eastAsia"/>
          <w:bCs/>
          <w:lang w:eastAsia="zh-TW"/>
          <w:rPrChange w:id="625" w:author="陳鐵元" w:date="2016-09-03T10:45:00Z">
            <w:rPr>
              <w:rFonts w:hint="eastAsia"/>
              <w:bCs/>
              <w:lang w:eastAsia="zh-TW"/>
            </w:rPr>
          </w:rPrChange>
        </w:rPr>
        <w:t>連結同待處理總案件</w:t>
      </w:r>
      <w:r w:rsidR="000C0D08" w:rsidRPr="000B7EA2">
        <w:rPr>
          <w:rFonts w:hint="eastAsia"/>
          <w:bCs/>
          <w:lang w:eastAsia="zh-TW"/>
          <w:rPrChange w:id="626" w:author="陳鐵元" w:date="2016-09-03T10:45:00Z">
            <w:rPr>
              <w:rFonts w:hint="eastAsia"/>
              <w:bCs/>
              <w:lang w:eastAsia="zh-TW"/>
            </w:rPr>
          </w:rPrChange>
        </w:rPr>
        <w:t>)</w:t>
      </w:r>
    </w:p>
    <w:p w:rsidR="00846547" w:rsidRPr="000B7EA2" w:rsidRDefault="00846547" w:rsidP="008465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  <w:rPrChange w:id="627" w:author="陳鐵元" w:date="2016-09-03T10:45:00Z">
            <w:rPr>
              <w:bCs/>
              <w:lang w:eastAsia="zh-TW"/>
            </w:rPr>
          </w:rPrChange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62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629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63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63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Pr="000B7EA2">
              <w:rPr>
                <w:rFonts w:hint="eastAsia"/>
                <w:b/>
                <w:lang w:eastAsia="zh-TW"/>
                <w:rPrChange w:id="63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DTAAA001</w:t>
            </w:r>
            <w:r w:rsidRPr="000B7EA2">
              <w:rPr>
                <w:rFonts w:hint="eastAsia"/>
                <w:b/>
                <w:lang w:eastAsia="zh-TW"/>
                <w:rPrChange w:id="63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63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63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846547" w:rsidRPr="000B7EA2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63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63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30 &lt;=  </w:t>
            </w:r>
            <w:r w:rsidRPr="000B7EA2">
              <w:rPr>
                <w:rFonts w:hint="eastAsia"/>
                <w:lang w:eastAsia="zh-TW"/>
                <w:rPrChange w:id="63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0B7EA2">
              <w:rPr>
                <w:rFonts w:hint="eastAsia"/>
                <w:lang w:eastAsia="zh-TW"/>
                <w:rPrChange w:id="639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&lt;= 41  </w:t>
            </w:r>
          </w:p>
          <w:p w:rsidR="00846547" w:rsidRPr="000B7EA2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64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64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OR  6</w:t>
            </w:r>
            <w:r w:rsidRPr="000B7EA2">
              <w:rPr>
                <w:rFonts w:hint="eastAsia"/>
                <w:bCs/>
                <w:lang w:eastAsia="zh-TW"/>
                <w:rPrChange w:id="64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0 &lt;=  </w:t>
            </w:r>
            <w:r w:rsidRPr="000B7EA2">
              <w:rPr>
                <w:rFonts w:hint="eastAsia"/>
                <w:lang w:eastAsia="zh-TW"/>
                <w:rPrChange w:id="64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0B7EA2">
              <w:rPr>
                <w:rFonts w:hint="eastAsia"/>
                <w:lang w:eastAsia="zh-TW"/>
                <w:rPrChange w:id="644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&lt;= 63  </w:t>
            </w:r>
          </w:p>
          <w:p w:rsidR="00846547" w:rsidRPr="000B7EA2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645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64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OR  7</w:t>
            </w:r>
            <w:r w:rsidRPr="000B7EA2">
              <w:rPr>
                <w:rFonts w:hint="eastAsia"/>
                <w:bCs/>
                <w:lang w:eastAsia="zh-TW"/>
                <w:rPrChange w:id="64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0 &lt;=  </w:t>
            </w:r>
            <w:r w:rsidRPr="000B7EA2">
              <w:rPr>
                <w:rFonts w:hint="eastAsia"/>
                <w:lang w:eastAsia="zh-TW"/>
                <w:rPrChange w:id="64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Pr="000B7EA2">
              <w:rPr>
                <w:rFonts w:hint="eastAsia"/>
                <w:lang w:eastAsia="zh-TW"/>
                <w:rPrChange w:id="649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&lt;= 73</w:t>
            </w:r>
          </w:p>
          <w:p w:rsidR="00846547" w:rsidRPr="000B7EA2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65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651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AND </w:t>
            </w:r>
            <w:r w:rsidRPr="000B7EA2">
              <w:rPr>
                <w:rFonts w:hint="eastAsia"/>
                <w:lang w:eastAsia="zh-TW"/>
                <w:rPrChange w:id="65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核定人員</w:t>
            </w:r>
            <w:r w:rsidRPr="000B7EA2">
              <w:rPr>
                <w:rFonts w:hint="eastAsia"/>
                <w:lang w:eastAsia="zh-TW"/>
                <w:rPrChange w:id="653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rFonts w:hint="eastAsia"/>
                <w:lang w:eastAsia="zh-TW"/>
                <w:rPrChange w:id="65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65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  <w:p w:rsidR="00004613" w:rsidRPr="000B7EA2" w:rsidRDefault="00004613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65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657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65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65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660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12</w:t>
              </w:r>
              <w:r w:rsidRPr="000B7EA2">
                <w:rPr>
                  <w:rFonts w:hint="eastAsia"/>
                  <w:bCs/>
                  <w:lang w:eastAsia="zh-TW"/>
                  <w:rPrChange w:id="661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66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663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66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665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66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667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66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669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67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67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67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67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AAB0_0200</w:t>
            </w:r>
            <w:r w:rsidRPr="000B7EA2">
              <w:rPr>
                <w:rFonts w:hint="eastAsia"/>
                <w:b/>
                <w:lang w:eastAsia="zh-TW"/>
                <w:rPrChange w:id="67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675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67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查詢狀態</w:t>
            </w:r>
            <w:r w:rsidRPr="000B7EA2">
              <w:rPr>
                <w:rFonts w:hint="eastAsia"/>
                <w:lang w:eastAsia="zh-TW"/>
                <w:rPrChange w:id="677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</w:t>
            </w:r>
            <w:r w:rsidR="00AF7B51" w:rsidRPr="000B7EA2">
              <w:rPr>
                <w:rFonts w:hint="eastAsia"/>
                <w:lang w:eastAsia="zh-TW"/>
                <w:rPrChange w:id="67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</w:t>
            </w:r>
          </w:p>
        </w:tc>
      </w:tr>
      <w:tr w:rsidR="0052086A" w:rsidRPr="000B7EA2">
        <w:tc>
          <w:tcPr>
            <w:tcW w:w="252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lang w:eastAsia="zh-TW"/>
                <w:rPrChange w:id="679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680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櫃檯件</w:t>
            </w:r>
          </w:p>
        </w:tc>
        <w:tc>
          <w:tcPr>
            <w:tcW w:w="378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68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68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PRORITY_LVL = 0</w:t>
            </w:r>
          </w:p>
        </w:tc>
        <w:tc>
          <w:tcPr>
            <w:tcW w:w="234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68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68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68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="00BF2ACA" w:rsidRPr="000B7EA2">
              <w:rPr>
                <w:rFonts w:hint="eastAsia"/>
                <w:bCs/>
                <w:lang w:eastAsia="zh-TW"/>
                <w:rPrChange w:id="68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10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687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68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待處理總案件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8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9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69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69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1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693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69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受理未超過</w:t>
            </w:r>
            <w:r w:rsidRPr="000B7EA2">
              <w:rPr>
                <w:rFonts w:hint="eastAsia"/>
                <w:lang w:eastAsia="zh-TW"/>
                <w:rPrChange w:id="69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</w:t>
            </w:r>
            <w:r w:rsidRPr="000B7EA2">
              <w:rPr>
                <w:rFonts w:hint="eastAsia"/>
                <w:lang w:eastAsia="zh-TW"/>
                <w:rPrChange w:id="69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69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69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CurrentDate - </w:t>
            </w:r>
            <w:r w:rsidRPr="000B7EA2">
              <w:rPr>
                <w:rFonts w:hint="eastAsia"/>
                <w:bCs/>
                <w:lang w:eastAsia="zh-TW"/>
                <w:rPrChange w:id="69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70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&lt;3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0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0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70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2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0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70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70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3~12</w:t>
            </w:r>
            <w:r w:rsidRPr="000B7EA2">
              <w:rPr>
                <w:rFonts w:hint="eastAsia"/>
                <w:lang w:eastAsia="zh-TW"/>
                <w:rPrChange w:id="70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0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0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3&lt;= CurrentDate - </w:t>
            </w:r>
            <w:r w:rsidRPr="000B7EA2">
              <w:rPr>
                <w:rFonts w:hint="eastAsia"/>
                <w:bCs/>
                <w:lang w:eastAsia="zh-TW"/>
                <w:rPrChange w:id="71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71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&lt;12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1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1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71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3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15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71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71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12~15</w:t>
            </w:r>
            <w:r w:rsidRPr="000B7EA2">
              <w:rPr>
                <w:rFonts w:hint="eastAsia"/>
                <w:lang w:eastAsia="zh-TW"/>
                <w:rPrChange w:id="71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1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2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12&lt;= CurrentDate - </w:t>
            </w:r>
            <w:r w:rsidRPr="000B7EA2">
              <w:rPr>
                <w:rFonts w:hint="eastAsia"/>
                <w:bCs/>
                <w:lang w:eastAsia="zh-TW"/>
                <w:rPrChange w:id="72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72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&lt;15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2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2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72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4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2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72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受理超過</w:t>
            </w:r>
            <w:r w:rsidRPr="000B7EA2">
              <w:rPr>
                <w:rFonts w:hint="eastAsia"/>
                <w:lang w:eastAsia="zh-TW"/>
                <w:rPrChange w:id="72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15</w:t>
            </w:r>
            <w:r w:rsidRPr="000B7EA2">
              <w:rPr>
                <w:rFonts w:hint="eastAsia"/>
                <w:lang w:eastAsia="zh-TW"/>
                <w:rPrChange w:id="729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3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3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15&lt;= CurrentDate - </w:t>
            </w:r>
            <w:r w:rsidRPr="000B7EA2">
              <w:rPr>
                <w:rFonts w:hint="eastAsia"/>
                <w:bCs/>
                <w:lang w:eastAsia="zh-TW"/>
                <w:rPrChange w:id="73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3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3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73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5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3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73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合意解除件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3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3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74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4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4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74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6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4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74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爭議件</w:t>
            </w:r>
          </w:p>
        </w:tc>
        <w:tc>
          <w:tcPr>
            <w:tcW w:w="3780" w:type="dxa"/>
          </w:tcPr>
          <w:p w:rsidR="00846547" w:rsidRPr="000B7EA2" w:rsidRDefault="008304DC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4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4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APLY_NO</w:t>
            </w:r>
            <w:r w:rsidRPr="000B7EA2">
              <w:rPr>
                <w:rFonts w:hint="eastAsia"/>
                <w:bCs/>
                <w:lang w:eastAsia="zh-TW"/>
                <w:rPrChange w:id="74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749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11</w:t>
              </w:r>
              <w:r w:rsidRPr="000B7EA2">
                <w:rPr>
                  <w:rFonts w:hint="eastAsia"/>
                  <w:bCs/>
                  <w:lang w:eastAsia="zh-TW"/>
                  <w:rPrChange w:id="750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75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不為</w:t>
            </w:r>
            <w:r w:rsidRPr="000B7EA2">
              <w:rPr>
                <w:rFonts w:hint="eastAsia"/>
                <w:bCs/>
                <w:lang w:eastAsia="zh-TW"/>
                <w:rPrChange w:id="75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  <w:r w:rsidRPr="000B7EA2">
              <w:rPr>
                <w:rFonts w:hint="eastAsia"/>
                <w:bCs/>
                <w:lang w:eastAsia="zh-TW"/>
                <w:rPrChange w:id="75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的件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5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5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75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7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757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75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訴訟件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5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6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76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6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6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76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8</w:t>
            </w:r>
          </w:p>
        </w:tc>
      </w:tr>
    </w:tbl>
    <w:p w:rsidR="00846547" w:rsidRPr="000B7EA2" w:rsidRDefault="00846547" w:rsidP="008465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  <w:rPrChange w:id="765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766" w:author="陳鐵元" w:date="2016-09-03T10:45:00Z">
            <w:rPr>
              <w:rFonts w:hint="eastAsia"/>
              <w:bCs/>
              <w:lang w:eastAsia="zh-TW"/>
            </w:rPr>
          </w:rPrChange>
        </w:rPr>
        <w:t>待覆核件</w:t>
      </w:r>
      <w:r w:rsidR="000C0D08" w:rsidRPr="000B7EA2">
        <w:rPr>
          <w:rFonts w:hint="eastAsia"/>
          <w:bCs/>
          <w:lang w:eastAsia="zh-TW"/>
          <w:rPrChange w:id="767" w:author="陳鐵元" w:date="2016-09-03T10:45:00Z">
            <w:rPr>
              <w:rFonts w:hint="eastAsia"/>
              <w:bCs/>
              <w:lang w:eastAsia="zh-TW"/>
            </w:rPr>
          </w:rPrChange>
        </w:rPr>
        <w:t>(</w:t>
      </w:r>
      <w:r w:rsidR="000C0D08" w:rsidRPr="000B7EA2">
        <w:rPr>
          <w:rFonts w:hint="eastAsia"/>
          <w:bCs/>
          <w:lang w:eastAsia="zh-TW"/>
          <w:rPrChange w:id="768" w:author="陳鐵元" w:date="2016-09-03T10:45:00Z">
            <w:rPr>
              <w:rFonts w:hint="eastAsia"/>
              <w:bCs/>
              <w:lang w:eastAsia="zh-TW"/>
            </w:rPr>
          </w:rPrChange>
        </w:rPr>
        <w:t>連結同待處理總案件</w:t>
      </w:r>
      <w:r w:rsidR="000C0D08" w:rsidRPr="000B7EA2">
        <w:rPr>
          <w:rFonts w:hint="eastAsia"/>
          <w:bCs/>
          <w:lang w:eastAsia="zh-TW"/>
          <w:rPrChange w:id="769" w:author="陳鐵元" w:date="2016-09-03T10:45:00Z">
            <w:rPr>
              <w:rFonts w:hint="eastAsia"/>
              <w:bCs/>
              <w:lang w:eastAsia="zh-TW"/>
            </w:rPr>
          </w:rPrChange>
        </w:rPr>
        <w:t>)</w:t>
      </w:r>
    </w:p>
    <w:p w:rsidR="00846547" w:rsidRPr="000B7EA2" w:rsidRDefault="00846547" w:rsidP="008465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  <w:rPrChange w:id="770" w:author="陳鐵元" w:date="2016-09-03T10:45:00Z">
            <w:rPr>
              <w:bCs/>
              <w:lang w:eastAsia="zh-TW"/>
            </w:rPr>
          </w:rPrChange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77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772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77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77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Pr="000B7EA2">
              <w:rPr>
                <w:rFonts w:hint="eastAsia"/>
                <w:b/>
                <w:lang w:eastAsia="zh-TW"/>
                <w:rPrChange w:id="77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DTAAA001</w:t>
            </w:r>
            <w:r w:rsidRPr="000B7EA2">
              <w:rPr>
                <w:rFonts w:hint="eastAsia"/>
                <w:b/>
                <w:lang w:eastAsia="zh-TW"/>
                <w:rPrChange w:id="77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77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77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0C0D08" w:rsidRPr="000B7EA2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7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8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</w:t>
            </w:r>
            <w:r w:rsidR="000C0D08" w:rsidRPr="000B7EA2">
              <w:rPr>
                <w:rFonts w:hint="eastAsia"/>
                <w:bCs/>
                <w:lang w:eastAsia="zh-TW"/>
                <w:rPrChange w:id="78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</w:t>
            </w:r>
            <w:r w:rsidRPr="000B7EA2">
              <w:rPr>
                <w:rFonts w:hint="eastAsia"/>
                <w:bCs/>
                <w:lang w:eastAsia="zh-TW"/>
                <w:rPrChange w:id="78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42 &lt;=  </w:t>
            </w:r>
            <w:r w:rsidRPr="000B7EA2">
              <w:rPr>
                <w:rFonts w:hint="eastAsia"/>
                <w:bCs/>
                <w:lang w:eastAsia="zh-TW"/>
                <w:rPrChange w:id="78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受理進度</w:t>
            </w:r>
            <w:r w:rsidRPr="000B7EA2">
              <w:rPr>
                <w:rFonts w:hint="eastAsia"/>
                <w:bCs/>
                <w:lang w:eastAsia="zh-TW"/>
                <w:rPrChange w:id="78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&lt;= 51  </w:t>
            </w:r>
          </w:p>
          <w:p w:rsidR="000C0D08" w:rsidRPr="000B7EA2" w:rsidRDefault="000C0D08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8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8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OR</w:t>
            </w:r>
            <w:r w:rsidR="00846547" w:rsidRPr="000B7EA2">
              <w:rPr>
                <w:rFonts w:hint="eastAsia"/>
                <w:bCs/>
                <w:lang w:eastAsia="zh-TW"/>
                <w:rPrChange w:id="78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64 &lt;=  </w:t>
            </w:r>
            <w:r w:rsidR="00846547" w:rsidRPr="000B7EA2">
              <w:rPr>
                <w:rFonts w:hint="eastAsia"/>
                <w:bCs/>
                <w:lang w:eastAsia="zh-TW"/>
                <w:rPrChange w:id="78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受理進度</w:t>
            </w:r>
            <w:r w:rsidR="00846547" w:rsidRPr="000B7EA2">
              <w:rPr>
                <w:rFonts w:hint="eastAsia"/>
                <w:bCs/>
                <w:lang w:eastAsia="zh-TW"/>
                <w:rPrChange w:id="78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&lt;= 66  </w:t>
            </w:r>
          </w:p>
          <w:p w:rsidR="00846547" w:rsidRPr="000B7EA2" w:rsidRDefault="000C0D08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79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79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OR</w:t>
            </w:r>
            <w:r w:rsidR="00846547" w:rsidRPr="000B7EA2">
              <w:rPr>
                <w:rFonts w:hint="eastAsia"/>
                <w:lang w:eastAsia="zh-TW"/>
                <w:rPrChange w:id="792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 74</w:t>
            </w:r>
            <w:r w:rsidR="00846547" w:rsidRPr="000B7EA2">
              <w:rPr>
                <w:rFonts w:hint="eastAsia"/>
                <w:bCs/>
                <w:lang w:eastAsia="zh-TW"/>
                <w:rPrChange w:id="79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&lt;=  </w:t>
            </w:r>
            <w:r w:rsidR="00846547" w:rsidRPr="000B7EA2">
              <w:rPr>
                <w:rFonts w:hint="eastAsia"/>
                <w:lang w:eastAsia="zh-TW"/>
                <w:rPrChange w:id="79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受理進度</w:t>
            </w:r>
            <w:r w:rsidR="00846547" w:rsidRPr="000B7EA2">
              <w:rPr>
                <w:rFonts w:hint="eastAsia"/>
                <w:lang w:eastAsia="zh-TW"/>
                <w:rPrChange w:id="795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&lt;= 76</w:t>
            </w:r>
          </w:p>
          <w:p w:rsidR="00846547" w:rsidRPr="000B7EA2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79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79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AND </w:t>
            </w:r>
            <w:r w:rsidR="009E4C08" w:rsidRPr="000B7EA2">
              <w:rPr>
                <w:rFonts w:hint="eastAsia"/>
                <w:bCs/>
                <w:lang w:eastAsia="zh-TW"/>
                <w:rPrChange w:id="79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bCs/>
                <w:lang w:eastAsia="zh-TW"/>
                <w:rPrChange w:id="79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單位</w:t>
            </w:r>
            <w:r w:rsidRPr="000B7EA2">
              <w:rPr>
                <w:rFonts w:hint="eastAsia"/>
                <w:bCs/>
                <w:lang w:eastAsia="zh-TW"/>
                <w:rPrChange w:id="80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rFonts w:hint="eastAsia"/>
                <w:bCs/>
                <w:lang w:eastAsia="zh-TW"/>
                <w:rPrChange w:id="80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使用者單位</w:t>
            </w:r>
          </w:p>
          <w:p w:rsidR="00004613" w:rsidRPr="000B7EA2" w:rsidRDefault="00004613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80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803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80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80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806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12</w:t>
              </w:r>
              <w:r w:rsidRPr="000B7EA2">
                <w:rPr>
                  <w:rFonts w:hint="eastAsia"/>
                  <w:bCs/>
                  <w:lang w:eastAsia="zh-TW"/>
                  <w:rPrChange w:id="807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80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809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81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811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81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813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81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815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81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81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81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81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AAB0_0200</w:t>
            </w:r>
            <w:r w:rsidRPr="000B7EA2">
              <w:rPr>
                <w:rFonts w:hint="eastAsia"/>
                <w:b/>
                <w:lang w:eastAsia="zh-TW"/>
                <w:rPrChange w:id="82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821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82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查詢狀態</w:t>
            </w:r>
            <w:r w:rsidRPr="000B7EA2">
              <w:rPr>
                <w:rFonts w:hint="eastAsia"/>
                <w:lang w:eastAsia="zh-TW"/>
                <w:rPrChange w:id="823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</w:t>
            </w:r>
            <w:r w:rsidR="00AF7B51" w:rsidRPr="000B7EA2">
              <w:rPr>
                <w:rFonts w:hint="eastAsia"/>
                <w:lang w:eastAsia="zh-TW"/>
                <w:rPrChange w:id="82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4</w:t>
            </w:r>
          </w:p>
        </w:tc>
      </w:tr>
      <w:tr w:rsidR="0052086A" w:rsidRPr="000B7EA2">
        <w:tc>
          <w:tcPr>
            <w:tcW w:w="252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lang w:eastAsia="zh-TW"/>
                <w:rPrChange w:id="825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826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櫃檯件</w:t>
            </w:r>
          </w:p>
        </w:tc>
        <w:tc>
          <w:tcPr>
            <w:tcW w:w="378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82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82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PRORITY_LVL = 0</w:t>
            </w:r>
          </w:p>
        </w:tc>
        <w:tc>
          <w:tcPr>
            <w:tcW w:w="234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82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3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83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="00BF2ACA" w:rsidRPr="000B7EA2">
              <w:rPr>
                <w:rFonts w:hint="eastAsia"/>
                <w:bCs/>
                <w:lang w:eastAsia="zh-TW"/>
                <w:rPrChange w:id="83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10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833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83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待處理總案件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3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3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3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83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1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839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840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受理未超過</w:t>
            </w:r>
            <w:r w:rsidRPr="000B7EA2">
              <w:rPr>
                <w:rFonts w:hint="eastAsia"/>
                <w:lang w:eastAsia="zh-TW"/>
                <w:rPrChange w:id="84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</w:t>
            </w:r>
            <w:r w:rsidRPr="000B7EA2">
              <w:rPr>
                <w:rFonts w:hint="eastAsia"/>
                <w:lang w:eastAsia="zh-TW"/>
                <w:rPrChange w:id="84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4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4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CurrentDate - </w:t>
            </w:r>
            <w:r w:rsidRPr="000B7EA2">
              <w:rPr>
                <w:rFonts w:hint="eastAsia"/>
                <w:bCs/>
                <w:lang w:eastAsia="zh-TW"/>
                <w:rPrChange w:id="84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84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&lt;3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4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4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84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2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85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85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85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3~12</w:t>
            </w:r>
            <w:r w:rsidRPr="000B7EA2">
              <w:rPr>
                <w:rFonts w:hint="eastAsia"/>
                <w:lang w:eastAsia="zh-TW"/>
                <w:rPrChange w:id="85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5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5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3&lt;= CurrentDate - </w:t>
            </w:r>
            <w:r w:rsidRPr="000B7EA2">
              <w:rPr>
                <w:rFonts w:hint="eastAsia"/>
                <w:bCs/>
                <w:lang w:eastAsia="zh-TW"/>
                <w:rPrChange w:id="85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85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&lt;12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5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5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86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3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861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86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86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12~15</w:t>
            </w:r>
            <w:r w:rsidRPr="000B7EA2">
              <w:rPr>
                <w:rFonts w:hint="eastAsia"/>
                <w:lang w:eastAsia="zh-TW"/>
                <w:rPrChange w:id="86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6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6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12&lt;= CurrentDate - </w:t>
            </w:r>
            <w:r w:rsidRPr="000B7EA2">
              <w:rPr>
                <w:rFonts w:hint="eastAsia"/>
                <w:bCs/>
                <w:lang w:eastAsia="zh-TW"/>
                <w:rPrChange w:id="86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86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&lt;15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6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7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87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4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872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87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受理超過</w:t>
            </w:r>
            <w:r w:rsidRPr="000B7EA2">
              <w:rPr>
                <w:rFonts w:hint="eastAsia"/>
                <w:lang w:eastAsia="zh-TW"/>
                <w:rPrChange w:id="87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15</w:t>
            </w:r>
            <w:r w:rsidRPr="000B7EA2">
              <w:rPr>
                <w:rFonts w:hint="eastAsia"/>
                <w:lang w:eastAsia="zh-TW"/>
                <w:rPrChange w:id="87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7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7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15&lt;= CurrentDate - </w:t>
            </w:r>
            <w:r w:rsidRPr="000B7EA2">
              <w:rPr>
                <w:rFonts w:hint="eastAsia"/>
                <w:bCs/>
                <w:lang w:eastAsia="zh-TW"/>
                <w:rPrChange w:id="87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7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8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88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5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882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88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合意解除件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8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8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88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8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8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88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6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89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89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爭議件</w:t>
            </w:r>
          </w:p>
        </w:tc>
        <w:tc>
          <w:tcPr>
            <w:tcW w:w="3780" w:type="dxa"/>
          </w:tcPr>
          <w:p w:rsidR="00846547" w:rsidRPr="000B7EA2" w:rsidRDefault="008304DC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89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89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APLY_NO</w:t>
            </w:r>
            <w:r w:rsidRPr="000B7EA2">
              <w:rPr>
                <w:rFonts w:hint="eastAsia"/>
                <w:bCs/>
                <w:lang w:eastAsia="zh-TW"/>
                <w:rPrChange w:id="89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895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11</w:t>
              </w:r>
              <w:r w:rsidRPr="000B7EA2">
                <w:rPr>
                  <w:rFonts w:hint="eastAsia"/>
                  <w:bCs/>
                  <w:lang w:eastAsia="zh-TW"/>
                  <w:rPrChange w:id="896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89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不為</w:t>
            </w:r>
            <w:r w:rsidRPr="000B7EA2">
              <w:rPr>
                <w:rFonts w:hint="eastAsia"/>
                <w:bCs/>
                <w:lang w:eastAsia="zh-TW"/>
                <w:rPrChange w:id="89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  <w:r w:rsidRPr="000B7EA2">
              <w:rPr>
                <w:rFonts w:hint="eastAsia"/>
                <w:bCs/>
                <w:lang w:eastAsia="zh-TW"/>
                <w:rPrChange w:id="89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的件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0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90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90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7</w:t>
            </w:r>
          </w:p>
        </w:tc>
      </w:tr>
      <w:tr w:rsidR="00846547" w:rsidRPr="000B7EA2">
        <w:tc>
          <w:tcPr>
            <w:tcW w:w="252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903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90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訴訟件</w:t>
            </w:r>
          </w:p>
        </w:tc>
        <w:tc>
          <w:tcPr>
            <w:tcW w:w="378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0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90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90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846547" w:rsidRPr="000B7EA2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0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90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91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8</w:t>
            </w:r>
          </w:p>
        </w:tc>
      </w:tr>
    </w:tbl>
    <w:p w:rsidR="00846547" w:rsidRPr="000B7EA2" w:rsidRDefault="00846547" w:rsidP="000C0D08">
      <w:pPr>
        <w:pStyle w:val="Tabletext"/>
        <w:keepLines w:val="0"/>
        <w:spacing w:after="0" w:line="240" w:lineRule="auto"/>
        <w:rPr>
          <w:rFonts w:hint="eastAsia"/>
          <w:bCs/>
          <w:lang w:eastAsia="zh-TW"/>
          <w:rPrChange w:id="911" w:author="陳鐵元" w:date="2016-09-03T10:45:00Z">
            <w:rPr>
              <w:rFonts w:hint="eastAsia"/>
              <w:bCs/>
              <w:lang w:eastAsia="zh-TW"/>
            </w:rPr>
          </w:rPrChange>
        </w:rPr>
      </w:pPr>
    </w:p>
    <w:p w:rsidR="00F92645" w:rsidRPr="000B7EA2" w:rsidRDefault="00F92645" w:rsidP="000C0D08">
      <w:pPr>
        <w:pStyle w:val="Tabletext"/>
        <w:keepLines w:val="0"/>
        <w:spacing w:after="0" w:line="240" w:lineRule="auto"/>
        <w:ind w:left="425"/>
        <w:rPr>
          <w:rFonts w:hint="eastAsia"/>
          <w:bCs/>
          <w:lang w:eastAsia="zh-TW"/>
          <w:rPrChange w:id="912" w:author="陳鐵元" w:date="2016-09-03T10:45:00Z">
            <w:rPr>
              <w:rFonts w:hint="eastAsia"/>
              <w:bCs/>
              <w:lang w:eastAsia="zh-TW"/>
            </w:rPr>
          </w:rPrChange>
        </w:rPr>
      </w:pPr>
    </w:p>
    <w:p w:rsidR="005F2D80" w:rsidRPr="000B7EA2" w:rsidRDefault="005F2D80" w:rsidP="005F2D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  <w:rPrChange w:id="913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914" w:author="陳鐵元" w:date="2016-09-03T10:45:00Z">
            <w:rPr>
              <w:rFonts w:hint="eastAsia"/>
              <w:bCs/>
              <w:lang w:eastAsia="zh-TW"/>
            </w:rPr>
          </w:rPrChange>
        </w:rPr>
        <w:t>待收據捕正件</w:t>
      </w:r>
      <w:r w:rsidRPr="000B7EA2">
        <w:rPr>
          <w:rFonts w:hint="eastAsia"/>
          <w:bCs/>
          <w:lang w:eastAsia="zh-TW"/>
          <w:rPrChange w:id="915" w:author="陳鐵元" w:date="2016-09-03T10:45:00Z">
            <w:rPr>
              <w:rFonts w:hint="eastAsia"/>
              <w:bCs/>
              <w:lang w:eastAsia="zh-TW"/>
            </w:rPr>
          </w:rPrChange>
        </w:rPr>
        <w:t>(</w:t>
      </w:r>
      <w:r w:rsidRPr="000B7EA2">
        <w:rPr>
          <w:rFonts w:hint="eastAsia"/>
          <w:bCs/>
          <w:lang w:eastAsia="zh-TW"/>
          <w:rPrChange w:id="916" w:author="陳鐵元" w:date="2016-09-03T10:45:00Z">
            <w:rPr>
              <w:rFonts w:hint="eastAsia"/>
              <w:bCs/>
              <w:lang w:eastAsia="zh-TW"/>
            </w:rPr>
          </w:rPrChange>
        </w:rPr>
        <w:t>連結同待處理總案件</w:t>
      </w:r>
      <w:r w:rsidRPr="000B7EA2">
        <w:rPr>
          <w:rFonts w:hint="eastAsia"/>
          <w:bCs/>
          <w:lang w:eastAsia="zh-TW"/>
          <w:rPrChange w:id="917" w:author="陳鐵元" w:date="2016-09-03T10:45:00Z">
            <w:rPr>
              <w:rFonts w:hint="eastAsia"/>
              <w:bCs/>
              <w:lang w:eastAsia="zh-TW"/>
            </w:rPr>
          </w:rPrChange>
        </w:rPr>
        <w:t>)</w:t>
      </w:r>
    </w:p>
    <w:p w:rsidR="005F2D80" w:rsidRPr="000B7EA2" w:rsidRDefault="005F2D80" w:rsidP="005F2D8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  <w:rPrChange w:id="918" w:author="陳鐵元" w:date="2016-09-03T10:45:00Z">
            <w:rPr>
              <w:bCs/>
              <w:lang w:eastAsia="zh-TW"/>
            </w:rPr>
          </w:rPrChange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5F2D80" w:rsidRPr="000B7EA2">
        <w:tc>
          <w:tcPr>
            <w:tcW w:w="252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91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920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92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92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Pr="000B7EA2">
              <w:rPr>
                <w:rFonts w:hint="eastAsia"/>
                <w:b/>
                <w:lang w:eastAsia="zh-TW"/>
                <w:rPrChange w:id="92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DTAAA001</w:t>
            </w:r>
            <w:r w:rsidRPr="000B7EA2">
              <w:rPr>
                <w:rFonts w:hint="eastAsia"/>
                <w:b/>
                <w:lang w:eastAsia="zh-TW"/>
                <w:rPrChange w:id="92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92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92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  <w:rPrChange w:id="927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92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          </w:t>
            </w:r>
            <w:r w:rsidRPr="000B7EA2">
              <w:rPr>
                <w:rFonts w:hint="eastAsia"/>
                <w:bCs/>
                <w:strike/>
                <w:lang w:eastAsia="zh-TW"/>
                <w:rPrChange w:id="929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</w:t>
            </w:r>
            <w:r w:rsidRPr="000B7EA2">
              <w:rPr>
                <w:rFonts w:hint="eastAsia"/>
                <w:bCs/>
                <w:strike/>
                <w:lang w:eastAsia="zh-TW"/>
                <w:rPrChange w:id="930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>受理進度</w:t>
            </w:r>
            <w:r w:rsidRPr="000B7EA2">
              <w:rPr>
                <w:rFonts w:hint="eastAsia"/>
                <w:bCs/>
                <w:strike/>
                <w:lang w:eastAsia="zh-TW"/>
                <w:rPrChange w:id="931" w:author="陳鐵元" w:date="2016-09-03T10:45:00Z">
                  <w:rPr>
                    <w:rFonts w:hint="eastAsia"/>
                    <w:bCs/>
                    <w:strike/>
                    <w:lang w:eastAsia="zh-TW"/>
                  </w:rPr>
                </w:rPrChange>
              </w:rPr>
              <w:t xml:space="preserve"> = 19  </w:t>
            </w:r>
          </w:p>
          <w:p w:rsidR="00163C4B" w:rsidRPr="000B7EA2" w:rsidRDefault="00163C4B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3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93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F_StepName = </w:t>
            </w:r>
            <w:r w:rsidRPr="000B7EA2">
              <w:rPr>
                <w:bCs/>
                <w:lang w:eastAsia="zh-TW"/>
                <w:rPrChange w:id="934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93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收據補正</w:t>
            </w:r>
            <w:r w:rsidRPr="000B7EA2">
              <w:rPr>
                <w:bCs/>
                <w:lang w:eastAsia="zh-TW"/>
                <w:rPrChange w:id="936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</w:p>
          <w:p w:rsidR="005F2D80" w:rsidRPr="000B7EA2" w:rsidRDefault="005411A6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3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93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AND </w:t>
            </w:r>
            <w:r w:rsidRPr="000B7EA2">
              <w:rPr>
                <w:rFonts w:hint="eastAsia"/>
                <w:b/>
                <w:lang w:eastAsia="zh-TW"/>
                <w:rPrChange w:id="93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核賠單位</w:t>
            </w:r>
            <w:r w:rsidRPr="000B7EA2">
              <w:rPr>
                <w:rFonts w:hint="eastAsia"/>
                <w:b/>
                <w:lang w:eastAsia="zh-TW"/>
                <w:rPrChange w:id="94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rFonts w:hint="eastAsia"/>
                <w:bCs/>
                <w:lang w:eastAsia="zh-TW"/>
                <w:rPrChange w:id="94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使用者單位</w:t>
            </w:r>
          </w:p>
          <w:p w:rsidR="00004613" w:rsidRPr="000B7EA2" w:rsidRDefault="00004613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94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943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94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94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946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12</w:t>
              </w:r>
              <w:r w:rsidRPr="000B7EA2">
                <w:rPr>
                  <w:rFonts w:hint="eastAsia"/>
                  <w:bCs/>
                  <w:lang w:eastAsia="zh-TW"/>
                  <w:rPrChange w:id="947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94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949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95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951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95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953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95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955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95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</w:tc>
        <w:tc>
          <w:tcPr>
            <w:tcW w:w="234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95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95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95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AAB0_0200</w:t>
            </w:r>
            <w:r w:rsidRPr="000B7EA2">
              <w:rPr>
                <w:rFonts w:hint="eastAsia"/>
                <w:b/>
                <w:lang w:eastAsia="zh-TW"/>
                <w:rPrChange w:id="96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961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96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查詢狀態</w:t>
            </w:r>
            <w:r w:rsidRPr="000B7EA2">
              <w:rPr>
                <w:rFonts w:hint="eastAsia"/>
                <w:lang w:eastAsia="zh-TW"/>
                <w:rPrChange w:id="963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6</w:t>
            </w:r>
          </w:p>
        </w:tc>
      </w:tr>
      <w:tr w:rsidR="0052086A" w:rsidRPr="000B7EA2">
        <w:tc>
          <w:tcPr>
            <w:tcW w:w="252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lang w:eastAsia="zh-TW"/>
                <w:rPrChange w:id="964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965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櫃檯件</w:t>
            </w:r>
          </w:p>
        </w:tc>
        <w:tc>
          <w:tcPr>
            <w:tcW w:w="378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96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96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PRORITY_LVL = 0</w:t>
            </w:r>
          </w:p>
        </w:tc>
        <w:tc>
          <w:tcPr>
            <w:tcW w:w="234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96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96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97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="00BF2ACA" w:rsidRPr="000B7EA2">
              <w:rPr>
                <w:rFonts w:hint="eastAsia"/>
                <w:bCs/>
                <w:lang w:eastAsia="zh-TW"/>
                <w:rPrChange w:id="97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10</w:t>
            </w:r>
          </w:p>
        </w:tc>
      </w:tr>
      <w:tr w:rsidR="005F2D80" w:rsidRPr="000B7EA2">
        <w:tc>
          <w:tcPr>
            <w:tcW w:w="252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972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97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待處理總案件</w:t>
            </w:r>
          </w:p>
        </w:tc>
        <w:tc>
          <w:tcPr>
            <w:tcW w:w="378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7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7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97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97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1</w:t>
            </w:r>
          </w:p>
        </w:tc>
      </w:tr>
      <w:tr w:rsidR="005F2D80" w:rsidRPr="000B7EA2">
        <w:tc>
          <w:tcPr>
            <w:tcW w:w="252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978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979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受理未超過</w:t>
            </w:r>
            <w:r w:rsidRPr="000B7EA2">
              <w:rPr>
                <w:rFonts w:hint="eastAsia"/>
                <w:lang w:eastAsia="zh-TW"/>
                <w:rPrChange w:id="980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</w:t>
            </w:r>
            <w:r w:rsidRPr="000B7EA2">
              <w:rPr>
                <w:rFonts w:hint="eastAsia"/>
                <w:lang w:eastAsia="zh-TW"/>
                <w:rPrChange w:id="98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8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98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CurrentDate - </w:t>
            </w:r>
            <w:r w:rsidRPr="000B7EA2">
              <w:rPr>
                <w:rFonts w:hint="eastAsia"/>
                <w:bCs/>
                <w:lang w:eastAsia="zh-TW"/>
                <w:rPrChange w:id="98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98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&lt;3</w:t>
            </w:r>
          </w:p>
        </w:tc>
        <w:tc>
          <w:tcPr>
            <w:tcW w:w="234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8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98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98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2</w:t>
            </w:r>
          </w:p>
        </w:tc>
      </w:tr>
      <w:tr w:rsidR="005F2D80" w:rsidRPr="000B7EA2">
        <w:tc>
          <w:tcPr>
            <w:tcW w:w="252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989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990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99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3~12</w:t>
            </w:r>
            <w:r w:rsidRPr="000B7EA2">
              <w:rPr>
                <w:rFonts w:hint="eastAsia"/>
                <w:lang w:eastAsia="zh-TW"/>
                <w:rPrChange w:id="99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9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99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3&lt;= CurrentDate - </w:t>
            </w:r>
            <w:r w:rsidRPr="000B7EA2">
              <w:rPr>
                <w:rFonts w:hint="eastAsia"/>
                <w:bCs/>
                <w:lang w:eastAsia="zh-TW"/>
                <w:rPrChange w:id="99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99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&lt;12</w:t>
            </w:r>
          </w:p>
        </w:tc>
        <w:tc>
          <w:tcPr>
            <w:tcW w:w="234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99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99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99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3</w:t>
            </w:r>
          </w:p>
        </w:tc>
      </w:tr>
      <w:tr w:rsidR="005F2D80" w:rsidRPr="000B7EA2">
        <w:tc>
          <w:tcPr>
            <w:tcW w:w="252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00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00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100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12~15</w:t>
            </w:r>
            <w:r w:rsidRPr="000B7EA2">
              <w:rPr>
                <w:rFonts w:hint="eastAsia"/>
                <w:lang w:eastAsia="zh-TW"/>
                <w:rPrChange w:id="100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0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00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12&lt;= CurrentDate - </w:t>
            </w:r>
            <w:r w:rsidRPr="000B7EA2">
              <w:rPr>
                <w:rFonts w:hint="eastAsia"/>
                <w:bCs/>
                <w:lang w:eastAsia="zh-TW"/>
                <w:rPrChange w:id="100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100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&lt;15</w:t>
            </w:r>
          </w:p>
        </w:tc>
        <w:tc>
          <w:tcPr>
            <w:tcW w:w="234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0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00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01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4</w:t>
            </w:r>
          </w:p>
        </w:tc>
      </w:tr>
      <w:tr w:rsidR="005F2D80" w:rsidRPr="000B7EA2">
        <w:tc>
          <w:tcPr>
            <w:tcW w:w="252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011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01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受理超過</w:t>
            </w:r>
            <w:r w:rsidRPr="000B7EA2">
              <w:rPr>
                <w:rFonts w:hint="eastAsia"/>
                <w:lang w:eastAsia="zh-TW"/>
                <w:rPrChange w:id="101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15</w:t>
            </w:r>
            <w:r w:rsidRPr="000B7EA2">
              <w:rPr>
                <w:rFonts w:hint="eastAsia"/>
                <w:lang w:eastAsia="zh-TW"/>
                <w:rPrChange w:id="101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1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01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15&lt;= CurrentDate - </w:t>
            </w:r>
            <w:r w:rsidRPr="000B7EA2">
              <w:rPr>
                <w:rFonts w:hint="eastAsia"/>
                <w:bCs/>
                <w:lang w:eastAsia="zh-TW"/>
                <w:rPrChange w:id="101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234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1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01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02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5</w:t>
            </w:r>
          </w:p>
        </w:tc>
      </w:tr>
      <w:tr w:rsidR="005F2D80" w:rsidRPr="000B7EA2">
        <w:tc>
          <w:tcPr>
            <w:tcW w:w="252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021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02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合意解除件</w:t>
            </w:r>
          </w:p>
        </w:tc>
        <w:tc>
          <w:tcPr>
            <w:tcW w:w="378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2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02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102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2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02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02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6</w:t>
            </w:r>
          </w:p>
        </w:tc>
      </w:tr>
      <w:tr w:rsidR="005F2D80" w:rsidRPr="000B7EA2">
        <w:tc>
          <w:tcPr>
            <w:tcW w:w="252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029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030" w:author="陳鐵元" w:date="2016-09-03T10:45:00Z">
                  <w:rPr>
                    <w:rFonts w:hint="eastAsia"/>
                    <w:lang w:eastAsia="zh-TW"/>
                  </w:rPr>
                </w:rPrChange>
              </w:rPr>
              <w:t>爭議件</w:t>
            </w:r>
          </w:p>
        </w:tc>
        <w:tc>
          <w:tcPr>
            <w:tcW w:w="3780" w:type="dxa"/>
          </w:tcPr>
          <w:p w:rsidR="005F2D80" w:rsidRPr="000B7EA2" w:rsidRDefault="008304DC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3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03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APLY_NO</w:t>
            </w:r>
            <w:r w:rsidRPr="000B7EA2">
              <w:rPr>
                <w:rFonts w:hint="eastAsia"/>
                <w:bCs/>
                <w:lang w:eastAsia="zh-TW"/>
                <w:rPrChange w:id="103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1034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11</w:t>
              </w:r>
              <w:r w:rsidRPr="000B7EA2">
                <w:rPr>
                  <w:rFonts w:hint="eastAsia"/>
                  <w:bCs/>
                  <w:lang w:eastAsia="zh-TW"/>
                  <w:rPrChange w:id="1035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103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不為</w:t>
            </w:r>
            <w:r w:rsidRPr="000B7EA2">
              <w:rPr>
                <w:rFonts w:hint="eastAsia"/>
                <w:bCs/>
                <w:lang w:eastAsia="zh-TW"/>
                <w:rPrChange w:id="103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  <w:r w:rsidRPr="000B7EA2">
              <w:rPr>
                <w:rFonts w:hint="eastAsia"/>
                <w:bCs/>
                <w:lang w:eastAsia="zh-TW"/>
                <w:rPrChange w:id="103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的件</w:t>
            </w:r>
          </w:p>
        </w:tc>
        <w:tc>
          <w:tcPr>
            <w:tcW w:w="234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3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04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04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7</w:t>
            </w:r>
          </w:p>
        </w:tc>
      </w:tr>
      <w:tr w:rsidR="005F2D80" w:rsidRPr="000B7EA2">
        <w:tc>
          <w:tcPr>
            <w:tcW w:w="252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042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04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訴訟件</w:t>
            </w:r>
          </w:p>
        </w:tc>
        <w:tc>
          <w:tcPr>
            <w:tcW w:w="378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4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04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104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5F2D80" w:rsidRPr="000B7EA2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4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04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04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8</w:t>
            </w:r>
          </w:p>
        </w:tc>
      </w:tr>
    </w:tbl>
    <w:p w:rsidR="00A65452" w:rsidRPr="000B7EA2" w:rsidRDefault="00A65452" w:rsidP="000C0D08">
      <w:pPr>
        <w:pStyle w:val="Tabletext"/>
        <w:keepLines w:val="0"/>
        <w:spacing w:after="0" w:line="240" w:lineRule="auto"/>
        <w:ind w:left="425"/>
        <w:rPr>
          <w:rFonts w:hint="eastAsia"/>
          <w:bCs/>
          <w:lang w:eastAsia="zh-TW"/>
          <w:rPrChange w:id="1050" w:author="陳鐵元" w:date="2016-09-03T10:45:00Z">
            <w:rPr>
              <w:rFonts w:hint="eastAsia"/>
              <w:bCs/>
              <w:lang w:eastAsia="zh-TW"/>
            </w:rPr>
          </w:rPrChange>
        </w:rPr>
      </w:pPr>
    </w:p>
    <w:p w:rsidR="00F94FDB" w:rsidRPr="000B7EA2" w:rsidRDefault="00F94FDB" w:rsidP="00F94F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  <w:rPrChange w:id="1051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1052" w:author="陳鐵元" w:date="2016-09-03T10:45:00Z">
            <w:rPr>
              <w:rFonts w:hint="eastAsia"/>
              <w:bCs/>
              <w:lang w:eastAsia="zh-TW"/>
            </w:rPr>
          </w:rPrChange>
        </w:rPr>
        <w:t>待試算件</w:t>
      </w:r>
      <w:r w:rsidRPr="000B7EA2">
        <w:rPr>
          <w:rFonts w:hint="eastAsia"/>
          <w:bCs/>
          <w:lang w:eastAsia="zh-TW"/>
          <w:rPrChange w:id="1053" w:author="陳鐵元" w:date="2016-09-03T10:45:00Z">
            <w:rPr>
              <w:rFonts w:hint="eastAsia"/>
              <w:bCs/>
              <w:lang w:eastAsia="zh-TW"/>
            </w:rPr>
          </w:rPrChange>
        </w:rPr>
        <w:t>(</w:t>
      </w:r>
      <w:r w:rsidRPr="000B7EA2">
        <w:rPr>
          <w:rFonts w:hint="eastAsia"/>
          <w:bCs/>
          <w:lang w:eastAsia="zh-TW"/>
          <w:rPrChange w:id="1054" w:author="陳鐵元" w:date="2016-09-03T10:45:00Z">
            <w:rPr>
              <w:rFonts w:hint="eastAsia"/>
              <w:bCs/>
              <w:lang w:eastAsia="zh-TW"/>
            </w:rPr>
          </w:rPrChange>
        </w:rPr>
        <w:t>連結同待處理總案件</w:t>
      </w:r>
      <w:r w:rsidRPr="000B7EA2">
        <w:rPr>
          <w:rFonts w:hint="eastAsia"/>
          <w:bCs/>
          <w:lang w:eastAsia="zh-TW"/>
          <w:rPrChange w:id="1055" w:author="陳鐵元" w:date="2016-09-03T10:45:00Z">
            <w:rPr>
              <w:rFonts w:hint="eastAsia"/>
              <w:bCs/>
              <w:lang w:eastAsia="zh-TW"/>
            </w:rPr>
          </w:rPrChange>
        </w:rPr>
        <w:t>)</w:t>
      </w:r>
    </w:p>
    <w:p w:rsidR="00F94FDB" w:rsidRPr="000B7EA2" w:rsidRDefault="00F94FDB" w:rsidP="00F94F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  <w:rPrChange w:id="1056" w:author="陳鐵元" w:date="2016-09-03T10:45:00Z">
            <w:rPr>
              <w:bCs/>
              <w:lang w:eastAsia="zh-TW"/>
            </w:rPr>
          </w:rPrChange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94FDB" w:rsidRPr="000B7EA2">
        <w:tc>
          <w:tcPr>
            <w:tcW w:w="252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05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1058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05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06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Pr="000B7EA2">
              <w:rPr>
                <w:rFonts w:hint="eastAsia"/>
                <w:b/>
                <w:lang w:eastAsia="zh-TW"/>
                <w:rPrChange w:id="106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DTAAA001</w:t>
            </w:r>
            <w:r w:rsidRPr="000B7EA2">
              <w:rPr>
                <w:rFonts w:hint="eastAsia"/>
                <w:b/>
                <w:lang w:eastAsia="zh-TW"/>
                <w:rPrChange w:id="106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06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06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6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06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           </w:t>
            </w:r>
            <w:r w:rsidRPr="000B7EA2">
              <w:rPr>
                <w:rFonts w:hint="eastAsia"/>
                <w:bCs/>
                <w:lang w:eastAsia="zh-TW"/>
                <w:rPrChange w:id="106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受理進度</w:t>
            </w:r>
            <w:r w:rsidRPr="000B7EA2">
              <w:rPr>
                <w:rFonts w:hint="eastAsia"/>
                <w:bCs/>
                <w:lang w:eastAsia="zh-TW"/>
                <w:rPrChange w:id="106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21  </w:t>
            </w:r>
          </w:p>
          <w:p w:rsidR="00F94FDB" w:rsidRPr="000B7EA2" w:rsidRDefault="005411A6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069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07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AND </w:t>
            </w:r>
            <w:r w:rsidRPr="000B7EA2">
              <w:rPr>
                <w:rFonts w:hint="eastAsia"/>
                <w:b/>
                <w:lang w:eastAsia="zh-TW"/>
                <w:rPrChange w:id="107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核賠人員</w:t>
            </w:r>
            <w:r w:rsidRPr="000B7EA2">
              <w:rPr>
                <w:rFonts w:hint="eastAsia"/>
                <w:b/>
                <w:lang w:eastAsia="zh-TW"/>
                <w:rPrChange w:id="107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 =  </w:t>
            </w:r>
            <w:r w:rsidRPr="000B7EA2">
              <w:rPr>
                <w:rFonts w:hint="eastAsia"/>
                <w:bCs/>
                <w:lang w:eastAsia="zh-TW"/>
                <w:rPrChange w:id="107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07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  <w:p w:rsidR="00004613" w:rsidRPr="000B7EA2" w:rsidRDefault="00004613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07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1076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107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107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1079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12</w:t>
              </w:r>
              <w:r w:rsidRPr="000B7EA2">
                <w:rPr>
                  <w:rFonts w:hint="eastAsia"/>
                  <w:bCs/>
                  <w:lang w:eastAsia="zh-TW"/>
                  <w:rPrChange w:id="1080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108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1082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108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1084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08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1086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08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1088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08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</w:tc>
        <w:tc>
          <w:tcPr>
            <w:tcW w:w="234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09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09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109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AAB0_0200</w:t>
            </w:r>
            <w:r w:rsidRPr="000B7EA2">
              <w:rPr>
                <w:rFonts w:hint="eastAsia"/>
                <w:b/>
                <w:lang w:eastAsia="zh-TW"/>
                <w:rPrChange w:id="109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09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09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查詢狀態</w:t>
            </w:r>
            <w:r w:rsidRPr="000B7EA2">
              <w:rPr>
                <w:rFonts w:hint="eastAsia"/>
                <w:lang w:eastAsia="zh-TW"/>
                <w:rPrChange w:id="1096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7</w:t>
            </w:r>
          </w:p>
        </w:tc>
      </w:tr>
      <w:tr w:rsidR="00F94FDB" w:rsidRPr="000B7EA2">
        <w:tc>
          <w:tcPr>
            <w:tcW w:w="252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097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09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待處理總案件</w:t>
            </w:r>
          </w:p>
        </w:tc>
        <w:tc>
          <w:tcPr>
            <w:tcW w:w="378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09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0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0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10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1</w:t>
            </w:r>
          </w:p>
        </w:tc>
      </w:tr>
      <w:tr w:rsidR="00F94FDB" w:rsidRPr="000B7EA2">
        <w:tc>
          <w:tcPr>
            <w:tcW w:w="252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103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10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受理未超過</w:t>
            </w:r>
            <w:r w:rsidRPr="000B7EA2">
              <w:rPr>
                <w:rFonts w:hint="eastAsia"/>
                <w:lang w:eastAsia="zh-TW"/>
                <w:rPrChange w:id="110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</w:t>
            </w:r>
            <w:r w:rsidRPr="000B7EA2">
              <w:rPr>
                <w:rFonts w:hint="eastAsia"/>
                <w:lang w:eastAsia="zh-TW"/>
                <w:rPrChange w:id="110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0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0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CurrentDate - </w:t>
            </w:r>
            <w:r w:rsidRPr="000B7EA2">
              <w:rPr>
                <w:rFonts w:hint="eastAsia"/>
                <w:bCs/>
                <w:lang w:eastAsia="zh-TW"/>
                <w:rPrChange w:id="110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111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&lt;3</w:t>
            </w:r>
          </w:p>
        </w:tc>
        <w:tc>
          <w:tcPr>
            <w:tcW w:w="234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1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1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11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2</w:t>
            </w:r>
          </w:p>
        </w:tc>
      </w:tr>
      <w:tr w:rsidR="00F94FDB" w:rsidRPr="000B7EA2">
        <w:tc>
          <w:tcPr>
            <w:tcW w:w="252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11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11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111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3~12</w:t>
            </w:r>
            <w:r w:rsidRPr="000B7EA2">
              <w:rPr>
                <w:rFonts w:hint="eastAsia"/>
                <w:lang w:eastAsia="zh-TW"/>
                <w:rPrChange w:id="111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1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1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3&lt;= CurrentDate - </w:t>
            </w:r>
            <w:r w:rsidRPr="000B7EA2">
              <w:rPr>
                <w:rFonts w:hint="eastAsia"/>
                <w:bCs/>
                <w:lang w:eastAsia="zh-TW"/>
                <w:rPrChange w:id="112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112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&lt;12</w:t>
            </w:r>
          </w:p>
        </w:tc>
        <w:tc>
          <w:tcPr>
            <w:tcW w:w="234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2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2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12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3</w:t>
            </w:r>
          </w:p>
        </w:tc>
      </w:tr>
      <w:tr w:rsidR="00F94FDB" w:rsidRPr="000B7EA2">
        <w:tc>
          <w:tcPr>
            <w:tcW w:w="252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125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12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112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12~15</w:t>
            </w:r>
            <w:r w:rsidRPr="000B7EA2">
              <w:rPr>
                <w:rFonts w:hint="eastAsia"/>
                <w:lang w:eastAsia="zh-TW"/>
                <w:rPrChange w:id="112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2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3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12&lt;= CurrentDate - </w:t>
            </w:r>
            <w:r w:rsidRPr="000B7EA2">
              <w:rPr>
                <w:rFonts w:hint="eastAsia"/>
                <w:bCs/>
                <w:lang w:eastAsia="zh-TW"/>
                <w:rPrChange w:id="113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113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&lt;15</w:t>
            </w:r>
          </w:p>
        </w:tc>
        <w:tc>
          <w:tcPr>
            <w:tcW w:w="234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3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3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13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4</w:t>
            </w:r>
          </w:p>
        </w:tc>
      </w:tr>
      <w:tr w:rsidR="00F94FDB" w:rsidRPr="000B7EA2">
        <w:tc>
          <w:tcPr>
            <w:tcW w:w="252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13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13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受理超過</w:t>
            </w:r>
            <w:r w:rsidRPr="000B7EA2">
              <w:rPr>
                <w:rFonts w:hint="eastAsia"/>
                <w:lang w:eastAsia="zh-TW"/>
                <w:rPrChange w:id="113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15</w:t>
            </w:r>
            <w:r w:rsidRPr="000B7EA2">
              <w:rPr>
                <w:rFonts w:hint="eastAsia"/>
                <w:lang w:eastAsia="zh-TW"/>
                <w:rPrChange w:id="1139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4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4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15&lt;= CurrentDate - </w:t>
            </w:r>
            <w:r w:rsidRPr="000B7EA2">
              <w:rPr>
                <w:rFonts w:hint="eastAsia"/>
                <w:bCs/>
                <w:lang w:eastAsia="zh-TW"/>
                <w:rPrChange w:id="114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234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4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4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14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5</w:t>
            </w:r>
          </w:p>
        </w:tc>
      </w:tr>
      <w:tr w:rsidR="00F94FDB" w:rsidRPr="000B7EA2">
        <w:tc>
          <w:tcPr>
            <w:tcW w:w="252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14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14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合意解除件</w:t>
            </w:r>
          </w:p>
        </w:tc>
        <w:tc>
          <w:tcPr>
            <w:tcW w:w="378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4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4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115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5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5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15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6</w:t>
            </w:r>
          </w:p>
        </w:tc>
      </w:tr>
      <w:tr w:rsidR="00F94FDB" w:rsidRPr="000B7EA2">
        <w:tc>
          <w:tcPr>
            <w:tcW w:w="252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15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15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爭議件</w:t>
            </w:r>
          </w:p>
        </w:tc>
        <w:tc>
          <w:tcPr>
            <w:tcW w:w="3780" w:type="dxa"/>
          </w:tcPr>
          <w:p w:rsidR="00F94FDB" w:rsidRPr="000B7EA2" w:rsidRDefault="008304DC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5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5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APLY_NO</w:t>
            </w:r>
            <w:r w:rsidRPr="000B7EA2">
              <w:rPr>
                <w:rFonts w:hint="eastAsia"/>
                <w:bCs/>
                <w:lang w:eastAsia="zh-TW"/>
                <w:rPrChange w:id="115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1159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11</w:t>
              </w:r>
              <w:r w:rsidRPr="000B7EA2">
                <w:rPr>
                  <w:rFonts w:hint="eastAsia"/>
                  <w:bCs/>
                  <w:lang w:eastAsia="zh-TW"/>
                  <w:rPrChange w:id="1160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116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不為</w:t>
            </w:r>
            <w:r w:rsidRPr="000B7EA2">
              <w:rPr>
                <w:rFonts w:hint="eastAsia"/>
                <w:bCs/>
                <w:lang w:eastAsia="zh-TW"/>
                <w:rPrChange w:id="116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  <w:r w:rsidRPr="000B7EA2">
              <w:rPr>
                <w:rFonts w:hint="eastAsia"/>
                <w:bCs/>
                <w:lang w:eastAsia="zh-TW"/>
                <w:rPrChange w:id="116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的件</w:t>
            </w:r>
          </w:p>
        </w:tc>
        <w:tc>
          <w:tcPr>
            <w:tcW w:w="234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6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6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16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7</w:t>
            </w:r>
          </w:p>
        </w:tc>
      </w:tr>
      <w:tr w:rsidR="00F94FDB" w:rsidRPr="000B7EA2">
        <w:tc>
          <w:tcPr>
            <w:tcW w:w="252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167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16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訴訟件</w:t>
            </w:r>
          </w:p>
        </w:tc>
        <w:tc>
          <w:tcPr>
            <w:tcW w:w="378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6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7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117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F94FDB" w:rsidRPr="000B7EA2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7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7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17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8</w:t>
            </w:r>
          </w:p>
        </w:tc>
      </w:tr>
    </w:tbl>
    <w:p w:rsidR="00F94FDB" w:rsidRPr="000B7EA2" w:rsidRDefault="00F94FDB" w:rsidP="00F94FDB">
      <w:pPr>
        <w:pStyle w:val="Tabletext"/>
        <w:keepLines w:val="0"/>
        <w:spacing w:after="0" w:line="240" w:lineRule="auto"/>
        <w:ind w:left="425"/>
        <w:rPr>
          <w:rFonts w:hint="eastAsia"/>
          <w:bCs/>
          <w:lang w:eastAsia="zh-TW"/>
          <w:rPrChange w:id="1175" w:author="陳鐵元" w:date="2016-09-03T10:45:00Z">
            <w:rPr>
              <w:rFonts w:hint="eastAsia"/>
              <w:bCs/>
              <w:lang w:eastAsia="zh-TW"/>
            </w:rPr>
          </w:rPrChange>
        </w:rPr>
      </w:pPr>
    </w:p>
    <w:p w:rsidR="005E1832" w:rsidRPr="000B7EA2" w:rsidRDefault="005E1832" w:rsidP="005E183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  <w:rPrChange w:id="1176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1177" w:author="陳鐵元" w:date="2016-09-03T10:45:00Z">
            <w:rPr>
              <w:rFonts w:hint="eastAsia"/>
              <w:bCs/>
              <w:lang w:eastAsia="zh-TW"/>
            </w:rPr>
          </w:rPrChange>
        </w:rPr>
        <w:t>待簽擬件</w:t>
      </w:r>
      <w:r w:rsidRPr="000B7EA2">
        <w:rPr>
          <w:rFonts w:hint="eastAsia"/>
          <w:bCs/>
          <w:lang w:eastAsia="zh-TW"/>
          <w:rPrChange w:id="1178" w:author="陳鐵元" w:date="2016-09-03T10:45:00Z">
            <w:rPr>
              <w:rFonts w:hint="eastAsia"/>
              <w:bCs/>
              <w:lang w:eastAsia="zh-TW"/>
            </w:rPr>
          </w:rPrChange>
        </w:rPr>
        <w:t>(</w:t>
      </w:r>
      <w:r w:rsidRPr="000B7EA2">
        <w:rPr>
          <w:rFonts w:hint="eastAsia"/>
          <w:bCs/>
          <w:lang w:eastAsia="zh-TW"/>
          <w:rPrChange w:id="1179" w:author="陳鐵元" w:date="2016-09-03T10:45:00Z">
            <w:rPr>
              <w:rFonts w:hint="eastAsia"/>
              <w:bCs/>
              <w:lang w:eastAsia="zh-TW"/>
            </w:rPr>
          </w:rPrChange>
        </w:rPr>
        <w:t>連結同待處理總案件</w:t>
      </w:r>
      <w:r w:rsidRPr="000B7EA2">
        <w:rPr>
          <w:rFonts w:hint="eastAsia"/>
          <w:bCs/>
          <w:lang w:eastAsia="zh-TW"/>
          <w:rPrChange w:id="1180" w:author="陳鐵元" w:date="2016-09-03T10:45:00Z">
            <w:rPr>
              <w:rFonts w:hint="eastAsia"/>
              <w:bCs/>
              <w:lang w:eastAsia="zh-TW"/>
            </w:rPr>
          </w:rPrChange>
        </w:rPr>
        <w:t>)</w:t>
      </w:r>
    </w:p>
    <w:p w:rsidR="005E1832" w:rsidRPr="000B7EA2" w:rsidRDefault="005E1832" w:rsidP="005E183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  <w:rPrChange w:id="1181" w:author="陳鐵元" w:date="2016-09-03T10:45:00Z">
            <w:rPr>
              <w:bCs/>
              <w:lang w:eastAsia="zh-TW"/>
            </w:rPr>
          </w:rPrChange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5E1832" w:rsidRPr="000B7EA2">
        <w:tc>
          <w:tcPr>
            <w:tcW w:w="252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18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1183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18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18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Pr="000B7EA2">
              <w:rPr>
                <w:rFonts w:hint="eastAsia"/>
                <w:b/>
                <w:lang w:eastAsia="zh-TW"/>
                <w:rPrChange w:id="118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DTAAA001</w:t>
            </w:r>
            <w:r w:rsidRPr="000B7EA2">
              <w:rPr>
                <w:rFonts w:hint="eastAsia"/>
                <w:b/>
                <w:lang w:eastAsia="zh-TW"/>
                <w:rPrChange w:id="118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18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18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19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19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           </w:t>
            </w:r>
            <w:r w:rsidRPr="000B7EA2">
              <w:rPr>
                <w:rFonts w:hint="eastAsia"/>
                <w:bCs/>
                <w:lang w:eastAsia="zh-TW"/>
                <w:rPrChange w:id="119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受理進度</w:t>
            </w:r>
            <w:r w:rsidRPr="000B7EA2">
              <w:rPr>
                <w:rFonts w:hint="eastAsia"/>
                <w:bCs/>
                <w:lang w:eastAsia="zh-TW"/>
                <w:rPrChange w:id="119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="00BA37C8" w:rsidRPr="000B7EA2">
              <w:rPr>
                <w:rFonts w:hint="eastAsia"/>
                <w:bCs/>
                <w:lang w:eastAsia="zh-TW"/>
                <w:rPrChange w:id="119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42,43,45,49,75,75</w:t>
            </w:r>
          </w:p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195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19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AND </w:t>
            </w:r>
            <w:r w:rsidRPr="000B7EA2">
              <w:rPr>
                <w:rFonts w:hint="eastAsia"/>
                <w:b/>
                <w:lang w:eastAsia="zh-TW"/>
                <w:rPrChange w:id="119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簽擬人員</w:t>
            </w:r>
            <w:r w:rsidRPr="000B7EA2">
              <w:rPr>
                <w:rFonts w:hint="eastAsia"/>
                <w:b/>
                <w:lang w:eastAsia="zh-TW"/>
                <w:rPrChange w:id="119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 =  </w:t>
            </w:r>
            <w:r w:rsidRPr="000B7EA2">
              <w:rPr>
                <w:rFonts w:hint="eastAsia"/>
                <w:bCs/>
                <w:lang w:eastAsia="zh-TW"/>
                <w:rPrChange w:id="119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200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  <w:p w:rsidR="00004613" w:rsidRPr="000B7EA2" w:rsidRDefault="00004613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20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1202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120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120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1205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12</w:t>
              </w:r>
              <w:r w:rsidRPr="000B7EA2">
                <w:rPr>
                  <w:rFonts w:hint="eastAsia"/>
                  <w:bCs/>
                  <w:lang w:eastAsia="zh-TW"/>
                  <w:rPrChange w:id="1206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120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1208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120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1210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21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1212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21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1214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21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</w:tc>
        <w:tc>
          <w:tcPr>
            <w:tcW w:w="234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21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21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121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AAB0_02</w:t>
            </w:r>
            <w:r w:rsidR="003A09A9" w:rsidRPr="000B7EA2">
              <w:rPr>
                <w:rFonts w:hint="eastAsia"/>
                <w:b/>
                <w:lang w:eastAsia="zh-TW"/>
                <w:rPrChange w:id="121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1</w:t>
            </w:r>
            <w:r w:rsidRPr="000B7EA2">
              <w:rPr>
                <w:rFonts w:hint="eastAsia"/>
                <w:b/>
                <w:lang w:eastAsia="zh-TW"/>
                <w:rPrChange w:id="122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0</w:t>
            </w:r>
            <w:r w:rsidRPr="000B7EA2">
              <w:rPr>
                <w:rFonts w:hint="eastAsia"/>
                <w:b/>
                <w:lang w:eastAsia="zh-TW"/>
                <w:rPrChange w:id="122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222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22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查詢狀態</w:t>
            </w:r>
            <w:r w:rsidRPr="000B7EA2">
              <w:rPr>
                <w:rFonts w:hint="eastAsia"/>
                <w:lang w:eastAsia="zh-TW"/>
                <w:rPrChange w:id="1224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8</w:t>
            </w:r>
          </w:p>
        </w:tc>
      </w:tr>
      <w:tr w:rsidR="0052086A" w:rsidRPr="000B7EA2">
        <w:tc>
          <w:tcPr>
            <w:tcW w:w="252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lang w:eastAsia="zh-TW"/>
                <w:rPrChange w:id="1225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1226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櫃檯件</w:t>
            </w:r>
          </w:p>
        </w:tc>
        <w:tc>
          <w:tcPr>
            <w:tcW w:w="378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22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22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PRORITY_LVL = 0</w:t>
            </w:r>
          </w:p>
        </w:tc>
        <w:tc>
          <w:tcPr>
            <w:tcW w:w="2340" w:type="dxa"/>
          </w:tcPr>
          <w:p w:rsidR="0052086A" w:rsidRPr="000B7EA2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22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3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23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="00BF2ACA" w:rsidRPr="000B7EA2">
              <w:rPr>
                <w:rFonts w:hint="eastAsia"/>
                <w:bCs/>
                <w:lang w:eastAsia="zh-TW"/>
                <w:rPrChange w:id="123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10</w:t>
            </w:r>
          </w:p>
        </w:tc>
      </w:tr>
      <w:tr w:rsidR="005E1832" w:rsidRPr="000B7EA2">
        <w:tc>
          <w:tcPr>
            <w:tcW w:w="252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233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23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待處理總案件</w:t>
            </w:r>
          </w:p>
        </w:tc>
        <w:tc>
          <w:tcPr>
            <w:tcW w:w="378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3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3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3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23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1</w:t>
            </w:r>
          </w:p>
        </w:tc>
      </w:tr>
      <w:tr w:rsidR="005E1832" w:rsidRPr="000B7EA2">
        <w:tc>
          <w:tcPr>
            <w:tcW w:w="252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239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240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受理未超過</w:t>
            </w:r>
            <w:r w:rsidRPr="000B7EA2">
              <w:rPr>
                <w:rFonts w:hint="eastAsia"/>
                <w:lang w:eastAsia="zh-TW"/>
                <w:rPrChange w:id="124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</w:t>
            </w:r>
            <w:r w:rsidRPr="000B7EA2">
              <w:rPr>
                <w:rFonts w:hint="eastAsia"/>
                <w:lang w:eastAsia="zh-TW"/>
                <w:rPrChange w:id="124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4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4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CurrentDate - </w:t>
            </w:r>
            <w:r w:rsidRPr="000B7EA2">
              <w:rPr>
                <w:rFonts w:hint="eastAsia"/>
                <w:bCs/>
                <w:lang w:eastAsia="zh-TW"/>
                <w:rPrChange w:id="124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124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&lt;3</w:t>
            </w:r>
          </w:p>
        </w:tc>
        <w:tc>
          <w:tcPr>
            <w:tcW w:w="234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4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4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24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2</w:t>
            </w:r>
          </w:p>
        </w:tc>
      </w:tr>
      <w:tr w:rsidR="005E1832" w:rsidRPr="000B7EA2">
        <w:tc>
          <w:tcPr>
            <w:tcW w:w="252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25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25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125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3~12</w:t>
            </w:r>
            <w:r w:rsidRPr="000B7EA2">
              <w:rPr>
                <w:rFonts w:hint="eastAsia"/>
                <w:lang w:eastAsia="zh-TW"/>
                <w:rPrChange w:id="125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5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5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3&lt;= CurrentDate - </w:t>
            </w:r>
            <w:r w:rsidRPr="000B7EA2">
              <w:rPr>
                <w:rFonts w:hint="eastAsia"/>
                <w:bCs/>
                <w:lang w:eastAsia="zh-TW"/>
                <w:rPrChange w:id="125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125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&lt;12</w:t>
            </w:r>
          </w:p>
        </w:tc>
        <w:tc>
          <w:tcPr>
            <w:tcW w:w="234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5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5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26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3</w:t>
            </w:r>
          </w:p>
        </w:tc>
      </w:tr>
      <w:tr w:rsidR="005E1832" w:rsidRPr="000B7EA2">
        <w:tc>
          <w:tcPr>
            <w:tcW w:w="252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261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26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</w:t>
            </w:r>
            <w:r w:rsidRPr="000B7EA2">
              <w:rPr>
                <w:rFonts w:hint="eastAsia"/>
                <w:lang w:eastAsia="zh-TW"/>
                <w:rPrChange w:id="126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12~15</w:t>
            </w:r>
            <w:r w:rsidRPr="000B7EA2">
              <w:rPr>
                <w:rFonts w:hint="eastAsia"/>
                <w:lang w:eastAsia="zh-TW"/>
                <w:rPrChange w:id="126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6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6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12&lt;= CurrentDate - </w:t>
            </w:r>
            <w:r w:rsidRPr="000B7EA2">
              <w:rPr>
                <w:rFonts w:hint="eastAsia"/>
                <w:bCs/>
                <w:lang w:eastAsia="zh-TW"/>
                <w:rPrChange w:id="126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  <w:r w:rsidRPr="000B7EA2">
              <w:rPr>
                <w:rFonts w:hint="eastAsia"/>
                <w:bCs/>
                <w:lang w:eastAsia="zh-TW"/>
                <w:rPrChange w:id="126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&lt;15</w:t>
            </w:r>
          </w:p>
        </w:tc>
        <w:tc>
          <w:tcPr>
            <w:tcW w:w="234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6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7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27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4</w:t>
            </w:r>
          </w:p>
        </w:tc>
      </w:tr>
      <w:tr w:rsidR="005E1832" w:rsidRPr="000B7EA2">
        <w:tc>
          <w:tcPr>
            <w:tcW w:w="252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272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27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受理超過</w:t>
            </w:r>
            <w:r w:rsidRPr="000B7EA2">
              <w:rPr>
                <w:rFonts w:hint="eastAsia"/>
                <w:lang w:eastAsia="zh-TW"/>
                <w:rPrChange w:id="127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15</w:t>
            </w:r>
            <w:r w:rsidRPr="000B7EA2">
              <w:rPr>
                <w:rFonts w:hint="eastAsia"/>
                <w:lang w:eastAsia="zh-TW"/>
                <w:rPrChange w:id="127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日件</w:t>
            </w:r>
          </w:p>
        </w:tc>
        <w:tc>
          <w:tcPr>
            <w:tcW w:w="378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7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7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15&lt;= CurrentDate - </w:t>
            </w:r>
            <w:r w:rsidRPr="000B7EA2">
              <w:rPr>
                <w:rFonts w:hint="eastAsia"/>
                <w:bCs/>
                <w:lang w:eastAsia="zh-TW"/>
                <w:rPrChange w:id="127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受理日期</w:t>
            </w:r>
          </w:p>
        </w:tc>
        <w:tc>
          <w:tcPr>
            <w:tcW w:w="234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7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8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28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5</w:t>
            </w:r>
          </w:p>
        </w:tc>
      </w:tr>
      <w:tr w:rsidR="005E1832" w:rsidRPr="000B7EA2">
        <w:tc>
          <w:tcPr>
            <w:tcW w:w="252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282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28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合意解除件</w:t>
            </w:r>
          </w:p>
        </w:tc>
        <w:tc>
          <w:tcPr>
            <w:tcW w:w="378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8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8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128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8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8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28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6</w:t>
            </w:r>
          </w:p>
        </w:tc>
      </w:tr>
      <w:tr w:rsidR="005E1832" w:rsidRPr="000B7EA2">
        <w:tc>
          <w:tcPr>
            <w:tcW w:w="252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29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29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爭議件</w:t>
            </w:r>
          </w:p>
        </w:tc>
        <w:tc>
          <w:tcPr>
            <w:tcW w:w="3780" w:type="dxa"/>
          </w:tcPr>
          <w:p w:rsidR="005E1832" w:rsidRPr="000B7EA2" w:rsidRDefault="008304DC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29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29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APLY_NO</w:t>
            </w:r>
            <w:r w:rsidRPr="000B7EA2">
              <w:rPr>
                <w:rFonts w:hint="eastAsia"/>
                <w:bCs/>
                <w:lang w:eastAsia="zh-TW"/>
                <w:rPrChange w:id="129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1295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11</w:t>
              </w:r>
              <w:r w:rsidRPr="000B7EA2">
                <w:rPr>
                  <w:rFonts w:hint="eastAsia"/>
                  <w:bCs/>
                  <w:lang w:eastAsia="zh-TW"/>
                  <w:rPrChange w:id="1296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129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不為</w:t>
            </w:r>
            <w:r w:rsidRPr="000B7EA2">
              <w:rPr>
                <w:rFonts w:hint="eastAsia"/>
                <w:bCs/>
                <w:lang w:eastAsia="zh-TW"/>
                <w:rPrChange w:id="129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  <w:r w:rsidRPr="000B7EA2">
              <w:rPr>
                <w:rFonts w:hint="eastAsia"/>
                <w:bCs/>
                <w:lang w:eastAsia="zh-TW"/>
                <w:rPrChange w:id="129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的件</w:t>
            </w:r>
          </w:p>
        </w:tc>
        <w:tc>
          <w:tcPr>
            <w:tcW w:w="234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0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30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30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7</w:t>
            </w:r>
          </w:p>
        </w:tc>
      </w:tr>
      <w:tr w:rsidR="005E1832" w:rsidRPr="000B7EA2">
        <w:tc>
          <w:tcPr>
            <w:tcW w:w="252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303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30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訴訟件</w:t>
            </w:r>
          </w:p>
        </w:tc>
        <w:tc>
          <w:tcPr>
            <w:tcW w:w="378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0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30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先放</w:t>
            </w:r>
            <w:r w:rsidRPr="000B7EA2">
              <w:rPr>
                <w:rFonts w:hint="eastAsia"/>
                <w:bCs/>
                <w:lang w:eastAsia="zh-TW"/>
                <w:rPrChange w:id="130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0</w:t>
            </w:r>
          </w:p>
        </w:tc>
        <w:tc>
          <w:tcPr>
            <w:tcW w:w="2340" w:type="dxa"/>
          </w:tcPr>
          <w:p w:rsidR="005E1832" w:rsidRPr="000B7EA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0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30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31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8</w:t>
            </w:r>
          </w:p>
        </w:tc>
      </w:tr>
      <w:tr w:rsidR="00074D26" w:rsidRPr="000B7EA2">
        <w:tc>
          <w:tcPr>
            <w:tcW w:w="2520" w:type="dxa"/>
          </w:tcPr>
          <w:p w:rsidR="00074D26" w:rsidRPr="000B7EA2" w:rsidRDefault="00DE2AAE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311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31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即時匯撥件</w:t>
            </w:r>
          </w:p>
        </w:tc>
        <w:tc>
          <w:tcPr>
            <w:tcW w:w="3780" w:type="dxa"/>
          </w:tcPr>
          <w:p w:rsidR="00BA37C8" w:rsidRPr="000B7EA2" w:rsidRDefault="00DE2AAE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1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31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讀取</w:t>
            </w:r>
            <w:r w:rsidRPr="000B7EA2">
              <w:rPr>
                <w:rFonts w:hint="eastAsia"/>
                <w:bCs/>
                <w:lang w:eastAsia="zh-TW"/>
                <w:rPrChange w:id="131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DTAAA001 LEFT JOIN DTAAB010</w:t>
            </w:r>
            <w:r w:rsidRPr="000B7EA2">
              <w:rPr>
                <w:rFonts w:hint="eastAsia"/>
                <w:bCs/>
                <w:lang w:eastAsia="zh-TW"/>
                <w:rPrChange w:id="131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其中</w:t>
            </w:r>
            <w:r w:rsidRPr="000B7EA2">
              <w:rPr>
                <w:rFonts w:hint="eastAsia"/>
                <w:bCs/>
                <w:lang w:eastAsia="zh-TW"/>
                <w:rPrChange w:id="131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DTAAB010.RMT_RIGHT_NOW=Y</w:t>
            </w:r>
          </w:p>
        </w:tc>
        <w:tc>
          <w:tcPr>
            <w:tcW w:w="2340" w:type="dxa"/>
          </w:tcPr>
          <w:p w:rsidR="00074D26" w:rsidRPr="000B7EA2" w:rsidRDefault="00BA37C8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1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31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32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16</w:t>
            </w:r>
          </w:p>
        </w:tc>
      </w:tr>
    </w:tbl>
    <w:p w:rsidR="00F94FDB" w:rsidRPr="000B7EA2" w:rsidRDefault="00F94FDB" w:rsidP="000C0D08">
      <w:pPr>
        <w:pStyle w:val="Tabletext"/>
        <w:keepLines w:val="0"/>
        <w:spacing w:after="0" w:line="240" w:lineRule="auto"/>
        <w:ind w:left="425"/>
        <w:rPr>
          <w:rFonts w:hint="eastAsia"/>
          <w:bCs/>
          <w:lang w:eastAsia="zh-TW"/>
          <w:rPrChange w:id="1321" w:author="陳鐵元" w:date="2016-09-03T10:45:00Z">
            <w:rPr>
              <w:rFonts w:hint="eastAsia"/>
              <w:bCs/>
              <w:lang w:eastAsia="zh-TW"/>
            </w:rPr>
          </w:rPrChange>
        </w:rPr>
      </w:pPr>
    </w:p>
    <w:p w:rsidR="009B7EC5" w:rsidRPr="000B7EA2" w:rsidRDefault="009B7EC5" w:rsidP="009B7EC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  <w:rPrChange w:id="1322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1323" w:author="陳鐵元" w:date="2016-09-03T10:45:00Z">
            <w:rPr>
              <w:rFonts w:hint="eastAsia"/>
              <w:bCs/>
              <w:lang w:eastAsia="zh-TW"/>
            </w:rPr>
          </w:rPrChange>
        </w:rPr>
        <w:t>待補全件</w:t>
      </w:r>
      <w:r w:rsidRPr="000B7EA2">
        <w:rPr>
          <w:rFonts w:hint="eastAsia"/>
          <w:bCs/>
          <w:lang w:eastAsia="zh-TW"/>
          <w:rPrChange w:id="1324" w:author="陳鐵元" w:date="2016-09-03T10:45:00Z">
            <w:rPr>
              <w:rFonts w:hint="eastAsia"/>
              <w:bCs/>
              <w:lang w:eastAsia="zh-TW"/>
            </w:rPr>
          </w:rPrChange>
        </w:rPr>
        <w:t>()</w:t>
      </w:r>
    </w:p>
    <w:p w:rsidR="009B7EC5" w:rsidRPr="000B7EA2" w:rsidRDefault="009B7EC5" w:rsidP="009B7EC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  <w:rPrChange w:id="1325" w:author="陳鐵元" w:date="2016-09-03T10:45:00Z">
            <w:rPr>
              <w:bCs/>
              <w:lang w:eastAsia="zh-TW"/>
            </w:rPr>
          </w:rPrChange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9B7EC5" w:rsidRPr="000B7EA2">
        <w:tc>
          <w:tcPr>
            <w:tcW w:w="2520" w:type="dxa"/>
          </w:tcPr>
          <w:p w:rsidR="009B7EC5" w:rsidRPr="000B7EA2" w:rsidRDefault="009B7EC5" w:rsidP="00A4432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32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1327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9B7EC5" w:rsidRPr="000B7EA2" w:rsidRDefault="009B7EC5" w:rsidP="00A4432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32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32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="00D90A16" w:rsidRPr="000B7EA2">
              <w:rPr>
                <w:rFonts w:ascii="細明體" w:eastAsia="細明體" w:hAnsi="細明體"/>
                <w:rPrChange w:id="1330" w:author="陳鐵元" w:date="2016-09-03T10:45:00Z">
                  <w:rPr>
                    <w:rFonts w:ascii="細明體" w:eastAsia="細明體" w:hAnsi="細明體"/>
                  </w:rPr>
                </w:rPrChange>
              </w:rPr>
              <w:t>DTA</w:t>
            </w:r>
            <w:r w:rsidR="005A7EDC" w:rsidRPr="000B7EA2">
              <w:rPr>
                <w:rFonts w:ascii="細明體" w:eastAsia="細明體" w:hAnsi="細明體" w:hint="eastAsia"/>
                <w:rPrChange w:id="1331" w:author="陳鐵元" w:date="2016-09-03T10:45:00Z">
                  <w:rPr>
                    <w:rFonts w:ascii="細明體" w:eastAsia="細明體" w:hAnsi="細明體" w:hint="eastAsia"/>
                  </w:rPr>
                </w:rPrChange>
              </w:rPr>
              <w:t>A</w:t>
            </w:r>
            <w:r w:rsidR="00D90A16" w:rsidRPr="000B7EA2">
              <w:rPr>
                <w:rFonts w:ascii="細明體" w:eastAsia="細明體" w:hAnsi="細明體" w:hint="eastAsia"/>
                <w:lang w:eastAsia="zh-TW"/>
                <w:rPrChange w:id="1332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J010</w:t>
            </w:r>
            <w:r w:rsidRPr="000B7EA2">
              <w:rPr>
                <w:rFonts w:hint="eastAsia"/>
                <w:b/>
                <w:lang w:eastAsia="zh-TW"/>
                <w:rPrChange w:id="133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9B7EC5" w:rsidRPr="000B7EA2" w:rsidRDefault="009B7EC5" w:rsidP="00A4432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33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33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9B7EC5" w:rsidRPr="000B7EA2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33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33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      </w:t>
            </w:r>
            <w:r w:rsidR="005A7EDC" w:rsidRPr="000B7EA2">
              <w:rPr>
                <w:rFonts w:ascii="細明體" w:eastAsia="細明體" w:hAnsi="細明體" w:hint="eastAsia"/>
                <w:lang w:eastAsia="zh-TW"/>
                <w:rPrChange w:id="1338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補件輸入人員</w:t>
            </w:r>
            <w:r w:rsidR="005A7EDC" w:rsidRPr="000B7EA2">
              <w:rPr>
                <w:rFonts w:hint="eastAsia"/>
                <w:b/>
                <w:lang w:eastAsia="zh-TW"/>
                <w:rPrChange w:id="133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 </w:t>
            </w:r>
            <w:r w:rsidRPr="000B7EA2">
              <w:rPr>
                <w:rFonts w:hint="eastAsia"/>
                <w:b/>
                <w:lang w:eastAsia="zh-TW"/>
                <w:rPrChange w:id="134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=  </w:t>
            </w:r>
            <w:r w:rsidRPr="000B7EA2">
              <w:rPr>
                <w:rFonts w:hint="eastAsia"/>
                <w:bCs/>
                <w:lang w:eastAsia="zh-TW"/>
                <w:rPrChange w:id="134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34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  <w:p w:rsidR="005A7EDC" w:rsidRPr="000B7EA2" w:rsidRDefault="005A7EDC" w:rsidP="00A4432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  <w:rPrChange w:id="1343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344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   AND</w:t>
            </w:r>
            <w:r w:rsidRPr="000B7EA2">
              <w:rPr>
                <w:rFonts w:ascii="細明體" w:eastAsia="細明體" w:hAnsi="細明體" w:hint="eastAsia"/>
                <w:lang w:eastAsia="zh-TW"/>
                <w:rPrChange w:id="1345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銷件輸入日期 為 空值</w:t>
            </w:r>
          </w:p>
          <w:p w:rsidR="00004613" w:rsidRPr="000B7EA2" w:rsidRDefault="00004613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4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1347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134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134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1350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12</w:t>
              </w:r>
              <w:r w:rsidRPr="000B7EA2">
                <w:rPr>
                  <w:rFonts w:hint="eastAsia"/>
                  <w:bCs/>
                  <w:lang w:eastAsia="zh-TW"/>
                  <w:rPrChange w:id="1351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135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1353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135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1355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35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1357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35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1359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36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  <w:p w:rsidR="007A3EFC" w:rsidRPr="000B7EA2" w:rsidRDefault="007A3EFC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36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36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AND </w:t>
            </w:r>
            <w:r w:rsidRPr="000B7EA2">
              <w:rPr>
                <w:rFonts w:hint="eastAsia"/>
                <w:bCs/>
                <w:lang w:eastAsia="zh-TW"/>
                <w:rPrChange w:id="136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今日日期</w:t>
            </w:r>
            <w:r w:rsidRPr="000B7EA2">
              <w:rPr>
                <w:bCs/>
                <w:lang w:eastAsia="zh-TW"/>
                <w:rPrChange w:id="1364" w:author="陳鐵元" w:date="2016-09-03T10:45:00Z">
                  <w:rPr>
                    <w:bCs/>
                    <w:lang w:eastAsia="zh-TW"/>
                  </w:rPr>
                </w:rPrChange>
              </w:rPr>
              <w:t xml:space="preserve"> – </w:t>
            </w:r>
            <w:r w:rsidRPr="000B7EA2">
              <w:rPr>
                <w:rFonts w:hint="eastAsia"/>
                <w:bCs/>
                <w:lang w:eastAsia="zh-TW"/>
                <w:rPrChange w:id="136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補全輸入日</w:t>
            </w:r>
            <w:r w:rsidRPr="000B7EA2">
              <w:rPr>
                <w:bCs/>
                <w:lang w:eastAsia="zh-TW"/>
                <w:rPrChange w:id="1366" w:author="陳鐵元" w:date="2016-09-03T10:45:00Z">
                  <w:rPr>
                    <w:bCs/>
                    <w:lang w:eastAsia="zh-TW"/>
                  </w:rPr>
                </w:rPrChange>
              </w:rPr>
              <w:t>&lt; 10</w:t>
            </w:r>
            <w:r w:rsidRPr="000B7EA2">
              <w:rPr>
                <w:rFonts w:hint="eastAsia"/>
                <w:bCs/>
                <w:lang w:eastAsia="zh-TW"/>
                <w:rPrChange w:id="136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日</w:t>
            </w:r>
          </w:p>
        </w:tc>
        <w:tc>
          <w:tcPr>
            <w:tcW w:w="2340" w:type="dxa"/>
          </w:tcPr>
          <w:p w:rsidR="009B7EC5" w:rsidRPr="000B7EA2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36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36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137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AA</w:t>
            </w:r>
            <w:r w:rsidR="00CC4EA9" w:rsidRPr="000B7EA2">
              <w:rPr>
                <w:rFonts w:hint="eastAsia"/>
                <w:b/>
                <w:lang w:eastAsia="zh-TW"/>
                <w:rPrChange w:id="137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J0</w:t>
            </w:r>
            <w:r w:rsidRPr="000B7EA2">
              <w:rPr>
                <w:rFonts w:hint="eastAsia"/>
                <w:b/>
                <w:lang w:eastAsia="zh-TW"/>
                <w:rPrChange w:id="137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_0</w:t>
            </w:r>
            <w:r w:rsidR="00CC4EA9" w:rsidRPr="000B7EA2">
              <w:rPr>
                <w:rFonts w:hint="eastAsia"/>
                <w:b/>
                <w:lang w:eastAsia="zh-TW"/>
                <w:rPrChange w:id="137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4</w:t>
            </w:r>
            <w:r w:rsidRPr="000B7EA2">
              <w:rPr>
                <w:rFonts w:hint="eastAsia"/>
                <w:b/>
                <w:lang w:eastAsia="zh-TW"/>
                <w:rPrChange w:id="137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00</w:t>
            </w:r>
            <w:r w:rsidRPr="000B7EA2">
              <w:rPr>
                <w:rFonts w:hint="eastAsia"/>
                <w:b/>
                <w:lang w:eastAsia="zh-TW"/>
                <w:rPrChange w:id="137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CC4EA9" w:rsidRPr="000B7EA2" w:rsidRDefault="00CC4EA9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37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377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By </w:t>
            </w:r>
            <w:r w:rsidRPr="000B7EA2">
              <w:rPr>
                <w:rFonts w:hint="eastAsia"/>
                <w:lang w:eastAsia="zh-TW"/>
                <w:rPrChange w:id="137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輸入人員</w:t>
            </w:r>
            <w:r w:rsidRPr="000B7EA2">
              <w:rPr>
                <w:rFonts w:hint="eastAsia"/>
                <w:lang w:eastAsia="zh-TW"/>
                <w:rPrChange w:id="1379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ID </w:t>
            </w:r>
            <w:r w:rsidRPr="000B7EA2">
              <w:rPr>
                <w:rFonts w:hint="eastAsia"/>
                <w:lang w:eastAsia="zh-TW"/>
                <w:rPrChange w:id="1380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</w:t>
            </w:r>
          </w:p>
          <w:p w:rsidR="009B7EC5" w:rsidRPr="000B7EA2" w:rsidRDefault="00CC4EA9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381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38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輸入人員</w:t>
            </w:r>
            <w:r w:rsidRPr="000B7EA2">
              <w:rPr>
                <w:rFonts w:hint="eastAsia"/>
                <w:lang w:eastAsia="zh-TW"/>
                <w:rPrChange w:id="1383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rFonts w:hint="eastAsia"/>
                <w:lang w:eastAsia="zh-TW"/>
                <w:rPrChange w:id="138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38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</w:tr>
      <w:tr w:rsidR="009B7EC5" w:rsidRPr="000B7EA2">
        <w:tc>
          <w:tcPr>
            <w:tcW w:w="2520" w:type="dxa"/>
          </w:tcPr>
          <w:p w:rsidR="009B7EC5" w:rsidRPr="000B7EA2" w:rsidRDefault="007A3EFC" w:rsidP="0072769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lang w:eastAsia="zh-TW"/>
                <w:rPrChange w:id="138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38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待處理總案件</w:t>
            </w:r>
            <w:r w:rsidRPr="000B7EA2">
              <w:rPr>
                <w:rFonts w:hint="eastAsia"/>
                <w:lang w:eastAsia="zh-TW"/>
                <w:rPrChange w:id="138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[</w:t>
            </w:r>
            <w:r w:rsidRPr="000B7EA2">
              <w:rPr>
                <w:rFonts w:hint="eastAsia"/>
                <w:lang w:eastAsia="zh-TW"/>
                <w:rPrChange w:id="1389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十日內</w:t>
            </w:r>
            <w:r w:rsidRPr="000B7EA2">
              <w:rPr>
                <w:rFonts w:hint="eastAsia"/>
                <w:lang w:eastAsia="zh-TW"/>
                <w:rPrChange w:id="1390" w:author="陳鐵元" w:date="2016-09-03T10:45:00Z">
                  <w:rPr>
                    <w:rFonts w:hint="eastAsia"/>
                    <w:lang w:eastAsia="zh-TW"/>
                  </w:rPr>
                </w:rPrChange>
              </w:rPr>
              <w:t>]</w:t>
            </w:r>
          </w:p>
        </w:tc>
        <w:tc>
          <w:tcPr>
            <w:tcW w:w="3780" w:type="dxa"/>
          </w:tcPr>
          <w:p w:rsidR="009B7EC5" w:rsidRPr="000B7EA2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9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9B7EC5" w:rsidRPr="000B7EA2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39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9B2B0B" w:rsidRPr="000B7EA2" w:rsidRDefault="009B2B0B" w:rsidP="009B2B0B">
      <w:pPr>
        <w:pStyle w:val="Tabletext"/>
        <w:keepLines w:val="0"/>
        <w:spacing w:after="0" w:line="240" w:lineRule="auto"/>
        <w:rPr>
          <w:bCs/>
          <w:lang w:eastAsia="zh-TW"/>
          <w:rPrChange w:id="1393" w:author="陳鐵元" w:date="2016-09-03T10:45:00Z">
            <w:rPr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1394" w:author="陳鐵元" w:date="2016-09-03T10:45:00Z">
            <w:rPr>
              <w:rFonts w:hint="eastAsia"/>
              <w:bCs/>
              <w:lang w:eastAsia="zh-TW"/>
            </w:rPr>
          </w:rPrChange>
        </w:rPr>
        <w:t xml:space="preserve">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0B7EA2">
          <w:rPr>
            <w:rFonts w:hint="eastAsia"/>
            <w:bCs/>
            <w:lang w:eastAsia="zh-TW"/>
            <w:rPrChange w:id="1395" w:author="陳鐵元" w:date="2016-09-03T10:45:00Z">
              <w:rPr>
                <w:rFonts w:hint="eastAsia"/>
                <w:bCs/>
                <w:lang w:eastAsia="zh-TW"/>
              </w:rPr>
            </w:rPrChange>
          </w:rPr>
          <w:t>2.9.2</w:t>
        </w:r>
      </w:smartTag>
      <w:r w:rsidRPr="000B7EA2">
        <w:rPr>
          <w:rFonts w:hint="eastAsia"/>
          <w:bCs/>
          <w:lang w:eastAsia="zh-TW"/>
          <w:rPrChange w:id="1396" w:author="陳鐵元" w:date="2016-09-03T10:45:00Z">
            <w:rPr>
              <w:rFonts w:hint="eastAsia"/>
              <w:bCs/>
              <w:lang w:eastAsia="zh-TW"/>
            </w:rPr>
          </w:rPrChange>
        </w:rPr>
        <w:t xml:space="preserve">                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9B2B0B" w:rsidRPr="000B7EA2">
        <w:tc>
          <w:tcPr>
            <w:tcW w:w="2520" w:type="dxa"/>
          </w:tcPr>
          <w:p w:rsidR="009B2B0B" w:rsidRPr="000B7EA2" w:rsidRDefault="009B2B0B" w:rsidP="009B2B0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39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1398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9B2B0B" w:rsidRPr="000B7EA2" w:rsidRDefault="009B2B0B" w:rsidP="009B2B0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39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40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Pr="000B7EA2">
              <w:rPr>
                <w:rFonts w:ascii="細明體" w:eastAsia="細明體" w:hAnsi="細明體"/>
                <w:lang w:eastAsia="zh-TW"/>
                <w:rPrChange w:id="1401" w:author="陳鐵元" w:date="2016-09-03T10:45:00Z">
                  <w:rPr>
                    <w:rFonts w:ascii="細明體" w:eastAsia="細明體" w:hAnsi="細明體"/>
                    <w:lang w:eastAsia="zh-TW"/>
                  </w:rPr>
                </w:rPrChange>
              </w:rPr>
              <w:t>DTA</w:t>
            </w:r>
            <w:r w:rsidRPr="000B7EA2">
              <w:rPr>
                <w:rFonts w:ascii="細明體" w:eastAsia="細明體" w:hAnsi="細明體" w:hint="eastAsia"/>
                <w:lang w:eastAsia="zh-TW"/>
                <w:rPrChange w:id="1402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AJ010</w:t>
            </w:r>
            <w:r w:rsidRPr="000B7EA2">
              <w:rPr>
                <w:rFonts w:hint="eastAsia"/>
                <w:b/>
                <w:lang w:eastAsia="zh-TW"/>
                <w:rPrChange w:id="140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9B2B0B" w:rsidRPr="000B7EA2" w:rsidRDefault="009B2B0B" w:rsidP="009B2B0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40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40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9B2B0B" w:rsidRPr="000B7EA2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40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40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      </w:t>
            </w:r>
            <w:r w:rsidRPr="000B7EA2">
              <w:rPr>
                <w:rFonts w:ascii="細明體" w:eastAsia="細明體" w:hAnsi="細明體" w:hint="eastAsia"/>
                <w:lang w:eastAsia="zh-TW"/>
                <w:rPrChange w:id="1408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補件輸入人員</w:t>
            </w:r>
            <w:r w:rsidRPr="000B7EA2">
              <w:rPr>
                <w:rFonts w:hint="eastAsia"/>
                <w:b/>
                <w:lang w:eastAsia="zh-TW"/>
                <w:rPrChange w:id="140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 =  </w:t>
            </w:r>
            <w:r w:rsidRPr="000B7EA2">
              <w:rPr>
                <w:rFonts w:hint="eastAsia"/>
                <w:bCs/>
                <w:lang w:eastAsia="zh-TW"/>
                <w:rPrChange w:id="141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41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  <w:p w:rsidR="009B2B0B" w:rsidRPr="000B7EA2" w:rsidRDefault="009B2B0B" w:rsidP="009B2B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  <w:rPrChange w:id="1412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413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   AND</w:t>
            </w:r>
            <w:r w:rsidRPr="000B7EA2">
              <w:rPr>
                <w:rFonts w:ascii="細明體" w:eastAsia="細明體" w:hAnsi="細明體" w:hint="eastAsia"/>
                <w:lang w:eastAsia="zh-TW"/>
                <w:rPrChange w:id="1414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 xml:space="preserve">銷件輸入日期 為 </w:t>
            </w:r>
            <w:r w:rsidR="007D49EA" w:rsidRPr="000B7EA2">
              <w:rPr>
                <w:rFonts w:ascii="細明體" w:eastAsia="細明體" w:hAnsi="細明體" w:hint="eastAsia"/>
                <w:lang w:eastAsia="zh-TW"/>
                <w:rPrChange w:id="1415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有</w:t>
            </w:r>
            <w:r w:rsidRPr="000B7EA2">
              <w:rPr>
                <w:rFonts w:ascii="細明體" w:eastAsia="細明體" w:hAnsi="細明體" w:hint="eastAsia"/>
                <w:lang w:eastAsia="zh-TW"/>
                <w:rPrChange w:id="1416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值</w:t>
            </w:r>
          </w:p>
          <w:p w:rsidR="007D49EA" w:rsidRPr="000B7EA2" w:rsidRDefault="007D49EA" w:rsidP="009B2B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  <w:rPrChange w:id="1417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41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    </w:t>
            </w:r>
            <w:r w:rsidRPr="000B7EA2">
              <w:rPr>
                <w:rFonts w:hint="eastAsia"/>
                <w:lang w:eastAsia="zh-TW"/>
                <w:rPrChange w:id="1419" w:author="陳鐵元" w:date="2016-09-03T10:45:00Z">
                  <w:rPr>
                    <w:rFonts w:hint="eastAsia"/>
                    <w:lang w:eastAsia="zh-TW"/>
                  </w:rPr>
                </w:rPrChange>
              </w:rPr>
              <w:t>AND</w:t>
            </w:r>
            <w:r w:rsidRPr="000B7EA2">
              <w:rPr>
                <w:rFonts w:hint="eastAsia"/>
                <w:lang w:eastAsia="zh-TW"/>
                <w:rPrChange w:id="1420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補全簽收</w:t>
            </w:r>
            <w:r w:rsidRPr="000B7EA2">
              <w:rPr>
                <w:rFonts w:ascii="細明體" w:eastAsia="細明體" w:hAnsi="細明體" w:hint="eastAsia"/>
                <w:lang w:eastAsia="zh-TW"/>
                <w:rPrChange w:id="1421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日期 為 空值</w:t>
            </w:r>
          </w:p>
          <w:p w:rsidR="00004613" w:rsidRPr="000B7EA2" w:rsidRDefault="00004613" w:rsidP="009B2B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  <w:rPrChange w:id="1422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1423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142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142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1426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12</w:t>
              </w:r>
              <w:r w:rsidRPr="000B7EA2">
                <w:rPr>
                  <w:rFonts w:hint="eastAsia"/>
                  <w:bCs/>
                  <w:lang w:eastAsia="zh-TW"/>
                  <w:rPrChange w:id="1427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142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1429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143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1431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43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1433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43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1435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43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</w:tc>
        <w:tc>
          <w:tcPr>
            <w:tcW w:w="2340" w:type="dxa"/>
          </w:tcPr>
          <w:p w:rsidR="009B2B0B" w:rsidRPr="000B7EA2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43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43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143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AAJ0_0</w:t>
            </w:r>
            <w:r w:rsidR="007D49EA" w:rsidRPr="000B7EA2">
              <w:rPr>
                <w:rFonts w:hint="eastAsia"/>
                <w:b/>
                <w:lang w:eastAsia="zh-TW"/>
                <w:rPrChange w:id="144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5</w:t>
            </w:r>
            <w:r w:rsidRPr="000B7EA2">
              <w:rPr>
                <w:rFonts w:hint="eastAsia"/>
                <w:b/>
                <w:lang w:eastAsia="zh-TW"/>
                <w:rPrChange w:id="144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00</w:t>
            </w:r>
            <w:r w:rsidRPr="000B7EA2">
              <w:rPr>
                <w:rFonts w:hint="eastAsia"/>
                <w:b/>
                <w:lang w:eastAsia="zh-TW"/>
                <w:rPrChange w:id="144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9B2B0B" w:rsidRPr="000B7EA2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443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444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By </w:t>
            </w:r>
            <w:r w:rsidRPr="000B7EA2">
              <w:rPr>
                <w:rFonts w:hint="eastAsia"/>
                <w:lang w:eastAsia="zh-TW"/>
                <w:rPrChange w:id="144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輸入人員</w:t>
            </w:r>
            <w:r w:rsidRPr="000B7EA2">
              <w:rPr>
                <w:rFonts w:hint="eastAsia"/>
                <w:lang w:eastAsia="zh-TW"/>
                <w:rPrChange w:id="1446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ID </w:t>
            </w:r>
            <w:r w:rsidRPr="000B7EA2">
              <w:rPr>
                <w:rFonts w:hint="eastAsia"/>
                <w:lang w:eastAsia="zh-TW"/>
                <w:rPrChange w:id="144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</w:t>
            </w:r>
          </w:p>
          <w:p w:rsidR="009B2B0B" w:rsidRPr="000B7EA2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448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449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輸入人員</w:t>
            </w:r>
            <w:r w:rsidRPr="000B7EA2">
              <w:rPr>
                <w:rFonts w:hint="eastAsia"/>
                <w:lang w:eastAsia="zh-TW"/>
                <w:rPrChange w:id="1450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rFonts w:hint="eastAsia"/>
                <w:lang w:eastAsia="zh-TW"/>
                <w:rPrChange w:id="145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45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</w:tr>
      <w:tr w:rsidR="009B2B0B" w:rsidRPr="000B7EA2">
        <w:tc>
          <w:tcPr>
            <w:tcW w:w="2520" w:type="dxa"/>
          </w:tcPr>
          <w:p w:rsidR="009B2B0B" w:rsidRPr="000B7EA2" w:rsidRDefault="009B2B0B" w:rsidP="009B2B0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453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45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待補全簽收件</w:t>
            </w:r>
          </w:p>
        </w:tc>
        <w:tc>
          <w:tcPr>
            <w:tcW w:w="3780" w:type="dxa"/>
          </w:tcPr>
          <w:p w:rsidR="009B2B0B" w:rsidRPr="000B7EA2" w:rsidRDefault="003314A2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45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45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同一受編算</w:t>
            </w:r>
            <w:r w:rsidRPr="000B7EA2">
              <w:rPr>
                <w:rFonts w:hint="eastAsia"/>
                <w:bCs/>
                <w:lang w:eastAsia="zh-TW"/>
                <w:rPrChange w:id="145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1</w:t>
            </w:r>
            <w:r w:rsidRPr="000B7EA2">
              <w:rPr>
                <w:rFonts w:hint="eastAsia"/>
                <w:bCs/>
                <w:lang w:eastAsia="zh-TW"/>
                <w:rPrChange w:id="145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件</w:t>
            </w:r>
          </w:p>
        </w:tc>
        <w:tc>
          <w:tcPr>
            <w:tcW w:w="2340" w:type="dxa"/>
          </w:tcPr>
          <w:p w:rsidR="009B2B0B" w:rsidRPr="000B7EA2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45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040231" w:rsidRPr="000B7EA2" w:rsidRDefault="009B2B0B" w:rsidP="009B2B0B">
      <w:pPr>
        <w:pStyle w:val="Tabletext"/>
        <w:keepLines w:val="0"/>
        <w:spacing w:after="0" w:line="240" w:lineRule="auto"/>
        <w:rPr>
          <w:bCs/>
          <w:lang w:eastAsia="zh-TW"/>
          <w:rPrChange w:id="1460" w:author="陳鐵元" w:date="2016-09-03T10:45:00Z">
            <w:rPr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1461" w:author="陳鐵元" w:date="2016-09-03T10:45:00Z">
            <w:rPr>
              <w:rFonts w:hint="eastAsia"/>
              <w:bCs/>
              <w:lang w:eastAsia="zh-TW"/>
            </w:rPr>
          </w:rPrChange>
        </w:rPr>
        <w:t xml:space="preserve">         </w:t>
      </w:r>
      <w:r w:rsidR="00040231" w:rsidRPr="000B7EA2">
        <w:rPr>
          <w:rFonts w:hint="eastAsia"/>
          <w:bCs/>
          <w:lang w:eastAsia="zh-TW"/>
          <w:rPrChange w:id="1462" w:author="陳鐵元" w:date="2016-09-03T10:45:00Z">
            <w:rPr>
              <w:rFonts w:hint="eastAsia"/>
              <w:bCs/>
              <w:lang w:eastAsia="zh-TW"/>
            </w:rPr>
          </w:rPrChange>
        </w:rPr>
        <w:t xml:space="preserve">      2.9.3                      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40231" w:rsidRPr="000B7EA2">
        <w:tc>
          <w:tcPr>
            <w:tcW w:w="2520" w:type="dxa"/>
          </w:tcPr>
          <w:p w:rsidR="00040231" w:rsidRPr="000B7EA2" w:rsidRDefault="00040231" w:rsidP="0004023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46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1464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040231" w:rsidRPr="000B7EA2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46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46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筆數計算方式請比照</w:t>
            </w:r>
            <w:r w:rsidRPr="000B7EA2">
              <w:rPr>
                <w:rFonts w:hint="eastAsia"/>
                <w:b/>
                <w:lang w:eastAsia="zh-TW"/>
                <w:rPrChange w:id="146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 AH</w:t>
            </w:r>
            <w:r w:rsidRPr="000B7EA2">
              <w:rPr>
                <w:rFonts w:hint="eastAsia"/>
                <w:b/>
                <w:lang w:eastAsia="zh-TW"/>
                <w:rPrChange w:id="146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系統中</w:t>
            </w:r>
            <w:r w:rsidRPr="000B7EA2">
              <w:rPr>
                <w:b/>
                <w:lang w:eastAsia="zh-TW"/>
                <w:rPrChange w:id="1469" w:author="陳鐵元" w:date="2016-09-03T10:45:00Z">
                  <w:rPr>
                    <w:b/>
                    <w:lang w:eastAsia="zh-TW"/>
                  </w:rPr>
                </w:rPrChange>
              </w:rPr>
              <w:t>”</w:t>
            </w:r>
            <w:r w:rsidRPr="000B7EA2">
              <w:rPr>
                <w:rFonts w:hint="eastAsia"/>
                <w:b/>
                <w:lang w:eastAsia="zh-TW"/>
                <w:rPrChange w:id="147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待交查簽收件</w:t>
            </w:r>
            <w:r w:rsidRPr="000B7EA2">
              <w:rPr>
                <w:b/>
                <w:lang w:eastAsia="zh-TW"/>
                <w:rPrChange w:id="1471" w:author="陳鐵元" w:date="2016-09-03T10:45:00Z">
                  <w:rPr>
                    <w:b/>
                    <w:lang w:eastAsia="zh-TW"/>
                  </w:rPr>
                </w:rPrChange>
              </w:rPr>
              <w:t>”</w:t>
            </w:r>
          </w:p>
          <w:p w:rsidR="00040231" w:rsidRPr="000B7EA2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47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47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交查進度</w:t>
            </w:r>
            <w:r w:rsidRPr="000B7EA2">
              <w:rPr>
                <w:rFonts w:hint="eastAsia"/>
                <w:bCs/>
                <w:lang w:eastAsia="zh-TW"/>
                <w:rPrChange w:id="147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bCs/>
                <w:lang w:eastAsia="zh-TW"/>
                <w:rPrChange w:id="1475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0"/>
                <w:attr w:name="UnitName" w:val="’"/>
              </w:smartTagPr>
              <w:r w:rsidRPr="000B7EA2">
                <w:rPr>
                  <w:rFonts w:hint="eastAsia"/>
                  <w:bCs/>
                  <w:lang w:eastAsia="zh-TW"/>
                  <w:rPrChange w:id="1476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30</w:t>
              </w:r>
              <w:r w:rsidRPr="000B7EA2">
                <w:rPr>
                  <w:bCs/>
                  <w:lang w:eastAsia="zh-TW"/>
                  <w:rPrChange w:id="1477" w:author="陳鐵元" w:date="2016-09-03T10:45:00Z">
                    <w:rPr>
                      <w:bCs/>
                      <w:lang w:eastAsia="zh-TW"/>
                    </w:rPr>
                  </w:rPrChange>
                </w:rPr>
                <w:t>’</w:t>
              </w:r>
            </w:smartTag>
            <w:r w:rsidRPr="000B7EA2">
              <w:rPr>
                <w:rFonts w:hint="eastAsia"/>
                <w:bCs/>
                <w:lang w:eastAsia="zh-TW"/>
                <w:rPrChange w:id="147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(INVS_PRGS</w:t>
            </w:r>
            <w:r w:rsidRPr="000B7EA2">
              <w:rPr>
                <w:rFonts w:hint="eastAsia"/>
                <w:bCs/>
                <w:lang w:eastAsia="zh-TW"/>
                <w:rPrChange w:id="147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‧</w:t>
            </w:r>
            <w:r w:rsidRPr="000B7EA2">
              <w:rPr>
                <w:rFonts w:hint="eastAsia"/>
                <w:bCs/>
                <w:lang w:eastAsia="zh-TW"/>
                <w:rPrChange w:id="148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DTAHA002)</w:t>
            </w:r>
          </w:p>
          <w:p w:rsidR="00004613" w:rsidRPr="000B7EA2" w:rsidRDefault="00004613" w:rsidP="0004023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  <w:rPrChange w:id="1481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1482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148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148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1485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12</w:t>
              </w:r>
              <w:r w:rsidRPr="000B7EA2">
                <w:rPr>
                  <w:rFonts w:hint="eastAsia"/>
                  <w:bCs/>
                  <w:lang w:eastAsia="zh-TW"/>
                  <w:rPrChange w:id="1486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148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1488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148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1490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49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1492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49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1494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49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</w:tc>
        <w:tc>
          <w:tcPr>
            <w:tcW w:w="2340" w:type="dxa"/>
          </w:tcPr>
          <w:p w:rsidR="00040231" w:rsidRPr="000B7EA2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49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49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149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AHA0_0300</w:t>
            </w:r>
            <w:r w:rsidRPr="000B7EA2">
              <w:rPr>
                <w:rFonts w:hint="eastAsia"/>
                <w:b/>
                <w:lang w:eastAsia="zh-TW"/>
                <w:rPrChange w:id="149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040231" w:rsidRPr="000B7EA2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50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501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By </w:t>
            </w:r>
            <w:r w:rsidRPr="000B7EA2">
              <w:rPr>
                <w:rFonts w:hint="eastAsia"/>
                <w:lang w:eastAsia="zh-TW"/>
                <w:rPrChange w:id="150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輸入人員</w:t>
            </w:r>
            <w:r w:rsidRPr="000B7EA2">
              <w:rPr>
                <w:rFonts w:hint="eastAsia"/>
                <w:lang w:eastAsia="zh-TW"/>
                <w:rPrChange w:id="1503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ID </w:t>
            </w:r>
            <w:r w:rsidRPr="000B7EA2">
              <w:rPr>
                <w:rFonts w:hint="eastAsia"/>
                <w:lang w:eastAsia="zh-TW"/>
                <w:rPrChange w:id="150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</w:t>
            </w:r>
          </w:p>
          <w:p w:rsidR="00040231" w:rsidRPr="000B7EA2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505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50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輸入人員</w:t>
            </w:r>
            <w:r w:rsidRPr="000B7EA2">
              <w:rPr>
                <w:rFonts w:hint="eastAsia"/>
                <w:lang w:eastAsia="zh-TW"/>
                <w:rPrChange w:id="1507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rFonts w:hint="eastAsia"/>
                <w:lang w:eastAsia="zh-TW"/>
                <w:rPrChange w:id="150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509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</w:tr>
      <w:tr w:rsidR="00040231" w:rsidRPr="000B7EA2">
        <w:tc>
          <w:tcPr>
            <w:tcW w:w="2520" w:type="dxa"/>
          </w:tcPr>
          <w:p w:rsidR="00040231" w:rsidRPr="000B7EA2" w:rsidRDefault="00040231" w:rsidP="0004023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51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51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待交查簽收件</w:t>
            </w:r>
          </w:p>
        </w:tc>
        <w:tc>
          <w:tcPr>
            <w:tcW w:w="3780" w:type="dxa"/>
          </w:tcPr>
          <w:p w:rsidR="00040231" w:rsidRPr="000B7EA2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51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040231" w:rsidRPr="000B7EA2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51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F1138A" w:rsidRPr="000B7EA2" w:rsidRDefault="006467C6" w:rsidP="00F1138A">
      <w:pPr>
        <w:pStyle w:val="Tabletext"/>
        <w:keepLines w:val="0"/>
        <w:numPr>
          <w:ilvl w:val="3"/>
          <w:numId w:val="21"/>
        </w:numPr>
        <w:spacing w:after="0" w:line="240" w:lineRule="auto"/>
        <w:rPr>
          <w:rFonts w:hint="eastAsia"/>
          <w:bCs/>
          <w:lang w:eastAsia="zh-TW"/>
          <w:rPrChange w:id="1514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1515" w:author="陳鐵元" w:date="2016-09-03T10:45:00Z">
            <w:rPr>
              <w:rFonts w:hint="eastAsia"/>
              <w:bCs/>
              <w:lang w:eastAsia="zh-TW"/>
            </w:rPr>
          </w:rPrChange>
        </w:rPr>
        <w:t>IF  ConfigManager.getProperty("ebaf.ServerType")=T (</w:t>
      </w:r>
      <w:r w:rsidRPr="000B7EA2">
        <w:rPr>
          <w:rFonts w:hint="eastAsia"/>
          <w:bCs/>
          <w:lang w:eastAsia="zh-TW"/>
          <w:rPrChange w:id="1516" w:author="陳鐵元" w:date="2016-09-03T10:45:00Z">
            <w:rPr>
              <w:rFonts w:hint="eastAsia"/>
              <w:bCs/>
              <w:lang w:eastAsia="zh-TW"/>
            </w:rPr>
          </w:rPrChange>
        </w:rPr>
        <w:t>先在測試環境進行測試</w:t>
      </w:r>
      <w:r w:rsidRPr="000B7EA2">
        <w:rPr>
          <w:rFonts w:hint="eastAsia"/>
          <w:bCs/>
          <w:lang w:eastAsia="zh-TW"/>
          <w:rPrChange w:id="1517" w:author="陳鐵元" w:date="2016-09-03T10:45:00Z">
            <w:rPr>
              <w:rFonts w:hint="eastAsia"/>
              <w:bCs/>
              <w:lang w:eastAsia="zh-TW"/>
            </w:rPr>
          </w:rPrChange>
        </w:rPr>
        <w:t>)</w:t>
      </w:r>
    </w:p>
    <w:p w:rsidR="003C5759" w:rsidRPr="000B7EA2" w:rsidRDefault="003C5759" w:rsidP="003C5759">
      <w:pPr>
        <w:pStyle w:val="Tabletext"/>
        <w:keepLines w:val="0"/>
        <w:spacing w:after="0" w:line="240" w:lineRule="auto"/>
        <w:ind w:firstLineChars="350" w:firstLine="700"/>
        <w:rPr>
          <w:bCs/>
          <w:lang w:eastAsia="zh-TW"/>
          <w:rPrChange w:id="1518" w:author="陳鐵元" w:date="2016-09-03T10:45:00Z">
            <w:rPr>
              <w:bCs/>
              <w:lang w:eastAsia="zh-TW"/>
            </w:rPr>
          </w:rPrChange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3C5759" w:rsidRPr="000B7EA2">
        <w:tc>
          <w:tcPr>
            <w:tcW w:w="2520" w:type="dxa"/>
          </w:tcPr>
          <w:p w:rsidR="003C5759" w:rsidRPr="000B7EA2" w:rsidRDefault="003C5759" w:rsidP="002326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51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1520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3C5759" w:rsidRPr="000B7EA2" w:rsidRDefault="003C5759" w:rsidP="002326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52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52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Pr="000B7EA2">
              <w:rPr>
                <w:rFonts w:ascii="細明體" w:eastAsia="細明體" w:hAnsi="細明體"/>
                <w:lang w:eastAsia="zh-TW"/>
                <w:rPrChange w:id="1523" w:author="陳鐵元" w:date="2016-09-03T10:45:00Z">
                  <w:rPr>
                    <w:rFonts w:ascii="細明體" w:eastAsia="細明體" w:hAnsi="細明體"/>
                    <w:lang w:eastAsia="zh-TW"/>
                  </w:rPr>
                </w:rPrChange>
              </w:rPr>
              <w:t>DTAAK004</w:t>
            </w:r>
            <w:r w:rsidRPr="000B7EA2">
              <w:rPr>
                <w:rFonts w:hint="eastAsia"/>
                <w:b/>
                <w:lang w:eastAsia="zh-TW"/>
                <w:rPrChange w:id="152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3C5759" w:rsidRPr="000B7EA2" w:rsidRDefault="003C5759" w:rsidP="002326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52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52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3C5759" w:rsidRPr="000B7EA2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527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52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    </w:t>
            </w:r>
            <w:r w:rsidRPr="000B7EA2">
              <w:rPr>
                <w:rFonts w:hint="eastAsia"/>
                <w:b/>
                <w:bCs/>
                <w:lang w:eastAsia="zh-TW"/>
                <w:rPrChange w:id="1529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 xml:space="preserve"> [</w:t>
            </w:r>
            <w:r w:rsidRPr="000B7EA2">
              <w:rPr>
                <w:rFonts w:hint="eastAsia"/>
                <w:bCs/>
                <w:lang w:eastAsia="zh-TW"/>
                <w:rPrChange w:id="153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</w:t>
            </w:r>
            <w:r w:rsidRPr="000B7EA2">
              <w:rPr>
                <w:rFonts w:hint="eastAsia"/>
                <w:bCs/>
                <w:lang w:eastAsia="zh-TW"/>
                <w:rPrChange w:id="153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備註</w:t>
            </w:r>
            <w:r w:rsidRPr="000B7EA2">
              <w:rPr>
                <w:rFonts w:hint="eastAsia"/>
                <w:b/>
                <w:bCs/>
                <w:lang w:eastAsia="zh-TW"/>
                <w:rPrChange w:id="1532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]</w:t>
            </w:r>
            <w:r w:rsidRPr="000B7EA2">
              <w:rPr>
                <w:rFonts w:ascii="細明體" w:eastAsia="細明體" w:hAnsi="細明體" w:cs="Arial Unicode MS" w:hint="eastAsia"/>
                <w:lang w:eastAsia="zh-TW"/>
                <w:rPrChange w:id="1533" w:author="陳鐵元" w:date="2016-09-03T10:45:00Z">
                  <w:rPr>
                    <w:rFonts w:ascii="細明體" w:eastAsia="細明體" w:hAnsi="細明體" w:cs="Arial Unicode MS" w:hint="eastAsia"/>
                    <w:lang w:eastAsia="zh-TW"/>
                  </w:rPr>
                </w:rPrChange>
              </w:rPr>
              <w:t>輸入人員ID</w:t>
            </w:r>
            <w:r w:rsidRPr="000B7EA2">
              <w:rPr>
                <w:rFonts w:hint="eastAsia"/>
                <w:b/>
                <w:lang w:eastAsia="zh-TW"/>
                <w:rPrChange w:id="153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 =  </w:t>
            </w:r>
            <w:r w:rsidRPr="000B7EA2">
              <w:rPr>
                <w:rFonts w:hint="eastAsia"/>
                <w:bCs/>
                <w:lang w:eastAsia="zh-TW"/>
                <w:rPrChange w:id="153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53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  <w:p w:rsidR="00004613" w:rsidRPr="000B7EA2" w:rsidRDefault="00004613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537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1538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153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154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1541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12</w:t>
              </w:r>
              <w:r w:rsidRPr="000B7EA2">
                <w:rPr>
                  <w:rFonts w:hint="eastAsia"/>
                  <w:bCs/>
                  <w:lang w:eastAsia="zh-TW"/>
                  <w:rPrChange w:id="1542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154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1544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154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1546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54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1548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54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1550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55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</w:tc>
        <w:tc>
          <w:tcPr>
            <w:tcW w:w="2340" w:type="dxa"/>
          </w:tcPr>
          <w:p w:rsidR="003C5759" w:rsidRPr="000B7EA2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55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55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155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AAK0_0400</w:t>
            </w:r>
            <w:r w:rsidRPr="000B7EA2">
              <w:rPr>
                <w:rFonts w:hint="eastAsia"/>
                <w:b/>
                <w:lang w:eastAsia="zh-TW"/>
                <w:rPrChange w:id="155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3C5759" w:rsidRPr="000B7EA2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55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55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By</w:t>
            </w:r>
            <w:r w:rsidRPr="000B7EA2">
              <w:rPr>
                <w:rFonts w:ascii="細明體" w:eastAsia="細明體" w:hAnsi="細明體" w:cs="Arial Unicode MS" w:hint="eastAsia"/>
                <w:lang w:eastAsia="zh-TW"/>
                <w:rPrChange w:id="1558" w:author="陳鐵元" w:date="2016-09-03T10:45:00Z">
                  <w:rPr>
                    <w:rFonts w:ascii="細明體" w:eastAsia="細明體" w:hAnsi="細明體" w:cs="Arial Unicode MS" w:hint="eastAsia"/>
                    <w:lang w:eastAsia="zh-TW"/>
                  </w:rPr>
                </w:rPrChange>
              </w:rPr>
              <w:t>輸入人員ID</w:t>
            </w:r>
            <w:r w:rsidRPr="000B7EA2">
              <w:rPr>
                <w:rFonts w:hint="eastAsia"/>
                <w:lang w:eastAsia="zh-TW"/>
                <w:rPrChange w:id="1559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</w:t>
            </w:r>
            <w:r w:rsidRPr="000B7EA2">
              <w:rPr>
                <w:rFonts w:hint="eastAsia"/>
                <w:lang w:eastAsia="zh-TW"/>
                <w:rPrChange w:id="1560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</w:t>
            </w:r>
          </w:p>
          <w:p w:rsidR="003C5759" w:rsidRPr="000B7EA2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561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ascii="細明體" w:eastAsia="細明體" w:hAnsi="細明體" w:cs="Arial Unicode MS" w:hint="eastAsia"/>
                <w:lang w:eastAsia="zh-TW"/>
                <w:rPrChange w:id="1562" w:author="陳鐵元" w:date="2016-09-03T10:45:00Z">
                  <w:rPr>
                    <w:rFonts w:ascii="細明體" w:eastAsia="細明體" w:hAnsi="細明體" w:cs="Arial Unicode MS" w:hint="eastAsia"/>
                    <w:lang w:eastAsia="zh-TW"/>
                  </w:rPr>
                </w:rPrChange>
              </w:rPr>
              <w:t>輸入人員ID</w:t>
            </w:r>
            <w:r w:rsidRPr="000B7EA2">
              <w:rPr>
                <w:rFonts w:hint="eastAsia"/>
                <w:lang w:eastAsia="zh-TW"/>
                <w:rPrChange w:id="1563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rFonts w:hint="eastAsia"/>
                <w:lang w:eastAsia="zh-TW"/>
                <w:rPrChange w:id="156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56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</w:tr>
      <w:tr w:rsidR="003C5759" w:rsidRPr="000B7EA2">
        <w:tc>
          <w:tcPr>
            <w:tcW w:w="2520" w:type="dxa"/>
          </w:tcPr>
          <w:p w:rsidR="003C5759" w:rsidRPr="000B7EA2" w:rsidRDefault="003C5759" w:rsidP="0023261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566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56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待備註輸入處理件</w:t>
            </w:r>
          </w:p>
        </w:tc>
        <w:tc>
          <w:tcPr>
            <w:tcW w:w="3780" w:type="dxa"/>
          </w:tcPr>
          <w:p w:rsidR="003C5759" w:rsidRPr="000B7EA2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56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3C5759" w:rsidRPr="000B7EA2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56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A41209" w:rsidRPr="000B7EA2" w:rsidRDefault="00A41209" w:rsidP="009B2B0B">
      <w:pPr>
        <w:pStyle w:val="Tabletext"/>
        <w:keepLines w:val="0"/>
        <w:spacing w:after="0" w:line="240" w:lineRule="auto"/>
        <w:rPr>
          <w:rFonts w:hint="eastAsia"/>
          <w:bCs/>
          <w:lang w:eastAsia="zh-TW"/>
          <w:rPrChange w:id="1570" w:author="陳鐵元" w:date="2016-09-03T10:45:00Z">
            <w:rPr>
              <w:rFonts w:hint="eastAsia"/>
              <w:bCs/>
              <w:lang w:eastAsia="zh-TW"/>
            </w:rPr>
          </w:rPrChange>
        </w:rPr>
      </w:pPr>
    </w:p>
    <w:p w:rsidR="003C5759" w:rsidRPr="000B7EA2" w:rsidRDefault="003C5759" w:rsidP="009B2B0B">
      <w:pPr>
        <w:pStyle w:val="Tabletext"/>
        <w:keepLines w:val="0"/>
        <w:spacing w:after="0" w:line="240" w:lineRule="auto"/>
        <w:rPr>
          <w:rFonts w:hint="eastAsia"/>
          <w:bCs/>
          <w:lang w:eastAsia="zh-TW"/>
          <w:rPrChange w:id="1571" w:author="陳鐵元" w:date="2016-09-03T10:45:00Z">
            <w:rPr>
              <w:rFonts w:hint="eastAsia"/>
              <w:bCs/>
              <w:lang w:eastAsia="zh-TW"/>
            </w:rPr>
          </w:rPrChange>
        </w:rPr>
      </w:pPr>
    </w:p>
    <w:p w:rsidR="007A3EFC" w:rsidRPr="000B7EA2" w:rsidRDefault="007A3EFC" w:rsidP="007A3EF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  <w:rPrChange w:id="1572" w:author="陳鐵元" w:date="2016-09-03T10:45:00Z">
            <w:rPr>
              <w:bCs/>
              <w:lang w:eastAsia="zh-TW"/>
            </w:rPr>
          </w:rPrChange>
        </w:rPr>
      </w:pPr>
      <w:r w:rsidRPr="000B7EA2">
        <w:rPr>
          <w:bCs/>
          <w:lang w:eastAsia="zh-TW"/>
          <w:rPrChange w:id="1573" w:author="陳鐵元" w:date="2016-09-03T10:45:00Z">
            <w:rPr>
              <w:bCs/>
              <w:lang w:eastAsia="zh-TW"/>
            </w:rPr>
          </w:rPrChange>
        </w:rPr>
        <w:br/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7A3EFC" w:rsidRPr="000B7EA2" w:rsidTr="00B93409">
        <w:tc>
          <w:tcPr>
            <w:tcW w:w="2520" w:type="dxa"/>
          </w:tcPr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57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1575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57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57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Pr="000B7EA2">
              <w:rPr>
                <w:rFonts w:ascii="細明體" w:eastAsia="細明體" w:hAnsi="細明體"/>
                <w:lang w:eastAsia="zh-TW"/>
                <w:rPrChange w:id="1578" w:author="陳鐵元" w:date="2016-09-03T10:45:00Z">
                  <w:rPr>
                    <w:rFonts w:ascii="細明體" w:eastAsia="細明體" w:hAnsi="細明體"/>
                    <w:lang w:eastAsia="zh-TW"/>
                  </w:rPr>
                </w:rPrChange>
              </w:rPr>
              <w:t>DTA</w:t>
            </w:r>
            <w:r w:rsidRPr="000B7EA2">
              <w:rPr>
                <w:rFonts w:ascii="細明體" w:eastAsia="細明體" w:hAnsi="細明體" w:hint="eastAsia"/>
                <w:lang w:eastAsia="zh-TW"/>
                <w:rPrChange w:id="1579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AJ010</w:t>
            </w:r>
            <w:r w:rsidRPr="000B7EA2">
              <w:rPr>
                <w:rFonts w:hint="eastAsia"/>
                <w:b/>
                <w:lang w:eastAsia="zh-TW"/>
                <w:rPrChange w:id="158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58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58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583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58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      </w:t>
            </w:r>
            <w:r w:rsidRPr="000B7EA2">
              <w:rPr>
                <w:rFonts w:ascii="細明體" w:eastAsia="細明體" w:hAnsi="細明體" w:hint="eastAsia"/>
                <w:lang w:eastAsia="zh-TW"/>
                <w:rPrChange w:id="1585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補件輸入人員</w:t>
            </w:r>
            <w:r w:rsidRPr="000B7EA2">
              <w:rPr>
                <w:rFonts w:hint="eastAsia"/>
                <w:b/>
                <w:lang w:eastAsia="zh-TW"/>
                <w:rPrChange w:id="158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 =  </w:t>
            </w:r>
            <w:r w:rsidRPr="000B7EA2">
              <w:rPr>
                <w:rFonts w:hint="eastAsia"/>
                <w:bCs/>
                <w:lang w:eastAsia="zh-TW"/>
                <w:rPrChange w:id="158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58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  <w:rPrChange w:id="1589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590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   AND</w:t>
            </w:r>
            <w:r w:rsidRPr="000B7EA2">
              <w:rPr>
                <w:rFonts w:ascii="細明體" w:eastAsia="細明體" w:hAnsi="細明體" w:hint="eastAsia"/>
                <w:lang w:eastAsia="zh-TW"/>
                <w:rPrChange w:id="1591" w:author="陳鐵元" w:date="2016-09-03T10:45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銷件輸入日期 為 空值</w:t>
            </w:r>
          </w:p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59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1593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159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159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r w:rsidRPr="000B7EA2">
              <w:rPr>
                <w:rFonts w:hint="eastAsia"/>
                <w:bCs/>
                <w:lang w:eastAsia="zh-TW"/>
                <w:rPrChange w:id="159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12</w:t>
            </w:r>
            <w:r w:rsidRPr="000B7EA2">
              <w:rPr>
                <w:rFonts w:hint="eastAsia"/>
                <w:bCs/>
                <w:lang w:eastAsia="zh-TW"/>
                <w:rPrChange w:id="159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碼</w:t>
            </w:r>
            <w:r w:rsidRPr="000B7EA2">
              <w:rPr>
                <w:rFonts w:hint="eastAsia"/>
                <w:bCs/>
                <w:lang w:eastAsia="zh-TW"/>
                <w:rPrChange w:id="159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1599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160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1601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60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1603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60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1605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606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60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60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AND </w:t>
            </w:r>
            <w:r w:rsidRPr="000B7EA2">
              <w:rPr>
                <w:rFonts w:hint="eastAsia"/>
                <w:bCs/>
                <w:lang w:eastAsia="zh-TW"/>
                <w:rPrChange w:id="160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今日日期</w:t>
            </w:r>
            <w:r w:rsidRPr="000B7EA2">
              <w:rPr>
                <w:bCs/>
                <w:lang w:eastAsia="zh-TW"/>
                <w:rPrChange w:id="1610" w:author="陳鐵元" w:date="2016-09-03T10:45:00Z">
                  <w:rPr>
                    <w:bCs/>
                    <w:lang w:eastAsia="zh-TW"/>
                  </w:rPr>
                </w:rPrChange>
              </w:rPr>
              <w:t xml:space="preserve"> – </w:t>
            </w:r>
            <w:r w:rsidRPr="000B7EA2">
              <w:rPr>
                <w:rFonts w:hint="eastAsia"/>
                <w:bCs/>
                <w:lang w:eastAsia="zh-TW"/>
                <w:rPrChange w:id="161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補全輸入日</w:t>
            </w:r>
            <w:r w:rsidRPr="000B7EA2">
              <w:rPr>
                <w:rFonts w:hint="eastAsia"/>
                <w:bCs/>
                <w:lang w:eastAsia="zh-TW"/>
                <w:rPrChange w:id="161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&gt;=</w:t>
            </w:r>
            <w:r w:rsidRPr="000B7EA2">
              <w:rPr>
                <w:bCs/>
                <w:lang w:eastAsia="zh-TW"/>
                <w:rPrChange w:id="1613" w:author="陳鐵元" w:date="2016-09-03T10:45:00Z">
                  <w:rPr>
                    <w:bCs/>
                    <w:lang w:eastAsia="zh-TW"/>
                  </w:rPr>
                </w:rPrChange>
              </w:rPr>
              <w:t xml:space="preserve"> 10</w:t>
            </w:r>
            <w:r w:rsidRPr="000B7EA2">
              <w:rPr>
                <w:rFonts w:hint="eastAsia"/>
                <w:bCs/>
                <w:lang w:eastAsia="zh-TW"/>
                <w:rPrChange w:id="161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日</w:t>
            </w:r>
          </w:p>
        </w:tc>
        <w:tc>
          <w:tcPr>
            <w:tcW w:w="2340" w:type="dxa"/>
          </w:tcPr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61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61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161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AAJ0_0400</w:t>
            </w:r>
            <w:r w:rsidRPr="000B7EA2">
              <w:rPr>
                <w:rFonts w:hint="eastAsia"/>
                <w:b/>
                <w:lang w:eastAsia="zh-TW"/>
                <w:rPrChange w:id="161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619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620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By </w:t>
            </w:r>
            <w:r w:rsidRPr="000B7EA2">
              <w:rPr>
                <w:rFonts w:hint="eastAsia"/>
                <w:lang w:eastAsia="zh-TW"/>
                <w:rPrChange w:id="162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輸入人員</w:t>
            </w:r>
            <w:r w:rsidRPr="000B7EA2">
              <w:rPr>
                <w:rFonts w:hint="eastAsia"/>
                <w:lang w:eastAsia="zh-TW"/>
                <w:rPrChange w:id="1622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ID </w:t>
            </w:r>
            <w:r w:rsidRPr="000B7EA2">
              <w:rPr>
                <w:rFonts w:hint="eastAsia"/>
                <w:lang w:eastAsia="zh-TW"/>
                <w:rPrChange w:id="162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</w:t>
            </w:r>
          </w:p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62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62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輸入人員</w:t>
            </w:r>
            <w:r w:rsidRPr="000B7EA2">
              <w:rPr>
                <w:rFonts w:hint="eastAsia"/>
                <w:lang w:eastAsia="zh-TW"/>
                <w:rPrChange w:id="1626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rFonts w:hint="eastAsia"/>
                <w:lang w:eastAsia="zh-TW"/>
                <w:rPrChange w:id="162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62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</w:tr>
      <w:tr w:rsidR="007A3EFC" w:rsidRPr="000B7EA2" w:rsidTr="00B93409">
        <w:tc>
          <w:tcPr>
            <w:tcW w:w="2520" w:type="dxa"/>
          </w:tcPr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lang w:eastAsia="zh-TW"/>
                <w:rPrChange w:id="1629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630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待處理總案件</w:t>
            </w:r>
            <w:r w:rsidRPr="000B7EA2">
              <w:rPr>
                <w:rFonts w:hint="eastAsia"/>
                <w:lang w:eastAsia="zh-TW"/>
                <w:rPrChange w:id="163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[</w:t>
            </w:r>
            <w:r w:rsidRPr="000B7EA2">
              <w:rPr>
                <w:rFonts w:hint="eastAsia"/>
                <w:lang w:eastAsia="zh-TW"/>
                <w:rPrChange w:id="1632" w:author="陳鐵元" w:date="2016-09-03T10:45:00Z">
                  <w:rPr>
                    <w:rFonts w:hint="eastAsia"/>
                    <w:lang w:eastAsia="zh-TW"/>
                  </w:rPr>
                </w:rPrChange>
              </w:rPr>
              <w:t>逾十日</w:t>
            </w:r>
            <w:r w:rsidRPr="000B7EA2">
              <w:rPr>
                <w:rFonts w:hint="eastAsia"/>
                <w:lang w:eastAsia="zh-TW"/>
                <w:rPrChange w:id="163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]</w:t>
            </w:r>
          </w:p>
        </w:tc>
        <w:tc>
          <w:tcPr>
            <w:tcW w:w="3780" w:type="dxa"/>
          </w:tcPr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63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7A3EFC" w:rsidRPr="000B7EA2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63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</w:tbl>
    <w:p w:rsidR="00985756" w:rsidRPr="000B7EA2" w:rsidRDefault="00985756" w:rsidP="0098575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  <w:rPrChange w:id="1636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1637" w:author="陳鐵元" w:date="2016-09-03T10:45:00Z">
            <w:rPr>
              <w:rFonts w:hint="eastAsia"/>
              <w:bCs/>
              <w:lang w:eastAsia="zh-TW"/>
            </w:rPr>
          </w:rPrChange>
        </w:rPr>
        <w:t>簽擬中案件</w:t>
      </w:r>
    </w:p>
    <w:p w:rsidR="00985756" w:rsidRPr="000B7EA2" w:rsidRDefault="00985756" w:rsidP="0098575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  <w:rPrChange w:id="1638" w:author="陳鐵元" w:date="2016-09-03T10:45:00Z">
            <w:rPr>
              <w:bCs/>
              <w:lang w:eastAsia="zh-TW"/>
            </w:rPr>
          </w:rPrChange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985756" w:rsidRPr="000B7EA2">
        <w:tc>
          <w:tcPr>
            <w:tcW w:w="2520" w:type="dxa"/>
          </w:tcPr>
          <w:p w:rsidR="00985756" w:rsidRPr="000B7EA2" w:rsidRDefault="00985756" w:rsidP="0098575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63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1640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</w:tcPr>
          <w:p w:rsidR="00985756" w:rsidRPr="000B7EA2" w:rsidRDefault="00985756" w:rsidP="0098575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64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64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Pr="000B7EA2">
              <w:rPr>
                <w:rFonts w:hint="eastAsia"/>
                <w:b/>
                <w:lang w:eastAsia="zh-TW"/>
                <w:rPrChange w:id="164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DTAAA001</w:t>
            </w:r>
            <w:r w:rsidRPr="000B7EA2">
              <w:rPr>
                <w:rFonts w:hint="eastAsia"/>
                <w:b/>
                <w:lang w:eastAsia="zh-TW"/>
                <w:rPrChange w:id="164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985756" w:rsidRPr="000B7EA2" w:rsidRDefault="00985756" w:rsidP="0098575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64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646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985756" w:rsidRPr="000B7EA2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64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64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                    </w:t>
            </w:r>
            <w:r w:rsidRPr="000B7EA2">
              <w:rPr>
                <w:rFonts w:hint="eastAsia"/>
                <w:bCs/>
                <w:lang w:eastAsia="zh-TW"/>
                <w:rPrChange w:id="164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受理進度</w:t>
            </w:r>
            <w:r w:rsidRPr="000B7EA2">
              <w:rPr>
                <w:rFonts w:hint="eastAsia"/>
                <w:bCs/>
                <w:lang w:eastAsia="zh-TW"/>
                <w:rPrChange w:id="165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42,43  </w:t>
            </w:r>
          </w:p>
          <w:p w:rsidR="00985756" w:rsidRPr="000B7EA2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651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65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 xml:space="preserve">AND DECD_EMP_ID =  </w:t>
            </w:r>
            <w:r w:rsidRPr="000B7EA2">
              <w:rPr>
                <w:rFonts w:hint="eastAsia"/>
                <w:bCs/>
                <w:lang w:eastAsia="zh-TW"/>
                <w:rPrChange w:id="165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654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  <w:p w:rsidR="00004613" w:rsidRPr="000B7EA2" w:rsidRDefault="00004613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655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bCs/>
                <w:lang w:eastAsia="zh-TW"/>
                <w:rPrChange w:id="1656" w:author="陳鐵元" w:date="2016-09-03T10:45:00Z">
                  <w:rPr>
                    <w:bCs/>
                    <w:lang w:eastAsia="zh-TW"/>
                  </w:rPr>
                </w:rPrChange>
              </w:rPr>
              <w:t>A</w:t>
            </w:r>
            <w:r w:rsidRPr="000B7EA2">
              <w:rPr>
                <w:rFonts w:hint="eastAsia"/>
                <w:bCs/>
                <w:lang w:eastAsia="zh-TW"/>
                <w:rPrChange w:id="165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ND </w:t>
            </w:r>
            <w:r w:rsidRPr="000B7EA2">
              <w:rPr>
                <w:rFonts w:hint="eastAsia"/>
                <w:bCs/>
                <w:lang w:eastAsia="zh-TW"/>
                <w:rPrChange w:id="165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 w:rsidRPr="000B7EA2">
                <w:rPr>
                  <w:rFonts w:hint="eastAsia"/>
                  <w:bCs/>
                  <w:lang w:eastAsia="zh-TW"/>
                  <w:rPrChange w:id="1659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12</w:t>
              </w:r>
              <w:r w:rsidRPr="000B7EA2">
                <w:rPr>
                  <w:rFonts w:hint="eastAsia"/>
                  <w:bCs/>
                  <w:lang w:eastAsia="zh-TW"/>
                  <w:rPrChange w:id="1660" w:author="陳鐵元" w:date="2016-09-03T10:45:00Z">
                    <w:rPr>
                      <w:rFonts w:hint="eastAsia"/>
                      <w:bCs/>
                      <w:lang w:eastAsia="zh-TW"/>
                    </w:rPr>
                  </w:rPrChange>
                </w:rPr>
                <w:t>碼</w:t>
              </w:r>
            </w:smartTag>
            <w:r w:rsidRPr="000B7EA2">
              <w:rPr>
                <w:rFonts w:hint="eastAsia"/>
                <w:bCs/>
                <w:lang w:eastAsia="zh-TW"/>
                <w:rPrChange w:id="166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 NOT IN (</w:t>
            </w:r>
            <w:r w:rsidRPr="000B7EA2">
              <w:rPr>
                <w:bCs/>
                <w:lang w:eastAsia="zh-TW"/>
                <w:rPrChange w:id="1662" w:author="陳鐵元" w:date="2016-09-03T10:45:00Z">
                  <w:rPr>
                    <w:bCs/>
                    <w:lang w:eastAsia="zh-TW"/>
                  </w:rPr>
                </w:rPrChange>
              </w:rPr>
              <w:t>‘</w:t>
            </w:r>
            <w:r w:rsidRPr="000B7EA2">
              <w:rPr>
                <w:rFonts w:hint="eastAsia"/>
                <w:bCs/>
                <w:lang w:eastAsia="zh-TW"/>
                <w:rPrChange w:id="166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G</w:t>
            </w:r>
            <w:r w:rsidRPr="000B7EA2">
              <w:rPr>
                <w:bCs/>
                <w:lang w:eastAsia="zh-TW"/>
                <w:rPrChange w:id="1664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66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,</w:t>
            </w:r>
            <w:r w:rsidRPr="000B7EA2">
              <w:rPr>
                <w:bCs/>
                <w:lang w:eastAsia="zh-TW"/>
                <w:rPrChange w:id="1666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66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H</w:t>
            </w:r>
            <w:r w:rsidRPr="000B7EA2">
              <w:rPr>
                <w:bCs/>
                <w:lang w:eastAsia="zh-TW"/>
                <w:rPrChange w:id="1668" w:author="陳鐵元" w:date="2016-09-03T10:45:00Z">
                  <w:rPr>
                    <w:bCs/>
                    <w:lang w:eastAsia="zh-TW"/>
                  </w:rPr>
                </w:rPrChange>
              </w:rPr>
              <w:t>’</w:t>
            </w:r>
            <w:r w:rsidRPr="000B7EA2">
              <w:rPr>
                <w:rFonts w:hint="eastAsia"/>
                <w:bCs/>
                <w:lang w:eastAsia="zh-TW"/>
                <w:rPrChange w:id="166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)</w:t>
            </w:r>
          </w:p>
        </w:tc>
        <w:tc>
          <w:tcPr>
            <w:tcW w:w="2340" w:type="dxa"/>
          </w:tcPr>
          <w:p w:rsidR="00985756" w:rsidRPr="000B7EA2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67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67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連結</w:t>
            </w:r>
            <w:r w:rsidRPr="000B7EA2">
              <w:rPr>
                <w:rFonts w:hint="eastAsia"/>
                <w:b/>
                <w:lang w:eastAsia="zh-TW"/>
                <w:rPrChange w:id="167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AAB0_0210</w:t>
            </w:r>
            <w:r w:rsidRPr="000B7EA2">
              <w:rPr>
                <w:rFonts w:hint="eastAsia"/>
                <w:b/>
                <w:lang w:eastAsia="zh-TW"/>
                <w:rPrChange w:id="167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參數</w:t>
            </w:r>
          </w:p>
          <w:p w:rsidR="00985756" w:rsidRPr="000B7EA2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  <w:rPrChange w:id="167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67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查詢狀態</w:t>
            </w:r>
            <w:r w:rsidRPr="000B7EA2">
              <w:rPr>
                <w:rFonts w:hint="eastAsia"/>
                <w:lang w:eastAsia="zh-TW"/>
                <w:rPrChange w:id="1676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</w:t>
            </w:r>
            <w:r w:rsidR="00561006" w:rsidRPr="000B7EA2">
              <w:rPr>
                <w:rFonts w:hint="eastAsia"/>
                <w:lang w:eastAsia="zh-TW"/>
                <w:rPrChange w:id="167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11</w:t>
            </w:r>
          </w:p>
        </w:tc>
      </w:tr>
      <w:tr w:rsidR="00985756" w:rsidRPr="000B7EA2">
        <w:tc>
          <w:tcPr>
            <w:tcW w:w="2520" w:type="dxa"/>
          </w:tcPr>
          <w:p w:rsidR="00985756" w:rsidRPr="000B7EA2" w:rsidRDefault="00985756" w:rsidP="0098575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678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679" w:author="陳鐵元" w:date="2016-09-03T10:45:00Z">
                  <w:rPr>
                    <w:rFonts w:hint="eastAsia"/>
                    <w:lang w:eastAsia="zh-TW"/>
                  </w:rPr>
                </w:rPrChange>
              </w:rPr>
              <w:t>簽擬中案件</w:t>
            </w:r>
          </w:p>
        </w:tc>
        <w:tc>
          <w:tcPr>
            <w:tcW w:w="3780" w:type="dxa"/>
          </w:tcPr>
          <w:p w:rsidR="00985756" w:rsidRPr="000B7EA2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68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  <w:tc>
          <w:tcPr>
            <w:tcW w:w="2340" w:type="dxa"/>
          </w:tcPr>
          <w:p w:rsidR="00985756" w:rsidRPr="000B7EA2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681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68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68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1</w:t>
            </w:r>
          </w:p>
        </w:tc>
      </w:tr>
      <w:tr w:rsidR="00A80246" w:rsidRPr="000B7EA2">
        <w:tc>
          <w:tcPr>
            <w:tcW w:w="2520" w:type="dxa"/>
          </w:tcPr>
          <w:p w:rsidR="00A80246" w:rsidRPr="000B7EA2" w:rsidRDefault="00C42894" w:rsidP="0098575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68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685" w:author="陳鐵元" w:date="2016-09-03T10:45:00Z">
                  <w:rPr>
                    <w:rFonts w:hint="eastAsia"/>
                    <w:lang w:eastAsia="zh-TW"/>
                  </w:rPr>
                </w:rPrChange>
              </w:rPr>
              <w:t>關懷會辦件</w:t>
            </w:r>
          </w:p>
        </w:tc>
        <w:tc>
          <w:tcPr>
            <w:tcW w:w="3780" w:type="dxa"/>
          </w:tcPr>
          <w:p w:rsidR="00A80246" w:rsidRPr="000B7EA2" w:rsidRDefault="000B7EA2" w:rsidP="00C42894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FF0000"/>
                <w:lang w:eastAsia="zh-TW"/>
                <w:rPrChange w:id="1686" w:author="陳鐵元" w:date="2016-09-03T10:50:00Z">
                  <w:rPr>
                    <w:rFonts w:hint="eastAsia"/>
                    <w:bCs/>
                    <w:lang w:eastAsia="zh-TW"/>
                  </w:rPr>
                </w:rPrChange>
              </w:rPr>
            </w:pPr>
            <w:ins w:id="1687" w:author="陳鐵元" w:date="2016-09-03T10:50:00Z">
              <w:r w:rsidRPr="000B7EA2">
                <w:rPr>
                  <w:rFonts w:hint="eastAsia"/>
                  <w:bCs/>
                  <w:color w:val="FF0000"/>
                  <w:lang w:eastAsia="zh-TW"/>
                  <w:rPrChange w:id="1688" w:author="陳鐵元" w:date="2016-09-03T10:50:00Z">
                    <w:rPr>
                      <w:rFonts w:hint="eastAsia"/>
                      <w:bCs/>
                      <w:lang w:eastAsia="zh-TW"/>
                    </w:rPr>
                  </w:rPrChange>
                </w:rPr>
                <w:t>DTAAA001.APLY_STS=32</w:t>
              </w:r>
            </w:ins>
            <w:del w:id="1689" w:author="陳鐵元" w:date="2016-09-03T10:50:00Z">
              <w:r w:rsidR="00C42894" w:rsidRPr="000B7EA2" w:rsidDel="000B7EA2">
                <w:rPr>
                  <w:rFonts w:hint="eastAsia"/>
                  <w:bCs/>
                  <w:color w:val="FF0000"/>
                  <w:lang w:eastAsia="zh-TW"/>
                  <w:rPrChange w:id="1690" w:author="陳鐵元" w:date="2016-09-03T10:50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呼叫案件查詢模組</w:delText>
              </w:r>
              <w:r w:rsidR="00C42894" w:rsidRPr="000B7EA2" w:rsidDel="000B7EA2">
                <w:rPr>
                  <w:rFonts w:hint="eastAsia"/>
                  <w:bCs/>
                  <w:color w:val="FF0000"/>
                  <w:lang w:eastAsia="zh-TW"/>
                  <w:rPrChange w:id="1691" w:author="陳鐵元" w:date="2016-09-03T10:50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AA_Q0Z002.getTODOLISTbyIDForAA</w:delText>
              </w:r>
              <w:r w:rsidR="00C42894" w:rsidRPr="000B7EA2" w:rsidDel="000B7EA2">
                <w:rPr>
                  <w:rFonts w:hint="eastAsia"/>
                  <w:bCs/>
                  <w:color w:val="FF0000"/>
                  <w:lang w:eastAsia="zh-TW"/>
                  <w:rPrChange w:id="1692" w:author="陳鐵元" w:date="2016-09-03T10:50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，傳入參數：</w:delText>
              </w:r>
              <w:r w:rsidR="00C42894" w:rsidRPr="000B7EA2" w:rsidDel="000B7EA2">
                <w:rPr>
                  <w:rFonts w:hint="eastAsia"/>
                  <w:bCs/>
                  <w:color w:val="FF0000"/>
                  <w:lang w:eastAsia="zh-TW"/>
                  <w:rPrChange w:id="1693" w:author="陳鐵元" w:date="2016-09-03T10:50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 xml:space="preserve">EMP_ID, </w:delText>
              </w:r>
              <w:r w:rsidR="00C42894" w:rsidRPr="000B7EA2" w:rsidDel="000B7EA2">
                <w:rPr>
                  <w:rFonts w:hint="eastAsia"/>
                  <w:bCs/>
                  <w:color w:val="FF0000"/>
                  <w:lang w:eastAsia="zh-TW"/>
                  <w:rPrChange w:id="1694" w:author="陳鐵元" w:date="2016-09-03T10:50:00Z">
                    <w:rPr>
                      <w:bCs/>
                      <w:lang w:eastAsia="zh-TW"/>
                    </w:rPr>
                  </w:rPrChange>
                </w:rPr>
                <w:delText>“</w:delText>
              </w:r>
              <w:r w:rsidR="00C42894" w:rsidRPr="000B7EA2" w:rsidDel="000B7EA2">
                <w:rPr>
                  <w:rFonts w:hint="eastAsia"/>
                  <w:bCs/>
                  <w:color w:val="FF0000"/>
                  <w:lang w:eastAsia="zh-TW"/>
                  <w:rPrChange w:id="1695" w:author="陳鐵元" w:date="2016-09-03T10:50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AAB1_1300</w:delText>
              </w:r>
              <w:r w:rsidR="00C42894" w:rsidRPr="000B7EA2" w:rsidDel="000B7EA2">
                <w:rPr>
                  <w:rFonts w:hint="eastAsia"/>
                  <w:bCs/>
                  <w:color w:val="FF0000"/>
                  <w:lang w:eastAsia="zh-TW"/>
                  <w:rPrChange w:id="1696" w:author="陳鐵元" w:date="2016-09-03T10:50:00Z">
                    <w:rPr>
                      <w:bCs/>
                      <w:lang w:eastAsia="zh-TW"/>
                    </w:rPr>
                  </w:rPrChange>
                </w:rPr>
                <w:delText>”</w:delText>
              </w:r>
              <w:r w:rsidR="00C42894" w:rsidRPr="000B7EA2" w:rsidDel="000B7EA2">
                <w:rPr>
                  <w:rFonts w:hint="eastAsia"/>
                  <w:bCs/>
                  <w:color w:val="FF0000"/>
                  <w:lang w:eastAsia="zh-TW"/>
                  <w:rPrChange w:id="1697" w:author="陳鐵元" w:date="2016-09-03T10:50:00Z">
                    <w:rPr>
                      <w:rFonts w:hint="eastAsia"/>
                      <w:bCs/>
                      <w:lang w:eastAsia="zh-TW"/>
                    </w:rPr>
                  </w:rPrChange>
                </w:rPr>
                <w:delText>，取得傳回列表之總件數</w:delText>
              </w:r>
            </w:del>
          </w:p>
        </w:tc>
        <w:tc>
          <w:tcPr>
            <w:tcW w:w="2340" w:type="dxa"/>
          </w:tcPr>
          <w:p w:rsidR="00A80246" w:rsidRPr="000B7EA2" w:rsidRDefault="00C42894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698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69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查詢進度</w:t>
            </w:r>
            <w:r w:rsidRPr="000B7EA2">
              <w:rPr>
                <w:rFonts w:hint="eastAsia"/>
                <w:bCs/>
                <w:lang w:eastAsia="zh-TW"/>
                <w:rPrChange w:id="1700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 xml:space="preserve"> = 2</w:t>
            </w:r>
          </w:p>
        </w:tc>
      </w:tr>
    </w:tbl>
    <w:p w:rsidR="00970ED3" w:rsidRPr="000B7EA2" w:rsidRDefault="00970ED3" w:rsidP="00727698">
      <w:pPr>
        <w:pStyle w:val="Tabletext"/>
        <w:keepLines w:val="0"/>
        <w:spacing w:after="0" w:line="240" w:lineRule="auto"/>
        <w:rPr>
          <w:rFonts w:hint="eastAsia"/>
          <w:bCs/>
          <w:lang w:eastAsia="zh-TW"/>
          <w:rPrChange w:id="1701" w:author="陳鐵元" w:date="2016-09-03T10:45:00Z">
            <w:rPr>
              <w:rFonts w:hint="eastAsia"/>
              <w:bCs/>
              <w:lang w:eastAsia="zh-TW"/>
            </w:rPr>
          </w:rPrChange>
        </w:rPr>
      </w:pPr>
    </w:p>
    <w:p w:rsidR="001F6FAC" w:rsidRPr="000B7EA2" w:rsidRDefault="00BA3EAB" w:rsidP="0072769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lang w:eastAsia="zh-TW"/>
          <w:rPrChange w:id="1702" w:author="陳鐵元" w:date="2016-09-03T10:45:00Z">
            <w:rPr>
              <w:rFonts w:hint="eastAsia"/>
              <w:bCs/>
              <w:lang w:eastAsia="zh-TW"/>
            </w:rPr>
          </w:rPrChange>
        </w:rPr>
      </w:pPr>
      <w:r w:rsidRPr="000B7EA2">
        <w:rPr>
          <w:rFonts w:hint="eastAsia"/>
          <w:bCs/>
          <w:lang w:eastAsia="zh-TW"/>
          <w:rPrChange w:id="1703" w:author="陳鐵元" w:date="2016-09-03T10:45:00Z">
            <w:rPr>
              <w:rFonts w:hint="eastAsia"/>
              <w:bCs/>
              <w:lang w:eastAsia="zh-TW"/>
            </w:rPr>
          </w:rPrChange>
        </w:rPr>
        <w:t>跨區件</w:t>
      </w:r>
    </w:p>
    <w:p w:rsidR="00CF12B9" w:rsidRPr="000B7EA2" w:rsidRDefault="00CF12B9" w:rsidP="00CF12B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lang w:eastAsia="zh-TW"/>
          <w:rPrChange w:id="1704" w:author="陳鐵元" w:date="2016-09-03T10:45:00Z">
            <w:rPr>
              <w:bCs/>
              <w:lang w:eastAsia="zh-TW"/>
            </w:rPr>
          </w:rPrChange>
        </w:rPr>
      </w:pPr>
      <w:r w:rsidRPr="000B7EA2">
        <w:rPr>
          <w:bCs/>
          <w:lang w:eastAsia="zh-TW"/>
          <w:rPrChange w:id="1705" w:author="陳鐵元" w:date="2016-09-03T10:45:00Z">
            <w:rPr>
              <w:bCs/>
              <w:lang w:eastAsia="zh-TW"/>
            </w:rPr>
          </w:rPrChange>
        </w:rPr>
        <w:br/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1160"/>
        <w:gridCol w:w="1160"/>
        <w:gridCol w:w="200"/>
        <w:gridCol w:w="960"/>
        <w:gridCol w:w="2337"/>
        <w:gridCol w:w="1663"/>
        <w:tblGridChange w:id="1706">
          <w:tblGrid>
            <w:gridCol w:w="1160"/>
            <w:gridCol w:w="1160"/>
            <w:gridCol w:w="1160"/>
            <w:gridCol w:w="200"/>
            <w:gridCol w:w="960"/>
            <w:gridCol w:w="2337"/>
            <w:gridCol w:w="1663"/>
          </w:tblGrid>
        </w:tblGridChange>
      </w:tblGrid>
      <w:tr w:rsidR="000B7EA2" w:rsidRPr="000B7EA2" w:rsidTr="000B7EA2">
        <w:trPr>
          <w:gridBefore w:val="1"/>
        </w:trPr>
        <w:tc>
          <w:tcPr>
            <w:tcW w:w="2520" w:type="dxa"/>
            <w:gridSpan w:val="3"/>
          </w:tcPr>
          <w:p w:rsidR="00CF12B9" w:rsidRPr="000B7EA2" w:rsidRDefault="00CF12B9" w:rsidP="00C42C6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707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bCs/>
                <w:lang w:eastAsia="zh-TW"/>
                <w:rPrChange w:id="1708" w:author="陳鐵元" w:date="2016-09-03T10:45:00Z">
                  <w:rPr>
                    <w:rFonts w:hint="eastAsia"/>
                    <w:b/>
                    <w:bCs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780" w:type="dxa"/>
            <w:gridSpan w:val="2"/>
          </w:tcPr>
          <w:p w:rsidR="00CF12B9" w:rsidRPr="000B7EA2" w:rsidRDefault="00C42C66" w:rsidP="0072769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70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710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讀取</w:t>
            </w:r>
            <w:r w:rsidRPr="000B7EA2">
              <w:rPr>
                <w:rFonts w:hint="eastAsia"/>
                <w:b/>
                <w:lang w:eastAsia="zh-TW"/>
                <w:rPrChange w:id="1711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DTAAA001</w:t>
            </w:r>
            <w:r w:rsidRPr="000B7EA2">
              <w:rPr>
                <w:rFonts w:hint="eastAsia"/>
                <w:b/>
                <w:lang w:eastAsia="zh-TW"/>
                <w:rPrChange w:id="1712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條件</w:t>
            </w:r>
          </w:p>
          <w:p w:rsidR="00C42C66" w:rsidRPr="000B7EA2" w:rsidRDefault="00C42C66" w:rsidP="0072769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  <w:rPrChange w:id="1713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714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顯示符合條件的筆數</w:t>
            </w:r>
          </w:p>
          <w:p w:rsidR="002D0CD4" w:rsidRPr="000B7EA2" w:rsidRDefault="000A4500" w:rsidP="00727698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hint="eastAsia"/>
                <w:lang w:eastAsia="zh-TW"/>
                <w:rPrChange w:id="1715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71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受理編號存</w:t>
            </w:r>
            <w:r w:rsidR="00C42C66" w:rsidRPr="000B7EA2">
              <w:rPr>
                <w:rFonts w:hint="eastAsia"/>
                <w:lang w:eastAsia="zh-TW"/>
                <w:rPrChange w:id="171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在</w:t>
            </w:r>
            <w:r w:rsidRPr="000B7EA2">
              <w:rPr>
                <w:rFonts w:hint="eastAsia"/>
                <w:lang w:eastAsia="zh-TW"/>
                <w:rPrChange w:id="1718" w:author="陳鐵元" w:date="2016-09-03T10:45:00Z">
                  <w:rPr>
                    <w:rFonts w:hint="eastAsia"/>
                    <w:lang w:eastAsia="zh-TW"/>
                  </w:rPr>
                </w:rPrChange>
              </w:rPr>
              <w:t>DTAAA100</w:t>
            </w:r>
            <w:r w:rsidR="002D0CD4" w:rsidRPr="000B7EA2">
              <w:rPr>
                <w:rFonts w:hint="eastAsia"/>
                <w:lang w:eastAsia="zh-TW"/>
                <w:rPrChange w:id="1719" w:author="陳鐵元" w:date="2016-09-03T10:45:00Z">
                  <w:rPr>
                    <w:rFonts w:hint="eastAsia"/>
                    <w:lang w:eastAsia="zh-TW"/>
                  </w:rPr>
                </w:rPrChange>
              </w:rPr>
              <w:t>中</w:t>
            </w:r>
          </w:p>
          <w:p w:rsidR="002D0CD4" w:rsidRPr="000B7EA2" w:rsidRDefault="000A4500" w:rsidP="00727698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hint="eastAsia"/>
                <w:lang w:eastAsia="zh-TW"/>
                <w:rPrChange w:id="172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72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跨區取件分派時間的日期</w:t>
            </w:r>
            <w:r w:rsidRPr="000B7EA2">
              <w:rPr>
                <w:rFonts w:hint="eastAsia"/>
                <w:lang w:eastAsia="zh-TW"/>
                <w:rPrChange w:id="1722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 = </w:t>
            </w:r>
            <w:r w:rsidRPr="000B7EA2">
              <w:rPr>
                <w:rFonts w:hint="eastAsia"/>
                <w:lang w:eastAsia="zh-TW"/>
                <w:rPrChange w:id="1723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查詢日</w:t>
            </w:r>
          </w:p>
          <w:p w:rsidR="000A4500" w:rsidRPr="000B7EA2" w:rsidRDefault="000A4500" w:rsidP="00727698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hint="eastAsia"/>
                <w:lang w:eastAsia="zh-TW"/>
                <w:rPrChange w:id="1724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725" w:author="陳鐵元" w:date="2016-09-03T10:45:00Z">
                  <w:rPr>
                    <w:rFonts w:hint="eastAsia"/>
                    <w:lang w:eastAsia="zh-TW"/>
                  </w:rPr>
                </w:rPrChange>
              </w:rPr>
              <w:t xml:space="preserve">DECD_EMP_ID = </w:t>
            </w:r>
            <w:r w:rsidRPr="000B7EA2">
              <w:rPr>
                <w:rFonts w:hint="eastAsia"/>
                <w:lang w:eastAsia="zh-TW"/>
                <w:rPrChange w:id="1726" w:author="陳鐵元" w:date="2016-09-03T10:45:00Z">
                  <w:rPr>
                    <w:rFonts w:hint="eastAsia"/>
                    <w:lang w:eastAsia="zh-TW"/>
                  </w:rPr>
                </w:rPrChange>
              </w:rPr>
              <w:t>使用者</w:t>
            </w:r>
            <w:r w:rsidRPr="000B7EA2">
              <w:rPr>
                <w:rFonts w:hint="eastAsia"/>
                <w:lang w:eastAsia="zh-TW"/>
                <w:rPrChange w:id="1727" w:author="陳鐵元" w:date="2016-09-03T10:45:00Z">
                  <w:rPr>
                    <w:rFonts w:hint="eastAsia"/>
                    <w:lang w:eastAsia="zh-TW"/>
                  </w:rPr>
                </w:rPrChange>
              </w:rPr>
              <w:t>ID</w:t>
            </w:r>
          </w:p>
        </w:tc>
        <w:tc>
          <w:tcPr>
            <w:tcW w:w="2340" w:type="dxa"/>
          </w:tcPr>
          <w:p w:rsidR="00CF12B9" w:rsidRPr="000B7EA2" w:rsidRDefault="000A4500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  <w:rPrChange w:id="1728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/>
                <w:lang w:eastAsia="zh-TW"/>
                <w:rPrChange w:id="1729" w:author="陳鐵元" w:date="2016-09-03T10:45:00Z">
                  <w:rPr>
                    <w:rFonts w:hint="eastAsia"/>
                    <w:b/>
                    <w:lang w:eastAsia="zh-TW"/>
                  </w:rPr>
                </w:rPrChange>
              </w:rPr>
              <w:t>不產生超連結</w:t>
            </w:r>
          </w:p>
        </w:tc>
      </w:tr>
      <w:tr w:rsidR="000B7EA2" w:rsidRPr="000B7EA2" w:rsidTr="000B7EA2">
        <w:trPr>
          <w:gridBefore w:val="1"/>
        </w:trPr>
        <w:tc>
          <w:tcPr>
            <w:tcW w:w="2520" w:type="dxa"/>
            <w:gridSpan w:val="3"/>
          </w:tcPr>
          <w:p w:rsidR="00CF12B9" w:rsidRPr="000B7EA2" w:rsidRDefault="00CF12B9" w:rsidP="00CF12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73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73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本日自取件</w:t>
            </w:r>
          </w:p>
        </w:tc>
        <w:tc>
          <w:tcPr>
            <w:tcW w:w="3780" w:type="dxa"/>
            <w:gridSpan w:val="2"/>
          </w:tcPr>
          <w:p w:rsidR="00CF12B9" w:rsidRPr="000B7EA2" w:rsidRDefault="000A4500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73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73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DTAAA100.</w:t>
            </w:r>
            <w:r w:rsidRPr="000B7EA2">
              <w:rPr>
                <w:rFonts w:hint="eastAsia"/>
                <w:bCs/>
                <w:lang w:eastAsia="zh-TW"/>
                <w:rPrChange w:id="173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跨區取件分派種類</w:t>
            </w:r>
            <w:r w:rsidRPr="000B7EA2">
              <w:rPr>
                <w:rFonts w:hint="eastAsia"/>
                <w:bCs/>
                <w:lang w:eastAsia="zh-TW"/>
                <w:rPrChange w:id="173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=</w:t>
            </w:r>
            <w:r w:rsidRPr="000B7EA2">
              <w:rPr>
                <w:bCs/>
                <w:lang w:eastAsia="zh-TW"/>
                <w:rPrChange w:id="1736" w:author="陳鐵元" w:date="2016-09-03T10:45:00Z">
                  <w:rPr>
                    <w:bCs/>
                    <w:lang w:eastAsia="zh-TW"/>
                  </w:rPr>
                </w:rPrChange>
              </w:rPr>
              <w:t>”</w:t>
            </w:r>
            <w:r w:rsidRPr="000B7EA2">
              <w:rPr>
                <w:rFonts w:hint="eastAsia"/>
                <w:bCs/>
                <w:lang w:eastAsia="zh-TW"/>
                <w:rPrChange w:id="173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1</w:t>
            </w:r>
            <w:r w:rsidRPr="000B7EA2">
              <w:rPr>
                <w:bCs/>
                <w:lang w:eastAsia="zh-TW"/>
                <w:rPrChange w:id="1738" w:author="陳鐵元" w:date="2016-09-03T10:45:00Z">
                  <w:rPr>
                    <w:bCs/>
                    <w:lang w:eastAsia="zh-TW"/>
                  </w:rPr>
                </w:rPrChange>
              </w:rPr>
              <w:t>”</w:t>
            </w:r>
          </w:p>
        </w:tc>
        <w:tc>
          <w:tcPr>
            <w:tcW w:w="2340" w:type="dxa"/>
          </w:tcPr>
          <w:p w:rsidR="00CF12B9" w:rsidRPr="000B7EA2" w:rsidRDefault="00CF12B9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73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B7EA2" w:rsidRPr="000B7EA2" w:rsidTr="000B7EA2">
        <w:trPr>
          <w:gridBefore w:val="1"/>
        </w:trPr>
        <w:tc>
          <w:tcPr>
            <w:tcW w:w="2520" w:type="dxa"/>
            <w:gridSpan w:val="3"/>
          </w:tcPr>
          <w:p w:rsidR="00CF12B9" w:rsidRPr="000B7EA2" w:rsidRDefault="00C42C66" w:rsidP="00CF12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74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74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系統派件</w:t>
            </w:r>
          </w:p>
        </w:tc>
        <w:tc>
          <w:tcPr>
            <w:tcW w:w="3780" w:type="dxa"/>
            <w:gridSpan w:val="2"/>
          </w:tcPr>
          <w:p w:rsidR="00CF12B9" w:rsidRPr="000B7EA2" w:rsidRDefault="000A4500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74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74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DTAAA100.</w:t>
            </w:r>
            <w:r w:rsidRPr="000B7EA2">
              <w:rPr>
                <w:rFonts w:hint="eastAsia"/>
                <w:bCs/>
                <w:lang w:eastAsia="zh-TW"/>
                <w:rPrChange w:id="174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跨區取件分派種類</w:t>
            </w:r>
            <w:r w:rsidRPr="000B7EA2">
              <w:rPr>
                <w:rFonts w:hint="eastAsia"/>
                <w:bCs/>
                <w:lang w:eastAsia="zh-TW"/>
                <w:rPrChange w:id="174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=</w:t>
            </w:r>
            <w:r w:rsidRPr="000B7EA2">
              <w:rPr>
                <w:bCs/>
                <w:lang w:eastAsia="zh-TW"/>
                <w:rPrChange w:id="1746" w:author="陳鐵元" w:date="2016-09-03T10:45:00Z">
                  <w:rPr>
                    <w:bCs/>
                    <w:lang w:eastAsia="zh-TW"/>
                  </w:rPr>
                </w:rPrChange>
              </w:rPr>
              <w:t>”</w:t>
            </w:r>
            <w:r w:rsidRPr="000B7EA2">
              <w:rPr>
                <w:rFonts w:hint="eastAsia"/>
                <w:bCs/>
                <w:lang w:eastAsia="zh-TW"/>
                <w:rPrChange w:id="174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2</w:t>
            </w:r>
            <w:r w:rsidRPr="000B7EA2">
              <w:rPr>
                <w:bCs/>
                <w:lang w:eastAsia="zh-TW"/>
                <w:rPrChange w:id="1748" w:author="陳鐵元" w:date="2016-09-03T10:45:00Z">
                  <w:rPr>
                    <w:bCs/>
                    <w:lang w:eastAsia="zh-TW"/>
                  </w:rPr>
                </w:rPrChange>
              </w:rPr>
              <w:t>”</w:t>
            </w:r>
          </w:p>
        </w:tc>
        <w:tc>
          <w:tcPr>
            <w:tcW w:w="2340" w:type="dxa"/>
          </w:tcPr>
          <w:p w:rsidR="00CF12B9" w:rsidRPr="000B7EA2" w:rsidRDefault="00CF12B9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74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B7EA2" w:rsidRPr="000B7EA2" w:rsidTr="000B7EA2">
        <w:trPr>
          <w:gridBefore w:val="1"/>
        </w:trPr>
        <w:tc>
          <w:tcPr>
            <w:tcW w:w="2520" w:type="dxa"/>
            <w:gridSpan w:val="3"/>
          </w:tcPr>
          <w:p w:rsidR="00C42C66" w:rsidRPr="000B7EA2" w:rsidRDefault="00C42C66" w:rsidP="00CF12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75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75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人工派發件</w:t>
            </w:r>
          </w:p>
        </w:tc>
        <w:tc>
          <w:tcPr>
            <w:tcW w:w="3780" w:type="dxa"/>
            <w:gridSpan w:val="2"/>
          </w:tcPr>
          <w:p w:rsidR="00C42C66" w:rsidRPr="000B7EA2" w:rsidRDefault="000A4500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75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75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DTAAA100.</w:t>
            </w:r>
            <w:r w:rsidRPr="000B7EA2">
              <w:rPr>
                <w:rFonts w:hint="eastAsia"/>
                <w:bCs/>
                <w:lang w:eastAsia="zh-TW"/>
                <w:rPrChange w:id="175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跨區取件分派種類</w:t>
            </w:r>
            <w:r w:rsidRPr="000B7EA2">
              <w:rPr>
                <w:rFonts w:hint="eastAsia"/>
                <w:bCs/>
                <w:lang w:eastAsia="zh-TW"/>
                <w:rPrChange w:id="1755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=</w:t>
            </w:r>
            <w:r w:rsidRPr="000B7EA2">
              <w:rPr>
                <w:bCs/>
                <w:lang w:eastAsia="zh-TW"/>
                <w:rPrChange w:id="1756" w:author="陳鐵元" w:date="2016-09-03T10:45:00Z">
                  <w:rPr>
                    <w:bCs/>
                    <w:lang w:eastAsia="zh-TW"/>
                  </w:rPr>
                </w:rPrChange>
              </w:rPr>
              <w:t>”</w:t>
            </w:r>
            <w:r w:rsidRPr="000B7EA2">
              <w:rPr>
                <w:rFonts w:hint="eastAsia"/>
                <w:bCs/>
                <w:lang w:eastAsia="zh-TW"/>
                <w:rPrChange w:id="1757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3</w:t>
            </w:r>
            <w:r w:rsidRPr="000B7EA2">
              <w:rPr>
                <w:bCs/>
                <w:lang w:eastAsia="zh-TW"/>
                <w:rPrChange w:id="1758" w:author="陳鐵元" w:date="2016-09-03T10:45:00Z">
                  <w:rPr>
                    <w:bCs/>
                    <w:lang w:eastAsia="zh-TW"/>
                  </w:rPr>
                </w:rPrChange>
              </w:rPr>
              <w:t>”</w:t>
            </w:r>
          </w:p>
        </w:tc>
        <w:tc>
          <w:tcPr>
            <w:tcW w:w="2340" w:type="dxa"/>
          </w:tcPr>
          <w:p w:rsidR="00C42C66" w:rsidRPr="000B7EA2" w:rsidRDefault="00C42C66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759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B7EA2" w:rsidRPr="000B7EA2" w:rsidTr="000B7EA2">
        <w:trPr>
          <w:gridBefore w:val="1"/>
        </w:trPr>
        <w:tc>
          <w:tcPr>
            <w:tcW w:w="2520" w:type="dxa"/>
            <w:gridSpan w:val="3"/>
          </w:tcPr>
          <w:p w:rsidR="00C42C66" w:rsidRPr="000B7EA2" w:rsidRDefault="00C42C66" w:rsidP="00CF12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  <w:rPrChange w:id="1760" w:author="陳鐵元" w:date="2016-09-03T10:45:00Z">
                  <w:rPr>
                    <w:rFonts w:hint="eastAsia"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lang w:eastAsia="zh-TW"/>
                <w:rPrChange w:id="1761" w:author="陳鐵元" w:date="2016-09-03T10:45:00Z">
                  <w:rPr>
                    <w:rFonts w:hint="eastAsia"/>
                    <w:lang w:eastAsia="zh-TW"/>
                  </w:rPr>
                </w:rPrChange>
              </w:rPr>
              <w:t>本日新增總件數</w:t>
            </w:r>
          </w:p>
        </w:tc>
        <w:tc>
          <w:tcPr>
            <w:tcW w:w="3780" w:type="dxa"/>
            <w:gridSpan w:val="2"/>
          </w:tcPr>
          <w:p w:rsidR="00C42C66" w:rsidRPr="000B7EA2" w:rsidRDefault="000A4500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762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  <w:r w:rsidRPr="000B7EA2">
              <w:rPr>
                <w:rFonts w:hint="eastAsia"/>
                <w:bCs/>
                <w:lang w:eastAsia="zh-TW"/>
                <w:rPrChange w:id="1763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  <w:t>總件數</w:t>
            </w:r>
          </w:p>
        </w:tc>
        <w:tc>
          <w:tcPr>
            <w:tcW w:w="2340" w:type="dxa"/>
          </w:tcPr>
          <w:p w:rsidR="00C42C66" w:rsidRPr="000B7EA2" w:rsidRDefault="00C42C66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  <w:rPrChange w:id="1764" w:author="陳鐵元" w:date="2016-09-03T10:45:00Z">
                  <w:rPr>
                    <w:rFonts w:hint="eastAsia"/>
                    <w:bCs/>
                    <w:lang w:eastAsia="zh-TW"/>
                  </w:rPr>
                </w:rPrChange>
              </w:rPr>
            </w:pPr>
          </w:p>
        </w:tc>
      </w:tr>
      <w:tr w:rsidR="000B7EA2" w:rsidRPr="000B7EA2" w:rsidDel="000B7EA2" w:rsidTr="000B7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2"/>
          <w:trHeight w:val="330"/>
          <w:del w:id="1765" w:author="陳鐵元" w:date="2016-09-03T10:50:00Z"/>
        </w:trPr>
        <w:tc>
          <w:tcPr>
            <w:tcW w:w="46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1ECB" w:rsidRPr="000B7EA2" w:rsidDel="000B7EA2" w:rsidRDefault="00991ECB" w:rsidP="00991ECB">
            <w:pPr>
              <w:rPr>
                <w:del w:id="1766" w:author="陳鐵元" w:date="2016-09-03T10:50:00Z"/>
                <w:rFonts w:ascii="新細明體" w:hAnsi="新細明體" w:cs="新細明體" w:hint="eastAsia"/>
                <w:rPrChange w:id="1767" w:author="陳鐵元" w:date="2016-09-03T10:45:00Z">
                  <w:rPr>
                    <w:del w:id="1768" w:author="陳鐵元" w:date="2016-09-03T10:50:00Z"/>
                    <w:rFonts w:ascii="新細明體" w:hAnsi="新細明體" w:cs="新細明體" w:hint="eastAsia"/>
                    <w:color w:val="000000"/>
                  </w:rPr>
                </w:rPrChange>
              </w:rPr>
            </w:pPr>
            <w:del w:id="1769" w:author="陳鐵元" w:date="2016-09-03T10:50:00Z">
              <w:r w:rsidRPr="000B7EA2" w:rsidDel="000B7EA2">
                <w:rPr>
                  <w:rFonts w:ascii="新細明體" w:hAnsi="新細明體" w:cs="新細明體" w:hint="eastAsia"/>
                  <w:rPrChange w:id="1770" w:author="陳鐵元" w:date="2016-09-03T10:45:00Z">
                    <w:rPr>
                      <w:rFonts w:ascii="新細明體" w:hAnsi="新細明體" w:cs="新細明體" w:hint="eastAsia"/>
                      <w:color w:val="000000"/>
                    </w:rPr>
                  </w:rPrChange>
                </w:rPr>
                <w:delText>利用代碼管理控制流程</w:delText>
              </w:r>
            </w:del>
          </w:p>
          <w:p w:rsidR="00991ECB" w:rsidRPr="000B7EA2" w:rsidDel="000B7EA2" w:rsidRDefault="00991ECB" w:rsidP="00991ECB">
            <w:pPr>
              <w:rPr>
                <w:del w:id="1771" w:author="陳鐵元" w:date="2016-09-03T10:50:00Z"/>
                <w:rFonts w:ascii="新細明體" w:hAnsi="新細明體" w:cs="新細明體"/>
                <w:rPrChange w:id="1772" w:author="陳鐵元" w:date="2016-09-03T10:45:00Z">
                  <w:rPr>
                    <w:del w:id="1773" w:author="陳鐵元" w:date="2016-09-03T10:50:00Z"/>
                    <w:rFonts w:ascii="新細明體" w:hAnsi="新細明體" w:cs="新細明體"/>
                    <w:color w:val="000000"/>
                  </w:rPr>
                </w:rPrChange>
              </w:rPr>
            </w:pPr>
            <w:del w:id="1774" w:author="陳鐵元" w:date="2016-09-03T10:50:00Z">
              <w:r w:rsidRPr="000B7EA2" w:rsidDel="000B7EA2">
                <w:rPr>
                  <w:rFonts w:ascii="新細明體" w:hAnsi="新細明體" w:cs="新細明體" w:hint="eastAsia"/>
                  <w:rPrChange w:id="1775" w:author="陳鐵元" w:date="2016-09-03T10:45:00Z">
                    <w:rPr>
                      <w:rFonts w:ascii="新細明體" w:hAnsi="新細明體" w:cs="新細明體" w:hint="eastAsia"/>
                      <w:color w:val="000000"/>
                    </w:rPr>
                  </w:rPrChange>
                </w:rPr>
                <w:delText>MODE=FieldOptionList.getName("AA", "AAZ0_0200_MODE",UserDivNo)</w:delText>
              </w:r>
            </w:del>
          </w:p>
        </w:tc>
      </w:tr>
      <w:tr w:rsidR="000B7EA2" w:rsidRPr="000B7EA2" w:rsidDel="000B7EA2" w:rsidTr="000B7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2"/>
          <w:trHeight w:val="330"/>
          <w:del w:id="1776" w:author="陳鐵元" w:date="2016-09-03T10:50:00Z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91ECB" w:rsidRPr="000B7EA2" w:rsidDel="000B7EA2" w:rsidRDefault="00991ECB" w:rsidP="00991ECB">
            <w:pPr>
              <w:rPr>
                <w:del w:id="1777" w:author="陳鐵元" w:date="2016-09-03T10:50:00Z"/>
                <w:rFonts w:ascii="新細明體" w:hAnsi="新細明體" w:cs="新細明體"/>
                <w:rPrChange w:id="1778" w:author="陳鐵元" w:date="2016-09-03T10:45:00Z">
                  <w:rPr>
                    <w:del w:id="1779" w:author="陳鐵元" w:date="2016-09-03T10:50:00Z"/>
                    <w:rFonts w:ascii="新細明體" w:hAnsi="新細明體" w:cs="新細明體"/>
                    <w:color w:val="000000"/>
                  </w:rPr>
                </w:rPrChange>
              </w:rPr>
            </w:pPr>
            <w:del w:id="1780" w:author="陳鐵元" w:date="2016-09-03T10:50:00Z">
              <w:r w:rsidRPr="000B7EA2" w:rsidDel="000B7EA2">
                <w:rPr>
                  <w:rFonts w:ascii="新細明體" w:hAnsi="新細明體" w:cs="新細明體" w:hint="eastAsia"/>
                  <w:rPrChange w:id="1781" w:author="陳鐵元" w:date="2016-09-03T10:45:00Z">
                    <w:rPr>
                      <w:rFonts w:ascii="新細明體" w:hAnsi="新細明體" w:cs="新細明體" w:hint="eastAsia"/>
                      <w:color w:val="000000"/>
                    </w:rPr>
                  </w:rPrChange>
                </w:rPr>
                <w:delText>MODE</w:delText>
              </w:r>
            </w:del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91ECB" w:rsidRPr="000B7EA2" w:rsidDel="000B7EA2" w:rsidRDefault="00991ECB" w:rsidP="00991ECB">
            <w:pPr>
              <w:jc w:val="right"/>
              <w:rPr>
                <w:del w:id="1782" w:author="陳鐵元" w:date="2016-09-03T10:50:00Z"/>
                <w:rFonts w:ascii="新細明體" w:hAnsi="新細明體" w:cs="新細明體"/>
                <w:rPrChange w:id="1783" w:author="陳鐵元" w:date="2016-09-03T10:45:00Z">
                  <w:rPr>
                    <w:del w:id="1784" w:author="陳鐵元" w:date="2016-09-03T10:50:00Z"/>
                    <w:rFonts w:ascii="新細明體" w:hAnsi="新細明體" w:cs="新細明體"/>
                    <w:color w:val="000000"/>
                  </w:rPr>
                </w:rPrChange>
              </w:rPr>
            </w:pPr>
            <w:del w:id="1785" w:author="陳鐵元" w:date="2016-09-03T10:50:00Z">
              <w:r w:rsidRPr="000B7EA2" w:rsidDel="000B7EA2">
                <w:rPr>
                  <w:rFonts w:ascii="新細明體" w:hAnsi="新細明體" w:cs="新細明體" w:hint="eastAsia"/>
                  <w:rPrChange w:id="1786" w:author="陳鐵元" w:date="2016-09-03T10:45:00Z">
                    <w:rPr>
                      <w:rFonts w:ascii="新細明體" w:hAnsi="新細明體" w:cs="新細明體" w:hint="eastAsia"/>
                      <w:color w:val="000000"/>
                    </w:rPr>
                  </w:rPrChange>
                </w:rPr>
                <w:delText>1</w:delText>
              </w:r>
            </w:del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91ECB" w:rsidRPr="000B7EA2" w:rsidDel="000B7EA2" w:rsidRDefault="00991ECB" w:rsidP="00991ECB">
            <w:pPr>
              <w:jc w:val="right"/>
              <w:rPr>
                <w:del w:id="1787" w:author="陳鐵元" w:date="2016-09-03T10:50:00Z"/>
                <w:rFonts w:ascii="新細明體" w:hAnsi="新細明體" w:cs="新細明體"/>
                <w:rPrChange w:id="1788" w:author="陳鐵元" w:date="2016-09-03T10:45:00Z">
                  <w:rPr>
                    <w:del w:id="1789" w:author="陳鐵元" w:date="2016-09-03T10:50:00Z"/>
                    <w:rFonts w:ascii="新細明體" w:hAnsi="新細明體" w:cs="新細明體"/>
                    <w:color w:val="000000"/>
                  </w:rPr>
                </w:rPrChange>
              </w:rPr>
            </w:pPr>
            <w:del w:id="1790" w:author="陳鐵元" w:date="2016-09-03T10:50:00Z">
              <w:r w:rsidRPr="000B7EA2" w:rsidDel="000B7EA2">
                <w:rPr>
                  <w:rFonts w:ascii="新細明體" w:hAnsi="新細明體" w:cs="新細明體" w:hint="eastAsia"/>
                  <w:rPrChange w:id="1791" w:author="陳鐵元" w:date="2016-09-03T10:45:00Z">
                    <w:rPr>
                      <w:rFonts w:ascii="新細明體" w:hAnsi="新細明體" w:cs="新細明體" w:hint="eastAsia"/>
                      <w:color w:val="000000"/>
                    </w:rPr>
                  </w:rPrChange>
                </w:rPr>
                <w:delText>2</w:delText>
              </w:r>
            </w:del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91ECB" w:rsidRPr="000B7EA2" w:rsidDel="000B7EA2" w:rsidRDefault="00991ECB" w:rsidP="00991ECB">
            <w:pPr>
              <w:jc w:val="right"/>
              <w:rPr>
                <w:del w:id="1792" w:author="陳鐵元" w:date="2016-09-03T10:50:00Z"/>
                <w:rFonts w:ascii="新細明體" w:hAnsi="新細明體" w:cs="新細明體"/>
                <w:rPrChange w:id="1793" w:author="陳鐵元" w:date="2016-09-03T10:45:00Z">
                  <w:rPr>
                    <w:del w:id="1794" w:author="陳鐵元" w:date="2016-09-03T10:50:00Z"/>
                    <w:rFonts w:ascii="新細明體" w:hAnsi="新細明體" w:cs="新細明體"/>
                    <w:color w:val="000000"/>
                  </w:rPr>
                </w:rPrChange>
              </w:rPr>
            </w:pPr>
            <w:del w:id="1795" w:author="陳鐵元" w:date="2016-09-03T10:50:00Z">
              <w:r w:rsidRPr="000B7EA2" w:rsidDel="000B7EA2">
                <w:rPr>
                  <w:rFonts w:ascii="新細明體" w:hAnsi="新細明體" w:cs="新細明體" w:hint="eastAsia"/>
                  <w:rPrChange w:id="1796" w:author="陳鐵元" w:date="2016-09-03T10:45:00Z">
                    <w:rPr>
                      <w:rFonts w:ascii="新細明體" w:hAnsi="新細明體" w:cs="新細明體" w:hint="eastAsia"/>
                      <w:color w:val="000000"/>
                    </w:rPr>
                  </w:rPrChange>
                </w:rPr>
                <w:delText>0</w:delText>
              </w:r>
            </w:del>
          </w:p>
        </w:tc>
      </w:tr>
      <w:tr w:rsidR="000B7EA2" w:rsidRPr="000B7EA2" w:rsidDel="000B7EA2" w:rsidTr="000B7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gridAfter w:val="2"/>
          <w:trHeight w:val="330"/>
          <w:del w:id="1797" w:author="陳鐵元" w:date="2016-09-03T10:50:00Z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ECB" w:rsidRPr="000B7EA2" w:rsidDel="000B7EA2" w:rsidRDefault="00991ECB" w:rsidP="00991ECB">
            <w:pPr>
              <w:rPr>
                <w:del w:id="1798" w:author="陳鐵元" w:date="2016-09-03T10:50:00Z"/>
                <w:rFonts w:ascii="新細明體" w:hAnsi="新細明體" w:cs="新細明體"/>
                <w:rPrChange w:id="1799" w:author="陳鐵元" w:date="2016-09-03T10:45:00Z">
                  <w:rPr>
                    <w:del w:id="1800" w:author="陳鐵元" w:date="2016-09-03T10:50:00Z"/>
                    <w:rFonts w:ascii="新細明體" w:hAnsi="新細明體" w:cs="新細明體"/>
                    <w:color w:val="000000"/>
                  </w:rPr>
                </w:rPrChange>
              </w:rPr>
            </w:pPr>
            <w:del w:id="1801" w:author="陳鐵元" w:date="2016-09-03T10:50:00Z">
              <w:r w:rsidRPr="000B7EA2" w:rsidDel="000B7EA2">
                <w:rPr>
                  <w:rFonts w:ascii="新細明體" w:hAnsi="新細明體" w:cs="新細明體" w:hint="eastAsia"/>
                  <w:rPrChange w:id="1802" w:author="陳鐵元" w:date="2016-09-03T10:45:00Z">
                    <w:rPr>
                      <w:rFonts w:ascii="新細明體" w:hAnsi="新細明體" w:cs="新細明體" w:hint="eastAsia"/>
                      <w:color w:val="000000"/>
                    </w:rPr>
                  </w:rPrChange>
                </w:rPr>
                <w:delText>統計方法</w:delText>
              </w:r>
            </w:del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ECB" w:rsidRPr="000B7EA2" w:rsidDel="000B7EA2" w:rsidRDefault="00991ECB" w:rsidP="00991ECB">
            <w:pPr>
              <w:rPr>
                <w:del w:id="1803" w:author="陳鐵元" w:date="2016-09-03T10:50:00Z"/>
                <w:rFonts w:ascii="新細明體" w:hAnsi="新細明體" w:cs="新細明體"/>
                <w:rPrChange w:id="1804" w:author="陳鐵元" w:date="2016-09-03T10:45:00Z">
                  <w:rPr>
                    <w:del w:id="1805" w:author="陳鐵元" w:date="2016-09-03T10:50:00Z"/>
                    <w:rFonts w:ascii="新細明體" w:hAnsi="新細明體" w:cs="新細明體"/>
                    <w:color w:val="000000"/>
                  </w:rPr>
                </w:rPrChange>
              </w:rPr>
            </w:pPr>
            <w:del w:id="1806" w:author="陳鐵元" w:date="2016-09-03T10:50:00Z">
              <w:r w:rsidRPr="000B7EA2" w:rsidDel="000B7EA2">
                <w:rPr>
                  <w:rFonts w:ascii="新細明體" w:hAnsi="新細明體" w:cs="新細明體" w:hint="eastAsia"/>
                  <w:rPrChange w:id="1807" w:author="陳鐵元" w:date="2016-09-03T10:45:00Z">
                    <w:rPr>
                      <w:rFonts w:ascii="新細明體" w:hAnsi="新細明體" w:cs="新細明體" w:hint="eastAsia"/>
                      <w:color w:val="000000"/>
                    </w:rPr>
                  </w:rPrChange>
                </w:rPr>
                <w:delText>強制舊版</w:delText>
              </w:r>
            </w:del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ECB" w:rsidRPr="000B7EA2" w:rsidDel="000B7EA2" w:rsidRDefault="00991ECB" w:rsidP="00991ECB">
            <w:pPr>
              <w:rPr>
                <w:del w:id="1808" w:author="陳鐵元" w:date="2016-09-03T10:50:00Z"/>
                <w:rFonts w:ascii="新細明體" w:hAnsi="新細明體" w:cs="新細明體"/>
                <w:rPrChange w:id="1809" w:author="陳鐵元" w:date="2016-09-03T10:45:00Z">
                  <w:rPr>
                    <w:del w:id="1810" w:author="陳鐵元" w:date="2016-09-03T10:50:00Z"/>
                    <w:rFonts w:ascii="新細明體" w:hAnsi="新細明體" w:cs="新細明體"/>
                    <w:color w:val="000000"/>
                  </w:rPr>
                </w:rPrChange>
              </w:rPr>
            </w:pPr>
            <w:del w:id="1811" w:author="陳鐵元" w:date="2016-09-03T10:50:00Z">
              <w:r w:rsidRPr="000B7EA2" w:rsidDel="000B7EA2">
                <w:rPr>
                  <w:rFonts w:ascii="新細明體" w:hAnsi="新細明體" w:cs="新細明體" w:hint="eastAsia"/>
                  <w:rPrChange w:id="1812" w:author="陳鐵元" w:date="2016-09-03T10:45:00Z">
                    <w:rPr>
                      <w:rFonts w:ascii="新細明體" w:hAnsi="新細明體" w:cs="新細明體" w:hint="eastAsia"/>
                      <w:color w:val="000000"/>
                    </w:rPr>
                  </w:rPrChange>
                </w:rPr>
                <w:delText>強制新版</w:delText>
              </w:r>
            </w:del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1ECB" w:rsidRPr="000B7EA2" w:rsidDel="000B7EA2" w:rsidRDefault="00991ECB" w:rsidP="00991ECB">
            <w:pPr>
              <w:rPr>
                <w:del w:id="1813" w:author="陳鐵元" w:date="2016-09-03T10:50:00Z"/>
                <w:rFonts w:ascii="新細明體" w:hAnsi="新細明體" w:cs="新細明體"/>
                <w:rPrChange w:id="1814" w:author="陳鐵元" w:date="2016-09-03T10:45:00Z">
                  <w:rPr>
                    <w:del w:id="1815" w:author="陳鐵元" w:date="2016-09-03T10:50:00Z"/>
                    <w:rFonts w:ascii="新細明體" w:hAnsi="新細明體" w:cs="新細明體"/>
                    <w:color w:val="000000"/>
                  </w:rPr>
                </w:rPrChange>
              </w:rPr>
            </w:pPr>
            <w:del w:id="1816" w:author="陳鐵元" w:date="2016-09-03T10:50:00Z">
              <w:r w:rsidRPr="000B7EA2" w:rsidDel="000B7EA2">
                <w:rPr>
                  <w:rFonts w:ascii="新細明體" w:hAnsi="新細明體" w:cs="新細明體" w:hint="eastAsia"/>
                  <w:rPrChange w:id="1817" w:author="陳鐵元" w:date="2016-09-03T10:45:00Z">
                    <w:rPr>
                      <w:rFonts w:ascii="新細明體" w:hAnsi="新細明體" w:cs="新細明體" w:hint="eastAsia"/>
                      <w:color w:val="000000"/>
                    </w:rPr>
                  </w:rPrChange>
                </w:rPr>
                <w:delText>一般版本</w:delText>
              </w:r>
            </w:del>
          </w:p>
        </w:tc>
      </w:tr>
    </w:tbl>
    <w:p w:rsidR="00991ECB" w:rsidRPr="000B7EA2" w:rsidDel="000B7EA2" w:rsidRDefault="00991ECB" w:rsidP="009E577D">
      <w:pPr>
        <w:spacing w:line="240" w:lineRule="atLeast"/>
        <w:rPr>
          <w:del w:id="1818" w:author="陳鐵元" w:date="2016-09-03T10:50:00Z"/>
          <w:rFonts w:ascii="新細明體" w:hAnsi="新細明體" w:hint="eastAsia"/>
          <w:rPrChange w:id="1819" w:author="陳鐵元" w:date="2016-09-03T10:45:00Z">
            <w:rPr>
              <w:del w:id="1820" w:author="陳鐵元" w:date="2016-09-03T10:50:00Z"/>
              <w:rFonts w:ascii="新細明體" w:hAnsi="新細明體" w:hint="eastAsia"/>
              <w:color w:val="FF0000"/>
            </w:rPr>
          </w:rPrChange>
        </w:rPr>
      </w:pPr>
    </w:p>
    <w:p w:rsidR="00991ECB" w:rsidRPr="000B7EA2" w:rsidDel="000B7EA2" w:rsidRDefault="00991ECB" w:rsidP="009E577D">
      <w:pPr>
        <w:spacing w:line="240" w:lineRule="atLeast"/>
        <w:rPr>
          <w:del w:id="1821" w:author="陳鐵元" w:date="2016-09-03T10:50:00Z"/>
          <w:rFonts w:ascii="新細明體" w:hAnsi="新細明體" w:hint="eastAsia"/>
          <w:rPrChange w:id="1822" w:author="陳鐵元" w:date="2016-09-03T10:45:00Z">
            <w:rPr>
              <w:del w:id="1823" w:author="陳鐵元" w:date="2016-09-03T10:50:00Z"/>
              <w:rFonts w:ascii="新細明體" w:hAnsi="新細明體" w:hint="eastAsia"/>
              <w:color w:val="FF0000"/>
            </w:rPr>
          </w:rPrChange>
        </w:rPr>
      </w:pPr>
      <w:del w:id="1824" w:author="陳鐵元" w:date="2016-09-03T10:50:00Z">
        <w:r w:rsidRPr="000B7EA2" w:rsidDel="000B7EA2">
          <w:rPr>
            <w:rFonts w:ascii="新細明體" w:hAnsi="新細明體" w:hint="eastAsia"/>
            <w:rPrChange w:id="1825" w:author="陳鐵元" w:date="2016-09-03T10:45:00Z">
              <w:rPr>
                <w:rFonts w:ascii="新細明體" w:hAnsi="新細明體" w:hint="eastAsia"/>
                <w:color w:val="FF0000"/>
              </w:rPr>
            </w:rPrChange>
          </w:rPr>
          <w:delText>一般版本控制如下</w:delText>
        </w:r>
      </w:del>
    </w:p>
    <w:p w:rsidR="00991ECB" w:rsidRPr="000B7EA2" w:rsidDel="000B7EA2" w:rsidRDefault="00991ECB" w:rsidP="008663B0">
      <w:pPr>
        <w:numPr>
          <w:ilvl w:val="0"/>
          <w:numId w:val="24"/>
        </w:numPr>
        <w:spacing w:line="240" w:lineRule="atLeast"/>
        <w:rPr>
          <w:del w:id="1826" w:author="陳鐵元" w:date="2016-09-03T10:50:00Z"/>
          <w:rFonts w:ascii="新細明體" w:hAnsi="新細明體" w:hint="eastAsia"/>
          <w:rPrChange w:id="1827" w:author="陳鐵元" w:date="2016-09-03T10:45:00Z">
            <w:rPr>
              <w:del w:id="1828" w:author="陳鐵元" w:date="2016-09-03T10:50:00Z"/>
              <w:rFonts w:ascii="新細明體" w:hAnsi="新細明體" w:hint="eastAsia"/>
              <w:color w:val="FF0000"/>
            </w:rPr>
          </w:rPrChange>
        </w:rPr>
      </w:pPr>
      <w:del w:id="1829" w:author="陳鐵元" w:date="2016-09-03T10:50:00Z">
        <w:r w:rsidRPr="000B7EA2" w:rsidDel="000B7EA2">
          <w:rPr>
            <w:rFonts w:ascii="新細明體" w:hAnsi="新細明體" w:hint="eastAsia"/>
            <w:rPrChange w:id="1830" w:author="陳鐵元" w:date="2016-09-03T10:45:00Z">
              <w:rPr>
                <w:rFonts w:ascii="新細明體" w:hAnsi="新細明體" w:hint="eastAsia"/>
                <w:color w:val="FF0000"/>
              </w:rPr>
            </w:rPrChange>
          </w:rPr>
          <w:delText>非平行執行，強制舊版</w:delText>
        </w:r>
      </w:del>
    </w:p>
    <w:p w:rsidR="00991ECB" w:rsidRPr="000B7EA2" w:rsidDel="000B7EA2" w:rsidRDefault="00991ECB" w:rsidP="008663B0">
      <w:pPr>
        <w:numPr>
          <w:ilvl w:val="0"/>
          <w:numId w:val="24"/>
        </w:numPr>
        <w:spacing w:line="240" w:lineRule="atLeast"/>
        <w:rPr>
          <w:del w:id="1831" w:author="陳鐵元" w:date="2016-09-03T10:50:00Z"/>
          <w:rFonts w:ascii="新細明體" w:hAnsi="新細明體" w:hint="eastAsia"/>
          <w:rPrChange w:id="1832" w:author="陳鐵元" w:date="2016-09-03T10:45:00Z">
            <w:rPr>
              <w:del w:id="1833" w:author="陳鐵元" w:date="2016-09-03T10:50:00Z"/>
              <w:rFonts w:ascii="新細明體" w:hAnsi="新細明體" w:hint="eastAsia"/>
              <w:color w:val="FF0000"/>
            </w:rPr>
          </w:rPrChange>
        </w:rPr>
      </w:pPr>
      <w:del w:id="1834" w:author="陳鐵元" w:date="2016-09-03T10:50:00Z">
        <w:r w:rsidRPr="000B7EA2" w:rsidDel="000B7EA2">
          <w:rPr>
            <w:rFonts w:ascii="新細明體" w:hAnsi="新細明體" w:hint="eastAsia"/>
            <w:rPrChange w:id="1835" w:author="陳鐵元" w:date="2016-09-03T10:45:00Z">
              <w:rPr>
                <w:rFonts w:ascii="新細明體" w:hAnsi="新細明體" w:hint="eastAsia"/>
                <w:color w:val="FF0000"/>
              </w:rPr>
            </w:rPrChange>
          </w:rPr>
          <w:delText>平行執行，新舊版同時跑，比對時間，紀錄結果DTAAZ009</w:delText>
        </w:r>
      </w:del>
    </w:p>
    <w:p w:rsidR="009E577D" w:rsidRPr="000B7EA2" w:rsidDel="000B7EA2" w:rsidRDefault="0027581F" w:rsidP="009E577D">
      <w:pPr>
        <w:spacing w:line="240" w:lineRule="atLeast"/>
        <w:rPr>
          <w:del w:id="1836" w:author="陳鐵元" w:date="2016-09-03T10:50:00Z"/>
          <w:rFonts w:ascii="微軟正黑體" w:eastAsia="微軟正黑體" w:cs="微軟正黑體" w:hint="eastAsia"/>
          <w:sz w:val="20"/>
          <w:szCs w:val="20"/>
          <w:rPrChange w:id="1837" w:author="陳鐵元" w:date="2016-09-03T10:45:00Z">
            <w:rPr>
              <w:del w:id="1838" w:author="陳鐵元" w:date="2016-09-03T10:50:00Z"/>
              <w:rFonts w:ascii="微軟正黑體" w:eastAsia="微軟正黑體" w:cs="微軟正黑體" w:hint="eastAsia"/>
              <w:color w:val="FF0000"/>
              <w:sz w:val="20"/>
              <w:szCs w:val="20"/>
            </w:rPr>
          </w:rPrChange>
        </w:rPr>
      </w:pPr>
      <w:del w:id="1839" w:author="陳鐵元" w:date="2016-09-03T10:50:00Z">
        <w:r w:rsidRPr="000B7EA2" w:rsidDel="000B7EA2">
          <w:rPr>
            <w:rFonts w:ascii="新細明體" w:hAnsi="新細明體" w:hint="eastAsia"/>
            <w:rPrChange w:id="1840" w:author="陳鐵元" w:date="2016-09-03T10:45:00Z">
              <w:rPr>
                <w:rFonts w:ascii="新細明體" w:hAnsi="新細明體" w:hint="eastAsia"/>
                <w:color w:val="FF0000"/>
              </w:rPr>
            </w:rPrChange>
          </w:rPr>
          <w:delText>若</w:delText>
        </w:r>
        <w:r w:rsidR="00F104EC" w:rsidRPr="000B7EA2" w:rsidDel="000B7EA2">
          <w:rPr>
            <w:rFonts w:ascii="新細明體" w:hAnsi="新細明體" w:hint="eastAsia"/>
            <w:rPrChange w:id="1841" w:author="陳鐵元" w:date="2016-09-03T10:45:00Z">
              <w:rPr>
                <w:rFonts w:ascii="新細明體" w:hAnsi="新細明體" w:hint="eastAsia"/>
                <w:color w:val="FF0000"/>
              </w:rPr>
            </w:rPrChange>
          </w:rPr>
          <w:delText>登入者單位</w:delText>
        </w:r>
        <w:r w:rsidR="009E577D" w:rsidRPr="000B7EA2" w:rsidDel="000B7EA2">
          <w:rPr>
            <w:rFonts w:ascii="微軟正黑體" w:eastAsia="微軟正黑體" w:cs="微軟正黑體" w:hint="eastAsia"/>
            <w:sz w:val="20"/>
            <w:szCs w:val="20"/>
            <w:rPrChange w:id="1842" w:author="陳鐵元" w:date="2016-09-03T10:45:00Z">
              <w:rPr>
                <w:rFonts w:ascii="微軟正黑體" w:eastAsia="微軟正黑體" w:cs="微軟正黑體" w:hint="eastAsia"/>
                <w:color w:val="FF0000"/>
                <w:sz w:val="20"/>
                <w:szCs w:val="20"/>
              </w:rPr>
            </w:rPrChange>
          </w:rPr>
          <w:delText>為試點單位</w:delText>
        </w:r>
        <w:r w:rsidR="009E577D" w:rsidRPr="000B7EA2" w:rsidDel="000B7EA2">
          <w:rPr>
            <w:rFonts w:ascii="微軟正黑體" w:eastAsia="微軟正黑體" w:cs="微軟正黑體"/>
            <w:sz w:val="20"/>
            <w:szCs w:val="20"/>
            <w:rPrChange w:id="1843" w:author="陳鐵元" w:date="2016-09-03T10:45:00Z">
              <w:rPr>
                <w:rFonts w:ascii="微軟正黑體" w:eastAsia="微軟正黑體" w:cs="微軟正黑體"/>
                <w:color w:val="FF0000"/>
                <w:sz w:val="20"/>
                <w:szCs w:val="20"/>
              </w:rPr>
            </w:rPrChange>
          </w:rPr>
          <w:delText xml:space="preserve">  </w:delText>
        </w:r>
        <w:r w:rsidR="00F104EC" w:rsidRPr="000B7EA2" w:rsidDel="000B7EA2">
          <w:rPr>
            <w:rFonts w:ascii="微軟正黑體" w:eastAsia="微軟正黑體" w:cs="微軟正黑體" w:hint="eastAsia"/>
            <w:sz w:val="20"/>
            <w:szCs w:val="20"/>
            <w:rPrChange w:id="1844" w:author="陳鐵元" w:date="2016-09-03T10:45:00Z">
              <w:rPr>
                <w:rFonts w:ascii="微軟正黑體" w:eastAsia="微軟正黑體" w:cs="微軟正黑體" w:hint="eastAsia"/>
                <w:color w:val="FF0000"/>
                <w:sz w:val="20"/>
                <w:szCs w:val="20"/>
              </w:rPr>
            </w:rPrChange>
          </w:rPr>
          <w:delText>，則進行以下的處理</w:delText>
        </w:r>
        <w:r w:rsidR="00DC07E5" w:rsidRPr="000B7EA2" w:rsidDel="000B7EA2">
          <w:rPr>
            <w:rFonts w:ascii="微軟正黑體" w:eastAsia="微軟正黑體" w:cs="微軟正黑體" w:hint="eastAsia"/>
            <w:rPrChange w:id="1845" w:author="陳鐵元" w:date="2016-09-03T10:45:00Z">
              <w:rPr>
                <w:rFonts w:ascii="微軟正黑體" w:eastAsia="微軟正黑體" w:cs="微軟正黑體" w:hint="eastAsia"/>
                <w:color w:val="FF0000"/>
              </w:rPr>
            </w:rPrChange>
          </w:rPr>
          <w:delText>(代碼管理控制</w:delText>
        </w:r>
        <w:r w:rsidR="00CB0C74" w:rsidRPr="000B7EA2" w:rsidDel="000B7EA2">
          <w:rPr>
            <w:rFonts w:ascii="微軟正黑體" w:eastAsia="微軟正黑體" w:cs="微軟正黑體" w:hint="eastAsia"/>
            <w:rPrChange w:id="1846" w:author="陳鐵元" w:date="2016-09-03T10:45:00Z">
              <w:rPr>
                <w:rFonts w:ascii="微軟正黑體" w:eastAsia="微軟正黑體" w:cs="微軟正黑體" w:hint="eastAsia"/>
                <w:color w:val="FF0000"/>
              </w:rPr>
            </w:rPrChange>
          </w:rPr>
          <w:delText>AAZ0_0200</w:delText>
        </w:r>
        <w:r w:rsidRPr="000B7EA2" w:rsidDel="000B7EA2">
          <w:rPr>
            <w:rFonts w:ascii="微軟正黑體" w:eastAsia="微軟正黑體" w:cs="微軟正黑體" w:hint="eastAsia"/>
            <w:rPrChange w:id="1847" w:author="陳鐵元" w:date="2016-09-03T10:45:00Z">
              <w:rPr>
                <w:rFonts w:ascii="微軟正黑體" w:eastAsia="微軟正黑體" w:cs="微軟正黑體" w:hint="eastAsia"/>
                <w:color w:val="FF0000"/>
              </w:rPr>
            </w:rPrChange>
          </w:rPr>
          <w:delText xml:space="preserve">_PARAM </w:delText>
        </w:r>
        <w:r w:rsidR="00DC07E5" w:rsidRPr="000B7EA2" w:rsidDel="000B7EA2">
          <w:rPr>
            <w:rFonts w:ascii="微軟正黑體" w:eastAsia="微軟正黑體" w:cs="微軟正黑體" w:hint="eastAsia"/>
            <w:rPrChange w:id="1848" w:author="陳鐵元" w:date="2016-09-03T10:45:00Z">
              <w:rPr>
                <w:rFonts w:ascii="微軟正黑體" w:eastAsia="微軟正黑體" w:cs="微軟正黑體" w:hint="eastAsia"/>
                <w:color w:val="FF0000"/>
              </w:rPr>
            </w:rPrChange>
          </w:rPr>
          <w:delText>DIVNO)</w:delText>
        </w:r>
      </w:del>
    </w:p>
    <w:p w:rsidR="00DC07E5" w:rsidRPr="000B7EA2" w:rsidDel="000B7EA2" w:rsidRDefault="0027581F" w:rsidP="004E3DD2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del w:id="1849" w:author="陳鐵元" w:date="2016-09-03T10:50:00Z"/>
          <w:rFonts w:hint="eastAsia"/>
          <w:bCs/>
          <w:lang w:eastAsia="zh-TW"/>
          <w:rPrChange w:id="1850" w:author="陳鐵元" w:date="2016-09-03T10:45:00Z">
            <w:rPr>
              <w:del w:id="1851" w:author="陳鐵元" w:date="2016-09-03T10:50:00Z"/>
              <w:rFonts w:hint="eastAsia"/>
              <w:bCs/>
              <w:color w:val="FF0000"/>
              <w:lang w:eastAsia="zh-TW"/>
            </w:rPr>
          </w:rPrChange>
        </w:rPr>
      </w:pPr>
      <w:del w:id="1852" w:author="陳鐵元" w:date="2016-09-03T10:50:00Z">
        <w:r w:rsidRPr="000B7EA2" w:rsidDel="000B7EA2">
          <w:rPr>
            <w:rFonts w:ascii="微軟正黑體" w:eastAsia="微軟正黑體" w:cs="微軟正黑體" w:hint="eastAsia"/>
            <w:lang w:eastAsia="zh-TW"/>
            <w:rPrChange w:id="1853" w:author="陳鐵元" w:date="2016-09-03T10:45:00Z">
              <w:rPr>
                <w:rFonts w:ascii="微軟正黑體" w:eastAsia="微軟正黑體" w:cs="微軟正黑體" w:hint="eastAsia"/>
                <w:color w:val="FF0000"/>
                <w:lang w:eastAsia="zh-TW"/>
              </w:rPr>
            </w:rPrChange>
          </w:rPr>
          <w:delText>若需比對新舊版的待辦統計結果</w:delText>
        </w:r>
        <w:r w:rsidR="009E577D" w:rsidRPr="000B7EA2" w:rsidDel="000B7EA2">
          <w:rPr>
            <w:rFonts w:ascii="微軟正黑體" w:eastAsia="微軟正黑體" w:cs="微軟正黑體"/>
            <w:lang w:eastAsia="zh-TW"/>
            <w:rPrChange w:id="1854" w:author="陳鐵元" w:date="2016-09-03T10:45:00Z">
              <w:rPr>
                <w:rFonts w:ascii="微軟正黑體" w:eastAsia="微軟正黑體" w:cs="微軟正黑體"/>
                <w:color w:val="FF0000"/>
                <w:lang w:eastAsia="zh-TW"/>
              </w:rPr>
            </w:rPrChange>
          </w:rPr>
          <w:delText xml:space="preserve"> </w:delText>
        </w:r>
      </w:del>
    </w:p>
    <w:p w:rsidR="0027581F" w:rsidRPr="000B7EA2" w:rsidDel="000B7EA2" w:rsidRDefault="009E577D" w:rsidP="008663B0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del w:id="1855" w:author="陳鐵元" w:date="2016-09-03T10:50:00Z"/>
          <w:rFonts w:hint="eastAsia"/>
          <w:bCs/>
          <w:lang w:eastAsia="zh-TW"/>
          <w:rPrChange w:id="1856" w:author="陳鐵元" w:date="2016-09-03T10:45:00Z">
            <w:rPr>
              <w:del w:id="1857" w:author="陳鐵元" w:date="2016-09-03T10:50:00Z"/>
              <w:rFonts w:hint="eastAsia"/>
              <w:bCs/>
              <w:color w:val="FF0000"/>
              <w:lang w:eastAsia="zh-TW"/>
            </w:rPr>
          </w:rPrChange>
        </w:rPr>
      </w:pPr>
      <w:del w:id="1858" w:author="陳鐵元" w:date="2016-09-03T10:50:00Z">
        <w:r w:rsidRPr="000B7EA2" w:rsidDel="000B7EA2">
          <w:rPr>
            <w:rFonts w:ascii="微軟正黑體" w:eastAsia="微軟正黑體" w:cs="微軟正黑體" w:hint="eastAsia"/>
            <w:lang w:eastAsia="zh-TW"/>
            <w:rPrChange w:id="1859" w:author="陳鐵元" w:date="2016-09-03T10:45:00Z">
              <w:rPr>
                <w:rFonts w:ascii="微軟正黑體" w:eastAsia="微軟正黑體" w:cs="微軟正黑體" w:hint="eastAsia"/>
                <w:color w:val="FF0000"/>
                <w:lang w:eastAsia="zh-TW"/>
              </w:rPr>
            </w:rPrChange>
          </w:rPr>
          <w:delText>比對待辦統計結果</w:delText>
        </w:r>
      </w:del>
    </w:p>
    <w:p w:rsidR="0027581F" w:rsidRPr="000B7EA2" w:rsidDel="000B7EA2" w:rsidRDefault="0027581F" w:rsidP="008663B0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del w:id="1860" w:author="陳鐵元" w:date="2016-09-03T10:50:00Z"/>
          <w:rFonts w:hint="eastAsia"/>
          <w:bCs/>
          <w:lang w:eastAsia="zh-TW"/>
          <w:rPrChange w:id="1861" w:author="陳鐵元" w:date="2016-09-03T10:45:00Z">
            <w:rPr>
              <w:del w:id="1862" w:author="陳鐵元" w:date="2016-09-03T10:50:00Z"/>
              <w:rFonts w:hint="eastAsia"/>
              <w:bCs/>
              <w:color w:val="FF0000"/>
              <w:lang w:eastAsia="zh-TW"/>
            </w:rPr>
          </w:rPrChange>
        </w:rPr>
      </w:pPr>
      <w:del w:id="1863" w:author="陳鐵元" w:date="2016-09-03T10:50:00Z">
        <w:r w:rsidRPr="000B7EA2" w:rsidDel="000B7EA2">
          <w:rPr>
            <w:rFonts w:hint="eastAsia"/>
            <w:bCs/>
            <w:lang w:eastAsia="zh-TW"/>
            <w:rPrChange w:id="1864" w:author="陳鐵元" w:date="2016-09-03T10:45:00Z">
              <w:rPr>
                <w:rFonts w:hint="eastAsia"/>
                <w:bCs/>
                <w:color w:val="FF0000"/>
                <w:lang w:eastAsia="zh-TW"/>
              </w:rPr>
            </w:rPrChange>
          </w:rPr>
          <w:delText>若</w:delText>
        </w:r>
        <w:r w:rsidRPr="000B7EA2" w:rsidDel="000B7EA2">
          <w:rPr>
            <w:rFonts w:hint="eastAsia"/>
            <w:bCs/>
            <w:lang w:eastAsia="zh-TW"/>
            <w:rPrChange w:id="1865" w:author="陳鐵元" w:date="2016-09-03T10:45:00Z">
              <w:rPr>
                <w:rFonts w:hint="eastAsia"/>
                <w:bCs/>
                <w:color w:val="FF0000"/>
                <w:lang w:eastAsia="zh-TW"/>
              </w:rPr>
            </w:rPrChange>
          </w:rPr>
          <w:delText>Call AA_A0Z033.</w:delText>
        </w:r>
        <w:r w:rsidRPr="000B7EA2" w:rsidDel="000B7EA2">
          <w:rPr>
            <w:rPrChange w:id="1866" w:author="陳鐵元" w:date="2016-09-03T10:45:00Z">
              <w:rPr>
                <w:color w:val="FF0000"/>
              </w:rPr>
            </w:rPrChange>
          </w:rPr>
          <w:delText xml:space="preserve"> </w:delText>
        </w:r>
        <w:r w:rsidRPr="000B7EA2" w:rsidDel="000B7EA2">
          <w:rPr>
            <w:bCs/>
            <w:lang w:eastAsia="zh-TW"/>
            <w:rPrChange w:id="1867" w:author="陳鐵元" w:date="2016-09-03T10:45:00Z">
              <w:rPr>
                <w:bCs/>
                <w:color w:val="FF0000"/>
                <w:lang w:eastAsia="zh-TW"/>
              </w:rPr>
            </w:rPrChange>
          </w:rPr>
          <w:delText>getMapDifferent()</w:delText>
        </w:r>
        <w:r w:rsidRPr="000B7EA2" w:rsidDel="000B7EA2">
          <w:rPr>
            <w:rFonts w:hint="eastAsia"/>
            <w:bCs/>
            <w:lang w:eastAsia="zh-TW"/>
            <w:rPrChange w:id="1868" w:author="陳鐵元" w:date="2016-09-03T10:45:00Z">
              <w:rPr>
                <w:rFonts w:hint="eastAsia"/>
                <w:bCs/>
                <w:color w:val="FF0000"/>
                <w:lang w:eastAsia="zh-TW"/>
              </w:rPr>
            </w:rPrChange>
          </w:rPr>
          <w:delText>的結果不為空</w:delText>
        </w:r>
      </w:del>
    </w:p>
    <w:p w:rsidR="009E577D" w:rsidRPr="000B7EA2" w:rsidDel="000B7EA2" w:rsidRDefault="0027581F" w:rsidP="008663B0">
      <w:pPr>
        <w:pStyle w:val="Tabletext"/>
        <w:keepLines w:val="0"/>
        <w:numPr>
          <w:ilvl w:val="3"/>
          <w:numId w:val="23"/>
        </w:numPr>
        <w:spacing w:after="0" w:line="240" w:lineRule="auto"/>
        <w:rPr>
          <w:del w:id="1869" w:author="陳鐵元" w:date="2016-09-03T10:50:00Z"/>
          <w:rFonts w:hint="eastAsia"/>
          <w:bCs/>
          <w:lang w:eastAsia="zh-TW"/>
          <w:rPrChange w:id="1870" w:author="陳鐵元" w:date="2016-09-03T10:45:00Z">
            <w:rPr>
              <w:del w:id="1871" w:author="陳鐵元" w:date="2016-09-03T10:50:00Z"/>
              <w:rFonts w:hint="eastAsia"/>
              <w:bCs/>
              <w:color w:val="FF0000"/>
              <w:lang w:eastAsia="zh-TW"/>
            </w:rPr>
          </w:rPrChange>
        </w:rPr>
      </w:pPr>
      <w:del w:id="1872" w:author="陳鐵元" w:date="2016-09-03T10:50:00Z">
        <w:r w:rsidRPr="000B7EA2" w:rsidDel="000B7EA2">
          <w:rPr>
            <w:rFonts w:hint="eastAsia"/>
            <w:bCs/>
            <w:lang w:eastAsia="zh-TW"/>
            <w:rPrChange w:id="1873" w:author="陳鐵元" w:date="2016-09-03T10:45:00Z">
              <w:rPr>
                <w:rFonts w:hint="eastAsia"/>
                <w:bCs/>
                <w:color w:val="FF0000"/>
                <w:lang w:eastAsia="zh-TW"/>
              </w:rPr>
            </w:rPrChange>
          </w:rPr>
          <w:delText>則代表有誤，需</w:delText>
        </w:r>
        <w:r w:rsidR="009E577D" w:rsidRPr="000B7EA2" w:rsidDel="000B7EA2">
          <w:rPr>
            <w:rFonts w:ascii="微軟正黑體" w:eastAsia="微軟正黑體" w:cs="微軟正黑體" w:hint="eastAsia"/>
            <w:lang w:eastAsia="zh-TW"/>
            <w:rPrChange w:id="1874" w:author="陳鐵元" w:date="2016-09-03T10:45:00Z">
              <w:rPr>
                <w:rFonts w:ascii="微軟正黑體" w:eastAsia="微軟正黑體" w:cs="微軟正黑體" w:hint="eastAsia"/>
                <w:color w:val="FF0000"/>
                <w:lang w:eastAsia="zh-TW"/>
              </w:rPr>
            </w:rPrChange>
          </w:rPr>
          <w:delText>MAIL給IT</w:delText>
        </w:r>
        <w:r w:rsidR="00F104EC" w:rsidRPr="000B7EA2" w:rsidDel="000B7EA2">
          <w:rPr>
            <w:rFonts w:ascii="微軟正黑體" w:eastAsia="微軟正黑體" w:cs="微軟正黑體" w:hint="eastAsia"/>
            <w:lang w:eastAsia="zh-TW"/>
            <w:rPrChange w:id="1875" w:author="陳鐵元" w:date="2016-09-03T10:45:00Z">
              <w:rPr>
                <w:rFonts w:ascii="微軟正黑體" w:eastAsia="微軟正黑體" w:cs="微軟正黑體" w:hint="eastAsia"/>
                <w:color w:val="FF0000"/>
                <w:lang w:eastAsia="zh-TW"/>
              </w:rPr>
            </w:rPrChange>
          </w:rPr>
          <w:delText>(代碼管理控制AAZ0_0200_PARAMS的EMAIL)</w:delText>
        </w:r>
      </w:del>
    </w:p>
    <w:p w:rsidR="00F104EC" w:rsidRPr="000B7EA2" w:rsidDel="000B7EA2" w:rsidRDefault="009E577D" w:rsidP="009E577D">
      <w:pPr>
        <w:pStyle w:val="Tabletext"/>
        <w:keepLines w:val="0"/>
        <w:numPr>
          <w:ilvl w:val="1"/>
          <w:numId w:val="23"/>
        </w:numPr>
        <w:spacing w:after="0" w:line="240" w:lineRule="auto"/>
        <w:rPr>
          <w:del w:id="1876" w:author="陳鐵元" w:date="2016-09-03T10:50:00Z"/>
          <w:rFonts w:hint="eastAsia"/>
          <w:bCs/>
          <w:lang w:eastAsia="zh-TW"/>
          <w:rPrChange w:id="1877" w:author="陳鐵元" w:date="2016-09-03T10:45:00Z">
            <w:rPr>
              <w:del w:id="1878" w:author="陳鐵元" w:date="2016-09-03T10:50:00Z"/>
              <w:rFonts w:hint="eastAsia"/>
              <w:bCs/>
              <w:color w:val="FF0000"/>
              <w:lang w:eastAsia="zh-TW"/>
            </w:rPr>
          </w:rPrChange>
        </w:rPr>
      </w:pPr>
      <w:del w:id="1879" w:author="陳鐵元" w:date="2016-09-03T10:50:00Z">
        <w:r w:rsidRPr="000B7EA2" w:rsidDel="000B7EA2">
          <w:rPr>
            <w:rFonts w:ascii="微軟正黑體" w:eastAsia="微軟正黑體" w:cs="微軟正黑體" w:hint="eastAsia"/>
            <w:lang w:eastAsia="zh-TW"/>
            <w:rPrChange w:id="1880" w:author="陳鐵元" w:date="2016-09-03T10:45:00Z">
              <w:rPr>
                <w:rFonts w:ascii="微軟正黑體" w:eastAsia="微軟正黑體" w:cs="微軟正黑體" w:hint="eastAsia"/>
                <w:color w:val="FF0000"/>
                <w:lang w:eastAsia="zh-TW"/>
              </w:rPr>
            </w:rPrChange>
          </w:rPr>
          <w:delText>再</w:delText>
        </w:r>
        <w:r w:rsidR="00F104EC" w:rsidRPr="000B7EA2" w:rsidDel="000B7EA2">
          <w:rPr>
            <w:rFonts w:ascii="微軟正黑體" w:eastAsia="微軟正黑體" w:cs="微軟正黑體" w:hint="eastAsia"/>
            <w:lang w:eastAsia="zh-TW"/>
            <w:rPrChange w:id="1881" w:author="陳鐵元" w:date="2016-09-03T10:45:00Z">
              <w:rPr>
                <w:rFonts w:ascii="微軟正黑體" w:eastAsia="微軟正黑體" w:cs="微軟正黑體" w:hint="eastAsia"/>
                <w:color w:val="FF0000"/>
                <w:lang w:eastAsia="zh-TW"/>
              </w:rPr>
            </w:rPrChange>
          </w:rPr>
          <w:delText>根據代碼設定決定</w:delText>
        </w:r>
        <w:r w:rsidRPr="000B7EA2" w:rsidDel="000B7EA2">
          <w:rPr>
            <w:rFonts w:ascii="微軟正黑體" w:eastAsia="微軟正黑體" w:cs="微軟正黑體" w:hint="eastAsia"/>
            <w:lang w:eastAsia="zh-TW"/>
            <w:rPrChange w:id="1882" w:author="陳鐵元" w:date="2016-09-03T10:45:00Z">
              <w:rPr>
                <w:rFonts w:ascii="微軟正黑體" w:eastAsia="微軟正黑體" w:cs="微軟正黑體" w:hint="eastAsia"/>
                <w:color w:val="FF0000"/>
                <w:lang w:eastAsia="zh-TW"/>
              </w:rPr>
            </w:rPrChange>
          </w:rPr>
          <w:delText>是否改用新版的待辦事項</w:delText>
        </w:r>
        <w:r w:rsidR="00DC07E5" w:rsidRPr="000B7EA2" w:rsidDel="000B7EA2">
          <w:rPr>
            <w:rFonts w:ascii="微軟正黑體" w:eastAsia="微軟正黑體" w:cs="微軟正黑體" w:hint="eastAsia"/>
            <w:lang w:eastAsia="zh-TW"/>
            <w:rPrChange w:id="1883" w:author="陳鐵元" w:date="2016-09-03T10:45:00Z">
              <w:rPr>
                <w:rFonts w:ascii="微軟正黑體" w:eastAsia="微軟正黑體" w:cs="微軟正黑體" w:hint="eastAsia"/>
                <w:color w:val="FF0000"/>
                <w:lang w:eastAsia="zh-TW"/>
              </w:rPr>
            </w:rPrChange>
          </w:rPr>
          <w:delText>統計結果</w:delText>
        </w:r>
      </w:del>
    </w:p>
    <w:p w:rsidR="00CF12B9" w:rsidRPr="000B7EA2" w:rsidRDefault="009E577D" w:rsidP="008663B0">
      <w:pPr>
        <w:pStyle w:val="Tabletext"/>
        <w:keepLines w:val="0"/>
        <w:numPr>
          <w:ilvl w:val="2"/>
          <w:numId w:val="23"/>
        </w:numPr>
        <w:spacing w:after="0" w:line="240" w:lineRule="auto"/>
        <w:rPr>
          <w:rFonts w:hint="eastAsia"/>
          <w:bCs/>
          <w:lang w:eastAsia="zh-TW"/>
          <w:rPrChange w:id="1884" w:author="陳鐵元" w:date="2016-09-03T10:45:00Z">
            <w:rPr>
              <w:rFonts w:hint="eastAsia"/>
              <w:bCs/>
              <w:color w:val="FF0000"/>
              <w:lang w:eastAsia="zh-TW"/>
            </w:rPr>
          </w:rPrChange>
        </w:rPr>
      </w:pPr>
      <w:del w:id="1885" w:author="陳鐵元" w:date="2016-09-03T10:50:00Z">
        <w:r w:rsidRPr="000B7EA2" w:rsidDel="000B7EA2">
          <w:rPr>
            <w:rFonts w:ascii="微軟正黑體" w:eastAsia="微軟正黑體" w:cs="微軟正黑體" w:hint="eastAsia"/>
            <w:lang w:eastAsia="zh-TW"/>
            <w:rPrChange w:id="1886" w:author="陳鐵元" w:date="2016-09-03T10:45:00Z">
              <w:rPr>
                <w:rFonts w:ascii="微軟正黑體" w:eastAsia="微軟正黑體" w:cs="微軟正黑體" w:hint="eastAsia"/>
                <w:color w:val="FF0000"/>
                <w:lang w:eastAsia="zh-TW"/>
              </w:rPr>
            </w:rPrChange>
          </w:rPr>
          <w:delText>代碼管理</w:delText>
        </w:r>
        <w:r w:rsidR="00DC07E5" w:rsidRPr="000B7EA2" w:rsidDel="000B7EA2">
          <w:rPr>
            <w:rFonts w:ascii="微軟正黑體" w:eastAsia="微軟正黑體" w:cs="微軟正黑體" w:hint="eastAsia"/>
            <w:lang w:eastAsia="zh-TW"/>
            <w:rPrChange w:id="1887" w:author="陳鐵元" w:date="2016-09-03T10:45:00Z">
              <w:rPr>
                <w:rFonts w:ascii="微軟正黑體" w:eastAsia="微軟正黑體" w:cs="微軟正黑體" w:hint="eastAsia"/>
                <w:color w:val="FF0000"/>
                <w:lang w:eastAsia="zh-TW"/>
              </w:rPr>
            </w:rPrChange>
          </w:rPr>
          <w:delText>控制AAZ0_0200_PARAMS的ISNEW為Y</w:delText>
        </w:r>
        <w:r w:rsidR="004E3DD2" w:rsidRPr="000B7EA2" w:rsidDel="000B7EA2">
          <w:rPr>
            <w:rFonts w:ascii="微軟正黑體" w:eastAsia="微軟正黑體" w:cs="微軟正黑體" w:hint="eastAsia"/>
            <w:lang w:eastAsia="zh-TW"/>
            <w:rPrChange w:id="1888" w:author="陳鐵元" w:date="2016-09-03T10:45:00Z">
              <w:rPr>
                <w:rFonts w:ascii="微軟正黑體" w:eastAsia="微軟正黑體" w:cs="微軟正黑體" w:hint="eastAsia"/>
                <w:color w:val="FF0000"/>
                <w:lang w:eastAsia="zh-TW"/>
              </w:rPr>
            </w:rPrChange>
          </w:rPr>
          <w:delText>，則使用新版的件數統計結果</w:delText>
        </w:r>
      </w:del>
    </w:p>
    <w:sectPr w:rsidR="00CF12B9" w:rsidRPr="000B7EA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1C60" w:rsidRPr="007D7FC0" w:rsidRDefault="00FE1C60" w:rsidP="00727698">
      <w:pPr>
        <w:pStyle w:val="Tabletext"/>
        <w:spacing w:after="0" w:line="240" w:lineRule="auto"/>
        <w:rPr>
          <w:sz w:val="24"/>
          <w:szCs w:val="24"/>
          <w:lang w:eastAsia="zh-TW"/>
        </w:rPr>
      </w:pPr>
      <w:r>
        <w:separator/>
      </w:r>
    </w:p>
  </w:endnote>
  <w:endnote w:type="continuationSeparator" w:id="0">
    <w:p w:rsidR="00FE1C60" w:rsidRPr="007D7FC0" w:rsidRDefault="00FE1C60" w:rsidP="00727698">
      <w:pPr>
        <w:pStyle w:val="Tabletext"/>
        <w:spacing w:after="0" w:line="240" w:lineRule="auto"/>
        <w:rPr>
          <w:sz w:val="24"/>
          <w:szCs w:val="24"/>
          <w:lang w:eastAsia="zh-TW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1C60" w:rsidRPr="007D7FC0" w:rsidRDefault="00FE1C60" w:rsidP="00727698">
      <w:pPr>
        <w:pStyle w:val="Tabletext"/>
        <w:spacing w:after="0" w:line="240" w:lineRule="auto"/>
        <w:rPr>
          <w:sz w:val="24"/>
          <w:szCs w:val="24"/>
          <w:lang w:eastAsia="zh-TW"/>
        </w:rPr>
      </w:pPr>
      <w:r>
        <w:separator/>
      </w:r>
    </w:p>
  </w:footnote>
  <w:footnote w:type="continuationSeparator" w:id="0">
    <w:p w:rsidR="00FE1C60" w:rsidRPr="007D7FC0" w:rsidRDefault="00FE1C60" w:rsidP="00727698">
      <w:pPr>
        <w:pStyle w:val="Tabletext"/>
        <w:spacing w:after="0" w:line="240" w:lineRule="auto"/>
        <w:rPr>
          <w:sz w:val="24"/>
          <w:szCs w:val="24"/>
          <w:lang w:eastAsia="zh-TW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5E94290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B3B28C1"/>
    <w:multiLevelType w:val="hybridMultilevel"/>
    <w:tmpl w:val="69FECBC6"/>
    <w:lvl w:ilvl="0" w:tplc="C5FE2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3FA025C1"/>
    <w:multiLevelType w:val="hybridMultilevel"/>
    <w:tmpl w:val="B8540A0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6E50374"/>
    <w:multiLevelType w:val="multilevel"/>
    <w:tmpl w:val="C5DAC9FC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935"/>
        </w:tabs>
        <w:ind w:left="935" w:hanging="58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30"/>
        </w:tabs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90"/>
        </w:tabs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40"/>
        </w:tabs>
        <w:ind w:left="4240" w:hanging="1440"/>
      </w:pPr>
      <w:rPr>
        <w:rFonts w:hint="default"/>
      </w:rPr>
    </w:lvl>
  </w:abstractNum>
  <w:abstractNum w:abstractNumId="15" w15:restartNumberingAfterBreak="0">
    <w:nsid w:val="56152CFD"/>
    <w:multiLevelType w:val="hybridMultilevel"/>
    <w:tmpl w:val="4C8AA0B8"/>
    <w:lvl w:ilvl="0" w:tplc="01CAD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3B8215F"/>
    <w:multiLevelType w:val="hybridMultilevel"/>
    <w:tmpl w:val="FB62688A"/>
    <w:lvl w:ilvl="0" w:tplc="86561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20"/>
  </w:num>
  <w:num w:numId="5">
    <w:abstractNumId w:val="18"/>
  </w:num>
  <w:num w:numId="6">
    <w:abstractNumId w:val="8"/>
  </w:num>
  <w:num w:numId="7">
    <w:abstractNumId w:val="3"/>
  </w:num>
  <w:num w:numId="8">
    <w:abstractNumId w:val="21"/>
  </w:num>
  <w:num w:numId="9">
    <w:abstractNumId w:val="0"/>
  </w:num>
  <w:num w:numId="10">
    <w:abstractNumId w:val="23"/>
  </w:num>
  <w:num w:numId="11">
    <w:abstractNumId w:val="22"/>
  </w:num>
  <w:num w:numId="12">
    <w:abstractNumId w:val="1"/>
  </w:num>
  <w:num w:numId="13">
    <w:abstractNumId w:val="19"/>
  </w:num>
  <w:num w:numId="14">
    <w:abstractNumId w:val="7"/>
  </w:num>
  <w:num w:numId="15">
    <w:abstractNumId w:val="13"/>
  </w:num>
  <w:num w:numId="16">
    <w:abstractNumId w:val="4"/>
  </w:num>
  <w:num w:numId="17">
    <w:abstractNumId w:val="17"/>
  </w:num>
  <w:num w:numId="18">
    <w:abstractNumId w:val="16"/>
  </w:num>
  <w:num w:numId="19">
    <w:abstractNumId w:val="12"/>
  </w:num>
  <w:num w:numId="20">
    <w:abstractNumId w:val="5"/>
  </w:num>
  <w:num w:numId="21">
    <w:abstractNumId w:val="14"/>
  </w:num>
  <w:num w:numId="22">
    <w:abstractNumId w:val="24"/>
  </w:num>
  <w:num w:numId="23">
    <w:abstractNumId w:val="6"/>
  </w:num>
  <w:num w:numId="24">
    <w:abstractNumId w:val="1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4613"/>
    <w:rsid w:val="0000606D"/>
    <w:rsid w:val="000231E4"/>
    <w:rsid w:val="00026FEA"/>
    <w:rsid w:val="00036643"/>
    <w:rsid w:val="00040231"/>
    <w:rsid w:val="0004402D"/>
    <w:rsid w:val="00047FB1"/>
    <w:rsid w:val="0005026E"/>
    <w:rsid w:val="000637E5"/>
    <w:rsid w:val="00063AA4"/>
    <w:rsid w:val="00070689"/>
    <w:rsid w:val="00074D26"/>
    <w:rsid w:val="000755A1"/>
    <w:rsid w:val="0007575E"/>
    <w:rsid w:val="00081F0F"/>
    <w:rsid w:val="00082FB3"/>
    <w:rsid w:val="000950DA"/>
    <w:rsid w:val="000A4500"/>
    <w:rsid w:val="000B2B6C"/>
    <w:rsid w:val="000B7EA2"/>
    <w:rsid w:val="000C0D08"/>
    <w:rsid w:val="000D6215"/>
    <w:rsid w:val="000E58E3"/>
    <w:rsid w:val="000F0AF6"/>
    <w:rsid w:val="000F3772"/>
    <w:rsid w:val="00101DD2"/>
    <w:rsid w:val="00106E5C"/>
    <w:rsid w:val="00116753"/>
    <w:rsid w:val="00120E72"/>
    <w:rsid w:val="00132718"/>
    <w:rsid w:val="00163C4B"/>
    <w:rsid w:val="001667C7"/>
    <w:rsid w:val="00170500"/>
    <w:rsid w:val="001872D8"/>
    <w:rsid w:val="001B350E"/>
    <w:rsid w:val="001D1238"/>
    <w:rsid w:val="001F2A03"/>
    <w:rsid w:val="001F6FAC"/>
    <w:rsid w:val="001F7B78"/>
    <w:rsid w:val="00203AE3"/>
    <w:rsid w:val="00212685"/>
    <w:rsid w:val="00214A90"/>
    <w:rsid w:val="002151E1"/>
    <w:rsid w:val="0023261E"/>
    <w:rsid w:val="00235D73"/>
    <w:rsid w:val="00236985"/>
    <w:rsid w:val="0023751E"/>
    <w:rsid w:val="00245CF4"/>
    <w:rsid w:val="00260078"/>
    <w:rsid w:val="0027581F"/>
    <w:rsid w:val="0027724D"/>
    <w:rsid w:val="00280570"/>
    <w:rsid w:val="002868CE"/>
    <w:rsid w:val="002A60B0"/>
    <w:rsid w:val="002D0CD4"/>
    <w:rsid w:val="002F24D5"/>
    <w:rsid w:val="002F258F"/>
    <w:rsid w:val="003001AC"/>
    <w:rsid w:val="00302686"/>
    <w:rsid w:val="00313761"/>
    <w:rsid w:val="003143FF"/>
    <w:rsid w:val="0033124C"/>
    <w:rsid w:val="003314A2"/>
    <w:rsid w:val="00333F1F"/>
    <w:rsid w:val="0034569E"/>
    <w:rsid w:val="0035207B"/>
    <w:rsid w:val="003633F9"/>
    <w:rsid w:val="00391CF8"/>
    <w:rsid w:val="003A09A9"/>
    <w:rsid w:val="003A545C"/>
    <w:rsid w:val="003B256E"/>
    <w:rsid w:val="003B47FC"/>
    <w:rsid w:val="003C5759"/>
    <w:rsid w:val="003D60F5"/>
    <w:rsid w:val="003E57B7"/>
    <w:rsid w:val="003E6911"/>
    <w:rsid w:val="003F137F"/>
    <w:rsid w:val="00402183"/>
    <w:rsid w:val="0040617B"/>
    <w:rsid w:val="00435785"/>
    <w:rsid w:val="00436155"/>
    <w:rsid w:val="004619F6"/>
    <w:rsid w:val="00462CD4"/>
    <w:rsid w:val="0047106B"/>
    <w:rsid w:val="00473150"/>
    <w:rsid w:val="0048237D"/>
    <w:rsid w:val="004823C3"/>
    <w:rsid w:val="00484313"/>
    <w:rsid w:val="0048564F"/>
    <w:rsid w:val="00487409"/>
    <w:rsid w:val="00490BA0"/>
    <w:rsid w:val="00491941"/>
    <w:rsid w:val="004C2E14"/>
    <w:rsid w:val="004C732B"/>
    <w:rsid w:val="004D08CC"/>
    <w:rsid w:val="004E3DD2"/>
    <w:rsid w:val="004F09C0"/>
    <w:rsid w:val="00507194"/>
    <w:rsid w:val="00516B0E"/>
    <w:rsid w:val="0052086A"/>
    <w:rsid w:val="00523CC7"/>
    <w:rsid w:val="00532D8C"/>
    <w:rsid w:val="005411A6"/>
    <w:rsid w:val="00542F6B"/>
    <w:rsid w:val="00561006"/>
    <w:rsid w:val="0058205A"/>
    <w:rsid w:val="0058351A"/>
    <w:rsid w:val="00587B25"/>
    <w:rsid w:val="005A7EDC"/>
    <w:rsid w:val="005B3FB8"/>
    <w:rsid w:val="005B7524"/>
    <w:rsid w:val="005C147A"/>
    <w:rsid w:val="005C3815"/>
    <w:rsid w:val="005D062B"/>
    <w:rsid w:val="005E1832"/>
    <w:rsid w:val="005F2D80"/>
    <w:rsid w:val="006137F7"/>
    <w:rsid w:val="00617108"/>
    <w:rsid w:val="006268AC"/>
    <w:rsid w:val="00637333"/>
    <w:rsid w:val="00645303"/>
    <w:rsid w:val="006467C6"/>
    <w:rsid w:val="00646E80"/>
    <w:rsid w:val="006535B2"/>
    <w:rsid w:val="00657D8A"/>
    <w:rsid w:val="00674D0D"/>
    <w:rsid w:val="00684946"/>
    <w:rsid w:val="00686716"/>
    <w:rsid w:val="00693ED8"/>
    <w:rsid w:val="006B4D9C"/>
    <w:rsid w:val="006B5620"/>
    <w:rsid w:val="006C36E0"/>
    <w:rsid w:val="006D2229"/>
    <w:rsid w:val="006D7F3F"/>
    <w:rsid w:val="006E0216"/>
    <w:rsid w:val="006E0D9F"/>
    <w:rsid w:val="006E2744"/>
    <w:rsid w:val="006F7427"/>
    <w:rsid w:val="00701C87"/>
    <w:rsid w:val="0071761C"/>
    <w:rsid w:val="00725A0C"/>
    <w:rsid w:val="007260C0"/>
    <w:rsid w:val="00727698"/>
    <w:rsid w:val="007306EC"/>
    <w:rsid w:val="00750BB0"/>
    <w:rsid w:val="00751660"/>
    <w:rsid w:val="0075178B"/>
    <w:rsid w:val="007571ED"/>
    <w:rsid w:val="007644C9"/>
    <w:rsid w:val="00767C56"/>
    <w:rsid w:val="00772BF7"/>
    <w:rsid w:val="007826D2"/>
    <w:rsid w:val="00784128"/>
    <w:rsid w:val="00785407"/>
    <w:rsid w:val="007A0DEA"/>
    <w:rsid w:val="007A3EFC"/>
    <w:rsid w:val="007A758D"/>
    <w:rsid w:val="007B3FE9"/>
    <w:rsid w:val="007C098B"/>
    <w:rsid w:val="007C4967"/>
    <w:rsid w:val="007D1E94"/>
    <w:rsid w:val="007D3290"/>
    <w:rsid w:val="007D49EA"/>
    <w:rsid w:val="007D5830"/>
    <w:rsid w:val="007D7C58"/>
    <w:rsid w:val="007D7FC0"/>
    <w:rsid w:val="007E531F"/>
    <w:rsid w:val="00803180"/>
    <w:rsid w:val="0081055E"/>
    <w:rsid w:val="0081315D"/>
    <w:rsid w:val="008304DC"/>
    <w:rsid w:val="00834BA6"/>
    <w:rsid w:val="00835E7E"/>
    <w:rsid w:val="00837CE0"/>
    <w:rsid w:val="008404C7"/>
    <w:rsid w:val="00840CB8"/>
    <w:rsid w:val="00846547"/>
    <w:rsid w:val="008504F8"/>
    <w:rsid w:val="00865346"/>
    <w:rsid w:val="008663B0"/>
    <w:rsid w:val="00870A8E"/>
    <w:rsid w:val="008960D1"/>
    <w:rsid w:val="008A5417"/>
    <w:rsid w:val="008B3615"/>
    <w:rsid w:val="008D7DAC"/>
    <w:rsid w:val="008E1E82"/>
    <w:rsid w:val="008E7D8F"/>
    <w:rsid w:val="008F6A3E"/>
    <w:rsid w:val="009049D4"/>
    <w:rsid w:val="00911D73"/>
    <w:rsid w:val="00912B00"/>
    <w:rsid w:val="00917E0B"/>
    <w:rsid w:val="00930A38"/>
    <w:rsid w:val="00932756"/>
    <w:rsid w:val="00932FC7"/>
    <w:rsid w:val="009369FB"/>
    <w:rsid w:val="00937AA7"/>
    <w:rsid w:val="009402F3"/>
    <w:rsid w:val="00970ED3"/>
    <w:rsid w:val="009751A4"/>
    <w:rsid w:val="00985756"/>
    <w:rsid w:val="00986CD3"/>
    <w:rsid w:val="00991ECB"/>
    <w:rsid w:val="00994FC0"/>
    <w:rsid w:val="009B055F"/>
    <w:rsid w:val="009B2B0B"/>
    <w:rsid w:val="009B3B73"/>
    <w:rsid w:val="009B4663"/>
    <w:rsid w:val="009B7EC5"/>
    <w:rsid w:val="009C1F2A"/>
    <w:rsid w:val="009E4C08"/>
    <w:rsid w:val="009E577D"/>
    <w:rsid w:val="00A0193E"/>
    <w:rsid w:val="00A06EF1"/>
    <w:rsid w:val="00A15AE6"/>
    <w:rsid w:val="00A23753"/>
    <w:rsid w:val="00A31187"/>
    <w:rsid w:val="00A32BB6"/>
    <w:rsid w:val="00A41209"/>
    <w:rsid w:val="00A418DE"/>
    <w:rsid w:val="00A44326"/>
    <w:rsid w:val="00A4659B"/>
    <w:rsid w:val="00A65452"/>
    <w:rsid w:val="00A66865"/>
    <w:rsid w:val="00A72474"/>
    <w:rsid w:val="00A728BB"/>
    <w:rsid w:val="00A773B1"/>
    <w:rsid w:val="00A80246"/>
    <w:rsid w:val="00A96156"/>
    <w:rsid w:val="00AA298E"/>
    <w:rsid w:val="00AA7751"/>
    <w:rsid w:val="00AB4A97"/>
    <w:rsid w:val="00AC44F0"/>
    <w:rsid w:val="00AD2751"/>
    <w:rsid w:val="00AE4BBD"/>
    <w:rsid w:val="00AF477C"/>
    <w:rsid w:val="00AF7B51"/>
    <w:rsid w:val="00B10478"/>
    <w:rsid w:val="00B22BFC"/>
    <w:rsid w:val="00B2398C"/>
    <w:rsid w:val="00B40092"/>
    <w:rsid w:val="00B41DC2"/>
    <w:rsid w:val="00B4784F"/>
    <w:rsid w:val="00B60F82"/>
    <w:rsid w:val="00B72A02"/>
    <w:rsid w:val="00B74CB1"/>
    <w:rsid w:val="00B75A46"/>
    <w:rsid w:val="00B77E6C"/>
    <w:rsid w:val="00B808B6"/>
    <w:rsid w:val="00B93409"/>
    <w:rsid w:val="00BA37C8"/>
    <w:rsid w:val="00BA3EAB"/>
    <w:rsid w:val="00BC7FFE"/>
    <w:rsid w:val="00BE1857"/>
    <w:rsid w:val="00BF0F90"/>
    <w:rsid w:val="00BF10F6"/>
    <w:rsid w:val="00BF2ACA"/>
    <w:rsid w:val="00C1529E"/>
    <w:rsid w:val="00C24A95"/>
    <w:rsid w:val="00C3025A"/>
    <w:rsid w:val="00C318BC"/>
    <w:rsid w:val="00C42894"/>
    <w:rsid w:val="00C42C66"/>
    <w:rsid w:val="00C51F84"/>
    <w:rsid w:val="00C70352"/>
    <w:rsid w:val="00C757E4"/>
    <w:rsid w:val="00C7639A"/>
    <w:rsid w:val="00C92DA2"/>
    <w:rsid w:val="00C9460D"/>
    <w:rsid w:val="00CA0C96"/>
    <w:rsid w:val="00CB0C74"/>
    <w:rsid w:val="00CB25A4"/>
    <w:rsid w:val="00CB3658"/>
    <w:rsid w:val="00CB7F06"/>
    <w:rsid w:val="00CC4EA9"/>
    <w:rsid w:val="00CD0ADA"/>
    <w:rsid w:val="00CD1AA8"/>
    <w:rsid w:val="00CD7FD6"/>
    <w:rsid w:val="00CE3EFF"/>
    <w:rsid w:val="00CF12B9"/>
    <w:rsid w:val="00D0481F"/>
    <w:rsid w:val="00D13D3C"/>
    <w:rsid w:val="00D202E5"/>
    <w:rsid w:val="00D22252"/>
    <w:rsid w:val="00D23912"/>
    <w:rsid w:val="00D25907"/>
    <w:rsid w:val="00D32083"/>
    <w:rsid w:val="00D35BD3"/>
    <w:rsid w:val="00D4044A"/>
    <w:rsid w:val="00D43CDC"/>
    <w:rsid w:val="00D54B1C"/>
    <w:rsid w:val="00D55572"/>
    <w:rsid w:val="00D656AA"/>
    <w:rsid w:val="00D75511"/>
    <w:rsid w:val="00D83446"/>
    <w:rsid w:val="00D90A16"/>
    <w:rsid w:val="00DA308A"/>
    <w:rsid w:val="00DA6C1D"/>
    <w:rsid w:val="00DB34AB"/>
    <w:rsid w:val="00DC07E5"/>
    <w:rsid w:val="00DC0F41"/>
    <w:rsid w:val="00DC5879"/>
    <w:rsid w:val="00DD0E61"/>
    <w:rsid w:val="00DD39C5"/>
    <w:rsid w:val="00DD6A73"/>
    <w:rsid w:val="00DE129A"/>
    <w:rsid w:val="00DE2AAE"/>
    <w:rsid w:val="00DE4C46"/>
    <w:rsid w:val="00E04471"/>
    <w:rsid w:val="00E07266"/>
    <w:rsid w:val="00E12183"/>
    <w:rsid w:val="00E204D7"/>
    <w:rsid w:val="00E254E1"/>
    <w:rsid w:val="00E51EB7"/>
    <w:rsid w:val="00E53E47"/>
    <w:rsid w:val="00E66841"/>
    <w:rsid w:val="00E7362F"/>
    <w:rsid w:val="00E8000D"/>
    <w:rsid w:val="00E8020D"/>
    <w:rsid w:val="00EA40BC"/>
    <w:rsid w:val="00EA71C2"/>
    <w:rsid w:val="00EB4014"/>
    <w:rsid w:val="00EC7787"/>
    <w:rsid w:val="00ED0498"/>
    <w:rsid w:val="00EE1BD5"/>
    <w:rsid w:val="00EE55DE"/>
    <w:rsid w:val="00F04AD3"/>
    <w:rsid w:val="00F0594A"/>
    <w:rsid w:val="00F104EC"/>
    <w:rsid w:val="00F1138A"/>
    <w:rsid w:val="00F418D3"/>
    <w:rsid w:val="00F44BDE"/>
    <w:rsid w:val="00F47751"/>
    <w:rsid w:val="00F50600"/>
    <w:rsid w:val="00F55F07"/>
    <w:rsid w:val="00F77DDA"/>
    <w:rsid w:val="00F862D3"/>
    <w:rsid w:val="00F92645"/>
    <w:rsid w:val="00F92E1C"/>
    <w:rsid w:val="00F94FDB"/>
    <w:rsid w:val="00FB17D8"/>
    <w:rsid w:val="00FD0B62"/>
    <w:rsid w:val="00FD7C5E"/>
    <w:rsid w:val="00FE1C60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1AF1384-73A6-4F9E-98B6-5B783492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Date"/>
    <w:basedOn w:val="a"/>
    <w:next w:val="a"/>
    <w:rsid w:val="009B2B0B"/>
    <w:pPr>
      <w:jc w:val="right"/>
    </w:pPr>
  </w:style>
  <w:style w:type="paragraph" w:styleId="ad">
    <w:name w:val="header"/>
    <w:basedOn w:val="a"/>
    <w:link w:val="ae"/>
    <w:rsid w:val="007D7F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7D7FC0"/>
  </w:style>
  <w:style w:type="paragraph" w:styleId="af">
    <w:name w:val="footer"/>
    <w:basedOn w:val="a"/>
    <w:link w:val="af0"/>
    <w:rsid w:val="007D7F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7D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8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