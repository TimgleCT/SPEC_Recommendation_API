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020"/>
        <w:gridCol w:w="1080"/>
        <w:gridCol w:w="1440"/>
      </w:tblGrid>
      <w:tr w:rsidR="0023751E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bookmarkStart w:id="0" w:name="_GoBack"/>
            <w:bookmarkEnd w:id="0"/>
            <w:r>
              <w:rPr>
                <w:rFonts w:ascii="新細明體" w:hAnsi="新細明體"/>
                <w:bCs/>
              </w:rPr>
              <w:t>Date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r>
              <w:rPr>
                <w:rFonts w:ascii="新細明體" w:hAnsi="新細明體"/>
                <w:bCs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/>
                <w:bCs/>
                <w:lang w:eastAsia="zh-TW"/>
              </w:rPr>
              <w:t>Author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確認USER</w:t>
            </w:r>
          </w:p>
        </w:tc>
      </w:tr>
      <w:tr w:rsidR="0023751E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6"/>
                <w:attr w:name="Month" w:val="6"/>
                <w:attr w:name="Day" w:val="14"/>
                <w:attr w:name="IsLunarDate" w:val="False"/>
                <w:attr w:name="IsROCDate" w:val="False"/>
              </w:smartTagPr>
              <w:r>
                <w:rPr>
                  <w:rFonts w:ascii="新細明體" w:hAnsi="新細明體"/>
                  <w:bCs/>
                  <w:lang w:eastAsia="zh-TW"/>
                </w:rPr>
                <w:t>200</w:t>
              </w:r>
              <w:r w:rsidR="00C76806">
                <w:rPr>
                  <w:rFonts w:ascii="新細明體" w:hAnsi="新細明體" w:hint="eastAsia"/>
                  <w:bCs/>
                  <w:lang w:eastAsia="zh-TW"/>
                </w:rPr>
                <w:t>6</w:t>
              </w:r>
              <w:r>
                <w:rPr>
                  <w:rFonts w:ascii="新細明體" w:hAnsi="新細明體"/>
                  <w:bCs/>
                  <w:lang w:eastAsia="zh-TW"/>
                </w:rPr>
                <w:t>/</w:t>
              </w:r>
              <w:r w:rsidR="00CD0ADA">
                <w:rPr>
                  <w:rFonts w:ascii="新細明體" w:hAnsi="新細明體" w:hint="eastAsia"/>
                  <w:bCs/>
                  <w:lang w:eastAsia="zh-TW"/>
                </w:rPr>
                <w:t>0</w:t>
              </w:r>
              <w:r w:rsidR="00065DEB">
                <w:rPr>
                  <w:rFonts w:ascii="新細明體" w:hAnsi="新細明體" w:hint="eastAsia"/>
                  <w:bCs/>
                  <w:lang w:eastAsia="zh-TW"/>
                </w:rPr>
                <w:t>6</w:t>
              </w:r>
              <w:r w:rsidR="003D15AB">
                <w:rPr>
                  <w:rFonts w:ascii="新細明體" w:hAnsi="新細明體" w:hint="eastAsia"/>
                  <w:bCs/>
                  <w:lang w:eastAsia="zh-TW"/>
                </w:rPr>
                <w:t>/</w:t>
              </w:r>
              <w:r w:rsidR="00065DEB">
                <w:rPr>
                  <w:rFonts w:ascii="新細明體" w:hAnsi="新細明體" w:hint="eastAsia"/>
                  <w:bCs/>
                  <w:lang w:eastAsia="zh-TW"/>
                </w:rPr>
                <w:t>14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CREATE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CD0AD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proofErr w:type="spellStart"/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DC7E19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E19" w:rsidRDefault="00DC7E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6"/>
                <w:attr w:name="Month" w:val="12"/>
                <w:attr w:name="Day" w:val="5"/>
                <w:attr w:name="IsLunarDate" w:val="False"/>
                <w:attr w:name="IsROCDate" w:val="False"/>
              </w:smartTagPr>
              <w:r>
                <w:rPr>
                  <w:rFonts w:ascii="新細明體" w:hAnsi="新細明體" w:hint="eastAsia"/>
                  <w:bCs/>
                  <w:lang w:eastAsia="zh-TW"/>
                </w:rPr>
                <w:t>2006/12/05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E19" w:rsidRDefault="00DC7E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增加文件種類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E19" w:rsidRDefault="00DC7E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proofErr w:type="spellStart"/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E19" w:rsidRDefault="00DC7E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247DE7">
        <w:trPr>
          <w:ins w:id="1" w:author="huai" w:date="2007-05-21T15:12:00Z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DE7" w:rsidRDefault="00247DE7">
            <w:pPr>
              <w:pStyle w:val="Tabletext"/>
              <w:rPr>
                <w:ins w:id="2" w:author="huai" w:date="2007-05-21T15:12:00Z"/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1"/>
                <w:attr w:name="Month" w:val="5"/>
                <w:attr w:name="Year" w:val="2007"/>
              </w:smartTagPr>
              <w:ins w:id="3" w:author="huai" w:date="2007-05-21T15:12:00Z">
                <w:r>
                  <w:rPr>
                    <w:rFonts w:ascii="新細明體" w:hAnsi="新細明體" w:hint="eastAsia"/>
                    <w:bCs/>
                    <w:lang w:eastAsia="zh-TW"/>
                  </w:rPr>
                  <w:t>2007/5/21</w:t>
                </w:r>
              </w:ins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DE7" w:rsidRDefault="00247DE7">
            <w:pPr>
              <w:pStyle w:val="Tabletext"/>
              <w:rPr>
                <w:ins w:id="4" w:author="huai" w:date="2007-05-21T15:12:00Z"/>
                <w:rFonts w:ascii="新細明體" w:hAnsi="新細明體" w:hint="eastAsia"/>
                <w:bCs/>
                <w:lang w:eastAsia="zh-TW"/>
              </w:rPr>
            </w:pPr>
            <w:ins w:id="5" w:author="huai" w:date="2007-05-21T15:13:00Z">
              <w:r>
                <w:rPr>
                  <w:rFonts w:ascii="新細明體" w:hAnsi="新細明體" w:hint="eastAsia"/>
                  <w:bCs/>
                  <w:lang w:eastAsia="zh-TW"/>
                </w:rPr>
                <w:t>增加收費地址校正</w:t>
              </w:r>
            </w:ins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DE7" w:rsidRDefault="00247DE7">
            <w:pPr>
              <w:pStyle w:val="Tabletext"/>
              <w:rPr>
                <w:ins w:id="6" w:author="huai" w:date="2007-05-21T15:12:00Z"/>
                <w:rFonts w:ascii="新細明體" w:hAnsi="新細明體" w:hint="eastAsia"/>
                <w:bCs/>
                <w:lang w:eastAsia="zh-TW"/>
              </w:rPr>
            </w:pPr>
            <w:proofErr w:type="spellStart"/>
            <w:ins w:id="7" w:author="huai" w:date="2007-05-21T15:13:00Z">
              <w:r>
                <w:rPr>
                  <w:rFonts w:ascii="新細明體" w:hAnsi="新細明體" w:hint="eastAsia"/>
                  <w:bCs/>
                  <w:lang w:eastAsia="zh-TW"/>
                </w:rPr>
                <w:t>Huai</w:t>
              </w:r>
            </w:ins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DE7" w:rsidRDefault="00247DE7">
            <w:pPr>
              <w:pStyle w:val="Tabletext"/>
              <w:rPr>
                <w:ins w:id="8" w:author="huai" w:date="2007-05-21T15:12:00Z"/>
                <w:rFonts w:ascii="新細明體" w:hAnsi="新細明體" w:hint="eastAsia"/>
                <w:bCs/>
                <w:lang w:eastAsia="zh-TW"/>
              </w:rPr>
            </w:pPr>
          </w:p>
        </w:tc>
      </w:tr>
      <w:tr w:rsidR="00BB1496">
        <w:trPr>
          <w:ins w:id="9" w:author="游忠瑋" w:date="2014-11-03T20:04:00Z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496" w:rsidRDefault="00BB1496">
            <w:pPr>
              <w:pStyle w:val="Tabletext"/>
              <w:rPr>
                <w:ins w:id="10" w:author="游忠瑋" w:date="2014-11-03T20:04:00Z"/>
                <w:rFonts w:ascii="新細明體" w:hAnsi="新細明體" w:hint="eastAsia"/>
                <w:bCs/>
                <w:lang w:eastAsia="zh-TW"/>
              </w:rPr>
            </w:pPr>
            <w:ins w:id="11" w:author="游忠瑋" w:date="2014-11-03T20:04:00Z">
              <w:r>
                <w:rPr>
                  <w:rFonts w:ascii="新細明體" w:hAnsi="新細明體" w:hint="eastAsia"/>
                  <w:bCs/>
                  <w:lang w:eastAsia="zh-TW"/>
                </w:rPr>
                <w:t>2</w:t>
              </w:r>
              <w:r>
                <w:rPr>
                  <w:rFonts w:ascii="新細明體" w:hAnsi="新細明體"/>
                  <w:bCs/>
                  <w:lang w:eastAsia="zh-TW"/>
                </w:rPr>
                <w:t>014/07/15</w:t>
              </w:r>
            </w:ins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496" w:rsidRDefault="00BB1496">
            <w:pPr>
              <w:pStyle w:val="Tabletext"/>
              <w:rPr>
                <w:ins w:id="12" w:author="游忠瑋" w:date="2014-11-03T20:04:00Z"/>
                <w:rFonts w:ascii="新細明體" w:hAnsi="新細明體" w:hint="eastAsia"/>
                <w:bCs/>
                <w:lang w:eastAsia="zh-TW"/>
              </w:rPr>
            </w:pPr>
            <w:ins w:id="13" w:author="游忠瑋" w:date="2014-11-03T20:04:00Z">
              <w:r>
                <w:rPr>
                  <w:rFonts w:ascii="新細明體" w:hAnsi="新細明體" w:hint="eastAsia"/>
                  <w:bCs/>
                  <w:lang w:eastAsia="zh-TW"/>
                </w:rPr>
                <w:t>新增個資紀錄</w:t>
              </w:r>
            </w:ins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496" w:rsidRDefault="00BB1496">
            <w:pPr>
              <w:pStyle w:val="Tabletext"/>
              <w:rPr>
                <w:ins w:id="14" w:author="游忠瑋" w:date="2014-11-03T20:04:00Z"/>
                <w:rFonts w:ascii="新細明體" w:hAnsi="新細明體" w:hint="eastAsia"/>
                <w:bCs/>
                <w:lang w:eastAsia="zh-TW"/>
              </w:rPr>
            </w:pPr>
            <w:ins w:id="15" w:author="游忠瑋" w:date="2014-11-03T20:04:00Z">
              <w:r>
                <w:rPr>
                  <w:rFonts w:ascii="新細明體" w:hAnsi="新細明體" w:hint="eastAsia"/>
                  <w:bCs/>
                  <w:lang w:eastAsia="zh-TW"/>
                </w:rPr>
                <w:t>忠瑋</w:t>
              </w:r>
            </w:ins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496" w:rsidRDefault="00BB1496">
            <w:pPr>
              <w:pStyle w:val="Tabletext"/>
              <w:rPr>
                <w:ins w:id="16" w:author="游忠瑋" w:date="2014-11-03T20:04:00Z"/>
                <w:rFonts w:ascii="新細明體" w:hAnsi="新細明體" w:hint="eastAsia"/>
                <w:bCs/>
                <w:lang w:eastAsia="zh-TW"/>
              </w:rPr>
            </w:pPr>
          </w:p>
        </w:tc>
      </w:tr>
    </w:tbl>
    <w:p w:rsidR="0023751E" w:rsidRDefault="0023751E">
      <w:pPr>
        <w:rPr>
          <w:rFonts w:hint="eastAsia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  <w:r>
        <w:rPr>
          <w:rFonts w:hint="eastAsia"/>
          <w:b/>
          <w:kern w:val="2"/>
          <w:sz w:val="24"/>
          <w:szCs w:val="24"/>
          <w:lang w:eastAsia="zh-TW"/>
        </w:rPr>
        <w:t>UC</w:t>
      </w:r>
      <w:r w:rsidR="00CD0ADA">
        <w:rPr>
          <w:rFonts w:hint="eastAsia"/>
          <w:b/>
          <w:kern w:val="2"/>
          <w:sz w:val="24"/>
          <w:szCs w:val="24"/>
          <w:lang w:eastAsia="zh-TW"/>
        </w:rPr>
        <w:t>A</w:t>
      </w:r>
      <w:r>
        <w:rPr>
          <w:rFonts w:hint="eastAsia"/>
          <w:b/>
          <w:kern w:val="2"/>
          <w:sz w:val="24"/>
          <w:szCs w:val="24"/>
          <w:lang w:eastAsia="zh-TW"/>
        </w:rPr>
        <w:t>A</w:t>
      </w:r>
      <w:r w:rsidR="00065DEB">
        <w:rPr>
          <w:rFonts w:hint="eastAsia"/>
          <w:b/>
          <w:kern w:val="2"/>
          <w:sz w:val="24"/>
          <w:szCs w:val="24"/>
          <w:lang w:eastAsia="zh-TW"/>
        </w:rPr>
        <w:t>X</w:t>
      </w:r>
      <w:r>
        <w:rPr>
          <w:rFonts w:hint="eastAsia"/>
          <w:b/>
          <w:kern w:val="2"/>
          <w:sz w:val="24"/>
          <w:szCs w:val="24"/>
          <w:lang w:eastAsia="zh-TW"/>
        </w:rPr>
        <w:t>00</w:t>
      </w:r>
      <w:r w:rsidR="00065DEB">
        <w:rPr>
          <w:rFonts w:hint="eastAsia"/>
          <w:b/>
          <w:kern w:val="2"/>
          <w:sz w:val="24"/>
          <w:szCs w:val="24"/>
          <w:lang w:eastAsia="zh-TW"/>
        </w:rPr>
        <w:t>1</w:t>
      </w:r>
      <w:r>
        <w:rPr>
          <w:rFonts w:hint="eastAsia"/>
          <w:b/>
          <w:kern w:val="2"/>
          <w:sz w:val="24"/>
          <w:szCs w:val="24"/>
          <w:lang w:eastAsia="zh-TW"/>
        </w:rPr>
        <w:t>0</w:t>
      </w:r>
      <w:r w:rsidR="00CD0ADA">
        <w:rPr>
          <w:rFonts w:hint="eastAsia"/>
          <w:b/>
          <w:kern w:val="2"/>
          <w:sz w:val="24"/>
          <w:szCs w:val="24"/>
          <w:lang w:eastAsia="zh-TW"/>
        </w:rPr>
        <w:t>0</w:t>
      </w:r>
      <w:r>
        <w:rPr>
          <w:rFonts w:hint="eastAsia"/>
          <w:b/>
          <w:kern w:val="2"/>
          <w:sz w:val="24"/>
          <w:szCs w:val="24"/>
          <w:lang w:eastAsia="zh-TW"/>
        </w:rPr>
        <w:t>_</w:t>
      </w:r>
      <w:r w:rsidR="00C76806">
        <w:rPr>
          <w:rFonts w:hint="eastAsia"/>
          <w:b/>
          <w:kern w:val="2"/>
          <w:sz w:val="24"/>
          <w:szCs w:val="24"/>
          <w:lang w:eastAsia="zh-TW"/>
        </w:rPr>
        <w:t>收據</w:t>
      </w:r>
      <w:r w:rsidR="0078596E">
        <w:rPr>
          <w:rFonts w:hint="eastAsia"/>
          <w:b/>
          <w:kern w:val="2"/>
          <w:sz w:val="24"/>
          <w:szCs w:val="24"/>
          <w:lang w:eastAsia="zh-TW"/>
        </w:rPr>
        <w:t>簽收繳回</w:t>
      </w:r>
    </w:p>
    <w:p w:rsidR="0023751E" w:rsidRPr="0078596E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</w:p>
    <w:p w:rsidR="0023751E" w:rsidRDefault="0023751E">
      <w:pPr>
        <w:numPr>
          <w:ilvl w:val="0"/>
          <w:numId w:val="3"/>
          <w:numberingChange w:id="17" w:author="huai" w:date="2007-05-21T15:12:00Z" w:original="%1:1:35:、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程式功能概述：</w:t>
      </w: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460"/>
      </w:tblGrid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460" w:type="dxa"/>
          </w:tcPr>
          <w:p w:rsidR="0023751E" w:rsidRDefault="00C7680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收據</w:t>
            </w:r>
            <w:r w:rsidR="0078596E">
              <w:rPr>
                <w:rFonts w:ascii="細明體" w:eastAsia="細明體" w:hAnsi="細明體" w:hint="eastAsia"/>
                <w:sz w:val="20"/>
                <w:szCs w:val="20"/>
              </w:rPr>
              <w:t>簽收繳回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460" w:type="dxa"/>
          </w:tcPr>
          <w:p w:rsidR="0023751E" w:rsidRDefault="00D2590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065DEB">
              <w:rPr>
                <w:rFonts w:ascii="細明體" w:eastAsia="細明體" w:hAnsi="細明體" w:hint="eastAsia"/>
                <w:sz w:val="20"/>
                <w:szCs w:val="20"/>
              </w:rPr>
              <w:t>X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0_0</w:t>
            </w:r>
            <w:r w:rsidR="00065DEB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46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460" w:type="dxa"/>
          </w:tcPr>
          <w:p w:rsidR="0023751E" w:rsidRDefault="00C7680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收據</w:t>
            </w:r>
            <w:r w:rsidR="0078596E">
              <w:rPr>
                <w:rFonts w:ascii="細明體" w:eastAsia="細明體" w:hAnsi="細明體" w:hint="eastAsia"/>
                <w:sz w:val="20"/>
                <w:szCs w:val="20"/>
              </w:rPr>
              <w:t>簽收繳回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處理人員</w:t>
            </w:r>
          </w:p>
        </w:tc>
        <w:tc>
          <w:tcPr>
            <w:tcW w:w="8460" w:type="dxa"/>
          </w:tcPr>
          <w:p w:rsidR="0023751E" w:rsidRDefault="00AA775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 w:rsidR="00912B00"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</w:p>
        </w:tc>
      </w:tr>
    </w:tbl>
    <w:p w:rsidR="0023751E" w:rsidRDefault="0023751E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23751E" w:rsidRDefault="0023751E">
      <w:pPr>
        <w:numPr>
          <w:ilvl w:val="0"/>
          <w:numId w:val="3"/>
          <w:numberingChange w:id="18" w:author="huai" w:date="2007-05-21T15:12:00Z" w:original="%1:2:35:、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使用模組</w:t>
      </w:r>
    </w:p>
    <w:tbl>
      <w:tblPr>
        <w:tblW w:w="108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700"/>
        <w:gridCol w:w="3960"/>
        <w:gridCol w:w="3500"/>
      </w:tblGrid>
      <w:tr w:rsidR="0023751E">
        <w:tc>
          <w:tcPr>
            <w:tcW w:w="72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70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CLASS</w:t>
            </w:r>
          </w:p>
        </w:tc>
        <w:tc>
          <w:tcPr>
            <w:tcW w:w="350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METHOD</w:t>
            </w:r>
          </w:p>
        </w:tc>
      </w:tr>
      <w:tr w:rsidR="00C92DA2">
        <w:tc>
          <w:tcPr>
            <w:tcW w:w="720" w:type="dxa"/>
          </w:tcPr>
          <w:p w:rsidR="00C92DA2" w:rsidRDefault="00C92DA2" w:rsidP="00645303">
            <w:pPr>
              <w:numPr>
                <w:ilvl w:val="0"/>
                <w:numId w:val="19"/>
                <w:numberingChange w:id="19" w:author="huai" w:date="2007-05-21T15:12:00Z" w:original="%1:1:0:.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700" w:type="dxa"/>
          </w:tcPr>
          <w:p w:rsidR="00C92DA2" w:rsidRPr="00645303" w:rsidRDefault="00C92DA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960" w:type="dxa"/>
          </w:tcPr>
          <w:p w:rsidR="00C92DA2" w:rsidRPr="009E69B9" w:rsidRDefault="00C92DA2" w:rsidP="00645303">
            <w:pPr>
              <w:rPr>
                <w:rFonts w:ascii="Arial" w:eastAsia="細明體" w:hAnsi="Arial" w:cs="Arial"/>
                <w:sz w:val="20"/>
                <w:szCs w:val="20"/>
              </w:rPr>
            </w:pPr>
          </w:p>
        </w:tc>
        <w:tc>
          <w:tcPr>
            <w:tcW w:w="3500" w:type="dxa"/>
          </w:tcPr>
          <w:p w:rsidR="00C92DA2" w:rsidRPr="00645303" w:rsidRDefault="00C92DA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23751E" w:rsidRDefault="0023751E">
      <w:pPr>
        <w:rPr>
          <w:rFonts w:ascii="細明體" w:eastAsia="細明體" w:hAnsi="細明體" w:hint="eastAsia"/>
          <w:sz w:val="20"/>
          <w:szCs w:val="20"/>
        </w:rPr>
      </w:pPr>
    </w:p>
    <w:p w:rsidR="0023751E" w:rsidRDefault="0023751E">
      <w:pPr>
        <w:numPr>
          <w:ilvl w:val="0"/>
          <w:numId w:val="3"/>
          <w:numberingChange w:id="20" w:author="huai" w:date="2007-05-21T15:12:00Z" w:original="%1:3:35:、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使用檔案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3960"/>
      </w:tblGrid>
      <w:tr w:rsidR="00DA6C1D">
        <w:tc>
          <w:tcPr>
            <w:tcW w:w="72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DA6C1D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DA6C1D" w:rsidRDefault="00DA6C1D">
            <w:pPr>
              <w:numPr>
                <w:ilvl w:val="0"/>
                <w:numId w:val="5"/>
                <w:numberingChange w:id="21" w:author="huai" w:date="2007-05-21T15:12:00Z" w:original="%1:1:0: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DA6C1D" w:rsidRDefault="00DA6C1D">
            <w:pPr>
              <w:pStyle w:val="Tabletext"/>
              <w:rPr>
                <w:rFonts w:hint="eastAsia"/>
                <w:lang w:eastAsia="zh-TW"/>
              </w:rPr>
            </w:pPr>
          </w:p>
        </w:tc>
        <w:tc>
          <w:tcPr>
            <w:tcW w:w="3960" w:type="dxa"/>
          </w:tcPr>
          <w:p w:rsidR="00DA6C1D" w:rsidRDefault="00DA6C1D">
            <w:pPr>
              <w:jc w:val="center"/>
              <w:rPr>
                <w:sz w:val="20"/>
                <w:szCs w:val="20"/>
              </w:rPr>
            </w:pPr>
          </w:p>
        </w:tc>
      </w:tr>
    </w:tbl>
    <w:p w:rsidR="0023751E" w:rsidRDefault="0023751E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23751E" w:rsidRDefault="0023751E">
      <w:pPr>
        <w:rPr>
          <w:rFonts w:ascii="細明體" w:eastAsia="細明體" w:hAnsi="細明體"/>
          <w:sz w:val="20"/>
          <w:szCs w:val="20"/>
        </w:rPr>
      </w:pPr>
    </w:p>
    <w:p w:rsidR="0023751E" w:rsidRDefault="0023751E" w:rsidP="00C76806">
      <w:pPr>
        <w:rPr>
          <w:rFonts w:hint="eastAsia"/>
          <w:sz w:val="20"/>
        </w:rPr>
      </w:pPr>
    </w:p>
    <w:p w:rsidR="0023751E" w:rsidRDefault="0023751E">
      <w:pPr>
        <w:rPr>
          <w:rFonts w:hint="eastAsia"/>
          <w:bCs/>
        </w:rPr>
      </w:pPr>
    </w:p>
    <w:p w:rsidR="0023751E" w:rsidRDefault="0023751E">
      <w:pPr>
        <w:rPr>
          <w:rFonts w:hint="eastAsia"/>
          <w:bCs/>
        </w:rPr>
      </w:pPr>
    </w:p>
    <w:p w:rsidR="0023751E" w:rsidRDefault="0023751E">
      <w:pPr>
        <w:rPr>
          <w:rFonts w:hint="eastAsia"/>
          <w:sz w:val="20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u w:val="single"/>
          <w:lang w:eastAsia="zh-TW"/>
        </w:rPr>
      </w:pPr>
      <w:r>
        <w:rPr>
          <w:u w:val="single"/>
          <w:lang w:eastAsia="zh-TW"/>
        </w:rPr>
        <w:br w:type="page"/>
      </w:r>
      <w:r>
        <w:rPr>
          <w:rFonts w:hint="eastAsia"/>
          <w:u w:val="single"/>
          <w:lang w:eastAsia="zh-TW"/>
        </w:rPr>
        <w:lastRenderedPageBreak/>
        <w:t>說明</w:t>
      </w: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3751E" w:rsidRDefault="00065DEB">
      <w:pPr>
        <w:pStyle w:val="Tabletext"/>
        <w:keepLines w:val="0"/>
        <w:numPr>
          <w:ilvl w:val="0"/>
          <w:numId w:val="2"/>
          <w:numberingChange w:id="22" w:author="huai" w:date="2007-05-21T15:12:00Z" w:original="%1:1:0: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初始</w:t>
      </w:r>
    </w:p>
    <w:p w:rsidR="00065DEB" w:rsidRDefault="00065DEB" w:rsidP="00065DEB">
      <w:pPr>
        <w:pStyle w:val="Tabletext"/>
        <w:keepLines w:val="0"/>
        <w:numPr>
          <w:ilvl w:val="1"/>
          <w:numId w:val="2"/>
          <w:numberingChange w:id="23" w:author="huai" w:date="2007-05-21T15:12:00Z" w:original="%1:1:0:.%2:1:0:"/>
        </w:numPr>
        <w:spacing w:after="0" w:line="240" w:lineRule="auto"/>
        <w:rPr>
          <w:rFonts w:hint="eastAsia"/>
          <w:bCs/>
          <w:color w:val="000000"/>
          <w:lang w:eastAsia="zh-TW"/>
        </w:rPr>
      </w:pPr>
      <w:r w:rsidRPr="00065DEB">
        <w:rPr>
          <w:rFonts w:hint="eastAsia"/>
          <w:bCs/>
          <w:color w:val="000000"/>
          <w:lang w:eastAsia="zh-TW"/>
        </w:rPr>
        <w:t>帶入使用者單位及姓名。</w:t>
      </w:r>
    </w:p>
    <w:p w:rsidR="00DC7E19" w:rsidRPr="00065DEB" w:rsidRDefault="00DC7E19" w:rsidP="00065DEB">
      <w:pPr>
        <w:pStyle w:val="Tabletext"/>
        <w:keepLines w:val="0"/>
        <w:numPr>
          <w:ilvl w:val="1"/>
          <w:numId w:val="2"/>
          <w:numberingChange w:id="24" w:author="huai" w:date="2007-05-21T15:12:00Z" w:original="%1:1:0:.%2:2:0: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文件種類</w:t>
      </w:r>
      <w:r>
        <w:rPr>
          <w:rFonts w:hint="eastAsia"/>
          <w:bCs/>
          <w:color w:val="000000"/>
          <w:lang w:eastAsia="zh-TW"/>
        </w:rPr>
        <w:t xml:space="preserve"> </w:t>
      </w:r>
      <w:r>
        <w:rPr>
          <w:rFonts w:hint="eastAsia"/>
          <w:bCs/>
          <w:color w:val="000000"/>
          <w:lang w:eastAsia="zh-TW"/>
        </w:rPr>
        <w:t>值先寫死同</w:t>
      </w:r>
      <w:r>
        <w:rPr>
          <w:rFonts w:hint="eastAsia"/>
          <w:bCs/>
          <w:color w:val="000000"/>
          <w:lang w:eastAsia="zh-TW"/>
        </w:rPr>
        <w:t>DTAAX020</w:t>
      </w:r>
      <w:r>
        <w:rPr>
          <w:rFonts w:hint="eastAsia"/>
          <w:bCs/>
          <w:color w:val="000000"/>
          <w:lang w:eastAsia="zh-TW"/>
        </w:rPr>
        <w:t>。</w:t>
      </w:r>
      <w:ins w:id="25" w:author="huai" w:date="2007-05-21T15:39:00Z">
        <w:r w:rsidR="004B6833">
          <w:rPr>
            <w:rFonts w:hint="eastAsia"/>
            <w:bCs/>
            <w:color w:val="000000"/>
            <w:lang w:eastAsia="zh-TW"/>
          </w:rPr>
          <w:t xml:space="preserve"> </w:t>
        </w:r>
        <w:r w:rsidR="004B6833">
          <w:rPr>
            <w:rFonts w:hint="eastAsia"/>
            <w:bCs/>
            <w:color w:val="000000"/>
            <w:lang w:eastAsia="zh-TW"/>
          </w:rPr>
          <w:t>新增</w:t>
        </w:r>
        <w:r w:rsidR="004B6833">
          <w:rPr>
            <w:rFonts w:hint="eastAsia"/>
            <w:bCs/>
            <w:color w:val="000000"/>
            <w:lang w:eastAsia="zh-TW"/>
          </w:rPr>
          <w:t xml:space="preserve">AC01 </w:t>
        </w:r>
      </w:ins>
      <w:ins w:id="26" w:author="huai" w:date="2007-05-21T15:40:00Z">
        <w:r w:rsidR="004B6833">
          <w:rPr>
            <w:rFonts w:hint="eastAsia"/>
            <w:bCs/>
            <w:color w:val="000000"/>
            <w:lang w:eastAsia="zh-TW"/>
          </w:rPr>
          <w:t>收費地址校正</w:t>
        </w:r>
      </w:ins>
    </w:p>
    <w:p w:rsidR="00065DEB" w:rsidRDefault="00065DEB">
      <w:pPr>
        <w:pStyle w:val="Tabletext"/>
        <w:keepLines w:val="0"/>
        <w:numPr>
          <w:ilvl w:val="0"/>
          <w:numId w:val="2"/>
          <w:numberingChange w:id="27" w:author="huai" w:date="2007-05-21T15:12:00Z" w:original="%1:2:0: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確認</w:t>
      </w:r>
    </w:p>
    <w:p w:rsidR="00DC512B" w:rsidRDefault="00DC512B" w:rsidP="00AC44F0">
      <w:pPr>
        <w:pStyle w:val="Tabletext"/>
        <w:keepLines w:val="0"/>
        <w:numPr>
          <w:ilvl w:val="1"/>
          <w:numId w:val="2"/>
          <w:numberingChange w:id="28" w:author="huai" w:date="2007-05-21T15:12:00Z" w:original="%1:2:0:.%2:1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跳出</w:t>
      </w:r>
      <w:r>
        <w:rPr>
          <w:rFonts w:hint="eastAsia"/>
          <w:lang w:eastAsia="zh-TW"/>
        </w:rPr>
        <w:t>ALERT</w:t>
      </w:r>
      <w:r>
        <w:rPr>
          <w:rFonts w:hint="eastAsia"/>
          <w:lang w:eastAsia="zh-TW"/>
        </w:rPr>
        <w:t>視窗</w:t>
      </w:r>
      <w:r>
        <w:rPr>
          <w:rFonts w:hint="eastAsia"/>
          <w:lang w:eastAsia="zh-TW"/>
        </w:rPr>
        <w:t>:</w:t>
      </w:r>
    </w:p>
    <w:p w:rsidR="00DC512B" w:rsidRDefault="00DC512B" w:rsidP="00DC512B">
      <w:pPr>
        <w:pStyle w:val="Tabletext"/>
        <w:keepLines w:val="0"/>
        <w:numPr>
          <w:ilvl w:val="2"/>
          <w:numId w:val="2"/>
          <w:numberingChange w:id="29" w:author="huai" w:date="2007-05-21T15:12:00Z" w:original="%1:2:0:.%2:1:0:.%3:1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訊息</w:t>
      </w:r>
      <w:r>
        <w:rPr>
          <w:rFonts w:hint="eastAsia"/>
          <w:lang w:eastAsia="zh-TW"/>
        </w:rPr>
        <w:t>:</w:t>
      </w:r>
      <w:r>
        <w:rPr>
          <w:lang w:eastAsia="zh-TW"/>
        </w:rPr>
        <w:t>”</w:t>
      </w:r>
      <w:r>
        <w:rPr>
          <w:rFonts w:hint="eastAsia"/>
          <w:lang w:eastAsia="zh-TW"/>
        </w:rPr>
        <w:t>已讀取完成共</w:t>
      </w:r>
      <w:r>
        <w:rPr>
          <w:lang w:eastAsia="zh-TW"/>
        </w:rPr>
        <w:t>”</w:t>
      </w:r>
      <w:r>
        <w:rPr>
          <w:rFonts w:hint="eastAsia"/>
          <w:lang w:eastAsia="zh-TW"/>
        </w:rPr>
        <w:t xml:space="preserve"> +</w:t>
      </w:r>
      <w:r>
        <w:rPr>
          <w:rFonts w:hint="eastAsia"/>
          <w:lang w:eastAsia="zh-TW"/>
        </w:rPr>
        <w:t>收據張數</w:t>
      </w:r>
      <w:r>
        <w:rPr>
          <w:rFonts w:hint="eastAsia"/>
          <w:lang w:eastAsia="zh-TW"/>
        </w:rPr>
        <w:t xml:space="preserve"> + </w:t>
      </w:r>
      <w:r>
        <w:rPr>
          <w:lang w:eastAsia="zh-TW"/>
        </w:rPr>
        <w:t>“</w:t>
      </w:r>
      <w:r>
        <w:rPr>
          <w:rFonts w:hint="eastAsia"/>
          <w:lang w:eastAsia="zh-TW"/>
        </w:rPr>
        <w:t>件</w:t>
      </w:r>
      <w:r>
        <w:rPr>
          <w:lang w:eastAsia="zh-TW"/>
        </w:rPr>
        <w:t>”</w:t>
      </w:r>
    </w:p>
    <w:p w:rsidR="00DC512B" w:rsidRDefault="00DC512B" w:rsidP="00DC512B">
      <w:pPr>
        <w:pStyle w:val="Tabletext"/>
        <w:keepLines w:val="0"/>
        <w:numPr>
          <w:ilvl w:val="2"/>
          <w:numId w:val="2"/>
          <w:numberingChange w:id="30" w:author="huai" w:date="2007-05-21T15:12:00Z" w:original="%1:2:0:.%2:1:0:.%3:2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出現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確定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及取消</w:t>
      </w:r>
      <w:r>
        <w:rPr>
          <w:rFonts w:hint="eastAsia"/>
          <w:lang w:eastAsia="zh-TW"/>
        </w:rPr>
        <w:t xml:space="preserve"> BUTTON</w:t>
      </w:r>
      <w:r>
        <w:rPr>
          <w:rFonts w:hint="eastAsia"/>
          <w:lang w:eastAsia="zh-TW"/>
        </w:rPr>
        <w:t>。</w:t>
      </w:r>
    </w:p>
    <w:p w:rsidR="0023751E" w:rsidRDefault="0023751E" w:rsidP="00AC44F0">
      <w:pPr>
        <w:pStyle w:val="Tabletext"/>
        <w:keepLines w:val="0"/>
        <w:numPr>
          <w:ilvl w:val="1"/>
          <w:numId w:val="2"/>
          <w:numberingChange w:id="31" w:author="huai" w:date="2007-05-21T15:12:00Z" w:original="%1:2:0:.%2:2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檢核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6120"/>
        <w:gridCol w:w="3320"/>
      </w:tblGrid>
      <w:tr w:rsidR="0023751E">
        <w:tc>
          <w:tcPr>
            <w:tcW w:w="720" w:type="dxa"/>
          </w:tcPr>
          <w:p w:rsidR="0023751E" w:rsidRDefault="0023751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項次</w:t>
            </w:r>
          </w:p>
        </w:tc>
        <w:tc>
          <w:tcPr>
            <w:tcW w:w="6120" w:type="dxa"/>
          </w:tcPr>
          <w:p w:rsidR="0023751E" w:rsidRDefault="0023751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檢核</w:t>
            </w:r>
          </w:p>
        </w:tc>
        <w:tc>
          <w:tcPr>
            <w:tcW w:w="3320" w:type="dxa"/>
          </w:tcPr>
          <w:p w:rsidR="0023751E" w:rsidRDefault="0023751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不符合時的錯誤訊息</w:t>
            </w:r>
          </w:p>
        </w:tc>
      </w:tr>
      <w:tr w:rsidR="00D67C53">
        <w:tc>
          <w:tcPr>
            <w:tcW w:w="720" w:type="dxa"/>
          </w:tcPr>
          <w:p w:rsidR="00D67C53" w:rsidRDefault="00D67C53">
            <w:pPr>
              <w:pStyle w:val="Tabletext"/>
              <w:keepLines w:val="0"/>
              <w:numPr>
                <w:ilvl w:val="0"/>
                <w:numId w:val="7"/>
                <w:numberingChange w:id="32" w:author="huai" w:date="2007-05-21T15:12:00Z" w:original="%1:1:0: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D67C53" w:rsidRDefault="00065DE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收據總張數需輸入且大於</w:t>
            </w:r>
            <w:r>
              <w:rPr>
                <w:rFonts w:hint="eastAsia"/>
                <w:bCs/>
                <w:lang w:eastAsia="zh-TW"/>
              </w:rPr>
              <w:t>0</w:t>
            </w:r>
          </w:p>
        </w:tc>
        <w:tc>
          <w:tcPr>
            <w:tcW w:w="3320" w:type="dxa"/>
          </w:tcPr>
          <w:p w:rsidR="00D67C53" w:rsidRDefault="00065DE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請輸入收據總張數</w:t>
            </w:r>
          </w:p>
        </w:tc>
      </w:tr>
      <w:tr w:rsidR="00065DEB">
        <w:tc>
          <w:tcPr>
            <w:tcW w:w="720" w:type="dxa"/>
          </w:tcPr>
          <w:p w:rsidR="00065DEB" w:rsidRDefault="00065DEB">
            <w:pPr>
              <w:pStyle w:val="Tabletext"/>
              <w:keepLines w:val="0"/>
              <w:numPr>
                <w:ilvl w:val="0"/>
                <w:numId w:val="7"/>
                <w:numberingChange w:id="33" w:author="huai" w:date="2007-05-21T15:12:00Z" w:original="%1:2:0: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065DEB" w:rsidRDefault="00065DE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收據張數</w:t>
            </w:r>
            <w:r>
              <w:rPr>
                <w:rFonts w:hint="eastAsia"/>
                <w:bCs/>
                <w:lang w:eastAsia="zh-TW"/>
              </w:rPr>
              <w:t xml:space="preserve"> </w:t>
            </w:r>
            <w:r>
              <w:rPr>
                <w:rFonts w:hint="eastAsia"/>
                <w:bCs/>
                <w:lang w:eastAsia="zh-TW"/>
              </w:rPr>
              <w:t>須等於</w:t>
            </w:r>
            <w:r>
              <w:rPr>
                <w:rFonts w:hint="eastAsia"/>
                <w:bCs/>
                <w:lang w:eastAsia="zh-TW"/>
              </w:rPr>
              <w:t xml:space="preserve"> </w:t>
            </w:r>
            <w:r>
              <w:rPr>
                <w:rFonts w:hint="eastAsia"/>
                <w:bCs/>
                <w:lang w:eastAsia="zh-TW"/>
              </w:rPr>
              <w:t>輸入的收據號碼個數</w:t>
            </w:r>
          </w:p>
        </w:tc>
        <w:tc>
          <w:tcPr>
            <w:tcW w:w="3320" w:type="dxa"/>
          </w:tcPr>
          <w:p w:rsidR="00065DEB" w:rsidRDefault="00065DE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收據總數不符</w:t>
            </w:r>
          </w:p>
        </w:tc>
      </w:tr>
    </w:tbl>
    <w:p w:rsidR="00BC7FFE" w:rsidRDefault="0023751E" w:rsidP="00AC44F0">
      <w:pPr>
        <w:pStyle w:val="Tabletext"/>
        <w:keepLines w:val="0"/>
        <w:numPr>
          <w:ilvl w:val="1"/>
          <w:numId w:val="2"/>
          <w:numberingChange w:id="34" w:author="huai" w:date="2007-05-21T15:12:00Z" w:original="%1:2:0:.%2:3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說明</w:t>
      </w:r>
    </w:p>
    <w:p w:rsidR="00A85415" w:rsidRDefault="00A85415" w:rsidP="00260078">
      <w:pPr>
        <w:pStyle w:val="Tabletext"/>
        <w:keepLines w:val="0"/>
        <w:numPr>
          <w:ilvl w:val="2"/>
          <w:numId w:val="2"/>
          <w:numberingChange w:id="35" w:author="huai" w:date="2007-05-21T15:12:00Z" w:original="%1:2:0:.%2:3:0:.%3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處理時間</w:t>
      </w:r>
      <w:r>
        <w:rPr>
          <w:rFonts w:hint="eastAsia"/>
          <w:kern w:val="2"/>
          <w:szCs w:val="24"/>
          <w:lang w:eastAsia="zh-TW"/>
        </w:rPr>
        <w:t xml:space="preserve"> = CURRENT TIMESTAMP</w:t>
      </w:r>
    </w:p>
    <w:p w:rsidR="00247DE7" w:rsidRDefault="00247DE7" w:rsidP="00161624">
      <w:pPr>
        <w:pStyle w:val="Tabletext"/>
        <w:keepLines w:val="0"/>
        <w:numPr>
          <w:ilvl w:val="2"/>
          <w:numId w:val="2"/>
          <w:ins w:id="36" w:author="huai" w:date="2007-05-21T15:13:00Z"/>
        </w:numPr>
        <w:spacing w:after="0" w:line="240" w:lineRule="auto"/>
        <w:rPr>
          <w:ins w:id="37" w:author="huai" w:date="2007-05-21T15:13:00Z"/>
          <w:rFonts w:hint="eastAsia"/>
          <w:kern w:val="2"/>
          <w:szCs w:val="24"/>
          <w:lang w:eastAsia="zh-TW"/>
        </w:rPr>
      </w:pPr>
      <w:ins w:id="38" w:author="huai" w:date="2007-05-21T15:13:00Z">
        <w:r>
          <w:rPr>
            <w:rFonts w:hint="eastAsia"/>
            <w:kern w:val="2"/>
            <w:szCs w:val="24"/>
            <w:lang w:eastAsia="zh-TW"/>
          </w:rPr>
          <w:t xml:space="preserve">IF </w:t>
        </w:r>
        <w:r>
          <w:rPr>
            <w:rFonts w:hint="eastAsia"/>
            <w:kern w:val="2"/>
            <w:szCs w:val="24"/>
            <w:lang w:eastAsia="zh-TW"/>
          </w:rPr>
          <w:t>文件種類</w:t>
        </w:r>
        <w:r>
          <w:rPr>
            <w:rFonts w:hint="eastAsia"/>
            <w:kern w:val="2"/>
            <w:szCs w:val="24"/>
            <w:lang w:eastAsia="zh-TW"/>
          </w:rPr>
          <w:t xml:space="preserve"> = </w:t>
        </w:r>
        <w:r>
          <w:rPr>
            <w:kern w:val="2"/>
            <w:szCs w:val="24"/>
            <w:lang w:eastAsia="zh-TW"/>
          </w:rPr>
          <w:t>‘</w:t>
        </w:r>
        <w:r>
          <w:rPr>
            <w:rFonts w:hint="eastAsia"/>
            <w:kern w:val="2"/>
            <w:szCs w:val="24"/>
            <w:lang w:eastAsia="zh-TW"/>
          </w:rPr>
          <w:t>AC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1"/>
            <w:attr w:name="UnitName" w:val="’"/>
          </w:smartTagPr>
          <w:r>
            <w:rPr>
              <w:rFonts w:hint="eastAsia"/>
              <w:kern w:val="2"/>
              <w:szCs w:val="24"/>
              <w:lang w:eastAsia="zh-TW"/>
            </w:rPr>
            <w:t>01</w:t>
          </w:r>
          <w:r>
            <w:rPr>
              <w:kern w:val="2"/>
              <w:szCs w:val="24"/>
              <w:lang w:eastAsia="zh-TW"/>
            </w:rPr>
            <w:t>’</w:t>
          </w:r>
        </w:smartTag>
      </w:ins>
      <w:ins w:id="39" w:author="huai" w:date="2007-05-21T15:14:00Z">
        <w:r>
          <w:rPr>
            <w:rFonts w:hint="eastAsia"/>
            <w:kern w:val="2"/>
            <w:szCs w:val="24"/>
            <w:lang w:eastAsia="zh-TW"/>
          </w:rPr>
          <w:t xml:space="preserve"> </w:t>
        </w:r>
        <w:r>
          <w:rPr>
            <w:rFonts w:hint="eastAsia"/>
            <w:kern w:val="2"/>
            <w:szCs w:val="24"/>
            <w:lang w:eastAsia="zh-TW"/>
          </w:rPr>
          <w:t>，進行</w:t>
        </w:r>
        <w:r>
          <w:rPr>
            <w:rFonts w:hint="eastAsia"/>
            <w:kern w:val="2"/>
            <w:szCs w:val="24"/>
            <w:lang w:eastAsia="zh-TW"/>
          </w:rPr>
          <w:t>STEP</w:t>
        </w:r>
      </w:ins>
      <w:ins w:id="40" w:author="huai" w:date="2007-05-21T15:15:00Z">
        <w:r>
          <w:rPr>
            <w:rFonts w:hint="eastAsia"/>
            <w:kern w:val="2"/>
            <w:szCs w:val="24"/>
            <w:lang w:eastAsia="zh-TW"/>
          </w:rPr>
          <w:t>2.4</w:t>
        </w:r>
      </w:ins>
      <w:ins w:id="41" w:author="huai" w:date="2007-05-21T15:14:00Z">
        <w:r>
          <w:rPr>
            <w:rFonts w:hint="eastAsia"/>
            <w:kern w:val="2"/>
            <w:szCs w:val="24"/>
            <w:lang w:eastAsia="zh-TW"/>
          </w:rPr>
          <w:t>。</w:t>
        </w:r>
      </w:ins>
    </w:p>
    <w:p w:rsidR="00161624" w:rsidRDefault="004A26DB" w:rsidP="00161624">
      <w:pPr>
        <w:pStyle w:val="Tabletext"/>
        <w:keepLines w:val="0"/>
        <w:numPr>
          <w:ilvl w:val="2"/>
          <w:numId w:val="2"/>
          <w:numberingChange w:id="42" w:author="huai" w:date="2007-05-21T15:12:00Z" w:original="%1:2:0:.%2:3:0:.%3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逐筆進行下列步驟：</w:t>
      </w:r>
    </w:p>
    <w:p w:rsidR="00161624" w:rsidRDefault="00161624" w:rsidP="004A26DB">
      <w:pPr>
        <w:pStyle w:val="Tabletext"/>
        <w:keepLines w:val="0"/>
        <w:numPr>
          <w:ilvl w:val="3"/>
          <w:numId w:val="2"/>
          <w:numberingChange w:id="43" w:author="huai" w:date="2007-05-21T15:12:00Z" w:original="%1:2:0:.%2:3:0:.%3:2:0:.%4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QUERY </w:t>
      </w:r>
      <w:r>
        <w:rPr>
          <w:rFonts w:hint="eastAsia"/>
          <w:kern w:val="2"/>
          <w:szCs w:val="24"/>
          <w:lang w:eastAsia="zh-TW"/>
        </w:rPr>
        <w:t>CALL AAX0Z0</w:t>
      </w:r>
      <w:r w:rsidR="00723146">
        <w:rPr>
          <w:rFonts w:hint="eastAsia"/>
          <w:kern w:val="2"/>
          <w:szCs w:val="24"/>
          <w:lang w:eastAsia="zh-TW"/>
        </w:rPr>
        <w:t>2</w:t>
      </w:r>
      <w:r>
        <w:rPr>
          <w:rFonts w:hint="eastAsia"/>
          <w:kern w:val="2"/>
          <w:szCs w:val="24"/>
          <w:lang w:eastAsia="zh-TW"/>
        </w:rPr>
        <w:t>0.</w:t>
      </w:r>
      <w:r w:rsidR="00723146">
        <w:rPr>
          <w:rFonts w:hint="eastAsia"/>
          <w:kern w:val="2"/>
          <w:szCs w:val="24"/>
          <w:lang w:eastAsia="zh-TW"/>
        </w:rPr>
        <w:t>Method6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傳入參數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收據號碼</w:t>
      </w:r>
      <w:r w:rsidR="00DC7E19">
        <w:rPr>
          <w:rFonts w:hint="eastAsia"/>
          <w:kern w:val="2"/>
          <w:szCs w:val="24"/>
          <w:lang w:eastAsia="zh-TW"/>
        </w:rPr>
        <w:t>,</w:t>
      </w:r>
      <w:r w:rsidR="00DC7E19">
        <w:rPr>
          <w:rFonts w:hint="eastAsia"/>
          <w:kern w:val="2"/>
          <w:szCs w:val="24"/>
          <w:lang w:eastAsia="zh-TW"/>
        </w:rPr>
        <w:t>文件種類</w:t>
      </w:r>
      <w:r>
        <w:rPr>
          <w:rFonts w:hint="eastAsia"/>
          <w:kern w:val="2"/>
          <w:szCs w:val="24"/>
          <w:lang w:eastAsia="zh-TW"/>
        </w:rPr>
        <w:t>)</w:t>
      </w:r>
    </w:p>
    <w:p w:rsidR="00161624" w:rsidRDefault="00161624" w:rsidP="00161624">
      <w:pPr>
        <w:pStyle w:val="Tabletext"/>
        <w:keepLines w:val="0"/>
        <w:numPr>
          <w:ilvl w:val="4"/>
          <w:numId w:val="2"/>
          <w:numberingChange w:id="44" w:author="huai" w:date="2007-05-21T15:12:00Z" w:original="%1:2:0:.%2:3:0:.%3:2:0:.%4:1:0:.%5:1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IF NOT_FOUND    </w:t>
      </w:r>
    </w:p>
    <w:p w:rsidR="00161624" w:rsidRDefault="00161624" w:rsidP="00161624">
      <w:pPr>
        <w:pStyle w:val="Tabletext"/>
        <w:keepLines w:val="0"/>
        <w:numPr>
          <w:ilvl w:val="5"/>
          <w:numId w:val="2"/>
          <w:numberingChange w:id="45" w:author="huai" w:date="2007-05-21T15:12:00Z" w:original="%1:2:0:.%2:3:0:.%3:2:0:.%4:1:0:.%5:1:0:.%6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該筆反白</w:t>
      </w:r>
    </w:p>
    <w:p w:rsidR="00161624" w:rsidRDefault="00161624" w:rsidP="00161624">
      <w:pPr>
        <w:pStyle w:val="Tabletext"/>
        <w:keepLines w:val="0"/>
        <w:numPr>
          <w:ilvl w:val="5"/>
          <w:numId w:val="2"/>
          <w:numberingChange w:id="46" w:author="huai" w:date="2007-05-21T15:12:00Z" w:original="%1:2:0:.%2:3:0:.%3:2:0:.%4:1:0:.%5:1:0:.%6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訊息：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查無收據控制檔</w:t>
      </w:r>
      <w:r>
        <w:rPr>
          <w:rFonts w:hint="eastAsia"/>
          <w:kern w:val="2"/>
          <w:szCs w:val="24"/>
          <w:lang w:eastAsia="zh-TW"/>
        </w:rPr>
        <w:t xml:space="preserve"> + </w:t>
      </w:r>
      <w:r>
        <w:rPr>
          <w:rFonts w:hint="eastAsia"/>
          <w:kern w:val="2"/>
          <w:szCs w:val="24"/>
          <w:lang w:eastAsia="zh-TW"/>
        </w:rPr>
        <w:t>收據號碼</w:t>
      </w:r>
      <w:r>
        <w:rPr>
          <w:rFonts w:hint="eastAsia"/>
          <w:kern w:val="2"/>
          <w:szCs w:val="24"/>
          <w:lang w:eastAsia="zh-TW"/>
        </w:rPr>
        <w:t xml:space="preserve"> </w:t>
      </w:r>
      <w:r w:rsidR="00DC7E19">
        <w:rPr>
          <w:rFonts w:hint="eastAsia"/>
          <w:kern w:val="2"/>
          <w:szCs w:val="24"/>
          <w:lang w:eastAsia="zh-TW"/>
        </w:rPr>
        <w:t xml:space="preserve">+ </w:t>
      </w:r>
      <w:r w:rsidR="00DC7E19">
        <w:rPr>
          <w:rFonts w:hint="eastAsia"/>
          <w:kern w:val="2"/>
          <w:szCs w:val="24"/>
          <w:lang w:eastAsia="zh-TW"/>
        </w:rPr>
        <w:t>文件種類</w:t>
      </w:r>
    </w:p>
    <w:p w:rsidR="00161624" w:rsidRDefault="00161624" w:rsidP="00161624">
      <w:pPr>
        <w:pStyle w:val="Tabletext"/>
        <w:keepLines w:val="0"/>
        <w:numPr>
          <w:ilvl w:val="5"/>
          <w:numId w:val="2"/>
          <w:numberingChange w:id="47" w:author="huai" w:date="2007-05-21T15:12:00Z" w:original="%1:2:0:.%2:3:0:.%3:2:0:.%4:1:0:.%5:1:0:.%6:3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RETURN</w:t>
      </w:r>
    </w:p>
    <w:p w:rsidR="00161624" w:rsidRDefault="00161624" w:rsidP="00161624">
      <w:pPr>
        <w:pStyle w:val="Tabletext"/>
        <w:keepLines w:val="0"/>
        <w:numPr>
          <w:ilvl w:val="4"/>
          <w:numId w:val="2"/>
          <w:numberingChange w:id="48" w:author="huai" w:date="2007-05-21T15:12:00Z" w:original="%1:2:0:.%2:3:0:.%3:2:0:.%4:1:0:.%5:2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IF FOUND</w:t>
      </w:r>
    </w:p>
    <w:p w:rsidR="00161624" w:rsidRDefault="00161624" w:rsidP="00161624">
      <w:pPr>
        <w:pStyle w:val="Tabletext"/>
        <w:keepLines w:val="0"/>
        <w:spacing w:after="0" w:line="240" w:lineRule="auto"/>
        <w:ind w:left="1701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2.3.2</w:t>
        </w:r>
      </w:smartTag>
      <w:r>
        <w:rPr>
          <w:rFonts w:ascii="細明體" w:eastAsia="細明體" w:hAnsi="細明體" w:hint="eastAsia"/>
          <w:kern w:val="2"/>
          <w:szCs w:val="24"/>
          <w:lang w:eastAsia="zh-TW"/>
        </w:rPr>
        <w:t>.1.2.1  取得</w:t>
      </w:r>
      <w:r>
        <w:rPr>
          <w:rFonts w:ascii="細明體" w:eastAsia="細明體" w:hAnsi="細明體" w:hint="eastAsia"/>
          <w:lang w:eastAsia="zh-TW"/>
        </w:rPr>
        <w:t>DTAAX0</w:t>
      </w:r>
      <w:r w:rsidR="00723146">
        <w:rPr>
          <w:rFonts w:ascii="細明體" w:eastAsia="細明體" w:hAnsi="細明體" w:hint="eastAsia"/>
          <w:lang w:eastAsia="zh-TW"/>
        </w:rPr>
        <w:t>2</w:t>
      </w:r>
      <w:r>
        <w:rPr>
          <w:rFonts w:ascii="細明體" w:eastAsia="細明體" w:hAnsi="細明體" w:hint="eastAsia"/>
          <w:lang w:eastAsia="zh-TW"/>
        </w:rPr>
        <w:t>0.</w:t>
      </w:r>
      <w:r w:rsidR="00723146">
        <w:rPr>
          <w:rFonts w:ascii="細明體" w:eastAsia="細明體" w:hAnsi="細明體" w:hint="eastAsia"/>
          <w:lang w:eastAsia="zh-TW"/>
        </w:rPr>
        <w:t>經</w:t>
      </w:r>
      <w:r w:rsidR="00157D2A">
        <w:rPr>
          <w:rFonts w:ascii="細明體" w:eastAsia="細明體" w:hAnsi="細明體" w:hint="eastAsia"/>
          <w:lang w:eastAsia="zh-TW"/>
        </w:rPr>
        <w:t>辦</w:t>
      </w:r>
      <w:r w:rsidR="00D1359D">
        <w:rPr>
          <w:rFonts w:ascii="細明體" w:eastAsia="細明體" w:hAnsi="細明體" w:hint="eastAsia"/>
          <w:lang w:eastAsia="zh-TW"/>
        </w:rPr>
        <w:t>id 帳務日</w:t>
      </w:r>
      <w:r w:rsidR="00210683">
        <w:rPr>
          <w:rFonts w:ascii="細明體" w:eastAsia="細明體" w:hAnsi="細明體" w:hint="eastAsia"/>
          <w:lang w:eastAsia="zh-TW"/>
        </w:rPr>
        <w:t>期 交易序號 受款人 ID 交易種類。</w:t>
      </w:r>
    </w:p>
    <w:p w:rsidR="00A0093D" w:rsidRDefault="00A0093D" w:rsidP="004A26DB">
      <w:pPr>
        <w:pStyle w:val="Tabletext"/>
        <w:keepLines w:val="0"/>
        <w:numPr>
          <w:ilvl w:val="3"/>
          <w:numId w:val="2"/>
          <w:numberingChange w:id="49" w:author="huai" w:date="2007-05-21T15:12:00Z" w:original="%1:2:0:.%2:3:0:.%3:2:0:.%4:2:0: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CALL AA_X0Z002.Method1</w:t>
      </w:r>
    </w:p>
    <w:tbl>
      <w:tblPr>
        <w:tblW w:w="5940" w:type="dxa"/>
        <w:tblInd w:w="1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A0093D">
        <w:trPr>
          <w:trHeight w:val="330"/>
        </w:trPr>
        <w:tc>
          <w:tcPr>
            <w:tcW w:w="2440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0093D" w:rsidRDefault="00A0093D" w:rsidP="00ED0C17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0093D" w:rsidRDefault="00A0093D" w:rsidP="00ED0C17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A0093D">
        <w:trPr>
          <w:trHeight w:val="330"/>
        </w:trPr>
        <w:tc>
          <w:tcPr>
            <w:tcW w:w="2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0093D" w:rsidRDefault="00A0093D" w:rsidP="00ED0C1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經辦ID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0093D" w:rsidRDefault="00A0093D" w:rsidP="00ED0C17">
            <w:pPr>
              <w:rPr>
                <w:rFonts w:ascii="新細明體" w:hAnsi="新細明體" w:cs="Arial Unicode MS" w:hint="eastAsia"/>
                <w:sz w:val="20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>
                <w:rPr>
                  <w:rFonts w:ascii="新細明體" w:hAnsi="新細明體" w:cs="Arial Unicode MS" w:hint="eastAsia"/>
                  <w:sz w:val="20"/>
                </w:rPr>
                <w:t>2.3.2</w:t>
              </w:r>
            </w:smartTag>
            <w:r>
              <w:rPr>
                <w:rFonts w:ascii="新細明體" w:hAnsi="新細明體" w:cs="Arial Unicode MS" w:hint="eastAsia"/>
                <w:sz w:val="20"/>
              </w:rPr>
              <w:t>.1.2.1</w:t>
            </w:r>
          </w:p>
        </w:tc>
      </w:tr>
      <w:tr w:rsidR="00A0093D">
        <w:trPr>
          <w:trHeight w:val="330"/>
        </w:trPr>
        <w:tc>
          <w:tcPr>
            <w:tcW w:w="2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0093D" w:rsidRDefault="00A0093D" w:rsidP="00ED0C1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帳務日期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0093D" w:rsidRDefault="00A0093D" w:rsidP="00ED0C17">
            <w:pPr>
              <w:rPr>
                <w:rFonts w:ascii="新細明體" w:hAnsi="新細明體" w:cs="Arial Unicode MS" w:hint="eastAsia"/>
                <w:sz w:val="20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>
                <w:rPr>
                  <w:rFonts w:ascii="新細明體" w:hAnsi="新細明體" w:cs="Arial Unicode MS" w:hint="eastAsia"/>
                  <w:sz w:val="20"/>
                </w:rPr>
                <w:t>2.3.2</w:t>
              </w:r>
            </w:smartTag>
            <w:r>
              <w:rPr>
                <w:rFonts w:ascii="新細明體" w:hAnsi="新細明體" w:cs="Arial Unicode MS" w:hint="eastAsia"/>
                <w:sz w:val="20"/>
              </w:rPr>
              <w:t>.1.2.1</w:t>
            </w:r>
          </w:p>
        </w:tc>
      </w:tr>
      <w:tr w:rsidR="00A0093D">
        <w:trPr>
          <w:trHeight w:val="330"/>
        </w:trPr>
        <w:tc>
          <w:tcPr>
            <w:tcW w:w="2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0093D" w:rsidRDefault="00A0093D" w:rsidP="00ED0C1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交易序號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0093D" w:rsidRDefault="00A0093D" w:rsidP="00ED0C17">
            <w:pPr>
              <w:rPr>
                <w:rFonts w:ascii="新細明體" w:hAnsi="新細明體" w:cs="Arial Unicode MS" w:hint="eastAsia"/>
                <w:sz w:val="20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>
                <w:rPr>
                  <w:rFonts w:ascii="新細明體" w:hAnsi="新細明體" w:cs="Arial Unicode MS" w:hint="eastAsia"/>
                  <w:sz w:val="20"/>
                </w:rPr>
                <w:t>2.3.2</w:t>
              </w:r>
            </w:smartTag>
            <w:r>
              <w:rPr>
                <w:rFonts w:ascii="新細明體" w:hAnsi="新細明體" w:cs="Arial Unicode MS" w:hint="eastAsia"/>
                <w:sz w:val="20"/>
              </w:rPr>
              <w:t>.1.2.1</w:t>
            </w:r>
          </w:p>
        </w:tc>
      </w:tr>
      <w:tr w:rsidR="00A0093D">
        <w:trPr>
          <w:trHeight w:val="330"/>
        </w:trPr>
        <w:tc>
          <w:tcPr>
            <w:tcW w:w="2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0093D" w:rsidRDefault="00A0093D" w:rsidP="00ED0C1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受款人ID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0093D" w:rsidRDefault="00A0093D" w:rsidP="00ED0C17">
            <w:pPr>
              <w:rPr>
                <w:rFonts w:ascii="新細明體" w:hAnsi="新細明體" w:cs="Arial Unicode MS" w:hint="eastAsia"/>
                <w:sz w:val="20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>
                <w:rPr>
                  <w:rFonts w:ascii="新細明體" w:hAnsi="新細明體" w:cs="Arial Unicode MS" w:hint="eastAsia"/>
                  <w:sz w:val="20"/>
                </w:rPr>
                <w:t>2.3.2</w:t>
              </w:r>
            </w:smartTag>
            <w:r>
              <w:rPr>
                <w:rFonts w:ascii="新細明體" w:hAnsi="新細明體" w:cs="Arial Unicode MS" w:hint="eastAsia"/>
                <w:sz w:val="20"/>
              </w:rPr>
              <w:t>.1.2.1</w:t>
            </w:r>
          </w:p>
        </w:tc>
      </w:tr>
      <w:tr w:rsidR="00A0093D">
        <w:trPr>
          <w:trHeight w:val="330"/>
        </w:trPr>
        <w:tc>
          <w:tcPr>
            <w:tcW w:w="2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0093D" w:rsidRDefault="00A0093D" w:rsidP="00ED0C1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交易種類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0093D" w:rsidRDefault="00A0093D" w:rsidP="00ED0C17">
            <w:pPr>
              <w:rPr>
                <w:rFonts w:ascii="新細明體" w:hAnsi="新細明體" w:cs="Arial Unicode MS" w:hint="eastAsia"/>
                <w:sz w:val="20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>
                <w:rPr>
                  <w:rFonts w:ascii="新細明體" w:hAnsi="新細明體" w:cs="Arial Unicode MS" w:hint="eastAsia"/>
                  <w:sz w:val="20"/>
                </w:rPr>
                <w:t>2.3.2</w:t>
              </w:r>
            </w:smartTag>
            <w:r>
              <w:rPr>
                <w:rFonts w:ascii="新細明體" w:hAnsi="新細明體" w:cs="Arial Unicode MS" w:hint="eastAsia"/>
                <w:sz w:val="20"/>
              </w:rPr>
              <w:t>.1.2.1</w:t>
            </w:r>
          </w:p>
        </w:tc>
      </w:tr>
      <w:tr w:rsidR="00A0093D">
        <w:trPr>
          <w:trHeight w:val="330"/>
        </w:trPr>
        <w:tc>
          <w:tcPr>
            <w:tcW w:w="2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0093D" w:rsidRDefault="00A0093D" w:rsidP="00ED0C1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處理時間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0093D" w:rsidRDefault="00ED0C17" w:rsidP="00ED0C17">
            <w:pPr>
              <w:rPr>
                <w:rFonts w:ascii="新細明體" w:hAnsi="新細明體" w:cs="Arial Unicode MS" w:hint="eastAsia"/>
                <w:sz w:val="20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>
                <w:rPr>
                  <w:rFonts w:ascii="新細明體" w:hAnsi="新細明體" w:cs="Arial Unicode MS" w:hint="eastAsia"/>
                  <w:sz w:val="20"/>
                </w:rPr>
                <w:t>2.3.1</w:t>
              </w:r>
            </w:smartTag>
          </w:p>
        </w:tc>
      </w:tr>
      <w:tr w:rsidR="00A0093D">
        <w:trPr>
          <w:trHeight w:val="330"/>
        </w:trPr>
        <w:tc>
          <w:tcPr>
            <w:tcW w:w="2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0093D" w:rsidRDefault="00A0093D" w:rsidP="00ED0C1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處理人員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0093D" w:rsidRDefault="00ED0C17" w:rsidP="00ED0C17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使用者ID</w:t>
            </w:r>
          </w:p>
        </w:tc>
      </w:tr>
      <w:tr w:rsidR="00A0093D">
        <w:trPr>
          <w:trHeight w:val="330"/>
        </w:trPr>
        <w:tc>
          <w:tcPr>
            <w:tcW w:w="2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0093D" w:rsidRDefault="00A0093D" w:rsidP="00ED0C1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處理單位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0093D" w:rsidRDefault="00ED0C17" w:rsidP="00ED0C17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使用者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單位</w:t>
            </w:r>
          </w:p>
        </w:tc>
      </w:tr>
      <w:tr w:rsidR="00216E68">
        <w:trPr>
          <w:trHeight w:val="330"/>
        </w:trPr>
        <w:tc>
          <w:tcPr>
            <w:tcW w:w="2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16E68" w:rsidRDefault="00216E68" w:rsidP="00ED0C1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收據號碼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6E68" w:rsidRDefault="00216E68" w:rsidP="00ED0C17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hint="eastAsia"/>
                <w:kern w:val="2"/>
              </w:rPr>
              <w:t>傳入參數</w:t>
            </w:r>
          </w:p>
        </w:tc>
      </w:tr>
      <w:tr w:rsidR="007516DF">
        <w:trPr>
          <w:trHeight w:val="330"/>
        </w:trPr>
        <w:tc>
          <w:tcPr>
            <w:tcW w:w="2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516DF" w:rsidRDefault="007516DF" w:rsidP="00ED0C1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文件種類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516DF" w:rsidRPr="007516DF" w:rsidRDefault="007516DF" w:rsidP="00ED0C17">
            <w:pPr>
              <w:rPr>
                <w:rFonts w:hint="eastAsia"/>
                <w:kern w:val="2"/>
                <w:sz w:val="20"/>
                <w:szCs w:val="20"/>
              </w:rPr>
            </w:pPr>
            <w:r w:rsidRPr="007516DF">
              <w:rPr>
                <w:rFonts w:hint="eastAsia"/>
                <w:kern w:val="2"/>
                <w:sz w:val="20"/>
                <w:szCs w:val="20"/>
              </w:rPr>
              <w:t>傳入參數</w:t>
            </w:r>
          </w:p>
        </w:tc>
      </w:tr>
    </w:tbl>
    <w:p w:rsidR="00A0093D" w:rsidRDefault="00ED0C17" w:rsidP="004A26DB">
      <w:pPr>
        <w:pStyle w:val="Tabletext"/>
        <w:keepLines w:val="0"/>
        <w:numPr>
          <w:ilvl w:val="3"/>
          <w:numId w:val="2"/>
          <w:numberingChange w:id="50" w:author="huai" w:date="2007-05-21T15:12:00Z" w:original="%1:2:0:.%2:3:0:.%3:2:0:.%4:3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 w:rsidR="009A22EF">
        <w:rPr>
          <w:rFonts w:hint="eastAsia"/>
          <w:kern w:val="2"/>
          <w:szCs w:val="24"/>
          <w:lang w:eastAsia="zh-TW"/>
        </w:rPr>
        <w:t>ERROR</w:t>
      </w:r>
    </w:p>
    <w:p w:rsidR="009A22EF" w:rsidRDefault="009A22EF" w:rsidP="009A22EF">
      <w:pPr>
        <w:pStyle w:val="Tabletext"/>
        <w:keepLines w:val="0"/>
        <w:numPr>
          <w:ilvl w:val="4"/>
          <w:numId w:val="2"/>
          <w:numberingChange w:id="51" w:author="huai" w:date="2007-05-21T15:12:00Z" w:original="%1:2:0:.%2:3:0:.%3:2:0:.%4:3:0:.%5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該筆反白</w:t>
      </w:r>
    </w:p>
    <w:p w:rsidR="009A22EF" w:rsidDel="00247DE7" w:rsidRDefault="009A22EF" w:rsidP="009A22EF">
      <w:pPr>
        <w:pStyle w:val="Tabletext"/>
        <w:keepLines w:val="0"/>
        <w:numPr>
          <w:ilvl w:val="4"/>
          <w:numId w:val="2"/>
          <w:numberingChange w:id="52" w:author="huai" w:date="2007-05-21T15:12:00Z" w:original="%1:2:0:.%2:3:0:.%3:2:0:.%4:3:0:.%5:2:0:"/>
        </w:numPr>
        <w:spacing w:after="0" w:line="240" w:lineRule="auto"/>
        <w:rPr>
          <w:del w:id="53" w:author="huai" w:date="2007-05-21T15:17:00Z"/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訊息：</w:t>
      </w:r>
      <w:r>
        <w:rPr>
          <w:rFonts w:hint="eastAsia"/>
          <w:kern w:val="2"/>
          <w:szCs w:val="24"/>
          <w:lang w:eastAsia="zh-TW"/>
        </w:rPr>
        <w:t xml:space="preserve"> </w:t>
      </w:r>
      <w:r w:rsidR="00DE7A87">
        <w:rPr>
          <w:rFonts w:hint="eastAsia"/>
          <w:kern w:val="2"/>
          <w:szCs w:val="24"/>
          <w:lang w:eastAsia="zh-TW"/>
        </w:rPr>
        <w:t>更新有誤</w:t>
      </w:r>
      <w:r w:rsidR="00DE7A87">
        <w:rPr>
          <w:rFonts w:hint="eastAsia"/>
          <w:kern w:val="2"/>
          <w:szCs w:val="24"/>
          <w:lang w:eastAsia="zh-TW"/>
        </w:rPr>
        <w:t>+</w:t>
      </w:r>
      <w:r w:rsidR="00DE7A87">
        <w:rPr>
          <w:rFonts w:hint="eastAsia"/>
          <w:kern w:val="2"/>
          <w:szCs w:val="24"/>
          <w:lang w:eastAsia="zh-TW"/>
        </w:rPr>
        <w:t>模組訊息。</w:t>
      </w:r>
    </w:p>
    <w:p w:rsidR="00161624" w:rsidRPr="00161624" w:rsidRDefault="00161624" w:rsidP="00161624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cs="Arial" w:hint="eastAsia"/>
          <w:lang w:eastAsia="zh-TW"/>
        </w:rPr>
      </w:pPr>
    </w:p>
    <w:p w:rsidR="00247DE7" w:rsidRDefault="00247DE7" w:rsidP="00247DE7">
      <w:pPr>
        <w:pStyle w:val="Tabletext"/>
        <w:keepLines w:val="0"/>
        <w:numPr>
          <w:ins w:id="54" w:author="huai" w:date="2007-05-21T15:19:00Z"/>
        </w:numPr>
        <w:spacing w:after="0" w:line="240" w:lineRule="auto"/>
        <w:ind w:left="425"/>
        <w:rPr>
          <w:ins w:id="55" w:author="huai" w:date="2007-05-21T15:19:00Z"/>
          <w:rFonts w:hint="eastAsia"/>
          <w:kern w:val="2"/>
          <w:szCs w:val="24"/>
          <w:lang w:eastAsia="zh-TW"/>
        </w:rPr>
        <w:pPrChange w:id="56" w:author="huai" w:date="2007-05-21T15:19:00Z">
          <w:pPr>
            <w:pStyle w:val="Tabletext"/>
            <w:keepLines w:val="0"/>
            <w:spacing w:after="0" w:line="240" w:lineRule="auto"/>
          </w:pPr>
        </w:pPrChange>
      </w:pPr>
    </w:p>
    <w:p w:rsidR="00F0398B" w:rsidDel="00247DE7" w:rsidRDefault="00247DE7" w:rsidP="00247DE7">
      <w:pPr>
        <w:pStyle w:val="Tabletext"/>
        <w:keepLines w:val="0"/>
        <w:numPr>
          <w:ilvl w:val="2"/>
          <w:numId w:val="2"/>
          <w:ins w:id="57" w:author="huai" w:date="2007-05-21T15:19:00Z"/>
        </w:numPr>
        <w:spacing w:after="0" w:line="240" w:lineRule="auto"/>
        <w:rPr>
          <w:del w:id="58" w:author="huai" w:date="2007-05-21T15:15:00Z"/>
          <w:rFonts w:hint="eastAsia"/>
          <w:kern w:val="2"/>
          <w:szCs w:val="24"/>
          <w:lang w:eastAsia="zh-TW"/>
        </w:rPr>
      </w:pPr>
      <w:ins w:id="59" w:author="huai" w:date="2007-05-21T15:16:00Z">
        <w:r>
          <w:rPr>
            <w:rFonts w:hint="eastAsia"/>
            <w:kern w:val="2"/>
            <w:szCs w:val="24"/>
            <w:lang w:eastAsia="zh-TW"/>
          </w:rPr>
          <w:t>逐筆進行下列步驟</w:t>
        </w:r>
        <w:r>
          <w:rPr>
            <w:rFonts w:hint="eastAsia"/>
            <w:kern w:val="2"/>
            <w:szCs w:val="24"/>
            <w:lang w:eastAsia="zh-TW"/>
          </w:rPr>
          <w:t>:</w:t>
        </w:r>
      </w:ins>
      <w:ins w:id="60" w:author="huai" w:date="2007-05-21T15:17:00Z">
        <w:r>
          <w:rPr>
            <w:rFonts w:hint="eastAsia"/>
            <w:kern w:val="2"/>
            <w:szCs w:val="24"/>
            <w:lang w:eastAsia="zh-TW"/>
          </w:rPr>
          <w:t xml:space="preserve"> </w:t>
        </w:r>
      </w:ins>
    </w:p>
    <w:p w:rsidR="00247DE7" w:rsidRDefault="00247DE7" w:rsidP="0081229E">
      <w:pPr>
        <w:pStyle w:val="Tabletext"/>
        <w:keepLines w:val="0"/>
        <w:numPr>
          <w:ilvl w:val="1"/>
          <w:numId w:val="2"/>
          <w:ins w:id="61" w:author="huai" w:date="2007-05-21T15:19:00Z"/>
        </w:numPr>
        <w:spacing w:after="0" w:line="240" w:lineRule="auto"/>
        <w:rPr>
          <w:ins w:id="62" w:author="huai" w:date="2007-05-21T15:15:00Z"/>
          <w:rFonts w:hint="eastAsia"/>
          <w:kern w:val="2"/>
          <w:szCs w:val="24"/>
          <w:lang w:eastAsia="zh-TW"/>
        </w:rPr>
      </w:pPr>
    </w:p>
    <w:p w:rsidR="00247DE7" w:rsidRDefault="00247DE7" w:rsidP="00247DE7">
      <w:pPr>
        <w:pStyle w:val="Tabletext"/>
        <w:keepLines w:val="0"/>
        <w:numPr>
          <w:ilvl w:val="2"/>
          <w:numId w:val="2"/>
          <w:ins w:id="63" w:author="huai" w:date="2007-05-21T15:17:00Z"/>
        </w:numPr>
        <w:spacing w:after="0" w:line="240" w:lineRule="auto"/>
        <w:rPr>
          <w:ins w:id="64" w:author="huai" w:date="2007-05-21T15:17:00Z"/>
          <w:rFonts w:hint="eastAsia"/>
          <w:kern w:val="2"/>
          <w:szCs w:val="24"/>
          <w:lang w:eastAsia="zh-TW"/>
        </w:rPr>
      </w:pPr>
      <w:ins w:id="65" w:author="huai" w:date="2007-05-21T15:17:00Z">
        <w:r>
          <w:rPr>
            <w:rFonts w:hint="eastAsia"/>
            <w:kern w:val="2"/>
            <w:szCs w:val="24"/>
            <w:lang w:eastAsia="zh-TW"/>
          </w:rPr>
          <w:t xml:space="preserve">IF </w:t>
        </w:r>
        <w:r>
          <w:rPr>
            <w:rFonts w:hint="eastAsia"/>
            <w:kern w:val="2"/>
            <w:szCs w:val="24"/>
            <w:lang w:eastAsia="zh-TW"/>
          </w:rPr>
          <w:t>收據號碼</w:t>
        </w:r>
        <w:r>
          <w:rPr>
            <w:rFonts w:hint="eastAsia"/>
            <w:kern w:val="2"/>
            <w:szCs w:val="24"/>
            <w:lang w:eastAsia="zh-TW"/>
          </w:rPr>
          <w:t xml:space="preserve"> </w:t>
        </w:r>
        <w:r>
          <w:rPr>
            <w:rFonts w:hint="eastAsia"/>
            <w:kern w:val="2"/>
            <w:szCs w:val="24"/>
            <w:lang w:eastAsia="zh-TW"/>
          </w:rPr>
          <w:t>前</w:t>
        </w:r>
        <w:smartTag w:uri="urn:schemas-microsoft-com:office:smarttags" w:element="chmetcnv">
          <w:smartTagPr>
            <w:attr w:name="TCSC" w:val="2"/>
            <w:attr w:name="NumberType" w:val="4"/>
            <w:attr w:name="Negative" w:val="False"/>
            <w:attr w:name="HasSpace" w:val="False"/>
            <w:attr w:name="SourceValue" w:val="2"/>
            <w:attr w:name="UnitName" w:val="碼"/>
          </w:smartTagPr>
          <w:r>
            <w:rPr>
              <w:rFonts w:hint="eastAsia"/>
              <w:kern w:val="2"/>
              <w:szCs w:val="24"/>
              <w:lang w:eastAsia="zh-TW"/>
            </w:rPr>
            <w:t>兩碼</w:t>
          </w:r>
        </w:smartTag>
        <w:r>
          <w:rPr>
            <w:rFonts w:hint="eastAsia"/>
            <w:kern w:val="2"/>
            <w:szCs w:val="24"/>
            <w:lang w:eastAsia="zh-TW"/>
          </w:rPr>
          <w:t xml:space="preserve"> &lt;&gt; </w:t>
        </w:r>
        <w:r>
          <w:rPr>
            <w:kern w:val="2"/>
            <w:szCs w:val="24"/>
            <w:lang w:eastAsia="zh-TW"/>
          </w:rPr>
          <w:t>‘</w:t>
        </w:r>
        <w:r>
          <w:rPr>
            <w:rFonts w:hint="eastAsia"/>
            <w:kern w:val="2"/>
            <w:szCs w:val="24"/>
            <w:lang w:eastAsia="zh-TW"/>
          </w:rPr>
          <w:t>M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5"/>
            <w:attr w:name="UnitName" w:val="’"/>
          </w:smartTagPr>
          <w:r>
            <w:rPr>
              <w:rFonts w:hint="eastAsia"/>
              <w:kern w:val="2"/>
              <w:szCs w:val="24"/>
              <w:lang w:eastAsia="zh-TW"/>
            </w:rPr>
            <w:t>5</w:t>
          </w:r>
          <w:r>
            <w:rPr>
              <w:kern w:val="2"/>
              <w:szCs w:val="24"/>
              <w:lang w:eastAsia="zh-TW"/>
            </w:rPr>
            <w:t>’</w:t>
          </w:r>
        </w:smartTag>
      </w:ins>
    </w:p>
    <w:p w:rsidR="00247DE7" w:rsidRDefault="00247DE7" w:rsidP="00247DE7">
      <w:pPr>
        <w:pStyle w:val="Tabletext"/>
        <w:keepLines w:val="0"/>
        <w:numPr>
          <w:ilvl w:val="3"/>
          <w:numId w:val="2"/>
          <w:ins w:id="66" w:author="huai" w:date="2007-05-21T15:18:00Z"/>
        </w:numPr>
        <w:spacing w:after="0" w:line="240" w:lineRule="auto"/>
        <w:rPr>
          <w:ins w:id="67" w:author="huai" w:date="2007-05-21T15:18:00Z"/>
          <w:rFonts w:hint="eastAsia"/>
          <w:kern w:val="2"/>
          <w:szCs w:val="24"/>
          <w:lang w:eastAsia="zh-TW"/>
        </w:rPr>
      </w:pPr>
      <w:ins w:id="68" w:author="huai" w:date="2007-05-21T15:18:00Z">
        <w:r>
          <w:rPr>
            <w:rFonts w:hint="eastAsia"/>
            <w:kern w:val="2"/>
            <w:szCs w:val="24"/>
            <w:lang w:eastAsia="zh-TW"/>
          </w:rPr>
          <w:t>該筆反白</w:t>
        </w:r>
      </w:ins>
    </w:p>
    <w:p w:rsidR="00247DE7" w:rsidRDefault="00247DE7" w:rsidP="00247DE7">
      <w:pPr>
        <w:pStyle w:val="Tabletext"/>
        <w:keepLines w:val="0"/>
        <w:numPr>
          <w:ilvl w:val="3"/>
          <w:numId w:val="2"/>
          <w:ins w:id="69" w:author="huai" w:date="2007-05-21T15:18:00Z"/>
        </w:numPr>
        <w:spacing w:after="0" w:line="240" w:lineRule="auto"/>
        <w:rPr>
          <w:ins w:id="70" w:author="huai" w:date="2007-05-21T15:18:00Z"/>
          <w:rFonts w:hint="eastAsia"/>
          <w:kern w:val="2"/>
          <w:szCs w:val="24"/>
          <w:lang w:eastAsia="zh-TW"/>
        </w:rPr>
      </w:pPr>
      <w:ins w:id="71" w:author="huai" w:date="2007-05-21T15:18:00Z">
        <w:r>
          <w:rPr>
            <w:rFonts w:hint="eastAsia"/>
            <w:kern w:val="2"/>
            <w:szCs w:val="24"/>
            <w:lang w:eastAsia="zh-TW"/>
          </w:rPr>
          <w:t>訊息：</w:t>
        </w:r>
        <w:r>
          <w:rPr>
            <w:rFonts w:hint="eastAsia"/>
            <w:kern w:val="2"/>
            <w:szCs w:val="24"/>
            <w:lang w:eastAsia="zh-TW"/>
          </w:rPr>
          <w:t xml:space="preserve"> </w:t>
        </w:r>
        <w:r>
          <w:rPr>
            <w:rFonts w:hint="eastAsia"/>
            <w:kern w:val="2"/>
            <w:szCs w:val="24"/>
            <w:lang w:eastAsia="zh-TW"/>
          </w:rPr>
          <w:t>非專案件</w:t>
        </w:r>
      </w:ins>
    </w:p>
    <w:p w:rsidR="00247DE7" w:rsidRDefault="00247DE7" w:rsidP="00247DE7">
      <w:pPr>
        <w:pStyle w:val="Tabletext"/>
        <w:keepLines w:val="0"/>
        <w:numPr>
          <w:ilvl w:val="3"/>
          <w:numId w:val="2"/>
          <w:ins w:id="72" w:author="huai" w:date="2007-05-21T15:18:00Z"/>
        </w:numPr>
        <w:spacing w:after="0" w:line="240" w:lineRule="auto"/>
        <w:rPr>
          <w:ins w:id="73" w:author="huai" w:date="2007-05-22T14:24:00Z"/>
          <w:rFonts w:hint="eastAsia"/>
          <w:kern w:val="2"/>
          <w:szCs w:val="24"/>
          <w:lang w:eastAsia="zh-TW"/>
        </w:rPr>
      </w:pPr>
      <w:ins w:id="74" w:author="huai" w:date="2007-05-21T15:18:00Z">
        <w:r>
          <w:rPr>
            <w:rFonts w:hint="eastAsia"/>
            <w:kern w:val="2"/>
            <w:szCs w:val="24"/>
            <w:lang w:eastAsia="zh-TW"/>
          </w:rPr>
          <w:t>RETURN</w:t>
        </w:r>
      </w:ins>
    </w:p>
    <w:p w:rsidR="00155C7C" w:rsidRDefault="00155C7C" w:rsidP="00155C7C">
      <w:pPr>
        <w:pStyle w:val="Tabletext"/>
        <w:keepLines w:val="0"/>
        <w:numPr>
          <w:ilvl w:val="2"/>
          <w:numId w:val="2"/>
          <w:ins w:id="75" w:author="huai" w:date="2007-05-22T14:24:00Z"/>
        </w:numPr>
        <w:spacing w:after="0" w:line="240" w:lineRule="auto"/>
        <w:rPr>
          <w:ins w:id="76" w:author="huai" w:date="2007-05-22T14:24:00Z"/>
          <w:rFonts w:hint="eastAsia"/>
          <w:kern w:val="2"/>
          <w:szCs w:val="24"/>
          <w:lang w:eastAsia="zh-TW"/>
        </w:rPr>
      </w:pPr>
      <w:ins w:id="77" w:author="huai" w:date="2007-05-22T14:24:00Z">
        <w:r>
          <w:rPr>
            <w:rFonts w:hint="eastAsia"/>
            <w:kern w:val="2"/>
            <w:szCs w:val="24"/>
            <w:lang w:eastAsia="zh-TW"/>
          </w:rPr>
          <w:t>檢核收據號碼是否合理</w:t>
        </w:r>
        <w:r>
          <w:rPr>
            <w:rFonts w:hint="eastAsia"/>
            <w:kern w:val="2"/>
            <w:szCs w:val="24"/>
            <w:lang w:eastAsia="zh-TW"/>
          </w:rPr>
          <w:t>:</w:t>
        </w:r>
      </w:ins>
    </w:p>
    <w:p w:rsidR="00155C7C" w:rsidRDefault="00155C7C" w:rsidP="00155C7C">
      <w:pPr>
        <w:pStyle w:val="Tabletext"/>
        <w:keepLines w:val="0"/>
        <w:numPr>
          <w:ilvl w:val="3"/>
          <w:numId w:val="2"/>
          <w:ins w:id="78" w:author="huai" w:date="2007-05-22T14:24:00Z"/>
        </w:numPr>
        <w:spacing w:after="0" w:line="240" w:lineRule="auto"/>
        <w:rPr>
          <w:ins w:id="79" w:author="huai" w:date="2007-05-22T14:26:00Z"/>
          <w:rFonts w:hint="eastAsia"/>
          <w:kern w:val="2"/>
          <w:szCs w:val="24"/>
          <w:lang w:eastAsia="zh-TW"/>
        </w:rPr>
      </w:pPr>
      <w:ins w:id="80" w:author="huai" w:date="2007-05-22T14:24:00Z">
        <w:r>
          <w:rPr>
            <w:rFonts w:hint="eastAsia"/>
            <w:kern w:val="2"/>
            <w:szCs w:val="24"/>
            <w:lang w:eastAsia="zh-TW"/>
          </w:rPr>
          <w:t>13+</w:t>
        </w:r>
      </w:ins>
      <w:ins w:id="81" w:author="huai" w:date="2007-05-22T14:25:00Z">
        <w:r>
          <w:rPr>
            <w:rFonts w:hint="eastAsia"/>
            <w:kern w:val="2"/>
            <w:szCs w:val="24"/>
            <w:lang w:eastAsia="zh-TW"/>
          </w:rPr>
          <w:t>第</w:t>
        </w:r>
        <w:smartTag w:uri="urn:schemas-microsoft-com:office:smarttags" w:element="chmetcnv">
          <w:smartTagPr>
            <w:attr w:name="TCSC" w:val="1"/>
            <w:attr w:name="NumberType" w:val="3"/>
            <w:attr w:name="Negative" w:val="False"/>
            <w:attr w:name="HasSpace" w:val="False"/>
            <w:attr w:name="SourceValue" w:val="2"/>
            <w:attr w:name="UnitName" w:val="碼"/>
          </w:smartTagPr>
          <w:r>
            <w:rPr>
              <w:rFonts w:hint="eastAsia"/>
              <w:kern w:val="2"/>
              <w:szCs w:val="24"/>
              <w:lang w:eastAsia="zh-TW"/>
            </w:rPr>
            <w:t>二碼</w:t>
          </w:r>
        </w:smartTag>
        <w:r>
          <w:rPr>
            <w:rFonts w:hint="eastAsia"/>
            <w:kern w:val="2"/>
            <w:szCs w:val="24"/>
            <w:lang w:eastAsia="zh-TW"/>
          </w:rPr>
          <w:t>*8+</w:t>
        </w:r>
        <w:r>
          <w:rPr>
            <w:rFonts w:hint="eastAsia"/>
            <w:kern w:val="2"/>
            <w:szCs w:val="24"/>
            <w:lang w:eastAsia="zh-TW"/>
          </w:rPr>
          <w:t>第</w:t>
        </w:r>
        <w:smartTag w:uri="urn:schemas-microsoft-com:office:smarttags" w:element="chmetcnv">
          <w:smartTagPr>
            <w:attr w:name="TCSC" w:val="1"/>
            <w:attr w:name="NumberType" w:val="3"/>
            <w:attr w:name="Negative" w:val="False"/>
            <w:attr w:name="HasSpace" w:val="False"/>
            <w:attr w:name="SourceValue" w:val="3"/>
            <w:attr w:name="UnitName" w:val="碼"/>
          </w:smartTagPr>
          <w:r>
            <w:rPr>
              <w:rFonts w:hint="eastAsia"/>
              <w:kern w:val="2"/>
              <w:szCs w:val="24"/>
              <w:lang w:eastAsia="zh-TW"/>
            </w:rPr>
            <w:t>三碼</w:t>
          </w:r>
        </w:smartTag>
        <w:r>
          <w:rPr>
            <w:rFonts w:hint="eastAsia"/>
            <w:kern w:val="2"/>
            <w:szCs w:val="24"/>
            <w:lang w:eastAsia="zh-TW"/>
          </w:rPr>
          <w:t>*7+</w:t>
        </w:r>
        <w:r>
          <w:rPr>
            <w:rFonts w:hint="eastAsia"/>
            <w:kern w:val="2"/>
            <w:szCs w:val="24"/>
            <w:lang w:eastAsia="zh-TW"/>
          </w:rPr>
          <w:t>第</w:t>
        </w:r>
        <w:smartTag w:uri="urn:schemas-microsoft-com:office:smarttags" w:element="chmetcnv">
          <w:smartTagPr>
            <w:attr w:name="TCSC" w:val="1"/>
            <w:attr w:name="NumberType" w:val="3"/>
            <w:attr w:name="Negative" w:val="False"/>
            <w:attr w:name="HasSpace" w:val="False"/>
            <w:attr w:name="SourceValue" w:val="4"/>
            <w:attr w:name="UnitName" w:val="碼"/>
          </w:smartTagPr>
          <w:r>
            <w:rPr>
              <w:rFonts w:hint="eastAsia"/>
              <w:kern w:val="2"/>
              <w:szCs w:val="24"/>
              <w:lang w:eastAsia="zh-TW"/>
            </w:rPr>
            <w:t>四碼</w:t>
          </w:r>
        </w:smartTag>
        <w:r>
          <w:rPr>
            <w:rFonts w:hint="eastAsia"/>
            <w:kern w:val="2"/>
            <w:szCs w:val="24"/>
            <w:lang w:eastAsia="zh-TW"/>
          </w:rPr>
          <w:t>*6+</w:t>
        </w:r>
        <w:r>
          <w:rPr>
            <w:rFonts w:hint="eastAsia"/>
            <w:kern w:val="2"/>
            <w:szCs w:val="24"/>
            <w:lang w:eastAsia="zh-TW"/>
          </w:rPr>
          <w:t>第</w:t>
        </w:r>
        <w:smartTag w:uri="urn:schemas-microsoft-com:office:smarttags" w:element="chmetcnv">
          <w:smartTagPr>
            <w:attr w:name="TCSC" w:val="1"/>
            <w:attr w:name="NumberType" w:val="3"/>
            <w:attr w:name="Negative" w:val="False"/>
            <w:attr w:name="HasSpace" w:val="False"/>
            <w:attr w:name="SourceValue" w:val="5"/>
            <w:attr w:name="UnitName" w:val="碼"/>
          </w:smartTagPr>
          <w:r>
            <w:rPr>
              <w:rFonts w:hint="eastAsia"/>
              <w:kern w:val="2"/>
              <w:szCs w:val="24"/>
              <w:lang w:eastAsia="zh-TW"/>
            </w:rPr>
            <w:t>五碼</w:t>
          </w:r>
        </w:smartTag>
        <w:r>
          <w:rPr>
            <w:rFonts w:hint="eastAsia"/>
            <w:kern w:val="2"/>
            <w:szCs w:val="24"/>
            <w:lang w:eastAsia="zh-TW"/>
          </w:rPr>
          <w:t>*5+</w:t>
        </w:r>
        <w:r>
          <w:rPr>
            <w:rFonts w:hint="eastAsia"/>
            <w:kern w:val="2"/>
            <w:szCs w:val="24"/>
            <w:lang w:eastAsia="zh-TW"/>
          </w:rPr>
          <w:t>第</w:t>
        </w:r>
        <w:smartTag w:uri="urn:schemas-microsoft-com:office:smarttags" w:element="chmetcnv">
          <w:smartTagPr>
            <w:attr w:name="TCSC" w:val="1"/>
            <w:attr w:name="NumberType" w:val="3"/>
            <w:attr w:name="Negative" w:val="False"/>
            <w:attr w:name="HasSpace" w:val="False"/>
            <w:attr w:name="SourceValue" w:val="6"/>
            <w:attr w:name="UnitName" w:val="碼"/>
          </w:smartTagPr>
          <w:r>
            <w:rPr>
              <w:rFonts w:hint="eastAsia"/>
              <w:kern w:val="2"/>
              <w:szCs w:val="24"/>
              <w:lang w:eastAsia="zh-TW"/>
            </w:rPr>
            <w:t>六碼</w:t>
          </w:r>
        </w:smartTag>
        <w:r>
          <w:rPr>
            <w:rFonts w:hint="eastAsia"/>
            <w:kern w:val="2"/>
            <w:szCs w:val="24"/>
            <w:lang w:eastAsia="zh-TW"/>
          </w:rPr>
          <w:t>*4+</w:t>
        </w:r>
        <w:r>
          <w:rPr>
            <w:rFonts w:hint="eastAsia"/>
            <w:kern w:val="2"/>
            <w:szCs w:val="24"/>
            <w:lang w:eastAsia="zh-TW"/>
          </w:rPr>
          <w:t>第</w:t>
        </w:r>
        <w:smartTag w:uri="urn:schemas-microsoft-com:office:smarttags" w:element="chmetcnv">
          <w:smartTagPr>
            <w:attr w:name="TCSC" w:val="1"/>
            <w:attr w:name="NumberType" w:val="3"/>
            <w:attr w:name="Negative" w:val="False"/>
            <w:attr w:name="HasSpace" w:val="False"/>
            <w:attr w:name="SourceValue" w:val="7"/>
            <w:attr w:name="UnitName" w:val="碼"/>
          </w:smartTagPr>
          <w:r>
            <w:rPr>
              <w:rFonts w:hint="eastAsia"/>
              <w:kern w:val="2"/>
              <w:szCs w:val="24"/>
              <w:lang w:eastAsia="zh-TW"/>
            </w:rPr>
            <w:t>七碼</w:t>
          </w:r>
        </w:smartTag>
        <w:r>
          <w:rPr>
            <w:rFonts w:hint="eastAsia"/>
            <w:kern w:val="2"/>
            <w:szCs w:val="24"/>
            <w:lang w:eastAsia="zh-TW"/>
          </w:rPr>
          <w:t>*3+</w:t>
        </w:r>
        <w:r>
          <w:rPr>
            <w:rFonts w:hint="eastAsia"/>
            <w:kern w:val="2"/>
            <w:szCs w:val="24"/>
            <w:lang w:eastAsia="zh-TW"/>
          </w:rPr>
          <w:t>第</w:t>
        </w:r>
      </w:ins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8"/>
          <w:attr w:name="UnitName" w:val="碼"/>
        </w:smartTagPr>
        <w:ins w:id="82" w:author="huai" w:date="2007-05-22T14:26:00Z">
          <w:r>
            <w:rPr>
              <w:rFonts w:hint="eastAsia"/>
              <w:kern w:val="2"/>
              <w:szCs w:val="24"/>
              <w:lang w:eastAsia="zh-TW"/>
            </w:rPr>
            <w:t>八</w:t>
          </w:r>
        </w:ins>
        <w:ins w:id="83" w:author="huai" w:date="2007-05-22T14:25:00Z">
          <w:r>
            <w:rPr>
              <w:rFonts w:hint="eastAsia"/>
              <w:kern w:val="2"/>
              <w:szCs w:val="24"/>
              <w:lang w:eastAsia="zh-TW"/>
            </w:rPr>
            <w:t>碼</w:t>
          </w:r>
        </w:ins>
      </w:smartTag>
      <w:ins w:id="84" w:author="huai" w:date="2007-05-22T14:25:00Z">
        <w:r>
          <w:rPr>
            <w:rFonts w:hint="eastAsia"/>
            <w:kern w:val="2"/>
            <w:szCs w:val="24"/>
            <w:lang w:eastAsia="zh-TW"/>
          </w:rPr>
          <w:t>*</w:t>
        </w:r>
      </w:ins>
      <w:ins w:id="85" w:author="huai" w:date="2007-05-22T14:26:00Z">
        <w:r>
          <w:rPr>
            <w:rFonts w:hint="eastAsia"/>
            <w:kern w:val="2"/>
            <w:szCs w:val="24"/>
            <w:lang w:eastAsia="zh-TW"/>
          </w:rPr>
          <w:t>2+</w:t>
        </w:r>
      </w:ins>
      <w:ins w:id="86" w:author="huai" w:date="2007-05-22T14:25:00Z">
        <w:r>
          <w:rPr>
            <w:rFonts w:hint="eastAsia"/>
            <w:kern w:val="2"/>
            <w:szCs w:val="24"/>
            <w:lang w:eastAsia="zh-TW"/>
          </w:rPr>
          <w:t>第</w:t>
        </w:r>
      </w:ins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9"/>
          <w:attr w:name="UnitName" w:val="碼"/>
        </w:smartTagPr>
        <w:ins w:id="87" w:author="huai" w:date="2007-05-22T14:26:00Z">
          <w:r>
            <w:rPr>
              <w:rFonts w:hint="eastAsia"/>
              <w:kern w:val="2"/>
              <w:szCs w:val="24"/>
              <w:lang w:eastAsia="zh-TW"/>
            </w:rPr>
            <w:t>九</w:t>
          </w:r>
        </w:ins>
        <w:ins w:id="88" w:author="huai" w:date="2007-05-22T14:25:00Z">
          <w:r>
            <w:rPr>
              <w:rFonts w:hint="eastAsia"/>
              <w:kern w:val="2"/>
              <w:szCs w:val="24"/>
              <w:lang w:eastAsia="zh-TW"/>
            </w:rPr>
            <w:t>碼</w:t>
          </w:r>
        </w:ins>
      </w:smartTag>
      <w:ins w:id="89" w:author="huai" w:date="2007-05-22T14:26:00Z">
        <w:r>
          <w:rPr>
            <w:rFonts w:hint="eastAsia"/>
            <w:kern w:val="2"/>
            <w:szCs w:val="24"/>
            <w:lang w:eastAsia="zh-TW"/>
          </w:rPr>
          <w:t xml:space="preserve">  </w:t>
        </w:r>
        <w:r>
          <w:rPr>
            <w:rFonts w:hint="eastAsia"/>
            <w:kern w:val="2"/>
            <w:szCs w:val="24"/>
            <w:lang w:eastAsia="zh-TW"/>
          </w:rPr>
          <w:t>取尾數</w:t>
        </w:r>
      </w:ins>
    </w:p>
    <w:p w:rsidR="00155C7C" w:rsidRDefault="00155C7C" w:rsidP="00155C7C">
      <w:pPr>
        <w:pStyle w:val="Tabletext"/>
        <w:keepLines w:val="0"/>
        <w:numPr>
          <w:ilvl w:val="3"/>
          <w:numId w:val="2"/>
          <w:ins w:id="90" w:author="huai" w:date="2007-05-22T14:27:00Z"/>
        </w:numPr>
        <w:spacing w:after="0" w:line="240" w:lineRule="auto"/>
        <w:rPr>
          <w:ins w:id="91" w:author="huai" w:date="2007-05-22T14:27:00Z"/>
          <w:rFonts w:hint="eastAsia"/>
          <w:kern w:val="2"/>
          <w:szCs w:val="24"/>
          <w:lang w:eastAsia="zh-TW"/>
        </w:rPr>
      </w:pPr>
      <w:ins w:id="92" w:author="huai" w:date="2007-05-22T14:26:00Z">
        <w:r>
          <w:rPr>
            <w:rFonts w:hint="eastAsia"/>
            <w:kern w:val="2"/>
            <w:szCs w:val="24"/>
            <w:lang w:eastAsia="zh-TW"/>
          </w:rPr>
          <w:t xml:space="preserve">  9</w:t>
        </w:r>
      </w:ins>
      <w:ins w:id="93" w:author="huai" w:date="2007-05-22T14:27:00Z">
        <w:r>
          <w:rPr>
            <w:rFonts w:hint="eastAsia"/>
            <w:kern w:val="2"/>
            <w:szCs w:val="24"/>
            <w:lang w:eastAsia="zh-TW"/>
          </w:rPr>
          <w:t>減</w:t>
        </w:r>
      </w:ins>
      <w:ins w:id="94" w:author="huai" w:date="2007-05-22T14:26:00Z">
        <w:r>
          <w:rPr>
            <w:rFonts w:hint="eastAsia"/>
            <w:kern w:val="2"/>
            <w:szCs w:val="24"/>
            <w:lang w:eastAsia="zh-TW"/>
          </w:rPr>
          <w:t>掉</w:t>
        </w:r>
      </w:ins>
      <w:ins w:id="95" w:author="huai" w:date="2007-05-22T14:27:00Z">
        <w:r>
          <w:rPr>
            <w:rFonts w:hint="eastAsia"/>
            <w:kern w:val="2"/>
            <w:szCs w:val="24"/>
            <w:lang w:eastAsia="zh-TW"/>
          </w:rPr>
          <w:t xml:space="preserve"> </w:t>
        </w:r>
        <w:r>
          <w:rPr>
            <w:rFonts w:hint="eastAsia"/>
            <w:kern w:val="2"/>
            <w:szCs w:val="24"/>
            <w:lang w:eastAsia="zh-TW"/>
          </w:rPr>
          <w:t>尾數</w:t>
        </w:r>
        <w:r>
          <w:rPr>
            <w:rFonts w:hint="eastAsia"/>
            <w:kern w:val="2"/>
            <w:szCs w:val="24"/>
            <w:lang w:eastAsia="zh-TW"/>
          </w:rPr>
          <w:t xml:space="preserve"> </w:t>
        </w:r>
        <w:r>
          <w:rPr>
            <w:rFonts w:hint="eastAsia"/>
            <w:kern w:val="2"/>
            <w:szCs w:val="24"/>
            <w:lang w:eastAsia="zh-TW"/>
          </w:rPr>
          <w:t>須等於</w:t>
        </w:r>
        <w:r>
          <w:rPr>
            <w:rFonts w:hint="eastAsia"/>
            <w:kern w:val="2"/>
            <w:szCs w:val="24"/>
            <w:lang w:eastAsia="zh-TW"/>
          </w:rPr>
          <w:t xml:space="preserve"> </w:t>
        </w:r>
        <w:r>
          <w:rPr>
            <w:rFonts w:hint="eastAsia"/>
            <w:kern w:val="2"/>
            <w:szCs w:val="24"/>
            <w:lang w:eastAsia="zh-TW"/>
          </w:rPr>
          <w:t>第</w:t>
        </w:r>
        <w:smartTag w:uri="urn:schemas-microsoft-com:office:smarttags" w:element="chmetcnv">
          <w:smartTagPr>
            <w:attr w:name="TCSC" w:val="1"/>
            <w:attr w:name="NumberType" w:val="3"/>
            <w:attr w:name="Negative" w:val="False"/>
            <w:attr w:name="HasSpace" w:val="False"/>
            <w:attr w:name="SourceValue" w:val="10"/>
            <w:attr w:name="UnitName" w:val="碼"/>
          </w:smartTagPr>
          <w:r>
            <w:rPr>
              <w:rFonts w:hint="eastAsia"/>
              <w:kern w:val="2"/>
              <w:szCs w:val="24"/>
              <w:lang w:eastAsia="zh-TW"/>
            </w:rPr>
            <w:t>十碼</w:t>
          </w:r>
        </w:smartTag>
      </w:ins>
    </w:p>
    <w:p w:rsidR="00155C7C" w:rsidRDefault="00155C7C" w:rsidP="00155C7C">
      <w:pPr>
        <w:pStyle w:val="Tabletext"/>
        <w:keepLines w:val="0"/>
        <w:numPr>
          <w:ilvl w:val="3"/>
          <w:numId w:val="2"/>
          <w:ins w:id="96" w:author="huai" w:date="2007-05-22T14:27:00Z"/>
        </w:numPr>
        <w:spacing w:after="0" w:line="240" w:lineRule="auto"/>
        <w:rPr>
          <w:ins w:id="97" w:author="huai" w:date="2007-05-22T14:27:00Z"/>
          <w:rFonts w:hint="eastAsia"/>
          <w:kern w:val="2"/>
          <w:szCs w:val="24"/>
          <w:lang w:eastAsia="zh-TW"/>
        </w:rPr>
      </w:pPr>
      <w:ins w:id="98" w:author="huai" w:date="2007-05-22T14:27:00Z">
        <w:r>
          <w:rPr>
            <w:rFonts w:hint="eastAsia"/>
            <w:kern w:val="2"/>
            <w:szCs w:val="24"/>
            <w:lang w:eastAsia="zh-TW"/>
          </w:rPr>
          <w:t xml:space="preserve"> IF </w:t>
        </w:r>
        <w:r>
          <w:rPr>
            <w:rFonts w:hint="eastAsia"/>
            <w:kern w:val="2"/>
            <w:szCs w:val="24"/>
            <w:lang w:eastAsia="zh-TW"/>
          </w:rPr>
          <w:t>不等</w:t>
        </w:r>
      </w:ins>
    </w:p>
    <w:p w:rsidR="00155C7C" w:rsidRDefault="00155C7C" w:rsidP="00155C7C">
      <w:pPr>
        <w:pStyle w:val="Tabletext"/>
        <w:keepLines w:val="0"/>
        <w:numPr>
          <w:ilvl w:val="4"/>
          <w:numId w:val="2"/>
          <w:ins w:id="99" w:author="huai" w:date="2007-05-22T14:27:00Z"/>
        </w:numPr>
        <w:spacing w:after="0" w:line="240" w:lineRule="auto"/>
        <w:rPr>
          <w:ins w:id="100" w:author="huai" w:date="2007-05-22T14:27:00Z"/>
          <w:rFonts w:hint="eastAsia"/>
          <w:kern w:val="2"/>
          <w:szCs w:val="24"/>
          <w:lang w:eastAsia="zh-TW"/>
        </w:rPr>
      </w:pPr>
      <w:ins w:id="101" w:author="huai" w:date="2007-05-22T14:27:00Z">
        <w:r>
          <w:rPr>
            <w:rFonts w:hint="eastAsia"/>
            <w:kern w:val="2"/>
            <w:szCs w:val="24"/>
            <w:lang w:eastAsia="zh-TW"/>
          </w:rPr>
          <w:t>該筆反白</w:t>
        </w:r>
      </w:ins>
    </w:p>
    <w:p w:rsidR="00155C7C" w:rsidRDefault="00155C7C" w:rsidP="00155C7C">
      <w:pPr>
        <w:pStyle w:val="Tabletext"/>
        <w:keepLines w:val="0"/>
        <w:numPr>
          <w:ilvl w:val="4"/>
          <w:numId w:val="2"/>
          <w:ins w:id="102" w:author="huai" w:date="2007-05-22T14:27:00Z"/>
        </w:numPr>
        <w:spacing w:after="0" w:line="240" w:lineRule="auto"/>
        <w:rPr>
          <w:ins w:id="103" w:author="huai" w:date="2007-05-22T14:27:00Z"/>
          <w:rFonts w:hint="eastAsia"/>
          <w:kern w:val="2"/>
          <w:szCs w:val="24"/>
          <w:lang w:eastAsia="zh-TW"/>
        </w:rPr>
      </w:pPr>
      <w:ins w:id="104" w:author="huai" w:date="2007-05-22T14:27:00Z">
        <w:r>
          <w:rPr>
            <w:rFonts w:hint="eastAsia"/>
            <w:kern w:val="2"/>
            <w:szCs w:val="24"/>
            <w:lang w:eastAsia="zh-TW"/>
          </w:rPr>
          <w:t>訊息：</w:t>
        </w:r>
        <w:r>
          <w:rPr>
            <w:rFonts w:hint="eastAsia"/>
            <w:kern w:val="2"/>
            <w:szCs w:val="24"/>
            <w:lang w:eastAsia="zh-TW"/>
          </w:rPr>
          <w:t xml:space="preserve"> </w:t>
        </w:r>
        <w:r>
          <w:rPr>
            <w:rFonts w:hint="eastAsia"/>
            <w:kern w:val="2"/>
            <w:szCs w:val="24"/>
            <w:lang w:eastAsia="zh-TW"/>
          </w:rPr>
          <w:t>編號有誤</w:t>
        </w:r>
      </w:ins>
    </w:p>
    <w:p w:rsidR="00155C7C" w:rsidRDefault="00155C7C" w:rsidP="00155C7C">
      <w:pPr>
        <w:pStyle w:val="Tabletext"/>
        <w:keepLines w:val="0"/>
        <w:numPr>
          <w:ilvl w:val="4"/>
          <w:numId w:val="2"/>
          <w:ins w:id="105" w:author="huai" w:date="2007-05-22T14:27:00Z"/>
        </w:numPr>
        <w:spacing w:after="0" w:line="240" w:lineRule="auto"/>
        <w:rPr>
          <w:ins w:id="106" w:author="huai" w:date="2007-05-21T15:18:00Z"/>
          <w:rFonts w:hint="eastAsia"/>
          <w:kern w:val="2"/>
          <w:szCs w:val="24"/>
          <w:lang w:eastAsia="zh-TW"/>
        </w:rPr>
        <w:pPrChange w:id="107" w:author="huai" w:date="2007-05-22T14:27:00Z">
          <w:pPr>
            <w:pStyle w:val="Tabletext"/>
            <w:keepLines w:val="0"/>
            <w:spacing w:after="0" w:line="240" w:lineRule="auto"/>
          </w:pPr>
        </w:pPrChange>
      </w:pPr>
      <w:ins w:id="108" w:author="huai" w:date="2007-05-22T14:27:00Z">
        <w:r>
          <w:rPr>
            <w:rFonts w:hint="eastAsia"/>
            <w:kern w:val="2"/>
            <w:szCs w:val="24"/>
            <w:lang w:eastAsia="zh-TW"/>
          </w:rPr>
          <w:t>RETURN</w:t>
        </w:r>
      </w:ins>
    </w:p>
    <w:p w:rsidR="00247DE7" w:rsidRDefault="00247DE7" w:rsidP="00247DE7">
      <w:pPr>
        <w:pStyle w:val="Tabletext"/>
        <w:keepLines w:val="0"/>
        <w:numPr>
          <w:ilvl w:val="1"/>
          <w:numId w:val="2"/>
          <w:ins w:id="109" w:author="huai" w:date="2007-05-21T15:19:00Z"/>
        </w:numPr>
        <w:spacing w:after="0" w:line="240" w:lineRule="auto"/>
        <w:rPr>
          <w:ins w:id="110" w:author="huai" w:date="2007-05-21T15:19:00Z"/>
          <w:kern w:val="2"/>
          <w:szCs w:val="24"/>
          <w:lang w:eastAsia="zh-TW"/>
        </w:rPr>
      </w:pPr>
      <w:ins w:id="111" w:author="huai" w:date="2007-05-21T15:19:00Z">
        <w:r>
          <w:rPr>
            <w:rFonts w:hint="eastAsia"/>
            <w:kern w:val="2"/>
            <w:szCs w:val="24"/>
            <w:lang w:eastAsia="zh-TW"/>
          </w:rPr>
          <w:t>CALL AA_X0Z021.Method1</w:t>
        </w:r>
      </w:ins>
    </w:p>
    <w:tbl>
      <w:tblPr>
        <w:tblW w:w="5940" w:type="dxa"/>
        <w:tblInd w:w="1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247DE7">
        <w:trPr>
          <w:trHeight w:val="330"/>
          <w:ins w:id="112" w:author="huai" w:date="2007-05-21T15:19:00Z"/>
        </w:trPr>
        <w:tc>
          <w:tcPr>
            <w:tcW w:w="2440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47DE7" w:rsidRDefault="00247DE7" w:rsidP="00247DE7">
            <w:pPr>
              <w:numPr>
                <w:ins w:id="113" w:author="huai" w:date="2007-05-21T15:19:00Z"/>
              </w:numPr>
              <w:jc w:val="center"/>
              <w:rPr>
                <w:ins w:id="114" w:author="huai" w:date="2007-05-21T15:19:00Z"/>
                <w:rFonts w:ascii="細明體" w:eastAsia="細明體" w:hAnsi="細明體" w:cs="Arial Unicode MS"/>
                <w:b/>
                <w:bCs/>
                <w:sz w:val="20"/>
              </w:rPr>
            </w:pPr>
            <w:ins w:id="115" w:author="huai" w:date="2007-05-21T15:19:00Z">
              <w:r>
                <w:rPr>
                  <w:rFonts w:ascii="細明體" w:eastAsia="細明體" w:hAnsi="細明體" w:cs="Arial Unicode MS" w:hint="eastAsia"/>
                  <w:b/>
                  <w:bCs/>
                  <w:sz w:val="20"/>
                </w:rPr>
                <w:t>參數名稱</w:t>
              </w:r>
            </w:ins>
          </w:p>
        </w:tc>
        <w:tc>
          <w:tcPr>
            <w:tcW w:w="3500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47DE7" w:rsidRDefault="00247DE7" w:rsidP="00247DE7">
            <w:pPr>
              <w:numPr>
                <w:ins w:id="116" w:author="huai" w:date="2007-05-21T15:19:00Z"/>
              </w:numPr>
              <w:jc w:val="center"/>
              <w:rPr>
                <w:ins w:id="117" w:author="huai" w:date="2007-05-21T15:19:00Z"/>
                <w:rFonts w:ascii="細明體" w:eastAsia="細明體" w:hAnsi="細明體" w:cs="Arial Unicode MS"/>
                <w:b/>
                <w:bCs/>
                <w:sz w:val="20"/>
              </w:rPr>
            </w:pPr>
            <w:ins w:id="118" w:author="huai" w:date="2007-05-21T15:19:00Z">
              <w:r>
                <w:rPr>
                  <w:rFonts w:ascii="細明體" w:eastAsia="細明體" w:hAnsi="細明體" w:hint="eastAsia"/>
                  <w:b/>
                  <w:bCs/>
                  <w:sz w:val="20"/>
                </w:rPr>
                <w:t>資料來源</w:t>
              </w:r>
            </w:ins>
          </w:p>
        </w:tc>
      </w:tr>
      <w:tr w:rsidR="00247DE7">
        <w:trPr>
          <w:trHeight w:val="330"/>
          <w:ins w:id="119" w:author="huai" w:date="2007-05-21T15:19:00Z"/>
        </w:trPr>
        <w:tc>
          <w:tcPr>
            <w:tcW w:w="2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47DE7" w:rsidRDefault="00247DE7" w:rsidP="00247DE7">
            <w:pPr>
              <w:numPr>
                <w:ins w:id="120" w:author="huai" w:date="2007-05-21T15:19:00Z"/>
              </w:numPr>
              <w:jc w:val="both"/>
              <w:rPr>
                <w:ins w:id="121" w:author="huai" w:date="2007-05-21T15:19:00Z"/>
                <w:rFonts w:ascii="細明體" w:eastAsia="細明體" w:hAnsi="細明體" w:hint="eastAsia"/>
                <w:sz w:val="20"/>
                <w:szCs w:val="20"/>
              </w:rPr>
            </w:pPr>
            <w:ins w:id="122" w:author="huai" w:date="2007-05-21T15:20:00Z">
              <w:r>
                <w:rPr>
                  <w:rFonts w:ascii="細明體" w:eastAsia="細明體" w:hAnsi="細明體" w:hint="eastAsia"/>
                  <w:kern w:val="2"/>
                  <w:sz w:val="20"/>
                  <w:szCs w:val="20"/>
                </w:rPr>
                <w:t>文件代碼</w:t>
              </w:r>
            </w:ins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47DE7" w:rsidRDefault="00247DE7" w:rsidP="00247DE7">
            <w:pPr>
              <w:numPr>
                <w:ins w:id="123" w:author="huai" w:date="2007-05-21T15:19:00Z"/>
              </w:numPr>
              <w:rPr>
                <w:ins w:id="124" w:author="huai" w:date="2007-05-21T15:19:00Z"/>
                <w:rFonts w:ascii="新細明體" w:hAnsi="新細明體" w:cs="Arial Unicode MS" w:hint="eastAsia"/>
                <w:sz w:val="20"/>
              </w:rPr>
            </w:pPr>
            <w:ins w:id="125" w:author="huai" w:date="2007-05-21T15:20:00Z">
              <w:r>
                <w:rPr>
                  <w:rFonts w:ascii="新細明體" w:hAnsi="新細明體" w:cs="Arial Unicode MS" w:hint="eastAsia"/>
                  <w:sz w:val="20"/>
                </w:rPr>
                <w:t>AC01</w:t>
              </w:r>
            </w:ins>
          </w:p>
        </w:tc>
      </w:tr>
      <w:tr w:rsidR="00247DE7">
        <w:trPr>
          <w:trHeight w:val="330"/>
          <w:ins w:id="126" w:author="huai" w:date="2007-05-21T15:19:00Z"/>
        </w:trPr>
        <w:tc>
          <w:tcPr>
            <w:tcW w:w="2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47DE7" w:rsidRDefault="00247DE7" w:rsidP="00247DE7">
            <w:pPr>
              <w:numPr>
                <w:ins w:id="127" w:author="huai" w:date="2007-05-21T15:19:00Z"/>
              </w:numPr>
              <w:jc w:val="both"/>
              <w:rPr>
                <w:ins w:id="128" w:author="huai" w:date="2007-05-21T15:19:00Z"/>
                <w:rFonts w:ascii="細明體" w:eastAsia="細明體" w:hAnsi="細明體" w:hint="eastAsia"/>
                <w:sz w:val="20"/>
                <w:szCs w:val="20"/>
              </w:rPr>
            </w:pPr>
            <w:ins w:id="129" w:author="huai" w:date="2007-05-21T15:20:00Z">
              <w:r>
                <w:rPr>
                  <w:rFonts w:ascii="細明體" w:eastAsia="細明體" w:hAnsi="細明體" w:hint="eastAsia"/>
                  <w:kern w:val="2"/>
                  <w:sz w:val="20"/>
                  <w:szCs w:val="20"/>
                </w:rPr>
                <w:lastRenderedPageBreak/>
                <w:t>受理編號</w:t>
              </w:r>
            </w:ins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47DE7" w:rsidRDefault="00247DE7" w:rsidP="00247DE7">
            <w:pPr>
              <w:numPr>
                <w:ins w:id="130" w:author="huai" w:date="2007-05-21T15:19:00Z"/>
              </w:numPr>
              <w:rPr>
                <w:ins w:id="131" w:author="huai" w:date="2007-05-21T15:19:00Z"/>
                <w:rFonts w:ascii="新細明體" w:hAnsi="新細明體" w:cs="Arial Unicode MS" w:hint="eastAsia"/>
                <w:sz w:val="20"/>
              </w:rPr>
            </w:pPr>
            <w:ins w:id="132" w:author="huai" w:date="2007-05-21T15:20:00Z">
              <w:r>
                <w:rPr>
                  <w:rFonts w:ascii="新細明體" w:hAnsi="新細明體" w:cs="Arial Unicode MS" w:hint="eastAsia"/>
                  <w:sz w:val="20"/>
                </w:rPr>
                <w:t>畫面</w:t>
              </w:r>
            </w:ins>
          </w:p>
        </w:tc>
      </w:tr>
      <w:tr w:rsidR="00247DE7">
        <w:trPr>
          <w:trHeight w:val="330"/>
          <w:ins w:id="133" w:author="huai" w:date="2007-05-21T15:19:00Z"/>
        </w:trPr>
        <w:tc>
          <w:tcPr>
            <w:tcW w:w="2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47DE7" w:rsidRDefault="00247DE7" w:rsidP="00247DE7">
            <w:pPr>
              <w:numPr>
                <w:ins w:id="134" w:author="huai" w:date="2007-05-21T15:19:00Z"/>
              </w:numPr>
              <w:jc w:val="both"/>
              <w:rPr>
                <w:ins w:id="135" w:author="huai" w:date="2007-05-21T15:19:00Z"/>
                <w:rFonts w:ascii="細明體" w:eastAsia="細明體" w:hAnsi="細明體" w:hint="eastAsia"/>
                <w:sz w:val="20"/>
                <w:szCs w:val="20"/>
              </w:rPr>
            </w:pPr>
            <w:ins w:id="136" w:author="huai" w:date="2007-05-21T15:20:00Z">
              <w:r>
                <w:rPr>
                  <w:rFonts w:ascii="細明體" w:eastAsia="細明體" w:hAnsi="細明體" w:hint="eastAsia"/>
                  <w:kern w:val="2"/>
                  <w:sz w:val="20"/>
                  <w:szCs w:val="20"/>
                </w:rPr>
                <w:t>簽收繳回人員</w:t>
              </w:r>
            </w:ins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47DE7" w:rsidRDefault="00247DE7" w:rsidP="00247DE7">
            <w:pPr>
              <w:numPr>
                <w:ins w:id="137" w:author="huai" w:date="2007-05-21T15:19:00Z"/>
              </w:numPr>
              <w:rPr>
                <w:ins w:id="138" w:author="huai" w:date="2007-05-21T15:19:00Z"/>
                <w:rFonts w:ascii="新細明體" w:hAnsi="新細明體" w:cs="Arial Unicode MS" w:hint="eastAsia"/>
                <w:sz w:val="20"/>
              </w:rPr>
            </w:pPr>
            <w:ins w:id="139" w:author="huai" w:date="2007-05-21T15:21:00Z">
              <w:r>
                <w:rPr>
                  <w:rFonts w:ascii="新細明體" w:hAnsi="新細明體" w:cs="Arial Unicode MS" w:hint="eastAsia"/>
                  <w:sz w:val="20"/>
                </w:rPr>
                <w:t>登入人員</w:t>
              </w:r>
            </w:ins>
          </w:p>
        </w:tc>
      </w:tr>
      <w:tr w:rsidR="00247DE7">
        <w:trPr>
          <w:trHeight w:val="330"/>
          <w:ins w:id="140" w:author="huai" w:date="2007-05-21T15:20:00Z"/>
        </w:trPr>
        <w:tc>
          <w:tcPr>
            <w:tcW w:w="2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47DE7" w:rsidRDefault="00247DE7" w:rsidP="00247DE7">
            <w:pPr>
              <w:numPr>
                <w:ins w:id="141" w:author="huai" w:date="2007-05-21T15:19:00Z"/>
              </w:numPr>
              <w:jc w:val="both"/>
              <w:rPr>
                <w:ins w:id="142" w:author="huai" w:date="2007-05-21T15:20:00Z"/>
                <w:rFonts w:ascii="細明體" w:eastAsia="細明體" w:hAnsi="細明體" w:hint="eastAsia"/>
                <w:kern w:val="2"/>
                <w:sz w:val="20"/>
                <w:szCs w:val="20"/>
              </w:rPr>
            </w:pPr>
            <w:ins w:id="143" w:author="huai" w:date="2007-05-21T15:20:00Z">
              <w:r>
                <w:rPr>
                  <w:rFonts w:ascii="細明體" w:eastAsia="細明體" w:hAnsi="細明體" w:hint="eastAsia"/>
                  <w:kern w:val="2"/>
                  <w:sz w:val="20"/>
                  <w:szCs w:val="20"/>
                </w:rPr>
                <w:t>簽收繳回姓名</w:t>
              </w:r>
            </w:ins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47DE7" w:rsidRDefault="00247DE7" w:rsidP="00247DE7">
            <w:pPr>
              <w:numPr>
                <w:ins w:id="144" w:author="huai" w:date="2007-05-21T15:19:00Z"/>
              </w:numPr>
              <w:rPr>
                <w:ins w:id="145" w:author="huai" w:date="2007-05-21T15:20:00Z"/>
                <w:rFonts w:ascii="新細明體" w:hAnsi="新細明體" w:cs="Arial Unicode MS" w:hint="eastAsia"/>
                <w:sz w:val="20"/>
              </w:rPr>
            </w:pPr>
            <w:ins w:id="146" w:author="huai" w:date="2007-05-21T15:21:00Z">
              <w:r>
                <w:rPr>
                  <w:rFonts w:ascii="新細明體" w:hAnsi="新細明體" w:cs="Arial Unicode MS" w:hint="eastAsia"/>
                  <w:sz w:val="20"/>
                </w:rPr>
                <w:t>登入人員姓名</w:t>
              </w:r>
            </w:ins>
          </w:p>
        </w:tc>
      </w:tr>
      <w:tr w:rsidR="00247DE7">
        <w:trPr>
          <w:trHeight w:val="330"/>
          <w:ins w:id="147" w:author="huai" w:date="2007-05-21T15:20:00Z"/>
        </w:trPr>
        <w:tc>
          <w:tcPr>
            <w:tcW w:w="2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47DE7" w:rsidRDefault="00247DE7" w:rsidP="00247DE7">
            <w:pPr>
              <w:numPr>
                <w:ins w:id="148" w:author="huai" w:date="2007-05-21T15:19:00Z"/>
              </w:numPr>
              <w:jc w:val="both"/>
              <w:rPr>
                <w:ins w:id="149" w:author="huai" w:date="2007-05-21T15:20:00Z"/>
                <w:rFonts w:ascii="細明體" w:eastAsia="細明體" w:hAnsi="細明體" w:hint="eastAsia"/>
                <w:kern w:val="2"/>
                <w:sz w:val="20"/>
                <w:szCs w:val="20"/>
              </w:rPr>
            </w:pPr>
            <w:ins w:id="150" w:author="huai" w:date="2007-05-21T15:20:00Z">
              <w:r>
                <w:rPr>
                  <w:rFonts w:ascii="細明體" w:eastAsia="細明體" w:hAnsi="細明體" w:hint="eastAsia"/>
                  <w:kern w:val="2"/>
                  <w:sz w:val="20"/>
                  <w:szCs w:val="20"/>
                </w:rPr>
                <w:t>簽收繳回單位</w:t>
              </w:r>
            </w:ins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47DE7" w:rsidRDefault="00247DE7" w:rsidP="00247DE7">
            <w:pPr>
              <w:numPr>
                <w:ins w:id="151" w:author="huai" w:date="2007-05-21T15:19:00Z"/>
              </w:numPr>
              <w:rPr>
                <w:ins w:id="152" w:author="huai" w:date="2007-05-21T15:20:00Z"/>
                <w:rFonts w:ascii="新細明體" w:hAnsi="新細明體" w:cs="Arial Unicode MS" w:hint="eastAsia"/>
                <w:sz w:val="20"/>
              </w:rPr>
            </w:pPr>
            <w:ins w:id="153" w:author="huai" w:date="2007-05-21T15:21:00Z">
              <w:r>
                <w:rPr>
                  <w:rFonts w:ascii="新細明體" w:hAnsi="新細明體" w:cs="Arial Unicode MS" w:hint="eastAsia"/>
                  <w:sz w:val="20"/>
                </w:rPr>
                <w:t>登入單位</w:t>
              </w:r>
            </w:ins>
          </w:p>
        </w:tc>
      </w:tr>
      <w:tr w:rsidR="00247DE7">
        <w:trPr>
          <w:trHeight w:val="330"/>
          <w:ins w:id="154" w:author="huai" w:date="2007-05-21T15:20:00Z"/>
        </w:trPr>
        <w:tc>
          <w:tcPr>
            <w:tcW w:w="2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47DE7" w:rsidRDefault="00247DE7" w:rsidP="00247DE7">
            <w:pPr>
              <w:numPr>
                <w:ins w:id="155" w:author="huai" w:date="2007-05-21T15:19:00Z"/>
              </w:numPr>
              <w:jc w:val="both"/>
              <w:rPr>
                <w:ins w:id="156" w:author="huai" w:date="2007-05-21T15:20:00Z"/>
                <w:rFonts w:ascii="細明體" w:eastAsia="細明體" w:hAnsi="細明體" w:hint="eastAsia"/>
                <w:kern w:val="2"/>
                <w:sz w:val="20"/>
                <w:szCs w:val="20"/>
              </w:rPr>
            </w:pPr>
            <w:ins w:id="157" w:author="huai" w:date="2007-05-21T15:20:00Z">
              <w:r>
                <w:rPr>
                  <w:rFonts w:ascii="細明體" w:eastAsia="細明體" w:hAnsi="細明體" w:hint="eastAsia"/>
                  <w:kern w:val="2"/>
                  <w:sz w:val="20"/>
                  <w:szCs w:val="20"/>
                </w:rPr>
                <w:t>簽收繳回時間</w:t>
              </w:r>
            </w:ins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47DE7" w:rsidRPr="00247DE7" w:rsidRDefault="00247DE7" w:rsidP="00247DE7">
            <w:pPr>
              <w:numPr>
                <w:ins w:id="158" w:author="huai" w:date="2007-05-21T15:19:00Z"/>
              </w:numPr>
              <w:rPr>
                <w:ins w:id="159" w:author="huai" w:date="2007-05-21T15:20:00Z"/>
                <w:rFonts w:ascii="新細明體" w:hAnsi="新細明體" w:cs="Arial Unicode MS" w:hint="eastAsia"/>
                <w:sz w:val="20"/>
                <w:szCs w:val="20"/>
              </w:rPr>
            </w:pPr>
            <w:ins w:id="160" w:author="huai" w:date="2007-05-21T15:21:00Z">
              <w:r w:rsidRPr="00247DE7">
                <w:rPr>
                  <w:rFonts w:hint="eastAsia"/>
                  <w:kern w:val="2"/>
                  <w:sz w:val="20"/>
                  <w:szCs w:val="20"/>
                  <w:rPrChange w:id="161" w:author="huai" w:date="2007-05-21T15:21:00Z">
                    <w:rPr>
                      <w:rFonts w:hint="eastAsia"/>
                      <w:kern w:val="2"/>
                    </w:rPr>
                  </w:rPrChange>
                </w:rPr>
                <w:t>處理時間</w:t>
              </w:r>
            </w:ins>
          </w:p>
        </w:tc>
      </w:tr>
    </w:tbl>
    <w:p w:rsidR="00C77D66" w:rsidRDefault="00C77D66" w:rsidP="00C77D66">
      <w:pPr>
        <w:pStyle w:val="Tabletext"/>
        <w:keepLines w:val="0"/>
        <w:numPr>
          <w:ilvl w:val="2"/>
          <w:numId w:val="2"/>
          <w:ins w:id="162" w:author="huai" w:date="2007-05-21T15:28:00Z"/>
        </w:numPr>
        <w:spacing w:after="0" w:line="240" w:lineRule="auto"/>
        <w:rPr>
          <w:ins w:id="163" w:author="huai" w:date="2007-05-21T16:50:00Z"/>
          <w:rFonts w:hint="eastAsia"/>
          <w:kern w:val="2"/>
          <w:szCs w:val="24"/>
          <w:lang w:eastAsia="zh-TW"/>
        </w:rPr>
      </w:pPr>
      <w:ins w:id="164" w:author="huai" w:date="2007-05-21T15:28:00Z">
        <w:r>
          <w:rPr>
            <w:rFonts w:hint="eastAsia"/>
            <w:kern w:val="2"/>
            <w:szCs w:val="24"/>
            <w:lang w:eastAsia="zh-TW"/>
          </w:rPr>
          <w:t xml:space="preserve">IF </w:t>
        </w:r>
        <w:r>
          <w:rPr>
            <w:rFonts w:hint="eastAsia"/>
            <w:kern w:val="2"/>
            <w:szCs w:val="24"/>
            <w:lang w:eastAsia="zh-TW"/>
          </w:rPr>
          <w:t>成功，產生</w:t>
        </w:r>
        <w:r>
          <w:rPr>
            <w:rFonts w:hint="eastAsia"/>
            <w:kern w:val="2"/>
            <w:szCs w:val="24"/>
            <w:lang w:eastAsia="zh-TW"/>
          </w:rPr>
          <w:t>EXCEL</w:t>
        </w:r>
        <w:r>
          <w:rPr>
            <w:rFonts w:hint="eastAsia"/>
            <w:kern w:val="2"/>
            <w:szCs w:val="24"/>
            <w:lang w:eastAsia="zh-TW"/>
          </w:rPr>
          <w:t>檔。</w:t>
        </w:r>
      </w:ins>
    </w:p>
    <w:p w:rsidR="0099720C" w:rsidRDefault="0099720C" w:rsidP="0099720C">
      <w:pPr>
        <w:pStyle w:val="Tabletext"/>
        <w:keepLines w:val="0"/>
        <w:numPr>
          <w:ilvl w:val="3"/>
          <w:numId w:val="2"/>
          <w:ins w:id="165" w:author="huai" w:date="2007-05-21T16:50:00Z"/>
        </w:numPr>
        <w:spacing w:after="0" w:line="240" w:lineRule="auto"/>
        <w:rPr>
          <w:ins w:id="166" w:author="huai" w:date="2007-05-21T16:51:00Z"/>
          <w:rFonts w:hint="eastAsia"/>
          <w:kern w:val="2"/>
          <w:szCs w:val="24"/>
          <w:lang w:eastAsia="zh-TW"/>
        </w:rPr>
      </w:pPr>
      <w:ins w:id="167" w:author="huai" w:date="2007-05-21T16:50:00Z">
        <w:r>
          <w:rPr>
            <w:rFonts w:hint="eastAsia"/>
            <w:kern w:val="2"/>
            <w:szCs w:val="24"/>
            <w:lang w:eastAsia="zh-TW"/>
          </w:rPr>
          <w:t>單位主管姓名</w:t>
        </w:r>
        <w:r>
          <w:rPr>
            <w:rFonts w:hint="eastAsia"/>
            <w:kern w:val="2"/>
            <w:szCs w:val="24"/>
            <w:lang w:eastAsia="zh-TW"/>
          </w:rPr>
          <w:t xml:space="preserve"> </w:t>
        </w:r>
        <w:proofErr w:type="spellStart"/>
        <w:r w:rsidRPr="0099720C">
          <w:rPr>
            <w:rFonts w:hint="eastAsia"/>
            <w:kern w:val="2"/>
            <w:szCs w:val="24"/>
            <w:lang w:eastAsia="zh-TW"/>
          </w:rPr>
          <w:t>DivData.getCurrentUnitManager</w:t>
        </w:r>
        <w:proofErr w:type="spellEnd"/>
        <w:r w:rsidRPr="0099720C">
          <w:rPr>
            <w:rFonts w:hint="eastAsia"/>
            <w:kern w:val="2"/>
            <w:szCs w:val="24"/>
            <w:lang w:eastAsia="zh-TW"/>
          </w:rPr>
          <w:t>(</w:t>
        </w:r>
      </w:ins>
      <w:ins w:id="168" w:author="huai" w:date="2007-05-21T16:51:00Z">
        <w:r>
          <w:rPr>
            <w:rFonts w:hint="eastAsia"/>
            <w:kern w:val="2"/>
            <w:szCs w:val="24"/>
            <w:lang w:eastAsia="zh-TW"/>
          </w:rPr>
          <w:t>登入</w:t>
        </w:r>
      </w:ins>
      <w:ins w:id="169" w:author="huai" w:date="2007-05-21T16:50:00Z">
        <w:r w:rsidRPr="0099720C">
          <w:rPr>
            <w:rFonts w:hint="eastAsia"/>
            <w:kern w:val="2"/>
            <w:szCs w:val="24"/>
            <w:lang w:eastAsia="zh-TW"/>
          </w:rPr>
          <w:t>單位</w:t>
        </w:r>
        <w:r w:rsidRPr="0099720C">
          <w:rPr>
            <w:rFonts w:hint="eastAsia"/>
            <w:kern w:val="2"/>
            <w:szCs w:val="24"/>
            <w:lang w:eastAsia="zh-TW"/>
          </w:rPr>
          <w:t>).</w:t>
        </w:r>
        <w:proofErr w:type="spellStart"/>
        <w:r w:rsidRPr="0099720C">
          <w:rPr>
            <w:rFonts w:hint="eastAsia"/>
            <w:kern w:val="2"/>
            <w:szCs w:val="24"/>
            <w:lang w:eastAsia="zh-TW"/>
          </w:rPr>
          <w:t>getName</w:t>
        </w:r>
        <w:proofErr w:type="spellEnd"/>
        <w:r w:rsidRPr="0099720C">
          <w:rPr>
            <w:rFonts w:hint="eastAsia"/>
            <w:kern w:val="2"/>
            <w:szCs w:val="24"/>
            <w:lang w:eastAsia="zh-TW"/>
          </w:rPr>
          <w:t>();</w:t>
        </w:r>
      </w:ins>
    </w:p>
    <w:p w:rsidR="0099720C" w:rsidRDefault="0099720C" w:rsidP="0099720C">
      <w:pPr>
        <w:pStyle w:val="Tabletext"/>
        <w:keepLines w:val="0"/>
        <w:numPr>
          <w:ilvl w:val="3"/>
          <w:numId w:val="2"/>
          <w:ins w:id="170" w:author="huai" w:date="2007-05-21T16:51:00Z"/>
        </w:numPr>
        <w:spacing w:after="0" w:line="240" w:lineRule="auto"/>
        <w:rPr>
          <w:ins w:id="171" w:author="huai" w:date="2007-05-21T16:51:00Z"/>
          <w:rFonts w:hint="eastAsia"/>
          <w:kern w:val="2"/>
          <w:szCs w:val="24"/>
          <w:lang w:eastAsia="zh-TW"/>
        </w:rPr>
      </w:pPr>
      <w:ins w:id="172" w:author="huai" w:date="2007-05-21T16:51:00Z">
        <w:r>
          <w:rPr>
            <w:rFonts w:hint="eastAsia"/>
            <w:kern w:val="2"/>
            <w:szCs w:val="24"/>
            <w:lang w:eastAsia="zh-TW"/>
          </w:rPr>
          <w:t>服務中心</w:t>
        </w:r>
        <w:r>
          <w:rPr>
            <w:rFonts w:hint="eastAsia"/>
            <w:kern w:val="2"/>
            <w:szCs w:val="24"/>
            <w:lang w:eastAsia="zh-TW"/>
          </w:rPr>
          <w:t>:</w:t>
        </w:r>
        <w:r>
          <w:rPr>
            <w:rFonts w:hint="eastAsia"/>
            <w:kern w:val="2"/>
            <w:szCs w:val="24"/>
            <w:lang w:eastAsia="zh-TW"/>
          </w:rPr>
          <w:t>登入單位</w:t>
        </w:r>
      </w:ins>
    </w:p>
    <w:p w:rsidR="0099720C" w:rsidRDefault="0099720C" w:rsidP="0099720C">
      <w:pPr>
        <w:pStyle w:val="Tabletext"/>
        <w:keepLines w:val="0"/>
        <w:numPr>
          <w:ilvl w:val="3"/>
          <w:numId w:val="2"/>
          <w:ins w:id="173" w:author="huai" w:date="2007-05-21T16:51:00Z"/>
        </w:numPr>
        <w:spacing w:after="0" w:line="240" w:lineRule="auto"/>
        <w:rPr>
          <w:ins w:id="174" w:author="huai" w:date="2007-05-21T16:51:00Z"/>
          <w:rFonts w:hint="eastAsia"/>
          <w:kern w:val="2"/>
          <w:szCs w:val="24"/>
          <w:lang w:eastAsia="zh-TW"/>
        </w:rPr>
      </w:pPr>
      <w:ins w:id="175" w:author="huai" w:date="2007-05-21T16:51:00Z">
        <w:r>
          <w:rPr>
            <w:rFonts w:hint="eastAsia"/>
            <w:kern w:val="2"/>
            <w:szCs w:val="24"/>
            <w:lang w:eastAsia="zh-TW"/>
          </w:rPr>
          <w:t>受理日期</w:t>
        </w:r>
        <w:r>
          <w:rPr>
            <w:rFonts w:hint="eastAsia"/>
            <w:kern w:val="2"/>
            <w:szCs w:val="24"/>
            <w:lang w:eastAsia="zh-TW"/>
          </w:rPr>
          <w:t xml:space="preserve"> :</w:t>
        </w:r>
        <w:r>
          <w:rPr>
            <w:rFonts w:hint="eastAsia"/>
            <w:kern w:val="2"/>
            <w:szCs w:val="24"/>
            <w:lang w:eastAsia="zh-TW"/>
          </w:rPr>
          <w:t>日期</w:t>
        </w:r>
        <w:r>
          <w:rPr>
            <w:rFonts w:hint="eastAsia"/>
            <w:kern w:val="2"/>
            <w:szCs w:val="24"/>
            <w:lang w:eastAsia="zh-TW"/>
          </w:rPr>
          <w:t>(</w:t>
        </w:r>
        <w:r>
          <w:rPr>
            <w:rFonts w:hint="eastAsia"/>
            <w:kern w:val="2"/>
            <w:szCs w:val="24"/>
            <w:lang w:eastAsia="zh-TW"/>
          </w:rPr>
          <w:t>處理時間</w:t>
        </w:r>
        <w:r>
          <w:rPr>
            <w:rFonts w:hint="eastAsia"/>
            <w:kern w:val="2"/>
            <w:szCs w:val="24"/>
            <w:lang w:eastAsia="zh-TW"/>
          </w:rPr>
          <w:t>)</w:t>
        </w:r>
      </w:ins>
    </w:p>
    <w:p w:rsidR="0099720C" w:rsidRDefault="0099720C" w:rsidP="0099720C">
      <w:pPr>
        <w:pStyle w:val="Tabletext"/>
        <w:keepLines w:val="0"/>
        <w:numPr>
          <w:ilvl w:val="3"/>
          <w:numId w:val="2"/>
          <w:ins w:id="176" w:author="huai" w:date="2007-05-21T16:51:00Z"/>
        </w:numPr>
        <w:spacing w:after="0" w:line="240" w:lineRule="auto"/>
        <w:rPr>
          <w:ins w:id="177" w:author="huai" w:date="2007-05-21T16:52:00Z"/>
          <w:rFonts w:hint="eastAsia"/>
          <w:kern w:val="2"/>
          <w:szCs w:val="24"/>
          <w:lang w:eastAsia="zh-TW"/>
        </w:rPr>
      </w:pPr>
      <w:ins w:id="178" w:author="huai" w:date="2007-05-21T16:52:00Z">
        <w:r>
          <w:rPr>
            <w:rFonts w:hint="eastAsia"/>
            <w:kern w:val="2"/>
            <w:szCs w:val="24"/>
            <w:lang w:eastAsia="zh-TW"/>
          </w:rPr>
          <w:t>作業人員</w:t>
        </w:r>
        <w:r>
          <w:rPr>
            <w:rFonts w:hint="eastAsia"/>
            <w:kern w:val="2"/>
            <w:szCs w:val="24"/>
            <w:lang w:eastAsia="zh-TW"/>
          </w:rPr>
          <w:t>:</w:t>
        </w:r>
        <w:r>
          <w:rPr>
            <w:rFonts w:hint="eastAsia"/>
            <w:kern w:val="2"/>
            <w:szCs w:val="24"/>
            <w:lang w:eastAsia="zh-TW"/>
          </w:rPr>
          <w:t>登入人員姓名</w:t>
        </w:r>
      </w:ins>
    </w:p>
    <w:p w:rsidR="0099720C" w:rsidRDefault="0099720C" w:rsidP="0099720C">
      <w:pPr>
        <w:pStyle w:val="Tabletext"/>
        <w:keepLines w:val="0"/>
        <w:numPr>
          <w:ilvl w:val="3"/>
          <w:numId w:val="2"/>
          <w:ins w:id="179" w:author="huai" w:date="2007-05-21T16:52:00Z"/>
        </w:numPr>
        <w:spacing w:after="0" w:line="240" w:lineRule="auto"/>
        <w:rPr>
          <w:ins w:id="180" w:author="huai" w:date="2007-05-21T15:27:00Z"/>
          <w:rFonts w:hint="eastAsia"/>
          <w:kern w:val="2"/>
          <w:szCs w:val="24"/>
          <w:lang w:eastAsia="zh-TW"/>
        </w:rPr>
      </w:pPr>
      <w:ins w:id="181" w:author="huai" w:date="2007-05-21T16:52:00Z">
        <w:r>
          <w:rPr>
            <w:rFonts w:hint="eastAsia"/>
            <w:kern w:val="2"/>
            <w:szCs w:val="24"/>
            <w:lang w:eastAsia="zh-TW"/>
          </w:rPr>
          <w:t>受理件數</w:t>
        </w:r>
        <w:r>
          <w:rPr>
            <w:rFonts w:hint="eastAsia"/>
            <w:kern w:val="2"/>
            <w:szCs w:val="24"/>
            <w:lang w:eastAsia="zh-TW"/>
          </w:rPr>
          <w:t>:</w:t>
        </w:r>
        <w:r>
          <w:rPr>
            <w:rFonts w:hint="eastAsia"/>
            <w:kern w:val="2"/>
            <w:szCs w:val="24"/>
            <w:lang w:eastAsia="zh-TW"/>
          </w:rPr>
          <w:t>總件數</w:t>
        </w:r>
      </w:ins>
    </w:p>
    <w:p w:rsidR="0081229E" w:rsidRDefault="0081229E" w:rsidP="0081229E">
      <w:pPr>
        <w:pStyle w:val="Tabletext"/>
        <w:keepLines w:val="0"/>
        <w:numPr>
          <w:ilvl w:val="1"/>
          <w:numId w:val="2"/>
          <w:numberingChange w:id="182" w:author="huai" w:date="2007-05-21T15:12:00Z" w:original="%1:2:0:.%2:4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RETURN</w:t>
      </w:r>
      <w:r>
        <w:rPr>
          <w:rFonts w:hint="eastAsia"/>
          <w:kern w:val="2"/>
          <w:szCs w:val="24"/>
          <w:lang w:eastAsia="zh-TW"/>
        </w:rPr>
        <w:t>。</w:t>
      </w:r>
    </w:p>
    <w:p w:rsidR="0078596E" w:rsidRDefault="0078596E" w:rsidP="0078596E">
      <w:pPr>
        <w:pStyle w:val="Tabletext"/>
        <w:keepLines w:val="0"/>
        <w:spacing w:after="0" w:line="240" w:lineRule="auto"/>
        <w:ind w:left="1276"/>
        <w:rPr>
          <w:rFonts w:hint="eastAsia"/>
          <w:kern w:val="2"/>
          <w:szCs w:val="24"/>
          <w:lang w:eastAsia="zh-TW"/>
        </w:rPr>
      </w:pPr>
    </w:p>
    <w:p w:rsidR="00CB7F06" w:rsidRDefault="00CB7F06" w:rsidP="00D47640">
      <w:pPr>
        <w:pStyle w:val="Tabletext"/>
        <w:keepLines w:val="0"/>
        <w:spacing w:after="0" w:line="240" w:lineRule="auto"/>
        <w:ind w:left="1276"/>
        <w:rPr>
          <w:rFonts w:hint="eastAsia"/>
          <w:lang w:eastAsia="zh-TW"/>
        </w:rPr>
      </w:pPr>
    </w:p>
    <w:p w:rsidR="00D47640" w:rsidRPr="00D47640" w:rsidRDefault="00D47640" w:rsidP="00D47640">
      <w:pPr>
        <w:pStyle w:val="Tabletext"/>
        <w:keepLines w:val="0"/>
        <w:spacing w:after="0" w:line="240" w:lineRule="auto"/>
        <w:ind w:left="1276"/>
        <w:rPr>
          <w:rFonts w:hint="eastAsia"/>
          <w:lang w:eastAsia="zh-TW"/>
        </w:rPr>
      </w:pPr>
    </w:p>
    <w:sectPr w:rsidR="00D47640" w:rsidRPr="00D4764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41A4" w:rsidRDefault="009441A4" w:rsidP="009441A4">
      <w:r>
        <w:separator/>
      </w:r>
    </w:p>
  </w:endnote>
  <w:endnote w:type="continuationSeparator" w:id="0">
    <w:p w:rsidR="009441A4" w:rsidRDefault="009441A4" w:rsidP="00944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41A4" w:rsidRDefault="009441A4" w:rsidP="009441A4">
      <w:r>
        <w:separator/>
      </w:r>
    </w:p>
  </w:footnote>
  <w:footnote w:type="continuationSeparator" w:id="0">
    <w:p w:rsidR="009441A4" w:rsidRDefault="009441A4" w:rsidP="009441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7D95"/>
    <w:multiLevelType w:val="hybridMultilevel"/>
    <w:tmpl w:val="0CDEEBCE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74506BA"/>
    <w:multiLevelType w:val="hybridMultilevel"/>
    <w:tmpl w:val="ADFE5810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AC024A9"/>
    <w:multiLevelType w:val="multilevel"/>
    <w:tmpl w:val="64FEF500"/>
    <w:lvl w:ilvl="0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tabs>
          <w:tab w:val="num" w:pos="2131"/>
        </w:tabs>
        <w:ind w:left="2131" w:hanging="1305"/>
      </w:pPr>
      <w:rPr>
        <w:rFonts w:ascii="細明體" w:eastAsia="細明體" w:hAnsi="細明體" w:cs="Times New Roman" w:hint="default"/>
      </w:rPr>
    </w:lvl>
    <w:lvl w:ilvl="2">
      <w:start w:val="2"/>
      <w:numFmt w:val="decimal"/>
      <w:isLgl/>
      <w:lvlText w:val="%1.%2.%3"/>
      <w:lvlJc w:val="left"/>
      <w:pPr>
        <w:tabs>
          <w:tab w:val="num" w:pos="2477"/>
        </w:tabs>
        <w:ind w:left="2477" w:hanging="1305"/>
      </w:pPr>
      <w:rPr>
        <w:rFonts w:ascii="細明體" w:eastAsia="細明體" w:hAnsi="細明體"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23"/>
        </w:tabs>
        <w:ind w:left="2823" w:hanging="1305"/>
      </w:pPr>
      <w:rPr>
        <w:rFonts w:ascii="細明體" w:eastAsia="細明體" w:hAnsi="細明體" w:cs="Times New Roman" w:hint="default"/>
      </w:rPr>
    </w:lvl>
    <w:lvl w:ilvl="4">
      <w:start w:val="2"/>
      <w:numFmt w:val="decimal"/>
      <w:isLgl/>
      <w:lvlText w:val="%1.%2.%3.%4.%5"/>
      <w:lvlJc w:val="left"/>
      <w:pPr>
        <w:tabs>
          <w:tab w:val="num" w:pos="3169"/>
        </w:tabs>
        <w:ind w:left="3169" w:hanging="1305"/>
      </w:pPr>
      <w:rPr>
        <w:rFonts w:ascii="細明體" w:eastAsia="細明體" w:hAnsi="細明體"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50"/>
        </w:tabs>
        <w:ind w:left="3650" w:hanging="1440"/>
      </w:pPr>
      <w:rPr>
        <w:rFonts w:ascii="細明體" w:eastAsia="細明體" w:hAnsi="細明體"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96"/>
        </w:tabs>
        <w:ind w:left="3996" w:hanging="1440"/>
      </w:pPr>
      <w:rPr>
        <w:rFonts w:ascii="細明體" w:eastAsia="細明體" w:hAnsi="細明體"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702"/>
        </w:tabs>
        <w:ind w:left="4702" w:hanging="1800"/>
      </w:pPr>
      <w:rPr>
        <w:rFonts w:ascii="細明體" w:eastAsia="細明體" w:hAnsi="細明體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48"/>
        </w:tabs>
        <w:ind w:left="5048" w:hanging="1800"/>
      </w:pPr>
      <w:rPr>
        <w:rFonts w:ascii="細明體" w:eastAsia="細明體" w:hAnsi="細明體" w:cs="Times New Roman" w:hint="default"/>
      </w:rPr>
    </w:lvl>
  </w:abstractNum>
  <w:abstractNum w:abstractNumId="4" w15:restartNumberingAfterBreak="0">
    <w:nsid w:val="0C332966"/>
    <w:multiLevelType w:val="hybridMultilevel"/>
    <w:tmpl w:val="EB76934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BE715CA"/>
    <w:multiLevelType w:val="hybridMultilevel"/>
    <w:tmpl w:val="13D054F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F223E6B"/>
    <w:multiLevelType w:val="multilevel"/>
    <w:tmpl w:val="2A82157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3FA025C1"/>
    <w:multiLevelType w:val="hybridMultilevel"/>
    <w:tmpl w:val="1C90061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332048F"/>
    <w:multiLevelType w:val="hybridMultilevel"/>
    <w:tmpl w:val="3870A4A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563F029A"/>
    <w:multiLevelType w:val="hybridMultilevel"/>
    <w:tmpl w:val="2444D172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5FE651C0"/>
    <w:multiLevelType w:val="hybridMultilevel"/>
    <w:tmpl w:val="FE4E86F4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535712F"/>
    <w:multiLevelType w:val="hybridMultilevel"/>
    <w:tmpl w:val="9BB058D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5AE1F43"/>
    <w:multiLevelType w:val="hybridMultilevel"/>
    <w:tmpl w:val="FE64FF06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6C7166A2"/>
    <w:multiLevelType w:val="hybridMultilevel"/>
    <w:tmpl w:val="5EBA6560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71022582"/>
    <w:multiLevelType w:val="hybridMultilevel"/>
    <w:tmpl w:val="325C5C98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712C001F"/>
    <w:multiLevelType w:val="hybridMultilevel"/>
    <w:tmpl w:val="93A6B76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7"/>
  </w:num>
  <w:num w:numId="5">
    <w:abstractNumId w:val="14"/>
  </w:num>
  <w:num w:numId="6">
    <w:abstractNumId w:val="7"/>
  </w:num>
  <w:num w:numId="7">
    <w:abstractNumId w:val="3"/>
  </w:num>
  <w:num w:numId="8">
    <w:abstractNumId w:val="18"/>
  </w:num>
  <w:num w:numId="9">
    <w:abstractNumId w:val="0"/>
  </w:num>
  <w:num w:numId="10">
    <w:abstractNumId w:val="21"/>
  </w:num>
  <w:num w:numId="11">
    <w:abstractNumId w:val="19"/>
  </w:num>
  <w:num w:numId="12">
    <w:abstractNumId w:val="1"/>
  </w:num>
  <w:num w:numId="13">
    <w:abstractNumId w:val="16"/>
  </w:num>
  <w:num w:numId="14">
    <w:abstractNumId w:val="6"/>
  </w:num>
  <w:num w:numId="15">
    <w:abstractNumId w:val="11"/>
  </w:num>
  <w:num w:numId="16">
    <w:abstractNumId w:val="4"/>
  </w:num>
  <w:num w:numId="17">
    <w:abstractNumId w:val="13"/>
  </w:num>
  <w:num w:numId="18">
    <w:abstractNumId w:val="12"/>
  </w:num>
  <w:num w:numId="19">
    <w:abstractNumId w:val="10"/>
  </w:num>
  <w:num w:numId="20">
    <w:abstractNumId w:val="5"/>
  </w:num>
  <w:num w:numId="21">
    <w:abstractNumId w:val="20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A6C1D"/>
    <w:rsid w:val="00003A14"/>
    <w:rsid w:val="0000606D"/>
    <w:rsid w:val="000231E4"/>
    <w:rsid w:val="00026FEA"/>
    <w:rsid w:val="0004402D"/>
    <w:rsid w:val="00047FB1"/>
    <w:rsid w:val="000637E5"/>
    <w:rsid w:val="00065DEB"/>
    <w:rsid w:val="00070689"/>
    <w:rsid w:val="0007575E"/>
    <w:rsid w:val="00081F0F"/>
    <w:rsid w:val="00082FB3"/>
    <w:rsid w:val="000950DA"/>
    <w:rsid w:val="000B2B6C"/>
    <w:rsid w:val="000D6215"/>
    <w:rsid w:val="000E58E3"/>
    <w:rsid w:val="000F3772"/>
    <w:rsid w:val="00101DD2"/>
    <w:rsid w:val="00116753"/>
    <w:rsid w:val="00120E72"/>
    <w:rsid w:val="00132718"/>
    <w:rsid w:val="00155C7C"/>
    <w:rsid w:val="00157D2A"/>
    <w:rsid w:val="00161624"/>
    <w:rsid w:val="001667C7"/>
    <w:rsid w:val="00170500"/>
    <w:rsid w:val="00183C21"/>
    <w:rsid w:val="001872D8"/>
    <w:rsid w:val="001B350E"/>
    <w:rsid w:val="001D1238"/>
    <w:rsid w:val="001F2A03"/>
    <w:rsid w:val="00210683"/>
    <w:rsid w:val="00212685"/>
    <w:rsid w:val="00214A90"/>
    <w:rsid w:val="00216E68"/>
    <w:rsid w:val="00236985"/>
    <w:rsid w:val="0023751E"/>
    <w:rsid w:val="00241DC6"/>
    <w:rsid w:val="00245CF4"/>
    <w:rsid w:val="00247DE7"/>
    <w:rsid w:val="00260078"/>
    <w:rsid w:val="0027724D"/>
    <w:rsid w:val="00280570"/>
    <w:rsid w:val="002868CE"/>
    <w:rsid w:val="002A60B0"/>
    <w:rsid w:val="002F24D5"/>
    <w:rsid w:val="002F258F"/>
    <w:rsid w:val="003001AC"/>
    <w:rsid w:val="00302686"/>
    <w:rsid w:val="003143FF"/>
    <w:rsid w:val="0033124C"/>
    <w:rsid w:val="0034569E"/>
    <w:rsid w:val="0035207B"/>
    <w:rsid w:val="003633F9"/>
    <w:rsid w:val="00391CF8"/>
    <w:rsid w:val="003A545C"/>
    <w:rsid w:val="003B256E"/>
    <w:rsid w:val="003B47FC"/>
    <w:rsid w:val="003D15AB"/>
    <w:rsid w:val="003E57B7"/>
    <w:rsid w:val="003E6911"/>
    <w:rsid w:val="003F4622"/>
    <w:rsid w:val="00402183"/>
    <w:rsid w:val="0040617B"/>
    <w:rsid w:val="00435785"/>
    <w:rsid w:val="00436155"/>
    <w:rsid w:val="004619F6"/>
    <w:rsid w:val="00462CD4"/>
    <w:rsid w:val="0047106B"/>
    <w:rsid w:val="0048237D"/>
    <w:rsid w:val="004823C3"/>
    <w:rsid w:val="00484313"/>
    <w:rsid w:val="0048564F"/>
    <w:rsid w:val="00487409"/>
    <w:rsid w:val="004A26DB"/>
    <w:rsid w:val="004B6833"/>
    <w:rsid w:val="004C1A3E"/>
    <w:rsid w:val="004C2E14"/>
    <w:rsid w:val="004C732B"/>
    <w:rsid w:val="004F09C0"/>
    <w:rsid w:val="00507194"/>
    <w:rsid w:val="00516B0E"/>
    <w:rsid w:val="00532D8C"/>
    <w:rsid w:val="00552E22"/>
    <w:rsid w:val="0058351A"/>
    <w:rsid w:val="005B3FB8"/>
    <w:rsid w:val="005B7524"/>
    <w:rsid w:val="005C3815"/>
    <w:rsid w:val="005D062B"/>
    <w:rsid w:val="006137F7"/>
    <w:rsid w:val="00617108"/>
    <w:rsid w:val="006268AC"/>
    <w:rsid w:val="00637333"/>
    <w:rsid w:val="00645303"/>
    <w:rsid w:val="006535B2"/>
    <w:rsid w:val="006550BC"/>
    <w:rsid w:val="00657D8A"/>
    <w:rsid w:val="00674D0D"/>
    <w:rsid w:val="00684946"/>
    <w:rsid w:val="00686716"/>
    <w:rsid w:val="00693ED8"/>
    <w:rsid w:val="006B5620"/>
    <w:rsid w:val="006C36E0"/>
    <w:rsid w:val="006D2BE3"/>
    <w:rsid w:val="006D7F3F"/>
    <w:rsid w:val="0071761C"/>
    <w:rsid w:val="00723146"/>
    <w:rsid w:val="00725A0C"/>
    <w:rsid w:val="007260C0"/>
    <w:rsid w:val="007306EC"/>
    <w:rsid w:val="007325A1"/>
    <w:rsid w:val="00750BB0"/>
    <w:rsid w:val="00751660"/>
    <w:rsid w:val="007516DF"/>
    <w:rsid w:val="0075178B"/>
    <w:rsid w:val="007571ED"/>
    <w:rsid w:val="007644C9"/>
    <w:rsid w:val="00772BF7"/>
    <w:rsid w:val="007826D2"/>
    <w:rsid w:val="00784128"/>
    <w:rsid w:val="0078596E"/>
    <w:rsid w:val="007A0DEA"/>
    <w:rsid w:val="007A758D"/>
    <w:rsid w:val="007B3FE9"/>
    <w:rsid w:val="007C098B"/>
    <w:rsid w:val="007D1E94"/>
    <w:rsid w:val="007D3290"/>
    <w:rsid w:val="007D5830"/>
    <w:rsid w:val="007D74B3"/>
    <w:rsid w:val="007D7C58"/>
    <w:rsid w:val="007E531F"/>
    <w:rsid w:val="008037DD"/>
    <w:rsid w:val="0081229E"/>
    <w:rsid w:val="0081315D"/>
    <w:rsid w:val="00834BA6"/>
    <w:rsid w:val="00837CE0"/>
    <w:rsid w:val="008404C7"/>
    <w:rsid w:val="00840CB8"/>
    <w:rsid w:val="008504F8"/>
    <w:rsid w:val="00865346"/>
    <w:rsid w:val="00870A8E"/>
    <w:rsid w:val="008960D1"/>
    <w:rsid w:val="008C0CEE"/>
    <w:rsid w:val="008D7DAC"/>
    <w:rsid w:val="008E1E82"/>
    <w:rsid w:val="008E7D8F"/>
    <w:rsid w:val="008F6A3E"/>
    <w:rsid w:val="009049D4"/>
    <w:rsid w:val="00911D73"/>
    <w:rsid w:val="00912B00"/>
    <w:rsid w:val="00930A38"/>
    <w:rsid w:val="00932756"/>
    <w:rsid w:val="00932FC7"/>
    <w:rsid w:val="009369FB"/>
    <w:rsid w:val="00937AA7"/>
    <w:rsid w:val="009402F3"/>
    <w:rsid w:val="009441A4"/>
    <w:rsid w:val="00957B31"/>
    <w:rsid w:val="009751A4"/>
    <w:rsid w:val="00986CD3"/>
    <w:rsid w:val="00994FC0"/>
    <w:rsid w:val="0099720C"/>
    <w:rsid w:val="009A22EF"/>
    <w:rsid w:val="009B055F"/>
    <w:rsid w:val="009B3B73"/>
    <w:rsid w:val="009B4663"/>
    <w:rsid w:val="009E69B9"/>
    <w:rsid w:val="009F7D38"/>
    <w:rsid w:val="00A0093D"/>
    <w:rsid w:val="00A06EF1"/>
    <w:rsid w:val="00A15AE6"/>
    <w:rsid w:val="00A23753"/>
    <w:rsid w:val="00A31187"/>
    <w:rsid w:val="00A728BB"/>
    <w:rsid w:val="00A773B1"/>
    <w:rsid w:val="00A85415"/>
    <w:rsid w:val="00A96156"/>
    <w:rsid w:val="00AA298E"/>
    <w:rsid w:val="00AA7751"/>
    <w:rsid w:val="00AB4A97"/>
    <w:rsid w:val="00AC44F0"/>
    <w:rsid w:val="00AD2751"/>
    <w:rsid w:val="00AE4BBD"/>
    <w:rsid w:val="00AF477C"/>
    <w:rsid w:val="00B10478"/>
    <w:rsid w:val="00B22BFC"/>
    <w:rsid w:val="00B2398C"/>
    <w:rsid w:val="00B41DC2"/>
    <w:rsid w:val="00B60F82"/>
    <w:rsid w:val="00B72A02"/>
    <w:rsid w:val="00B74CB1"/>
    <w:rsid w:val="00B77E6C"/>
    <w:rsid w:val="00BA52A5"/>
    <w:rsid w:val="00BB1496"/>
    <w:rsid w:val="00BC7FFE"/>
    <w:rsid w:val="00BE1857"/>
    <w:rsid w:val="00BF0F90"/>
    <w:rsid w:val="00C24A95"/>
    <w:rsid w:val="00C3025A"/>
    <w:rsid w:val="00C318BC"/>
    <w:rsid w:val="00C51F84"/>
    <w:rsid w:val="00C70352"/>
    <w:rsid w:val="00C73508"/>
    <w:rsid w:val="00C757E4"/>
    <w:rsid w:val="00C76806"/>
    <w:rsid w:val="00C77D66"/>
    <w:rsid w:val="00C83D82"/>
    <w:rsid w:val="00C92DA2"/>
    <w:rsid w:val="00C9460D"/>
    <w:rsid w:val="00CB25A4"/>
    <w:rsid w:val="00CB3658"/>
    <w:rsid w:val="00CB7F06"/>
    <w:rsid w:val="00CD0ADA"/>
    <w:rsid w:val="00CD1AA8"/>
    <w:rsid w:val="00CE3EFF"/>
    <w:rsid w:val="00CF7395"/>
    <w:rsid w:val="00D0481F"/>
    <w:rsid w:val="00D1359D"/>
    <w:rsid w:val="00D13D3C"/>
    <w:rsid w:val="00D202E5"/>
    <w:rsid w:val="00D22252"/>
    <w:rsid w:val="00D23912"/>
    <w:rsid w:val="00D25907"/>
    <w:rsid w:val="00D32083"/>
    <w:rsid w:val="00D35BD3"/>
    <w:rsid w:val="00D43CDC"/>
    <w:rsid w:val="00D47640"/>
    <w:rsid w:val="00D54B1C"/>
    <w:rsid w:val="00D55572"/>
    <w:rsid w:val="00D656AA"/>
    <w:rsid w:val="00D67C53"/>
    <w:rsid w:val="00DA308A"/>
    <w:rsid w:val="00DA6C1D"/>
    <w:rsid w:val="00DB34AB"/>
    <w:rsid w:val="00DC512B"/>
    <w:rsid w:val="00DC7E19"/>
    <w:rsid w:val="00DE129A"/>
    <w:rsid w:val="00DE4C46"/>
    <w:rsid w:val="00DE7A87"/>
    <w:rsid w:val="00E04471"/>
    <w:rsid w:val="00E07266"/>
    <w:rsid w:val="00E204D7"/>
    <w:rsid w:val="00E254E1"/>
    <w:rsid w:val="00E51EB7"/>
    <w:rsid w:val="00E66841"/>
    <w:rsid w:val="00E8020D"/>
    <w:rsid w:val="00EA40BC"/>
    <w:rsid w:val="00EA71C2"/>
    <w:rsid w:val="00EC7787"/>
    <w:rsid w:val="00ED0498"/>
    <w:rsid w:val="00ED0C17"/>
    <w:rsid w:val="00EE1BD5"/>
    <w:rsid w:val="00EE55DE"/>
    <w:rsid w:val="00EE68CD"/>
    <w:rsid w:val="00F0398B"/>
    <w:rsid w:val="00F04AD3"/>
    <w:rsid w:val="00F0594A"/>
    <w:rsid w:val="00F418D3"/>
    <w:rsid w:val="00F44BDE"/>
    <w:rsid w:val="00F47751"/>
    <w:rsid w:val="00F77DDA"/>
    <w:rsid w:val="00F862D3"/>
    <w:rsid w:val="00FB17D8"/>
    <w:rsid w:val="00FC75B4"/>
    <w:rsid w:val="00FD7C5E"/>
    <w:rsid w:val="00FF0951"/>
    <w:rsid w:val="00FF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C3D396C-331F-4BAE-9F43-9E2AF65D7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Emphasis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rPr>
      <w:color w:val="0000FF"/>
    </w:rPr>
  </w:style>
  <w:style w:type="character" w:styleId="a4">
    <w:name w:val="page number"/>
    <w:basedOn w:val="a0"/>
  </w:style>
  <w:style w:type="character" w:styleId="a5">
    <w:name w:val="annotation reference"/>
    <w:semiHidden/>
    <w:rsid w:val="00870A8E"/>
    <w:rPr>
      <w:sz w:val="18"/>
      <w:szCs w:val="18"/>
    </w:rPr>
  </w:style>
  <w:style w:type="character" w:styleId="a6">
    <w:name w:val="Strong"/>
    <w:qFormat/>
    <w:rPr>
      <w:b/>
      <w:bCs/>
    </w:rPr>
  </w:style>
  <w:style w:type="paragraph" w:styleId="a7">
    <w:name w:val="annotation text"/>
    <w:basedOn w:val="a"/>
    <w:semiHidden/>
    <w:rsid w:val="00870A8E"/>
  </w:style>
  <w:style w:type="paragraph" w:styleId="a8">
    <w:name w:val="annotation subject"/>
    <w:basedOn w:val="a7"/>
    <w:next w:val="a7"/>
    <w:semiHidden/>
    <w:rsid w:val="00870A8E"/>
    <w:rPr>
      <w:b/>
      <w:bCs/>
    </w:rPr>
  </w:style>
  <w:style w:type="paragraph" w:styleId="a9">
    <w:name w:val="Balloon Text"/>
    <w:basedOn w:val="a"/>
    <w:semiHidden/>
    <w:rsid w:val="00870A8E"/>
    <w:rPr>
      <w:rFonts w:ascii="Arial" w:hAnsi="Arial"/>
      <w:sz w:val="18"/>
      <w:szCs w:val="18"/>
    </w:rPr>
  </w:style>
  <w:style w:type="character" w:styleId="HTML">
    <w:name w:val="HTML Code"/>
    <w:rsid w:val="004C732B"/>
    <w:rPr>
      <w:rFonts w:ascii="細明體" w:eastAsia="細明體" w:hAnsi="細明體" w:cs="細明體"/>
      <w:sz w:val="24"/>
      <w:szCs w:val="24"/>
    </w:rPr>
  </w:style>
  <w:style w:type="character" w:styleId="aa">
    <w:name w:val="Hyperlink"/>
    <w:rsid w:val="004C732B"/>
    <w:rPr>
      <w:color w:val="0000FF"/>
      <w:u w:val="single"/>
    </w:rPr>
  </w:style>
  <w:style w:type="character" w:styleId="ab">
    <w:name w:val="FollowedHyperlink"/>
    <w:rsid w:val="00C318BC"/>
    <w:rPr>
      <w:color w:val="800080"/>
      <w:u w:val="single"/>
    </w:rPr>
  </w:style>
  <w:style w:type="paragraph" w:styleId="ac">
    <w:name w:val="Normal Indent"/>
    <w:aliases w:val="表正文,正文非缩进"/>
    <w:basedOn w:val="a"/>
    <w:rsid w:val="00D47640"/>
    <w:pPr>
      <w:widowControl w:val="0"/>
      <w:ind w:left="425"/>
      <w:jc w:val="both"/>
    </w:pPr>
    <w:rPr>
      <w:kern w:val="2"/>
      <w:sz w:val="21"/>
      <w:szCs w:val="20"/>
    </w:rPr>
  </w:style>
  <w:style w:type="character" w:customStyle="1" w:styleId="style131">
    <w:name w:val="style131"/>
    <w:rsid w:val="00161624"/>
    <w:rPr>
      <w:rFonts w:ascii="Arial" w:hAnsi="Arial" w:cs="Arial" w:hint="default"/>
      <w:color w:val="000099"/>
    </w:rPr>
  </w:style>
  <w:style w:type="character" w:customStyle="1" w:styleId="style31">
    <w:name w:val="style31"/>
    <w:rsid w:val="00161624"/>
    <w:rPr>
      <w:rFonts w:ascii="Arial" w:hAnsi="Arial" w:cs="Arial" w:hint="default"/>
      <w:sz w:val="20"/>
      <w:szCs w:val="20"/>
    </w:rPr>
  </w:style>
  <w:style w:type="paragraph" w:styleId="ad">
    <w:name w:val="header"/>
    <w:basedOn w:val="a"/>
    <w:link w:val="ae"/>
    <w:rsid w:val="009441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rsid w:val="009441A4"/>
  </w:style>
  <w:style w:type="paragraph" w:styleId="af">
    <w:name w:val="footer"/>
    <w:basedOn w:val="a"/>
    <w:link w:val="af0"/>
    <w:rsid w:val="009441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rsid w:val="009441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2020-07-27T00:58:00Z</dcterms:created>
  <dcterms:modified xsi:type="dcterms:W3CDTF">2020-07-27T00:58:00Z</dcterms:modified>
</cp:coreProperties>
</file>