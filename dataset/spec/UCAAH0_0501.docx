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 w:rsidRPr="00EE7BF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EE7BFF" w:rsidRDefault="004C7E4A">
            <w:pPr>
              <w:pStyle w:val="Tabletext"/>
              <w:jc w:val="center"/>
              <w:rPr>
                <w:rFonts w:ascii="Arial" w:hAnsi="Arial"/>
                <w:color w:val="000000"/>
              </w:rPr>
            </w:pPr>
            <w:bookmarkStart w:id="0" w:name="_GoBack"/>
            <w:bookmarkEnd w:id="0"/>
            <w:r w:rsidRPr="00EE7BFF">
              <w:rPr>
                <w:rFonts w:ascii="Arial" w:hAnsi="Arial"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EE7BFF" w:rsidRDefault="004C7E4A">
            <w:pPr>
              <w:pStyle w:val="Tabletext"/>
              <w:jc w:val="center"/>
              <w:rPr>
                <w:rFonts w:ascii="Arial" w:hAnsi="Arial"/>
                <w:color w:val="000000"/>
              </w:rPr>
            </w:pPr>
            <w:r w:rsidRPr="00EE7BFF">
              <w:rPr>
                <w:rFonts w:ascii="Arial" w:hAnsi="Arial"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EE7BFF" w:rsidRDefault="004C7E4A">
            <w:pPr>
              <w:pStyle w:val="Tabletext"/>
              <w:jc w:val="center"/>
              <w:rPr>
                <w:rFonts w:ascii="Arial" w:hAnsi="Arial"/>
                <w:color w:val="000000"/>
              </w:rPr>
            </w:pPr>
            <w:r w:rsidRPr="00EE7BFF">
              <w:rPr>
                <w:rFonts w:ascii="Arial" w:hAnsi="Arial"/>
                <w:color w:val="000000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EE7BFF" w:rsidRDefault="004C7E4A">
            <w:pPr>
              <w:pStyle w:val="Tabletext"/>
              <w:jc w:val="center"/>
              <w:rPr>
                <w:rFonts w:ascii="Arial" w:hAnsi="Arial"/>
                <w:color w:val="000000"/>
                <w:lang w:eastAsia="zh-TW"/>
              </w:rPr>
            </w:pPr>
            <w:r w:rsidRPr="00EE7BFF">
              <w:rPr>
                <w:rFonts w:ascii="Arial" w:hAnsi="Arial"/>
                <w:color w:val="000000"/>
                <w:lang w:eastAsia="zh-TW"/>
              </w:rPr>
              <w:t>Author</w:t>
            </w:r>
          </w:p>
        </w:tc>
      </w:tr>
      <w:tr w:rsidR="00E51289" w:rsidRPr="00EE7BF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289" w:rsidRPr="00EE7BFF" w:rsidRDefault="00E51289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1"/>
                <w:attr w:name="Day" w:val="19"/>
                <w:attr w:name="IsLunarDate" w:val="False"/>
                <w:attr w:name="IsROCDate" w:val="False"/>
              </w:smartTagPr>
              <w:r w:rsidRPr="00EE7BFF">
                <w:rPr>
                  <w:rFonts w:ascii="Arial" w:hAnsi="Arial"/>
                  <w:color w:val="000000"/>
                  <w:lang w:eastAsia="zh-TW"/>
                </w:rPr>
                <w:t>20</w:t>
              </w:r>
              <w:r w:rsidR="00B364C2" w:rsidRPr="00EE7BFF">
                <w:rPr>
                  <w:rFonts w:ascii="Arial" w:hAnsi="Arial" w:hint="eastAsia"/>
                  <w:color w:val="000000"/>
                  <w:lang w:eastAsia="zh-TW"/>
                </w:rPr>
                <w:t>10</w:t>
              </w:r>
              <w:r w:rsidRPr="00EE7BFF">
                <w:rPr>
                  <w:rFonts w:ascii="Arial" w:hAnsi="Arial"/>
                  <w:color w:val="000000"/>
                  <w:lang w:eastAsia="zh-TW"/>
                </w:rPr>
                <w:t>/1/</w:t>
              </w:r>
              <w:r w:rsidR="00B364C2" w:rsidRPr="00EE7BFF">
                <w:rPr>
                  <w:rFonts w:ascii="Arial" w:hAnsi="Arial" w:hint="eastAsia"/>
                  <w:color w:val="000000"/>
                  <w:lang w:eastAsia="zh-TW"/>
                </w:rPr>
                <w:t>19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289" w:rsidRPr="00EE7BFF" w:rsidRDefault="00E51289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r w:rsidRPr="00EE7BFF">
              <w:rPr>
                <w:rFonts w:ascii="Arial" w:hAnsi="Arial" w:hint="eastAsia"/>
                <w:color w:val="000000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289" w:rsidRPr="00EE7BFF" w:rsidRDefault="00FE5BAC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r w:rsidRPr="00EE7BFF">
              <w:rPr>
                <w:rFonts w:ascii="Arial" w:hAnsi="新細明體" w:hint="eastAsia"/>
                <w:color w:val="000000"/>
                <w:lang w:eastAsia="zh-TW"/>
              </w:rPr>
              <w:t>建立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289" w:rsidRPr="00EE7BFF" w:rsidRDefault="00B364C2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r w:rsidRPr="00EE7BFF">
              <w:rPr>
                <w:rFonts w:ascii="Arial" w:hAnsi="新細明體" w:hint="eastAsia"/>
                <w:color w:val="000000"/>
                <w:lang w:eastAsia="zh-TW"/>
              </w:rPr>
              <w:t>金生</w:t>
            </w:r>
          </w:p>
        </w:tc>
      </w:tr>
      <w:tr w:rsidR="00413B43" w:rsidRPr="00EE7BFF" w:rsidTr="002F0C25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3B43" w:rsidRPr="00EE7BFF" w:rsidRDefault="00413B43" w:rsidP="002F0C25">
            <w:pPr>
              <w:pStyle w:val="Tabletext"/>
              <w:rPr>
                <w:rFonts w:ascii="Arial" w:hAnsi="Arial"/>
                <w:color w:val="000000"/>
                <w:lang w:eastAsia="zh-TW"/>
              </w:rPr>
            </w:pPr>
            <w:r>
              <w:rPr>
                <w:rFonts w:ascii="Arial" w:hAnsi="Arial" w:hint="eastAsia"/>
                <w:color w:val="000000"/>
                <w:lang w:eastAsia="zh-TW"/>
              </w:rPr>
              <w:t>2010/05/31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3B43" w:rsidRPr="00EE7BFF" w:rsidRDefault="00413B43" w:rsidP="002F0C25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r>
              <w:rPr>
                <w:rFonts w:ascii="Arial" w:hAnsi="Arial" w:hint="eastAsia"/>
                <w:color w:val="000000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3B43" w:rsidRPr="00EE7BFF" w:rsidRDefault="00413B43" w:rsidP="002F0C25">
            <w:pPr>
              <w:pStyle w:val="Tabletext"/>
              <w:rPr>
                <w:rFonts w:ascii="Arial" w:hAnsi="新細明體" w:hint="eastAsia"/>
                <w:color w:val="000000"/>
                <w:lang w:eastAsia="zh-TW"/>
              </w:rPr>
            </w:pPr>
            <w:r>
              <w:rPr>
                <w:rFonts w:ascii="Arial" w:hAnsi="新細明體" w:hint="eastAsia"/>
                <w:color w:val="000000"/>
                <w:lang w:eastAsia="zh-TW"/>
              </w:rPr>
              <w:t>新增查詢條件</w:t>
            </w:r>
            <w:r>
              <w:rPr>
                <w:rFonts w:ascii="Arial" w:hAnsi="新細明體" w:hint="eastAsia"/>
                <w:color w:val="000000"/>
                <w:lang w:eastAsia="zh-TW"/>
              </w:rPr>
              <w:t>(</w:t>
            </w:r>
            <w:r>
              <w:rPr>
                <w:rFonts w:ascii="Arial" w:hAnsi="新細明體" w:hint="eastAsia"/>
                <w:color w:val="000000"/>
                <w:lang w:eastAsia="zh-TW"/>
              </w:rPr>
              <w:t>加年、月下拉式選單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3B43" w:rsidRPr="0025357F" w:rsidRDefault="00413B43" w:rsidP="002F0C25">
            <w:pPr>
              <w:pStyle w:val="Tabletext"/>
              <w:rPr>
                <w:rFonts w:ascii="Arial" w:hAnsi="新細明體" w:hint="eastAsia"/>
                <w:color w:val="000000"/>
                <w:lang w:eastAsia="zh-TW"/>
              </w:rPr>
            </w:pPr>
            <w:r>
              <w:rPr>
                <w:rFonts w:ascii="Arial" w:hAnsi="新細明體" w:hint="eastAsia"/>
                <w:color w:val="000000"/>
                <w:lang w:eastAsia="zh-TW"/>
              </w:rPr>
              <w:t>慈蓮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FF5B8D" w:rsidRPr="00E8700A" w:rsidTr="005B69BE">
        <w:tc>
          <w:tcPr>
            <w:tcW w:w="1416" w:type="dxa"/>
            <w:vAlign w:val="center"/>
          </w:tcPr>
          <w:p w:rsidR="00FF5B8D" w:rsidRPr="00BD5672" w:rsidRDefault="00FF5B8D" w:rsidP="005B69B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  <w:vAlign w:val="center"/>
          </w:tcPr>
          <w:p w:rsidR="00FF5B8D" w:rsidRPr="00BD5672" w:rsidRDefault="00FF5B8D" w:rsidP="005B69B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  <w:vAlign w:val="center"/>
          </w:tcPr>
          <w:p w:rsidR="00FF5B8D" w:rsidRPr="00BD5672" w:rsidRDefault="00FF5B8D" w:rsidP="005B69B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  <w:vAlign w:val="center"/>
          </w:tcPr>
          <w:p w:rsidR="00FF5B8D" w:rsidRPr="00BD5672" w:rsidRDefault="00FF5B8D" w:rsidP="005B69B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  <w:vAlign w:val="center"/>
          </w:tcPr>
          <w:p w:rsidR="00FF5B8D" w:rsidRPr="00BD5672" w:rsidRDefault="00FF5B8D" w:rsidP="005B69B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FF5B8D" w:rsidRPr="00E8700A" w:rsidTr="005B69BE">
        <w:tc>
          <w:tcPr>
            <w:tcW w:w="1416" w:type="dxa"/>
            <w:vAlign w:val="center"/>
          </w:tcPr>
          <w:p w:rsidR="00FF5B8D" w:rsidRDefault="00FF5B8D" w:rsidP="005B69BE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2015/03/13</w:t>
            </w:r>
          </w:p>
        </w:tc>
        <w:tc>
          <w:tcPr>
            <w:tcW w:w="1010" w:type="dxa"/>
            <w:vAlign w:val="center"/>
          </w:tcPr>
          <w:p w:rsidR="00FF5B8D" w:rsidRDefault="00FF5B8D" w:rsidP="005B69B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3953" w:type="dxa"/>
            <w:vAlign w:val="center"/>
          </w:tcPr>
          <w:p w:rsidR="00FF5B8D" w:rsidRDefault="00FF5B8D" w:rsidP="005B69BE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新增三登人員欄位</w:t>
            </w:r>
          </w:p>
        </w:tc>
        <w:tc>
          <w:tcPr>
            <w:tcW w:w="1566" w:type="dxa"/>
            <w:vAlign w:val="center"/>
          </w:tcPr>
          <w:p w:rsidR="00FF5B8D" w:rsidRDefault="00FF5B8D" w:rsidP="005B69BE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張凱鈞</w:t>
            </w:r>
          </w:p>
        </w:tc>
        <w:tc>
          <w:tcPr>
            <w:tcW w:w="2071" w:type="dxa"/>
            <w:vAlign w:val="center"/>
          </w:tcPr>
          <w:p w:rsidR="00FF5B8D" w:rsidRPr="00C748F7" w:rsidRDefault="00FF5B8D" w:rsidP="005B69B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141021000298</w:t>
            </w:r>
          </w:p>
        </w:tc>
      </w:tr>
      <w:tr w:rsidR="005F6867" w:rsidRPr="00E8700A" w:rsidTr="001B4C56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" w:author="陳德仁" w:date="2020-01-08T13:37:00Z">
            <w:tblPrEx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3" w:author="陳德仁" w:date="2020-01-08T13:36:00Z"/>
        </w:trPr>
        <w:tc>
          <w:tcPr>
            <w:tcW w:w="1416" w:type="dxa"/>
            <w:tcPrChange w:id="4" w:author="陳德仁" w:date="2020-01-08T13:37:00Z">
              <w:tcPr>
                <w:tcW w:w="1416" w:type="dxa"/>
                <w:vAlign w:val="center"/>
              </w:tcPr>
            </w:tcPrChange>
          </w:tcPr>
          <w:p w:rsidR="005F6867" w:rsidRPr="005F6867" w:rsidRDefault="005F6867" w:rsidP="005F6867">
            <w:pPr>
              <w:spacing w:line="240" w:lineRule="atLeast"/>
              <w:jc w:val="center"/>
              <w:rPr>
                <w:ins w:id="5" w:author="陳德仁" w:date="2020-01-08T13:36:00Z"/>
                <w:rFonts w:ascii="細明體" w:eastAsia="細明體" w:hAnsi="細明體" w:hint="eastAsia"/>
                <w:sz w:val="20"/>
                <w:szCs w:val="20"/>
                <w:rPrChange w:id="6" w:author="陳德仁" w:date="2020-01-08T13:37:00Z">
                  <w:rPr>
                    <w:ins w:id="7" w:author="陳德仁" w:date="2020-01-08T13:36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8" w:author="陳德仁" w:date="2020-01-08T13:37:00Z">
              <w:r w:rsidRPr="005F6867">
                <w:rPr>
                  <w:rFonts w:ascii="細明體" w:eastAsia="細明體" w:hAnsi="細明體" w:hint="eastAsia"/>
                  <w:sz w:val="20"/>
                  <w:szCs w:val="20"/>
                  <w:rPrChange w:id="9" w:author="陳德仁" w:date="2020-01-08T13:37:00Z">
                    <w:rPr>
                      <w:rFonts w:hint="eastAsia"/>
                    </w:rPr>
                  </w:rPrChange>
                </w:rPr>
                <w:t>2020/01/08</w:t>
              </w:r>
            </w:ins>
          </w:p>
        </w:tc>
        <w:tc>
          <w:tcPr>
            <w:tcW w:w="1010" w:type="dxa"/>
            <w:tcPrChange w:id="10" w:author="陳德仁" w:date="2020-01-08T13:37:00Z">
              <w:tcPr>
                <w:tcW w:w="1010" w:type="dxa"/>
                <w:vAlign w:val="center"/>
              </w:tcPr>
            </w:tcPrChange>
          </w:tcPr>
          <w:p w:rsidR="005F6867" w:rsidRPr="005F6867" w:rsidRDefault="005F6867" w:rsidP="005F6867">
            <w:pPr>
              <w:spacing w:line="240" w:lineRule="atLeast"/>
              <w:jc w:val="center"/>
              <w:rPr>
                <w:ins w:id="11" w:author="陳德仁" w:date="2020-01-08T13:36:00Z"/>
                <w:rFonts w:ascii="細明體" w:eastAsia="細明體" w:hAnsi="細明體" w:cs="Courier New" w:hint="eastAsia"/>
                <w:sz w:val="20"/>
                <w:szCs w:val="20"/>
                <w:rPrChange w:id="12" w:author="陳德仁" w:date="2020-01-08T13:37:00Z">
                  <w:rPr>
                    <w:ins w:id="13" w:author="陳德仁" w:date="2020-01-08T13:36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14" w:author="陳德仁" w:date="2020-01-08T13:37:00Z">
              <w:r w:rsidRPr="005F6867">
                <w:rPr>
                  <w:rFonts w:ascii="細明體" w:eastAsia="細明體" w:hAnsi="細明體" w:hint="eastAsia"/>
                  <w:sz w:val="20"/>
                  <w:szCs w:val="20"/>
                  <w:rPrChange w:id="15" w:author="陳德仁" w:date="2020-01-08T13:37:00Z">
                    <w:rPr>
                      <w:rFonts w:hint="eastAsia"/>
                    </w:rPr>
                  </w:rPrChange>
                </w:rPr>
                <w:t>2</w:t>
              </w:r>
            </w:ins>
          </w:p>
        </w:tc>
        <w:tc>
          <w:tcPr>
            <w:tcW w:w="3953" w:type="dxa"/>
            <w:tcPrChange w:id="16" w:author="陳德仁" w:date="2020-01-08T13:37:00Z">
              <w:tcPr>
                <w:tcW w:w="3953" w:type="dxa"/>
                <w:vAlign w:val="center"/>
              </w:tcPr>
            </w:tcPrChange>
          </w:tcPr>
          <w:p w:rsidR="005F6867" w:rsidRPr="005F6867" w:rsidRDefault="005F6867" w:rsidP="005F6867">
            <w:pPr>
              <w:spacing w:line="240" w:lineRule="atLeast"/>
              <w:rPr>
                <w:ins w:id="17" w:author="陳德仁" w:date="2020-01-08T13:36:00Z"/>
                <w:rFonts w:ascii="細明體" w:eastAsia="細明體" w:hAnsi="細明體" w:cs="Courier New" w:hint="eastAsia"/>
                <w:sz w:val="20"/>
                <w:szCs w:val="20"/>
                <w:rPrChange w:id="18" w:author="陳德仁" w:date="2020-01-08T13:37:00Z">
                  <w:rPr>
                    <w:ins w:id="19" w:author="陳德仁" w:date="2020-01-08T13:36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20" w:author="陳德仁" w:date="2020-01-08T13:37:00Z">
              <w:r w:rsidRPr="005F6867">
                <w:rPr>
                  <w:rFonts w:ascii="細明體" w:eastAsia="細明體" w:hAnsi="細明體" w:hint="eastAsia"/>
                  <w:sz w:val="20"/>
                  <w:szCs w:val="20"/>
                  <w:rPrChange w:id="21" w:author="陳德仁" w:date="2020-01-08T13:37:00Z">
                    <w:rPr>
                      <w:rFonts w:hint="eastAsia"/>
                    </w:rPr>
                  </w:rPrChange>
                </w:rPr>
                <w:t>內部改善：</w:t>
              </w:r>
              <w:r w:rsidRPr="005F6867">
                <w:rPr>
                  <w:rFonts w:ascii="細明體" w:eastAsia="細明體" w:hAnsi="細明體" w:hint="eastAsia"/>
                  <w:sz w:val="20"/>
                  <w:szCs w:val="20"/>
                  <w:rPrChange w:id="22" w:author="陳德仁" w:date="2020-01-08T13:37:00Z">
                    <w:rPr>
                      <w:rFonts w:hint="eastAsia"/>
                    </w:rPr>
                  </w:rPrChange>
                </w:rPr>
                <w:t>PMD</w:t>
              </w:r>
            </w:ins>
          </w:p>
        </w:tc>
        <w:tc>
          <w:tcPr>
            <w:tcW w:w="1566" w:type="dxa"/>
            <w:tcPrChange w:id="23" w:author="陳德仁" w:date="2020-01-08T13:37:00Z">
              <w:tcPr>
                <w:tcW w:w="1566" w:type="dxa"/>
                <w:vAlign w:val="center"/>
              </w:tcPr>
            </w:tcPrChange>
          </w:tcPr>
          <w:p w:rsidR="005F6867" w:rsidRPr="005F6867" w:rsidRDefault="005F6867" w:rsidP="005F6867">
            <w:pPr>
              <w:pStyle w:val="Tabletext"/>
              <w:jc w:val="center"/>
              <w:rPr>
                <w:ins w:id="24" w:author="陳德仁" w:date="2020-01-08T13:36:00Z"/>
                <w:rFonts w:ascii="細明體" w:eastAsia="細明體" w:hAnsi="細明體" w:hint="eastAsia"/>
                <w:lang w:eastAsia="zh-TW"/>
                <w:rPrChange w:id="25" w:author="陳德仁" w:date="2020-01-08T13:37:00Z">
                  <w:rPr>
                    <w:ins w:id="26" w:author="陳德仁" w:date="2020-01-08T13:36:00Z"/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ins w:id="27" w:author="陳德仁" w:date="2020-01-08T13:37:00Z">
              <w:r w:rsidRPr="005F6867">
                <w:rPr>
                  <w:rFonts w:ascii="細明體" w:eastAsia="細明體" w:hAnsi="細明體" w:hint="eastAsia"/>
                  <w:rPrChange w:id="28" w:author="陳德仁" w:date="2020-01-08T13:37:00Z">
                    <w:rPr>
                      <w:rFonts w:hint="eastAsia"/>
                    </w:rPr>
                  </w:rPrChange>
                </w:rPr>
                <w:t>陳德仁</w:t>
              </w:r>
            </w:ins>
          </w:p>
        </w:tc>
        <w:tc>
          <w:tcPr>
            <w:tcW w:w="2071" w:type="dxa"/>
            <w:tcPrChange w:id="29" w:author="陳德仁" w:date="2020-01-08T13:37:00Z">
              <w:tcPr>
                <w:tcW w:w="2071" w:type="dxa"/>
                <w:vAlign w:val="center"/>
              </w:tcPr>
            </w:tcPrChange>
          </w:tcPr>
          <w:p w:rsidR="005F6867" w:rsidRPr="005F6867" w:rsidRDefault="005F6867" w:rsidP="005F6867">
            <w:pPr>
              <w:spacing w:line="240" w:lineRule="atLeast"/>
              <w:jc w:val="center"/>
              <w:rPr>
                <w:ins w:id="30" w:author="陳德仁" w:date="2020-01-08T13:36:00Z"/>
                <w:rFonts w:ascii="細明體" w:eastAsia="細明體" w:hAnsi="細明體" w:cs="Courier New" w:hint="eastAsia"/>
                <w:sz w:val="20"/>
                <w:szCs w:val="20"/>
                <w:rPrChange w:id="31" w:author="陳德仁" w:date="2020-01-08T13:37:00Z">
                  <w:rPr>
                    <w:ins w:id="32" w:author="陳德仁" w:date="2020-01-08T13:36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33" w:author="陳德仁" w:date="2020-01-08T13:37:00Z">
              <w:r w:rsidRPr="005F6867">
                <w:rPr>
                  <w:rFonts w:ascii="細明體" w:eastAsia="細明體" w:hAnsi="細明體" w:hint="eastAsia"/>
                  <w:sz w:val="20"/>
                  <w:szCs w:val="20"/>
                  <w:rPrChange w:id="34" w:author="陳德仁" w:date="2020-01-08T13:37:00Z">
                    <w:rPr>
                      <w:rFonts w:hint="eastAsia"/>
                    </w:rPr>
                  </w:rPrChange>
                </w:rPr>
                <w:t>191114000671</w:t>
              </w:r>
            </w:ins>
          </w:p>
        </w:tc>
      </w:tr>
    </w:tbl>
    <w:p w:rsidR="00AB580B" w:rsidRPr="00EE7BFF" w:rsidRDefault="00AB580B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</w:p>
    <w:p w:rsidR="004C7E4A" w:rsidRPr="00D97F14" w:rsidRDefault="00D97F14" w:rsidP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>
        <w:rPr>
          <w:rFonts w:ascii="Arial" w:hAnsi="新細明體" w:hint="eastAsia"/>
          <w:color w:val="000000"/>
          <w:kern w:val="2"/>
          <w:szCs w:val="24"/>
          <w:lang w:eastAsia="zh-TW"/>
        </w:rPr>
        <w:t>程式功能概述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2093"/>
        <w:gridCol w:w="1953"/>
        <w:gridCol w:w="5418"/>
      </w:tblGrid>
      <w:tr w:rsidR="00D97F14" w:rsidRPr="002A58AE" w:rsidTr="005B69BE">
        <w:tc>
          <w:tcPr>
            <w:tcW w:w="2093" w:type="dxa"/>
          </w:tcPr>
          <w:p w:rsidR="00D97F14" w:rsidRPr="002A58AE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371" w:type="dxa"/>
            <w:gridSpan w:val="2"/>
          </w:tcPr>
          <w:p w:rsidR="00D97F14" w:rsidRPr="00D76EE6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延滯息日報查詢</w:t>
            </w:r>
          </w:p>
        </w:tc>
      </w:tr>
      <w:tr w:rsidR="00D97F14" w:rsidRPr="002A58AE" w:rsidTr="005B69BE">
        <w:tc>
          <w:tcPr>
            <w:tcW w:w="2093" w:type="dxa"/>
          </w:tcPr>
          <w:p w:rsidR="00D97F14" w:rsidRPr="002A58AE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371" w:type="dxa"/>
            <w:gridSpan w:val="2"/>
          </w:tcPr>
          <w:p w:rsidR="00D97F14" w:rsidRPr="002A58AE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AAH0_0501</w:t>
            </w:r>
          </w:p>
        </w:tc>
      </w:tr>
      <w:tr w:rsidR="00D97F14" w:rsidRPr="002A58AE" w:rsidTr="005B69BE">
        <w:tc>
          <w:tcPr>
            <w:tcW w:w="2093" w:type="dxa"/>
          </w:tcPr>
          <w:p w:rsidR="00D97F14" w:rsidRPr="002A58AE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371" w:type="dxa"/>
            <w:gridSpan w:val="2"/>
          </w:tcPr>
          <w:p w:rsidR="00D97F14" w:rsidRPr="002A58AE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D97F14" w:rsidRPr="002A58AE" w:rsidTr="005B69BE">
        <w:tc>
          <w:tcPr>
            <w:tcW w:w="2093" w:type="dxa"/>
          </w:tcPr>
          <w:p w:rsidR="00D97F14" w:rsidRPr="002A58AE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371" w:type="dxa"/>
            <w:gridSpan w:val="2"/>
          </w:tcPr>
          <w:p w:rsidR="00D97F14" w:rsidRPr="00D76EE6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延滯息日報查詢</w:t>
            </w:r>
          </w:p>
        </w:tc>
      </w:tr>
      <w:tr w:rsidR="00D97F14" w:rsidRPr="002A58AE" w:rsidTr="005B69BE">
        <w:tc>
          <w:tcPr>
            <w:tcW w:w="2093" w:type="dxa"/>
          </w:tcPr>
          <w:p w:rsidR="00D97F14" w:rsidRPr="002A58AE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371" w:type="dxa"/>
            <w:gridSpan w:val="2"/>
          </w:tcPr>
          <w:p w:rsidR="00D97F14" w:rsidRPr="002A58AE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D97F14" w:rsidRPr="002A58AE" w:rsidTr="005B69BE">
        <w:tc>
          <w:tcPr>
            <w:tcW w:w="2093" w:type="dxa"/>
          </w:tcPr>
          <w:p w:rsidR="00D97F14" w:rsidRPr="002A58AE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371" w:type="dxa"/>
            <w:gridSpan w:val="2"/>
          </w:tcPr>
          <w:p w:rsidR="00D97F14" w:rsidRPr="002A58AE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D97F14" w:rsidRPr="002A58AE" w:rsidTr="005B69BE">
        <w:tc>
          <w:tcPr>
            <w:tcW w:w="2093" w:type="dxa"/>
          </w:tcPr>
          <w:p w:rsidR="00D97F14" w:rsidRPr="002A58AE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371" w:type="dxa"/>
            <w:gridSpan w:val="2"/>
          </w:tcPr>
          <w:p w:rsidR="00D97F14" w:rsidRPr="002A58AE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D97F14" w:rsidRPr="002A58AE" w:rsidTr="005B69BE">
        <w:tc>
          <w:tcPr>
            <w:tcW w:w="2093" w:type="dxa"/>
          </w:tcPr>
          <w:p w:rsidR="00D97F14" w:rsidRPr="002A58AE" w:rsidRDefault="00D97F14" w:rsidP="005B69BE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371" w:type="dxa"/>
            <w:gridSpan w:val="2"/>
          </w:tcPr>
          <w:p w:rsidR="00D97F14" w:rsidRPr="002A58AE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D97F14" w:rsidRPr="000C52FD" w:rsidTr="005B69BE">
        <w:tc>
          <w:tcPr>
            <w:tcW w:w="2093" w:type="dxa"/>
            <w:vMerge w:val="restart"/>
            <w:vAlign w:val="center"/>
          </w:tcPr>
          <w:p w:rsidR="00D97F14" w:rsidRPr="000C52FD" w:rsidRDefault="00D97F14" w:rsidP="005B69B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953" w:type="dxa"/>
          </w:tcPr>
          <w:p w:rsidR="00D97F14" w:rsidRPr="000C52FD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5418" w:type="dxa"/>
            <w:vAlign w:val="center"/>
          </w:tcPr>
          <w:p w:rsidR="00D97F14" w:rsidRPr="000C52FD" w:rsidRDefault="00D97F14" w:rsidP="005B69B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D97F14" w:rsidRPr="00E01490" w:rsidTr="005B69BE">
        <w:tc>
          <w:tcPr>
            <w:tcW w:w="2093" w:type="dxa"/>
            <w:vMerge/>
          </w:tcPr>
          <w:p w:rsidR="00D97F14" w:rsidRPr="000C52FD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53" w:type="dxa"/>
          </w:tcPr>
          <w:p w:rsidR="00D97F14" w:rsidRPr="000C52FD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5418" w:type="dxa"/>
            <w:vAlign w:val="center"/>
          </w:tcPr>
          <w:p w:rsidR="00D97F14" w:rsidRPr="000C52FD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D97F14" w:rsidRPr="00E01490" w:rsidTr="005B69BE">
        <w:tc>
          <w:tcPr>
            <w:tcW w:w="2093" w:type="dxa"/>
            <w:vMerge/>
          </w:tcPr>
          <w:p w:rsidR="00D97F14" w:rsidRPr="000C52FD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53" w:type="dxa"/>
          </w:tcPr>
          <w:p w:rsidR="00D97F14" w:rsidRPr="000C52FD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5418" w:type="dxa"/>
            <w:vAlign w:val="center"/>
          </w:tcPr>
          <w:p w:rsidR="00D97F14" w:rsidRPr="000C52FD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D97F14" w:rsidRPr="00F82E63" w:rsidTr="005B69BE">
        <w:tc>
          <w:tcPr>
            <w:tcW w:w="2093" w:type="dxa"/>
          </w:tcPr>
          <w:p w:rsidR="00D97F14" w:rsidRPr="006A02C0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371" w:type="dxa"/>
            <w:gridSpan w:val="2"/>
          </w:tcPr>
          <w:p w:rsidR="00D97F14" w:rsidRPr="006A02C0" w:rsidRDefault="00D97F14" w:rsidP="005B69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4C7E4A" w:rsidRPr="00EE7BFF" w:rsidRDefault="004C7E4A">
      <w:pPr>
        <w:rPr>
          <w:rFonts w:ascii="Arial" w:hAnsi="Arial" w:hint="eastAsia"/>
          <w:color w:val="000000"/>
          <w:sz w:val="20"/>
          <w:szCs w:val="20"/>
        </w:rPr>
      </w:pPr>
    </w:p>
    <w:p w:rsidR="004C7E4A" w:rsidRPr="00EE7BFF" w:rsidRDefault="004C7E4A" w:rsidP="000A5F5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EE7BFF">
        <w:rPr>
          <w:rFonts w:ascii="Arial" w:hAnsi="新細明體" w:hint="eastAsia"/>
          <w:color w:val="000000"/>
          <w:kern w:val="2"/>
          <w:szCs w:val="24"/>
          <w:lang w:eastAsia="zh-TW"/>
        </w:rPr>
        <w:t>使用檔案</w:t>
      </w:r>
    </w:p>
    <w:tbl>
      <w:tblPr>
        <w:tblW w:w="77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38"/>
        <w:gridCol w:w="1882"/>
        <w:gridCol w:w="5220"/>
      </w:tblGrid>
      <w:tr w:rsidR="00B364C2" w:rsidRPr="00EE7BFF" w:rsidTr="00B364C2">
        <w:tc>
          <w:tcPr>
            <w:tcW w:w="638" w:type="dxa"/>
          </w:tcPr>
          <w:p w:rsidR="00B364C2" w:rsidRPr="00EE7BFF" w:rsidRDefault="00B364C2" w:rsidP="000A5F5F">
            <w:p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EE7BFF">
              <w:rPr>
                <w:rFonts w:ascii="Arial" w:hAnsi="新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1882" w:type="dxa"/>
          </w:tcPr>
          <w:p w:rsidR="00B364C2" w:rsidRPr="00EE7BFF" w:rsidRDefault="00B364C2" w:rsidP="000A5F5F">
            <w:p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EE7BFF">
              <w:rPr>
                <w:rFonts w:ascii="Arial" w:hAnsi="新細明體" w:hint="eastAsia"/>
                <w:color w:val="000000"/>
                <w:sz w:val="20"/>
                <w:szCs w:val="20"/>
              </w:rPr>
              <w:t>檔案名稱</w:t>
            </w:r>
          </w:p>
        </w:tc>
        <w:tc>
          <w:tcPr>
            <w:tcW w:w="5220" w:type="dxa"/>
          </w:tcPr>
          <w:p w:rsidR="00B364C2" w:rsidRPr="00EE7BFF" w:rsidRDefault="00B364C2" w:rsidP="000A5F5F">
            <w:p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EE7BFF">
              <w:rPr>
                <w:rFonts w:ascii="Arial" w:hAnsi="新細明體" w:hint="eastAsia"/>
                <w:color w:val="000000"/>
                <w:sz w:val="20"/>
                <w:szCs w:val="20"/>
              </w:rPr>
              <w:t>中文說明</w:t>
            </w:r>
          </w:p>
        </w:tc>
      </w:tr>
      <w:tr w:rsidR="00B364C2" w:rsidRPr="00EE7BFF" w:rsidTr="00B364C2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B364C2" w:rsidRPr="00EE7BFF" w:rsidRDefault="00B364C2" w:rsidP="00D02C2C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</w:p>
        </w:tc>
        <w:tc>
          <w:tcPr>
            <w:tcW w:w="1882" w:type="dxa"/>
          </w:tcPr>
          <w:p w:rsidR="00B364C2" w:rsidRPr="00EE7BFF" w:rsidRDefault="00B364C2" w:rsidP="00B364C2">
            <w:p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EE7BFF">
              <w:rPr>
                <w:rFonts w:ascii="Arial" w:hAnsi="Arial"/>
                <w:color w:val="000000"/>
                <w:sz w:val="20"/>
                <w:szCs w:val="20"/>
              </w:rPr>
              <w:t>DTAAH010</w:t>
            </w:r>
          </w:p>
        </w:tc>
        <w:tc>
          <w:tcPr>
            <w:tcW w:w="5220" w:type="dxa"/>
          </w:tcPr>
          <w:p w:rsidR="00B364C2" w:rsidRPr="00EE7BFF" w:rsidRDefault="00B364C2" w:rsidP="00B364C2">
            <w:p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EE7BFF">
              <w:rPr>
                <w:rFonts w:ascii="Arial" w:hAnsi="新細明體" w:hint="eastAsia"/>
                <w:color w:val="000000"/>
                <w:sz w:val="20"/>
                <w:szCs w:val="20"/>
              </w:rPr>
              <w:t>理賠情報</w:t>
            </w:r>
            <w:r w:rsidRPr="00EE7BFF">
              <w:rPr>
                <w:rFonts w:ascii="Arial" w:hAnsi="Arial" w:hint="eastAsia"/>
                <w:color w:val="000000"/>
                <w:sz w:val="20"/>
                <w:szCs w:val="20"/>
              </w:rPr>
              <w:t>--</w:t>
            </w:r>
            <w:r w:rsidRPr="00EE7BFF">
              <w:rPr>
                <w:rFonts w:ascii="Arial" w:hAnsi="新細明體" w:hint="eastAsia"/>
                <w:color w:val="000000"/>
                <w:sz w:val="20"/>
                <w:szCs w:val="20"/>
              </w:rPr>
              <w:t>延滯息日結速報</w:t>
            </w:r>
          </w:p>
        </w:tc>
      </w:tr>
    </w:tbl>
    <w:p w:rsidR="004C7E4A" w:rsidRPr="00EE7BFF" w:rsidRDefault="004C7E4A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</w:p>
    <w:p w:rsidR="004C7E4A" w:rsidRPr="00EE7BFF" w:rsidRDefault="00612B1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EE7BFF">
        <w:rPr>
          <w:rFonts w:ascii="Arial" w:hAnsi="新細明體" w:hint="eastAsia"/>
          <w:color w:val="000000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 w:rsidRPr="00EE7BFF">
        <w:tc>
          <w:tcPr>
            <w:tcW w:w="1080" w:type="dxa"/>
            <w:gridSpan w:val="2"/>
          </w:tcPr>
          <w:p w:rsidR="004C7E4A" w:rsidRPr="00EE7BFF" w:rsidRDefault="004C7E4A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color w:val="000000"/>
                <w:kern w:val="2"/>
                <w:szCs w:val="24"/>
                <w:lang w:eastAsia="zh-TW"/>
              </w:rPr>
            </w:pPr>
            <w:r w:rsidRPr="00EE7BFF">
              <w:rPr>
                <w:rFonts w:ascii="Arial" w:hAnsi="Arial" w:hint="eastAsia"/>
                <w:color w:val="000000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Pr="00EE7BFF" w:rsidRDefault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EE7BFF">
              <w:rPr>
                <w:rFonts w:ascii="Arial" w:hAnsi="Arial" w:hint="eastAsia"/>
                <w:color w:val="000000"/>
                <w:sz w:val="20"/>
                <w:szCs w:val="20"/>
              </w:rPr>
              <w:t>(</w:t>
            </w:r>
            <w:r w:rsidRPr="00EE7BFF">
              <w:rPr>
                <w:rFonts w:ascii="Arial" w:hAnsi="新細明體" w:hint="eastAsia"/>
                <w:color w:val="000000"/>
                <w:sz w:val="20"/>
                <w:szCs w:val="20"/>
              </w:rPr>
              <w:t>此欄由開發人員填入</w:t>
            </w:r>
            <w:r w:rsidRPr="00EE7BFF">
              <w:rPr>
                <w:rFonts w:ascii="Arial" w:hAnsi="Arial" w:hint="eastAsia"/>
                <w:color w:val="000000"/>
                <w:sz w:val="20"/>
                <w:szCs w:val="20"/>
              </w:rPr>
              <w:t>)</w:t>
            </w:r>
          </w:p>
        </w:tc>
      </w:tr>
      <w:tr w:rsidR="004C7E4A" w:rsidRPr="00EE7BFF">
        <w:tc>
          <w:tcPr>
            <w:tcW w:w="9180" w:type="dxa"/>
            <w:gridSpan w:val="5"/>
          </w:tcPr>
          <w:p w:rsidR="004C7E4A" w:rsidRPr="00EE7BFF" w:rsidRDefault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EE7BFF">
              <w:rPr>
                <w:rFonts w:ascii="Arial" w:hAnsi="新細明體" w:hint="eastAsia"/>
                <w:color w:val="000000"/>
                <w:sz w:val="20"/>
                <w:szCs w:val="20"/>
              </w:rPr>
              <w:t>輸入參數</w:t>
            </w:r>
          </w:p>
        </w:tc>
      </w:tr>
      <w:tr w:rsidR="004C7E4A" w:rsidRPr="00EE7BFF">
        <w:tc>
          <w:tcPr>
            <w:tcW w:w="720" w:type="dxa"/>
          </w:tcPr>
          <w:p w:rsidR="004C7E4A" w:rsidRPr="00EE7BFF" w:rsidRDefault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EE7BFF">
              <w:rPr>
                <w:rFonts w:ascii="Arial" w:hAnsi="新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Pr="00EE7BFF" w:rsidRDefault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EE7BFF">
              <w:rPr>
                <w:rFonts w:ascii="Arial" w:hAnsi="新細明體" w:hint="eastAsia"/>
                <w:color w:val="000000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Pr="00EE7BFF" w:rsidRDefault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EE7BFF">
              <w:rPr>
                <w:rFonts w:ascii="Arial" w:hAnsi="新細明體" w:hint="eastAsia"/>
                <w:color w:val="000000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Pr="00EE7BFF" w:rsidRDefault="00F311C0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EE7BFF">
              <w:rPr>
                <w:rFonts w:ascii="Arial" w:hAnsi="Arial" w:hint="eastAsia"/>
                <w:color w:val="000000"/>
                <w:sz w:val="20"/>
                <w:szCs w:val="20"/>
              </w:rPr>
              <w:t>Default</w:t>
            </w:r>
          </w:p>
        </w:tc>
      </w:tr>
      <w:tr w:rsidR="00CC1546" w:rsidRPr="00EE7BFF">
        <w:tc>
          <w:tcPr>
            <w:tcW w:w="720" w:type="dxa"/>
          </w:tcPr>
          <w:p w:rsidR="00CC1546" w:rsidRPr="00EE7BFF" w:rsidRDefault="00CC1546">
            <w:pPr>
              <w:numPr>
                <w:ilvl w:val="0"/>
                <w:numId w:val="3"/>
              </w:numPr>
              <w:rPr>
                <w:rFonts w:ascii="Arial" w:hAnsi="Arial" w:hint="eastAsia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C1546" w:rsidRPr="00EE7BFF" w:rsidRDefault="00B364C2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EE7BFF">
              <w:rPr>
                <w:rFonts w:ascii="Arial" w:hAnsi="新細明體" w:hint="eastAsia"/>
                <w:color w:val="000000"/>
                <w:sz w:val="20"/>
                <w:szCs w:val="20"/>
              </w:rPr>
              <w:t>資料日期</w:t>
            </w:r>
          </w:p>
        </w:tc>
        <w:tc>
          <w:tcPr>
            <w:tcW w:w="1800" w:type="dxa"/>
            <w:vAlign w:val="bottom"/>
          </w:tcPr>
          <w:p w:rsidR="00CC1546" w:rsidRPr="00EE7BFF" w:rsidRDefault="00F311C0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EE7BFF">
              <w:rPr>
                <w:rFonts w:ascii="Arial" w:hAnsi="Arial" w:hint="eastAsia"/>
                <w:color w:val="000000"/>
                <w:sz w:val="20"/>
                <w:szCs w:val="20"/>
              </w:rPr>
              <w:t>Var</w:t>
            </w:r>
            <w:r w:rsidR="00B364C2" w:rsidRPr="00EE7BFF">
              <w:rPr>
                <w:rFonts w:ascii="Arial" w:hAnsi="Arial" w:hint="eastAsia"/>
                <w:color w:val="000000"/>
                <w:sz w:val="20"/>
                <w:szCs w:val="20"/>
              </w:rPr>
              <w:t>char(8</w:t>
            </w:r>
            <w:r w:rsidR="000A5F5F" w:rsidRPr="00EE7BFF">
              <w:rPr>
                <w:rFonts w:ascii="Arial" w:hAnsi="Arial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20" w:type="dxa"/>
          </w:tcPr>
          <w:p w:rsidR="00CC1546" w:rsidRPr="00EE7BFF" w:rsidRDefault="00CC1546">
            <w:pPr>
              <w:rPr>
                <w:rFonts w:ascii="Arial" w:hAnsi="Arial" w:hint="eastAsia"/>
                <w:color w:val="000000"/>
                <w:sz w:val="20"/>
              </w:rPr>
            </w:pPr>
          </w:p>
        </w:tc>
      </w:tr>
    </w:tbl>
    <w:p w:rsidR="00336FA8" w:rsidRPr="00EE7BFF" w:rsidRDefault="00336FA8" w:rsidP="00CC1546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</w:p>
    <w:p w:rsidR="000A5F5F" w:rsidRPr="00691577" w:rsidRDefault="00691577" w:rsidP="000A5F5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>
        <w:rPr>
          <w:rFonts w:ascii="Arial" w:hAnsi="新細明體" w:hint="eastAsia"/>
          <w:color w:val="000000"/>
          <w:kern w:val="2"/>
          <w:szCs w:val="24"/>
          <w:lang w:eastAsia="zh-TW"/>
        </w:rPr>
        <w:t>畫面</w:t>
      </w:r>
      <w:r w:rsidR="003C1E46" w:rsidRPr="00EE7BFF">
        <w:rPr>
          <w:rFonts w:ascii="Arial" w:hAnsi="新細明體" w:hint="eastAsia"/>
          <w:color w:val="000000"/>
          <w:kern w:val="2"/>
          <w:szCs w:val="24"/>
          <w:lang w:eastAsia="zh-TW"/>
        </w:rPr>
        <w:t>：</w:t>
      </w:r>
      <w:r>
        <w:rPr>
          <w:rFonts w:ascii="Arial" w:hAnsi="新細明體" w:hint="eastAsia"/>
          <w:color w:val="000000"/>
          <w:kern w:val="2"/>
          <w:szCs w:val="24"/>
          <w:lang w:eastAsia="zh-TW"/>
        </w:rPr>
        <w:t>參考</w:t>
      </w:r>
      <w:r>
        <w:rPr>
          <w:rFonts w:ascii="Arial" w:hAnsi="新細明體" w:hint="eastAsia"/>
          <w:color w:val="000000"/>
          <w:kern w:val="2"/>
          <w:szCs w:val="24"/>
          <w:lang w:eastAsia="zh-TW"/>
        </w:rPr>
        <w:t>AAH00501.doc</w:t>
      </w:r>
    </w:p>
    <w:p w:rsidR="00691577" w:rsidRPr="00EE7BFF" w:rsidRDefault="00691577" w:rsidP="00691577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</w:p>
    <w:p w:rsidR="00CC1546" w:rsidRPr="00EE7BFF" w:rsidRDefault="00CC1546" w:rsidP="00CC154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EE7BFF">
        <w:rPr>
          <w:rFonts w:ascii="Arial" w:hAnsi="新細明體" w:hint="eastAsia"/>
          <w:color w:val="000000"/>
          <w:kern w:val="2"/>
          <w:szCs w:val="24"/>
          <w:lang w:eastAsia="zh-TW"/>
        </w:rPr>
        <w:t>程式內容：</w:t>
      </w:r>
    </w:p>
    <w:p w:rsidR="00B22581" w:rsidRPr="00EE7BFF" w:rsidRDefault="00B364C2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 w:rsidRPr="00EE7BFF">
        <w:rPr>
          <w:rFonts w:ascii="Arial" w:hAnsi="新細明體" w:hint="eastAsia"/>
          <w:color w:val="000000"/>
          <w:kern w:val="2"/>
          <w:szCs w:val="24"/>
          <w:lang w:eastAsia="zh-TW"/>
        </w:rPr>
        <w:t>產生下拉選單</w:t>
      </w:r>
      <w:r w:rsidR="00612B1F" w:rsidRPr="00EE7BFF">
        <w:rPr>
          <w:rFonts w:ascii="Arial" w:hAnsi="新細明體" w:hint="eastAsia"/>
          <w:color w:val="000000"/>
          <w:kern w:val="2"/>
          <w:szCs w:val="24"/>
          <w:lang w:eastAsia="zh-TW"/>
        </w:rPr>
        <w:t>：</w:t>
      </w:r>
      <w:r w:rsidR="00612B1F" w:rsidRPr="00EE7BFF">
        <w:rPr>
          <w:rFonts w:ascii="Arial" w:hAnsi="Arial" w:hint="eastAsia"/>
          <w:color w:val="000000"/>
          <w:kern w:val="2"/>
          <w:szCs w:val="24"/>
          <w:lang w:eastAsia="zh-TW"/>
        </w:rPr>
        <w:t xml:space="preserve"> </w:t>
      </w:r>
    </w:p>
    <w:p w:rsidR="00206DA5" w:rsidRDefault="00206DA5" w:rsidP="00AA5BA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>
        <w:rPr>
          <w:rFonts w:ascii="Arial" w:hAnsi="Arial" w:hint="eastAsia"/>
          <w:color w:val="000000"/>
          <w:kern w:val="2"/>
          <w:szCs w:val="24"/>
          <w:lang w:eastAsia="zh-TW"/>
        </w:rPr>
        <w:lastRenderedPageBreak/>
        <w:t xml:space="preserve">SELECT DISTINCT PAY_DATE </w:t>
      </w:r>
    </w:p>
    <w:p w:rsidR="00206DA5" w:rsidRDefault="00206DA5" w:rsidP="00965EFD">
      <w:pPr>
        <w:pStyle w:val="Tabletext"/>
        <w:keepLines w:val="0"/>
        <w:spacing w:after="0" w:line="240" w:lineRule="auto"/>
        <w:ind w:leftChars="591" w:left="1418"/>
        <w:rPr>
          <w:rFonts w:ascii="Arial" w:hAnsi="Arial" w:hint="eastAsia"/>
          <w:color w:val="000000"/>
          <w:kern w:val="2"/>
          <w:szCs w:val="24"/>
          <w:lang w:eastAsia="zh-TW"/>
        </w:rPr>
      </w:pPr>
      <w:r>
        <w:rPr>
          <w:rFonts w:ascii="Arial" w:hAnsi="Arial" w:hint="eastAsia"/>
          <w:color w:val="000000"/>
          <w:kern w:val="2"/>
          <w:szCs w:val="24"/>
          <w:lang w:eastAsia="zh-TW"/>
        </w:rPr>
        <w:t>FROM DTAAH010</w:t>
      </w:r>
    </w:p>
    <w:p w:rsidR="00206DA5" w:rsidRDefault="003C7F06" w:rsidP="00965EFD">
      <w:pPr>
        <w:pStyle w:val="Tabletext"/>
        <w:keepLines w:val="0"/>
        <w:spacing w:after="0" w:line="240" w:lineRule="auto"/>
        <w:ind w:left="1418"/>
        <w:rPr>
          <w:rFonts w:ascii="Arial" w:hAnsi="Arial" w:hint="eastAsia"/>
          <w:color w:val="000000"/>
          <w:kern w:val="2"/>
          <w:szCs w:val="24"/>
          <w:lang w:eastAsia="zh-TW"/>
        </w:rPr>
      </w:pPr>
      <w:r>
        <w:rPr>
          <w:rFonts w:ascii="Arial" w:hAnsi="Arial" w:hint="eastAsia"/>
          <w:color w:val="000000"/>
          <w:kern w:val="2"/>
          <w:szCs w:val="24"/>
          <w:lang w:eastAsia="zh-TW"/>
        </w:rPr>
        <w:t>[</w:t>
      </w:r>
      <w:r w:rsidR="00206DA5">
        <w:rPr>
          <w:rFonts w:ascii="Arial" w:hAnsi="Arial" w:hint="eastAsia"/>
          <w:color w:val="000000"/>
          <w:kern w:val="2"/>
          <w:szCs w:val="24"/>
          <w:lang w:eastAsia="zh-TW"/>
        </w:rPr>
        <w:t xml:space="preserve">WHERE </w:t>
      </w:r>
      <w:r w:rsidR="002B0D14">
        <w:rPr>
          <w:rFonts w:ascii="Arial" w:hAnsi="Arial" w:hint="eastAsia"/>
          <w:color w:val="000000"/>
          <w:kern w:val="2"/>
          <w:szCs w:val="24"/>
          <w:lang w:eastAsia="zh-TW"/>
        </w:rPr>
        <w:t>CHAR(YEAR(PAY_DATE)</w:t>
      </w:r>
      <w:r w:rsidR="00D8185A">
        <w:rPr>
          <w:rFonts w:ascii="Arial" w:hAnsi="Arial" w:hint="eastAsia"/>
          <w:color w:val="000000"/>
          <w:kern w:val="2"/>
          <w:szCs w:val="24"/>
          <w:lang w:eastAsia="zh-TW"/>
        </w:rPr>
        <w:t>)</w:t>
      </w:r>
      <w:r>
        <w:rPr>
          <w:rFonts w:ascii="Arial" w:hAnsi="Arial" w:hint="eastAsia"/>
          <w:color w:val="000000"/>
          <w:kern w:val="2"/>
          <w:szCs w:val="24"/>
          <w:lang w:eastAsia="zh-TW"/>
        </w:rPr>
        <w:t xml:space="preserve">= </w:t>
      </w:r>
      <w:r>
        <w:rPr>
          <w:rFonts w:ascii="Arial" w:hAnsi="Arial"/>
          <w:color w:val="000000"/>
          <w:kern w:val="2"/>
          <w:szCs w:val="24"/>
          <w:lang w:eastAsia="zh-TW"/>
        </w:rPr>
        <w:t>‘</w:t>
      </w:r>
      <w:r>
        <w:rPr>
          <w:rFonts w:ascii="Arial" w:hAnsi="Arial" w:hint="eastAsia"/>
          <w:color w:val="000000"/>
          <w:kern w:val="2"/>
          <w:szCs w:val="24"/>
          <w:lang w:eastAsia="zh-TW"/>
        </w:rPr>
        <w:t>:PAY_DATE_YEAR</w:t>
      </w:r>
      <w:r>
        <w:rPr>
          <w:rFonts w:ascii="Arial" w:hAnsi="Arial"/>
          <w:color w:val="000000"/>
          <w:kern w:val="2"/>
          <w:szCs w:val="24"/>
          <w:lang w:eastAsia="zh-TW"/>
        </w:rPr>
        <w:t>’</w:t>
      </w:r>
      <w:r>
        <w:rPr>
          <w:rFonts w:ascii="Arial" w:hAnsi="Arial" w:hint="eastAsia"/>
          <w:color w:val="000000"/>
          <w:kern w:val="2"/>
          <w:szCs w:val="24"/>
          <w:lang w:eastAsia="zh-TW"/>
        </w:rPr>
        <w:t>]</w:t>
      </w:r>
    </w:p>
    <w:p w:rsidR="003C7F06" w:rsidRDefault="003C7F06" w:rsidP="00965EFD">
      <w:pPr>
        <w:pStyle w:val="Tabletext"/>
        <w:keepLines w:val="0"/>
        <w:spacing w:after="0" w:line="240" w:lineRule="auto"/>
        <w:ind w:left="1418"/>
        <w:rPr>
          <w:rFonts w:ascii="Arial" w:hAnsi="Arial" w:hint="eastAsia"/>
          <w:color w:val="000000"/>
          <w:kern w:val="2"/>
          <w:szCs w:val="24"/>
          <w:lang w:eastAsia="zh-TW"/>
        </w:rPr>
      </w:pPr>
      <w:r>
        <w:rPr>
          <w:rFonts w:ascii="Arial" w:hAnsi="Arial" w:hint="eastAsia"/>
          <w:color w:val="000000"/>
          <w:kern w:val="2"/>
          <w:szCs w:val="24"/>
          <w:lang w:eastAsia="zh-TW"/>
        </w:rPr>
        <w:t xml:space="preserve">[   AND </w:t>
      </w:r>
      <w:r w:rsidR="002E7371">
        <w:rPr>
          <w:rFonts w:ascii="Arial" w:hAnsi="Arial" w:hint="eastAsia"/>
          <w:color w:val="000000"/>
          <w:kern w:val="2"/>
          <w:szCs w:val="24"/>
          <w:lang w:eastAsia="zh-TW"/>
        </w:rPr>
        <w:t>CHAR(MONTH(</w:t>
      </w:r>
      <w:r>
        <w:rPr>
          <w:rFonts w:ascii="Arial" w:hAnsi="Arial" w:hint="eastAsia"/>
          <w:color w:val="000000"/>
          <w:kern w:val="2"/>
          <w:szCs w:val="24"/>
          <w:lang w:eastAsia="zh-TW"/>
        </w:rPr>
        <w:t>PAY_DATE</w:t>
      </w:r>
      <w:r w:rsidR="002E7371">
        <w:rPr>
          <w:rFonts w:ascii="Arial" w:hAnsi="Arial" w:hint="eastAsia"/>
          <w:color w:val="000000"/>
          <w:kern w:val="2"/>
          <w:szCs w:val="24"/>
          <w:lang w:eastAsia="zh-TW"/>
        </w:rPr>
        <w:t>))</w:t>
      </w:r>
      <w:r>
        <w:rPr>
          <w:rFonts w:ascii="Arial" w:hAnsi="Arial" w:hint="eastAsia"/>
          <w:color w:val="000000"/>
          <w:kern w:val="2"/>
          <w:szCs w:val="24"/>
          <w:lang w:eastAsia="zh-TW"/>
        </w:rPr>
        <w:t>,</w:t>
      </w:r>
      <w:r w:rsidR="002E7371">
        <w:rPr>
          <w:rFonts w:ascii="Arial" w:hAnsi="Arial" w:hint="eastAsia"/>
          <w:color w:val="000000"/>
          <w:kern w:val="2"/>
          <w:szCs w:val="24"/>
          <w:lang w:eastAsia="zh-TW"/>
        </w:rPr>
        <w:t xml:space="preserve"> = </w:t>
      </w:r>
      <w:r w:rsidR="002E7371">
        <w:rPr>
          <w:rFonts w:ascii="Arial" w:hAnsi="Arial"/>
          <w:color w:val="000000"/>
          <w:kern w:val="2"/>
          <w:szCs w:val="24"/>
          <w:lang w:eastAsia="zh-TW"/>
        </w:rPr>
        <w:t>‘</w:t>
      </w:r>
      <w:r w:rsidR="002E7371">
        <w:rPr>
          <w:rFonts w:ascii="Arial" w:hAnsi="Arial" w:hint="eastAsia"/>
          <w:color w:val="000000"/>
          <w:kern w:val="2"/>
          <w:szCs w:val="24"/>
          <w:lang w:eastAsia="zh-TW"/>
        </w:rPr>
        <w:t>:PAY_DATE_MONTH</w:t>
      </w:r>
      <w:r w:rsidR="002E7371">
        <w:rPr>
          <w:rFonts w:ascii="Arial" w:hAnsi="Arial"/>
          <w:color w:val="000000"/>
          <w:kern w:val="2"/>
          <w:szCs w:val="24"/>
          <w:lang w:eastAsia="zh-TW"/>
        </w:rPr>
        <w:t>’</w:t>
      </w:r>
      <w:r w:rsidR="002E7371">
        <w:rPr>
          <w:rFonts w:ascii="Arial" w:hAnsi="Arial" w:hint="eastAsia"/>
          <w:color w:val="000000"/>
          <w:kern w:val="2"/>
          <w:szCs w:val="24"/>
          <w:lang w:eastAsia="zh-TW"/>
        </w:rPr>
        <w:t>]</w:t>
      </w:r>
    </w:p>
    <w:p w:rsidR="00FE2738" w:rsidRDefault="006551C2" w:rsidP="00AA5BA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>
        <w:rPr>
          <w:rFonts w:ascii="Arial" w:hAnsi="Arial" w:hint="eastAsia"/>
          <w:color w:val="000000"/>
          <w:kern w:val="2"/>
          <w:szCs w:val="24"/>
          <w:lang w:eastAsia="zh-TW"/>
        </w:rPr>
        <w:t>給付年下拉式選單</w:t>
      </w:r>
    </w:p>
    <w:p w:rsidR="006551C2" w:rsidRDefault="005F3BF8" w:rsidP="00965EF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>
        <w:rPr>
          <w:rFonts w:ascii="Arial" w:hAnsi="Arial" w:hint="eastAsia"/>
          <w:color w:val="000000"/>
          <w:kern w:val="2"/>
          <w:szCs w:val="24"/>
          <w:lang w:eastAsia="zh-TW"/>
        </w:rPr>
        <w:t>99~YEAR(CURRENT DATE)</w:t>
      </w:r>
    </w:p>
    <w:p w:rsidR="006551C2" w:rsidRDefault="006551C2" w:rsidP="00AA5BA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>
        <w:rPr>
          <w:rFonts w:ascii="Arial" w:hAnsi="Arial" w:hint="eastAsia"/>
          <w:color w:val="000000"/>
          <w:kern w:val="2"/>
          <w:szCs w:val="24"/>
          <w:lang w:eastAsia="zh-TW"/>
        </w:rPr>
        <w:t>給付月下拉式選單</w:t>
      </w:r>
    </w:p>
    <w:p w:rsidR="007B3BAF" w:rsidRDefault="007B3BAF" w:rsidP="00965EF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>
        <w:rPr>
          <w:rFonts w:ascii="Arial" w:hAnsi="Arial" w:hint="eastAsia"/>
          <w:color w:val="000000"/>
          <w:kern w:val="2"/>
          <w:szCs w:val="24"/>
          <w:lang w:eastAsia="zh-TW"/>
        </w:rPr>
        <w:t>以年</w:t>
      </w:r>
      <w:r>
        <w:rPr>
          <w:rFonts w:ascii="Arial" w:hAnsi="Arial" w:hint="eastAsia"/>
          <w:color w:val="000000"/>
          <w:kern w:val="2"/>
          <w:szCs w:val="24"/>
          <w:lang w:eastAsia="zh-TW"/>
        </w:rPr>
        <w:t>(PAY_DATE_YEAR)</w:t>
      </w:r>
      <w:r>
        <w:rPr>
          <w:rFonts w:ascii="Arial" w:hAnsi="Arial" w:hint="eastAsia"/>
          <w:color w:val="000000"/>
          <w:kern w:val="2"/>
          <w:szCs w:val="24"/>
          <w:lang w:eastAsia="zh-TW"/>
        </w:rPr>
        <w:t>抓月份</w:t>
      </w:r>
      <w:r>
        <w:rPr>
          <w:rFonts w:ascii="Arial" w:hAnsi="Arial" w:hint="eastAsia"/>
          <w:color w:val="000000"/>
          <w:kern w:val="2"/>
          <w:szCs w:val="24"/>
          <w:lang w:eastAsia="zh-TW"/>
        </w:rPr>
        <w:t>(1.1)</w:t>
      </w:r>
    </w:p>
    <w:p w:rsidR="006551C2" w:rsidRDefault="006551C2" w:rsidP="00AA5BA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>
        <w:rPr>
          <w:rFonts w:ascii="Arial" w:hAnsi="Arial" w:hint="eastAsia"/>
          <w:color w:val="000000"/>
          <w:kern w:val="2"/>
          <w:szCs w:val="24"/>
          <w:lang w:eastAsia="zh-TW"/>
        </w:rPr>
        <w:t>給付日下拉式選單</w:t>
      </w:r>
    </w:p>
    <w:p w:rsidR="00795018" w:rsidRDefault="00795018" w:rsidP="00965EF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>
        <w:rPr>
          <w:rFonts w:ascii="Arial" w:hAnsi="Arial" w:hint="eastAsia"/>
          <w:color w:val="000000"/>
          <w:kern w:val="2"/>
          <w:szCs w:val="24"/>
          <w:lang w:eastAsia="zh-TW"/>
        </w:rPr>
        <w:t>以年</w:t>
      </w:r>
      <w:r>
        <w:rPr>
          <w:rFonts w:ascii="Arial" w:hAnsi="Arial" w:hint="eastAsia"/>
          <w:color w:val="000000"/>
          <w:kern w:val="2"/>
          <w:szCs w:val="24"/>
          <w:lang w:eastAsia="zh-TW"/>
        </w:rPr>
        <w:t>(PAY_DATE_YEAR)</w:t>
      </w:r>
      <w:r>
        <w:rPr>
          <w:rFonts w:ascii="Arial" w:hAnsi="Arial" w:hint="eastAsia"/>
          <w:color w:val="000000"/>
          <w:kern w:val="2"/>
          <w:szCs w:val="24"/>
          <w:lang w:eastAsia="zh-TW"/>
        </w:rPr>
        <w:t>及月</w:t>
      </w:r>
      <w:r>
        <w:rPr>
          <w:rFonts w:ascii="Arial" w:hAnsi="Arial" w:hint="eastAsia"/>
          <w:color w:val="000000"/>
          <w:kern w:val="2"/>
          <w:szCs w:val="24"/>
          <w:lang w:eastAsia="zh-TW"/>
        </w:rPr>
        <w:t>(PAY_DATE_MONTH)</w:t>
      </w:r>
      <w:r>
        <w:rPr>
          <w:rFonts w:ascii="Arial" w:hAnsi="Arial" w:hint="eastAsia"/>
          <w:color w:val="000000"/>
          <w:kern w:val="2"/>
          <w:szCs w:val="24"/>
          <w:lang w:eastAsia="zh-TW"/>
        </w:rPr>
        <w:t>抓取給付日期</w:t>
      </w:r>
      <w:r w:rsidR="00BB100E">
        <w:rPr>
          <w:rFonts w:ascii="Arial" w:hAnsi="Arial" w:hint="eastAsia"/>
          <w:color w:val="000000"/>
          <w:kern w:val="2"/>
          <w:szCs w:val="24"/>
          <w:lang w:eastAsia="zh-TW"/>
        </w:rPr>
        <w:t>(1.1)</w:t>
      </w:r>
    </w:p>
    <w:p w:rsidR="00031089" w:rsidRPr="00EE7BFF" w:rsidRDefault="00031089" w:rsidP="0003108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color w:val="000000"/>
          <w:kern w:val="2"/>
          <w:szCs w:val="24"/>
          <w:lang w:eastAsia="zh-TW"/>
        </w:rPr>
      </w:pPr>
      <w:r>
        <w:rPr>
          <w:rFonts w:ascii="Arial" w:hAnsi="Arial" w:hint="eastAsia"/>
          <w:color w:val="000000"/>
          <w:kern w:val="2"/>
          <w:szCs w:val="24"/>
          <w:lang w:eastAsia="zh-TW"/>
        </w:rPr>
        <w:t>資料日期一律顯示</w:t>
      </w:r>
      <w:r>
        <w:rPr>
          <w:rFonts w:ascii="Arial" w:hAnsi="Arial" w:hint="eastAsia"/>
          <w:color w:val="000000"/>
          <w:kern w:val="2"/>
          <w:szCs w:val="24"/>
          <w:lang w:eastAsia="zh-TW"/>
        </w:rPr>
        <w:t>SHUT DOWN DATE</w:t>
      </w:r>
    </w:p>
    <w:p w:rsidR="00AA5BA0" w:rsidRPr="00EE7BFF" w:rsidRDefault="00EE7BFF" w:rsidP="00AA5BA0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>
        <w:rPr>
          <w:rStyle w:val="style31"/>
          <w:rFonts w:hAnsi="新細明體" w:cs="Times New Roman" w:hint="eastAsia"/>
          <w:color w:val="000000"/>
          <w:kern w:val="2"/>
          <w:szCs w:val="24"/>
          <w:lang w:eastAsia="zh-TW"/>
        </w:rPr>
        <w:t>一開始進入網頁，或使用者按下</w:t>
      </w:r>
      <w:r w:rsidR="00AA5BA0" w:rsidRPr="00EE7BFF">
        <w:rPr>
          <w:rStyle w:val="style31"/>
          <w:rFonts w:hAnsi="新細明體" w:cs="Times New Roman" w:hint="eastAsia"/>
          <w:color w:val="000000"/>
          <w:kern w:val="2"/>
          <w:szCs w:val="24"/>
          <w:lang w:eastAsia="zh-TW"/>
        </w:rPr>
        <w:t>查詢</w:t>
      </w:r>
      <w:r>
        <w:rPr>
          <w:rStyle w:val="style31"/>
          <w:rFonts w:hAnsi="新細明體" w:cs="Times New Roman" w:hint="eastAsia"/>
          <w:color w:val="000000"/>
          <w:kern w:val="2"/>
          <w:szCs w:val="24"/>
          <w:lang w:eastAsia="zh-TW"/>
        </w:rPr>
        <w:t>按鈕時，查詢</w:t>
      </w:r>
      <w:r w:rsidR="00AA5BA0" w:rsidRPr="00EE7BFF">
        <w:rPr>
          <w:rStyle w:val="style31"/>
          <w:rFonts w:cs="Times New Roman" w:hint="eastAsia"/>
          <w:color w:val="000000"/>
          <w:kern w:val="2"/>
          <w:szCs w:val="24"/>
          <w:lang w:eastAsia="zh-TW"/>
        </w:rPr>
        <w:t>DTAAH010:</w:t>
      </w:r>
    </w:p>
    <w:p w:rsidR="00AA5BA0" w:rsidRPr="00EE7BFF" w:rsidRDefault="00AA5BA0" w:rsidP="00AA5BA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EE7BFF">
        <w:rPr>
          <w:rStyle w:val="style31"/>
          <w:rFonts w:cs="Times New Roman" w:hint="eastAsia"/>
          <w:color w:val="000000"/>
          <w:kern w:val="2"/>
          <w:szCs w:val="24"/>
          <w:lang w:eastAsia="zh-TW"/>
        </w:rPr>
        <w:t xml:space="preserve">SELECT * FORM DTAAH010 WHERE PAY_DATE = </w:t>
      </w:r>
      <w:r w:rsidRPr="00EE7BFF">
        <w:rPr>
          <w:rStyle w:val="style31"/>
          <w:rFonts w:hAnsi="新細明體" w:cs="Times New Roman" w:hint="eastAsia"/>
          <w:color w:val="000000"/>
          <w:kern w:val="2"/>
          <w:szCs w:val="24"/>
          <w:lang w:eastAsia="zh-TW"/>
        </w:rPr>
        <w:t>下拉選單的選項</w:t>
      </w:r>
      <w:ins w:id="35" w:author="張凱鈞" w:date="2015-03-13T11:54:00Z">
        <w:r w:rsidR="00FF5B8D">
          <w:rPr>
            <w:rStyle w:val="style31"/>
            <w:rFonts w:hAnsi="新細明體" w:cs="Times New Roman" w:hint="eastAsia"/>
            <w:color w:val="000000"/>
            <w:kern w:val="2"/>
            <w:szCs w:val="24"/>
            <w:lang w:eastAsia="zh-TW"/>
          </w:rPr>
          <w:t xml:space="preserve"> ORDER BY </w:t>
        </w:r>
        <w:r w:rsidR="00FF5B8D">
          <w:rPr>
            <w:rStyle w:val="style31"/>
            <w:rFonts w:hAnsi="新細明體" w:cs="Times New Roman" w:hint="eastAsia"/>
            <w:color w:val="000000"/>
            <w:kern w:val="2"/>
            <w:szCs w:val="24"/>
            <w:lang w:eastAsia="zh-TW"/>
          </w:rPr>
          <w:t>行政中心代號</w:t>
        </w:r>
      </w:ins>
      <w:r w:rsidRPr="00EE7BFF">
        <w:rPr>
          <w:rStyle w:val="style31"/>
          <w:rFonts w:hAnsi="新細明體" w:cs="Times New Roman" w:hint="eastAsia"/>
          <w:color w:val="000000"/>
          <w:kern w:val="2"/>
          <w:szCs w:val="24"/>
          <w:lang w:eastAsia="zh-TW"/>
        </w:rPr>
        <w:t>。</w:t>
      </w:r>
    </w:p>
    <w:p w:rsidR="00031089" w:rsidRPr="00EE7BFF" w:rsidRDefault="00CB6362" w:rsidP="0003108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  <w:r w:rsidRPr="00EE7BFF">
        <w:rPr>
          <w:rStyle w:val="style31"/>
          <w:rFonts w:hAnsi="新細明體" w:hint="eastAsia"/>
          <w:color w:val="000000"/>
          <w:lang w:eastAsia="zh-TW"/>
        </w:rPr>
        <w:t>顯示查詢結果</w:t>
      </w:r>
      <w:r w:rsidR="00031089">
        <w:rPr>
          <w:rStyle w:val="style31"/>
          <w:rFonts w:cs="Times New Roman" w:hint="eastAsia"/>
          <w:color w:val="000000"/>
          <w:kern w:val="2"/>
          <w:szCs w:val="24"/>
          <w:lang w:eastAsia="zh-TW"/>
        </w:rPr>
        <w:t>：</w:t>
      </w: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C50BA0" w:rsidRPr="00EE7BFF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C50BA0" w:rsidRPr="00EE7BFF" w:rsidRDefault="00C50BA0" w:rsidP="00B54FC2">
            <w:pPr>
              <w:jc w:val="center"/>
              <w:rPr>
                <w:rFonts w:ascii="Arial" w:hAnsi="Arial"/>
                <w:bCs/>
                <w:color w:val="000000"/>
              </w:rPr>
            </w:pPr>
            <w:r w:rsidRPr="00EE7BFF">
              <w:rPr>
                <w:rFonts w:ascii="Arial" w:hAnsi="Arial" w:hint="eastAsia"/>
                <w:bCs/>
                <w:color w:val="000000"/>
              </w:rPr>
              <w:t>Title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C50BA0" w:rsidRPr="00EE7BFF" w:rsidRDefault="00C50BA0" w:rsidP="00B54FC2">
            <w:pPr>
              <w:jc w:val="center"/>
              <w:rPr>
                <w:rFonts w:ascii="Arial" w:hAnsi="Arial" w:hint="eastAsia"/>
                <w:bCs/>
                <w:color w:val="000000"/>
              </w:rPr>
            </w:pPr>
            <w:r w:rsidRPr="00EE7BFF">
              <w:rPr>
                <w:rFonts w:ascii="Arial" w:hAnsi="新細明體" w:hint="eastAsia"/>
                <w:bCs/>
                <w:color w:val="00000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C50BA0" w:rsidRPr="00EE7BFF" w:rsidRDefault="00C50BA0" w:rsidP="00B54FC2">
            <w:pPr>
              <w:jc w:val="center"/>
              <w:rPr>
                <w:rFonts w:ascii="Arial" w:hAnsi="Arial"/>
                <w:bCs/>
                <w:color w:val="000000"/>
              </w:rPr>
            </w:pPr>
            <w:r w:rsidRPr="00EE7BFF">
              <w:rPr>
                <w:rFonts w:ascii="Arial" w:hAnsi="Arial" w:hint="eastAsia"/>
                <w:bCs/>
                <w:color w:val="000000"/>
              </w:rPr>
              <w:t>DATA</w:t>
            </w:r>
          </w:p>
        </w:tc>
      </w:tr>
      <w:tr w:rsidR="00C50BA0" w:rsidRPr="00EE7BF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C50BA0" w:rsidRPr="00EE7BFF" w:rsidRDefault="00C50BA0" w:rsidP="00B54FC2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C50BA0" w:rsidRPr="00EE7BFF" w:rsidRDefault="00AA5BA0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EE7BFF">
              <w:rPr>
                <w:rFonts w:ascii="Arial" w:hAnsi="新細明體" w:hint="eastAsia"/>
                <w:color w:val="000000"/>
                <w:sz w:val="20"/>
              </w:rPr>
              <w:t>行政中心名稱</w:t>
            </w:r>
          </w:p>
        </w:tc>
        <w:tc>
          <w:tcPr>
            <w:tcW w:w="3880" w:type="dxa"/>
          </w:tcPr>
          <w:p w:rsidR="00C50BA0" w:rsidRPr="00EE7BFF" w:rsidRDefault="00AA5BA0" w:rsidP="00B54FC2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EE7BFF">
              <w:rPr>
                <w:rStyle w:val="style31"/>
                <w:color w:val="000000"/>
              </w:rPr>
              <w:t>ADM</w:t>
            </w:r>
            <w:r w:rsidRPr="00EE7BFF">
              <w:rPr>
                <w:rStyle w:val="style31"/>
                <w:rFonts w:hint="eastAsia"/>
                <w:color w:val="000000"/>
              </w:rPr>
              <w:t>_NAME</w:t>
            </w:r>
          </w:p>
        </w:tc>
      </w:tr>
      <w:tr w:rsidR="00C50BA0" w:rsidRPr="00EE7BF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C50BA0" w:rsidRPr="00EE7BFF" w:rsidRDefault="00C50BA0" w:rsidP="00B54FC2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C50BA0" w:rsidRPr="00EE7BFF" w:rsidRDefault="00AA5BA0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EE7BFF">
              <w:rPr>
                <w:rFonts w:ascii="Arial" w:hAnsi="新細明體" w:cs="Arial" w:hint="eastAsia"/>
                <w:color w:val="000000"/>
                <w:sz w:val="20"/>
              </w:rPr>
              <w:t>理賠項目</w:t>
            </w:r>
          </w:p>
        </w:tc>
        <w:tc>
          <w:tcPr>
            <w:tcW w:w="3880" w:type="dxa"/>
          </w:tcPr>
          <w:p w:rsidR="00C50BA0" w:rsidRPr="00EE7BFF" w:rsidRDefault="00AA5BA0" w:rsidP="00B54FC2">
            <w:pPr>
              <w:rPr>
                <w:rFonts w:ascii="Arial" w:hAnsi="Arial" w:cs="Arial"/>
                <w:color w:val="000000"/>
                <w:sz w:val="20"/>
              </w:rPr>
            </w:pPr>
            <w:r w:rsidRPr="00EE7BFF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CLAM_CAT</w:t>
            </w:r>
          </w:p>
        </w:tc>
      </w:tr>
      <w:tr w:rsidR="00EE7BFF" w:rsidRPr="00EE7BF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EE7BFF" w:rsidRDefault="00EE7BFF" w:rsidP="00B54FC2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EE7BFF" w:rsidRPr="00EE7BFF" w:rsidRDefault="00EE7BFF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</w:rPr>
            </w:pPr>
            <w:r w:rsidRPr="00EE7BFF">
              <w:rPr>
                <w:rFonts w:ascii="Arial" w:hAnsi="新細明體" w:cs="Arial" w:hint="eastAsia"/>
                <w:color w:val="000000"/>
                <w:sz w:val="20"/>
              </w:rPr>
              <w:t>保單號碼</w:t>
            </w:r>
          </w:p>
        </w:tc>
        <w:tc>
          <w:tcPr>
            <w:tcW w:w="3880" w:type="dxa"/>
          </w:tcPr>
          <w:p w:rsidR="00EE7BFF" w:rsidRPr="00EE7BFF" w:rsidRDefault="00EE7BFF" w:rsidP="00B54FC2">
            <w:pPr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 w:rsidRPr="00EE7BFF">
              <w:rPr>
                <w:rStyle w:val="style31"/>
                <w:color w:val="000000"/>
              </w:rPr>
              <w:t>POLICY_NO</w:t>
            </w:r>
          </w:p>
        </w:tc>
      </w:tr>
      <w:tr w:rsidR="00EE7BFF" w:rsidRPr="00EE7BF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EE7BFF" w:rsidRDefault="00EE7BFF" w:rsidP="00B54FC2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EE7BFF" w:rsidRPr="00EE7BFF" w:rsidRDefault="00EE7BFF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</w:rPr>
            </w:pPr>
            <w:r w:rsidRPr="00EE7BFF">
              <w:rPr>
                <w:rFonts w:ascii="Arial" w:hAnsi="新細明體" w:cs="New Gulim" w:hint="eastAsia"/>
                <w:color w:val="000000"/>
                <w:sz w:val="20"/>
              </w:rPr>
              <w:t>被保人姓名</w:t>
            </w:r>
          </w:p>
        </w:tc>
        <w:tc>
          <w:tcPr>
            <w:tcW w:w="3880" w:type="dxa"/>
          </w:tcPr>
          <w:p w:rsidR="00EE7BFF" w:rsidRPr="00EE7BFF" w:rsidRDefault="00EE7BFF" w:rsidP="00B54FC2">
            <w:pPr>
              <w:rPr>
                <w:rStyle w:val="style31"/>
                <w:color w:val="000000"/>
              </w:rPr>
            </w:pPr>
            <w:r w:rsidRPr="00EE7BFF">
              <w:rPr>
                <w:rStyle w:val="style31"/>
                <w:rFonts w:hint="eastAsia"/>
                <w:color w:val="000000"/>
              </w:rPr>
              <w:t>OCR</w:t>
            </w:r>
            <w:r w:rsidRPr="00EE7BFF">
              <w:rPr>
                <w:rStyle w:val="style31"/>
                <w:color w:val="000000"/>
              </w:rPr>
              <w:t>_</w:t>
            </w:r>
            <w:r w:rsidRPr="00EE7BFF">
              <w:rPr>
                <w:rStyle w:val="style31"/>
                <w:rFonts w:hint="eastAsia"/>
                <w:color w:val="000000"/>
              </w:rPr>
              <w:t>NAME</w:t>
            </w:r>
          </w:p>
        </w:tc>
      </w:tr>
      <w:tr w:rsidR="00EE7BFF" w:rsidRPr="00EE7BF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EE7BFF" w:rsidRDefault="00EE7BFF" w:rsidP="00B54FC2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EE7BFF" w:rsidRPr="00EE7BFF" w:rsidRDefault="00EE7BFF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</w:rPr>
            </w:pPr>
            <w:r w:rsidRPr="00EE7BFF">
              <w:rPr>
                <w:rFonts w:ascii="Arial" w:hAnsi="新細明體" w:cs="Arial" w:hint="eastAsia"/>
                <w:color w:val="000000"/>
                <w:sz w:val="20"/>
              </w:rPr>
              <w:t>實支金額</w:t>
            </w:r>
          </w:p>
        </w:tc>
        <w:tc>
          <w:tcPr>
            <w:tcW w:w="3880" w:type="dxa"/>
          </w:tcPr>
          <w:p w:rsidR="00EE7BFF" w:rsidRPr="00EE7BFF" w:rsidRDefault="00EE7BFF" w:rsidP="00B54FC2">
            <w:pPr>
              <w:rPr>
                <w:rStyle w:val="style31"/>
                <w:color w:val="000000"/>
              </w:rPr>
            </w:pPr>
            <w:r w:rsidRPr="00EE7BFF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PAY_AMT</w:t>
            </w:r>
          </w:p>
        </w:tc>
      </w:tr>
      <w:tr w:rsidR="00EE7BFF" w:rsidRPr="00EE7BF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EE7BFF" w:rsidRDefault="00EE7BFF" w:rsidP="00B54FC2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EE7BFF" w:rsidRPr="00EE7BFF" w:rsidRDefault="00EE7BFF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</w:rPr>
            </w:pPr>
            <w:r w:rsidRPr="00EE7BFF">
              <w:rPr>
                <w:rFonts w:ascii="Arial" w:hAnsi="新細明體" w:cs="Arial" w:hint="eastAsia"/>
                <w:color w:val="000000"/>
                <w:sz w:val="20"/>
              </w:rPr>
              <w:t>延滯息</w:t>
            </w:r>
          </w:p>
        </w:tc>
        <w:tc>
          <w:tcPr>
            <w:tcW w:w="3880" w:type="dxa"/>
          </w:tcPr>
          <w:p w:rsidR="00EE7BFF" w:rsidRPr="00EE7BFF" w:rsidRDefault="00EE7BFF" w:rsidP="00B54FC2">
            <w:pPr>
              <w:rPr>
                <w:rStyle w:val="style31"/>
                <w:color w:val="000000"/>
              </w:rPr>
            </w:pPr>
            <w:r w:rsidRPr="00EE7BFF">
              <w:rPr>
                <w:rStyle w:val="style31"/>
                <w:rFonts w:hint="eastAsia"/>
                <w:color w:val="000000"/>
              </w:rPr>
              <w:t>DELAY_AMT</w:t>
            </w:r>
          </w:p>
        </w:tc>
      </w:tr>
      <w:tr w:rsidR="00EE7BFF" w:rsidRPr="00EE7BF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EE7BFF" w:rsidRDefault="00EE7BFF" w:rsidP="00B54FC2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EE7BFF" w:rsidRPr="00EE7BFF" w:rsidRDefault="00EE7BFF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</w:rPr>
            </w:pPr>
            <w:r w:rsidRPr="00EE7BFF">
              <w:rPr>
                <w:rFonts w:ascii="Arial" w:hAnsi="新細明體" w:cs="Arial" w:hint="eastAsia"/>
                <w:color w:val="000000"/>
                <w:sz w:val="20"/>
              </w:rPr>
              <w:t>理賠人員</w:t>
            </w:r>
          </w:p>
        </w:tc>
        <w:tc>
          <w:tcPr>
            <w:tcW w:w="3880" w:type="dxa"/>
          </w:tcPr>
          <w:p w:rsidR="00EE7BFF" w:rsidRPr="00EE7BFF" w:rsidRDefault="00EE7BFF" w:rsidP="00B54FC2">
            <w:pPr>
              <w:rPr>
                <w:rStyle w:val="style31"/>
                <w:color w:val="000000"/>
              </w:rPr>
            </w:pPr>
            <w:r w:rsidRPr="00EE7BFF">
              <w:rPr>
                <w:rStyle w:val="SoDAField"/>
                <w:rFonts w:ascii="Arial" w:hAnsi="Arial" w:cs="Arial" w:hint="eastAsia"/>
                <w:caps/>
                <w:color w:val="000000"/>
              </w:rPr>
              <w:t>APLY_EMP</w:t>
            </w:r>
            <w:r w:rsidRPr="00EE7BFF">
              <w:rPr>
                <w:rStyle w:val="SoDAField"/>
                <w:rFonts w:ascii="Arial" w:hAnsi="Arial" w:cs="Arial"/>
                <w:caps/>
                <w:color w:val="000000"/>
              </w:rPr>
              <w:t>_ID</w:t>
            </w:r>
          </w:p>
        </w:tc>
      </w:tr>
      <w:tr w:rsidR="00EE7BFF" w:rsidRPr="00EE7BF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EE7BFF" w:rsidRDefault="00EE7BFF" w:rsidP="00B54FC2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EE7BFF" w:rsidRPr="00EE7BFF" w:rsidRDefault="00EE7BFF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</w:rPr>
            </w:pPr>
            <w:r w:rsidRPr="00EE7BFF">
              <w:rPr>
                <w:rFonts w:ascii="Arial" w:hAnsi="新細明體" w:cs="Arial" w:hint="eastAsia"/>
                <w:color w:val="000000"/>
                <w:sz w:val="20"/>
              </w:rPr>
              <w:t>給付日期</w:t>
            </w:r>
          </w:p>
        </w:tc>
        <w:tc>
          <w:tcPr>
            <w:tcW w:w="3880" w:type="dxa"/>
          </w:tcPr>
          <w:p w:rsidR="00EE7BFF" w:rsidRPr="00EE7BFF" w:rsidRDefault="00EE7BFF" w:rsidP="00B54FC2">
            <w:pPr>
              <w:rPr>
                <w:rStyle w:val="style31"/>
                <w:color w:val="000000"/>
              </w:rPr>
            </w:pPr>
            <w:r w:rsidRPr="00EE7BFF">
              <w:rPr>
                <w:rStyle w:val="style31"/>
                <w:rFonts w:hint="eastAsia"/>
                <w:color w:val="000000"/>
              </w:rPr>
              <w:t>PAY_DATE</w:t>
            </w:r>
          </w:p>
        </w:tc>
      </w:tr>
      <w:tr w:rsidR="00EE7BFF" w:rsidRPr="00EE7BF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EE7BFF" w:rsidRDefault="00EE7BFF" w:rsidP="00B54FC2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EE7BFF" w:rsidRPr="00EE7BFF" w:rsidRDefault="00EE7BFF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</w:rPr>
            </w:pPr>
            <w:r w:rsidRPr="00EE7BFF">
              <w:rPr>
                <w:rFonts w:ascii="Arial" w:hAnsi="新細明體" w:cs="Arial" w:hint="eastAsia"/>
                <w:color w:val="000000"/>
                <w:sz w:val="20"/>
              </w:rPr>
              <w:t>受理日期</w:t>
            </w:r>
          </w:p>
        </w:tc>
        <w:tc>
          <w:tcPr>
            <w:tcW w:w="3880" w:type="dxa"/>
          </w:tcPr>
          <w:p w:rsidR="00EE7BFF" w:rsidRPr="00EE7BFF" w:rsidRDefault="00EE7BFF" w:rsidP="00B54FC2">
            <w:pPr>
              <w:rPr>
                <w:rStyle w:val="style31"/>
                <w:rFonts w:hint="eastAsia"/>
                <w:color w:val="000000"/>
              </w:rPr>
            </w:pPr>
            <w:r w:rsidRPr="00EE7BFF">
              <w:rPr>
                <w:rStyle w:val="SoDAField"/>
                <w:rFonts w:ascii="Arial" w:hAnsi="Arial" w:cs="Arial"/>
                <w:caps/>
                <w:color w:val="000000"/>
              </w:rPr>
              <w:t>APLY_DATE</w:t>
            </w:r>
          </w:p>
        </w:tc>
      </w:tr>
      <w:tr w:rsidR="00EE7BFF" w:rsidRPr="00EE7BFF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EE7BFF" w:rsidRDefault="00EE7BFF" w:rsidP="00B54FC2">
            <w:pPr>
              <w:pStyle w:val="Normal"/>
              <w:numPr>
                <w:ilvl w:val="0"/>
                <w:numId w:val="8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EE7BFF" w:rsidRPr="00EE7BFF" w:rsidRDefault="00EE7BFF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</w:rPr>
            </w:pPr>
            <w:r w:rsidRPr="00EE7BFF">
              <w:rPr>
                <w:rFonts w:ascii="Arial" w:hAnsi="新細明體" w:cs="Arial" w:hint="eastAsia"/>
                <w:color w:val="000000"/>
                <w:sz w:val="20"/>
              </w:rPr>
              <w:t>事故原因</w:t>
            </w:r>
          </w:p>
        </w:tc>
        <w:tc>
          <w:tcPr>
            <w:tcW w:w="3880" w:type="dxa"/>
          </w:tcPr>
          <w:p w:rsidR="00EE7BFF" w:rsidRPr="00EE7BFF" w:rsidRDefault="00EE7BFF" w:rsidP="00B54FC2">
            <w:pPr>
              <w:rPr>
                <w:rStyle w:val="style31"/>
                <w:rFonts w:hint="eastAsia"/>
                <w:color w:val="000000"/>
              </w:rPr>
            </w:pPr>
            <w:r w:rsidRPr="00EE7BFF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OCR_RESN</w:t>
            </w:r>
          </w:p>
        </w:tc>
      </w:tr>
    </w:tbl>
    <w:p w:rsidR="00C50BA0" w:rsidRPr="00EE7BFF" w:rsidRDefault="00C50BA0" w:rsidP="00C50BA0">
      <w:pPr>
        <w:pStyle w:val="Tabletext"/>
        <w:keepLines w:val="0"/>
        <w:spacing w:after="0" w:line="240" w:lineRule="auto"/>
        <w:ind w:left="425"/>
        <w:rPr>
          <w:rStyle w:val="style31"/>
          <w:rFonts w:cs="Times New Roman" w:hint="eastAsia"/>
          <w:color w:val="000000"/>
          <w:kern w:val="2"/>
          <w:szCs w:val="24"/>
          <w:lang w:eastAsia="zh-TW"/>
        </w:rPr>
      </w:pPr>
    </w:p>
    <w:sectPr w:rsidR="00C50BA0" w:rsidRPr="00EE7BFF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C56" w:rsidRDefault="001B4C56">
      <w:r>
        <w:separator/>
      </w:r>
    </w:p>
  </w:endnote>
  <w:endnote w:type="continuationSeparator" w:id="0">
    <w:p w:rsidR="001B4C56" w:rsidRDefault="001B4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ew Gulim">
    <w:altName w:val="MS Gothic"/>
    <w:charset w:val="81"/>
    <w:family w:val="roman"/>
    <w:pitch w:val="variable"/>
    <w:sig w:usb0="00000000" w:usb1="7B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089" w:rsidRDefault="00031089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31089" w:rsidRDefault="0003108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089" w:rsidRDefault="00031089">
    <w:pPr>
      <w:pStyle w:val="a6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FA65B7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FA65B7">
      <w:rPr>
        <w:noProof/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C56" w:rsidRDefault="001B4C56">
      <w:r>
        <w:separator/>
      </w:r>
    </w:p>
  </w:footnote>
  <w:footnote w:type="continuationSeparator" w:id="0">
    <w:p w:rsidR="001B4C56" w:rsidRDefault="001B4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" w15:restartNumberingAfterBreak="0">
    <w:nsid w:val="077D6710"/>
    <w:multiLevelType w:val="multilevel"/>
    <w:tmpl w:val="28F0E6A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8EC71CF"/>
    <w:multiLevelType w:val="hybridMultilevel"/>
    <w:tmpl w:val="D3B8E2E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986E32"/>
    <w:multiLevelType w:val="hybridMultilevel"/>
    <w:tmpl w:val="8A8CB14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FA67DDA"/>
    <w:multiLevelType w:val="hybridMultilevel"/>
    <w:tmpl w:val="F28A55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EF0A1E"/>
    <w:multiLevelType w:val="hybridMultilevel"/>
    <w:tmpl w:val="AB72AB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2E6027"/>
    <w:multiLevelType w:val="hybridMultilevel"/>
    <w:tmpl w:val="28F0E6A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6CC462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C3717AB"/>
    <w:multiLevelType w:val="hybridMultilevel"/>
    <w:tmpl w:val="6C9E67D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A7345D"/>
    <w:multiLevelType w:val="multilevel"/>
    <w:tmpl w:val="6C9E67D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20C5980"/>
    <w:multiLevelType w:val="hybridMultilevel"/>
    <w:tmpl w:val="9C58497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45639E9"/>
    <w:multiLevelType w:val="hybridMultilevel"/>
    <w:tmpl w:val="9AAEA33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BF6298A"/>
    <w:multiLevelType w:val="multilevel"/>
    <w:tmpl w:val="8A8CB14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0B25513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52E7221"/>
    <w:multiLevelType w:val="hybridMultilevel"/>
    <w:tmpl w:val="4C2EDC9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62B4C9D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98C7E93"/>
    <w:multiLevelType w:val="hybridMultilevel"/>
    <w:tmpl w:val="44B8D2B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84E2869"/>
    <w:multiLevelType w:val="multilevel"/>
    <w:tmpl w:val="BF8AA71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E5B44F1"/>
    <w:multiLevelType w:val="hybridMultilevel"/>
    <w:tmpl w:val="123CDD8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F2B5F38"/>
    <w:multiLevelType w:val="hybridMultilevel"/>
    <w:tmpl w:val="EDE655CC"/>
    <w:lvl w:ilvl="0" w:tplc="BDB084AA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0940C5A"/>
    <w:multiLevelType w:val="multilevel"/>
    <w:tmpl w:val="123CDD8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0940E1E"/>
    <w:multiLevelType w:val="hybridMultilevel"/>
    <w:tmpl w:val="A91E8DC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CDD62F1"/>
    <w:multiLevelType w:val="multilevel"/>
    <w:tmpl w:val="59C2C93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2AA6F8B"/>
    <w:multiLevelType w:val="multilevel"/>
    <w:tmpl w:val="9AAEA33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4BB17DB"/>
    <w:multiLevelType w:val="multilevel"/>
    <w:tmpl w:val="BF8AA71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C217ACF"/>
    <w:multiLevelType w:val="hybridMultilevel"/>
    <w:tmpl w:val="59C2C93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15406D6"/>
    <w:multiLevelType w:val="hybridMultilevel"/>
    <w:tmpl w:val="BF8AA71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65902DA"/>
    <w:multiLevelType w:val="multilevel"/>
    <w:tmpl w:val="F28A552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97D0BBE"/>
    <w:multiLevelType w:val="multilevel"/>
    <w:tmpl w:val="AB72AB6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DD81148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34"/>
  </w:num>
  <w:num w:numId="3">
    <w:abstractNumId w:val="28"/>
  </w:num>
  <w:num w:numId="4">
    <w:abstractNumId w:val="27"/>
  </w:num>
  <w:num w:numId="5">
    <w:abstractNumId w:val="7"/>
  </w:num>
  <w:num w:numId="6">
    <w:abstractNumId w:val="24"/>
  </w:num>
  <w:num w:numId="7">
    <w:abstractNumId w:val="0"/>
  </w:num>
  <w:num w:numId="8">
    <w:abstractNumId w:val="17"/>
  </w:num>
  <w:num w:numId="9">
    <w:abstractNumId w:val="16"/>
  </w:num>
  <w:num w:numId="10">
    <w:abstractNumId w:val="30"/>
  </w:num>
  <w:num w:numId="11">
    <w:abstractNumId w:val="20"/>
  </w:num>
  <w:num w:numId="12">
    <w:abstractNumId w:val="33"/>
  </w:num>
  <w:num w:numId="13">
    <w:abstractNumId w:val="12"/>
  </w:num>
  <w:num w:numId="14">
    <w:abstractNumId w:val="18"/>
  </w:num>
  <w:num w:numId="15">
    <w:abstractNumId w:val="3"/>
  </w:num>
  <w:num w:numId="16">
    <w:abstractNumId w:val="25"/>
  </w:num>
  <w:num w:numId="17">
    <w:abstractNumId w:val="29"/>
  </w:num>
  <w:num w:numId="18">
    <w:abstractNumId w:val="13"/>
  </w:num>
  <w:num w:numId="19">
    <w:abstractNumId w:val="19"/>
  </w:num>
  <w:num w:numId="20">
    <w:abstractNumId w:val="23"/>
  </w:num>
  <w:num w:numId="21">
    <w:abstractNumId w:val="6"/>
  </w:num>
  <w:num w:numId="22">
    <w:abstractNumId w:val="21"/>
  </w:num>
  <w:num w:numId="23">
    <w:abstractNumId w:val="9"/>
  </w:num>
  <w:num w:numId="24">
    <w:abstractNumId w:val="1"/>
  </w:num>
  <w:num w:numId="25">
    <w:abstractNumId w:val="5"/>
  </w:num>
  <w:num w:numId="26">
    <w:abstractNumId w:val="10"/>
  </w:num>
  <w:num w:numId="27">
    <w:abstractNumId w:val="4"/>
  </w:num>
  <w:num w:numId="28">
    <w:abstractNumId w:val="32"/>
  </w:num>
  <w:num w:numId="29">
    <w:abstractNumId w:val="15"/>
  </w:num>
  <w:num w:numId="30">
    <w:abstractNumId w:val="31"/>
  </w:num>
  <w:num w:numId="31">
    <w:abstractNumId w:val="11"/>
  </w:num>
  <w:num w:numId="32">
    <w:abstractNumId w:val="14"/>
  </w:num>
  <w:num w:numId="33">
    <w:abstractNumId w:val="2"/>
  </w:num>
  <w:num w:numId="34">
    <w:abstractNumId w:val="26"/>
  </w:num>
  <w:num w:numId="35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4C8F"/>
    <w:rsid w:val="000103BC"/>
    <w:rsid w:val="00010CD2"/>
    <w:rsid w:val="000257D5"/>
    <w:rsid w:val="00025F30"/>
    <w:rsid w:val="00031089"/>
    <w:rsid w:val="0004150F"/>
    <w:rsid w:val="00045602"/>
    <w:rsid w:val="000652E6"/>
    <w:rsid w:val="00081042"/>
    <w:rsid w:val="00083764"/>
    <w:rsid w:val="000911A4"/>
    <w:rsid w:val="0009632C"/>
    <w:rsid w:val="000A5F5F"/>
    <w:rsid w:val="000A6951"/>
    <w:rsid w:val="000C044D"/>
    <w:rsid w:val="000C7FCF"/>
    <w:rsid w:val="000D173A"/>
    <w:rsid w:val="000E03E2"/>
    <w:rsid w:val="000E2247"/>
    <w:rsid w:val="000F17CC"/>
    <w:rsid w:val="001041B2"/>
    <w:rsid w:val="001046FB"/>
    <w:rsid w:val="00114232"/>
    <w:rsid w:val="001255EF"/>
    <w:rsid w:val="00131B3D"/>
    <w:rsid w:val="001349D4"/>
    <w:rsid w:val="00136664"/>
    <w:rsid w:val="0013687F"/>
    <w:rsid w:val="00147B28"/>
    <w:rsid w:val="00150047"/>
    <w:rsid w:val="00160B1F"/>
    <w:rsid w:val="00163509"/>
    <w:rsid w:val="00172BB4"/>
    <w:rsid w:val="0017345F"/>
    <w:rsid w:val="0017760A"/>
    <w:rsid w:val="00184322"/>
    <w:rsid w:val="00186D88"/>
    <w:rsid w:val="001B4C56"/>
    <w:rsid w:val="001D4372"/>
    <w:rsid w:val="001D54DB"/>
    <w:rsid w:val="001F12AD"/>
    <w:rsid w:val="00206DA5"/>
    <w:rsid w:val="0021236B"/>
    <w:rsid w:val="002442E0"/>
    <w:rsid w:val="002455CA"/>
    <w:rsid w:val="0025357F"/>
    <w:rsid w:val="002626EE"/>
    <w:rsid w:val="00262D84"/>
    <w:rsid w:val="002644A3"/>
    <w:rsid w:val="002676E6"/>
    <w:rsid w:val="00272585"/>
    <w:rsid w:val="0027609C"/>
    <w:rsid w:val="002852A9"/>
    <w:rsid w:val="00293853"/>
    <w:rsid w:val="002A18D3"/>
    <w:rsid w:val="002A33C8"/>
    <w:rsid w:val="002B0D14"/>
    <w:rsid w:val="002B3871"/>
    <w:rsid w:val="002C3317"/>
    <w:rsid w:val="002C439F"/>
    <w:rsid w:val="002C6111"/>
    <w:rsid w:val="002D036B"/>
    <w:rsid w:val="002D0CBD"/>
    <w:rsid w:val="002D1243"/>
    <w:rsid w:val="002E208C"/>
    <w:rsid w:val="002E35AC"/>
    <w:rsid w:val="002E6229"/>
    <w:rsid w:val="002E7051"/>
    <w:rsid w:val="002E7371"/>
    <w:rsid w:val="002F0610"/>
    <w:rsid w:val="002F0C25"/>
    <w:rsid w:val="002F2B56"/>
    <w:rsid w:val="002F65B7"/>
    <w:rsid w:val="00301377"/>
    <w:rsid w:val="00304CE8"/>
    <w:rsid w:val="00316A5D"/>
    <w:rsid w:val="003228EF"/>
    <w:rsid w:val="003343C6"/>
    <w:rsid w:val="003350DA"/>
    <w:rsid w:val="00336FA8"/>
    <w:rsid w:val="00350148"/>
    <w:rsid w:val="00351402"/>
    <w:rsid w:val="00360A0E"/>
    <w:rsid w:val="00363504"/>
    <w:rsid w:val="0036689B"/>
    <w:rsid w:val="0037110A"/>
    <w:rsid w:val="00373B59"/>
    <w:rsid w:val="00377209"/>
    <w:rsid w:val="00381403"/>
    <w:rsid w:val="00391C23"/>
    <w:rsid w:val="00393338"/>
    <w:rsid w:val="003B7034"/>
    <w:rsid w:val="003C0406"/>
    <w:rsid w:val="003C1E46"/>
    <w:rsid w:val="003C7F06"/>
    <w:rsid w:val="003E1933"/>
    <w:rsid w:val="003E3C02"/>
    <w:rsid w:val="003E7D29"/>
    <w:rsid w:val="003F123B"/>
    <w:rsid w:val="003F1D73"/>
    <w:rsid w:val="003F31EC"/>
    <w:rsid w:val="0040512F"/>
    <w:rsid w:val="00405D3E"/>
    <w:rsid w:val="00413B43"/>
    <w:rsid w:val="004160E9"/>
    <w:rsid w:val="00416D93"/>
    <w:rsid w:val="004252C4"/>
    <w:rsid w:val="00436887"/>
    <w:rsid w:val="00450993"/>
    <w:rsid w:val="00464619"/>
    <w:rsid w:val="00472631"/>
    <w:rsid w:val="00474C68"/>
    <w:rsid w:val="004C7E4A"/>
    <w:rsid w:val="004E32B7"/>
    <w:rsid w:val="004F4C2E"/>
    <w:rsid w:val="004F682F"/>
    <w:rsid w:val="005271BD"/>
    <w:rsid w:val="00537A4D"/>
    <w:rsid w:val="00566277"/>
    <w:rsid w:val="00570356"/>
    <w:rsid w:val="00573BA7"/>
    <w:rsid w:val="0058117E"/>
    <w:rsid w:val="00593F78"/>
    <w:rsid w:val="00595896"/>
    <w:rsid w:val="005A2077"/>
    <w:rsid w:val="005B69BE"/>
    <w:rsid w:val="005C02DF"/>
    <w:rsid w:val="005C5575"/>
    <w:rsid w:val="005D246B"/>
    <w:rsid w:val="005D3FB0"/>
    <w:rsid w:val="005E1901"/>
    <w:rsid w:val="005E2495"/>
    <w:rsid w:val="005E6ADB"/>
    <w:rsid w:val="005F3BF8"/>
    <w:rsid w:val="005F5F76"/>
    <w:rsid w:val="005F6867"/>
    <w:rsid w:val="006039DD"/>
    <w:rsid w:val="00612B1F"/>
    <w:rsid w:val="00612E63"/>
    <w:rsid w:val="00621063"/>
    <w:rsid w:val="00627694"/>
    <w:rsid w:val="006551C2"/>
    <w:rsid w:val="00683DDE"/>
    <w:rsid w:val="00691577"/>
    <w:rsid w:val="006A19F9"/>
    <w:rsid w:val="006D4257"/>
    <w:rsid w:val="006D65CE"/>
    <w:rsid w:val="006F6685"/>
    <w:rsid w:val="007029E1"/>
    <w:rsid w:val="0071028F"/>
    <w:rsid w:val="00724B23"/>
    <w:rsid w:val="00726107"/>
    <w:rsid w:val="00726522"/>
    <w:rsid w:val="00731E3D"/>
    <w:rsid w:val="00742344"/>
    <w:rsid w:val="00777F49"/>
    <w:rsid w:val="00781986"/>
    <w:rsid w:val="00795018"/>
    <w:rsid w:val="00796F73"/>
    <w:rsid w:val="0079758D"/>
    <w:rsid w:val="007A08D2"/>
    <w:rsid w:val="007A3FBF"/>
    <w:rsid w:val="007A6184"/>
    <w:rsid w:val="007B3BAF"/>
    <w:rsid w:val="007D627E"/>
    <w:rsid w:val="007E5CDA"/>
    <w:rsid w:val="007F2C34"/>
    <w:rsid w:val="007F71E5"/>
    <w:rsid w:val="00802581"/>
    <w:rsid w:val="00816805"/>
    <w:rsid w:val="0082169A"/>
    <w:rsid w:val="00824C4D"/>
    <w:rsid w:val="008252FB"/>
    <w:rsid w:val="0082760B"/>
    <w:rsid w:val="00830C41"/>
    <w:rsid w:val="00830E10"/>
    <w:rsid w:val="00837DD0"/>
    <w:rsid w:val="00856F36"/>
    <w:rsid w:val="0086318F"/>
    <w:rsid w:val="00865226"/>
    <w:rsid w:val="008675DC"/>
    <w:rsid w:val="00873877"/>
    <w:rsid w:val="008A0040"/>
    <w:rsid w:val="008A2AFE"/>
    <w:rsid w:val="008A42D0"/>
    <w:rsid w:val="008B188D"/>
    <w:rsid w:val="008C7AAA"/>
    <w:rsid w:val="008F4297"/>
    <w:rsid w:val="009027DF"/>
    <w:rsid w:val="00902862"/>
    <w:rsid w:val="00922A0C"/>
    <w:rsid w:val="0093219C"/>
    <w:rsid w:val="00940A24"/>
    <w:rsid w:val="00941154"/>
    <w:rsid w:val="00943683"/>
    <w:rsid w:val="0094408E"/>
    <w:rsid w:val="00946233"/>
    <w:rsid w:val="00951E57"/>
    <w:rsid w:val="00964B09"/>
    <w:rsid w:val="00965EFD"/>
    <w:rsid w:val="00975B8A"/>
    <w:rsid w:val="0098408B"/>
    <w:rsid w:val="009842EB"/>
    <w:rsid w:val="0099257D"/>
    <w:rsid w:val="009A3550"/>
    <w:rsid w:val="009D1F3A"/>
    <w:rsid w:val="009F6CC9"/>
    <w:rsid w:val="00A25DD3"/>
    <w:rsid w:val="00A34ADC"/>
    <w:rsid w:val="00A35C41"/>
    <w:rsid w:val="00A42BE8"/>
    <w:rsid w:val="00A444B8"/>
    <w:rsid w:val="00A65945"/>
    <w:rsid w:val="00A73E84"/>
    <w:rsid w:val="00A748F5"/>
    <w:rsid w:val="00A80EC2"/>
    <w:rsid w:val="00A914E8"/>
    <w:rsid w:val="00AA5BA0"/>
    <w:rsid w:val="00AB580B"/>
    <w:rsid w:val="00AB7601"/>
    <w:rsid w:val="00AD55D9"/>
    <w:rsid w:val="00AE05AF"/>
    <w:rsid w:val="00AF3FD6"/>
    <w:rsid w:val="00AF7C15"/>
    <w:rsid w:val="00B022E0"/>
    <w:rsid w:val="00B0376F"/>
    <w:rsid w:val="00B17521"/>
    <w:rsid w:val="00B22581"/>
    <w:rsid w:val="00B264A8"/>
    <w:rsid w:val="00B364C2"/>
    <w:rsid w:val="00B41F99"/>
    <w:rsid w:val="00B45185"/>
    <w:rsid w:val="00B54FC2"/>
    <w:rsid w:val="00B87B4B"/>
    <w:rsid w:val="00BA2040"/>
    <w:rsid w:val="00BA634B"/>
    <w:rsid w:val="00BB017B"/>
    <w:rsid w:val="00BB100E"/>
    <w:rsid w:val="00BB2300"/>
    <w:rsid w:val="00BC1EB3"/>
    <w:rsid w:val="00BD7A7A"/>
    <w:rsid w:val="00BE7F16"/>
    <w:rsid w:val="00BF6B1F"/>
    <w:rsid w:val="00C00AA6"/>
    <w:rsid w:val="00C02EB2"/>
    <w:rsid w:val="00C13085"/>
    <w:rsid w:val="00C157C4"/>
    <w:rsid w:val="00C17015"/>
    <w:rsid w:val="00C235AC"/>
    <w:rsid w:val="00C31BF1"/>
    <w:rsid w:val="00C44001"/>
    <w:rsid w:val="00C50BA0"/>
    <w:rsid w:val="00C531BA"/>
    <w:rsid w:val="00C72492"/>
    <w:rsid w:val="00C86316"/>
    <w:rsid w:val="00CA7592"/>
    <w:rsid w:val="00CB6362"/>
    <w:rsid w:val="00CC0078"/>
    <w:rsid w:val="00CC0CCB"/>
    <w:rsid w:val="00CC1546"/>
    <w:rsid w:val="00CF722B"/>
    <w:rsid w:val="00D02648"/>
    <w:rsid w:val="00D02C2C"/>
    <w:rsid w:val="00D03778"/>
    <w:rsid w:val="00D1076C"/>
    <w:rsid w:val="00D1708D"/>
    <w:rsid w:val="00D254AC"/>
    <w:rsid w:val="00D305F8"/>
    <w:rsid w:val="00D43955"/>
    <w:rsid w:val="00D52FCC"/>
    <w:rsid w:val="00D567D2"/>
    <w:rsid w:val="00D656DA"/>
    <w:rsid w:val="00D8185A"/>
    <w:rsid w:val="00D8233C"/>
    <w:rsid w:val="00D934BC"/>
    <w:rsid w:val="00D97F14"/>
    <w:rsid w:val="00DA3050"/>
    <w:rsid w:val="00DA35D1"/>
    <w:rsid w:val="00DC573B"/>
    <w:rsid w:val="00DD112B"/>
    <w:rsid w:val="00DD2220"/>
    <w:rsid w:val="00DD3B44"/>
    <w:rsid w:val="00DD6969"/>
    <w:rsid w:val="00DD744F"/>
    <w:rsid w:val="00DE6868"/>
    <w:rsid w:val="00DF6599"/>
    <w:rsid w:val="00E41FAB"/>
    <w:rsid w:val="00E51289"/>
    <w:rsid w:val="00E65EAE"/>
    <w:rsid w:val="00E72865"/>
    <w:rsid w:val="00E8335C"/>
    <w:rsid w:val="00E8501A"/>
    <w:rsid w:val="00E85716"/>
    <w:rsid w:val="00E85732"/>
    <w:rsid w:val="00E95357"/>
    <w:rsid w:val="00E967A3"/>
    <w:rsid w:val="00EA34CB"/>
    <w:rsid w:val="00EB3924"/>
    <w:rsid w:val="00EB7AE7"/>
    <w:rsid w:val="00EC02AF"/>
    <w:rsid w:val="00ED04CD"/>
    <w:rsid w:val="00ED3E0F"/>
    <w:rsid w:val="00ED7438"/>
    <w:rsid w:val="00EE10F8"/>
    <w:rsid w:val="00EE1362"/>
    <w:rsid w:val="00EE35EC"/>
    <w:rsid w:val="00EE7BFF"/>
    <w:rsid w:val="00EF0EA6"/>
    <w:rsid w:val="00EF3ADD"/>
    <w:rsid w:val="00F049C6"/>
    <w:rsid w:val="00F205CA"/>
    <w:rsid w:val="00F311C0"/>
    <w:rsid w:val="00F3444C"/>
    <w:rsid w:val="00F36979"/>
    <w:rsid w:val="00F42EE5"/>
    <w:rsid w:val="00F57E82"/>
    <w:rsid w:val="00F8209B"/>
    <w:rsid w:val="00F912CA"/>
    <w:rsid w:val="00F96BD2"/>
    <w:rsid w:val="00F978D6"/>
    <w:rsid w:val="00F97D23"/>
    <w:rsid w:val="00FA5C7A"/>
    <w:rsid w:val="00FA65B7"/>
    <w:rsid w:val="00FC5CEC"/>
    <w:rsid w:val="00FD09CF"/>
    <w:rsid w:val="00FD1EFE"/>
    <w:rsid w:val="00FD3405"/>
    <w:rsid w:val="00FE2738"/>
    <w:rsid w:val="00FE5BAC"/>
    <w:rsid w:val="00FF0B16"/>
    <w:rsid w:val="00FF334B"/>
    <w:rsid w:val="00FF5B8D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6C11B61-EE2D-48F3-B08D-CDF14CF5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123B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0"/>
    <w:next w:val="a0"/>
    <w:qFormat/>
    <w:rsid w:val="00A748F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3">
    <w:name w:val="heading 3"/>
    <w:basedOn w:val="a0"/>
    <w:qFormat/>
    <w:rsid w:val="000A6951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Tabletext">
    <w:name w:val="Tabletext"/>
    <w:basedOn w:val="a0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customStyle="1" w:styleId="xl50">
    <w:name w:val="xl50"/>
    <w:basedOn w:val="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8">
    <w:name w:val="Balloon Text"/>
    <w:basedOn w:val="a0"/>
    <w:semiHidden/>
    <w:rPr>
      <w:rFonts w:ascii="Arial" w:hAnsi="Arial"/>
      <w:sz w:val="18"/>
      <w:szCs w:val="18"/>
    </w:r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0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a">
    <w:name w:val="Document Map"/>
    <w:basedOn w:val="a0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3"/>
    <w:rsid w:val="00BE7F16"/>
    <w:pPr>
      <w:numPr>
        <w:numId w:val="4"/>
      </w:numPr>
    </w:pPr>
  </w:style>
  <w:style w:type="paragraph" w:styleId="HTML">
    <w:name w:val="HTML Preformatted"/>
    <w:basedOn w:val="a0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b">
    <w:name w:val="Table Grid"/>
    <w:basedOn w:val="a2"/>
    <w:rsid w:val="00CC154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rsid w:val="002E6229"/>
    <w:rPr>
      <w:rFonts w:ascii="細明體" w:eastAsia="細明體" w:hAnsi="細明體" w:cs="細明體"/>
      <w:sz w:val="24"/>
      <w:szCs w:val="24"/>
    </w:rPr>
  </w:style>
  <w:style w:type="paragraph" w:customStyle="1" w:styleId="IBM">
    <w:name w:val="IBM 正文"/>
    <w:basedOn w:val="a0"/>
    <w:rsid w:val="00A748F5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1">
    <w:name w:val="样式1"/>
    <w:basedOn w:val="10"/>
    <w:rsid w:val="00A748F5"/>
    <w:pPr>
      <w:pageBreakBefore/>
      <w:numPr>
        <w:numId w:val="6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Normal">
    <w:name w:val="Normal"/>
    <w:basedOn w:val="a0"/>
    <w:rsid w:val="00A748F5"/>
    <w:pPr>
      <w:widowControl/>
      <w:overflowPunct w:val="0"/>
      <w:autoSpaceDE w:val="0"/>
      <w:autoSpaceDN w:val="0"/>
      <w:adjustRightInd w:val="0"/>
      <w:textAlignment w:val="baseline"/>
    </w:pPr>
    <w:rPr>
      <w:rFonts w:ascii="新細明體"/>
      <w:kern w:val="0"/>
      <w:szCs w:val="20"/>
    </w:rPr>
  </w:style>
  <w:style w:type="paragraph" w:customStyle="1" w:styleId="a">
    <w:name w:val="表格文字"/>
    <w:basedOn w:val="a0"/>
    <w:rsid w:val="00A748F5"/>
    <w:pPr>
      <w:numPr>
        <w:numId w:val="7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customStyle="1" w:styleId="style31">
    <w:name w:val="style31"/>
    <w:rsid w:val="00A748F5"/>
    <w:rPr>
      <w:rFonts w:ascii="Arial" w:hAnsi="Arial" w:cs="Arial" w:hint="default"/>
      <w:sz w:val="20"/>
      <w:szCs w:val="20"/>
    </w:rPr>
  </w:style>
  <w:style w:type="character" w:customStyle="1" w:styleId="style3r1">
    <w:name w:val="style3r1"/>
    <w:rsid w:val="001D54DB"/>
    <w:rPr>
      <w:rFonts w:ascii="Arial" w:hAnsi="Arial" w:cs="Arial" w:hint="default"/>
      <w:color w:val="FF0000"/>
      <w:sz w:val="20"/>
      <w:szCs w:val="20"/>
    </w:rPr>
  </w:style>
  <w:style w:type="character" w:styleId="HTML1">
    <w:name w:val="HTML Typewriter"/>
    <w:rsid w:val="00D52FC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