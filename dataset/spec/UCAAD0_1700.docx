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A723F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4"/>
                <w:attr w:name="Year" w:val="2010"/>
              </w:smartTagPr>
              <w:r>
                <w:rPr>
                  <w:rFonts w:ascii="新細明體" w:hAnsi="新細明體"/>
                  <w:bCs/>
                  <w:lang w:eastAsia="zh-TW"/>
                </w:rPr>
                <w:t>2010/4/13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ins w:id="1" w:author="FIS" w:date="2014-03-24T17:27:00Z"/>
          <w:rFonts w:hint="eastAsia"/>
        </w:rPr>
      </w:pPr>
    </w:p>
    <w:tbl>
      <w:tblPr>
        <w:tblW w:w="106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0"/>
        <w:gridCol w:w="5879"/>
        <w:gridCol w:w="1344"/>
        <w:gridCol w:w="1417"/>
      </w:tblGrid>
      <w:tr w:rsidR="00D75A61" w:rsidTr="006863C4">
        <w:trPr>
          <w:ins w:id="2" w:author="FIS" w:date="2014-03-24T17:27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A61" w:rsidRPr="00E8700A" w:rsidRDefault="00D75A61" w:rsidP="006863C4">
            <w:pPr>
              <w:spacing w:line="240" w:lineRule="atLeast"/>
              <w:jc w:val="center"/>
              <w:rPr>
                <w:ins w:id="3" w:author="FIS" w:date="2014-03-24T17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FIS" w:date="2014-03-24T17:2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A61" w:rsidRPr="00E8700A" w:rsidRDefault="00D75A61" w:rsidP="006863C4">
            <w:pPr>
              <w:spacing w:line="240" w:lineRule="atLeast"/>
              <w:jc w:val="center"/>
              <w:rPr>
                <w:ins w:id="5" w:author="FIS" w:date="2014-03-24T17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FIS" w:date="2014-03-24T17:2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A61" w:rsidRPr="00E8700A" w:rsidRDefault="00D75A61" w:rsidP="006863C4">
            <w:pPr>
              <w:spacing w:line="240" w:lineRule="atLeast"/>
              <w:jc w:val="center"/>
              <w:rPr>
                <w:ins w:id="7" w:author="FIS" w:date="2014-03-24T17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FIS" w:date="2014-03-24T17:2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A61" w:rsidRPr="00E8700A" w:rsidRDefault="00D75A61" w:rsidP="006863C4">
            <w:pPr>
              <w:spacing w:line="240" w:lineRule="atLeast"/>
              <w:jc w:val="center"/>
              <w:rPr>
                <w:ins w:id="9" w:author="FIS" w:date="2014-03-24T17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FIS" w:date="2014-03-24T17:2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A61" w:rsidRPr="00E8700A" w:rsidRDefault="00D75A61" w:rsidP="006863C4">
            <w:pPr>
              <w:spacing w:line="240" w:lineRule="atLeast"/>
              <w:jc w:val="center"/>
              <w:rPr>
                <w:ins w:id="11" w:author="FIS" w:date="2014-03-24T17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FIS" w:date="2014-03-24T17:2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D75A61" w:rsidTr="006863C4">
        <w:trPr>
          <w:ins w:id="13" w:author="FIS" w:date="2014-03-24T17:27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A61" w:rsidRDefault="00D75A61" w:rsidP="006863C4">
            <w:pPr>
              <w:pStyle w:val="Tabletext"/>
              <w:rPr>
                <w:ins w:id="14" w:author="FIS" w:date="2014-03-24T17:27:00Z"/>
                <w:rFonts w:ascii="新細明體" w:hAnsi="新細明體" w:hint="eastAsia"/>
                <w:bCs/>
                <w:lang w:eastAsia="zh-TW"/>
              </w:rPr>
            </w:pPr>
            <w:ins w:id="15" w:author="FIS" w:date="2014-03-24T17:27:00Z">
              <w:r>
                <w:rPr>
                  <w:rFonts w:ascii="新細明體" w:hAnsi="新細明體" w:hint="eastAsia"/>
                  <w:bCs/>
                  <w:lang w:eastAsia="zh-TW"/>
                </w:rPr>
                <w:t>2014/03/18</w:t>
              </w:r>
            </w:ins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A61" w:rsidRDefault="00D75A61" w:rsidP="006863C4">
            <w:pPr>
              <w:pStyle w:val="Tabletext"/>
              <w:rPr>
                <w:ins w:id="16" w:author="FIS" w:date="2014-03-24T17:27:00Z"/>
                <w:rFonts w:ascii="新細明體" w:hAnsi="新細明體" w:hint="eastAsia"/>
                <w:bCs/>
                <w:lang w:eastAsia="zh-TW"/>
              </w:rPr>
            </w:pPr>
            <w:ins w:id="17" w:author="FIS" w:date="2014-03-24T17:27:00Z">
              <w:r>
                <w:rPr>
                  <w:rFonts w:ascii="新細明體" w:hAnsi="新細明體" w:hint="eastAsia"/>
                  <w:bCs/>
                  <w:lang w:eastAsia="zh-TW"/>
                </w:rPr>
                <w:t>3</w:t>
              </w:r>
            </w:ins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A61" w:rsidRDefault="00D75A61" w:rsidP="006863C4">
            <w:pPr>
              <w:pStyle w:val="Tabletext"/>
              <w:rPr>
                <w:ins w:id="18" w:author="FIS" w:date="2014-03-24T17:27:00Z"/>
                <w:rFonts w:hint="eastAsia"/>
                <w:color w:val="0000FF"/>
                <w:lang w:eastAsia="zh-TW"/>
              </w:rPr>
            </w:pPr>
            <w:ins w:id="19" w:author="FIS" w:date="2014-03-24T17:27:00Z">
              <w:r>
                <w:rPr>
                  <w:rFonts w:hint="eastAsia"/>
                  <w:color w:val="0000FF"/>
                  <w:lang w:eastAsia="zh-TW"/>
                </w:rPr>
                <w:t>改用模組查詢</w:t>
              </w:r>
              <w:r w:rsidRPr="00567A9E">
                <w:rPr>
                  <w:color w:val="0000FF"/>
                  <w:lang w:eastAsia="zh-TW"/>
                </w:rPr>
                <w:t>.DTAGA001_PROD_DEFI</w:t>
              </w:r>
              <w:r>
                <w:rPr>
                  <w:rFonts w:hint="eastAsia"/>
                  <w:color w:val="0000FF"/>
                  <w:lang w:eastAsia="zh-TW"/>
                </w:rPr>
                <w:t>資料</w:t>
              </w:r>
            </w:ins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A61" w:rsidRDefault="00D75A61" w:rsidP="006863C4">
            <w:pPr>
              <w:pStyle w:val="Tabletext"/>
              <w:rPr>
                <w:ins w:id="20" w:author="FIS" w:date="2014-03-24T17:27:00Z"/>
                <w:rFonts w:ascii="新細明體" w:hAnsi="新細明體" w:hint="eastAsia"/>
                <w:bCs/>
                <w:lang w:eastAsia="zh-TW"/>
              </w:rPr>
            </w:pPr>
            <w:ins w:id="21" w:author="FIS" w:date="2014-03-24T17:27:00Z">
              <w:r>
                <w:rPr>
                  <w:rFonts w:ascii="新細明體" w:hAnsi="新細明體" w:hint="eastAsia"/>
                  <w:bCs/>
                  <w:lang w:eastAsia="zh-TW"/>
                </w:rPr>
                <w:t>林金生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A61" w:rsidRPr="00E954AD" w:rsidRDefault="00D75A61" w:rsidP="006863C4">
            <w:pPr>
              <w:pStyle w:val="Tabletext"/>
              <w:rPr>
                <w:ins w:id="22" w:author="FIS" w:date="2014-03-24T17:27:00Z"/>
              </w:rPr>
            </w:pPr>
            <w:ins w:id="23" w:author="FIS" w:date="2014-03-24T17:27:00Z">
              <w:r>
                <w:rPr>
                  <w:rFonts w:hint="eastAsia"/>
                  <w:lang w:eastAsia="zh-TW"/>
                </w:rPr>
                <w:t>140219000391</w:t>
              </w:r>
            </w:ins>
          </w:p>
        </w:tc>
      </w:tr>
    </w:tbl>
    <w:p w:rsidR="00D75A61" w:rsidRDefault="00D75A61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4A67AB">
        <w:rPr>
          <w:rFonts w:hint="eastAsia"/>
          <w:b/>
          <w:kern w:val="2"/>
          <w:sz w:val="24"/>
          <w:szCs w:val="24"/>
          <w:lang w:eastAsia="zh-TW"/>
        </w:rPr>
        <w:t>D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F46FCC">
        <w:rPr>
          <w:rFonts w:hint="eastAsia"/>
          <w:b/>
          <w:kern w:val="2"/>
          <w:sz w:val="24"/>
          <w:szCs w:val="24"/>
          <w:lang w:eastAsia="zh-TW"/>
        </w:rPr>
        <w:t>1</w:t>
      </w:r>
      <w:r w:rsidR="00C737CC">
        <w:rPr>
          <w:rFonts w:hint="eastAsia"/>
          <w:b/>
          <w:kern w:val="2"/>
          <w:sz w:val="24"/>
          <w:szCs w:val="24"/>
          <w:lang w:eastAsia="zh-TW"/>
        </w:rPr>
        <w:t>7</w:t>
      </w:r>
      <w:r w:rsidR="00F46FCC">
        <w:rPr>
          <w:rFonts w:hint="eastAsia"/>
          <w:b/>
          <w:kern w:val="2"/>
          <w:sz w:val="24"/>
          <w:szCs w:val="24"/>
          <w:lang w:eastAsia="zh-TW"/>
        </w:rPr>
        <w:t>00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C737CC">
        <w:rPr>
          <w:rFonts w:hint="eastAsia"/>
          <w:b/>
          <w:kern w:val="2"/>
          <w:sz w:val="24"/>
          <w:szCs w:val="24"/>
          <w:lang w:eastAsia="zh-TW"/>
        </w:rPr>
        <w:t>層級日額</w:t>
      </w:r>
      <w:r w:rsidR="00A723FF">
        <w:rPr>
          <w:rFonts w:hint="eastAsia"/>
          <w:b/>
          <w:kern w:val="2"/>
          <w:sz w:val="24"/>
          <w:szCs w:val="24"/>
          <w:lang w:eastAsia="zh-TW"/>
        </w:rPr>
        <w:t>險別</w:t>
      </w:r>
      <w:r w:rsidR="00D1727E">
        <w:rPr>
          <w:rFonts w:hint="eastAsia"/>
          <w:b/>
          <w:kern w:val="2"/>
          <w:sz w:val="24"/>
          <w:szCs w:val="24"/>
          <w:lang w:eastAsia="zh-TW"/>
        </w:rPr>
        <w:t>維護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A67AB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</w:t>
            </w:r>
            <w:r w:rsidR="00F46FC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C737CC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 w:rsidR="00F46FC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C737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層級日額顯別</w:t>
            </w:r>
            <w:r w:rsidR="00D1727E"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0"/>
        <w:gridCol w:w="4465"/>
        <w:gridCol w:w="5565"/>
      </w:tblGrid>
      <w:tr w:rsidR="00D75A61" w:rsidRPr="00567A9E" w:rsidTr="006863C4">
        <w:trPr>
          <w:ins w:id="24" w:author="FIS" w:date="2014-03-24T17:28:00Z"/>
        </w:trPr>
        <w:tc>
          <w:tcPr>
            <w:tcW w:w="720" w:type="dxa"/>
          </w:tcPr>
          <w:p w:rsidR="00D75A61" w:rsidRPr="00567A9E" w:rsidRDefault="00D75A61" w:rsidP="006863C4">
            <w:pPr>
              <w:widowControl w:val="0"/>
              <w:jc w:val="center"/>
              <w:rPr>
                <w:ins w:id="25" w:author="FIS" w:date="2014-03-24T17:28:00Z"/>
                <w:rFonts w:ascii="新細明體" w:hAnsi="新細明體" w:hint="eastAsia"/>
                <w:kern w:val="2"/>
                <w:sz w:val="20"/>
                <w:szCs w:val="20"/>
              </w:rPr>
            </w:pPr>
            <w:ins w:id="26" w:author="FIS" w:date="2014-03-24T17:28:00Z">
              <w:r w:rsidRPr="00567A9E">
                <w:rPr>
                  <w:rFonts w:ascii="新細明體" w:hAnsi="新細明體" w:hint="eastAsia"/>
                  <w:kern w:val="2"/>
                  <w:sz w:val="20"/>
                  <w:szCs w:val="20"/>
                </w:rPr>
                <w:t>項次</w:t>
              </w:r>
            </w:ins>
          </w:p>
        </w:tc>
        <w:tc>
          <w:tcPr>
            <w:tcW w:w="3780" w:type="dxa"/>
          </w:tcPr>
          <w:p w:rsidR="00D75A61" w:rsidRPr="00567A9E" w:rsidRDefault="00D75A61" w:rsidP="006863C4">
            <w:pPr>
              <w:widowControl w:val="0"/>
              <w:jc w:val="center"/>
              <w:rPr>
                <w:ins w:id="27" w:author="FIS" w:date="2014-03-24T17:28:00Z"/>
                <w:rFonts w:ascii="新細明體" w:hAnsi="新細明體" w:hint="eastAsia"/>
                <w:kern w:val="2"/>
                <w:sz w:val="20"/>
                <w:szCs w:val="20"/>
              </w:rPr>
            </w:pPr>
            <w:ins w:id="28" w:author="FIS" w:date="2014-03-24T17:28:00Z">
              <w:r w:rsidRPr="00567A9E">
                <w:rPr>
                  <w:rFonts w:ascii="新細明體" w:hAnsi="新細明體" w:hint="eastAsia"/>
                  <w:kern w:val="2"/>
                  <w:sz w:val="20"/>
                  <w:szCs w:val="20"/>
                </w:rPr>
                <w:t>中文說明</w:t>
              </w:r>
            </w:ins>
          </w:p>
        </w:tc>
        <w:tc>
          <w:tcPr>
            <w:tcW w:w="4711" w:type="dxa"/>
          </w:tcPr>
          <w:p w:rsidR="00D75A61" w:rsidRPr="00567A9E" w:rsidRDefault="00D75A61" w:rsidP="006863C4">
            <w:pPr>
              <w:widowControl w:val="0"/>
              <w:jc w:val="center"/>
              <w:rPr>
                <w:ins w:id="29" w:author="FIS" w:date="2014-03-24T17:28:00Z"/>
                <w:rFonts w:ascii="新細明體" w:hAnsi="新細明體" w:hint="eastAsia"/>
                <w:kern w:val="2"/>
                <w:sz w:val="20"/>
                <w:szCs w:val="20"/>
              </w:rPr>
            </w:pPr>
            <w:ins w:id="30" w:author="FIS" w:date="2014-03-24T17:28:00Z">
              <w:r w:rsidRPr="00567A9E">
                <w:rPr>
                  <w:rFonts w:ascii="新細明體" w:hAnsi="新細明體" w:hint="eastAsia"/>
                  <w:kern w:val="2"/>
                  <w:sz w:val="20"/>
                  <w:szCs w:val="20"/>
                </w:rPr>
                <w:t>程式名稱</w:t>
              </w:r>
            </w:ins>
          </w:p>
        </w:tc>
      </w:tr>
      <w:tr w:rsidR="00D75A61" w:rsidRPr="00567A9E" w:rsidTr="006863C4">
        <w:tblPrEx>
          <w:tblLook w:val="01E0" w:firstRow="1" w:lastRow="1" w:firstColumn="1" w:lastColumn="1" w:noHBand="0" w:noVBand="0"/>
        </w:tblPrEx>
        <w:trPr>
          <w:ins w:id="31" w:author="FIS" w:date="2014-03-24T17:28:00Z"/>
        </w:trPr>
        <w:tc>
          <w:tcPr>
            <w:tcW w:w="720" w:type="dxa"/>
          </w:tcPr>
          <w:p w:rsidR="00D75A61" w:rsidRPr="00567A9E" w:rsidRDefault="00D75A61" w:rsidP="00D75A61">
            <w:pPr>
              <w:widowControl w:val="0"/>
              <w:numPr>
                <w:ilvl w:val="0"/>
                <w:numId w:val="21"/>
              </w:numPr>
              <w:snapToGrid w:val="0"/>
              <w:ind w:left="0" w:firstLine="0"/>
              <w:rPr>
                <w:ins w:id="32" w:author="FIS" w:date="2014-03-24T17:28:00Z"/>
                <w:rFonts w:ascii="新細明體" w:hAnsi="新細明體" w:hint="eastAsia"/>
                <w:kern w:val="2"/>
                <w:sz w:val="20"/>
                <w:szCs w:val="20"/>
              </w:rPr>
            </w:pPr>
          </w:p>
        </w:tc>
        <w:tc>
          <w:tcPr>
            <w:tcW w:w="3780" w:type="dxa"/>
          </w:tcPr>
          <w:p w:rsidR="00D75A61" w:rsidRPr="00567A9E" w:rsidRDefault="00D75A61" w:rsidP="006863C4">
            <w:pPr>
              <w:keepLines/>
              <w:widowControl w:val="0"/>
              <w:adjustRightInd w:val="0"/>
              <w:snapToGrid w:val="0"/>
              <w:spacing w:after="120" w:line="240" w:lineRule="atLeast"/>
              <w:rPr>
                <w:ins w:id="33" w:author="FIS" w:date="2014-03-24T17:28:00Z"/>
                <w:rFonts w:ascii="新細明體" w:hAnsi="新細明體" w:hint="eastAsia"/>
                <w:kern w:val="2"/>
                <w:sz w:val="20"/>
                <w:szCs w:val="20"/>
              </w:rPr>
            </w:pPr>
            <w:ins w:id="34" w:author="FIS" w:date="2014-03-24T17:28:00Z">
              <w:r w:rsidRPr="00567A9E">
                <w:rPr>
                  <w:rFonts w:ascii="新細明體" w:hAnsi="新細明體" w:hint="eastAsia"/>
                  <w:kern w:val="2"/>
                  <w:sz w:val="20"/>
                  <w:szCs w:val="20"/>
                </w:rPr>
                <w:t>商品精算資料取得模組</w:t>
              </w:r>
            </w:ins>
          </w:p>
        </w:tc>
        <w:tc>
          <w:tcPr>
            <w:tcW w:w="4711" w:type="dxa"/>
          </w:tcPr>
          <w:p w:rsidR="00D75A61" w:rsidRPr="00567A9E" w:rsidRDefault="00D75A61" w:rsidP="006863C4">
            <w:pPr>
              <w:keepLines/>
              <w:widowControl w:val="0"/>
              <w:adjustRightInd w:val="0"/>
              <w:snapToGrid w:val="0"/>
              <w:spacing w:after="120" w:line="240" w:lineRule="atLeast"/>
              <w:rPr>
                <w:ins w:id="35" w:author="FIS" w:date="2014-03-24T17:28:00Z"/>
                <w:rFonts w:ascii="新細明體" w:hAnsi="新細明體" w:hint="eastAsia"/>
                <w:kern w:val="2"/>
                <w:sz w:val="20"/>
                <w:szCs w:val="20"/>
              </w:rPr>
            </w:pPr>
            <w:ins w:id="36" w:author="FIS" w:date="2014-03-24T17:28:00Z">
              <w:r w:rsidRPr="00567A9E">
                <w:rPr>
                  <w:rFonts w:ascii="新細明體" w:hAnsi="新細明體"/>
                  <w:kern w:val="2"/>
                  <w:sz w:val="20"/>
                  <w:szCs w:val="20"/>
                </w:rPr>
                <w:t>AG_A0Z01</w:t>
              </w:r>
              <w:r>
                <w:rPr>
                  <w:rFonts w:ascii="新細明體" w:hAnsi="新細明體" w:hint="eastAsia"/>
                  <w:kern w:val="2"/>
                  <w:sz w:val="20"/>
                  <w:szCs w:val="20"/>
                </w:rPr>
                <w:t>1</w:t>
              </w:r>
            </w:ins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AE6F9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READ DTAAD1</w:t>
      </w:r>
      <w:r w:rsidR="00C737CC"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 xml:space="preserve">0 </w:t>
      </w:r>
      <w:r>
        <w:rPr>
          <w:rFonts w:hint="eastAsia"/>
          <w:lang w:eastAsia="zh-TW"/>
        </w:rPr>
        <w:t>顯示險別</w:t>
      </w:r>
      <w:r>
        <w:rPr>
          <w:rFonts w:hint="eastAsia"/>
          <w:lang w:eastAsia="zh-TW"/>
        </w:rPr>
        <w:t>,</w:t>
      </w:r>
      <w:r w:rsidRPr="00AE6F9B">
        <w:rPr>
          <w:rFonts w:ascii="Arial" w:hAnsi="Arial" w:cs="Arial"/>
          <w:color w:val="000000"/>
          <w:lang w:eastAsia="zh-TW"/>
        </w:rPr>
        <w:t xml:space="preserve"> </w:t>
      </w:r>
      <w:r w:rsidRPr="00AE6F9B">
        <w:rPr>
          <w:rStyle w:val="style31"/>
          <w:color w:val="000000"/>
          <w:lang w:eastAsia="zh-TW"/>
        </w:rPr>
        <w:t>商品中文簡稱</w:t>
      </w:r>
      <w:r w:rsidRPr="00AE6F9B">
        <w:rPr>
          <w:rFonts w:ascii="Arial" w:hAnsi="Arial" w:cs="Arial"/>
          <w:color w:val="000000"/>
          <w:lang w:eastAsia="zh-TW"/>
        </w:rPr>
        <w:t xml:space="preserve"> </w:t>
      </w:r>
      <w:r>
        <w:rPr>
          <w:rFonts w:ascii="Arial" w:hAnsi="Arial" w:cs="Arial" w:hint="eastAsia"/>
          <w:color w:val="000000"/>
          <w:lang w:eastAsia="zh-TW"/>
        </w:rPr>
        <w:t>,</w:t>
      </w:r>
      <w:r w:rsidRPr="00AE6F9B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輸入人員姓名,</w:t>
      </w:r>
      <w:r w:rsidRPr="00AE6F9B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輸入人員單位(轉中文),輸入時間(取到秒),刪除BUTTON</w:t>
      </w:r>
    </w:p>
    <w:p w:rsidR="0023751E" w:rsidRDefault="00AE6F9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F46FCC" w:rsidRPr="00AE6F9B" w:rsidRDefault="00AE6F9B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E6F9B">
        <w:rPr>
          <w:rFonts w:hint="eastAsia"/>
          <w:color w:val="000000"/>
          <w:lang w:eastAsia="zh-TW"/>
        </w:rPr>
        <w:t>輸入險別後自動顯示商品中文簡稱</w:t>
      </w:r>
      <w:r w:rsidRPr="00AE6F9B">
        <w:rPr>
          <w:rFonts w:hint="eastAsia"/>
          <w:color w:val="000000"/>
          <w:lang w:eastAsia="zh-TW"/>
        </w:rPr>
        <w:t xml:space="preserve">(READ </w:t>
      </w:r>
      <w:r w:rsidRPr="00AE6F9B">
        <w:rPr>
          <w:rStyle w:val="style131"/>
          <w:b/>
          <w:bCs/>
          <w:color w:val="000000"/>
        </w:rPr>
        <w:t>DTAGA001_PROD_DEFI  </w:t>
      </w:r>
      <w:r w:rsidRPr="00AE6F9B">
        <w:rPr>
          <w:rStyle w:val="style131"/>
          <w:rFonts w:hint="eastAsia"/>
          <w:b/>
          <w:bCs/>
          <w:color w:val="000000"/>
          <w:lang w:eastAsia="zh-TW"/>
        </w:rPr>
        <w:t xml:space="preserve">BY </w:t>
      </w:r>
      <w:r w:rsidRPr="00AE6F9B">
        <w:rPr>
          <w:rStyle w:val="style131"/>
          <w:rFonts w:hint="eastAsia"/>
          <w:b/>
          <w:bCs/>
          <w:color w:val="000000"/>
          <w:lang w:eastAsia="zh-TW"/>
        </w:rPr>
        <w:t>畫面輸入險別</w:t>
      </w:r>
      <w:r w:rsidRPr="00AE6F9B">
        <w:rPr>
          <w:rStyle w:val="style131"/>
          <w:rFonts w:hint="eastAsia"/>
          <w:b/>
          <w:bCs/>
          <w:color w:val="000000"/>
          <w:lang w:eastAsia="zh-TW"/>
        </w:rPr>
        <w:t xml:space="preserve"> GET </w:t>
      </w:r>
      <w:r w:rsidRPr="00AE6F9B">
        <w:rPr>
          <w:rFonts w:hint="eastAsia"/>
          <w:color w:val="000000"/>
          <w:lang w:eastAsia="zh-TW"/>
        </w:rPr>
        <w:t>商品中文簡稱</w:t>
      </w:r>
      <w:ins w:id="37" w:author="i9004502" w:date="2010-05-10T09:38:00Z">
        <w:r w:rsidR="00AB271F">
          <w:rPr>
            <w:rFonts w:hint="eastAsia"/>
            <w:color w:val="000000"/>
            <w:lang w:eastAsia="zh-TW"/>
          </w:rPr>
          <w:t>及保額單位</w:t>
        </w:r>
        <w:r w:rsidR="00AB271F">
          <w:rPr>
            <w:rFonts w:hint="eastAsia"/>
            <w:color w:val="000000"/>
            <w:lang w:eastAsia="zh-TW"/>
          </w:rPr>
          <w:t>(</w:t>
        </w:r>
        <w:r w:rsidR="00AB271F">
          <w:rPr>
            <w:rFonts w:hint="eastAsia"/>
            <w:color w:val="000000"/>
            <w:lang w:eastAsia="zh-TW"/>
          </w:rPr>
          <w:t>轉中文</w:t>
        </w:r>
        <w:r w:rsidR="00AB271F">
          <w:rPr>
            <w:rFonts w:hint="eastAsia"/>
            <w:color w:val="000000"/>
            <w:lang w:eastAsia="zh-TW"/>
          </w:rPr>
          <w:t>:</w:t>
        </w:r>
        <w:r w:rsidR="00AB271F">
          <w:rPr>
            <w:rFonts w:hint="eastAsia"/>
            <w:color w:val="000000"/>
            <w:lang w:eastAsia="zh-TW"/>
          </w:rPr>
          <w:t>代碼</w:t>
        </w:r>
      </w:ins>
      <w:ins w:id="38" w:author="i9004502" w:date="2010-05-10T09:53:00Z">
        <w:r w:rsidR="00AB271F">
          <w:rPr>
            <w:rFonts w:hint="eastAsia"/>
            <w:color w:val="000000"/>
            <w:lang w:eastAsia="zh-TW"/>
          </w:rPr>
          <w:t>FACE_AMT_NUIT</w:t>
        </w:r>
        <w:r w:rsidR="00AB271F">
          <w:rPr>
            <w:rFonts w:hint="eastAsia"/>
            <w:color w:val="000000"/>
            <w:lang w:eastAsia="zh-TW"/>
          </w:rPr>
          <w:t>系統</w:t>
        </w:r>
        <w:r w:rsidR="00AB271F">
          <w:rPr>
            <w:rFonts w:hint="eastAsia"/>
            <w:color w:val="000000"/>
            <w:lang w:eastAsia="zh-TW"/>
          </w:rPr>
          <w:t>AB)</w:t>
        </w:r>
      </w:ins>
      <w:r w:rsidRPr="00AE6F9B">
        <w:rPr>
          <w:rFonts w:hint="eastAsia"/>
          <w:color w:val="000000"/>
          <w:lang w:eastAsia="zh-TW"/>
        </w:rPr>
        <w:t>)</w:t>
      </w:r>
    </w:p>
    <w:p w:rsidR="00464796" w:rsidRPr="00AE6F9B" w:rsidRDefault="00AE6F9B" w:rsidP="004647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E6F9B">
        <w:rPr>
          <w:rFonts w:hint="eastAsia"/>
          <w:color w:val="000000"/>
          <w:lang w:eastAsia="zh-TW"/>
        </w:rPr>
        <w:t>按輸入後</w:t>
      </w:r>
      <w:r w:rsidRPr="00AE6F9B">
        <w:rPr>
          <w:rFonts w:hint="eastAsia"/>
          <w:color w:val="000000"/>
          <w:lang w:eastAsia="zh-TW"/>
        </w:rPr>
        <w:t>INSERT DTAAD1</w:t>
      </w:r>
      <w:r w:rsidR="00C737CC">
        <w:rPr>
          <w:rFonts w:hint="eastAsia"/>
          <w:color w:val="000000"/>
          <w:lang w:eastAsia="zh-TW"/>
        </w:rPr>
        <w:t>6</w:t>
      </w:r>
      <w:r w:rsidRPr="00AE6F9B">
        <w:rPr>
          <w:rFonts w:hint="eastAsia"/>
          <w:color w:val="000000"/>
          <w:lang w:eastAsia="zh-TW"/>
        </w:rPr>
        <w:t>0</w:t>
      </w:r>
      <w:r w:rsidRPr="00AE6F9B">
        <w:rPr>
          <w:rFonts w:hint="eastAsia"/>
          <w:color w:val="000000"/>
          <w:lang w:eastAsia="zh-TW"/>
        </w:rPr>
        <w:t>。</w:t>
      </w:r>
    </w:p>
    <w:p w:rsidR="00464796" w:rsidRDefault="00AE6F9B" w:rsidP="0046479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</w:t>
      </w:r>
    </w:p>
    <w:p w:rsidR="00063E01" w:rsidRDefault="00AE6F9B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DTAAD1</w:t>
      </w:r>
      <w:r w:rsidR="00C737CC"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 xml:space="preserve">0 BY </w:t>
      </w:r>
      <w:r>
        <w:rPr>
          <w:rFonts w:hint="eastAsia"/>
          <w:lang w:eastAsia="zh-TW"/>
        </w:rPr>
        <w:t>該筆險別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將其寫入</w:t>
      </w:r>
      <w:r>
        <w:rPr>
          <w:rFonts w:hint="eastAsia"/>
          <w:lang w:eastAsia="zh-TW"/>
        </w:rPr>
        <w:t>DTAAD1</w:t>
      </w:r>
      <w:r w:rsidR="00C737CC"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0_LOG</w:t>
      </w:r>
      <w:r>
        <w:rPr>
          <w:rFonts w:hint="eastAsia"/>
          <w:lang w:eastAsia="zh-TW"/>
        </w:rPr>
        <w:t>後刪除</w:t>
      </w:r>
      <w:r>
        <w:rPr>
          <w:rFonts w:hint="eastAsia"/>
          <w:lang w:eastAsia="zh-TW"/>
        </w:rPr>
        <w:t>DTAAD1</w:t>
      </w:r>
      <w:r w:rsidR="00C737CC"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0</w:t>
      </w:r>
    </w:p>
    <w:sectPr w:rsidR="00063E0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3C4" w:rsidRDefault="006863C4" w:rsidP="00D75A61">
      <w:r>
        <w:separator/>
      </w:r>
    </w:p>
  </w:endnote>
  <w:endnote w:type="continuationSeparator" w:id="0">
    <w:p w:rsidR="006863C4" w:rsidRDefault="006863C4" w:rsidP="00D7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3C4" w:rsidRDefault="006863C4" w:rsidP="00D75A61">
      <w:r>
        <w:separator/>
      </w:r>
    </w:p>
  </w:footnote>
  <w:footnote w:type="continuationSeparator" w:id="0">
    <w:p w:rsidR="006863C4" w:rsidRDefault="006863C4" w:rsidP="00D75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55DADE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5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63E01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16DC8"/>
    <w:rsid w:val="00120E72"/>
    <w:rsid w:val="00132718"/>
    <w:rsid w:val="001667C7"/>
    <w:rsid w:val="00170500"/>
    <w:rsid w:val="001872D8"/>
    <w:rsid w:val="001B350E"/>
    <w:rsid w:val="001D1238"/>
    <w:rsid w:val="001E395E"/>
    <w:rsid w:val="001F2A03"/>
    <w:rsid w:val="00212685"/>
    <w:rsid w:val="00214A90"/>
    <w:rsid w:val="0022076D"/>
    <w:rsid w:val="002343AE"/>
    <w:rsid w:val="00234C3F"/>
    <w:rsid w:val="00236985"/>
    <w:rsid w:val="0023751E"/>
    <w:rsid w:val="00245CF4"/>
    <w:rsid w:val="00260078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E57B7"/>
    <w:rsid w:val="003E6911"/>
    <w:rsid w:val="00402183"/>
    <w:rsid w:val="0040617B"/>
    <w:rsid w:val="0043226E"/>
    <w:rsid w:val="00435785"/>
    <w:rsid w:val="00436155"/>
    <w:rsid w:val="004619F6"/>
    <w:rsid w:val="00462CD4"/>
    <w:rsid w:val="00464796"/>
    <w:rsid w:val="0047106B"/>
    <w:rsid w:val="00472A1D"/>
    <w:rsid w:val="0048237D"/>
    <w:rsid w:val="004823C3"/>
    <w:rsid w:val="00484313"/>
    <w:rsid w:val="0048564F"/>
    <w:rsid w:val="00487409"/>
    <w:rsid w:val="004A67AB"/>
    <w:rsid w:val="004C2E14"/>
    <w:rsid w:val="004C732B"/>
    <w:rsid w:val="004F09C0"/>
    <w:rsid w:val="00507194"/>
    <w:rsid w:val="00516B0E"/>
    <w:rsid w:val="00532D8C"/>
    <w:rsid w:val="00556992"/>
    <w:rsid w:val="0058351A"/>
    <w:rsid w:val="005951FB"/>
    <w:rsid w:val="005B3FB8"/>
    <w:rsid w:val="005B7524"/>
    <w:rsid w:val="005C3815"/>
    <w:rsid w:val="005D062B"/>
    <w:rsid w:val="005F7FBD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3C4"/>
    <w:rsid w:val="00686716"/>
    <w:rsid w:val="00693ED8"/>
    <w:rsid w:val="006B5620"/>
    <w:rsid w:val="006C36E0"/>
    <w:rsid w:val="006C528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2117C"/>
    <w:rsid w:val="00834BA6"/>
    <w:rsid w:val="00837CE0"/>
    <w:rsid w:val="008404C7"/>
    <w:rsid w:val="00840CB8"/>
    <w:rsid w:val="008504F8"/>
    <w:rsid w:val="00850F88"/>
    <w:rsid w:val="00865346"/>
    <w:rsid w:val="00870A8E"/>
    <w:rsid w:val="0087748A"/>
    <w:rsid w:val="008927E7"/>
    <w:rsid w:val="008960D1"/>
    <w:rsid w:val="008D7DAC"/>
    <w:rsid w:val="008E1E82"/>
    <w:rsid w:val="008E2A7A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D2954"/>
    <w:rsid w:val="00A06EF1"/>
    <w:rsid w:val="00A15AE6"/>
    <w:rsid w:val="00A22469"/>
    <w:rsid w:val="00A23753"/>
    <w:rsid w:val="00A31187"/>
    <w:rsid w:val="00A723FF"/>
    <w:rsid w:val="00A728BB"/>
    <w:rsid w:val="00A773B1"/>
    <w:rsid w:val="00A937ED"/>
    <w:rsid w:val="00A96156"/>
    <w:rsid w:val="00AA0EEF"/>
    <w:rsid w:val="00AA298E"/>
    <w:rsid w:val="00AA7751"/>
    <w:rsid w:val="00AB271F"/>
    <w:rsid w:val="00AB4A97"/>
    <w:rsid w:val="00AC44F0"/>
    <w:rsid w:val="00AD2751"/>
    <w:rsid w:val="00AE4BBD"/>
    <w:rsid w:val="00AE6F9B"/>
    <w:rsid w:val="00AF477C"/>
    <w:rsid w:val="00B10478"/>
    <w:rsid w:val="00B11390"/>
    <w:rsid w:val="00B22BFC"/>
    <w:rsid w:val="00B2398C"/>
    <w:rsid w:val="00B41DC2"/>
    <w:rsid w:val="00B507AE"/>
    <w:rsid w:val="00B60F82"/>
    <w:rsid w:val="00B72A02"/>
    <w:rsid w:val="00B74CB1"/>
    <w:rsid w:val="00B77E6C"/>
    <w:rsid w:val="00BC7FFE"/>
    <w:rsid w:val="00BE1857"/>
    <w:rsid w:val="00BF0F90"/>
    <w:rsid w:val="00C24A95"/>
    <w:rsid w:val="00C3025A"/>
    <w:rsid w:val="00C318BC"/>
    <w:rsid w:val="00C51F84"/>
    <w:rsid w:val="00C70352"/>
    <w:rsid w:val="00C737CC"/>
    <w:rsid w:val="00C757E4"/>
    <w:rsid w:val="00C90F49"/>
    <w:rsid w:val="00C92DA2"/>
    <w:rsid w:val="00C9460D"/>
    <w:rsid w:val="00CA6ED1"/>
    <w:rsid w:val="00CB25A4"/>
    <w:rsid w:val="00CB3658"/>
    <w:rsid w:val="00CB7F06"/>
    <w:rsid w:val="00CD0ADA"/>
    <w:rsid w:val="00CD1AA8"/>
    <w:rsid w:val="00CE3EFF"/>
    <w:rsid w:val="00D0481F"/>
    <w:rsid w:val="00D13D3C"/>
    <w:rsid w:val="00D1727E"/>
    <w:rsid w:val="00D202E5"/>
    <w:rsid w:val="00D22252"/>
    <w:rsid w:val="00D23912"/>
    <w:rsid w:val="00D25907"/>
    <w:rsid w:val="00D307B9"/>
    <w:rsid w:val="00D32083"/>
    <w:rsid w:val="00D35BD3"/>
    <w:rsid w:val="00D43CDC"/>
    <w:rsid w:val="00D54B1C"/>
    <w:rsid w:val="00D55572"/>
    <w:rsid w:val="00D656AA"/>
    <w:rsid w:val="00D75A61"/>
    <w:rsid w:val="00DA308A"/>
    <w:rsid w:val="00DA6C1D"/>
    <w:rsid w:val="00DB34AB"/>
    <w:rsid w:val="00DE0F56"/>
    <w:rsid w:val="00DE129A"/>
    <w:rsid w:val="00DE4C46"/>
    <w:rsid w:val="00DF473E"/>
    <w:rsid w:val="00E04471"/>
    <w:rsid w:val="00E07266"/>
    <w:rsid w:val="00E1254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D2346"/>
    <w:rsid w:val="00EE1BD5"/>
    <w:rsid w:val="00EE55DE"/>
    <w:rsid w:val="00F04AD3"/>
    <w:rsid w:val="00F0594A"/>
    <w:rsid w:val="00F12EED"/>
    <w:rsid w:val="00F146BA"/>
    <w:rsid w:val="00F418D3"/>
    <w:rsid w:val="00F44BDE"/>
    <w:rsid w:val="00F44C00"/>
    <w:rsid w:val="00F46FCC"/>
    <w:rsid w:val="00F47751"/>
    <w:rsid w:val="00F620E5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F39E455-2EB0-490C-BF76-09DD147F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style131">
    <w:name w:val="style131"/>
    <w:rsid w:val="00AE6F9B"/>
    <w:rPr>
      <w:rFonts w:ascii="Arial" w:hAnsi="Arial" w:cs="Arial" w:hint="default"/>
      <w:color w:val="000099"/>
    </w:rPr>
  </w:style>
  <w:style w:type="paragraph" w:styleId="ad">
    <w:name w:val="header"/>
    <w:basedOn w:val="a"/>
    <w:link w:val="ae"/>
    <w:rsid w:val="00D7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D75A61"/>
  </w:style>
  <w:style w:type="paragraph" w:styleId="af">
    <w:name w:val="footer"/>
    <w:basedOn w:val="a"/>
    <w:link w:val="af0"/>
    <w:rsid w:val="00D7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D75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