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568E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  <w:lang w:eastAsia="zh-TW"/>
              </w:rPr>
              <w:t>x</w:t>
            </w: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568E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3"/>
                <w:attr w:name="Day" w:val="8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2005/03/08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  <w:tr w:rsidR="000568E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12"/>
                <w:attr w:name="Day" w:val="21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2005/12/21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新增修正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8ED" w:rsidRDefault="000568ED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0568ED" w:rsidRDefault="000568E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568ED" w:rsidRDefault="000568ED">
      <w:pPr>
        <w:pStyle w:val="Tabletext"/>
        <w:keepLines w:val="0"/>
        <w:numPr>
          <w:ilvl w:val="0"/>
          <w:numId w:val="7"/>
          <w:numberingChange w:id="0" w:author="sanyi" w:date="2007-08-03T10:52:00Z" w:original="%1:1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1" w:author="sanyi" w:date="2007-08-03T10:52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程式功能：轉送轄區維護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2" w:author="sanyi" w:date="2007-08-03T10:52:00Z" w:original="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</w:t>
      </w:r>
      <w:r>
        <w:rPr>
          <w:kern w:val="2"/>
          <w:szCs w:val="24"/>
          <w:lang w:eastAsia="zh-TW"/>
        </w:rPr>
        <w:t>0_</w:t>
      </w:r>
      <w:r>
        <w:rPr>
          <w:rFonts w:hint="eastAsia"/>
          <w:kern w:val="2"/>
          <w:szCs w:val="24"/>
          <w:lang w:eastAsia="zh-TW"/>
        </w:rPr>
        <w:t>0301.java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3" w:author="sanyi" w:date="2007-08-03T10:52:00Z" w:original="%2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4" w:author="sanyi" w:date="2007-08-03T10:52:00Z" w:original="%2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畫面設定查詢條件，查詢轉送件負責轄區</w:t>
      </w:r>
      <w:r>
        <w:rPr>
          <w:rFonts w:hint="eastAsia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5" w:author="sanyi" w:date="2007-08-03T10:52:00Z" w:original="%2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處理人員：行政中心人員。</w:t>
      </w:r>
    </w:p>
    <w:p w:rsidR="000568ED" w:rsidRDefault="000568ED">
      <w:pPr>
        <w:pStyle w:val="Tabletext"/>
        <w:keepLines w:val="0"/>
        <w:numPr>
          <w:ilvl w:val="0"/>
          <w:numId w:val="7"/>
          <w:numberingChange w:id="6" w:author="sanyi" w:date="2007-08-03T10:52:00Z" w:original="%1:2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568ED" w:rsidRDefault="000568ED">
      <w:pPr>
        <w:pStyle w:val="Tabletext"/>
        <w:keepLines w:val="0"/>
        <w:numPr>
          <w:ilvl w:val="0"/>
          <w:numId w:val="7"/>
          <w:numberingChange w:id="7" w:author="sanyi" w:date="2007-08-03T10:52:00Z" w:original="%1:3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8" w:author="sanyi" w:date="2007-08-03T10:52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</w:rPr>
        <w:t>員工基本資料讀取共用類別</w:t>
      </w:r>
      <w:r>
        <w:t xml:space="preserve"> class:</w:t>
      </w:r>
      <w:r>
        <w:rPr>
          <w:bCs/>
        </w:rPr>
        <w:t xml:space="preserve"> com.cathay.common.hr.PersonnelData  method:</w:t>
      </w:r>
      <w:r>
        <w:rPr>
          <w:rStyle w:val="HTML"/>
          <w:b/>
          <w:bCs/>
        </w:rPr>
        <w:t xml:space="preserve"> </w:t>
      </w:r>
      <w:hyperlink r:id="rId7" w:anchor="getOnDutyByEmployeeID(java.lang.String)" w:history="1">
        <w:r>
          <w:rPr>
            <w:rStyle w:val="a3"/>
            <w:rFonts w:ascii="細明體" w:eastAsia="細明體" w:hAnsi="細明體" w:cs="細明體"/>
            <w:b/>
            <w:bCs/>
          </w:rPr>
          <w:t>getOnDutyByEmployeeID</w:t>
        </w:r>
      </w:hyperlink>
    </w:p>
    <w:p w:rsidR="000568ED" w:rsidRDefault="000568ED">
      <w:pPr>
        <w:pStyle w:val="Tabletext"/>
        <w:keepLines w:val="0"/>
        <w:numPr>
          <w:ilvl w:val="0"/>
          <w:numId w:val="7"/>
          <w:numberingChange w:id="9" w:author="sanyi" w:date="2007-08-03T10:52:00Z" w:original="%1:4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10" w:author="sanyi" w:date="2007-08-03T10:52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ins w:id="11" w:author="戴余修" w:date="2020-07-27T08:56:00Z">
        <w:r w:rsidR="00FF668A">
          <w:rPr>
            <w:kern w:val="2"/>
            <w:szCs w:val="24"/>
            <w:lang w:eastAsia="zh-TW"/>
          </w:rPr>
          <w:instrText xml:space="preserve">HYPERLINK </w:instrText>
        </w:r>
        <w:r w:rsidR="00FF668A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FF668A">
          <w:rPr>
            <w:rFonts w:hint="eastAsia"/>
            <w:kern w:val="2"/>
            <w:szCs w:val="24"/>
            <w:lang w:eastAsia="zh-TW"/>
          </w:rPr>
          <w:instrText>理賠</w:instrText>
        </w:r>
        <w:r w:rsidR="00FF668A">
          <w:rPr>
            <w:rFonts w:hint="eastAsia"/>
            <w:kern w:val="2"/>
            <w:szCs w:val="24"/>
            <w:lang w:eastAsia="zh-TW"/>
          </w:rPr>
          <w:instrText>\\D0_</w:instrText>
        </w:r>
        <w:r w:rsidR="00FF668A">
          <w:rPr>
            <w:rFonts w:hint="eastAsia"/>
            <w:kern w:val="2"/>
            <w:szCs w:val="24"/>
            <w:lang w:eastAsia="zh-TW"/>
          </w:rPr>
          <w:instrText>行政管理</w:instrText>
        </w:r>
        <w:r w:rsidR="00FF668A">
          <w:rPr>
            <w:rFonts w:hint="eastAsia"/>
            <w:kern w:val="2"/>
            <w:szCs w:val="24"/>
            <w:lang w:eastAsia="zh-TW"/>
          </w:rPr>
          <w:instrText>\\</w:instrText>
        </w:r>
        <w:r w:rsidR="00FF668A">
          <w:rPr>
            <w:rFonts w:hint="eastAsia"/>
            <w:kern w:val="2"/>
            <w:szCs w:val="24"/>
            <w:lang w:eastAsia="zh-TW"/>
          </w:rPr>
          <w:instrText>主程式</w:instrText>
        </w:r>
        <w:r w:rsidR="00FF668A">
          <w:rPr>
            <w:rFonts w:hint="eastAsia"/>
            <w:kern w:val="2"/>
            <w:szCs w:val="24"/>
            <w:lang w:eastAsia="zh-TW"/>
          </w:rPr>
          <w:instrText>\\UI\\USAAD00300.htm"</w:instrText>
        </w:r>
      </w:ins>
      <w:del w:id="12" w:author="戴余修" w:date="2020-07-27T08:56:00Z">
        <w:r w:rsidDel="00FF668A">
          <w:rPr>
            <w:kern w:val="2"/>
            <w:szCs w:val="24"/>
            <w:lang w:eastAsia="zh-TW"/>
          </w:rPr>
          <w:delInstrText>HYPERLINK "UI\\USAAD00300.htm"</w:delInstrText>
        </w:r>
      </w:del>
      <w:ins w:id="13" w:author="戴余修" w:date="2020-07-27T08:56:00Z">
        <w:r w:rsidR="00FF668A">
          <w:rPr>
            <w:kern w:val="2"/>
            <w:szCs w:val="24"/>
            <w:lang w:eastAsia="zh-TW"/>
          </w:rPr>
        </w:r>
      </w:ins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0"/>
          <w:numId w:val="7"/>
          <w:numberingChange w:id="14" w:author="sanyi" w:date="2007-08-03T10:52:00Z" w:original="%1:5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檔案說明：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15" w:author="sanyi" w:date="2007-08-03T10:52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（檔案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）轉送轄區維護檔</w:t>
      </w:r>
      <w:r>
        <w:rPr>
          <w:rFonts w:hint="eastAsia"/>
          <w:kern w:val="2"/>
          <w:szCs w:val="24"/>
          <w:lang w:eastAsia="zh-TW"/>
        </w:rPr>
        <w:t xml:space="preserve"> DTAA_D030</w:t>
      </w:r>
      <w:r>
        <w:rPr>
          <w:rFonts w:hint="eastAsia"/>
          <w:kern w:val="2"/>
          <w:szCs w:val="24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0"/>
          <w:numId w:val="7"/>
          <w:numberingChange w:id="16" w:author="sanyi" w:date="2007-08-03T10:52:00Z" w:original="%1:6:35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17" w:author="sanyi" w:date="2007-08-03T10:52:00Z" w:original="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18" w:author="sanyi" w:date="2007-08-03T10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點選代碼連結：帶出該筆的所有資料（身份證號碼、姓名、業務別、轄區代號、單位中文名稱），身份證號碼為不可輸入之欄位。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19" w:author="sanyi" w:date="2007-08-03T10:52:00Z" w:original="%2:1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點選新增按鈕：所有下拉式選項都是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值，身份證號碼空白，姓名空白。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20" w:author="sanyi" w:date="2007-08-03T10:52:00Z" w:original="%2:1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其餘攔位空白，只有資料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列。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21" w:author="sanyi" w:date="2007-08-03T10:52:00Z" w:original="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22" w:author="sanyi" w:date="2007-08-03T10:5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檢核新增權限：</w:t>
      </w:r>
      <w:del w:id="23" w:author="sanyi" w:date="2007-08-03T10:52:00Z">
        <w:r>
          <w:rPr>
            <w:rFonts w:hint="eastAsia"/>
            <w:kern w:val="2"/>
            <w:szCs w:val="24"/>
            <w:lang w:eastAsia="zh-TW"/>
          </w:rPr>
          <w:delText>RLAA003</w:delText>
        </w:r>
        <w:r>
          <w:rPr>
            <w:rFonts w:hint="eastAsia"/>
            <w:kern w:val="2"/>
            <w:szCs w:val="24"/>
            <w:lang w:eastAsia="zh-TW"/>
          </w:rPr>
          <w:delText>、</w:delText>
        </w:r>
        <w:r>
          <w:rPr>
            <w:kern w:val="2"/>
            <w:szCs w:val="24"/>
            <w:lang w:eastAsia="zh-TW"/>
          </w:rPr>
          <w:delText>RLAA004</w:delText>
        </w:r>
        <w:r>
          <w:rPr>
            <w:rFonts w:hint="eastAsia"/>
            <w:kern w:val="2"/>
            <w:szCs w:val="24"/>
            <w:lang w:eastAsia="zh-TW"/>
          </w:rPr>
          <w:delText>有作業權限</w:delText>
        </w:r>
      </w:del>
      <w:r>
        <w:rPr>
          <w:rFonts w:hint="eastAsia"/>
          <w:kern w:val="2"/>
          <w:szCs w:val="24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24" w:author="sanyi" w:date="2007-08-03T10:52:00Z" w:original="%2:2:0:.%3:2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新增人員</w:t>
      </w:r>
      <w:r>
        <w:rPr>
          <w:rFonts w:hint="eastAsia"/>
          <w:color w:val="FF0000"/>
          <w:kern w:val="2"/>
          <w:szCs w:val="24"/>
          <w:lang w:eastAsia="zh-TW"/>
        </w:rPr>
        <w:t>(</w:t>
      </w:r>
      <w:r>
        <w:rPr>
          <w:rFonts w:hint="eastAsia"/>
          <w:color w:val="FF0000"/>
          <w:kern w:val="2"/>
          <w:szCs w:val="24"/>
          <w:lang w:eastAsia="zh-TW"/>
        </w:rPr>
        <w:t>即身份證</w:t>
      </w:r>
      <w:r>
        <w:rPr>
          <w:rFonts w:hint="eastAsia"/>
          <w:color w:val="FF0000"/>
          <w:kern w:val="2"/>
          <w:szCs w:val="24"/>
          <w:lang w:eastAsia="zh-TW"/>
        </w:rPr>
        <w:t>)</w:t>
      </w:r>
      <w:r>
        <w:rPr>
          <w:rFonts w:hint="eastAsia"/>
          <w:color w:val="FF0000"/>
          <w:kern w:val="2"/>
          <w:szCs w:val="24"/>
          <w:lang w:eastAsia="zh-TW"/>
        </w:rPr>
        <w:t>：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25" w:author="sanyi" w:date="2007-08-03T10:52:00Z" w:original="%2:2:0:.%3:2:0:.%4:1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檢核身分證</w:t>
      </w:r>
      <w:r>
        <w:rPr>
          <w:rFonts w:hint="eastAsia"/>
          <w:color w:val="FF0000"/>
          <w:kern w:val="2"/>
          <w:szCs w:val="24"/>
          <w:lang w:eastAsia="zh-TW"/>
        </w:rPr>
        <w:t>ID</w:t>
      </w:r>
      <w:del w:id="26" w:author="sanyi" w:date="2007-08-03T10:52:00Z">
        <w:r>
          <w:rPr>
            <w:rFonts w:hint="eastAsia"/>
            <w:color w:val="FF0000"/>
            <w:kern w:val="2"/>
            <w:szCs w:val="24"/>
            <w:lang w:eastAsia="zh-TW"/>
          </w:rPr>
          <w:delText>及姓名</w:delText>
        </w:r>
      </w:del>
      <w:r>
        <w:rPr>
          <w:rFonts w:hint="eastAsia"/>
          <w:color w:val="FF0000"/>
          <w:kern w:val="2"/>
          <w:szCs w:val="24"/>
          <w:lang w:eastAsia="zh-TW"/>
        </w:rPr>
        <w:t>、業務別、匯款單位是否輸入；若否，顯示為輸入訊息。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27" w:author="sanyi" w:date="2007-08-03T10:52:00Z" w:original="%2:2:0:.%3:2:0:.%4:2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檢核該身份證</w:t>
      </w:r>
      <w:r>
        <w:rPr>
          <w:rFonts w:hint="eastAsia"/>
          <w:color w:val="FF0000"/>
          <w:kern w:val="2"/>
          <w:szCs w:val="24"/>
          <w:lang w:eastAsia="zh-TW"/>
        </w:rPr>
        <w:t>ID</w:t>
      </w:r>
      <w:r>
        <w:rPr>
          <w:rFonts w:hint="eastAsia"/>
          <w:color w:val="FF0000"/>
          <w:kern w:val="2"/>
          <w:szCs w:val="24"/>
          <w:lang w:eastAsia="zh-TW"/>
        </w:rPr>
        <w:t>資料庫是否存在；若是，顯示</w:t>
      </w:r>
      <w:r>
        <w:rPr>
          <w:color w:val="FF0000"/>
          <w:kern w:val="2"/>
          <w:szCs w:val="24"/>
          <w:lang w:eastAsia="zh-TW"/>
        </w:rPr>
        <w:t>”</w:t>
      </w:r>
      <w:r>
        <w:rPr>
          <w:rFonts w:hint="eastAsia"/>
          <w:color w:val="FF0000"/>
          <w:kern w:val="2"/>
          <w:szCs w:val="24"/>
          <w:lang w:eastAsia="zh-TW"/>
        </w:rPr>
        <w:t>該身份證</w:t>
      </w:r>
      <w:r>
        <w:rPr>
          <w:rFonts w:hint="eastAsia"/>
          <w:color w:val="FF0000"/>
          <w:kern w:val="2"/>
          <w:szCs w:val="24"/>
          <w:lang w:eastAsia="zh-TW"/>
        </w:rPr>
        <w:t>ID</w:t>
      </w:r>
      <w:r>
        <w:rPr>
          <w:rFonts w:hint="eastAsia"/>
          <w:color w:val="FF0000"/>
          <w:kern w:val="2"/>
          <w:szCs w:val="24"/>
          <w:lang w:eastAsia="zh-TW"/>
        </w:rPr>
        <w:t>已存在</w:t>
      </w:r>
      <w:r>
        <w:rPr>
          <w:color w:val="FF0000"/>
          <w:kern w:val="2"/>
          <w:szCs w:val="24"/>
          <w:lang w:eastAsia="zh-TW"/>
        </w:rPr>
        <w:t>”</w:t>
      </w:r>
      <w:r>
        <w:rPr>
          <w:rFonts w:hint="eastAsia"/>
          <w:color w:val="FF0000"/>
          <w:kern w:val="2"/>
          <w:szCs w:val="24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3"/>
          <w:numId w:val="7"/>
          <w:ins w:id="28" w:author="sanyi" w:date="2007-08-03T10:52:00Z"/>
        </w:numPr>
        <w:spacing w:after="0" w:line="240" w:lineRule="auto"/>
        <w:rPr>
          <w:ins w:id="29" w:author="sanyi" w:date="2007-08-03T10:52:00Z"/>
          <w:rFonts w:hint="eastAsia"/>
          <w:color w:val="FF0000"/>
          <w:kern w:val="2"/>
          <w:szCs w:val="24"/>
          <w:lang w:eastAsia="zh-TW"/>
        </w:rPr>
      </w:pPr>
      <w:ins w:id="30" w:author="sanyi" w:date="2007-08-03T10:52:00Z">
        <w:r>
          <w:rPr>
            <w:rFonts w:hint="eastAsia"/>
            <w:color w:val="FF0000"/>
            <w:kern w:val="2"/>
            <w:szCs w:val="24"/>
            <w:lang w:eastAsia="zh-TW"/>
          </w:rPr>
          <w:t>上人事抓身分證</w:t>
        </w:r>
        <w:r>
          <w:rPr>
            <w:rFonts w:hint="eastAsia"/>
            <w:color w:val="FF0000"/>
            <w:kern w:val="2"/>
            <w:szCs w:val="24"/>
            <w:lang w:eastAsia="zh-TW"/>
          </w:rPr>
          <w:t>id</w:t>
        </w:r>
        <w:r>
          <w:rPr>
            <w:rFonts w:hint="eastAsia"/>
            <w:color w:val="FF0000"/>
            <w:kern w:val="2"/>
            <w:szCs w:val="24"/>
            <w:lang w:eastAsia="zh-TW"/>
          </w:rPr>
          <w:t>的姓名放入畫面中</w:t>
        </w:r>
      </w:ins>
    </w:p>
    <w:p w:rsidR="000568ED" w:rsidRDefault="000568ED">
      <w:pPr>
        <w:pStyle w:val="Tabletext"/>
        <w:keepLines w:val="0"/>
        <w:numPr>
          <w:ilvl w:val="3"/>
          <w:numId w:val="7"/>
          <w:numberingChange w:id="31" w:author="sanyi" w:date="2007-08-03T10:52:00Z" w:original="%2:2:0:.%3:2:0:.%4:3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上單位資料維護檔抓取匯款單位中文名稱。</w:t>
      </w:r>
    </w:p>
    <w:p w:rsidR="00D42AC4" w:rsidRDefault="00D42AC4">
      <w:pPr>
        <w:pStyle w:val="Tabletext"/>
        <w:keepLines w:val="0"/>
        <w:numPr>
          <w:ilvl w:val="3"/>
          <w:numId w:val="7"/>
          <w:ins w:id="32" w:author="i9003207" w:date="2009-03-25T16:35:00Z"/>
        </w:numPr>
        <w:spacing w:after="0" w:line="240" w:lineRule="auto"/>
        <w:rPr>
          <w:ins w:id="33" w:author="i9003207" w:date="2009-03-25T16:35:00Z"/>
          <w:rFonts w:hint="eastAsia"/>
          <w:color w:val="FF0000"/>
          <w:kern w:val="2"/>
          <w:szCs w:val="24"/>
          <w:lang w:eastAsia="zh-TW"/>
        </w:rPr>
      </w:pPr>
      <w:ins w:id="34" w:author="i9003207" w:date="2009-03-25T16:35:00Z">
        <w:r>
          <w:rPr>
            <w:rFonts w:hint="eastAsia"/>
            <w:color w:val="FF0000"/>
            <w:kern w:val="2"/>
            <w:szCs w:val="24"/>
            <w:lang w:eastAsia="zh-TW"/>
          </w:rPr>
          <w:t xml:space="preserve">IF  </w:t>
        </w:r>
        <w:r>
          <w:rPr>
            <w:rFonts w:hint="eastAsia"/>
            <w:color w:val="FF0000"/>
            <w:kern w:val="2"/>
            <w:szCs w:val="24"/>
            <w:lang w:eastAsia="zh-TW"/>
          </w:rPr>
          <w:t>有勾選</w:t>
        </w:r>
        <w:r>
          <w:rPr>
            <w:color w:val="FF0000"/>
            <w:kern w:val="2"/>
            <w:szCs w:val="24"/>
            <w:lang w:eastAsia="zh-TW"/>
          </w:rPr>
          <w:t>”</w:t>
        </w:r>
        <w:r>
          <w:rPr>
            <w:rFonts w:hint="eastAsia"/>
            <w:color w:val="FF0000"/>
            <w:kern w:val="2"/>
            <w:szCs w:val="24"/>
            <w:lang w:eastAsia="zh-TW"/>
          </w:rPr>
          <w:t>有理賠證照</w:t>
        </w:r>
        <w:r>
          <w:rPr>
            <w:color w:val="FF0000"/>
            <w:kern w:val="2"/>
            <w:szCs w:val="24"/>
            <w:lang w:eastAsia="zh-TW"/>
          </w:rPr>
          <w:t>”</w:t>
        </w:r>
        <w:r>
          <w:rPr>
            <w:rFonts w:hint="eastAsia"/>
            <w:color w:val="FF0000"/>
            <w:kern w:val="2"/>
            <w:szCs w:val="24"/>
            <w:lang w:eastAsia="zh-TW"/>
          </w:rPr>
          <w:t>，</w:t>
        </w:r>
        <w:r>
          <w:rPr>
            <w:rFonts w:hint="eastAsia"/>
            <w:color w:val="FF0000"/>
            <w:kern w:val="2"/>
            <w:szCs w:val="24"/>
            <w:lang w:eastAsia="zh-TW"/>
          </w:rPr>
          <w:t xml:space="preserve">SET </w:t>
        </w:r>
      </w:ins>
      <w:ins w:id="35" w:author="i9003207" w:date="2009-03-25T16:36:00Z">
        <w:r>
          <w:rPr>
            <w:rFonts w:hint="eastAsia"/>
            <w:color w:val="FF0000"/>
            <w:kern w:val="2"/>
            <w:szCs w:val="24"/>
            <w:lang w:eastAsia="zh-TW"/>
          </w:rPr>
          <w:t>OPR_PF=</w:t>
        </w:r>
        <w:r>
          <w:rPr>
            <w:color w:val="FF0000"/>
            <w:kern w:val="2"/>
            <w:szCs w:val="24"/>
            <w:lang w:eastAsia="zh-TW"/>
          </w:rPr>
          <w:t>’</w:t>
        </w:r>
        <w:r>
          <w:rPr>
            <w:rFonts w:hint="eastAsia"/>
            <w:color w:val="FF0000"/>
            <w:kern w:val="2"/>
            <w:szCs w:val="24"/>
            <w:lang w:eastAsia="zh-TW"/>
          </w:rPr>
          <w:t>Y</w:t>
        </w:r>
        <w:r>
          <w:rPr>
            <w:color w:val="FF0000"/>
            <w:kern w:val="2"/>
            <w:szCs w:val="24"/>
            <w:lang w:eastAsia="zh-TW"/>
          </w:rPr>
          <w:t>’</w:t>
        </w:r>
      </w:ins>
    </w:p>
    <w:p w:rsidR="000568ED" w:rsidRDefault="000568ED">
      <w:pPr>
        <w:pStyle w:val="Tabletext"/>
        <w:keepLines w:val="0"/>
        <w:numPr>
          <w:ilvl w:val="3"/>
          <w:numId w:val="7"/>
          <w:numberingChange w:id="36" w:author="sanyi" w:date="2007-08-03T10:52:00Z" w:original="%2:2:0:.%3:2:0:.%4:4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WRITE DTAAD030</w:t>
      </w:r>
      <w:r>
        <w:rPr>
          <w:rFonts w:hint="eastAsia"/>
          <w:color w:val="FF0000"/>
          <w:kern w:val="2"/>
          <w:szCs w:val="24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37" w:author="sanyi" w:date="2007-08-03T10:52:00Z" w:original="%2:2:0:.%3:3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新增匯款單位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38" w:author="sanyi" w:date="2007-08-03T10:52:00Z" w:original="%2:2:0:.%3:3:0:.%4:1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檢核身分證</w:t>
      </w:r>
      <w:r>
        <w:rPr>
          <w:rFonts w:hint="eastAsia"/>
          <w:color w:val="FF0000"/>
          <w:kern w:val="2"/>
          <w:szCs w:val="24"/>
          <w:lang w:eastAsia="zh-TW"/>
        </w:rPr>
        <w:t>ID</w:t>
      </w:r>
      <w:r>
        <w:rPr>
          <w:rFonts w:hint="eastAsia"/>
          <w:color w:val="FF0000"/>
          <w:kern w:val="2"/>
          <w:szCs w:val="24"/>
          <w:lang w:eastAsia="zh-TW"/>
        </w:rPr>
        <w:t>及姓名、業務別、匯款單位是否輸入；若否，顯示為輸入訊息。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39" w:author="sanyi" w:date="2007-08-03T10:52:00Z" w:original="%2:2:0:.%3:3:0:.%4:2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檢核該</w:t>
      </w:r>
      <w:r>
        <w:rPr>
          <w:rFonts w:hint="eastAsia"/>
          <w:color w:val="FF0000"/>
          <w:kern w:val="2"/>
          <w:szCs w:val="24"/>
          <w:lang w:eastAsia="zh-TW"/>
        </w:rPr>
        <w:t>(</w:t>
      </w:r>
      <w:r>
        <w:rPr>
          <w:rFonts w:hint="eastAsia"/>
          <w:color w:val="FF0000"/>
          <w:kern w:val="2"/>
          <w:szCs w:val="24"/>
          <w:lang w:eastAsia="zh-TW"/>
        </w:rPr>
        <w:t>身份證</w:t>
      </w:r>
      <w:r>
        <w:rPr>
          <w:rFonts w:hint="eastAsia"/>
          <w:color w:val="FF0000"/>
          <w:kern w:val="2"/>
          <w:szCs w:val="24"/>
          <w:lang w:eastAsia="zh-TW"/>
        </w:rPr>
        <w:t xml:space="preserve">ID + </w:t>
      </w:r>
      <w:r>
        <w:rPr>
          <w:rFonts w:hint="eastAsia"/>
          <w:color w:val="FF0000"/>
          <w:kern w:val="2"/>
          <w:szCs w:val="24"/>
          <w:lang w:eastAsia="zh-TW"/>
        </w:rPr>
        <w:t>匯款單位</w:t>
      </w:r>
      <w:r>
        <w:rPr>
          <w:rFonts w:hint="eastAsia"/>
          <w:color w:val="FF0000"/>
          <w:kern w:val="2"/>
          <w:szCs w:val="24"/>
          <w:lang w:eastAsia="zh-TW"/>
        </w:rPr>
        <w:t xml:space="preserve"> + </w:t>
      </w:r>
      <w:r>
        <w:rPr>
          <w:rFonts w:hint="eastAsia"/>
          <w:color w:val="FF0000"/>
          <w:kern w:val="2"/>
          <w:szCs w:val="24"/>
          <w:lang w:eastAsia="zh-TW"/>
        </w:rPr>
        <w:t>業務別</w:t>
      </w:r>
      <w:r>
        <w:rPr>
          <w:rFonts w:hint="eastAsia"/>
          <w:color w:val="FF0000"/>
          <w:kern w:val="2"/>
          <w:szCs w:val="24"/>
          <w:lang w:eastAsia="zh-TW"/>
        </w:rPr>
        <w:t>)</w:t>
      </w:r>
      <w:r>
        <w:rPr>
          <w:rFonts w:hint="eastAsia"/>
          <w:color w:val="FF0000"/>
          <w:kern w:val="2"/>
          <w:szCs w:val="24"/>
          <w:lang w:eastAsia="zh-TW"/>
        </w:rPr>
        <w:t>資料庫是否存在；若是，顯示</w:t>
      </w:r>
      <w:r>
        <w:rPr>
          <w:color w:val="FF0000"/>
          <w:kern w:val="2"/>
          <w:szCs w:val="24"/>
          <w:lang w:eastAsia="zh-TW"/>
        </w:rPr>
        <w:t>”</w:t>
      </w:r>
      <w:r>
        <w:rPr>
          <w:rFonts w:hint="eastAsia"/>
          <w:color w:val="FF0000"/>
          <w:kern w:val="2"/>
          <w:szCs w:val="24"/>
          <w:lang w:eastAsia="zh-TW"/>
        </w:rPr>
        <w:t>該匯款單位已存在</w:t>
      </w:r>
      <w:r>
        <w:rPr>
          <w:color w:val="FF0000"/>
          <w:kern w:val="2"/>
          <w:szCs w:val="24"/>
          <w:lang w:eastAsia="zh-TW"/>
        </w:rPr>
        <w:t>”</w:t>
      </w:r>
      <w:r>
        <w:rPr>
          <w:rFonts w:hint="eastAsia"/>
          <w:color w:val="FF0000"/>
          <w:kern w:val="2"/>
          <w:szCs w:val="24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40" w:author="sanyi" w:date="2007-08-03T10:52:00Z" w:original="%2:2:0:.%3:3:0:.%4:3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上單位資料維護檔抓取匯款單位中文名稱。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41" w:author="sanyi" w:date="2007-08-03T10:52:00Z" w:original="%2:2:0:.%3:3:0:.%4:4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WRITE DTAAD030</w:t>
      </w:r>
      <w:r>
        <w:rPr>
          <w:rFonts w:hint="eastAsia"/>
          <w:color w:val="FF0000"/>
          <w:kern w:val="2"/>
          <w:szCs w:val="24"/>
          <w:lang w:eastAsia="zh-TW"/>
        </w:rPr>
        <w:t>。</w:t>
      </w:r>
    </w:p>
    <w:p w:rsidR="000568ED" w:rsidRDefault="000568ED">
      <w:pPr>
        <w:pStyle w:val="Tabletext"/>
        <w:keepLines w:val="0"/>
        <w:numPr>
          <w:ilvl w:val="1"/>
          <w:numId w:val="7"/>
          <w:numberingChange w:id="42" w:author="sanyi" w:date="2007-08-03T10:52:00Z" w:original="%2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43" w:name="_GoBack"/>
      <w:bookmarkEnd w:id="43"/>
      <w:r>
        <w:rPr>
          <w:rFonts w:hint="eastAsia"/>
          <w:kern w:val="2"/>
          <w:szCs w:val="24"/>
          <w:lang w:eastAsia="zh-TW"/>
        </w:rPr>
        <w:lastRenderedPageBreak/>
        <w:t>剔除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44" w:author="sanyi" w:date="2007-08-03T10:52:00Z" w:original="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檢核剔除權限：</w:t>
      </w:r>
      <w:del w:id="45" w:author="sanyi" w:date="2007-08-03T10:53:00Z">
        <w:r>
          <w:rPr>
            <w:rFonts w:hint="eastAsia"/>
            <w:kern w:val="2"/>
            <w:szCs w:val="24"/>
            <w:lang w:eastAsia="zh-TW"/>
          </w:rPr>
          <w:delText>RLAA003</w:delText>
        </w:r>
        <w:r>
          <w:rPr>
            <w:rFonts w:hint="eastAsia"/>
            <w:kern w:val="2"/>
            <w:szCs w:val="24"/>
            <w:lang w:eastAsia="zh-TW"/>
          </w:rPr>
          <w:delText>、</w:delText>
        </w:r>
        <w:r>
          <w:rPr>
            <w:kern w:val="2"/>
            <w:szCs w:val="24"/>
            <w:lang w:eastAsia="zh-TW"/>
          </w:rPr>
          <w:delText>RLAA004</w:delText>
        </w:r>
        <w:r>
          <w:rPr>
            <w:rFonts w:hint="eastAsia"/>
            <w:kern w:val="2"/>
            <w:szCs w:val="24"/>
            <w:lang w:eastAsia="zh-TW"/>
          </w:rPr>
          <w:delText>有作業權限。</w:delText>
        </w:r>
        <w:r>
          <w:rPr>
            <w:rFonts w:hint="eastAsia"/>
            <w:kern w:val="2"/>
            <w:szCs w:val="24"/>
            <w:lang w:eastAsia="zh-TW"/>
          </w:rPr>
          <w:delText>(RLAA004</w:delText>
        </w:r>
        <w:r>
          <w:rPr>
            <w:rFonts w:hint="eastAsia"/>
            <w:kern w:val="2"/>
            <w:szCs w:val="24"/>
            <w:lang w:eastAsia="zh-TW"/>
          </w:rPr>
          <w:delText>只能剔除自己的資料</w:delText>
        </w:r>
        <w:r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0568ED" w:rsidRDefault="000568ED">
      <w:pPr>
        <w:pStyle w:val="Tabletext"/>
        <w:keepLines w:val="0"/>
        <w:numPr>
          <w:ilvl w:val="2"/>
          <w:numId w:val="7"/>
          <w:numberingChange w:id="46" w:author="sanyi" w:date="2007-08-03T10:52:00Z" w:original="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檢核剔除鍵值：</w:t>
      </w:r>
    </w:p>
    <w:p w:rsidR="000568ED" w:rsidRDefault="000568ED">
      <w:pPr>
        <w:pStyle w:val="Tabletext"/>
        <w:keepLines w:val="0"/>
        <w:numPr>
          <w:ilvl w:val="2"/>
          <w:numId w:val="7"/>
          <w:numberingChange w:id="47" w:author="sanyi" w:date="2007-08-03T10:52:00Z" w:original="%2:3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剔除檔案：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48" w:author="sanyi" w:date="2007-08-03T10:52:00Z" w:original="%2:3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BY </w:t>
      </w:r>
      <w:r>
        <w:rPr>
          <w:rFonts w:hint="eastAsia"/>
          <w:kern w:val="2"/>
          <w:szCs w:val="24"/>
          <w:lang w:eastAsia="zh-TW"/>
        </w:rPr>
        <w:t>身份證號碼剔除：</w:t>
      </w:r>
    </w:p>
    <w:p w:rsidR="000568ED" w:rsidRDefault="000568ED">
      <w:pPr>
        <w:pStyle w:val="Tabletext"/>
        <w:keepLines w:val="0"/>
        <w:numPr>
          <w:ilvl w:val="4"/>
          <w:numId w:val="7"/>
          <w:numberingChange w:id="49" w:author="sanyi" w:date="2007-08-03T10:52:00Z" w:original="%2:3:0:.%3:3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</w:t>
      </w:r>
      <w:r>
        <w:rPr>
          <w:rFonts w:hint="eastAsia"/>
          <w:kern w:val="2"/>
          <w:szCs w:val="24"/>
          <w:lang w:eastAsia="zh-TW"/>
        </w:rPr>
        <w:t>轉送轄區維護黨</w:t>
      </w:r>
      <w:r>
        <w:rPr>
          <w:rFonts w:hint="eastAsia"/>
          <w:kern w:val="2"/>
          <w:szCs w:val="24"/>
          <w:lang w:eastAsia="zh-TW"/>
        </w:rPr>
        <w:t xml:space="preserve"> BY </w:t>
      </w:r>
      <w:r>
        <w:rPr>
          <w:rFonts w:hint="eastAsia"/>
          <w:kern w:val="2"/>
          <w:szCs w:val="24"/>
          <w:lang w:eastAsia="zh-TW"/>
        </w:rPr>
        <w:t>身份證號碼</w:t>
      </w:r>
      <w:r>
        <w:rPr>
          <w:rFonts w:hint="eastAsia"/>
          <w:kern w:val="2"/>
          <w:szCs w:val="24"/>
          <w:lang w:eastAsia="zh-TW"/>
        </w:rPr>
        <w:t xml:space="preserve"> OF </w:t>
      </w:r>
      <w:r>
        <w:rPr>
          <w:rFonts w:hint="eastAsia"/>
          <w:kern w:val="2"/>
          <w:szCs w:val="24"/>
          <w:lang w:eastAsia="zh-TW"/>
        </w:rPr>
        <w:t>畫面</w:t>
      </w:r>
    </w:p>
    <w:p w:rsidR="000568ED" w:rsidRDefault="000568ED">
      <w:pPr>
        <w:pStyle w:val="Tabletext"/>
        <w:keepLines w:val="0"/>
        <w:numPr>
          <w:ilvl w:val="4"/>
          <w:numId w:val="7"/>
          <w:numberingChange w:id="50" w:author="sanyi" w:date="2007-08-03T10:52:00Z" w:original="%2:3:0:.%3:3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若讀不到資料，顯示訊息（無該資料）。</w:t>
      </w:r>
    </w:p>
    <w:p w:rsidR="000568ED" w:rsidRDefault="000568ED">
      <w:pPr>
        <w:pStyle w:val="Tabletext"/>
        <w:keepLines w:val="0"/>
        <w:numPr>
          <w:ilvl w:val="3"/>
          <w:numId w:val="7"/>
          <w:numberingChange w:id="51" w:author="sanyi" w:date="2007-08-03T10:52:00Z" w:original="%2:3:0:.%3:3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BY </w:t>
      </w:r>
      <w:r>
        <w:rPr>
          <w:rFonts w:hint="eastAsia"/>
          <w:kern w:val="2"/>
          <w:szCs w:val="24"/>
          <w:lang w:eastAsia="zh-TW"/>
        </w:rPr>
        <w:t>匯款代號剔除：</w:t>
      </w:r>
    </w:p>
    <w:p w:rsidR="000568ED" w:rsidRDefault="000568ED">
      <w:pPr>
        <w:pStyle w:val="Tabletext"/>
        <w:keepLines w:val="0"/>
        <w:numPr>
          <w:ilvl w:val="4"/>
          <w:numId w:val="7"/>
          <w:numberingChange w:id="52" w:author="sanyi" w:date="2007-08-03T10:52:00Z" w:original="%2:3:0:.%3:3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</w:t>
      </w:r>
      <w:r>
        <w:rPr>
          <w:rFonts w:hint="eastAsia"/>
          <w:kern w:val="2"/>
          <w:szCs w:val="24"/>
          <w:lang w:eastAsia="zh-TW"/>
        </w:rPr>
        <w:t>轉送轄區維護黨</w:t>
      </w:r>
      <w:r>
        <w:rPr>
          <w:rFonts w:hint="eastAsia"/>
          <w:kern w:val="2"/>
          <w:szCs w:val="24"/>
          <w:lang w:eastAsia="zh-TW"/>
        </w:rPr>
        <w:t xml:space="preserve"> BY ( </w:t>
      </w:r>
      <w:r>
        <w:rPr>
          <w:rFonts w:hint="eastAsia"/>
          <w:kern w:val="2"/>
          <w:szCs w:val="24"/>
          <w:lang w:eastAsia="zh-TW"/>
        </w:rPr>
        <w:t>身份證號碼</w:t>
      </w:r>
      <w:r>
        <w:rPr>
          <w:rFonts w:hint="eastAsia"/>
          <w:kern w:val="2"/>
          <w:szCs w:val="24"/>
          <w:lang w:eastAsia="zh-TW"/>
        </w:rPr>
        <w:t xml:space="preserve"> OF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 xml:space="preserve">  AND </w:t>
      </w:r>
      <w:r>
        <w:rPr>
          <w:rFonts w:hint="eastAsia"/>
          <w:kern w:val="2"/>
          <w:szCs w:val="24"/>
          <w:lang w:eastAsia="zh-TW"/>
        </w:rPr>
        <w:t>匯款代號</w:t>
      </w:r>
      <w:r>
        <w:rPr>
          <w:rFonts w:hint="eastAsia"/>
          <w:kern w:val="2"/>
          <w:szCs w:val="24"/>
          <w:lang w:eastAsia="zh-TW"/>
        </w:rPr>
        <w:t xml:space="preserve"> OF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 xml:space="preserve"> )</w:t>
      </w:r>
    </w:p>
    <w:p w:rsidR="000568ED" w:rsidRDefault="000568ED">
      <w:pPr>
        <w:pStyle w:val="Tabletext"/>
        <w:keepLines w:val="0"/>
        <w:numPr>
          <w:ilvl w:val="4"/>
          <w:numId w:val="7"/>
          <w:numberingChange w:id="53" w:author="sanyi" w:date="2007-08-03T10:52:00Z" w:original="%2:3:0:.%3:3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若讀不到資料，顯示訊息（無該資料）</w:t>
      </w:r>
    </w:p>
    <w:sectPr w:rsidR="000568ED">
      <w:footerReference w:type="even" r:id="rId8"/>
      <w:footerReference w:type="default" r:id="rId9"/>
      <w:footerReference w:type="first" r:id="rId10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ED" w:rsidRDefault="000568ED">
      <w:r>
        <w:separator/>
      </w:r>
    </w:p>
  </w:endnote>
  <w:endnote w:type="continuationSeparator" w:id="0">
    <w:p w:rsidR="000568ED" w:rsidRDefault="0005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ED" w:rsidRDefault="000568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68ED" w:rsidRDefault="000568E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ED" w:rsidRDefault="000568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668A">
      <w:rPr>
        <w:rStyle w:val="a6"/>
        <w:noProof/>
      </w:rPr>
      <w:t>2</w:t>
    </w:r>
    <w:r>
      <w:rPr>
        <w:rStyle w:val="a6"/>
      </w:rPr>
      <w:fldChar w:fldCharType="end"/>
    </w:r>
  </w:p>
  <w:p w:rsidR="000568ED" w:rsidRDefault="000568ED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8ED" w:rsidRDefault="000568ED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ED" w:rsidRDefault="000568ED">
      <w:r>
        <w:separator/>
      </w:r>
    </w:p>
  </w:footnote>
  <w:footnote w:type="continuationSeparator" w:id="0">
    <w:p w:rsidR="000568ED" w:rsidRDefault="00056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BCD"/>
    <w:multiLevelType w:val="hybridMultilevel"/>
    <w:tmpl w:val="0AC69E2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2AC4"/>
    <w:rsid w:val="000568ED"/>
    <w:rsid w:val="00D42AC4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AD38F5-81CB-4A0E-873C-38B5429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a9">
    <w:name w:val="annotation reference"/>
    <w:basedOn w:val="a0"/>
    <w:semiHidden/>
    <w:rPr>
      <w:sz w:val="18"/>
      <w:szCs w:val="18"/>
    </w:rPr>
  </w:style>
  <w:style w:type="paragraph" w:styleId="aa">
    <w:name w:val="annotation text"/>
    <w:basedOn w:val="a"/>
    <w:semiHidden/>
  </w:style>
  <w:style w:type="character" w:styleId="HTML">
    <w:name w:val="HTML Code"/>
    <w:basedOn w:val="a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Links>
    <vt:vector size="12" baseType="variant">
      <vt:variant>
        <vt:i4>4391008</vt:i4>
      </vt:variant>
      <vt:variant>
        <vt:i4>3</vt:i4>
      </vt:variant>
      <vt:variant>
        <vt:i4>0</vt:i4>
      </vt:variant>
      <vt:variant>
        <vt:i4>5</vt:i4>
      </vt:variant>
      <vt:variant>
        <vt:lpwstr>UI\USAAD00300.htm</vt:lpwstr>
      </vt:variant>
      <vt:variant>
        <vt:lpwstr/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2020-07-27T00:56:00Z</dcterms:created>
  <dcterms:modified xsi:type="dcterms:W3CDTF">2020-07-27T00:56:00Z</dcterms:modified>
</cp:coreProperties>
</file>