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FA2DC9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FA2DC9">
        <w:tc>
          <w:tcPr>
            <w:tcW w:w="1216" w:type="dxa"/>
          </w:tcPr>
          <w:p w:rsidR="00252551" w:rsidRPr="002A58AE" w:rsidRDefault="005F4F4F" w:rsidP="008D4F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8D4F1B">
              <w:rPr>
                <w:rFonts w:ascii="細明體" w:eastAsia="細明體" w:hAnsi="細明體" w:cs="Courier New"/>
                <w:sz w:val="20"/>
                <w:szCs w:val="20"/>
              </w:rPr>
              <w:t>18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D4F1B">
              <w:rPr>
                <w:rFonts w:ascii="細明體" w:eastAsia="細明體" w:hAnsi="細明體" w:cs="Courier New"/>
                <w:sz w:val="20"/>
                <w:szCs w:val="20"/>
              </w:rPr>
              <w:t>06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D4F1B">
              <w:rPr>
                <w:rFonts w:ascii="細明體" w:eastAsia="細明體" w:hAnsi="細明體" w:cs="Courier New"/>
                <w:sz w:val="20"/>
                <w:szCs w:val="20"/>
              </w:rPr>
              <w:t>29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8D4F1B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252551" w:rsidRPr="002A58AE" w:rsidRDefault="008D4F1B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4F1B">
              <w:rPr>
                <w:rFonts w:ascii="細明體" w:eastAsia="細明體" w:hAnsi="細明體" w:cs="Courier New"/>
                <w:sz w:val="20"/>
                <w:szCs w:val="20"/>
              </w:rPr>
              <w:t>180629000541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2093"/>
        <w:gridCol w:w="1134"/>
        <w:gridCol w:w="819"/>
        <w:gridCol w:w="5418"/>
        <w:tblGridChange w:id="2">
          <w:tblGrid>
            <w:gridCol w:w="2093"/>
            <w:gridCol w:w="1454"/>
            <w:gridCol w:w="499"/>
            <w:gridCol w:w="5418"/>
          </w:tblGrid>
        </w:tblGridChange>
      </w:tblGrid>
      <w:tr w:rsidR="009B56A8" w:rsidRPr="002A58AE" w:rsidTr="00BC09C5">
        <w:tc>
          <w:tcPr>
            <w:tcW w:w="2093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371" w:type="dxa"/>
            <w:gridSpan w:val="3"/>
          </w:tcPr>
          <w:p w:rsidR="009B56A8" w:rsidRPr="00D76EE6" w:rsidRDefault="008D4F1B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待分派案件急件派發</w:t>
            </w:r>
          </w:p>
        </w:tc>
      </w:tr>
      <w:tr w:rsidR="009B56A8" w:rsidRPr="002A58AE" w:rsidTr="00BC09C5">
        <w:tc>
          <w:tcPr>
            <w:tcW w:w="2093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371" w:type="dxa"/>
            <w:gridSpan w:val="3"/>
          </w:tcPr>
          <w:p w:rsidR="009B56A8" w:rsidRPr="002A58AE" w:rsidRDefault="00A76482" w:rsidP="002C16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</w:t>
            </w:r>
            <w:r w:rsidR="007F0EDF">
              <w:rPr>
                <w:rFonts w:ascii="細明體" w:eastAsia="細明體" w:hAnsi="細明體" w:hint="eastAsia"/>
                <w:sz w:val="20"/>
                <w:szCs w:val="20"/>
              </w:rPr>
              <w:t>_1</w:t>
            </w:r>
            <w:r w:rsidR="008D4F1B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BC09C5">
        <w:tc>
          <w:tcPr>
            <w:tcW w:w="2093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371" w:type="dxa"/>
            <w:gridSpan w:val="3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76EE6" w:rsidRPr="002A58AE" w:rsidTr="00BC09C5">
        <w:tc>
          <w:tcPr>
            <w:tcW w:w="2093" w:type="dxa"/>
          </w:tcPr>
          <w:p w:rsidR="00D76EE6" w:rsidRPr="002A58AE" w:rsidRDefault="00D76EE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371" w:type="dxa"/>
            <w:gridSpan w:val="3"/>
          </w:tcPr>
          <w:p w:rsidR="00D76EE6" w:rsidRPr="00D76EE6" w:rsidRDefault="008D4F1B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待分派案件急件派發</w:t>
            </w:r>
          </w:p>
        </w:tc>
      </w:tr>
      <w:tr w:rsidR="004911D8" w:rsidRPr="002A58AE" w:rsidTr="00BC09C5">
        <w:tc>
          <w:tcPr>
            <w:tcW w:w="2093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371" w:type="dxa"/>
            <w:gridSpan w:val="3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BC09C5">
        <w:tc>
          <w:tcPr>
            <w:tcW w:w="2093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371" w:type="dxa"/>
            <w:gridSpan w:val="3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BC09C5">
        <w:tc>
          <w:tcPr>
            <w:tcW w:w="2093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371" w:type="dxa"/>
            <w:gridSpan w:val="3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BC09C5">
        <w:tc>
          <w:tcPr>
            <w:tcW w:w="2093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371" w:type="dxa"/>
            <w:gridSpan w:val="3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BC09C5" w:rsidRPr="000C52FD" w:rsidTr="00BC09C5">
        <w:tc>
          <w:tcPr>
            <w:tcW w:w="2093" w:type="dxa"/>
            <w:vMerge w:val="restart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953" w:type="dxa"/>
            <w:gridSpan w:val="2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5418" w:type="dxa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BC09C5" w:rsidRPr="00E01490" w:rsidTr="00BC09C5">
        <w:tc>
          <w:tcPr>
            <w:tcW w:w="2093" w:type="dxa"/>
            <w:vMerge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  <w:gridSpan w:val="2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5418" w:type="dxa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BC09C5" w:rsidRPr="00E01490" w:rsidTr="00BC09C5">
        <w:tc>
          <w:tcPr>
            <w:tcW w:w="2093" w:type="dxa"/>
            <w:vMerge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  <w:gridSpan w:val="2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5418" w:type="dxa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BC09C5" w:rsidRPr="00F82E63" w:rsidTr="00BC09C5">
        <w:tc>
          <w:tcPr>
            <w:tcW w:w="2093" w:type="dxa"/>
          </w:tcPr>
          <w:p w:rsidR="00BC09C5" w:rsidRPr="006A02C0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371" w:type="dxa"/>
            <w:gridSpan w:val="3"/>
          </w:tcPr>
          <w:p w:rsidR="00BC09C5" w:rsidRPr="006A02C0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4976EC" w:rsidRPr="00F82E63" w:rsidTr="004976E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BF" w:firstRow="1" w:lastRow="0" w:firstColumn="1" w:lastColumn="0" w:noHBand="0" w:noVBand="0"/>
          <w:tblPrExChange w:id="3" w:author="洪豪" w:date="2018-07-06T16:52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BF" w:firstRow="1" w:lastRow="0" w:firstColumn="1" w:lastColumn="0" w:noHBand="0" w:noVBand="0"/>
            </w:tblPrEx>
          </w:tblPrExChange>
        </w:tblPrEx>
        <w:trPr>
          <w:ins w:id="4" w:author="洪豪" w:date="2018-07-06T16:51:00Z"/>
        </w:trPr>
        <w:tc>
          <w:tcPr>
            <w:tcW w:w="2093" w:type="dxa"/>
            <w:vMerge w:val="restart"/>
            <w:vAlign w:val="center"/>
            <w:tcPrChange w:id="5" w:author="洪豪" w:date="2018-07-06T16:52:00Z">
              <w:tcPr>
                <w:tcW w:w="2093" w:type="dxa"/>
                <w:vMerge w:val="restart"/>
                <w:vAlign w:val="center"/>
              </w:tcPr>
            </w:tcPrChange>
          </w:tcPr>
          <w:p w:rsidR="004976EC" w:rsidRPr="006A02C0" w:rsidRDefault="004976EC" w:rsidP="004976EC">
            <w:pPr>
              <w:rPr>
                <w:ins w:id="6" w:author="洪豪" w:date="2018-07-06T16:51:00Z"/>
                <w:rFonts w:ascii="細明體" w:eastAsia="細明體" w:hAnsi="細明體" w:hint="eastAsia"/>
                <w:sz w:val="20"/>
                <w:szCs w:val="20"/>
              </w:rPr>
            </w:pPr>
            <w:ins w:id="7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8" w:author="洪豪" w:date="2018-07-06T16:52:00Z">
                    <w:rPr>
                      <w:rFonts w:ascii="細明體" w:eastAsia="細明體" w:hAnsi="細明體" w:hint="eastAsia"/>
                      <w:b/>
                      <w:bCs/>
                      <w:color w:val="FF0000"/>
                      <w:sz w:val="20"/>
                      <w:szCs w:val="20"/>
                    </w:rPr>
                  </w:rPrChange>
                </w:rPr>
                <w:t>寄信處理</w:t>
              </w:r>
            </w:ins>
          </w:p>
        </w:tc>
        <w:tc>
          <w:tcPr>
            <w:tcW w:w="1134" w:type="dxa"/>
            <w:tcPrChange w:id="9" w:author="洪豪" w:date="2018-07-06T16:52:00Z">
              <w:tcPr>
                <w:tcW w:w="1454" w:type="dxa"/>
              </w:tcPr>
            </w:tcPrChange>
          </w:tcPr>
          <w:p w:rsidR="004976EC" w:rsidRPr="006A02C0" w:rsidRDefault="004976EC" w:rsidP="004976EC">
            <w:pPr>
              <w:rPr>
                <w:ins w:id="10" w:author="洪豪" w:date="2018-07-06T16:51:00Z"/>
                <w:rFonts w:ascii="細明體" w:eastAsia="細明體" w:hAnsi="細明體" w:hint="eastAsia"/>
                <w:sz w:val="20"/>
                <w:szCs w:val="20"/>
              </w:rPr>
            </w:pPr>
            <w:ins w:id="11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12" w:author="洪豪" w:date="2018-07-06T16:52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寄信對象</w:t>
              </w:r>
            </w:ins>
          </w:p>
        </w:tc>
        <w:tc>
          <w:tcPr>
            <w:tcW w:w="6237" w:type="dxa"/>
            <w:gridSpan w:val="2"/>
            <w:tcPrChange w:id="13" w:author="洪豪" w:date="2018-07-06T16:52:00Z">
              <w:tcPr>
                <w:tcW w:w="5917" w:type="dxa"/>
                <w:gridSpan w:val="2"/>
              </w:tcPr>
            </w:tcPrChange>
          </w:tcPr>
          <w:p w:rsidR="004976EC" w:rsidRDefault="004976EC" w:rsidP="004976EC">
            <w:pPr>
              <w:rPr>
                <w:ins w:id="14" w:author="洪豪" w:date="2018-07-06T16:52:00Z"/>
                <w:rFonts w:ascii="細明體" w:eastAsia="細明體" w:hAnsi="細明體"/>
                <w:sz w:val="20"/>
                <w:szCs w:val="20"/>
              </w:rPr>
            </w:pPr>
            <w:ins w:id="15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16" w:author="洪豪" w:date="2018-07-06T16:52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■無 □客戶　□壽險內勤員工　□壽險內外勤員工</w:t>
              </w:r>
            </w:ins>
          </w:p>
          <w:p w:rsidR="004976EC" w:rsidRPr="006A02C0" w:rsidRDefault="004976EC" w:rsidP="004976EC">
            <w:pPr>
              <w:rPr>
                <w:ins w:id="17" w:author="洪豪" w:date="2018-07-06T16:51:00Z"/>
                <w:rFonts w:ascii="細明體" w:eastAsia="細明體" w:hAnsi="細明體" w:hint="eastAsia"/>
                <w:sz w:val="20"/>
                <w:szCs w:val="20"/>
              </w:rPr>
            </w:pPr>
            <w:ins w:id="18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19" w:author="洪豪" w:date="2018-07-06T16:52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□關係企業員工</w:t>
              </w:r>
            </w:ins>
          </w:p>
        </w:tc>
      </w:tr>
      <w:tr w:rsidR="004976EC" w:rsidRPr="00F82E63" w:rsidTr="004976E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BF" w:firstRow="1" w:lastRow="0" w:firstColumn="1" w:lastColumn="0" w:noHBand="0" w:noVBand="0"/>
          <w:tblPrExChange w:id="20" w:author="洪豪" w:date="2018-07-06T16:52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BF" w:firstRow="1" w:lastRow="0" w:firstColumn="1" w:lastColumn="0" w:noHBand="0" w:noVBand="0"/>
            </w:tblPrEx>
          </w:tblPrExChange>
        </w:tblPrEx>
        <w:trPr>
          <w:ins w:id="21" w:author="洪豪" w:date="2018-07-06T16:51:00Z"/>
        </w:trPr>
        <w:tc>
          <w:tcPr>
            <w:tcW w:w="2093" w:type="dxa"/>
            <w:vMerge/>
            <w:vAlign w:val="center"/>
            <w:tcPrChange w:id="22" w:author="洪豪" w:date="2018-07-06T16:52:00Z">
              <w:tcPr>
                <w:tcW w:w="2093" w:type="dxa"/>
                <w:vMerge/>
                <w:vAlign w:val="center"/>
              </w:tcPr>
            </w:tcPrChange>
          </w:tcPr>
          <w:p w:rsidR="004976EC" w:rsidRPr="004976EC" w:rsidRDefault="004976EC" w:rsidP="004976EC">
            <w:pPr>
              <w:rPr>
                <w:ins w:id="23" w:author="洪豪" w:date="2018-07-06T16:51:00Z"/>
                <w:rFonts w:ascii="細明體" w:eastAsia="細明體" w:hAnsi="細明體" w:hint="eastAsia"/>
                <w:sz w:val="20"/>
                <w:szCs w:val="20"/>
                <w:rPrChange w:id="24" w:author="洪豪" w:date="2018-07-06T16:52:00Z">
                  <w:rPr>
                    <w:ins w:id="25" w:author="洪豪" w:date="2018-07-06T16:51:00Z"/>
                    <w:rFonts w:ascii="細明體" w:eastAsia="細明體" w:hAnsi="細明體" w:hint="eastAsia"/>
                    <w:b/>
                    <w:bCs/>
                    <w:color w:val="FF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1134" w:type="dxa"/>
            <w:tcPrChange w:id="26" w:author="洪豪" w:date="2018-07-06T16:52:00Z">
              <w:tcPr>
                <w:tcW w:w="1454" w:type="dxa"/>
              </w:tcPr>
            </w:tcPrChange>
          </w:tcPr>
          <w:p w:rsidR="004976EC" w:rsidRPr="004976EC" w:rsidRDefault="004976EC" w:rsidP="004976EC">
            <w:pPr>
              <w:rPr>
                <w:ins w:id="27" w:author="洪豪" w:date="2018-07-06T16:51:00Z"/>
                <w:rFonts w:ascii="細明體" w:eastAsia="細明體" w:hAnsi="細明體" w:hint="eastAsia"/>
                <w:sz w:val="20"/>
                <w:szCs w:val="20"/>
                <w:rPrChange w:id="28" w:author="洪豪" w:date="2018-07-06T16:52:00Z">
                  <w:rPr>
                    <w:ins w:id="29" w:author="洪豪" w:date="2018-07-06T16:51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30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31" w:author="洪豪" w:date="2018-07-06T16:52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寄信方式</w:t>
              </w:r>
            </w:ins>
          </w:p>
        </w:tc>
        <w:tc>
          <w:tcPr>
            <w:tcW w:w="6237" w:type="dxa"/>
            <w:gridSpan w:val="2"/>
            <w:tcPrChange w:id="32" w:author="洪豪" w:date="2018-07-06T16:52:00Z">
              <w:tcPr>
                <w:tcW w:w="5917" w:type="dxa"/>
                <w:gridSpan w:val="2"/>
              </w:tcPr>
            </w:tcPrChange>
          </w:tcPr>
          <w:p w:rsidR="004976EC" w:rsidRPr="004976EC" w:rsidRDefault="004976EC" w:rsidP="004976EC">
            <w:pPr>
              <w:rPr>
                <w:ins w:id="33" w:author="洪豪" w:date="2018-07-06T16:51:00Z"/>
                <w:rFonts w:ascii="細明體" w:eastAsia="細明體" w:hAnsi="細明體" w:hint="eastAsia"/>
                <w:sz w:val="20"/>
                <w:szCs w:val="20"/>
                <w:rPrChange w:id="34" w:author="洪豪" w:date="2018-07-06T16:52:00Z">
                  <w:rPr>
                    <w:ins w:id="35" w:author="洪豪" w:date="2018-07-06T16:51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36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37" w:author="洪豪" w:date="2018-07-06T16:52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■無 □Billhunter　□MailSender</w:t>
              </w:r>
            </w:ins>
          </w:p>
        </w:tc>
      </w:tr>
    </w:tbl>
    <w:p w:rsidR="00BC09C5" w:rsidRPr="00BC09C5" w:rsidRDefault="00BC09C5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306.25pt;margin-top:3.85pt;width:113.85pt;height:52.9pt;z-index:251658752">
            <v:textbox style="mso-next-textbox:#_x0000_s1032">
              <w:txbxContent>
                <w:p w:rsidR="00703311" w:rsidRPr="00D76EE6" w:rsidRDefault="00703311">
                  <w:pPr>
                    <w:rPr>
                      <w:sz w:val="20"/>
                      <w:szCs w:val="20"/>
                    </w:rPr>
                  </w:pPr>
                  <w:r w:rsidRPr="00D76EE6">
                    <w:rPr>
                      <w:rFonts w:hint="eastAsia"/>
                      <w:sz w:val="20"/>
                      <w:szCs w:val="20"/>
                    </w:rPr>
                    <w:t>頁面顯示資料</w:t>
                  </w:r>
                  <w:r w:rsidR="008D4F1B">
                    <w:rPr>
                      <w:rFonts w:hint="eastAsia"/>
                      <w:sz w:val="20"/>
                      <w:szCs w:val="20"/>
                    </w:rPr>
                    <w:t>，並指定分派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F01135" w:rsidRPr="00456FB6" w:rsidRDefault="0070331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取得跨區取件未</w:t>
                  </w:r>
                  <w:r w:rsidR="00D76EE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案件資料</w:t>
                  </w:r>
                  <w:r w:rsidR="00F2446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BY服務科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9776">
            <v:textbox>
              <w:txbxContent>
                <w:p w:rsidR="00E64A24" w:rsidRPr="00E64A24" w:rsidRDefault="00E64A24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進入查詢頁面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4F20C0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理賠受理檔</w:t>
            </w:r>
          </w:p>
        </w:tc>
        <w:tc>
          <w:tcPr>
            <w:tcW w:w="2551" w:type="dxa"/>
          </w:tcPr>
          <w:p w:rsidR="004F20C0" w:rsidRPr="002A58AE" w:rsidRDefault="004F20C0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4F20C0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理賠受理輸入申請書檔</w:t>
            </w:r>
          </w:p>
        </w:tc>
        <w:tc>
          <w:tcPr>
            <w:tcW w:w="2551" w:type="dxa"/>
          </w:tcPr>
          <w:p w:rsidR="004F20C0" w:rsidRDefault="004F20C0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4F20C0" w:rsidP="006267F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跨區取件分派記錄檔</w:t>
            </w:r>
          </w:p>
        </w:tc>
        <w:tc>
          <w:tcPr>
            <w:tcW w:w="2551" w:type="dxa"/>
          </w:tcPr>
          <w:p w:rsidR="004F20C0" w:rsidRPr="002A58AE" w:rsidRDefault="004F20C0" w:rsidP="006267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8D4F1B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8D4F1B" w:rsidRPr="002A58AE" w:rsidRDefault="008D4F1B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3402"/>
        <w:gridCol w:w="1276"/>
      </w:tblGrid>
      <w:tr w:rsidR="008D4F1B" w:rsidRPr="00AF29E6" w:rsidTr="002C167E">
        <w:trPr>
          <w:trHeight w:val="347"/>
        </w:trPr>
        <w:tc>
          <w:tcPr>
            <w:tcW w:w="6291" w:type="dxa"/>
            <w:gridSpan w:val="3"/>
            <w:shd w:val="clear" w:color="auto" w:fill="A8D08D"/>
            <w:vAlign w:val="center"/>
          </w:tcPr>
          <w:p w:rsidR="008D4F1B" w:rsidRPr="00AF29E6" w:rsidRDefault="008D4F1B" w:rsidP="002C167E">
            <w:pPr>
              <w:spacing w:line="28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F29E6">
              <w:rPr>
                <w:rFonts w:ascii="Arial" w:eastAsia="標楷體" w:hAnsi="Arial" w:cs="Arial"/>
                <w:sz w:val="28"/>
                <w:szCs w:val="28"/>
              </w:rPr>
              <w:t>急件派發</w:t>
            </w:r>
          </w:p>
        </w:tc>
      </w:tr>
      <w:tr w:rsidR="008D4F1B" w:rsidRPr="00AF29E6" w:rsidTr="002C167E">
        <w:trPr>
          <w:trHeight w:val="601"/>
        </w:trPr>
        <w:tc>
          <w:tcPr>
            <w:tcW w:w="1613" w:type="dxa"/>
            <w:shd w:val="clear" w:color="auto" w:fill="auto"/>
            <w:vAlign w:val="center"/>
          </w:tcPr>
          <w:p w:rsidR="008D4F1B" w:rsidRPr="00AF29E6" w:rsidRDefault="008D4F1B" w:rsidP="002C167E">
            <w:pPr>
              <w:spacing w:line="28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AF29E6">
              <w:rPr>
                <w:rFonts w:ascii="Arial" w:eastAsia="標楷體" w:hAnsi="Arial" w:cs="Arial"/>
                <w:sz w:val="28"/>
                <w:szCs w:val="28"/>
              </w:rPr>
              <w:lastRenderedPageBreak/>
              <w:t>受理編號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auto"/>
            <w:vAlign w:val="center"/>
          </w:tcPr>
          <w:p w:rsidR="008D4F1B" w:rsidRPr="00AF29E6" w:rsidRDefault="008D4F1B" w:rsidP="002C167E">
            <w:pPr>
              <w:spacing w:line="28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F29E6">
              <w:rPr>
                <w:rFonts w:ascii="Arial" w:eastAsia="標楷體" w:hAnsi="Arial" w:cs="Arial"/>
                <w:sz w:val="28"/>
                <w:szCs w:val="28"/>
                <w:bdr w:val="single" w:sz="4" w:space="0" w:color="auto"/>
              </w:rPr>
              <w:t>18061249490001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  <w:vAlign w:val="center"/>
          </w:tcPr>
          <w:p w:rsidR="008D4F1B" w:rsidRPr="002C167E" w:rsidRDefault="008D4F1B" w:rsidP="002C167E">
            <w:pPr>
              <w:spacing w:line="280" w:lineRule="exact"/>
              <w:jc w:val="center"/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AF29E6">
              <w:rPr>
                <w:rFonts w:ascii="Arial" w:eastAsia="標楷體" w:hAnsi="Arial" w:cs="Arial"/>
                <w:sz w:val="28"/>
                <w:szCs w:val="28"/>
                <w:bdr w:val="single" w:sz="4" w:space="0" w:color="auto"/>
              </w:rPr>
              <w:t>查詢</w:t>
            </w:r>
          </w:p>
        </w:tc>
      </w:tr>
      <w:tr w:rsidR="008D4F1B" w:rsidRPr="00AF29E6" w:rsidTr="002C167E">
        <w:trPr>
          <w:trHeight w:val="694"/>
        </w:trPr>
        <w:tc>
          <w:tcPr>
            <w:tcW w:w="1613" w:type="dxa"/>
            <w:shd w:val="clear" w:color="auto" w:fill="auto"/>
            <w:vAlign w:val="center"/>
          </w:tcPr>
          <w:p w:rsidR="008D4F1B" w:rsidRPr="00AF29E6" w:rsidRDefault="008D4F1B" w:rsidP="002C167E">
            <w:pPr>
              <w:spacing w:line="28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分派人員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auto"/>
            <w:vAlign w:val="center"/>
          </w:tcPr>
          <w:p w:rsidR="008D4F1B" w:rsidRPr="00AF29E6" w:rsidRDefault="008D4F1B" w:rsidP="002C167E">
            <w:pPr>
              <w:spacing w:line="280" w:lineRule="exact"/>
              <w:jc w:val="both"/>
              <w:rPr>
                <w:rFonts w:ascii="Arial" w:eastAsia="標楷體" w:hAnsi="Arial" w:cs="Arial"/>
                <w:sz w:val="28"/>
                <w:szCs w:val="28"/>
                <w:bdr w:val="single" w:sz="4" w:space="0" w:color="auto"/>
              </w:rPr>
            </w:pPr>
            <w:r w:rsidRPr="00AF29E6">
              <w:rPr>
                <w:rFonts w:ascii="Arial" w:eastAsia="標楷體" w:hAnsi="Arial" w:cs="Arial"/>
                <w:sz w:val="28"/>
                <w:szCs w:val="28"/>
                <w:bdr w:val="single" w:sz="4" w:space="0" w:color="auto"/>
              </w:rPr>
              <w:t>下拉式選單</w:t>
            </w:r>
            <w:r w:rsidRPr="00AF29E6">
              <w:rPr>
                <w:rFonts w:ascii="Arial" w:eastAsia="標楷體" w:hAnsi="Arial" w:cs="Arial"/>
                <w:sz w:val="28"/>
                <w:szCs w:val="28"/>
                <w:bdr w:val="single" w:sz="4" w:space="0" w:color="auto"/>
              </w:rPr>
              <w:t>▼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  <w:vAlign w:val="center"/>
          </w:tcPr>
          <w:p w:rsidR="008D4F1B" w:rsidRPr="00AF29E6" w:rsidRDefault="008D4F1B" w:rsidP="002C167E">
            <w:pPr>
              <w:spacing w:line="280" w:lineRule="exact"/>
              <w:jc w:val="center"/>
              <w:rPr>
                <w:rFonts w:ascii="Arial" w:eastAsia="標楷體" w:hAnsi="Arial" w:cs="Arial"/>
                <w:sz w:val="28"/>
                <w:szCs w:val="28"/>
                <w:bdr w:val="single" w:sz="4" w:space="0" w:color="auto"/>
              </w:rPr>
            </w:pPr>
            <w:r w:rsidRPr="00AF29E6">
              <w:rPr>
                <w:rFonts w:ascii="Arial" w:eastAsia="標楷體" w:hAnsi="Arial" w:cs="Arial"/>
                <w:sz w:val="28"/>
                <w:szCs w:val="28"/>
                <w:bdr w:val="single" w:sz="4" w:space="0" w:color="auto"/>
              </w:rPr>
              <w:t>派發</w:t>
            </w:r>
          </w:p>
        </w:tc>
      </w:tr>
    </w:tbl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Pr="00AA2E66" w:rsidRDefault="00AA2E66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此功能頁面用於查詢</w:t>
      </w:r>
      <w:r w:rsidR="00814E67">
        <w:rPr>
          <w:rFonts w:ascii="細明體" w:eastAsia="細明體" w:hAnsi="細明體" w:hint="eastAsia"/>
          <w:bCs/>
          <w:lang w:eastAsia="zh-TW"/>
        </w:rPr>
        <w:t>指定</w:t>
      </w:r>
      <w:r>
        <w:rPr>
          <w:rFonts w:ascii="細明體" w:eastAsia="細明體" w:hAnsi="細明體" w:hint="eastAsia"/>
          <w:bCs/>
          <w:lang w:eastAsia="zh-TW"/>
        </w:rPr>
        <w:t>服務科目前</w:t>
      </w:r>
      <w:r w:rsidR="007039A1">
        <w:rPr>
          <w:rFonts w:ascii="細明體" w:eastAsia="細明體" w:hAnsi="細明體" w:hint="eastAsia"/>
          <w:bCs/>
          <w:lang w:eastAsia="zh-TW"/>
        </w:rPr>
        <w:t>已受理登打完成但</w:t>
      </w:r>
      <w:r>
        <w:rPr>
          <w:rFonts w:ascii="細明體" w:eastAsia="細明體" w:hAnsi="細明體" w:hint="eastAsia"/>
          <w:bCs/>
          <w:lang w:eastAsia="zh-TW"/>
        </w:rPr>
        <w:t>未</w:t>
      </w:r>
      <w:r w:rsidR="007039A1">
        <w:rPr>
          <w:rFonts w:ascii="細明體" w:eastAsia="細明體" w:hAnsi="細明體" w:hint="eastAsia"/>
          <w:bCs/>
          <w:lang w:eastAsia="zh-TW"/>
        </w:rPr>
        <w:t>被</w:t>
      </w:r>
      <w:r>
        <w:rPr>
          <w:rFonts w:ascii="細明體" w:eastAsia="細明體" w:hAnsi="細明體" w:hint="eastAsia"/>
          <w:bCs/>
          <w:lang w:eastAsia="zh-TW"/>
        </w:rPr>
        <w:t>取</w:t>
      </w:r>
      <w:r w:rsidR="007039A1">
        <w:rPr>
          <w:rFonts w:ascii="細明體" w:eastAsia="細明體" w:hAnsi="細明體" w:hint="eastAsia"/>
          <w:bCs/>
          <w:lang w:eastAsia="zh-TW"/>
        </w:rPr>
        <w:t>走之</w:t>
      </w:r>
      <w:r>
        <w:rPr>
          <w:rFonts w:ascii="細明體" w:eastAsia="細明體" w:hAnsi="細明體" w:hint="eastAsia"/>
          <w:bCs/>
          <w:lang w:eastAsia="zh-TW"/>
        </w:rPr>
        <w:t>案件</w:t>
      </w:r>
      <w:r w:rsidR="00814E67">
        <w:rPr>
          <w:rFonts w:ascii="細明體" w:eastAsia="細明體" w:hAnsi="細明體" w:hint="eastAsia"/>
          <w:bCs/>
          <w:lang w:eastAsia="zh-TW"/>
        </w:rPr>
        <w:t>資訊，並提供與主管(含代理人)與覆核人員執行改派功能</w:t>
      </w: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124526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  <w:r w:rsidR="00AF1575">
        <w:rPr>
          <w:rFonts w:ascii="細明體" w:eastAsia="細明體" w:hAnsi="細明體" w:hint="eastAsia"/>
          <w:bCs/>
          <w:lang w:eastAsia="zh-TW"/>
        </w:rPr>
        <w:t>，僅顯示受理編號欄位</w:t>
      </w:r>
    </w:p>
    <w:p w:rsidR="00AF1575" w:rsidRDefault="00AF1575" w:rsidP="002C167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需輸入受理編號後查詢，符合資格才顯示分派人員</w:t>
      </w:r>
    </w:p>
    <w:p w:rsidR="00AF1575" w:rsidRPr="002C167E" w:rsidRDefault="00AF1575" w:rsidP="00AF1575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</w:p>
    <w:p w:rsidR="00AF1575" w:rsidRDefault="00AF1575" w:rsidP="002C167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查詢跨區取件分派紀錄檔DTAAA100</w:t>
      </w:r>
      <w:r w:rsidR="00CA6F24">
        <w:rPr>
          <w:rFonts w:ascii="細明體" w:eastAsia="細明體" w:hAnsi="細明體" w:hint="eastAsia"/>
          <w:bCs/>
          <w:lang w:eastAsia="zh-TW"/>
        </w:rPr>
        <w:t>、查詢理賠受理檔DTAAA001(</w:t>
      </w:r>
      <w:r w:rsidR="00CA6F24">
        <w:rPr>
          <w:rFonts w:ascii="細明體" w:eastAsia="細明體" w:hAnsi="細明體"/>
          <w:bCs/>
          <w:lang w:eastAsia="zh-TW"/>
        </w:rPr>
        <w:t>innerjoin</w:t>
      </w:r>
      <w:r w:rsidR="00CA6F24">
        <w:rPr>
          <w:rFonts w:ascii="細明體" w:eastAsia="細明體" w:hAnsi="細明體" w:hint="eastAsia"/>
          <w:bCs/>
          <w:lang w:eastAsia="zh-TW"/>
        </w:rPr>
        <w:t>)、理賠受理輸入申請書檔DTAAA010(</w:t>
      </w:r>
      <w:r w:rsidR="00CA6F24">
        <w:rPr>
          <w:rFonts w:ascii="細明體" w:eastAsia="細明體" w:hAnsi="細明體"/>
          <w:bCs/>
          <w:lang w:eastAsia="zh-TW"/>
        </w:rPr>
        <w:t>innerjoin</w:t>
      </w:r>
      <w:r w:rsidR="00CA6F24">
        <w:rPr>
          <w:rFonts w:ascii="細明體" w:eastAsia="細明體" w:hAnsi="細明體" w:hint="eastAsia"/>
          <w:bCs/>
          <w:lang w:eastAsia="zh-TW"/>
        </w:rPr>
        <w:t xml:space="preserve">) </w:t>
      </w:r>
      <w:r>
        <w:rPr>
          <w:rFonts w:ascii="細明體" w:eastAsia="細明體" w:hAnsi="細明體" w:hint="eastAsia"/>
          <w:bCs/>
          <w:lang w:eastAsia="zh-TW"/>
        </w:rPr>
        <w:t>b</w:t>
      </w:r>
      <w:r>
        <w:rPr>
          <w:rFonts w:ascii="細明體" w:eastAsia="細明體" w:hAnsi="細明體"/>
          <w:bCs/>
          <w:lang w:eastAsia="zh-TW"/>
        </w:rPr>
        <w:t xml:space="preserve">y </w:t>
      </w:r>
      <w:r w:rsidR="00CA6F24">
        <w:rPr>
          <w:rFonts w:ascii="細明體" w:eastAsia="細明體" w:hAnsi="細明體"/>
          <w:bCs/>
          <w:lang w:eastAsia="zh-TW"/>
        </w:rPr>
        <w:t>apyly_no</w:t>
      </w:r>
      <w:r>
        <w:rPr>
          <w:rFonts w:ascii="細明體" w:eastAsia="細明體" w:hAnsi="細明體" w:hint="eastAsia"/>
          <w:bCs/>
          <w:lang w:eastAsia="zh-TW"/>
        </w:rPr>
        <w:t>畫面受編</w:t>
      </w:r>
      <w:r w:rsidR="00CA6F24">
        <w:rPr>
          <w:rFonts w:ascii="細明體" w:eastAsia="細明體" w:hAnsi="細明體" w:hint="eastAsia"/>
          <w:bCs/>
          <w:lang w:eastAsia="zh-TW"/>
        </w:rPr>
        <w:t>XXXXXXXXXXXXX</w:t>
      </w:r>
    </w:p>
    <w:p w:rsidR="00CA6F24" w:rsidRDefault="00CA6F24" w:rsidP="002C167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查無資料，拋錯:</w:t>
      </w:r>
      <w:r w:rsidRPr="00CA6F24">
        <w:rPr>
          <w:rFonts w:ascii="細明體" w:eastAsia="細明體" w:hAnsi="細明體" w:hint="eastAsia"/>
          <w:bCs/>
          <w:lang w:eastAsia="zh-TW"/>
        </w:rPr>
        <w:t xml:space="preserve"> 【受編</w:t>
      </w:r>
      <w:r>
        <w:rPr>
          <w:rFonts w:ascii="細明體" w:eastAsia="細明體" w:hAnsi="細明體" w:hint="eastAsia"/>
          <w:bCs/>
          <w:lang w:eastAsia="zh-TW"/>
        </w:rPr>
        <w:t>XXXXXXXXXXXXX</w:t>
      </w:r>
      <w:r w:rsidRPr="00CA6F24">
        <w:rPr>
          <w:rFonts w:ascii="細明體" w:eastAsia="細明體" w:hAnsi="細明體" w:hint="eastAsia"/>
          <w:bCs/>
          <w:lang w:eastAsia="zh-TW"/>
        </w:rPr>
        <w:t>】</w:t>
      </w:r>
      <w:r>
        <w:rPr>
          <w:rFonts w:ascii="細明體" w:eastAsia="細明體" w:hAnsi="細明體" w:hint="eastAsia"/>
          <w:bCs/>
          <w:lang w:eastAsia="zh-TW"/>
        </w:rPr>
        <w:t>查無此受編資料。</w:t>
      </w:r>
    </w:p>
    <w:p w:rsidR="00AF1575" w:rsidRDefault="00AF1575" w:rsidP="002C167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檢核是否可派件</w:t>
      </w:r>
    </w:p>
    <w:p w:rsidR="00AF1575" w:rsidRDefault="00AF1575" w:rsidP="002C167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狀況1:尚未完成登打受理</w:t>
      </w:r>
      <w:r w:rsidR="00CA6F24">
        <w:rPr>
          <w:rFonts w:ascii="細明體" w:eastAsia="細明體" w:hAnsi="細明體" w:hint="eastAsia"/>
          <w:bCs/>
          <w:lang w:eastAsia="zh-TW"/>
        </w:rPr>
        <w:t>，DTAAA100</w:t>
      </w:r>
      <w:r w:rsidR="00CA6F24">
        <w:rPr>
          <w:rFonts w:ascii="細明體" w:eastAsia="細明體" w:hAnsi="細明體"/>
          <w:bCs/>
          <w:lang w:eastAsia="zh-TW"/>
        </w:rPr>
        <w:t>.</w:t>
      </w:r>
      <w:r w:rsidR="00CA6F24" w:rsidRPr="00CA6F24">
        <w:rPr>
          <w:lang w:eastAsia="zh-TW"/>
        </w:rPr>
        <w:t xml:space="preserve"> </w:t>
      </w:r>
      <w:r w:rsidR="00CA6F24" w:rsidRPr="00CA6F24">
        <w:rPr>
          <w:rFonts w:ascii="細明體" w:eastAsia="細明體" w:hAnsi="細明體"/>
          <w:bCs/>
          <w:lang w:eastAsia="zh-TW"/>
        </w:rPr>
        <w:t>IS_KEYIN3</w:t>
      </w:r>
      <w:r w:rsidR="00CA6F24">
        <w:rPr>
          <w:rFonts w:ascii="細明體" w:eastAsia="細明體" w:hAnsi="細明體"/>
          <w:bCs/>
          <w:lang w:eastAsia="zh-TW"/>
        </w:rPr>
        <w:t xml:space="preserve"> &lt;&gt; ‘Y’</w:t>
      </w:r>
      <w:r w:rsidR="00CA6F24">
        <w:rPr>
          <w:rFonts w:ascii="細明體" w:eastAsia="細明體" w:hAnsi="細明體" w:hint="eastAsia"/>
          <w:bCs/>
          <w:lang w:eastAsia="zh-TW"/>
        </w:rPr>
        <w:t>，拋錯:</w:t>
      </w:r>
      <w:r w:rsidR="00CA6F24" w:rsidRPr="00CA6F24">
        <w:rPr>
          <w:rFonts w:hint="eastAsia"/>
        </w:rPr>
        <w:t xml:space="preserve"> </w:t>
      </w:r>
      <w:r w:rsidR="00CA6F24" w:rsidRPr="00CA6F24">
        <w:rPr>
          <w:rFonts w:ascii="細明體" w:eastAsia="細明體" w:hAnsi="細明體" w:hint="eastAsia"/>
          <w:bCs/>
          <w:lang w:eastAsia="zh-TW"/>
        </w:rPr>
        <w:t>【受編</w:t>
      </w:r>
      <w:r w:rsidR="00CA6F24">
        <w:rPr>
          <w:rFonts w:ascii="細明體" w:eastAsia="細明體" w:hAnsi="細明體" w:hint="eastAsia"/>
          <w:bCs/>
          <w:lang w:eastAsia="zh-TW"/>
        </w:rPr>
        <w:t>XXXXXXXXXXXXX</w:t>
      </w:r>
      <w:r w:rsidR="00CA6F24" w:rsidRPr="00CA6F24">
        <w:rPr>
          <w:rFonts w:ascii="細明體" w:eastAsia="細明體" w:hAnsi="細明體" w:hint="eastAsia"/>
          <w:bCs/>
          <w:lang w:eastAsia="zh-TW"/>
        </w:rPr>
        <w:t>】尚未完成受理/登打無法進行派件。</w:t>
      </w:r>
    </w:p>
    <w:p w:rsidR="00CA6F24" w:rsidRDefault="00CA6F24" w:rsidP="002C167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狀況2:</w:t>
      </w:r>
      <w:r w:rsidRPr="00CA6F24">
        <w:rPr>
          <w:rFonts w:hint="eastAsia"/>
          <w:lang w:eastAsia="zh-TW"/>
        </w:rPr>
        <w:t xml:space="preserve"> </w:t>
      </w:r>
      <w:r w:rsidRPr="00CA6F24">
        <w:rPr>
          <w:rFonts w:ascii="細明體" w:eastAsia="細明體" w:hAnsi="細明體" w:hint="eastAsia"/>
          <w:bCs/>
          <w:lang w:eastAsia="zh-TW"/>
        </w:rPr>
        <w:t>案件已派發人員</w:t>
      </w:r>
      <w:r>
        <w:rPr>
          <w:rFonts w:ascii="細明體" w:eastAsia="細明體" w:hAnsi="細明體" w:hint="eastAsia"/>
          <w:bCs/>
          <w:lang w:eastAsia="zh-TW"/>
        </w:rPr>
        <w:t>，DTAAA100</w:t>
      </w:r>
      <w:r>
        <w:rPr>
          <w:rFonts w:ascii="細明體" w:eastAsia="細明體" w:hAnsi="細明體"/>
          <w:bCs/>
          <w:lang w:eastAsia="zh-TW"/>
        </w:rPr>
        <w:t>.</w:t>
      </w:r>
      <w:r w:rsidRPr="00CA6F24">
        <w:rPr>
          <w:lang w:eastAsia="zh-TW"/>
        </w:rPr>
        <w:t xml:space="preserve"> </w:t>
      </w:r>
      <w:r w:rsidRPr="00CA6F24">
        <w:rPr>
          <w:rFonts w:ascii="細明體" w:eastAsia="細明體" w:hAnsi="細明體"/>
          <w:bCs/>
          <w:lang w:eastAsia="zh-TW"/>
        </w:rPr>
        <w:t>DECD_EMP_ID</w:t>
      </w:r>
      <w:r>
        <w:rPr>
          <w:rFonts w:ascii="細明體" w:eastAsia="細明體" w:hAnsi="細明體" w:hint="eastAsia"/>
          <w:bCs/>
          <w:lang w:eastAsia="zh-TW"/>
        </w:rPr>
        <w:t>不為空，拋錯:</w:t>
      </w:r>
      <w:r w:rsidRPr="00CA6F24">
        <w:rPr>
          <w:rFonts w:hint="eastAsia"/>
          <w:lang w:eastAsia="zh-TW"/>
        </w:rPr>
        <w:t xml:space="preserve"> </w:t>
      </w:r>
      <w:r w:rsidRPr="00CA6F24">
        <w:rPr>
          <w:rFonts w:ascii="細明體" w:eastAsia="細明體" w:hAnsi="細明體" w:hint="eastAsia"/>
          <w:bCs/>
          <w:lang w:eastAsia="zh-TW"/>
        </w:rPr>
        <w:t>【受編</w:t>
      </w:r>
      <w:r>
        <w:rPr>
          <w:rFonts w:ascii="細明體" w:eastAsia="細明體" w:hAnsi="細明體" w:hint="eastAsia"/>
          <w:bCs/>
          <w:lang w:eastAsia="zh-TW"/>
        </w:rPr>
        <w:t>XXXXXXXXXXXXX</w:t>
      </w:r>
      <w:r w:rsidRPr="00CA6F24">
        <w:rPr>
          <w:rFonts w:ascii="細明體" w:eastAsia="細明體" w:hAnsi="細明體" w:hint="eastAsia"/>
          <w:bCs/>
          <w:lang w:eastAsia="zh-TW"/>
        </w:rPr>
        <w:t>】已完成派件(派件人員○○○)，無法進行派件。</w:t>
      </w:r>
      <w:r>
        <w:rPr>
          <w:rFonts w:ascii="細明體" w:eastAsia="細明體" w:hAnsi="細明體" w:hint="eastAsia"/>
          <w:bCs/>
          <w:lang w:eastAsia="zh-TW"/>
        </w:rPr>
        <w:t>(註:</w:t>
      </w:r>
      <w:r w:rsidRPr="00CA6F24">
        <w:rPr>
          <w:rFonts w:ascii="細明體" w:eastAsia="細明體" w:hAnsi="細明體" w:hint="eastAsia"/>
          <w:bCs/>
          <w:lang w:eastAsia="zh-TW"/>
        </w:rPr>
        <w:t xml:space="preserve"> ○○○</w:t>
      </w:r>
      <w:r>
        <w:rPr>
          <w:rFonts w:ascii="細明體" w:eastAsia="細明體" w:hAnsi="細明體" w:hint="eastAsia"/>
          <w:bCs/>
          <w:lang w:eastAsia="zh-TW"/>
        </w:rPr>
        <w:t xml:space="preserve"> = DTAAA001</w:t>
      </w:r>
      <w:r>
        <w:rPr>
          <w:rFonts w:ascii="細明體" w:eastAsia="細明體" w:hAnsi="細明體"/>
          <w:bCs/>
          <w:lang w:eastAsia="zh-TW"/>
        </w:rPr>
        <w:t>.</w:t>
      </w:r>
      <w:r w:rsidRPr="00CA6F24">
        <w:t xml:space="preserve"> </w:t>
      </w:r>
      <w:r w:rsidRPr="00CA6F24">
        <w:rPr>
          <w:rFonts w:ascii="細明體" w:eastAsia="細明體" w:hAnsi="細明體"/>
          <w:bCs/>
          <w:lang w:eastAsia="zh-TW"/>
        </w:rPr>
        <w:t>DECD_EMP_NAME</w:t>
      </w:r>
      <w:r>
        <w:rPr>
          <w:rFonts w:ascii="細明體" w:eastAsia="細明體" w:hAnsi="細明體" w:hint="eastAsia"/>
          <w:bCs/>
          <w:lang w:eastAsia="zh-TW"/>
        </w:rPr>
        <w:t>，需遮蔽)</w:t>
      </w:r>
    </w:p>
    <w:p w:rsidR="00CA6F24" w:rsidRDefault="00CA6F24" w:rsidP="002C167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狀況3:</w:t>
      </w:r>
      <w:r w:rsidRPr="00CA6F24">
        <w:rPr>
          <w:rFonts w:ascii="細明體" w:eastAsia="細明體" w:hAnsi="細明體" w:hint="eastAsia"/>
          <w:bCs/>
          <w:lang w:eastAsia="zh-TW"/>
        </w:rPr>
        <w:t>案件在某單位轄區資料庫</w:t>
      </w:r>
      <w:r>
        <w:rPr>
          <w:rFonts w:ascii="細明體" w:eastAsia="細明體" w:hAnsi="細明體" w:hint="eastAsia"/>
          <w:bCs/>
          <w:lang w:eastAsia="zh-TW"/>
        </w:rPr>
        <w:t>，DTAAA100</w:t>
      </w:r>
      <w:r>
        <w:rPr>
          <w:rFonts w:ascii="細明體" w:eastAsia="細明體" w:hAnsi="細明體"/>
          <w:bCs/>
          <w:lang w:eastAsia="zh-TW"/>
        </w:rPr>
        <w:t>.</w:t>
      </w:r>
      <w:r w:rsidRPr="00CA6F24">
        <w:rPr>
          <w:lang w:eastAsia="zh-TW"/>
        </w:rPr>
        <w:t xml:space="preserve"> </w:t>
      </w:r>
      <w:r w:rsidRPr="00CA6F24">
        <w:rPr>
          <w:rFonts w:ascii="細明體" w:eastAsia="細明體" w:hAnsi="細明體"/>
          <w:bCs/>
          <w:lang w:eastAsia="zh-TW"/>
        </w:rPr>
        <w:t>IS_DISPATCH</w:t>
      </w:r>
      <w:r w:rsidR="00487BF4">
        <w:rPr>
          <w:rFonts w:ascii="細明體" w:eastAsia="細明體" w:hAnsi="細明體"/>
          <w:bCs/>
          <w:lang w:eastAsia="zh-TW"/>
        </w:rPr>
        <w:t xml:space="preserve"> = 0</w:t>
      </w:r>
      <w:r w:rsidR="00487BF4">
        <w:rPr>
          <w:rFonts w:ascii="細明體" w:eastAsia="細明體" w:hAnsi="細明體" w:hint="eastAsia"/>
          <w:bCs/>
          <w:lang w:eastAsia="zh-TW"/>
        </w:rPr>
        <w:t>、DTAAA100</w:t>
      </w:r>
      <w:r w:rsidR="00487BF4">
        <w:rPr>
          <w:rFonts w:ascii="細明體" w:eastAsia="細明體" w:hAnsi="細明體"/>
          <w:bCs/>
          <w:lang w:eastAsia="zh-TW"/>
        </w:rPr>
        <w:t>.</w:t>
      </w:r>
      <w:r w:rsidR="00487BF4" w:rsidRPr="00487BF4">
        <w:rPr>
          <w:rFonts w:ascii="細明體" w:eastAsia="細明體" w:hAnsi="細明體"/>
          <w:bCs/>
          <w:lang w:eastAsia="zh-TW"/>
        </w:rPr>
        <w:t>DECD_DIV_NO</w:t>
      </w:r>
      <w:r w:rsidR="00487BF4">
        <w:rPr>
          <w:rFonts w:ascii="細明體" w:eastAsia="細明體" w:hAnsi="細明體" w:hint="eastAsia"/>
          <w:bCs/>
          <w:lang w:eastAsia="zh-TW"/>
        </w:rPr>
        <w:t>不為user單位，拋錯:</w:t>
      </w:r>
      <w:r w:rsidR="00487BF4" w:rsidRPr="00487BF4">
        <w:rPr>
          <w:rFonts w:hint="eastAsia"/>
          <w:lang w:eastAsia="zh-TW"/>
        </w:rPr>
        <w:t xml:space="preserve"> </w:t>
      </w:r>
      <w:r w:rsidR="00487BF4" w:rsidRPr="00487BF4">
        <w:rPr>
          <w:rFonts w:ascii="細明體" w:eastAsia="細明體" w:hAnsi="細明體" w:hint="eastAsia"/>
          <w:bCs/>
          <w:lang w:eastAsia="zh-TW"/>
        </w:rPr>
        <w:t>【受編</w:t>
      </w:r>
      <w:r w:rsidR="00487BF4">
        <w:rPr>
          <w:rFonts w:ascii="細明體" w:eastAsia="細明體" w:hAnsi="細明體" w:hint="eastAsia"/>
          <w:bCs/>
          <w:lang w:eastAsia="zh-TW"/>
        </w:rPr>
        <w:t>XXXXXXXXXXXXX</w:t>
      </w:r>
      <w:r w:rsidR="00487BF4" w:rsidRPr="00487BF4">
        <w:rPr>
          <w:rFonts w:ascii="細明體" w:eastAsia="細明體" w:hAnsi="細明體" w:hint="eastAsia"/>
          <w:bCs/>
          <w:lang w:eastAsia="zh-TW"/>
        </w:rPr>
        <w:t>】對應案件庫為</w:t>
      </w:r>
      <w:r w:rsidR="00487BF4" w:rsidRPr="00CA6F24">
        <w:rPr>
          <w:rFonts w:ascii="細明體" w:eastAsia="細明體" w:hAnsi="細明體" w:hint="eastAsia"/>
          <w:bCs/>
          <w:lang w:eastAsia="zh-TW"/>
        </w:rPr>
        <w:t>○○</w:t>
      </w:r>
      <w:r w:rsidR="00487BF4">
        <w:rPr>
          <w:rFonts w:ascii="細明體" w:eastAsia="細明體" w:hAnsi="細明體" w:hint="eastAsia"/>
          <w:bCs/>
          <w:lang w:eastAsia="zh-TW"/>
        </w:rPr>
        <w:t>○○</w:t>
      </w:r>
      <w:r w:rsidR="00487BF4" w:rsidRPr="00CA6F24">
        <w:rPr>
          <w:rFonts w:ascii="細明體" w:eastAsia="細明體" w:hAnsi="細明體" w:hint="eastAsia"/>
          <w:bCs/>
          <w:lang w:eastAsia="zh-TW"/>
        </w:rPr>
        <w:t>○</w:t>
      </w:r>
      <w:r w:rsidR="00487BF4" w:rsidRPr="00487BF4">
        <w:rPr>
          <w:rFonts w:ascii="細明體" w:eastAsia="細明體" w:hAnsi="細明體" w:hint="eastAsia"/>
          <w:bCs/>
          <w:lang w:eastAsia="zh-TW"/>
        </w:rPr>
        <w:t>轄區資料庫，請聯繫該單位進行取派件。</w:t>
      </w:r>
      <w:r w:rsidR="00487BF4">
        <w:rPr>
          <w:rFonts w:ascii="細明體" w:eastAsia="細明體" w:hAnsi="細明體" w:hint="eastAsia"/>
          <w:bCs/>
          <w:lang w:eastAsia="zh-TW"/>
        </w:rPr>
        <w:t>(註:</w:t>
      </w:r>
      <w:r w:rsidR="00487BF4" w:rsidRPr="00487BF4">
        <w:rPr>
          <w:rFonts w:ascii="細明體" w:eastAsia="細明體" w:hAnsi="細明體" w:hint="eastAsia"/>
          <w:bCs/>
          <w:lang w:eastAsia="zh-TW"/>
        </w:rPr>
        <w:t xml:space="preserve"> </w:t>
      </w:r>
      <w:r w:rsidR="00487BF4" w:rsidRPr="00CA6F24">
        <w:rPr>
          <w:rFonts w:ascii="細明體" w:eastAsia="細明體" w:hAnsi="細明體" w:hint="eastAsia"/>
          <w:bCs/>
          <w:lang w:eastAsia="zh-TW"/>
        </w:rPr>
        <w:t>○○</w:t>
      </w:r>
      <w:r w:rsidR="00487BF4">
        <w:rPr>
          <w:rFonts w:ascii="細明體" w:eastAsia="細明體" w:hAnsi="細明體" w:hint="eastAsia"/>
          <w:bCs/>
          <w:lang w:eastAsia="zh-TW"/>
        </w:rPr>
        <w:t>○○</w:t>
      </w:r>
      <w:r w:rsidR="00487BF4" w:rsidRPr="00CA6F24">
        <w:rPr>
          <w:rFonts w:ascii="細明體" w:eastAsia="細明體" w:hAnsi="細明體" w:hint="eastAsia"/>
          <w:bCs/>
          <w:lang w:eastAsia="zh-TW"/>
        </w:rPr>
        <w:t>○</w:t>
      </w:r>
      <w:r w:rsidR="00487BF4">
        <w:rPr>
          <w:rFonts w:ascii="細明體" w:eastAsia="細明體" w:hAnsi="細明體" w:hint="eastAsia"/>
          <w:bCs/>
          <w:lang w:eastAsia="zh-TW"/>
        </w:rPr>
        <w:t xml:space="preserve"> = 對照維護AA、</w:t>
      </w:r>
      <w:r w:rsidR="00487BF4" w:rsidRPr="00487BF4">
        <w:rPr>
          <w:rFonts w:ascii="細明體" w:eastAsia="細明體" w:hAnsi="細明體"/>
          <w:bCs/>
          <w:lang w:eastAsia="zh-TW"/>
        </w:rPr>
        <w:t>CLAIM_DIV_NO</w:t>
      </w:r>
      <w:r w:rsidR="00487BF4">
        <w:rPr>
          <w:rFonts w:ascii="細明體" w:eastAsia="細明體" w:hAnsi="細明體" w:hint="eastAsia"/>
          <w:bCs/>
          <w:lang w:eastAsia="zh-TW"/>
        </w:rPr>
        <w:t>、DTAAA100</w:t>
      </w:r>
      <w:r w:rsidR="00487BF4">
        <w:rPr>
          <w:rFonts w:ascii="細明體" w:eastAsia="細明體" w:hAnsi="細明體"/>
          <w:bCs/>
          <w:lang w:eastAsia="zh-TW"/>
        </w:rPr>
        <w:t>.</w:t>
      </w:r>
      <w:r w:rsidR="00487BF4" w:rsidRPr="00487BF4">
        <w:rPr>
          <w:rFonts w:ascii="細明體" w:eastAsia="細明體" w:hAnsi="細明體"/>
          <w:bCs/>
          <w:lang w:eastAsia="zh-TW"/>
        </w:rPr>
        <w:t>DECD_DIV_NO</w:t>
      </w:r>
      <w:r w:rsidR="00B32650">
        <w:rPr>
          <w:rFonts w:ascii="細明體" w:eastAsia="細明體" w:hAnsi="細明體" w:hint="eastAsia"/>
          <w:bCs/>
          <w:lang w:eastAsia="zh-TW"/>
        </w:rPr>
        <w:t>)</w:t>
      </w:r>
    </w:p>
    <w:p w:rsidR="00B32650" w:rsidRDefault="00B32650" w:rsidP="002C167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狀況4:</w:t>
      </w:r>
      <w:r w:rsidRPr="00B32650">
        <w:rPr>
          <w:rFonts w:hint="eastAsia"/>
          <w:lang w:eastAsia="zh-TW"/>
        </w:rPr>
        <w:t xml:space="preserve"> </w:t>
      </w:r>
      <w:r w:rsidRPr="00B32650">
        <w:rPr>
          <w:rFonts w:ascii="細明體" w:eastAsia="細明體" w:hAnsi="細明體" w:hint="eastAsia"/>
          <w:bCs/>
          <w:lang w:eastAsia="zh-TW"/>
        </w:rPr>
        <w:t>案件在某單位跨區資料庫</w:t>
      </w:r>
      <w:r>
        <w:rPr>
          <w:rFonts w:ascii="細明體" w:eastAsia="細明體" w:hAnsi="細明體" w:hint="eastAsia"/>
          <w:bCs/>
          <w:lang w:eastAsia="zh-TW"/>
        </w:rPr>
        <w:t>，DTAAA100</w:t>
      </w:r>
      <w:r>
        <w:rPr>
          <w:rFonts w:ascii="細明體" w:eastAsia="細明體" w:hAnsi="細明體"/>
          <w:bCs/>
          <w:lang w:eastAsia="zh-TW"/>
        </w:rPr>
        <w:t>.</w:t>
      </w:r>
      <w:r w:rsidRPr="00CA6F24">
        <w:rPr>
          <w:lang w:eastAsia="zh-TW"/>
        </w:rPr>
        <w:t xml:space="preserve"> </w:t>
      </w:r>
      <w:r w:rsidRPr="00CA6F24">
        <w:rPr>
          <w:rFonts w:ascii="細明體" w:eastAsia="細明體" w:hAnsi="細明體"/>
          <w:bCs/>
          <w:lang w:eastAsia="zh-TW"/>
        </w:rPr>
        <w:t>IS_DISPATCH</w:t>
      </w:r>
      <w:r>
        <w:rPr>
          <w:rFonts w:ascii="細明體" w:eastAsia="細明體" w:hAnsi="細明體"/>
          <w:bCs/>
          <w:lang w:eastAsia="zh-TW"/>
        </w:rPr>
        <w:t xml:space="preserve"> = </w:t>
      </w:r>
      <w:r>
        <w:rPr>
          <w:rFonts w:ascii="細明體" w:eastAsia="細明體" w:hAnsi="細明體" w:hint="eastAsia"/>
          <w:bCs/>
          <w:lang w:eastAsia="zh-TW"/>
        </w:rPr>
        <w:t>1，先取得對照維護AA、</w:t>
      </w:r>
      <w:r w:rsidRPr="00B32650">
        <w:rPr>
          <w:rFonts w:ascii="細明體" w:eastAsia="細明體" w:hAnsi="細明體"/>
          <w:bCs/>
          <w:lang w:eastAsia="zh-TW"/>
        </w:rPr>
        <w:t>DISPATCH_GROUP_DECD_DIV</w:t>
      </w:r>
      <w:r>
        <w:rPr>
          <w:rFonts w:ascii="細明體" w:eastAsia="細明體" w:hAnsi="細明體" w:hint="eastAsia"/>
          <w:bCs/>
          <w:lang w:eastAsia="zh-TW"/>
        </w:rPr>
        <w:t>，檢查DTAAA100</w:t>
      </w:r>
      <w:r>
        <w:rPr>
          <w:rFonts w:ascii="細明體" w:eastAsia="細明體" w:hAnsi="細明體"/>
          <w:bCs/>
          <w:lang w:eastAsia="zh-TW"/>
        </w:rPr>
        <w:t>.</w:t>
      </w:r>
      <w:r w:rsidRPr="00487BF4">
        <w:rPr>
          <w:rFonts w:ascii="細明體" w:eastAsia="細明體" w:hAnsi="細明體"/>
          <w:bCs/>
          <w:lang w:eastAsia="zh-TW"/>
        </w:rPr>
        <w:t>DECD_DIV_NO</w:t>
      </w:r>
      <w:r>
        <w:rPr>
          <w:rFonts w:ascii="細明體" w:eastAsia="細明體" w:hAnsi="細明體" w:hint="eastAsia"/>
          <w:bCs/>
          <w:lang w:eastAsia="zh-TW"/>
        </w:rPr>
        <w:t>與user單位，若不在同一個代碼中文內則拋錯:</w:t>
      </w:r>
      <w:r w:rsidRPr="00B32650">
        <w:rPr>
          <w:rFonts w:hint="eastAsia"/>
        </w:rPr>
        <w:t xml:space="preserve"> </w:t>
      </w:r>
      <w:r w:rsidRPr="00B32650">
        <w:rPr>
          <w:rFonts w:ascii="細明體" w:eastAsia="細明體" w:hAnsi="細明體" w:hint="eastAsia"/>
          <w:bCs/>
          <w:lang w:eastAsia="zh-TW"/>
        </w:rPr>
        <w:t>【受編</w:t>
      </w:r>
      <w:r>
        <w:rPr>
          <w:rFonts w:ascii="細明體" w:eastAsia="細明體" w:hAnsi="細明體" w:hint="eastAsia"/>
          <w:bCs/>
          <w:lang w:eastAsia="zh-TW"/>
        </w:rPr>
        <w:t>XXXXXXXXXXXXX</w:t>
      </w:r>
      <w:r w:rsidRPr="00B32650">
        <w:rPr>
          <w:rFonts w:ascii="細明體" w:eastAsia="細明體" w:hAnsi="細明體" w:hint="eastAsia"/>
          <w:bCs/>
          <w:lang w:eastAsia="zh-TW"/>
        </w:rPr>
        <w:t>】對應案件庫為</w:t>
      </w:r>
      <w:r w:rsidRPr="00CA6F24">
        <w:rPr>
          <w:rFonts w:ascii="細明體" w:eastAsia="細明體" w:hAnsi="細明體" w:hint="eastAsia"/>
          <w:bCs/>
          <w:lang w:eastAsia="zh-TW"/>
        </w:rPr>
        <w:t>○○</w:t>
      </w:r>
      <w:r>
        <w:rPr>
          <w:rFonts w:ascii="細明體" w:eastAsia="細明體" w:hAnsi="細明體" w:hint="eastAsia"/>
          <w:bCs/>
          <w:lang w:eastAsia="zh-TW"/>
        </w:rPr>
        <w:t>○○</w:t>
      </w:r>
      <w:r w:rsidRPr="00CA6F24">
        <w:rPr>
          <w:rFonts w:ascii="細明體" w:eastAsia="細明體" w:hAnsi="細明體" w:hint="eastAsia"/>
          <w:bCs/>
          <w:lang w:eastAsia="zh-TW"/>
        </w:rPr>
        <w:t>○</w:t>
      </w:r>
      <w:r w:rsidRPr="00B32650">
        <w:rPr>
          <w:rFonts w:ascii="細明體" w:eastAsia="細明體" w:hAnsi="細明體" w:hint="eastAsia"/>
          <w:bCs/>
          <w:lang w:eastAsia="zh-TW"/>
        </w:rPr>
        <w:t>、</w:t>
      </w:r>
      <w:r w:rsidRPr="00CA6F24">
        <w:rPr>
          <w:rFonts w:ascii="細明體" w:eastAsia="細明體" w:hAnsi="細明體" w:hint="eastAsia"/>
          <w:bCs/>
          <w:lang w:eastAsia="zh-TW"/>
        </w:rPr>
        <w:t>○○</w:t>
      </w:r>
      <w:r>
        <w:rPr>
          <w:rFonts w:ascii="細明體" w:eastAsia="細明體" w:hAnsi="細明體" w:hint="eastAsia"/>
          <w:bCs/>
          <w:lang w:eastAsia="zh-TW"/>
        </w:rPr>
        <w:t>○○</w:t>
      </w:r>
      <w:r w:rsidRPr="00CA6F24">
        <w:rPr>
          <w:rFonts w:ascii="細明體" w:eastAsia="細明體" w:hAnsi="細明體" w:hint="eastAsia"/>
          <w:bCs/>
          <w:lang w:eastAsia="zh-TW"/>
        </w:rPr>
        <w:t>○</w:t>
      </w:r>
      <w:r w:rsidRPr="00B32650">
        <w:rPr>
          <w:rFonts w:ascii="細明體" w:eastAsia="細明體" w:hAnsi="細明體" w:hint="eastAsia"/>
          <w:bCs/>
          <w:lang w:eastAsia="zh-TW"/>
        </w:rPr>
        <w:t>跨區資料庫，請聯繫該單位進行取派件。</w:t>
      </w:r>
      <w:r>
        <w:rPr>
          <w:rFonts w:ascii="細明體" w:eastAsia="細明體" w:hAnsi="細明體" w:hint="eastAsia"/>
          <w:bCs/>
          <w:lang w:eastAsia="zh-TW"/>
        </w:rPr>
        <w:t>(註:</w:t>
      </w:r>
      <w:r w:rsidRPr="00B32650">
        <w:rPr>
          <w:rFonts w:ascii="細明體" w:eastAsia="細明體" w:hAnsi="細明體" w:hint="eastAsia"/>
          <w:bCs/>
          <w:lang w:eastAsia="zh-TW"/>
        </w:rPr>
        <w:t xml:space="preserve"> </w:t>
      </w:r>
      <w:r w:rsidRPr="00CA6F24">
        <w:rPr>
          <w:rFonts w:ascii="細明體" w:eastAsia="細明體" w:hAnsi="細明體" w:hint="eastAsia"/>
          <w:bCs/>
          <w:lang w:eastAsia="zh-TW"/>
        </w:rPr>
        <w:t>○○</w:t>
      </w:r>
      <w:r>
        <w:rPr>
          <w:rFonts w:ascii="細明體" w:eastAsia="細明體" w:hAnsi="細明體" w:hint="eastAsia"/>
          <w:bCs/>
          <w:lang w:eastAsia="zh-TW"/>
        </w:rPr>
        <w:t>○○</w:t>
      </w:r>
      <w:r w:rsidRPr="00CA6F24">
        <w:rPr>
          <w:rFonts w:ascii="細明體" w:eastAsia="細明體" w:hAnsi="細明體" w:hint="eastAsia"/>
          <w:bCs/>
          <w:lang w:eastAsia="zh-TW"/>
        </w:rPr>
        <w:t>○</w:t>
      </w:r>
      <w:r>
        <w:rPr>
          <w:rFonts w:ascii="細明體" w:eastAsia="細明體" w:hAnsi="細明體" w:hint="eastAsia"/>
          <w:bCs/>
          <w:lang w:eastAsia="zh-TW"/>
        </w:rPr>
        <w:t>為多筆，DTAAA100</w:t>
      </w:r>
      <w:r>
        <w:rPr>
          <w:rFonts w:ascii="細明體" w:eastAsia="細明體" w:hAnsi="細明體"/>
          <w:bCs/>
          <w:lang w:eastAsia="zh-TW"/>
        </w:rPr>
        <w:t>.</w:t>
      </w:r>
      <w:r w:rsidRPr="00487BF4">
        <w:rPr>
          <w:rFonts w:ascii="細明體" w:eastAsia="細明體" w:hAnsi="細明體"/>
          <w:bCs/>
          <w:lang w:eastAsia="zh-TW"/>
        </w:rPr>
        <w:t>DECD_DIV_NO</w:t>
      </w:r>
      <w:r>
        <w:rPr>
          <w:rFonts w:ascii="細明體" w:eastAsia="細明體" w:hAnsi="細明體" w:hint="eastAsia"/>
          <w:bCs/>
          <w:lang w:eastAsia="zh-TW"/>
        </w:rPr>
        <w:t>所在的代碼中文內的所有單位，已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_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分隔後在對應到對照維護AA、</w:t>
      </w:r>
      <w:r w:rsidRPr="00487BF4">
        <w:rPr>
          <w:rFonts w:ascii="細明體" w:eastAsia="細明體" w:hAnsi="細明體"/>
          <w:bCs/>
          <w:lang w:eastAsia="zh-TW"/>
        </w:rPr>
        <w:t>CLAIM_DIV_NO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487BF4" w:rsidRPr="002C167E" w:rsidRDefault="00AB7B0E" w:rsidP="002C167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上述檢核均通過，則顯示分派人員清單</w:t>
      </w:r>
    </w:p>
    <w:p w:rsidR="00E21531" w:rsidRDefault="00D67630" w:rsidP="00AB7B0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案件改派欄位</w:t>
      </w:r>
      <w:r w:rsidR="00124526">
        <w:rPr>
          <w:rFonts w:ascii="細明體" w:eastAsia="細明體" w:hAnsi="細明體" w:hint="eastAsia"/>
          <w:bCs/>
          <w:lang w:eastAsia="zh-TW"/>
        </w:rPr>
        <w:t>請依照該服務科所屬人員組成下拉式選單</w:t>
      </w:r>
      <w:r w:rsidR="00FA532E">
        <w:rPr>
          <w:rFonts w:ascii="細明體" w:eastAsia="細明體" w:hAnsi="細明體" w:hint="eastAsia"/>
          <w:bCs/>
          <w:lang w:eastAsia="zh-TW"/>
        </w:rPr>
        <w:t>，依照姓名排序</w:t>
      </w:r>
      <w:r w:rsidR="00AB7B0E">
        <w:rPr>
          <w:rFonts w:ascii="細明體" w:eastAsia="細明體" w:hAnsi="細明體" w:hint="eastAsia"/>
          <w:bCs/>
          <w:lang w:eastAsia="zh-TW"/>
        </w:rPr>
        <w:t>，呼叫</w:t>
      </w:r>
      <w:r w:rsidR="00AB7B0E" w:rsidRPr="00AB7B0E">
        <w:rPr>
          <w:rFonts w:ascii="細明體" w:eastAsia="細明體" w:hAnsi="細明體"/>
          <w:bCs/>
          <w:lang w:eastAsia="zh-TW"/>
        </w:rPr>
        <w:t>aaa6_1600_mod.getEmpList</w:t>
      </w:r>
    </w:p>
    <w:p w:rsidR="009733DB" w:rsidRDefault="009733DB" w:rsidP="009733D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733DB" w:rsidRPr="006A66EE" w:rsidRDefault="009733DB" w:rsidP="0089271B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派</w:t>
      </w:r>
      <w:r w:rsidR="00AB7B0E">
        <w:rPr>
          <w:rFonts w:ascii="細明體" w:eastAsia="細明體" w:hAnsi="細明體" w:hint="eastAsia"/>
          <w:b/>
          <w:bCs/>
          <w:color w:val="008000"/>
          <w:lang w:eastAsia="zh-TW"/>
        </w:rPr>
        <w:t>發</w:t>
      </w:r>
      <w:r w:rsidR="0089271B">
        <w:rPr>
          <w:rFonts w:ascii="細明體" w:eastAsia="細明體" w:hAnsi="細明體" w:hint="eastAsia"/>
          <w:b/>
          <w:bCs/>
          <w:color w:val="008000"/>
          <w:lang w:eastAsia="zh-TW"/>
        </w:rPr>
        <w:t>(已下段落可參考AAA6_1600</w:t>
      </w:r>
      <w:r w:rsidR="0089271B">
        <w:rPr>
          <w:rFonts w:ascii="細明體" w:eastAsia="細明體" w:hAnsi="細明體"/>
          <w:b/>
          <w:bCs/>
          <w:color w:val="008000"/>
          <w:lang w:eastAsia="zh-TW"/>
        </w:rPr>
        <w:t>.</w:t>
      </w:r>
      <w:r w:rsidR="0089271B" w:rsidRPr="0089271B">
        <w:t xml:space="preserve"> </w:t>
      </w:r>
      <w:r w:rsidR="0089271B" w:rsidRPr="0089271B">
        <w:rPr>
          <w:rFonts w:ascii="細明體" w:eastAsia="細明體" w:hAnsi="細明體"/>
          <w:b/>
          <w:bCs/>
          <w:color w:val="008000"/>
          <w:lang w:eastAsia="zh-TW"/>
        </w:rPr>
        <w:t>doChangeFlow</w:t>
      </w:r>
      <w:r w:rsidR="0089271B">
        <w:rPr>
          <w:rFonts w:ascii="細明體" w:eastAsia="細明體" w:hAnsi="細明體" w:hint="eastAsia"/>
          <w:b/>
          <w:bCs/>
          <w:color w:val="008000"/>
          <w:lang w:eastAsia="zh-TW"/>
        </w:rPr>
        <w:t>，但不需鎖檔)</w:t>
      </w:r>
    </w:p>
    <w:p w:rsidR="009733DB" w:rsidRDefault="00E10AFC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檢查是否有其他服務科人員或是系統正在執行取件作業</w:t>
      </w:r>
    </w:p>
    <w:p w:rsidR="00E10AFC" w:rsidRDefault="00E10AFC" w:rsidP="00E10A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呼叫AA_A6Z002.checkLockDispatch，By</w:t>
      </w:r>
    </w:p>
    <w:p w:rsidR="00E10AFC" w:rsidRDefault="00E10AFC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登入人員.單位代號</w:t>
      </w:r>
    </w:p>
    <w:p w:rsidR="00E10AFC" w:rsidRDefault="00E10AFC" w:rsidP="00E10A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若回傳值不為NULL，表有人正在執行取件作業</w:t>
      </w:r>
    </w:p>
    <w:p w:rsidR="00E10AFC" w:rsidRDefault="00E10AFC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拋出異常訊息：目前正由 + 回傳值.鎖定人員姓名 + 作業中，請稍待。</w:t>
      </w:r>
    </w:p>
    <w:p w:rsidR="00E10AFC" w:rsidRDefault="00E10AFC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將畫面所勾選之案件受理編號改派至畫面.案件改派人員</w:t>
      </w:r>
    </w:p>
    <w:p w:rsidR="00E10AFC" w:rsidRDefault="00E10AFC" w:rsidP="00E10A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執行鎖檔</w:t>
      </w:r>
      <w:r w:rsidR="00DA0145">
        <w:rPr>
          <w:rFonts w:ascii="細明體" w:eastAsia="細明體" w:hAnsi="細明體" w:hint="eastAsia"/>
          <w:bCs/>
          <w:lang w:eastAsia="zh-TW"/>
        </w:rPr>
        <w:t>，防止案件被同時操作。</w:t>
      </w:r>
      <w:r>
        <w:rPr>
          <w:rFonts w:ascii="細明體" w:eastAsia="細明體" w:hAnsi="細明體" w:hint="eastAsia"/>
          <w:bCs/>
          <w:lang w:eastAsia="zh-TW"/>
        </w:rPr>
        <w:t>呼叫AA_A6Z002.lockDTAAA100 By</w:t>
      </w:r>
      <w:r w:rsidR="00AB7B0E">
        <w:rPr>
          <w:rFonts w:ascii="細明體" w:eastAsia="細明體" w:hAnsi="細明體" w:hint="eastAsia"/>
          <w:bCs/>
          <w:lang w:eastAsia="zh-TW"/>
        </w:rPr>
        <w:t>單位代號、</w:t>
      </w:r>
      <w:r>
        <w:rPr>
          <w:rFonts w:ascii="細明體" w:eastAsia="細明體" w:hAnsi="細明體" w:hint="eastAsia"/>
          <w:bCs/>
          <w:lang w:eastAsia="zh-TW"/>
        </w:rPr>
        <w:t>登入人員</w:t>
      </w:r>
      <w:r w:rsidR="00AB7B0E">
        <w:rPr>
          <w:rFonts w:ascii="細明體" w:eastAsia="細明體" w:hAnsi="細明體" w:hint="eastAsia"/>
          <w:bCs/>
          <w:lang w:eastAsia="zh-TW"/>
        </w:rPr>
        <w:t>ID、登入人員姓名</w:t>
      </w:r>
      <w:r w:rsidR="00AB7B0E" w:rsidDel="00AB7B0E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DA0145" w:rsidRDefault="00E10AFC" w:rsidP="00DA014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執行檢核，檢查所勾選之案件是否在鎖檔後仍然處於可</w:t>
      </w:r>
      <w:r w:rsidR="00DA0145">
        <w:rPr>
          <w:rFonts w:ascii="細明體" w:eastAsia="細明體" w:hAnsi="細明體" w:hint="eastAsia"/>
          <w:bCs/>
          <w:lang w:eastAsia="zh-TW"/>
        </w:rPr>
        <w:t>派發狀態</w:t>
      </w:r>
    </w:p>
    <w:p w:rsidR="00DA0145" w:rsidRDefault="00DA0145" w:rsidP="00DA014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查詢跨區取件分派紀錄檔DTAAA100，其中畫面所勾選之案件受理編號的核賠人員必須為空值</w:t>
      </w:r>
    </w:p>
    <w:p w:rsidR="00DA0145" w:rsidRPr="00DA0145" w:rsidRDefault="00DA0145" w:rsidP="00DA014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回傳$改派案件列表</w:t>
      </w:r>
    </w:p>
    <w:p w:rsidR="00E10AFC" w:rsidRDefault="00E10AFC" w:rsidP="00E10A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執行派發，呼叫AA_A6Z002.changeFlowByDispatch By</w:t>
      </w:r>
    </w:p>
    <w:p w:rsidR="00E10AFC" w:rsidRDefault="00DA0145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$改派案件列表</w:t>
      </w:r>
    </w:p>
    <w:p w:rsidR="00E10AFC" w:rsidRDefault="00E10AFC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登入人員.ID</w:t>
      </w:r>
    </w:p>
    <w:p w:rsidR="00E10AFC" w:rsidRDefault="00E10AFC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固定字串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2</w:t>
      </w:r>
      <w:r>
        <w:rPr>
          <w:rFonts w:ascii="細明體" w:eastAsia="細明體" w:hAnsi="細明體"/>
          <w:bCs/>
          <w:lang w:eastAsia="zh-TW"/>
        </w:rPr>
        <w:t>”</w:t>
      </w:r>
    </w:p>
    <w:p w:rsidR="00E10AFC" w:rsidRDefault="00E10AFC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T</w:t>
      </w:r>
      <w:r>
        <w:rPr>
          <w:rFonts w:ascii="細明體" w:eastAsia="細明體" w:hAnsi="細明體" w:hint="eastAsia"/>
          <w:bCs/>
          <w:lang w:eastAsia="zh-TW"/>
        </w:rPr>
        <w:t>rx傳入之RequestContext</w:t>
      </w:r>
    </w:p>
    <w:p w:rsidR="00DA0145" w:rsidRDefault="00DA0145" w:rsidP="00DA014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執行解鎖，使下一人員可操作。呼叫AA_A6Z002.unLockDispatch By 單位代號、登入人員.ID</w:t>
      </w:r>
      <w:r w:rsidR="00AB7B0E">
        <w:rPr>
          <w:rFonts w:ascii="細明體" w:eastAsia="細明體" w:hAnsi="細明體" w:hint="eastAsia"/>
          <w:bCs/>
          <w:lang w:eastAsia="zh-TW"/>
        </w:rPr>
        <w:t>、登入人員姓名</w:t>
      </w:r>
    </w:p>
    <w:p w:rsidR="00DA0145" w:rsidRPr="00E10AFC" w:rsidRDefault="0089271B" w:rsidP="00DA014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顯示改派完成，並回到初始頁</w:t>
      </w:r>
      <w:r w:rsidR="00DA0145">
        <w:rPr>
          <w:rFonts w:ascii="細明體" w:eastAsia="細明體" w:hAnsi="細明體" w:hint="eastAsia"/>
          <w:bCs/>
          <w:lang w:eastAsia="zh-TW"/>
        </w:rPr>
        <w:t>。</w:t>
      </w:r>
    </w:p>
    <w:p w:rsidR="009733DB" w:rsidRPr="00E10AFC" w:rsidRDefault="009733DB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sectPr w:rsidR="009733DB" w:rsidRPr="00E10AF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44C" w:rsidRDefault="00CF644C">
      <w:r>
        <w:separator/>
      </w:r>
    </w:p>
  </w:endnote>
  <w:endnote w:type="continuationSeparator" w:id="0">
    <w:p w:rsidR="00CF644C" w:rsidRDefault="00CF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3813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44C" w:rsidRDefault="00CF644C">
      <w:r>
        <w:separator/>
      </w:r>
    </w:p>
  </w:footnote>
  <w:footnote w:type="continuationSeparator" w:id="0">
    <w:p w:rsidR="00CF644C" w:rsidRDefault="00CF6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480F"/>
    <w:rsid w:val="0011042B"/>
    <w:rsid w:val="00124526"/>
    <w:rsid w:val="001249B7"/>
    <w:rsid w:val="00127011"/>
    <w:rsid w:val="001377DB"/>
    <w:rsid w:val="00156A28"/>
    <w:rsid w:val="0015744E"/>
    <w:rsid w:val="001606A7"/>
    <w:rsid w:val="00167171"/>
    <w:rsid w:val="001724C1"/>
    <w:rsid w:val="00172BD1"/>
    <w:rsid w:val="001778A7"/>
    <w:rsid w:val="00185767"/>
    <w:rsid w:val="00187B05"/>
    <w:rsid w:val="00190DF8"/>
    <w:rsid w:val="00194232"/>
    <w:rsid w:val="001B2A98"/>
    <w:rsid w:val="001B5BFF"/>
    <w:rsid w:val="001D0E8A"/>
    <w:rsid w:val="001F2B59"/>
    <w:rsid w:val="00213813"/>
    <w:rsid w:val="002225FA"/>
    <w:rsid w:val="00232ED1"/>
    <w:rsid w:val="002474D0"/>
    <w:rsid w:val="00250524"/>
    <w:rsid w:val="00252551"/>
    <w:rsid w:val="00283376"/>
    <w:rsid w:val="00287ABA"/>
    <w:rsid w:val="002A3F8C"/>
    <w:rsid w:val="002A58AE"/>
    <w:rsid w:val="002B0AB6"/>
    <w:rsid w:val="002B381A"/>
    <w:rsid w:val="002B396B"/>
    <w:rsid w:val="002C167E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607E"/>
    <w:rsid w:val="00334311"/>
    <w:rsid w:val="003354D9"/>
    <w:rsid w:val="00335C64"/>
    <w:rsid w:val="00335DF5"/>
    <w:rsid w:val="003514A4"/>
    <w:rsid w:val="00353371"/>
    <w:rsid w:val="003557A8"/>
    <w:rsid w:val="003572AC"/>
    <w:rsid w:val="00363255"/>
    <w:rsid w:val="003646BE"/>
    <w:rsid w:val="00364751"/>
    <w:rsid w:val="003736D5"/>
    <w:rsid w:val="00373B8B"/>
    <w:rsid w:val="003763F5"/>
    <w:rsid w:val="00386C3A"/>
    <w:rsid w:val="003911ED"/>
    <w:rsid w:val="00391DF0"/>
    <w:rsid w:val="003A4765"/>
    <w:rsid w:val="003B108F"/>
    <w:rsid w:val="003B6BF5"/>
    <w:rsid w:val="003B7861"/>
    <w:rsid w:val="003D17CE"/>
    <w:rsid w:val="003D6F23"/>
    <w:rsid w:val="003E3722"/>
    <w:rsid w:val="003E42E3"/>
    <w:rsid w:val="003F4398"/>
    <w:rsid w:val="003F795D"/>
    <w:rsid w:val="004023C6"/>
    <w:rsid w:val="00403547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87BF4"/>
    <w:rsid w:val="00490128"/>
    <w:rsid w:val="004911D8"/>
    <w:rsid w:val="00491A19"/>
    <w:rsid w:val="004976EC"/>
    <w:rsid w:val="004A6205"/>
    <w:rsid w:val="004B08CA"/>
    <w:rsid w:val="004C2FEB"/>
    <w:rsid w:val="004C5056"/>
    <w:rsid w:val="004D03CC"/>
    <w:rsid w:val="004F20C0"/>
    <w:rsid w:val="004F6BE7"/>
    <w:rsid w:val="005145E2"/>
    <w:rsid w:val="005242AF"/>
    <w:rsid w:val="00531E06"/>
    <w:rsid w:val="00535F08"/>
    <w:rsid w:val="00537241"/>
    <w:rsid w:val="00550F55"/>
    <w:rsid w:val="005511B4"/>
    <w:rsid w:val="00561138"/>
    <w:rsid w:val="00573BA2"/>
    <w:rsid w:val="00575B37"/>
    <w:rsid w:val="00584A7D"/>
    <w:rsid w:val="005B1A67"/>
    <w:rsid w:val="005C0335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267FA"/>
    <w:rsid w:val="00626DBC"/>
    <w:rsid w:val="006370B1"/>
    <w:rsid w:val="00640B0C"/>
    <w:rsid w:val="00665BDA"/>
    <w:rsid w:val="00674A0A"/>
    <w:rsid w:val="006856F7"/>
    <w:rsid w:val="00685B6A"/>
    <w:rsid w:val="006A265F"/>
    <w:rsid w:val="006A26A9"/>
    <w:rsid w:val="006A47E3"/>
    <w:rsid w:val="006A66EE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6D81"/>
    <w:rsid w:val="0070062C"/>
    <w:rsid w:val="00703311"/>
    <w:rsid w:val="007039A1"/>
    <w:rsid w:val="00710725"/>
    <w:rsid w:val="00716C34"/>
    <w:rsid w:val="00717C6B"/>
    <w:rsid w:val="00722A11"/>
    <w:rsid w:val="007235C7"/>
    <w:rsid w:val="007253EE"/>
    <w:rsid w:val="00731DED"/>
    <w:rsid w:val="00741E97"/>
    <w:rsid w:val="0075297D"/>
    <w:rsid w:val="007648C5"/>
    <w:rsid w:val="00765834"/>
    <w:rsid w:val="00766299"/>
    <w:rsid w:val="007817A0"/>
    <w:rsid w:val="00790F0E"/>
    <w:rsid w:val="0079246B"/>
    <w:rsid w:val="0079418A"/>
    <w:rsid w:val="007A490A"/>
    <w:rsid w:val="007B4376"/>
    <w:rsid w:val="007B6D0C"/>
    <w:rsid w:val="007B75AF"/>
    <w:rsid w:val="007C522F"/>
    <w:rsid w:val="007F0EDF"/>
    <w:rsid w:val="007F1037"/>
    <w:rsid w:val="007F4BA8"/>
    <w:rsid w:val="007F7D33"/>
    <w:rsid w:val="008069BC"/>
    <w:rsid w:val="00814E67"/>
    <w:rsid w:val="00823F3B"/>
    <w:rsid w:val="008266BB"/>
    <w:rsid w:val="00835FC8"/>
    <w:rsid w:val="00847FE0"/>
    <w:rsid w:val="008503E7"/>
    <w:rsid w:val="008573C5"/>
    <w:rsid w:val="00857FCD"/>
    <w:rsid w:val="00860E73"/>
    <w:rsid w:val="008747CD"/>
    <w:rsid w:val="008749B9"/>
    <w:rsid w:val="00875CDA"/>
    <w:rsid w:val="00881F9A"/>
    <w:rsid w:val="00892512"/>
    <w:rsid w:val="0089271B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D4F1B"/>
    <w:rsid w:val="008E119A"/>
    <w:rsid w:val="008E68F3"/>
    <w:rsid w:val="008F0A6C"/>
    <w:rsid w:val="008F6D0F"/>
    <w:rsid w:val="008F7E02"/>
    <w:rsid w:val="00914A39"/>
    <w:rsid w:val="009231A3"/>
    <w:rsid w:val="00926ECC"/>
    <w:rsid w:val="009337AD"/>
    <w:rsid w:val="0095275D"/>
    <w:rsid w:val="00956892"/>
    <w:rsid w:val="009617E5"/>
    <w:rsid w:val="00963BA2"/>
    <w:rsid w:val="00964E9E"/>
    <w:rsid w:val="0096519E"/>
    <w:rsid w:val="00970760"/>
    <w:rsid w:val="009733DB"/>
    <w:rsid w:val="0098487E"/>
    <w:rsid w:val="00996447"/>
    <w:rsid w:val="009973B6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D0511"/>
    <w:rsid w:val="009D1DB3"/>
    <w:rsid w:val="009E15B4"/>
    <w:rsid w:val="00A07D6F"/>
    <w:rsid w:val="00A22607"/>
    <w:rsid w:val="00A24376"/>
    <w:rsid w:val="00A34704"/>
    <w:rsid w:val="00A46B0D"/>
    <w:rsid w:val="00A515C3"/>
    <w:rsid w:val="00A56CC1"/>
    <w:rsid w:val="00A61DDB"/>
    <w:rsid w:val="00A645B7"/>
    <w:rsid w:val="00A67BD8"/>
    <w:rsid w:val="00A72ABE"/>
    <w:rsid w:val="00A76482"/>
    <w:rsid w:val="00A80A3D"/>
    <w:rsid w:val="00A8390F"/>
    <w:rsid w:val="00A861AF"/>
    <w:rsid w:val="00A87BE4"/>
    <w:rsid w:val="00AA03F1"/>
    <w:rsid w:val="00AA2E66"/>
    <w:rsid w:val="00AA6071"/>
    <w:rsid w:val="00AB160E"/>
    <w:rsid w:val="00AB7B0E"/>
    <w:rsid w:val="00AD695A"/>
    <w:rsid w:val="00AE6528"/>
    <w:rsid w:val="00AF1575"/>
    <w:rsid w:val="00AF5EEE"/>
    <w:rsid w:val="00B07D87"/>
    <w:rsid w:val="00B10952"/>
    <w:rsid w:val="00B20050"/>
    <w:rsid w:val="00B21B75"/>
    <w:rsid w:val="00B241A9"/>
    <w:rsid w:val="00B25D8F"/>
    <w:rsid w:val="00B26C61"/>
    <w:rsid w:val="00B32650"/>
    <w:rsid w:val="00B356D4"/>
    <w:rsid w:val="00B35C05"/>
    <w:rsid w:val="00B524BA"/>
    <w:rsid w:val="00B53ACB"/>
    <w:rsid w:val="00B662DF"/>
    <w:rsid w:val="00B66886"/>
    <w:rsid w:val="00B807B7"/>
    <w:rsid w:val="00B85CD8"/>
    <w:rsid w:val="00B930E5"/>
    <w:rsid w:val="00BB0D40"/>
    <w:rsid w:val="00BC09C5"/>
    <w:rsid w:val="00BC2E60"/>
    <w:rsid w:val="00BC4814"/>
    <w:rsid w:val="00BF13EC"/>
    <w:rsid w:val="00BF4E82"/>
    <w:rsid w:val="00C02817"/>
    <w:rsid w:val="00C0495D"/>
    <w:rsid w:val="00C14835"/>
    <w:rsid w:val="00C22893"/>
    <w:rsid w:val="00C244F9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6F24"/>
    <w:rsid w:val="00CB1327"/>
    <w:rsid w:val="00CB7815"/>
    <w:rsid w:val="00CC266C"/>
    <w:rsid w:val="00CC3D25"/>
    <w:rsid w:val="00CC44DF"/>
    <w:rsid w:val="00CD0DEF"/>
    <w:rsid w:val="00CD6427"/>
    <w:rsid w:val="00CE2178"/>
    <w:rsid w:val="00CE3976"/>
    <w:rsid w:val="00CF18B7"/>
    <w:rsid w:val="00CF644C"/>
    <w:rsid w:val="00CF6E0B"/>
    <w:rsid w:val="00CF7DE5"/>
    <w:rsid w:val="00D01A26"/>
    <w:rsid w:val="00D03ED6"/>
    <w:rsid w:val="00D07B24"/>
    <w:rsid w:val="00D14AED"/>
    <w:rsid w:val="00D2607D"/>
    <w:rsid w:val="00D318B2"/>
    <w:rsid w:val="00D337D5"/>
    <w:rsid w:val="00D368EA"/>
    <w:rsid w:val="00D47DA1"/>
    <w:rsid w:val="00D67630"/>
    <w:rsid w:val="00D76EE6"/>
    <w:rsid w:val="00D8139A"/>
    <w:rsid w:val="00D87940"/>
    <w:rsid w:val="00D93AEE"/>
    <w:rsid w:val="00D96054"/>
    <w:rsid w:val="00DA0145"/>
    <w:rsid w:val="00DB118B"/>
    <w:rsid w:val="00DD015C"/>
    <w:rsid w:val="00DD10F3"/>
    <w:rsid w:val="00DF3C28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43C0A"/>
    <w:rsid w:val="00E5462A"/>
    <w:rsid w:val="00E64A24"/>
    <w:rsid w:val="00E70C65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7736"/>
    <w:rsid w:val="00EC5BAC"/>
    <w:rsid w:val="00EF21B1"/>
    <w:rsid w:val="00EF28DB"/>
    <w:rsid w:val="00EF4338"/>
    <w:rsid w:val="00F01135"/>
    <w:rsid w:val="00F24464"/>
    <w:rsid w:val="00F30E6A"/>
    <w:rsid w:val="00F411B7"/>
    <w:rsid w:val="00F52A2D"/>
    <w:rsid w:val="00F84058"/>
    <w:rsid w:val="00F8409B"/>
    <w:rsid w:val="00F9554A"/>
    <w:rsid w:val="00FA180A"/>
    <w:rsid w:val="00FA2DC9"/>
    <w:rsid w:val="00FA5129"/>
    <w:rsid w:val="00FA532E"/>
    <w:rsid w:val="00FB2780"/>
    <w:rsid w:val="00FB5314"/>
    <w:rsid w:val="00FB5C36"/>
    <w:rsid w:val="00FC1BFF"/>
    <w:rsid w:val="00FC3D2A"/>
    <w:rsid w:val="00FD2A3F"/>
    <w:rsid w:val="00FD35AB"/>
    <w:rsid w:val="00FE0322"/>
    <w:rsid w:val="00FE03D5"/>
    <w:rsid w:val="00FE0F2D"/>
    <w:rsid w:val="00FE0F74"/>
    <w:rsid w:val="00FE4952"/>
    <w:rsid w:val="00FE763F"/>
    <w:rsid w:val="00FF329F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6AE057EB-23B5-4B87-922C-0FEB7D02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8D5CB-ACEF-4890-9198-78F63323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1808</Characters>
  <Application>Microsoft Office Word</Application>
  <DocSecurity>0</DocSecurity>
  <Lines>15</Lines>
  <Paragraphs>4</Paragraphs>
  <ScaleCrop>false</ScaleCrop>
  <Company>CMT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