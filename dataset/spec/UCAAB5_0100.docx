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02E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02E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12223E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5"/>
                <w:attr w:name="Day" w:val="15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2008/0</w:t>
              </w:r>
              <w:r w:rsidR="00ED4107">
                <w:rPr>
                  <w:rFonts w:eastAsia="標楷體" w:hint="eastAsia"/>
                  <w:lang w:eastAsia="zh-TW"/>
                </w:rPr>
                <w:t>5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D4107">
                <w:rPr>
                  <w:rFonts w:eastAsia="標楷體" w:hint="eastAsia"/>
                  <w:lang w:eastAsia="zh-TW"/>
                </w:rPr>
                <w:t>15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F7265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侑文</w:t>
            </w:r>
          </w:p>
        </w:tc>
      </w:tr>
      <w:tr w:rsidR="003B51C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1C3" w:rsidRDefault="003B51C3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12"/>
                <w:attr w:name="Year" w:val="2008"/>
              </w:smartTagPr>
              <w:r>
                <w:rPr>
                  <w:rFonts w:eastAsia="標楷體"/>
                  <w:lang w:eastAsia="zh-TW"/>
                </w:rPr>
                <w:t>2008/12/3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1C3" w:rsidRDefault="003B51C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1C3" w:rsidRDefault="003B51C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增加傳入參數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1C3" w:rsidRDefault="003B51C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侑文</w:t>
            </w:r>
          </w:p>
        </w:tc>
      </w:tr>
      <w:tr w:rsidR="00BA6BDB">
        <w:trPr>
          <w:ins w:id="1" w:author="cathaylife" w:date="2009-01-12T09:06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DB" w:rsidRDefault="00BA6BDB">
            <w:pPr>
              <w:pStyle w:val="Tabletext"/>
              <w:rPr>
                <w:ins w:id="2" w:author="cathaylife" w:date="2009-01-12T09:06:00Z"/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"/>
                <w:attr w:name="Day" w:val="12"/>
                <w:attr w:name="IsLunarDate" w:val="False"/>
                <w:attr w:name="IsROCDate" w:val="False"/>
              </w:smartTagPr>
              <w:ins w:id="3" w:author="cathaylife" w:date="2009-01-12T09:06:00Z">
                <w:r>
                  <w:rPr>
                    <w:rFonts w:eastAsia="標楷體" w:hint="eastAsia"/>
                    <w:lang w:eastAsia="zh-TW"/>
                  </w:rPr>
                  <w:t>2009/1/12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DB" w:rsidRDefault="00BA6BDB">
            <w:pPr>
              <w:pStyle w:val="Tabletext"/>
              <w:rPr>
                <w:ins w:id="4" w:author="cathaylife" w:date="2009-01-12T09:06:00Z"/>
                <w:rFonts w:eastAsia="標楷體" w:hint="eastAsia"/>
                <w:lang w:eastAsia="zh-TW"/>
              </w:rPr>
            </w:pPr>
            <w:ins w:id="5" w:author="cathaylife" w:date="2009-01-12T09:06:00Z">
              <w:r>
                <w:rPr>
                  <w:rFonts w:eastAsia="標楷體" w:hint="eastAsia"/>
                  <w:lang w:eastAsia="zh-TW"/>
                </w:rPr>
                <w:t>1.2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DB" w:rsidRDefault="00BA6BDB">
            <w:pPr>
              <w:pStyle w:val="Tabletext"/>
              <w:rPr>
                <w:ins w:id="6" w:author="cathaylife" w:date="2009-01-12T09:06:00Z"/>
                <w:rFonts w:eastAsia="標楷體" w:hint="eastAsia"/>
                <w:lang w:eastAsia="zh-TW"/>
              </w:rPr>
            </w:pPr>
            <w:ins w:id="7" w:author="cathaylife" w:date="2009-01-12T09:06:00Z">
              <w:r>
                <w:rPr>
                  <w:rFonts w:hint="eastAsia"/>
                  <w:lang w:eastAsia="zh-TW"/>
                </w:rPr>
                <w:t>與壽險共用相同的投保明細</w:t>
              </w:r>
              <w:r>
                <w:rPr>
                  <w:rFonts w:hint="eastAsia"/>
                  <w:lang w:eastAsia="zh-TW"/>
                </w:rPr>
                <w:t>BO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DB" w:rsidRDefault="00BA6BDB">
            <w:pPr>
              <w:pStyle w:val="Tabletext"/>
              <w:rPr>
                <w:ins w:id="8" w:author="cathaylife" w:date="2009-01-12T09:06:00Z"/>
                <w:rFonts w:eastAsia="標楷體" w:hint="eastAsia"/>
                <w:lang w:eastAsia="zh-TW"/>
              </w:rPr>
            </w:pPr>
            <w:ins w:id="9" w:author="cathaylife" w:date="2009-01-12T09:06:00Z">
              <w:r>
                <w:rPr>
                  <w:rFonts w:eastAsia="標楷體" w:hint="eastAsia"/>
                  <w:lang w:eastAsia="zh-TW"/>
                </w:rPr>
                <w:t>侑文</w:t>
              </w:r>
            </w:ins>
          </w:p>
        </w:tc>
      </w:tr>
    </w:tbl>
    <w:p w:rsidR="00402E33" w:rsidRDefault="00402E3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02E33" w:rsidRDefault="00402E33">
      <w:pPr>
        <w:pStyle w:val="Tabletext"/>
        <w:keepLines w:val="0"/>
        <w:numPr>
          <w:ilvl w:val="0"/>
          <w:numId w:val="2"/>
          <w:numberingChange w:id="10" w:author="huai" w:date="2007-12-13T10:22:00Z" w:original="%1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1" w:author="huai" w:date="2007-12-13T10:22:00Z" w:original="%1:1:0:.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5B41CA">
        <w:rPr>
          <w:rFonts w:hint="eastAsia"/>
          <w:kern w:val="2"/>
          <w:szCs w:val="24"/>
          <w:lang w:eastAsia="zh-TW"/>
        </w:rPr>
        <w:t>意外險</w:t>
      </w:r>
      <w:r>
        <w:rPr>
          <w:rFonts w:hint="eastAsia"/>
          <w:kern w:val="2"/>
          <w:szCs w:val="24"/>
          <w:lang w:eastAsia="zh-TW"/>
        </w:rPr>
        <w:t>投保明細。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2" w:author="huai" w:date="2007-12-13T10:22:00Z" w:original="%1:1:0:.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AA_B</w:t>
      </w:r>
      <w:r w:rsidR="000354D9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Z0</w:t>
      </w:r>
      <w:r w:rsidR="008663F7">
        <w:rPr>
          <w:rFonts w:hint="eastAsia"/>
          <w:kern w:val="2"/>
          <w:szCs w:val="24"/>
          <w:lang w:eastAsia="zh-TW"/>
        </w:rPr>
        <w:t>0</w:t>
      </w:r>
      <w:r w:rsidR="00D001B7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3" w:author="huai" w:date="2007-12-13T10:22:00Z" w:original="%1:1:0:.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4" w:author="huai" w:date="2007-12-13T10:22:00Z" w:original="%1:1:0:.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概要說明：以</w:t>
      </w:r>
      <w:r w:rsidR="008663F7">
        <w:rPr>
          <w:rFonts w:hint="eastAsia"/>
          <w:kern w:val="2"/>
          <w:szCs w:val="24"/>
          <w:lang w:eastAsia="zh-TW"/>
        </w:rPr>
        <w:t>客戶身份證</w:t>
      </w:r>
      <w:r w:rsidR="008663F7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及事故日期讀取客戶投保明細</w:t>
      </w:r>
      <w:r>
        <w:rPr>
          <w:rFonts w:hint="eastAsia"/>
          <w:kern w:val="2"/>
          <w:szCs w:val="24"/>
          <w:lang w:eastAsia="zh-TW"/>
        </w:rPr>
        <w:t>FOR</w:t>
      </w:r>
      <w:r>
        <w:rPr>
          <w:rFonts w:hint="eastAsia"/>
          <w:kern w:val="2"/>
          <w:szCs w:val="24"/>
          <w:lang w:eastAsia="zh-TW"/>
        </w:rPr>
        <w:t>理賠專用</w:t>
      </w:r>
      <w:r>
        <w:rPr>
          <w:rFonts w:hint="eastAsia"/>
          <w:lang w:eastAsia="zh-TW"/>
        </w:rPr>
        <w:t>。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5" w:author="huai" w:date="2007-12-13T10:22:00Z" w:original="%1:1:0:.%2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處理人員：無。</w:t>
      </w:r>
    </w:p>
    <w:p w:rsidR="00402E33" w:rsidRDefault="00402E33">
      <w:pPr>
        <w:pStyle w:val="Tabletext"/>
        <w:keepLines w:val="0"/>
        <w:numPr>
          <w:ilvl w:val="0"/>
          <w:numId w:val="2"/>
          <w:numberingChange w:id="16" w:author="huai" w:date="2007-12-13T10:22:00Z" w:original="%1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402E33" w:rsidRDefault="00402E33">
      <w:pPr>
        <w:pStyle w:val="Tabletext"/>
        <w:keepLines w:val="0"/>
        <w:numPr>
          <w:ilvl w:val="0"/>
          <w:numId w:val="2"/>
          <w:numberingChange w:id="17" w:author="huai" w:date="2007-12-13T10:22:00Z" w:original="%1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相關檔案（</w:t>
      </w:r>
      <w:r>
        <w:rPr>
          <w:rFonts w:hint="eastAsia"/>
          <w:color w:val="000000"/>
          <w:kern w:val="2"/>
          <w:szCs w:val="24"/>
          <w:lang w:eastAsia="zh-TW"/>
        </w:rPr>
        <w:t>TABLE</w:t>
      </w:r>
      <w:r>
        <w:rPr>
          <w:rFonts w:hint="eastAsia"/>
          <w:color w:val="000000"/>
          <w:kern w:val="2"/>
          <w:szCs w:val="24"/>
          <w:lang w:eastAsia="zh-TW"/>
        </w:rPr>
        <w:t>）：</w:t>
      </w:r>
    </w:p>
    <w:p w:rsidR="00402E33" w:rsidRDefault="00402E33">
      <w:pPr>
        <w:pStyle w:val="Tabletext"/>
        <w:keepLines w:val="0"/>
        <w:numPr>
          <w:ilvl w:val="0"/>
          <w:numId w:val="2"/>
          <w:numberingChange w:id="18" w:author="huai" w:date="2007-12-13T10:22:00Z" w:original="%1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使用模組：</w:t>
      </w:r>
    </w:p>
    <w:p w:rsidR="00A65B64" w:rsidRDefault="00A65B64" w:rsidP="00A65B64">
      <w:pPr>
        <w:pStyle w:val="Tabletext"/>
        <w:keepLines w:val="0"/>
        <w:numPr>
          <w:ilvl w:val="1"/>
          <w:numId w:val="2"/>
          <w:numberingChange w:id="19" w:author="huai" w:date="2007-12-13T10:22:00Z" w:original="%1:4:0:.%2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bookmarkStart w:id="20" w:name="OLE_LINK2"/>
      <w:r w:rsidRPr="007A6CA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A</w:t>
      </w:r>
      <w:r w:rsidR="007F7E6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A</w:t>
      </w:r>
      <w:r w:rsidRPr="007A6CA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</w:t>
      </w:r>
      <w:bookmarkEnd w:id="20"/>
      <w:r w:rsidR="007F7E6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B5</w:t>
      </w:r>
      <w:r w:rsidRPr="007A6CA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Z00</w:t>
      </w:r>
      <w:r w:rsidR="007F7E6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0</w:t>
      </w:r>
      <w:r w:rsidRPr="007A6CA0">
        <w:rPr>
          <w:rFonts w:hint="eastAsia"/>
          <w:color w:val="000000"/>
          <w:kern w:val="2"/>
          <w:szCs w:val="24"/>
          <w:lang w:eastAsia="zh-TW"/>
        </w:rPr>
        <w:t>（模組</w:t>
      </w:r>
      <w:r w:rsidRPr="007A6CA0">
        <w:rPr>
          <w:rFonts w:hint="eastAsia"/>
          <w:color w:val="000000"/>
          <w:kern w:val="2"/>
          <w:szCs w:val="24"/>
          <w:lang w:eastAsia="zh-TW"/>
        </w:rPr>
        <w:t>1</w:t>
      </w:r>
      <w:r w:rsidRPr="007A6CA0">
        <w:rPr>
          <w:rFonts w:hint="eastAsia"/>
          <w:color w:val="000000"/>
          <w:kern w:val="2"/>
          <w:szCs w:val="24"/>
          <w:lang w:eastAsia="zh-TW"/>
        </w:rPr>
        <w:t>）</w:t>
      </w:r>
      <w:r w:rsidR="00BF58C9" w:rsidRPr="00BF58C9">
        <w:rPr>
          <w:rFonts w:hint="eastAsia"/>
          <w:color w:val="000000"/>
          <w:kern w:val="2"/>
          <w:szCs w:val="24"/>
          <w:lang w:eastAsia="zh-TW"/>
        </w:rPr>
        <w:t>意外險投保明細</w:t>
      </w:r>
      <w:r w:rsidRPr="007A6CA0">
        <w:rPr>
          <w:rFonts w:ascii="細明體" w:eastAsia="細明體" w:hAnsi="細明體" w:hint="eastAsia"/>
          <w:color w:val="000000"/>
          <w:lang w:eastAsia="zh-TW"/>
        </w:rPr>
        <w:t>模組</w:t>
      </w:r>
      <w:r w:rsidRPr="007A6CA0">
        <w:rPr>
          <w:rFonts w:hint="eastAsia"/>
          <w:color w:val="000000"/>
          <w:kern w:val="2"/>
          <w:szCs w:val="24"/>
          <w:lang w:eastAsia="zh-TW"/>
        </w:rPr>
        <w:t>。</w:t>
      </w:r>
    </w:p>
    <w:p w:rsidR="00402E33" w:rsidRDefault="00EC73CB">
      <w:pPr>
        <w:pStyle w:val="Tabletext"/>
        <w:keepLines w:val="0"/>
        <w:numPr>
          <w:ilvl w:val="0"/>
          <w:numId w:val="2"/>
          <w:numberingChange w:id="21" w:author="huai" w:date="2007-12-13T10:22:00Z" w:original="%1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畫面：</w:t>
      </w:r>
      <w:r w:rsidR="00D922DE">
        <w:rPr>
          <w:color w:val="000000"/>
          <w:kern w:val="2"/>
          <w:szCs w:val="24"/>
          <w:lang w:eastAsia="zh-TW"/>
        </w:rPr>
        <w:fldChar w:fldCharType="begin"/>
      </w:r>
      <w:ins w:id="22" w:author="戴余修" w:date="2020-07-27T08:55:00Z">
        <w:r w:rsidR="00D03E87">
          <w:rPr>
            <w:color w:val="000000"/>
            <w:kern w:val="2"/>
            <w:szCs w:val="24"/>
            <w:lang w:eastAsia="zh-TW"/>
          </w:rPr>
          <w:instrText xml:space="preserve">HYPERLINK 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理賠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\\B0_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核付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\\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畫面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\\USAAB50100_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意外險投保明細畫面</w:instrText>
        </w:r>
        <w:r w:rsidR="00D03E87">
          <w:rPr>
            <w:rFonts w:hint="eastAsia"/>
            <w:color w:val="000000"/>
            <w:kern w:val="2"/>
            <w:szCs w:val="24"/>
            <w:lang w:eastAsia="zh-TW"/>
          </w:rPr>
          <w:instrText>.htm"</w:instrText>
        </w:r>
      </w:ins>
      <w:del w:id="23" w:author="戴余修" w:date="2020-07-27T08:55:00Z">
        <w:r w:rsidR="00D922DE" w:rsidDel="00D03E87">
          <w:rPr>
            <w:color w:val="000000"/>
            <w:kern w:val="2"/>
            <w:szCs w:val="24"/>
            <w:lang w:eastAsia="zh-TW"/>
          </w:rPr>
          <w:delInstrText xml:space="preserve"> HYPERLINK </w:delInstrText>
        </w:r>
        <w:r w:rsidR="00D922DE" w:rsidDel="00D03E87">
          <w:rPr>
            <w:rFonts w:hint="eastAsia"/>
            <w:color w:val="000000"/>
            <w:kern w:val="2"/>
            <w:szCs w:val="24"/>
            <w:lang w:eastAsia="zh-TW"/>
          </w:rPr>
          <w:delInstrText>"../</w:delInstrText>
        </w:r>
        <w:r w:rsidR="00D922DE" w:rsidDel="00D03E87">
          <w:rPr>
            <w:rFonts w:hint="eastAsia"/>
            <w:color w:val="000000"/>
            <w:kern w:val="2"/>
            <w:szCs w:val="24"/>
            <w:lang w:eastAsia="zh-TW"/>
          </w:rPr>
          <w:delInstrText>畫面</w:delInstrText>
        </w:r>
        <w:r w:rsidR="00D922DE" w:rsidDel="00D03E87">
          <w:rPr>
            <w:rFonts w:hint="eastAsia"/>
            <w:color w:val="000000"/>
            <w:kern w:val="2"/>
            <w:szCs w:val="24"/>
            <w:lang w:eastAsia="zh-TW"/>
          </w:rPr>
          <w:delInstrText>/USAAB50100_</w:delInstrText>
        </w:r>
        <w:r w:rsidR="00D922DE" w:rsidDel="00D03E87">
          <w:rPr>
            <w:rFonts w:hint="eastAsia"/>
            <w:color w:val="000000"/>
            <w:kern w:val="2"/>
            <w:szCs w:val="24"/>
            <w:lang w:eastAsia="zh-TW"/>
          </w:rPr>
          <w:delInstrText>意外險投保明細畫面</w:delInstrText>
        </w:r>
        <w:r w:rsidR="00D922DE" w:rsidDel="00D03E87">
          <w:rPr>
            <w:rFonts w:hint="eastAsia"/>
            <w:color w:val="000000"/>
            <w:kern w:val="2"/>
            <w:szCs w:val="24"/>
            <w:lang w:eastAsia="zh-TW"/>
          </w:rPr>
          <w:delInstrText>.htm"</w:delInstrText>
        </w:r>
        <w:r w:rsidR="00D922DE" w:rsidDel="00D03E87">
          <w:rPr>
            <w:color w:val="000000"/>
            <w:kern w:val="2"/>
            <w:szCs w:val="24"/>
            <w:lang w:eastAsia="zh-TW"/>
          </w:rPr>
          <w:delInstrText xml:space="preserve"> </w:delInstrText>
        </w:r>
      </w:del>
      <w:ins w:id="24" w:author="戴余修" w:date="2020-07-27T08:55:00Z">
        <w:r w:rsidR="00D03E87">
          <w:rPr>
            <w:color w:val="000000"/>
            <w:kern w:val="2"/>
            <w:szCs w:val="24"/>
            <w:lang w:eastAsia="zh-TW"/>
          </w:rPr>
        </w:r>
      </w:ins>
      <w:r w:rsidR="00D922DE">
        <w:rPr>
          <w:color w:val="000000"/>
          <w:kern w:val="2"/>
          <w:szCs w:val="24"/>
          <w:lang w:eastAsia="zh-TW"/>
        </w:rPr>
        <w:fldChar w:fldCharType="separate"/>
      </w:r>
      <w:r w:rsidR="00D922DE" w:rsidRPr="00D922DE">
        <w:rPr>
          <w:rStyle w:val="a3"/>
          <w:rFonts w:hint="eastAsia"/>
          <w:kern w:val="2"/>
          <w:szCs w:val="24"/>
          <w:lang w:eastAsia="zh-TW"/>
        </w:rPr>
        <w:t>..\</w:t>
      </w:r>
      <w:r w:rsidR="00D922DE" w:rsidRPr="00D922DE">
        <w:rPr>
          <w:rStyle w:val="a3"/>
          <w:rFonts w:hint="eastAsia"/>
          <w:kern w:val="2"/>
          <w:szCs w:val="24"/>
          <w:lang w:eastAsia="zh-TW"/>
        </w:rPr>
        <w:t>畫面</w:t>
      </w:r>
      <w:r w:rsidR="00D922DE" w:rsidRPr="00D922DE">
        <w:rPr>
          <w:rStyle w:val="a3"/>
          <w:rFonts w:hint="eastAsia"/>
          <w:kern w:val="2"/>
          <w:szCs w:val="24"/>
          <w:lang w:eastAsia="zh-TW"/>
        </w:rPr>
        <w:t>\USAAB50100_</w:t>
      </w:r>
      <w:r w:rsidR="00D922DE" w:rsidRPr="00D922DE">
        <w:rPr>
          <w:rStyle w:val="a3"/>
          <w:rFonts w:hint="eastAsia"/>
          <w:kern w:val="2"/>
          <w:szCs w:val="24"/>
          <w:lang w:eastAsia="zh-TW"/>
        </w:rPr>
        <w:t>意外險投保明細畫面</w:t>
      </w:r>
      <w:r w:rsidR="00D922DE" w:rsidRPr="00D922DE">
        <w:rPr>
          <w:rStyle w:val="a3"/>
          <w:rFonts w:hint="eastAsia"/>
          <w:kern w:val="2"/>
          <w:szCs w:val="24"/>
          <w:lang w:eastAsia="zh-TW"/>
        </w:rPr>
        <w:t>.htm</w:t>
      </w:r>
      <w:r w:rsidR="00D922DE">
        <w:rPr>
          <w:color w:val="000000"/>
          <w:kern w:val="2"/>
          <w:szCs w:val="24"/>
          <w:lang w:eastAsia="zh-TW"/>
        </w:rPr>
        <w:fldChar w:fldCharType="end"/>
      </w:r>
    </w:p>
    <w:p w:rsidR="008B0322" w:rsidRDefault="008B0322" w:rsidP="009B6A07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</w:p>
    <w:p w:rsidR="00402E33" w:rsidRDefault="008B0322">
      <w:pPr>
        <w:pStyle w:val="Tabletext"/>
        <w:keepLines w:val="0"/>
        <w:numPr>
          <w:ilvl w:val="0"/>
          <w:numId w:val="2"/>
          <w:numberingChange w:id="25" w:author="cathaylife" w:date="2008-12-03T10:31:00Z" w:original="%1:6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br w:type="page"/>
      </w:r>
      <w:r w:rsidR="00402E33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26" w:author="cathaylife" w:date="2008-12-03T10:31:00Z" w:original="%1:6:0:.%2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初始：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402E33" w:rsidRDefault="00402E33">
      <w:pPr>
        <w:pStyle w:val="Tabletext"/>
        <w:keepLines w:val="0"/>
        <w:numPr>
          <w:ilvl w:val="2"/>
          <w:numId w:val="2"/>
          <w:numberingChange w:id="27" w:author="cathaylife" w:date="2008-12-03T10:31:00Z" w:original="%1:6:0:.%2:1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清除所有值。</w:t>
      </w:r>
    </w:p>
    <w:p w:rsidR="00402E33" w:rsidRDefault="00402E33">
      <w:pPr>
        <w:pStyle w:val="Tabletext"/>
        <w:keepLines w:val="0"/>
        <w:numPr>
          <w:ilvl w:val="2"/>
          <w:numId w:val="2"/>
          <w:numberingChange w:id="28" w:author="cathaylife" w:date="2008-12-03T10:31:00Z" w:original="%1:6:0:.%2:1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接收傳入參數。</w:t>
      </w:r>
    </w:p>
    <w:p w:rsidR="00F25224" w:rsidRDefault="004C0F21" w:rsidP="00A12C5A">
      <w:pPr>
        <w:pStyle w:val="Tabletext"/>
        <w:keepLines w:val="0"/>
        <w:numPr>
          <w:ilvl w:val="1"/>
          <w:numId w:val="2"/>
          <w:numberingChange w:id="29" w:author="cathaylife" w:date="2008-12-03T10:31:00Z" w:original="%1:6:0:.%2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畫面資料檢核：</w:t>
      </w:r>
    </w:p>
    <w:p w:rsidR="004C0F21" w:rsidRPr="00F77BDC" w:rsidRDefault="00F77BDC" w:rsidP="004C0F21">
      <w:pPr>
        <w:pStyle w:val="Tabletext"/>
        <w:keepLines w:val="0"/>
        <w:numPr>
          <w:ilvl w:val="2"/>
          <w:numId w:val="2"/>
          <w:numberingChange w:id="30" w:author="cathaylife" w:date="2008-12-03T10:31:00Z" w:original="%1:6:0:.%2:2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事故人</w:t>
      </w:r>
      <w:r>
        <w:rPr>
          <w:rFonts w:ascii="sөũ" w:hAnsi="sөũ"/>
          <w:lang w:eastAsia="zh-TW"/>
        </w:rPr>
        <w:t>ID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或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/>
          <w:lang w:eastAsia="zh-TW"/>
        </w:rPr>
        <w:t>保單號碼</w:t>
      </w:r>
      <w:r>
        <w:rPr>
          <w:rFonts w:ascii="sөũ" w:hAnsi="sөũ" w:hint="eastAsia"/>
          <w:lang w:eastAsia="zh-TW"/>
        </w:rPr>
        <w:t>需勾選其中一項才可進行查詢</w:t>
      </w:r>
    </w:p>
    <w:p w:rsidR="00F77BDC" w:rsidRPr="00C36BA2" w:rsidRDefault="00F77BDC" w:rsidP="004C0F21">
      <w:pPr>
        <w:pStyle w:val="Tabletext"/>
        <w:keepLines w:val="0"/>
        <w:numPr>
          <w:ilvl w:val="2"/>
          <w:numId w:val="2"/>
          <w:numberingChange w:id="31" w:author="cathaylife" w:date="2008-12-03T10:31:00Z" w:original="%1:6:0:.%2:2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/>
        </w:rPr>
        <w:t>事故日期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為必填欄位</w:t>
      </w:r>
    </w:p>
    <w:p w:rsidR="00C36BA2" w:rsidRPr="00DC5281" w:rsidRDefault="00C36BA2" w:rsidP="004C0F21">
      <w:pPr>
        <w:pStyle w:val="Tabletext"/>
        <w:keepLines w:val="0"/>
        <w:numPr>
          <w:ilvl w:val="2"/>
          <w:numId w:val="2"/>
          <w:numberingChange w:id="32" w:author="cathaylife" w:date="2009-01-12T09:00:00Z" w:original="%1:6:0:.%2:2:0:.%3:3:0:"/>
        </w:numPr>
        <w:spacing w:after="0" w:line="240" w:lineRule="auto"/>
        <w:rPr>
          <w:rFonts w:hint="eastAsia"/>
          <w:strike/>
          <w:color w:val="000000"/>
          <w:kern w:val="2"/>
          <w:szCs w:val="24"/>
          <w:lang w:eastAsia="zh-TW"/>
          <w:rPrChange w:id="33" w:author="cathaylife" w:date="2009-01-12T09:13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DC5281">
        <w:rPr>
          <w:rFonts w:ascii="sөũ" w:hAnsi="sөũ" w:hint="eastAsia"/>
          <w:strike/>
          <w:lang w:eastAsia="zh-TW"/>
          <w:rPrChange w:id="34" w:author="cathaylife" w:date="2009-01-12T09:13:00Z">
            <w:rPr>
              <w:rFonts w:ascii="sөũ" w:hAnsi="sөũ" w:hint="eastAsia"/>
              <w:lang w:eastAsia="zh-TW"/>
            </w:rPr>
          </w:rPrChange>
        </w:rPr>
        <w:t>勾選</w:t>
      </w:r>
      <w:r w:rsidRPr="00DC5281">
        <w:rPr>
          <w:rFonts w:ascii="sөũ" w:hAnsi="sөũ"/>
          <w:strike/>
          <w:lang w:eastAsia="zh-TW"/>
          <w:rPrChange w:id="35" w:author="cathaylife" w:date="2009-01-12T09:13:00Z">
            <w:rPr>
              <w:rFonts w:ascii="sөũ" w:hAnsi="sөũ"/>
              <w:lang w:eastAsia="zh-TW"/>
            </w:rPr>
          </w:rPrChange>
        </w:rPr>
        <w:t>保單號碼</w:t>
      </w:r>
      <w:r w:rsidRPr="00DC5281">
        <w:rPr>
          <w:rFonts w:ascii="sөũ" w:hAnsi="sөũ" w:hint="eastAsia"/>
          <w:strike/>
          <w:lang w:eastAsia="zh-TW"/>
          <w:rPrChange w:id="36" w:author="cathaylife" w:date="2009-01-12T09:13:00Z">
            <w:rPr>
              <w:rFonts w:ascii="sөũ" w:hAnsi="sөũ" w:hint="eastAsia"/>
              <w:lang w:eastAsia="zh-TW"/>
            </w:rPr>
          </w:rPrChange>
        </w:rPr>
        <w:t>時，</w:t>
      </w:r>
      <w:r w:rsidR="00822F51" w:rsidRPr="00DC5281">
        <w:rPr>
          <w:rFonts w:ascii="sөũ" w:hAnsi="sөũ" w:hint="eastAsia"/>
          <w:strike/>
          <w:lang w:eastAsia="zh-TW"/>
          <w:rPrChange w:id="37" w:author="cathaylife" w:date="2009-01-12T09:13:00Z">
            <w:rPr>
              <w:rFonts w:ascii="sөũ" w:hAnsi="sөũ" w:hint="eastAsia"/>
              <w:lang w:eastAsia="zh-TW"/>
            </w:rPr>
          </w:rPrChange>
        </w:rPr>
        <w:t>保單號碼和</w:t>
      </w:r>
      <w:r w:rsidRPr="00DC5281">
        <w:rPr>
          <w:rFonts w:ascii="sөũ" w:hAnsi="sөũ" w:hint="eastAsia"/>
          <w:strike/>
          <w:lang w:eastAsia="zh-TW"/>
          <w:rPrChange w:id="38" w:author="cathaylife" w:date="2009-01-12T09:13:00Z">
            <w:rPr>
              <w:rFonts w:ascii="sөũ" w:hAnsi="sөũ" w:hint="eastAsia"/>
              <w:lang w:eastAsia="zh-TW"/>
            </w:rPr>
          </w:rPrChange>
        </w:rPr>
        <w:t>給付對象一定</w:t>
      </w:r>
      <w:r w:rsidR="00822F51" w:rsidRPr="00DC5281">
        <w:rPr>
          <w:rFonts w:ascii="sөũ" w:hAnsi="sөũ" w:hint="eastAsia"/>
          <w:strike/>
          <w:lang w:eastAsia="zh-TW"/>
          <w:rPrChange w:id="39" w:author="cathaylife" w:date="2009-01-12T09:13:00Z">
            <w:rPr>
              <w:rFonts w:ascii="sөũ" w:hAnsi="sөũ" w:hint="eastAsia"/>
              <w:lang w:eastAsia="zh-TW"/>
            </w:rPr>
          </w:rPrChange>
        </w:rPr>
        <w:t>都</w:t>
      </w:r>
      <w:r w:rsidRPr="00DC5281">
        <w:rPr>
          <w:rFonts w:ascii="sөũ" w:hAnsi="sөũ" w:hint="eastAsia"/>
          <w:strike/>
          <w:lang w:eastAsia="zh-TW"/>
          <w:rPrChange w:id="40" w:author="cathaylife" w:date="2009-01-12T09:13:00Z">
            <w:rPr>
              <w:rFonts w:ascii="sөũ" w:hAnsi="sөũ" w:hint="eastAsia"/>
              <w:lang w:eastAsia="zh-TW"/>
            </w:rPr>
          </w:rPrChange>
        </w:rPr>
        <w:t>要輸入</w:t>
      </w:r>
    </w:p>
    <w:p w:rsidR="004C0F21" w:rsidRDefault="004C0F21" w:rsidP="00A12C5A">
      <w:pPr>
        <w:pStyle w:val="Tabletext"/>
        <w:keepLines w:val="0"/>
        <w:numPr>
          <w:ilvl w:val="1"/>
          <w:numId w:val="2"/>
          <w:numberingChange w:id="41" w:author="cathaylife" w:date="2008-12-03T10:31:00Z" w:original="%1:6:0:.%2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進行查詢：</w:t>
      </w:r>
    </w:p>
    <w:p w:rsidR="00BA6734" w:rsidRPr="00BA6734" w:rsidRDefault="003F3920" w:rsidP="00F25224">
      <w:pPr>
        <w:pStyle w:val="Tabletext"/>
        <w:keepLines w:val="0"/>
        <w:numPr>
          <w:ilvl w:val="2"/>
          <w:numId w:val="2"/>
          <w:numberingChange w:id="42" w:author="cathaylife" w:date="2008-12-03T10:31:00Z" w:original="%1:6:0:.%2:3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AAB5_Z000</w:t>
      </w:r>
      <w:r w:rsidR="00065B2B">
        <w:rPr>
          <w:rFonts w:hint="eastAsia"/>
          <w:color w:val="000000"/>
          <w:kern w:val="2"/>
          <w:szCs w:val="24"/>
          <w:lang w:eastAsia="zh-TW"/>
        </w:rPr>
        <w:t>(</w:t>
      </w:r>
      <w:r w:rsidR="00065B2B" w:rsidRPr="00BF58C9">
        <w:rPr>
          <w:rFonts w:hint="eastAsia"/>
          <w:color w:val="000000"/>
          <w:kern w:val="2"/>
          <w:szCs w:val="24"/>
          <w:lang w:eastAsia="zh-TW"/>
        </w:rPr>
        <w:t>意外險投保明細</w:t>
      </w:r>
      <w:r w:rsidR="00065B2B" w:rsidRPr="007A6CA0">
        <w:rPr>
          <w:rFonts w:ascii="細明體" w:eastAsia="細明體" w:hAnsi="細明體" w:hint="eastAsia"/>
          <w:color w:val="000000"/>
          <w:lang w:eastAsia="zh-TW"/>
        </w:rPr>
        <w:t>模組</w:t>
      </w:r>
      <w:r w:rsidR="00065B2B">
        <w:rPr>
          <w:rFonts w:hint="eastAsia"/>
          <w:color w:val="000000"/>
          <w:kern w:val="2"/>
          <w:szCs w:val="24"/>
          <w:lang w:eastAsia="zh-TW"/>
        </w:rPr>
        <w:t>)</w:t>
      </w:r>
      <w:r w:rsidR="006D4A4F">
        <w:rPr>
          <w:rFonts w:hint="eastAsia"/>
          <w:color w:val="000000"/>
          <w:kern w:val="2"/>
          <w:szCs w:val="24"/>
          <w:lang w:eastAsia="zh-TW"/>
        </w:rPr>
        <w:t>：</w:t>
      </w:r>
    </w:p>
    <w:p w:rsidR="00C751AB" w:rsidRDefault="0049786B" w:rsidP="00FA3703">
      <w:pPr>
        <w:pStyle w:val="Tabletext"/>
        <w:keepLines w:val="0"/>
        <w:numPr>
          <w:ilvl w:val="3"/>
          <w:numId w:val="2"/>
          <w:numberingChange w:id="43" w:author="cathaylife" w:date="2008-12-03T10:31:00Z" w:original="%1:6:0:.%2:3:0:.%3:1:0:.%4:1:0:"/>
        </w:numPr>
        <w:tabs>
          <w:tab w:val="clear" w:pos="1984"/>
          <w:tab w:val="num" w:pos="2160"/>
        </w:tabs>
        <w:spacing w:after="0" w:line="240" w:lineRule="auto"/>
        <w:ind w:left="2160" w:hanging="884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INPUT </w:t>
      </w:r>
      <w:r w:rsidR="00385EFC">
        <w:rPr>
          <w:rFonts w:ascii="細明體" w:eastAsia="細明體" w:hAnsi="細明體" w:hint="eastAsia"/>
          <w:lang w:eastAsia="zh-TW"/>
        </w:rPr>
        <w:t>：</w:t>
      </w:r>
    </w:p>
    <w:p w:rsidR="0018330B" w:rsidRPr="00643792" w:rsidRDefault="00B77DE5" w:rsidP="0018330B">
      <w:pPr>
        <w:pStyle w:val="Tabletext"/>
        <w:keepLines w:val="0"/>
        <w:numPr>
          <w:ilvl w:val="4"/>
          <w:numId w:val="2"/>
          <w:numberingChange w:id="44" w:author="cathaylife" w:date="2008-12-03T10:31:00Z" w:original="%1:6:0:.%2:3:0:.%3:1:0:.%4:1:0:.%5:1:0: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身分證ID</w:t>
      </w:r>
      <w:r w:rsidR="001A7A6E">
        <w:rPr>
          <w:rFonts w:ascii="細明體" w:eastAsia="細明體" w:hAnsi="細明體" w:hint="eastAsia"/>
          <w:lang w:eastAsia="zh-TW"/>
        </w:rPr>
        <w:t>：畫面.</w:t>
      </w:r>
      <w:r w:rsidR="001D2BC3" w:rsidRPr="00643792">
        <w:rPr>
          <w:rFonts w:ascii="細明體" w:eastAsia="細明體" w:hAnsi="細明體"/>
          <w:lang w:eastAsia="zh-TW"/>
        </w:rPr>
        <w:t>事故人ID</w:t>
      </w:r>
    </w:p>
    <w:p w:rsidR="00D53B67" w:rsidRDefault="009D6477" w:rsidP="0018330B">
      <w:pPr>
        <w:pStyle w:val="Tabletext"/>
        <w:keepLines w:val="0"/>
        <w:numPr>
          <w:ilvl w:val="4"/>
          <w:numId w:val="2"/>
          <w:numberingChange w:id="45" w:author="cathaylife" w:date="2008-12-03T10:31:00Z" w:original="%1:6:0:.%2:3:0:.%3:1:0:.%4:1:0:.%5:2:0:"/>
        </w:numPr>
        <w:spacing w:after="0" w:line="240" w:lineRule="auto"/>
        <w:rPr>
          <w:ins w:id="46" w:author="cathaylife" w:date="2009-01-12T09:21:00Z"/>
          <w:rFonts w:ascii="細明體" w:eastAsia="細明體" w:hAnsi="細明體" w:hint="eastAsia"/>
          <w:lang w:eastAsia="zh-TW"/>
        </w:rPr>
      </w:pPr>
      <w:ins w:id="47" w:author="cathaylife" w:date="2009-01-12T09:20:00Z">
        <w:r>
          <w:rPr>
            <w:rFonts w:ascii="新細明體" w:hAnsi="新細明體" w:hint="eastAsia"/>
            <w:lang w:eastAsia="zh-TW"/>
          </w:rPr>
          <w:t>無記名資料</w:t>
        </w:r>
      </w:ins>
      <w:ins w:id="48" w:author="cathaylife" w:date="2009-01-12T09:21:00Z">
        <w:r w:rsidR="00D53B67">
          <w:rPr>
            <w:rFonts w:ascii="新細明體" w:hAnsi="新細明體" w:hint="eastAsia"/>
            <w:lang w:eastAsia="zh-TW"/>
          </w:rPr>
          <w:t>(</w:t>
        </w:r>
        <w:r w:rsidR="00D53B67">
          <w:rPr>
            <w:rFonts w:ascii="細明體" w:eastAsia="細明體" w:hAnsi="細明體" w:hint="eastAsia"/>
            <w:lang w:eastAsia="zh-TW"/>
          </w:rPr>
          <w:t>DTAAA012_BO)</w:t>
        </w:r>
      </w:ins>
      <w:del w:id="49" w:author="cathaylife" w:date="2009-01-12T09:20:00Z">
        <w:r w:rsidR="00643792" w:rsidDel="009D6477">
          <w:rPr>
            <w:rFonts w:ascii="細明體" w:eastAsia="細明體" w:hAnsi="細明體" w:hint="eastAsia"/>
            <w:lang w:eastAsia="zh-TW"/>
          </w:rPr>
          <w:delText>保單號碼</w:delText>
        </w:r>
      </w:del>
      <w:r w:rsidR="0044501C">
        <w:rPr>
          <w:rFonts w:ascii="細明體" w:eastAsia="細明體" w:hAnsi="細明體" w:hint="eastAsia"/>
          <w:lang w:eastAsia="zh-TW"/>
        </w:rPr>
        <w:t>：</w:t>
      </w:r>
    </w:p>
    <w:p w:rsidR="00DC5281" w:rsidRDefault="00D53B67" w:rsidP="00D53B67">
      <w:pPr>
        <w:pStyle w:val="Tabletext"/>
        <w:keepLines w:val="0"/>
        <w:numPr>
          <w:ilvl w:val="5"/>
          <w:numId w:val="2"/>
          <w:ins w:id="50" w:author="cathaylife" w:date="2009-01-12T09:21:00Z"/>
        </w:numPr>
        <w:spacing w:after="0" w:line="240" w:lineRule="auto"/>
        <w:rPr>
          <w:ins w:id="51" w:author="cathaylife" w:date="2009-01-12T09:16:00Z"/>
          <w:rFonts w:ascii="細明體" w:eastAsia="細明體" w:hAnsi="細明體" w:hint="eastAsia"/>
          <w:lang w:eastAsia="zh-TW"/>
        </w:rPr>
      </w:pPr>
      <w:ins w:id="52" w:author="cathaylife" w:date="2009-01-12T09:21:00Z">
        <w:r>
          <w:rPr>
            <w:rFonts w:ascii="細明體" w:eastAsia="細明體" w:hAnsi="細明體" w:hint="eastAsia"/>
            <w:lang w:eastAsia="zh-TW"/>
          </w:rPr>
          <w:t xml:space="preserve">IF </w:t>
        </w:r>
      </w:ins>
      <w:ins w:id="53" w:author="cathaylife" w:date="2009-01-12T09:20:00Z">
        <w:r w:rsidR="009D6477">
          <w:rPr>
            <w:rFonts w:ascii="細明體" w:eastAsia="細明體" w:hAnsi="細明體" w:hint="eastAsia"/>
            <w:lang w:eastAsia="zh-TW"/>
          </w:rPr>
          <w:t>保單號碼有勾選</w:t>
        </w:r>
      </w:ins>
    </w:p>
    <w:tbl>
      <w:tblPr>
        <w:tblStyle w:val="aa"/>
        <w:tblW w:w="0" w:type="auto"/>
        <w:tblInd w:w="3020" w:type="dxa"/>
        <w:tblLook w:val="01E0" w:firstRow="1" w:lastRow="1" w:firstColumn="1" w:lastColumn="1" w:noHBand="0" w:noVBand="0"/>
        <w:tblPrChange w:id="54" w:author="cathaylife" w:date="2009-01-12T09:16:00Z">
          <w:tblPr>
            <w:tblStyle w:val="aa"/>
            <w:tblW w:w="0" w:type="auto"/>
            <w:tblLook w:val="01E0" w:firstRow="1" w:lastRow="1" w:firstColumn="1" w:lastColumn="1" w:noHBand="0" w:noVBand="0"/>
          </w:tblPr>
        </w:tblPrChange>
      </w:tblPr>
      <w:tblGrid>
        <w:gridCol w:w="2338"/>
        <w:gridCol w:w="2099"/>
        <w:tblGridChange w:id="55">
          <w:tblGrid>
            <w:gridCol w:w="3020"/>
            <w:gridCol w:w="2228"/>
            <w:gridCol w:w="110"/>
            <w:gridCol w:w="2099"/>
            <w:gridCol w:w="3039"/>
          </w:tblGrid>
        </w:tblGridChange>
      </w:tblGrid>
      <w:tr w:rsidR="00DC5281" w:rsidTr="00CC68E1">
        <w:trPr>
          <w:ins w:id="56" w:author="cathaylife" w:date="2009-01-12T09:16:00Z"/>
        </w:trPr>
        <w:tc>
          <w:tcPr>
            <w:tcW w:w="2338" w:type="dxa"/>
            <w:shd w:val="clear" w:color="auto" w:fill="CCCCCC"/>
            <w:tcPrChange w:id="57" w:author="cathaylife" w:date="2009-01-12T09:16:00Z">
              <w:tcPr>
                <w:tcW w:w="5248" w:type="dxa"/>
                <w:gridSpan w:val="2"/>
              </w:tcPr>
            </w:tcPrChange>
          </w:tcPr>
          <w:p w:rsidR="00DC5281" w:rsidRDefault="00DC5281" w:rsidP="00DC5281">
            <w:pPr>
              <w:pStyle w:val="Tabletext"/>
              <w:keepLines w:val="0"/>
              <w:spacing w:after="0" w:line="240" w:lineRule="auto"/>
              <w:rPr>
                <w:ins w:id="58" w:author="cathaylife" w:date="2009-01-12T09:16:00Z"/>
                <w:rFonts w:ascii="細明體" w:eastAsia="細明體" w:hAnsi="細明體" w:hint="eastAsia"/>
                <w:lang w:eastAsia="zh-TW"/>
              </w:rPr>
            </w:pPr>
            <w:ins w:id="59" w:author="cathaylife" w:date="2009-01-12T09:16:00Z">
              <w:r>
                <w:rPr>
                  <w:rFonts w:ascii="細明體" w:eastAsia="細明體" w:hAnsi="細明體" w:hint="eastAsia"/>
                  <w:lang w:eastAsia="zh-TW"/>
                </w:rPr>
                <w:t>欄位名稱</w:t>
              </w:r>
            </w:ins>
          </w:p>
        </w:tc>
        <w:tc>
          <w:tcPr>
            <w:tcW w:w="2099" w:type="dxa"/>
            <w:shd w:val="clear" w:color="auto" w:fill="CCCCCC"/>
            <w:tcPrChange w:id="60" w:author="cathaylife" w:date="2009-01-12T09:16:00Z">
              <w:tcPr>
                <w:tcW w:w="5248" w:type="dxa"/>
                <w:gridSpan w:val="3"/>
              </w:tcPr>
            </w:tcPrChange>
          </w:tcPr>
          <w:p w:rsidR="00DC5281" w:rsidRDefault="00DC5281" w:rsidP="00DC5281">
            <w:pPr>
              <w:pStyle w:val="Tabletext"/>
              <w:keepLines w:val="0"/>
              <w:spacing w:after="0" w:line="240" w:lineRule="auto"/>
              <w:rPr>
                <w:ins w:id="61" w:author="cathaylife" w:date="2009-01-12T09:16:00Z"/>
                <w:rFonts w:ascii="細明體" w:eastAsia="細明體" w:hAnsi="細明體" w:hint="eastAsia"/>
                <w:lang w:eastAsia="zh-TW"/>
              </w:rPr>
            </w:pPr>
            <w:ins w:id="62" w:author="cathaylife" w:date="2009-01-12T09:16:00Z">
              <w:r>
                <w:rPr>
                  <w:rFonts w:ascii="細明體" w:eastAsia="細明體" w:hAnsi="細明體" w:hint="eastAsia"/>
                  <w:lang w:eastAsia="zh-TW"/>
                </w:rPr>
                <w:t>值</w:t>
              </w:r>
            </w:ins>
          </w:p>
        </w:tc>
      </w:tr>
      <w:tr w:rsidR="00DC5281" w:rsidTr="00CC68E1">
        <w:trPr>
          <w:ins w:id="63" w:author="cathaylife" w:date="2009-01-12T09:16:00Z"/>
        </w:trPr>
        <w:tc>
          <w:tcPr>
            <w:tcW w:w="2338" w:type="dxa"/>
            <w:shd w:val="clear" w:color="auto" w:fill="FFFF99"/>
            <w:vAlign w:val="center"/>
            <w:tcPrChange w:id="64" w:author="cathaylife" w:date="2009-01-12T09:16:00Z">
              <w:tcPr>
                <w:tcW w:w="5248" w:type="dxa"/>
                <w:gridSpan w:val="2"/>
              </w:tcPr>
            </w:tcPrChange>
          </w:tcPr>
          <w:p w:rsidR="00DC5281" w:rsidRDefault="00DC5281" w:rsidP="00CC68E1">
            <w:pPr>
              <w:pStyle w:val="Tabletext"/>
              <w:keepLines w:val="0"/>
              <w:spacing w:after="0" w:line="240" w:lineRule="auto"/>
              <w:rPr>
                <w:ins w:id="65" w:author="cathaylife" w:date="2009-01-12T09:16:00Z"/>
                <w:rFonts w:ascii="細明體" w:eastAsia="細明體" w:hAnsi="細明體" w:hint="eastAsia"/>
              </w:rPr>
              <w:pPrChange w:id="66" w:author="cathaylife" w:date="2009-01-12T09:16:00Z">
                <w:pPr>
                  <w:pStyle w:val="ab"/>
                </w:pPr>
              </w:pPrChange>
            </w:pPr>
            <w:ins w:id="67" w:author="cathaylife" w:date="2009-01-12T09:16:00Z">
              <w:r>
                <w:rPr>
                  <w:rFonts w:ascii="細明體" w:eastAsia="細明體" w:hAnsi="細明體" w:hint="eastAsia"/>
                </w:rPr>
                <w:t>受理編號</w:t>
              </w:r>
            </w:ins>
          </w:p>
        </w:tc>
        <w:tc>
          <w:tcPr>
            <w:tcW w:w="2099" w:type="dxa"/>
            <w:tcPrChange w:id="68" w:author="cathaylife" w:date="2009-01-12T09:16:00Z">
              <w:tcPr>
                <w:tcW w:w="5248" w:type="dxa"/>
                <w:gridSpan w:val="3"/>
              </w:tcPr>
            </w:tcPrChange>
          </w:tcPr>
          <w:p w:rsidR="00DC5281" w:rsidRDefault="00A22456" w:rsidP="00BE0955">
            <w:pPr>
              <w:pStyle w:val="Tabletext"/>
              <w:keepLines w:val="0"/>
              <w:spacing w:after="0" w:line="240" w:lineRule="auto"/>
              <w:rPr>
                <w:ins w:id="69" w:author="cathaylife" w:date="2009-01-12T09:16:00Z"/>
                <w:rFonts w:ascii="細明體" w:eastAsia="細明體" w:hAnsi="細明體" w:hint="eastAsia"/>
                <w:lang w:eastAsia="zh-TW"/>
              </w:rPr>
              <w:pPrChange w:id="70" w:author="cathaylife" w:date="2009-01-12T09:17:00Z">
                <w:pPr>
                  <w:pStyle w:val="ab"/>
                </w:pPr>
              </w:pPrChange>
            </w:pPr>
            <w:ins w:id="71" w:author="cathaylife" w:date="2009-01-12T09:17:00Z">
              <w:r>
                <w:rPr>
                  <w:rFonts w:ascii="細明體" w:eastAsia="細明體" w:hAnsi="細明體"/>
                  <w:lang w:eastAsia="zh-TW"/>
                </w:rPr>
                <w:t>“”</w:t>
              </w:r>
            </w:ins>
          </w:p>
        </w:tc>
      </w:tr>
      <w:tr w:rsidR="00DC5281" w:rsidTr="00CC68E1">
        <w:tblPrEx>
          <w:tblPrExChange w:id="72" w:author="cathaylife" w:date="2009-01-12T09:16:00Z">
            <w:tblPrEx>
              <w:tblInd w:w="3020" w:type="dxa"/>
            </w:tblPrEx>
          </w:tblPrExChange>
        </w:tblPrEx>
        <w:trPr>
          <w:ins w:id="73" w:author="cathaylife" w:date="2009-01-12T09:16:00Z"/>
          <w:trPrChange w:id="74" w:author="cathaylife" w:date="2009-01-12T09:16:00Z">
            <w:trPr>
              <w:gridBefore w:val="1"/>
              <w:gridAfter w:val="0"/>
            </w:trPr>
          </w:trPrChange>
        </w:trPr>
        <w:tc>
          <w:tcPr>
            <w:tcW w:w="2338" w:type="dxa"/>
            <w:shd w:val="clear" w:color="auto" w:fill="FFFF99"/>
            <w:vAlign w:val="center"/>
            <w:tcPrChange w:id="75" w:author="cathaylife" w:date="2009-01-12T09:16:00Z">
              <w:tcPr>
                <w:tcW w:w="2338" w:type="dxa"/>
                <w:gridSpan w:val="2"/>
              </w:tcPr>
            </w:tcPrChange>
          </w:tcPr>
          <w:p w:rsidR="00DC5281" w:rsidRDefault="00DC5281" w:rsidP="00CC68E1">
            <w:pPr>
              <w:pStyle w:val="Tabletext"/>
              <w:keepLines w:val="0"/>
              <w:spacing w:after="0" w:line="240" w:lineRule="auto"/>
              <w:rPr>
                <w:ins w:id="76" w:author="cathaylife" w:date="2009-01-12T09:16:00Z"/>
                <w:rFonts w:ascii="細明體" w:eastAsia="細明體" w:hAnsi="細明體" w:hint="eastAsia"/>
              </w:rPr>
              <w:pPrChange w:id="77" w:author="cathaylife" w:date="2009-01-12T09:16:00Z">
                <w:pPr>
                  <w:pStyle w:val="ab"/>
                </w:pPr>
              </w:pPrChange>
            </w:pPr>
            <w:ins w:id="78" w:author="cathaylife" w:date="2009-01-12T09:16:00Z">
              <w:r>
                <w:rPr>
                  <w:rFonts w:ascii="細明體" w:eastAsia="細明體" w:hAnsi="細明體" w:hint="eastAsia"/>
                </w:rPr>
                <w:t>序號</w:t>
              </w:r>
            </w:ins>
          </w:p>
        </w:tc>
        <w:tc>
          <w:tcPr>
            <w:tcW w:w="2099" w:type="dxa"/>
            <w:tcPrChange w:id="79" w:author="cathaylife" w:date="2009-01-12T09:16:00Z">
              <w:tcPr>
                <w:tcW w:w="2099" w:type="dxa"/>
              </w:tcPr>
            </w:tcPrChange>
          </w:tcPr>
          <w:p w:rsidR="00DC5281" w:rsidRDefault="00A22456" w:rsidP="00BE0955">
            <w:pPr>
              <w:pStyle w:val="Tabletext"/>
              <w:keepLines w:val="0"/>
              <w:spacing w:after="0" w:line="240" w:lineRule="auto"/>
              <w:rPr>
                <w:ins w:id="80" w:author="cathaylife" w:date="2009-01-12T09:16:00Z"/>
                <w:rFonts w:ascii="細明體" w:eastAsia="細明體" w:hAnsi="細明體" w:hint="eastAsia"/>
                <w:lang w:eastAsia="zh-TW"/>
              </w:rPr>
              <w:pPrChange w:id="81" w:author="cathaylife" w:date="2009-01-12T09:17:00Z">
                <w:pPr>
                  <w:pStyle w:val="ab"/>
                </w:pPr>
              </w:pPrChange>
            </w:pPr>
            <w:ins w:id="82" w:author="cathaylife" w:date="2009-01-12T09:17:00Z">
              <w:r>
                <w:rPr>
                  <w:rFonts w:ascii="細明體" w:eastAsia="細明體" w:hAnsi="細明體"/>
                  <w:lang w:eastAsia="zh-TW"/>
                </w:rPr>
                <w:t>“”</w:t>
              </w:r>
            </w:ins>
          </w:p>
        </w:tc>
      </w:tr>
      <w:tr w:rsidR="00DC5281" w:rsidTr="00CC68E1">
        <w:tblPrEx>
          <w:tblPrExChange w:id="83" w:author="cathaylife" w:date="2009-01-12T09:16:00Z">
            <w:tblPrEx>
              <w:tblInd w:w="3020" w:type="dxa"/>
            </w:tblPrEx>
          </w:tblPrExChange>
        </w:tblPrEx>
        <w:trPr>
          <w:ins w:id="84" w:author="cathaylife" w:date="2009-01-12T09:16:00Z"/>
          <w:trPrChange w:id="85" w:author="cathaylife" w:date="2009-01-12T09:16:00Z">
            <w:trPr>
              <w:gridBefore w:val="1"/>
              <w:gridAfter w:val="0"/>
            </w:trPr>
          </w:trPrChange>
        </w:trPr>
        <w:tc>
          <w:tcPr>
            <w:tcW w:w="2338" w:type="dxa"/>
            <w:shd w:val="clear" w:color="auto" w:fill="FFFF99"/>
            <w:vAlign w:val="center"/>
            <w:tcPrChange w:id="86" w:author="cathaylife" w:date="2009-01-12T09:16:00Z">
              <w:tcPr>
                <w:tcW w:w="2338" w:type="dxa"/>
                <w:gridSpan w:val="2"/>
              </w:tcPr>
            </w:tcPrChange>
          </w:tcPr>
          <w:p w:rsidR="00DC5281" w:rsidRDefault="00DC5281" w:rsidP="00CC68E1">
            <w:pPr>
              <w:pStyle w:val="Tabletext"/>
              <w:keepLines w:val="0"/>
              <w:spacing w:after="0" w:line="240" w:lineRule="auto"/>
              <w:rPr>
                <w:ins w:id="87" w:author="cathaylife" w:date="2009-01-12T09:16:00Z"/>
                <w:rFonts w:ascii="細明體" w:eastAsia="細明體" w:hAnsi="細明體" w:hint="eastAsia"/>
              </w:rPr>
              <w:pPrChange w:id="88" w:author="cathaylife" w:date="2009-01-12T09:16:00Z">
                <w:pPr>
                  <w:pStyle w:val="ab"/>
                </w:pPr>
              </w:pPrChange>
            </w:pPr>
            <w:ins w:id="89" w:author="cathaylife" w:date="2009-01-12T09:16:00Z">
              <w:r>
                <w:rPr>
                  <w:rFonts w:ascii="細明體" w:eastAsia="細明體" w:hAnsi="細明體" w:hint="eastAsia"/>
                </w:rPr>
                <w:t>保單號碼</w:t>
              </w:r>
            </w:ins>
          </w:p>
        </w:tc>
        <w:tc>
          <w:tcPr>
            <w:tcW w:w="2099" w:type="dxa"/>
            <w:tcPrChange w:id="90" w:author="cathaylife" w:date="2009-01-12T09:16:00Z">
              <w:tcPr>
                <w:tcW w:w="2099" w:type="dxa"/>
              </w:tcPr>
            </w:tcPrChange>
          </w:tcPr>
          <w:p w:rsidR="00DC5281" w:rsidRDefault="002546B7" w:rsidP="00BE0955">
            <w:pPr>
              <w:pStyle w:val="Tabletext"/>
              <w:keepLines w:val="0"/>
              <w:spacing w:after="0" w:line="240" w:lineRule="auto"/>
              <w:rPr>
                <w:ins w:id="91" w:author="cathaylife" w:date="2009-01-12T09:16:00Z"/>
                <w:rFonts w:ascii="細明體" w:eastAsia="細明體" w:hAnsi="細明體" w:hint="eastAsia"/>
                <w:lang w:eastAsia="zh-TW"/>
              </w:rPr>
              <w:pPrChange w:id="92" w:author="cathaylife" w:date="2009-01-12T09:17:00Z">
                <w:pPr>
                  <w:pStyle w:val="ab"/>
                </w:pPr>
              </w:pPrChange>
            </w:pPr>
            <w:ins w:id="93" w:author="cathaylife" w:date="2009-01-12T09:17:00Z">
              <w:r>
                <w:rPr>
                  <w:rFonts w:ascii="細明體" w:eastAsia="細明體" w:hAnsi="細明體" w:hint="eastAsia"/>
                  <w:lang w:eastAsia="zh-TW"/>
                </w:rPr>
                <w:t>畫面.保單號碼</w:t>
              </w:r>
            </w:ins>
          </w:p>
        </w:tc>
      </w:tr>
      <w:tr w:rsidR="00DC5281" w:rsidTr="00CC68E1">
        <w:tblPrEx>
          <w:tblPrExChange w:id="94" w:author="cathaylife" w:date="2009-01-12T09:16:00Z">
            <w:tblPrEx>
              <w:tblInd w:w="3020" w:type="dxa"/>
            </w:tblPrEx>
          </w:tblPrExChange>
        </w:tblPrEx>
        <w:trPr>
          <w:ins w:id="95" w:author="cathaylife" w:date="2009-01-12T09:16:00Z"/>
          <w:trPrChange w:id="96" w:author="cathaylife" w:date="2009-01-12T09:16:00Z">
            <w:trPr>
              <w:gridBefore w:val="1"/>
              <w:gridAfter w:val="0"/>
            </w:trPr>
          </w:trPrChange>
        </w:trPr>
        <w:tc>
          <w:tcPr>
            <w:tcW w:w="2338" w:type="dxa"/>
            <w:shd w:val="clear" w:color="auto" w:fill="FFFF99"/>
            <w:vAlign w:val="center"/>
            <w:tcPrChange w:id="97" w:author="cathaylife" w:date="2009-01-12T09:16:00Z">
              <w:tcPr>
                <w:tcW w:w="2338" w:type="dxa"/>
                <w:gridSpan w:val="2"/>
              </w:tcPr>
            </w:tcPrChange>
          </w:tcPr>
          <w:p w:rsidR="00DC5281" w:rsidRDefault="00DC5281" w:rsidP="00CC68E1">
            <w:pPr>
              <w:pStyle w:val="Tabletext"/>
              <w:keepLines w:val="0"/>
              <w:spacing w:after="0" w:line="240" w:lineRule="auto"/>
              <w:rPr>
                <w:ins w:id="98" w:author="cathaylife" w:date="2009-01-12T09:16:00Z"/>
                <w:rFonts w:ascii="細明體" w:eastAsia="細明體" w:hAnsi="細明體" w:hint="eastAsia"/>
              </w:rPr>
              <w:pPrChange w:id="99" w:author="cathaylife" w:date="2009-01-12T09:16:00Z">
                <w:pPr>
                  <w:pStyle w:val="ab"/>
                </w:pPr>
              </w:pPrChange>
            </w:pPr>
            <w:ins w:id="100" w:author="cathaylife" w:date="2009-01-12T09:16:00Z">
              <w:r>
                <w:rPr>
                  <w:rFonts w:ascii="細明體" w:eastAsia="細明體" w:hAnsi="細明體" w:hint="eastAsia"/>
                </w:rPr>
                <w:t>商品代號</w:t>
              </w:r>
            </w:ins>
          </w:p>
        </w:tc>
        <w:tc>
          <w:tcPr>
            <w:tcW w:w="2099" w:type="dxa"/>
            <w:tcPrChange w:id="101" w:author="cathaylife" w:date="2009-01-12T09:16:00Z">
              <w:tcPr>
                <w:tcW w:w="2099" w:type="dxa"/>
              </w:tcPr>
            </w:tcPrChange>
          </w:tcPr>
          <w:p w:rsidR="00DC5281" w:rsidRDefault="00A22456" w:rsidP="00BE0955">
            <w:pPr>
              <w:pStyle w:val="Tabletext"/>
              <w:keepLines w:val="0"/>
              <w:spacing w:after="0" w:line="240" w:lineRule="auto"/>
              <w:rPr>
                <w:ins w:id="102" w:author="cathaylife" w:date="2009-01-12T09:16:00Z"/>
                <w:rFonts w:ascii="細明體" w:eastAsia="細明體" w:hAnsi="細明體" w:hint="eastAsia"/>
                <w:lang w:eastAsia="zh-TW"/>
              </w:rPr>
              <w:pPrChange w:id="103" w:author="cathaylife" w:date="2009-01-12T09:17:00Z">
                <w:pPr>
                  <w:pStyle w:val="ab"/>
                </w:pPr>
              </w:pPrChange>
            </w:pPr>
            <w:ins w:id="104" w:author="cathaylife" w:date="2009-01-12T09:17:00Z">
              <w:r>
                <w:rPr>
                  <w:rFonts w:ascii="細明體" w:eastAsia="細明體" w:hAnsi="細明體"/>
                  <w:lang w:eastAsia="zh-TW"/>
                </w:rPr>
                <w:t>“”</w:t>
              </w:r>
            </w:ins>
          </w:p>
        </w:tc>
      </w:tr>
      <w:tr w:rsidR="00DC5281" w:rsidTr="00CC68E1">
        <w:trPr>
          <w:ins w:id="105" w:author="cathaylife" w:date="2009-01-12T09:16:00Z"/>
        </w:trPr>
        <w:tc>
          <w:tcPr>
            <w:tcW w:w="2338" w:type="dxa"/>
            <w:shd w:val="clear" w:color="auto" w:fill="FFFF99"/>
            <w:vAlign w:val="center"/>
            <w:tcPrChange w:id="106" w:author="cathaylife" w:date="2009-01-12T09:16:00Z">
              <w:tcPr>
                <w:tcW w:w="5248" w:type="dxa"/>
                <w:gridSpan w:val="2"/>
              </w:tcPr>
            </w:tcPrChange>
          </w:tcPr>
          <w:p w:rsidR="00DC5281" w:rsidRDefault="00DC5281" w:rsidP="00DC5281">
            <w:pPr>
              <w:pStyle w:val="Tabletext"/>
              <w:keepLines w:val="0"/>
              <w:spacing w:after="0" w:line="240" w:lineRule="auto"/>
              <w:rPr>
                <w:ins w:id="107" w:author="cathaylife" w:date="2009-01-12T09:16:00Z"/>
                <w:rFonts w:ascii="細明體" w:eastAsia="細明體" w:hAnsi="細明體" w:hint="eastAsia"/>
                <w:lang w:eastAsia="zh-TW"/>
              </w:rPr>
            </w:pPr>
            <w:ins w:id="108" w:author="cathaylife" w:date="2009-01-12T09:16:00Z">
              <w:r>
                <w:rPr>
                  <w:rFonts w:ascii="細明體" w:eastAsia="細明體" w:hAnsi="細明體" w:hint="eastAsia"/>
                </w:rPr>
                <w:t>契約角色</w:t>
              </w:r>
            </w:ins>
          </w:p>
        </w:tc>
        <w:tc>
          <w:tcPr>
            <w:tcW w:w="2099" w:type="dxa"/>
            <w:tcPrChange w:id="109" w:author="cathaylife" w:date="2009-01-12T09:16:00Z">
              <w:tcPr>
                <w:tcW w:w="5248" w:type="dxa"/>
                <w:gridSpan w:val="3"/>
              </w:tcPr>
            </w:tcPrChange>
          </w:tcPr>
          <w:p w:rsidR="00DC5281" w:rsidRDefault="00A22456" w:rsidP="00DC5281">
            <w:pPr>
              <w:pStyle w:val="Tabletext"/>
              <w:keepLines w:val="0"/>
              <w:spacing w:after="0" w:line="240" w:lineRule="auto"/>
              <w:rPr>
                <w:ins w:id="110" w:author="cathaylife" w:date="2009-01-12T09:16:00Z"/>
                <w:rFonts w:ascii="細明體" w:eastAsia="細明體" w:hAnsi="細明體" w:hint="eastAsia"/>
                <w:lang w:eastAsia="zh-TW"/>
              </w:rPr>
            </w:pPr>
            <w:ins w:id="111" w:author="cathaylife" w:date="2009-01-12T09:17:00Z">
              <w:r>
                <w:rPr>
                  <w:rFonts w:ascii="細明體" w:eastAsia="細明體" w:hAnsi="細明體"/>
                  <w:lang w:eastAsia="zh-TW"/>
                </w:rPr>
                <w:t>“</w:t>
              </w:r>
              <w:smartTag w:uri="urn:schemas-microsoft-com:office:smarttags" w:element="chmetcnv">
                <w:smartTagPr>
                  <w:attr w:name="UnitName" w:val="”"/>
                  <w:attr w:name="SourceValue" w:val="1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>
                  <w:rPr>
                    <w:rFonts w:ascii="細明體" w:eastAsia="細明體" w:hAnsi="細明體" w:hint="eastAsia"/>
                    <w:lang w:eastAsia="zh-TW"/>
                  </w:rPr>
                  <w:t>1</w:t>
                </w:r>
                <w:r>
                  <w:rPr>
                    <w:rFonts w:ascii="細明體" w:eastAsia="細明體" w:hAnsi="細明體"/>
                    <w:lang w:eastAsia="zh-TW"/>
                  </w:rPr>
                  <w:t>”</w:t>
                </w:r>
              </w:smartTag>
            </w:ins>
          </w:p>
        </w:tc>
      </w:tr>
    </w:tbl>
    <w:p w:rsidR="00643792" w:rsidRDefault="00D53B67" w:rsidP="00DC5281">
      <w:pPr>
        <w:pStyle w:val="Tabletext"/>
        <w:keepLines w:val="0"/>
        <w:numPr>
          <w:ilvl w:val="5"/>
          <w:numId w:val="2"/>
          <w:ins w:id="112" w:author="cathaylife" w:date="2009-01-12T09:16:00Z"/>
        </w:numPr>
        <w:spacing w:after="0" w:line="240" w:lineRule="auto"/>
        <w:rPr>
          <w:rFonts w:ascii="細明體" w:eastAsia="細明體" w:hAnsi="細明體" w:hint="eastAsia"/>
          <w:lang w:eastAsia="zh-TW"/>
        </w:rPr>
        <w:pPrChange w:id="113" w:author="cathaylife" w:date="2009-01-12T09:16:00Z">
          <w:pPr>
            <w:pStyle w:val="Tabletext"/>
            <w:keepLines w:val="0"/>
            <w:spacing w:after="0" w:line="240" w:lineRule="auto"/>
          </w:pPr>
        </w:pPrChange>
      </w:pPr>
      <w:ins w:id="114" w:author="cathaylife" w:date="2009-01-12T09:21:00Z">
        <w:r>
          <w:rPr>
            <w:rFonts w:ascii="細明體" w:eastAsia="細明體" w:hAnsi="細明體" w:hint="eastAsia"/>
            <w:lang w:eastAsia="zh-TW"/>
          </w:rPr>
          <w:t>ELSE  DTAAA012_BO =NULL</w:t>
        </w:r>
      </w:ins>
      <w:del w:id="115" w:author="cathaylife" w:date="2009-01-12T09:15:00Z">
        <w:r w:rsidR="0044501C" w:rsidDel="00DC5281">
          <w:rPr>
            <w:rFonts w:ascii="細明體" w:eastAsia="細明體" w:hAnsi="細明體" w:hint="eastAsia"/>
            <w:lang w:eastAsia="zh-TW"/>
          </w:rPr>
          <w:delText>畫面.保單號碼</w:delText>
        </w:r>
      </w:del>
    </w:p>
    <w:p w:rsidR="00643792" w:rsidRPr="00643792" w:rsidRDefault="00643792" w:rsidP="00643792">
      <w:pPr>
        <w:pStyle w:val="Tabletext"/>
        <w:keepLines w:val="0"/>
        <w:numPr>
          <w:ilvl w:val="4"/>
          <w:numId w:val="2"/>
          <w:numberingChange w:id="116" w:author="cathaylife" w:date="2008-12-03T10:31:00Z" w:original="%1:6:0:.%2:3:0:.%3:1:0:.%4:1:0:.%5:3:0: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43792">
        <w:rPr>
          <w:rFonts w:ascii="細明體" w:eastAsia="細明體" w:hAnsi="細明體" w:hint="eastAsia"/>
          <w:lang w:eastAsia="zh-TW"/>
        </w:rPr>
        <w:t>事故日期</w:t>
      </w:r>
      <w:r w:rsidR="0044501C">
        <w:rPr>
          <w:rFonts w:ascii="細明體" w:eastAsia="細明體" w:hAnsi="細明體" w:hint="eastAsia"/>
          <w:lang w:eastAsia="zh-TW"/>
        </w:rPr>
        <w:t>：畫面.</w:t>
      </w:r>
      <w:r w:rsidR="0044501C" w:rsidRPr="00643792">
        <w:rPr>
          <w:rFonts w:ascii="細明體" w:eastAsia="細明體" w:hAnsi="細明體" w:hint="eastAsia"/>
          <w:lang w:eastAsia="zh-TW"/>
        </w:rPr>
        <w:t>事故日期</w:t>
      </w:r>
      <w:ins w:id="117" w:author="cathaylife" w:date="2009-01-12T09:35:00Z">
        <w:r w:rsidR="00BD3CAE">
          <w:rPr>
            <w:rFonts w:ascii="細明體" w:eastAsia="細明體" w:hAnsi="細明體" w:hint="eastAsia"/>
            <w:lang w:eastAsia="zh-TW"/>
          </w:rPr>
          <w:t>(轉成西元日期)</w:t>
        </w:r>
      </w:ins>
    </w:p>
    <w:p w:rsidR="00643792" w:rsidRPr="005A6715" w:rsidRDefault="00643792" w:rsidP="0018330B">
      <w:pPr>
        <w:pStyle w:val="Tabletext"/>
        <w:keepLines w:val="0"/>
        <w:numPr>
          <w:ilvl w:val="4"/>
          <w:numId w:val="2"/>
          <w:numberingChange w:id="118" w:author="cathaylife" w:date="2008-12-03T10:31:00Z" w:original="%1:6:0:.%2:3:0:.%3:1:0:.%4:1:0:.%5:4:0:"/>
        </w:numPr>
        <w:spacing w:after="0" w:line="240" w:lineRule="auto"/>
        <w:rPr>
          <w:rFonts w:ascii="細明體" w:eastAsia="細明體" w:hAnsi="細明體" w:hint="eastAsia"/>
          <w:strike/>
          <w:lang w:eastAsia="zh-TW"/>
          <w:rPrChange w:id="119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</w:pPr>
      <w:r w:rsidRPr="005A6715">
        <w:rPr>
          <w:rFonts w:ascii="細明體" w:eastAsia="細明體" w:hAnsi="細明體" w:hint="eastAsia"/>
          <w:strike/>
          <w:lang w:eastAsia="zh-TW"/>
          <w:rPrChange w:id="120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>死殘核付計算表示</w:t>
      </w:r>
      <w:r w:rsidR="0044501C" w:rsidRPr="005A6715">
        <w:rPr>
          <w:rFonts w:ascii="細明體" w:eastAsia="細明體" w:hAnsi="細明體" w:hint="eastAsia"/>
          <w:strike/>
          <w:lang w:eastAsia="zh-TW"/>
          <w:rPrChange w:id="121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>：先固定給空值</w:t>
      </w:r>
    </w:p>
    <w:p w:rsidR="00635AAE" w:rsidRDefault="00635AAE" w:rsidP="0018330B">
      <w:pPr>
        <w:pStyle w:val="Tabletext"/>
        <w:keepLines w:val="0"/>
        <w:numPr>
          <w:ilvl w:val="4"/>
          <w:numId w:val="2"/>
          <w:numberingChange w:id="122" w:author="cathaylife" w:date="2009-01-12T09:00:00Z" w:original="%1:6:0:.%2:3:0:.%3:1:0:.%4:1:0:.%5:5:0: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A6715">
        <w:rPr>
          <w:rFonts w:ascii="細明體" w:eastAsia="細明體" w:hAnsi="細明體" w:hint="eastAsia"/>
          <w:strike/>
          <w:lang w:eastAsia="zh-TW"/>
          <w:rPrChange w:id="123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>給付對象：畫面.給付對象</w:t>
      </w:r>
      <w:r w:rsidR="00822F51" w:rsidRPr="005A6715">
        <w:rPr>
          <w:rFonts w:ascii="細明體" w:eastAsia="細明體" w:hAnsi="細明體" w:hint="eastAsia"/>
          <w:strike/>
          <w:lang w:eastAsia="zh-TW"/>
          <w:rPrChange w:id="124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 xml:space="preserve"> </w:t>
      </w:r>
      <w:r w:rsidRPr="005A6715">
        <w:rPr>
          <w:rFonts w:ascii="細明體" w:eastAsia="細明體" w:hAnsi="細明體" w:hint="eastAsia"/>
          <w:strike/>
          <w:lang w:eastAsia="zh-TW"/>
          <w:rPrChange w:id="125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>(</w:t>
      </w:r>
      <w:r w:rsidR="00822F51" w:rsidRPr="005A6715">
        <w:rPr>
          <w:rFonts w:ascii="細明體" w:eastAsia="細明體" w:hAnsi="細明體" w:hint="eastAsia"/>
          <w:strike/>
          <w:lang w:eastAsia="zh-TW"/>
          <w:rPrChange w:id="126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>代碼說明-</w:t>
      </w:r>
      <w:r w:rsidRPr="005A6715">
        <w:rPr>
          <w:rFonts w:ascii="標楷體" w:eastAsia="標楷體" w:hAnsi="標楷體" w:hint="eastAsia"/>
          <w:strike/>
          <w:color w:val="0000FF"/>
          <w:lang w:eastAsia="zh-TW"/>
          <w:rPrChange w:id="127" w:author="cathaylife" w:date="2009-01-12T09:21:00Z">
            <w:rPr>
              <w:rFonts w:ascii="標楷體" w:eastAsia="標楷體" w:hAnsi="標楷體" w:hint="eastAsia"/>
              <w:color w:val="0000FF"/>
              <w:lang w:eastAsia="zh-TW"/>
            </w:rPr>
          </w:rPrChange>
        </w:rPr>
        <w:t>1:本人2:配偶3:子女4:親屬5:司機6:乘客7:司機隨車8:船長9:高級船員A:一般船員</w:t>
      </w:r>
      <w:r w:rsidRPr="005A6715">
        <w:rPr>
          <w:rFonts w:ascii="細明體" w:eastAsia="細明體" w:hAnsi="細明體" w:hint="eastAsia"/>
          <w:strike/>
          <w:lang w:eastAsia="zh-TW"/>
          <w:rPrChange w:id="128" w:author="cathaylife" w:date="2009-01-12T09:21:00Z">
            <w:rPr>
              <w:rFonts w:ascii="細明體" w:eastAsia="細明體" w:hAnsi="細明體" w:hint="eastAsia"/>
              <w:lang w:eastAsia="zh-TW"/>
            </w:rPr>
          </w:rPrChange>
        </w:rPr>
        <w:t>)</w:t>
      </w:r>
    </w:p>
    <w:p w:rsidR="00086AD0" w:rsidRDefault="008F271D" w:rsidP="008F271D">
      <w:pPr>
        <w:pStyle w:val="Tabletext"/>
        <w:keepLines w:val="0"/>
        <w:numPr>
          <w:ilvl w:val="3"/>
          <w:numId w:val="2"/>
          <w:numberingChange w:id="129" w:author="cathaylife" w:date="2008-12-03T10:31:00Z" w:original="%1:6:0:.%2:3:0:.%3:1:0:.%4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OUTPUT</w:t>
      </w:r>
      <w:r>
        <w:rPr>
          <w:rFonts w:hint="eastAsia"/>
          <w:color w:val="000000"/>
          <w:kern w:val="2"/>
          <w:szCs w:val="24"/>
          <w:lang w:eastAsia="zh-TW"/>
        </w:rPr>
        <w:t>：</w:t>
      </w:r>
    </w:p>
    <w:p w:rsidR="008F271D" w:rsidRPr="00D5561F" w:rsidRDefault="00A42A4C" w:rsidP="008F271D">
      <w:pPr>
        <w:pStyle w:val="Tabletext"/>
        <w:keepLines w:val="0"/>
        <w:numPr>
          <w:ilvl w:val="4"/>
          <w:numId w:val="2"/>
          <w:numberingChange w:id="130" w:author="cathaylife" w:date="2008-12-03T10:31:00Z" w:original="%1:6:0:.%2:3:0:.%3:1:0:.%4:2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  <w:rPrChange w:id="131" w:author="cathaylife" w:date="2009-01-12T09:22:00Z">
            <w:rPr>
              <w:rFonts w:ascii="新細明體" w:cs="新細明體" w:hint="eastAsia"/>
              <w:color w:val="000000"/>
              <w:lang w:eastAsia="zh-TW"/>
            </w:rPr>
          </w:rPrChange>
        </w:rPr>
      </w:pPr>
      <w:ins w:id="132" w:author="cathaylife" w:date="2009-01-12T09:22:00Z">
        <w:r>
          <w:rPr>
            <w:rFonts w:ascii="細明體" w:eastAsia="細明體" w:hAnsi="細明體" w:hint="eastAsia"/>
          </w:rPr>
          <w:t>AA_B0Z000_bo</w:t>
        </w:r>
      </w:ins>
      <w:del w:id="133" w:author="cathaylife" w:date="2009-01-12T09:22:00Z">
        <w:r w:rsidR="008F271D" w:rsidRPr="00E36B35" w:rsidDel="00A42A4C">
          <w:rPr>
            <w:rFonts w:ascii="新細明體" w:cs="新細明體"/>
            <w:color w:val="0000FF"/>
          </w:rPr>
          <w:delText>AA_B5Z000_bo</w:delText>
        </w:r>
      </w:del>
      <w:r w:rsidR="008F271D">
        <w:rPr>
          <w:rFonts w:ascii="新細明體" w:cs="新細明體" w:hint="eastAsia"/>
          <w:color w:val="000000"/>
          <w:highlight w:val="white"/>
        </w:rPr>
        <w:t xml:space="preserve"> (</w:t>
      </w:r>
      <w:del w:id="134" w:author="cathaylife" w:date="2009-01-12T09:22:00Z">
        <w:r w:rsidR="008F271D" w:rsidDel="00A42A4C">
          <w:rPr>
            <w:rFonts w:ascii="新細明體" w:cs="新細明體" w:hint="eastAsia"/>
            <w:color w:val="000000"/>
            <w:highlight w:val="white"/>
            <w:lang w:eastAsia="zh-TW"/>
          </w:rPr>
          <w:delText>意外險</w:delText>
        </w:r>
      </w:del>
      <w:r w:rsidR="008F271D">
        <w:rPr>
          <w:rFonts w:ascii="新細明體" w:cs="新細明體" w:hint="eastAsia"/>
          <w:color w:val="000000"/>
          <w:highlight w:val="white"/>
          <w:lang w:eastAsia="zh-TW"/>
        </w:rPr>
        <w:t>投保明細</w:t>
      </w:r>
      <w:r w:rsidR="008F271D">
        <w:rPr>
          <w:rFonts w:ascii="新細明體" w:cs="新細明體" w:hint="eastAsia"/>
          <w:color w:val="000000"/>
          <w:highlight w:val="white"/>
        </w:rPr>
        <w:t>)</w:t>
      </w:r>
    </w:p>
    <w:tbl>
      <w:tblPr>
        <w:tblStyle w:val="aa"/>
        <w:tblW w:w="0" w:type="auto"/>
        <w:tblInd w:w="2712" w:type="dxa"/>
        <w:tblLook w:val="01E0" w:firstRow="1" w:lastRow="1" w:firstColumn="1" w:lastColumn="1" w:noHBand="0" w:noVBand="0"/>
        <w:tblPrChange w:id="135" w:author="cathaylife" w:date="2009-01-12T09:30:00Z">
          <w:tblPr>
            <w:tblStyle w:val="aa"/>
            <w:tblW w:w="0" w:type="auto"/>
            <w:tblLook w:val="01E0" w:firstRow="1" w:lastRow="1" w:firstColumn="1" w:lastColumn="1" w:noHBand="0" w:noVBand="0"/>
          </w:tblPr>
        </w:tblPrChange>
      </w:tblPr>
      <w:tblGrid>
        <w:gridCol w:w="1568"/>
        <w:gridCol w:w="3233"/>
        <w:gridCol w:w="1764"/>
        <w:tblGridChange w:id="136">
          <w:tblGrid>
            <w:gridCol w:w="2712"/>
            <w:gridCol w:w="786"/>
            <w:gridCol w:w="1874"/>
            <w:gridCol w:w="1625"/>
            <w:gridCol w:w="516"/>
            <w:gridCol w:w="1764"/>
            <w:gridCol w:w="1219"/>
          </w:tblGrid>
        </w:tblGridChange>
      </w:tblGrid>
      <w:tr w:rsidR="00D438B0" w:rsidTr="007976C8">
        <w:trPr>
          <w:ins w:id="137" w:author="cathaylife" w:date="2009-01-12T09:22:00Z"/>
        </w:trPr>
        <w:tc>
          <w:tcPr>
            <w:tcW w:w="1568" w:type="dxa"/>
            <w:shd w:val="clear" w:color="auto" w:fill="CCCCCC"/>
            <w:tcPrChange w:id="138" w:author="cathaylife" w:date="2009-01-12T09:30:00Z">
              <w:tcPr>
                <w:tcW w:w="3498" w:type="dxa"/>
                <w:gridSpan w:val="2"/>
              </w:tcPr>
            </w:tcPrChange>
          </w:tcPr>
          <w:p w:rsidR="00D438B0" w:rsidRDefault="00D438B0" w:rsidP="00D5561F">
            <w:pPr>
              <w:pStyle w:val="Tabletext"/>
              <w:keepLines w:val="0"/>
              <w:spacing w:after="0" w:line="240" w:lineRule="auto"/>
              <w:rPr>
                <w:ins w:id="139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40" w:author="cathaylife" w:date="2009-01-12T09:2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畫面欄位</w:t>
              </w:r>
            </w:ins>
          </w:p>
        </w:tc>
        <w:tc>
          <w:tcPr>
            <w:tcW w:w="3233" w:type="dxa"/>
            <w:shd w:val="clear" w:color="auto" w:fill="CCCCCC"/>
            <w:tcPrChange w:id="141" w:author="cathaylife" w:date="2009-01-12T09:30:00Z">
              <w:tcPr>
                <w:tcW w:w="3499" w:type="dxa"/>
                <w:gridSpan w:val="2"/>
              </w:tcPr>
            </w:tcPrChange>
          </w:tcPr>
          <w:p w:rsidR="00D438B0" w:rsidRDefault="00D438B0" w:rsidP="00D5561F">
            <w:pPr>
              <w:pStyle w:val="Tabletext"/>
              <w:keepLines w:val="0"/>
              <w:spacing w:after="0" w:line="240" w:lineRule="auto"/>
              <w:rPr>
                <w:ins w:id="142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43" w:author="cathaylife" w:date="2009-01-12T09:2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值</w:t>
              </w:r>
            </w:ins>
          </w:p>
        </w:tc>
        <w:tc>
          <w:tcPr>
            <w:tcW w:w="1764" w:type="dxa"/>
            <w:shd w:val="clear" w:color="auto" w:fill="CCCCCC"/>
            <w:tcPrChange w:id="144" w:author="cathaylife" w:date="2009-01-12T09:30:00Z">
              <w:tcPr>
                <w:tcW w:w="3499" w:type="dxa"/>
                <w:gridSpan w:val="3"/>
              </w:tcPr>
            </w:tcPrChange>
          </w:tcPr>
          <w:p w:rsidR="00D438B0" w:rsidRDefault="00D438B0" w:rsidP="00D5561F">
            <w:pPr>
              <w:pStyle w:val="Tabletext"/>
              <w:keepLines w:val="0"/>
              <w:spacing w:after="0" w:line="240" w:lineRule="auto"/>
              <w:rPr>
                <w:ins w:id="145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46" w:author="cathaylife" w:date="2009-01-12T09:2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備註</w:t>
              </w:r>
            </w:ins>
          </w:p>
        </w:tc>
      </w:tr>
      <w:tr w:rsidR="00D438B0" w:rsidTr="007976C8">
        <w:trPr>
          <w:ins w:id="147" w:author="cathaylife" w:date="2009-01-12T09:22:00Z"/>
        </w:trPr>
        <w:tc>
          <w:tcPr>
            <w:tcW w:w="1568" w:type="dxa"/>
            <w:tcPrChange w:id="148" w:author="cathaylife" w:date="2009-01-12T09:30:00Z">
              <w:tcPr>
                <w:tcW w:w="3498" w:type="dxa"/>
                <w:gridSpan w:val="2"/>
              </w:tcPr>
            </w:tcPrChange>
          </w:tcPr>
          <w:p w:rsidR="00D438B0" w:rsidRDefault="00C81B7F" w:rsidP="00D5561F">
            <w:pPr>
              <w:pStyle w:val="Tabletext"/>
              <w:keepLines w:val="0"/>
              <w:spacing w:after="0" w:line="240" w:lineRule="auto"/>
              <w:rPr>
                <w:ins w:id="149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50" w:author="cathaylife" w:date="2009-01-12T09:25:00Z">
              <w:r>
                <w:rPr>
                  <w:rFonts w:ascii="sөũ" w:hAnsi="sөũ"/>
                </w:rPr>
                <w:t>保單號碼</w:t>
              </w:r>
            </w:ins>
          </w:p>
        </w:tc>
        <w:tc>
          <w:tcPr>
            <w:tcW w:w="3233" w:type="dxa"/>
            <w:tcPrChange w:id="151" w:author="cathaylife" w:date="2009-01-12T09:30:00Z">
              <w:tcPr>
                <w:tcW w:w="3499" w:type="dxa"/>
                <w:gridSpan w:val="2"/>
              </w:tcPr>
            </w:tcPrChange>
          </w:tcPr>
          <w:p w:rsidR="00D438B0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52" w:author="cathaylife" w:date="2009-01-12T09:22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153" w:author="cathaylife" w:date="2009-01-12T09:29:00Z">
              <w:r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154" w:author="cathaylife" w:date="2009-01-12T09:30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保單號碼</w:t>
              </w:r>
            </w:ins>
          </w:p>
        </w:tc>
        <w:tc>
          <w:tcPr>
            <w:tcW w:w="1764" w:type="dxa"/>
            <w:tcPrChange w:id="155" w:author="cathaylife" w:date="2009-01-12T09:30:00Z">
              <w:tcPr>
                <w:tcW w:w="3499" w:type="dxa"/>
                <w:gridSpan w:val="3"/>
              </w:tcPr>
            </w:tcPrChange>
          </w:tcPr>
          <w:p w:rsidR="00D438B0" w:rsidRDefault="00D438B0" w:rsidP="00D5561F">
            <w:pPr>
              <w:pStyle w:val="Tabletext"/>
              <w:keepLines w:val="0"/>
              <w:spacing w:after="0" w:line="240" w:lineRule="auto"/>
              <w:rPr>
                <w:ins w:id="156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blPrEx>
          <w:tblPrExChange w:id="157" w:author="cathaylife" w:date="2009-01-12T09:30:00Z">
            <w:tblPrEx>
              <w:tblInd w:w="2712" w:type="dxa"/>
            </w:tblPrEx>
          </w:tblPrExChange>
        </w:tblPrEx>
        <w:trPr>
          <w:ins w:id="158" w:author="cathaylife" w:date="2009-01-12T09:25:00Z"/>
          <w:trPrChange w:id="159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160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61" w:author="cathaylife" w:date="2009-01-12T09:25:00Z"/>
                <w:rFonts w:ascii="sөũ" w:hAnsi="sөũ"/>
              </w:rPr>
            </w:pPr>
            <w:ins w:id="162" w:author="cathaylife" w:date="2009-01-12T09:26:00Z">
              <w:r>
                <w:rPr>
                  <w:rFonts w:ascii="sөũ" w:hAnsi="sөũ"/>
                </w:rPr>
                <w:t>險別</w:t>
              </w:r>
            </w:ins>
          </w:p>
        </w:tc>
        <w:tc>
          <w:tcPr>
            <w:tcW w:w="3233" w:type="dxa"/>
            <w:tcPrChange w:id="163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64" w:author="cathaylife" w:date="2009-01-12T09:25:00Z"/>
                <w:rFonts w:ascii="新細明體" w:cs="新細明體" w:hint="eastAsia"/>
                <w:color w:val="000000"/>
                <w:szCs w:val="24"/>
                <w:lang w:eastAsia="zh-TW"/>
                <w:rPrChange w:id="165" w:author="cathaylife" w:date="2009-01-12T09:30:00Z">
                  <w:rPr>
                    <w:ins w:id="166" w:author="cathaylife" w:date="2009-01-12T09:25:00Z"/>
                    <w:rFonts w:ascii="新細明體" w:cs="新細明體" w:hint="eastAsia"/>
                    <w:color w:val="000000"/>
                    <w:szCs w:val="24"/>
                    <w:lang w:eastAsia="zh-TW"/>
                  </w:rPr>
                </w:rPrChange>
              </w:rPr>
            </w:pPr>
            <w:ins w:id="167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意外險險別名稱(理賠)</w:t>
              </w:r>
            </w:ins>
          </w:p>
        </w:tc>
        <w:tc>
          <w:tcPr>
            <w:tcW w:w="1764" w:type="dxa"/>
            <w:tcPrChange w:id="168" w:author="cathaylife" w:date="2009-01-12T09:30:00Z">
              <w:tcPr>
                <w:tcW w:w="1764" w:type="dxa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69" w:author="cathaylife" w:date="2009-01-12T09:25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70" w:author="cathaylife" w:date="2009-01-12T09:30:00Z">
              <w:r w:rsidRPr="007976C8">
                <w:rPr>
                  <w:color w:val="000000"/>
                  <w:kern w:val="2"/>
                  <w:szCs w:val="24"/>
                  <w:lang w:eastAsia="zh-TW"/>
                </w:rPr>
                <w:t>N_PROD_ID</w:t>
              </w:r>
            </w:ins>
          </w:p>
        </w:tc>
      </w:tr>
      <w:tr w:rsidR="007976C8" w:rsidTr="007976C8">
        <w:tblPrEx>
          <w:tblPrExChange w:id="171" w:author="cathaylife" w:date="2009-01-12T09:30:00Z">
            <w:tblPrEx>
              <w:tblInd w:w="2712" w:type="dxa"/>
            </w:tblPrEx>
          </w:tblPrExChange>
        </w:tblPrEx>
        <w:trPr>
          <w:ins w:id="172" w:author="cathaylife" w:date="2009-01-12T09:25:00Z"/>
          <w:trPrChange w:id="173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174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75" w:author="cathaylife" w:date="2009-01-12T09:25:00Z"/>
                <w:rFonts w:ascii="sөũ" w:hAnsi="sөũ"/>
              </w:rPr>
            </w:pPr>
            <w:ins w:id="176" w:author="cathaylife" w:date="2009-01-12T09:26:00Z">
              <w:r>
                <w:rPr>
                  <w:rFonts w:ascii="sөũ" w:hAnsi="sөũ"/>
                </w:rPr>
                <w:t>通算分類</w:t>
              </w:r>
            </w:ins>
          </w:p>
        </w:tc>
        <w:tc>
          <w:tcPr>
            <w:tcW w:w="3233" w:type="dxa"/>
            <w:tcPrChange w:id="177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78" w:author="cathaylife" w:date="2009-01-12T09:25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179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通算分類</w:t>
              </w:r>
            </w:ins>
          </w:p>
        </w:tc>
        <w:tc>
          <w:tcPr>
            <w:tcW w:w="1764" w:type="dxa"/>
            <w:tcPrChange w:id="180" w:author="cathaylife" w:date="2009-01-12T09:30:00Z">
              <w:tcPr>
                <w:tcW w:w="1764" w:type="dxa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81" w:author="cathaylife" w:date="2009-01-12T09:25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82" w:author="cathaylife" w:date="2009-01-12T09:30:00Z">
              <w:r w:rsidRPr="007976C8">
                <w:rPr>
                  <w:color w:val="000000"/>
                  <w:kern w:val="2"/>
                  <w:szCs w:val="24"/>
                  <w:lang w:eastAsia="zh-TW"/>
                </w:rPr>
                <w:t>N_PROD_CLASS</w:t>
              </w:r>
            </w:ins>
          </w:p>
        </w:tc>
      </w:tr>
      <w:tr w:rsidR="007976C8" w:rsidTr="007976C8">
        <w:tblPrEx>
          <w:tblPrExChange w:id="183" w:author="cathaylife" w:date="2009-01-12T09:30:00Z">
            <w:tblPrEx>
              <w:tblInd w:w="2712" w:type="dxa"/>
            </w:tblPrEx>
          </w:tblPrExChange>
        </w:tblPrEx>
        <w:trPr>
          <w:ins w:id="184" w:author="cathaylife" w:date="2009-01-12T09:25:00Z"/>
          <w:trPrChange w:id="185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186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87" w:author="cathaylife" w:date="2009-01-12T09:25:00Z"/>
                <w:rFonts w:ascii="sөũ" w:hAnsi="sөũ"/>
              </w:rPr>
            </w:pPr>
            <w:ins w:id="188" w:author="cathaylife" w:date="2009-01-12T09:26:00Z">
              <w:r>
                <w:rPr>
                  <w:rFonts w:ascii="sөũ" w:hAnsi="sөũ"/>
                </w:rPr>
                <w:t>保額</w:t>
              </w:r>
            </w:ins>
          </w:p>
        </w:tc>
        <w:tc>
          <w:tcPr>
            <w:tcW w:w="3233" w:type="dxa"/>
            <w:tcPrChange w:id="189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90" w:author="cathaylife" w:date="2009-01-12T09:25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191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保額</w:t>
              </w:r>
            </w:ins>
          </w:p>
        </w:tc>
        <w:tc>
          <w:tcPr>
            <w:tcW w:w="1764" w:type="dxa"/>
            <w:tcPrChange w:id="192" w:author="cathaylife" w:date="2009-01-12T09:30:00Z">
              <w:tcPr>
                <w:tcW w:w="1764" w:type="dxa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93" w:author="cathaylife" w:date="2009-01-12T09:25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rPr>
          <w:ins w:id="194" w:author="cathaylife" w:date="2009-01-12T09:22:00Z"/>
        </w:trPr>
        <w:tc>
          <w:tcPr>
            <w:tcW w:w="1568" w:type="dxa"/>
            <w:tcPrChange w:id="195" w:author="cathaylife" w:date="2009-01-12T09:30:00Z">
              <w:tcPr>
                <w:tcW w:w="3498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96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197" w:author="cathaylife" w:date="2009-01-12T09:26:00Z">
              <w:r>
                <w:rPr>
                  <w:rFonts w:ascii="sөũ" w:hAnsi="sөũ"/>
                </w:rPr>
                <w:t>保額單位</w:t>
              </w:r>
            </w:ins>
          </w:p>
        </w:tc>
        <w:tc>
          <w:tcPr>
            <w:tcW w:w="3233" w:type="dxa"/>
            <w:tcPrChange w:id="198" w:author="cathaylife" w:date="2009-01-12T09:30:00Z">
              <w:tcPr>
                <w:tcW w:w="3499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199" w:author="cathaylife" w:date="2009-01-12T09:22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200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201" w:author="cathaylife" w:date="2009-01-12T09:31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保額單位</w:t>
              </w:r>
            </w:ins>
          </w:p>
        </w:tc>
        <w:tc>
          <w:tcPr>
            <w:tcW w:w="1764" w:type="dxa"/>
            <w:tcPrChange w:id="202" w:author="cathaylife" w:date="2009-01-12T09:30:00Z">
              <w:tcPr>
                <w:tcW w:w="3499" w:type="dxa"/>
                <w:gridSpan w:val="3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03" w:author="cathaylife" w:date="2009-01-12T09:22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blPrEx>
          <w:tblPrExChange w:id="204" w:author="cathaylife" w:date="2009-01-12T09:30:00Z">
            <w:tblPrEx>
              <w:tblInd w:w="2712" w:type="dxa"/>
            </w:tblPrEx>
          </w:tblPrExChange>
        </w:tblPrEx>
        <w:trPr>
          <w:ins w:id="205" w:author="cathaylife" w:date="2009-01-12T09:26:00Z"/>
          <w:trPrChange w:id="206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207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08" w:author="cathaylife" w:date="2009-01-12T09:26:00Z"/>
                <w:rFonts w:ascii="sөũ" w:hAnsi="sөũ"/>
              </w:rPr>
            </w:pPr>
            <w:ins w:id="209" w:author="cathaylife" w:date="2009-01-12T09:26:00Z">
              <w:r>
                <w:rPr>
                  <w:rFonts w:ascii="sөũ" w:hAnsi="sөũ"/>
                </w:rPr>
                <w:t>投保日期</w:t>
              </w:r>
            </w:ins>
          </w:p>
        </w:tc>
        <w:tc>
          <w:tcPr>
            <w:tcW w:w="3233" w:type="dxa"/>
            <w:tcPrChange w:id="210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11" w:author="cathaylife" w:date="2009-01-12T09:26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212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213" w:author="cathaylife" w:date="2009-01-12T09:31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投保日期</w:t>
              </w:r>
            </w:ins>
          </w:p>
        </w:tc>
        <w:tc>
          <w:tcPr>
            <w:tcW w:w="1764" w:type="dxa"/>
            <w:tcPrChange w:id="214" w:author="cathaylife" w:date="2009-01-12T09:30:00Z">
              <w:tcPr>
                <w:tcW w:w="1764" w:type="dxa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15" w:author="cathaylife" w:date="2009-01-12T09:26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blPrEx>
          <w:tblPrExChange w:id="216" w:author="cathaylife" w:date="2009-01-12T09:30:00Z">
            <w:tblPrEx>
              <w:tblInd w:w="2712" w:type="dxa"/>
            </w:tblPrEx>
          </w:tblPrExChange>
        </w:tblPrEx>
        <w:trPr>
          <w:ins w:id="217" w:author="cathaylife" w:date="2009-01-12T09:26:00Z"/>
          <w:trPrChange w:id="218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219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20" w:author="cathaylife" w:date="2009-01-12T09:26:00Z"/>
                <w:rFonts w:ascii="sөũ" w:hAnsi="sөũ"/>
              </w:rPr>
            </w:pPr>
            <w:ins w:id="221" w:author="cathaylife" w:date="2009-01-12T09:26:00Z">
              <w:r>
                <w:rPr>
                  <w:rFonts w:ascii="sөũ" w:hAnsi="sөũ"/>
                </w:rPr>
                <w:t>契約效力</w:t>
              </w:r>
            </w:ins>
          </w:p>
        </w:tc>
        <w:tc>
          <w:tcPr>
            <w:tcW w:w="3233" w:type="dxa"/>
            <w:tcPrChange w:id="222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23" w:author="cathaylife" w:date="2009-01-12T09:26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224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225" w:author="cathaylife" w:date="2009-01-12T09:31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契約效力</w:t>
              </w:r>
            </w:ins>
          </w:p>
        </w:tc>
        <w:tc>
          <w:tcPr>
            <w:tcW w:w="1764" w:type="dxa"/>
            <w:tcPrChange w:id="226" w:author="cathaylife" w:date="2009-01-12T09:30:00Z">
              <w:tcPr>
                <w:tcW w:w="1764" w:type="dxa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27" w:author="cathaylife" w:date="2009-01-12T09:26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blPrEx>
          <w:tblPrExChange w:id="228" w:author="cathaylife" w:date="2009-01-12T09:30:00Z">
            <w:tblPrEx>
              <w:tblInd w:w="2712" w:type="dxa"/>
            </w:tblPrEx>
          </w:tblPrExChange>
        </w:tblPrEx>
        <w:trPr>
          <w:ins w:id="229" w:author="cathaylife" w:date="2009-01-12T09:26:00Z"/>
          <w:trPrChange w:id="230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231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32" w:author="cathaylife" w:date="2009-01-12T09:26:00Z"/>
                <w:rFonts w:ascii="sөũ" w:hAnsi="sөũ"/>
              </w:rPr>
            </w:pPr>
            <w:ins w:id="233" w:author="cathaylife" w:date="2009-01-12T09:26:00Z">
              <w:r>
                <w:rPr>
                  <w:rFonts w:ascii="sөũ" w:hAnsi="sөũ"/>
                </w:rPr>
                <w:t>契約角色</w:t>
              </w:r>
            </w:ins>
          </w:p>
        </w:tc>
        <w:tc>
          <w:tcPr>
            <w:tcW w:w="3233" w:type="dxa"/>
            <w:tcPrChange w:id="234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35" w:author="cathaylife" w:date="2009-01-12T09:26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236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237" w:author="cathaylife" w:date="2009-01-12T09:32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契約角色</w:t>
              </w:r>
            </w:ins>
          </w:p>
        </w:tc>
        <w:tc>
          <w:tcPr>
            <w:tcW w:w="1764" w:type="dxa"/>
            <w:tcPrChange w:id="238" w:author="cathaylife" w:date="2009-01-12T09:30:00Z">
              <w:tcPr>
                <w:tcW w:w="1764" w:type="dxa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39" w:author="cathaylife" w:date="2009-01-12T09:26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blPrEx>
          <w:tblPrExChange w:id="240" w:author="cathaylife" w:date="2009-01-12T09:30:00Z">
            <w:tblPrEx>
              <w:tblInd w:w="2712" w:type="dxa"/>
            </w:tblPrEx>
          </w:tblPrExChange>
        </w:tblPrEx>
        <w:trPr>
          <w:ins w:id="241" w:author="cathaylife" w:date="2009-01-12T09:26:00Z"/>
          <w:trPrChange w:id="242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243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44" w:author="cathaylife" w:date="2009-01-12T09:26:00Z"/>
                <w:rFonts w:ascii="sөũ" w:hAnsi="sөũ"/>
              </w:rPr>
            </w:pPr>
            <w:ins w:id="245" w:author="cathaylife" w:date="2009-01-12T09:26:00Z">
              <w:r>
                <w:rPr>
                  <w:rFonts w:ascii="sөũ" w:hAnsi="sөũ"/>
                </w:rPr>
                <w:t>到達年齡</w:t>
              </w:r>
            </w:ins>
          </w:p>
        </w:tc>
        <w:tc>
          <w:tcPr>
            <w:tcW w:w="3233" w:type="dxa"/>
            <w:tcPrChange w:id="246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47" w:author="cathaylife" w:date="2009-01-12T09:26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248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249" w:author="cathaylife" w:date="2009-01-12T09:32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到達年齡</w:t>
              </w:r>
            </w:ins>
          </w:p>
        </w:tc>
        <w:tc>
          <w:tcPr>
            <w:tcW w:w="1764" w:type="dxa"/>
            <w:tcPrChange w:id="250" w:author="cathaylife" w:date="2009-01-12T09:30:00Z">
              <w:tcPr>
                <w:tcW w:w="1764" w:type="dxa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51" w:author="cathaylife" w:date="2009-01-12T09:26:00Z"/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7976C8" w:rsidTr="007976C8">
        <w:tblPrEx>
          <w:tblPrExChange w:id="252" w:author="cathaylife" w:date="2009-01-12T09:30:00Z">
            <w:tblPrEx>
              <w:tblInd w:w="2712" w:type="dxa"/>
            </w:tblPrEx>
          </w:tblPrExChange>
        </w:tblPrEx>
        <w:trPr>
          <w:ins w:id="253" w:author="cathaylife" w:date="2009-01-12T09:26:00Z"/>
          <w:trPrChange w:id="254" w:author="cathaylife" w:date="2009-01-12T09:30:00Z">
            <w:trPr>
              <w:gridBefore w:val="1"/>
              <w:gridAfter w:val="0"/>
            </w:trPr>
          </w:trPrChange>
        </w:trPr>
        <w:tc>
          <w:tcPr>
            <w:tcW w:w="1568" w:type="dxa"/>
            <w:tcPrChange w:id="255" w:author="cathaylife" w:date="2009-01-12T09:30:00Z">
              <w:tcPr>
                <w:tcW w:w="2660" w:type="dxa"/>
                <w:gridSpan w:val="2"/>
              </w:tcPr>
            </w:tcPrChange>
          </w:tcPr>
          <w:p w:rsid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56" w:author="cathaylife" w:date="2009-01-12T09:26:00Z"/>
                <w:rFonts w:ascii="sөũ" w:hAnsi="sөũ"/>
              </w:rPr>
            </w:pPr>
            <w:ins w:id="257" w:author="cathaylife" w:date="2009-01-12T09:26:00Z">
              <w:r>
                <w:rPr>
                  <w:rFonts w:ascii="sөũ" w:hAnsi="sөũ"/>
                </w:rPr>
                <w:t>訊息</w:t>
              </w:r>
            </w:ins>
          </w:p>
        </w:tc>
        <w:tc>
          <w:tcPr>
            <w:tcW w:w="3233" w:type="dxa"/>
            <w:tcPrChange w:id="258" w:author="cathaylife" w:date="2009-01-12T09:30:00Z">
              <w:tcPr>
                <w:tcW w:w="2141" w:type="dxa"/>
                <w:gridSpan w:val="2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59" w:author="cathaylife" w:date="2009-01-12T09:26:00Z"/>
                <w:rFonts w:ascii="新細明體" w:cs="新細明體" w:hint="eastAsia"/>
                <w:color w:val="000000"/>
                <w:szCs w:val="24"/>
                <w:lang w:eastAsia="zh-TW"/>
              </w:rPr>
            </w:pPr>
            <w:ins w:id="260" w:author="cathaylife" w:date="2009-01-12T09:30:00Z">
              <w:r w:rsidRPr="00997AFC">
                <w:rPr>
                  <w:rFonts w:ascii="新細明體" w:cs="新細明體" w:hint="eastAsia"/>
                  <w:color w:val="000000"/>
                  <w:highlight w:val="white"/>
                  <w:lang w:eastAsia="zh-TW"/>
                </w:rPr>
                <w:t>投保明細.</w:t>
              </w:r>
            </w:ins>
            <w:ins w:id="261" w:author="cathaylife" w:date="2009-01-12T09:32:00Z">
              <w:r w:rsidRPr="007976C8">
                <w:rPr>
                  <w:rFonts w:ascii="新細明體" w:cs="新細明體" w:hint="eastAsia"/>
                  <w:color w:val="000000"/>
                  <w:lang w:eastAsia="zh-TW"/>
                </w:rPr>
                <w:t>訊息說明</w:t>
              </w:r>
            </w:ins>
          </w:p>
        </w:tc>
        <w:tc>
          <w:tcPr>
            <w:tcW w:w="1764" w:type="dxa"/>
            <w:tcPrChange w:id="262" w:author="cathaylife" w:date="2009-01-12T09:30:00Z">
              <w:tcPr>
                <w:tcW w:w="1764" w:type="dxa"/>
              </w:tcPr>
            </w:tcPrChange>
          </w:tcPr>
          <w:p w:rsidR="007976C8" w:rsidRPr="007976C8" w:rsidRDefault="007976C8" w:rsidP="00D5561F">
            <w:pPr>
              <w:pStyle w:val="Tabletext"/>
              <w:keepLines w:val="0"/>
              <w:spacing w:after="0" w:line="240" w:lineRule="auto"/>
              <w:rPr>
                <w:ins w:id="263" w:author="cathaylife" w:date="2009-01-12T09:26:00Z"/>
                <w:rFonts w:hint="eastAsia"/>
                <w:color w:val="000000"/>
                <w:kern w:val="2"/>
                <w:szCs w:val="24"/>
                <w:lang w:eastAsia="zh-TW"/>
              </w:rPr>
            </w:pPr>
            <w:ins w:id="264" w:author="cathaylife" w:date="2009-01-12T09:32:00Z">
              <w:r w:rsidRPr="007976C8">
                <w:rPr>
                  <w:color w:val="000000"/>
                  <w:kern w:val="2"/>
                  <w:szCs w:val="24"/>
                  <w:lang w:eastAsia="zh-TW"/>
                </w:rPr>
                <w:t>N_MSG</w:t>
              </w:r>
            </w:ins>
          </w:p>
        </w:tc>
      </w:tr>
    </w:tbl>
    <w:p w:rsidR="00D5561F" w:rsidRDefault="00D5561F" w:rsidP="00D5561F">
      <w:pPr>
        <w:pStyle w:val="Tabletext"/>
        <w:keepLines w:val="0"/>
        <w:numPr>
          <w:ins w:id="265" w:author="cathaylife" w:date="2009-01-12T09:22:00Z"/>
        </w:numPr>
        <w:spacing w:after="0" w:line="240" w:lineRule="auto"/>
        <w:ind w:left="1701"/>
        <w:rPr>
          <w:ins w:id="266" w:author="cathaylife" w:date="2009-01-12T09:22:00Z"/>
          <w:rFonts w:hint="eastAsia"/>
          <w:color w:val="000000"/>
          <w:kern w:val="2"/>
          <w:szCs w:val="24"/>
          <w:lang w:eastAsia="zh-TW"/>
        </w:rPr>
        <w:pPrChange w:id="267" w:author="cathaylife" w:date="2009-01-12T09:22:00Z">
          <w:pPr>
            <w:pStyle w:val="Tabletext"/>
            <w:keepLines w:val="0"/>
            <w:spacing w:after="0" w:line="240" w:lineRule="auto"/>
          </w:pPr>
        </w:pPrChange>
      </w:pPr>
    </w:p>
    <w:p w:rsidR="00C242AA" w:rsidRDefault="00D75C07" w:rsidP="004907B0">
      <w:pPr>
        <w:pStyle w:val="Tabletext"/>
        <w:keepLines w:val="0"/>
        <w:numPr>
          <w:ilvl w:val="1"/>
          <w:numId w:val="2"/>
          <w:numberingChange w:id="268" w:author="cathaylife" w:date="2008-12-03T10:31:00Z" w:original="%1:6:0:.%2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將輸出結果顯示於畫面上</w:t>
      </w:r>
    </w:p>
    <w:p w:rsidR="004907B0" w:rsidRDefault="00402E33" w:rsidP="004907B0">
      <w:pPr>
        <w:pStyle w:val="Tabletext"/>
        <w:keepLines w:val="0"/>
        <w:numPr>
          <w:ilvl w:val="1"/>
          <w:numId w:val="2"/>
          <w:numberingChange w:id="269" w:author="cathaylife" w:date="2008-12-03T10:31:00Z" w:original="%1:6:0:.%2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RETURN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12601E" w:rsidRDefault="0012601E" w:rsidP="004907B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12601E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E87" w:rsidRDefault="00D03E87" w:rsidP="00D03E87">
      <w:r>
        <w:separator/>
      </w:r>
    </w:p>
  </w:endnote>
  <w:endnote w:type="continuationSeparator" w:id="0">
    <w:p w:rsidR="00D03E87" w:rsidRDefault="00D03E87" w:rsidP="00D0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E87" w:rsidRDefault="00D03E87" w:rsidP="00D03E87">
      <w:r>
        <w:separator/>
      </w:r>
    </w:p>
  </w:footnote>
  <w:footnote w:type="continuationSeparator" w:id="0">
    <w:p w:rsidR="00D03E87" w:rsidRDefault="00D03E87" w:rsidP="00D0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8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9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7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19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23"/>
  </w:num>
  <w:num w:numId="5">
    <w:abstractNumId w:val="3"/>
  </w:num>
  <w:num w:numId="6">
    <w:abstractNumId w:val="7"/>
  </w:num>
  <w:num w:numId="7">
    <w:abstractNumId w:val="18"/>
  </w:num>
  <w:num w:numId="8">
    <w:abstractNumId w:val="6"/>
  </w:num>
  <w:num w:numId="9">
    <w:abstractNumId w:val="16"/>
  </w:num>
  <w:num w:numId="10">
    <w:abstractNumId w:val="22"/>
  </w:num>
  <w:num w:numId="11">
    <w:abstractNumId w:val="17"/>
  </w:num>
  <w:num w:numId="12">
    <w:abstractNumId w:val="27"/>
  </w:num>
  <w:num w:numId="13">
    <w:abstractNumId w:val="8"/>
  </w:num>
  <w:num w:numId="14">
    <w:abstractNumId w:val="14"/>
  </w:num>
  <w:num w:numId="15">
    <w:abstractNumId w:val="12"/>
  </w:num>
  <w:num w:numId="16">
    <w:abstractNumId w:val="9"/>
  </w:num>
  <w:num w:numId="17">
    <w:abstractNumId w:val="19"/>
  </w:num>
  <w:num w:numId="18">
    <w:abstractNumId w:val="0"/>
  </w:num>
  <w:num w:numId="19">
    <w:abstractNumId w:val="1"/>
  </w:num>
  <w:num w:numId="20">
    <w:abstractNumId w:val="20"/>
  </w:num>
  <w:num w:numId="21">
    <w:abstractNumId w:val="13"/>
  </w:num>
  <w:num w:numId="22">
    <w:abstractNumId w:val="25"/>
  </w:num>
  <w:num w:numId="23">
    <w:abstractNumId w:val="10"/>
  </w:num>
  <w:num w:numId="24">
    <w:abstractNumId w:val="11"/>
  </w:num>
  <w:num w:numId="25">
    <w:abstractNumId w:val="26"/>
  </w:num>
  <w:num w:numId="26">
    <w:abstractNumId w:val="5"/>
  </w:num>
  <w:num w:numId="27">
    <w:abstractNumId w:val="21"/>
  </w:num>
  <w:num w:numId="2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5BC4"/>
    <w:rsid w:val="00006642"/>
    <w:rsid w:val="000072B6"/>
    <w:rsid w:val="0001311F"/>
    <w:rsid w:val="00016263"/>
    <w:rsid w:val="00027078"/>
    <w:rsid w:val="00030AB0"/>
    <w:rsid w:val="00030CC4"/>
    <w:rsid w:val="000354D9"/>
    <w:rsid w:val="0004068A"/>
    <w:rsid w:val="00041C1F"/>
    <w:rsid w:val="00043516"/>
    <w:rsid w:val="00045B50"/>
    <w:rsid w:val="0005336A"/>
    <w:rsid w:val="00054339"/>
    <w:rsid w:val="000638BD"/>
    <w:rsid w:val="00064B3E"/>
    <w:rsid w:val="00065B2B"/>
    <w:rsid w:val="000739F5"/>
    <w:rsid w:val="00077943"/>
    <w:rsid w:val="00086AD0"/>
    <w:rsid w:val="000933D8"/>
    <w:rsid w:val="000C2112"/>
    <w:rsid w:val="000C779B"/>
    <w:rsid w:val="000D0BA9"/>
    <w:rsid w:val="000D3506"/>
    <w:rsid w:val="000D44F4"/>
    <w:rsid w:val="000D6720"/>
    <w:rsid w:val="000D675D"/>
    <w:rsid w:val="000E0F86"/>
    <w:rsid w:val="000E132B"/>
    <w:rsid w:val="000F0857"/>
    <w:rsid w:val="000F1BD6"/>
    <w:rsid w:val="000F233D"/>
    <w:rsid w:val="000F5033"/>
    <w:rsid w:val="00100E66"/>
    <w:rsid w:val="0010315D"/>
    <w:rsid w:val="001078C7"/>
    <w:rsid w:val="001116FE"/>
    <w:rsid w:val="00113803"/>
    <w:rsid w:val="00117B86"/>
    <w:rsid w:val="00121ED9"/>
    <w:rsid w:val="0012223E"/>
    <w:rsid w:val="00123DA4"/>
    <w:rsid w:val="0012601E"/>
    <w:rsid w:val="001323A2"/>
    <w:rsid w:val="0013419B"/>
    <w:rsid w:val="0014224B"/>
    <w:rsid w:val="00142D02"/>
    <w:rsid w:val="00150AB3"/>
    <w:rsid w:val="0015137B"/>
    <w:rsid w:val="0016122D"/>
    <w:rsid w:val="00166391"/>
    <w:rsid w:val="0018330B"/>
    <w:rsid w:val="00185DF5"/>
    <w:rsid w:val="00193CDF"/>
    <w:rsid w:val="00194416"/>
    <w:rsid w:val="001A7A6E"/>
    <w:rsid w:val="001B6CBC"/>
    <w:rsid w:val="001B761F"/>
    <w:rsid w:val="001C2347"/>
    <w:rsid w:val="001C51A5"/>
    <w:rsid w:val="001C535B"/>
    <w:rsid w:val="001C5436"/>
    <w:rsid w:val="001D2BC3"/>
    <w:rsid w:val="001D644E"/>
    <w:rsid w:val="001E2137"/>
    <w:rsid w:val="001E4BE4"/>
    <w:rsid w:val="001F1E7C"/>
    <w:rsid w:val="001F229F"/>
    <w:rsid w:val="001F32D2"/>
    <w:rsid w:val="0020020C"/>
    <w:rsid w:val="00200CD6"/>
    <w:rsid w:val="002023F7"/>
    <w:rsid w:val="002029B6"/>
    <w:rsid w:val="002049C8"/>
    <w:rsid w:val="00204D2C"/>
    <w:rsid w:val="00210C20"/>
    <w:rsid w:val="0021578C"/>
    <w:rsid w:val="002174DE"/>
    <w:rsid w:val="00223F48"/>
    <w:rsid w:val="00226E23"/>
    <w:rsid w:val="00230C40"/>
    <w:rsid w:val="00231A93"/>
    <w:rsid w:val="002546B7"/>
    <w:rsid w:val="002553E2"/>
    <w:rsid w:val="00262CFE"/>
    <w:rsid w:val="002630A7"/>
    <w:rsid w:val="00263CAF"/>
    <w:rsid w:val="00263D75"/>
    <w:rsid w:val="00266BAE"/>
    <w:rsid w:val="002829CE"/>
    <w:rsid w:val="00291066"/>
    <w:rsid w:val="002A5036"/>
    <w:rsid w:val="002A5CD0"/>
    <w:rsid w:val="002B668E"/>
    <w:rsid w:val="002C220F"/>
    <w:rsid w:val="002C505A"/>
    <w:rsid w:val="002C6EEE"/>
    <w:rsid w:val="002D26C6"/>
    <w:rsid w:val="002D2B4E"/>
    <w:rsid w:val="002D2EBC"/>
    <w:rsid w:val="002D77D7"/>
    <w:rsid w:val="002E51E3"/>
    <w:rsid w:val="002E63A0"/>
    <w:rsid w:val="002F2085"/>
    <w:rsid w:val="002F234E"/>
    <w:rsid w:val="002F249C"/>
    <w:rsid w:val="00304464"/>
    <w:rsid w:val="00305063"/>
    <w:rsid w:val="003146AE"/>
    <w:rsid w:val="003175A1"/>
    <w:rsid w:val="003177F8"/>
    <w:rsid w:val="00325471"/>
    <w:rsid w:val="00327D3A"/>
    <w:rsid w:val="003310F2"/>
    <w:rsid w:val="0034157C"/>
    <w:rsid w:val="00346EA8"/>
    <w:rsid w:val="00350955"/>
    <w:rsid w:val="00351630"/>
    <w:rsid w:val="003569FD"/>
    <w:rsid w:val="0036209D"/>
    <w:rsid w:val="0036451C"/>
    <w:rsid w:val="00364FAC"/>
    <w:rsid w:val="00367C38"/>
    <w:rsid w:val="00377D1C"/>
    <w:rsid w:val="00385EFC"/>
    <w:rsid w:val="003907CC"/>
    <w:rsid w:val="0039364E"/>
    <w:rsid w:val="003A377F"/>
    <w:rsid w:val="003A67A6"/>
    <w:rsid w:val="003B32A8"/>
    <w:rsid w:val="003B51C3"/>
    <w:rsid w:val="003B6775"/>
    <w:rsid w:val="003C265C"/>
    <w:rsid w:val="003C2BD0"/>
    <w:rsid w:val="003E598B"/>
    <w:rsid w:val="003E7609"/>
    <w:rsid w:val="003F2BFF"/>
    <w:rsid w:val="003F3920"/>
    <w:rsid w:val="00402E33"/>
    <w:rsid w:val="00404045"/>
    <w:rsid w:val="00410440"/>
    <w:rsid w:val="004106A1"/>
    <w:rsid w:val="00415333"/>
    <w:rsid w:val="0041547C"/>
    <w:rsid w:val="00422791"/>
    <w:rsid w:val="004304EB"/>
    <w:rsid w:val="00431165"/>
    <w:rsid w:val="00431206"/>
    <w:rsid w:val="00440570"/>
    <w:rsid w:val="00440EFA"/>
    <w:rsid w:val="0044266F"/>
    <w:rsid w:val="00444AA4"/>
    <w:rsid w:val="0044501C"/>
    <w:rsid w:val="00452701"/>
    <w:rsid w:val="00454F56"/>
    <w:rsid w:val="00455BE3"/>
    <w:rsid w:val="00457439"/>
    <w:rsid w:val="00462124"/>
    <w:rsid w:val="004638E3"/>
    <w:rsid w:val="004670CF"/>
    <w:rsid w:val="0046730C"/>
    <w:rsid w:val="00476228"/>
    <w:rsid w:val="004805AC"/>
    <w:rsid w:val="00481028"/>
    <w:rsid w:val="00481777"/>
    <w:rsid w:val="004907B0"/>
    <w:rsid w:val="00495386"/>
    <w:rsid w:val="0049786B"/>
    <w:rsid w:val="004A57C8"/>
    <w:rsid w:val="004B1D1A"/>
    <w:rsid w:val="004B43B5"/>
    <w:rsid w:val="004C0F21"/>
    <w:rsid w:val="004C4CD5"/>
    <w:rsid w:val="004C6C47"/>
    <w:rsid w:val="004D0FDD"/>
    <w:rsid w:val="004D1ADF"/>
    <w:rsid w:val="004D29C3"/>
    <w:rsid w:val="004D632B"/>
    <w:rsid w:val="004E0141"/>
    <w:rsid w:val="004E1AB5"/>
    <w:rsid w:val="004E20C7"/>
    <w:rsid w:val="004F2747"/>
    <w:rsid w:val="004F69EE"/>
    <w:rsid w:val="00501D17"/>
    <w:rsid w:val="00506527"/>
    <w:rsid w:val="0051342C"/>
    <w:rsid w:val="005167F5"/>
    <w:rsid w:val="00520062"/>
    <w:rsid w:val="00523405"/>
    <w:rsid w:val="00527B31"/>
    <w:rsid w:val="00527DBD"/>
    <w:rsid w:val="00531C49"/>
    <w:rsid w:val="00544718"/>
    <w:rsid w:val="0054632A"/>
    <w:rsid w:val="005601DA"/>
    <w:rsid w:val="00560756"/>
    <w:rsid w:val="00563160"/>
    <w:rsid w:val="00564217"/>
    <w:rsid w:val="0057027B"/>
    <w:rsid w:val="00572C8D"/>
    <w:rsid w:val="00576681"/>
    <w:rsid w:val="00583ACC"/>
    <w:rsid w:val="005908D6"/>
    <w:rsid w:val="00591759"/>
    <w:rsid w:val="0059389C"/>
    <w:rsid w:val="005A138C"/>
    <w:rsid w:val="005A1EFC"/>
    <w:rsid w:val="005A364A"/>
    <w:rsid w:val="005A6715"/>
    <w:rsid w:val="005B41CA"/>
    <w:rsid w:val="005C24A7"/>
    <w:rsid w:val="005C7537"/>
    <w:rsid w:val="005E04F3"/>
    <w:rsid w:val="005E3D7A"/>
    <w:rsid w:val="005F4AA0"/>
    <w:rsid w:val="005F5F8E"/>
    <w:rsid w:val="00600D59"/>
    <w:rsid w:val="00602717"/>
    <w:rsid w:val="00610C35"/>
    <w:rsid w:val="00614C71"/>
    <w:rsid w:val="00616A33"/>
    <w:rsid w:val="00625913"/>
    <w:rsid w:val="006300D3"/>
    <w:rsid w:val="00630923"/>
    <w:rsid w:val="0063349D"/>
    <w:rsid w:val="00635781"/>
    <w:rsid w:val="00635AAE"/>
    <w:rsid w:val="00643792"/>
    <w:rsid w:val="00656C0A"/>
    <w:rsid w:val="0066036F"/>
    <w:rsid w:val="006675C6"/>
    <w:rsid w:val="00677246"/>
    <w:rsid w:val="00684612"/>
    <w:rsid w:val="006913B1"/>
    <w:rsid w:val="006936EB"/>
    <w:rsid w:val="006979EE"/>
    <w:rsid w:val="00697FE0"/>
    <w:rsid w:val="006C3902"/>
    <w:rsid w:val="006D0349"/>
    <w:rsid w:val="006D29EF"/>
    <w:rsid w:val="006D4943"/>
    <w:rsid w:val="006D4A4F"/>
    <w:rsid w:val="006E4981"/>
    <w:rsid w:val="006F034C"/>
    <w:rsid w:val="006F2FD1"/>
    <w:rsid w:val="007031B9"/>
    <w:rsid w:val="00707C28"/>
    <w:rsid w:val="007105BA"/>
    <w:rsid w:val="00710B79"/>
    <w:rsid w:val="00711660"/>
    <w:rsid w:val="007129A0"/>
    <w:rsid w:val="007153CA"/>
    <w:rsid w:val="00722384"/>
    <w:rsid w:val="00730E18"/>
    <w:rsid w:val="007355DD"/>
    <w:rsid w:val="00737EE3"/>
    <w:rsid w:val="00740781"/>
    <w:rsid w:val="007477CD"/>
    <w:rsid w:val="00754176"/>
    <w:rsid w:val="0076492D"/>
    <w:rsid w:val="007658BD"/>
    <w:rsid w:val="007671AC"/>
    <w:rsid w:val="007673A9"/>
    <w:rsid w:val="00782250"/>
    <w:rsid w:val="00791999"/>
    <w:rsid w:val="00795BFB"/>
    <w:rsid w:val="00795ECA"/>
    <w:rsid w:val="0079769F"/>
    <w:rsid w:val="007976C8"/>
    <w:rsid w:val="007A0D8B"/>
    <w:rsid w:val="007A19BD"/>
    <w:rsid w:val="007A2047"/>
    <w:rsid w:val="007A4C7C"/>
    <w:rsid w:val="007B39B7"/>
    <w:rsid w:val="007D1100"/>
    <w:rsid w:val="007D467A"/>
    <w:rsid w:val="007E42C7"/>
    <w:rsid w:val="007E6612"/>
    <w:rsid w:val="007F395C"/>
    <w:rsid w:val="007F4892"/>
    <w:rsid w:val="007F7E60"/>
    <w:rsid w:val="008001AC"/>
    <w:rsid w:val="0080637F"/>
    <w:rsid w:val="00812227"/>
    <w:rsid w:val="0082011E"/>
    <w:rsid w:val="00822F51"/>
    <w:rsid w:val="00823E4A"/>
    <w:rsid w:val="0082577A"/>
    <w:rsid w:val="008272C3"/>
    <w:rsid w:val="008276F5"/>
    <w:rsid w:val="00831C77"/>
    <w:rsid w:val="00840A01"/>
    <w:rsid w:val="00841B81"/>
    <w:rsid w:val="008517D3"/>
    <w:rsid w:val="00852A3E"/>
    <w:rsid w:val="0085383A"/>
    <w:rsid w:val="008559E5"/>
    <w:rsid w:val="008663F7"/>
    <w:rsid w:val="0087263F"/>
    <w:rsid w:val="00873869"/>
    <w:rsid w:val="0088045F"/>
    <w:rsid w:val="00880F20"/>
    <w:rsid w:val="008837BA"/>
    <w:rsid w:val="00883986"/>
    <w:rsid w:val="00885066"/>
    <w:rsid w:val="008876A6"/>
    <w:rsid w:val="008922ED"/>
    <w:rsid w:val="00897029"/>
    <w:rsid w:val="008A449A"/>
    <w:rsid w:val="008A66A0"/>
    <w:rsid w:val="008B0322"/>
    <w:rsid w:val="008B0560"/>
    <w:rsid w:val="008B174F"/>
    <w:rsid w:val="008B52E2"/>
    <w:rsid w:val="008C2C97"/>
    <w:rsid w:val="008D559B"/>
    <w:rsid w:val="008F02B3"/>
    <w:rsid w:val="008F07FC"/>
    <w:rsid w:val="008F271D"/>
    <w:rsid w:val="008F3B00"/>
    <w:rsid w:val="008F6808"/>
    <w:rsid w:val="00906D2F"/>
    <w:rsid w:val="00907801"/>
    <w:rsid w:val="009117CF"/>
    <w:rsid w:val="00911B75"/>
    <w:rsid w:val="009146E2"/>
    <w:rsid w:val="00917298"/>
    <w:rsid w:val="009219A4"/>
    <w:rsid w:val="009219FF"/>
    <w:rsid w:val="00927F33"/>
    <w:rsid w:val="00936137"/>
    <w:rsid w:val="00942CF7"/>
    <w:rsid w:val="00943A02"/>
    <w:rsid w:val="0094730B"/>
    <w:rsid w:val="00953F85"/>
    <w:rsid w:val="0095423D"/>
    <w:rsid w:val="00954B2F"/>
    <w:rsid w:val="00956BF1"/>
    <w:rsid w:val="00960ADC"/>
    <w:rsid w:val="0096247E"/>
    <w:rsid w:val="00962D2F"/>
    <w:rsid w:val="00963373"/>
    <w:rsid w:val="00963E6B"/>
    <w:rsid w:val="00964089"/>
    <w:rsid w:val="0096446A"/>
    <w:rsid w:val="00971FB4"/>
    <w:rsid w:val="00973C11"/>
    <w:rsid w:val="009803BD"/>
    <w:rsid w:val="00981096"/>
    <w:rsid w:val="00990A45"/>
    <w:rsid w:val="00992A32"/>
    <w:rsid w:val="009930E5"/>
    <w:rsid w:val="00994CF1"/>
    <w:rsid w:val="009A0C99"/>
    <w:rsid w:val="009A4998"/>
    <w:rsid w:val="009A6A8A"/>
    <w:rsid w:val="009A7BF8"/>
    <w:rsid w:val="009B162C"/>
    <w:rsid w:val="009B3F2A"/>
    <w:rsid w:val="009B6A07"/>
    <w:rsid w:val="009C5464"/>
    <w:rsid w:val="009C64ED"/>
    <w:rsid w:val="009D0CAB"/>
    <w:rsid w:val="009D0FB0"/>
    <w:rsid w:val="009D2AB3"/>
    <w:rsid w:val="009D6477"/>
    <w:rsid w:val="009E3E51"/>
    <w:rsid w:val="009E3FA3"/>
    <w:rsid w:val="009E7D46"/>
    <w:rsid w:val="009F10E4"/>
    <w:rsid w:val="009F23BB"/>
    <w:rsid w:val="009F2783"/>
    <w:rsid w:val="009F53A5"/>
    <w:rsid w:val="00A03923"/>
    <w:rsid w:val="00A04257"/>
    <w:rsid w:val="00A12C5A"/>
    <w:rsid w:val="00A14B15"/>
    <w:rsid w:val="00A174DC"/>
    <w:rsid w:val="00A22456"/>
    <w:rsid w:val="00A22E3F"/>
    <w:rsid w:val="00A23A23"/>
    <w:rsid w:val="00A2472A"/>
    <w:rsid w:val="00A26773"/>
    <w:rsid w:val="00A30C34"/>
    <w:rsid w:val="00A349C6"/>
    <w:rsid w:val="00A3588E"/>
    <w:rsid w:val="00A40C11"/>
    <w:rsid w:val="00A4151C"/>
    <w:rsid w:val="00A42A4C"/>
    <w:rsid w:val="00A43518"/>
    <w:rsid w:val="00A53072"/>
    <w:rsid w:val="00A56CC8"/>
    <w:rsid w:val="00A573C1"/>
    <w:rsid w:val="00A6451F"/>
    <w:rsid w:val="00A64C97"/>
    <w:rsid w:val="00A65B64"/>
    <w:rsid w:val="00A66EC0"/>
    <w:rsid w:val="00A70D32"/>
    <w:rsid w:val="00A73D60"/>
    <w:rsid w:val="00A76062"/>
    <w:rsid w:val="00A8666E"/>
    <w:rsid w:val="00AB2A88"/>
    <w:rsid w:val="00AB789D"/>
    <w:rsid w:val="00AD05AA"/>
    <w:rsid w:val="00AD553D"/>
    <w:rsid w:val="00AE2CAB"/>
    <w:rsid w:val="00AE4BB1"/>
    <w:rsid w:val="00AE53EF"/>
    <w:rsid w:val="00AE5C60"/>
    <w:rsid w:val="00AE62DD"/>
    <w:rsid w:val="00AE711A"/>
    <w:rsid w:val="00AF1639"/>
    <w:rsid w:val="00AF5D9F"/>
    <w:rsid w:val="00B00A99"/>
    <w:rsid w:val="00B02A9C"/>
    <w:rsid w:val="00B14330"/>
    <w:rsid w:val="00B179AC"/>
    <w:rsid w:val="00B23EBF"/>
    <w:rsid w:val="00B35C64"/>
    <w:rsid w:val="00B40498"/>
    <w:rsid w:val="00B42F79"/>
    <w:rsid w:val="00B508BB"/>
    <w:rsid w:val="00B548CF"/>
    <w:rsid w:val="00B5729E"/>
    <w:rsid w:val="00B71577"/>
    <w:rsid w:val="00B7166E"/>
    <w:rsid w:val="00B7326A"/>
    <w:rsid w:val="00B7380C"/>
    <w:rsid w:val="00B76423"/>
    <w:rsid w:val="00B77DE5"/>
    <w:rsid w:val="00B814EA"/>
    <w:rsid w:val="00B820A4"/>
    <w:rsid w:val="00B92181"/>
    <w:rsid w:val="00B94A3D"/>
    <w:rsid w:val="00B97FF6"/>
    <w:rsid w:val="00BA1481"/>
    <w:rsid w:val="00BA40C6"/>
    <w:rsid w:val="00BA4A3E"/>
    <w:rsid w:val="00BA6734"/>
    <w:rsid w:val="00BA6BDB"/>
    <w:rsid w:val="00BC3990"/>
    <w:rsid w:val="00BC5D6C"/>
    <w:rsid w:val="00BD232E"/>
    <w:rsid w:val="00BD3666"/>
    <w:rsid w:val="00BD3CAE"/>
    <w:rsid w:val="00BD504E"/>
    <w:rsid w:val="00BD558B"/>
    <w:rsid w:val="00BE0955"/>
    <w:rsid w:val="00BF03DA"/>
    <w:rsid w:val="00BF58C9"/>
    <w:rsid w:val="00BF7320"/>
    <w:rsid w:val="00C009C9"/>
    <w:rsid w:val="00C037C8"/>
    <w:rsid w:val="00C04A00"/>
    <w:rsid w:val="00C06BE7"/>
    <w:rsid w:val="00C13E24"/>
    <w:rsid w:val="00C149FA"/>
    <w:rsid w:val="00C2058F"/>
    <w:rsid w:val="00C22F3D"/>
    <w:rsid w:val="00C242AA"/>
    <w:rsid w:val="00C31509"/>
    <w:rsid w:val="00C36BA2"/>
    <w:rsid w:val="00C40EF2"/>
    <w:rsid w:val="00C419C3"/>
    <w:rsid w:val="00C51BA7"/>
    <w:rsid w:val="00C56A5C"/>
    <w:rsid w:val="00C57066"/>
    <w:rsid w:val="00C64236"/>
    <w:rsid w:val="00C72083"/>
    <w:rsid w:val="00C745D9"/>
    <w:rsid w:val="00C751AB"/>
    <w:rsid w:val="00C777D4"/>
    <w:rsid w:val="00C81B7F"/>
    <w:rsid w:val="00C86610"/>
    <w:rsid w:val="00CA2C3F"/>
    <w:rsid w:val="00CA6BA9"/>
    <w:rsid w:val="00CC4712"/>
    <w:rsid w:val="00CC68E1"/>
    <w:rsid w:val="00CC74A6"/>
    <w:rsid w:val="00CD5DEF"/>
    <w:rsid w:val="00CE30CC"/>
    <w:rsid w:val="00CF6C43"/>
    <w:rsid w:val="00D001B7"/>
    <w:rsid w:val="00D03C6F"/>
    <w:rsid w:val="00D03E87"/>
    <w:rsid w:val="00D10C27"/>
    <w:rsid w:val="00D15EF5"/>
    <w:rsid w:val="00D204C9"/>
    <w:rsid w:val="00D21712"/>
    <w:rsid w:val="00D27C48"/>
    <w:rsid w:val="00D33258"/>
    <w:rsid w:val="00D438B0"/>
    <w:rsid w:val="00D44B94"/>
    <w:rsid w:val="00D5027B"/>
    <w:rsid w:val="00D53B67"/>
    <w:rsid w:val="00D544D8"/>
    <w:rsid w:val="00D5561F"/>
    <w:rsid w:val="00D62B59"/>
    <w:rsid w:val="00D712F6"/>
    <w:rsid w:val="00D72526"/>
    <w:rsid w:val="00D73479"/>
    <w:rsid w:val="00D73B9D"/>
    <w:rsid w:val="00D75C07"/>
    <w:rsid w:val="00D771C3"/>
    <w:rsid w:val="00D77939"/>
    <w:rsid w:val="00D77A02"/>
    <w:rsid w:val="00D8091F"/>
    <w:rsid w:val="00D8296A"/>
    <w:rsid w:val="00D922DE"/>
    <w:rsid w:val="00D92353"/>
    <w:rsid w:val="00DA16E0"/>
    <w:rsid w:val="00DA1ED4"/>
    <w:rsid w:val="00DA3F2C"/>
    <w:rsid w:val="00DA7609"/>
    <w:rsid w:val="00DC177F"/>
    <w:rsid w:val="00DC5281"/>
    <w:rsid w:val="00DC6C2D"/>
    <w:rsid w:val="00DD2777"/>
    <w:rsid w:val="00DE0941"/>
    <w:rsid w:val="00DF18A4"/>
    <w:rsid w:val="00DF199A"/>
    <w:rsid w:val="00DF22B0"/>
    <w:rsid w:val="00DF6622"/>
    <w:rsid w:val="00E06D1E"/>
    <w:rsid w:val="00E201BC"/>
    <w:rsid w:val="00E207DD"/>
    <w:rsid w:val="00E306F1"/>
    <w:rsid w:val="00E3187B"/>
    <w:rsid w:val="00E33CC0"/>
    <w:rsid w:val="00E36B35"/>
    <w:rsid w:val="00E36F8B"/>
    <w:rsid w:val="00E46E4B"/>
    <w:rsid w:val="00E54F04"/>
    <w:rsid w:val="00E56F52"/>
    <w:rsid w:val="00E571DE"/>
    <w:rsid w:val="00E711A9"/>
    <w:rsid w:val="00E7180C"/>
    <w:rsid w:val="00E74ADF"/>
    <w:rsid w:val="00E834A2"/>
    <w:rsid w:val="00EA6527"/>
    <w:rsid w:val="00EA6557"/>
    <w:rsid w:val="00EB0949"/>
    <w:rsid w:val="00EB5DB6"/>
    <w:rsid w:val="00EC3E4E"/>
    <w:rsid w:val="00EC73CB"/>
    <w:rsid w:val="00ED119B"/>
    <w:rsid w:val="00ED40E8"/>
    <w:rsid w:val="00ED4107"/>
    <w:rsid w:val="00EE295D"/>
    <w:rsid w:val="00EE2AC3"/>
    <w:rsid w:val="00EF5941"/>
    <w:rsid w:val="00F07CA3"/>
    <w:rsid w:val="00F14970"/>
    <w:rsid w:val="00F17146"/>
    <w:rsid w:val="00F1755E"/>
    <w:rsid w:val="00F24AA4"/>
    <w:rsid w:val="00F25224"/>
    <w:rsid w:val="00F3433B"/>
    <w:rsid w:val="00F36DF2"/>
    <w:rsid w:val="00F43C25"/>
    <w:rsid w:val="00F450E0"/>
    <w:rsid w:val="00F54B0A"/>
    <w:rsid w:val="00F55049"/>
    <w:rsid w:val="00F72658"/>
    <w:rsid w:val="00F77BDC"/>
    <w:rsid w:val="00F80ABC"/>
    <w:rsid w:val="00F812BA"/>
    <w:rsid w:val="00F83F98"/>
    <w:rsid w:val="00F86D16"/>
    <w:rsid w:val="00F87B88"/>
    <w:rsid w:val="00F922D4"/>
    <w:rsid w:val="00F93E54"/>
    <w:rsid w:val="00F966B6"/>
    <w:rsid w:val="00FA3703"/>
    <w:rsid w:val="00FB21CB"/>
    <w:rsid w:val="00FC0B48"/>
    <w:rsid w:val="00FC1CC8"/>
    <w:rsid w:val="00FC27C6"/>
    <w:rsid w:val="00FC4C31"/>
    <w:rsid w:val="00FC5704"/>
    <w:rsid w:val="00FD3E89"/>
    <w:rsid w:val="00FD4910"/>
    <w:rsid w:val="00FD53E6"/>
    <w:rsid w:val="00FD6405"/>
    <w:rsid w:val="00FE3179"/>
    <w:rsid w:val="00FF0509"/>
    <w:rsid w:val="00FF22C8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7FE275-9B84-4F3A-A53E-679BC056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basedOn w:val="a0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basedOn w:val="a0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basedOn w:val="a0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styleId="ad">
    <w:name w:val="header"/>
    <w:basedOn w:val="a"/>
    <w:link w:val="ae"/>
    <w:rsid w:val="00D03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D03E87"/>
    <w:rPr>
      <w:kern w:val="2"/>
    </w:rPr>
  </w:style>
  <w:style w:type="paragraph" w:styleId="af">
    <w:name w:val="footer"/>
    <w:basedOn w:val="a"/>
    <w:link w:val="af0"/>
    <w:rsid w:val="00D03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D03E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Links>
    <vt:vector size="6" baseType="variant">
      <vt:variant>
        <vt:i4>660848630</vt:i4>
      </vt:variant>
      <vt:variant>
        <vt:i4>0</vt:i4>
      </vt:variant>
      <vt:variant>
        <vt:i4>0</vt:i4>
      </vt:variant>
      <vt:variant>
        <vt:i4>5</vt:i4>
      </vt:variant>
      <vt:variant>
        <vt:lpwstr>../畫面/USAAB50100_意外險投保明細畫面.htm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2020-07-27T00:55:00Z</dcterms:created>
  <dcterms:modified xsi:type="dcterms:W3CDTF">2020-07-27T00:55:00Z</dcterms:modified>
</cp:coreProperties>
</file>