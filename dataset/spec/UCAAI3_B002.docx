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3E71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07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1E7534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C7FD1">
              <w:rPr>
                <w:rFonts w:ascii="細明體" w:eastAsia="細明體" w:hAnsi="細明體" w:cs="Courier New"/>
                <w:sz w:val="20"/>
                <w:szCs w:val="20"/>
              </w:rPr>
              <w:t>160121000383</w:t>
            </w:r>
          </w:p>
        </w:tc>
      </w:tr>
      <w:tr w:rsidR="007F51E3" w:rsidRPr="009E5952" w:rsidTr="00B73A2E">
        <w:trPr>
          <w:ins w:id="2" w:author="馬慈蓮" w:date="2017-03-03T13:09:00Z"/>
        </w:trPr>
        <w:tc>
          <w:tcPr>
            <w:tcW w:w="1418" w:type="dxa"/>
          </w:tcPr>
          <w:p w:rsidR="007F51E3" w:rsidRPr="009E5952" w:rsidRDefault="007F51E3" w:rsidP="007F51E3">
            <w:pPr>
              <w:spacing w:line="240" w:lineRule="atLeast"/>
              <w:jc w:val="center"/>
              <w:rPr>
                <w:ins w:id="3" w:author="馬慈蓮" w:date="2017-03-03T13:09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3T13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2016/01/09</w:t>
              </w:r>
            </w:ins>
          </w:p>
        </w:tc>
        <w:tc>
          <w:tcPr>
            <w:tcW w:w="808" w:type="dxa"/>
          </w:tcPr>
          <w:p w:rsidR="007F51E3" w:rsidRPr="009E5952" w:rsidRDefault="007F51E3" w:rsidP="007F51E3">
            <w:pPr>
              <w:spacing w:line="240" w:lineRule="atLeast"/>
              <w:jc w:val="center"/>
              <w:rPr>
                <w:ins w:id="5" w:author="馬慈蓮" w:date="2017-03-03T13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3-03T13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7F51E3" w:rsidRPr="009E5952" w:rsidRDefault="007F51E3" w:rsidP="007F51E3">
            <w:pPr>
              <w:spacing w:line="240" w:lineRule="atLeast"/>
              <w:rPr>
                <w:ins w:id="7" w:author="馬慈蓮" w:date="2017-03-03T13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7-03-03T13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</w:t>
              </w:r>
            </w:ins>
            <w:ins w:id="9" w:author="馬慈蓮" w:date="2017-03-03T13:10:00Z">
              <w:r w:rsidR="00CF4C53">
                <w:rPr>
                  <w:rFonts w:ascii="細明體" w:eastAsia="細明體" w:hAnsi="細明體" w:cs="Courier New" w:hint="eastAsia"/>
                  <w:sz w:val="20"/>
                  <w:szCs w:val="20"/>
                </w:rPr>
                <w:t>關懷規則</w:t>
              </w:r>
            </w:ins>
          </w:p>
        </w:tc>
        <w:tc>
          <w:tcPr>
            <w:tcW w:w="1566" w:type="dxa"/>
          </w:tcPr>
          <w:p w:rsidR="007F51E3" w:rsidRPr="009E5952" w:rsidRDefault="007F51E3" w:rsidP="007F51E3">
            <w:pPr>
              <w:spacing w:line="240" w:lineRule="atLeast"/>
              <w:jc w:val="center"/>
              <w:rPr>
                <w:ins w:id="10" w:author="馬慈蓮" w:date="2017-03-03T13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馬慈蓮" w:date="2017-03-03T13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7F51E3" w:rsidRPr="00BC7FD1" w:rsidRDefault="007F51E3" w:rsidP="007F51E3">
            <w:pPr>
              <w:spacing w:line="240" w:lineRule="atLeast"/>
              <w:jc w:val="center"/>
              <w:rPr>
                <w:ins w:id="12" w:author="馬慈蓮" w:date="2017-03-03T13:09:00Z"/>
                <w:rFonts w:ascii="細明體" w:eastAsia="細明體" w:hAnsi="細明體" w:cs="Courier New"/>
                <w:sz w:val="20"/>
                <w:szCs w:val="20"/>
              </w:rPr>
            </w:pPr>
            <w:ins w:id="13" w:author="馬慈蓮" w:date="2017-03-03T13:09:00Z">
              <w:r w:rsidRPr="002501DC">
                <w:rPr>
                  <w:rFonts w:ascii="標楷體" w:eastAsia="標楷體" w:hAnsi="標楷體"/>
                  <w:b/>
                  <w:sz w:val="20"/>
                  <w:szCs w:val="20"/>
                </w:rPr>
                <w:t>160121000383</w:t>
              </w:r>
            </w:ins>
          </w:p>
        </w:tc>
      </w:tr>
      <w:tr w:rsidR="00B576B5" w:rsidRPr="009E5952" w:rsidTr="00B73A2E">
        <w:trPr>
          <w:ins w:id="14" w:author="馬慈蓮" w:date="2017-03-03T13:36:00Z"/>
        </w:trPr>
        <w:tc>
          <w:tcPr>
            <w:tcW w:w="1418" w:type="dxa"/>
          </w:tcPr>
          <w:p w:rsidR="00B576B5" w:rsidRDefault="00B576B5" w:rsidP="00B576B5">
            <w:pPr>
              <w:spacing w:line="240" w:lineRule="atLeast"/>
              <w:jc w:val="center"/>
              <w:rPr>
                <w:ins w:id="15" w:author="馬慈蓮" w:date="2017-03-03T13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馬慈蓮" w:date="2017-03-03T13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2017/03/01</w:t>
              </w:r>
            </w:ins>
          </w:p>
        </w:tc>
        <w:tc>
          <w:tcPr>
            <w:tcW w:w="808" w:type="dxa"/>
          </w:tcPr>
          <w:p w:rsidR="00B576B5" w:rsidRDefault="00B576B5" w:rsidP="00B576B5">
            <w:pPr>
              <w:spacing w:line="240" w:lineRule="atLeast"/>
              <w:jc w:val="center"/>
              <w:rPr>
                <w:ins w:id="17" w:author="馬慈蓮" w:date="2017-03-03T13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馬慈蓮" w:date="2017-03-03T13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B576B5" w:rsidRDefault="00EA7B50" w:rsidP="00B576B5">
            <w:pPr>
              <w:spacing w:line="240" w:lineRule="atLeast"/>
              <w:rPr>
                <w:ins w:id="19" w:author="馬慈蓮" w:date="2017-03-03T13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馬慈蓮" w:date="2017-03-03T13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</w:t>
              </w:r>
            </w:ins>
            <w:ins w:id="21" w:author="馬慈蓮" w:date="2017-03-03T13:37:00Z">
              <w:r w:rsidR="00313B1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異動類別判斷</w:t>
              </w:r>
            </w:ins>
          </w:p>
        </w:tc>
        <w:tc>
          <w:tcPr>
            <w:tcW w:w="1566" w:type="dxa"/>
          </w:tcPr>
          <w:p w:rsidR="00B576B5" w:rsidRDefault="00B576B5" w:rsidP="00B576B5">
            <w:pPr>
              <w:spacing w:line="240" w:lineRule="atLeast"/>
              <w:jc w:val="center"/>
              <w:rPr>
                <w:ins w:id="22" w:author="馬慈蓮" w:date="2017-03-03T13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馬慈蓮" w:date="2017-03-03T13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B576B5" w:rsidRPr="002501DC" w:rsidRDefault="00B576B5" w:rsidP="00B576B5">
            <w:pPr>
              <w:spacing w:line="240" w:lineRule="atLeast"/>
              <w:jc w:val="center"/>
              <w:rPr>
                <w:ins w:id="24" w:author="馬慈蓮" w:date="2017-03-03T13:36:00Z"/>
                <w:rFonts w:ascii="標楷體" w:eastAsia="標楷體" w:hAnsi="標楷體"/>
                <w:b/>
                <w:sz w:val="20"/>
                <w:szCs w:val="20"/>
              </w:rPr>
            </w:pPr>
            <w:ins w:id="25" w:author="馬慈蓮" w:date="2017-03-03T13:36:00Z">
              <w:r>
                <w:t>170221001187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9E5952" w:rsidRDefault="00911625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啟動</w:t>
            </w:r>
            <w:r w:rsidR="00894DB0">
              <w:rPr>
                <w:rFonts w:ascii="細明體" w:eastAsia="細明體" w:hAnsi="細明體" w:hint="eastAsia"/>
                <w:sz w:val="20"/>
                <w:szCs w:val="20"/>
              </w:rPr>
              <w:t>保戶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關懷服務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91162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2B7A99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6C6CD8" w:rsidRPr="009E5952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911625">
              <w:rPr>
                <w:rFonts w:ascii="細明體" w:eastAsia="細明體" w:hAnsi="細明體"/>
                <w:sz w:val="20"/>
                <w:szCs w:val="20"/>
              </w:rPr>
              <w:t>2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810ACD" w:rsidP="00BD45D8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依醫院PASS來的資料啟動保戶關懷服務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AB6D3C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45.1pt;margin-top:17.7pt;width:85.5pt;height:34.5pt;z-index:251655680">
            <v:textbox>
              <w:txbxContent>
                <w:p w:rsidR="00F46A1A" w:rsidRPr="004A2B79" w:rsidRDefault="00F46A1A" w:rsidP="00F46A1A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4A2B79">
                    <w:rPr>
                      <w:rFonts w:ascii="細明體" w:eastAsia="細明體" w:hAnsi="細明體" w:hint="eastAsia"/>
                      <w:sz w:val="20"/>
                    </w:rPr>
                    <w:t>結束</w:t>
                  </w:r>
                </w:p>
              </w:txbxContent>
            </v:textbox>
          </v:shape>
        </w:pict>
      </w:r>
      <w:r w:rsidR="006A40ED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295.25pt;margin-top:7.7pt;width:117pt;height:53.15pt;z-index:251659776">
            <v:textbox>
              <w:txbxContent>
                <w:p w:rsidR="006A40ED" w:rsidRPr="00071E84" w:rsidRDefault="006A40ED" w:rsidP="006A40ED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AB6D3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主動關懷檔</w:t>
                  </w:r>
                  <w:r w:rsidRPr="00071E84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 xml:space="preserve"> </w:t>
                  </w:r>
                  <w:r w:rsidRPr="00071E8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310</w:t>
                  </w:r>
                </w:p>
              </w:txbxContent>
            </v:textbox>
          </v:shape>
        </w:pict>
      </w:r>
      <w:r w:rsidR="00071E84"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82.65pt;margin-top:12.4pt;width:79.25pt;height:44.25pt;z-index:251657728">
            <v:textbox>
              <w:txbxContent>
                <w:p w:rsidR="003E009C" w:rsidRPr="004B1C32" w:rsidRDefault="00137521" w:rsidP="0060088D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啟動關懷服務</w:t>
                  </w:r>
                </w:p>
              </w:txbxContent>
            </v:textbox>
          </v:shape>
        </w:pict>
      </w:r>
      <w:r w:rsidR="00071E84" w:rsidRPr="009E5952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43" type="#_x0000_t132" style="position:absolute;margin-left:17.75pt;margin-top:5.7pt;width:117pt;height:53.15pt;z-index:251658752">
            <v:textbox>
              <w:txbxContent>
                <w:p w:rsidR="00DD14CF" w:rsidRPr="00071E84" w:rsidRDefault="002C472A" w:rsidP="00DD14CF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AB6D3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住院通知檔</w:t>
                  </w:r>
                  <w:r w:rsidR="00071E84" w:rsidRPr="00071E84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 xml:space="preserve"> </w:t>
                  </w:r>
                  <w:r w:rsidR="00DD14CF" w:rsidRPr="00071E8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</w:t>
                  </w:r>
                  <w:r w:rsidR="00F154A7" w:rsidRPr="00071E8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I</w:t>
                  </w:r>
                  <w:r w:rsidR="00E71418" w:rsidRPr="00071E8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4</w:t>
                  </w:r>
                  <w:r w:rsidRPr="00071E8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26</w:t>
                  </w:r>
                </w:p>
              </w:txbxContent>
            </v:textbox>
          </v:shape>
        </w:pict>
      </w:r>
    </w:p>
    <w:p w:rsidR="00071E84" w:rsidRDefault="00AB6D3C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b/>
          <w:noProof/>
          <w:kern w:val="2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412.25pt;margin-top:17.5pt;width:33.35pt;height:.05pt;z-index:251660800" o:connectortype="straight">
            <v:stroke endarrow="block"/>
          </v:shape>
        </w:pict>
      </w:r>
      <w:r w:rsidR="00071E84" w:rsidRPr="009E5952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261.9pt;margin-top:17.45pt;width:33.35pt;height:.05pt;z-index:251656704" o:connectortype="straight">
            <v:stroke endarrow="block"/>
          </v:shape>
        </w:pict>
      </w:r>
      <w:r w:rsidR="00071E84" w:rsidRPr="009E5952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34.75pt;margin-top:17.45pt;width:47.95pt;height:0;z-index:251654656" o:connectortype="elbow" adj="-74035,-1,-74035">
            <v:stroke endarrow="block"/>
          </v:shape>
        </w:pict>
      </w:r>
    </w:p>
    <w:p w:rsidR="000052FB" w:rsidRPr="009E5952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5952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40661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住院通知檔</w:t>
            </w:r>
          </w:p>
        </w:tc>
        <w:tc>
          <w:tcPr>
            <w:tcW w:w="2835" w:type="dxa"/>
          </w:tcPr>
          <w:p w:rsidR="00D375FB" w:rsidRPr="009E5952" w:rsidRDefault="00F571BA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DTAAI</w:t>
            </w:r>
            <w:r w:rsidR="00DA3464">
              <w:rPr>
                <w:rFonts w:ascii="細明體" w:eastAsia="細明體" w:hAnsi="細明體" w:hint="eastAsia"/>
                <w:sz w:val="20"/>
                <w:szCs w:val="20"/>
              </w:rPr>
              <w:t>426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15718E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25898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15718E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375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0017AD" w:rsidP="000052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主動關懷檔</w:t>
            </w:r>
          </w:p>
        </w:tc>
        <w:tc>
          <w:tcPr>
            <w:tcW w:w="2835" w:type="dxa"/>
          </w:tcPr>
          <w:p w:rsidR="00D375FB" w:rsidRPr="009E5952" w:rsidRDefault="000017AD" w:rsidP="00E951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</w:p>
        </w:tc>
        <w:tc>
          <w:tcPr>
            <w:tcW w:w="799" w:type="dxa"/>
          </w:tcPr>
          <w:p w:rsidR="00D375FB" w:rsidRPr="009E5952" w:rsidRDefault="00D375FB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E9510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9E5952" w:rsidTr="00CA2866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9E5952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9E5952" w:rsidRDefault="00E271B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71BA">
              <w:rPr>
                <w:rFonts w:ascii="細明體" w:eastAsia="細明體" w:hAnsi="細明體" w:hint="eastAsia"/>
                <w:sz w:val="20"/>
                <w:szCs w:val="20"/>
              </w:rPr>
              <w:t>主動關懷合作醫院維護模組</w:t>
            </w:r>
          </w:p>
        </w:tc>
        <w:tc>
          <w:tcPr>
            <w:tcW w:w="4961" w:type="dxa"/>
          </w:tcPr>
          <w:p w:rsidR="00377CFD" w:rsidRPr="009E5952" w:rsidRDefault="00CA2866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A2866">
              <w:rPr>
                <w:rFonts w:ascii="細明體" w:eastAsia="細明體" w:hAnsi="細明體" w:hint="eastAsia"/>
                <w:sz w:val="20"/>
                <w:szCs w:val="20"/>
              </w:rPr>
              <w:t>AA_TIZ320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 w:rsidR="00F54CA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5404D4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5404D4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F54CA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I3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B0C7B" w:rsidRPr="009E5952" w:rsidTr="00D65C62">
        <w:tc>
          <w:tcPr>
            <w:tcW w:w="709" w:type="dxa"/>
            <w:vAlign w:val="center"/>
          </w:tcPr>
          <w:p w:rsidR="00AB0C7B" w:rsidRPr="009E5952" w:rsidRDefault="00AB0C7B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AB0C7B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AB0C7B" w:rsidRPr="009E5952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639F2" w:rsidRPr="009E5952" w:rsidRDefault="003639F2" w:rsidP="001818D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lastRenderedPageBreak/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C7572D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</w:p>
    <w:p w:rsidR="00803C37" w:rsidRPr="009E5952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14E4" w:rsidRPr="009E5952">
        <w:rPr>
          <w:rFonts w:ascii="細明體" w:eastAsia="細明體" w:hAnsi="細明體" w:hint="eastAsia"/>
          <w:kern w:val="2"/>
          <w:lang w:eastAsia="zh-TW"/>
        </w:rPr>
        <w:t>成功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AD14E4" w:rsidRPr="009E5952" w:rsidRDefault="00AD14E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2A2A89">
        <w:rPr>
          <w:rFonts w:ascii="細明體" w:eastAsia="細明體" w:hAnsi="細明體" w:hint="eastAsia"/>
          <w:kern w:val="2"/>
          <w:lang w:eastAsia="zh-TW"/>
        </w:rPr>
        <w:t>錯誤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787FA7" w:rsidRPr="00E73158" w:rsidRDefault="007E40EC" w:rsidP="00E7315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453C18" w:rsidRPr="00453C18" w:rsidRDefault="00453C18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D5687A">
        <w:rPr>
          <w:rFonts w:ascii="細明體" w:eastAsia="細明體" w:hAnsi="細明體" w:hint="eastAsia"/>
          <w:kern w:val="2"/>
          <w:lang w:eastAsia="zh-TW"/>
        </w:rPr>
        <w:t>$</w:t>
      </w:r>
      <w:r w:rsidR="005B5DFB" w:rsidRPr="00253BE1">
        <w:rPr>
          <w:rFonts w:ascii="細明體" w:eastAsia="細明體" w:hAnsi="細明體" w:hint="eastAsia"/>
          <w:lang w:eastAsia="zh-TW"/>
        </w:rPr>
        <w:t>住院通知記錄檔</w:t>
      </w:r>
      <w:r w:rsidR="00AE666C">
        <w:rPr>
          <w:rFonts w:ascii="細明體" w:eastAsia="細明體" w:hAnsi="細明體" w:hint="eastAsia"/>
          <w:kern w:val="2"/>
          <w:lang w:eastAsia="zh-TW"/>
        </w:rPr>
        <w:t>(</w:t>
      </w:r>
      <w:r w:rsidR="00AE666C">
        <w:rPr>
          <w:rFonts w:ascii="細明體" w:eastAsia="細明體" w:hAnsi="細明體"/>
          <w:kern w:val="2"/>
          <w:lang w:eastAsia="zh-TW"/>
        </w:rPr>
        <w:t>$DTAAI</w:t>
      </w:r>
      <w:r w:rsidR="005B5DFB">
        <w:rPr>
          <w:rFonts w:ascii="細明體" w:eastAsia="細明體" w:hAnsi="細明體" w:hint="eastAsia"/>
          <w:kern w:val="2"/>
          <w:lang w:eastAsia="zh-TW"/>
        </w:rPr>
        <w:t>426</w:t>
      </w:r>
      <w:r w:rsidR="00AE666C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A32DA8" w:rsidRPr="004A3EAE" w:rsidRDefault="0046527D" w:rsidP="004A3EA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SQL</w:t>
      </w:r>
      <w:r w:rsidR="00E13824" w:rsidRPr="009E5952">
        <w:rPr>
          <w:rFonts w:ascii="細明體" w:eastAsia="細明體" w:hAnsi="細明體" w:hint="eastAsia"/>
          <w:kern w:val="2"/>
          <w:lang w:eastAsia="zh-TW"/>
        </w:rPr>
        <w:t>如下</w:t>
      </w:r>
      <w:r w:rsidRPr="009E5952">
        <w:rPr>
          <w:rFonts w:ascii="細明體" w:eastAsia="細明體" w:hAnsi="細明體" w:hint="eastAsia"/>
          <w:kern w:val="2"/>
          <w:lang w:eastAsia="zh-TW"/>
        </w:rPr>
        <w:t>：</w:t>
      </w:r>
      <w:r w:rsidR="00660E29">
        <w:rPr>
          <w:rFonts w:ascii="細明體" w:eastAsia="細明體" w:hAnsi="細明體" w:hint="eastAsia"/>
          <w:kern w:val="2"/>
          <w:lang w:eastAsia="zh-TW"/>
        </w:rPr>
        <w:t>讀取</w:t>
      </w:r>
      <w:r w:rsidR="00FD23DD" w:rsidRPr="00FD23DD">
        <w:rPr>
          <w:rFonts w:ascii="細明體" w:eastAsia="細明體" w:hAnsi="細明體" w:hint="eastAsia"/>
          <w:lang w:eastAsia="zh-TW"/>
        </w:rPr>
        <w:t>住院通知記錄檔</w:t>
      </w:r>
      <w:r w:rsidR="00660E29">
        <w:rPr>
          <w:rFonts w:ascii="細明體" w:eastAsia="細明體" w:hAnsi="細明體" w:hint="eastAsia"/>
          <w:lang w:eastAsia="zh-TW"/>
        </w:rPr>
        <w:t>(DTAAI</w:t>
      </w:r>
      <w:r w:rsidR="00FD23DD" w:rsidRPr="00FD23DD">
        <w:rPr>
          <w:rFonts w:ascii="細明體" w:eastAsia="細明體" w:hAnsi="細明體"/>
          <w:lang w:eastAsia="zh-TW"/>
        </w:rPr>
        <w:t>426</w:t>
      </w:r>
      <w:r w:rsidR="00660E29">
        <w:rPr>
          <w:rFonts w:ascii="細明體" w:eastAsia="細明體" w:hAnsi="細明體" w:hint="eastAsia"/>
          <w:lang w:eastAsia="zh-TW"/>
        </w:rPr>
        <w:t>)</w:t>
      </w:r>
      <w:r w:rsidR="00606D54"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5C3B76" w:rsidRPr="009E5952" w:rsidRDefault="00365B97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</w:t>
      </w:r>
      <w:r w:rsidR="005C3B76" w:rsidRPr="009E5952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067B6B" w:rsidRPr="009E5952">
        <w:rPr>
          <w:rFonts w:ascii="細明體" w:eastAsia="細明體" w:hAnsi="細明體" w:hint="eastAsia"/>
          <w:kern w:val="2"/>
          <w:lang w:eastAsia="zh-TW"/>
        </w:rPr>
        <w:t>資料</w:t>
      </w:r>
      <w:r w:rsidR="0066083F" w:rsidRPr="009E5952">
        <w:rPr>
          <w:rFonts w:ascii="細明體" w:eastAsia="細明體" w:hAnsi="細明體" w:hint="eastAsia"/>
          <w:kern w:val="2"/>
          <w:lang w:eastAsia="zh-TW"/>
        </w:rPr>
        <w:t>筆數</w:t>
      </w:r>
      <w:r w:rsidR="009F7BF0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133AEE" w:rsidRDefault="00133AEE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9533C1" w:rsidRDefault="009533C1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</w:t>
      </w:r>
      <w:r w:rsidR="00E15BE6">
        <w:rPr>
          <w:rFonts w:ascii="細明體" w:eastAsia="細明體" w:hAnsi="細明體" w:hint="eastAsia"/>
          <w:kern w:val="2"/>
          <w:lang w:eastAsia="zh-TW"/>
        </w:rPr>
        <w:t>，則設定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CA0825">
        <w:rPr>
          <w:rFonts w:ascii="細明體" w:eastAsia="細明體" w:hAnsi="細明體" w:hint="eastAsia"/>
          <w:kern w:val="2"/>
          <w:lang w:eastAsia="zh-TW"/>
        </w:rPr>
        <w:t>查詢</w:t>
      </w:r>
      <w:r w:rsidR="00DE3C96" w:rsidRPr="00DE3C96">
        <w:rPr>
          <w:rFonts w:ascii="細明體" w:eastAsia="細明體" w:hAnsi="細明體" w:hint="eastAsia"/>
          <w:kern w:val="2"/>
          <w:lang w:eastAsia="zh-TW"/>
        </w:rPr>
        <w:t>住院通知記錄檔</w:t>
      </w:r>
      <w:r w:rsidR="00CA0825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="00CA0825">
        <w:rPr>
          <w:rFonts w:ascii="細明體" w:eastAsia="細明體" w:hAnsi="細明體" w:hint="eastAsia"/>
          <w:bCs/>
          <w:caps/>
          <w:lang w:eastAsia="zh-TW"/>
        </w:rPr>
        <w:t>+</w:t>
      </w:r>
      <w:r w:rsidR="00CA0825"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A0825"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E15BE6" w:rsidRPr="00DF2E41" w:rsidRDefault="002905A3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E15BE6" w:rsidRDefault="00E15BE6" w:rsidP="00E15B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CC146B" w:rsidRDefault="00225CA3" w:rsidP="00607181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逐筆依$</w:t>
      </w:r>
      <w:r w:rsidR="00561FFC" w:rsidRPr="00561FFC">
        <w:rPr>
          <w:rFonts w:ascii="細明體" w:eastAsia="細明體" w:hAnsi="細明體" w:hint="eastAsia"/>
          <w:kern w:val="2"/>
          <w:lang w:eastAsia="zh-TW"/>
        </w:rPr>
        <w:t>住院通知記錄檔</w:t>
      </w:r>
      <w:r>
        <w:rPr>
          <w:rFonts w:ascii="細明體" w:eastAsia="細明體" w:hAnsi="細明體" w:hint="eastAsia"/>
          <w:kern w:val="2"/>
          <w:lang w:eastAsia="zh-TW"/>
        </w:rPr>
        <w:t>處理</w:t>
      </w:r>
      <w:r w:rsidR="005645A2">
        <w:rPr>
          <w:rFonts w:ascii="細明體" w:eastAsia="細明體" w:hAnsi="細明體" w:hint="eastAsia"/>
          <w:kern w:val="2"/>
          <w:lang w:eastAsia="zh-TW"/>
        </w:rPr>
        <w:t>：</w:t>
      </w:r>
    </w:p>
    <w:p w:rsidR="00DB61A1" w:rsidRPr="005C6E41" w:rsidRDefault="00CB7A92" w:rsidP="00DB61A1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ins w:id="26" w:author="馬慈蓮" w:date="2017-03-03T13:10:00Z">
        <w:r>
          <w:rPr>
            <w:rFonts w:ascii="細明體" w:eastAsia="細明體" w:hAnsi="細明體" w:hint="eastAsia"/>
            <w:sz w:val="20"/>
            <w:szCs w:val="20"/>
          </w:rPr>
          <w:t>判斷</w:t>
        </w:r>
        <w:r w:rsidR="005B3BBC">
          <w:rPr>
            <w:rFonts w:ascii="細明體" w:eastAsia="細明體" w:hAnsi="細明體" w:hint="eastAsia"/>
            <w:sz w:val="20"/>
            <w:szCs w:val="20"/>
          </w:rPr>
          <w:t>住院日期是否等於系統日，若相同，</w:t>
        </w:r>
      </w:ins>
      <w:r w:rsidR="00DB61A1" w:rsidRPr="005C6E41">
        <w:rPr>
          <w:rFonts w:ascii="細明體" w:eastAsia="細明體" w:hAnsi="細明體" w:hint="eastAsia"/>
          <w:sz w:val="20"/>
          <w:szCs w:val="20"/>
        </w:rPr>
        <w:t>寫入</w:t>
      </w:r>
      <w:r w:rsidR="00DB61A1" w:rsidRPr="005C6E41">
        <w:rPr>
          <w:rFonts w:ascii="細明體" w:eastAsia="細明體" w:hAnsi="細明體"/>
          <w:sz w:val="20"/>
          <w:szCs w:val="20"/>
        </w:rPr>
        <w:t>主動關懷登記檔</w:t>
      </w:r>
    </w:p>
    <w:p w:rsidR="00DB61A1" w:rsidRPr="005C6E41" w:rsidRDefault="00DB61A1" w:rsidP="00DB61A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取得$個資同意書紀錄檔($DTAAI110)：</w:t>
      </w:r>
    </w:p>
    <w:p w:rsidR="00DB61A1" w:rsidRPr="005C6E41" w:rsidRDefault="00DB61A1" w:rsidP="00DB61A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CALL AA_TIZ110.queryDTAAI110()，傳入參數：</w:t>
      </w:r>
      <w:r w:rsidR="00C90BF7" w:rsidRPr="00C90BF7">
        <w:rPr>
          <w:rFonts w:ascii="細明體" w:eastAsia="細明體" w:hAnsi="細明體"/>
          <w:sz w:val="20"/>
          <w:szCs w:val="20"/>
        </w:rPr>
        <w:t>$DTAAI</w:t>
      </w:r>
      <w:r w:rsidR="00C90BF7" w:rsidRPr="00C90BF7">
        <w:rPr>
          <w:rFonts w:ascii="細明體" w:eastAsia="細明體" w:hAnsi="細明體" w:hint="eastAsia"/>
          <w:sz w:val="20"/>
          <w:szCs w:val="20"/>
        </w:rPr>
        <w:t>426</w:t>
      </w:r>
      <w:r w:rsidR="00C90BF7">
        <w:rPr>
          <w:rFonts w:ascii="細明體" w:eastAsia="細明體" w:hAnsi="細明體" w:hint="eastAsia"/>
          <w:sz w:val="20"/>
          <w:szCs w:val="20"/>
        </w:rPr>
        <w:t>.</w:t>
      </w:r>
      <w:r w:rsidRPr="005C6E41">
        <w:rPr>
          <w:rFonts w:ascii="細明體" w:eastAsia="細明體" w:hAnsi="細明體" w:hint="eastAsia"/>
          <w:sz w:val="20"/>
          <w:szCs w:val="20"/>
        </w:rPr>
        <w:t>保戶ID</w:t>
      </w:r>
    </w:p>
    <w:p w:rsidR="00DB61A1" w:rsidRPr="005C6E41" w:rsidRDefault="00DB61A1" w:rsidP="00DB61A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查無資料：</w:t>
      </w:r>
    </w:p>
    <w:p w:rsidR="00DB61A1" w:rsidRDefault="00CC3F70" w:rsidP="00DB61A1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丟出錯誤：</w:t>
      </w:r>
      <w:r>
        <w:rPr>
          <w:rFonts w:ascii="細明體" w:eastAsia="細明體" w:hAnsi="細明體"/>
          <w:sz w:val="20"/>
          <w:szCs w:val="20"/>
        </w:rPr>
        <w:t>”</w:t>
      </w:r>
      <w:r w:rsidR="002410EB">
        <w:rPr>
          <w:rFonts w:ascii="細明體" w:eastAsia="細明體" w:hAnsi="細明體" w:hint="eastAsia"/>
          <w:sz w:val="20"/>
          <w:szCs w:val="20"/>
        </w:rPr>
        <w:t>查無個資同意書資料</w:t>
      </w:r>
      <w:r w:rsidR="00FA2D84">
        <w:rPr>
          <w:rFonts w:ascii="細明體" w:eastAsia="細明體" w:hAnsi="細明體" w:hint="eastAsia"/>
          <w:sz w:val="20"/>
          <w:szCs w:val="20"/>
        </w:rPr>
        <w:t>，保戶ID：</w:t>
      </w:r>
      <w:r>
        <w:rPr>
          <w:rFonts w:ascii="細明體" w:eastAsia="細明體" w:hAnsi="細明體"/>
          <w:sz w:val="20"/>
          <w:szCs w:val="20"/>
        </w:rPr>
        <w:t>”</w:t>
      </w:r>
      <w:r w:rsidR="00FA2D84">
        <w:rPr>
          <w:rFonts w:ascii="細明體" w:eastAsia="細明體" w:hAnsi="細明體" w:hint="eastAsia"/>
          <w:sz w:val="20"/>
          <w:szCs w:val="20"/>
        </w:rPr>
        <w:t>+</w:t>
      </w:r>
      <w:r w:rsidR="00C90BF7" w:rsidRPr="00C90BF7">
        <w:rPr>
          <w:rFonts w:ascii="細明體" w:eastAsia="細明體" w:hAnsi="細明體"/>
          <w:sz w:val="20"/>
          <w:szCs w:val="20"/>
        </w:rPr>
        <w:t>$DTAAI</w:t>
      </w:r>
      <w:r w:rsidR="00C90BF7" w:rsidRPr="00C90BF7">
        <w:rPr>
          <w:rFonts w:ascii="細明體" w:eastAsia="細明體" w:hAnsi="細明體" w:hint="eastAsia"/>
          <w:sz w:val="20"/>
          <w:szCs w:val="20"/>
        </w:rPr>
        <w:t>426</w:t>
      </w:r>
      <w:r w:rsidR="00C90BF7">
        <w:rPr>
          <w:rFonts w:ascii="細明體" w:eastAsia="細明體" w:hAnsi="細明體" w:hint="eastAsia"/>
          <w:sz w:val="20"/>
          <w:szCs w:val="20"/>
        </w:rPr>
        <w:t>.</w:t>
      </w:r>
      <w:r w:rsidR="00FA2D84" w:rsidRPr="00FA2D84">
        <w:rPr>
          <w:rFonts w:ascii="細明體" w:eastAsia="細明體" w:hAnsi="細明體" w:hint="eastAsia"/>
          <w:sz w:val="20"/>
          <w:szCs w:val="20"/>
        </w:rPr>
        <w:t>保戶ID</w:t>
      </w:r>
    </w:p>
    <w:p w:rsidR="00C432FC" w:rsidRPr="005C6E41" w:rsidRDefault="00C432FC" w:rsidP="00C432FC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</w:p>
    <w:p w:rsidR="00DB61A1" w:rsidRPr="005C6E41" w:rsidRDefault="00DB61A1" w:rsidP="00DB61A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取得$主動關懷合作醫院維護檔($DTAAI320)：</w:t>
      </w:r>
    </w:p>
    <w:p w:rsidR="00DB61A1" w:rsidRPr="005C6E41" w:rsidRDefault="00DB61A1" w:rsidP="00DB61A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CALL AA_TIZ320.q</w:t>
      </w:r>
      <w:r w:rsidRPr="005C6E41">
        <w:rPr>
          <w:rFonts w:ascii="細明體" w:eastAsia="細明體" w:hAnsi="細明體"/>
          <w:sz w:val="20"/>
          <w:szCs w:val="20"/>
        </w:rPr>
        <w:t>ueryDTAAI320</w:t>
      </w:r>
      <w:r w:rsidR="0093354E">
        <w:rPr>
          <w:rFonts w:ascii="細明體" w:eastAsia="細明體" w:hAnsi="細明體"/>
          <w:sz w:val="20"/>
          <w:szCs w:val="20"/>
        </w:rPr>
        <w:t>byHospT</w:t>
      </w:r>
      <w:r w:rsidR="004C0659">
        <w:rPr>
          <w:rFonts w:ascii="細明體" w:eastAsia="細明體" w:hAnsi="細明體"/>
          <w:sz w:val="20"/>
          <w:szCs w:val="20"/>
        </w:rPr>
        <w:t>ns</w:t>
      </w:r>
      <w:r w:rsidR="0093354E">
        <w:rPr>
          <w:rFonts w:ascii="細明體" w:eastAsia="細明體" w:hAnsi="細明體"/>
          <w:sz w:val="20"/>
          <w:szCs w:val="20"/>
        </w:rPr>
        <w:t>No</w:t>
      </w:r>
      <w:r w:rsidRPr="005C6E41">
        <w:rPr>
          <w:rFonts w:ascii="細明體" w:eastAsia="細明體" w:hAnsi="細明體"/>
          <w:sz w:val="20"/>
          <w:szCs w:val="20"/>
        </w:rPr>
        <w:t>()</w:t>
      </w:r>
      <w:r w:rsidRPr="005C6E41">
        <w:rPr>
          <w:rFonts w:ascii="細明體" w:eastAsia="細明體" w:hAnsi="細明體" w:hint="eastAsia"/>
          <w:sz w:val="20"/>
          <w:szCs w:val="20"/>
        </w:rPr>
        <w:t>，傳入參數：</w:t>
      </w:r>
      <w:r w:rsidR="00C90BF7" w:rsidRPr="00C90BF7">
        <w:rPr>
          <w:rFonts w:ascii="細明體" w:eastAsia="細明體" w:hAnsi="細明體"/>
          <w:sz w:val="20"/>
          <w:szCs w:val="20"/>
        </w:rPr>
        <w:t>$DTAAI</w:t>
      </w:r>
      <w:r w:rsidR="00C90BF7" w:rsidRPr="00C90BF7">
        <w:rPr>
          <w:rFonts w:ascii="細明體" w:eastAsia="細明體" w:hAnsi="細明體" w:hint="eastAsia"/>
          <w:sz w:val="20"/>
          <w:szCs w:val="20"/>
        </w:rPr>
        <w:t>426</w:t>
      </w:r>
      <w:r w:rsidR="00C90BF7">
        <w:rPr>
          <w:rFonts w:ascii="細明體" w:eastAsia="細明體" w:hAnsi="細明體" w:hint="eastAsia"/>
          <w:sz w:val="20"/>
          <w:szCs w:val="20"/>
        </w:rPr>
        <w:t>.</w:t>
      </w:r>
      <w:r w:rsidRPr="005C6E41">
        <w:rPr>
          <w:rFonts w:ascii="細明體" w:eastAsia="細明體" w:hAnsi="細明體" w:hint="eastAsia"/>
          <w:sz w:val="20"/>
          <w:szCs w:val="20"/>
        </w:rPr>
        <w:t>醫院代碼</w:t>
      </w:r>
    </w:p>
    <w:p w:rsidR="00DB61A1" w:rsidRPr="005C6E41" w:rsidRDefault="00DB61A1" w:rsidP="00DB61A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查無資料：</w:t>
      </w:r>
    </w:p>
    <w:p w:rsidR="00DB61A1" w:rsidRPr="005C6E41" w:rsidRDefault="00590F05" w:rsidP="00DB61A1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90F05">
        <w:rPr>
          <w:rFonts w:ascii="細明體" w:eastAsia="細明體" w:hAnsi="細明體" w:hint="eastAsia"/>
          <w:sz w:val="20"/>
          <w:szCs w:val="20"/>
        </w:rPr>
        <w:t>丟出錯誤：</w:t>
      </w:r>
      <w:r w:rsidRPr="00590F05">
        <w:rPr>
          <w:rFonts w:ascii="細明體" w:eastAsia="細明體" w:hAnsi="細明體"/>
          <w:sz w:val="20"/>
          <w:szCs w:val="20"/>
        </w:rPr>
        <w:t>”</w:t>
      </w:r>
      <w:r w:rsidRPr="00590F05">
        <w:rPr>
          <w:rFonts w:ascii="細明體" w:eastAsia="細明體" w:hAnsi="細明體" w:hint="eastAsia"/>
          <w:sz w:val="20"/>
          <w:szCs w:val="20"/>
        </w:rPr>
        <w:t>查無合作醫院維護檔</w:t>
      </w:r>
      <w:r>
        <w:rPr>
          <w:rFonts w:ascii="細明體" w:eastAsia="細明體" w:hAnsi="細明體" w:hint="eastAsia"/>
          <w:sz w:val="20"/>
          <w:szCs w:val="20"/>
        </w:rPr>
        <w:t>資料</w:t>
      </w:r>
      <w:r w:rsidRPr="00590F05">
        <w:rPr>
          <w:rFonts w:ascii="細明體" w:eastAsia="細明體" w:hAnsi="細明體" w:hint="eastAsia"/>
          <w:sz w:val="20"/>
          <w:szCs w:val="20"/>
        </w:rPr>
        <w:t>，醫院代碼：</w:t>
      </w:r>
      <w:r w:rsidRPr="00590F05">
        <w:rPr>
          <w:rFonts w:ascii="細明體" w:eastAsia="細明體" w:hAnsi="細明體"/>
          <w:sz w:val="20"/>
          <w:szCs w:val="20"/>
        </w:rPr>
        <w:t>”+</w:t>
      </w:r>
      <w:r w:rsidR="00C90BF7" w:rsidRPr="00C90BF7">
        <w:rPr>
          <w:rFonts w:ascii="細明體" w:eastAsia="細明體" w:hAnsi="細明體"/>
          <w:sz w:val="20"/>
          <w:szCs w:val="20"/>
        </w:rPr>
        <w:t>$DTAAI</w:t>
      </w:r>
      <w:r w:rsidR="00C90BF7" w:rsidRPr="00C90BF7">
        <w:rPr>
          <w:rFonts w:ascii="細明體" w:eastAsia="細明體" w:hAnsi="細明體" w:hint="eastAsia"/>
          <w:sz w:val="20"/>
          <w:szCs w:val="20"/>
        </w:rPr>
        <w:t>426</w:t>
      </w:r>
      <w:r w:rsidR="00C90BF7">
        <w:rPr>
          <w:rFonts w:ascii="細明體" w:eastAsia="細明體" w:hAnsi="細明體" w:hint="eastAsia"/>
          <w:sz w:val="20"/>
          <w:szCs w:val="20"/>
        </w:rPr>
        <w:t>.</w:t>
      </w:r>
      <w:r w:rsidRPr="00590F05">
        <w:rPr>
          <w:rFonts w:ascii="細明體" w:eastAsia="細明體" w:hAnsi="細明體" w:hint="eastAsia"/>
          <w:sz w:val="20"/>
          <w:szCs w:val="20"/>
        </w:rPr>
        <w:t>醫院代碼</w:t>
      </w:r>
    </w:p>
    <w:p w:rsidR="00DB61A1" w:rsidRPr="005C6E41" w:rsidRDefault="00DB61A1" w:rsidP="00DB61A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取得$處理人員及$處理單位：</w:t>
      </w:r>
    </w:p>
    <w:p w:rsidR="00DB61A1" w:rsidRPr="005C6E41" w:rsidRDefault="00DB61A1" w:rsidP="00DB61A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 xml:space="preserve">SET $案件進度 = </w:t>
      </w:r>
      <w:r w:rsidRPr="005C6E41">
        <w:rPr>
          <w:rFonts w:ascii="細明體" w:eastAsia="細明體" w:hAnsi="細明體"/>
          <w:sz w:val="20"/>
          <w:szCs w:val="20"/>
        </w:rPr>
        <w:t>“</w:t>
      </w:r>
      <w:r w:rsidRPr="005C6E41">
        <w:rPr>
          <w:rFonts w:ascii="細明體" w:eastAsia="細明體" w:hAnsi="細明體" w:hint="eastAsia"/>
          <w:sz w:val="20"/>
          <w:szCs w:val="20"/>
        </w:rPr>
        <w:t>10</w:t>
      </w:r>
      <w:r w:rsidRPr="005C6E41">
        <w:rPr>
          <w:rFonts w:ascii="細明體" w:eastAsia="細明體" w:hAnsi="細明體"/>
          <w:sz w:val="20"/>
          <w:szCs w:val="20"/>
        </w:rPr>
        <w:t>”</w:t>
      </w:r>
    </w:p>
    <w:p w:rsidR="00DB61A1" w:rsidRPr="005C6E41" w:rsidRDefault="00DB61A1" w:rsidP="00DB61A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SET $處理人員 = $DTAAI110.經手人ID</w:t>
      </w:r>
    </w:p>
    <w:p w:rsidR="00DB61A1" w:rsidRPr="005C6E41" w:rsidRDefault="00DB61A1" w:rsidP="00DB61A1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 xml:space="preserve">SET $處理單位 = </w:t>
      </w:r>
      <w:r w:rsidRPr="005C6E41">
        <w:rPr>
          <w:rFonts w:ascii="細明體" w:eastAsia="細明體" w:hAnsi="細明體"/>
          <w:sz w:val="20"/>
          <w:szCs w:val="20"/>
        </w:rPr>
        <w:t>PersonnelData</w:t>
      </w:r>
      <w:r w:rsidRPr="005C6E41">
        <w:rPr>
          <w:rFonts w:ascii="細明體" w:eastAsia="細明體" w:hAnsi="細明體" w:hint="eastAsia"/>
          <w:sz w:val="20"/>
          <w:szCs w:val="20"/>
        </w:rPr>
        <w:t>.</w:t>
      </w:r>
      <w:r w:rsidRPr="005C6E41">
        <w:rPr>
          <w:rFonts w:ascii="細明體" w:eastAsia="細明體" w:hAnsi="細明體"/>
          <w:sz w:val="20"/>
          <w:szCs w:val="20"/>
        </w:rPr>
        <w:t>getByEmployeeID4DivNo</w:t>
      </w:r>
      <w:r w:rsidRPr="005C6E41">
        <w:rPr>
          <w:rFonts w:ascii="細明體" w:eastAsia="細明體" w:hAnsi="細明體" w:hint="eastAsia"/>
          <w:sz w:val="20"/>
          <w:szCs w:val="20"/>
        </w:rPr>
        <w:t>()，傳入參數：$DTAAI110.經手人ID。</w:t>
      </w:r>
    </w:p>
    <w:p w:rsidR="00DB61A1" w:rsidRPr="005C6E41" w:rsidRDefault="00DB61A1" w:rsidP="00DB61A1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若$處理單位查無資料，表示經手人已離職：</w:t>
      </w:r>
    </w:p>
    <w:p w:rsidR="00DB61A1" w:rsidRPr="005C6E41" w:rsidRDefault="00DB61A1" w:rsidP="00DB61A1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SET $處理人員 = 空白</w:t>
      </w:r>
    </w:p>
    <w:p w:rsidR="00DB61A1" w:rsidRPr="009B099F" w:rsidRDefault="00DB61A1" w:rsidP="009B099F">
      <w:pPr>
        <w:numPr>
          <w:ilvl w:val="4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SET $處理單位 = CALL AA_TIZ320.</w:t>
      </w:r>
      <w:r w:rsidRPr="005C6E41">
        <w:rPr>
          <w:rFonts w:ascii="細明體" w:eastAsia="細明體" w:hAnsi="細明體"/>
          <w:sz w:val="20"/>
          <w:szCs w:val="20"/>
        </w:rPr>
        <w:t>ge</w:t>
      </w:r>
      <w:r w:rsidRPr="005C6E41">
        <w:rPr>
          <w:rFonts w:ascii="細明體" w:eastAsia="細明體" w:hAnsi="細明體" w:hint="eastAsia"/>
          <w:sz w:val="20"/>
          <w:szCs w:val="20"/>
        </w:rPr>
        <w:t>tA</w:t>
      </w:r>
      <w:r w:rsidRPr="005C6E41">
        <w:rPr>
          <w:rFonts w:ascii="細明體" w:eastAsia="細明體" w:hAnsi="細明體"/>
          <w:sz w:val="20"/>
          <w:szCs w:val="20"/>
        </w:rPr>
        <w:t>sinDivNo()</w:t>
      </w:r>
      <w:r w:rsidRPr="005C6E41">
        <w:rPr>
          <w:rFonts w:ascii="細明體" w:eastAsia="細明體" w:hAnsi="細明體" w:hint="eastAsia"/>
          <w:sz w:val="20"/>
          <w:szCs w:val="20"/>
        </w:rPr>
        <w:t>，傳入參數：</w:t>
      </w:r>
      <w:r w:rsidRPr="00C855D6">
        <w:rPr>
          <w:rFonts w:ascii="細明體" w:eastAsia="細明體" w:hAnsi="細明體" w:hint="eastAsia"/>
          <w:sz w:val="20"/>
          <w:szCs w:val="20"/>
        </w:rPr>
        <w:t>$DTAAI320.醫院代碼(HOSP_CODE)</w:t>
      </w:r>
      <w:r w:rsidR="00C855D6">
        <w:rPr>
          <w:rFonts w:ascii="細明體" w:eastAsia="細明體" w:hAnsi="細明體"/>
          <w:sz w:val="20"/>
          <w:szCs w:val="20"/>
        </w:rPr>
        <w:t xml:space="preserve">,  </w:t>
      </w:r>
      <w:r w:rsidR="00C855D6" w:rsidRPr="00C855D6">
        <w:rPr>
          <w:rFonts w:ascii="細明體" w:eastAsia="細明體" w:hAnsi="細明體"/>
          <w:sz w:val="20"/>
          <w:szCs w:val="20"/>
        </w:rPr>
        <w:t>“</w:t>
      </w:r>
      <w:r w:rsidR="00C855D6" w:rsidRPr="00C855D6">
        <w:rPr>
          <w:rFonts w:ascii="細明體" w:eastAsia="細明體" w:hAnsi="細明體" w:hint="eastAsia"/>
          <w:sz w:val="20"/>
          <w:szCs w:val="20"/>
        </w:rPr>
        <w:t>10</w:t>
      </w:r>
      <w:r w:rsidR="00C855D6" w:rsidRPr="00C855D6">
        <w:rPr>
          <w:rFonts w:ascii="細明體" w:eastAsia="細明體" w:hAnsi="細明體"/>
          <w:sz w:val="20"/>
          <w:szCs w:val="20"/>
        </w:rPr>
        <w:t>”</w:t>
      </w:r>
      <w:r w:rsidR="00B63A00">
        <w:rPr>
          <w:rFonts w:ascii="細明體" w:eastAsia="細明體" w:hAnsi="細明體" w:hint="eastAsia"/>
          <w:sz w:val="20"/>
          <w:szCs w:val="20"/>
        </w:rPr>
        <w:t>。</w:t>
      </w:r>
    </w:p>
    <w:p w:rsidR="00DB61A1" w:rsidRPr="005C6E41" w:rsidRDefault="00DB61A1" w:rsidP="00DB61A1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 xml:space="preserve">SET $案件進度 = </w:t>
      </w:r>
      <w:r w:rsidRPr="005C6E41">
        <w:rPr>
          <w:rFonts w:ascii="細明體" w:eastAsia="細明體" w:hAnsi="細明體"/>
          <w:sz w:val="20"/>
          <w:szCs w:val="20"/>
        </w:rPr>
        <w:t>“</w:t>
      </w:r>
      <w:r w:rsidRPr="005C6E41">
        <w:rPr>
          <w:rFonts w:ascii="細明體" w:eastAsia="細明體" w:hAnsi="細明體" w:hint="eastAsia"/>
          <w:sz w:val="20"/>
          <w:szCs w:val="20"/>
        </w:rPr>
        <w:t>20</w:t>
      </w:r>
      <w:r w:rsidRPr="005C6E41">
        <w:rPr>
          <w:rFonts w:ascii="細明體" w:eastAsia="細明體" w:hAnsi="細明體"/>
          <w:sz w:val="20"/>
          <w:szCs w:val="20"/>
        </w:rPr>
        <w:t>”</w:t>
      </w:r>
    </w:p>
    <w:p w:rsidR="00DB61A1" w:rsidRPr="005C6E41" w:rsidRDefault="00DB61A1" w:rsidP="00DB61A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取得$案件編號：</w:t>
      </w:r>
    </w:p>
    <w:p w:rsidR="00DB61A1" w:rsidRPr="005C6E41" w:rsidRDefault="00DB61A1" w:rsidP="00DB61A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CALL AA_B2Z009.getAPLY_SER_NO()，傳入參數：</w:t>
      </w:r>
    </w:p>
    <w:p w:rsidR="00DB61A1" w:rsidRPr="005C6E41" w:rsidRDefault="00DB61A1" w:rsidP="00DB61A1">
      <w:pPr>
        <w:numPr>
          <w:ilvl w:val="4"/>
          <w:numId w:val="32"/>
        </w:numPr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 xml:space="preserve">列印種類： </w:t>
      </w:r>
      <w:r w:rsidRPr="005C6E41">
        <w:rPr>
          <w:rFonts w:ascii="細明體" w:eastAsia="細明體" w:hAnsi="細明體"/>
          <w:sz w:val="20"/>
          <w:szCs w:val="20"/>
        </w:rPr>
        <w:t>“</w:t>
      </w:r>
      <w:r w:rsidRPr="005C6E41">
        <w:rPr>
          <w:rFonts w:ascii="細明體" w:eastAsia="細明體" w:hAnsi="細明體" w:hint="eastAsia"/>
          <w:sz w:val="20"/>
          <w:szCs w:val="20"/>
        </w:rPr>
        <w:t>H</w:t>
      </w:r>
      <w:r w:rsidRPr="005C6E41">
        <w:rPr>
          <w:rFonts w:ascii="細明體" w:eastAsia="細明體" w:hAnsi="細明體"/>
          <w:sz w:val="20"/>
          <w:szCs w:val="20"/>
        </w:rPr>
        <w:t>”</w:t>
      </w:r>
      <w:r w:rsidRPr="005C6E41">
        <w:rPr>
          <w:rFonts w:ascii="細明體" w:eastAsia="細明體" w:hAnsi="細明體" w:hint="eastAsia"/>
          <w:sz w:val="20"/>
          <w:szCs w:val="20"/>
        </w:rPr>
        <w:t>。</w:t>
      </w:r>
    </w:p>
    <w:p w:rsidR="00DB61A1" w:rsidRPr="005C6E41" w:rsidRDefault="00DB61A1" w:rsidP="00762B3A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SET $</w:t>
      </w:r>
      <w:r w:rsidRPr="005C6E41">
        <w:rPr>
          <w:rFonts w:ascii="細明體" w:eastAsia="細明體" w:hAnsi="細明體"/>
          <w:sz w:val="20"/>
          <w:szCs w:val="20"/>
        </w:rPr>
        <w:t>DTAAI310</w:t>
      </w:r>
      <w:r w:rsidRPr="005C6E41">
        <w:rPr>
          <w:rFonts w:ascii="細明體" w:eastAsia="細明體" w:hAnsi="細明體" w:hint="eastAsia"/>
          <w:sz w:val="20"/>
          <w:szCs w:val="20"/>
        </w:rPr>
        <w:t>：</w:t>
      </w:r>
    </w:p>
    <w:tbl>
      <w:tblPr>
        <w:tblW w:w="6656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3053"/>
        <w:gridCol w:w="1701"/>
      </w:tblGrid>
      <w:tr w:rsidR="00DB61A1" w:rsidRPr="005C6E41" w:rsidTr="00762B3A">
        <w:tc>
          <w:tcPr>
            <w:tcW w:w="1902" w:type="dxa"/>
            <w:shd w:val="clear" w:color="auto" w:fill="BFBFBF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DTAAI310欄位</w:t>
            </w:r>
          </w:p>
        </w:tc>
        <w:tc>
          <w:tcPr>
            <w:tcW w:w="3053" w:type="dxa"/>
            <w:shd w:val="clear" w:color="auto" w:fill="BFBFBF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資料來源</w:t>
            </w:r>
          </w:p>
        </w:tc>
        <w:tc>
          <w:tcPr>
            <w:tcW w:w="1701" w:type="dxa"/>
            <w:shd w:val="clear" w:color="auto" w:fill="BFBFBF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特殊限制</w:t>
            </w: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案件編號</w:t>
            </w:r>
          </w:p>
        </w:tc>
        <w:tc>
          <w:tcPr>
            <w:tcW w:w="3053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$案件編號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案件進度</w:t>
            </w:r>
          </w:p>
        </w:tc>
        <w:tc>
          <w:tcPr>
            <w:tcW w:w="3053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$案件進度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保戶ID</w:t>
            </w:r>
          </w:p>
        </w:tc>
        <w:tc>
          <w:tcPr>
            <w:tcW w:w="3053" w:type="dxa"/>
            <w:vAlign w:val="center"/>
          </w:tcPr>
          <w:p w:rsidR="00DB61A1" w:rsidRPr="005C6E41" w:rsidRDefault="003E5B2C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5B2C">
              <w:rPr>
                <w:rFonts w:ascii="細明體" w:eastAsia="細明體" w:hAnsi="細明體"/>
                <w:sz w:val="20"/>
                <w:szCs w:val="20"/>
              </w:rPr>
              <w:t>$DTAAI</w:t>
            </w:r>
            <w:r w:rsidRPr="003E5B2C">
              <w:rPr>
                <w:rFonts w:ascii="細明體" w:eastAsia="細明體" w:hAnsi="細明體" w:hint="eastAsia"/>
                <w:sz w:val="20"/>
                <w:szCs w:val="20"/>
              </w:rPr>
              <w:t>426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DB61A1" w:rsidRPr="005C6E41">
              <w:rPr>
                <w:rFonts w:ascii="細明體" w:eastAsia="細明體" w:hAnsi="細明體" w:hint="eastAsia"/>
                <w:sz w:val="20"/>
                <w:szCs w:val="20"/>
              </w:rPr>
              <w:t>保戶ID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保戶姓名</w:t>
            </w:r>
          </w:p>
        </w:tc>
        <w:tc>
          <w:tcPr>
            <w:tcW w:w="3053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$DTAAI110.保戶姓名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保戶電話</w:t>
            </w:r>
          </w:p>
        </w:tc>
        <w:tc>
          <w:tcPr>
            <w:tcW w:w="3053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$DTAAI110.保戶手機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3053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$DTAAI320.醫院代碼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醫院名稱</w:t>
            </w:r>
          </w:p>
        </w:tc>
        <w:tc>
          <w:tcPr>
            <w:tcW w:w="3053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$DTAAI320.醫院名稱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醫院通知日期</w:t>
            </w:r>
          </w:p>
        </w:tc>
        <w:tc>
          <w:tcPr>
            <w:tcW w:w="3053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系統日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TIMESTAMP</w:t>
            </w: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處理單位</w:t>
            </w:r>
          </w:p>
        </w:tc>
        <w:tc>
          <w:tcPr>
            <w:tcW w:w="3053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$處理單位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3053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$處理人員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DB61A1" w:rsidRPr="005C6E41" w:rsidTr="00762B3A">
        <w:tc>
          <w:tcPr>
            <w:tcW w:w="1902" w:type="dxa"/>
            <w:vAlign w:val="center"/>
          </w:tcPr>
          <w:p w:rsidR="00DB61A1" w:rsidRPr="005C6E41" w:rsidRDefault="00DB61A1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C6E41">
              <w:rPr>
                <w:rFonts w:ascii="細明體" w:eastAsia="細明體" w:hAnsi="細明體" w:hint="eastAsia"/>
                <w:sz w:val="20"/>
                <w:szCs w:val="20"/>
              </w:rPr>
              <w:t>處理截止日期</w:t>
            </w:r>
          </w:p>
        </w:tc>
        <w:tc>
          <w:tcPr>
            <w:tcW w:w="3053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 xml:space="preserve">系統日+1天 + </w:t>
            </w:r>
            <w:r w:rsidRPr="005C6E41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23:59:59.999999</w:t>
            </w:r>
            <w:r w:rsidRPr="005C6E41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1701" w:type="dxa"/>
          </w:tcPr>
          <w:p w:rsidR="00DB61A1" w:rsidRPr="005C6E41" w:rsidRDefault="00DB61A1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90BF7" w:rsidRPr="005C6E41" w:rsidTr="00762B3A">
        <w:tc>
          <w:tcPr>
            <w:tcW w:w="1902" w:type="dxa"/>
            <w:vAlign w:val="center"/>
          </w:tcPr>
          <w:p w:rsidR="00C90BF7" w:rsidRPr="005C6E41" w:rsidRDefault="00C90BF7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住院日期</w:t>
            </w:r>
          </w:p>
        </w:tc>
        <w:tc>
          <w:tcPr>
            <w:tcW w:w="3053" w:type="dxa"/>
          </w:tcPr>
          <w:p w:rsidR="00C90BF7" w:rsidRPr="005C6E41" w:rsidRDefault="003E5B2C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E5B2C">
              <w:rPr>
                <w:rFonts w:ascii="細明體" w:eastAsia="細明體" w:hAnsi="細明體"/>
                <w:kern w:val="2"/>
                <w:lang w:eastAsia="zh-TW"/>
              </w:rPr>
              <w:t>$DTAAI</w:t>
            </w:r>
            <w:r w:rsidRPr="003E5B2C">
              <w:rPr>
                <w:rFonts w:ascii="細明體" w:eastAsia="細明體" w:hAnsi="細明體" w:hint="eastAsia"/>
                <w:kern w:val="2"/>
                <w:lang w:eastAsia="zh-TW"/>
              </w:rPr>
              <w:t>426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.住院日期</w:t>
            </w:r>
          </w:p>
        </w:tc>
        <w:tc>
          <w:tcPr>
            <w:tcW w:w="1701" w:type="dxa"/>
          </w:tcPr>
          <w:p w:rsidR="00C90BF7" w:rsidRPr="005C6E41" w:rsidRDefault="003E5B2C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轉DATE格式</w:t>
            </w:r>
          </w:p>
        </w:tc>
      </w:tr>
      <w:tr w:rsidR="00C90BF7" w:rsidRPr="005C6E41" w:rsidTr="00762B3A">
        <w:tc>
          <w:tcPr>
            <w:tcW w:w="1902" w:type="dxa"/>
            <w:vAlign w:val="center"/>
          </w:tcPr>
          <w:p w:rsidR="00C90BF7" w:rsidRPr="005C6E41" w:rsidRDefault="00C90BF7" w:rsidP="00FB1E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床號</w:t>
            </w:r>
          </w:p>
        </w:tc>
        <w:tc>
          <w:tcPr>
            <w:tcW w:w="3053" w:type="dxa"/>
          </w:tcPr>
          <w:p w:rsidR="00C90BF7" w:rsidRPr="005C6E41" w:rsidRDefault="003E5B2C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E5B2C">
              <w:rPr>
                <w:rFonts w:ascii="細明體" w:eastAsia="細明體" w:hAnsi="細明體"/>
                <w:kern w:val="2"/>
                <w:lang w:eastAsia="zh-TW"/>
              </w:rPr>
              <w:t>$DTAAI</w:t>
            </w:r>
            <w:r w:rsidRPr="003E5B2C">
              <w:rPr>
                <w:rFonts w:ascii="細明體" w:eastAsia="細明體" w:hAnsi="細明體" w:hint="eastAsia"/>
                <w:kern w:val="2"/>
                <w:lang w:eastAsia="zh-TW"/>
              </w:rPr>
              <w:t>426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.床號</w:t>
            </w:r>
          </w:p>
        </w:tc>
        <w:tc>
          <w:tcPr>
            <w:tcW w:w="1701" w:type="dxa"/>
          </w:tcPr>
          <w:p w:rsidR="00C90BF7" w:rsidRPr="005C6E41" w:rsidRDefault="00C90BF7" w:rsidP="00FB1E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DB61A1" w:rsidRPr="005C6E41" w:rsidRDefault="00DB61A1" w:rsidP="00DB61A1">
      <w:pPr>
        <w:ind w:left="905"/>
        <w:jc w:val="both"/>
        <w:rPr>
          <w:rFonts w:ascii="細明體" w:eastAsia="細明體" w:hAnsi="細明體" w:hint="eastAsia"/>
          <w:sz w:val="20"/>
          <w:szCs w:val="20"/>
        </w:rPr>
      </w:pPr>
    </w:p>
    <w:p w:rsidR="00384DF1" w:rsidRDefault="008450BD" w:rsidP="00384DF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IF </w:t>
      </w:r>
      <w:r w:rsidR="00D20D67">
        <w:rPr>
          <w:rFonts w:ascii="細明體" w:eastAsia="細明體" w:hAnsi="細明體"/>
          <w:sz w:val="20"/>
          <w:szCs w:val="20"/>
        </w:rPr>
        <w:t>$</w:t>
      </w:r>
      <w:r w:rsidR="00D20D67">
        <w:rPr>
          <w:rFonts w:ascii="細明體" w:eastAsia="細明體" w:hAnsi="細明體" w:hint="eastAsia"/>
          <w:sz w:val="20"/>
          <w:szCs w:val="20"/>
        </w:rPr>
        <w:t xml:space="preserve">案件進度 = </w:t>
      </w:r>
      <w:r w:rsidR="00D20D67">
        <w:rPr>
          <w:rFonts w:ascii="細明體" w:eastAsia="細明體" w:hAnsi="細明體"/>
          <w:sz w:val="20"/>
          <w:szCs w:val="20"/>
        </w:rPr>
        <w:t>‘</w:t>
      </w:r>
      <w:r w:rsidR="00D20D67">
        <w:rPr>
          <w:rFonts w:ascii="細明體" w:eastAsia="細明體" w:hAnsi="細明體" w:hint="eastAsia"/>
          <w:sz w:val="20"/>
          <w:szCs w:val="20"/>
        </w:rPr>
        <w:t>20</w:t>
      </w:r>
      <w:r w:rsidR="00D20D67">
        <w:rPr>
          <w:rFonts w:ascii="細明體" w:eastAsia="細明體" w:hAnsi="細明體"/>
          <w:sz w:val="20"/>
          <w:szCs w:val="20"/>
        </w:rPr>
        <w:t>’</w:t>
      </w:r>
      <w:r w:rsidR="00D20D67">
        <w:rPr>
          <w:rFonts w:ascii="細明體" w:eastAsia="細明體" w:hAnsi="細明體" w:hint="eastAsia"/>
          <w:sz w:val="20"/>
          <w:szCs w:val="20"/>
        </w:rPr>
        <w:t>，則要多SET下列欄位</w:t>
      </w:r>
    </w:p>
    <w:tbl>
      <w:tblPr>
        <w:tblW w:w="6656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3053"/>
        <w:gridCol w:w="1701"/>
      </w:tblGrid>
      <w:tr w:rsidR="009F5F9B" w:rsidRPr="005C6E41" w:rsidTr="00640D02">
        <w:tc>
          <w:tcPr>
            <w:tcW w:w="1902" w:type="dxa"/>
            <w:shd w:val="clear" w:color="auto" w:fill="BFBFBF"/>
          </w:tcPr>
          <w:p w:rsidR="009F5F9B" w:rsidRPr="005C6E41" w:rsidRDefault="009F5F9B" w:rsidP="00640D0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DTAAI310欄位</w:t>
            </w:r>
          </w:p>
        </w:tc>
        <w:tc>
          <w:tcPr>
            <w:tcW w:w="3053" w:type="dxa"/>
            <w:shd w:val="clear" w:color="auto" w:fill="BFBFBF"/>
          </w:tcPr>
          <w:p w:rsidR="009F5F9B" w:rsidRPr="005C6E41" w:rsidRDefault="009F5F9B" w:rsidP="00640D0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資料來源</w:t>
            </w:r>
          </w:p>
        </w:tc>
        <w:tc>
          <w:tcPr>
            <w:tcW w:w="1701" w:type="dxa"/>
            <w:shd w:val="clear" w:color="auto" w:fill="BFBFBF"/>
          </w:tcPr>
          <w:p w:rsidR="009F5F9B" w:rsidRPr="005C6E41" w:rsidRDefault="009F5F9B" w:rsidP="00640D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6E41">
              <w:rPr>
                <w:rFonts w:ascii="細明體" w:eastAsia="細明體" w:hAnsi="細明體" w:hint="eastAsia"/>
                <w:kern w:val="2"/>
                <w:lang w:eastAsia="zh-TW"/>
              </w:rPr>
              <w:t>特殊限制</w:t>
            </w:r>
          </w:p>
        </w:tc>
      </w:tr>
      <w:tr w:rsidR="009F5F9B" w:rsidRPr="005C6E41" w:rsidTr="00640D02">
        <w:tc>
          <w:tcPr>
            <w:tcW w:w="1902" w:type="dxa"/>
            <w:vAlign w:val="center"/>
          </w:tcPr>
          <w:p w:rsidR="009F5F9B" w:rsidRPr="005C6E41" w:rsidRDefault="00B316CB" w:rsidP="00640D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關懷碼</w:t>
            </w:r>
          </w:p>
        </w:tc>
        <w:tc>
          <w:tcPr>
            <w:tcW w:w="3053" w:type="dxa"/>
            <w:vAlign w:val="center"/>
          </w:tcPr>
          <w:p w:rsidR="009F5F9B" w:rsidRPr="005C6E41" w:rsidRDefault="00B316CB" w:rsidP="00640D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59555F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1701" w:type="dxa"/>
          </w:tcPr>
          <w:p w:rsidR="009F5F9B" w:rsidRPr="005C6E41" w:rsidRDefault="009F5F9B" w:rsidP="00640D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F5F9B" w:rsidRPr="005C6E41" w:rsidTr="00640D02">
        <w:tc>
          <w:tcPr>
            <w:tcW w:w="1902" w:type="dxa"/>
            <w:vAlign w:val="center"/>
          </w:tcPr>
          <w:p w:rsidR="009F5F9B" w:rsidRPr="005C6E41" w:rsidRDefault="00CD48C1" w:rsidP="00640D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關懷登記日期</w:t>
            </w:r>
          </w:p>
        </w:tc>
        <w:tc>
          <w:tcPr>
            <w:tcW w:w="3053" w:type="dxa"/>
            <w:vAlign w:val="center"/>
          </w:tcPr>
          <w:p w:rsidR="009F5F9B" w:rsidRPr="005C6E41" w:rsidRDefault="000B70E8" w:rsidP="00640D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</w:t>
            </w:r>
          </w:p>
        </w:tc>
        <w:tc>
          <w:tcPr>
            <w:tcW w:w="1701" w:type="dxa"/>
          </w:tcPr>
          <w:p w:rsidR="009F5F9B" w:rsidRPr="005C6E41" w:rsidRDefault="0086130B" w:rsidP="00640D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TIMESTAMP</w:t>
            </w:r>
          </w:p>
        </w:tc>
      </w:tr>
      <w:tr w:rsidR="009F5F9B" w:rsidRPr="005C6E41" w:rsidTr="00640D02">
        <w:tc>
          <w:tcPr>
            <w:tcW w:w="1902" w:type="dxa"/>
            <w:vAlign w:val="center"/>
          </w:tcPr>
          <w:p w:rsidR="009F5F9B" w:rsidRPr="005C6E41" w:rsidRDefault="00CD48C1" w:rsidP="00640D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關懷人員</w:t>
            </w:r>
          </w:p>
        </w:tc>
        <w:tc>
          <w:tcPr>
            <w:tcW w:w="3053" w:type="dxa"/>
            <w:vAlign w:val="center"/>
          </w:tcPr>
          <w:p w:rsidR="009F5F9B" w:rsidRPr="005C6E41" w:rsidRDefault="00CA4FDC" w:rsidP="00640D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AAI3_B002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1701" w:type="dxa"/>
          </w:tcPr>
          <w:p w:rsidR="009F5F9B" w:rsidRPr="005C6E41" w:rsidRDefault="009F5F9B" w:rsidP="00640D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F5F9B" w:rsidRPr="005C6E41" w:rsidTr="00640D02">
        <w:tc>
          <w:tcPr>
            <w:tcW w:w="1902" w:type="dxa"/>
            <w:vAlign w:val="center"/>
          </w:tcPr>
          <w:p w:rsidR="00CD48C1" w:rsidRPr="005C6E41" w:rsidRDefault="00CD48C1" w:rsidP="00640D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關懷人員姓名</w:t>
            </w:r>
          </w:p>
        </w:tc>
        <w:tc>
          <w:tcPr>
            <w:tcW w:w="3053" w:type="dxa"/>
          </w:tcPr>
          <w:p w:rsidR="009F5F9B" w:rsidRPr="005C6E41" w:rsidRDefault="00CA4FDC" w:rsidP="00640D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CA4FDC">
              <w:rPr>
                <w:rFonts w:ascii="細明體" w:eastAsia="細明體" w:hAnsi="細明體" w:hint="eastAsia"/>
                <w:kern w:val="2"/>
                <w:lang w:eastAsia="zh-TW"/>
              </w:rPr>
              <w:t>AAI3_B002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1701" w:type="dxa"/>
          </w:tcPr>
          <w:p w:rsidR="009F5F9B" w:rsidRPr="005C6E41" w:rsidRDefault="009F5F9B" w:rsidP="00640D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F5F9B" w:rsidRPr="005C6E41" w:rsidTr="00640D02">
        <w:tc>
          <w:tcPr>
            <w:tcW w:w="1902" w:type="dxa"/>
            <w:vAlign w:val="center"/>
          </w:tcPr>
          <w:p w:rsidR="009F5F9B" w:rsidRPr="005C6E41" w:rsidRDefault="00CD48C1" w:rsidP="00640D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關懷人員單位</w:t>
            </w:r>
          </w:p>
        </w:tc>
        <w:tc>
          <w:tcPr>
            <w:tcW w:w="3053" w:type="dxa"/>
          </w:tcPr>
          <w:p w:rsidR="009F5F9B" w:rsidRPr="005C6E41" w:rsidRDefault="00766479" w:rsidP="00D450F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="00D450F8">
              <w:rPr>
                <w:rFonts w:ascii="細明體" w:eastAsia="細明體" w:hAnsi="細明體"/>
                <w:kern w:val="2"/>
                <w:lang w:eastAsia="zh-TW"/>
              </w:rPr>
              <w:t>BATCH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1701" w:type="dxa"/>
          </w:tcPr>
          <w:p w:rsidR="009F5F9B" w:rsidRPr="005C6E41" w:rsidRDefault="009F5F9B" w:rsidP="00640D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F5F9B" w:rsidRPr="005C6E41" w:rsidTr="00640D02">
        <w:tc>
          <w:tcPr>
            <w:tcW w:w="1902" w:type="dxa"/>
            <w:vAlign w:val="center"/>
          </w:tcPr>
          <w:p w:rsidR="009F5F9B" w:rsidRPr="005C6E41" w:rsidRDefault="00CD48C1" w:rsidP="00640D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關懷人員單位中文</w:t>
            </w:r>
          </w:p>
        </w:tc>
        <w:tc>
          <w:tcPr>
            <w:tcW w:w="3053" w:type="dxa"/>
          </w:tcPr>
          <w:p w:rsidR="009F5F9B" w:rsidRPr="005C6E41" w:rsidRDefault="00766479" w:rsidP="00640D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6647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="00D450F8" w:rsidRPr="00D450F8">
              <w:rPr>
                <w:rFonts w:ascii="細明體" w:eastAsia="細明體" w:hAnsi="細明體"/>
                <w:kern w:val="2"/>
                <w:lang w:eastAsia="zh-TW"/>
              </w:rPr>
              <w:t>BATCH</w:t>
            </w:r>
            <w:r w:rsidRPr="0076647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1701" w:type="dxa"/>
          </w:tcPr>
          <w:p w:rsidR="009F5F9B" w:rsidRPr="005C6E41" w:rsidRDefault="009F5F9B" w:rsidP="00640D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D20D67" w:rsidRDefault="00D20D67" w:rsidP="00D20D67">
      <w:pPr>
        <w:ind w:left="1843"/>
        <w:jc w:val="both"/>
        <w:rPr>
          <w:rFonts w:ascii="細明體" w:eastAsia="細明體" w:hAnsi="細明體" w:hint="eastAsia"/>
          <w:sz w:val="20"/>
          <w:szCs w:val="20"/>
        </w:rPr>
      </w:pPr>
    </w:p>
    <w:p w:rsidR="00DB61A1" w:rsidRPr="005C6E41" w:rsidRDefault="00DB61A1" w:rsidP="00962220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寫入</w:t>
      </w:r>
      <w:r w:rsidRPr="005C6E41">
        <w:rPr>
          <w:rFonts w:ascii="細明體" w:eastAsia="細明體" w:hAnsi="細明體"/>
          <w:sz w:val="20"/>
          <w:szCs w:val="20"/>
        </w:rPr>
        <w:t>主動關懷登記檔</w:t>
      </w:r>
      <w:r w:rsidRPr="005C6E41">
        <w:rPr>
          <w:rFonts w:ascii="細明體" w:eastAsia="細明體" w:hAnsi="細明體" w:hint="eastAsia"/>
          <w:sz w:val="20"/>
          <w:szCs w:val="20"/>
        </w:rPr>
        <w:t>：</w:t>
      </w:r>
    </w:p>
    <w:p w:rsidR="00962220" w:rsidRPr="005C6E41" w:rsidRDefault="00962220" w:rsidP="00962220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5C6E41">
        <w:rPr>
          <w:rFonts w:ascii="細明體" w:eastAsia="細明體" w:hAnsi="細明體" w:hint="eastAsia"/>
          <w:sz w:val="20"/>
          <w:szCs w:val="20"/>
        </w:rPr>
        <w:t>CALL AA_TIZ310.inputDTAAI310()，傳入參數：$DTAAI310</w:t>
      </w:r>
    </w:p>
    <w:p w:rsidR="002C6DED" w:rsidRPr="002C6DED" w:rsidRDefault="002C6DED" w:rsidP="00E4340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3655F6" w:rsidRDefault="004B1BC4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D5338">
        <w:rPr>
          <w:rFonts w:ascii="細明體" w:eastAsia="細明體" w:hAnsi="細明體"/>
          <w:kern w:val="2"/>
          <w:lang w:eastAsia="zh-TW"/>
        </w:rPr>
        <w:t>rollback錯誤那筆</w:t>
      </w:r>
    </w:p>
    <w:p w:rsidR="00D6581E" w:rsidRPr="00D6581E" w:rsidRDefault="00D6581E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 w:rsidR="00E100C9"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</w:t>
      </w:r>
      <w:r w:rsidR="006A24C2">
        <w:rPr>
          <w:rFonts w:ascii="細明體" w:eastAsia="細明體" w:hAnsi="細明體" w:hint="eastAsia"/>
          <w:kern w:val="2"/>
          <w:lang w:eastAsia="zh-TW"/>
        </w:rPr>
        <w:t>DTAAI426.CASE_NO</w:t>
      </w:r>
      <w:r w:rsidR="006A24C2" w:rsidRPr="00D6581E">
        <w:rPr>
          <w:rFonts w:ascii="細明體" w:eastAsia="細明體" w:hAnsi="細明體"/>
          <w:kern w:val="2"/>
          <w:lang w:eastAsia="zh-TW"/>
        </w:rPr>
        <w:t xml:space="preserve"> </w:t>
      </w:r>
      <w:r w:rsidRPr="00D6581E">
        <w:rPr>
          <w:rFonts w:ascii="細明體" w:eastAsia="細明體" w:hAnsi="細明體"/>
          <w:kern w:val="2"/>
          <w:lang w:eastAsia="zh-TW"/>
        </w:rPr>
        <w:t>+</w:t>
      </w:r>
      <w:r w:rsidR="00721AA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21AA7">
        <w:rPr>
          <w:rFonts w:ascii="細明體" w:eastAsia="細明體" w:hAnsi="細明體"/>
          <w:kern w:val="2"/>
          <w:lang w:eastAsia="zh-TW"/>
        </w:rPr>
        <w:t>“</w:t>
      </w:r>
      <w:r w:rsidR="00721AA7">
        <w:rPr>
          <w:rFonts w:ascii="細明體" w:eastAsia="細明體" w:hAnsi="細明體" w:hint="eastAsia"/>
          <w:kern w:val="2"/>
          <w:lang w:eastAsia="zh-TW"/>
        </w:rPr>
        <w:t>:</w:t>
      </w:r>
      <w:r w:rsidR="00721AA7">
        <w:rPr>
          <w:rFonts w:ascii="細明體" w:eastAsia="細明體" w:hAnsi="細明體"/>
          <w:kern w:val="2"/>
          <w:lang w:eastAsia="zh-TW"/>
        </w:rPr>
        <w:t>”</w:t>
      </w:r>
      <w:r w:rsidR="00721AA7">
        <w:rPr>
          <w:rFonts w:ascii="細明體" w:eastAsia="細明體" w:hAnsi="細明體" w:hint="eastAsia"/>
          <w:kern w:val="2"/>
          <w:lang w:eastAsia="zh-TW"/>
        </w:rPr>
        <w:t>+</w:t>
      </w:r>
      <w:r w:rsidRPr="00D6581E">
        <w:rPr>
          <w:rFonts w:ascii="細明體" w:eastAsia="細明體" w:hAnsi="細明體"/>
          <w:kern w:val="2"/>
          <w:lang w:eastAsia="zh-TW"/>
        </w:rPr>
        <w:t>錯誤訊息</w:t>
      </w:r>
    </w:p>
    <w:p w:rsidR="00ED611D" w:rsidRPr="00DF2E41" w:rsidRDefault="00ED611D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D611D" w:rsidRPr="00E43407" w:rsidRDefault="00ED611D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AB5C98" w:rsidRPr="00DF10DB" w:rsidRDefault="00E43407" w:rsidP="00DF10D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</w:t>
      </w:r>
      <w:r w:rsidR="0054098E">
        <w:rPr>
          <w:rFonts w:ascii="細明體" w:eastAsia="細明體" w:hAnsi="細明體" w:hint="eastAsia"/>
          <w:bCs/>
          <w:kern w:val="2"/>
          <w:lang w:eastAsia="zh-TW"/>
        </w:rPr>
        <w:t>下一筆</w:t>
      </w:r>
    </w:p>
    <w:p w:rsidR="00EF6A37" w:rsidRPr="00670994" w:rsidRDefault="00320E44" w:rsidP="00B21501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sectPr w:rsidR="00EF6A37" w:rsidRPr="00670994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CCD" w:rsidRDefault="00F86CCD" w:rsidP="000C2BA8">
      <w:r>
        <w:separator/>
      </w:r>
    </w:p>
  </w:endnote>
  <w:endnote w:type="continuationSeparator" w:id="0">
    <w:p w:rsidR="00F86CCD" w:rsidRDefault="00F86CCD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CCD" w:rsidRDefault="00F86CCD" w:rsidP="000C2BA8">
      <w:r>
        <w:separator/>
      </w:r>
    </w:p>
  </w:footnote>
  <w:footnote w:type="continuationSeparator" w:id="0">
    <w:p w:rsidR="00F86CCD" w:rsidRDefault="00F86CCD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94C068D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5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0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C1D6613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42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4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5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40"/>
  </w:num>
  <w:num w:numId="7">
    <w:abstractNumId w:val="31"/>
  </w:num>
  <w:num w:numId="8">
    <w:abstractNumId w:val="33"/>
  </w:num>
  <w:num w:numId="9">
    <w:abstractNumId w:val="10"/>
  </w:num>
  <w:num w:numId="10">
    <w:abstractNumId w:val="27"/>
  </w:num>
  <w:num w:numId="11">
    <w:abstractNumId w:val="28"/>
  </w:num>
  <w:num w:numId="12">
    <w:abstractNumId w:val="30"/>
  </w:num>
  <w:num w:numId="13">
    <w:abstractNumId w:val="17"/>
  </w:num>
  <w:num w:numId="14">
    <w:abstractNumId w:val="45"/>
  </w:num>
  <w:num w:numId="15">
    <w:abstractNumId w:val="24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6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2"/>
  </w:num>
  <w:num w:numId="32">
    <w:abstractNumId w:val="43"/>
  </w:num>
  <w:num w:numId="33">
    <w:abstractNumId w:val="46"/>
  </w:num>
  <w:num w:numId="34">
    <w:abstractNumId w:val="29"/>
  </w:num>
  <w:num w:numId="35">
    <w:abstractNumId w:val="37"/>
  </w:num>
  <w:num w:numId="36">
    <w:abstractNumId w:val="34"/>
  </w:num>
  <w:num w:numId="37">
    <w:abstractNumId w:val="19"/>
  </w:num>
  <w:num w:numId="38">
    <w:abstractNumId w:val="39"/>
  </w:num>
  <w:num w:numId="39">
    <w:abstractNumId w:val="14"/>
  </w:num>
  <w:num w:numId="40">
    <w:abstractNumId w:val="12"/>
  </w:num>
  <w:num w:numId="41">
    <w:abstractNumId w:val="44"/>
  </w:num>
  <w:num w:numId="42">
    <w:abstractNumId w:val="42"/>
  </w:num>
  <w:num w:numId="43">
    <w:abstractNumId w:val="26"/>
  </w:num>
  <w:num w:numId="44">
    <w:abstractNumId w:val="25"/>
  </w:num>
  <w:num w:numId="45">
    <w:abstractNumId w:val="23"/>
  </w:num>
  <w:num w:numId="46">
    <w:abstractNumId w:val="38"/>
  </w:num>
  <w:num w:numId="47">
    <w:abstractNumId w:val="47"/>
  </w:num>
  <w:num w:numId="48">
    <w:abstractNumId w:val="20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C7F"/>
    <w:rsid w:val="0000421E"/>
    <w:rsid w:val="000051B2"/>
    <w:rsid w:val="000052FB"/>
    <w:rsid w:val="0000563E"/>
    <w:rsid w:val="00010BCB"/>
    <w:rsid w:val="000110F3"/>
    <w:rsid w:val="00012E7C"/>
    <w:rsid w:val="000134DD"/>
    <w:rsid w:val="00014A6C"/>
    <w:rsid w:val="0001563C"/>
    <w:rsid w:val="00016F11"/>
    <w:rsid w:val="00017BB8"/>
    <w:rsid w:val="00017D06"/>
    <w:rsid w:val="000207E4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5854"/>
    <w:rsid w:val="00037D02"/>
    <w:rsid w:val="00040D17"/>
    <w:rsid w:val="00042C50"/>
    <w:rsid w:val="000430BC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5726D"/>
    <w:rsid w:val="00060930"/>
    <w:rsid w:val="00061FBC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0E5D"/>
    <w:rsid w:val="000719ED"/>
    <w:rsid w:val="00071E60"/>
    <w:rsid w:val="00071E84"/>
    <w:rsid w:val="000726A0"/>
    <w:rsid w:val="000737CF"/>
    <w:rsid w:val="00073BA3"/>
    <w:rsid w:val="00074490"/>
    <w:rsid w:val="00074A36"/>
    <w:rsid w:val="00075C91"/>
    <w:rsid w:val="000764D5"/>
    <w:rsid w:val="00077C11"/>
    <w:rsid w:val="00077EAD"/>
    <w:rsid w:val="0008099E"/>
    <w:rsid w:val="000814EE"/>
    <w:rsid w:val="0008223E"/>
    <w:rsid w:val="00082D62"/>
    <w:rsid w:val="0008361E"/>
    <w:rsid w:val="0008439C"/>
    <w:rsid w:val="000846CC"/>
    <w:rsid w:val="00084E23"/>
    <w:rsid w:val="00084EAA"/>
    <w:rsid w:val="00086633"/>
    <w:rsid w:val="000872FC"/>
    <w:rsid w:val="000876EA"/>
    <w:rsid w:val="00090800"/>
    <w:rsid w:val="000922A0"/>
    <w:rsid w:val="00094626"/>
    <w:rsid w:val="00095426"/>
    <w:rsid w:val="00095F8C"/>
    <w:rsid w:val="00097092"/>
    <w:rsid w:val="00097AB5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1D2C"/>
    <w:rsid w:val="000B23D1"/>
    <w:rsid w:val="000B29D1"/>
    <w:rsid w:val="000B5824"/>
    <w:rsid w:val="000B5B46"/>
    <w:rsid w:val="000B5D25"/>
    <w:rsid w:val="000B5DF5"/>
    <w:rsid w:val="000B70E8"/>
    <w:rsid w:val="000B7900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C7DF1"/>
    <w:rsid w:val="000D0758"/>
    <w:rsid w:val="000D07A9"/>
    <w:rsid w:val="000D328C"/>
    <w:rsid w:val="000D452C"/>
    <w:rsid w:val="000D4EE9"/>
    <w:rsid w:val="000D57AA"/>
    <w:rsid w:val="000D5E2B"/>
    <w:rsid w:val="000D6712"/>
    <w:rsid w:val="000D7620"/>
    <w:rsid w:val="000E05E0"/>
    <w:rsid w:val="000E0B8B"/>
    <w:rsid w:val="000E13E5"/>
    <w:rsid w:val="000E17F0"/>
    <w:rsid w:val="000E2505"/>
    <w:rsid w:val="000E38A7"/>
    <w:rsid w:val="000E3A3C"/>
    <w:rsid w:val="000E3E84"/>
    <w:rsid w:val="000E467E"/>
    <w:rsid w:val="000E5276"/>
    <w:rsid w:val="000E545A"/>
    <w:rsid w:val="000E5486"/>
    <w:rsid w:val="000E57E8"/>
    <w:rsid w:val="000E6BD5"/>
    <w:rsid w:val="000E6EA1"/>
    <w:rsid w:val="000E7517"/>
    <w:rsid w:val="000F0395"/>
    <w:rsid w:val="000F054F"/>
    <w:rsid w:val="000F08F7"/>
    <w:rsid w:val="000F09F1"/>
    <w:rsid w:val="000F0EAB"/>
    <w:rsid w:val="000F10A2"/>
    <w:rsid w:val="000F2CA7"/>
    <w:rsid w:val="000F37F7"/>
    <w:rsid w:val="000F3CF9"/>
    <w:rsid w:val="000F4D30"/>
    <w:rsid w:val="000F4F2F"/>
    <w:rsid w:val="000F6885"/>
    <w:rsid w:val="000F694F"/>
    <w:rsid w:val="000F76A1"/>
    <w:rsid w:val="000F7EEB"/>
    <w:rsid w:val="00101CDB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0626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BB9"/>
    <w:rsid w:val="00134DCF"/>
    <w:rsid w:val="00135E9D"/>
    <w:rsid w:val="00136BF1"/>
    <w:rsid w:val="00136FFA"/>
    <w:rsid w:val="00137442"/>
    <w:rsid w:val="00137521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70DB"/>
    <w:rsid w:val="0015718E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755"/>
    <w:rsid w:val="0017097A"/>
    <w:rsid w:val="00173B15"/>
    <w:rsid w:val="001752ED"/>
    <w:rsid w:val="0017539B"/>
    <w:rsid w:val="00176AFB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2CA3"/>
    <w:rsid w:val="00193929"/>
    <w:rsid w:val="00194476"/>
    <w:rsid w:val="001944C9"/>
    <w:rsid w:val="001949BE"/>
    <w:rsid w:val="001959B2"/>
    <w:rsid w:val="00196A9D"/>
    <w:rsid w:val="00197FD2"/>
    <w:rsid w:val="001A0ADD"/>
    <w:rsid w:val="001A1C0B"/>
    <w:rsid w:val="001A1E06"/>
    <w:rsid w:val="001A2402"/>
    <w:rsid w:val="001A2B06"/>
    <w:rsid w:val="001A3584"/>
    <w:rsid w:val="001A5718"/>
    <w:rsid w:val="001A578F"/>
    <w:rsid w:val="001A5BB0"/>
    <w:rsid w:val="001B3039"/>
    <w:rsid w:val="001B30C7"/>
    <w:rsid w:val="001B3370"/>
    <w:rsid w:val="001B33A7"/>
    <w:rsid w:val="001B4EAD"/>
    <w:rsid w:val="001B5954"/>
    <w:rsid w:val="001B5B0C"/>
    <w:rsid w:val="001B6F6F"/>
    <w:rsid w:val="001B7BC4"/>
    <w:rsid w:val="001C14DD"/>
    <w:rsid w:val="001C2704"/>
    <w:rsid w:val="001C2B0F"/>
    <w:rsid w:val="001C309A"/>
    <w:rsid w:val="001C3BE6"/>
    <w:rsid w:val="001C3FDB"/>
    <w:rsid w:val="001C41F1"/>
    <w:rsid w:val="001C4E1D"/>
    <w:rsid w:val="001C57F5"/>
    <w:rsid w:val="001C6BD3"/>
    <w:rsid w:val="001D0435"/>
    <w:rsid w:val="001D0E9D"/>
    <w:rsid w:val="001D1A6D"/>
    <w:rsid w:val="001D2491"/>
    <w:rsid w:val="001D3ADE"/>
    <w:rsid w:val="001E073C"/>
    <w:rsid w:val="001E0897"/>
    <w:rsid w:val="001E1438"/>
    <w:rsid w:val="001E2B9B"/>
    <w:rsid w:val="001E3ED1"/>
    <w:rsid w:val="001E3F9D"/>
    <w:rsid w:val="001E4613"/>
    <w:rsid w:val="001E4861"/>
    <w:rsid w:val="001E4D3B"/>
    <w:rsid w:val="001E5C82"/>
    <w:rsid w:val="001E6570"/>
    <w:rsid w:val="001E6695"/>
    <w:rsid w:val="001E6D6E"/>
    <w:rsid w:val="001E7534"/>
    <w:rsid w:val="001E7EFA"/>
    <w:rsid w:val="001F1E19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2933"/>
    <w:rsid w:val="00207652"/>
    <w:rsid w:val="002100BC"/>
    <w:rsid w:val="002103E0"/>
    <w:rsid w:val="002106CA"/>
    <w:rsid w:val="002134E7"/>
    <w:rsid w:val="0021514C"/>
    <w:rsid w:val="002156F9"/>
    <w:rsid w:val="00215B59"/>
    <w:rsid w:val="0021615B"/>
    <w:rsid w:val="002169BB"/>
    <w:rsid w:val="002177BE"/>
    <w:rsid w:val="00221E19"/>
    <w:rsid w:val="0022325E"/>
    <w:rsid w:val="00224AC0"/>
    <w:rsid w:val="00224B9E"/>
    <w:rsid w:val="00225A49"/>
    <w:rsid w:val="00225BEE"/>
    <w:rsid w:val="00225CA3"/>
    <w:rsid w:val="00227043"/>
    <w:rsid w:val="002272E6"/>
    <w:rsid w:val="00227D04"/>
    <w:rsid w:val="00227E7F"/>
    <w:rsid w:val="002305D8"/>
    <w:rsid w:val="002329F9"/>
    <w:rsid w:val="00233210"/>
    <w:rsid w:val="0023359B"/>
    <w:rsid w:val="002335A1"/>
    <w:rsid w:val="002374DC"/>
    <w:rsid w:val="002407D4"/>
    <w:rsid w:val="002410EB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6562"/>
    <w:rsid w:val="00256B6B"/>
    <w:rsid w:val="00256B93"/>
    <w:rsid w:val="002577FB"/>
    <w:rsid w:val="002602E5"/>
    <w:rsid w:val="0026090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3DB1"/>
    <w:rsid w:val="00274796"/>
    <w:rsid w:val="00275259"/>
    <w:rsid w:val="00277D86"/>
    <w:rsid w:val="00280672"/>
    <w:rsid w:val="002814A7"/>
    <w:rsid w:val="00281D1F"/>
    <w:rsid w:val="00281D7D"/>
    <w:rsid w:val="00282B21"/>
    <w:rsid w:val="002831BB"/>
    <w:rsid w:val="00283478"/>
    <w:rsid w:val="00284D22"/>
    <w:rsid w:val="00287A6C"/>
    <w:rsid w:val="0029011B"/>
    <w:rsid w:val="002905A3"/>
    <w:rsid w:val="00290D9F"/>
    <w:rsid w:val="00291EED"/>
    <w:rsid w:val="00291FF9"/>
    <w:rsid w:val="00293C61"/>
    <w:rsid w:val="002940AE"/>
    <w:rsid w:val="00295163"/>
    <w:rsid w:val="00295DC0"/>
    <w:rsid w:val="00295FEB"/>
    <w:rsid w:val="002A0378"/>
    <w:rsid w:val="002A2A89"/>
    <w:rsid w:val="002A2FE0"/>
    <w:rsid w:val="002A3335"/>
    <w:rsid w:val="002A3AE7"/>
    <w:rsid w:val="002A6B21"/>
    <w:rsid w:val="002A6FA5"/>
    <w:rsid w:val="002A7A00"/>
    <w:rsid w:val="002B1229"/>
    <w:rsid w:val="002B1F02"/>
    <w:rsid w:val="002B3026"/>
    <w:rsid w:val="002B395E"/>
    <w:rsid w:val="002B465A"/>
    <w:rsid w:val="002B55E2"/>
    <w:rsid w:val="002B58D6"/>
    <w:rsid w:val="002B5B93"/>
    <w:rsid w:val="002B63D4"/>
    <w:rsid w:val="002B63DE"/>
    <w:rsid w:val="002B654E"/>
    <w:rsid w:val="002B7029"/>
    <w:rsid w:val="002B784E"/>
    <w:rsid w:val="002B7A99"/>
    <w:rsid w:val="002C1285"/>
    <w:rsid w:val="002C2892"/>
    <w:rsid w:val="002C29D1"/>
    <w:rsid w:val="002C2E69"/>
    <w:rsid w:val="002C472A"/>
    <w:rsid w:val="002C475F"/>
    <w:rsid w:val="002C57C6"/>
    <w:rsid w:val="002C59EF"/>
    <w:rsid w:val="002C6DED"/>
    <w:rsid w:val="002C7808"/>
    <w:rsid w:val="002D0933"/>
    <w:rsid w:val="002D0CE0"/>
    <w:rsid w:val="002D1A8D"/>
    <w:rsid w:val="002D3282"/>
    <w:rsid w:val="002D3629"/>
    <w:rsid w:val="002D56C4"/>
    <w:rsid w:val="002D7662"/>
    <w:rsid w:val="002D7D92"/>
    <w:rsid w:val="002E03B9"/>
    <w:rsid w:val="002E287D"/>
    <w:rsid w:val="002E38C3"/>
    <w:rsid w:val="002E49F3"/>
    <w:rsid w:val="002E70D7"/>
    <w:rsid w:val="002F1777"/>
    <w:rsid w:val="002F1AF9"/>
    <w:rsid w:val="002F1DBA"/>
    <w:rsid w:val="002F224F"/>
    <w:rsid w:val="002F5595"/>
    <w:rsid w:val="002F62AF"/>
    <w:rsid w:val="002F6585"/>
    <w:rsid w:val="002F6AE1"/>
    <w:rsid w:val="002F6EA2"/>
    <w:rsid w:val="002F7A17"/>
    <w:rsid w:val="003011AB"/>
    <w:rsid w:val="00302FAE"/>
    <w:rsid w:val="00303AD1"/>
    <w:rsid w:val="00303AF3"/>
    <w:rsid w:val="00305137"/>
    <w:rsid w:val="0030542C"/>
    <w:rsid w:val="00305C2A"/>
    <w:rsid w:val="00306FC7"/>
    <w:rsid w:val="003076ED"/>
    <w:rsid w:val="00307C34"/>
    <w:rsid w:val="0031013D"/>
    <w:rsid w:val="0031029B"/>
    <w:rsid w:val="0031052F"/>
    <w:rsid w:val="00311F84"/>
    <w:rsid w:val="0031349D"/>
    <w:rsid w:val="00313B17"/>
    <w:rsid w:val="00316261"/>
    <w:rsid w:val="003162A7"/>
    <w:rsid w:val="00320E44"/>
    <w:rsid w:val="00320FDD"/>
    <w:rsid w:val="00321167"/>
    <w:rsid w:val="00321C07"/>
    <w:rsid w:val="00321F42"/>
    <w:rsid w:val="00322D04"/>
    <w:rsid w:val="00323631"/>
    <w:rsid w:val="003239B6"/>
    <w:rsid w:val="00323E64"/>
    <w:rsid w:val="00326BA6"/>
    <w:rsid w:val="0033015A"/>
    <w:rsid w:val="003305F4"/>
    <w:rsid w:val="0033165E"/>
    <w:rsid w:val="00331A56"/>
    <w:rsid w:val="003329AD"/>
    <w:rsid w:val="00334274"/>
    <w:rsid w:val="003344C9"/>
    <w:rsid w:val="00334D26"/>
    <w:rsid w:val="003350EA"/>
    <w:rsid w:val="00336972"/>
    <w:rsid w:val="003379E7"/>
    <w:rsid w:val="00340B7C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39F2"/>
    <w:rsid w:val="003640C4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557B"/>
    <w:rsid w:val="00375F9C"/>
    <w:rsid w:val="0037638F"/>
    <w:rsid w:val="0037656B"/>
    <w:rsid w:val="00377609"/>
    <w:rsid w:val="003776B3"/>
    <w:rsid w:val="00377CFD"/>
    <w:rsid w:val="00380501"/>
    <w:rsid w:val="00381A72"/>
    <w:rsid w:val="003823C8"/>
    <w:rsid w:val="003827BD"/>
    <w:rsid w:val="00382A1E"/>
    <w:rsid w:val="0038341A"/>
    <w:rsid w:val="00383AF7"/>
    <w:rsid w:val="003846FB"/>
    <w:rsid w:val="00384DF1"/>
    <w:rsid w:val="00385BA7"/>
    <w:rsid w:val="00390816"/>
    <w:rsid w:val="00393E00"/>
    <w:rsid w:val="0039450E"/>
    <w:rsid w:val="00394E7C"/>
    <w:rsid w:val="003962C1"/>
    <w:rsid w:val="003966B3"/>
    <w:rsid w:val="00397096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57FB"/>
    <w:rsid w:val="003A6620"/>
    <w:rsid w:val="003A6C70"/>
    <w:rsid w:val="003B062B"/>
    <w:rsid w:val="003B0AF6"/>
    <w:rsid w:val="003B143C"/>
    <w:rsid w:val="003B233B"/>
    <w:rsid w:val="003B34A7"/>
    <w:rsid w:val="003B37D3"/>
    <w:rsid w:val="003B460E"/>
    <w:rsid w:val="003B59FE"/>
    <w:rsid w:val="003B5DCB"/>
    <w:rsid w:val="003C01AF"/>
    <w:rsid w:val="003C1675"/>
    <w:rsid w:val="003C1992"/>
    <w:rsid w:val="003C19EC"/>
    <w:rsid w:val="003C2A94"/>
    <w:rsid w:val="003C34D1"/>
    <w:rsid w:val="003C4B1C"/>
    <w:rsid w:val="003C6422"/>
    <w:rsid w:val="003C7554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009C"/>
    <w:rsid w:val="003E12A4"/>
    <w:rsid w:val="003E2772"/>
    <w:rsid w:val="003E2BBC"/>
    <w:rsid w:val="003E2E2B"/>
    <w:rsid w:val="003E3957"/>
    <w:rsid w:val="003E3B20"/>
    <w:rsid w:val="003E4147"/>
    <w:rsid w:val="003E5979"/>
    <w:rsid w:val="003E5B2C"/>
    <w:rsid w:val="003E5D81"/>
    <w:rsid w:val="003E6D11"/>
    <w:rsid w:val="003E7021"/>
    <w:rsid w:val="003E719C"/>
    <w:rsid w:val="003E7F03"/>
    <w:rsid w:val="003F0E2F"/>
    <w:rsid w:val="003F1740"/>
    <w:rsid w:val="003F1862"/>
    <w:rsid w:val="003F1F68"/>
    <w:rsid w:val="003F21E6"/>
    <w:rsid w:val="003F242E"/>
    <w:rsid w:val="003F2C8F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06614"/>
    <w:rsid w:val="0041023A"/>
    <w:rsid w:val="0041166F"/>
    <w:rsid w:val="00411851"/>
    <w:rsid w:val="0041190F"/>
    <w:rsid w:val="00411A07"/>
    <w:rsid w:val="00412B03"/>
    <w:rsid w:val="00414EBF"/>
    <w:rsid w:val="004167FF"/>
    <w:rsid w:val="00416B42"/>
    <w:rsid w:val="004209C4"/>
    <w:rsid w:val="0042131F"/>
    <w:rsid w:val="00421CDC"/>
    <w:rsid w:val="00422213"/>
    <w:rsid w:val="004224DA"/>
    <w:rsid w:val="00422FF2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648F"/>
    <w:rsid w:val="00436A2A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5533"/>
    <w:rsid w:val="0044670E"/>
    <w:rsid w:val="00446D21"/>
    <w:rsid w:val="0044793D"/>
    <w:rsid w:val="00447AF7"/>
    <w:rsid w:val="00452313"/>
    <w:rsid w:val="00452698"/>
    <w:rsid w:val="00453C18"/>
    <w:rsid w:val="00454AF2"/>
    <w:rsid w:val="00456955"/>
    <w:rsid w:val="00456A0E"/>
    <w:rsid w:val="00460BA3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77A65"/>
    <w:rsid w:val="004812E1"/>
    <w:rsid w:val="00481B3F"/>
    <w:rsid w:val="00483623"/>
    <w:rsid w:val="00484DAE"/>
    <w:rsid w:val="00484E72"/>
    <w:rsid w:val="00486F35"/>
    <w:rsid w:val="004904B4"/>
    <w:rsid w:val="0049084B"/>
    <w:rsid w:val="00490A61"/>
    <w:rsid w:val="004915F2"/>
    <w:rsid w:val="00491FEA"/>
    <w:rsid w:val="00493971"/>
    <w:rsid w:val="00494D8A"/>
    <w:rsid w:val="00494F00"/>
    <w:rsid w:val="00496772"/>
    <w:rsid w:val="004A0DFD"/>
    <w:rsid w:val="004A1250"/>
    <w:rsid w:val="004A134E"/>
    <w:rsid w:val="004A2396"/>
    <w:rsid w:val="004A2B79"/>
    <w:rsid w:val="004A30B4"/>
    <w:rsid w:val="004A33E6"/>
    <w:rsid w:val="004A3CEA"/>
    <w:rsid w:val="004A3EAE"/>
    <w:rsid w:val="004A40E8"/>
    <w:rsid w:val="004A68E6"/>
    <w:rsid w:val="004A71F5"/>
    <w:rsid w:val="004A7B26"/>
    <w:rsid w:val="004B138B"/>
    <w:rsid w:val="004B1504"/>
    <w:rsid w:val="004B1727"/>
    <w:rsid w:val="004B18E8"/>
    <w:rsid w:val="004B1B07"/>
    <w:rsid w:val="004B1BC4"/>
    <w:rsid w:val="004B1C32"/>
    <w:rsid w:val="004B2114"/>
    <w:rsid w:val="004B27D2"/>
    <w:rsid w:val="004B3D1D"/>
    <w:rsid w:val="004B6651"/>
    <w:rsid w:val="004B7FDD"/>
    <w:rsid w:val="004C055F"/>
    <w:rsid w:val="004C0659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D018F"/>
    <w:rsid w:val="004D0F9E"/>
    <w:rsid w:val="004D152D"/>
    <w:rsid w:val="004D17D5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C99"/>
    <w:rsid w:val="004E73AD"/>
    <w:rsid w:val="004F004F"/>
    <w:rsid w:val="004F0666"/>
    <w:rsid w:val="004F0C72"/>
    <w:rsid w:val="004F1F62"/>
    <w:rsid w:val="004F1F83"/>
    <w:rsid w:val="004F213B"/>
    <w:rsid w:val="004F2ABA"/>
    <w:rsid w:val="004F4848"/>
    <w:rsid w:val="004F588B"/>
    <w:rsid w:val="004F5DE9"/>
    <w:rsid w:val="004F5E01"/>
    <w:rsid w:val="004F5E82"/>
    <w:rsid w:val="004F61B9"/>
    <w:rsid w:val="004F7556"/>
    <w:rsid w:val="005027D9"/>
    <w:rsid w:val="005038FD"/>
    <w:rsid w:val="00503D7F"/>
    <w:rsid w:val="0050485F"/>
    <w:rsid w:val="00505E23"/>
    <w:rsid w:val="005103C1"/>
    <w:rsid w:val="005107A3"/>
    <w:rsid w:val="00512067"/>
    <w:rsid w:val="005131C5"/>
    <w:rsid w:val="00517C0B"/>
    <w:rsid w:val="00520588"/>
    <w:rsid w:val="00522386"/>
    <w:rsid w:val="00524BF8"/>
    <w:rsid w:val="0052573F"/>
    <w:rsid w:val="005267EC"/>
    <w:rsid w:val="0052703E"/>
    <w:rsid w:val="0053050D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04D4"/>
    <w:rsid w:val="0054098E"/>
    <w:rsid w:val="00541039"/>
    <w:rsid w:val="0054239E"/>
    <w:rsid w:val="005423B3"/>
    <w:rsid w:val="00542622"/>
    <w:rsid w:val="005427A8"/>
    <w:rsid w:val="0054428C"/>
    <w:rsid w:val="005445E2"/>
    <w:rsid w:val="00544AD3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30EB"/>
    <w:rsid w:val="00553D9C"/>
    <w:rsid w:val="00554F57"/>
    <w:rsid w:val="00555472"/>
    <w:rsid w:val="0055568F"/>
    <w:rsid w:val="00557B70"/>
    <w:rsid w:val="005603AB"/>
    <w:rsid w:val="00561192"/>
    <w:rsid w:val="005614FC"/>
    <w:rsid w:val="00561FFC"/>
    <w:rsid w:val="00562666"/>
    <w:rsid w:val="00562832"/>
    <w:rsid w:val="00563E15"/>
    <w:rsid w:val="00564441"/>
    <w:rsid w:val="005645A2"/>
    <w:rsid w:val="00565FBA"/>
    <w:rsid w:val="005664FB"/>
    <w:rsid w:val="00566B02"/>
    <w:rsid w:val="00567A38"/>
    <w:rsid w:val="00567F86"/>
    <w:rsid w:val="00570E68"/>
    <w:rsid w:val="00571E20"/>
    <w:rsid w:val="0057345B"/>
    <w:rsid w:val="00573726"/>
    <w:rsid w:val="0057549F"/>
    <w:rsid w:val="00575F10"/>
    <w:rsid w:val="00575F14"/>
    <w:rsid w:val="00576237"/>
    <w:rsid w:val="005768D6"/>
    <w:rsid w:val="00577390"/>
    <w:rsid w:val="00577ADF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322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4617"/>
    <w:rsid w:val="0059555F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8CE"/>
    <w:rsid w:val="005A1D45"/>
    <w:rsid w:val="005A2436"/>
    <w:rsid w:val="005A3015"/>
    <w:rsid w:val="005A45FB"/>
    <w:rsid w:val="005A5D0F"/>
    <w:rsid w:val="005A65CD"/>
    <w:rsid w:val="005A672D"/>
    <w:rsid w:val="005A76AF"/>
    <w:rsid w:val="005B0159"/>
    <w:rsid w:val="005B0192"/>
    <w:rsid w:val="005B2CE7"/>
    <w:rsid w:val="005B3464"/>
    <w:rsid w:val="005B3496"/>
    <w:rsid w:val="005B350F"/>
    <w:rsid w:val="005B35F9"/>
    <w:rsid w:val="005B3BBC"/>
    <w:rsid w:val="005B40F1"/>
    <w:rsid w:val="005B4EBE"/>
    <w:rsid w:val="005B53C3"/>
    <w:rsid w:val="005B5DFB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B27"/>
    <w:rsid w:val="005C6244"/>
    <w:rsid w:val="005C6A2D"/>
    <w:rsid w:val="005C6E41"/>
    <w:rsid w:val="005C7DDD"/>
    <w:rsid w:val="005D0219"/>
    <w:rsid w:val="005D1DFA"/>
    <w:rsid w:val="005D1FAF"/>
    <w:rsid w:val="005D263D"/>
    <w:rsid w:val="005D3D78"/>
    <w:rsid w:val="005D48D0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54B"/>
    <w:rsid w:val="00606D54"/>
    <w:rsid w:val="00607181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50D"/>
    <w:rsid w:val="00621718"/>
    <w:rsid w:val="00623029"/>
    <w:rsid w:val="00624263"/>
    <w:rsid w:val="006242E0"/>
    <w:rsid w:val="006264EA"/>
    <w:rsid w:val="006267C2"/>
    <w:rsid w:val="00627077"/>
    <w:rsid w:val="00627286"/>
    <w:rsid w:val="00627E45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24F5"/>
    <w:rsid w:val="00642ADB"/>
    <w:rsid w:val="0064390F"/>
    <w:rsid w:val="00644C85"/>
    <w:rsid w:val="00646673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0E29"/>
    <w:rsid w:val="006627C3"/>
    <w:rsid w:val="006636B1"/>
    <w:rsid w:val="0066388A"/>
    <w:rsid w:val="00665428"/>
    <w:rsid w:val="00666A90"/>
    <w:rsid w:val="0066785C"/>
    <w:rsid w:val="00670994"/>
    <w:rsid w:val="006711A9"/>
    <w:rsid w:val="006712D1"/>
    <w:rsid w:val="00672EFD"/>
    <w:rsid w:val="006741AF"/>
    <w:rsid w:val="0067435B"/>
    <w:rsid w:val="00677086"/>
    <w:rsid w:val="0067720E"/>
    <w:rsid w:val="006803B5"/>
    <w:rsid w:val="006807F7"/>
    <w:rsid w:val="00682647"/>
    <w:rsid w:val="00682F03"/>
    <w:rsid w:val="00683C4A"/>
    <w:rsid w:val="00684203"/>
    <w:rsid w:val="006854C6"/>
    <w:rsid w:val="00685E39"/>
    <w:rsid w:val="00686717"/>
    <w:rsid w:val="00686A99"/>
    <w:rsid w:val="00686A9A"/>
    <w:rsid w:val="00686DB7"/>
    <w:rsid w:val="00690433"/>
    <w:rsid w:val="0069093F"/>
    <w:rsid w:val="00690E48"/>
    <w:rsid w:val="006912A6"/>
    <w:rsid w:val="006916AD"/>
    <w:rsid w:val="00691D50"/>
    <w:rsid w:val="0069343E"/>
    <w:rsid w:val="00693553"/>
    <w:rsid w:val="006943CA"/>
    <w:rsid w:val="00695E64"/>
    <w:rsid w:val="00697BC7"/>
    <w:rsid w:val="006A0A33"/>
    <w:rsid w:val="006A0D7D"/>
    <w:rsid w:val="006A1EB5"/>
    <w:rsid w:val="006A21E1"/>
    <w:rsid w:val="006A24C2"/>
    <w:rsid w:val="006A3D6E"/>
    <w:rsid w:val="006A40ED"/>
    <w:rsid w:val="006A485D"/>
    <w:rsid w:val="006A4BF1"/>
    <w:rsid w:val="006A5222"/>
    <w:rsid w:val="006A5708"/>
    <w:rsid w:val="006A644D"/>
    <w:rsid w:val="006B0268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664"/>
    <w:rsid w:val="006C6CD8"/>
    <w:rsid w:val="006C7E3E"/>
    <w:rsid w:val="006D0306"/>
    <w:rsid w:val="006D0714"/>
    <w:rsid w:val="006D12F9"/>
    <w:rsid w:val="006D1F88"/>
    <w:rsid w:val="006D20AD"/>
    <w:rsid w:val="006D21D6"/>
    <w:rsid w:val="006D3210"/>
    <w:rsid w:val="006D3C6C"/>
    <w:rsid w:val="006D4070"/>
    <w:rsid w:val="006D641B"/>
    <w:rsid w:val="006E0820"/>
    <w:rsid w:val="006E2200"/>
    <w:rsid w:val="006E2614"/>
    <w:rsid w:val="006E28E1"/>
    <w:rsid w:val="006E2EAB"/>
    <w:rsid w:val="006E4344"/>
    <w:rsid w:val="006E45DC"/>
    <w:rsid w:val="006E4750"/>
    <w:rsid w:val="006E483C"/>
    <w:rsid w:val="006E4E52"/>
    <w:rsid w:val="006F1515"/>
    <w:rsid w:val="006F2B5C"/>
    <w:rsid w:val="006F35DF"/>
    <w:rsid w:val="006F362B"/>
    <w:rsid w:val="006F4442"/>
    <w:rsid w:val="006F5143"/>
    <w:rsid w:val="006F5336"/>
    <w:rsid w:val="006F6CC9"/>
    <w:rsid w:val="006F6F5E"/>
    <w:rsid w:val="00701843"/>
    <w:rsid w:val="00702B40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70A9"/>
    <w:rsid w:val="007112DA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A81"/>
    <w:rsid w:val="00721AA7"/>
    <w:rsid w:val="00723709"/>
    <w:rsid w:val="00724092"/>
    <w:rsid w:val="00725A8F"/>
    <w:rsid w:val="00726039"/>
    <w:rsid w:val="007265B8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36D7"/>
    <w:rsid w:val="00734F22"/>
    <w:rsid w:val="0073519E"/>
    <w:rsid w:val="00735DCA"/>
    <w:rsid w:val="0073686B"/>
    <w:rsid w:val="007375BE"/>
    <w:rsid w:val="00737CDE"/>
    <w:rsid w:val="00740996"/>
    <w:rsid w:val="00740FB8"/>
    <w:rsid w:val="00741847"/>
    <w:rsid w:val="007419CC"/>
    <w:rsid w:val="00743A52"/>
    <w:rsid w:val="0074436B"/>
    <w:rsid w:val="007460B1"/>
    <w:rsid w:val="00746C66"/>
    <w:rsid w:val="0074721A"/>
    <w:rsid w:val="00747E94"/>
    <w:rsid w:val="00747FEF"/>
    <w:rsid w:val="00750797"/>
    <w:rsid w:val="0075108A"/>
    <w:rsid w:val="0075125C"/>
    <w:rsid w:val="007541F0"/>
    <w:rsid w:val="0075617D"/>
    <w:rsid w:val="00756EC9"/>
    <w:rsid w:val="007604BA"/>
    <w:rsid w:val="00761352"/>
    <w:rsid w:val="007616C4"/>
    <w:rsid w:val="00761D50"/>
    <w:rsid w:val="00762039"/>
    <w:rsid w:val="007620DF"/>
    <w:rsid w:val="00762B3A"/>
    <w:rsid w:val="00763FEF"/>
    <w:rsid w:val="00766479"/>
    <w:rsid w:val="00766724"/>
    <w:rsid w:val="0076750B"/>
    <w:rsid w:val="00772ECA"/>
    <w:rsid w:val="007738A3"/>
    <w:rsid w:val="00774785"/>
    <w:rsid w:val="007749DB"/>
    <w:rsid w:val="00775B7B"/>
    <w:rsid w:val="00776FD6"/>
    <w:rsid w:val="00777AD0"/>
    <w:rsid w:val="00780364"/>
    <w:rsid w:val="007811D7"/>
    <w:rsid w:val="00783531"/>
    <w:rsid w:val="00784337"/>
    <w:rsid w:val="00784624"/>
    <w:rsid w:val="007847DB"/>
    <w:rsid w:val="00785204"/>
    <w:rsid w:val="00785733"/>
    <w:rsid w:val="00785FB3"/>
    <w:rsid w:val="00787FA7"/>
    <w:rsid w:val="00790082"/>
    <w:rsid w:val="007913B9"/>
    <w:rsid w:val="007925F3"/>
    <w:rsid w:val="00793DF0"/>
    <w:rsid w:val="00793F3F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088"/>
    <w:rsid w:val="007B2584"/>
    <w:rsid w:val="007B278F"/>
    <w:rsid w:val="007B2E8E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7659"/>
    <w:rsid w:val="007D3BEB"/>
    <w:rsid w:val="007D66C0"/>
    <w:rsid w:val="007E019B"/>
    <w:rsid w:val="007E020B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51E3"/>
    <w:rsid w:val="007F60DE"/>
    <w:rsid w:val="007F62BB"/>
    <w:rsid w:val="007F69E8"/>
    <w:rsid w:val="007F6B33"/>
    <w:rsid w:val="007F775F"/>
    <w:rsid w:val="007F77F4"/>
    <w:rsid w:val="007F7C82"/>
    <w:rsid w:val="00800308"/>
    <w:rsid w:val="008008D3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10ACD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494"/>
    <w:rsid w:val="008208F8"/>
    <w:rsid w:val="00823181"/>
    <w:rsid w:val="008236E0"/>
    <w:rsid w:val="00824697"/>
    <w:rsid w:val="00825084"/>
    <w:rsid w:val="00825D5E"/>
    <w:rsid w:val="0083004F"/>
    <w:rsid w:val="0083116C"/>
    <w:rsid w:val="008314D8"/>
    <w:rsid w:val="00834268"/>
    <w:rsid w:val="00836CDA"/>
    <w:rsid w:val="00841DC8"/>
    <w:rsid w:val="0084228E"/>
    <w:rsid w:val="0084306E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0C69"/>
    <w:rsid w:val="00851305"/>
    <w:rsid w:val="00851502"/>
    <w:rsid w:val="0085153D"/>
    <w:rsid w:val="00853289"/>
    <w:rsid w:val="00853C9F"/>
    <w:rsid w:val="00853FB1"/>
    <w:rsid w:val="00854D2B"/>
    <w:rsid w:val="00854D57"/>
    <w:rsid w:val="00857C9B"/>
    <w:rsid w:val="0086078A"/>
    <w:rsid w:val="00860A3C"/>
    <w:rsid w:val="0086111B"/>
    <w:rsid w:val="0086130B"/>
    <w:rsid w:val="008620F2"/>
    <w:rsid w:val="00862963"/>
    <w:rsid w:val="008630E4"/>
    <w:rsid w:val="00863A8E"/>
    <w:rsid w:val="00865C9A"/>
    <w:rsid w:val="00866146"/>
    <w:rsid w:val="00867A21"/>
    <w:rsid w:val="00867AAF"/>
    <w:rsid w:val="00867AF0"/>
    <w:rsid w:val="00867F55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E6"/>
    <w:rsid w:val="00880D4D"/>
    <w:rsid w:val="00882083"/>
    <w:rsid w:val="00883B68"/>
    <w:rsid w:val="0088490C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A07BD"/>
    <w:rsid w:val="008A0F27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3FE3"/>
    <w:rsid w:val="008B536B"/>
    <w:rsid w:val="008B6445"/>
    <w:rsid w:val="008B72DB"/>
    <w:rsid w:val="008B7A83"/>
    <w:rsid w:val="008C135F"/>
    <w:rsid w:val="008C1962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2EC"/>
    <w:rsid w:val="008E34A8"/>
    <w:rsid w:val="008E519B"/>
    <w:rsid w:val="008E5211"/>
    <w:rsid w:val="008E5378"/>
    <w:rsid w:val="008E5E27"/>
    <w:rsid w:val="008E6A09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11C0"/>
    <w:rsid w:val="0090258C"/>
    <w:rsid w:val="0090261A"/>
    <w:rsid w:val="00905368"/>
    <w:rsid w:val="00905E8B"/>
    <w:rsid w:val="009071EC"/>
    <w:rsid w:val="00907D29"/>
    <w:rsid w:val="00907E85"/>
    <w:rsid w:val="00910CAF"/>
    <w:rsid w:val="00911625"/>
    <w:rsid w:val="00913AFA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F92"/>
    <w:rsid w:val="009300A6"/>
    <w:rsid w:val="00930206"/>
    <w:rsid w:val="009311E5"/>
    <w:rsid w:val="0093354E"/>
    <w:rsid w:val="00933E0B"/>
    <w:rsid w:val="0093505B"/>
    <w:rsid w:val="0094015D"/>
    <w:rsid w:val="00940B81"/>
    <w:rsid w:val="00941E44"/>
    <w:rsid w:val="009439AA"/>
    <w:rsid w:val="009443F8"/>
    <w:rsid w:val="00944CE4"/>
    <w:rsid w:val="00945C0A"/>
    <w:rsid w:val="0094631E"/>
    <w:rsid w:val="00946BD3"/>
    <w:rsid w:val="00947C5C"/>
    <w:rsid w:val="00947EFA"/>
    <w:rsid w:val="0095021A"/>
    <w:rsid w:val="00950301"/>
    <w:rsid w:val="00951D7F"/>
    <w:rsid w:val="00952C97"/>
    <w:rsid w:val="009532D4"/>
    <w:rsid w:val="009533C1"/>
    <w:rsid w:val="00953A43"/>
    <w:rsid w:val="00953FD2"/>
    <w:rsid w:val="00957014"/>
    <w:rsid w:val="00957505"/>
    <w:rsid w:val="0096016A"/>
    <w:rsid w:val="00960F2B"/>
    <w:rsid w:val="00961086"/>
    <w:rsid w:val="00961990"/>
    <w:rsid w:val="00962220"/>
    <w:rsid w:val="009624A5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099F"/>
    <w:rsid w:val="009B11C3"/>
    <w:rsid w:val="009B15A3"/>
    <w:rsid w:val="009B16F8"/>
    <w:rsid w:val="009B1B4E"/>
    <w:rsid w:val="009B254F"/>
    <w:rsid w:val="009B2784"/>
    <w:rsid w:val="009B4431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5338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F0F2C"/>
    <w:rsid w:val="009F10A5"/>
    <w:rsid w:val="009F10BF"/>
    <w:rsid w:val="009F1443"/>
    <w:rsid w:val="009F1B26"/>
    <w:rsid w:val="009F28BA"/>
    <w:rsid w:val="009F2E82"/>
    <w:rsid w:val="009F5F9B"/>
    <w:rsid w:val="009F623C"/>
    <w:rsid w:val="009F7BF0"/>
    <w:rsid w:val="00A008BF"/>
    <w:rsid w:val="00A00BFA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074AF"/>
    <w:rsid w:val="00A10409"/>
    <w:rsid w:val="00A10BC9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5FEF"/>
    <w:rsid w:val="00A2640F"/>
    <w:rsid w:val="00A26460"/>
    <w:rsid w:val="00A2741E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4948"/>
    <w:rsid w:val="00A370DA"/>
    <w:rsid w:val="00A379A8"/>
    <w:rsid w:val="00A402EC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223A"/>
    <w:rsid w:val="00A54DA3"/>
    <w:rsid w:val="00A56074"/>
    <w:rsid w:val="00A564AA"/>
    <w:rsid w:val="00A602B8"/>
    <w:rsid w:val="00A60373"/>
    <w:rsid w:val="00A60B91"/>
    <w:rsid w:val="00A6124B"/>
    <w:rsid w:val="00A61B78"/>
    <w:rsid w:val="00A61D86"/>
    <w:rsid w:val="00A637B3"/>
    <w:rsid w:val="00A653CA"/>
    <w:rsid w:val="00A6585A"/>
    <w:rsid w:val="00A6648C"/>
    <w:rsid w:val="00A66E91"/>
    <w:rsid w:val="00A670ED"/>
    <w:rsid w:val="00A70627"/>
    <w:rsid w:val="00A70911"/>
    <w:rsid w:val="00A71384"/>
    <w:rsid w:val="00A71C46"/>
    <w:rsid w:val="00A72064"/>
    <w:rsid w:val="00A734BC"/>
    <w:rsid w:val="00A736EF"/>
    <w:rsid w:val="00A74133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A026D"/>
    <w:rsid w:val="00AA1BB9"/>
    <w:rsid w:val="00AA26DE"/>
    <w:rsid w:val="00AA4245"/>
    <w:rsid w:val="00AA4979"/>
    <w:rsid w:val="00AA6C28"/>
    <w:rsid w:val="00AA7AA0"/>
    <w:rsid w:val="00AA7D93"/>
    <w:rsid w:val="00AB0C7B"/>
    <w:rsid w:val="00AB116F"/>
    <w:rsid w:val="00AB13C3"/>
    <w:rsid w:val="00AB50F5"/>
    <w:rsid w:val="00AB55A0"/>
    <w:rsid w:val="00AB5A0C"/>
    <w:rsid w:val="00AB5C98"/>
    <w:rsid w:val="00AB657A"/>
    <w:rsid w:val="00AB6D3C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4E4"/>
    <w:rsid w:val="00AD18D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D"/>
    <w:rsid w:val="00AE6068"/>
    <w:rsid w:val="00AE63BA"/>
    <w:rsid w:val="00AE666C"/>
    <w:rsid w:val="00AE699E"/>
    <w:rsid w:val="00AF036A"/>
    <w:rsid w:val="00AF145B"/>
    <w:rsid w:val="00AF1846"/>
    <w:rsid w:val="00AF1C17"/>
    <w:rsid w:val="00AF4328"/>
    <w:rsid w:val="00AF5639"/>
    <w:rsid w:val="00AF6BDF"/>
    <w:rsid w:val="00AF7A86"/>
    <w:rsid w:val="00B0068E"/>
    <w:rsid w:val="00B00796"/>
    <w:rsid w:val="00B0088D"/>
    <w:rsid w:val="00B03002"/>
    <w:rsid w:val="00B031C4"/>
    <w:rsid w:val="00B04799"/>
    <w:rsid w:val="00B06685"/>
    <w:rsid w:val="00B068EE"/>
    <w:rsid w:val="00B06EC2"/>
    <w:rsid w:val="00B1207A"/>
    <w:rsid w:val="00B124B1"/>
    <w:rsid w:val="00B12C7C"/>
    <w:rsid w:val="00B13443"/>
    <w:rsid w:val="00B14919"/>
    <w:rsid w:val="00B166FA"/>
    <w:rsid w:val="00B17155"/>
    <w:rsid w:val="00B17737"/>
    <w:rsid w:val="00B21501"/>
    <w:rsid w:val="00B220FB"/>
    <w:rsid w:val="00B22490"/>
    <w:rsid w:val="00B23A95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6CB"/>
    <w:rsid w:val="00B31912"/>
    <w:rsid w:val="00B34242"/>
    <w:rsid w:val="00B34B91"/>
    <w:rsid w:val="00B34D7C"/>
    <w:rsid w:val="00B35761"/>
    <w:rsid w:val="00B362D7"/>
    <w:rsid w:val="00B36560"/>
    <w:rsid w:val="00B36688"/>
    <w:rsid w:val="00B370C1"/>
    <w:rsid w:val="00B37843"/>
    <w:rsid w:val="00B40DEF"/>
    <w:rsid w:val="00B4211D"/>
    <w:rsid w:val="00B423F6"/>
    <w:rsid w:val="00B4242E"/>
    <w:rsid w:val="00B42480"/>
    <w:rsid w:val="00B42E77"/>
    <w:rsid w:val="00B4376C"/>
    <w:rsid w:val="00B4542E"/>
    <w:rsid w:val="00B454FE"/>
    <w:rsid w:val="00B459B4"/>
    <w:rsid w:val="00B46913"/>
    <w:rsid w:val="00B47FBE"/>
    <w:rsid w:val="00B50BA3"/>
    <w:rsid w:val="00B51EF5"/>
    <w:rsid w:val="00B52B7E"/>
    <w:rsid w:val="00B539E7"/>
    <w:rsid w:val="00B5467F"/>
    <w:rsid w:val="00B546F9"/>
    <w:rsid w:val="00B54832"/>
    <w:rsid w:val="00B54AF5"/>
    <w:rsid w:val="00B54CAD"/>
    <w:rsid w:val="00B566DD"/>
    <w:rsid w:val="00B5726B"/>
    <w:rsid w:val="00B57649"/>
    <w:rsid w:val="00B576B5"/>
    <w:rsid w:val="00B57CD3"/>
    <w:rsid w:val="00B600B1"/>
    <w:rsid w:val="00B61993"/>
    <w:rsid w:val="00B62530"/>
    <w:rsid w:val="00B6293A"/>
    <w:rsid w:val="00B62C5E"/>
    <w:rsid w:val="00B62EA8"/>
    <w:rsid w:val="00B63A00"/>
    <w:rsid w:val="00B644F3"/>
    <w:rsid w:val="00B6749D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6451"/>
    <w:rsid w:val="00B76564"/>
    <w:rsid w:val="00B769DF"/>
    <w:rsid w:val="00B76B8A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E4C"/>
    <w:rsid w:val="00B971AF"/>
    <w:rsid w:val="00B97E67"/>
    <w:rsid w:val="00BA0F0F"/>
    <w:rsid w:val="00BA174F"/>
    <w:rsid w:val="00BA1A86"/>
    <w:rsid w:val="00BA31ED"/>
    <w:rsid w:val="00BA5F53"/>
    <w:rsid w:val="00BA6C23"/>
    <w:rsid w:val="00BA74E8"/>
    <w:rsid w:val="00BB0637"/>
    <w:rsid w:val="00BB1AC4"/>
    <w:rsid w:val="00BB1FBB"/>
    <w:rsid w:val="00BB1FFD"/>
    <w:rsid w:val="00BB2FDA"/>
    <w:rsid w:val="00BB4E79"/>
    <w:rsid w:val="00BB5A8E"/>
    <w:rsid w:val="00BB621F"/>
    <w:rsid w:val="00BB6CDF"/>
    <w:rsid w:val="00BB6F85"/>
    <w:rsid w:val="00BB7007"/>
    <w:rsid w:val="00BC37C7"/>
    <w:rsid w:val="00BC4D34"/>
    <w:rsid w:val="00BC4ECB"/>
    <w:rsid w:val="00BC7723"/>
    <w:rsid w:val="00BC7FD1"/>
    <w:rsid w:val="00BD2394"/>
    <w:rsid w:val="00BD2C55"/>
    <w:rsid w:val="00BD36FD"/>
    <w:rsid w:val="00BD3C07"/>
    <w:rsid w:val="00BD40FD"/>
    <w:rsid w:val="00BD45D8"/>
    <w:rsid w:val="00BD52EF"/>
    <w:rsid w:val="00BD787A"/>
    <w:rsid w:val="00BD7FAF"/>
    <w:rsid w:val="00BE174C"/>
    <w:rsid w:val="00BE1D7B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38BD"/>
    <w:rsid w:val="00BF3997"/>
    <w:rsid w:val="00BF529A"/>
    <w:rsid w:val="00BF60C9"/>
    <w:rsid w:val="00BF7429"/>
    <w:rsid w:val="00C029EC"/>
    <w:rsid w:val="00C030B9"/>
    <w:rsid w:val="00C04213"/>
    <w:rsid w:val="00C04249"/>
    <w:rsid w:val="00C046ED"/>
    <w:rsid w:val="00C04711"/>
    <w:rsid w:val="00C050FA"/>
    <w:rsid w:val="00C05A80"/>
    <w:rsid w:val="00C1029C"/>
    <w:rsid w:val="00C1131E"/>
    <w:rsid w:val="00C12DD1"/>
    <w:rsid w:val="00C13927"/>
    <w:rsid w:val="00C13CFC"/>
    <w:rsid w:val="00C154E8"/>
    <w:rsid w:val="00C1572D"/>
    <w:rsid w:val="00C15A95"/>
    <w:rsid w:val="00C202E1"/>
    <w:rsid w:val="00C2157E"/>
    <w:rsid w:val="00C22C50"/>
    <w:rsid w:val="00C23463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3BEC"/>
    <w:rsid w:val="00C34465"/>
    <w:rsid w:val="00C34DE1"/>
    <w:rsid w:val="00C359D0"/>
    <w:rsid w:val="00C35E4E"/>
    <w:rsid w:val="00C37A98"/>
    <w:rsid w:val="00C40CD4"/>
    <w:rsid w:val="00C41924"/>
    <w:rsid w:val="00C42ECD"/>
    <w:rsid w:val="00C43083"/>
    <w:rsid w:val="00C43123"/>
    <w:rsid w:val="00C432FC"/>
    <w:rsid w:val="00C43CEB"/>
    <w:rsid w:val="00C440CF"/>
    <w:rsid w:val="00C453DA"/>
    <w:rsid w:val="00C468D4"/>
    <w:rsid w:val="00C46D6D"/>
    <w:rsid w:val="00C479E3"/>
    <w:rsid w:val="00C47B67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4D00"/>
    <w:rsid w:val="00C55AC7"/>
    <w:rsid w:val="00C578B8"/>
    <w:rsid w:val="00C57F69"/>
    <w:rsid w:val="00C60F70"/>
    <w:rsid w:val="00C612EF"/>
    <w:rsid w:val="00C6167F"/>
    <w:rsid w:val="00C62C7D"/>
    <w:rsid w:val="00C62FC0"/>
    <w:rsid w:val="00C63331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085"/>
    <w:rsid w:val="00C74AA8"/>
    <w:rsid w:val="00C753E8"/>
    <w:rsid w:val="00C7572D"/>
    <w:rsid w:val="00C7629F"/>
    <w:rsid w:val="00C766A6"/>
    <w:rsid w:val="00C77787"/>
    <w:rsid w:val="00C80632"/>
    <w:rsid w:val="00C8130F"/>
    <w:rsid w:val="00C83B26"/>
    <w:rsid w:val="00C841ED"/>
    <w:rsid w:val="00C84468"/>
    <w:rsid w:val="00C85363"/>
    <w:rsid w:val="00C855D6"/>
    <w:rsid w:val="00C85769"/>
    <w:rsid w:val="00C85D2B"/>
    <w:rsid w:val="00C90518"/>
    <w:rsid w:val="00C90BF7"/>
    <w:rsid w:val="00C928A0"/>
    <w:rsid w:val="00C93345"/>
    <w:rsid w:val="00C9348C"/>
    <w:rsid w:val="00C94333"/>
    <w:rsid w:val="00C958E8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2866"/>
    <w:rsid w:val="00CA3057"/>
    <w:rsid w:val="00CA344E"/>
    <w:rsid w:val="00CA377E"/>
    <w:rsid w:val="00CA3FC3"/>
    <w:rsid w:val="00CA4FDC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B7A92"/>
    <w:rsid w:val="00CC146B"/>
    <w:rsid w:val="00CC1CE3"/>
    <w:rsid w:val="00CC2D7A"/>
    <w:rsid w:val="00CC2E27"/>
    <w:rsid w:val="00CC3CAB"/>
    <w:rsid w:val="00CC3F70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81C"/>
    <w:rsid w:val="00CD48C1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3AFF"/>
    <w:rsid w:val="00CF3EFD"/>
    <w:rsid w:val="00CF4C53"/>
    <w:rsid w:val="00CF554B"/>
    <w:rsid w:val="00CF5CE2"/>
    <w:rsid w:val="00CF7DCD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10465"/>
    <w:rsid w:val="00D111D8"/>
    <w:rsid w:val="00D1228B"/>
    <w:rsid w:val="00D12B5D"/>
    <w:rsid w:val="00D13898"/>
    <w:rsid w:val="00D13E0B"/>
    <w:rsid w:val="00D208C9"/>
    <w:rsid w:val="00D20D67"/>
    <w:rsid w:val="00D21010"/>
    <w:rsid w:val="00D21E35"/>
    <w:rsid w:val="00D21FA7"/>
    <w:rsid w:val="00D21FF9"/>
    <w:rsid w:val="00D222B3"/>
    <w:rsid w:val="00D22A80"/>
    <w:rsid w:val="00D23D50"/>
    <w:rsid w:val="00D2406A"/>
    <w:rsid w:val="00D2554F"/>
    <w:rsid w:val="00D25826"/>
    <w:rsid w:val="00D25898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5FB"/>
    <w:rsid w:val="00D3798E"/>
    <w:rsid w:val="00D40657"/>
    <w:rsid w:val="00D41184"/>
    <w:rsid w:val="00D41B8D"/>
    <w:rsid w:val="00D41CFC"/>
    <w:rsid w:val="00D41F45"/>
    <w:rsid w:val="00D42C9D"/>
    <w:rsid w:val="00D42ECD"/>
    <w:rsid w:val="00D44649"/>
    <w:rsid w:val="00D44CFE"/>
    <w:rsid w:val="00D450F8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87A"/>
    <w:rsid w:val="00D576C3"/>
    <w:rsid w:val="00D6002E"/>
    <w:rsid w:val="00D60DE7"/>
    <w:rsid w:val="00D61769"/>
    <w:rsid w:val="00D61A08"/>
    <w:rsid w:val="00D62047"/>
    <w:rsid w:val="00D63527"/>
    <w:rsid w:val="00D6576A"/>
    <w:rsid w:val="00D6581E"/>
    <w:rsid w:val="00D65C62"/>
    <w:rsid w:val="00D65C96"/>
    <w:rsid w:val="00D678DC"/>
    <w:rsid w:val="00D67E37"/>
    <w:rsid w:val="00D70388"/>
    <w:rsid w:val="00D7076E"/>
    <w:rsid w:val="00D7084C"/>
    <w:rsid w:val="00D708FF"/>
    <w:rsid w:val="00D71AE2"/>
    <w:rsid w:val="00D722F3"/>
    <w:rsid w:val="00D72352"/>
    <w:rsid w:val="00D72ADE"/>
    <w:rsid w:val="00D736CD"/>
    <w:rsid w:val="00D7373E"/>
    <w:rsid w:val="00D7477E"/>
    <w:rsid w:val="00D7530B"/>
    <w:rsid w:val="00D77220"/>
    <w:rsid w:val="00D77781"/>
    <w:rsid w:val="00D811EC"/>
    <w:rsid w:val="00D81E58"/>
    <w:rsid w:val="00D84D1C"/>
    <w:rsid w:val="00D85FC3"/>
    <w:rsid w:val="00D91340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1791"/>
    <w:rsid w:val="00DA1A28"/>
    <w:rsid w:val="00DA2A62"/>
    <w:rsid w:val="00DA3449"/>
    <w:rsid w:val="00DA3464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32E1"/>
    <w:rsid w:val="00DB407D"/>
    <w:rsid w:val="00DB4261"/>
    <w:rsid w:val="00DB4A88"/>
    <w:rsid w:val="00DB5A10"/>
    <w:rsid w:val="00DB61A1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0AFA"/>
    <w:rsid w:val="00DD14CF"/>
    <w:rsid w:val="00DD1B6D"/>
    <w:rsid w:val="00DD2FBE"/>
    <w:rsid w:val="00DD2FE8"/>
    <w:rsid w:val="00DD5FA2"/>
    <w:rsid w:val="00DD5FF2"/>
    <w:rsid w:val="00DD6106"/>
    <w:rsid w:val="00DD70EC"/>
    <w:rsid w:val="00DE23B3"/>
    <w:rsid w:val="00DE2493"/>
    <w:rsid w:val="00DE2F16"/>
    <w:rsid w:val="00DE33C5"/>
    <w:rsid w:val="00DE3C96"/>
    <w:rsid w:val="00DE6376"/>
    <w:rsid w:val="00DE7013"/>
    <w:rsid w:val="00DE703F"/>
    <w:rsid w:val="00DE75D5"/>
    <w:rsid w:val="00DF01EA"/>
    <w:rsid w:val="00DF02A3"/>
    <w:rsid w:val="00DF0A9F"/>
    <w:rsid w:val="00DF10DB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07F76"/>
    <w:rsid w:val="00E100C9"/>
    <w:rsid w:val="00E121D5"/>
    <w:rsid w:val="00E13824"/>
    <w:rsid w:val="00E1599C"/>
    <w:rsid w:val="00E15BE6"/>
    <w:rsid w:val="00E15E3F"/>
    <w:rsid w:val="00E16EC1"/>
    <w:rsid w:val="00E1718D"/>
    <w:rsid w:val="00E17B46"/>
    <w:rsid w:val="00E17CD7"/>
    <w:rsid w:val="00E17F33"/>
    <w:rsid w:val="00E21096"/>
    <w:rsid w:val="00E2296C"/>
    <w:rsid w:val="00E22C1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D5"/>
    <w:rsid w:val="00E31307"/>
    <w:rsid w:val="00E31D7E"/>
    <w:rsid w:val="00E324DF"/>
    <w:rsid w:val="00E3282F"/>
    <w:rsid w:val="00E331F8"/>
    <w:rsid w:val="00E33B04"/>
    <w:rsid w:val="00E33D34"/>
    <w:rsid w:val="00E34676"/>
    <w:rsid w:val="00E404E6"/>
    <w:rsid w:val="00E40AAA"/>
    <w:rsid w:val="00E41FEF"/>
    <w:rsid w:val="00E4204B"/>
    <w:rsid w:val="00E43407"/>
    <w:rsid w:val="00E44364"/>
    <w:rsid w:val="00E44BA8"/>
    <w:rsid w:val="00E45C46"/>
    <w:rsid w:val="00E45EE8"/>
    <w:rsid w:val="00E45FB7"/>
    <w:rsid w:val="00E4650D"/>
    <w:rsid w:val="00E46969"/>
    <w:rsid w:val="00E52A8F"/>
    <w:rsid w:val="00E530DF"/>
    <w:rsid w:val="00E53F4F"/>
    <w:rsid w:val="00E56E12"/>
    <w:rsid w:val="00E57428"/>
    <w:rsid w:val="00E60AE5"/>
    <w:rsid w:val="00E61CCE"/>
    <w:rsid w:val="00E6211D"/>
    <w:rsid w:val="00E637A9"/>
    <w:rsid w:val="00E63CA3"/>
    <w:rsid w:val="00E649AB"/>
    <w:rsid w:val="00E65B7F"/>
    <w:rsid w:val="00E6632D"/>
    <w:rsid w:val="00E66CEA"/>
    <w:rsid w:val="00E7030D"/>
    <w:rsid w:val="00E70A38"/>
    <w:rsid w:val="00E70DDC"/>
    <w:rsid w:val="00E71418"/>
    <w:rsid w:val="00E71AAE"/>
    <w:rsid w:val="00E725A0"/>
    <w:rsid w:val="00E73158"/>
    <w:rsid w:val="00E737D4"/>
    <w:rsid w:val="00E76982"/>
    <w:rsid w:val="00E76E41"/>
    <w:rsid w:val="00E77771"/>
    <w:rsid w:val="00E7798B"/>
    <w:rsid w:val="00E8009B"/>
    <w:rsid w:val="00E806A7"/>
    <w:rsid w:val="00E81737"/>
    <w:rsid w:val="00E81FEC"/>
    <w:rsid w:val="00E82671"/>
    <w:rsid w:val="00E82BAD"/>
    <w:rsid w:val="00E833E4"/>
    <w:rsid w:val="00E83931"/>
    <w:rsid w:val="00E83E13"/>
    <w:rsid w:val="00E84D59"/>
    <w:rsid w:val="00E85858"/>
    <w:rsid w:val="00E86694"/>
    <w:rsid w:val="00E8743F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4CC"/>
    <w:rsid w:val="00EA232C"/>
    <w:rsid w:val="00EA2900"/>
    <w:rsid w:val="00EA3868"/>
    <w:rsid w:val="00EA428C"/>
    <w:rsid w:val="00EA58F7"/>
    <w:rsid w:val="00EA6E34"/>
    <w:rsid w:val="00EA7B50"/>
    <w:rsid w:val="00EB1E6D"/>
    <w:rsid w:val="00EB2464"/>
    <w:rsid w:val="00EB30CF"/>
    <w:rsid w:val="00EB3A5A"/>
    <w:rsid w:val="00EB4EE3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371"/>
    <w:rsid w:val="00ED37D9"/>
    <w:rsid w:val="00ED39D1"/>
    <w:rsid w:val="00ED44C8"/>
    <w:rsid w:val="00ED4839"/>
    <w:rsid w:val="00ED597F"/>
    <w:rsid w:val="00ED5AE7"/>
    <w:rsid w:val="00ED611D"/>
    <w:rsid w:val="00ED64FC"/>
    <w:rsid w:val="00ED675D"/>
    <w:rsid w:val="00ED6ABA"/>
    <w:rsid w:val="00ED6BAB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3799"/>
    <w:rsid w:val="00EF3C8B"/>
    <w:rsid w:val="00EF481E"/>
    <w:rsid w:val="00EF5EA3"/>
    <w:rsid w:val="00EF6362"/>
    <w:rsid w:val="00EF6908"/>
    <w:rsid w:val="00EF6A37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66A8"/>
    <w:rsid w:val="00F066B3"/>
    <w:rsid w:val="00F06E03"/>
    <w:rsid w:val="00F0733F"/>
    <w:rsid w:val="00F0747E"/>
    <w:rsid w:val="00F07F7A"/>
    <w:rsid w:val="00F10AF8"/>
    <w:rsid w:val="00F10FD6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A61"/>
    <w:rsid w:val="00F23E75"/>
    <w:rsid w:val="00F3078A"/>
    <w:rsid w:val="00F30B86"/>
    <w:rsid w:val="00F31506"/>
    <w:rsid w:val="00F3278A"/>
    <w:rsid w:val="00F32A26"/>
    <w:rsid w:val="00F32C81"/>
    <w:rsid w:val="00F33632"/>
    <w:rsid w:val="00F344B6"/>
    <w:rsid w:val="00F35198"/>
    <w:rsid w:val="00F35351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1B6F"/>
    <w:rsid w:val="00F54CAC"/>
    <w:rsid w:val="00F54DAD"/>
    <w:rsid w:val="00F5517A"/>
    <w:rsid w:val="00F56BCD"/>
    <w:rsid w:val="00F571BA"/>
    <w:rsid w:val="00F57361"/>
    <w:rsid w:val="00F57F24"/>
    <w:rsid w:val="00F57F4F"/>
    <w:rsid w:val="00F60030"/>
    <w:rsid w:val="00F60083"/>
    <w:rsid w:val="00F60214"/>
    <w:rsid w:val="00F610A9"/>
    <w:rsid w:val="00F62E45"/>
    <w:rsid w:val="00F62F1C"/>
    <w:rsid w:val="00F65D05"/>
    <w:rsid w:val="00F66230"/>
    <w:rsid w:val="00F713DD"/>
    <w:rsid w:val="00F73304"/>
    <w:rsid w:val="00F738E9"/>
    <w:rsid w:val="00F73BCA"/>
    <w:rsid w:val="00F750A5"/>
    <w:rsid w:val="00F756F4"/>
    <w:rsid w:val="00F76C68"/>
    <w:rsid w:val="00F77F03"/>
    <w:rsid w:val="00F81653"/>
    <w:rsid w:val="00F81781"/>
    <w:rsid w:val="00F819F6"/>
    <w:rsid w:val="00F81EFF"/>
    <w:rsid w:val="00F825C7"/>
    <w:rsid w:val="00F82788"/>
    <w:rsid w:val="00F83173"/>
    <w:rsid w:val="00F8491B"/>
    <w:rsid w:val="00F86982"/>
    <w:rsid w:val="00F86CCD"/>
    <w:rsid w:val="00F90553"/>
    <w:rsid w:val="00F905C9"/>
    <w:rsid w:val="00F910DB"/>
    <w:rsid w:val="00F91793"/>
    <w:rsid w:val="00F92EAD"/>
    <w:rsid w:val="00F9427D"/>
    <w:rsid w:val="00F95470"/>
    <w:rsid w:val="00F95779"/>
    <w:rsid w:val="00F959F7"/>
    <w:rsid w:val="00F96E2D"/>
    <w:rsid w:val="00F97990"/>
    <w:rsid w:val="00F97D67"/>
    <w:rsid w:val="00F97DED"/>
    <w:rsid w:val="00FA246D"/>
    <w:rsid w:val="00FA2D84"/>
    <w:rsid w:val="00FA3C91"/>
    <w:rsid w:val="00FA3E69"/>
    <w:rsid w:val="00FA5301"/>
    <w:rsid w:val="00FA5FD8"/>
    <w:rsid w:val="00FA619C"/>
    <w:rsid w:val="00FB0A45"/>
    <w:rsid w:val="00FB1ED3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23DD"/>
    <w:rsid w:val="00FD35ED"/>
    <w:rsid w:val="00FD3F3C"/>
    <w:rsid w:val="00FD406F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4D78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45"/>
      </o:rules>
    </o:shapelayout>
  </w:shapeDefaults>
  <w:decimalSymbol w:val="."/>
  <w:listSeparator w:val=","/>
  <w15:chartTrackingRefBased/>
  <w15:docId w15:val="{B795AEDB-0DA9-474B-9E29-D212A851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83917-7B94-4BF2-9C2C-6D4EDF4E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