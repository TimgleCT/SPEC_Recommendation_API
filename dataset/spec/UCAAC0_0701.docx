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503"/>
        <w:gridCol w:w="1566"/>
        <w:gridCol w:w="2071"/>
      </w:tblGrid>
      <w:tr w:rsidR="005726D5" w:rsidRPr="0066376F" w:rsidTr="00913194">
        <w:tc>
          <w:tcPr>
            <w:tcW w:w="1276" w:type="dxa"/>
          </w:tcPr>
          <w:p w:rsidR="005726D5" w:rsidRPr="0066376F" w:rsidRDefault="005726D5" w:rsidP="005E700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修改日期</w:t>
            </w:r>
          </w:p>
        </w:tc>
        <w:tc>
          <w:tcPr>
            <w:tcW w:w="850" w:type="dxa"/>
          </w:tcPr>
          <w:p w:rsidR="005726D5" w:rsidRPr="0066376F" w:rsidRDefault="005726D5" w:rsidP="005E700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726D5" w:rsidRPr="0066376F" w:rsidRDefault="005726D5" w:rsidP="005E700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726D5" w:rsidRPr="0066376F" w:rsidRDefault="005726D5" w:rsidP="005E700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726D5" w:rsidRPr="0066376F" w:rsidRDefault="005726D5" w:rsidP="005E700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立案單號</w:t>
            </w:r>
          </w:p>
        </w:tc>
      </w:tr>
      <w:tr w:rsidR="005726D5" w:rsidRPr="0066376F" w:rsidTr="00913194">
        <w:tc>
          <w:tcPr>
            <w:tcW w:w="1276" w:type="dxa"/>
          </w:tcPr>
          <w:p w:rsidR="005726D5" w:rsidRPr="00B4724A" w:rsidRDefault="005726D5" w:rsidP="005E700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4724A">
              <w:rPr>
                <w:rFonts w:ascii="細明體" w:eastAsia="細明體" w:hAnsi="細明體" w:hint="eastAsia"/>
                <w:lang w:eastAsia="zh-TW"/>
              </w:rPr>
              <w:t>2005/01/17</w:t>
            </w:r>
          </w:p>
        </w:tc>
        <w:tc>
          <w:tcPr>
            <w:tcW w:w="850" w:type="dxa"/>
          </w:tcPr>
          <w:p w:rsidR="005726D5" w:rsidRPr="00B4724A" w:rsidRDefault="005726D5" w:rsidP="005E700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4724A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4503" w:type="dxa"/>
          </w:tcPr>
          <w:p w:rsidR="005726D5" w:rsidRPr="00B4724A" w:rsidRDefault="005726D5" w:rsidP="005E700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4724A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5726D5" w:rsidRPr="00B4724A" w:rsidRDefault="005726D5" w:rsidP="005E7005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4724A">
              <w:rPr>
                <w:rFonts w:ascii="細明體" w:eastAsia="細明體" w:hAnsi="細明體" w:hint="eastAsia"/>
                <w:lang w:eastAsia="zh-TW"/>
              </w:rPr>
              <w:t>Sanyi</w:t>
            </w:r>
          </w:p>
        </w:tc>
        <w:tc>
          <w:tcPr>
            <w:tcW w:w="2071" w:type="dxa"/>
          </w:tcPr>
          <w:p w:rsidR="005726D5" w:rsidRPr="0066376F" w:rsidRDefault="005726D5" w:rsidP="005E700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</w:p>
        </w:tc>
      </w:tr>
      <w:tr w:rsidR="005726D5" w:rsidRPr="0066376F" w:rsidTr="00913194">
        <w:tc>
          <w:tcPr>
            <w:tcW w:w="1276" w:type="dxa"/>
          </w:tcPr>
          <w:p w:rsidR="005726D5" w:rsidRPr="00B4724A" w:rsidRDefault="005726D5" w:rsidP="005E70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2011/9/7</w:t>
            </w:r>
          </w:p>
        </w:tc>
        <w:tc>
          <w:tcPr>
            <w:tcW w:w="850" w:type="dxa"/>
          </w:tcPr>
          <w:p w:rsidR="005726D5" w:rsidRPr="00B4724A" w:rsidRDefault="005726D5" w:rsidP="005E700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4503" w:type="dxa"/>
          </w:tcPr>
          <w:p w:rsidR="005726D5" w:rsidRPr="00B4724A" w:rsidRDefault="005726D5" w:rsidP="005E700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M</w:t>
            </w:r>
            <w:r>
              <w:rPr>
                <w:rFonts w:ascii="細明體" w:eastAsia="細明體" w:hAnsi="細明體" w:hint="eastAsia"/>
                <w:lang w:eastAsia="zh-TW"/>
              </w:rPr>
              <w:t>odify:增加</w:t>
            </w:r>
            <w:r w:rsidRPr="00B4724A">
              <w:rPr>
                <w:rFonts w:ascii="細明體" w:eastAsia="細明體" w:hAnsi="細明體" w:hint="eastAsia"/>
                <w:lang w:eastAsia="zh-TW"/>
              </w:rPr>
              <w:t>縣市轄區建檔確認</w:t>
            </w:r>
            <w:r>
              <w:rPr>
                <w:rFonts w:ascii="細明體" w:eastAsia="細明體" w:hAnsi="細明體" w:hint="eastAsia"/>
                <w:lang w:eastAsia="zh-TW"/>
              </w:rPr>
              <w:t>連結</w:t>
            </w:r>
          </w:p>
        </w:tc>
        <w:tc>
          <w:tcPr>
            <w:tcW w:w="1566" w:type="dxa"/>
          </w:tcPr>
          <w:p w:rsidR="005726D5" w:rsidRPr="00B4724A" w:rsidRDefault="005726D5" w:rsidP="005E7005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071" w:type="dxa"/>
          </w:tcPr>
          <w:p w:rsidR="005726D5" w:rsidRPr="0066376F" w:rsidRDefault="005726D5" w:rsidP="005E700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</w:p>
        </w:tc>
      </w:tr>
      <w:tr w:rsidR="00873F21" w:rsidRPr="0066376F" w:rsidTr="00913194">
        <w:tc>
          <w:tcPr>
            <w:tcW w:w="1276" w:type="dxa"/>
          </w:tcPr>
          <w:p w:rsidR="00873F21" w:rsidRDefault="00873F21" w:rsidP="005E700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66376F">
              <w:rPr>
                <w:rFonts w:ascii="新細明體" w:hAnsi="新細明體" w:cs="Arial"/>
              </w:rPr>
              <w:t>2012/1</w:t>
            </w:r>
            <w:r>
              <w:rPr>
                <w:rFonts w:ascii="新細明體" w:hAnsi="新細明體" w:cs="Arial" w:hint="eastAsia"/>
                <w:lang w:eastAsia="zh-TW"/>
              </w:rPr>
              <w:t>1</w:t>
            </w:r>
            <w:r w:rsidRPr="0066376F">
              <w:rPr>
                <w:rFonts w:ascii="新細明體" w:hAnsi="新細明體" w:cs="Arial"/>
              </w:rPr>
              <w:t>/</w:t>
            </w:r>
            <w:r>
              <w:rPr>
                <w:rFonts w:ascii="新細明體" w:hAnsi="新細明體" w:cs="Arial" w:hint="eastAsia"/>
                <w:lang w:eastAsia="zh-TW"/>
              </w:rPr>
              <w:t>22</w:t>
            </w:r>
          </w:p>
        </w:tc>
        <w:tc>
          <w:tcPr>
            <w:tcW w:w="850" w:type="dxa"/>
          </w:tcPr>
          <w:p w:rsidR="00873F21" w:rsidRDefault="00873F21" w:rsidP="005E70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新細明體" w:hAnsi="新細明體" w:cs="Arial" w:hint="eastAsia"/>
                <w:lang w:eastAsia="zh-TW"/>
              </w:rPr>
              <w:t>3</w:t>
            </w:r>
          </w:p>
        </w:tc>
        <w:tc>
          <w:tcPr>
            <w:tcW w:w="4503" w:type="dxa"/>
          </w:tcPr>
          <w:p w:rsidR="00873F21" w:rsidRDefault="00873F21" w:rsidP="005E700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66376F">
              <w:rPr>
                <w:rFonts w:ascii="新細明體" w:hAnsi="新細明體" w:cs="Arial"/>
                <w:lang w:eastAsia="zh-TW"/>
              </w:rPr>
              <w:t>Created, 申請書編號121015000071_交查系統新增交查人員(含理賠審查保全)報告評分及組長評分改變</w:t>
            </w:r>
          </w:p>
        </w:tc>
        <w:tc>
          <w:tcPr>
            <w:tcW w:w="1566" w:type="dxa"/>
          </w:tcPr>
          <w:p w:rsidR="00873F21" w:rsidRDefault="00873F21" w:rsidP="005E7005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66376F">
              <w:rPr>
                <w:rFonts w:ascii="新細明體" w:hAnsi="新細明體" w:cs="Arial"/>
              </w:rPr>
              <w:t>龐伯珊</w:t>
            </w:r>
          </w:p>
        </w:tc>
        <w:tc>
          <w:tcPr>
            <w:tcW w:w="2071" w:type="dxa"/>
          </w:tcPr>
          <w:p w:rsidR="00873F21" w:rsidRPr="0066376F" w:rsidRDefault="00873F21" w:rsidP="005E700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color w:val="000000"/>
                <w:sz w:val="20"/>
                <w:szCs w:val="20"/>
              </w:rPr>
              <w:t>121026000236</w:t>
            </w:r>
          </w:p>
        </w:tc>
      </w:tr>
      <w:tr w:rsidR="00F422D6" w:rsidRPr="0066376F" w:rsidTr="00913194">
        <w:tc>
          <w:tcPr>
            <w:tcW w:w="1276" w:type="dxa"/>
          </w:tcPr>
          <w:p w:rsidR="00F422D6" w:rsidRPr="00D12E51" w:rsidRDefault="00F422D6" w:rsidP="00F422D6">
            <w:pPr>
              <w:pStyle w:val="Tabletext"/>
              <w:rPr>
                <w:rFonts w:ascii="新細明體" w:hAnsi="新細明體" w:cs="Arial"/>
                <w:color w:val="000000"/>
                <w:lang w:eastAsia="zh-TW"/>
              </w:rPr>
            </w:pPr>
            <w:r w:rsidRPr="00D12E51">
              <w:rPr>
                <w:rFonts w:ascii="細明體" w:eastAsia="細明體" w:hAnsi="細明體" w:cs="Courier New" w:hint="eastAsia"/>
                <w:color w:val="000000"/>
              </w:rPr>
              <w:t>2014/0</w:t>
            </w:r>
            <w:r w:rsidRPr="00D12E51">
              <w:rPr>
                <w:rFonts w:ascii="細明體" w:eastAsia="細明體" w:hAnsi="細明體" w:cs="Courier New" w:hint="eastAsia"/>
                <w:color w:val="000000"/>
                <w:lang w:eastAsia="zh-TW"/>
              </w:rPr>
              <w:t>3</w:t>
            </w:r>
            <w:r w:rsidRPr="00D12E51">
              <w:rPr>
                <w:rFonts w:ascii="細明體" w:eastAsia="細明體" w:hAnsi="細明體" w:cs="Courier New" w:hint="eastAsia"/>
                <w:color w:val="000000"/>
              </w:rPr>
              <w:t>/</w:t>
            </w:r>
            <w:r w:rsidRPr="00D12E51">
              <w:rPr>
                <w:rFonts w:ascii="細明體" w:eastAsia="細明體" w:hAnsi="細明體" w:cs="Courier New" w:hint="eastAsia"/>
                <w:color w:val="000000"/>
                <w:lang w:eastAsia="zh-TW"/>
              </w:rPr>
              <w:t>03</w:t>
            </w:r>
          </w:p>
        </w:tc>
        <w:tc>
          <w:tcPr>
            <w:tcW w:w="850" w:type="dxa"/>
          </w:tcPr>
          <w:p w:rsidR="00F422D6" w:rsidRPr="00D12E51" w:rsidRDefault="00F422D6" w:rsidP="005E7005">
            <w:pPr>
              <w:pStyle w:val="Tabletext"/>
              <w:rPr>
                <w:rFonts w:ascii="新細明體" w:hAnsi="新細明體" w:cs="Arial" w:hint="eastAsia"/>
                <w:color w:val="000000"/>
                <w:lang w:eastAsia="zh-TW"/>
              </w:rPr>
            </w:pPr>
            <w:r w:rsidRPr="00D12E51">
              <w:rPr>
                <w:rFonts w:ascii="新細明體" w:hAnsi="新細明體" w:cs="Arial" w:hint="eastAsia"/>
                <w:color w:val="000000"/>
                <w:lang w:eastAsia="zh-TW"/>
              </w:rPr>
              <w:t>4</w:t>
            </w:r>
          </w:p>
        </w:tc>
        <w:tc>
          <w:tcPr>
            <w:tcW w:w="4503" w:type="dxa"/>
          </w:tcPr>
          <w:p w:rsidR="00F422D6" w:rsidRPr="00D12E51" w:rsidRDefault="00F422D6" w:rsidP="008D0F3F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D12E51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申請書</w:t>
            </w:r>
            <w:r w:rsidRPr="00D12E51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140122000416</w:t>
            </w:r>
            <w:r w:rsidRPr="00D12E51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:</w:t>
            </w:r>
          </w:p>
          <w:p w:rsidR="00F422D6" w:rsidRPr="00D12E51" w:rsidRDefault="00F422D6" w:rsidP="005E7005">
            <w:pPr>
              <w:pStyle w:val="Tabletext"/>
              <w:rPr>
                <w:rFonts w:ascii="新細明體" w:hAnsi="新細明體" w:cs="Arial"/>
                <w:color w:val="000000"/>
                <w:lang w:eastAsia="zh-TW"/>
              </w:rPr>
            </w:pPr>
            <w:r w:rsidRPr="00D12E51">
              <w:rPr>
                <w:rFonts w:ascii="細明體" w:eastAsia="細明體" w:hAnsi="細明體" w:cs="Courier New" w:hint="eastAsia"/>
                <w:color w:val="000000"/>
                <w:lang w:eastAsia="zh-TW"/>
              </w:rPr>
              <w:t>交查系統優化案第五階段交查系統預設各交查類別應交查項目作業</w:t>
            </w:r>
          </w:p>
        </w:tc>
        <w:tc>
          <w:tcPr>
            <w:tcW w:w="1566" w:type="dxa"/>
          </w:tcPr>
          <w:p w:rsidR="00F422D6" w:rsidRPr="00D12E51" w:rsidRDefault="00F422D6" w:rsidP="005E7005">
            <w:pPr>
              <w:pStyle w:val="Tabletext"/>
              <w:jc w:val="center"/>
              <w:rPr>
                <w:rFonts w:ascii="新細明體" w:hAnsi="新細明體" w:cs="Arial"/>
                <w:color w:val="000000"/>
              </w:rPr>
            </w:pPr>
            <w:r w:rsidRPr="00D12E51">
              <w:rPr>
                <w:rFonts w:ascii="細明體" w:eastAsia="細明體" w:hAnsi="細明體" w:cs="Courier New" w:hint="eastAsia"/>
                <w:color w:val="000000"/>
              </w:rPr>
              <w:t>龎伯珊</w:t>
            </w:r>
          </w:p>
        </w:tc>
        <w:tc>
          <w:tcPr>
            <w:tcW w:w="2071" w:type="dxa"/>
          </w:tcPr>
          <w:p w:rsidR="00F422D6" w:rsidRPr="00D12E51" w:rsidRDefault="00F422D6" w:rsidP="005E7005">
            <w:pPr>
              <w:spacing w:line="240" w:lineRule="atLeast"/>
              <w:jc w:val="center"/>
              <w:rPr>
                <w:rFonts w:ascii="新細明體" w:hAnsi="新細明體" w:cs="Arial"/>
                <w:color w:val="000000"/>
                <w:sz w:val="20"/>
                <w:szCs w:val="20"/>
              </w:rPr>
            </w:pPr>
            <w:r w:rsidRPr="00D12E51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140205000044</w:t>
            </w:r>
          </w:p>
        </w:tc>
      </w:tr>
      <w:tr w:rsidR="00913194" w:rsidRPr="0066376F" w:rsidTr="00913194">
        <w:tc>
          <w:tcPr>
            <w:tcW w:w="1276" w:type="dxa"/>
          </w:tcPr>
          <w:p w:rsidR="00913194" w:rsidRPr="00D12E51" w:rsidRDefault="00913194" w:rsidP="00F422D6">
            <w:pPr>
              <w:pStyle w:val="Tabletext"/>
              <w:rPr>
                <w:rFonts w:ascii="細明體" w:eastAsia="細明體" w:hAnsi="細明體" w:cs="Courier New" w:hint="eastAsia"/>
                <w:color w:val="000000"/>
              </w:rPr>
            </w:pPr>
            <w:r w:rsidRPr="00D12E51">
              <w:rPr>
                <w:rFonts w:ascii="細明體" w:eastAsia="細明體" w:hAnsi="細明體" w:cs="Courier New" w:hint="eastAsia"/>
                <w:color w:val="000000"/>
                <w:lang w:eastAsia="zh-TW"/>
              </w:rPr>
              <w:t>2014/06/03</w:t>
            </w:r>
          </w:p>
        </w:tc>
        <w:tc>
          <w:tcPr>
            <w:tcW w:w="850" w:type="dxa"/>
          </w:tcPr>
          <w:p w:rsidR="00913194" w:rsidRPr="00D12E51" w:rsidRDefault="00913194" w:rsidP="005E7005">
            <w:pPr>
              <w:pStyle w:val="Tabletext"/>
              <w:rPr>
                <w:rFonts w:ascii="新細明體" w:hAnsi="新細明體" w:cs="Arial" w:hint="eastAsia"/>
                <w:color w:val="000000"/>
                <w:lang w:eastAsia="zh-TW"/>
              </w:rPr>
            </w:pPr>
            <w:r w:rsidRPr="00D12E51">
              <w:rPr>
                <w:rFonts w:ascii="新細明體" w:hAnsi="新細明體" w:cs="Arial" w:hint="eastAsia"/>
                <w:color w:val="000000"/>
                <w:lang w:eastAsia="zh-TW"/>
              </w:rPr>
              <w:t>5</w:t>
            </w:r>
          </w:p>
        </w:tc>
        <w:tc>
          <w:tcPr>
            <w:tcW w:w="4503" w:type="dxa"/>
          </w:tcPr>
          <w:p w:rsidR="00913194" w:rsidRPr="00D12E51" w:rsidRDefault="00913194" w:rsidP="008D0F3F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D12E51">
              <w:rPr>
                <w:rFonts w:hint="eastAsia"/>
                <w:color w:val="000000"/>
                <w:sz w:val="20"/>
                <w:szCs w:val="20"/>
              </w:rPr>
              <w:t>建立全自動核賠條件與作業流程</w:t>
            </w:r>
          </w:p>
        </w:tc>
        <w:tc>
          <w:tcPr>
            <w:tcW w:w="1566" w:type="dxa"/>
          </w:tcPr>
          <w:p w:rsidR="00913194" w:rsidRPr="00D12E51" w:rsidRDefault="00913194" w:rsidP="005E7005">
            <w:pPr>
              <w:pStyle w:val="Tabletext"/>
              <w:jc w:val="center"/>
              <w:rPr>
                <w:rFonts w:ascii="細明體" w:eastAsia="細明體" w:hAnsi="細明體" w:cs="Courier New" w:hint="eastAsia"/>
                <w:color w:val="000000"/>
                <w:lang w:eastAsia="zh-TW"/>
              </w:rPr>
            </w:pPr>
            <w:r w:rsidRPr="00D12E51">
              <w:rPr>
                <w:rFonts w:ascii="細明體" w:eastAsia="細明體" w:hAnsi="細明體" w:cs="Courier New" w:hint="eastAsia"/>
                <w:color w:val="000000"/>
                <w:lang w:eastAsia="zh-TW"/>
              </w:rPr>
              <w:t>侑文</w:t>
            </w:r>
          </w:p>
        </w:tc>
        <w:tc>
          <w:tcPr>
            <w:tcW w:w="2071" w:type="dxa"/>
          </w:tcPr>
          <w:p w:rsidR="00913194" w:rsidRPr="00D12E51" w:rsidRDefault="00913194" w:rsidP="005E7005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D12E51">
              <w:rPr>
                <w:color w:val="000000"/>
              </w:rPr>
              <w:t>140603000392</w:t>
            </w:r>
          </w:p>
        </w:tc>
      </w:tr>
      <w:tr w:rsidR="001E1B6C" w:rsidRPr="0066376F" w:rsidTr="00913194">
        <w:tc>
          <w:tcPr>
            <w:tcW w:w="1276" w:type="dxa"/>
          </w:tcPr>
          <w:p w:rsidR="001E1B6C" w:rsidRPr="00D12E51" w:rsidRDefault="001E1B6C" w:rsidP="00F422D6">
            <w:pPr>
              <w:pStyle w:val="Tabletext"/>
              <w:rPr>
                <w:rFonts w:ascii="細明體" w:eastAsia="細明體" w:hAnsi="細明體" w:cs="Courier New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cs="Courier New"/>
                <w:color w:val="000000"/>
                <w:lang w:eastAsia="zh-TW"/>
              </w:rPr>
              <w:t>2015/2/3</w:t>
            </w:r>
          </w:p>
        </w:tc>
        <w:tc>
          <w:tcPr>
            <w:tcW w:w="850" w:type="dxa"/>
          </w:tcPr>
          <w:p w:rsidR="001E1B6C" w:rsidRPr="00D12E51" w:rsidRDefault="001E1B6C" w:rsidP="005E7005">
            <w:pPr>
              <w:pStyle w:val="Tabletext"/>
              <w:rPr>
                <w:rFonts w:ascii="新細明體" w:hAnsi="新細明體" w:cs="Arial" w:hint="eastAsia"/>
                <w:color w:val="000000"/>
                <w:lang w:eastAsia="zh-TW"/>
              </w:rPr>
            </w:pPr>
            <w:r>
              <w:rPr>
                <w:rFonts w:ascii="新細明體" w:hAnsi="新細明體" w:cs="Arial" w:hint="eastAsia"/>
                <w:color w:val="000000"/>
                <w:lang w:eastAsia="zh-TW"/>
              </w:rPr>
              <w:t>6</w:t>
            </w:r>
          </w:p>
        </w:tc>
        <w:tc>
          <w:tcPr>
            <w:tcW w:w="4503" w:type="dxa"/>
          </w:tcPr>
          <w:p w:rsidR="001E1B6C" w:rsidRPr="00D12E51" w:rsidRDefault="001E1B6C" w:rsidP="008D0F3F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申請書</w:t>
            </w:r>
            <w:r w:rsidRPr="001E1B6C">
              <w:rPr>
                <w:color w:val="000000"/>
                <w:sz w:val="20"/>
                <w:szCs w:val="20"/>
              </w:rPr>
              <w:t>141124000470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: </w:t>
            </w:r>
            <w:r w:rsidRPr="001E1B6C">
              <w:rPr>
                <w:rFonts w:hint="eastAsia"/>
                <w:color w:val="000000"/>
                <w:sz w:val="20"/>
                <w:szCs w:val="20"/>
              </w:rPr>
              <w:t>醫院代碼資料新增轄區特性欄位</w:t>
            </w:r>
          </w:p>
        </w:tc>
        <w:tc>
          <w:tcPr>
            <w:tcW w:w="1566" w:type="dxa"/>
          </w:tcPr>
          <w:p w:rsidR="001E1B6C" w:rsidRPr="00D12E51" w:rsidRDefault="001E1B6C" w:rsidP="005E7005">
            <w:pPr>
              <w:pStyle w:val="Tabletext"/>
              <w:jc w:val="center"/>
              <w:rPr>
                <w:rFonts w:ascii="細明體" w:eastAsia="細明體" w:hAnsi="細明體" w:cs="Courier New" w:hint="eastAsia"/>
                <w:color w:val="000000"/>
                <w:lang w:eastAsia="zh-TW"/>
              </w:rPr>
            </w:pPr>
            <w:r w:rsidRPr="00D12E51">
              <w:rPr>
                <w:rFonts w:ascii="細明體" w:eastAsia="細明體" w:hAnsi="細明體" w:cs="Courier New" w:hint="eastAsia"/>
                <w:color w:val="000000"/>
              </w:rPr>
              <w:t>龎伯珊</w:t>
            </w:r>
          </w:p>
        </w:tc>
        <w:tc>
          <w:tcPr>
            <w:tcW w:w="2071" w:type="dxa"/>
          </w:tcPr>
          <w:p w:rsidR="001E1B6C" w:rsidRPr="00D12E51" w:rsidRDefault="001E1B6C" w:rsidP="005E7005">
            <w:pPr>
              <w:spacing w:line="240" w:lineRule="atLeast"/>
              <w:jc w:val="center"/>
              <w:rPr>
                <w:color w:val="000000"/>
              </w:rPr>
            </w:pPr>
            <w:r w:rsidRPr="001E1B6C">
              <w:rPr>
                <w:color w:val="000000"/>
              </w:rPr>
              <w:t>150123000379</w:t>
            </w:r>
          </w:p>
        </w:tc>
      </w:tr>
      <w:tr w:rsidR="00E4469A" w:rsidRPr="0066376F" w:rsidTr="00913194">
        <w:tc>
          <w:tcPr>
            <w:tcW w:w="1276" w:type="dxa"/>
          </w:tcPr>
          <w:p w:rsidR="00E4469A" w:rsidRDefault="00E4469A" w:rsidP="00E4469A">
            <w:pPr>
              <w:pStyle w:val="Tabletext"/>
              <w:rPr>
                <w:rFonts w:ascii="細明體" w:eastAsia="細明體" w:hAnsi="細明體" w:cs="Courier New"/>
                <w:color w:val="000000"/>
                <w:lang w:eastAsia="zh-TW"/>
              </w:rPr>
            </w:pPr>
            <w:r>
              <w:rPr>
                <w:rFonts w:ascii="細明體" w:eastAsia="細明體" w:hAnsi="細明體" w:cs="Courier New" w:hint="eastAsia"/>
              </w:rPr>
              <w:t>2018/9/27</w:t>
            </w:r>
          </w:p>
        </w:tc>
        <w:tc>
          <w:tcPr>
            <w:tcW w:w="850" w:type="dxa"/>
          </w:tcPr>
          <w:p w:rsidR="00E4469A" w:rsidRDefault="00E4469A" w:rsidP="00E4469A">
            <w:pPr>
              <w:pStyle w:val="Tabletext"/>
              <w:rPr>
                <w:rFonts w:ascii="新細明體" w:hAnsi="新細明體" w:cs="Arial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cs="Courier New" w:hint="eastAsia"/>
              </w:rPr>
              <w:t>7</w:t>
            </w:r>
          </w:p>
        </w:tc>
        <w:tc>
          <w:tcPr>
            <w:tcW w:w="4503" w:type="dxa"/>
          </w:tcPr>
          <w:p w:rsidR="00E4469A" w:rsidRDefault="00E4469A" w:rsidP="00E4469A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 w:rsidRPr="00D93C13">
              <w:rPr>
                <w:rFonts w:ascii="細明體" w:eastAsia="細明體" w:hAnsi="細明體" w:cs="Courier New" w:hint="eastAsia"/>
                <w:sz w:val="20"/>
                <w:szCs w:val="20"/>
              </w:rPr>
              <w:t>跨區派件-紙本文件寄送系統規劃</w:t>
            </w:r>
          </w:p>
        </w:tc>
        <w:tc>
          <w:tcPr>
            <w:tcW w:w="1566" w:type="dxa"/>
          </w:tcPr>
          <w:p w:rsidR="00E4469A" w:rsidRPr="00D12E51" w:rsidRDefault="00E4469A" w:rsidP="00E4469A">
            <w:pPr>
              <w:pStyle w:val="Tabletext"/>
              <w:jc w:val="center"/>
              <w:rPr>
                <w:rFonts w:ascii="細明體" w:eastAsia="細明體" w:hAnsi="細明體" w:cs="Courier New" w:hint="eastAsia"/>
                <w:color w:val="000000"/>
              </w:rPr>
            </w:pPr>
            <w:r>
              <w:rPr>
                <w:rFonts w:ascii="細明體" w:eastAsia="細明體" w:hAnsi="細明體" w:cs="Courier New" w:hint="eastAsia"/>
              </w:rPr>
              <w:t>李明諭</w:t>
            </w:r>
          </w:p>
        </w:tc>
        <w:tc>
          <w:tcPr>
            <w:tcW w:w="2071" w:type="dxa"/>
          </w:tcPr>
          <w:p w:rsidR="00E4469A" w:rsidRPr="001E1B6C" w:rsidRDefault="00E4469A" w:rsidP="00E4469A">
            <w:pPr>
              <w:spacing w:line="240" w:lineRule="atLeast"/>
              <w:jc w:val="center"/>
              <w:rPr>
                <w:color w:val="000000"/>
              </w:rPr>
            </w:pPr>
            <w:r w:rsidRPr="00D93C13">
              <w:rPr>
                <w:rFonts w:ascii="Arial" w:eastAsia="標楷體" w:hAnsi="Arial" w:hint="eastAsia"/>
                <w:b/>
                <w:bCs/>
              </w:rPr>
              <w:t>180710000767</w:t>
            </w:r>
          </w:p>
        </w:tc>
      </w:tr>
      <w:tr w:rsidR="00782897" w:rsidRPr="0066376F" w:rsidTr="00913194">
        <w:tc>
          <w:tcPr>
            <w:tcW w:w="1276" w:type="dxa"/>
          </w:tcPr>
          <w:p w:rsidR="00782897" w:rsidRDefault="00782897" w:rsidP="00E4469A">
            <w:pPr>
              <w:pStyle w:val="Tabletext"/>
              <w:rPr>
                <w:rFonts w:ascii="細明體" w:eastAsia="細明體" w:hAnsi="細明體" w:cs="Courier New" w:hint="eastAsia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2019/12/24</w:t>
            </w:r>
          </w:p>
        </w:tc>
        <w:tc>
          <w:tcPr>
            <w:tcW w:w="850" w:type="dxa"/>
          </w:tcPr>
          <w:p w:rsidR="00782897" w:rsidRDefault="00782897" w:rsidP="00E4469A">
            <w:pPr>
              <w:pStyle w:val="Tabletext"/>
              <w:rPr>
                <w:rFonts w:ascii="細明體" w:eastAsia="細明體" w:hAnsi="細明體" w:cs="Courier New" w:hint="eastAsia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8</w:t>
            </w:r>
          </w:p>
        </w:tc>
        <w:tc>
          <w:tcPr>
            <w:tcW w:w="4503" w:type="dxa"/>
          </w:tcPr>
          <w:p w:rsidR="00782897" w:rsidRPr="00804634" w:rsidRDefault="00782897" w:rsidP="00E4469A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04634">
              <w:rPr>
                <w:rFonts w:ascii="細明體" w:eastAsia="細明體" w:hAnsi="細明體" w:cs="Courier New" w:hint="eastAsia"/>
                <w:sz w:val="20"/>
                <w:szCs w:val="20"/>
              </w:rPr>
              <w:t>申請書191104001713_病調費用核銷系統規劃</w:t>
            </w:r>
          </w:p>
          <w:p w:rsidR="00782897" w:rsidRDefault="00782897" w:rsidP="00E4469A">
            <w:pPr>
              <w:spacing w:line="240" w:lineRule="atLeast"/>
              <w:rPr>
                <w:rFonts w:ascii="標楷體" w:eastAsia="標楷體" w:hAnsi="標楷體"/>
              </w:rPr>
            </w:pPr>
            <w:r w:rsidRPr="00804634">
              <w:rPr>
                <w:rFonts w:ascii="標楷體" w:eastAsia="標楷體" w:hAnsi="標楷體" w:hint="eastAsia"/>
              </w:rPr>
              <w:t>理賠系統/代碼查詢/醫院資料維護卡控修改金額需科主管覆核</w:t>
            </w:r>
          </w:p>
          <w:p w:rsidR="00B8229C" w:rsidRPr="00804634" w:rsidRDefault="003206AE" w:rsidP="00E4469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b/>
                <w:sz w:val="20"/>
                <w:szCs w:val="20"/>
              </w:rPr>
              <w:t>將調查費用/金額備註這2個欄位改成唯讀 (改用例外授權, 利用審批CALLBACK進行更新)</w:t>
            </w:r>
          </w:p>
        </w:tc>
        <w:tc>
          <w:tcPr>
            <w:tcW w:w="1566" w:type="dxa"/>
          </w:tcPr>
          <w:p w:rsidR="00782897" w:rsidRDefault="00782897" w:rsidP="00E4469A">
            <w:pPr>
              <w:pStyle w:val="Tabletext"/>
              <w:jc w:val="center"/>
              <w:rPr>
                <w:rFonts w:ascii="細明體" w:eastAsia="細明體" w:hAnsi="細明體" w:cs="Courier New" w:hint="eastAsia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782897" w:rsidRPr="00D93C13" w:rsidRDefault="000D71BA" w:rsidP="00E4469A">
            <w:pPr>
              <w:spacing w:line="240" w:lineRule="atLeast"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0D71BA">
              <w:rPr>
                <w:rFonts w:ascii="Arial" w:eastAsia="標楷體" w:hAnsi="Arial"/>
                <w:b/>
                <w:bCs/>
              </w:rPr>
              <w:t>191226001121</w:t>
            </w:r>
          </w:p>
        </w:tc>
      </w:tr>
      <w:tr w:rsidR="00804634" w:rsidRPr="0066376F" w:rsidTr="00913194">
        <w:tc>
          <w:tcPr>
            <w:tcW w:w="1276" w:type="dxa"/>
          </w:tcPr>
          <w:p w:rsidR="00804634" w:rsidRDefault="00804634" w:rsidP="00804634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2020/01/16</w:t>
            </w:r>
          </w:p>
        </w:tc>
        <w:tc>
          <w:tcPr>
            <w:tcW w:w="850" w:type="dxa"/>
          </w:tcPr>
          <w:p w:rsidR="00804634" w:rsidRDefault="00804634" w:rsidP="00804634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9</w:t>
            </w:r>
          </w:p>
        </w:tc>
        <w:tc>
          <w:tcPr>
            <w:tcW w:w="4503" w:type="dxa"/>
          </w:tcPr>
          <w:p w:rsidR="00804634" w:rsidRPr="00804634" w:rsidRDefault="00804634" w:rsidP="0080463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增加公私立院所欄位</w:t>
            </w:r>
          </w:p>
        </w:tc>
        <w:tc>
          <w:tcPr>
            <w:tcW w:w="1566" w:type="dxa"/>
          </w:tcPr>
          <w:p w:rsidR="00804634" w:rsidRDefault="00804634" w:rsidP="00804634">
            <w:pPr>
              <w:pStyle w:val="Tabletext"/>
              <w:jc w:val="center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804634" w:rsidRPr="000D71BA" w:rsidRDefault="00804634" w:rsidP="00804634">
            <w:pPr>
              <w:spacing w:line="240" w:lineRule="atLeast"/>
              <w:jc w:val="center"/>
              <w:rPr>
                <w:rFonts w:ascii="Arial" w:eastAsia="標楷體" w:hAnsi="Arial"/>
                <w:b/>
                <w:bCs/>
              </w:rPr>
            </w:pPr>
            <w:r w:rsidRPr="000D71BA">
              <w:rPr>
                <w:rFonts w:ascii="Arial" w:eastAsia="標楷體" w:hAnsi="Arial"/>
                <w:b/>
                <w:bCs/>
              </w:rPr>
              <w:t>191226001121</w:t>
            </w:r>
          </w:p>
        </w:tc>
      </w:tr>
      <w:tr w:rsidR="00DB1138" w:rsidRPr="0066376F" w:rsidTr="00913194">
        <w:trPr>
          <w:ins w:id="0" w:author="蕭侑文" w:date="2020-04-22T14:39:00Z"/>
        </w:trPr>
        <w:tc>
          <w:tcPr>
            <w:tcW w:w="1276" w:type="dxa"/>
          </w:tcPr>
          <w:p w:rsidR="00DB1138" w:rsidRDefault="00DB1138" w:rsidP="00804634">
            <w:pPr>
              <w:pStyle w:val="Tabletext"/>
              <w:rPr>
                <w:ins w:id="1" w:author="蕭侑文" w:date="2020-04-22T14:39:00Z"/>
                <w:rFonts w:ascii="細明體" w:eastAsia="細明體" w:hAnsi="細明體" w:cs="Courier New" w:hint="eastAsia"/>
                <w:lang w:eastAsia="zh-TW"/>
              </w:rPr>
            </w:pPr>
            <w:ins w:id="2" w:author="蕭侑文" w:date="2020-04-22T14:39:00Z">
              <w:r>
                <w:rPr>
                  <w:rFonts w:ascii="細明體" w:eastAsia="細明體" w:hAnsi="細明體" w:cs="Courier New" w:hint="eastAsia"/>
                  <w:lang w:eastAsia="zh-TW"/>
                </w:rPr>
                <w:t>2020/4/22</w:t>
              </w:r>
            </w:ins>
          </w:p>
        </w:tc>
        <w:tc>
          <w:tcPr>
            <w:tcW w:w="850" w:type="dxa"/>
          </w:tcPr>
          <w:p w:rsidR="00DB1138" w:rsidRDefault="00DB1138" w:rsidP="00804634">
            <w:pPr>
              <w:pStyle w:val="Tabletext"/>
              <w:rPr>
                <w:ins w:id="3" w:author="蕭侑文" w:date="2020-04-22T14:39:00Z"/>
                <w:rFonts w:ascii="細明體" w:eastAsia="細明體" w:hAnsi="細明體" w:cs="Courier New" w:hint="eastAsia"/>
                <w:lang w:eastAsia="zh-TW"/>
              </w:rPr>
            </w:pPr>
            <w:ins w:id="4" w:author="蕭侑文" w:date="2020-04-22T14:39:00Z">
              <w:r>
                <w:rPr>
                  <w:rFonts w:ascii="細明體" w:eastAsia="細明體" w:hAnsi="細明體" w:cs="Courier New" w:hint="eastAsia"/>
                  <w:lang w:eastAsia="zh-TW"/>
                </w:rPr>
                <w:t>10</w:t>
              </w:r>
            </w:ins>
          </w:p>
        </w:tc>
        <w:tc>
          <w:tcPr>
            <w:tcW w:w="4503" w:type="dxa"/>
          </w:tcPr>
          <w:p w:rsidR="00DB1138" w:rsidRDefault="0092014D" w:rsidP="00804634">
            <w:pPr>
              <w:spacing w:line="240" w:lineRule="atLeast"/>
              <w:rPr>
                <w:ins w:id="5" w:author="蕭侑文" w:date="2020-04-22T14:39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蕭侑文" w:date="2020-04-22T14:3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全自動基礎工程-</w:t>
              </w:r>
              <w:r>
                <w:rPr>
                  <w:rFonts w:hint="eastAsia"/>
                  <w:color w:val="0000FF"/>
                  <w:sz w:val="20"/>
                  <w:szCs w:val="20"/>
                </w:rPr>
                <w:t>防癌試算內容調整</w:t>
              </w:r>
            </w:ins>
          </w:p>
        </w:tc>
        <w:tc>
          <w:tcPr>
            <w:tcW w:w="1566" w:type="dxa"/>
          </w:tcPr>
          <w:p w:rsidR="00DB1138" w:rsidRDefault="0092014D" w:rsidP="00804634">
            <w:pPr>
              <w:pStyle w:val="Tabletext"/>
              <w:jc w:val="center"/>
              <w:rPr>
                <w:ins w:id="7" w:author="蕭侑文" w:date="2020-04-22T14:39:00Z"/>
                <w:rFonts w:ascii="細明體" w:eastAsia="細明體" w:hAnsi="細明體" w:cs="Courier New" w:hint="eastAsia"/>
                <w:lang w:eastAsia="zh-TW"/>
              </w:rPr>
            </w:pPr>
            <w:ins w:id="8" w:author="蕭侑文" w:date="2020-04-22T14:39:00Z">
              <w:r>
                <w:rPr>
                  <w:rFonts w:ascii="細明體" w:eastAsia="細明體" w:hAnsi="細明體" w:cs="Courier New" w:hint="eastAsia"/>
                  <w:lang w:eastAsia="zh-TW"/>
                </w:rPr>
                <w:t>蕭侑文</w:t>
              </w:r>
            </w:ins>
          </w:p>
        </w:tc>
        <w:tc>
          <w:tcPr>
            <w:tcW w:w="2071" w:type="dxa"/>
          </w:tcPr>
          <w:p w:rsidR="00DB1138" w:rsidRPr="000D71BA" w:rsidRDefault="0092014D" w:rsidP="00804634">
            <w:pPr>
              <w:spacing w:line="240" w:lineRule="atLeast"/>
              <w:jc w:val="center"/>
              <w:rPr>
                <w:ins w:id="9" w:author="蕭侑文" w:date="2020-04-22T14:39:00Z"/>
                <w:rFonts w:ascii="Arial" w:eastAsia="標楷體" w:hAnsi="Arial"/>
                <w:b/>
                <w:bCs/>
              </w:rPr>
            </w:pPr>
            <w:ins w:id="10" w:author="蕭侑文" w:date="2020-04-22T14:39:00Z">
              <w:r>
                <w:rPr>
                  <w:rFonts w:hint="eastAsia"/>
                  <w:color w:val="000000"/>
                  <w:sz w:val="20"/>
                  <w:szCs w:val="20"/>
                </w:rPr>
                <w:t>200302000811</w:t>
              </w:r>
            </w:ins>
          </w:p>
        </w:tc>
      </w:tr>
    </w:tbl>
    <w:p w:rsidR="00AA0BD5" w:rsidRDefault="00AA0BD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726D5" w:rsidRPr="0066376F" w:rsidRDefault="005726D5" w:rsidP="005726D5">
      <w:pPr>
        <w:numPr>
          <w:ilvl w:val="0"/>
          <w:numId w:val="20"/>
        </w:numPr>
        <w:spacing w:line="240" w:lineRule="atLeast"/>
        <w:rPr>
          <w:rFonts w:ascii="新細明體" w:hAnsi="新細明體" w:cs="Arial"/>
          <w:b/>
          <w:sz w:val="20"/>
          <w:szCs w:val="20"/>
        </w:rPr>
      </w:pPr>
      <w:r w:rsidRPr="0066376F">
        <w:rPr>
          <w:rFonts w:ascii="新細明體" w:hAnsi="新細明體" w:cs="Arial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080"/>
        <w:gridCol w:w="34"/>
        <w:gridCol w:w="3030"/>
        <w:gridCol w:w="1222"/>
        <w:gridCol w:w="3456"/>
        <w:tblGridChange w:id="11">
          <w:tblGrid>
            <w:gridCol w:w="1438"/>
            <w:gridCol w:w="1080"/>
            <w:gridCol w:w="34"/>
            <w:gridCol w:w="3030"/>
            <w:gridCol w:w="1222"/>
            <w:gridCol w:w="3456"/>
          </w:tblGrid>
        </w:tblGridChange>
      </w:tblGrid>
      <w:tr w:rsidR="005726D5" w:rsidRPr="0066376F" w:rsidTr="00782897">
        <w:tc>
          <w:tcPr>
            <w:tcW w:w="1438" w:type="dxa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程式功能</w:t>
            </w:r>
          </w:p>
        </w:tc>
        <w:tc>
          <w:tcPr>
            <w:tcW w:w="8822" w:type="dxa"/>
            <w:gridSpan w:val="5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5726D5">
              <w:rPr>
                <w:rFonts w:ascii="新細明體" w:hAnsi="新細明體" w:cs="Arial" w:hint="eastAsia"/>
                <w:sz w:val="20"/>
                <w:szCs w:val="20"/>
              </w:rPr>
              <w:t>醫院代碼維護修改。</w:t>
            </w:r>
          </w:p>
        </w:tc>
      </w:tr>
      <w:tr w:rsidR="005726D5" w:rsidRPr="0066376F" w:rsidTr="00782897">
        <w:tc>
          <w:tcPr>
            <w:tcW w:w="1438" w:type="dxa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程式名稱</w:t>
            </w:r>
          </w:p>
        </w:tc>
        <w:tc>
          <w:tcPr>
            <w:tcW w:w="8822" w:type="dxa"/>
            <w:gridSpan w:val="5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5726D5">
              <w:rPr>
                <w:rFonts w:ascii="新細明體" w:hAnsi="新細明體" w:cs="Arial" w:hint="eastAsia"/>
                <w:sz w:val="20"/>
                <w:szCs w:val="20"/>
              </w:rPr>
              <w:t>AAC</w:t>
            </w:r>
            <w:r w:rsidRPr="005726D5">
              <w:rPr>
                <w:rFonts w:ascii="新細明體" w:hAnsi="新細明體" w:cs="Arial"/>
                <w:sz w:val="20"/>
                <w:szCs w:val="20"/>
              </w:rPr>
              <w:t>0_0</w:t>
            </w:r>
            <w:r w:rsidRPr="005726D5">
              <w:rPr>
                <w:rFonts w:ascii="新細明體" w:hAnsi="新細明體" w:cs="Arial" w:hint="eastAsia"/>
                <w:sz w:val="20"/>
                <w:szCs w:val="20"/>
              </w:rPr>
              <w:t>701.java</w:t>
            </w:r>
          </w:p>
        </w:tc>
      </w:tr>
      <w:tr w:rsidR="005726D5" w:rsidRPr="0066376F" w:rsidTr="00782897">
        <w:tc>
          <w:tcPr>
            <w:tcW w:w="1438" w:type="dxa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作業方式</w:t>
            </w:r>
          </w:p>
        </w:tc>
        <w:tc>
          <w:tcPr>
            <w:tcW w:w="8822" w:type="dxa"/>
            <w:gridSpan w:val="5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ONLINE</w:t>
            </w:r>
          </w:p>
        </w:tc>
      </w:tr>
      <w:tr w:rsidR="005726D5" w:rsidRPr="0066376F" w:rsidTr="00782897">
        <w:tc>
          <w:tcPr>
            <w:tcW w:w="1438" w:type="dxa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概要說明</w:t>
            </w:r>
          </w:p>
        </w:tc>
        <w:tc>
          <w:tcPr>
            <w:tcW w:w="8822" w:type="dxa"/>
            <w:gridSpan w:val="5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5726D5">
              <w:rPr>
                <w:rFonts w:ascii="新細明體" w:hAnsi="新細明體" w:cs="Arial" w:hint="eastAsia"/>
                <w:sz w:val="20"/>
                <w:szCs w:val="20"/>
              </w:rPr>
              <w:t>醫院代碼資料維護。</w:t>
            </w:r>
          </w:p>
        </w:tc>
      </w:tr>
      <w:tr w:rsidR="005726D5" w:rsidRPr="0066376F" w:rsidTr="00782897">
        <w:tc>
          <w:tcPr>
            <w:tcW w:w="1438" w:type="dxa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需求單位</w:t>
            </w:r>
          </w:p>
        </w:tc>
        <w:tc>
          <w:tcPr>
            <w:tcW w:w="8822" w:type="dxa"/>
            <w:gridSpan w:val="5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理賠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企畫</w:t>
            </w:r>
            <w:r w:rsidRPr="0066376F">
              <w:rPr>
                <w:rFonts w:ascii="新細明體" w:hAnsi="新細明體" w:cs="Arial"/>
                <w:sz w:val="20"/>
                <w:szCs w:val="20"/>
              </w:rPr>
              <w:t>科</w:t>
            </w:r>
          </w:p>
        </w:tc>
      </w:tr>
      <w:tr w:rsidR="005726D5" w:rsidRPr="0066376F" w:rsidTr="00782897">
        <w:tc>
          <w:tcPr>
            <w:tcW w:w="1438" w:type="dxa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作業單位</w:t>
            </w:r>
          </w:p>
        </w:tc>
        <w:tc>
          <w:tcPr>
            <w:tcW w:w="8822" w:type="dxa"/>
            <w:gridSpan w:val="5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5726D5">
              <w:rPr>
                <w:rFonts w:ascii="新細明體" w:hAnsi="新細明體" w:cs="Arial" w:hint="eastAsia"/>
                <w:sz w:val="20"/>
                <w:szCs w:val="20"/>
              </w:rPr>
              <w:t>理賠管理企劃人員，理賠高級經辦，理賠主管(即RLA003..004..006)。</w:t>
            </w:r>
            <w:r w:rsidRPr="0066376F">
              <w:rPr>
                <w:rFonts w:ascii="新細明體" w:hAnsi="新細明體" w:cs="Arial"/>
                <w:sz w:val="20"/>
                <w:szCs w:val="20"/>
              </w:rPr>
              <w:t xml:space="preserve"> </w:t>
            </w:r>
          </w:p>
        </w:tc>
      </w:tr>
      <w:tr w:rsidR="005726D5" w:rsidRPr="0066376F" w:rsidTr="00782897">
        <w:tc>
          <w:tcPr>
            <w:tcW w:w="1438" w:type="dxa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作業平台</w:t>
            </w:r>
          </w:p>
        </w:tc>
        <w:tc>
          <w:tcPr>
            <w:tcW w:w="8822" w:type="dxa"/>
            <w:gridSpan w:val="5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■一般  □平板電腦  □手機</w:t>
            </w:r>
          </w:p>
        </w:tc>
      </w:tr>
      <w:tr w:rsidR="005726D5" w:rsidRPr="0066376F" w:rsidTr="00782897">
        <w:tc>
          <w:tcPr>
            <w:tcW w:w="1438" w:type="dxa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使用對象</w:t>
            </w:r>
          </w:p>
        </w:tc>
        <w:tc>
          <w:tcPr>
            <w:tcW w:w="8822" w:type="dxa"/>
            <w:gridSpan w:val="5"/>
          </w:tcPr>
          <w:p w:rsidR="005726D5" w:rsidRPr="0066376F" w:rsidRDefault="005726D5" w:rsidP="005E7005">
            <w:pPr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■員工(UCBean)  □客戶(CustomerBean)</w:t>
            </w:r>
          </w:p>
        </w:tc>
      </w:tr>
      <w:tr w:rsidR="00E4469A" w:rsidRPr="00E4469A" w:rsidTr="007C181B">
        <w:tc>
          <w:tcPr>
            <w:tcW w:w="1438" w:type="dxa"/>
            <w:vMerge w:val="restart"/>
            <w:vAlign w:val="center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■無 □遮蔽 □securitylog</w:t>
            </w:r>
          </w:p>
        </w:tc>
        <w:tc>
          <w:tcPr>
            <w:tcW w:w="1222" w:type="dxa"/>
            <w:vMerge w:val="restart"/>
            <w:vAlign w:val="center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需遮蔽/</w:t>
            </w:r>
          </w:p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寫入LOG</w:t>
            </w:r>
          </w:p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的資料名稱</w:t>
            </w:r>
          </w:p>
        </w:tc>
        <w:tc>
          <w:tcPr>
            <w:tcW w:w="3456" w:type="dxa"/>
            <w:vAlign w:val="center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/>
                <w:sz w:val="20"/>
                <w:szCs w:val="20"/>
              </w:rPr>
            </w:pPr>
          </w:p>
        </w:tc>
      </w:tr>
      <w:tr w:rsidR="00E4469A" w:rsidRPr="00E4469A" w:rsidTr="007C181B">
        <w:tc>
          <w:tcPr>
            <w:tcW w:w="1438" w:type="dxa"/>
            <w:vMerge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■無 □遮蔽 □securitylog</w:t>
            </w:r>
          </w:p>
        </w:tc>
        <w:tc>
          <w:tcPr>
            <w:tcW w:w="1222" w:type="dxa"/>
            <w:vMerge/>
            <w:vAlign w:val="center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</w:p>
        </w:tc>
        <w:tc>
          <w:tcPr>
            <w:tcW w:w="3456" w:type="dxa"/>
            <w:vAlign w:val="center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</w:p>
        </w:tc>
      </w:tr>
      <w:tr w:rsidR="00E4469A" w:rsidRPr="00E4469A" w:rsidTr="007C181B">
        <w:tc>
          <w:tcPr>
            <w:tcW w:w="1438" w:type="dxa"/>
            <w:vMerge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■無 □遮蔽 □securitylog</w:t>
            </w:r>
          </w:p>
        </w:tc>
        <w:tc>
          <w:tcPr>
            <w:tcW w:w="1222" w:type="dxa"/>
            <w:vMerge/>
            <w:vAlign w:val="center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</w:p>
        </w:tc>
        <w:tc>
          <w:tcPr>
            <w:tcW w:w="3456" w:type="dxa"/>
            <w:vAlign w:val="center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</w:p>
        </w:tc>
      </w:tr>
      <w:tr w:rsidR="00E4469A" w:rsidRPr="00E4469A" w:rsidTr="007C181B">
        <w:tc>
          <w:tcPr>
            <w:tcW w:w="1438" w:type="dxa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分頁處理方式</w:t>
            </w:r>
          </w:p>
        </w:tc>
        <w:tc>
          <w:tcPr>
            <w:tcW w:w="8822" w:type="dxa"/>
            <w:gridSpan w:val="5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E4469A" w:rsidRPr="00E4469A" w:rsidTr="007C181B">
        <w:tc>
          <w:tcPr>
            <w:tcW w:w="1438" w:type="dxa"/>
            <w:vMerge w:val="restart"/>
            <w:vAlign w:val="center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b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寄信對象</w:t>
            </w:r>
          </w:p>
        </w:tc>
        <w:tc>
          <w:tcPr>
            <w:tcW w:w="7742" w:type="dxa"/>
            <w:gridSpan w:val="4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E4469A" w:rsidRPr="00E4469A" w:rsidTr="007C181B">
        <w:tc>
          <w:tcPr>
            <w:tcW w:w="1438" w:type="dxa"/>
            <w:vMerge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</w:p>
        </w:tc>
        <w:tc>
          <w:tcPr>
            <w:tcW w:w="1080" w:type="dxa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寄信方式</w:t>
            </w:r>
          </w:p>
        </w:tc>
        <w:tc>
          <w:tcPr>
            <w:tcW w:w="7742" w:type="dxa"/>
            <w:gridSpan w:val="4"/>
          </w:tcPr>
          <w:p w:rsidR="00E4469A" w:rsidRPr="00E4469A" w:rsidRDefault="00E4469A" w:rsidP="00E4469A">
            <w:pPr>
              <w:spacing w:line="240" w:lineRule="atLeast"/>
              <w:rPr>
                <w:rFonts w:ascii="新細明體" w:hAnsi="新細明體" w:cs="Arial" w:hint="eastAsia"/>
                <w:sz w:val="20"/>
                <w:szCs w:val="20"/>
              </w:rPr>
            </w:pPr>
            <w:r w:rsidRPr="00E4469A">
              <w:rPr>
                <w:rFonts w:ascii="新細明體" w:hAnsi="新細明體" w:cs="Arial" w:hint="eastAsia"/>
                <w:sz w:val="20"/>
                <w:szCs w:val="20"/>
              </w:rPr>
              <w:t>■無 □Billhunter　□MailSender</w:t>
            </w:r>
          </w:p>
        </w:tc>
      </w:tr>
    </w:tbl>
    <w:p w:rsidR="005726D5" w:rsidRPr="0066376F" w:rsidRDefault="005726D5" w:rsidP="005726D5">
      <w:pPr>
        <w:spacing w:line="240" w:lineRule="atLeast"/>
        <w:rPr>
          <w:rFonts w:ascii="新細明體" w:hAnsi="新細明體" w:cs="Arial"/>
          <w:sz w:val="20"/>
          <w:szCs w:val="20"/>
        </w:rPr>
      </w:pPr>
      <w:bookmarkStart w:id="12" w:name="_GoBack"/>
      <w:bookmarkEnd w:id="12"/>
    </w:p>
    <w:p w:rsidR="005726D5" w:rsidRPr="0066376F" w:rsidRDefault="005726D5" w:rsidP="005726D5">
      <w:pPr>
        <w:numPr>
          <w:ilvl w:val="0"/>
          <w:numId w:val="20"/>
        </w:numPr>
        <w:spacing w:line="240" w:lineRule="atLeast"/>
        <w:rPr>
          <w:rFonts w:ascii="新細明體" w:hAnsi="新細明體" w:cs="Arial"/>
          <w:b/>
          <w:sz w:val="20"/>
          <w:szCs w:val="20"/>
        </w:rPr>
      </w:pPr>
      <w:r w:rsidRPr="0066376F">
        <w:rPr>
          <w:rFonts w:ascii="新細明體" w:hAnsi="新細明體" w:cs="Arial"/>
          <w:b/>
          <w:sz w:val="20"/>
          <w:szCs w:val="20"/>
        </w:rPr>
        <w:t>程式流程圖</w:t>
      </w:r>
    </w:p>
    <w:p w:rsidR="005726D5" w:rsidRPr="0066376F" w:rsidRDefault="005726D5" w:rsidP="005726D5">
      <w:pPr>
        <w:spacing w:line="240" w:lineRule="atLeast"/>
        <w:rPr>
          <w:rFonts w:ascii="新細明體" w:hAnsi="新細明體" w:cs="Arial"/>
          <w:b/>
          <w:sz w:val="20"/>
          <w:szCs w:val="20"/>
        </w:rPr>
      </w:pPr>
    </w:p>
    <w:p w:rsidR="005726D5" w:rsidRPr="00B4724A" w:rsidRDefault="005726D5" w:rsidP="005726D5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/>
        </w:rPr>
        <w:object w:dxaOrig="4782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45pt" o:ole="">
            <v:imagedata r:id="rId7" o:title=""/>
          </v:shape>
          <o:OLEObject Type="Embed" ProgID="Visio.Drawing.6" ShapeID="_x0000_i1025" DrawAspect="Content" ObjectID="_1657345565" r:id="rId8"/>
        </w:object>
      </w:r>
    </w:p>
    <w:p w:rsidR="005726D5" w:rsidRPr="0066376F" w:rsidRDefault="005726D5" w:rsidP="005726D5">
      <w:pPr>
        <w:spacing w:line="240" w:lineRule="atLeast"/>
        <w:rPr>
          <w:rFonts w:ascii="新細明體" w:hAnsi="新細明體" w:cs="Arial"/>
          <w:b/>
          <w:sz w:val="20"/>
          <w:szCs w:val="20"/>
        </w:rPr>
      </w:pPr>
    </w:p>
    <w:p w:rsidR="005726D5" w:rsidRPr="0066376F" w:rsidRDefault="005726D5" w:rsidP="005726D5">
      <w:pPr>
        <w:numPr>
          <w:ilvl w:val="0"/>
          <w:numId w:val="20"/>
        </w:numPr>
        <w:spacing w:line="240" w:lineRule="atLeast"/>
        <w:rPr>
          <w:rFonts w:ascii="新細明體" w:hAnsi="新細明體" w:cs="Arial"/>
          <w:b/>
          <w:sz w:val="20"/>
          <w:szCs w:val="20"/>
        </w:rPr>
      </w:pPr>
      <w:r w:rsidRPr="0066376F">
        <w:rPr>
          <w:rFonts w:ascii="新細明體" w:hAnsi="新細明體" w:cs="Arial"/>
          <w:b/>
          <w:sz w:val="20"/>
          <w:szCs w:val="20"/>
        </w:rPr>
        <w:t>相關檔案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6"/>
        <w:gridCol w:w="3562"/>
        <w:gridCol w:w="2564"/>
        <w:gridCol w:w="945"/>
        <w:gridCol w:w="945"/>
        <w:gridCol w:w="945"/>
        <w:gridCol w:w="945"/>
      </w:tblGrid>
      <w:tr w:rsidR="005726D5" w:rsidRPr="0066376F" w:rsidTr="005E7005">
        <w:tc>
          <w:tcPr>
            <w:tcW w:w="398" w:type="pct"/>
          </w:tcPr>
          <w:p w:rsidR="005726D5" w:rsidRPr="0066376F" w:rsidRDefault="005726D5" w:rsidP="005E7005">
            <w:pPr>
              <w:jc w:val="center"/>
              <w:rPr>
                <w:rFonts w:ascii="新細明體" w:hAnsi="新細明體" w:cs="Arial"/>
                <w:b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5726D5" w:rsidRPr="0066376F" w:rsidRDefault="005726D5" w:rsidP="005E7005">
            <w:pPr>
              <w:jc w:val="center"/>
              <w:rPr>
                <w:rFonts w:ascii="新細明體" w:hAnsi="新細明體" w:cs="Arial"/>
                <w:b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5726D5" w:rsidRPr="0066376F" w:rsidRDefault="005726D5" w:rsidP="005E7005">
            <w:pPr>
              <w:jc w:val="center"/>
              <w:rPr>
                <w:rFonts w:ascii="新細明體" w:hAnsi="新細明體" w:cs="Arial"/>
                <w:b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5726D5" w:rsidRPr="0066376F" w:rsidRDefault="005726D5" w:rsidP="005E7005">
            <w:pPr>
              <w:jc w:val="center"/>
              <w:rPr>
                <w:rFonts w:ascii="新細明體" w:hAnsi="新細明體" w:cs="Arial"/>
                <w:b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5726D5" w:rsidRPr="0066376F" w:rsidRDefault="005726D5" w:rsidP="005E7005">
            <w:pPr>
              <w:jc w:val="center"/>
              <w:rPr>
                <w:rFonts w:ascii="新細明體" w:hAnsi="新細明體" w:cs="Arial"/>
                <w:b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5726D5" w:rsidRPr="0066376F" w:rsidRDefault="005726D5" w:rsidP="005E7005">
            <w:pPr>
              <w:jc w:val="center"/>
              <w:rPr>
                <w:rFonts w:ascii="新細明體" w:hAnsi="新細明體" w:cs="Arial"/>
                <w:b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5726D5" w:rsidRPr="0066376F" w:rsidRDefault="005726D5" w:rsidP="005E7005">
            <w:pPr>
              <w:jc w:val="center"/>
              <w:rPr>
                <w:rFonts w:ascii="新細明體" w:hAnsi="新細明體" w:cs="Arial"/>
                <w:b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b/>
                <w:sz w:val="20"/>
                <w:szCs w:val="20"/>
              </w:rPr>
              <w:t>刪除</w:t>
            </w:r>
          </w:p>
        </w:tc>
      </w:tr>
      <w:tr w:rsidR="005726D5" w:rsidRPr="0066376F" w:rsidTr="005E7005">
        <w:tblPrEx>
          <w:tblLook w:val="01E0" w:firstRow="1" w:lastRow="1" w:firstColumn="1" w:lastColumn="1" w:noHBand="0" w:noVBand="0"/>
        </w:tblPrEx>
        <w:tc>
          <w:tcPr>
            <w:tcW w:w="398" w:type="pct"/>
          </w:tcPr>
          <w:p w:rsidR="005726D5" w:rsidRPr="0066376F" w:rsidRDefault="005726D5" w:rsidP="005E7005">
            <w:pPr>
              <w:widowControl/>
              <w:numPr>
                <w:ilvl w:val="0"/>
                <w:numId w:val="18"/>
              </w:numPr>
              <w:jc w:val="center"/>
              <w:rPr>
                <w:rFonts w:ascii="新細明體" w:hAnsi="新細明體" w:cs="Arial"/>
                <w:sz w:val="20"/>
                <w:szCs w:val="20"/>
              </w:rPr>
            </w:pPr>
          </w:p>
        </w:tc>
        <w:tc>
          <w:tcPr>
            <w:tcW w:w="1655" w:type="pct"/>
          </w:tcPr>
          <w:p w:rsidR="005726D5" w:rsidRPr="0066376F" w:rsidRDefault="005726D5" w:rsidP="005E7005">
            <w:pPr>
              <w:pStyle w:val="Tabletext"/>
              <w:rPr>
                <w:rFonts w:ascii="新細明體" w:hAnsi="新細明體" w:cs="Arial"/>
                <w:lang w:eastAsia="zh-TW"/>
              </w:rPr>
            </w:pPr>
            <w:r w:rsidRPr="00B4724A">
              <w:rPr>
                <w:rFonts w:ascii="細明體" w:eastAsia="細明體" w:hAnsi="細明體" w:hint="eastAsia"/>
                <w:kern w:val="2"/>
                <w:lang w:eastAsia="zh-TW"/>
              </w:rPr>
              <w:t>醫院代碼維護檔</w:t>
            </w:r>
          </w:p>
        </w:tc>
        <w:tc>
          <w:tcPr>
            <w:tcW w:w="1191" w:type="pct"/>
          </w:tcPr>
          <w:p w:rsidR="005726D5" w:rsidRPr="00AD14A1" w:rsidRDefault="005726D5" w:rsidP="005E7005">
            <w:pPr>
              <w:rPr>
                <w:sz w:val="20"/>
              </w:rPr>
            </w:pPr>
            <w:r w:rsidRPr="005726D5">
              <w:rPr>
                <w:rFonts w:hint="eastAsia"/>
                <w:sz w:val="20"/>
              </w:rPr>
              <w:t>DTAAC070</w:t>
            </w:r>
          </w:p>
        </w:tc>
        <w:tc>
          <w:tcPr>
            <w:tcW w:w="439" w:type="pct"/>
          </w:tcPr>
          <w:p w:rsidR="005726D5" w:rsidRPr="0066376F" w:rsidRDefault="005726D5" w:rsidP="005E700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5726D5" w:rsidRPr="0066376F" w:rsidRDefault="005726D5" w:rsidP="005E700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5726D5" w:rsidRDefault="005726D5" w:rsidP="005E7005">
            <w:pPr>
              <w:jc w:val="center"/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5726D5" w:rsidRDefault="005726D5" w:rsidP="005E7005">
            <w:pPr>
              <w:jc w:val="center"/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■</w:t>
            </w:r>
          </w:p>
        </w:tc>
      </w:tr>
    </w:tbl>
    <w:p w:rsidR="005726D5" w:rsidRPr="0066376F" w:rsidRDefault="005726D5" w:rsidP="005726D5">
      <w:pPr>
        <w:spacing w:line="240" w:lineRule="atLeast"/>
        <w:rPr>
          <w:rFonts w:ascii="新細明體" w:hAnsi="新細明體" w:cs="Arial"/>
          <w:b/>
          <w:sz w:val="20"/>
          <w:szCs w:val="20"/>
        </w:rPr>
      </w:pPr>
    </w:p>
    <w:p w:rsidR="005726D5" w:rsidRPr="0066376F" w:rsidRDefault="005726D5" w:rsidP="005726D5">
      <w:pPr>
        <w:numPr>
          <w:ilvl w:val="0"/>
          <w:numId w:val="20"/>
        </w:numPr>
        <w:spacing w:line="240" w:lineRule="atLeast"/>
        <w:rPr>
          <w:rFonts w:ascii="新細明體" w:hAnsi="新細明體" w:cs="Arial"/>
          <w:b/>
          <w:sz w:val="20"/>
          <w:szCs w:val="20"/>
        </w:rPr>
      </w:pPr>
      <w:r w:rsidRPr="0066376F">
        <w:rPr>
          <w:rFonts w:ascii="新細明體" w:hAnsi="新細明體" w:cs="Arial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79"/>
        <w:gridCol w:w="5136"/>
        <w:gridCol w:w="4647"/>
      </w:tblGrid>
      <w:tr w:rsidR="005726D5" w:rsidRPr="0066376F" w:rsidTr="005E7005">
        <w:tc>
          <w:tcPr>
            <w:tcW w:w="455" w:type="pct"/>
          </w:tcPr>
          <w:p w:rsidR="005726D5" w:rsidRPr="0066376F" w:rsidRDefault="005726D5" w:rsidP="005E7005">
            <w:pPr>
              <w:jc w:val="center"/>
              <w:rPr>
                <w:rFonts w:ascii="新細明體" w:hAnsi="新細明體" w:cs="Arial"/>
                <w:b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726D5" w:rsidRPr="0066376F" w:rsidRDefault="005726D5" w:rsidP="005E7005">
            <w:pPr>
              <w:jc w:val="center"/>
              <w:rPr>
                <w:rFonts w:ascii="新細明體" w:hAnsi="新細明體" w:cs="Arial"/>
                <w:b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726D5" w:rsidRPr="0066376F" w:rsidRDefault="005726D5" w:rsidP="005E7005">
            <w:pPr>
              <w:jc w:val="center"/>
              <w:rPr>
                <w:rFonts w:ascii="新細明體" w:hAnsi="新細明體" w:cs="Arial"/>
                <w:b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b/>
                <w:sz w:val="20"/>
                <w:szCs w:val="20"/>
              </w:rPr>
              <w:t>程式名稱</w:t>
            </w:r>
          </w:p>
        </w:tc>
      </w:tr>
      <w:tr w:rsidR="005726D5" w:rsidRPr="0066376F" w:rsidTr="005E7005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726D5" w:rsidRPr="0066376F" w:rsidRDefault="005726D5" w:rsidP="005E7005">
            <w:pPr>
              <w:widowControl/>
              <w:numPr>
                <w:ilvl w:val="0"/>
                <w:numId w:val="19"/>
              </w:numPr>
              <w:rPr>
                <w:rFonts w:ascii="新細明體" w:hAnsi="新細明體" w:cs="Arial"/>
                <w:sz w:val="20"/>
                <w:szCs w:val="20"/>
              </w:rPr>
            </w:pPr>
          </w:p>
        </w:tc>
        <w:tc>
          <w:tcPr>
            <w:tcW w:w="2386" w:type="pct"/>
          </w:tcPr>
          <w:p w:rsidR="005726D5" w:rsidRPr="0066376F" w:rsidRDefault="005726D5" w:rsidP="005E700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/>
                <w:lang w:eastAsia="zh-TW"/>
              </w:rPr>
            </w:pPr>
            <w:r w:rsidRPr="00B4724A">
              <w:rPr>
                <w:rFonts w:ascii="細明體" w:eastAsia="細明體" w:hAnsi="細明體" w:hint="eastAsia"/>
                <w:kern w:val="2"/>
                <w:lang w:eastAsia="zh-TW"/>
              </w:rPr>
              <w:t>人事基本資料模組</w:t>
            </w:r>
          </w:p>
        </w:tc>
        <w:tc>
          <w:tcPr>
            <w:tcW w:w="2159" w:type="pct"/>
          </w:tcPr>
          <w:p w:rsidR="005726D5" w:rsidRPr="0066376F" w:rsidRDefault="005726D5" w:rsidP="005E700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/>
                <w:color w:val="FF0000"/>
                <w:kern w:val="2"/>
                <w:lang w:eastAsia="zh-TW"/>
              </w:rPr>
            </w:pPr>
            <w:r w:rsidRPr="00B4724A">
              <w:rPr>
                <w:rFonts w:ascii="細明體" w:eastAsia="細明體" w:hAnsi="細明體" w:hint="eastAsia"/>
                <w:kern w:val="2"/>
                <w:lang w:eastAsia="zh-TW"/>
              </w:rPr>
              <w:t>FM_A0Z001。getEmpBasic</w:t>
            </w:r>
          </w:p>
        </w:tc>
      </w:tr>
      <w:tr w:rsidR="005726D5" w:rsidRPr="0066376F" w:rsidTr="005E7005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726D5" w:rsidRPr="0066376F" w:rsidRDefault="005726D5" w:rsidP="005E7005">
            <w:pPr>
              <w:widowControl/>
              <w:numPr>
                <w:ilvl w:val="0"/>
                <w:numId w:val="19"/>
              </w:numPr>
              <w:rPr>
                <w:rFonts w:ascii="新細明體" w:hAnsi="新細明體" w:cs="Arial"/>
                <w:sz w:val="20"/>
                <w:szCs w:val="20"/>
              </w:rPr>
            </w:pPr>
          </w:p>
        </w:tc>
        <w:tc>
          <w:tcPr>
            <w:tcW w:w="2386" w:type="pct"/>
          </w:tcPr>
          <w:p w:rsidR="005726D5" w:rsidRPr="0066376F" w:rsidRDefault="005726D5" w:rsidP="005E700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/>
                <w:lang w:eastAsia="zh-TW"/>
              </w:rPr>
            </w:pPr>
            <w:r w:rsidRPr="00B4724A">
              <w:rPr>
                <w:rFonts w:ascii="細明體" w:eastAsia="細明體" w:hAnsi="細明體" w:hint="eastAsia"/>
                <w:kern w:val="2"/>
                <w:lang w:eastAsia="zh-TW"/>
              </w:rPr>
              <w:t>地址電話輸入模組</w:t>
            </w:r>
          </w:p>
        </w:tc>
        <w:tc>
          <w:tcPr>
            <w:tcW w:w="2159" w:type="pct"/>
          </w:tcPr>
          <w:p w:rsidR="005726D5" w:rsidRPr="0066376F" w:rsidRDefault="005726D5" w:rsidP="005E700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/>
                <w:color w:val="FF0000"/>
                <w:kern w:val="2"/>
                <w:lang w:eastAsia="zh-TW"/>
              </w:rPr>
            </w:pPr>
            <w:r w:rsidRPr="00B4724A">
              <w:rPr>
                <w:rFonts w:ascii="細明體" w:eastAsia="細明體" w:hAnsi="細明體" w:hint="eastAsia"/>
                <w:kern w:val="2"/>
                <w:lang w:eastAsia="zh-TW"/>
              </w:rPr>
              <w:t>AT_00Z290.java</w:t>
            </w:r>
          </w:p>
        </w:tc>
      </w:tr>
      <w:tr w:rsidR="005726D5" w:rsidRPr="0066376F" w:rsidTr="005E7005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726D5" w:rsidRPr="0066376F" w:rsidRDefault="005726D5" w:rsidP="005E7005">
            <w:pPr>
              <w:widowControl/>
              <w:numPr>
                <w:ilvl w:val="0"/>
                <w:numId w:val="19"/>
              </w:numPr>
              <w:rPr>
                <w:rFonts w:ascii="新細明體" w:hAnsi="新細明體" w:cs="Arial"/>
                <w:sz w:val="20"/>
                <w:szCs w:val="20"/>
              </w:rPr>
            </w:pPr>
          </w:p>
        </w:tc>
        <w:tc>
          <w:tcPr>
            <w:tcW w:w="2386" w:type="pct"/>
          </w:tcPr>
          <w:p w:rsidR="005726D5" w:rsidRPr="0066376F" w:rsidRDefault="005726D5" w:rsidP="005E700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/>
                <w:lang w:eastAsia="zh-TW"/>
              </w:rPr>
            </w:pPr>
            <w:r w:rsidRPr="00B4724A">
              <w:rPr>
                <w:rFonts w:ascii="細明體" w:eastAsia="細明體" w:hAnsi="細明體" w:hint="eastAsia"/>
                <w:kern w:val="2"/>
                <w:lang w:eastAsia="zh-TW"/>
              </w:rPr>
              <w:t>工號檢核模組</w:t>
            </w:r>
          </w:p>
        </w:tc>
        <w:tc>
          <w:tcPr>
            <w:tcW w:w="2159" w:type="pct"/>
          </w:tcPr>
          <w:p w:rsidR="005726D5" w:rsidRPr="0066376F" w:rsidRDefault="005726D5" w:rsidP="005E700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/>
                <w:color w:val="FF0000"/>
                <w:kern w:val="2"/>
                <w:lang w:eastAsia="zh-TW"/>
              </w:rPr>
            </w:pPr>
            <w:r w:rsidRPr="00B4724A">
              <w:rPr>
                <w:rFonts w:ascii="細明體" w:eastAsia="細明體" w:hAnsi="細明體" w:hint="eastAsia"/>
                <w:kern w:val="2"/>
                <w:lang w:eastAsia="zh-TW"/>
              </w:rPr>
              <w:t>FM_A0Z202</w:t>
            </w:r>
          </w:p>
        </w:tc>
      </w:tr>
      <w:tr w:rsidR="009F7379" w:rsidRPr="0066376F" w:rsidTr="005E7005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9F7379" w:rsidRPr="0066376F" w:rsidRDefault="009F7379" w:rsidP="005E7005">
            <w:pPr>
              <w:widowControl/>
              <w:numPr>
                <w:ilvl w:val="0"/>
                <w:numId w:val="19"/>
              </w:numPr>
              <w:rPr>
                <w:rFonts w:ascii="新細明體" w:hAnsi="新細明體" w:cs="Arial"/>
                <w:sz w:val="20"/>
                <w:szCs w:val="20"/>
              </w:rPr>
            </w:pPr>
          </w:p>
        </w:tc>
        <w:tc>
          <w:tcPr>
            <w:tcW w:w="2386" w:type="pct"/>
          </w:tcPr>
          <w:p w:rsidR="009F7379" w:rsidRPr="00B4724A" w:rsidRDefault="009F7379" w:rsidP="005E70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地址檢核模組</w:t>
            </w:r>
          </w:p>
        </w:tc>
        <w:tc>
          <w:tcPr>
            <w:tcW w:w="2159" w:type="pct"/>
          </w:tcPr>
          <w:p w:rsidR="009F7379" w:rsidRPr="00B4724A" w:rsidRDefault="009F7379" w:rsidP="005E70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422D6">
              <w:rPr>
                <w:rFonts w:ascii="細明體" w:eastAsia="細明體" w:hAnsi="細明體"/>
                <w:kern w:val="2"/>
                <w:lang w:eastAsia="zh-TW"/>
              </w:rPr>
              <w:t>AD_K0Z001</w:t>
            </w:r>
          </w:p>
        </w:tc>
      </w:tr>
    </w:tbl>
    <w:p w:rsidR="005726D5" w:rsidRPr="0066376F" w:rsidRDefault="005726D5" w:rsidP="005726D5">
      <w:pPr>
        <w:spacing w:line="240" w:lineRule="atLeast"/>
        <w:rPr>
          <w:rFonts w:ascii="新細明體" w:hAnsi="新細明體" w:cs="Arial"/>
          <w:b/>
          <w:sz w:val="20"/>
          <w:szCs w:val="20"/>
        </w:rPr>
      </w:pPr>
    </w:p>
    <w:p w:rsidR="005726D5" w:rsidRDefault="005726D5" w:rsidP="005726D5">
      <w:pPr>
        <w:numPr>
          <w:ilvl w:val="0"/>
          <w:numId w:val="20"/>
        </w:numPr>
        <w:spacing w:line="240" w:lineRule="atLeast"/>
        <w:rPr>
          <w:rFonts w:ascii="新細明體" w:hAnsi="新細明體" w:cs="Arial" w:hint="eastAsia"/>
          <w:b/>
          <w:sz w:val="20"/>
          <w:szCs w:val="20"/>
        </w:rPr>
      </w:pPr>
      <w:r w:rsidRPr="0066376F">
        <w:rPr>
          <w:rFonts w:ascii="新細明體" w:hAnsi="新細明體" w:cs="Arial"/>
          <w:b/>
          <w:sz w:val="20"/>
          <w:szCs w:val="20"/>
        </w:rPr>
        <w:t>畫面</w:t>
      </w:r>
    </w:p>
    <w:p w:rsidR="005726D5" w:rsidRDefault="004A2CC4" w:rsidP="005726D5">
      <w:pPr>
        <w:spacing w:line="240" w:lineRule="atLeast"/>
        <w:ind w:left="425"/>
        <w:rPr>
          <w:rFonts w:hint="eastAsia"/>
          <w:noProof/>
        </w:rPr>
      </w:pPr>
      <w:r>
        <w:rPr>
          <w:noProof/>
        </w:rPr>
        <w:pict>
          <v:rect id="_x0000_s1026" style="position:absolute;left:0;text-align:left;margin-left:33pt;margin-top:130.25pt;width:411.95pt;height:15.65pt;z-index:251657728" filled="f" strokecolor="red" strokeweight="2.25pt"/>
        </w:pict>
      </w:r>
      <w:r w:rsidR="006E4106" w:rsidRPr="006E4106">
        <w:rPr>
          <w:noProof/>
        </w:rPr>
        <w:t xml:space="preserve"> </w:t>
      </w:r>
    </w:p>
    <w:p w:rsidR="001A561B" w:rsidRDefault="007919A6" w:rsidP="005726D5">
      <w:pPr>
        <w:spacing w:line="240" w:lineRule="atLeast"/>
        <w:ind w:left="425"/>
        <w:rPr>
          <w:rFonts w:ascii="新細明體" w:hAnsi="新細明體" w:cs="Arial" w:hint="eastAsia"/>
          <w:b/>
          <w:sz w:val="20"/>
          <w:szCs w:val="20"/>
        </w:rPr>
      </w:pPr>
      <w:del w:id="13" w:author="蕭侑文" w:date="2020-04-22T14:40:00Z">
        <w:r w:rsidRPr="0052061A" w:rsidDel="00905EFD">
          <w:rPr>
            <w:noProof/>
          </w:rPr>
          <w:pict>
            <v:shape id="圖片 1" o:spid="_x0000_i1026" type="#_x0000_t75" style="width:6in;height:3in;visibility:visible">
              <v:imagedata r:id="rId9" o:title=""/>
            </v:shape>
          </w:pict>
        </w:r>
      </w:del>
    </w:p>
    <w:p w:rsidR="005726D5" w:rsidRDefault="00240FA4" w:rsidP="00804634">
      <w:pPr>
        <w:numPr>
          <w:ilvl w:val="0"/>
          <w:numId w:val="21"/>
        </w:numPr>
        <w:spacing w:line="240" w:lineRule="atLeast"/>
        <w:rPr>
          <w:rFonts w:ascii="新細明體" w:hAnsi="新細明體" w:cs="Arial"/>
          <w:b/>
          <w:sz w:val="20"/>
          <w:szCs w:val="20"/>
        </w:rPr>
      </w:pPr>
      <w:r>
        <w:rPr>
          <w:rFonts w:ascii="新細明體" w:hAnsi="新細明體" w:cs="Arial" w:hint="eastAsia"/>
          <w:b/>
          <w:sz w:val="20"/>
          <w:szCs w:val="20"/>
        </w:rPr>
        <w:t xml:space="preserve"> 2018/9/28新增是否接受套印欄位</w:t>
      </w:r>
    </w:p>
    <w:p w:rsidR="006B0D31" w:rsidRDefault="006B0D31" w:rsidP="00804634">
      <w:pPr>
        <w:numPr>
          <w:ilvl w:val="0"/>
          <w:numId w:val="21"/>
        </w:numPr>
        <w:spacing w:line="240" w:lineRule="atLeast"/>
        <w:rPr>
          <w:rFonts w:ascii="新細明體" w:hAnsi="新細明體" w:cs="Arial"/>
          <w:b/>
          <w:sz w:val="20"/>
          <w:szCs w:val="20"/>
        </w:rPr>
      </w:pPr>
      <w:r>
        <w:rPr>
          <w:rFonts w:ascii="新細明體" w:hAnsi="新細明體" w:cs="Arial" w:hint="eastAsia"/>
          <w:b/>
          <w:sz w:val="20"/>
          <w:szCs w:val="20"/>
        </w:rPr>
        <w:t>將調查費用/金額備註</w:t>
      </w:r>
      <w:r w:rsidR="003206AE">
        <w:rPr>
          <w:rFonts w:ascii="新細明體" w:hAnsi="新細明體" w:cs="Arial" w:hint="eastAsia"/>
          <w:b/>
          <w:sz w:val="20"/>
          <w:szCs w:val="20"/>
        </w:rPr>
        <w:t>這2個</w:t>
      </w:r>
      <w:r>
        <w:rPr>
          <w:rFonts w:ascii="新細明體" w:hAnsi="新細明體" w:cs="Arial" w:hint="eastAsia"/>
          <w:b/>
          <w:sz w:val="20"/>
          <w:szCs w:val="20"/>
        </w:rPr>
        <w:t>欄</w:t>
      </w:r>
      <w:r w:rsidR="003206AE">
        <w:rPr>
          <w:rFonts w:ascii="新細明體" w:hAnsi="新細明體" w:cs="Arial" w:hint="eastAsia"/>
          <w:b/>
          <w:sz w:val="20"/>
          <w:szCs w:val="20"/>
        </w:rPr>
        <w:t>位</w:t>
      </w:r>
      <w:r>
        <w:rPr>
          <w:rFonts w:ascii="新細明體" w:hAnsi="新細明體" w:cs="Arial" w:hint="eastAsia"/>
          <w:b/>
          <w:sz w:val="20"/>
          <w:szCs w:val="20"/>
        </w:rPr>
        <w:t>改成唯讀</w:t>
      </w:r>
      <w:r w:rsidR="003206AE">
        <w:rPr>
          <w:rFonts w:ascii="新細明體" w:hAnsi="新細明體" w:cs="Arial" w:hint="eastAsia"/>
          <w:b/>
          <w:sz w:val="20"/>
          <w:szCs w:val="20"/>
        </w:rPr>
        <w:t xml:space="preserve"> (改用例外授權, 利用審批CALLBACK進行更新)</w:t>
      </w:r>
    </w:p>
    <w:p w:rsidR="00240FA4" w:rsidRDefault="00240FA4" w:rsidP="005726D5">
      <w:pPr>
        <w:spacing w:line="240" w:lineRule="atLeast"/>
        <w:ind w:left="425"/>
        <w:rPr>
          <w:ins w:id="14" w:author="蕭侑文" w:date="2020-04-22T14:40:00Z"/>
          <w:noProof/>
        </w:rPr>
      </w:pPr>
      <w:r w:rsidRPr="00AE4058">
        <w:rPr>
          <w:noProof/>
        </w:rPr>
        <w:pict>
          <v:shape id="_x0000_i1027" type="#_x0000_t75" style="width:460.5pt;height:157.5pt;visibility:visible">
            <v:imagedata r:id="rId10" o:title=""/>
          </v:shape>
        </w:pict>
      </w:r>
    </w:p>
    <w:p w:rsidR="00905EFD" w:rsidRDefault="00905EFD" w:rsidP="005726D5">
      <w:pPr>
        <w:spacing w:line="240" w:lineRule="atLeast"/>
        <w:ind w:left="425"/>
        <w:rPr>
          <w:ins w:id="15" w:author="蕭侑文" w:date="2020-04-22T14:40:00Z"/>
          <w:noProof/>
        </w:rPr>
      </w:pPr>
    </w:p>
    <w:p w:rsidR="00905EFD" w:rsidRDefault="00905EFD" w:rsidP="005726D5">
      <w:pPr>
        <w:spacing w:line="240" w:lineRule="atLeast"/>
        <w:ind w:left="425"/>
        <w:rPr>
          <w:ins w:id="16" w:author="蕭侑文" w:date="2020-04-22T14:40:00Z"/>
          <w:rFonts w:hint="eastAsia"/>
          <w:noProof/>
        </w:rPr>
      </w:pPr>
      <w:ins w:id="17" w:author="蕭侑文" w:date="2020-04-22T14:40:00Z">
        <w:r>
          <w:rPr>
            <w:rFonts w:hint="eastAsia"/>
            <w:noProof/>
          </w:rPr>
          <w:t>20</w:t>
        </w:r>
      </w:ins>
      <w:ins w:id="18" w:author="蕭侑文" w:date="2020-04-22T14:41:00Z">
        <w:r>
          <w:rPr>
            <w:rFonts w:hint="eastAsia"/>
            <w:noProof/>
          </w:rPr>
          <w:t>20/4/22</w:t>
        </w:r>
        <w:r>
          <w:rPr>
            <w:rFonts w:hint="eastAsia"/>
            <w:noProof/>
          </w:rPr>
          <w:t>新增醫療院所判斷</w:t>
        </w:r>
      </w:ins>
    </w:p>
    <w:p w:rsidR="00905EFD" w:rsidRPr="005726D5" w:rsidRDefault="00905EFD" w:rsidP="005726D5">
      <w:pPr>
        <w:spacing w:line="240" w:lineRule="atLeast"/>
        <w:ind w:left="425"/>
        <w:rPr>
          <w:rFonts w:ascii="新細明體" w:hAnsi="新細明體" w:cs="Arial" w:hint="eastAsia"/>
          <w:b/>
          <w:sz w:val="20"/>
          <w:szCs w:val="20"/>
        </w:rPr>
      </w:pPr>
      <w:ins w:id="19" w:author="蕭侑文" w:date="2020-04-22T14:40:00Z">
        <w:r w:rsidRPr="00BF7752">
          <w:rPr>
            <w:noProof/>
          </w:rPr>
          <w:lastRenderedPageBreak/>
          <w:pict>
            <v:shape id="_x0000_i1028" type="#_x0000_t75" style="width:527.25pt;height:354pt;visibility:visible">
              <v:imagedata r:id="rId11" o:title=""/>
            </v:shape>
          </w:pict>
        </w:r>
      </w:ins>
    </w:p>
    <w:p w:rsidR="005726D5" w:rsidRPr="005726D5" w:rsidRDefault="005726D5" w:rsidP="005726D5">
      <w:pPr>
        <w:numPr>
          <w:ilvl w:val="0"/>
          <w:numId w:val="20"/>
        </w:numPr>
        <w:spacing w:line="240" w:lineRule="atLeast"/>
        <w:rPr>
          <w:rFonts w:ascii="新細明體" w:hAnsi="新細明體" w:cs="Arial" w:hint="eastAsia"/>
          <w:b/>
          <w:sz w:val="20"/>
          <w:szCs w:val="20"/>
        </w:rPr>
      </w:pPr>
      <w:r w:rsidRPr="006446DA">
        <w:rPr>
          <w:rFonts w:ascii="細明體" w:eastAsia="細明體" w:hAnsi="細明體" w:hint="eastAsia"/>
          <w:b/>
          <w:sz w:val="20"/>
          <w:szCs w:val="20"/>
        </w:rPr>
        <w:t>各項對照檔 :</w:t>
      </w:r>
      <w:r w:rsidRPr="005726D5">
        <w:rPr>
          <w:rFonts w:ascii="細明體" w:eastAsia="細明體" w:hAnsi="細明體" w:hint="eastAsia"/>
          <w:sz w:val="20"/>
          <w:szCs w:val="20"/>
        </w:rPr>
        <w:t xml:space="preserve"> </w:t>
      </w:r>
      <w:r w:rsidRPr="005726D5">
        <w:rPr>
          <w:rFonts w:ascii="細明體" w:eastAsia="細明體" w:hAnsi="細明體"/>
          <w:sz w:val="20"/>
          <w:szCs w:val="20"/>
        </w:rPr>
        <w:fldChar w:fldCharType="begin"/>
      </w:r>
      <w:ins w:id="20" w:author="戴余修" w:date="2020-07-27T08:55:00Z">
        <w:r w:rsidR="00D840FF">
          <w:rPr>
            <w:rFonts w:ascii="細明體" w:eastAsia="細明體" w:hAnsi="細明體"/>
            <w:sz w:val="20"/>
            <w:szCs w:val="20"/>
          </w:rPr>
          <w:instrText>HYPERLINK "D:\\i92008is01\\Desktop\\intern_project\\spec\\aa_doc-master@ddc06949ca5\\CSR1_Doc\\docs\\AA理賠\\C0_代碼維護\\主程式\\醫院資料標準格式(總表).xls"</w:instrText>
        </w:r>
      </w:ins>
      <w:del w:id="21" w:author="戴余修" w:date="2020-07-27T08:55:00Z">
        <w:r w:rsidRPr="005726D5" w:rsidDel="00D840FF">
          <w:rPr>
            <w:rFonts w:ascii="細明體" w:eastAsia="細明體" w:hAnsi="細明體"/>
            <w:sz w:val="20"/>
            <w:szCs w:val="20"/>
          </w:rPr>
          <w:delInstrText xml:space="preserve"> HYPERLINK </w:delInstrText>
        </w:r>
        <w:r w:rsidRPr="005726D5" w:rsidDel="00D840FF">
          <w:rPr>
            <w:rFonts w:ascii="細明體" w:eastAsia="細明體" w:hAnsi="細明體" w:hint="eastAsia"/>
            <w:sz w:val="20"/>
            <w:szCs w:val="20"/>
          </w:rPr>
          <w:delInstrText>"醫院資料標準格式(總表).xls"</w:delInstrText>
        </w:r>
        <w:r w:rsidRPr="005726D5" w:rsidDel="00D840FF">
          <w:rPr>
            <w:rFonts w:ascii="細明體" w:eastAsia="細明體" w:hAnsi="細明體"/>
            <w:sz w:val="20"/>
            <w:szCs w:val="20"/>
          </w:rPr>
          <w:delInstrText xml:space="preserve"> </w:delInstrText>
        </w:r>
      </w:del>
      <w:ins w:id="22" w:author="戴余修" w:date="2020-07-27T08:55:00Z">
        <w:r w:rsidR="00D840FF" w:rsidRPr="005726D5">
          <w:rPr>
            <w:rFonts w:ascii="細明體" w:eastAsia="細明體" w:hAnsi="細明體"/>
            <w:sz w:val="20"/>
            <w:szCs w:val="20"/>
          </w:rPr>
        </w:r>
      </w:ins>
      <w:r w:rsidRPr="005726D5">
        <w:rPr>
          <w:rFonts w:ascii="細明體" w:eastAsia="細明體" w:hAnsi="細明體"/>
          <w:sz w:val="20"/>
          <w:szCs w:val="20"/>
        </w:rPr>
        <w:fldChar w:fldCharType="separate"/>
      </w:r>
      <w:r w:rsidRPr="005726D5">
        <w:rPr>
          <w:rStyle w:val="a3"/>
          <w:rFonts w:ascii="細明體" w:eastAsia="細明體" w:hAnsi="細明體" w:hint="eastAsia"/>
          <w:sz w:val="20"/>
          <w:szCs w:val="20"/>
        </w:rPr>
        <w:t>醫院資料標準格式(總表).xls</w:t>
      </w:r>
      <w:r w:rsidRPr="005726D5">
        <w:rPr>
          <w:rFonts w:ascii="細明體" w:eastAsia="細明體" w:hAnsi="細明體"/>
          <w:sz w:val="20"/>
          <w:szCs w:val="20"/>
        </w:rPr>
        <w:fldChar w:fldCharType="end"/>
      </w:r>
    </w:p>
    <w:p w:rsidR="005726D5" w:rsidRPr="006446DA" w:rsidRDefault="005726D5" w:rsidP="005726D5">
      <w:pPr>
        <w:numPr>
          <w:ilvl w:val="0"/>
          <w:numId w:val="20"/>
        </w:numPr>
        <w:spacing w:line="240" w:lineRule="atLeast"/>
        <w:rPr>
          <w:rFonts w:ascii="新細明體" w:hAnsi="新細明體" w:cs="Arial"/>
          <w:b/>
          <w:sz w:val="20"/>
          <w:szCs w:val="20"/>
        </w:rPr>
      </w:pPr>
      <w:r w:rsidRPr="006446DA">
        <w:rPr>
          <w:rFonts w:ascii="細明體" w:eastAsia="細明體" w:hAnsi="細明體" w:hint="eastAsia"/>
          <w:b/>
          <w:sz w:val="20"/>
          <w:szCs w:val="20"/>
        </w:rPr>
        <w:t>程式內容：</w:t>
      </w:r>
    </w:p>
    <w:p w:rsidR="00AA0BD5" w:rsidRPr="00B4724A" w:rsidRDefault="00AA0BD5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 xml:space="preserve">初始： </w:t>
      </w:r>
    </w:p>
    <w:p w:rsidR="00AA0BD5" w:rsidRPr="007919A6" w:rsidRDefault="00AA0BD5" w:rsidP="001A561B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A561B">
        <w:rPr>
          <w:rFonts w:ascii="細明體" w:eastAsia="細明體" w:hAnsi="細明體" w:hint="eastAsia"/>
          <w:kern w:val="2"/>
          <w:lang w:eastAsia="zh-TW"/>
        </w:rPr>
        <w:t>點選代碼連結：帶出該筆的所有資料（縣市中文、醫院代碼(不含檢核碼</w:t>
      </w:r>
      <w:r w:rsidRPr="005B1CA6">
        <w:rPr>
          <w:rFonts w:ascii="細明體" w:eastAsia="細明體" w:hAnsi="細明體" w:hint="eastAsia"/>
          <w:kern w:val="2"/>
          <w:lang w:eastAsia="zh-TW"/>
        </w:rPr>
        <w:t>)、醫院中文、聯絡電話、郵編、</w:t>
      </w:r>
      <w:r w:rsidR="00F44857" w:rsidRPr="007D2D9A">
        <w:rPr>
          <w:rFonts w:ascii="細明體" w:eastAsia="細明體" w:hAnsi="細明體" w:hint="eastAsia"/>
          <w:kern w:val="2"/>
          <w:lang w:eastAsia="zh-TW"/>
        </w:rPr>
        <w:t>郵遞區號、</w:t>
      </w:r>
      <w:r w:rsidRPr="004B01AE">
        <w:rPr>
          <w:rFonts w:ascii="細明體" w:eastAsia="細明體" w:hAnsi="細明體" w:hint="eastAsia"/>
          <w:kern w:val="2"/>
          <w:lang w:eastAsia="zh-TW"/>
        </w:rPr>
        <w:t>聯絡地址、索引區域、是否為交查醫院、是否為授權醫院、是否需特定同意書、調查員代號、調查時效及費用、備註</w:t>
      </w:r>
      <w:r w:rsidR="001E1B6C" w:rsidRPr="004B01AE">
        <w:rPr>
          <w:rFonts w:ascii="細明體" w:eastAsia="細明體" w:hAnsi="細明體" w:hint="eastAsia"/>
          <w:kern w:val="2"/>
          <w:lang w:eastAsia="zh-TW"/>
        </w:rPr>
        <w:t>、</w:t>
      </w:r>
      <w:r w:rsidR="001E1B6C" w:rsidRPr="00CC4512">
        <w:rPr>
          <w:rFonts w:ascii="細明體" w:eastAsia="細明體" w:hAnsi="細明體" w:hint="eastAsia"/>
          <w:kern w:val="2"/>
          <w:lang w:eastAsia="zh-TW"/>
        </w:rPr>
        <w:t>統一編號、公關對象、</w:t>
      </w:r>
      <w:r w:rsidR="001E1B6C" w:rsidRPr="00236956">
        <w:rPr>
          <w:rFonts w:ascii="細明體" w:eastAsia="細明體" w:hAnsi="細明體" w:hint="eastAsia"/>
          <w:kern w:val="2"/>
          <w:lang w:eastAsia="zh-TW"/>
        </w:rPr>
        <w:t>交查方式</w:t>
      </w:r>
      <w:r w:rsidR="001A561B" w:rsidRPr="00236956">
        <w:rPr>
          <w:rFonts w:ascii="細明體" w:eastAsia="細明體" w:hAnsi="細明體" w:hint="eastAsia"/>
          <w:kern w:val="2"/>
          <w:lang w:eastAsia="zh-TW"/>
        </w:rPr>
        <w:t>(</w:t>
      </w:r>
      <w:r w:rsidR="001A561B" w:rsidRPr="007919A6">
        <w:rPr>
          <w:rFonts w:ascii="細明體" w:eastAsia="細明體" w:hAnsi="細明體"/>
          <w:kern w:val="2"/>
          <w:lang w:eastAsia="zh-TW"/>
        </w:rPr>
        <w:t>“”</w:t>
      </w:r>
      <w:r w:rsidR="001A561B" w:rsidRPr="007919A6">
        <w:rPr>
          <w:rFonts w:ascii="細明體" w:eastAsia="細明體" w:hAnsi="細明體" w:hint="eastAsia"/>
          <w:kern w:val="2"/>
          <w:lang w:eastAsia="zh-TW"/>
        </w:rPr>
        <w:t>(預設),</w:t>
      </w:r>
      <w:r w:rsidR="001A561B" w:rsidRPr="001A561B">
        <w:rPr>
          <w:rFonts w:hint="eastAsia"/>
          <w:lang w:eastAsia="zh-TW"/>
        </w:rPr>
        <w:t xml:space="preserve"> </w:t>
      </w:r>
      <w:r w:rsidR="001A561B" w:rsidRPr="001A561B">
        <w:rPr>
          <w:rFonts w:ascii="細明體" w:eastAsia="細明體" w:hAnsi="細明體" w:hint="eastAsia"/>
          <w:kern w:val="2"/>
          <w:lang w:eastAsia="zh-TW"/>
        </w:rPr>
        <w:t>1:掛號問診</w:t>
      </w:r>
      <w:r w:rsidR="001A561B" w:rsidRPr="005B1CA6">
        <w:rPr>
          <w:rFonts w:ascii="細明體" w:eastAsia="細明體" w:hAnsi="細明體" w:hint="eastAsia"/>
          <w:kern w:val="2"/>
          <w:lang w:eastAsia="zh-TW"/>
        </w:rPr>
        <w:t xml:space="preserve"> ,2</w:t>
      </w:r>
      <w:r w:rsidR="001A561B" w:rsidRPr="007D2D9A">
        <w:rPr>
          <w:rFonts w:ascii="細明體" w:eastAsia="細明體" w:hAnsi="細明體" w:hint="eastAsia"/>
          <w:kern w:val="2"/>
          <w:lang w:eastAsia="zh-TW"/>
        </w:rPr>
        <w:t>:公文交查</w:t>
      </w:r>
      <w:r w:rsidR="001A561B" w:rsidRPr="004B01AE">
        <w:rPr>
          <w:rFonts w:ascii="細明體" w:eastAsia="細明體" w:hAnsi="細明體" w:hint="eastAsia"/>
          <w:kern w:val="2"/>
          <w:lang w:eastAsia="zh-TW"/>
        </w:rPr>
        <w:t>, 3</w:t>
      </w:r>
      <w:r w:rsidR="001A561B" w:rsidRPr="00CC4512">
        <w:rPr>
          <w:rFonts w:ascii="細明體" w:eastAsia="細明體" w:hAnsi="細明體" w:hint="eastAsia"/>
          <w:kern w:val="2"/>
          <w:lang w:eastAsia="zh-TW"/>
        </w:rPr>
        <w:t>:拒查)</w:t>
      </w:r>
      <w:r w:rsidR="001E1B6C" w:rsidRPr="00CC4512">
        <w:rPr>
          <w:rFonts w:ascii="細明體" w:eastAsia="細明體" w:hAnsi="細明體" w:hint="eastAsia"/>
          <w:kern w:val="2"/>
          <w:lang w:eastAsia="zh-TW"/>
        </w:rPr>
        <w:t>、</w:t>
      </w:r>
      <w:r w:rsidR="001E1B6C" w:rsidRPr="00236956">
        <w:rPr>
          <w:rFonts w:ascii="細明體" w:eastAsia="細明體" w:hAnsi="細明體" w:hint="eastAsia"/>
          <w:kern w:val="2"/>
          <w:lang w:eastAsia="zh-TW"/>
        </w:rPr>
        <w:t>收費金額</w:t>
      </w:r>
      <w:r w:rsidR="00315518" w:rsidRPr="00236956">
        <w:rPr>
          <w:rFonts w:ascii="細明體" w:eastAsia="細明體" w:hAnsi="細明體" w:hint="eastAsia"/>
          <w:kern w:val="2"/>
          <w:lang w:eastAsia="zh-TW"/>
        </w:rPr>
        <w:t>備註</w:t>
      </w:r>
      <w:r w:rsidR="001E1B6C" w:rsidRPr="007919A6">
        <w:rPr>
          <w:rFonts w:ascii="細明體" w:eastAsia="細明體" w:hAnsi="細明體" w:hint="eastAsia"/>
          <w:kern w:val="2"/>
          <w:lang w:eastAsia="zh-TW"/>
        </w:rPr>
        <w:t>、費用結清方式</w:t>
      </w:r>
      <w:r w:rsidR="001A561B" w:rsidRPr="007919A6">
        <w:rPr>
          <w:rFonts w:ascii="細明體" w:eastAsia="細明體" w:hAnsi="細明體" w:hint="eastAsia"/>
          <w:kern w:val="2"/>
          <w:lang w:eastAsia="zh-TW"/>
        </w:rPr>
        <w:t>(</w:t>
      </w:r>
      <w:r w:rsidR="001A561B" w:rsidRPr="007919A6">
        <w:rPr>
          <w:rFonts w:ascii="細明體" w:eastAsia="細明體" w:hAnsi="細明體"/>
          <w:kern w:val="2"/>
          <w:lang w:eastAsia="zh-TW"/>
        </w:rPr>
        <w:t>“”</w:t>
      </w:r>
      <w:r w:rsidR="005B1CA6" w:rsidRPr="00DA5B3D">
        <w:rPr>
          <w:rFonts w:ascii="細明體" w:eastAsia="細明體" w:hAnsi="細明體" w:hint="eastAsia"/>
          <w:kern w:val="2"/>
          <w:lang w:eastAsia="zh-TW"/>
        </w:rPr>
        <w:t>(預設)</w:t>
      </w:r>
      <w:r w:rsidR="001A561B" w:rsidRPr="005B1CA6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="001A561B" w:rsidRPr="007D2D9A">
        <w:rPr>
          <w:rFonts w:ascii="細明體" w:eastAsia="細明體" w:hAnsi="細明體" w:hint="eastAsia"/>
          <w:kern w:val="2"/>
          <w:lang w:eastAsia="zh-TW"/>
        </w:rPr>
        <w:t>1:</w:t>
      </w:r>
      <w:r w:rsidR="001A561B" w:rsidRPr="004B01AE">
        <w:rPr>
          <w:rFonts w:ascii="細明體" w:eastAsia="細明體" w:hAnsi="細明體" w:hint="eastAsia"/>
          <w:kern w:val="2"/>
          <w:lang w:eastAsia="zh-TW"/>
        </w:rPr>
        <w:t xml:space="preserve">月結, </w:t>
      </w:r>
      <w:r w:rsidR="001A561B" w:rsidRPr="00CC4512">
        <w:rPr>
          <w:rFonts w:ascii="細明體" w:eastAsia="細明體" w:hAnsi="細明體" w:hint="eastAsia"/>
          <w:kern w:val="2"/>
          <w:lang w:eastAsia="zh-TW"/>
        </w:rPr>
        <w:t xml:space="preserve">2:單次, </w:t>
      </w:r>
      <w:r w:rsidR="001A561B" w:rsidRPr="00236956">
        <w:rPr>
          <w:rFonts w:ascii="細明體" w:eastAsia="細明體" w:hAnsi="細明體" w:hint="eastAsia"/>
          <w:kern w:val="2"/>
          <w:lang w:eastAsia="zh-TW"/>
        </w:rPr>
        <w:t>3:</w:t>
      </w:r>
      <w:r w:rsidR="001A561B" w:rsidRPr="007919A6">
        <w:rPr>
          <w:rFonts w:ascii="細明體" w:eastAsia="細明體" w:hAnsi="細明體" w:hint="eastAsia"/>
          <w:kern w:val="2"/>
          <w:lang w:eastAsia="zh-TW"/>
        </w:rPr>
        <w:t>不收費, 4</w:t>
      </w:r>
      <w:r w:rsidR="001A561B">
        <w:rPr>
          <w:rFonts w:ascii="細明體" w:eastAsia="細明體" w:hAnsi="細明體" w:hint="eastAsia"/>
          <w:kern w:val="2"/>
          <w:lang w:eastAsia="zh-TW"/>
        </w:rPr>
        <w:t>:</w:t>
      </w:r>
      <w:r w:rsidR="001A561B" w:rsidRPr="001A561B">
        <w:rPr>
          <w:rFonts w:ascii="細明體" w:eastAsia="細明體" w:hAnsi="細明體" w:hint="eastAsia"/>
          <w:kern w:val="2"/>
          <w:lang w:eastAsia="zh-TW"/>
        </w:rPr>
        <w:t>不一定</w:t>
      </w:r>
      <w:r w:rsidR="001A561B" w:rsidRPr="005B1CA6">
        <w:rPr>
          <w:rFonts w:ascii="細明體" w:eastAsia="細明體" w:hAnsi="細明體" w:hint="eastAsia"/>
          <w:kern w:val="2"/>
          <w:lang w:eastAsia="zh-TW"/>
        </w:rPr>
        <w:t>)</w:t>
      </w:r>
      <w:r w:rsidR="001E1B6C" w:rsidRPr="005B1CA6">
        <w:rPr>
          <w:rFonts w:ascii="細明體" w:eastAsia="細明體" w:hAnsi="細明體" w:hint="eastAsia"/>
          <w:kern w:val="2"/>
          <w:lang w:eastAsia="zh-TW"/>
        </w:rPr>
        <w:t>、</w:t>
      </w:r>
      <w:r w:rsidR="001E1B6C" w:rsidRPr="007D2D9A">
        <w:rPr>
          <w:rFonts w:ascii="細明體" w:eastAsia="細明體" w:hAnsi="細明體" w:hint="eastAsia"/>
          <w:kern w:val="2"/>
          <w:lang w:eastAsia="zh-TW"/>
        </w:rPr>
        <w:t>交查回覆方式、</w:t>
      </w:r>
      <w:r w:rsidR="001E1B6C" w:rsidRPr="004B01AE">
        <w:rPr>
          <w:rFonts w:ascii="細明體" w:eastAsia="細明體" w:hAnsi="細明體" w:hint="eastAsia"/>
          <w:kern w:val="2"/>
          <w:lang w:eastAsia="zh-TW"/>
        </w:rPr>
        <w:t>院所核章與否</w:t>
      </w:r>
      <w:r w:rsidR="001A561B" w:rsidRPr="004B01AE">
        <w:rPr>
          <w:rFonts w:ascii="細明體" w:eastAsia="細明體" w:hAnsi="細明體" w:hint="eastAsia"/>
          <w:kern w:val="2"/>
          <w:lang w:eastAsia="zh-TW"/>
        </w:rPr>
        <w:t>(</w:t>
      </w:r>
      <w:r w:rsidR="001A561B" w:rsidRPr="00CC4512">
        <w:rPr>
          <w:rFonts w:ascii="細明體" w:eastAsia="細明體" w:hAnsi="細明體" w:hint="eastAsia"/>
          <w:kern w:val="2"/>
          <w:lang w:eastAsia="zh-TW"/>
        </w:rPr>
        <w:t xml:space="preserve">0:否 </w:t>
      </w:r>
      <w:r w:rsidR="001A561B" w:rsidRPr="00236956">
        <w:rPr>
          <w:rFonts w:ascii="細明體" w:eastAsia="細明體" w:hAnsi="細明體" w:hint="eastAsia"/>
          <w:kern w:val="2"/>
          <w:lang w:eastAsia="zh-TW"/>
        </w:rPr>
        <w:t>(預設</w:t>
      </w:r>
      <w:r w:rsidR="001A561B" w:rsidRPr="007919A6">
        <w:rPr>
          <w:rFonts w:ascii="細明體" w:eastAsia="細明體" w:hAnsi="細明體" w:hint="eastAsia"/>
          <w:kern w:val="2"/>
          <w:lang w:eastAsia="zh-TW"/>
        </w:rPr>
        <w:t>), 1:是)</w:t>
      </w:r>
      <w:r w:rsidR="001E1B6C" w:rsidRPr="007919A6">
        <w:rPr>
          <w:rFonts w:ascii="細明體" w:eastAsia="細明體" w:hAnsi="細明體" w:hint="eastAsia"/>
          <w:kern w:val="2"/>
          <w:lang w:eastAsia="zh-TW"/>
        </w:rPr>
        <w:t>、同意書格式</w:t>
      </w:r>
      <w:r w:rsidR="001A561B" w:rsidRPr="007919A6">
        <w:rPr>
          <w:rFonts w:ascii="細明體" w:eastAsia="細明體" w:hAnsi="細明體" w:hint="eastAsia"/>
          <w:kern w:val="2"/>
          <w:lang w:eastAsia="zh-TW"/>
        </w:rPr>
        <w:t>(</w:t>
      </w:r>
      <w:r w:rsidR="001A561B" w:rsidRPr="00434DFA">
        <w:rPr>
          <w:rFonts w:ascii="細明體" w:eastAsia="細明體" w:hAnsi="細明體"/>
          <w:kern w:val="2"/>
          <w:lang w:eastAsia="zh-TW"/>
        </w:rPr>
        <w:t>“”</w:t>
      </w:r>
      <w:r w:rsidR="007D2D9A" w:rsidRPr="00DA5B3D">
        <w:rPr>
          <w:rFonts w:ascii="細明體" w:eastAsia="細明體" w:hAnsi="細明體" w:hint="eastAsia"/>
          <w:kern w:val="2"/>
          <w:lang w:eastAsia="zh-TW"/>
        </w:rPr>
        <w:t>(預設)</w:t>
      </w:r>
      <w:r w:rsidR="001A561B" w:rsidRPr="007D2D9A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="001A561B" w:rsidRPr="004B01AE">
        <w:rPr>
          <w:rFonts w:ascii="細明體" w:eastAsia="細明體" w:hAnsi="細明體" w:hint="eastAsia"/>
          <w:kern w:val="2"/>
          <w:lang w:eastAsia="zh-TW"/>
        </w:rPr>
        <w:t>1:</w:t>
      </w:r>
      <w:r w:rsidR="001A561B" w:rsidRPr="00CC4512">
        <w:rPr>
          <w:rFonts w:ascii="細明體" w:eastAsia="細明體" w:hAnsi="細明體" w:hint="eastAsia"/>
          <w:kern w:val="2"/>
          <w:lang w:eastAsia="zh-TW"/>
        </w:rPr>
        <w:t>正本, 2.副本</w:t>
      </w:r>
      <w:r w:rsidR="001A561B" w:rsidRPr="00236956">
        <w:rPr>
          <w:rFonts w:ascii="細明體" w:eastAsia="細明體" w:hAnsi="細明體" w:hint="eastAsia"/>
          <w:kern w:val="2"/>
          <w:lang w:eastAsia="zh-TW"/>
        </w:rPr>
        <w:t>)</w:t>
      </w:r>
      <w:r w:rsidRPr="00236956">
        <w:rPr>
          <w:rFonts w:ascii="細明體" w:eastAsia="細明體" w:hAnsi="細明體" w:hint="eastAsia"/>
          <w:kern w:val="2"/>
          <w:lang w:eastAsia="zh-TW"/>
        </w:rPr>
        <w:t>。修改人員工號</w:t>
      </w:r>
      <w:r w:rsidRPr="007919A6">
        <w:rPr>
          <w:rFonts w:ascii="細明體" w:eastAsia="細明體" w:hAnsi="細明體" w:hint="eastAsia"/>
          <w:kern w:val="2"/>
          <w:lang w:eastAsia="zh-TW"/>
        </w:rPr>
        <w:t>CALL人事基本資料模組FM_A0Z001  GET姓名、修改日期），</w:t>
      </w:r>
      <w:r w:rsidR="00C80FB8">
        <w:rPr>
          <w:rFonts w:ascii="細明體" w:eastAsia="細明體" w:hAnsi="細明體" w:hint="eastAsia"/>
          <w:kern w:val="2"/>
          <w:lang w:eastAsia="zh-TW"/>
        </w:rPr>
        <w:t>公私立院．所</w:t>
      </w:r>
      <w:r w:rsidRPr="007919A6">
        <w:rPr>
          <w:rFonts w:ascii="細明體" w:eastAsia="細明體" w:hAnsi="細明體" w:hint="eastAsia"/>
          <w:kern w:val="2"/>
          <w:lang w:eastAsia="zh-TW"/>
        </w:rPr>
        <w:t>流水編號為不可輸入之欄位，縣市中文不可修改，郵區中文不可修改、權屬別不可修改。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修改人員及修改日期disable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點選新增按鈕：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所有下拉式選項都是default值，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修改人員＝登入作業人員工號HIDDEN，顯示姓名，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修改日期＝登入作業日期，</w:t>
      </w:r>
    </w:p>
    <w:p w:rsidR="00AA0BD5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其餘欄位空白。</w:t>
      </w:r>
    </w:p>
    <w:p w:rsidR="00520EFA" w:rsidRDefault="00520EFA" w:rsidP="00DB1138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公私立院　：　對應</w:t>
      </w:r>
      <w:r w:rsidR="00482F3B">
        <w:rPr>
          <w:rFonts w:ascii="細明體" w:eastAsia="細明體" w:hAnsi="細明體" w:hint="eastAsia"/>
          <w:kern w:val="2"/>
          <w:lang w:eastAsia="zh-TW"/>
        </w:rPr>
        <w:t>檔案</w:t>
      </w:r>
      <w:r>
        <w:rPr>
          <w:rFonts w:ascii="細明體" w:eastAsia="細明體" w:hAnsi="細明體" w:hint="eastAsia"/>
          <w:kern w:val="2"/>
          <w:lang w:eastAsia="zh-TW"/>
        </w:rPr>
        <w:t>欄位DTAAC070.HOSP_TYPE</w:t>
      </w:r>
      <w:r w:rsidR="00D36CE4">
        <w:rPr>
          <w:rFonts w:ascii="細明體" w:eastAsia="細明體" w:hAnsi="細明體"/>
          <w:kern w:val="2"/>
          <w:lang w:eastAsia="zh-TW"/>
        </w:rPr>
        <w:t xml:space="preserve">, </w:t>
      </w:r>
      <w:r w:rsidR="00D36CE4">
        <w:rPr>
          <w:rFonts w:ascii="細明體" w:eastAsia="細明體" w:hAnsi="細明體" w:hint="eastAsia"/>
          <w:kern w:val="2"/>
          <w:lang w:eastAsia="zh-TW"/>
        </w:rPr>
        <w:t xml:space="preserve">對應不到就設為 </w:t>
      </w:r>
      <w:r w:rsidR="00D36CE4">
        <w:rPr>
          <w:rFonts w:ascii="細明體" w:eastAsia="細明體" w:hAnsi="細明體"/>
          <w:kern w:val="2"/>
          <w:lang w:eastAsia="zh-TW"/>
        </w:rPr>
        <w:t>“</w:t>
      </w:r>
      <w:r w:rsidR="00D36CE4">
        <w:rPr>
          <w:rFonts w:ascii="細明體" w:eastAsia="細明體" w:hAnsi="細明體" w:hint="eastAsia"/>
          <w:kern w:val="2"/>
          <w:lang w:eastAsia="zh-TW"/>
        </w:rPr>
        <w:t>請選擇</w:t>
      </w:r>
      <w:r w:rsidR="00D36CE4">
        <w:rPr>
          <w:rFonts w:ascii="細明體" w:eastAsia="細明體" w:hAnsi="細明體"/>
          <w:kern w:val="2"/>
          <w:lang w:eastAsia="zh-TW"/>
        </w:rPr>
        <w:t>”</w:t>
      </w:r>
    </w:p>
    <w:p w:rsidR="00B4724A" w:rsidRPr="00E87DAD" w:rsidRDefault="00B4724A" w:rsidP="006446DA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縣市轄區建檔確認</w:t>
      </w:r>
    </w:p>
    <w:p w:rsidR="00B4724A" w:rsidRDefault="00B4724A" w:rsidP="006446D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檢核:</w:t>
      </w:r>
    </w:p>
    <w:p w:rsidR="00B4724A" w:rsidRDefault="00B4724A" w:rsidP="00B4724A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醫院代碼必須輸入且長度要有9碼</w:t>
      </w:r>
    </w:p>
    <w:p w:rsidR="00B4724A" w:rsidRDefault="00B4724A" w:rsidP="006446D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另開視窗連結</w:t>
      </w:r>
      <w:r w:rsidR="00CC5FC1">
        <w:rPr>
          <w:rFonts w:ascii="細明體" w:eastAsia="細明體" w:hAnsi="細明體" w:hint="eastAsia"/>
          <w:kern w:val="2"/>
          <w:lang w:eastAsia="zh-TW"/>
        </w:rPr>
        <w:t>到AAC0_0702畫面,傳遞參數:</w:t>
      </w:r>
    </w:p>
    <w:p w:rsidR="00CC5FC1" w:rsidRPr="00B4724A" w:rsidRDefault="00CC5FC1" w:rsidP="00915953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畫面輸入醫院代碼取第3~6碼 (EX:350307001 則傳遞參數為0307)</w:t>
      </w:r>
    </w:p>
    <w:p w:rsidR="00AA0BD5" w:rsidRPr="00B4724A" w:rsidRDefault="00AA0BD5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地址電話輸入：</w:t>
      </w:r>
    </w:p>
    <w:p w:rsidR="00AA0BD5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GET（聯絡電話、郵編、地址</w:t>
      </w:r>
      <w:r w:rsidR="00F422D6">
        <w:rPr>
          <w:rFonts w:ascii="細明體" w:eastAsia="細明體" w:hAnsi="細明體" w:hint="eastAsia"/>
          <w:kern w:val="2"/>
          <w:lang w:eastAsia="zh-TW"/>
        </w:rPr>
        <w:t>、郵遞區號3碼</w:t>
      </w:r>
      <w:r w:rsidRPr="00B4724A">
        <w:rPr>
          <w:rFonts w:ascii="細明體" w:eastAsia="細明體" w:hAnsi="細明體" w:hint="eastAsia"/>
          <w:kern w:val="2"/>
          <w:lang w:eastAsia="zh-TW"/>
        </w:rPr>
        <w:t xml:space="preserve">）搬至畫面相對應欄位。 </w:t>
      </w:r>
    </w:p>
    <w:p w:rsidR="00F422D6" w:rsidRPr="00B4724A" w:rsidRDefault="00BA1CFC" w:rsidP="00F422D6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若畫面.郵遞區號 無輸入</w:t>
      </w:r>
      <w:r w:rsidRPr="00BA1CFC">
        <w:rPr>
          <w:rFonts w:ascii="細明體" w:eastAsia="細明體" w:hAnsi="細明體"/>
          <w:kern w:val="2"/>
          <w:lang w:eastAsia="zh-TW"/>
        </w:rPr>
        <w:sym w:font="Wingdings" w:char="F0E8"/>
      </w:r>
      <w:r w:rsidR="00F422D6">
        <w:rPr>
          <w:rFonts w:ascii="細明體" w:eastAsia="細明體" w:hAnsi="細明體" w:hint="eastAsia"/>
          <w:kern w:val="2"/>
          <w:lang w:eastAsia="zh-TW"/>
        </w:rPr>
        <w:t>於輸入地址時</w:t>
      </w:r>
      <w:r>
        <w:rPr>
          <w:rFonts w:ascii="細明體" w:eastAsia="細明體" w:hAnsi="細明體" w:hint="eastAsia"/>
          <w:kern w:val="2"/>
          <w:lang w:eastAsia="zh-TW"/>
        </w:rPr>
        <w:t>透過</w:t>
      </w:r>
      <w:r w:rsidR="00F422D6">
        <w:rPr>
          <w:rFonts w:ascii="細明體" w:eastAsia="細明體" w:hAnsi="細明體" w:hint="eastAsia"/>
          <w:kern w:val="2"/>
          <w:lang w:eastAsia="zh-TW"/>
        </w:rPr>
        <w:t>ajax取得</w:t>
      </w:r>
      <w:r>
        <w:rPr>
          <w:rFonts w:ascii="細明體" w:eastAsia="細明體" w:hAnsi="細明體" w:hint="eastAsia"/>
          <w:kern w:val="2"/>
          <w:lang w:eastAsia="zh-TW"/>
        </w:rPr>
        <w:t>郵遞區號</w:t>
      </w:r>
      <w:r w:rsidR="00F422D6">
        <w:rPr>
          <w:rFonts w:ascii="細明體" w:eastAsia="細明體" w:hAnsi="細明體" w:hint="eastAsia"/>
          <w:kern w:val="2"/>
          <w:lang w:eastAsia="zh-TW"/>
        </w:rPr>
        <w:t xml:space="preserve">，利用 </w:t>
      </w:r>
      <w:r>
        <w:rPr>
          <w:rFonts w:ascii="細明體" w:eastAsia="細明體" w:hAnsi="細明體" w:hint="eastAsia"/>
          <w:kern w:val="2"/>
          <w:lang w:eastAsia="zh-TW"/>
        </w:rPr>
        <w:t xml:space="preserve">str = </w:t>
      </w:r>
      <w:r w:rsidR="00F422D6" w:rsidRPr="00F422D6">
        <w:rPr>
          <w:rFonts w:ascii="細明體" w:eastAsia="細明體" w:hAnsi="細明體"/>
          <w:kern w:val="2"/>
          <w:lang w:eastAsia="zh-TW"/>
        </w:rPr>
        <w:t xml:space="preserve">AD_K0Z001.parsePostalAddress("", </w:t>
      </w:r>
      <w:r w:rsidR="00F422D6">
        <w:rPr>
          <w:rFonts w:ascii="細明體" w:eastAsia="細明體" w:hAnsi="細明體" w:hint="eastAsia"/>
          <w:kern w:val="2"/>
          <w:lang w:eastAsia="zh-TW"/>
        </w:rPr>
        <w:t>畫面.地址</w:t>
      </w:r>
      <w:r w:rsidR="00F422D6" w:rsidRPr="00F422D6">
        <w:rPr>
          <w:rFonts w:ascii="細明體" w:eastAsia="細明體" w:hAnsi="細明體"/>
          <w:kern w:val="2"/>
          <w:lang w:eastAsia="zh-TW"/>
        </w:rPr>
        <w:t xml:space="preserve"> ,false)</w:t>
      </w:r>
      <w:r w:rsidR="00F422D6" w:rsidRPr="00F422D6">
        <w:t xml:space="preserve"> </w:t>
      </w:r>
      <w:r w:rsidR="00F422D6" w:rsidRPr="00F422D6">
        <w:rPr>
          <w:rFonts w:ascii="細明體" w:eastAsia="細明體" w:hAnsi="細明體"/>
          <w:kern w:val="2"/>
          <w:lang w:eastAsia="zh-TW"/>
        </w:rPr>
        <w:t>.split(" ")</w:t>
      </w:r>
      <w:r>
        <w:rPr>
          <w:rFonts w:ascii="細明體" w:eastAsia="細明體" w:hAnsi="細明體" w:hint="eastAsia"/>
          <w:kern w:val="2"/>
          <w:lang w:eastAsia="zh-TW"/>
        </w:rPr>
        <w:t>。</w:t>
      </w:r>
      <w:r w:rsidR="00F422D6">
        <w:rPr>
          <w:rFonts w:ascii="細明體" w:eastAsia="細明體" w:hAnsi="細明體" w:hint="eastAsia"/>
          <w:kern w:val="2"/>
          <w:lang w:eastAsia="zh-TW"/>
        </w:rPr>
        <w:t>取 str[0].substring(0,3) 。取郵遞區號異常的話視為正常，顯示空白。</w:t>
      </w:r>
    </w:p>
    <w:p w:rsidR="00BF6C91" w:rsidRDefault="00BF6C91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自動核賠排除醫院：</w:t>
      </w:r>
    </w:p>
    <w:p w:rsidR="00BF6C91" w:rsidRDefault="00BF6C91" w:rsidP="001E1B6C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DEFAULT 否(</w:t>
      </w:r>
      <w:r w:rsidR="00207C68">
        <w:rPr>
          <w:rFonts w:ascii="細明體" w:eastAsia="細明體" w:hAnsi="細明體" w:hint="eastAsia"/>
          <w:kern w:val="2"/>
          <w:lang w:eastAsia="zh-TW"/>
        </w:rPr>
        <w:t>N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240FA4" w:rsidRDefault="00240FA4" w:rsidP="00782897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是否接套印:</w:t>
      </w:r>
    </w:p>
    <w:p w:rsidR="00240FA4" w:rsidRDefault="00240FA4" w:rsidP="00240FA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40FA4">
        <w:rPr>
          <w:rFonts w:ascii="細明體" w:eastAsia="細明體" w:hAnsi="細明體" w:hint="eastAsia"/>
          <w:kern w:val="2"/>
          <w:lang w:eastAsia="zh-TW"/>
        </w:rPr>
        <w:t xml:space="preserve">DEFAULT </w:t>
      </w:r>
      <w:r>
        <w:rPr>
          <w:rFonts w:ascii="細明體" w:eastAsia="細明體" w:hAnsi="細明體" w:hint="eastAsia"/>
          <w:kern w:val="2"/>
          <w:lang w:eastAsia="zh-TW"/>
        </w:rPr>
        <w:t>是</w:t>
      </w:r>
      <w:r w:rsidRPr="00240FA4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 w:rsidRPr="00240FA4">
        <w:rPr>
          <w:rFonts w:ascii="細明體" w:eastAsia="細明體" w:hAnsi="細明體" w:hint="eastAsia"/>
          <w:kern w:val="2"/>
          <w:lang w:eastAsia="zh-TW"/>
        </w:rPr>
        <w:t>)</w:t>
      </w:r>
    </w:p>
    <w:p w:rsidR="00240FA4" w:rsidRDefault="0089795D" w:rsidP="00240FA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輸入時寫入DTAAC070.IS_APPLY_PRT。</w:t>
      </w:r>
    </w:p>
    <w:p w:rsidR="00C80FB8" w:rsidRDefault="00C80FB8" w:rsidP="00DB1138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公私立院所: 下拉選單選項如下  </w:t>
      </w:r>
    </w:p>
    <w:p w:rsidR="00C80FB8" w:rsidRDefault="00C80FB8" w:rsidP="00DB1138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請選擇 : </w:t>
      </w:r>
      <w:r>
        <w:rPr>
          <w:rFonts w:ascii="細明體" w:eastAsia="細明體" w:hAnsi="細明體"/>
          <w:kern w:val="2"/>
          <w:lang w:eastAsia="zh-TW"/>
        </w:rPr>
        <w:t>‘’</w:t>
      </w:r>
      <w:r>
        <w:rPr>
          <w:rFonts w:ascii="細明體" w:eastAsia="細明體" w:hAnsi="細明體" w:hint="eastAsia"/>
          <w:kern w:val="2"/>
          <w:lang w:eastAsia="zh-TW"/>
        </w:rPr>
        <w:t xml:space="preserve">　　DEFAULT</w:t>
      </w:r>
    </w:p>
    <w:p w:rsidR="00C80FB8" w:rsidRDefault="00C80FB8" w:rsidP="00DB1138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私立 : 1</w:t>
      </w:r>
    </w:p>
    <w:p w:rsidR="00C80FB8" w:rsidRPr="00DB1138" w:rsidRDefault="00C80FB8" w:rsidP="00DB1138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公立 : 2</w:t>
      </w:r>
    </w:p>
    <w:p w:rsidR="00B83B6C" w:rsidRPr="00B83B6C" w:rsidRDefault="00B83B6C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ins w:id="23" w:author="蕭侑文" w:date="2020-04-22T14:42:00Z"/>
          <w:rFonts w:ascii="細明體" w:eastAsia="細明體" w:hAnsi="細明體"/>
          <w:color w:val="00B050"/>
          <w:kern w:val="2"/>
          <w:lang w:eastAsia="zh-TW"/>
          <w:rPrChange w:id="24" w:author="蕭侑文" w:date="2020-04-22T14:42:00Z">
            <w:rPr>
              <w:ins w:id="25" w:author="蕭侑文" w:date="2020-04-22T14:42:00Z"/>
              <w:rFonts w:ascii="細明體" w:eastAsia="細明體" w:hAnsi="細明體"/>
              <w:kern w:val="2"/>
              <w:lang w:eastAsia="zh-TW"/>
            </w:rPr>
          </w:rPrChange>
        </w:rPr>
      </w:pPr>
      <w:ins w:id="26" w:author="蕭侑文" w:date="2020-04-22T14:41:00Z">
        <w:r>
          <w:rPr>
            <w:rFonts w:ascii="細明體" w:eastAsia="細明體" w:hAnsi="細明體" w:hint="eastAsia"/>
            <w:color w:val="00B050"/>
            <w:kern w:val="2"/>
            <w:lang w:eastAsia="zh-TW"/>
          </w:rPr>
          <w:t>醫療院所判斷：(</w:t>
        </w:r>
        <w:r>
          <w:rPr>
            <w:rFonts w:ascii="細明體" w:eastAsia="細明體" w:hAnsi="細明體" w:hint="eastAsia"/>
            <w:kern w:val="2"/>
            <w:lang w:eastAsia="zh-TW"/>
          </w:rPr>
          <w:t>下拉選單選項</w:t>
        </w:r>
      </w:ins>
      <w:ins w:id="27" w:author="蕭侑文" w:date="2020-04-22T14:42:00Z">
        <w:r>
          <w:rPr>
            <w:rFonts w:ascii="細明體" w:eastAsia="細明體" w:hAnsi="細明體" w:hint="eastAsia"/>
            <w:kern w:val="2"/>
            <w:lang w:eastAsia="zh-TW"/>
          </w:rPr>
          <w:t>使用代碼中文對照)</w:t>
        </w:r>
      </w:ins>
    </w:p>
    <w:p w:rsidR="00B83B6C" w:rsidRPr="00B83B6C" w:rsidRDefault="00B83B6C" w:rsidP="00B83B6C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ins w:id="28" w:author="蕭侑文" w:date="2020-04-22T14:42:00Z"/>
          <w:rFonts w:ascii="細明體" w:eastAsia="細明體" w:hAnsi="細明體"/>
          <w:color w:val="00B050"/>
          <w:kern w:val="2"/>
          <w:lang w:eastAsia="zh-TW"/>
          <w:rPrChange w:id="29" w:author="蕭侑文" w:date="2020-04-22T14:42:00Z">
            <w:rPr>
              <w:ins w:id="30" w:author="蕭侑文" w:date="2020-04-22T14:42:00Z"/>
              <w:rFonts w:ascii="細明體" w:eastAsia="細明體" w:hAnsi="細明體"/>
              <w:kern w:val="2"/>
              <w:lang w:eastAsia="zh-TW"/>
            </w:rPr>
          </w:rPrChange>
        </w:rPr>
        <w:pPrChange w:id="31" w:author="蕭侑文" w:date="2020-04-22T14:42:00Z">
          <w:pPr>
            <w:pStyle w:val="Tabletext"/>
            <w:keepLines w:val="0"/>
            <w:numPr>
              <w:ilvl w:val="1"/>
              <w:numId w:val="15"/>
            </w:numPr>
            <w:tabs>
              <w:tab w:val="num" w:pos="785"/>
            </w:tabs>
            <w:spacing w:after="0" w:line="240" w:lineRule="auto"/>
            <w:ind w:left="425"/>
          </w:pPr>
        </w:pPrChange>
      </w:pPr>
      <w:ins w:id="32" w:author="蕭侑文" w:date="2020-04-22T14:42:00Z">
        <w:r>
          <w:rPr>
            <w:rFonts w:ascii="細明體" w:eastAsia="細明體" w:hAnsi="細明體" w:hint="eastAsia"/>
            <w:kern w:val="2"/>
            <w:lang w:eastAsia="zh-TW"/>
          </w:rPr>
          <w:t>系統別：AA</w:t>
        </w:r>
      </w:ins>
    </w:p>
    <w:p w:rsidR="00B83B6C" w:rsidRPr="00B22B76" w:rsidRDefault="00107E3F" w:rsidP="00B83B6C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ins w:id="33" w:author="蕭侑文" w:date="2020-04-22T14:42:00Z"/>
          <w:rFonts w:ascii="細明體" w:eastAsia="細明體" w:hAnsi="細明體"/>
          <w:color w:val="00B050"/>
          <w:kern w:val="2"/>
          <w:lang w:eastAsia="zh-TW"/>
          <w:rPrChange w:id="34" w:author="蕭侑文" w:date="2020-04-22T14:42:00Z">
            <w:rPr>
              <w:ins w:id="35" w:author="蕭侑文" w:date="2020-04-22T14:42:00Z"/>
              <w:lang w:eastAsia="zh-TW"/>
            </w:rPr>
          </w:rPrChange>
        </w:rPr>
        <w:pPrChange w:id="36" w:author="蕭侑文" w:date="2020-04-22T14:42:00Z">
          <w:pPr>
            <w:pStyle w:val="Tabletext"/>
            <w:keepLines w:val="0"/>
            <w:numPr>
              <w:ilvl w:val="1"/>
              <w:numId w:val="15"/>
            </w:numPr>
            <w:tabs>
              <w:tab w:val="num" w:pos="785"/>
            </w:tabs>
            <w:spacing w:after="0" w:line="240" w:lineRule="auto"/>
            <w:ind w:left="425"/>
          </w:pPr>
        </w:pPrChange>
      </w:pPr>
      <w:ins w:id="37" w:author="蕭侑文" w:date="2020-04-22T14:42:00Z">
        <w:r>
          <w:rPr>
            <w:rFonts w:hint="eastAsia"/>
          </w:rPr>
          <w:t>欄位名稱</w:t>
        </w:r>
        <w:r>
          <w:rPr>
            <w:rFonts w:hint="eastAsia"/>
            <w:lang w:eastAsia="zh-TW"/>
          </w:rPr>
          <w:t>：</w:t>
        </w:r>
        <w:r>
          <w:rPr>
            <w:rFonts w:hint="eastAsia"/>
            <w:lang w:eastAsia="zh-TW"/>
          </w:rPr>
          <w:t>HOSP_DIST</w:t>
        </w:r>
      </w:ins>
    </w:p>
    <w:p w:rsidR="00AA0BD5" w:rsidRPr="00E4469A" w:rsidRDefault="00AA0BD5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細明體" w:eastAsia="細明體" w:hAnsi="細明體" w:hint="eastAsia"/>
          <w:color w:val="00B050"/>
          <w:kern w:val="2"/>
          <w:lang w:eastAsia="zh-TW"/>
        </w:rPr>
      </w:pPr>
      <w:r w:rsidRPr="00E4469A">
        <w:rPr>
          <w:rFonts w:ascii="細明體" w:eastAsia="細明體" w:hAnsi="細明體" w:hint="eastAsia"/>
          <w:color w:val="00B050"/>
          <w:kern w:val="2"/>
          <w:lang w:eastAsia="zh-TW"/>
        </w:rPr>
        <w:t>新增：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權限檢核：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無。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 xml:space="preserve">作業程序檢核： 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是否為點選新增所啟動的。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 xml:space="preserve">前端檢核輸入資料： </w:t>
      </w:r>
    </w:p>
    <w:p w:rsidR="00AA0BD5" w:rsidRPr="00B4724A" w:rsidRDefault="00AA0BD5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B4724A">
        <w:rPr>
          <w:rFonts w:ascii="細明體" w:eastAsia="細明體" w:hAnsi="細明體" w:hint="eastAsia"/>
          <w:color w:val="0000FF"/>
          <w:kern w:val="2"/>
          <w:lang w:eastAsia="zh-TW"/>
        </w:rPr>
        <w:t>醫院代碼由維護者給予。(原先為系統給予)</w:t>
      </w:r>
    </w:p>
    <w:p w:rsidR="00AA0BD5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B4724A">
        <w:rPr>
          <w:rFonts w:ascii="細明體" w:eastAsia="細明體" w:hAnsi="細明體" w:hint="eastAsia"/>
          <w:color w:val="0000FF"/>
          <w:kern w:val="2"/>
          <w:lang w:eastAsia="zh-TW"/>
        </w:rPr>
        <w:t>調查員時效</w:t>
      </w:r>
      <w:r w:rsidR="00584D52">
        <w:rPr>
          <w:rFonts w:ascii="細明體" w:eastAsia="細明體" w:hAnsi="細明體" w:hint="eastAsia"/>
          <w:color w:val="0000FF"/>
          <w:kern w:val="2"/>
          <w:lang w:eastAsia="zh-TW"/>
        </w:rPr>
        <w:t>(預設值14天)</w:t>
      </w:r>
      <w:r w:rsidR="00873F21">
        <w:rPr>
          <w:rFonts w:ascii="細明體" w:eastAsia="細明體" w:hAnsi="細明體" w:hint="eastAsia"/>
          <w:color w:val="0000FF"/>
          <w:kern w:val="2"/>
          <w:lang w:eastAsia="zh-TW"/>
        </w:rPr>
        <w:t>：</w:t>
      </w:r>
    </w:p>
    <w:p w:rsidR="00873F21" w:rsidRDefault="00D53D74" w:rsidP="00F422D6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>
        <w:rPr>
          <w:rFonts w:ascii="細明體" w:eastAsia="細明體" w:hAnsi="細明體" w:hint="eastAsia"/>
          <w:color w:val="0000FF"/>
          <w:kern w:val="2"/>
          <w:lang w:eastAsia="zh-TW"/>
        </w:rPr>
        <w:t>醫院(醫院代碼第一碼=0或1或2)</w:t>
      </w:r>
      <w:r w:rsidRPr="00D53D74">
        <w:rPr>
          <w:rFonts w:ascii="細明體" w:eastAsia="細明體" w:hAnsi="細明體"/>
          <w:color w:val="0000FF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color w:val="0000FF"/>
          <w:kern w:val="2"/>
          <w:lang w:eastAsia="zh-TW"/>
        </w:rPr>
        <w:t>14天</w:t>
      </w:r>
    </w:p>
    <w:p w:rsidR="00D53D74" w:rsidRPr="00B4724A" w:rsidRDefault="00D53D74" w:rsidP="00F422D6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>
        <w:rPr>
          <w:rFonts w:ascii="細明體" w:eastAsia="細明體" w:hAnsi="細明體" w:hint="eastAsia"/>
          <w:color w:val="0000FF"/>
          <w:kern w:val="2"/>
          <w:lang w:eastAsia="zh-TW"/>
        </w:rPr>
        <w:t>其他</w:t>
      </w:r>
      <w:r w:rsidRPr="00D53D74">
        <w:rPr>
          <w:rFonts w:ascii="細明體" w:eastAsia="細明體" w:hAnsi="細明體"/>
          <w:color w:val="0000FF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color w:val="0000FF"/>
          <w:kern w:val="2"/>
          <w:lang w:eastAsia="zh-TW"/>
        </w:rPr>
        <w:t>10天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判別碼由系統給予</w:t>
      </w:r>
    </w:p>
    <w:p w:rsidR="00AA0BD5" w:rsidRPr="00B4724A" w:rsidRDefault="00AA0BD5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細明體" w:eastAsia="細明體" w:hAnsi="細明體" w:hint="eastAsia"/>
        </w:rPr>
      </w:pPr>
      <w:r w:rsidRPr="00B4724A">
        <w:rPr>
          <w:rFonts w:ascii="細明體" w:eastAsia="細明體" w:hAnsi="細明體" w:hint="eastAsia"/>
          <w:kern w:val="2"/>
        </w:rPr>
        <w:t>公式如下</w:t>
      </w:r>
    </w:p>
    <w:p w:rsidR="00AA0BD5" w:rsidRPr="00B4724A" w:rsidRDefault="00AA0BD5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/>
        </w:rPr>
        <w:t>A512000056算法如下</w:t>
      </w:r>
    </w:p>
    <w:p w:rsidR="00AA0BD5" w:rsidRPr="00B4724A" w:rsidRDefault="00AA0BD5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/>
        </w:rPr>
        <w:t>((65-65)*1) + ((53-48)*2) + ((49-48)*3) + ((50-48)*4) + ((48-48)*5) + ((48-48)*6) + ((48-48)*7) + ((48-48)*8) + ((53-48)*9) =0+10+3+8+0+0+0+0+45=66</w:t>
      </w:r>
    </w:p>
    <w:p w:rsidR="00AA0BD5" w:rsidRPr="00B4724A" w:rsidRDefault="00AA0BD5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/>
          <w:lang w:eastAsia="zh-TW"/>
        </w:rPr>
        <w:t>66 mod 10 取餘數 6</w:t>
      </w:r>
      <w:r w:rsidRPr="00B4724A">
        <w:rPr>
          <w:rFonts w:ascii="細明體" w:eastAsia="細明體" w:hAnsi="細明體" w:hint="eastAsia"/>
          <w:lang w:eastAsia="zh-TW"/>
        </w:rPr>
        <w:t>，</w:t>
      </w:r>
      <w:r w:rsidRPr="00B4724A">
        <w:rPr>
          <w:rFonts w:ascii="細明體" w:eastAsia="細明體" w:hAnsi="細明體"/>
          <w:lang w:eastAsia="zh-TW"/>
        </w:rPr>
        <w:t>檢查碼 = 6</w:t>
      </w:r>
    </w:p>
    <w:p w:rsidR="00AA0BD5" w:rsidRPr="00B4724A" w:rsidRDefault="00AA0BD5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/>
        </w:rPr>
        <w:t xml:space="preserve">只要   asciicode&lt;65 話  則   取 是  該asciicode </w:t>
      </w:r>
      <w:r w:rsidRPr="00B4724A">
        <w:rPr>
          <w:rFonts w:ascii="細明體" w:eastAsia="細明體" w:hAnsi="細明體" w:hint="eastAsia"/>
          <w:lang w:eastAsia="zh-TW"/>
        </w:rPr>
        <w:t>-</w:t>
      </w:r>
      <w:r w:rsidRPr="00B4724A">
        <w:rPr>
          <w:rFonts w:ascii="細明體" w:eastAsia="細明體" w:hAnsi="細明體"/>
        </w:rPr>
        <w:t>0 asciicode* 第幾位</w:t>
      </w:r>
    </w:p>
    <w:p w:rsidR="00AA0BD5" w:rsidRPr="00B4724A" w:rsidRDefault="00AA0BD5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/>
        </w:rPr>
        <w:t>若asciicode&gt;=65(即英文字母 A)  話  則是  該asciicode - A  asciicode * 第幾位 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檢查是否輸入醫院中文，若否，請顯示訊息（請輸入醫院中文）。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檢查是否輸入聯絡電話，若否，請顯示訊息（請輸入聯絡電話）。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檢查是否選擇索引區域，若否，請顯示訊息（請選擇索引區域）。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strike/>
          <w:color w:val="993300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檢查是否輸入調查員代號，若否，請顯示訊息（請輸入調查員代號）。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strike/>
          <w:color w:val="993300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檢查是否輸入調查時效，若否，請顯示訊息（請輸入調查時效）。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strike/>
          <w:color w:val="993300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檢查是否輸入調查費用，若否，請顯示訊息（請輸入調查費用）。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檢查醫院中文是否為全形，若否，請顯示訊息（醫院中文請輸入全形）。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檢查聯絡電話區碼是否為3碼或4碼數字，若否，請顯示訊息（電話區碼錯誤）。</w:t>
      </w:r>
    </w:p>
    <w:p w:rsidR="00AA0BD5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檢查聯絡電話是否為7碼或8碼數字，若否，請顯示訊息（電話號碼錯誤）。</w:t>
      </w:r>
    </w:p>
    <w:p w:rsidR="00F422D6" w:rsidRDefault="00F422D6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檢查</w:t>
      </w:r>
      <w:r>
        <w:rPr>
          <w:rFonts w:ascii="細明體" w:eastAsia="細明體" w:hAnsi="細明體" w:hint="eastAsia"/>
          <w:kern w:val="2"/>
          <w:lang w:eastAsia="zh-TW"/>
        </w:rPr>
        <w:t>郵遞區號</w:t>
      </w:r>
      <w:r w:rsidRPr="00B4724A">
        <w:rPr>
          <w:rFonts w:ascii="細明體" w:eastAsia="細明體" w:hAnsi="細明體" w:hint="eastAsia"/>
          <w:kern w:val="2"/>
          <w:lang w:eastAsia="zh-TW"/>
        </w:rPr>
        <w:t>是否為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B4724A">
        <w:rPr>
          <w:rFonts w:ascii="細明體" w:eastAsia="細明體" w:hAnsi="細明體" w:hint="eastAsia"/>
          <w:kern w:val="2"/>
          <w:lang w:eastAsia="zh-TW"/>
        </w:rPr>
        <w:t>碼數字，若否，請顯示訊</w:t>
      </w:r>
      <w:r>
        <w:rPr>
          <w:rFonts w:ascii="細明體" w:eastAsia="細明體" w:hAnsi="細明體" w:hint="eastAsia"/>
          <w:kern w:val="2"/>
          <w:lang w:eastAsia="zh-TW"/>
        </w:rPr>
        <w:t>息（郵遞區號</w:t>
      </w:r>
      <w:r w:rsidRPr="00B4724A">
        <w:rPr>
          <w:rFonts w:ascii="細明體" w:eastAsia="細明體" w:hAnsi="細明體" w:hint="eastAsia"/>
          <w:kern w:val="2"/>
          <w:lang w:eastAsia="zh-TW"/>
        </w:rPr>
        <w:t>錯誤）。</w:t>
      </w:r>
    </w:p>
    <w:p w:rsidR="00F34C02" w:rsidRDefault="00F34C02" w:rsidP="00F34C02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檢核調查費用輸入資料需為數字，若否，則顯示訊息（</w:t>
      </w:r>
      <w:r w:rsidRPr="00B4724A">
        <w:rPr>
          <w:rFonts w:ascii="細明體" w:eastAsia="細明體" w:hAnsi="細明體" w:hint="eastAsia"/>
          <w:kern w:val="2"/>
          <w:lang w:eastAsia="zh-TW"/>
        </w:rPr>
        <w:t>調查費用</w:t>
      </w:r>
      <w:r>
        <w:rPr>
          <w:rFonts w:ascii="細明體" w:eastAsia="細明體" w:hAnsi="細明體" w:hint="eastAsia"/>
          <w:kern w:val="2"/>
          <w:lang w:eastAsia="zh-TW"/>
        </w:rPr>
        <w:t>需為數字</w:t>
      </w:r>
      <w:r w:rsidRPr="00B4724A">
        <w:rPr>
          <w:rFonts w:ascii="細明體" w:eastAsia="細明體" w:hAnsi="細明體" w:hint="eastAsia"/>
          <w:kern w:val="2"/>
          <w:lang w:eastAsia="zh-TW"/>
        </w:rPr>
        <w:t>）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F34C02" w:rsidRDefault="00F34C02" w:rsidP="00F34C02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Pr="001A561B">
        <w:rPr>
          <w:rFonts w:ascii="細明體" w:eastAsia="細明體" w:hAnsi="細明體" w:hint="eastAsia"/>
          <w:kern w:val="2"/>
          <w:lang w:eastAsia="zh-TW"/>
        </w:rPr>
        <w:t>費用結清方式</w:t>
      </w:r>
      <w:r>
        <w:rPr>
          <w:rFonts w:ascii="細明體" w:eastAsia="細明體" w:hAnsi="細明體" w:hint="eastAsia"/>
          <w:kern w:val="2"/>
          <w:lang w:eastAsia="zh-TW"/>
        </w:rPr>
        <w:t>不可為空白需作選擇，否則顯示訊息</w:t>
      </w:r>
      <w:r w:rsidRPr="004B01AE">
        <w:rPr>
          <w:rFonts w:ascii="細明體" w:eastAsia="細明體" w:hAnsi="細明體" w:hint="eastAsia"/>
          <w:kern w:val="2"/>
          <w:lang w:eastAsia="zh-TW"/>
        </w:rPr>
        <w:t>（請</w:t>
      </w:r>
      <w:r>
        <w:rPr>
          <w:rFonts w:ascii="細明體" w:eastAsia="細明體" w:hAnsi="細明體" w:hint="eastAsia"/>
          <w:kern w:val="2"/>
          <w:lang w:eastAsia="zh-TW"/>
        </w:rPr>
        <w:t>選擇</w:t>
      </w:r>
      <w:r w:rsidRPr="001A561B">
        <w:rPr>
          <w:rFonts w:ascii="細明體" w:eastAsia="細明體" w:hAnsi="細明體" w:hint="eastAsia"/>
          <w:kern w:val="2"/>
          <w:lang w:eastAsia="zh-TW"/>
        </w:rPr>
        <w:t>費用結清方式</w:t>
      </w:r>
      <w:r w:rsidRPr="004B01AE">
        <w:rPr>
          <w:rFonts w:ascii="細明體" w:eastAsia="細明體" w:hAnsi="細明體" w:hint="eastAsia"/>
          <w:kern w:val="2"/>
          <w:lang w:eastAsia="zh-TW"/>
        </w:rPr>
        <w:t>）。</w:t>
      </w:r>
    </w:p>
    <w:p w:rsidR="00F34C02" w:rsidRDefault="00F34C02" w:rsidP="00F34C02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Pr="001A561B">
        <w:rPr>
          <w:rFonts w:ascii="細明體" w:eastAsia="細明體" w:hAnsi="細明體" w:hint="eastAsia"/>
          <w:kern w:val="2"/>
          <w:lang w:eastAsia="zh-TW"/>
        </w:rPr>
        <w:t>交查方式</w:t>
      </w:r>
      <w:r>
        <w:rPr>
          <w:rFonts w:ascii="細明體" w:eastAsia="細明體" w:hAnsi="細明體" w:hint="eastAsia"/>
          <w:kern w:val="2"/>
          <w:lang w:eastAsia="zh-TW"/>
        </w:rPr>
        <w:t>不可為空白需作選擇，否則顯示訊息</w:t>
      </w:r>
      <w:r w:rsidRPr="004B01AE">
        <w:rPr>
          <w:rFonts w:ascii="細明體" w:eastAsia="細明體" w:hAnsi="細明體" w:hint="eastAsia"/>
          <w:kern w:val="2"/>
          <w:lang w:eastAsia="zh-TW"/>
        </w:rPr>
        <w:t>（請</w:t>
      </w:r>
      <w:r>
        <w:rPr>
          <w:rFonts w:ascii="細明體" w:eastAsia="細明體" w:hAnsi="細明體" w:hint="eastAsia"/>
          <w:kern w:val="2"/>
          <w:lang w:eastAsia="zh-TW"/>
        </w:rPr>
        <w:t>選擇交查方式</w:t>
      </w:r>
      <w:r w:rsidRPr="004B01AE">
        <w:rPr>
          <w:rFonts w:ascii="細明體" w:eastAsia="細明體" w:hAnsi="細明體" w:hint="eastAsia"/>
          <w:kern w:val="2"/>
          <w:lang w:eastAsia="zh-TW"/>
        </w:rPr>
        <w:t>）。</w:t>
      </w:r>
    </w:p>
    <w:p w:rsidR="00F34C02" w:rsidRDefault="00F34C02" w:rsidP="00F34C02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Pr="001A561B">
        <w:rPr>
          <w:rFonts w:ascii="細明體" w:eastAsia="細明體" w:hAnsi="細明體" w:hint="eastAsia"/>
          <w:kern w:val="2"/>
          <w:lang w:eastAsia="zh-TW"/>
        </w:rPr>
        <w:t>交查回覆方式</w:t>
      </w:r>
      <w:r>
        <w:rPr>
          <w:rFonts w:ascii="細明體" w:eastAsia="細明體" w:hAnsi="細明體" w:hint="eastAsia"/>
          <w:kern w:val="2"/>
          <w:lang w:eastAsia="zh-TW"/>
        </w:rPr>
        <w:t>需至少選擇一項，否則顯示訊息</w:t>
      </w:r>
      <w:r w:rsidRPr="004B01AE">
        <w:rPr>
          <w:rFonts w:ascii="細明體" w:eastAsia="細明體" w:hAnsi="細明體" w:hint="eastAsia"/>
          <w:kern w:val="2"/>
          <w:lang w:eastAsia="zh-TW"/>
        </w:rPr>
        <w:t>（請</w:t>
      </w:r>
      <w:r>
        <w:rPr>
          <w:rFonts w:ascii="細明體" w:eastAsia="細明體" w:hAnsi="細明體" w:hint="eastAsia"/>
          <w:kern w:val="2"/>
          <w:lang w:eastAsia="zh-TW"/>
        </w:rPr>
        <w:t>選擇</w:t>
      </w:r>
      <w:r w:rsidRPr="001A561B">
        <w:rPr>
          <w:rFonts w:ascii="細明體" w:eastAsia="細明體" w:hAnsi="細明體" w:hint="eastAsia"/>
          <w:kern w:val="2"/>
          <w:lang w:eastAsia="zh-TW"/>
        </w:rPr>
        <w:t>交查回覆方式</w:t>
      </w:r>
      <w:r w:rsidRPr="004B01AE">
        <w:rPr>
          <w:rFonts w:ascii="細明體" w:eastAsia="細明體" w:hAnsi="細明體" w:hint="eastAsia"/>
          <w:kern w:val="2"/>
          <w:lang w:eastAsia="zh-TW"/>
        </w:rPr>
        <w:t>）。</w:t>
      </w:r>
    </w:p>
    <w:p w:rsidR="00877EEF" w:rsidRDefault="00877EEF" w:rsidP="00F34C02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Pr="001A561B">
        <w:rPr>
          <w:rFonts w:ascii="細明體" w:eastAsia="細明體" w:hAnsi="細明體" w:hint="eastAsia"/>
          <w:kern w:val="2"/>
          <w:lang w:eastAsia="zh-TW"/>
        </w:rPr>
        <w:t>交查回覆方式</w:t>
      </w:r>
      <w:r>
        <w:rPr>
          <w:rFonts w:ascii="細明體" w:eastAsia="細明體" w:hAnsi="細明體" w:hint="eastAsia"/>
          <w:kern w:val="2"/>
          <w:lang w:eastAsia="zh-TW"/>
        </w:rPr>
        <w:t>若有勾選到拒查，則其他選項不可同時勾選，否則顯示訊息</w:t>
      </w:r>
      <w:r w:rsidRPr="004B01AE">
        <w:rPr>
          <w:rFonts w:ascii="細明體" w:eastAsia="細明體" w:hAnsi="細明體" w:hint="eastAsia"/>
          <w:kern w:val="2"/>
          <w:lang w:eastAsia="zh-TW"/>
        </w:rPr>
        <w:t>（</w:t>
      </w:r>
      <w:r>
        <w:rPr>
          <w:rFonts w:ascii="細明體" w:eastAsia="細明體" w:hAnsi="細明體" w:hint="eastAsia"/>
          <w:kern w:val="2"/>
          <w:lang w:eastAsia="zh-TW"/>
        </w:rPr>
        <w:t>已有選擇拒查，</w:t>
      </w:r>
      <w:r w:rsidRPr="004B01AE">
        <w:rPr>
          <w:rFonts w:ascii="細明體" w:eastAsia="細明體" w:hAnsi="細明體" w:hint="eastAsia"/>
          <w:kern w:val="2"/>
          <w:lang w:eastAsia="zh-TW"/>
        </w:rPr>
        <w:t>請</w:t>
      </w:r>
      <w:r>
        <w:rPr>
          <w:rFonts w:ascii="細明體" w:eastAsia="細明體" w:hAnsi="細明體" w:hint="eastAsia"/>
          <w:kern w:val="2"/>
          <w:lang w:eastAsia="zh-TW"/>
        </w:rPr>
        <w:t>確認</w:t>
      </w:r>
      <w:r w:rsidRPr="001A561B">
        <w:rPr>
          <w:rFonts w:ascii="細明體" w:eastAsia="細明體" w:hAnsi="細明體" w:hint="eastAsia"/>
          <w:kern w:val="2"/>
          <w:lang w:eastAsia="zh-TW"/>
        </w:rPr>
        <w:t>交查回覆方式</w:t>
      </w:r>
      <w:r w:rsidRPr="004B01AE">
        <w:rPr>
          <w:rFonts w:ascii="細明體" w:eastAsia="細明體" w:hAnsi="細明體" w:hint="eastAsia"/>
          <w:kern w:val="2"/>
          <w:lang w:eastAsia="zh-TW"/>
        </w:rPr>
        <w:t>）。</w:t>
      </w:r>
    </w:p>
    <w:p w:rsidR="001A561B" w:rsidRDefault="001A561B" w:rsidP="001A561B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Pr="001A561B">
        <w:rPr>
          <w:rFonts w:ascii="細明體" w:eastAsia="細明體" w:hAnsi="細明體" w:hint="eastAsia"/>
          <w:kern w:val="2"/>
          <w:lang w:eastAsia="zh-TW"/>
        </w:rPr>
        <w:t>統一編號</w:t>
      </w:r>
      <w:r w:rsidR="00CC4512">
        <w:rPr>
          <w:rFonts w:ascii="細明體" w:eastAsia="細明體" w:hAnsi="細明體" w:hint="eastAsia"/>
          <w:kern w:val="2"/>
          <w:lang w:eastAsia="zh-TW"/>
        </w:rPr>
        <w:t>若有輸入則需為8碼數字，否則顯示訊息</w:t>
      </w:r>
      <w:r w:rsidR="00CC4512" w:rsidRPr="004B01AE">
        <w:rPr>
          <w:rFonts w:ascii="細明體" w:eastAsia="細明體" w:hAnsi="細明體" w:hint="eastAsia"/>
          <w:kern w:val="2"/>
          <w:lang w:eastAsia="zh-TW"/>
        </w:rPr>
        <w:t>（請</w:t>
      </w:r>
      <w:r w:rsidR="00CC4512">
        <w:rPr>
          <w:rFonts w:ascii="細明體" w:eastAsia="細明體" w:hAnsi="細明體" w:hint="eastAsia"/>
          <w:kern w:val="2"/>
          <w:lang w:eastAsia="zh-TW"/>
        </w:rPr>
        <w:t>輸入統一編號</w:t>
      </w:r>
      <w:r w:rsidR="00434DFA">
        <w:rPr>
          <w:rFonts w:ascii="細明體" w:eastAsia="細明體" w:hAnsi="細明體" w:hint="eastAsia"/>
          <w:kern w:val="2"/>
          <w:lang w:eastAsia="zh-TW"/>
        </w:rPr>
        <w:t>8碼數字</w:t>
      </w:r>
      <w:r w:rsidR="00CC4512" w:rsidRPr="004B01AE">
        <w:rPr>
          <w:rFonts w:ascii="細明體" w:eastAsia="細明體" w:hAnsi="細明體" w:hint="eastAsia"/>
          <w:kern w:val="2"/>
          <w:lang w:eastAsia="zh-TW"/>
        </w:rPr>
        <w:t>）。</w:t>
      </w:r>
    </w:p>
    <w:p w:rsidR="00C80FB8" w:rsidRDefault="00C80FB8" w:rsidP="001A561B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公私立院所　須為私立或公立，否則顯示訊息</w:t>
      </w:r>
      <w:r w:rsidRPr="004B01AE">
        <w:rPr>
          <w:rFonts w:ascii="細明體" w:eastAsia="細明體" w:hAnsi="細明體" w:hint="eastAsia"/>
          <w:kern w:val="2"/>
          <w:lang w:eastAsia="zh-TW"/>
        </w:rPr>
        <w:t>（請</w:t>
      </w:r>
      <w:r>
        <w:rPr>
          <w:rFonts w:ascii="細明體" w:eastAsia="細明體" w:hAnsi="細明體" w:hint="eastAsia"/>
          <w:kern w:val="2"/>
          <w:lang w:eastAsia="zh-TW"/>
        </w:rPr>
        <w:t>選擇公私立院所</w:t>
      </w:r>
      <w:r w:rsidRPr="004B01AE">
        <w:rPr>
          <w:rFonts w:ascii="細明體" w:eastAsia="細明體" w:hAnsi="細明體" w:hint="eastAsia"/>
          <w:kern w:val="2"/>
          <w:lang w:eastAsia="zh-TW"/>
        </w:rPr>
        <w:t>）。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更新檔案資料：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權屬別 = 醫院代碼1~2碼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縣市鄉鎮別 = 醫院代碼3~6碼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流水序號 = 醫院代碼7~9碼</w:t>
      </w:r>
    </w:p>
    <w:p w:rsidR="00AA0BD5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檢查碼由系統計算</w:t>
      </w:r>
    </w:p>
    <w:p w:rsidR="00877EEF" w:rsidRPr="00B4724A" w:rsidRDefault="00877EEF" w:rsidP="00877EEF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77EEF">
        <w:rPr>
          <w:rFonts w:ascii="細明體" w:eastAsia="細明體" w:hAnsi="細明體" w:hint="eastAsia"/>
          <w:kern w:val="2"/>
          <w:lang w:eastAsia="zh-TW"/>
        </w:rPr>
        <w:t>交查回覆方式</w:t>
      </w:r>
      <w:r>
        <w:rPr>
          <w:rFonts w:ascii="細明體" w:eastAsia="細明體" w:hAnsi="細明體" w:hint="eastAsia"/>
          <w:kern w:val="2"/>
          <w:lang w:eastAsia="zh-TW"/>
        </w:rPr>
        <w:t>有多選時，將各項的值合併起來，各值之間以「-」分隔</w:t>
      </w:r>
      <w:r w:rsidR="002D4DA3">
        <w:rPr>
          <w:rFonts w:ascii="細明體" w:eastAsia="細明體" w:hAnsi="細明體" w:hint="eastAsia"/>
          <w:kern w:val="2"/>
          <w:lang w:eastAsia="zh-TW"/>
        </w:rPr>
        <w:t>，將此合併值回壓DTAAC070.</w:t>
      </w:r>
      <w:r w:rsidR="002D4DA3" w:rsidRPr="00877EEF">
        <w:rPr>
          <w:rFonts w:ascii="細明體" w:eastAsia="細明體" w:hAnsi="細明體" w:hint="eastAsia"/>
          <w:kern w:val="2"/>
          <w:lang w:eastAsia="zh-TW"/>
        </w:rPr>
        <w:t>交查回覆方式</w:t>
      </w:r>
      <w:r w:rsidR="002D4DA3">
        <w:rPr>
          <w:rFonts w:ascii="細明體" w:eastAsia="細明體" w:hAnsi="細明體" w:hint="eastAsia"/>
          <w:kern w:val="2"/>
          <w:lang w:eastAsia="zh-TW"/>
        </w:rPr>
        <w:t xml:space="preserve">欄位 </w:t>
      </w:r>
      <w:r>
        <w:rPr>
          <w:rFonts w:ascii="細明體" w:eastAsia="細明體" w:hAnsi="細明體" w:hint="eastAsia"/>
          <w:kern w:val="2"/>
          <w:lang w:eastAsia="zh-TW"/>
        </w:rPr>
        <w:t>(ex.勾選</w:t>
      </w:r>
      <w:r w:rsidRPr="00877EEF">
        <w:rPr>
          <w:rFonts w:ascii="細明體" w:eastAsia="細明體" w:hAnsi="細明體" w:hint="eastAsia"/>
          <w:kern w:val="2"/>
          <w:lang w:eastAsia="zh-TW"/>
        </w:rPr>
        <w:t>1.醫師手寫</w:t>
      </w:r>
      <w:r>
        <w:rPr>
          <w:rFonts w:ascii="細明體" w:eastAsia="細明體" w:hAnsi="細明體" w:hint="eastAsia"/>
          <w:kern w:val="2"/>
          <w:lang w:eastAsia="zh-TW"/>
        </w:rPr>
        <w:t xml:space="preserve"> &amp; </w:t>
      </w:r>
      <w:r w:rsidRPr="00877EEF">
        <w:rPr>
          <w:rFonts w:ascii="細明體" w:eastAsia="細明體" w:hAnsi="細明體" w:hint="eastAsia"/>
          <w:kern w:val="2"/>
          <w:lang w:eastAsia="zh-TW"/>
        </w:rPr>
        <w:t>2.影印病歷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877EEF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合併起來的值為「1-2」)</w:t>
      </w:r>
    </w:p>
    <w:p w:rsidR="00AA0BD5" w:rsidRPr="00B4724A" w:rsidRDefault="0057280D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依據畫面相關欄位，</w:t>
      </w:r>
      <w:r w:rsidR="00AA0BD5" w:rsidRPr="00B4724A">
        <w:rPr>
          <w:rFonts w:ascii="細明體" w:eastAsia="細明體" w:hAnsi="細明體" w:hint="eastAsia"/>
          <w:kern w:val="2"/>
          <w:lang w:eastAsia="zh-TW"/>
        </w:rPr>
        <w:t>新增醫院代碼維護檔DTAAC070。</w:t>
      </w:r>
    </w:p>
    <w:p w:rsidR="00AA0BD5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醫院代號為KEY值，若是已存在，請顯示訊息（資料重複）。</w:t>
      </w:r>
    </w:p>
    <w:p w:rsidR="00954331" w:rsidRDefault="00954331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ins w:id="38" w:author="蕭侑文" w:date="2020-04-22T14:44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公私立院　：　對應檔案欄位DTAAC070.HOSP_TYPE</w:t>
      </w:r>
    </w:p>
    <w:p w:rsidR="00CC063B" w:rsidRPr="00B4724A" w:rsidRDefault="00CC063B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39" w:author="蕭侑文" w:date="2020-04-22T14:44:00Z">
        <w:r>
          <w:rPr>
            <w:rFonts w:ascii="sөũ" w:hAnsi="sөũ"/>
          </w:rPr>
          <w:t>醫療院所判斷</w:t>
        </w:r>
        <w:r>
          <w:rPr>
            <w:rFonts w:ascii="細明體" w:eastAsia="細明體" w:hAnsi="細明體" w:hint="eastAsia"/>
            <w:kern w:val="2"/>
            <w:lang w:eastAsia="zh-TW"/>
          </w:rPr>
          <w:t>：　對應檔案欄位DTAAC070.HOSP_DIST</w:t>
        </w:r>
      </w:ins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顯示新增完成訊息：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清空畫面資料。</w:t>
      </w:r>
    </w:p>
    <w:p w:rsidR="00AA0BD5" w:rsidRPr="00E4469A" w:rsidRDefault="00AA0BD5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細明體" w:eastAsia="細明體" w:hAnsi="細明體" w:hint="eastAsia"/>
          <w:color w:val="00B050"/>
          <w:kern w:val="2"/>
          <w:lang w:eastAsia="zh-TW"/>
        </w:rPr>
      </w:pPr>
      <w:r w:rsidRPr="00E4469A">
        <w:rPr>
          <w:rFonts w:ascii="細明體" w:eastAsia="細明體" w:hAnsi="細明體" w:hint="eastAsia"/>
          <w:color w:val="00B050"/>
          <w:kern w:val="2"/>
          <w:lang w:eastAsia="zh-TW"/>
        </w:rPr>
        <w:t>修改：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檢核作業權限：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無。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作業程序檢核：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是否為點選醫院代碼連結所啟動的，若否，請顯示訊息（作業程序錯誤）。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 xml:space="preserve">檢核輸入資料： </w:t>
      </w:r>
    </w:p>
    <w:p w:rsidR="00AA0BD5" w:rsidRPr="00913194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highlight w:val="yellow"/>
          <w:lang w:eastAsia="zh-TW"/>
        </w:rPr>
      </w:pPr>
      <w:r w:rsidRPr="00913194">
        <w:rPr>
          <w:rFonts w:ascii="細明體" w:eastAsia="細明體" w:hAnsi="細明體" w:hint="eastAsia"/>
          <w:kern w:val="2"/>
          <w:highlight w:val="yellow"/>
          <w:lang w:eastAsia="zh-TW"/>
        </w:rPr>
        <w:t>同新增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縣市中文不可修改，若否，請顯示訊息（若是資料錯誤，請剔除後新增）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流水序號不可修改，若否，請顯示訊息（若是資料錯誤，請剔除後新增）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彈出警告視窗顯示訊息（確認是否修改）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更新檔案資料：</w:t>
      </w:r>
    </w:p>
    <w:p w:rsidR="002D4DA3" w:rsidRDefault="002D4DA3" w:rsidP="002D4DA3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77EEF">
        <w:rPr>
          <w:rFonts w:ascii="細明體" w:eastAsia="細明體" w:hAnsi="細明體" w:hint="eastAsia"/>
          <w:kern w:val="2"/>
          <w:lang w:eastAsia="zh-TW"/>
        </w:rPr>
        <w:t>交查回覆方式</w:t>
      </w:r>
      <w:r>
        <w:rPr>
          <w:rFonts w:ascii="細明體" w:eastAsia="細明體" w:hAnsi="細明體" w:hint="eastAsia"/>
          <w:kern w:val="2"/>
          <w:lang w:eastAsia="zh-TW"/>
        </w:rPr>
        <w:t>有多選時，將各項的值合併起來，各值之間以「-」分隔，將此合併值回壓DTAAC070.</w:t>
      </w:r>
      <w:r w:rsidRPr="00877EEF">
        <w:rPr>
          <w:rFonts w:ascii="細明體" w:eastAsia="細明體" w:hAnsi="細明體" w:hint="eastAsia"/>
          <w:kern w:val="2"/>
          <w:lang w:eastAsia="zh-TW"/>
        </w:rPr>
        <w:t>交查回覆方式</w:t>
      </w:r>
      <w:r>
        <w:rPr>
          <w:rFonts w:ascii="細明體" w:eastAsia="細明體" w:hAnsi="細明體" w:hint="eastAsia"/>
          <w:kern w:val="2"/>
          <w:lang w:eastAsia="zh-TW"/>
        </w:rPr>
        <w:t>欄位 (ex.勾選</w:t>
      </w:r>
      <w:r w:rsidRPr="00877EEF">
        <w:rPr>
          <w:rFonts w:ascii="細明體" w:eastAsia="細明體" w:hAnsi="細明體" w:hint="eastAsia"/>
          <w:kern w:val="2"/>
          <w:lang w:eastAsia="zh-TW"/>
        </w:rPr>
        <w:t>1.醫師手寫</w:t>
      </w:r>
      <w:r>
        <w:rPr>
          <w:rFonts w:ascii="細明體" w:eastAsia="細明體" w:hAnsi="細明體" w:hint="eastAsia"/>
          <w:kern w:val="2"/>
          <w:lang w:eastAsia="zh-TW"/>
        </w:rPr>
        <w:t xml:space="preserve"> &amp; </w:t>
      </w:r>
      <w:r w:rsidRPr="00877EEF">
        <w:rPr>
          <w:rFonts w:ascii="細明體" w:eastAsia="細明體" w:hAnsi="細明體" w:hint="eastAsia"/>
          <w:kern w:val="2"/>
          <w:lang w:eastAsia="zh-TW"/>
        </w:rPr>
        <w:t>2.影印病歷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877EEF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合併起來的值為「1-2」)</w:t>
      </w:r>
    </w:p>
    <w:p w:rsidR="00954331" w:rsidRPr="00B4724A" w:rsidRDefault="00954331" w:rsidP="002D4DA3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公私立院　：　對應檔案欄位DTAAC070.HOSP_TYPE</w:t>
      </w:r>
    </w:p>
    <w:p w:rsidR="00AA0BD5" w:rsidRPr="00B4724A" w:rsidRDefault="002D4DA3" w:rsidP="002D4DA3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D4DA3">
        <w:rPr>
          <w:rFonts w:ascii="細明體" w:eastAsia="細明體" w:hAnsi="細明體" w:hint="eastAsia"/>
          <w:kern w:val="2"/>
          <w:lang w:eastAsia="zh-TW"/>
        </w:rPr>
        <w:t>依據畫面相關欄位，</w:t>
      </w:r>
      <w:r w:rsidR="00AA0BD5" w:rsidRPr="00B4724A">
        <w:rPr>
          <w:rFonts w:ascii="細明體" w:eastAsia="細明體" w:hAnsi="細明體" w:hint="eastAsia"/>
          <w:kern w:val="2"/>
          <w:lang w:eastAsia="zh-TW"/>
        </w:rPr>
        <w:t>更新醫院代碼維護檔DTAAC070。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顯示作業完成訊息。</w:t>
      </w:r>
    </w:p>
    <w:p w:rsidR="00AA0BD5" w:rsidRPr="00E4469A" w:rsidRDefault="00AA0BD5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細明體" w:eastAsia="細明體" w:hAnsi="細明體" w:hint="eastAsia"/>
          <w:color w:val="00B050"/>
          <w:kern w:val="2"/>
          <w:lang w:eastAsia="zh-TW"/>
        </w:rPr>
      </w:pPr>
      <w:r w:rsidRPr="00E4469A">
        <w:rPr>
          <w:rFonts w:ascii="細明體" w:eastAsia="細明體" w:hAnsi="細明體" w:hint="eastAsia"/>
          <w:color w:val="00B050"/>
          <w:kern w:val="2"/>
          <w:lang w:eastAsia="zh-TW"/>
        </w:rPr>
        <w:t>刪除：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檢核作業權限：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僅RLAA006可作業。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作業程序檢核：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彈出警告視窗顯示訊息（確認是否刪除）。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剔除檔案資料：</w:t>
      </w:r>
    </w:p>
    <w:p w:rsidR="00AA0BD5" w:rsidRPr="00B4724A" w:rsidRDefault="00AA0BD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剔除醫院代碼碼維護檔DTAAC070 該筆資料。</w:t>
      </w:r>
    </w:p>
    <w:p w:rsidR="00AA0BD5" w:rsidRPr="00B4724A" w:rsidRDefault="00AA0BD5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 w:hint="eastAsia"/>
          <w:kern w:val="2"/>
          <w:lang w:eastAsia="zh-TW"/>
        </w:rPr>
        <w:t>顯示作業完成訊息。</w:t>
      </w:r>
    </w:p>
    <w:p w:rsidR="00AA0BD5" w:rsidRPr="00B4724A" w:rsidRDefault="00AA0BD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AA0BD5" w:rsidRPr="00B4724A">
      <w:footerReference w:type="even" r:id="rId12"/>
      <w:footerReference w:type="default" r:id="rId13"/>
      <w:pgSz w:w="11906" w:h="16838"/>
      <w:pgMar w:top="1134" w:right="680" w:bottom="1361" w:left="6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951" w:rsidRDefault="00EE4951">
      <w:r>
        <w:separator/>
      </w:r>
    </w:p>
  </w:endnote>
  <w:endnote w:type="continuationSeparator" w:id="0">
    <w:p w:rsidR="00EE4951" w:rsidRDefault="00EE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BD5" w:rsidRDefault="00AA0BD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A0BD5" w:rsidRDefault="00AA0BD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BD5" w:rsidRDefault="00AA0BD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840FF">
      <w:rPr>
        <w:rStyle w:val="a6"/>
        <w:noProof/>
      </w:rPr>
      <w:t>3</w:t>
    </w:r>
    <w:r>
      <w:rPr>
        <w:rStyle w:val="a6"/>
      </w:rPr>
      <w:fldChar w:fldCharType="end"/>
    </w:r>
  </w:p>
  <w:p w:rsidR="00AA0BD5" w:rsidRDefault="00AA0BD5">
    <w:pPr>
      <w:pStyle w:val="a5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951" w:rsidRDefault="00EE4951">
      <w:r>
        <w:separator/>
      </w:r>
    </w:p>
  </w:footnote>
  <w:footnote w:type="continuationSeparator" w:id="0">
    <w:p w:rsidR="00EE4951" w:rsidRDefault="00EE4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DBF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31A1211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62D5E76"/>
    <w:multiLevelType w:val="multilevel"/>
    <w:tmpl w:val="4C52768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AA43428"/>
    <w:multiLevelType w:val="multilevel"/>
    <w:tmpl w:val="7BE458D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44C0110"/>
    <w:multiLevelType w:val="multilevel"/>
    <w:tmpl w:val="0409001D"/>
    <w:numStyleLink w:val="1"/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910343"/>
    <w:multiLevelType w:val="multilevel"/>
    <w:tmpl w:val="34A4C64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10E6B0D"/>
    <w:multiLevelType w:val="hybridMultilevel"/>
    <w:tmpl w:val="244CFA90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7DE33644"/>
    <w:multiLevelType w:val="multilevel"/>
    <w:tmpl w:val="241A8028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9"/>
  </w:num>
  <w:num w:numId="5">
    <w:abstractNumId w:val="7"/>
  </w:num>
  <w:num w:numId="6">
    <w:abstractNumId w:val="3"/>
  </w:num>
  <w:num w:numId="7">
    <w:abstractNumId w:val="5"/>
  </w:num>
  <w:num w:numId="8">
    <w:abstractNumId w:val="17"/>
  </w:num>
  <w:num w:numId="9">
    <w:abstractNumId w:val="6"/>
  </w:num>
  <w:num w:numId="10">
    <w:abstractNumId w:val="11"/>
  </w:num>
  <w:num w:numId="11">
    <w:abstractNumId w:val="8"/>
  </w:num>
  <w:num w:numId="12">
    <w:abstractNumId w:val="20"/>
  </w:num>
  <w:num w:numId="13">
    <w:abstractNumId w:val="16"/>
  </w:num>
  <w:num w:numId="14">
    <w:abstractNumId w:val="9"/>
  </w:num>
  <w:num w:numId="15">
    <w:abstractNumId w:val="0"/>
  </w:num>
  <w:num w:numId="16">
    <w:abstractNumId w:val="10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8">
    <w:abstractNumId w:val="13"/>
  </w:num>
  <w:num w:numId="19">
    <w:abstractNumId w:val="15"/>
  </w:num>
  <w:num w:numId="20">
    <w:abstractNumId w:val="2"/>
  </w:num>
  <w:num w:numId="2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724A"/>
    <w:rsid w:val="000C546E"/>
    <w:rsid w:val="000D71BA"/>
    <w:rsid w:val="00107E3F"/>
    <w:rsid w:val="00173C83"/>
    <w:rsid w:val="0018346D"/>
    <w:rsid w:val="001A561B"/>
    <w:rsid w:val="001E1B6C"/>
    <w:rsid w:val="00207C68"/>
    <w:rsid w:val="00236956"/>
    <w:rsid w:val="00240FA4"/>
    <w:rsid w:val="00275FE5"/>
    <w:rsid w:val="002D4DA3"/>
    <w:rsid w:val="00315518"/>
    <w:rsid w:val="003206AE"/>
    <w:rsid w:val="00392AA9"/>
    <w:rsid w:val="003E5B9F"/>
    <w:rsid w:val="00434DFA"/>
    <w:rsid w:val="00482F3B"/>
    <w:rsid w:val="004A2CC4"/>
    <w:rsid w:val="004B01AE"/>
    <w:rsid w:val="00520EFA"/>
    <w:rsid w:val="00570B64"/>
    <w:rsid w:val="005726D5"/>
    <w:rsid w:val="0057280D"/>
    <w:rsid w:val="00584D52"/>
    <w:rsid w:val="005B1CA6"/>
    <w:rsid w:val="005E7005"/>
    <w:rsid w:val="00643742"/>
    <w:rsid w:val="006446DA"/>
    <w:rsid w:val="006B0D31"/>
    <w:rsid w:val="006D379B"/>
    <w:rsid w:val="006E4106"/>
    <w:rsid w:val="00782897"/>
    <w:rsid w:val="007919A6"/>
    <w:rsid w:val="007C181B"/>
    <w:rsid w:val="007D2D9A"/>
    <w:rsid w:val="00804634"/>
    <w:rsid w:val="00873F21"/>
    <w:rsid w:val="00877EEF"/>
    <w:rsid w:val="00891D50"/>
    <w:rsid w:val="0089795D"/>
    <w:rsid w:val="008D0F3F"/>
    <w:rsid w:val="00905EFD"/>
    <w:rsid w:val="00913194"/>
    <w:rsid w:val="00915953"/>
    <w:rsid w:val="009171E8"/>
    <w:rsid w:val="0092014D"/>
    <w:rsid w:val="00954331"/>
    <w:rsid w:val="00990C53"/>
    <w:rsid w:val="009F7379"/>
    <w:rsid w:val="00AA0BD5"/>
    <w:rsid w:val="00B22B76"/>
    <w:rsid w:val="00B4724A"/>
    <w:rsid w:val="00B8229C"/>
    <w:rsid w:val="00B83B6C"/>
    <w:rsid w:val="00BA1CFC"/>
    <w:rsid w:val="00BD2953"/>
    <w:rsid w:val="00BF6C91"/>
    <w:rsid w:val="00C80FB8"/>
    <w:rsid w:val="00CC063B"/>
    <w:rsid w:val="00CC4512"/>
    <w:rsid w:val="00CC5FC1"/>
    <w:rsid w:val="00D12E51"/>
    <w:rsid w:val="00D36CE4"/>
    <w:rsid w:val="00D437B0"/>
    <w:rsid w:val="00D53D74"/>
    <w:rsid w:val="00D7337A"/>
    <w:rsid w:val="00D840FF"/>
    <w:rsid w:val="00DB1138"/>
    <w:rsid w:val="00E4469A"/>
    <w:rsid w:val="00E46DBD"/>
    <w:rsid w:val="00EE4951"/>
    <w:rsid w:val="00F34C02"/>
    <w:rsid w:val="00F422D6"/>
    <w:rsid w:val="00F4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13CEFE2-4C05-4AFB-A7CE-721AC073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semiHidden/>
    <w:rPr>
      <w:color w:val="0000FF"/>
      <w:u w:val="single"/>
    </w:rPr>
  </w:style>
  <w:style w:type="character" w:styleId="a4">
    <w:name w:val="FollowedHyperlink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4724A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B4724A"/>
    <w:rPr>
      <w:rFonts w:ascii="Cambria" w:eastAsia="新細明體" w:hAnsi="Cambria" w:cs="Times New Roman"/>
      <w:kern w:val="2"/>
      <w:sz w:val="18"/>
      <w:szCs w:val="18"/>
    </w:rPr>
  </w:style>
  <w:style w:type="numbering" w:customStyle="1" w:styleId="1">
    <w:name w:val="樣式1"/>
    <w:rsid w:val="00B4724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Links>
    <vt:vector size="6" baseType="variant">
      <vt:variant>
        <vt:i4>-1132619957</vt:i4>
      </vt:variant>
      <vt:variant>
        <vt:i4>3</vt:i4>
      </vt:variant>
      <vt:variant>
        <vt:i4>0</vt:i4>
      </vt:variant>
      <vt:variant>
        <vt:i4>5</vt:i4>
      </vt:variant>
      <vt:variant>
        <vt:lpwstr>醫院資料標準格式(總表).xls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2003-09-05T08:35:00Z</cp:lastPrinted>
  <dcterms:created xsi:type="dcterms:W3CDTF">2020-07-27T00:55:00Z</dcterms:created>
  <dcterms:modified xsi:type="dcterms:W3CDTF">2020-07-27T00:55:00Z</dcterms:modified>
</cp:coreProperties>
</file>