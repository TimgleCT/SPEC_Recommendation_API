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96B5D" w:rsidRPr="003009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485258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bookmarkStart w:id="0" w:name="_GoBack"/>
            <w:bookmarkEnd w:id="0"/>
            <w:r w:rsidRPr="00300998">
              <w:rPr>
                <w:rFonts w:ascii="Arial" w:hAnsi="Arial" w:hint="eastAsia"/>
                <w:b/>
                <w:color w:val="000000"/>
                <w:lang w:eastAsia="zh-TW"/>
              </w:rPr>
              <w:t>\</w:t>
            </w:r>
            <w:r w:rsidR="00096B5D" w:rsidRPr="00300998">
              <w:rPr>
                <w:rFonts w:ascii="Arial" w:hAnsi="Arial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r w:rsidRPr="00300998">
              <w:rPr>
                <w:rFonts w:ascii="Arial" w:hAnsi="Arial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</w:rPr>
            </w:pPr>
            <w:r w:rsidRPr="00300998">
              <w:rPr>
                <w:rFonts w:ascii="Arial" w:hAnsi="Arial"/>
                <w:b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jc w:val="center"/>
              <w:rPr>
                <w:rFonts w:ascii="Arial" w:hAnsi="Arial"/>
                <w:b/>
                <w:color w:val="000000"/>
                <w:lang w:eastAsia="zh-TW"/>
              </w:rPr>
            </w:pPr>
            <w:r w:rsidRPr="00300998">
              <w:rPr>
                <w:rFonts w:ascii="Arial" w:hAnsi="Arial"/>
                <w:b/>
                <w:color w:val="000000"/>
                <w:lang w:eastAsia="zh-TW"/>
              </w:rPr>
              <w:t>Author</w:t>
            </w:r>
          </w:p>
        </w:tc>
      </w:tr>
      <w:tr w:rsidR="00096B5D" w:rsidRPr="003009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6"/>
                <w:attr w:name="IsLunarDate" w:val="False"/>
                <w:attr w:name="IsROCDate" w:val="False"/>
              </w:smartTagPr>
              <w:r w:rsidRPr="00300998">
                <w:rPr>
                  <w:rFonts w:ascii="Arial" w:hAnsi="Arial"/>
                  <w:color w:val="000000"/>
                  <w:lang w:eastAsia="zh-TW"/>
                </w:rPr>
                <w:t>20</w:t>
              </w:r>
              <w:r w:rsidR="00B014BB" w:rsidRPr="00300998">
                <w:rPr>
                  <w:rFonts w:ascii="Arial" w:hAnsi="Arial" w:hint="eastAsia"/>
                  <w:color w:val="000000"/>
                  <w:lang w:eastAsia="zh-TW"/>
                </w:rPr>
                <w:t>10</w:t>
              </w:r>
              <w:r w:rsidRPr="00300998">
                <w:rPr>
                  <w:rFonts w:ascii="Arial" w:hAnsi="Arial"/>
                  <w:color w:val="000000"/>
                  <w:lang w:eastAsia="zh-TW"/>
                </w:rPr>
                <w:t>/</w:t>
              </w:r>
              <w:r w:rsidR="00300998" w:rsidRPr="00300998">
                <w:rPr>
                  <w:rFonts w:ascii="Arial" w:hAnsi="Arial" w:hint="eastAsia"/>
                  <w:color w:val="000000"/>
                  <w:lang w:eastAsia="zh-TW"/>
                </w:rPr>
                <w:t>2</w:t>
              </w:r>
              <w:r w:rsidRPr="00300998">
                <w:rPr>
                  <w:rFonts w:ascii="Arial" w:hAnsi="Arial"/>
                  <w:color w:val="000000"/>
                  <w:lang w:eastAsia="zh-TW"/>
                </w:rPr>
                <w:t>/</w:t>
              </w:r>
              <w:r w:rsidR="00300998" w:rsidRPr="00300998">
                <w:rPr>
                  <w:rFonts w:ascii="Arial" w:hAnsi="Arial" w:hint="eastAsia"/>
                  <w:color w:val="000000"/>
                  <w:lang w:eastAsia="zh-TW"/>
                </w:rPr>
                <w:t>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300998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細明體" w:hint="eastAsia"/>
                <w:color w:val="000000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300998" w:rsidRDefault="00096B5D" w:rsidP="0084578F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300998">
              <w:rPr>
                <w:rFonts w:ascii="Arial" w:hAnsi="細明體" w:hint="eastAsia"/>
                <w:color w:val="000000"/>
                <w:lang w:eastAsia="zh-TW"/>
              </w:rPr>
              <w:t>金生</w:t>
            </w:r>
          </w:p>
        </w:tc>
      </w:tr>
    </w:tbl>
    <w:p w:rsidR="00096B5D" w:rsidRDefault="00096B5D" w:rsidP="00096B5D">
      <w:pPr>
        <w:pStyle w:val="Tabletext"/>
        <w:keepLines w:val="0"/>
        <w:spacing w:after="0" w:line="240" w:lineRule="auto"/>
        <w:rPr>
          <w:ins w:id="1" w:author="陳德仁" w:date="2020-01-08T13:16:00Z"/>
          <w:rFonts w:ascii="Arial" w:hAnsi="Arial"/>
          <w:color w:val="000000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7A62E2" w:rsidTr="00496716">
        <w:trPr>
          <w:ins w:id="3" w:author="陳德仁" w:date="2020-01-08T13:16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2E2" w:rsidRDefault="007A62E2" w:rsidP="00496716">
            <w:pPr>
              <w:spacing w:line="240" w:lineRule="atLeast"/>
              <w:jc w:val="center"/>
              <w:rPr>
                <w:ins w:id="4" w:author="陳德仁" w:date="2020-01-08T13:16:00Z"/>
                <w:rFonts w:ascii="細明體" w:eastAsia="細明體" w:hAnsi="細明體" w:cs="Courier New"/>
                <w:sz w:val="20"/>
                <w:szCs w:val="20"/>
              </w:rPr>
            </w:pPr>
            <w:ins w:id="5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2E2" w:rsidRDefault="007A62E2" w:rsidP="00496716">
            <w:pPr>
              <w:spacing w:line="240" w:lineRule="atLeast"/>
              <w:jc w:val="center"/>
              <w:rPr>
                <w:ins w:id="6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2E2" w:rsidRDefault="007A62E2" w:rsidP="00496716">
            <w:pPr>
              <w:spacing w:line="240" w:lineRule="atLeast"/>
              <w:jc w:val="center"/>
              <w:rPr>
                <w:ins w:id="8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2E2" w:rsidRDefault="007A62E2" w:rsidP="00496716">
            <w:pPr>
              <w:spacing w:line="240" w:lineRule="atLeast"/>
              <w:jc w:val="center"/>
              <w:rPr>
                <w:ins w:id="10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2E2" w:rsidRDefault="007A62E2" w:rsidP="00496716">
            <w:pPr>
              <w:spacing w:line="240" w:lineRule="atLeast"/>
              <w:jc w:val="center"/>
              <w:rPr>
                <w:ins w:id="12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7A62E2" w:rsidTr="00496716">
        <w:trPr>
          <w:ins w:id="14" w:author="陳德仁" w:date="2020-01-08T13:16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2E2" w:rsidRPr="00B411BB" w:rsidRDefault="007A62E2" w:rsidP="00496716">
            <w:pPr>
              <w:spacing w:line="240" w:lineRule="atLeast"/>
              <w:jc w:val="center"/>
              <w:rPr>
                <w:ins w:id="15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20-01-08T13:16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2020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2E2" w:rsidRPr="00B411BB" w:rsidRDefault="007A62E2" w:rsidP="00496716">
            <w:pPr>
              <w:spacing w:line="240" w:lineRule="atLeast"/>
              <w:jc w:val="center"/>
              <w:rPr>
                <w:ins w:id="17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陳德仁" w:date="2020-01-08T13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2E2" w:rsidRPr="00B411BB" w:rsidRDefault="007A62E2" w:rsidP="00496716">
            <w:pPr>
              <w:spacing w:line="240" w:lineRule="atLeast"/>
              <w:jc w:val="center"/>
              <w:rPr>
                <w:ins w:id="19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20-01-08T13:16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2E2" w:rsidRPr="00B411BB" w:rsidRDefault="007A62E2" w:rsidP="00496716">
            <w:pPr>
              <w:jc w:val="center"/>
              <w:rPr>
                <w:ins w:id="21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20-01-08T13:16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2E2" w:rsidRPr="00B411BB" w:rsidRDefault="007A62E2" w:rsidP="00496716">
            <w:pPr>
              <w:spacing w:line="240" w:lineRule="atLeast"/>
              <w:jc w:val="center"/>
              <w:rPr>
                <w:ins w:id="23" w:author="陳德仁" w:date="2020-01-08T13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陳德仁" w:date="2020-01-08T13:16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7A62E2" w:rsidRPr="00300998" w:rsidRDefault="007A62E2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096B5D" w:rsidRPr="00300998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300998" w:rsidRDefault="003162F9" w:rsidP="0084578F">
            <w:pPr>
              <w:rPr>
                <w:rFonts w:asci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產生每</w:t>
            </w:r>
            <w:r w:rsidR="004852EE">
              <w:rPr>
                <w:rFonts w:ascii="Arial" w:hint="eastAsia"/>
                <w:color w:val="000000"/>
                <w:sz w:val="20"/>
                <w:szCs w:val="20"/>
              </w:rPr>
              <w:t>月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下傳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PORTAL</w:t>
            </w:r>
            <w:r w:rsidR="00300998" w:rsidRPr="00300998">
              <w:rPr>
                <w:rFonts w:ascii="Arial" w:hint="eastAsia"/>
                <w:color w:val="000000"/>
                <w:sz w:val="20"/>
                <w:szCs w:val="20"/>
              </w:rPr>
              <w:t>資料</w:t>
            </w:r>
          </w:p>
        </w:tc>
      </w:tr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AAH</w:t>
            </w:r>
            <w:r w:rsidR="003162F9" w:rsidRPr="00300998">
              <w:rPr>
                <w:rFonts w:ascii="Arial" w:hAnsi="Arial" w:hint="eastAsia"/>
                <w:color w:val="000000"/>
                <w:sz w:val="20"/>
                <w:szCs w:val="20"/>
              </w:rPr>
              <w:t>0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_</w:t>
            </w:r>
            <w:r w:rsidR="00300998" w:rsidRPr="00300998">
              <w:rPr>
                <w:rFonts w:ascii="Arial" w:hAnsi="Arial" w:hint="eastAsia"/>
                <w:color w:val="000000"/>
                <w:sz w:val="20"/>
                <w:szCs w:val="20"/>
              </w:rPr>
              <w:t>B2</w:t>
            </w:r>
            <w:r w:rsidRPr="00300998">
              <w:rPr>
                <w:rFonts w:ascii="Arial" w:hAnsi="Arial" w:hint="eastAsia"/>
                <w:color w:val="000000"/>
                <w:sz w:val="20"/>
                <w:szCs w:val="20"/>
              </w:rPr>
              <w:t>0</w:t>
            </w:r>
            <w:r w:rsidR="004852EE">
              <w:rPr>
                <w:rFonts w:ascii="Arial" w:hAnsi="Arial" w:hint="eastAsia"/>
                <w:color w:val="000000"/>
                <w:sz w:val="20"/>
                <w:szCs w:val="20"/>
              </w:rPr>
              <w:t>5</w:t>
            </w:r>
          </w:p>
        </w:tc>
      </w:tr>
      <w:tr w:rsidR="00096B5D" w:rsidRPr="00300998">
        <w:tc>
          <w:tcPr>
            <w:tcW w:w="144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300998" w:rsidRDefault="00300998" w:rsidP="0084578F">
            <w:pPr>
              <w:rPr>
                <w:rFonts w:asci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產生每</w:t>
            </w:r>
            <w:r w:rsidR="004852EE">
              <w:rPr>
                <w:rFonts w:ascii="Arial" w:hint="eastAsia"/>
                <w:color w:val="000000"/>
                <w:sz w:val="20"/>
                <w:szCs w:val="20"/>
              </w:rPr>
              <w:t>月</w:t>
            </w: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下傳</w:t>
            </w: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PORTAL</w:t>
            </w:r>
            <w:r w:rsidRPr="00300998">
              <w:rPr>
                <w:rFonts w:ascii="Arial" w:hint="eastAsia"/>
                <w:color w:val="000000"/>
                <w:sz w:val="20"/>
                <w:szCs w:val="20"/>
              </w:rPr>
              <w:t>資料</w:t>
            </w:r>
          </w:p>
        </w:tc>
      </w:tr>
    </w:tbl>
    <w:p w:rsidR="00096B5D" w:rsidRPr="00300998" w:rsidRDefault="00096B5D" w:rsidP="00096B5D">
      <w:pPr>
        <w:rPr>
          <w:rFonts w:ascii="Arial" w:hAnsi="Arial" w:hint="eastAsia"/>
          <w:color w:val="000000"/>
          <w:sz w:val="20"/>
          <w:szCs w:val="20"/>
        </w:rPr>
      </w:pPr>
    </w:p>
    <w:p w:rsidR="00096B5D" w:rsidRPr="00300998" w:rsidRDefault="00096B5D" w:rsidP="00096B5D">
      <w:pPr>
        <w:numPr>
          <w:ilvl w:val="0"/>
          <w:numId w:val="1"/>
        </w:numPr>
        <w:rPr>
          <w:rFonts w:ascii="Arial" w:hAnsi="Arial" w:hint="eastAsia"/>
          <w:color w:val="000000"/>
          <w:sz w:val="20"/>
          <w:szCs w:val="20"/>
        </w:rPr>
      </w:pPr>
      <w:r w:rsidRPr="00300998">
        <w:rPr>
          <w:rFonts w:ascii="Arial" w:hAnsi="細明體" w:hint="eastAsia"/>
          <w:color w:val="000000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96B5D" w:rsidRPr="00300998">
        <w:tc>
          <w:tcPr>
            <w:tcW w:w="72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96B5D" w:rsidRPr="00300998" w:rsidRDefault="00096B5D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CF2371" w:rsidRPr="0030099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2371" w:rsidRPr="00300998" w:rsidRDefault="00CF2371" w:rsidP="00A01A05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CF2371" w:rsidRPr="00300998" w:rsidRDefault="00CF2371" w:rsidP="00A01A05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壽險</w:t>
            </w:r>
            <w:r w:rsidR="004852EE" w:rsidRPr="004852EE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CF2371" w:rsidRPr="00300998" w:rsidRDefault="00CF2371" w:rsidP="00A01A05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</w:t>
            </w:r>
            <w:r w:rsidR="004852EE">
              <w:rPr>
                <w:rFonts w:ascii="Arial" w:hAnsi="Arial" w:hint="eastAsia"/>
                <w:color w:val="000000"/>
                <w:sz w:val="20"/>
                <w:szCs w:val="20"/>
              </w:rPr>
              <w:t>3</w:t>
            </w:r>
          </w:p>
        </w:tc>
      </w:tr>
      <w:tr w:rsidR="00300998" w:rsidRPr="00300998" w:rsidTr="00FE0F5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00998" w:rsidRPr="00300998" w:rsidRDefault="00300998" w:rsidP="00FE0F5A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300998" w:rsidRPr="00300998" w:rsidRDefault="00300998" w:rsidP="00FE0F5A">
            <w:pPr>
              <w:rPr>
                <w:rFonts w:ascii="Arial" w:hint="eastAsia"/>
                <w:caps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意外險</w:t>
            </w:r>
            <w:r w:rsidR="004852EE" w:rsidRPr="004852EE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300998" w:rsidRPr="00300998" w:rsidRDefault="00300998" w:rsidP="00FE0F5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DTAAH004_</w:t>
            </w:r>
            <w:r w:rsidR="004852EE">
              <w:rPr>
                <w:rFonts w:ascii="Arial" w:hAnsi="Arial" w:hint="eastAsia"/>
                <w:color w:val="000000"/>
                <w:sz w:val="20"/>
                <w:szCs w:val="20"/>
              </w:rPr>
              <w:t>M</w:t>
            </w:r>
          </w:p>
        </w:tc>
      </w:tr>
      <w:tr w:rsidR="00096B5D" w:rsidRPr="0030099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96B5D" w:rsidRPr="00300998" w:rsidRDefault="00096B5D" w:rsidP="0084578F">
            <w:pPr>
              <w:numPr>
                <w:ilvl w:val="0"/>
                <w:numId w:val="2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:rsidR="00096B5D" w:rsidRPr="00300998" w:rsidRDefault="00E12460" w:rsidP="0084578F">
            <w:pPr>
              <w:rPr>
                <w:rFonts w:ascii="Arial" w:hint="eastAsia"/>
                <w:caps/>
                <w:color w:val="000000"/>
                <w:sz w:val="20"/>
                <w:szCs w:val="20"/>
              </w:rPr>
            </w:pPr>
            <w:r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理賠情報</w:t>
            </w:r>
            <w:r w:rsidRPr="00300998">
              <w:rPr>
                <w:rFonts w:ascii="Arial" w:hAnsi="Arial" w:hint="eastAsia"/>
                <w:caps/>
                <w:color w:val="000000"/>
                <w:sz w:val="20"/>
                <w:szCs w:val="20"/>
              </w:rPr>
              <w:t>--</w:t>
            </w:r>
            <w:r w:rsidR="00300998"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員工福團</w:t>
            </w:r>
            <w:r w:rsidR="004852EE" w:rsidRPr="004852EE">
              <w:rPr>
                <w:rFonts w:ascii="Arial" w:hint="eastAsia"/>
                <w:caps/>
                <w:color w:val="000000"/>
                <w:sz w:val="20"/>
                <w:szCs w:val="20"/>
              </w:rPr>
              <w:t>月</w:t>
            </w:r>
            <w:r w:rsidR="00300998" w:rsidRPr="00300998">
              <w:rPr>
                <w:rFonts w:ascii="Arial" w:hint="eastAsia"/>
                <w:caps/>
                <w:color w:val="000000"/>
                <w:sz w:val="20"/>
                <w:szCs w:val="20"/>
              </w:rPr>
              <w:t>結速報</w:t>
            </w:r>
          </w:p>
        </w:tc>
        <w:tc>
          <w:tcPr>
            <w:tcW w:w="3870" w:type="dxa"/>
          </w:tcPr>
          <w:p w:rsidR="00096B5D" w:rsidRPr="00300998" w:rsidRDefault="00300998" w:rsidP="0084578F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300998">
              <w:rPr>
                <w:rFonts w:ascii="Arial" w:hAnsi="Arial"/>
                <w:color w:val="000000"/>
                <w:sz w:val="20"/>
                <w:szCs w:val="20"/>
              </w:rPr>
              <w:t>DTAAH005_</w:t>
            </w:r>
            <w:r w:rsidR="004852EE">
              <w:rPr>
                <w:rFonts w:ascii="Arial" w:hAnsi="Arial" w:hint="eastAsia"/>
                <w:color w:val="000000"/>
                <w:sz w:val="20"/>
                <w:szCs w:val="20"/>
              </w:rPr>
              <w:t>M</w:t>
            </w:r>
          </w:p>
        </w:tc>
      </w:tr>
    </w:tbl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輸出入參數</w:t>
      </w:r>
      <w:r w:rsidR="00300998"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：無</w:t>
      </w: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異常訊息紀錄模組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ErrorLog.java</w:t>
      </w:r>
    </w:p>
    <w:p w:rsidR="00096B5D" w:rsidRPr="0030099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細明體" w:hint="eastAsia"/>
          <w:color w:val="000000"/>
          <w:kern w:val="2"/>
          <w:szCs w:val="24"/>
          <w:lang w:eastAsia="zh-TW"/>
        </w:rPr>
        <w:t>程式內容：</w:t>
      </w:r>
    </w:p>
    <w:p w:rsidR="00096B5D" w:rsidRPr="00300998" w:rsidRDefault="00300998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讀壽險</w:t>
      </w:r>
      <w:r w:rsidR="004852EE" w:rsidRPr="004852EE">
        <w:rPr>
          <w:rFonts w:ascii="Arial" w:hint="eastAsia"/>
          <w:caps/>
          <w:color w:val="000000"/>
          <w:lang w:eastAsia="zh-TW"/>
        </w:rPr>
        <w:t>月</w:t>
      </w:r>
      <w:r w:rsidRPr="00300998">
        <w:rPr>
          <w:rFonts w:ascii="Arial" w:hint="eastAsia"/>
          <w:caps/>
          <w:color w:val="000000"/>
          <w:lang w:eastAsia="zh-TW"/>
        </w:rPr>
        <w:t>結速報</w:t>
      </w:r>
      <w:r w:rsidR="00096B5D"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</w:t>
      </w:r>
      <w:r w:rsidR="004852EE">
        <w:rPr>
          <w:rFonts w:ascii="Arial" w:hAnsi="Arial" w:hint="eastAsia"/>
          <w:color w:val="000000"/>
          <w:lang w:eastAsia="zh-TW"/>
        </w:rPr>
        <w:t>3</w:t>
      </w:r>
      <w:r w:rsidR="00096B5D" w:rsidRPr="00300998">
        <w:rPr>
          <w:rFonts w:ascii="Arial" w:hAnsi="Arial" w:hint="eastAsia"/>
          <w:color w:val="000000"/>
          <w:lang w:eastAsia="zh-TW"/>
        </w:rPr>
        <w:t>)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="00096B5D"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51467" w:rsidRPr="00300998" w:rsidRDefault="004852EE" w:rsidP="0035146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SELECT * FROM DTAAH003</w:t>
      </w:r>
    </w:p>
    <w:p w:rsidR="00FB7F66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 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_DATA1.TXT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讀意外險</w:t>
      </w:r>
      <w:r w:rsidR="004852EE" w:rsidRPr="004852EE">
        <w:rPr>
          <w:rFonts w:ascii="Arial" w:hint="eastAsia"/>
          <w:caps/>
          <w:color w:val="000000"/>
          <w:lang w:eastAsia="zh-TW"/>
        </w:rPr>
        <w:t>月</w:t>
      </w:r>
      <w:r w:rsidRPr="00300998">
        <w:rPr>
          <w:rFonts w:ascii="Arial" w:hint="eastAsia"/>
          <w:caps/>
          <w:color w:val="000000"/>
          <w:lang w:eastAsia="zh-TW"/>
        </w:rPr>
        <w:t>結速報</w:t>
      </w:r>
      <w:r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DTAAH004_</w:t>
      </w:r>
      <w:r w:rsidR="004852EE">
        <w:rPr>
          <w:rFonts w:ascii="Arial" w:hAnsi="Arial" w:hint="eastAsia"/>
          <w:color w:val="000000"/>
          <w:lang w:eastAsia="zh-TW"/>
        </w:rPr>
        <w:t>M</w:t>
      </w:r>
      <w:r w:rsidRPr="00300998">
        <w:rPr>
          <w:rFonts w:ascii="Arial" w:hAnsi="Arial" w:hint="eastAsia"/>
          <w:color w:val="000000"/>
          <w:lang w:eastAsia="zh-TW"/>
        </w:rPr>
        <w:t>)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00998" w:rsidRPr="00300998" w:rsidRDefault="004852EE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SELECT * FROM </w:t>
      </w:r>
      <w:r w:rsidRPr="00300998">
        <w:rPr>
          <w:rFonts w:ascii="Arial" w:hAnsi="Arial"/>
          <w:color w:val="000000"/>
          <w:lang w:eastAsia="zh-TW"/>
        </w:rPr>
        <w:t>DTAAH004_</w:t>
      </w:r>
      <w:r>
        <w:rPr>
          <w:rFonts w:ascii="Arial" w:hAnsi="Arial" w:hint="eastAsia"/>
          <w:color w:val="000000"/>
          <w:lang w:eastAsia="zh-TW"/>
        </w:rPr>
        <w:t>M</w:t>
      </w:r>
    </w:p>
    <w:p w:rsidR="00905541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 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_DATA</w:t>
      </w:r>
      <w:r w:rsidR="00EA7EDA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2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int="eastAsia"/>
          <w:caps/>
          <w:color w:val="000000"/>
          <w:lang w:eastAsia="zh-TW"/>
        </w:rPr>
        <w:t>讀員工福團</w:t>
      </w:r>
      <w:r w:rsidR="004852EE" w:rsidRPr="004852EE">
        <w:rPr>
          <w:rFonts w:ascii="Arial" w:hint="eastAsia"/>
          <w:caps/>
          <w:color w:val="000000"/>
          <w:lang w:eastAsia="zh-TW"/>
        </w:rPr>
        <w:t>月</w:t>
      </w:r>
      <w:r w:rsidRPr="00300998">
        <w:rPr>
          <w:rFonts w:ascii="Arial" w:hint="eastAsia"/>
          <w:caps/>
          <w:color w:val="000000"/>
          <w:lang w:eastAsia="zh-TW"/>
        </w:rPr>
        <w:t>結速報</w:t>
      </w:r>
      <w:r w:rsidRPr="00300998">
        <w:rPr>
          <w:rFonts w:ascii="Arial" w:hAnsi="Arial" w:hint="eastAsia"/>
          <w:color w:val="000000"/>
          <w:lang w:eastAsia="zh-TW"/>
        </w:rPr>
        <w:t>(</w:t>
      </w:r>
      <w:r w:rsidRPr="00300998">
        <w:rPr>
          <w:rFonts w:ascii="Arial" w:hAnsi="Arial"/>
          <w:color w:val="000000"/>
          <w:lang w:eastAsia="zh-TW"/>
        </w:rPr>
        <w:t>DTAAH00</w:t>
      </w:r>
      <w:r>
        <w:rPr>
          <w:rFonts w:ascii="Arial" w:hAnsi="Arial" w:hint="eastAsia"/>
          <w:color w:val="000000"/>
          <w:lang w:eastAsia="zh-TW"/>
        </w:rPr>
        <w:t>5</w:t>
      </w:r>
      <w:r w:rsidRPr="00300998">
        <w:rPr>
          <w:rFonts w:ascii="Arial" w:hAnsi="Arial"/>
          <w:color w:val="000000"/>
          <w:lang w:eastAsia="zh-TW"/>
        </w:rPr>
        <w:t>_</w:t>
      </w:r>
      <w:r w:rsidR="004852EE">
        <w:rPr>
          <w:rFonts w:ascii="Arial" w:hAnsi="Arial" w:hint="eastAsia"/>
          <w:color w:val="000000"/>
          <w:lang w:eastAsia="zh-TW"/>
        </w:rPr>
        <w:t>M</w:t>
      </w:r>
      <w:r w:rsidRPr="00300998">
        <w:rPr>
          <w:rFonts w:ascii="Arial" w:hAnsi="Arial" w:hint="eastAsia"/>
          <w:color w:val="000000"/>
          <w:lang w:eastAsia="zh-TW"/>
        </w:rPr>
        <w:t>)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：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(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條件如下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</w:p>
    <w:p w:rsidR="00300998" w:rsidRPr="00300998" w:rsidRDefault="004852EE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SELECT * FROM </w:t>
      </w:r>
      <w:r w:rsidRPr="00300998">
        <w:rPr>
          <w:rFonts w:ascii="Arial" w:hAnsi="Arial"/>
          <w:color w:val="000000"/>
          <w:lang w:eastAsia="zh-TW"/>
        </w:rPr>
        <w:t>DTAAH00</w:t>
      </w:r>
      <w:r>
        <w:rPr>
          <w:rFonts w:ascii="Arial" w:hAnsi="Arial" w:hint="eastAsia"/>
          <w:color w:val="000000"/>
          <w:lang w:eastAsia="zh-TW"/>
        </w:rPr>
        <w:t>5</w:t>
      </w:r>
      <w:r w:rsidRPr="00300998">
        <w:rPr>
          <w:rFonts w:ascii="Arial" w:hAnsi="Arial"/>
          <w:color w:val="000000"/>
          <w:lang w:eastAsia="zh-TW"/>
        </w:rPr>
        <w:t>_</w:t>
      </w:r>
      <w:r>
        <w:rPr>
          <w:rFonts w:ascii="Arial" w:hAnsi="Arial" w:hint="eastAsia"/>
          <w:color w:val="000000"/>
          <w:lang w:eastAsia="zh-TW"/>
        </w:rPr>
        <w:t>M</w:t>
      </w:r>
    </w:p>
    <w:p w:rsidR="00300998" w:rsidRPr="00300998" w:rsidRDefault="00300998" w:rsidP="0030099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oDAField"/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產生檔案路徑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名稱：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unix_to_host/AAH0_B20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/ AAH0_B20</w:t>
      </w:r>
      <w:r w:rsidR="004852EE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5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_DATA</w:t>
      </w:r>
      <w:r w:rsidR="00EA7EDA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3</w:t>
      </w:r>
      <w:r w:rsidRPr="00300998">
        <w:rPr>
          <w:rStyle w:val="SoDAField"/>
          <w:rFonts w:ascii="Arial" w:hAnsi="Arial" w:hint="eastAsia"/>
          <w:color w:val="000000"/>
          <w:kern w:val="2"/>
          <w:szCs w:val="24"/>
          <w:lang w:eastAsia="zh-TW"/>
        </w:rPr>
        <w:t>.TXT</w:t>
      </w:r>
    </w:p>
    <w:p w:rsidR="00300998" w:rsidRPr="00300998" w:rsidRDefault="00300998" w:rsidP="0030099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r w:rsidRPr="00300998">
        <w:rPr>
          <w:rStyle w:val="SoDAField"/>
          <w:rFonts w:hint="eastAsia"/>
          <w:color w:val="000000"/>
          <w:kern w:val="2"/>
          <w:szCs w:val="24"/>
          <w:lang w:eastAsia="zh-TW"/>
        </w:rPr>
        <w:t>程式結束</w:t>
      </w:r>
    </w:p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lang w:eastAsia="zh-TW"/>
        </w:rPr>
      </w:pPr>
    </w:p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300998">
        <w:rPr>
          <w:rFonts w:ascii="Arial" w:hAnsi="Arial" w:hint="eastAsia"/>
          <w:bCs/>
          <w:color w:val="000000"/>
          <w:lang w:eastAsia="zh-TW"/>
        </w:rPr>
        <w:t>六﹑錯誤處理：</w:t>
      </w:r>
      <w:r w:rsidRPr="00300998">
        <w:rPr>
          <w:rFonts w:ascii="Arial" w:hAnsi="Arial" w:hint="eastAsia"/>
          <w:bCs/>
          <w:color w:val="000000"/>
          <w:lang w:eastAsia="zh-TW"/>
        </w:rPr>
        <w:t xml:space="preserve">CALL 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異常訊息記錄模組</w:t>
      </w:r>
      <w:r w:rsidRPr="00300998">
        <w:rPr>
          <w:rFonts w:ascii="Arial" w:hAnsi="Arial"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496716" w:rsidTr="00496716">
        <w:tc>
          <w:tcPr>
            <w:tcW w:w="1908" w:type="dxa"/>
            <w:shd w:val="clear" w:color="auto" w:fill="auto"/>
          </w:tcPr>
          <w:p w:rsidR="00096B5D" w:rsidRPr="00496716" w:rsidRDefault="00096B5D" w:rsidP="00496716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496716"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496716" w:rsidRDefault="00096B5D" w:rsidP="00496716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496716"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6F0D16" w:rsidRPr="00496716" w:rsidTr="00496716">
        <w:tc>
          <w:tcPr>
            <w:tcW w:w="1908" w:type="dxa"/>
            <w:shd w:val="clear" w:color="auto" w:fill="auto"/>
          </w:tcPr>
          <w:p w:rsidR="006F0D16" w:rsidRPr="00496716" w:rsidRDefault="006F0D16" w:rsidP="00496716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496716">
              <w:rPr>
                <w:rFonts w:ascii="Arial" w:hAnsi="Arial" w:hint="eastAsia"/>
                <w:color w:val="000000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6F0D16" w:rsidRPr="00496716" w:rsidRDefault="006F0D16" w:rsidP="00496716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496716">
              <w:rPr>
                <w:rFonts w:ascii="Arial" w:hAnsi="Arial" w:hint="eastAsia"/>
                <w:color w:val="000000"/>
                <w:kern w:val="2"/>
                <w:lang w:eastAsia="zh-TW"/>
              </w:rPr>
              <w:t>訊息：</w:t>
            </w:r>
            <w:r w:rsidRPr="00496716">
              <w:rPr>
                <w:rFonts w:ascii="Arial" w:hAnsi="Arial" w:hint="eastAsia"/>
                <w:color w:val="000000"/>
                <w:kern w:val="2"/>
                <w:lang w:eastAsia="zh-TW"/>
              </w:rPr>
              <w:t xml:space="preserve">MSG </w:t>
            </w:r>
          </w:p>
          <w:p w:rsidR="006F0D16" w:rsidRPr="00496716" w:rsidRDefault="006F0D16" w:rsidP="00496716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496716">
              <w:rPr>
                <w:rFonts w:ascii="Arial" w:hAnsi="Arial" w:hint="eastAsia"/>
                <w:color w:val="000000"/>
                <w:kern w:val="2"/>
                <w:lang w:eastAsia="zh-TW"/>
              </w:rPr>
              <w:t>摘要：</w:t>
            </w:r>
            <w:r w:rsidRPr="00496716">
              <w:rPr>
                <w:rFonts w:ascii="Arial" w:hAnsi="Arial" w:hint="eastAsia"/>
                <w:color w:val="000000"/>
                <w:kern w:val="2"/>
                <w:lang w:eastAsia="zh-TW"/>
              </w:rPr>
              <w:t>EXCEPTION</w:t>
            </w:r>
          </w:p>
        </w:tc>
      </w:tr>
    </w:tbl>
    <w:p w:rsidR="00096B5D" w:rsidRPr="0030099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5C7B63" w:rsidRPr="00300998" w:rsidRDefault="005C7B63" w:rsidP="00096B5D">
      <w:pPr>
        <w:rPr>
          <w:rFonts w:ascii="Arial" w:hAnsi="Arial" w:hint="eastAsia"/>
          <w:color w:val="000000"/>
        </w:rPr>
      </w:pPr>
    </w:p>
    <w:sectPr w:rsidR="005C7B63" w:rsidRPr="0030099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16" w:rsidRDefault="00496716">
      <w:r>
        <w:separator/>
      </w:r>
    </w:p>
  </w:endnote>
  <w:endnote w:type="continuationSeparator" w:id="0">
    <w:p w:rsidR="00496716" w:rsidRDefault="004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443C" w:rsidRDefault="006D443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43C" w:rsidRDefault="006D443C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D465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6D465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16" w:rsidRDefault="00496716">
      <w:r>
        <w:separator/>
      </w:r>
    </w:p>
  </w:footnote>
  <w:footnote w:type="continuationSeparator" w:id="0">
    <w:p w:rsidR="00496716" w:rsidRDefault="004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26E7"/>
    <w:rsid w:val="000103BC"/>
    <w:rsid w:val="00010CD2"/>
    <w:rsid w:val="000257D5"/>
    <w:rsid w:val="00031B89"/>
    <w:rsid w:val="00032775"/>
    <w:rsid w:val="00042DEB"/>
    <w:rsid w:val="00045602"/>
    <w:rsid w:val="000757E8"/>
    <w:rsid w:val="00081042"/>
    <w:rsid w:val="000911A4"/>
    <w:rsid w:val="00093FF1"/>
    <w:rsid w:val="0009632C"/>
    <w:rsid w:val="00096B5D"/>
    <w:rsid w:val="000A7F9D"/>
    <w:rsid w:val="000C044D"/>
    <w:rsid w:val="000C19DF"/>
    <w:rsid w:val="000C7FCF"/>
    <w:rsid w:val="000D173A"/>
    <w:rsid w:val="000F17CC"/>
    <w:rsid w:val="000F1C8D"/>
    <w:rsid w:val="000F645C"/>
    <w:rsid w:val="001046FB"/>
    <w:rsid w:val="00114232"/>
    <w:rsid w:val="001246F9"/>
    <w:rsid w:val="001255EF"/>
    <w:rsid w:val="0013687F"/>
    <w:rsid w:val="00163509"/>
    <w:rsid w:val="00164F1F"/>
    <w:rsid w:val="00172BB4"/>
    <w:rsid w:val="0017760A"/>
    <w:rsid w:val="00194E32"/>
    <w:rsid w:val="001A661E"/>
    <w:rsid w:val="001C7D87"/>
    <w:rsid w:val="001F12AD"/>
    <w:rsid w:val="0021236B"/>
    <w:rsid w:val="00227179"/>
    <w:rsid w:val="002624E1"/>
    <w:rsid w:val="002626EE"/>
    <w:rsid w:val="00262D84"/>
    <w:rsid w:val="002644A3"/>
    <w:rsid w:val="00272585"/>
    <w:rsid w:val="002846DC"/>
    <w:rsid w:val="002852A9"/>
    <w:rsid w:val="00293853"/>
    <w:rsid w:val="002A18D3"/>
    <w:rsid w:val="002C3317"/>
    <w:rsid w:val="002C4E70"/>
    <w:rsid w:val="002C6111"/>
    <w:rsid w:val="002D1243"/>
    <w:rsid w:val="002E208C"/>
    <w:rsid w:val="002E35AC"/>
    <w:rsid w:val="002E7051"/>
    <w:rsid w:val="002F7694"/>
    <w:rsid w:val="00300998"/>
    <w:rsid w:val="00301377"/>
    <w:rsid w:val="00304CE8"/>
    <w:rsid w:val="00314A3D"/>
    <w:rsid w:val="003162F9"/>
    <w:rsid w:val="00316A5D"/>
    <w:rsid w:val="003172BD"/>
    <w:rsid w:val="003228EF"/>
    <w:rsid w:val="003343C6"/>
    <w:rsid w:val="00336FA8"/>
    <w:rsid w:val="00351402"/>
    <w:rsid w:val="00351467"/>
    <w:rsid w:val="00363504"/>
    <w:rsid w:val="0036689B"/>
    <w:rsid w:val="00380282"/>
    <w:rsid w:val="00381403"/>
    <w:rsid w:val="00390CF1"/>
    <w:rsid w:val="00391C23"/>
    <w:rsid w:val="003C0406"/>
    <w:rsid w:val="003E2677"/>
    <w:rsid w:val="003E3C02"/>
    <w:rsid w:val="003E7D29"/>
    <w:rsid w:val="003F1D73"/>
    <w:rsid w:val="003F3210"/>
    <w:rsid w:val="0040512F"/>
    <w:rsid w:val="0041269D"/>
    <w:rsid w:val="00415AF1"/>
    <w:rsid w:val="004160E9"/>
    <w:rsid w:val="00416D93"/>
    <w:rsid w:val="00420EC6"/>
    <w:rsid w:val="004252C4"/>
    <w:rsid w:val="00436887"/>
    <w:rsid w:val="00450993"/>
    <w:rsid w:val="00474C68"/>
    <w:rsid w:val="00485258"/>
    <w:rsid w:val="004852EE"/>
    <w:rsid w:val="00496716"/>
    <w:rsid w:val="004A1364"/>
    <w:rsid w:val="004A38DD"/>
    <w:rsid w:val="004C5DFA"/>
    <w:rsid w:val="004C7E4A"/>
    <w:rsid w:val="004E32B7"/>
    <w:rsid w:val="004E6095"/>
    <w:rsid w:val="004F4C2E"/>
    <w:rsid w:val="00525C52"/>
    <w:rsid w:val="005271BD"/>
    <w:rsid w:val="0054306E"/>
    <w:rsid w:val="005460EF"/>
    <w:rsid w:val="00566277"/>
    <w:rsid w:val="00570356"/>
    <w:rsid w:val="00573BA7"/>
    <w:rsid w:val="0058117E"/>
    <w:rsid w:val="00583489"/>
    <w:rsid w:val="005A2077"/>
    <w:rsid w:val="005C02DF"/>
    <w:rsid w:val="005C4CAE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852D1"/>
    <w:rsid w:val="006A19F9"/>
    <w:rsid w:val="006D16D3"/>
    <w:rsid w:val="006D443C"/>
    <w:rsid w:val="006D465A"/>
    <w:rsid w:val="006D65CE"/>
    <w:rsid w:val="006F0D16"/>
    <w:rsid w:val="006F6685"/>
    <w:rsid w:val="0071028F"/>
    <w:rsid w:val="00724B23"/>
    <w:rsid w:val="00731E3D"/>
    <w:rsid w:val="00735FC1"/>
    <w:rsid w:val="00742344"/>
    <w:rsid w:val="00777F49"/>
    <w:rsid w:val="007A08D2"/>
    <w:rsid w:val="007A3FBF"/>
    <w:rsid w:val="007A461B"/>
    <w:rsid w:val="007A62E2"/>
    <w:rsid w:val="007D627E"/>
    <w:rsid w:val="007E5CDA"/>
    <w:rsid w:val="007F2C34"/>
    <w:rsid w:val="007F71E5"/>
    <w:rsid w:val="00802581"/>
    <w:rsid w:val="0080717F"/>
    <w:rsid w:val="0081600C"/>
    <w:rsid w:val="00816805"/>
    <w:rsid w:val="0082169A"/>
    <w:rsid w:val="008252FB"/>
    <w:rsid w:val="00830E10"/>
    <w:rsid w:val="0084578F"/>
    <w:rsid w:val="00856F36"/>
    <w:rsid w:val="00865226"/>
    <w:rsid w:val="008678FA"/>
    <w:rsid w:val="00873877"/>
    <w:rsid w:val="00877DD0"/>
    <w:rsid w:val="00897134"/>
    <w:rsid w:val="008A0040"/>
    <w:rsid w:val="008A2AFE"/>
    <w:rsid w:val="008B188D"/>
    <w:rsid w:val="008C7AAA"/>
    <w:rsid w:val="008E5351"/>
    <w:rsid w:val="008F4297"/>
    <w:rsid w:val="00902862"/>
    <w:rsid w:val="00905541"/>
    <w:rsid w:val="00931281"/>
    <w:rsid w:val="0093219C"/>
    <w:rsid w:val="00940A24"/>
    <w:rsid w:val="00941154"/>
    <w:rsid w:val="00943683"/>
    <w:rsid w:val="0094408E"/>
    <w:rsid w:val="00944624"/>
    <w:rsid w:val="00946233"/>
    <w:rsid w:val="00951E57"/>
    <w:rsid w:val="009728B6"/>
    <w:rsid w:val="00975B8A"/>
    <w:rsid w:val="00976B1D"/>
    <w:rsid w:val="0098408B"/>
    <w:rsid w:val="009842EB"/>
    <w:rsid w:val="009B3785"/>
    <w:rsid w:val="009F6CC9"/>
    <w:rsid w:val="009F783D"/>
    <w:rsid w:val="00A01A05"/>
    <w:rsid w:val="00A25DD3"/>
    <w:rsid w:val="00A3010D"/>
    <w:rsid w:val="00A34ADC"/>
    <w:rsid w:val="00A444B8"/>
    <w:rsid w:val="00A46A43"/>
    <w:rsid w:val="00A65945"/>
    <w:rsid w:val="00A73E84"/>
    <w:rsid w:val="00AC753E"/>
    <w:rsid w:val="00AF3FD6"/>
    <w:rsid w:val="00AF7C15"/>
    <w:rsid w:val="00B014BB"/>
    <w:rsid w:val="00B119FC"/>
    <w:rsid w:val="00B168E1"/>
    <w:rsid w:val="00B54CF8"/>
    <w:rsid w:val="00B80341"/>
    <w:rsid w:val="00B87B4B"/>
    <w:rsid w:val="00BB017B"/>
    <w:rsid w:val="00BB2300"/>
    <w:rsid w:val="00BC1EB3"/>
    <w:rsid w:val="00BD264F"/>
    <w:rsid w:val="00BD7A7A"/>
    <w:rsid w:val="00BE7F16"/>
    <w:rsid w:val="00BF6092"/>
    <w:rsid w:val="00BF6B1F"/>
    <w:rsid w:val="00C00AA6"/>
    <w:rsid w:val="00C02EB2"/>
    <w:rsid w:val="00C045E0"/>
    <w:rsid w:val="00C13085"/>
    <w:rsid w:val="00C157C4"/>
    <w:rsid w:val="00C17015"/>
    <w:rsid w:val="00C235AC"/>
    <w:rsid w:val="00C44001"/>
    <w:rsid w:val="00C47DD3"/>
    <w:rsid w:val="00C531BA"/>
    <w:rsid w:val="00C72492"/>
    <w:rsid w:val="00C86234"/>
    <w:rsid w:val="00CB2DE0"/>
    <w:rsid w:val="00CC0078"/>
    <w:rsid w:val="00CC0CCB"/>
    <w:rsid w:val="00CF2371"/>
    <w:rsid w:val="00CF722B"/>
    <w:rsid w:val="00D02648"/>
    <w:rsid w:val="00D03778"/>
    <w:rsid w:val="00D1076C"/>
    <w:rsid w:val="00D1708D"/>
    <w:rsid w:val="00D231A5"/>
    <w:rsid w:val="00D254AC"/>
    <w:rsid w:val="00D305F8"/>
    <w:rsid w:val="00D567D2"/>
    <w:rsid w:val="00D80277"/>
    <w:rsid w:val="00D8233C"/>
    <w:rsid w:val="00D934BC"/>
    <w:rsid w:val="00DA1A1F"/>
    <w:rsid w:val="00DD0F10"/>
    <w:rsid w:val="00DD3B44"/>
    <w:rsid w:val="00DD6969"/>
    <w:rsid w:val="00DD744F"/>
    <w:rsid w:val="00DF48C4"/>
    <w:rsid w:val="00E02670"/>
    <w:rsid w:val="00E12460"/>
    <w:rsid w:val="00E41FAB"/>
    <w:rsid w:val="00E5742F"/>
    <w:rsid w:val="00E72865"/>
    <w:rsid w:val="00E75190"/>
    <w:rsid w:val="00E85716"/>
    <w:rsid w:val="00E95357"/>
    <w:rsid w:val="00E967A3"/>
    <w:rsid w:val="00EA7EDA"/>
    <w:rsid w:val="00EB3924"/>
    <w:rsid w:val="00EB7AE7"/>
    <w:rsid w:val="00EC02AF"/>
    <w:rsid w:val="00ED3E0F"/>
    <w:rsid w:val="00ED7438"/>
    <w:rsid w:val="00EE1362"/>
    <w:rsid w:val="00EE35EC"/>
    <w:rsid w:val="00EF0EA6"/>
    <w:rsid w:val="00F049C6"/>
    <w:rsid w:val="00F15BC3"/>
    <w:rsid w:val="00F33CB3"/>
    <w:rsid w:val="00F3444C"/>
    <w:rsid w:val="00F42EE5"/>
    <w:rsid w:val="00F57E82"/>
    <w:rsid w:val="00F8209B"/>
    <w:rsid w:val="00F96BD2"/>
    <w:rsid w:val="00F97D23"/>
    <w:rsid w:val="00FA5C7A"/>
    <w:rsid w:val="00FB0D43"/>
    <w:rsid w:val="00FB7137"/>
    <w:rsid w:val="00FB7F66"/>
    <w:rsid w:val="00FC5CEC"/>
    <w:rsid w:val="00FD4EA9"/>
    <w:rsid w:val="00FE0F5A"/>
    <w:rsid w:val="00FF0B16"/>
    <w:rsid w:val="00FF334B"/>
    <w:rsid w:val="00FF5DB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107D0C-BAC9-4F8F-B078-A3CBAEFF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FD4EA9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