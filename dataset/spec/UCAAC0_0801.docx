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1052"/>
        <w:gridCol w:w="3420"/>
        <w:gridCol w:w="1909"/>
        <w:gridCol w:w="1909"/>
      </w:tblGrid>
      <w:tr w:rsidR="00874042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 w:rsidP="00857FA6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 w:rsidP="00857FA6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 w:rsidP="00857FA6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 w:rsidP="00857FA6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 w:rsidP="00857FA6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874042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12/08/2007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 w:rsidP="00857FA6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42" w:rsidRDefault="00874042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9818F8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8F8" w:rsidRDefault="009818F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2012/09/11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8F8" w:rsidRDefault="009818F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8F8" w:rsidRDefault="009818F8">
            <w:pPr>
              <w:pStyle w:val="Tabletext"/>
              <w:rPr>
                <w:rFonts w:eastAsia="標楷體"/>
                <w:lang w:eastAsia="zh-TW"/>
              </w:rPr>
            </w:pPr>
            <w:r w:rsidRPr="00857FA6">
              <w:rPr>
                <w:rFonts w:ascii="新細明體" w:hAnsi="新細明體" w:hint="eastAsia"/>
                <w:lang w:eastAsia="zh-TW"/>
              </w:rPr>
              <w:t>新增「自調病歷相關文件」欄位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8F8" w:rsidRDefault="009818F8" w:rsidP="00857FA6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 w:rsidRPr="00857FA6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8F8" w:rsidRDefault="009818F8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t>120911000399</w:t>
            </w:r>
          </w:p>
        </w:tc>
      </w:tr>
      <w:tr w:rsidR="005774CE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4CE" w:rsidRDefault="005774C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2014/08/16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4CE" w:rsidRDefault="005774C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4CE" w:rsidRPr="00857FA6" w:rsidRDefault="005774C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57FA6">
              <w:rPr>
                <w:rFonts w:ascii="新細明體" w:hAnsi="新細明體" w:hint="eastAsia"/>
                <w:lang w:eastAsia="zh-TW"/>
              </w:rPr>
              <w:t>新增「</w:t>
            </w:r>
            <w:r w:rsidRPr="0013325D">
              <w:rPr>
                <w:rFonts w:ascii="細明體" w:eastAsia="細明體" w:hAnsi="細明體" w:hint="eastAsia"/>
                <w:caps/>
                <w:color w:val="000000"/>
                <w:lang w:eastAsia="zh-TW"/>
              </w:rPr>
              <w:t>是否可歸責業務員</w:t>
            </w:r>
            <w:r w:rsidRPr="00857FA6">
              <w:rPr>
                <w:rFonts w:ascii="新細明體" w:hAnsi="新細明體" w:hint="eastAsia"/>
                <w:lang w:eastAsia="zh-TW"/>
              </w:rPr>
              <w:t>」欄位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4CE" w:rsidRPr="00857FA6" w:rsidRDefault="005774CE" w:rsidP="00857FA6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李明諭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4CE" w:rsidRDefault="005774CE">
            <w:pPr>
              <w:pStyle w:val="Tabletext"/>
              <w:jc w:val="center"/>
              <w:rPr>
                <w:lang w:eastAsia="zh-TW"/>
              </w:rPr>
            </w:pPr>
            <w:r w:rsidRPr="005774CE">
              <w:rPr>
                <w:b/>
                <w:bCs/>
                <w:lang w:eastAsia="zh-TW"/>
              </w:rPr>
              <w:t>140816000008</w:t>
            </w:r>
          </w:p>
        </w:tc>
      </w:tr>
      <w:tr w:rsidR="00BF2EBB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EBB" w:rsidRDefault="00BF2EBB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2016/5/13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EBB" w:rsidRDefault="00BF2EBB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4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EBB" w:rsidRPr="00857FA6" w:rsidRDefault="00BF2EBB" w:rsidP="00BF2EB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申請書</w:t>
            </w:r>
            <w:r>
              <w:rPr>
                <w:rStyle w:val="a3"/>
                <w:b/>
                <w:bCs/>
                <w:color w:val="FF0000"/>
                <w:lang w:eastAsia="zh-TW"/>
              </w:rPr>
              <w:t>160415000416</w:t>
            </w:r>
            <w:r>
              <w:rPr>
                <w:rStyle w:val="a3"/>
                <w:rFonts w:hint="eastAsia"/>
                <w:b/>
                <w:bCs/>
                <w:color w:val="FF0000"/>
                <w:lang w:eastAsia="zh-TW"/>
              </w:rPr>
              <w:t xml:space="preserve">: </w:t>
            </w:r>
            <w:r w:rsidRPr="00DC05FF">
              <w:rPr>
                <w:rFonts w:ascii="新細明體" w:hAnsi="新細明體" w:hint="eastAsia"/>
                <w:lang w:eastAsia="zh-TW"/>
              </w:rPr>
              <w:t>理賠補全通知優化作業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EBB" w:rsidRDefault="00BF2EBB" w:rsidP="00BF2EB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DC05FF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EBB" w:rsidRPr="005774CE" w:rsidRDefault="00BF2EBB" w:rsidP="00BF2EBB">
            <w:pPr>
              <w:pStyle w:val="Tabletext"/>
              <w:jc w:val="center"/>
              <w:rPr>
                <w:b/>
                <w:bCs/>
                <w:lang w:eastAsia="zh-TW"/>
              </w:rPr>
            </w:pPr>
            <w:r w:rsidRPr="00DC05FF">
              <w:rPr>
                <w:lang w:eastAsia="zh-TW"/>
              </w:rPr>
              <w:t>160513000208</w:t>
            </w:r>
          </w:p>
        </w:tc>
      </w:tr>
      <w:tr w:rsidR="00201329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329" w:rsidRDefault="00201329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2017/11/8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329" w:rsidRDefault="00201329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329" w:rsidRDefault="00201329" w:rsidP="00BF2EB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01329">
              <w:rPr>
                <w:rFonts w:ascii="新細明體" w:hAnsi="新細明體" w:hint="eastAsia"/>
                <w:lang w:eastAsia="zh-TW"/>
              </w:rPr>
              <w:t>行動補全建置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329" w:rsidRPr="00DC05FF" w:rsidRDefault="00201329" w:rsidP="00BF2EB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洪啟豪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329" w:rsidRPr="00DC05FF" w:rsidRDefault="00201329" w:rsidP="00BF2EBB">
            <w:pPr>
              <w:pStyle w:val="Tabletext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170915000733</w:t>
            </w:r>
          </w:p>
        </w:tc>
      </w:tr>
      <w:tr w:rsidR="00100AF8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AF8" w:rsidRDefault="00100AF8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2018/4/24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AF8" w:rsidRDefault="00100AF8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6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AF8" w:rsidRDefault="00100AF8" w:rsidP="00BF2EBB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</w:t>
            </w:r>
            <w:r w:rsidRPr="00857FA6">
              <w:rPr>
                <w:rFonts w:ascii="新細明體" w:hAnsi="新細明體" w:hint="eastAsia"/>
                <w:lang w:eastAsia="zh-TW"/>
              </w:rPr>
              <w:t>「</w:t>
            </w:r>
            <w:r w:rsidRPr="00100AF8">
              <w:rPr>
                <w:rFonts w:ascii="新細明體" w:hAnsi="新細明體" w:hint="eastAsia"/>
                <w:lang w:eastAsia="zh-TW"/>
              </w:rPr>
              <w:t>是否繳回服中</w:t>
            </w:r>
            <w:r w:rsidRPr="00857FA6">
              <w:rPr>
                <w:rFonts w:ascii="新細明體" w:hAnsi="新細明體" w:hint="eastAsia"/>
                <w:lang w:eastAsia="zh-TW"/>
              </w:rPr>
              <w:t>」欄位</w:t>
            </w:r>
            <w:r>
              <w:rPr>
                <w:rFonts w:ascii="新細明體" w:hAnsi="新細明體" w:hint="eastAsia"/>
                <w:lang w:eastAsia="zh-TW"/>
              </w:rPr>
              <w:t xml:space="preserve"> 及</w:t>
            </w:r>
          </w:p>
          <w:p w:rsidR="00100AF8" w:rsidRPr="00201329" w:rsidRDefault="00100AF8" w:rsidP="00BF2EB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57FA6">
              <w:rPr>
                <w:rFonts w:ascii="新細明體" w:hAnsi="新細明體" w:hint="eastAsia"/>
                <w:lang w:eastAsia="zh-TW"/>
              </w:rPr>
              <w:t>「</w:t>
            </w:r>
            <w:r w:rsidRPr="00100AF8">
              <w:rPr>
                <w:rFonts w:ascii="新細明體" w:hAnsi="新細明體" w:hint="eastAsia"/>
                <w:lang w:eastAsia="zh-TW"/>
              </w:rPr>
              <w:t>業務員處理天數</w:t>
            </w:r>
            <w:r w:rsidRPr="00857FA6">
              <w:rPr>
                <w:rFonts w:ascii="新細明體" w:hAnsi="新細明體" w:hint="eastAsia"/>
                <w:lang w:eastAsia="zh-TW"/>
              </w:rPr>
              <w:t>」欄位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AF8" w:rsidRDefault="00100AF8" w:rsidP="00BF2EB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李明諭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AF8" w:rsidRDefault="00100AF8" w:rsidP="00BF2EBB">
            <w:pPr>
              <w:pStyle w:val="Tabletext"/>
              <w:jc w:val="center"/>
              <w:rPr>
                <w:rFonts w:hint="eastAsia"/>
                <w:lang w:eastAsia="zh-TW"/>
              </w:rPr>
            </w:pPr>
            <w:r w:rsidRPr="00100AF8">
              <w:rPr>
                <w:b/>
                <w:bCs/>
                <w:lang w:eastAsia="zh-TW"/>
              </w:rPr>
              <w:t>180423001589</w:t>
            </w:r>
          </w:p>
        </w:tc>
      </w:tr>
      <w:tr w:rsidR="00A17DAE" w:rsidTr="0087404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DAE" w:rsidRDefault="00A17DAE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2020/1/8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DAE" w:rsidRDefault="00A17DAE" w:rsidP="00BF2EB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7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DAE" w:rsidRDefault="00A17DAE" w:rsidP="00BF2EB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A17DAE">
              <w:rPr>
                <w:rFonts w:ascii="新細明體" w:hAnsi="新細明體" w:hint="eastAsia"/>
                <w:lang w:eastAsia="zh-TW"/>
              </w:rPr>
              <w:t>MML拍照上傳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DAE" w:rsidRDefault="00A17DAE" w:rsidP="00BF2EB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洪啟豪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DAE" w:rsidRPr="00100AF8" w:rsidRDefault="00A17DAE" w:rsidP="00BF2EBB">
            <w:pPr>
              <w:pStyle w:val="Tabletext"/>
              <w:jc w:val="center"/>
              <w:rPr>
                <w:b/>
                <w:bCs/>
                <w:lang w:eastAsia="zh-TW"/>
              </w:rPr>
            </w:pPr>
            <w:r w:rsidRPr="00762933">
              <w:rPr>
                <w:rFonts w:ascii="標楷體" w:eastAsia="標楷體" w:hAnsi="標楷體"/>
                <w:b/>
              </w:rPr>
              <w:t>191031001105</w:t>
            </w:r>
          </w:p>
        </w:tc>
      </w:tr>
      <w:tr w:rsidR="004C34CD" w:rsidTr="00874042">
        <w:trPr>
          <w:ins w:id="0" w:author="伯珊" w:date="2020-05-19T13:23:00Z"/>
        </w:trPr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4CD" w:rsidRDefault="004C34CD" w:rsidP="00BF2EBB">
            <w:pPr>
              <w:pStyle w:val="Tabletext"/>
              <w:rPr>
                <w:ins w:id="1" w:author="伯珊" w:date="2020-05-19T13:23:00Z"/>
                <w:rFonts w:eastAsia="標楷體" w:hint="eastAsia"/>
                <w:lang w:eastAsia="zh-TW"/>
              </w:rPr>
            </w:pPr>
            <w:ins w:id="2" w:author="伯珊" w:date="2020-05-19T13:24:00Z">
              <w:r>
                <w:rPr>
                  <w:rFonts w:eastAsia="標楷體" w:hint="eastAsia"/>
                  <w:lang w:eastAsia="zh-TW"/>
                </w:rPr>
                <w:t>2020/5/19</w:t>
              </w:r>
            </w:ins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4CD" w:rsidRDefault="004C34CD" w:rsidP="00BF2EBB">
            <w:pPr>
              <w:pStyle w:val="Tabletext"/>
              <w:rPr>
                <w:ins w:id="3" w:author="伯珊" w:date="2020-05-19T13:23:00Z"/>
                <w:rFonts w:eastAsia="標楷體" w:hint="eastAsia"/>
                <w:lang w:eastAsia="zh-TW"/>
              </w:rPr>
            </w:pPr>
            <w:ins w:id="4" w:author="伯珊" w:date="2020-05-19T13:24:00Z">
              <w:r>
                <w:rPr>
                  <w:rFonts w:eastAsia="標楷體" w:hint="eastAsia"/>
                  <w:lang w:eastAsia="zh-TW"/>
                </w:rPr>
                <w:t>8</w:t>
              </w:r>
            </w:ins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4CD" w:rsidRPr="00A17DAE" w:rsidRDefault="004C34CD" w:rsidP="00BF2EBB">
            <w:pPr>
              <w:pStyle w:val="Tabletext"/>
              <w:rPr>
                <w:ins w:id="5" w:author="伯珊" w:date="2020-05-19T13:23:00Z"/>
                <w:rFonts w:ascii="新細明體" w:hAnsi="新細明體" w:hint="eastAsia"/>
                <w:lang w:eastAsia="zh-TW"/>
              </w:rPr>
            </w:pPr>
            <w:ins w:id="6" w:author="伯珊" w:date="2020-05-19T13:24:00Z">
              <w:r>
                <w:rPr>
                  <w:rFonts w:hint="eastAsia"/>
                  <w:lang w:eastAsia="zh-TW"/>
                </w:rPr>
                <w:t>SW-</w:t>
              </w:r>
              <w:r>
                <w:rPr>
                  <w:rFonts w:hint="eastAsia"/>
                  <w:lang w:eastAsia="zh-TW"/>
                </w:rPr>
                <w:t>業務員補全短網址優化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4CD" w:rsidRDefault="004C34CD" w:rsidP="00BF2EBB">
            <w:pPr>
              <w:pStyle w:val="Tabletext"/>
              <w:jc w:val="center"/>
              <w:rPr>
                <w:ins w:id="7" w:author="伯珊" w:date="2020-05-19T13:23:00Z"/>
                <w:rFonts w:ascii="新細明體" w:hAnsi="新細明體" w:hint="eastAsia"/>
                <w:lang w:eastAsia="zh-TW"/>
              </w:rPr>
            </w:pPr>
            <w:ins w:id="8" w:author="伯珊" w:date="2020-05-19T13:24:00Z">
              <w:r w:rsidRPr="00DC05FF">
                <w:rPr>
                  <w:rFonts w:ascii="新細明體" w:hAnsi="新細明體" w:hint="eastAsia"/>
                  <w:lang w:eastAsia="zh-TW"/>
                </w:rPr>
                <w:t>龎伯珊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4CD" w:rsidRPr="00762933" w:rsidRDefault="004C34CD" w:rsidP="00BF2EBB">
            <w:pPr>
              <w:pStyle w:val="Tabletext"/>
              <w:jc w:val="center"/>
              <w:rPr>
                <w:ins w:id="9" w:author="伯珊" w:date="2020-05-19T13:23:00Z"/>
                <w:rFonts w:ascii="標楷體" w:eastAsia="標楷體" w:hAnsi="標楷體"/>
                <w:b/>
                <w:lang w:eastAsia="zh-TW"/>
              </w:rPr>
            </w:pPr>
            <w:ins w:id="10" w:author="伯珊" w:date="2020-05-19T13:25:00Z">
              <w:r>
                <w:rPr>
                  <w:rFonts w:ascii="標楷體" w:eastAsia="標楷體" w:hAnsi="標楷體" w:hint="eastAsia"/>
                  <w:b/>
                  <w:lang w:eastAsia="zh-TW"/>
                </w:rPr>
                <w:t>200515001713</w:t>
              </w:r>
            </w:ins>
          </w:p>
        </w:tc>
      </w:tr>
    </w:tbl>
    <w:p w:rsidR="00857FA6" w:rsidRDefault="00857FA6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642E1" w:rsidRPr="009A6B2B" w:rsidRDefault="00E642E1" w:rsidP="00E642E1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40"/>
        <w:gridCol w:w="809"/>
        <w:gridCol w:w="272"/>
        <w:gridCol w:w="33"/>
        <w:gridCol w:w="3031"/>
        <w:gridCol w:w="1221"/>
        <w:gridCol w:w="3392"/>
        <w:gridCol w:w="17"/>
      </w:tblGrid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理賠補件文件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AAC</w:t>
            </w:r>
            <w:r w:rsidRPr="001C0BB1">
              <w:rPr>
                <w:rFonts w:ascii="細明體" w:eastAsia="細明體" w:hAnsi="細明體"/>
                <w:sz w:val="20"/>
                <w:szCs w:val="20"/>
              </w:rPr>
              <w:t>0_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0801</w:t>
            </w:r>
          </w:p>
        </w:tc>
      </w:tr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理賠補件文件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理賠管理企劃人員。</w:t>
            </w:r>
          </w:p>
        </w:tc>
      </w:tr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理賠管理企劃人員。</w:t>
            </w:r>
          </w:p>
        </w:tc>
      </w:tr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642E1" w:rsidRPr="00E01490" w:rsidTr="00A17DAE">
        <w:trPr>
          <w:gridAfter w:val="1"/>
          <w:wAfter w:w="8" w:type="pct"/>
        </w:trPr>
        <w:tc>
          <w:tcPr>
            <w:tcW w:w="1139" w:type="pct"/>
            <w:gridSpan w:val="2"/>
          </w:tcPr>
          <w:p w:rsidR="00E642E1" w:rsidRPr="00266B0D" w:rsidRDefault="00E642E1" w:rsidP="00857FA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3853" w:type="pct"/>
            <w:gridSpan w:val="5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90BD0" w:rsidRPr="00E01490" w:rsidTr="00A17DAE">
        <w:tc>
          <w:tcPr>
            <w:tcW w:w="747" w:type="pct"/>
            <w:vMerge w:val="restart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540" w:type="pct"/>
            <w:gridSpan w:val="3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469" w:type="pct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592" w:type="pct"/>
            <w:vMerge w:val="restart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E90BD0" w:rsidRPr="001C5347" w:rsidRDefault="00E90BD0" w:rsidP="00F52BC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E90BD0" w:rsidRPr="001C5347" w:rsidRDefault="00E90BD0" w:rsidP="00F52BCE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1651" w:type="pct"/>
            <w:gridSpan w:val="2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E90BD0" w:rsidRPr="00E01490" w:rsidTr="00A17DAE">
        <w:tc>
          <w:tcPr>
            <w:tcW w:w="747" w:type="pct"/>
            <w:vMerge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40" w:type="pct"/>
            <w:gridSpan w:val="3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1469" w:type="pct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592" w:type="pct"/>
            <w:vMerge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90BD0" w:rsidRPr="00E01490" w:rsidTr="00A17DAE">
        <w:tc>
          <w:tcPr>
            <w:tcW w:w="747" w:type="pct"/>
            <w:vMerge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40" w:type="pct"/>
            <w:gridSpan w:val="3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1469" w:type="pct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592" w:type="pct"/>
            <w:vMerge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Align w:val="center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90BD0" w:rsidTr="00A17DAE">
        <w:tc>
          <w:tcPr>
            <w:tcW w:w="747" w:type="pct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4253" w:type="pct"/>
            <w:gridSpan w:val="7"/>
          </w:tcPr>
          <w:p w:rsidR="00E90BD0" w:rsidRPr="001C5347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E90BD0" w:rsidTr="00A17DAE">
        <w:tc>
          <w:tcPr>
            <w:tcW w:w="747" w:type="pct"/>
            <w:vMerge w:val="restart"/>
            <w:vAlign w:val="center"/>
          </w:tcPr>
          <w:p w:rsidR="00E90BD0" w:rsidRPr="00B259AD" w:rsidRDefault="00E90BD0" w:rsidP="00F52BC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524" w:type="pct"/>
            <w:gridSpan w:val="2"/>
          </w:tcPr>
          <w:p w:rsidR="00E90BD0" w:rsidRPr="00B259AD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3729" w:type="pct"/>
            <w:gridSpan w:val="5"/>
          </w:tcPr>
          <w:p w:rsidR="00E90BD0" w:rsidRDefault="00E90BD0" w:rsidP="00F52BCE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503065">
              <w:rPr>
                <w:rFonts w:ascii="細明體" w:eastAsia="細明體" w:hAnsi="細明體" w:hint="eastAsia"/>
                <w:sz w:val="20"/>
                <w:szCs w:val="20"/>
              </w:rPr>
              <w:t>□壽險員工　□關係企業員工　□合作廠商</w:t>
            </w:r>
          </w:p>
        </w:tc>
      </w:tr>
      <w:tr w:rsidR="00E90BD0" w:rsidRPr="00E01490" w:rsidTr="00A17DAE">
        <w:tc>
          <w:tcPr>
            <w:tcW w:w="747" w:type="pct"/>
            <w:vMerge/>
          </w:tcPr>
          <w:p w:rsidR="00E90BD0" w:rsidRDefault="00E90BD0" w:rsidP="00F52BCE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524" w:type="pct"/>
            <w:gridSpan w:val="2"/>
          </w:tcPr>
          <w:p w:rsidR="00E90BD0" w:rsidRPr="00B259AD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3729" w:type="pct"/>
            <w:gridSpan w:val="5"/>
          </w:tcPr>
          <w:p w:rsidR="00E90BD0" w:rsidRPr="00B259AD" w:rsidRDefault="00E90BD0" w:rsidP="00F52B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642E1" w:rsidRDefault="00E642E1" w:rsidP="00E642E1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E642E1" w:rsidRDefault="00E642E1" w:rsidP="00E642E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26" style="position:absolute;left:0;text-align:left;margin-left:46.65pt;margin-top:12.25pt;width:366.75pt;height:88.5pt;z-index:251657728" coordorigin="4023,9150" coordsize="7335,1770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7" type="#_x0000_t132" style="position:absolute;left:6345;top:9150;width:2196;height:1770">
              <v:textbox style="mso-next-textbox:#_x0000_s1027">
                <w:txbxContent>
                  <w:p w:rsidR="00E642E1" w:rsidRDefault="00E642E1" w:rsidP="00E642E1">
                    <w:r>
                      <w:rPr>
                        <w:rFonts w:ascii="細明體" w:eastAsia="細明體" w:hAnsi="細明體" w:hint="eastAsia"/>
                      </w:rPr>
                      <w:t>理賠文件檔DTAAC080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4023;top:9375;width:1860;height:1035">
              <v:textbox style="mso-next-textbox:#_x0000_s1028">
                <w:txbxContent>
                  <w:p w:rsidR="00E642E1" w:rsidRDefault="00E642E1" w:rsidP="00E642E1">
                    <w:r>
                      <w:rPr>
                        <w:rFonts w:ascii="細明體" w:eastAsia="細明體" w:hAnsi="細明體" w:hint="eastAsia"/>
                      </w:rPr>
                      <w:t>理賠補件文件維護</w:t>
                    </w:r>
                  </w:p>
                </w:txbxContent>
              </v:textbox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9" type="#_x0000_t134" style="position:absolute;left:9003;top:9540;width:2355;height:960">
              <v:textbox style="mso-next-textbox:#_x0000_s1029">
                <w:txbxContent>
                  <w:p w:rsidR="00E642E1" w:rsidRDefault="00E642E1" w:rsidP="00E642E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理賠文件維護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883;top:10005;width:462;height:0" o:connectortype="straight">
              <v:stroke endarrow="block"/>
            </v:shape>
            <v:shape id="_x0000_s1031" type="#_x0000_t32" style="position:absolute;left:8541;top:10005;width:462;height:0" o:connectortype="straight">
              <v:stroke endarrow="block"/>
            </v:shape>
          </v:group>
        </w:pict>
      </w:r>
    </w:p>
    <w:p w:rsidR="00E642E1" w:rsidRDefault="00E642E1" w:rsidP="00E642E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642E1" w:rsidRDefault="00E642E1" w:rsidP="00E642E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642E1" w:rsidRDefault="00E642E1" w:rsidP="00E642E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642E1" w:rsidRDefault="00E642E1" w:rsidP="00E642E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642E1" w:rsidRDefault="00E642E1" w:rsidP="00E642E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642E1" w:rsidRPr="001C0BB1" w:rsidRDefault="00E642E1" w:rsidP="00E642E1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bookmarkStart w:id="11" w:name="_GoBack"/>
      <w:bookmarkEnd w:id="11"/>
      <w:r>
        <w:rPr>
          <w:rFonts w:ascii="細明體" w:eastAsia="細明體" w:hAnsi="細明體" w:hint="eastAsia"/>
          <w:b/>
          <w:sz w:val="20"/>
          <w:szCs w:val="20"/>
        </w:rPr>
        <w:lastRenderedPageBreak/>
        <w:t>相關檔案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E642E1" w:rsidRPr="00E01490" w:rsidTr="00E642E1">
        <w:tc>
          <w:tcPr>
            <w:tcW w:w="398" w:type="pct"/>
          </w:tcPr>
          <w:p w:rsidR="00E642E1" w:rsidRPr="00C829C1" w:rsidRDefault="00E642E1" w:rsidP="00857FA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E642E1" w:rsidRPr="00C829C1" w:rsidRDefault="00E642E1" w:rsidP="00857FA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E642E1" w:rsidRPr="00C829C1" w:rsidRDefault="00E642E1" w:rsidP="00857FA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642E1" w:rsidRPr="00E01490" w:rsidTr="00E642E1">
        <w:tblPrEx>
          <w:tblLook w:val="01E0" w:firstRow="1" w:lastRow="1" w:firstColumn="1" w:lastColumn="1" w:noHBand="0" w:noVBand="0"/>
        </w:tblPrEx>
        <w:tc>
          <w:tcPr>
            <w:tcW w:w="398" w:type="pct"/>
          </w:tcPr>
          <w:p w:rsidR="00E642E1" w:rsidRPr="00E01490" w:rsidRDefault="00E642E1" w:rsidP="00E642E1">
            <w:pPr>
              <w:widowControl/>
              <w:numPr>
                <w:ilvl w:val="0"/>
                <w:numId w:val="1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E642E1" w:rsidRPr="00E01490" w:rsidRDefault="00E642E1" w:rsidP="00857FA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理賠文件檔</w:t>
            </w:r>
          </w:p>
        </w:tc>
        <w:tc>
          <w:tcPr>
            <w:tcW w:w="1191" w:type="pct"/>
          </w:tcPr>
          <w:p w:rsidR="00E642E1" w:rsidRPr="00E01490" w:rsidRDefault="00E642E1" w:rsidP="00857F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AC080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642E1" w:rsidRPr="00E60524" w:rsidRDefault="00E642E1" w:rsidP="00857FA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E642E1" w:rsidRDefault="00E642E1" w:rsidP="00E64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642E1" w:rsidRPr="001C0BB1" w:rsidRDefault="00E642E1" w:rsidP="00E642E1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E642E1" w:rsidRPr="00E01490" w:rsidTr="00857FA6">
        <w:tc>
          <w:tcPr>
            <w:tcW w:w="455" w:type="pct"/>
          </w:tcPr>
          <w:p w:rsidR="00E642E1" w:rsidRPr="00C829C1" w:rsidRDefault="00E642E1" w:rsidP="00857FA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642E1" w:rsidRPr="00C829C1" w:rsidRDefault="00E642E1" w:rsidP="00857FA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642E1" w:rsidRPr="00C829C1" w:rsidRDefault="00E642E1" w:rsidP="00857FA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642E1" w:rsidRPr="00E01490" w:rsidTr="00857FA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642E1" w:rsidRPr="00E01490" w:rsidRDefault="00E642E1" w:rsidP="00E642E1">
            <w:pPr>
              <w:widowControl/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642E1" w:rsidRPr="00E01490" w:rsidRDefault="00E642E1" w:rsidP="00857FA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642E1" w:rsidRPr="00E01490" w:rsidRDefault="00E642E1" w:rsidP="00857FA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E642E1" w:rsidRDefault="00E642E1" w:rsidP="00E64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642E1" w:rsidRPr="008136F6" w:rsidRDefault="00E642E1" w:rsidP="00E642E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畫面</w:t>
      </w:r>
    </w:p>
    <w:p w:rsidR="00E642E1" w:rsidRDefault="00922523" w:rsidP="00E642E1">
      <w:pPr>
        <w:pStyle w:val="Tabletext"/>
        <w:keepLines w:val="0"/>
        <w:spacing w:after="0" w:line="240" w:lineRule="auto"/>
        <w:rPr>
          <w:ins w:id="12" w:author="伯珊" w:date="2020-05-19T13:24:00Z"/>
          <w:noProof/>
          <w:lang w:eastAsia="zh-TW"/>
        </w:rPr>
      </w:pPr>
      <w:del w:id="13" w:author="伯珊" w:date="2020-05-19T13:24:00Z">
        <w:r w:rsidRPr="00FF3EA5" w:rsidDel="004C34CD">
          <w:rPr>
            <w:noProof/>
            <w:lang w:eastAsia="zh-TW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7in;height:114pt;visibility:visible">
              <v:imagedata r:id="rId7" o:title=""/>
            </v:shape>
          </w:pict>
        </w:r>
      </w:del>
    </w:p>
    <w:p w:rsidR="004C34CD" w:rsidRDefault="004C34CD" w:rsidP="00E642E1">
      <w:pPr>
        <w:pStyle w:val="Tabletext"/>
        <w:keepLines w:val="0"/>
        <w:spacing w:after="0" w:line="240" w:lineRule="auto"/>
        <w:rPr>
          <w:ins w:id="14" w:author="伯珊" w:date="2020-05-19T13:27:00Z"/>
          <w:noProof/>
          <w:lang w:eastAsia="zh-TW"/>
        </w:rPr>
      </w:pPr>
      <w:ins w:id="15" w:author="伯珊" w:date="2020-05-19T13:32:00Z">
        <w:r w:rsidRPr="000D3A4C">
          <w:rPr>
            <w:noProof/>
            <w:lang w:eastAsia="zh-TW"/>
          </w:rPr>
          <w:pict>
            <v:shape id="_x0000_i1026" type="#_x0000_t75" style="width:504.75pt;height:141.75pt;visibility:visible">
              <v:imagedata r:id="rId8" o:title=""/>
            </v:shape>
          </w:pict>
        </w:r>
      </w:ins>
    </w:p>
    <w:p w:rsidR="004C34CD" w:rsidRDefault="004C34CD" w:rsidP="00E642E1">
      <w:pPr>
        <w:pStyle w:val="Tabletext"/>
        <w:keepLines w:val="0"/>
        <w:spacing w:after="0" w:line="240" w:lineRule="auto"/>
        <w:rPr>
          <w:ins w:id="16" w:author="伯珊" w:date="2020-05-19T13:28:00Z"/>
          <w:noProof/>
          <w:lang w:eastAsia="zh-TW"/>
        </w:rPr>
      </w:pPr>
      <w:ins w:id="17" w:author="伯珊" w:date="2020-05-19T13:27:00Z">
        <w:r>
          <w:rPr>
            <w:rFonts w:hint="eastAsia"/>
            <w:noProof/>
            <w:lang w:eastAsia="zh-TW"/>
          </w:rPr>
          <w:t>2020/</w:t>
        </w:r>
      </w:ins>
      <w:ins w:id="18" w:author="伯珊" w:date="2020-05-19T13:28:00Z">
        <w:r>
          <w:rPr>
            <w:rFonts w:hint="eastAsia"/>
            <w:noProof/>
            <w:lang w:eastAsia="zh-TW"/>
          </w:rPr>
          <w:t>5/19</w:t>
        </w:r>
        <w:r>
          <w:rPr>
            <w:rFonts w:hint="eastAsia"/>
            <w:noProof/>
            <w:lang w:eastAsia="zh-TW"/>
          </w:rPr>
          <w:t>新增欄位：</w:t>
        </w:r>
      </w:ins>
    </w:p>
    <w:p w:rsidR="004C34CD" w:rsidRDefault="00D12146" w:rsidP="00113860">
      <w:pPr>
        <w:pStyle w:val="Tabletext"/>
        <w:keepLines w:val="0"/>
        <w:spacing w:after="0" w:line="240" w:lineRule="auto"/>
        <w:rPr>
          <w:ins w:id="19" w:author="伯珊" w:date="2020-05-19T13:31:00Z"/>
          <w:noProof/>
          <w:lang w:eastAsia="zh-TW"/>
        </w:rPr>
      </w:pPr>
      <w:ins w:id="20" w:author="伯珊" w:date="2020-05-19T15:50:00Z">
        <w:r>
          <w:rPr>
            <w:rFonts w:hint="eastAsia"/>
            <w:noProof/>
            <w:lang w:eastAsia="zh-TW"/>
          </w:rPr>
          <w:t>1.</w:t>
        </w:r>
      </w:ins>
      <w:ins w:id="21" w:author="伯珊" w:date="2020-05-19T13:28:00Z">
        <w:r w:rsidR="004C34CD">
          <w:rPr>
            <w:rFonts w:hint="eastAsia"/>
            <w:noProof/>
            <w:lang w:eastAsia="zh-TW"/>
          </w:rPr>
          <w:t>是否為上傳附件</w:t>
        </w:r>
      </w:ins>
      <w:ins w:id="22" w:author="伯珊" w:date="2020-05-19T13:30:00Z">
        <w:r w:rsidR="004C34CD">
          <w:rPr>
            <w:rFonts w:hint="eastAsia"/>
            <w:noProof/>
            <w:lang w:eastAsia="zh-TW"/>
          </w:rPr>
          <w:t>(</w:t>
        </w:r>
        <w:r w:rsidR="004C34CD" w:rsidRPr="004C34CD">
          <w:rPr>
            <w:noProof/>
            <w:lang w:eastAsia="zh-TW"/>
          </w:rPr>
          <w:t>FU_IND</w:t>
        </w:r>
        <w:r w:rsidR="004C34CD">
          <w:rPr>
            <w:rFonts w:hint="eastAsia"/>
            <w:noProof/>
            <w:lang w:eastAsia="zh-TW"/>
          </w:rPr>
          <w:t>)</w:t>
        </w:r>
      </w:ins>
      <w:ins w:id="23" w:author="伯珊" w:date="2020-05-19T13:32:00Z">
        <w:r w:rsidR="004C34CD">
          <w:rPr>
            <w:rFonts w:hint="eastAsia"/>
            <w:noProof/>
            <w:lang w:eastAsia="zh-TW"/>
          </w:rPr>
          <w:t>：下拉選單，</w:t>
        </w:r>
      </w:ins>
      <w:ins w:id="24" w:author="伯珊" w:date="2020-05-19T13:33:00Z">
        <w:r w:rsidR="004C34CD">
          <w:rPr>
            <w:rFonts w:hint="eastAsia"/>
            <w:noProof/>
            <w:lang w:eastAsia="zh-TW"/>
          </w:rPr>
          <w:t>選項</w:t>
        </w:r>
        <w:r w:rsidR="004C34CD">
          <w:rPr>
            <w:rFonts w:hint="eastAsia"/>
            <w:noProof/>
            <w:lang w:eastAsia="zh-TW"/>
          </w:rPr>
          <w:t>:</w:t>
        </w:r>
        <w:r w:rsidR="004C34CD">
          <w:rPr>
            <w:rFonts w:hint="eastAsia"/>
            <w:noProof/>
            <w:lang w:eastAsia="zh-TW"/>
          </w:rPr>
          <w:t>「</w:t>
        </w:r>
        <w:r w:rsidR="004C34CD" w:rsidRPr="004C34CD">
          <w:rPr>
            <w:rFonts w:hint="eastAsia"/>
            <w:noProof/>
            <w:lang w:eastAsia="zh-TW"/>
          </w:rPr>
          <w:t>否</w:t>
        </w:r>
        <w:r w:rsidR="004C34CD">
          <w:rPr>
            <w:rFonts w:hint="eastAsia"/>
            <w:noProof/>
            <w:lang w:eastAsia="zh-TW"/>
          </w:rPr>
          <w:t>」</w:t>
        </w:r>
        <w:r w:rsidR="004C34CD">
          <w:rPr>
            <w:rFonts w:hint="eastAsia"/>
            <w:noProof/>
            <w:lang w:eastAsia="zh-TW"/>
          </w:rPr>
          <w:t>(0)(</w:t>
        </w:r>
        <w:r w:rsidR="004C34CD">
          <w:rPr>
            <w:rFonts w:hint="eastAsia"/>
            <w:noProof/>
            <w:lang w:eastAsia="zh-TW"/>
          </w:rPr>
          <w:t>預設選項</w:t>
        </w:r>
        <w:r w:rsidR="004C34CD">
          <w:rPr>
            <w:rFonts w:hint="eastAsia"/>
            <w:noProof/>
            <w:lang w:eastAsia="zh-TW"/>
          </w:rPr>
          <w:t>)</w:t>
        </w:r>
        <w:r w:rsidR="004C34CD">
          <w:rPr>
            <w:rFonts w:hint="eastAsia"/>
            <w:noProof/>
            <w:lang w:eastAsia="zh-TW"/>
          </w:rPr>
          <w:t>、「</w:t>
        </w:r>
        <w:r w:rsidR="004C34CD" w:rsidRPr="004C34CD">
          <w:rPr>
            <w:rFonts w:hint="eastAsia"/>
            <w:noProof/>
            <w:lang w:eastAsia="zh-TW"/>
          </w:rPr>
          <w:t>否，系統套印</w:t>
        </w:r>
        <w:r w:rsidR="004C34CD">
          <w:rPr>
            <w:rFonts w:hint="eastAsia"/>
            <w:noProof/>
            <w:lang w:eastAsia="zh-TW"/>
          </w:rPr>
          <w:t>」</w:t>
        </w:r>
      </w:ins>
      <w:ins w:id="25" w:author="伯珊" w:date="2020-05-19T13:34:00Z">
        <w:r w:rsidR="004C34CD">
          <w:rPr>
            <w:rFonts w:hint="eastAsia"/>
            <w:noProof/>
            <w:lang w:eastAsia="zh-TW"/>
          </w:rPr>
          <w:t>(1)</w:t>
        </w:r>
        <w:r w:rsidR="004C34CD">
          <w:rPr>
            <w:rFonts w:hint="eastAsia"/>
            <w:noProof/>
            <w:lang w:eastAsia="zh-TW"/>
          </w:rPr>
          <w:t>、</w:t>
        </w:r>
      </w:ins>
      <w:ins w:id="26" w:author="伯珊" w:date="2020-05-19T13:33:00Z">
        <w:r w:rsidR="004C34CD">
          <w:rPr>
            <w:rFonts w:hint="eastAsia"/>
            <w:noProof/>
            <w:lang w:eastAsia="zh-TW"/>
          </w:rPr>
          <w:t>「</w:t>
        </w:r>
      </w:ins>
      <w:ins w:id="27" w:author="伯珊" w:date="2020-05-19T13:34:00Z">
        <w:r w:rsidR="004C34CD" w:rsidRPr="004C34CD">
          <w:rPr>
            <w:rFonts w:hint="eastAsia"/>
            <w:noProof/>
            <w:lang w:eastAsia="zh-TW"/>
          </w:rPr>
          <w:t>是，單一文件</w:t>
        </w:r>
      </w:ins>
      <w:ins w:id="28" w:author="伯珊" w:date="2020-05-19T13:33:00Z">
        <w:r w:rsidR="004C34CD">
          <w:rPr>
            <w:rFonts w:hint="eastAsia"/>
            <w:noProof/>
            <w:lang w:eastAsia="zh-TW"/>
          </w:rPr>
          <w:t>」</w:t>
        </w:r>
      </w:ins>
      <w:ins w:id="29" w:author="伯珊" w:date="2020-05-19T13:34:00Z">
        <w:r w:rsidR="004C34CD">
          <w:rPr>
            <w:rFonts w:hint="eastAsia"/>
            <w:noProof/>
            <w:lang w:eastAsia="zh-TW"/>
          </w:rPr>
          <w:t>(2)</w:t>
        </w:r>
        <w:r w:rsidR="004C34CD">
          <w:rPr>
            <w:rFonts w:hint="eastAsia"/>
            <w:noProof/>
            <w:lang w:eastAsia="zh-TW"/>
          </w:rPr>
          <w:t>、</w:t>
        </w:r>
      </w:ins>
      <w:ins w:id="30" w:author="伯珊" w:date="2020-05-19T13:33:00Z">
        <w:r w:rsidR="004C34CD">
          <w:rPr>
            <w:rFonts w:hint="eastAsia"/>
            <w:noProof/>
            <w:lang w:eastAsia="zh-TW"/>
          </w:rPr>
          <w:t>「</w:t>
        </w:r>
      </w:ins>
      <w:ins w:id="31" w:author="伯珊" w:date="2020-05-19T13:34:00Z">
        <w:r w:rsidR="004C34CD" w:rsidRPr="004C34CD">
          <w:rPr>
            <w:rFonts w:hint="eastAsia"/>
            <w:noProof/>
            <w:lang w:eastAsia="zh-TW"/>
          </w:rPr>
          <w:t>是，多版本文件</w:t>
        </w:r>
      </w:ins>
      <w:ins w:id="32" w:author="伯珊" w:date="2020-05-19T13:33:00Z">
        <w:r w:rsidR="004C34CD">
          <w:rPr>
            <w:rFonts w:hint="eastAsia"/>
            <w:noProof/>
            <w:lang w:eastAsia="zh-TW"/>
          </w:rPr>
          <w:t>」</w:t>
        </w:r>
      </w:ins>
      <w:ins w:id="33" w:author="伯珊" w:date="2020-05-19T13:34:00Z">
        <w:r w:rsidR="004C34CD">
          <w:rPr>
            <w:rFonts w:hint="eastAsia"/>
            <w:noProof/>
            <w:lang w:eastAsia="zh-TW"/>
          </w:rPr>
          <w:t>(3)</w:t>
        </w:r>
      </w:ins>
    </w:p>
    <w:p w:rsidR="004C34CD" w:rsidDel="004C34CD" w:rsidRDefault="00D12146" w:rsidP="00E642E1">
      <w:pPr>
        <w:pStyle w:val="Tabletext"/>
        <w:keepLines w:val="0"/>
        <w:spacing w:after="0" w:line="240" w:lineRule="auto"/>
        <w:rPr>
          <w:del w:id="34" w:author="伯珊" w:date="2020-05-19T13:31:00Z"/>
          <w:noProof/>
          <w:lang w:eastAsia="zh-TW"/>
        </w:rPr>
      </w:pPr>
      <w:ins w:id="35" w:author="伯珊" w:date="2020-05-19T15:50:00Z">
        <w:r>
          <w:rPr>
            <w:rFonts w:hint="eastAsia"/>
            <w:noProof/>
            <w:lang w:eastAsia="zh-TW"/>
          </w:rPr>
          <w:t>2.</w:t>
        </w:r>
      </w:ins>
      <w:ins w:id="36" w:author="伯珊" w:date="2020-05-19T13:31:00Z">
        <w:r w:rsidR="004C34CD" w:rsidRPr="004C34CD">
          <w:rPr>
            <w:rFonts w:hint="eastAsia"/>
            <w:noProof/>
            <w:lang w:eastAsia="zh-TW"/>
          </w:rPr>
          <w:t>是否強制上傳</w:t>
        </w:r>
        <w:r w:rsidR="004C34CD">
          <w:rPr>
            <w:rFonts w:hint="eastAsia"/>
            <w:noProof/>
            <w:lang w:eastAsia="zh-TW"/>
          </w:rPr>
          <w:t>(</w:t>
        </w:r>
        <w:r w:rsidR="004C34CD" w:rsidRPr="004C34CD">
          <w:rPr>
            <w:noProof/>
            <w:lang w:eastAsia="zh-TW"/>
          </w:rPr>
          <w:t>FORCE_FU_IND</w:t>
        </w:r>
        <w:r w:rsidR="004C34CD">
          <w:rPr>
            <w:rFonts w:hint="eastAsia"/>
            <w:noProof/>
            <w:lang w:eastAsia="zh-TW"/>
          </w:rPr>
          <w:t>)</w:t>
        </w:r>
      </w:ins>
      <w:ins w:id="37" w:author="伯珊" w:date="2020-05-19T13:34:00Z">
        <w:r w:rsidR="00113860">
          <w:rPr>
            <w:rFonts w:hint="eastAsia"/>
            <w:noProof/>
            <w:lang w:eastAsia="zh-TW"/>
          </w:rPr>
          <w:t>：</w:t>
        </w:r>
      </w:ins>
      <w:ins w:id="38" w:author="伯珊" w:date="2020-05-19T13:35:00Z">
        <w:r w:rsidR="00113860">
          <w:rPr>
            <w:rFonts w:hint="eastAsia"/>
            <w:noProof/>
            <w:lang w:eastAsia="zh-TW"/>
          </w:rPr>
          <w:t>下拉選單，選項：「否」</w:t>
        </w:r>
        <w:r w:rsidR="00113860">
          <w:rPr>
            <w:rFonts w:hint="eastAsia"/>
            <w:noProof/>
            <w:lang w:eastAsia="zh-TW"/>
          </w:rPr>
          <w:t>(0)(</w:t>
        </w:r>
        <w:r w:rsidR="00113860">
          <w:rPr>
            <w:rFonts w:hint="eastAsia"/>
            <w:noProof/>
            <w:lang w:eastAsia="zh-TW"/>
          </w:rPr>
          <w:t>預設項目</w:t>
        </w:r>
        <w:r w:rsidR="00113860">
          <w:rPr>
            <w:rFonts w:hint="eastAsia"/>
            <w:noProof/>
            <w:lang w:eastAsia="zh-TW"/>
          </w:rPr>
          <w:t>)</w:t>
        </w:r>
        <w:r w:rsidR="00113860">
          <w:rPr>
            <w:rFonts w:hint="eastAsia"/>
            <w:noProof/>
            <w:lang w:eastAsia="zh-TW"/>
          </w:rPr>
          <w:t>、「是」</w:t>
        </w:r>
        <w:r w:rsidR="00113860">
          <w:rPr>
            <w:rFonts w:hint="eastAsia"/>
            <w:noProof/>
            <w:lang w:eastAsia="zh-TW"/>
          </w:rPr>
          <w:t>(1)</w:t>
        </w:r>
        <w:r w:rsidR="00113860">
          <w:rPr>
            <w:rFonts w:hint="eastAsia"/>
            <w:noProof/>
            <w:lang w:eastAsia="zh-TW"/>
          </w:rPr>
          <w:t>。</w:t>
        </w:r>
        <w:r w:rsidR="00113860">
          <w:rPr>
            <w:rFonts w:hint="eastAsia"/>
            <w:noProof/>
            <w:lang w:eastAsia="zh-TW"/>
          </w:rPr>
          <w:t xml:space="preserve"> </w:t>
        </w:r>
        <w:r w:rsidR="00113860">
          <w:rPr>
            <w:rFonts w:hint="eastAsia"/>
            <w:noProof/>
            <w:lang w:eastAsia="zh-TW"/>
          </w:rPr>
          <w:t>若</w:t>
        </w:r>
      </w:ins>
      <w:ins w:id="39" w:author="伯珊" w:date="2020-05-19T13:36:00Z">
        <w:r w:rsidR="00113860">
          <w:rPr>
            <w:rFonts w:hint="eastAsia"/>
            <w:noProof/>
            <w:lang w:eastAsia="zh-TW"/>
          </w:rPr>
          <w:t xml:space="preserve"> </w:t>
        </w:r>
        <w:r w:rsidR="00113860" w:rsidRPr="00113860">
          <w:rPr>
            <w:rFonts w:hint="eastAsia"/>
            <w:noProof/>
            <w:lang w:eastAsia="zh-TW"/>
          </w:rPr>
          <w:t>是否為上傳附件</w:t>
        </w:r>
        <w:r w:rsidR="00113860">
          <w:rPr>
            <w:rFonts w:hint="eastAsia"/>
            <w:noProof/>
            <w:lang w:eastAsia="zh-TW"/>
          </w:rPr>
          <w:t xml:space="preserve"> </w:t>
        </w:r>
        <w:r w:rsidR="00113860">
          <w:rPr>
            <w:rFonts w:hint="eastAsia"/>
            <w:noProof/>
            <w:lang w:eastAsia="zh-TW"/>
          </w:rPr>
          <w:t>選項為「否」或「</w:t>
        </w:r>
        <w:r w:rsidR="00113860" w:rsidRPr="004C34CD">
          <w:rPr>
            <w:rFonts w:hint="eastAsia"/>
            <w:noProof/>
            <w:lang w:eastAsia="zh-TW"/>
          </w:rPr>
          <w:t>否，系統套印</w:t>
        </w:r>
        <w:r w:rsidR="00113860">
          <w:rPr>
            <w:rFonts w:hint="eastAsia"/>
            <w:noProof/>
            <w:lang w:eastAsia="zh-TW"/>
          </w:rPr>
          <w:t>」時，本下拉選單只能選「否」</w:t>
        </w:r>
      </w:ins>
      <w:ins w:id="40" w:author="伯珊" w:date="2020-05-19T13:37:00Z">
        <w:r w:rsidR="00113860">
          <w:rPr>
            <w:rFonts w:hint="eastAsia"/>
            <w:noProof/>
            <w:lang w:eastAsia="zh-TW"/>
          </w:rPr>
          <w:t>。</w:t>
        </w:r>
      </w:ins>
    </w:p>
    <w:p w:rsidR="00D12146" w:rsidRDefault="00D12146" w:rsidP="00E642E1">
      <w:pPr>
        <w:pStyle w:val="Tabletext"/>
        <w:keepLines w:val="0"/>
        <w:spacing w:after="0" w:line="240" w:lineRule="auto"/>
        <w:rPr>
          <w:ins w:id="41" w:author="伯珊" w:date="2020-05-19T15:54:00Z"/>
          <w:noProof/>
          <w:lang w:eastAsia="zh-TW"/>
        </w:rPr>
      </w:pPr>
      <w:ins w:id="42" w:author="伯珊" w:date="2020-05-19T15:50:00Z">
        <w:r>
          <w:rPr>
            <w:rFonts w:hint="eastAsia"/>
            <w:noProof/>
            <w:lang w:eastAsia="zh-TW"/>
          </w:rPr>
          <w:t>3.</w:t>
        </w:r>
      </w:ins>
      <w:ins w:id="43" w:author="伯珊" w:date="2020-05-19T13:31:00Z">
        <w:r w:rsidR="004C34CD">
          <w:rPr>
            <w:rFonts w:hint="eastAsia"/>
            <w:noProof/>
            <w:lang w:eastAsia="zh-TW"/>
          </w:rPr>
          <w:t>系統管理文件編號</w:t>
        </w:r>
        <w:r w:rsidR="004C34CD">
          <w:rPr>
            <w:rFonts w:hint="eastAsia"/>
            <w:noProof/>
            <w:lang w:eastAsia="zh-TW"/>
          </w:rPr>
          <w:t>(</w:t>
        </w:r>
        <w:r w:rsidR="004C34CD" w:rsidRPr="004C34CD">
          <w:rPr>
            <w:noProof/>
            <w:lang w:eastAsia="zh-TW"/>
          </w:rPr>
          <w:t>Z0_DOC_NO</w:t>
        </w:r>
        <w:r w:rsidR="004C34CD">
          <w:rPr>
            <w:rFonts w:hint="eastAsia"/>
            <w:noProof/>
            <w:lang w:eastAsia="zh-TW"/>
          </w:rPr>
          <w:t>)</w:t>
        </w:r>
      </w:ins>
      <w:ins w:id="44" w:author="伯珊" w:date="2020-05-19T15:50:00Z">
        <w:r>
          <w:rPr>
            <w:rFonts w:hint="eastAsia"/>
            <w:noProof/>
            <w:lang w:eastAsia="zh-TW"/>
          </w:rPr>
          <w:t>：</w:t>
        </w:r>
      </w:ins>
      <w:ins w:id="45" w:author="伯珊" w:date="2020-05-19T16:57:00Z">
        <w:r w:rsidR="008971E3">
          <w:rPr>
            <w:rFonts w:hint="eastAsia"/>
            <w:noProof/>
            <w:lang w:eastAsia="zh-TW"/>
          </w:rPr>
          <w:t>當</w:t>
        </w:r>
      </w:ins>
      <w:ins w:id="46" w:author="伯珊" w:date="2020-05-19T16:58:00Z">
        <w:r w:rsidR="008971E3">
          <w:rPr>
            <w:rFonts w:hint="eastAsia"/>
            <w:noProof/>
            <w:lang w:eastAsia="zh-TW"/>
          </w:rPr>
          <w:t xml:space="preserve"> </w:t>
        </w:r>
        <w:r w:rsidR="008971E3">
          <w:rPr>
            <w:rFonts w:hint="eastAsia"/>
            <w:noProof/>
            <w:lang w:eastAsia="zh-TW"/>
          </w:rPr>
          <w:t>是否為上傳附件</w:t>
        </w:r>
        <w:r w:rsidR="008971E3">
          <w:rPr>
            <w:rFonts w:hint="eastAsia"/>
            <w:noProof/>
            <w:lang w:eastAsia="zh-TW"/>
          </w:rPr>
          <w:t xml:space="preserve"> </w:t>
        </w:r>
        <w:r w:rsidR="008971E3">
          <w:rPr>
            <w:rFonts w:hint="eastAsia"/>
            <w:noProof/>
            <w:lang w:eastAsia="zh-TW"/>
          </w:rPr>
          <w:t>選項為「</w:t>
        </w:r>
        <w:r w:rsidR="008971E3" w:rsidRPr="004C34CD">
          <w:rPr>
            <w:rFonts w:hint="eastAsia"/>
            <w:noProof/>
            <w:lang w:eastAsia="zh-TW"/>
          </w:rPr>
          <w:t>是，單一文件</w:t>
        </w:r>
        <w:r w:rsidR="008971E3">
          <w:rPr>
            <w:rFonts w:hint="eastAsia"/>
            <w:noProof/>
            <w:lang w:eastAsia="zh-TW"/>
          </w:rPr>
          <w:t>」時，才能輸入此欄位</w:t>
        </w:r>
      </w:ins>
      <w:ins w:id="47" w:author="伯珊" w:date="2020-05-19T17:01:00Z">
        <w:r w:rsidR="00D62D60">
          <w:rPr>
            <w:rFonts w:hint="eastAsia"/>
            <w:noProof/>
            <w:lang w:eastAsia="zh-TW"/>
          </w:rPr>
          <w:t>，</w:t>
        </w:r>
      </w:ins>
      <w:ins w:id="48" w:author="伯珊" w:date="2020-05-19T17:02:00Z">
        <w:r w:rsidR="00D62D60">
          <w:rPr>
            <w:rFonts w:hint="eastAsia"/>
            <w:noProof/>
            <w:lang w:eastAsia="zh-TW"/>
          </w:rPr>
          <w:t>欄位必須有值</w:t>
        </w:r>
      </w:ins>
      <w:ins w:id="49" w:author="伯珊" w:date="2020-05-19T17:01:00Z">
        <w:r w:rsidR="008971E3">
          <w:rPr>
            <w:rFonts w:hint="eastAsia"/>
            <w:noProof/>
            <w:lang w:eastAsia="zh-TW"/>
          </w:rPr>
          <w:t>;</w:t>
        </w:r>
        <w:r w:rsidR="008971E3">
          <w:rPr>
            <w:noProof/>
            <w:lang w:eastAsia="zh-TW"/>
          </w:rPr>
          <w:t xml:space="preserve"> </w:t>
        </w:r>
      </w:ins>
      <w:ins w:id="50" w:author="伯珊" w:date="2020-05-19T16:59:00Z">
        <w:r w:rsidR="008971E3">
          <w:rPr>
            <w:rFonts w:hint="eastAsia"/>
            <w:noProof/>
            <w:lang w:eastAsia="zh-TW"/>
          </w:rPr>
          <w:t>其餘狀況</w:t>
        </w:r>
      </w:ins>
      <w:ins w:id="51" w:author="伯珊" w:date="2020-05-19T17:00:00Z">
        <w:r w:rsidR="008971E3" w:rsidRPr="008971E3">
          <w:rPr>
            <w:noProof/>
            <w:lang w:eastAsia="zh-TW"/>
          </w:rPr>
          <w:t>class="textBoxDisable" readOnly</w:t>
        </w:r>
      </w:ins>
      <w:ins w:id="52" w:author="伯珊" w:date="2020-05-19T16:58:00Z">
        <w:r w:rsidR="008971E3">
          <w:rPr>
            <w:rFonts w:hint="eastAsia"/>
            <w:noProof/>
            <w:lang w:eastAsia="zh-TW"/>
          </w:rPr>
          <w:t>。</w:t>
        </w:r>
      </w:ins>
      <w:ins w:id="53" w:author="伯珊" w:date="2020-05-19T15:51:00Z">
        <w:r>
          <w:rPr>
            <w:rFonts w:hint="eastAsia"/>
            <w:noProof/>
            <w:lang w:eastAsia="zh-TW"/>
          </w:rPr>
          <w:t>新增</w:t>
        </w:r>
      </w:ins>
      <w:ins w:id="54" w:author="伯珊" w:date="2020-05-19T16:49:00Z">
        <w:r w:rsidR="002C1577">
          <w:rPr>
            <w:rFonts w:hint="eastAsia"/>
            <w:noProof/>
            <w:lang w:eastAsia="zh-TW"/>
          </w:rPr>
          <w:t>及</w:t>
        </w:r>
      </w:ins>
      <w:ins w:id="55" w:author="伯珊" w:date="2020-05-19T15:51:00Z">
        <w:r>
          <w:rPr>
            <w:rFonts w:hint="eastAsia"/>
            <w:noProof/>
            <w:lang w:eastAsia="zh-TW"/>
          </w:rPr>
          <w:t>修改時，</w:t>
        </w:r>
      </w:ins>
      <w:ins w:id="56" w:author="伯珊" w:date="2020-05-19T17:03:00Z">
        <w:r w:rsidR="00D62D60">
          <w:rPr>
            <w:rFonts w:hint="eastAsia"/>
            <w:noProof/>
            <w:lang w:eastAsia="zh-TW"/>
          </w:rPr>
          <w:t>欄位有值時</w:t>
        </w:r>
      </w:ins>
      <w:ins w:id="57" w:author="伯珊" w:date="2020-05-19T15:51:00Z">
        <w:r>
          <w:rPr>
            <w:rFonts w:hint="eastAsia"/>
            <w:noProof/>
            <w:lang w:eastAsia="zh-TW"/>
          </w:rPr>
          <w:t>需同步檢核該編號是否存在於</w:t>
        </w:r>
        <w:r>
          <w:rPr>
            <w:rFonts w:hint="eastAsia"/>
            <w:noProof/>
            <w:lang w:eastAsia="zh-TW"/>
          </w:rPr>
          <w:t>DTAAZ401</w:t>
        </w:r>
      </w:ins>
      <w:ins w:id="58" w:author="伯珊" w:date="2020-05-19T15:53:00Z">
        <w:r>
          <w:rPr>
            <w:rFonts w:hint="eastAsia"/>
            <w:noProof/>
            <w:lang w:eastAsia="zh-TW"/>
          </w:rPr>
          <w:t>，條件</w:t>
        </w:r>
      </w:ins>
      <w:ins w:id="59" w:author="伯珊" w:date="2020-05-19T15:54:00Z">
        <w:r>
          <w:rPr>
            <w:rFonts w:hint="eastAsia"/>
            <w:noProof/>
            <w:lang w:eastAsia="zh-TW"/>
          </w:rPr>
          <w:t>：</w:t>
        </w:r>
      </w:ins>
    </w:p>
    <w:p w:rsidR="00D12146" w:rsidRDefault="00D12146" w:rsidP="00D12146">
      <w:pPr>
        <w:pStyle w:val="Tabletext"/>
        <w:keepLines w:val="0"/>
        <w:spacing w:after="0" w:line="240" w:lineRule="auto"/>
        <w:ind w:firstLine="425"/>
        <w:rPr>
          <w:ins w:id="60" w:author="伯珊" w:date="2020-05-19T15:54:00Z"/>
          <w:noProof/>
          <w:lang w:eastAsia="zh-TW"/>
        </w:rPr>
        <w:pPrChange w:id="61" w:author="伯珊" w:date="2020-05-19T15:54:00Z">
          <w:pPr>
            <w:pStyle w:val="Tabletext"/>
            <w:keepLines w:val="0"/>
            <w:spacing w:after="0" w:line="240" w:lineRule="auto"/>
          </w:pPr>
        </w:pPrChange>
      </w:pPr>
      <w:ins w:id="62" w:author="伯珊" w:date="2020-05-19T15:54:00Z">
        <w:r>
          <w:rPr>
            <w:rFonts w:hint="eastAsia"/>
            <w:noProof/>
            <w:lang w:eastAsia="zh-TW"/>
          </w:rPr>
          <w:t>DTAAZ401</w:t>
        </w:r>
        <w:r>
          <w:rPr>
            <w:noProof/>
            <w:lang w:eastAsia="zh-TW"/>
          </w:rPr>
          <w:t>.</w:t>
        </w:r>
      </w:ins>
      <w:ins w:id="63" w:author="伯珊" w:date="2020-05-19T15:51:00Z">
        <w:r w:rsidRPr="00D12146">
          <w:rPr>
            <w:noProof/>
            <w:lang w:eastAsia="zh-TW"/>
          </w:rPr>
          <w:t>DOC_NO</w:t>
        </w:r>
        <w:r>
          <w:rPr>
            <w:noProof/>
            <w:lang w:eastAsia="zh-TW"/>
          </w:rPr>
          <w:t xml:space="preserve"> </w:t>
        </w:r>
      </w:ins>
      <w:ins w:id="64" w:author="伯珊" w:date="2020-05-19T15:54:00Z">
        <w:r>
          <w:rPr>
            <w:rFonts w:hint="eastAsia"/>
            <w:noProof/>
            <w:lang w:eastAsia="zh-TW"/>
          </w:rPr>
          <w:t xml:space="preserve">= </w:t>
        </w:r>
        <w:r>
          <w:rPr>
            <w:rFonts w:hint="eastAsia"/>
            <w:noProof/>
            <w:lang w:eastAsia="zh-TW"/>
          </w:rPr>
          <w:t>畫面</w:t>
        </w:r>
        <w:r>
          <w:rPr>
            <w:rFonts w:hint="eastAsia"/>
            <w:noProof/>
            <w:lang w:eastAsia="zh-TW"/>
          </w:rPr>
          <w:t>.</w:t>
        </w:r>
        <w:r>
          <w:rPr>
            <w:rFonts w:hint="eastAsia"/>
            <w:noProof/>
            <w:lang w:eastAsia="zh-TW"/>
          </w:rPr>
          <w:t>系統管理文件編號</w:t>
        </w:r>
        <w:r>
          <w:rPr>
            <w:rFonts w:hint="eastAsia"/>
            <w:noProof/>
            <w:lang w:eastAsia="zh-TW"/>
          </w:rPr>
          <w:t xml:space="preserve"> </w:t>
        </w:r>
      </w:ins>
      <w:ins w:id="65" w:author="伯珊" w:date="2020-05-19T15:51:00Z">
        <w:r>
          <w:rPr>
            <w:rFonts w:hint="eastAsia"/>
            <w:noProof/>
            <w:lang w:eastAsia="zh-TW"/>
          </w:rPr>
          <w:t>且</w:t>
        </w:r>
        <w:r>
          <w:rPr>
            <w:rFonts w:hint="eastAsia"/>
            <w:noProof/>
            <w:lang w:eastAsia="zh-TW"/>
          </w:rPr>
          <w:t xml:space="preserve"> </w:t>
        </w:r>
      </w:ins>
    </w:p>
    <w:p w:rsidR="00D12146" w:rsidRDefault="00D12146" w:rsidP="00D12146">
      <w:pPr>
        <w:pStyle w:val="Tabletext"/>
        <w:keepLines w:val="0"/>
        <w:spacing w:after="0" w:line="240" w:lineRule="auto"/>
        <w:ind w:firstLine="425"/>
        <w:rPr>
          <w:ins w:id="66" w:author="伯珊" w:date="2020-05-19T15:54:00Z"/>
          <w:noProof/>
          <w:lang w:eastAsia="zh-TW"/>
        </w:rPr>
        <w:pPrChange w:id="67" w:author="伯珊" w:date="2020-05-19T15:54:00Z">
          <w:pPr>
            <w:pStyle w:val="Tabletext"/>
            <w:keepLines w:val="0"/>
            <w:spacing w:after="0" w:line="240" w:lineRule="auto"/>
          </w:pPr>
        </w:pPrChange>
      </w:pPr>
      <w:ins w:id="68" w:author="伯珊" w:date="2020-05-19T15:51:00Z">
        <w:r>
          <w:rPr>
            <w:rFonts w:hint="eastAsia"/>
            <w:noProof/>
            <w:lang w:eastAsia="zh-TW"/>
          </w:rPr>
          <w:t>DTAAZ401</w:t>
        </w:r>
        <w:r>
          <w:rPr>
            <w:noProof/>
            <w:lang w:eastAsia="zh-TW"/>
          </w:rPr>
          <w:t xml:space="preserve">.SYS_NO = </w:t>
        </w:r>
      </w:ins>
      <w:ins w:id="69" w:author="伯珊" w:date="2020-05-19T15:52:00Z">
        <w:r>
          <w:rPr>
            <w:noProof/>
            <w:lang w:eastAsia="zh-TW"/>
          </w:rPr>
          <w:t>‘</w:t>
        </w:r>
        <w:r>
          <w:rPr>
            <w:rFonts w:hint="eastAsia"/>
            <w:noProof/>
            <w:lang w:eastAsia="zh-TW"/>
          </w:rPr>
          <w:t>AA</w:t>
        </w:r>
        <w:r>
          <w:rPr>
            <w:noProof/>
            <w:lang w:eastAsia="zh-TW"/>
          </w:rPr>
          <w:t xml:space="preserve">’ </w:t>
        </w:r>
        <w:r>
          <w:rPr>
            <w:rFonts w:hint="eastAsia"/>
            <w:noProof/>
            <w:lang w:eastAsia="zh-TW"/>
          </w:rPr>
          <w:t>且</w:t>
        </w:r>
      </w:ins>
    </w:p>
    <w:p w:rsidR="004C34CD" w:rsidRDefault="00D12146" w:rsidP="00D12146">
      <w:pPr>
        <w:pStyle w:val="Tabletext"/>
        <w:keepLines w:val="0"/>
        <w:spacing w:after="0" w:line="240" w:lineRule="auto"/>
        <w:ind w:firstLine="425"/>
        <w:rPr>
          <w:ins w:id="70" w:author="伯珊" w:date="2020-05-19T15:54:00Z"/>
          <w:noProof/>
          <w:lang w:eastAsia="zh-TW"/>
        </w:rPr>
        <w:pPrChange w:id="71" w:author="伯珊" w:date="2020-05-19T15:54:00Z">
          <w:pPr>
            <w:pStyle w:val="Tabletext"/>
            <w:keepLines w:val="0"/>
            <w:spacing w:after="0" w:line="240" w:lineRule="auto"/>
          </w:pPr>
        </w:pPrChange>
      </w:pPr>
      <w:ins w:id="72" w:author="伯珊" w:date="2020-05-19T15:53:00Z">
        <w:r>
          <w:rPr>
            <w:rFonts w:hint="eastAsia"/>
            <w:noProof/>
            <w:lang w:eastAsia="zh-TW"/>
          </w:rPr>
          <w:t>DTAAZ401</w:t>
        </w:r>
        <w:r>
          <w:rPr>
            <w:noProof/>
            <w:lang w:eastAsia="zh-TW"/>
          </w:rPr>
          <w:t>.</w:t>
        </w:r>
        <w:r w:rsidR="00AF7F94">
          <w:rPr>
            <w:rFonts w:hint="eastAsia"/>
            <w:noProof/>
            <w:lang w:eastAsia="zh-TW"/>
          </w:rPr>
          <w:t>S</w:t>
        </w:r>
      </w:ins>
      <w:ins w:id="73" w:author="伯珊" w:date="2020-05-19T17:07:00Z">
        <w:r w:rsidR="00AF7F94">
          <w:rPr>
            <w:noProof/>
            <w:lang w:eastAsia="zh-TW"/>
          </w:rPr>
          <w:t>U</w:t>
        </w:r>
      </w:ins>
      <w:ins w:id="74" w:author="伯珊" w:date="2020-05-19T15:53:00Z">
        <w:r>
          <w:rPr>
            <w:rFonts w:hint="eastAsia"/>
            <w:noProof/>
            <w:lang w:eastAsia="zh-TW"/>
          </w:rPr>
          <w:t>B_SYS_NO=</w:t>
        </w:r>
        <w:r>
          <w:rPr>
            <w:noProof/>
            <w:lang w:eastAsia="zh-TW"/>
          </w:rPr>
          <w:t xml:space="preserve"> ‘00’ </w:t>
        </w:r>
        <w:r>
          <w:rPr>
            <w:rFonts w:hint="eastAsia"/>
            <w:noProof/>
            <w:lang w:eastAsia="zh-TW"/>
          </w:rPr>
          <w:t>且</w:t>
        </w:r>
        <w:r>
          <w:rPr>
            <w:rFonts w:hint="eastAsia"/>
            <w:noProof/>
            <w:lang w:eastAsia="zh-TW"/>
          </w:rPr>
          <w:t xml:space="preserve"> </w:t>
        </w:r>
      </w:ins>
    </w:p>
    <w:p w:rsidR="00D12146" w:rsidRDefault="00D12146" w:rsidP="00D12146">
      <w:pPr>
        <w:pStyle w:val="Tabletext"/>
        <w:keepLines w:val="0"/>
        <w:spacing w:after="0" w:line="240" w:lineRule="auto"/>
        <w:ind w:firstLine="425"/>
        <w:rPr>
          <w:ins w:id="75" w:author="伯珊" w:date="2020-05-19T17:06:00Z"/>
          <w:noProof/>
          <w:lang w:eastAsia="zh-TW"/>
        </w:rPr>
        <w:pPrChange w:id="76" w:author="伯珊" w:date="2020-05-19T15:54:00Z">
          <w:pPr>
            <w:pStyle w:val="Tabletext"/>
            <w:keepLines w:val="0"/>
            <w:spacing w:after="0" w:line="240" w:lineRule="auto"/>
          </w:pPr>
        </w:pPrChange>
      </w:pPr>
      <w:ins w:id="77" w:author="伯珊" w:date="2020-05-19T15:54:00Z">
        <w:r>
          <w:rPr>
            <w:rFonts w:hint="eastAsia"/>
            <w:noProof/>
            <w:lang w:eastAsia="zh-TW"/>
          </w:rPr>
          <w:t>DTAAZ401</w:t>
        </w:r>
        <w:r>
          <w:rPr>
            <w:noProof/>
            <w:lang w:eastAsia="zh-TW"/>
          </w:rPr>
          <w:t>.</w:t>
        </w:r>
      </w:ins>
      <w:ins w:id="78" w:author="伯珊" w:date="2020-05-19T15:55:00Z">
        <w:r>
          <w:rPr>
            <w:rFonts w:hint="eastAsia"/>
            <w:noProof/>
            <w:lang w:eastAsia="zh-TW"/>
          </w:rPr>
          <w:t xml:space="preserve">TYPE= </w:t>
        </w:r>
      </w:ins>
      <w:ins w:id="79" w:author="伯珊" w:date="2020-05-19T16:11:00Z">
        <w:r w:rsidR="00C45835">
          <w:rPr>
            <w:noProof/>
            <w:lang w:eastAsia="zh-TW"/>
          </w:rPr>
          <w:t>‘7’</w:t>
        </w:r>
      </w:ins>
    </w:p>
    <w:p w:rsidR="004451C4" w:rsidRDefault="004451C4" w:rsidP="004451C4">
      <w:pPr>
        <w:pStyle w:val="Tabletext"/>
        <w:keepLines w:val="0"/>
        <w:spacing w:after="0" w:line="240" w:lineRule="auto"/>
        <w:rPr>
          <w:ins w:id="80" w:author="伯珊" w:date="2020-05-19T13:31:00Z"/>
          <w:rFonts w:hint="eastAsia"/>
          <w:noProof/>
          <w:lang w:eastAsia="zh-TW"/>
        </w:rPr>
      </w:pPr>
      <w:ins w:id="81" w:author="伯珊" w:date="2020-05-19T17:06:00Z">
        <w:r>
          <w:rPr>
            <w:rFonts w:hint="eastAsia"/>
            <w:noProof/>
            <w:lang w:eastAsia="zh-TW"/>
          </w:rPr>
          <w:t>若不存在則需丟出錯誤訊息</w:t>
        </w:r>
        <w:r>
          <w:rPr>
            <w:noProof/>
            <w:lang w:eastAsia="zh-TW"/>
          </w:rPr>
          <w:sym w:font="Wingdings" w:char="F0E8"/>
        </w:r>
        <w:r>
          <w:rPr>
            <w:noProof/>
            <w:lang w:eastAsia="zh-TW"/>
          </w:rPr>
          <w:t xml:space="preserve"> </w:t>
        </w:r>
      </w:ins>
      <w:ins w:id="82" w:author="伯珊" w:date="2020-05-19T17:07:00Z">
        <w:r>
          <w:rPr>
            <w:rFonts w:hint="eastAsia"/>
            <w:noProof/>
            <w:lang w:eastAsia="zh-TW"/>
          </w:rPr>
          <w:t>「</w:t>
        </w:r>
      </w:ins>
      <w:ins w:id="83" w:author="伯珊" w:date="2020-05-19T17:06:00Z">
        <w:r>
          <w:rPr>
            <w:rFonts w:hint="eastAsia"/>
            <w:noProof/>
            <w:lang w:eastAsia="zh-TW"/>
          </w:rPr>
          <w:t>系統管理文件編號不存在</w:t>
        </w:r>
      </w:ins>
      <w:ins w:id="84" w:author="伯珊" w:date="2020-05-19T17:07:00Z">
        <w:r>
          <w:rPr>
            <w:rFonts w:hint="eastAsia"/>
            <w:noProof/>
            <w:lang w:eastAsia="zh-TW"/>
          </w:rPr>
          <w:t>，</w:t>
        </w:r>
      </w:ins>
      <w:ins w:id="85" w:author="伯珊" w:date="2020-05-19T17:06:00Z">
        <w:r>
          <w:rPr>
            <w:noProof/>
            <w:lang w:eastAsia="zh-TW"/>
          </w:rPr>
          <w:t>請確認</w:t>
        </w:r>
      </w:ins>
      <w:ins w:id="86" w:author="伯珊" w:date="2020-05-19T17:07:00Z">
        <w:r>
          <w:rPr>
            <w:rFonts w:hint="eastAsia"/>
            <w:noProof/>
            <w:lang w:eastAsia="zh-TW"/>
          </w:rPr>
          <w:t>」</w:t>
        </w:r>
      </w:ins>
    </w:p>
    <w:p w:rsidR="009818F8" w:rsidRDefault="009818F8" w:rsidP="00E642E1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857FA6" w:rsidRDefault="00857FA6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857FA6" w:rsidRDefault="00857F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57FA6" w:rsidRDefault="00857F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傳入文件代碼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為空值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新增動作</w:t>
      </w:r>
      <w:r>
        <w:rPr>
          <w:rFonts w:hint="eastAsia"/>
          <w:kern w:val="2"/>
          <w:szCs w:val="24"/>
          <w:lang w:eastAsia="zh-TW"/>
        </w:rPr>
        <w:t>)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DTAAC080 </w:t>
      </w:r>
      <w:r>
        <w:rPr>
          <w:rFonts w:hint="eastAsia"/>
          <w:kern w:val="2"/>
          <w:szCs w:val="24"/>
          <w:lang w:eastAsia="zh-TW"/>
        </w:rPr>
        <w:t>找出現有檔案文件代碼最大值</w:t>
      </w:r>
      <w:r>
        <w:rPr>
          <w:rFonts w:hint="eastAsia"/>
          <w:kern w:val="2"/>
          <w:szCs w:val="24"/>
          <w:lang w:eastAsia="zh-TW"/>
        </w:rPr>
        <w:t xml:space="preserve">+1 </w:t>
      </w:r>
      <w:r>
        <w:rPr>
          <w:rFonts w:hint="eastAsia"/>
          <w:kern w:val="2"/>
          <w:szCs w:val="24"/>
          <w:lang w:eastAsia="zh-TW"/>
        </w:rPr>
        <w:t>顯示於畫面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文件代碼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欄位。</w:t>
      </w:r>
    </w:p>
    <w:p w:rsidR="00857FA6" w:rsidRDefault="00857FA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若無資料，文件代碼為</w:t>
      </w:r>
      <w:r>
        <w:rPr>
          <w:rFonts w:hint="eastAsia"/>
          <w:kern w:val="2"/>
          <w:szCs w:val="24"/>
          <w:lang w:eastAsia="zh-TW"/>
        </w:rPr>
        <w:t xml:space="preserve"> 310001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輸入人員：使用者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輸入日期：</w:t>
      </w:r>
      <w:r>
        <w:rPr>
          <w:rFonts w:hint="eastAsia"/>
          <w:kern w:val="2"/>
          <w:szCs w:val="24"/>
          <w:lang w:eastAsia="zh-TW"/>
        </w:rPr>
        <w:t>CURRENT DATE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新增</w:t>
      </w:r>
      <w:r>
        <w:rPr>
          <w:rFonts w:hint="eastAsia"/>
          <w:kern w:val="2"/>
          <w:szCs w:val="24"/>
          <w:lang w:eastAsia="zh-TW"/>
        </w:rPr>
        <w:t xml:space="preserve"> 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(</w:t>
      </w:r>
      <w:r>
        <w:rPr>
          <w:rFonts w:hint="eastAsia"/>
          <w:kern w:val="2"/>
          <w:szCs w:val="24"/>
          <w:lang w:eastAsia="zh-TW"/>
        </w:rPr>
        <w:t>修改動作</w:t>
      </w:r>
      <w:r>
        <w:rPr>
          <w:rFonts w:hint="eastAsia"/>
          <w:kern w:val="2"/>
          <w:szCs w:val="24"/>
          <w:lang w:eastAsia="zh-TW"/>
        </w:rPr>
        <w:t>)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DTAAC080 BY </w:t>
      </w:r>
      <w:r>
        <w:rPr>
          <w:rFonts w:hint="eastAsia"/>
          <w:kern w:val="2"/>
          <w:szCs w:val="24"/>
          <w:lang w:eastAsia="zh-TW"/>
        </w:rPr>
        <w:t>傳入文件代號。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FOUND</w:t>
      </w:r>
      <w:r>
        <w:rPr>
          <w:rFonts w:hint="eastAsia"/>
          <w:kern w:val="2"/>
          <w:szCs w:val="24"/>
          <w:lang w:eastAsia="zh-TW"/>
        </w:rPr>
        <w:t>：</w:t>
      </w:r>
    </w:p>
    <w:p w:rsidR="00857FA6" w:rsidRDefault="00857FA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查無該文件代碼</w:t>
      </w:r>
      <w:r>
        <w:rPr>
          <w:rFonts w:hint="eastAsia"/>
          <w:kern w:val="2"/>
          <w:szCs w:val="24"/>
          <w:lang w:eastAsia="zh-TW"/>
        </w:rPr>
        <w:t xml:space="preserve"> :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傳入文件代碼。</w:t>
      </w:r>
    </w:p>
    <w:p w:rsidR="00857FA6" w:rsidRDefault="00857FA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AAC0_0800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</w:p>
    <w:p w:rsidR="00857FA6" w:rsidRDefault="00857FA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顯示資料。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57FA6" w:rsidRDefault="00857F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刪除、修改</w:t>
      </w:r>
      <w:r>
        <w:rPr>
          <w:rFonts w:hint="eastAsia"/>
          <w:kern w:val="2"/>
          <w:szCs w:val="24"/>
          <w:lang w:eastAsia="zh-TW"/>
        </w:rPr>
        <w:t xml:space="preserve"> 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857FA6" w:rsidRDefault="00857FA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857FA6" w:rsidRDefault="00857FA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857FA6" w:rsidRDefault="00857FA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57FA6" w:rsidRDefault="00857FA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檢查是否輸入中文名稱，若否，請顯示訊息（請輸入中文名稱）。</w:t>
      </w:r>
    </w:p>
    <w:p w:rsidR="00857FA6" w:rsidRDefault="00857FA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>檔案資料：</w:t>
      </w:r>
    </w:p>
    <w:p w:rsidR="00857FA6" w:rsidRDefault="00857FA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DTAAC080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顯示新增完成訊息。</w:t>
      </w:r>
    </w:p>
    <w:p w:rsidR="00857FA6" w:rsidRDefault="00857FA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AAC0_0800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857FA6" w:rsidRDefault="00857FA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857FA6" w:rsidRDefault="00857FA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857FA6" w:rsidRDefault="00857FA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檢核輸入資料：同輸入。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57FA6" w:rsidRDefault="00857FA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857FA6" w:rsidRDefault="00857FA6" w:rsidP="002C157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DTAAC080 </w:t>
      </w:r>
      <w:r>
        <w:rPr>
          <w:rFonts w:hint="eastAsia"/>
          <w:kern w:val="2"/>
          <w:szCs w:val="24"/>
          <w:lang w:eastAsia="zh-TW"/>
        </w:rPr>
        <w:t>中文名稱、補全文件分類、最後異動日期、最後異動人員</w:t>
      </w:r>
      <w:r w:rsidR="00FB2703">
        <w:rPr>
          <w:rFonts w:hint="eastAsia"/>
          <w:kern w:val="2"/>
          <w:szCs w:val="24"/>
          <w:lang w:eastAsia="zh-TW"/>
        </w:rPr>
        <w:t>、</w:t>
      </w:r>
      <w:r w:rsidR="00FB2703" w:rsidRPr="00FB2703">
        <w:rPr>
          <w:rFonts w:hint="eastAsia"/>
          <w:kern w:val="2"/>
          <w:szCs w:val="24"/>
          <w:lang w:eastAsia="zh-TW"/>
        </w:rPr>
        <w:t>是否自調病歷文件</w:t>
      </w:r>
      <w:r w:rsidR="00604DDB">
        <w:rPr>
          <w:rFonts w:hint="eastAsia"/>
          <w:kern w:val="2"/>
          <w:szCs w:val="24"/>
          <w:lang w:eastAsia="zh-TW"/>
        </w:rPr>
        <w:t>、</w:t>
      </w:r>
      <w:r w:rsidR="00604DDB" w:rsidRPr="0013325D">
        <w:rPr>
          <w:rFonts w:ascii="細明體" w:eastAsia="細明體" w:hAnsi="細明體" w:hint="eastAsia"/>
          <w:caps/>
          <w:color w:val="000000"/>
          <w:lang w:eastAsia="zh-TW"/>
        </w:rPr>
        <w:t>是否可歸責業務員</w:t>
      </w:r>
      <w:r w:rsidR="0002092E">
        <w:rPr>
          <w:rFonts w:ascii="細明體" w:eastAsia="細明體" w:hAnsi="細明體" w:hint="eastAsia"/>
          <w:caps/>
          <w:color w:val="000000"/>
          <w:lang w:eastAsia="zh-TW"/>
        </w:rPr>
        <w:t>、</w:t>
      </w:r>
      <w:r w:rsidR="0002092E" w:rsidRPr="0002092E">
        <w:rPr>
          <w:rFonts w:ascii="細明體" w:eastAsia="細明體" w:hAnsi="細明體" w:hint="eastAsia"/>
          <w:caps/>
          <w:color w:val="000000"/>
          <w:lang w:eastAsia="zh-TW"/>
        </w:rPr>
        <w:t>是否需通知保戶</w:t>
      </w:r>
      <w:r w:rsidR="00201329">
        <w:rPr>
          <w:rFonts w:ascii="細明體" w:eastAsia="細明體" w:hAnsi="細明體" w:hint="eastAsia"/>
          <w:caps/>
          <w:color w:val="000000"/>
          <w:lang w:eastAsia="zh-TW"/>
        </w:rPr>
        <w:t>、</w:t>
      </w:r>
      <w:r w:rsidR="00201329">
        <w:rPr>
          <w:rFonts w:ascii="細明體" w:eastAsia="細明體" w:hAnsi="細明體"/>
          <w:caps/>
          <w:color w:val="000000"/>
          <w:lang w:eastAsia="zh-TW"/>
        </w:rPr>
        <w:t>行動補全方式、掃描文件代碼</w:t>
      </w:r>
      <w:r w:rsidR="00E43156">
        <w:rPr>
          <w:rFonts w:hint="eastAsia"/>
          <w:kern w:val="2"/>
          <w:szCs w:val="24"/>
          <w:lang w:eastAsia="zh-TW"/>
        </w:rPr>
        <w:t>、文件是否繳回</w:t>
      </w:r>
      <w:r w:rsidR="00E43156">
        <w:rPr>
          <w:rFonts w:hint="eastAsia"/>
          <w:kern w:val="2"/>
          <w:szCs w:val="24"/>
          <w:lang w:eastAsia="zh-TW"/>
        </w:rPr>
        <w:t>(</w:t>
      </w:r>
      <w:r w:rsidR="00E43156">
        <w:rPr>
          <w:rFonts w:hint="eastAsia"/>
          <w:kern w:val="2"/>
          <w:szCs w:val="24"/>
          <w:lang w:eastAsia="zh-TW"/>
        </w:rPr>
        <w:t>客戶</w:t>
      </w:r>
      <w:r w:rsidR="00E43156">
        <w:rPr>
          <w:rFonts w:hint="eastAsia"/>
          <w:kern w:val="2"/>
          <w:szCs w:val="24"/>
          <w:lang w:eastAsia="zh-TW"/>
        </w:rPr>
        <w:t>)</w:t>
      </w:r>
      <w:r w:rsidR="00E43156">
        <w:rPr>
          <w:rFonts w:hint="eastAsia"/>
          <w:kern w:val="2"/>
          <w:szCs w:val="24"/>
          <w:lang w:eastAsia="zh-TW"/>
        </w:rPr>
        <w:t>、文件是否繳回</w:t>
      </w:r>
      <w:r w:rsidR="00E43156">
        <w:rPr>
          <w:rFonts w:hint="eastAsia"/>
          <w:kern w:val="2"/>
          <w:szCs w:val="24"/>
          <w:lang w:eastAsia="zh-TW"/>
        </w:rPr>
        <w:t>(</w:t>
      </w:r>
      <w:r w:rsidR="00E43156">
        <w:rPr>
          <w:rFonts w:hint="eastAsia"/>
          <w:kern w:val="2"/>
          <w:szCs w:val="24"/>
          <w:lang w:eastAsia="zh-TW"/>
        </w:rPr>
        <w:t>業務員</w:t>
      </w:r>
      <w:r w:rsidR="00E43156">
        <w:rPr>
          <w:rFonts w:hint="eastAsia"/>
          <w:kern w:val="2"/>
          <w:szCs w:val="24"/>
          <w:lang w:eastAsia="zh-TW"/>
        </w:rPr>
        <w:t>)</w:t>
      </w:r>
      <w:r w:rsidR="002C1577">
        <w:rPr>
          <w:rFonts w:hint="eastAsia"/>
          <w:kern w:val="2"/>
          <w:szCs w:val="24"/>
          <w:lang w:eastAsia="zh-TW"/>
        </w:rPr>
        <w:t>、行動補全方式、掃描文件代碼</w:t>
      </w:r>
      <w:ins w:id="87" w:author="伯珊" w:date="2020-05-19T16:50:00Z">
        <w:r w:rsidR="002C1577">
          <w:rPr>
            <w:rFonts w:hint="eastAsia"/>
            <w:kern w:val="2"/>
            <w:szCs w:val="24"/>
            <w:lang w:eastAsia="zh-TW"/>
          </w:rPr>
          <w:t>、</w:t>
        </w:r>
        <w:r w:rsidR="002C1577" w:rsidRPr="002C1577">
          <w:rPr>
            <w:rFonts w:hint="eastAsia"/>
            <w:kern w:val="2"/>
            <w:szCs w:val="24"/>
            <w:lang w:eastAsia="zh-TW"/>
          </w:rPr>
          <w:t>是否為上傳附件</w:t>
        </w:r>
        <w:r w:rsidR="002C1577">
          <w:rPr>
            <w:rFonts w:hint="eastAsia"/>
            <w:kern w:val="2"/>
            <w:szCs w:val="24"/>
            <w:lang w:eastAsia="zh-TW"/>
          </w:rPr>
          <w:t>、</w:t>
        </w:r>
        <w:r w:rsidR="002C1577" w:rsidRPr="004C34CD">
          <w:rPr>
            <w:rFonts w:hint="eastAsia"/>
            <w:noProof/>
            <w:lang w:eastAsia="zh-TW"/>
          </w:rPr>
          <w:t>是否強制上傳</w:t>
        </w:r>
        <w:r w:rsidR="002C1577">
          <w:rPr>
            <w:rFonts w:hint="eastAsia"/>
            <w:kern w:val="2"/>
            <w:szCs w:val="24"/>
            <w:lang w:eastAsia="zh-TW"/>
          </w:rPr>
          <w:t>、</w:t>
        </w:r>
      </w:ins>
      <w:ins w:id="88" w:author="伯珊" w:date="2020-05-19T16:51:00Z">
        <w:r w:rsidR="002C1577">
          <w:rPr>
            <w:rFonts w:hint="eastAsia"/>
            <w:noProof/>
            <w:lang w:eastAsia="zh-TW"/>
          </w:rPr>
          <w:t>系統管理文件編號</w:t>
        </w:r>
      </w:ins>
      <w:r w:rsidR="00E43156"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857FA6" w:rsidRDefault="00857FA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857FA6" w:rsidRDefault="00857FA6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857FA6" w:rsidRDefault="00857FA6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857FA6" w:rsidRDefault="00857FA6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刪除資料：</w:t>
      </w:r>
    </w:p>
    <w:p w:rsidR="00857FA6" w:rsidRDefault="00857FA6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顯示：確認刪除該文件</w:t>
      </w:r>
      <w:r>
        <w:rPr>
          <w:rFonts w:hint="eastAsia"/>
          <w:kern w:val="2"/>
          <w:szCs w:val="24"/>
          <w:lang w:eastAsia="zh-TW"/>
        </w:rPr>
        <w:t>?</w:t>
      </w:r>
    </w:p>
    <w:p w:rsidR="00857FA6" w:rsidRDefault="00857FA6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DTAAC080</w:t>
      </w:r>
      <w:r>
        <w:rPr>
          <w:rFonts w:hint="eastAsia"/>
          <w:kern w:val="2"/>
          <w:szCs w:val="24"/>
          <w:lang w:eastAsia="zh-TW"/>
        </w:rPr>
        <w:t>。</w:t>
      </w:r>
    </w:p>
    <w:p w:rsidR="00857FA6" w:rsidRDefault="00857FA6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100AF8" w:rsidRDefault="00100AF8" w:rsidP="00A17DAE">
      <w:pPr>
        <w:pStyle w:val="Tabletext"/>
        <w:keepLines w:val="0"/>
        <w:numPr>
          <w:ilvl w:val="1"/>
          <w:numId w:val="13"/>
        </w:numPr>
        <w:spacing w:after="0" w:line="240" w:lineRule="auto"/>
        <w:rPr>
          <w:kern w:val="2"/>
          <w:szCs w:val="24"/>
          <w:lang w:eastAsia="zh-TW"/>
        </w:rPr>
      </w:pPr>
      <w:r w:rsidRPr="00100AF8">
        <w:rPr>
          <w:kern w:val="2"/>
          <w:szCs w:val="24"/>
          <w:lang w:eastAsia="zh-TW"/>
        </w:rPr>
        <w:t>2018/4/24</w:t>
      </w:r>
      <w:r w:rsidRPr="00100AF8">
        <w:rPr>
          <w:rFonts w:hint="eastAsia"/>
          <w:kern w:val="2"/>
          <w:szCs w:val="24"/>
          <w:lang w:eastAsia="zh-TW"/>
        </w:rPr>
        <w:t>新增欄位</w:t>
      </w:r>
    </w:p>
    <w:p w:rsidR="00100AF8" w:rsidRDefault="00100AF8" w:rsidP="00A17DAE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kern w:val="2"/>
          <w:szCs w:val="24"/>
          <w:lang w:eastAsia="zh-TW"/>
        </w:rPr>
      </w:pPr>
      <w:r w:rsidRPr="00100AF8">
        <w:rPr>
          <w:rFonts w:hint="eastAsia"/>
          <w:kern w:val="2"/>
          <w:szCs w:val="24"/>
          <w:lang w:eastAsia="zh-TW"/>
        </w:rPr>
        <w:t>是否繳回服中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畫</w:t>
      </w:r>
      <w:r w:rsidR="0045352B">
        <w:rPr>
          <w:rFonts w:hint="eastAsia"/>
          <w:kern w:val="2"/>
          <w:szCs w:val="24"/>
          <w:lang w:eastAsia="zh-TW"/>
        </w:rPr>
        <w:t>面呈現下拉式選單，內容</w:t>
      </w:r>
      <w:r w:rsidR="0045352B">
        <w:rPr>
          <w:kern w:val="2"/>
          <w:szCs w:val="24"/>
          <w:lang w:eastAsia="zh-TW"/>
        </w:rPr>
        <w:t>”</w:t>
      </w:r>
      <w:r w:rsidR="0045352B">
        <w:rPr>
          <w:rFonts w:hint="eastAsia"/>
          <w:kern w:val="2"/>
          <w:szCs w:val="24"/>
          <w:lang w:eastAsia="zh-TW"/>
        </w:rPr>
        <w:t>是</w:t>
      </w:r>
      <w:r w:rsidR="0045352B">
        <w:rPr>
          <w:kern w:val="2"/>
          <w:szCs w:val="24"/>
          <w:lang w:eastAsia="zh-TW"/>
        </w:rPr>
        <w:t>”</w:t>
      </w:r>
      <w:r w:rsidR="0045352B">
        <w:rPr>
          <w:rFonts w:hint="eastAsia"/>
          <w:kern w:val="2"/>
          <w:szCs w:val="24"/>
          <w:lang w:eastAsia="zh-TW"/>
        </w:rPr>
        <w:t>與</w:t>
      </w:r>
      <w:r w:rsidR="0045352B">
        <w:rPr>
          <w:kern w:val="2"/>
          <w:szCs w:val="24"/>
          <w:lang w:eastAsia="zh-TW"/>
        </w:rPr>
        <w:t>”</w:t>
      </w:r>
      <w:r w:rsidR="0045352B">
        <w:rPr>
          <w:rFonts w:hint="eastAsia"/>
          <w:kern w:val="2"/>
          <w:szCs w:val="24"/>
          <w:lang w:eastAsia="zh-TW"/>
        </w:rPr>
        <w:t>否</w:t>
      </w:r>
      <w:r w:rsidR="0045352B">
        <w:rPr>
          <w:kern w:val="2"/>
          <w:szCs w:val="24"/>
          <w:lang w:eastAsia="zh-TW"/>
        </w:rPr>
        <w:t>”</w:t>
      </w:r>
    </w:p>
    <w:p w:rsidR="0045352B" w:rsidRPr="00A17DAE" w:rsidRDefault="0045352B" w:rsidP="00A17DAE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點選後選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是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，寫入</w:t>
      </w:r>
      <w:r>
        <w:rPr>
          <w:rFonts w:hint="eastAsia"/>
          <w:kern w:val="2"/>
          <w:szCs w:val="24"/>
          <w:lang w:eastAsia="zh-TW"/>
        </w:rPr>
        <w:t>DTAAC080.</w:t>
      </w:r>
      <w:r w:rsidRPr="0045352B">
        <w:rPr>
          <w:b/>
          <w:bCs/>
          <w:kern w:val="2"/>
          <w:szCs w:val="24"/>
          <w:lang w:eastAsia="zh-TW"/>
        </w:rPr>
        <w:t>PAPER_BACK</w:t>
      </w:r>
      <w:r>
        <w:rPr>
          <w:rFonts w:hint="eastAsia"/>
          <w:b/>
          <w:bCs/>
          <w:kern w:val="2"/>
          <w:szCs w:val="24"/>
          <w:lang w:eastAsia="zh-TW"/>
        </w:rPr>
        <w:t>，寫入值</w:t>
      </w:r>
      <w:r>
        <w:rPr>
          <w:b/>
          <w:bCs/>
          <w:kern w:val="2"/>
          <w:szCs w:val="24"/>
          <w:lang w:eastAsia="zh-TW"/>
        </w:rPr>
        <w:t>”</w:t>
      </w:r>
      <w:r>
        <w:rPr>
          <w:rFonts w:hint="eastAsia"/>
          <w:b/>
          <w:bCs/>
          <w:kern w:val="2"/>
          <w:szCs w:val="24"/>
          <w:lang w:eastAsia="zh-TW"/>
        </w:rPr>
        <w:t>Y</w:t>
      </w:r>
      <w:r>
        <w:rPr>
          <w:b/>
          <w:bCs/>
          <w:kern w:val="2"/>
          <w:szCs w:val="24"/>
          <w:lang w:eastAsia="zh-TW"/>
        </w:rPr>
        <w:t>”</w:t>
      </w:r>
      <w:r>
        <w:rPr>
          <w:rFonts w:hint="eastAsia"/>
          <w:b/>
          <w:bCs/>
          <w:kern w:val="2"/>
          <w:szCs w:val="24"/>
          <w:lang w:eastAsia="zh-TW"/>
        </w:rPr>
        <w:t>。</w:t>
      </w:r>
    </w:p>
    <w:p w:rsidR="0045352B" w:rsidRPr="00A17DAE" w:rsidRDefault="0045352B" w:rsidP="00A17DAE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kern w:val="2"/>
          <w:szCs w:val="24"/>
          <w:lang w:eastAsia="zh-TW"/>
        </w:rPr>
      </w:pPr>
      <w:r w:rsidRPr="0045352B">
        <w:rPr>
          <w:rFonts w:hint="eastAsia"/>
          <w:kern w:val="2"/>
          <w:szCs w:val="24"/>
          <w:lang w:eastAsia="zh-TW"/>
        </w:rPr>
        <w:t>選</w:t>
      </w:r>
      <w:r w:rsidRPr="0045352B"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否</w:t>
      </w:r>
      <w:r w:rsidRPr="0045352B">
        <w:rPr>
          <w:kern w:val="2"/>
          <w:szCs w:val="24"/>
          <w:lang w:eastAsia="zh-TW"/>
        </w:rPr>
        <w:t>”</w:t>
      </w:r>
      <w:r w:rsidRPr="0045352B">
        <w:rPr>
          <w:rFonts w:hint="eastAsia"/>
          <w:kern w:val="2"/>
          <w:szCs w:val="24"/>
          <w:lang w:eastAsia="zh-TW"/>
        </w:rPr>
        <w:t>，寫入</w:t>
      </w:r>
      <w:r w:rsidRPr="0045352B">
        <w:rPr>
          <w:rFonts w:hint="eastAsia"/>
          <w:kern w:val="2"/>
          <w:szCs w:val="24"/>
          <w:lang w:eastAsia="zh-TW"/>
        </w:rPr>
        <w:t>DTAAC080.</w:t>
      </w:r>
      <w:r w:rsidRPr="0045352B">
        <w:rPr>
          <w:b/>
          <w:bCs/>
          <w:kern w:val="2"/>
          <w:szCs w:val="24"/>
          <w:lang w:eastAsia="zh-TW"/>
        </w:rPr>
        <w:t>PAPER_BACK</w:t>
      </w:r>
      <w:r w:rsidRPr="0045352B">
        <w:rPr>
          <w:rFonts w:hint="eastAsia"/>
          <w:b/>
          <w:bCs/>
          <w:kern w:val="2"/>
          <w:szCs w:val="24"/>
          <w:lang w:eastAsia="zh-TW"/>
        </w:rPr>
        <w:t>，寫入值</w:t>
      </w:r>
      <w:r w:rsidRPr="0045352B">
        <w:rPr>
          <w:b/>
          <w:bCs/>
          <w:kern w:val="2"/>
          <w:szCs w:val="24"/>
          <w:lang w:eastAsia="zh-TW"/>
        </w:rPr>
        <w:t>”</w:t>
      </w:r>
      <w:r>
        <w:rPr>
          <w:b/>
          <w:bCs/>
          <w:kern w:val="2"/>
          <w:szCs w:val="24"/>
          <w:lang w:eastAsia="zh-TW"/>
        </w:rPr>
        <w:t>N</w:t>
      </w:r>
      <w:r w:rsidRPr="0045352B">
        <w:rPr>
          <w:b/>
          <w:bCs/>
          <w:kern w:val="2"/>
          <w:szCs w:val="24"/>
          <w:lang w:eastAsia="zh-TW"/>
        </w:rPr>
        <w:t>”</w:t>
      </w:r>
      <w:r w:rsidRPr="0045352B">
        <w:rPr>
          <w:rFonts w:hint="eastAsia"/>
          <w:b/>
          <w:bCs/>
          <w:kern w:val="2"/>
          <w:szCs w:val="24"/>
          <w:lang w:eastAsia="zh-TW"/>
        </w:rPr>
        <w:t>。</w:t>
      </w:r>
    </w:p>
    <w:p w:rsidR="0045352B" w:rsidRDefault="0045352B" w:rsidP="00A17DAE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kern w:val="2"/>
          <w:szCs w:val="24"/>
          <w:lang w:eastAsia="zh-TW"/>
        </w:rPr>
      </w:pPr>
      <w:r w:rsidRPr="0045352B">
        <w:rPr>
          <w:rFonts w:hint="eastAsia"/>
          <w:kern w:val="2"/>
          <w:szCs w:val="24"/>
          <w:lang w:eastAsia="zh-TW"/>
        </w:rPr>
        <w:t>業務員處理天數</w:t>
      </w:r>
      <w:r>
        <w:rPr>
          <w:rFonts w:hint="eastAsia"/>
          <w:kern w:val="2"/>
          <w:szCs w:val="24"/>
          <w:lang w:eastAsia="zh-TW"/>
        </w:rPr>
        <w:t>:</w:t>
      </w:r>
      <w:r w:rsidRPr="0045352B">
        <w:rPr>
          <w:rFonts w:hint="eastAsia"/>
          <w:kern w:val="2"/>
          <w:szCs w:val="24"/>
          <w:lang w:eastAsia="zh-TW"/>
        </w:rPr>
        <w:t>畫面呈現下拉式選單，內容</w:t>
      </w: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7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hint="eastAsia"/>
          <w:kern w:val="2"/>
          <w:szCs w:val="24"/>
          <w:lang w:eastAsia="zh-TW"/>
        </w:rPr>
        <w:t>~28</w:t>
      </w:r>
      <w:r>
        <w:rPr>
          <w:rFonts w:hint="eastAsia"/>
          <w:kern w:val="2"/>
          <w:szCs w:val="24"/>
          <w:lang w:eastAsia="zh-TW"/>
        </w:rPr>
        <w:t>天</w:t>
      </w:r>
    </w:p>
    <w:p w:rsidR="0045352B" w:rsidRDefault="0045352B" w:rsidP="00A17DAE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352B">
        <w:rPr>
          <w:rFonts w:hint="eastAsia"/>
          <w:kern w:val="2"/>
          <w:szCs w:val="24"/>
          <w:lang w:eastAsia="zh-TW"/>
        </w:rPr>
        <w:t>點選後</w:t>
      </w:r>
      <w:r>
        <w:rPr>
          <w:rFonts w:hint="eastAsia"/>
          <w:kern w:val="2"/>
          <w:szCs w:val="24"/>
          <w:lang w:eastAsia="zh-TW"/>
        </w:rPr>
        <w:t>將值寫入</w:t>
      </w:r>
      <w:r>
        <w:rPr>
          <w:rFonts w:hint="eastAsia"/>
          <w:kern w:val="2"/>
          <w:szCs w:val="24"/>
          <w:lang w:eastAsia="zh-TW"/>
        </w:rPr>
        <w:t>DTAAC080.</w:t>
      </w:r>
      <w:r w:rsidRPr="0045352B">
        <w:rPr>
          <w:b/>
          <w:bCs/>
          <w:kern w:val="2"/>
          <w:szCs w:val="24"/>
          <w:lang w:eastAsia="zh-TW"/>
        </w:rPr>
        <w:t>COMPLETE_DAY</w:t>
      </w:r>
    </w:p>
    <w:p w:rsidR="00100AF8" w:rsidRDefault="00100AF8" w:rsidP="00A17DA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100AF8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FF" w:rsidRDefault="008144FF">
      <w:r>
        <w:separator/>
      </w:r>
    </w:p>
  </w:endnote>
  <w:endnote w:type="continuationSeparator" w:id="0">
    <w:p w:rsidR="008144FF" w:rsidRDefault="0081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FA6" w:rsidRDefault="00857FA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7FA6" w:rsidRDefault="00857F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FA6" w:rsidRDefault="00857FA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0CBD">
      <w:rPr>
        <w:rStyle w:val="a6"/>
        <w:noProof/>
      </w:rPr>
      <w:t>3</w:t>
    </w:r>
    <w:r>
      <w:rPr>
        <w:rStyle w:val="a6"/>
      </w:rPr>
      <w:fldChar w:fldCharType="end"/>
    </w:r>
  </w:p>
  <w:p w:rsidR="00857FA6" w:rsidRDefault="00857F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FF" w:rsidRDefault="008144FF">
      <w:r>
        <w:separator/>
      </w:r>
    </w:p>
  </w:footnote>
  <w:footnote w:type="continuationSeparator" w:id="0">
    <w:p w:rsidR="008144FF" w:rsidRDefault="00814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EA70809"/>
    <w:multiLevelType w:val="hybridMultilevel"/>
    <w:tmpl w:val="CA42E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2C21C4"/>
    <w:multiLevelType w:val="multilevel"/>
    <w:tmpl w:val="D470444E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6"/>
  </w:num>
  <w:num w:numId="5">
    <w:abstractNumId w:val="7"/>
  </w:num>
  <w:num w:numId="6">
    <w:abstractNumId w:val="1"/>
  </w:num>
  <w:num w:numId="7">
    <w:abstractNumId w:val="3"/>
  </w:num>
  <w:num w:numId="8">
    <w:abstractNumId w:val="15"/>
  </w:num>
  <w:num w:numId="9">
    <w:abstractNumId w:val="6"/>
  </w:num>
  <w:num w:numId="10">
    <w:abstractNumId w:val="10"/>
  </w:num>
  <w:num w:numId="11">
    <w:abstractNumId w:val="8"/>
  </w:num>
  <w:num w:numId="12">
    <w:abstractNumId w:val="4"/>
  </w:num>
  <w:num w:numId="13">
    <w:abstractNumId w:val="11"/>
  </w:num>
  <w:num w:numId="14">
    <w:abstractNumId w:val="17"/>
  </w:num>
  <w:num w:numId="15">
    <w:abstractNumId w:val="13"/>
  </w:num>
  <w:num w:numId="16">
    <w:abstractNumId w:val="1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2E1"/>
    <w:rsid w:val="0002092E"/>
    <w:rsid w:val="000C130D"/>
    <w:rsid w:val="00100AF8"/>
    <w:rsid w:val="00113860"/>
    <w:rsid w:val="00167CBA"/>
    <w:rsid w:val="001E0E1F"/>
    <w:rsid w:val="00201329"/>
    <w:rsid w:val="00264140"/>
    <w:rsid w:val="002B1C47"/>
    <w:rsid w:val="002C1577"/>
    <w:rsid w:val="0035555D"/>
    <w:rsid w:val="004451C4"/>
    <w:rsid w:val="0045352B"/>
    <w:rsid w:val="004C34CD"/>
    <w:rsid w:val="005774CE"/>
    <w:rsid w:val="00604DDB"/>
    <w:rsid w:val="00677432"/>
    <w:rsid w:val="00757542"/>
    <w:rsid w:val="00810ED1"/>
    <w:rsid w:val="008144FF"/>
    <w:rsid w:val="00857FA6"/>
    <w:rsid w:val="00874042"/>
    <w:rsid w:val="008971E3"/>
    <w:rsid w:val="00922523"/>
    <w:rsid w:val="009818F8"/>
    <w:rsid w:val="00A177A6"/>
    <w:rsid w:val="00A17DAE"/>
    <w:rsid w:val="00AF7F94"/>
    <w:rsid w:val="00B71834"/>
    <w:rsid w:val="00BE41F2"/>
    <w:rsid w:val="00BF2EBB"/>
    <w:rsid w:val="00C45835"/>
    <w:rsid w:val="00D12146"/>
    <w:rsid w:val="00D62D60"/>
    <w:rsid w:val="00D90CBD"/>
    <w:rsid w:val="00E43156"/>
    <w:rsid w:val="00E642E1"/>
    <w:rsid w:val="00E90BD0"/>
    <w:rsid w:val="00EA0E64"/>
    <w:rsid w:val="00ED5684"/>
    <w:rsid w:val="00F52BCE"/>
    <w:rsid w:val="00F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E886E301-055C-47D5-9D50-6A73F910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header"/>
    <w:basedOn w:val="a"/>
    <w:link w:val="aa"/>
    <w:uiPriority w:val="99"/>
    <w:unhideWhenUsed/>
    <w:rsid w:val="00E64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E642E1"/>
    <w:rPr>
      <w:kern w:val="2"/>
    </w:rPr>
  </w:style>
  <w:style w:type="character" w:styleId="ab">
    <w:name w:val="Strong"/>
    <w:uiPriority w:val="22"/>
    <w:qFormat/>
    <w:rsid w:val="00604DD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C34CD"/>
    <w:rPr>
      <w:rFonts w:ascii="Calibri Light" w:hAnsi="Calibri Light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4C34CD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