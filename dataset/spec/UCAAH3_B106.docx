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E548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bookmarkStart w:id="0" w:name="_GoBack"/>
            <w:bookmarkEnd w:id="0"/>
            <w:r w:rsidRPr="00E548FB">
              <w:rPr>
                <w:rFonts w:eastAsia="標楷體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E548FB">
              <w:rPr>
                <w:rFonts w:eastAsia="標楷體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E548FB">
              <w:rPr>
                <w:rFonts w:eastAsia="標楷體"/>
                <w:b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jc w:val="center"/>
              <w:rPr>
                <w:rFonts w:eastAsia="標楷體"/>
                <w:b/>
                <w:color w:val="000000"/>
                <w:lang w:eastAsia="zh-TW"/>
              </w:rPr>
            </w:pPr>
            <w:r w:rsidRPr="00E548FB">
              <w:rPr>
                <w:rFonts w:eastAsia="標楷體"/>
                <w:b/>
                <w:color w:val="000000"/>
                <w:lang w:eastAsia="zh-TW"/>
              </w:rPr>
              <w:t>Author</w:t>
            </w:r>
          </w:p>
        </w:tc>
      </w:tr>
      <w:tr w:rsidR="00237FD2" w:rsidRPr="00E548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891F29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7"/>
                <w:attr w:name="Year" w:val="2009"/>
              </w:smartTagPr>
              <w:r w:rsidRPr="00E548FB">
                <w:rPr>
                  <w:rFonts w:eastAsia="標楷體" w:hint="eastAsia"/>
                  <w:color w:val="000000"/>
                  <w:lang w:eastAsia="zh-TW"/>
                </w:rPr>
                <w:t>200</w:t>
              </w:r>
              <w:r w:rsidR="00B96DC4" w:rsidRPr="00E548FB">
                <w:rPr>
                  <w:rFonts w:eastAsia="標楷體" w:hint="eastAsia"/>
                  <w:color w:val="000000"/>
                  <w:lang w:eastAsia="zh-TW"/>
                </w:rPr>
                <w:t>9</w:t>
              </w:r>
              <w:r w:rsidRPr="00E548FB">
                <w:rPr>
                  <w:rFonts w:eastAsia="標楷體" w:hint="eastAsia"/>
                  <w:color w:val="000000"/>
                  <w:lang w:eastAsia="zh-TW"/>
                </w:rPr>
                <w:t>/</w:t>
              </w:r>
              <w:r w:rsidR="00D73DFC" w:rsidRPr="00E548FB">
                <w:rPr>
                  <w:rFonts w:eastAsia="標楷體" w:hint="eastAsia"/>
                  <w:color w:val="000000"/>
                  <w:lang w:eastAsia="zh-TW"/>
                </w:rPr>
                <w:t>7</w:t>
              </w:r>
              <w:r w:rsidR="000857F5" w:rsidRPr="00E548FB">
                <w:rPr>
                  <w:rFonts w:eastAsia="標楷體" w:hint="eastAsia"/>
                  <w:color w:val="000000"/>
                  <w:lang w:eastAsia="zh-TW"/>
                </w:rPr>
                <w:t>/</w:t>
              </w:r>
              <w:r w:rsidR="00D73DFC" w:rsidRPr="00E548FB">
                <w:rPr>
                  <w:rFonts w:eastAsia="標楷體" w:hint="eastAsia"/>
                  <w:color w:val="000000"/>
                  <w:lang w:eastAsia="zh-TW"/>
                </w:rPr>
                <w:t>31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E548FB">
              <w:rPr>
                <w:rFonts w:eastAsia="標楷體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237FD2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E548FB">
              <w:rPr>
                <w:rFonts w:eastAsia="標楷體"/>
                <w:color w:val="000000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E548FB" w:rsidRDefault="00D73DFC">
            <w:pPr>
              <w:pStyle w:val="Tabletext"/>
              <w:rPr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金生</w:t>
            </w:r>
          </w:p>
        </w:tc>
      </w:tr>
      <w:tr w:rsidR="008B6E7A" w:rsidRPr="00E548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E7A" w:rsidRPr="00E548FB" w:rsidRDefault="008B6E7A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5"/>
                <w:attr w:name="IsLunarDate" w:val="False"/>
                <w:attr w:name="IsROCDate" w:val="False"/>
              </w:smartTagPr>
              <w:r w:rsidRPr="00E548FB">
                <w:rPr>
                  <w:rFonts w:eastAsia="標楷體" w:hint="eastAsia"/>
                  <w:color w:val="000000"/>
                  <w:lang w:eastAsia="zh-TW"/>
                </w:rPr>
                <w:t>2009/8/5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E7A" w:rsidRPr="00E548FB" w:rsidRDefault="008B6E7A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E548FB">
              <w:rPr>
                <w:rFonts w:eastAsia="標楷體" w:hint="eastAsia"/>
                <w:color w:val="000000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E7A" w:rsidRPr="00E548FB" w:rsidRDefault="008B6E7A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修改險別代號，承辦單位聯絡人姓名，</w:t>
            </w:r>
            <w:r w:rsidRPr="00E548FB">
              <w:rPr>
                <w:rFonts w:hint="eastAsia"/>
                <w:color w:val="000000"/>
                <w:lang w:eastAsia="zh-TW"/>
              </w:rPr>
              <w:t>送件人姓名，三個欄位的格式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E7A" w:rsidRPr="00E548FB" w:rsidRDefault="008B6E7A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金生</w:t>
            </w:r>
          </w:p>
        </w:tc>
      </w:tr>
      <w:tr w:rsidR="00EF5DD9" w:rsidRPr="00E548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DD9" w:rsidRPr="00E548FB" w:rsidRDefault="00EF5DD9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4"/>
                <w:attr w:name="IsLunarDate" w:val="False"/>
                <w:attr w:name="IsROCDate" w:val="False"/>
              </w:smartTagPr>
              <w:r w:rsidRPr="00E548FB">
                <w:rPr>
                  <w:rFonts w:eastAsia="標楷體" w:hint="eastAsia"/>
                  <w:color w:val="000000"/>
                  <w:lang w:eastAsia="zh-TW"/>
                </w:rPr>
                <w:t>2010/3/4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DD9" w:rsidRPr="00E548FB" w:rsidRDefault="00EF5DD9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E548FB">
              <w:rPr>
                <w:rFonts w:eastAsia="標楷體" w:hint="eastAsia"/>
                <w:color w:val="000000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DD9" w:rsidRPr="00E548FB" w:rsidRDefault="00EF5DD9">
            <w:pPr>
              <w:pStyle w:val="Tabletext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改成產生7個檔,下傳各行政中心及理企科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DD9" w:rsidRPr="00E548FB" w:rsidRDefault="00EF5DD9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金生</w:t>
            </w:r>
          </w:p>
        </w:tc>
      </w:tr>
    </w:tbl>
    <w:p w:rsidR="00237FD2" w:rsidRPr="00E548FB" w:rsidRDefault="00237FD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964"/>
        <w:gridCol w:w="4519"/>
        <w:gridCol w:w="1476"/>
        <w:gridCol w:w="2020"/>
        <w:tblGridChange w:id="1">
          <w:tblGrid>
            <w:gridCol w:w="1209"/>
            <w:gridCol w:w="964"/>
            <w:gridCol w:w="4519"/>
            <w:gridCol w:w="1476"/>
            <w:gridCol w:w="2020"/>
          </w:tblGrid>
        </w:tblGridChange>
      </w:tblGrid>
      <w:tr w:rsidR="00E548FB" w:rsidRPr="00E548FB" w:rsidTr="00E7210B">
        <w:tc>
          <w:tcPr>
            <w:tcW w:w="1209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964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版本</w:t>
            </w:r>
          </w:p>
        </w:tc>
        <w:tc>
          <w:tcPr>
            <w:tcW w:w="4519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修改原因</w:t>
            </w:r>
          </w:p>
        </w:tc>
        <w:tc>
          <w:tcPr>
            <w:tcW w:w="1476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修改人姓名</w:t>
            </w:r>
          </w:p>
        </w:tc>
        <w:tc>
          <w:tcPr>
            <w:tcW w:w="2020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立案單號</w:t>
            </w:r>
          </w:p>
        </w:tc>
      </w:tr>
      <w:tr w:rsidR="00E548FB" w:rsidRPr="00E548FB" w:rsidTr="00E7210B">
        <w:tc>
          <w:tcPr>
            <w:tcW w:w="1209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color w:val="000000"/>
              </w:rPr>
              <w:t>2012/</w:t>
            </w:r>
            <w:r w:rsidRPr="00E548FB">
              <w:rPr>
                <w:rFonts w:hint="eastAsia"/>
                <w:color w:val="000000"/>
              </w:rPr>
              <w:t>12</w:t>
            </w:r>
            <w:r w:rsidRPr="00E548FB">
              <w:rPr>
                <w:color w:val="000000"/>
              </w:rPr>
              <w:t>/</w:t>
            </w:r>
            <w:r w:rsidRPr="00E548FB">
              <w:rPr>
                <w:rFonts w:hint="eastAsia"/>
                <w:color w:val="000000"/>
                <w:lang w:eastAsia="zh-TW"/>
              </w:rPr>
              <w:t>28</w:t>
            </w:r>
          </w:p>
        </w:tc>
        <w:tc>
          <w:tcPr>
            <w:tcW w:w="964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2</w:t>
            </w:r>
          </w:p>
        </w:tc>
        <w:tc>
          <w:tcPr>
            <w:tcW w:w="4519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新增台北第二行政中心服務科</w:t>
            </w:r>
            <w:r w:rsidRPr="00E548FB">
              <w:rPr>
                <w:rFonts w:hint="eastAsia"/>
                <w:color w:val="000000"/>
                <w:lang w:eastAsia="zh-TW"/>
              </w:rPr>
              <w:t>9D00200</w:t>
            </w:r>
          </w:p>
        </w:tc>
        <w:tc>
          <w:tcPr>
            <w:tcW w:w="1476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林金生</w:t>
            </w:r>
          </w:p>
        </w:tc>
        <w:tc>
          <w:tcPr>
            <w:tcW w:w="2020" w:type="dxa"/>
          </w:tcPr>
          <w:p w:rsidR="00E548FB" w:rsidRPr="00E548FB" w:rsidRDefault="00E548FB" w:rsidP="00E548FB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color w:val="000000"/>
              </w:rPr>
              <w:t>121225000073</w:t>
            </w:r>
          </w:p>
        </w:tc>
      </w:tr>
      <w:tr w:rsidR="00E7210B" w:rsidRPr="00E548FB" w:rsidTr="00E7210B">
        <w:trPr>
          <w:ins w:id="2" w:author="張凱鈞" w:date="2020-01-07T11:24:00Z"/>
        </w:trPr>
        <w:tc>
          <w:tcPr>
            <w:tcW w:w="1209" w:type="dxa"/>
          </w:tcPr>
          <w:p w:rsidR="00E7210B" w:rsidRPr="00E548FB" w:rsidRDefault="00E7210B" w:rsidP="00E7210B">
            <w:pPr>
              <w:pStyle w:val="Tabletext"/>
              <w:spacing w:line="240" w:lineRule="auto"/>
              <w:rPr>
                <w:ins w:id="3" w:author="張凱鈞" w:date="2020-01-07T11:24:00Z"/>
                <w:color w:val="000000"/>
              </w:rPr>
            </w:pPr>
            <w:ins w:id="4" w:author="張凱鈞" w:date="2020-01-07T11:24:00Z">
              <w:r>
                <w:rPr>
                  <w:rFonts w:hint="eastAsia"/>
                  <w:color w:val="000000"/>
                  <w:lang w:eastAsia="zh-TW"/>
                </w:rPr>
                <w:t>2019/12/16</w:t>
              </w:r>
            </w:ins>
          </w:p>
        </w:tc>
        <w:tc>
          <w:tcPr>
            <w:tcW w:w="964" w:type="dxa"/>
          </w:tcPr>
          <w:p w:rsidR="00E7210B" w:rsidRPr="00E548FB" w:rsidRDefault="00E7210B" w:rsidP="00E7210B">
            <w:pPr>
              <w:pStyle w:val="Tabletext"/>
              <w:spacing w:line="240" w:lineRule="auto"/>
              <w:rPr>
                <w:ins w:id="5" w:author="張凱鈞" w:date="2020-01-07T11:24:00Z"/>
                <w:rFonts w:hint="eastAsia"/>
                <w:color w:val="000000"/>
                <w:lang w:eastAsia="zh-TW"/>
              </w:rPr>
            </w:pPr>
            <w:ins w:id="6" w:author="張凱鈞" w:date="2020-01-07T11:24:00Z">
              <w:r>
                <w:rPr>
                  <w:rFonts w:hint="eastAsia"/>
                  <w:color w:val="000000"/>
                  <w:lang w:eastAsia="zh-TW"/>
                </w:rPr>
                <w:t>3</w:t>
              </w:r>
            </w:ins>
          </w:p>
        </w:tc>
        <w:tc>
          <w:tcPr>
            <w:tcW w:w="4519" w:type="dxa"/>
          </w:tcPr>
          <w:p w:rsidR="00E7210B" w:rsidRPr="00E548FB" w:rsidRDefault="00E7210B" w:rsidP="00E7210B">
            <w:pPr>
              <w:pStyle w:val="Tabletext"/>
              <w:spacing w:line="240" w:lineRule="auto"/>
              <w:rPr>
                <w:ins w:id="7" w:author="張凱鈞" w:date="2020-01-07T11:24:00Z"/>
                <w:rFonts w:hint="eastAsia"/>
                <w:color w:val="000000"/>
                <w:lang w:eastAsia="zh-TW"/>
              </w:rPr>
            </w:pPr>
            <w:ins w:id="8" w:author="張凱鈞" w:date="2020-01-07T11:24:00Z">
              <w:r w:rsidRPr="00DD0865">
                <w:rPr>
                  <w:rFonts w:ascii="細明體" w:eastAsia="細明體" w:hAnsi="細明體" w:hint="eastAsia"/>
                  <w:color w:val="000000"/>
                </w:rPr>
                <w:t>多元服務科轉理賠科</w:t>
              </w:r>
            </w:ins>
          </w:p>
        </w:tc>
        <w:tc>
          <w:tcPr>
            <w:tcW w:w="1476" w:type="dxa"/>
          </w:tcPr>
          <w:p w:rsidR="00E7210B" w:rsidRPr="00E548FB" w:rsidRDefault="00E7210B" w:rsidP="00E7210B">
            <w:pPr>
              <w:pStyle w:val="Tabletext"/>
              <w:spacing w:line="240" w:lineRule="auto"/>
              <w:rPr>
                <w:ins w:id="9" w:author="張凱鈞" w:date="2020-01-07T11:24:00Z"/>
                <w:rFonts w:hint="eastAsia"/>
                <w:color w:val="000000"/>
              </w:rPr>
            </w:pPr>
            <w:ins w:id="10" w:author="張凱鈞" w:date="2020-01-07T11:24:00Z">
              <w:r w:rsidRPr="00DD0865">
                <w:rPr>
                  <w:rFonts w:ascii="細明體" w:eastAsia="細明體" w:hAnsi="細明體" w:hint="eastAsia"/>
                  <w:color w:val="000000"/>
                </w:rPr>
                <w:t>張凱鈞</w:t>
              </w:r>
            </w:ins>
          </w:p>
        </w:tc>
        <w:tc>
          <w:tcPr>
            <w:tcW w:w="2020" w:type="dxa"/>
          </w:tcPr>
          <w:p w:rsidR="00E7210B" w:rsidRPr="00E548FB" w:rsidRDefault="00E7210B" w:rsidP="00E7210B">
            <w:pPr>
              <w:pStyle w:val="Tabletext"/>
              <w:spacing w:line="240" w:lineRule="auto"/>
              <w:rPr>
                <w:ins w:id="11" w:author="張凱鈞" w:date="2020-01-07T11:24:00Z"/>
                <w:color w:val="000000"/>
              </w:rPr>
            </w:pPr>
            <w:ins w:id="12" w:author="張凱鈞" w:date="2020-01-07T11:24:00Z">
              <w:r w:rsidRPr="00DD0865">
                <w:rPr>
                  <w:rFonts w:hint="eastAsia"/>
                  <w:bCs/>
                  <w:color w:val="000000"/>
                </w:rPr>
                <w:t>191119000701</w:t>
              </w:r>
            </w:ins>
          </w:p>
        </w:tc>
      </w:tr>
    </w:tbl>
    <w:p w:rsidR="00E548FB" w:rsidRPr="00E548FB" w:rsidRDefault="00E548FB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程式功能概要說明：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程式功能：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CSR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不給付資料下傳</w:t>
      </w:r>
      <w:r w:rsidR="00EF5DD9" w:rsidRPr="00E548FB">
        <w:rPr>
          <w:rFonts w:hint="eastAsia"/>
          <w:color w:val="000000"/>
          <w:kern w:val="2"/>
          <w:szCs w:val="24"/>
          <w:lang w:eastAsia="zh-TW"/>
        </w:rPr>
        <w:t>RCM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程式名稱：</w:t>
      </w:r>
      <w:r w:rsidRPr="00E548FB">
        <w:rPr>
          <w:rFonts w:hint="eastAsia"/>
          <w:color w:val="000000"/>
          <w:kern w:val="2"/>
          <w:szCs w:val="24"/>
          <w:lang w:eastAsia="zh-TW"/>
        </w:rPr>
        <w:t>AAH3</w:t>
      </w:r>
      <w:r w:rsidRPr="00E548FB">
        <w:rPr>
          <w:color w:val="000000"/>
          <w:kern w:val="2"/>
          <w:szCs w:val="24"/>
          <w:lang w:eastAsia="zh-TW"/>
        </w:rPr>
        <w:t>_</w:t>
      </w:r>
      <w:r w:rsidRPr="00E548FB">
        <w:rPr>
          <w:rFonts w:hint="eastAsia"/>
          <w:color w:val="000000"/>
          <w:kern w:val="2"/>
          <w:szCs w:val="24"/>
          <w:lang w:eastAsia="zh-TW"/>
        </w:rPr>
        <w:t>B</w:t>
      </w:r>
      <w:r w:rsidR="00654782" w:rsidRPr="00E548FB">
        <w:rPr>
          <w:rFonts w:hint="eastAsia"/>
          <w:color w:val="000000"/>
          <w:kern w:val="2"/>
          <w:szCs w:val="24"/>
          <w:lang w:eastAsia="zh-TW"/>
        </w:rPr>
        <w:t>10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6</w:t>
      </w:r>
      <w:r w:rsidRPr="00E548FB">
        <w:rPr>
          <w:rFonts w:hint="eastAsia"/>
          <w:color w:val="000000"/>
          <w:kern w:val="2"/>
          <w:szCs w:val="24"/>
          <w:lang w:eastAsia="zh-TW"/>
        </w:rPr>
        <w:t>.java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作業方式：</w:t>
      </w:r>
      <w:r w:rsidRPr="00E548FB">
        <w:rPr>
          <w:rFonts w:hint="eastAsia"/>
          <w:color w:val="000000"/>
          <w:kern w:val="2"/>
          <w:szCs w:val="24"/>
          <w:lang w:eastAsia="zh-TW"/>
        </w:rPr>
        <w:t>BATCH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概要說明：</w:t>
      </w:r>
    </w:p>
    <w:p w:rsidR="00237FD2" w:rsidRPr="00E548FB" w:rsidRDefault="00FB3F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每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日將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CSR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不給付資料下傳</w:t>
      </w:r>
      <w:r w:rsidR="00EF5DD9" w:rsidRPr="00E548FB">
        <w:rPr>
          <w:rFonts w:hint="eastAsia"/>
          <w:color w:val="000000"/>
          <w:kern w:val="2"/>
          <w:szCs w:val="24"/>
          <w:lang w:eastAsia="zh-TW"/>
        </w:rPr>
        <w:t>RCM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lang w:eastAsia="zh-TW"/>
        </w:rPr>
        <w:t>處理人員：系統排程。</w:t>
      </w: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程式架構圖：</w:t>
      </w:r>
      <w:r w:rsidR="00FB3F04" w:rsidRPr="00E548FB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相關檔案（</w:t>
      </w:r>
      <w:r w:rsidRPr="00E548FB">
        <w:rPr>
          <w:rFonts w:hint="eastAsia"/>
          <w:color w:val="000000"/>
          <w:kern w:val="2"/>
          <w:szCs w:val="24"/>
          <w:lang w:eastAsia="zh-TW"/>
        </w:rPr>
        <w:t>TABLE</w:t>
      </w:r>
      <w:r w:rsidRPr="00E548FB">
        <w:rPr>
          <w:rFonts w:hint="eastAsia"/>
          <w:color w:val="000000"/>
          <w:kern w:val="2"/>
          <w:szCs w:val="24"/>
          <w:lang w:eastAsia="zh-TW"/>
        </w:rPr>
        <w:t>）：</w:t>
      </w:r>
    </w:p>
    <w:p w:rsidR="00F5395D" w:rsidRPr="00E548FB" w:rsidRDefault="00D73DF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不給付</w:t>
      </w:r>
      <w:r w:rsidR="00F51818" w:rsidRPr="00E548FB">
        <w:rPr>
          <w:rFonts w:hint="eastAsia"/>
          <w:color w:val="000000"/>
          <w:kern w:val="2"/>
          <w:szCs w:val="24"/>
          <w:lang w:eastAsia="zh-TW"/>
        </w:rPr>
        <w:t>紀錄</w:t>
      </w:r>
      <w:r w:rsidR="00237FD2" w:rsidRPr="00E548FB">
        <w:rPr>
          <w:rFonts w:hint="eastAsia"/>
          <w:color w:val="000000"/>
          <w:kern w:val="2"/>
          <w:szCs w:val="24"/>
          <w:lang w:eastAsia="zh-TW"/>
        </w:rPr>
        <w:t>檔</w:t>
      </w:r>
      <w:r w:rsidR="00237FD2" w:rsidRPr="00E548FB">
        <w:rPr>
          <w:rFonts w:hint="eastAsia"/>
          <w:color w:val="000000"/>
          <w:kern w:val="2"/>
          <w:szCs w:val="24"/>
          <w:lang w:eastAsia="zh-TW"/>
        </w:rPr>
        <w:t>DTA</w:t>
      </w:r>
      <w:r w:rsidR="00F51818" w:rsidRPr="00E548FB">
        <w:rPr>
          <w:rFonts w:hint="eastAsia"/>
          <w:color w:val="000000"/>
          <w:kern w:val="2"/>
          <w:szCs w:val="24"/>
          <w:lang w:eastAsia="zh-TW"/>
        </w:rPr>
        <w:t>A</w:t>
      </w:r>
      <w:r w:rsidR="00017A0F" w:rsidRPr="00E548FB">
        <w:rPr>
          <w:rFonts w:hint="eastAsia"/>
          <w:color w:val="000000"/>
          <w:kern w:val="2"/>
          <w:szCs w:val="24"/>
          <w:lang w:eastAsia="zh-TW"/>
        </w:rPr>
        <w:t>B</w:t>
      </w:r>
      <w:r w:rsidR="00FB3F04" w:rsidRPr="00E548FB">
        <w:rPr>
          <w:rFonts w:hint="eastAsia"/>
          <w:color w:val="000000"/>
          <w:kern w:val="2"/>
          <w:szCs w:val="24"/>
          <w:lang w:eastAsia="zh-TW"/>
        </w:rPr>
        <w:t>00</w:t>
      </w:r>
      <w:r w:rsidRPr="00E548FB">
        <w:rPr>
          <w:rFonts w:hint="eastAsia"/>
          <w:color w:val="000000"/>
          <w:kern w:val="2"/>
          <w:szCs w:val="24"/>
          <w:lang w:eastAsia="zh-TW"/>
        </w:rPr>
        <w:t>7</w:t>
      </w:r>
      <w:r w:rsidR="00237FD2"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相關模組：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 w:rsidRPr="00E548FB">
        <w:rPr>
          <w:rFonts w:hint="eastAsia"/>
          <w:color w:val="000000"/>
          <w:kern w:val="2"/>
          <w:szCs w:val="24"/>
          <w:lang w:eastAsia="zh-TW"/>
        </w:rPr>
        <w:t>CountManager.java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E548FB">
        <w:rPr>
          <w:rFonts w:hint="eastAsia"/>
          <w:color w:val="000000"/>
          <w:kern w:val="2"/>
          <w:szCs w:val="24"/>
          <w:lang w:eastAsia="zh-TW"/>
        </w:rPr>
        <w:t>ErrorLog.java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參數說明：</w:t>
      </w:r>
    </w:p>
    <w:p w:rsidR="00237FD2" w:rsidRPr="00E548FB" w:rsidRDefault="00BE54A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傳入參數：</w:t>
      </w:r>
    </w:p>
    <w:tbl>
      <w:tblPr>
        <w:tblW w:w="918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BE54A1" w:rsidRPr="00E548FB" w:rsidTr="005D08BD">
        <w:tc>
          <w:tcPr>
            <w:tcW w:w="1080" w:type="dxa"/>
            <w:gridSpan w:val="2"/>
          </w:tcPr>
          <w:p w:rsidR="00BE54A1" w:rsidRPr="00E548FB" w:rsidRDefault="00BE54A1" w:rsidP="00BE54A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hint="eastAsia"/>
                <w:color w:val="000000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(此欄由開發人員填入)</w:t>
            </w:r>
          </w:p>
        </w:tc>
      </w:tr>
      <w:tr w:rsidR="00BE54A1" w:rsidRPr="00E548FB" w:rsidTr="005D08BD">
        <w:tc>
          <w:tcPr>
            <w:tcW w:w="9180" w:type="dxa"/>
            <w:gridSpan w:val="5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BE54A1" w:rsidRPr="00E548FB" w:rsidTr="005D08BD">
        <w:tc>
          <w:tcPr>
            <w:tcW w:w="720" w:type="dxa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說明(檢查規則)</w:t>
            </w:r>
          </w:p>
        </w:tc>
      </w:tr>
      <w:tr w:rsidR="00427E65" w:rsidRPr="00E548FB" w:rsidTr="00427E65">
        <w:tc>
          <w:tcPr>
            <w:tcW w:w="720" w:type="dxa"/>
          </w:tcPr>
          <w:p w:rsidR="00427E65" w:rsidRPr="00E548FB" w:rsidRDefault="00427E65" w:rsidP="00427E65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覆核日期</w:t>
            </w:r>
          </w:p>
        </w:tc>
        <w:tc>
          <w:tcPr>
            <w:tcW w:w="1800" w:type="dxa"/>
            <w:vAlign w:val="bottom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427E65" w:rsidRPr="00E548FB" w:rsidTr="00427E65">
        <w:tc>
          <w:tcPr>
            <w:tcW w:w="9180" w:type="dxa"/>
            <w:gridSpan w:val="5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輸出參數</w:t>
            </w:r>
          </w:p>
        </w:tc>
      </w:tr>
      <w:tr w:rsidR="00427E65" w:rsidRPr="00E548FB" w:rsidTr="00427E65">
        <w:tc>
          <w:tcPr>
            <w:tcW w:w="720" w:type="dxa"/>
          </w:tcPr>
          <w:p w:rsidR="00427E65" w:rsidRPr="00E548FB" w:rsidRDefault="00427E65" w:rsidP="00427E65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回覆代碼</w:t>
            </w:r>
          </w:p>
        </w:tc>
        <w:tc>
          <w:tcPr>
            <w:tcW w:w="1800" w:type="dxa"/>
            <w:vAlign w:val="bottom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4320" w:type="dxa"/>
          </w:tcPr>
          <w:p w:rsidR="00427E65" w:rsidRPr="00E548FB" w:rsidRDefault="00427E65" w:rsidP="00427E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0:正常,1:異常</w:t>
            </w:r>
          </w:p>
        </w:tc>
      </w:tr>
      <w:tr w:rsidR="00BE54A1" w:rsidRPr="00E548FB" w:rsidTr="005D08BD">
        <w:tc>
          <w:tcPr>
            <w:tcW w:w="720" w:type="dxa"/>
          </w:tcPr>
          <w:p w:rsidR="00BE54A1" w:rsidRPr="00E548FB" w:rsidRDefault="00BE54A1" w:rsidP="00BE54A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E54A1" w:rsidRPr="00E548FB" w:rsidRDefault="00427E65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BE54A1" w:rsidRPr="00E548FB" w:rsidRDefault="00427E65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4320" w:type="dxa"/>
          </w:tcPr>
          <w:p w:rsidR="00BE54A1" w:rsidRPr="00E548FB" w:rsidRDefault="00BE54A1" w:rsidP="00BE54A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237FD2" w:rsidRPr="00E548FB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lang w:eastAsia="zh-TW"/>
        </w:rPr>
        <w:t>共用變數</w:t>
      </w:r>
    </w:p>
    <w:tbl>
      <w:tblPr>
        <w:tblW w:w="924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2556"/>
      </w:tblGrid>
      <w:tr w:rsidR="00237FD2" w:rsidRPr="00E548FB" w:rsidTr="00751E80">
        <w:tc>
          <w:tcPr>
            <w:tcW w:w="924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JAA</w:t>
            </w:r>
            <w:r w:rsidR="007838D5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</w:t>
            </w:r>
            <w:r w:rsidR="000867BC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</w:t>
            </w:r>
            <w:r w:rsidR="007838D5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AH3</w:t>
            </w: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_B</w:t>
            </w:r>
            <w:r w:rsidR="00C305FC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1</w:t>
            </w: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0</w:t>
            </w:r>
            <w:r w:rsidR="00D73DFC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D73DFC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SHUTDOWN</w:t>
            </w:r>
            <w:r w:rsidR="00237FD2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DAY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552006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AA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552006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H3</w:t>
            </w:r>
          </w:p>
        </w:tc>
      </w:tr>
      <w:tr w:rsidR="00237FD2" w:rsidRPr="00E548FB" w:rsidTr="00751E80">
        <w:tc>
          <w:tcPr>
            <w:tcW w:w="702" w:type="dxa"/>
          </w:tcPr>
          <w:p w:rsidR="00237FD2" w:rsidRPr="00E548FB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E548FB" w:rsidRDefault="00237FD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E548FB" w:rsidRDefault="00237FD2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</w:tcPr>
          <w:p w:rsidR="00237FD2" w:rsidRPr="00E548FB" w:rsidRDefault="001416F3">
            <w:pPr>
              <w:jc w:val="both"/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每</w:t>
            </w:r>
            <w:r w:rsidR="00D73DFC" w:rsidRPr="00E548FB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日</w:t>
            </w:r>
          </w:p>
        </w:tc>
      </w:tr>
    </w:tbl>
    <w:p w:rsidR="00237FD2" w:rsidRPr="00E548FB" w:rsidRDefault="00237FD2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kern w:val="2"/>
          <w:szCs w:val="24"/>
          <w:lang w:eastAsia="zh-TW"/>
        </w:rPr>
      </w:pP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程式內容：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初始化：</w:t>
      </w:r>
    </w:p>
    <w:p w:rsidR="00237FD2" w:rsidRPr="00E548FB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回覆</w:t>
      </w:r>
      <w:r w:rsidR="00427E65" w:rsidRPr="00E548FB">
        <w:rPr>
          <w:rFonts w:hint="eastAsia"/>
          <w:color w:val="000000"/>
          <w:kern w:val="2"/>
          <w:szCs w:val="24"/>
          <w:lang w:eastAsia="zh-TW"/>
        </w:rPr>
        <w:t>代碼</w:t>
      </w:r>
      <w:r w:rsidRPr="00E548FB">
        <w:rPr>
          <w:rFonts w:hint="eastAsia"/>
          <w:color w:val="000000"/>
          <w:kern w:val="2"/>
          <w:szCs w:val="24"/>
          <w:lang w:eastAsia="zh-TW"/>
        </w:rPr>
        <w:t>預設為</w:t>
      </w:r>
      <w:r w:rsidRPr="00E548FB">
        <w:rPr>
          <w:rFonts w:hint="eastAsia"/>
          <w:color w:val="000000"/>
          <w:kern w:val="2"/>
          <w:szCs w:val="24"/>
          <w:lang w:eastAsia="zh-TW"/>
        </w:rPr>
        <w:t>0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E6DCE" w:rsidRPr="00E548FB" w:rsidRDefault="00CE6D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檢查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>輸入參數</w:t>
      </w:r>
    </w:p>
    <w:p w:rsidR="00DA3068" w:rsidRPr="00E548FB" w:rsidRDefault="00DA3068" w:rsidP="00A4188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="00FB49FC" w:rsidRPr="00E548FB">
        <w:rPr>
          <w:rFonts w:hint="eastAsia"/>
          <w:color w:val="000000"/>
          <w:kern w:val="2"/>
          <w:szCs w:val="24"/>
          <w:lang w:eastAsia="zh-TW"/>
        </w:rPr>
        <w:t>輸入</w:t>
      </w:r>
      <w:r w:rsidR="00FB49FC" w:rsidRPr="00E548FB">
        <w:rPr>
          <w:rFonts w:hint="eastAsia"/>
          <w:color w:val="000000"/>
          <w:kern w:val="2"/>
          <w:szCs w:val="24"/>
          <w:lang w:eastAsia="zh-TW"/>
        </w:rPr>
        <w:t>.</w:t>
      </w:r>
      <w:r w:rsidR="00D73DFC" w:rsidRPr="00E548FB">
        <w:rPr>
          <w:rFonts w:ascii="細明體" w:eastAsia="細明體" w:hAnsi="細明體" w:hint="eastAsia"/>
          <w:color w:val="000000"/>
        </w:rPr>
        <w:t xml:space="preserve"> 覆核日期</w:t>
      </w:r>
      <w:r w:rsidR="00FB49FC" w:rsidRPr="00E548FB">
        <w:rPr>
          <w:rFonts w:ascii="細明體" w:eastAsia="細明體" w:hAnsi="細明體" w:hint="eastAsia"/>
          <w:color w:val="000000"/>
          <w:lang w:eastAsia="zh-TW"/>
        </w:rPr>
        <w:t>有值</w:t>
      </w:r>
    </w:p>
    <w:p w:rsidR="006C4CE0" w:rsidRPr="00E548FB" w:rsidRDefault="00162682" w:rsidP="006C4C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E548FB">
        <w:rPr>
          <w:rFonts w:hint="eastAsia"/>
          <w:color w:val="000000"/>
          <w:kern w:val="2"/>
          <w:szCs w:val="24"/>
          <w:lang w:eastAsia="zh-TW"/>
        </w:rPr>
        <w:t>輸入</w:t>
      </w:r>
      <w:r w:rsidRPr="00E548FB">
        <w:rPr>
          <w:rFonts w:hint="eastAsia"/>
          <w:color w:val="000000"/>
          <w:kern w:val="2"/>
          <w:szCs w:val="24"/>
          <w:lang w:eastAsia="zh-TW"/>
        </w:rPr>
        <w:t>.</w:t>
      </w:r>
      <w:r w:rsidR="00D73DFC" w:rsidRPr="00E548FB">
        <w:rPr>
          <w:rFonts w:ascii="細明體" w:eastAsia="細明體" w:hAnsi="細明體" w:hint="eastAsia"/>
          <w:color w:val="000000"/>
        </w:rPr>
        <w:t>覆核日期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>不是正確的日期格式：</w:t>
      </w:r>
    </w:p>
    <w:p w:rsidR="00FC50C0" w:rsidRPr="00E548FB" w:rsidRDefault="00736779" w:rsidP="00D73DF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訊息：</w:t>
      </w:r>
      <w:r w:rsidRPr="00E548FB">
        <w:rPr>
          <w:color w:val="000000"/>
          <w:kern w:val="2"/>
          <w:szCs w:val="24"/>
          <w:lang w:eastAsia="zh-TW"/>
        </w:rPr>
        <w:t>”</w:t>
      </w:r>
      <w:r w:rsidRPr="00E548FB">
        <w:rPr>
          <w:rFonts w:hint="eastAsia"/>
          <w:color w:val="000000"/>
          <w:kern w:val="2"/>
          <w:szCs w:val="24"/>
          <w:lang w:eastAsia="zh-TW"/>
        </w:rPr>
        <w:t>:</w:t>
      </w:r>
      <w:r w:rsidRPr="00E548FB">
        <w:rPr>
          <w:rFonts w:hint="eastAsia"/>
          <w:color w:val="000000"/>
          <w:kern w:val="2"/>
          <w:szCs w:val="24"/>
          <w:lang w:eastAsia="zh-TW"/>
        </w:rPr>
        <w:t>輸入之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>覆核日期</w:t>
      </w:r>
      <w:r w:rsidRPr="00E548FB">
        <w:rPr>
          <w:rFonts w:ascii="細明體" w:eastAsia="細明體" w:hAnsi="細明體" w:hint="eastAsia"/>
          <w:color w:val="000000"/>
          <w:lang w:eastAsia="zh-TW"/>
        </w:rPr>
        <w:t>有誤--</w:t>
      </w:r>
      <w:r w:rsidRPr="00E548FB">
        <w:rPr>
          <w:rFonts w:ascii="細明體" w:eastAsia="細明體" w:hAnsi="細明體"/>
          <w:color w:val="000000"/>
          <w:lang w:eastAsia="zh-TW"/>
        </w:rPr>
        <w:t>”</w:t>
      </w:r>
      <w:r w:rsidRPr="00E548FB">
        <w:rPr>
          <w:rFonts w:ascii="細明體" w:eastAsia="細明體" w:hAnsi="細明體" w:hint="eastAsia"/>
          <w:color w:val="000000"/>
          <w:lang w:eastAsia="zh-TW"/>
        </w:rPr>
        <w:t>+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 xml:space="preserve">　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輸入</w:t>
      </w:r>
      <w:r w:rsidR="00D73DFC" w:rsidRPr="00E548FB">
        <w:rPr>
          <w:rFonts w:hint="eastAsia"/>
          <w:color w:val="000000"/>
          <w:kern w:val="2"/>
          <w:szCs w:val="24"/>
          <w:lang w:eastAsia="zh-TW"/>
        </w:rPr>
        <w:t>.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>覆核日期</w:t>
      </w:r>
      <w:r w:rsidR="00DB43D0" w:rsidRPr="00E548FB">
        <w:rPr>
          <w:rFonts w:ascii="細明體" w:eastAsia="細明體" w:hAnsi="細明體" w:hint="eastAsia"/>
          <w:color w:val="000000"/>
          <w:lang w:eastAsia="zh-TW"/>
        </w:rPr>
        <w:t>，RETURN。</w:t>
      </w:r>
    </w:p>
    <w:p w:rsidR="00167687" w:rsidRPr="00E548FB" w:rsidRDefault="00167687" w:rsidP="007F758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ELSE</w:t>
      </w:r>
    </w:p>
    <w:p w:rsidR="008438C6" w:rsidRPr="00E548FB" w:rsidRDefault="00003261" w:rsidP="007F758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抽件日期</w:t>
      </w:r>
      <w:r w:rsidR="008438C6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= </w:t>
      </w:r>
      <w:r w:rsidR="008438C6" w:rsidRPr="00E548FB">
        <w:rPr>
          <w:rFonts w:hint="eastAsia"/>
          <w:color w:val="000000"/>
          <w:kern w:val="2"/>
          <w:szCs w:val="24"/>
          <w:lang w:eastAsia="zh-TW"/>
        </w:rPr>
        <w:t>輸入</w:t>
      </w:r>
      <w:r w:rsidR="008438C6" w:rsidRPr="00E548FB">
        <w:rPr>
          <w:rFonts w:hint="eastAsia"/>
          <w:color w:val="000000"/>
          <w:kern w:val="2"/>
          <w:szCs w:val="24"/>
          <w:lang w:eastAsia="zh-TW"/>
        </w:rPr>
        <w:t>.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 xml:space="preserve"> 覆核日期。</w:t>
      </w:r>
    </w:p>
    <w:p w:rsidR="003F4713" w:rsidRPr="00E548FB" w:rsidRDefault="00A4203D" w:rsidP="00A420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ELSE</w:t>
      </w:r>
    </w:p>
    <w:p w:rsidR="00E6536A" w:rsidRPr="00E548FB" w:rsidRDefault="00003261" w:rsidP="00AB71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抽件日期</w:t>
      </w:r>
      <w:r w:rsidR="00D73DFC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= SHUTDOWN DATE</w:t>
      </w:r>
      <w:r w:rsidR="00D73DFC" w:rsidRPr="00E548FB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CE3986" w:rsidRPr="00E548FB" w:rsidRDefault="00CE3986" w:rsidP="009A1A0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抽取資料內容：</w:t>
      </w:r>
    </w:p>
    <w:p w:rsidR="00622CA0" w:rsidRPr="00E548FB" w:rsidRDefault="00003261" w:rsidP="0000326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SELECT * FROM DTAAB007 WHERE SUBSTR(APLY_NO,1,2) </w:t>
      </w:r>
      <w:r w:rsidR="00EF5DD9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BETWEEN </w:t>
      </w: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=</w:t>
      </w:r>
      <w:r w:rsidRPr="00E548FB">
        <w:rPr>
          <w:rFonts w:ascii="新細明體" w:hAnsi="新細明體"/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548FB">
          <w:rPr>
            <w:rFonts w:ascii="新細明體" w:hAnsi="新細明體" w:hint="eastAsia"/>
            <w:color w:val="000000"/>
            <w:kern w:val="2"/>
            <w:szCs w:val="24"/>
            <w:lang w:eastAsia="zh-TW"/>
          </w:rPr>
          <w:t>09</w:t>
        </w:r>
        <w:r w:rsidRPr="00E548FB">
          <w:rPr>
            <w:rFonts w:ascii="新細明體" w:hAnsi="新細明體"/>
            <w:color w:val="000000"/>
            <w:kern w:val="2"/>
            <w:szCs w:val="24"/>
            <w:lang w:eastAsia="zh-TW"/>
          </w:rPr>
          <w:t>’</w:t>
        </w:r>
      </w:smartTag>
      <w:r w:rsidR="00EF5DD9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AND </w:t>
      </w:r>
      <w:r w:rsidR="00EF5DD9" w:rsidRPr="00E548FB">
        <w:rPr>
          <w:rFonts w:ascii="新細明體" w:hAnsi="新細明體"/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="00EF5DD9" w:rsidRPr="00E548FB">
          <w:rPr>
            <w:rFonts w:ascii="新細明體" w:hAnsi="新細明體" w:hint="eastAsia"/>
            <w:color w:val="000000"/>
            <w:kern w:val="2"/>
            <w:szCs w:val="24"/>
            <w:lang w:eastAsia="zh-TW"/>
          </w:rPr>
          <w:t>99</w:t>
        </w:r>
        <w:r w:rsidR="00EF5DD9" w:rsidRPr="00E548FB">
          <w:rPr>
            <w:rFonts w:ascii="新細明體" w:hAnsi="新細明體"/>
            <w:color w:val="000000"/>
            <w:kern w:val="2"/>
            <w:szCs w:val="24"/>
            <w:lang w:eastAsia="zh-TW"/>
          </w:rPr>
          <w:t>’</w:t>
        </w:r>
      </w:smartTag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AND </w:t>
      </w:r>
      <w:r w:rsidR="003635C0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DATE(</w:t>
      </w: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APRV_DATE</w:t>
      </w:r>
      <w:r w:rsidR="003635C0"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)</w:t>
      </w: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= 抽件日期</w:t>
      </w:r>
      <w:r w:rsidRPr="00E548FB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20707E" w:rsidRPr="00E548FB" w:rsidRDefault="0020707E" w:rsidP="002070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IF NOT FND</w:t>
      </w:r>
      <w:r w:rsidR="00427E65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:</w:t>
      </w:r>
    </w:p>
    <w:p w:rsidR="00427E65" w:rsidRPr="00E548FB" w:rsidRDefault="00427E65" w:rsidP="00427E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</w:rPr>
        <w:t>回覆代碼</w:t>
      </w:r>
      <w:r w:rsidRPr="00E548FB">
        <w:rPr>
          <w:rFonts w:hint="eastAsia"/>
          <w:color w:val="000000"/>
          <w:kern w:val="2"/>
          <w:szCs w:val="24"/>
          <w:lang w:eastAsia="zh-TW"/>
        </w:rPr>
        <w:t>：</w:t>
      </w:r>
      <w:r w:rsidRPr="00E548FB">
        <w:rPr>
          <w:color w:val="000000"/>
          <w:kern w:val="2"/>
          <w:szCs w:val="24"/>
          <w:lang w:eastAsia="zh-TW"/>
        </w:rPr>
        <w:t>”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548FB">
          <w:rPr>
            <w:rFonts w:hint="eastAsia"/>
            <w:color w:val="000000"/>
            <w:kern w:val="2"/>
            <w:szCs w:val="24"/>
            <w:lang w:eastAsia="zh-TW"/>
          </w:rPr>
          <w:t>0</w:t>
        </w:r>
        <w:r w:rsidRPr="00E548FB">
          <w:rPr>
            <w:color w:val="000000"/>
            <w:kern w:val="2"/>
            <w:szCs w:val="24"/>
            <w:lang w:eastAsia="zh-TW"/>
          </w:rPr>
          <w:t>”</w:t>
        </w:r>
      </w:smartTag>
      <w:r w:rsidRPr="00E548FB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362E8D" w:rsidRPr="00E548FB" w:rsidRDefault="00427E65" w:rsidP="0000326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lang w:eastAsia="zh-TW"/>
        </w:rPr>
        <w:t>回覆訊息</w:t>
      </w:r>
      <w:r w:rsidR="00DC6298" w:rsidRPr="00E548FB">
        <w:rPr>
          <w:rFonts w:hint="eastAsia"/>
          <w:color w:val="000000"/>
          <w:kern w:val="2"/>
          <w:szCs w:val="24"/>
          <w:lang w:eastAsia="zh-TW"/>
        </w:rPr>
        <w:t>：</w:t>
      </w:r>
      <w:r w:rsidR="00DC6298" w:rsidRPr="00E548FB">
        <w:rPr>
          <w:color w:val="000000"/>
          <w:kern w:val="2"/>
          <w:szCs w:val="24"/>
          <w:lang w:eastAsia="zh-TW"/>
        </w:rPr>
        <w:t>”</w:t>
      </w:r>
      <w:r w:rsidR="00AE27FB" w:rsidRPr="00E548FB">
        <w:rPr>
          <w:rFonts w:hint="eastAsia"/>
          <w:color w:val="000000"/>
          <w:kern w:val="2"/>
          <w:szCs w:val="24"/>
          <w:lang w:eastAsia="zh-TW"/>
        </w:rPr>
        <w:t>查無</w:t>
      </w:r>
      <w:r w:rsidR="00003261" w:rsidRPr="00E548FB">
        <w:rPr>
          <w:rFonts w:hint="eastAsia"/>
          <w:color w:val="000000"/>
          <w:kern w:val="2"/>
          <w:szCs w:val="24"/>
          <w:lang w:eastAsia="zh-TW"/>
        </w:rPr>
        <w:t>該日不給付資料</w:t>
      </w:r>
      <w:r w:rsidR="000D3228" w:rsidRPr="00E548FB">
        <w:rPr>
          <w:rFonts w:ascii="細明體" w:eastAsia="細明體" w:hAnsi="細明體" w:hint="eastAsia"/>
          <w:color w:val="000000"/>
          <w:lang w:eastAsia="zh-TW"/>
        </w:rPr>
        <w:t>==</w:t>
      </w:r>
      <w:r w:rsidR="00DC6298" w:rsidRPr="00E548FB">
        <w:rPr>
          <w:rFonts w:ascii="細明體" w:eastAsia="細明體" w:hAnsi="細明體"/>
          <w:color w:val="000000"/>
          <w:lang w:eastAsia="zh-TW"/>
        </w:rPr>
        <w:t>”</w:t>
      </w:r>
      <w:r w:rsidR="00DC6298" w:rsidRPr="00E548FB">
        <w:rPr>
          <w:rFonts w:ascii="細明體" w:eastAsia="細明體" w:hAnsi="細明體" w:hint="eastAsia"/>
          <w:color w:val="000000"/>
          <w:lang w:eastAsia="zh-TW"/>
        </w:rPr>
        <w:t>+</w:t>
      </w:r>
      <w:r w:rsidRPr="00E548FB">
        <w:rPr>
          <w:rFonts w:hint="eastAsia"/>
          <w:color w:val="000000"/>
          <w:kern w:val="2"/>
          <w:szCs w:val="24"/>
          <w:lang w:eastAsia="zh-TW"/>
        </w:rPr>
        <w:t>輸入</w:t>
      </w:r>
      <w:r w:rsidRPr="00E548FB">
        <w:rPr>
          <w:rFonts w:hint="eastAsia"/>
          <w:color w:val="000000"/>
          <w:kern w:val="2"/>
          <w:szCs w:val="24"/>
          <w:lang w:eastAsia="zh-TW"/>
        </w:rPr>
        <w:t>.</w:t>
      </w:r>
      <w:r w:rsidRPr="00E548FB">
        <w:rPr>
          <w:rFonts w:ascii="細明體" w:eastAsia="細明體" w:hAnsi="細明體" w:hint="eastAsia"/>
          <w:color w:val="000000"/>
          <w:lang w:eastAsia="zh-TW"/>
        </w:rPr>
        <w:t xml:space="preserve"> 覆核日期</w:t>
      </w:r>
      <w:r w:rsidR="00DC6298" w:rsidRPr="00E548FB">
        <w:rPr>
          <w:rFonts w:ascii="細明體" w:eastAsia="細明體" w:hAnsi="細明體" w:hint="eastAsia"/>
          <w:color w:val="000000"/>
          <w:lang w:eastAsia="zh-TW"/>
        </w:rPr>
        <w:t>，RETURN。</w:t>
      </w:r>
    </w:p>
    <w:p w:rsidR="006328DB" w:rsidRPr="00E548FB" w:rsidRDefault="006328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寫出檔案：</w:t>
      </w:r>
    </w:p>
    <w:p w:rsidR="006328DB" w:rsidRPr="00E548FB" w:rsidRDefault="00003261" w:rsidP="005530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新細明體" w:cs="新細明體" w:hint="eastAsia"/>
          <w:color w:val="000000"/>
          <w:lang w:val="zh-TW" w:eastAsia="zh-TW"/>
        </w:rPr>
        <w:t>不給付資料下傳</w:t>
      </w:r>
      <w:r w:rsidR="00EF5DD9" w:rsidRPr="00E548FB">
        <w:rPr>
          <w:rFonts w:ascii="新細明體" w:cs="新細明體" w:hint="eastAsia"/>
          <w:color w:val="000000"/>
          <w:lang w:val="zh-TW" w:eastAsia="zh-TW"/>
        </w:rPr>
        <w:t>RCM</w:t>
      </w:r>
      <w:r w:rsidR="00FB3F04" w:rsidRPr="00E548FB">
        <w:rPr>
          <w:rFonts w:ascii="新細明體" w:cs="新細明體" w:hint="eastAsia"/>
          <w:color w:val="000000"/>
          <w:lang w:val="zh-TW" w:eastAsia="zh-TW"/>
        </w:rPr>
        <w:t>檔</w:t>
      </w:r>
      <w:r w:rsidR="000E206D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：</w:t>
      </w:r>
    </w:p>
    <w:p w:rsidR="00CC4B9F" w:rsidRPr="00E548FB" w:rsidRDefault="00CC4B9F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總共產生七個檔，檔名：</w:t>
      </w:r>
    </w:p>
    <w:p w:rsidR="00CC4B9F" w:rsidRPr="00E548FB" w:rsidRDefault="00BD3BBB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="00003261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="003E4DDA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.TXT</w:t>
      </w:r>
    </w:p>
    <w:p w:rsidR="00CC4B9F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_5300300.TXT</w:t>
      </w:r>
    </w:p>
    <w:p w:rsidR="00CC4B9F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_5300400.TXT</w:t>
      </w:r>
    </w:p>
    <w:p w:rsidR="00CC4B9F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_5400300.TXT</w:t>
      </w:r>
    </w:p>
    <w:p w:rsidR="00CC4B9F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</w:t>
      </w:r>
      <w:r w:rsidR="00F27532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42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00300.TXT</w:t>
      </w:r>
    </w:p>
    <w:p w:rsidR="00CC4B9F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</w:t>
      </w:r>
      <w:r w:rsidR="00F27532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48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00300.TXT</w:t>
      </w:r>
    </w:p>
    <w:p w:rsidR="00F27532" w:rsidRPr="00E548FB" w:rsidRDefault="00CC4B9F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</w:t>
      </w:r>
      <w:r w:rsidR="00F27532"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36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00300.TXT</w:t>
      </w:r>
    </w:p>
    <w:p w:rsidR="00E548FB" w:rsidRPr="00E548FB" w:rsidRDefault="00E548FB" w:rsidP="00CC4B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_9D00200.TXT</w:t>
      </w:r>
    </w:p>
    <w:p w:rsidR="00F27532" w:rsidRPr="00E548FB" w:rsidRDefault="00F27532" w:rsidP="00F275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所有資料都要寫入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.TXT</w:t>
      </w:r>
    </w:p>
    <w:p w:rsidR="00F27532" w:rsidRPr="00E548FB" w:rsidRDefault="00F27532" w:rsidP="00F275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然後資料再依DTAAB007.</w:t>
      </w:r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APRV_DIV_NO</w:t>
      </w:r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分別寫入剩下</w:t>
      </w:r>
      <w:r w:rsidR="00E548FB"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七</w:t>
      </w:r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個檔。</w:t>
      </w:r>
    </w:p>
    <w:p w:rsidR="00FB3F04" w:rsidRPr="00E548FB" w:rsidRDefault="00F27532" w:rsidP="00F275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如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DTAAB007.</w:t>
      </w:r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APRV_DIV_NO = </w:t>
      </w:r>
      <w:r w:rsidRPr="00E548FB">
        <w:rPr>
          <w:rStyle w:val="SoDAField"/>
          <w:rFonts w:ascii="Arial" w:hAnsi="Arial" w:cs="Arial"/>
          <w:caps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300300"/>
          <w:attr w:name="HasSpace" w:val="False"/>
          <w:attr w:name="Negative" w:val="False"/>
          <w:attr w:name="NumberType" w:val="1"/>
          <w:attr w:name="TCSC" w:val="0"/>
        </w:smartTagPr>
        <w:r w:rsidRPr="00E548FB">
          <w:rPr>
            <w:rStyle w:val="SoDAField"/>
            <w:rFonts w:ascii="Arial" w:hAnsi="Arial" w:cs="Arial" w:hint="eastAsia"/>
            <w:caps/>
            <w:color w:val="000000"/>
            <w:lang w:eastAsia="zh-TW"/>
          </w:rPr>
          <w:t>5300300</w:t>
        </w:r>
        <w:r w:rsidRPr="00E548FB">
          <w:rPr>
            <w:rStyle w:val="SoDAField"/>
            <w:rFonts w:ascii="Arial" w:hAnsi="Arial" w:cs="Arial"/>
            <w:caps/>
            <w:color w:val="000000"/>
            <w:lang w:eastAsia="zh-TW"/>
          </w:rPr>
          <w:t>’</w:t>
        </w:r>
      </w:smartTag>
      <w:r w:rsidRPr="00E548FB">
        <w:rPr>
          <w:rStyle w:val="SoDAField"/>
          <w:rFonts w:ascii="Arial" w:hAnsi="Arial" w:cs="Arial" w:hint="eastAsia"/>
          <w:caps/>
          <w:color w:val="000000"/>
          <w:lang w:eastAsia="zh-TW"/>
        </w:rPr>
        <w:t>，該筆資料須寫入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.TXT及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lastRenderedPageBreak/>
        <w:t>AAH3B10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E548FB">
        <w:rPr>
          <w:rFonts w:ascii="細明體" w:eastAsia="細明體" w:hAnsi="細明體"/>
          <w:color w:val="000000"/>
          <w:kern w:val="2"/>
          <w:szCs w:val="24"/>
          <w:lang w:eastAsia="zh-TW"/>
        </w:rPr>
        <w:t>_DATA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_5300300.TXT中</w:t>
      </w:r>
    </w:p>
    <w:p w:rsidR="00D43190" w:rsidRPr="00E548FB" w:rsidRDefault="00D43190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檔案格式如下：(各欄位依逗點分隔)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500"/>
        <w:gridCol w:w="2088"/>
      </w:tblGrid>
      <w:tr w:rsidR="00E01897" w:rsidRPr="00E548FB" w:rsidTr="00E548FB">
        <w:tc>
          <w:tcPr>
            <w:tcW w:w="2160" w:type="dxa"/>
            <w:shd w:val="clear" w:color="auto" w:fill="C0C0C0"/>
          </w:tcPr>
          <w:p w:rsidR="00E01897" w:rsidRPr="00E548FB" w:rsidRDefault="00E01897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00" w:type="dxa"/>
            <w:shd w:val="clear" w:color="auto" w:fill="C0C0C0"/>
          </w:tcPr>
          <w:p w:rsidR="00E01897" w:rsidRPr="00E548FB" w:rsidRDefault="00E01897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088" w:type="dxa"/>
            <w:shd w:val="clear" w:color="auto" w:fill="C0C0C0"/>
          </w:tcPr>
          <w:p w:rsidR="00E01897" w:rsidRPr="00E548FB" w:rsidRDefault="00E01897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其他說明</w:t>
            </w:r>
          </w:p>
        </w:tc>
      </w:tr>
      <w:tr w:rsidR="00795837" w:rsidRPr="00E548FB" w:rsidTr="00E548FB">
        <w:tc>
          <w:tcPr>
            <w:tcW w:w="2160" w:type="dxa"/>
            <w:shd w:val="clear" w:color="auto" w:fill="FFFF99"/>
            <w:vAlign w:val="center"/>
          </w:tcPr>
          <w:p w:rsidR="00795837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受益人姓名</w:t>
            </w:r>
          </w:p>
        </w:tc>
        <w:tc>
          <w:tcPr>
            <w:tcW w:w="4500" w:type="dxa"/>
            <w:shd w:val="clear" w:color="auto" w:fill="auto"/>
          </w:tcPr>
          <w:p w:rsidR="00795837" w:rsidRPr="00E548FB" w:rsidRDefault="00795837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</w:t>
            </w:r>
            <w:r w:rsidR="007B21F0"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7</w:t>
            </w: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.</w:t>
            </w:r>
            <w:r w:rsidR="00EF5DD9" w:rsidRPr="00E548FB">
              <w:rPr>
                <w:rFonts w:ascii="Arial" w:hAnsi="Arial" w:cs="Arial" w:hint="eastAsia"/>
                <w:caps/>
                <w:color w:val="000000"/>
              </w:rPr>
              <w:t>ACPT_NAME</w:t>
            </w:r>
          </w:p>
        </w:tc>
        <w:tc>
          <w:tcPr>
            <w:tcW w:w="2088" w:type="dxa"/>
            <w:shd w:val="clear" w:color="auto" w:fill="auto"/>
          </w:tcPr>
          <w:p w:rsidR="00795837" w:rsidRPr="00E548FB" w:rsidRDefault="00795837" w:rsidP="00795837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E01897" w:rsidRPr="00E548FB" w:rsidTr="00E548FB">
        <w:tc>
          <w:tcPr>
            <w:tcW w:w="2160" w:type="dxa"/>
            <w:shd w:val="clear" w:color="auto" w:fill="FFFF99"/>
            <w:vAlign w:val="center"/>
          </w:tcPr>
          <w:p w:rsidR="00E01897" w:rsidRPr="00E548FB" w:rsidRDefault="00003261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500" w:type="dxa"/>
            <w:shd w:val="clear" w:color="auto" w:fill="auto"/>
          </w:tcPr>
          <w:p w:rsidR="00CB4F2E" w:rsidRPr="00E548FB" w:rsidRDefault="00330688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DTAAB007.POLICY_NO</w:t>
            </w:r>
          </w:p>
        </w:tc>
        <w:tc>
          <w:tcPr>
            <w:tcW w:w="2088" w:type="dxa"/>
            <w:shd w:val="clear" w:color="auto" w:fill="auto"/>
          </w:tcPr>
          <w:p w:rsidR="00E01897" w:rsidRPr="00E548FB" w:rsidRDefault="00E01897" w:rsidP="009A006E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E01897" w:rsidRPr="00E548FB" w:rsidTr="00E548FB">
        <w:tc>
          <w:tcPr>
            <w:tcW w:w="2160" w:type="dxa"/>
            <w:shd w:val="clear" w:color="auto" w:fill="FFFF99"/>
            <w:vAlign w:val="center"/>
          </w:tcPr>
          <w:p w:rsidR="00E01897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險名</w:t>
            </w:r>
          </w:p>
        </w:tc>
        <w:tc>
          <w:tcPr>
            <w:tcW w:w="4500" w:type="dxa"/>
            <w:shd w:val="clear" w:color="auto" w:fill="auto"/>
          </w:tcPr>
          <w:p w:rsidR="003B3799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DTAAB007.PROD_ID轉成險別中文</w:t>
            </w:r>
            <w:r w:rsidRPr="00E548FB" w:rsidDel="00EF5DD9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088" w:type="dxa"/>
            <w:shd w:val="clear" w:color="auto" w:fill="auto"/>
          </w:tcPr>
          <w:p w:rsidR="00E01897" w:rsidRPr="00E548FB" w:rsidRDefault="00E01897" w:rsidP="0008184A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4D5F9C" w:rsidRPr="00E548FB" w:rsidTr="00E548FB">
        <w:tc>
          <w:tcPr>
            <w:tcW w:w="2160" w:type="dxa"/>
            <w:shd w:val="clear" w:color="auto" w:fill="FFFF99"/>
            <w:vAlign w:val="center"/>
          </w:tcPr>
          <w:p w:rsidR="004D5F9C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szCs w:val="24"/>
                <w:lang w:eastAsia="zh-TW"/>
              </w:rPr>
            </w:pPr>
            <w:r w:rsidRPr="00E548FB">
              <w:rPr>
                <w:rFonts w:hint="eastAsia"/>
                <w:color w:val="000000"/>
              </w:rPr>
              <w:t>事故者</w:t>
            </w:r>
          </w:p>
        </w:tc>
        <w:tc>
          <w:tcPr>
            <w:tcW w:w="4500" w:type="dxa"/>
            <w:shd w:val="clear" w:color="auto" w:fill="auto"/>
          </w:tcPr>
          <w:p w:rsidR="004D5F9C" w:rsidRPr="00E548FB" w:rsidRDefault="00330688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EF5DD9"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OCR_NAME</w:t>
            </w:r>
          </w:p>
        </w:tc>
        <w:tc>
          <w:tcPr>
            <w:tcW w:w="2088" w:type="dxa"/>
            <w:shd w:val="clear" w:color="auto" w:fill="auto"/>
          </w:tcPr>
          <w:p w:rsidR="00B35684" w:rsidRPr="00E548FB" w:rsidRDefault="00B35684" w:rsidP="004D5F9C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017A0F" w:rsidRPr="00E548FB" w:rsidTr="00E548FB">
        <w:tc>
          <w:tcPr>
            <w:tcW w:w="2160" w:type="dxa"/>
            <w:shd w:val="clear" w:color="auto" w:fill="FFFF99"/>
            <w:vAlign w:val="center"/>
          </w:tcPr>
          <w:p w:rsidR="00017A0F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4500" w:type="dxa"/>
            <w:shd w:val="clear" w:color="auto" w:fill="auto"/>
          </w:tcPr>
          <w:p w:rsidR="00D64136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Pr="00E548FB">
              <w:rPr>
                <w:rStyle w:val="style31"/>
                <w:rFonts w:hint="eastAsia"/>
                <w:color w:val="000000"/>
              </w:rPr>
              <w:t>OCR_RESN_MEMO</w:t>
            </w:r>
          </w:p>
        </w:tc>
        <w:tc>
          <w:tcPr>
            <w:tcW w:w="2088" w:type="dxa"/>
            <w:shd w:val="clear" w:color="auto" w:fill="auto"/>
          </w:tcPr>
          <w:p w:rsidR="00017A0F" w:rsidRPr="00E548FB" w:rsidRDefault="00017A0F" w:rsidP="0008184A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017A0F" w:rsidRPr="00E548FB" w:rsidTr="00E548FB">
        <w:tc>
          <w:tcPr>
            <w:tcW w:w="2160" w:type="dxa"/>
            <w:shd w:val="clear" w:color="auto" w:fill="FFFF99"/>
            <w:vAlign w:val="center"/>
          </w:tcPr>
          <w:p w:rsidR="00017A0F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申請種類</w:t>
            </w:r>
          </w:p>
        </w:tc>
        <w:tc>
          <w:tcPr>
            <w:tcW w:w="4500" w:type="dxa"/>
            <w:shd w:val="clear" w:color="auto" w:fill="auto"/>
          </w:tcPr>
          <w:p w:rsidR="00146267" w:rsidRPr="00E548FB" w:rsidRDefault="00330688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EF5DD9" w:rsidRPr="00E548FB">
              <w:rPr>
                <w:rFonts w:ascii="Arial" w:hAnsi="Arial" w:cs="Arial"/>
                <w:caps/>
                <w:color w:val="000000"/>
              </w:rPr>
              <w:t>CLAM_CAT</w:t>
            </w:r>
            <w:r w:rsidR="00EF5DD9" w:rsidRPr="00E548FB">
              <w:rPr>
                <w:rFonts w:ascii="Arial" w:hAnsi="Arial" w:cs="Arial"/>
                <w:caps/>
                <w:color w:val="000000"/>
              </w:rPr>
              <w:t>轉成中文</w:t>
            </w:r>
          </w:p>
        </w:tc>
        <w:tc>
          <w:tcPr>
            <w:tcW w:w="2088" w:type="dxa"/>
            <w:shd w:val="clear" w:color="auto" w:fill="auto"/>
          </w:tcPr>
          <w:p w:rsidR="00017A0F" w:rsidRPr="00E548FB" w:rsidRDefault="00017A0F" w:rsidP="000818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EF5DD9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退件原因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330688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8D2AF3" w:rsidRPr="00E548FB">
              <w:rPr>
                <w:rFonts w:hint="eastAsia"/>
                <w:color w:val="000000"/>
              </w:rPr>
              <w:t xml:space="preserve"> </w:t>
            </w:r>
            <w:r w:rsidR="008D2AF3" w:rsidRPr="00E548FB">
              <w:rPr>
                <w:rStyle w:val="style31"/>
                <w:rFonts w:hint="eastAsia"/>
                <w:color w:val="000000"/>
              </w:rPr>
              <w:t>RJCT_RESN</w:t>
            </w:r>
            <w:r w:rsidR="008D2AF3" w:rsidRPr="00E548FB" w:rsidDel="00EF5DD9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送件人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3635C0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8D2AF3"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="008D2AF3"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TRN_NAME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Arial" w:hAnsi="Arial" w:cs="Arial" w:hint="eastAsia"/>
                <w:color w:val="000000"/>
              </w:rPr>
              <w:t>核賠</w:t>
            </w: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單位電話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0D4F14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8D2AF3"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="008D2AF3"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CLAM_DIV_TEL2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szCs w:val="24"/>
              </w:rPr>
            </w:pPr>
            <w:r w:rsidRPr="00E548FB">
              <w:rPr>
                <w:rFonts w:hint="eastAsia"/>
                <w:color w:val="000000"/>
              </w:rPr>
              <w:t>分機</w:t>
            </w:r>
          </w:p>
        </w:tc>
        <w:tc>
          <w:tcPr>
            <w:tcW w:w="4500" w:type="dxa"/>
            <w:shd w:val="clear" w:color="auto" w:fill="auto"/>
          </w:tcPr>
          <w:p w:rsidR="00572F1B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CLAM_DIV_TE</w:t>
            </w:r>
            <w:r w:rsidRPr="00E548FB">
              <w:rPr>
                <w:rStyle w:val="SoDAField"/>
                <w:rFonts w:ascii="Arial" w:hAnsi="Arial" w:cs="Arial" w:hint="eastAsia"/>
                <w:caps/>
                <w:color w:val="000000"/>
                <w:lang w:eastAsia="zh-TW"/>
              </w:rPr>
              <w:t>L3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Arial" w:hAnsi="Arial" w:cs="Arial" w:hint="eastAsia"/>
                <w:color w:val="000000"/>
              </w:rPr>
              <w:t>核賠人姓名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572F1B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8D2AF3"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="008D2AF3"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CLAM_NAME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Arial" w:hAnsi="Arial" w:cs="Arial" w:hint="eastAsia"/>
                <w:color w:val="000000"/>
              </w:rPr>
              <w:t>核賠單位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3D5432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="008D2AF3"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="008D2AF3"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CLAM_DIV_NO</w:t>
            </w:r>
            <w:r w:rsidR="008D2AF3"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轉成單位中文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242FB1" w:rsidP="007B21F0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548F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不足後面補全形空白</w:t>
            </w: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申請單位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RMT_DIV_NO</w:t>
            </w: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轉成單位中文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ascii="sөũ" w:hAnsi="sөũ" w:hint="eastAsia"/>
                <w:color w:val="000000"/>
                <w:sz w:val="20"/>
                <w:szCs w:val="20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申請單位代號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Pr="00E548FB">
              <w:rPr>
                <w:rFonts w:ascii="Arial" w:hAnsi="Arial" w:cs="Arial" w:hint="eastAsia"/>
                <w:caps/>
                <w:color w:val="000000"/>
              </w:rPr>
              <w:t xml:space="preserve"> </w:t>
            </w:r>
            <w:r w:rsidRPr="00E548FB">
              <w:rPr>
                <w:rStyle w:val="SoDAField"/>
                <w:rFonts w:ascii="Arial" w:hAnsi="Arial" w:cs="Arial" w:hint="eastAsia"/>
                <w:caps/>
                <w:color w:val="000000"/>
              </w:rPr>
              <w:t>RMT_DIV_NO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  <w:tr w:rsidR="007B21F0" w:rsidRPr="00E548FB" w:rsidTr="00E548FB">
        <w:tc>
          <w:tcPr>
            <w:tcW w:w="2160" w:type="dxa"/>
            <w:shd w:val="clear" w:color="auto" w:fill="FFFF99"/>
            <w:vAlign w:val="center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受編</w:t>
            </w:r>
          </w:p>
        </w:tc>
        <w:tc>
          <w:tcPr>
            <w:tcW w:w="4500" w:type="dxa"/>
            <w:shd w:val="clear" w:color="auto" w:fill="auto"/>
          </w:tcPr>
          <w:p w:rsidR="007B21F0" w:rsidRPr="00E548FB" w:rsidRDefault="008D2AF3" w:rsidP="00E548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DTAAB007.</w:t>
            </w:r>
            <w:r w:rsidRPr="00E548FB">
              <w:rPr>
                <w:rStyle w:val="SoDAField"/>
                <w:rFonts w:ascii="Arial" w:hAnsi="Arial" w:cs="Arial"/>
                <w:caps/>
                <w:color w:val="000000"/>
              </w:rPr>
              <w:t>aply_no</w:t>
            </w:r>
          </w:p>
        </w:tc>
        <w:tc>
          <w:tcPr>
            <w:tcW w:w="2088" w:type="dxa"/>
            <w:shd w:val="clear" w:color="auto" w:fill="auto"/>
          </w:tcPr>
          <w:p w:rsidR="007B21F0" w:rsidRPr="00E548FB" w:rsidRDefault="007B21F0" w:rsidP="007B21F0">
            <w:pPr>
              <w:rPr>
                <w:rFonts w:eastAsia="標楷體" w:hAnsi="標楷體" w:hint="eastAsia"/>
                <w:color w:val="000000"/>
                <w:sz w:val="22"/>
                <w:szCs w:val="22"/>
              </w:rPr>
            </w:pPr>
          </w:p>
        </w:tc>
      </w:tr>
    </w:tbl>
    <w:p w:rsidR="008B40D9" w:rsidRPr="00E548FB" w:rsidRDefault="008B40D9" w:rsidP="008B40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lang w:eastAsia="zh-TW"/>
        </w:rPr>
        <w:t>記錄</w:t>
      </w:r>
      <w:r w:rsidR="00094250" w:rsidRPr="00E548FB">
        <w:rPr>
          <w:rFonts w:hint="eastAsia"/>
          <w:color w:val="000000"/>
          <w:kern w:val="2"/>
          <w:lang w:eastAsia="zh-TW"/>
        </w:rPr>
        <w:t>檔</w:t>
      </w:r>
      <w:r w:rsidR="00E64419" w:rsidRPr="00E548FB">
        <w:rPr>
          <w:rFonts w:hint="eastAsia"/>
          <w:color w:val="000000"/>
          <w:kern w:val="2"/>
          <w:lang w:eastAsia="zh-TW"/>
        </w:rPr>
        <w:t>案</w:t>
      </w:r>
      <w:r w:rsidR="00E13A37" w:rsidRPr="00E548FB">
        <w:rPr>
          <w:rFonts w:hint="eastAsia"/>
          <w:color w:val="000000"/>
          <w:kern w:val="2"/>
          <w:lang w:eastAsia="zh-TW"/>
        </w:rPr>
        <w:t>的</w:t>
      </w:r>
      <w:r w:rsidRPr="00E548FB">
        <w:rPr>
          <w:rFonts w:hint="eastAsia"/>
          <w:color w:val="000000"/>
          <w:kern w:val="2"/>
          <w:lang w:eastAsia="zh-TW"/>
        </w:rPr>
        <w:t>件數</w:t>
      </w:r>
      <w:r w:rsidR="00E13A37" w:rsidRPr="00E548FB">
        <w:rPr>
          <w:rFonts w:hint="eastAsia"/>
          <w:color w:val="000000"/>
          <w:kern w:val="2"/>
          <w:lang w:eastAsia="zh-TW"/>
        </w:rPr>
        <w:t>及錯誤件數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若執行錯誤</w:t>
      </w:r>
    </w:p>
    <w:p w:rsidR="00237FD2" w:rsidRPr="00E548FB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lang w:eastAsia="zh-TW"/>
        </w:rPr>
        <w:t>錯誤處理(for Log)</w:t>
      </w:r>
    </w:p>
    <w:p w:rsidR="00237FD2" w:rsidRPr="00E548FB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lang w:eastAsia="zh-TW"/>
        </w:rPr>
        <w:t>throw Exception，</w:t>
      </w:r>
      <w:r w:rsidRPr="00E548FB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結束METHOD</w:t>
      </w:r>
    </w:p>
    <w:p w:rsidR="00237FD2" w:rsidRPr="00E548FB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回覆</w:t>
      </w:r>
      <w:r w:rsidR="00427E65" w:rsidRPr="00E548FB">
        <w:rPr>
          <w:rFonts w:hint="eastAsia"/>
          <w:color w:val="000000"/>
          <w:kern w:val="2"/>
          <w:szCs w:val="24"/>
          <w:lang w:eastAsia="zh-TW"/>
        </w:rPr>
        <w:t>代碼</w:t>
      </w:r>
      <w:r w:rsidR="00427E65" w:rsidRPr="00E548FB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427E65" w:rsidRPr="00E548FB">
        <w:rPr>
          <w:color w:val="000000"/>
          <w:kern w:val="2"/>
          <w:szCs w:val="24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548FB">
          <w:rPr>
            <w:rFonts w:hint="eastAsia"/>
            <w:color w:val="000000"/>
            <w:kern w:val="2"/>
            <w:szCs w:val="24"/>
            <w:lang w:eastAsia="zh-TW"/>
          </w:rPr>
          <w:t>1</w:t>
        </w:r>
        <w:r w:rsidR="00427E65" w:rsidRPr="00E548FB">
          <w:rPr>
            <w:color w:val="000000"/>
            <w:kern w:val="2"/>
            <w:szCs w:val="24"/>
            <w:lang w:eastAsia="zh-TW"/>
          </w:rPr>
          <w:t>”</w:t>
        </w:r>
      </w:smartTag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427E65" w:rsidRPr="00E548FB" w:rsidRDefault="00427E6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szCs w:val="24"/>
          <w:lang w:eastAsia="zh-TW"/>
        </w:rPr>
        <w:t>回覆訊息</w:t>
      </w:r>
      <w:r w:rsidRPr="00E548FB">
        <w:rPr>
          <w:rFonts w:hint="eastAsia"/>
          <w:color w:val="000000"/>
          <w:kern w:val="2"/>
          <w:szCs w:val="24"/>
          <w:lang w:eastAsia="zh-TW"/>
        </w:rPr>
        <w:t xml:space="preserve"> = Exception</w:t>
      </w:r>
      <w:r w:rsidRPr="00E548FB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37FD2" w:rsidRPr="00E548FB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E548FB">
        <w:rPr>
          <w:rFonts w:ascii="新細明體" w:hAnsi="新細明體" w:hint="eastAsia"/>
          <w:bCs/>
          <w:color w:val="000000"/>
          <w:lang w:eastAsia="zh-TW"/>
        </w:rPr>
        <w:t xml:space="preserve">CALL </w:t>
      </w:r>
      <w:r w:rsidRPr="00E548FB"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 w:rsidRPr="00E548FB">
        <w:rPr>
          <w:rFonts w:hint="eastAsia"/>
          <w:color w:val="000000"/>
          <w:kern w:val="2"/>
          <w:szCs w:val="24"/>
          <w:lang w:eastAsia="zh-TW"/>
        </w:rPr>
        <w:t>CountManager.jav</w:t>
      </w:r>
      <w:r w:rsidRPr="00E548FB">
        <w:rPr>
          <w:rFonts w:ascii="新細明體" w:hAnsi="新細明體" w:hint="eastAsia"/>
          <w:color w:val="000000"/>
          <w:kern w:val="2"/>
          <w:szCs w:val="24"/>
          <w:lang w:eastAsia="zh-TW"/>
        </w:rPr>
        <w:t>a</w:t>
      </w:r>
    </w:p>
    <w:p w:rsidR="00237FD2" w:rsidRPr="00E548FB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548FB">
        <w:rPr>
          <w:rFonts w:hint="eastAsia"/>
          <w:color w:val="000000"/>
          <w:kern w:val="2"/>
          <w:lang w:eastAsia="zh-TW"/>
        </w:rPr>
        <w:t>各個寫出檔的件數及錯誤件數</w:t>
      </w:r>
    </w:p>
    <w:p w:rsidR="00237FD2" w:rsidRPr="00E548FB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237FD2" w:rsidRPr="00E548FB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E548FB">
        <w:rPr>
          <w:rFonts w:ascii="細明體" w:eastAsia="細明體" w:hAnsi="細明體" w:hint="eastAsia"/>
          <w:color w:val="000000"/>
          <w:kern w:val="2"/>
          <w:lang w:eastAsia="zh-TW"/>
        </w:rPr>
        <w:t>錯誤處理(for Log)：</w:t>
      </w:r>
      <w:r w:rsidRPr="00E548FB">
        <w:rPr>
          <w:rFonts w:ascii="細明體" w:eastAsia="細明體" w:hAnsi="細明體" w:hint="eastAsia"/>
          <w:bCs/>
          <w:color w:val="000000"/>
          <w:lang w:eastAsia="zh-TW"/>
        </w:rPr>
        <w:t xml:space="preserve">CALL </w:t>
      </w:r>
      <w:r w:rsidRPr="00E548FB">
        <w:rPr>
          <w:rFonts w:ascii="細明體" w:eastAsia="細明體" w:hAnsi="細明體" w:hint="eastAsia"/>
          <w:bCs/>
          <w:color w:val="000000"/>
          <w:kern w:val="2"/>
          <w:szCs w:val="24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E548FB">
        <w:tc>
          <w:tcPr>
            <w:tcW w:w="1080" w:type="dxa"/>
          </w:tcPr>
          <w:p w:rsidR="00237FD2" w:rsidRPr="00E548FB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E548FB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處理方式</w:t>
            </w:r>
          </w:p>
        </w:tc>
      </w:tr>
      <w:tr w:rsidR="00237FD2" w:rsidRPr="00E548FB">
        <w:tc>
          <w:tcPr>
            <w:tcW w:w="1080" w:type="dxa"/>
          </w:tcPr>
          <w:p w:rsidR="00237FD2" w:rsidRPr="00E548FB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E548FB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訊息：</w:t>
            </w:r>
            <w:r w:rsidR="00692F47"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 xml:space="preserve">MSG </w:t>
            </w:r>
          </w:p>
          <w:p w:rsidR="00237FD2" w:rsidRPr="00E548FB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E548FB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Pr="00E548FB" w:rsidRDefault="00237FD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sectPr w:rsidR="00237FD2" w:rsidRPr="00E548FB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39" w:rsidRDefault="00DF5539" w:rsidP="00E7210B">
      <w:r>
        <w:separator/>
      </w:r>
    </w:p>
  </w:endnote>
  <w:endnote w:type="continuationSeparator" w:id="0">
    <w:p w:rsidR="00DF5539" w:rsidRDefault="00DF5539" w:rsidP="00E7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39" w:rsidRDefault="00DF5539" w:rsidP="00E7210B">
      <w:r>
        <w:separator/>
      </w:r>
    </w:p>
  </w:footnote>
  <w:footnote w:type="continuationSeparator" w:id="0">
    <w:p w:rsidR="00DF5539" w:rsidRDefault="00DF5539" w:rsidP="00E7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3261"/>
    <w:rsid w:val="000048C1"/>
    <w:rsid w:val="00012FB9"/>
    <w:rsid w:val="00017A0F"/>
    <w:rsid w:val="0002481A"/>
    <w:rsid w:val="00024AAE"/>
    <w:rsid w:val="00031527"/>
    <w:rsid w:val="00036FC4"/>
    <w:rsid w:val="000521FF"/>
    <w:rsid w:val="00052CF8"/>
    <w:rsid w:val="0005412A"/>
    <w:rsid w:val="000609C2"/>
    <w:rsid w:val="00061276"/>
    <w:rsid w:val="0006607D"/>
    <w:rsid w:val="00067D92"/>
    <w:rsid w:val="000716C7"/>
    <w:rsid w:val="00072C05"/>
    <w:rsid w:val="00073CF4"/>
    <w:rsid w:val="0008184A"/>
    <w:rsid w:val="0008394D"/>
    <w:rsid w:val="00084FD7"/>
    <w:rsid w:val="000857F5"/>
    <w:rsid w:val="000867BC"/>
    <w:rsid w:val="00093B86"/>
    <w:rsid w:val="00094250"/>
    <w:rsid w:val="000A200F"/>
    <w:rsid w:val="000B3462"/>
    <w:rsid w:val="000B3F2E"/>
    <w:rsid w:val="000B453A"/>
    <w:rsid w:val="000C140F"/>
    <w:rsid w:val="000C46DE"/>
    <w:rsid w:val="000C583C"/>
    <w:rsid w:val="000D0985"/>
    <w:rsid w:val="000D3228"/>
    <w:rsid w:val="000D3E1B"/>
    <w:rsid w:val="000D4F14"/>
    <w:rsid w:val="000D5D9B"/>
    <w:rsid w:val="000D5F86"/>
    <w:rsid w:val="000D70F9"/>
    <w:rsid w:val="000E074E"/>
    <w:rsid w:val="000E206D"/>
    <w:rsid w:val="000F2B91"/>
    <w:rsid w:val="000F38AD"/>
    <w:rsid w:val="000F46DC"/>
    <w:rsid w:val="000F5BDB"/>
    <w:rsid w:val="000F6CBE"/>
    <w:rsid w:val="00100738"/>
    <w:rsid w:val="00103F5D"/>
    <w:rsid w:val="00113E1A"/>
    <w:rsid w:val="00121B73"/>
    <w:rsid w:val="00124B89"/>
    <w:rsid w:val="00124CDF"/>
    <w:rsid w:val="00132A58"/>
    <w:rsid w:val="00133097"/>
    <w:rsid w:val="001348C2"/>
    <w:rsid w:val="00135BCF"/>
    <w:rsid w:val="001416F3"/>
    <w:rsid w:val="00143293"/>
    <w:rsid w:val="00144C30"/>
    <w:rsid w:val="00146267"/>
    <w:rsid w:val="001537D0"/>
    <w:rsid w:val="00155FF2"/>
    <w:rsid w:val="00161D03"/>
    <w:rsid w:val="00162121"/>
    <w:rsid w:val="00162682"/>
    <w:rsid w:val="00167687"/>
    <w:rsid w:val="00190BBE"/>
    <w:rsid w:val="00191CAA"/>
    <w:rsid w:val="0019287A"/>
    <w:rsid w:val="00195B9E"/>
    <w:rsid w:val="001A21F1"/>
    <w:rsid w:val="001A60A5"/>
    <w:rsid w:val="001B1004"/>
    <w:rsid w:val="001C06A8"/>
    <w:rsid w:val="001C0870"/>
    <w:rsid w:val="001D16E2"/>
    <w:rsid w:val="001D4E00"/>
    <w:rsid w:val="001E1A34"/>
    <w:rsid w:val="001F0E43"/>
    <w:rsid w:val="001F1A89"/>
    <w:rsid w:val="001F27AC"/>
    <w:rsid w:val="0020707E"/>
    <w:rsid w:val="002128C6"/>
    <w:rsid w:val="00214100"/>
    <w:rsid w:val="0021650A"/>
    <w:rsid w:val="0023269F"/>
    <w:rsid w:val="0023765A"/>
    <w:rsid w:val="00237FD2"/>
    <w:rsid w:val="00240BA2"/>
    <w:rsid w:val="002429EB"/>
    <w:rsid w:val="00242FB1"/>
    <w:rsid w:val="00247ACF"/>
    <w:rsid w:val="00257D67"/>
    <w:rsid w:val="002612F6"/>
    <w:rsid w:val="00264266"/>
    <w:rsid w:val="00264F84"/>
    <w:rsid w:val="00264FEA"/>
    <w:rsid w:val="0026767E"/>
    <w:rsid w:val="00267F19"/>
    <w:rsid w:val="00276D9F"/>
    <w:rsid w:val="002842FA"/>
    <w:rsid w:val="00290450"/>
    <w:rsid w:val="00294D10"/>
    <w:rsid w:val="002A0295"/>
    <w:rsid w:val="002B49C7"/>
    <w:rsid w:val="002C57FA"/>
    <w:rsid w:val="002D317F"/>
    <w:rsid w:val="002E0AE6"/>
    <w:rsid w:val="002E2EA9"/>
    <w:rsid w:val="002E7FA8"/>
    <w:rsid w:val="002F3B4D"/>
    <w:rsid w:val="00301E83"/>
    <w:rsid w:val="00301EFC"/>
    <w:rsid w:val="00302000"/>
    <w:rsid w:val="0030386C"/>
    <w:rsid w:val="003049A3"/>
    <w:rsid w:val="0031027A"/>
    <w:rsid w:val="00312D81"/>
    <w:rsid w:val="00330688"/>
    <w:rsid w:val="00334EB3"/>
    <w:rsid w:val="00336EC8"/>
    <w:rsid w:val="00337285"/>
    <w:rsid w:val="003378DE"/>
    <w:rsid w:val="0034163D"/>
    <w:rsid w:val="00343E80"/>
    <w:rsid w:val="00351457"/>
    <w:rsid w:val="003629E6"/>
    <w:rsid w:val="00362E8D"/>
    <w:rsid w:val="003635C0"/>
    <w:rsid w:val="00363C66"/>
    <w:rsid w:val="00364C20"/>
    <w:rsid w:val="00366960"/>
    <w:rsid w:val="0037331F"/>
    <w:rsid w:val="00386D93"/>
    <w:rsid w:val="00392084"/>
    <w:rsid w:val="003A5B28"/>
    <w:rsid w:val="003A68AD"/>
    <w:rsid w:val="003A7E85"/>
    <w:rsid w:val="003B1CDB"/>
    <w:rsid w:val="003B3799"/>
    <w:rsid w:val="003B4838"/>
    <w:rsid w:val="003C21F8"/>
    <w:rsid w:val="003C3DA9"/>
    <w:rsid w:val="003C5B54"/>
    <w:rsid w:val="003C67C4"/>
    <w:rsid w:val="003C7BDC"/>
    <w:rsid w:val="003D1EA0"/>
    <w:rsid w:val="003D5432"/>
    <w:rsid w:val="003D5664"/>
    <w:rsid w:val="003D714C"/>
    <w:rsid w:val="003D75E3"/>
    <w:rsid w:val="003E4DDA"/>
    <w:rsid w:val="003E76A8"/>
    <w:rsid w:val="003F4713"/>
    <w:rsid w:val="003F523B"/>
    <w:rsid w:val="003F61B0"/>
    <w:rsid w:val="00400983"/>
    <w:rsid w:val="004117C4"/>
    <w:rsid w:val="00427E65"/>
    <w:rsid w:val="00444EC0"/>
    <w:rsid w:val="004452AF"/>
    <w:rsid w:val="0047096F"/>
    <w:rsid w:val="0047182E"/>
    <w:rsid w:val="00477D65"/>
    <w:rsid w:val="00482D9D"/>
    <w:rsid w:val="00482E17"/>
    <w:rsid w:val="00485975"/>
    <w:rsid w:val="00485AF9"/>
    <w:rsid w:val="00487B3E"/>
    <w:rsid w:val="004908BA"/>
    <w:rsid w:val="00490A13"/>
    <w:rsid w:val="00497151"/>
    <w:rsid w:val="004A18EF"/>
    <w:rsid w:val="004B4C9F"/>
    <w:rsid w:val="004C1BE6"/>
    <w:rsid w:val="004C29BA"/>
    <w:rsid w:val="004C6FA8"/>
    <w:rsid w:val="004D1DF4"/>
    <w:rsid w:val="004D5F9C"/>
    <w:rsid w:val="004E5D27"/>
    <w:rsid w:val="004F0667"/>
    <w:rsid w:val="004F21C0"/>
    <w:rsid w:val="004F6F61"/>
    <w:rsid w:val="004F7E07"/>
    <w:rsid w:val="0050153B"/>
    <w:rsid w:val="005102B2"/>
    <w:rsid w:val="0051282E"/>
    <w:rsid w:val="00516542"/>
    <w:rsid w:val="00530976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2F1B"/>
    <w:rsid w:val="00575538"/>
    <w:rsid w:val="00590E17"/>
    <w:rsid w:val="005953AD"/>
    <w:rsid w:val="005A28CD"/>
    <w:rsid w:val="005A61BD"/>
    <w:rsid w:val="005A6F4D"/>
    <w:rsid w:val="005A74CF"/>
    <w:rsid w:val="005B44AA"/>
    <w:rsid w:val="005B77D2"/>
    <w:rsid w:val="005C5393"/>
    <w:rsid w:val="005D08BD"/>
    <w:rsid w:val="005D301C"/>
    <w:rsid w:val="005D65C0"/>
    <w:rsid w:val="005D6BB4"/>
    <w:rsid w:val="005E1FF2"/>
    <w:rsid w:val="005E4A4E"/>
    <w:rsid w:val="005E7CFA"/>
    <w:rsid w:val="005F0B11"/>
    <w:rsid w:val="005F15BD"/>
    <w:rsid w:val="00605AAB"/>
    <w:rsid w:val="006112F4"/>
    <w:rsid w:val="006131BC"/>
    <w:rsid w:val="00620F3F"/>
    <w:rsid w:val="00622CA0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54782"/>
    <w:rsid w:val="00654CAE"/>
    <w:rsid w:val="006601F5"/>
    <w:rsid w:val="00663D11"/>
    <w:rsid w:val="00671295"/>
    <w:rsid w:val="00674592"/>
    <w:rsid w:val="00681963"/>
    <w:rsid w:val="00684F69"/>
    <w:rsid w:val="00684F95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4CE0"/>
    <w:rsid w:val="006C627B"/>
    <w:rsid w:val="006C78E8"/>
    <w:rsid w:val="006D6559"/>
    <w:rsid w:val="006D6707"/>
    <w:rsid w:val="006E2623"/>
    <w:rsid w:val="006F1318"/>
    <w:rsid w:val="006F63F4"/>
    <w:rsid w:val="007076A1"/>
    <w:rsid w:val="0071436D"/>
    <w:rsid w:val="007175F2"/>
    <w:rsid w:val="00720220"/>
    <w:rsid w:val="00721615"/>
    <w:rsid w:val="00732999"/>
    <w:rsid w:val="00735272"/>
    <w:rsid w:val="00736779"/>
    <w:rsid w:val="00751E80"/>
    <w:rsid w:val="00754CD8"/>
    <w:rsid w:val="00757E35"/>
    <w:rsid w:val="00761170"/>
    <w:rsid w:val="007700AD"/>
    <w:rsid w:val="00770B36"/>
    <w:rsid w:val="007715AC"/>
    <w:rsid w:val="007740DF"/>
    <w:rsid w:val="007750B7"/>
    <w:rsid w:val="00775813"/>
    <w:rsid w:val="00777FB6"/>
    <w:rsid w:val="007807E8"/>
    <w:rsid w:val="007830C0"/>
    <w:rsid w:val="00783679"/>
    <w:rsid w:val="007838D5"/>
    <w:rsid w:val="00784C59"/>
    <w:rsid w:val="007911B6"/>
    <w:rsid w:val="00791A1D"/>
    <w:rsid w:val="00795837"/>
    <w:rsid w:val="007A024C"/>
    <w:rsid w:val="007A6473"/>
    <w:rsid w:val="007B21F0"/>
    <w:rsid w:val="007B3DAD"/>
    <w:rsid w:val="007C43C9"/>
    <w:rsid w:val="007C4E7A"/>
    <w:rsid w:val="007D7CA7"/>
    <w:rsid w:val="007E21EA"/>
    <w:rsid w:val="007F7588"/>
    <w:rsid w:val="0080134F"/>
    <w:rsid w:val="00804DF5"/>
    <w:rsid w:val="00813A0C"/>
    <w:rsid w:val="00830298"/>
    <w:rsid w:val="00830BEA"/>
    <w:rsid w:val="0083321D"/>
    <w:rsid w:val="008438C6"/>
    <w:rsid w:val="0084638D"/>
    <w:rsid w:val="00856204"/>
    <w:rsid w:val="00857D93"/>
    <w:rsid w:val="00861755"/>
    <w:rsid w:val="00866784"/>
    <w:rsid w:val="008711B5"/>
    <w:rsid w:val="00875A65"/>
    <w:rsid w:val="0088181E"/>
    <w:rsid w:val="008823CB"/>
    <w:rsid w:val="00883572"/>
    <w:rsid w:val="008835AB"/>
    <w:rsid w:val="00891F29"/>
    <w:rsid w:val="00895DBA"/>
    <w:rsid w:val="008A1C29"/>
    <w:rsid w:val="008B0A79"/>
    <w:rsid w:val="008B1001"/>
    <w:rsid w:val="008B163C"/>
    <w:rsid w:val="008B40D9"/>
    <w:rsid w:val="008B464E"/>
    <w:rsid w:val="008B6E7A"/>
    <w:rsid w:val="008C0446"/>
    <w:rsid w:val="008D2AF3"/>
    <w:rsid w:val="008D2B08"/>
    <w:rsid w:val="008E0307"/>
    <w:rsid w:val="008E75E6"/>
    <w:rsid w:val="008F1438"/>
    <w:rsid w:val="00900AB4"/>
    <w:rsid w:val="0090379A"/>
    <w:rsid w:val="00903B96"/>
    <w:rsid w:val="00913E29"/>
    <w:rsid w:val="009140B6"/>
    <w:rsid w:val="00923784"/>
    <w:rsid w:val="009268E0"/>
    <w:rsid w:val="00935BEC"/>
    <w:rsid w:val="00937141"/>
    <w:rsid w:val="00940782"/>
    <w:rsid w:val="009470B7"/>
    <w:rsid w:val="0096106A"/>
    <w:rsid w:val="009611D0"/>
    <w:rsid w:val="00965AF6"/>
    <w:rsid w:val="00965C97"/>
    <w:rsid w:val="00965CCE"/>
    <w:rsid w:val="0097217C"/>
    <w:rsid w:val="00994D8C"/>
    <w:rsid w:val="009A006E"/>
    <w:rsid w:val="009A1A04"/>
    <w:rsid w:val="009A2050"/>
    <w:rsid w:val="009A286D"/>
    <w:rsid w:val="009B7A6B"/>
    <w:rsid w:val="009D5EA1"/>
    <w:rsid w:val="009E1355"/>
    <w:rsid w:val="009E14DC"/>
    <w:rsid w:val="009E3037"/>
    <w:rsid w:val="009E3054"/>
    <w:rsid w:val="009E7732"/>
    <w:rsid w:val="009F052E"/>
    <w:rsid w:val="00A0117E"/>
    <w:rsid w:val="00A01C94"/>
    <w:rsid w:val="00A0312B"/>
    <w:rsid w:val="00A04DE2"/>
    <w:rsid w:val="00A05EAF"/>
    <w:rsid w:val="00A06899"/>
    <w:rsid w:val="00A13EF0"/>
    <w:rsid w:val="00A14D75"/>
    <w:rsid w:val="00A16976"/>
    <w:rsid w:val="00A24EC4"/>
    <w:rsid w:val="00A276F1"/>
    <w:rsid w:val="00A307E9"/>
    <w:rsid w:val="00A349EA"/>
    <w:rsid w:val="00A34EA5"/>
    <w:rsid w:val="00A35D5B"/>
    <w:rsid w:val="00A37ADF"/>
    <w:rsid w:val="00A40D34"/>
    <w:rsid w:val="00A4188A"/>
    <w:rsid w:val="00A4203D"/>
    <w:rsid w:val="00A46CFF"/>
    <w:rsid w:val="00A46D2B"/>
    <w:rsid w:val="00A46F55"/>
    <w:rsid w:val="00A53E58"/>
    <w:rsid w:val="00A545D2"/>
    <w:rsid w:val="00A628CF"/>
    <w:rsid w:val="00A715AE"/>
    <w:rsid w:val="00A91C89"/>
    <w:rsid w:val="00AA1490"/>
    <w:rsid w:val="00AA4471"/>
    <w:rsid w:val="00AA4AA9"/>
    <w:rsid w:val="00AA739E"/>
    <w:rsid w:val="00AB5CE6"/>
    <w:rsid w:val="00AB7117"/>
    <w:rsid w:val="00AC6EBC"/>
    <w:rsid w:val="00AD00C7"/>
    <w:rsid w:val="00AD398F"/>
    <w:rsid w:val="00AD7044"/>
    <w:rsid w:val="00AE27FB"/>
    <w:rsid w:val="00AE29A5"/>
    <w:rsid w:val="00AF49AC"/>
    <w:rsid w:val="00B01A9F"/>
    <w:rsid w:val="00B020E5"/>
    <w:rsid w:val="00B0718A"/>
    <w:rsid w:val="00B10DEB"/>
    <w:rsid w:val="00B1314A"/>
    <w:rsid w:val="00B20572"/>
    <w:rsid w:val="00B20E29"/>
    <w:rsid w:val="00B23574"/>
    <w:rsid w:val="00B24D8E"/>
    <w:rsid w:val="00B25B0F"/>
    <w:rsid w:val="00B314F1"/>
    <w:rsid w:val="00B35684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96DC4"/>
    <w:rsid w:val="00BA559E"/>
    <w:rsid w:val="00BC5E68"/>
    <w:rsid w:val="00BC73F4"/>
    <w:rsid w:val="00BD3BBB"/>
    <w:rsid w:val="00BD540E"/>
    <w:rsid w:val="00BD57EE"/>
    <w:rsid w:val="00BD637E"/>
    <w:rsid w:val="00BE54A1"/>
    <w:rsid w:val="00C03589"/>
    <w:rsid w:val="00C0438F"/>
    <w:rsid w:val="00C06170"/>
    <w:rsid w:val="00C063BF"/>
    <w:rsid w:val="00C11A59"/>
    <w:rsid w:val="00C11DDF"/>
    <w:rsid w:val="00C12563"/>
    <w:rsid w:val="00C136BA"/>
    <w:rsid w:val="00C2228C"/>
    <w:rsid w:val="00C2238B"/>
    <w:rsid w:val="00C2615D"/>
    <w:rsid w:val="00C3006A"/>
    <w:rsid w:val="00C305FC"/>
    <w:rsid w:val="00C34DED"/>
    <w:rsid w:val="00C35BA8"/>
    <w:rsid w:val="00C41C3D"/>
    <w:rsid w:val="00C42EF9"/>
    <w:rsid w:val="00C445D6"/>
    <w:rsid w:val="00C46B95"/>
    <w:rsid w:val="00C54C3D"/>
    <w:rsid w:val="00C56DC8"/>
    <w:rsid w:val="00C57239"/>
    <w:rsid w:val="00C64649"/>
    <w:rsid w:val="00C80146"/>
    <w:rsid w:val="00C807D5"/>
    <w:rsid w:val="00C81D0A"/>
    <w:rsid w:val="00CA1592"/>
    <w:rsid w:val="00CA5CAF"/>
    <w:rsid w:val="00CB4B4D"/>
    <w:rsid w:val="00CB4F2E"/>
    <w:rsid w:val="00CB531A"/>
    <w:rsid w:val="00CB72B7"/>
    <w:rsid w:val="00CC0458"/>
    <w:rsid w:val="00CC1F6B"/>
    <w:rsid w:val="00CC4B9F"/>
    <w:rsid w:val="00CC66E6"/>
    <w:rsid w:val="00CD0D1A"/>
    <w:rsid w:val="00CD275E"/>
    <w:rsid w:val="00CE28AD"/>
    <w:rsid w:val="00CE2C85"/>
    <w:rsid w:val="00CE3986"/>
    <w:rsid w:val="00CE6DCE"/>
    <w:rsid w:val="00D07662"/>
    <w:rsid w:val="00D07B0E"/>
    <w:rsid w:val="00D157F0"/>
    <w:rsid w:val="00D16896"/>
    <w:rsid w:val="00D17592"/>
    <w:rsid w:val="00D2458A"/>
    <w:rsid w:val="00D25932"/>
    <w:rsid w:val="00D25C3D"/>
    <w:rsid w:val="00D26753"/>
    <w:rsid w:val="00D272DE"/>
    <w:rsid w:val="00D34743"/>
    <w:rsid w:val="00D36CF5"/>
    <w:rsid w:val="00D43190"/>
    <w:rsid w:val="00D46534"/>
    <w:rsid w:val="00D56DF9"/>
    <w:rsid w:val="00D61855"/>
    <w:rsid w:val="00D61B8A"/>
    <w:rsid w:val="00D62485"/>
    <w:rsid w:val="00D64136"/>
    <w:rsid w:val="00D7255D"/>
    <w:rsid w:val="00D72633"/>
    <w:rsid w:val="00D72D0E"/>
    <w:rsid w:val="00D73DFC"/>
    <w:rsid w:val="00D77AB1"/>
    <w:rsid w:val="00D804E3"/>
    <w:rsid w:val="00D8106A"/>
    <w:rsid w:val="00DA3068"/>
    <w:rsid w:val="00DB1E7B"/>
    <w:rsid w:val="00DB242E"/>
    <w:rsid w:val="00DB43D0"/>
    <w:rsid w:val="00DC1C95"/>
    <w:rsid w:val="00DC1F35"/>
    <w:rsid w:val="00DC6298"/>
    <w:rsid w:val="00DD13E4"/>
    <w:rsid w:val="00DD6DB3"/>
    <w:rsid w:val="00DD768E"/>
    <w:rsid w:val="00DE6F53"/>
    <w:rsid w:val="00DF5539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44586"/>
    <w:rsid w:val="00E548FB"/>
    <w:rsid w:val="00E62EBF"/>
    <w:rsid w:val="00E64419"/>
    <w:rsid w:val="00E6536A"/>
    <w:rsid w:val="00E65CE9"/>
    <w:rsid w:val="00E7210B"/>
    <w:rsid w:val="00E744C9"/>
    <w:rsid w:val="00E75E21"/>
    <w:rsid w:val="00E81E44"/>
    <w:rsid w:val="00E90FA2"/>
    <w:rsid w:val="00E9683C"/>
    <w:rsid w:val="00E9694D"/>
    <w:rsid w:val="00EA3065"/>
    <w:rsid w:val="00EB3942"/>
    <w:rsid w:val="00EB429F"/>
    <w:rsid w:val="00EB6C08"/>
    <w:rsid w:val="00EB6EFE"/>
    <w:rsid w:val="00EC476A"/>
    <w:rsid w:val="00EC7BEF"/>
    <w:rsid w:val="00ED0C4E"/>
    <w:rsid w:val="00ED2F64"/>
    <w:rsid w:val="00EE050F"/>
    <w:rsid w:val="00EE314F"/>
    <w:rsid w:val="00EE7777"/>
    <w:rsid w:val="00EF12F6"/>
    <w:rsid w:val="00EF1415"/>
    <w:rsid w:val="00EF33F6"/>
    <w:rsid w:val="00EF5DD9"/>
    <w:rsid w:val="00EF746E"/>
    <w:rsid w:val="00F06562"/>
    <w:rsid w:val="00F11372"/>
    <w:rsid w:val="00F13204"/>
    <w:rsid w:val="00F15918"/>
    <w:rsid w:val="00F16872"/>
    <w:rsid w:val="00F23FDE"/>
    <w:rsid w:val="00F24F90"/>
    <w:rsid w:val="00F260A7"/>
    <w:rsid w:val="00F27532"/>
    <w:rsid w:val="00F45061"/>
    <w:rsid w:val="00F51818"/>
    <w:rsid w:val="00F5395D"/>
    <w:rsid w:val="00F53BB5"/>
    <w:rsid w:val="00F55819"/>
    <w:rsid w:val="00F55C3F"/>
    <w:rsid w:val="00F66B6B"/>
    <w:rsid w:val="00F7087F"/>
    <w:rsid w:val="00F73136"/>
    <w:rsid w:val="00F775C9"/>
    <w:rsid w:val="00F802CA"/>
    <w:rsid w:val="00F809B3"/>
    <w:rsid w:val="00F81890"/>
    <w:rsid w:val="00F822A6"/>
    <w:rsid w:val="00F84CA9"/>
    <w:rsid w:val="00F93681"/>
    <w:rsid w:val="00FA0968"/>
    <w:rsid w:val="00FB0964"/>
    <w:rsid w:val="00FB0B40"/>
    <w:rsid w:val="00FB1C54"/>
    <w:rsid w:val="00FB2DB7"/>
    <w:rsid w:val="00FB3F04"/>
    <w:rsid w:val="00FB49FC"/>
    <w:rsid w:val="00FB4F2B"/>
    <w:rsid w:val="00FB5FCF"/>
    <w:rsid w:val="00FB77F2"/>
    <w:rsid w:val="00FC0043"/>
    <w:rsid w:val="00FC50C0"/>
    <w:rsid w:val="00FC732B"/>
    <w:rsid w:val="00FC7C58"/>
    <w:rsid w:val="00FD0C94"/>
    <w:rsid w:val="00FD1744"/>
    <w:rsid w:val="00FE70B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8AE7D1-2AAB-4F10-A3E7-E35F05C7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E72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E7210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