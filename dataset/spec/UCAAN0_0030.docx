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031"/>
        <w:gridCol w:w="1701"/>
        <w:gridCol w:w="1843"/>
        <w:tblGridChange w:id="0">
          <w:tblGrid>
            <w:gridCol w:w="2196"/>
            <w:gridCol w:w="1152"/>
            <w:gridCol w:w="3031"/>
            <w:gridCol w:w="1701"/>
            <w:gridCol w:w="1843"/>
          </w:tblGrid>
        </w:tblGridChange>
      </w:tblGrid>
      <w:tr w:rsidR="00DD5FB0" w:rsidRPr="000D7068" w:rsidTr="006D596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0D7068" w:rsidRDefault="00DD5FB0" w:rsidP="00DD0258">
            <w:pPr>
              <w:pStyle w:val="Tabletext"/>
              <w:jc w:val="center"/>
              <w:rPr>
                <w:rFonts w:ascii="細明體" w:eastAsia="細明體" w:hAnsi="細明體"/>
              </w:rPr>
            </w:pPr>
            <w:bookmarkStart w:id="1" w:name="_GoBack"/>
            <w:bookmarkEnd w:id="1"/>
            <w:r w:rsidRPr="000D7068">
              <w:rPr>
                <w:rFonts w:ascii="細明體" w:eastAsia="細明體" w:hAnsi="細明體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0D7068" w:rsidRDefault="00DD5FB0" w:rsidP="00A2616B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0D7068">
              <w:rPr>
                <w:rFonts w:ascii="細明體" w:eastAsia="細明體" w:hAnsi="細明體"/>
              </w:rPr>
              <w:t>Version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0D7068" w:rsidRDefault="00DD5FB0" w:rsidP="00DD0258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0D7068">
              <w:rPr>
                <w:rFonts w:ascii="細明體" w:eastAsia="細明體" w:hAnsi="細明體"/>
              </w:rPr>
              <w:t>Description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0D7068" w:rsidRDefault="00DD5FB0" w:rsidP="00DD0258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0D7068">
              <w:rPr>
                <w:rFonts w:ascii="細明體" w:eastAsia="細明體" w:hAnsi="細明體"/>
                <w:lang w:eastAsia="zh-TW"/>
              </w:rPr>
              <w:t>Author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0D7068" w:rsidRDefault="00DD5FB0" w:rsidP="00DD0258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 w:rsidRPr="000D7068">
              <w:rPr>
                <w:rFonts w:ascii="細明體" w:eastAsia="細明體" w:hAnsi="細明體" w:hint="eastAsia"/>
                <w:lang w:eastAsia="zh-TW"/>
              </w:rPr>
              <w:t>立案單號</w:t>
            </w:r>
          </w:p>
        </w:tc>
      </w:tr>
      <w:tr w:rsidR="006917AD" w:rsidRPr="000D7068" w:rsidTr="004F4A14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17AD" w:rsidRPr="000D7068" w:rsidRDefault="006917AD" w:rsidP="006938D1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0D7068">
              <w:rPr>
                <w:rFonts w:ascii="細明體" w:eastAsia="細明體" w:hAnsi="細明體" w:hint="eastAsia"/>
                <w:lang w:eastAsia="zh-TW"/>
              </w:rPr>
              <w:t>201</w:t>
            </w:r>
            <w:r w:rsidR="006938D1">
              <w:rPr>
                <w:rFonts w:ascii="細明體" w:eastAsia="細明體" w:hAnsi="細明體" w:hint="eastAsia"/>
                <w:lang w:eastAsia="zh-TW"/>
              </w:rPr>
              <w:t>4</w:t>
            </w:r>
            <w:r w:rsidRPr="000D7068">
              <w:rPr>
                <w:rFonts w:ascii="細明體" w:eastAsia="細明體" w:hAnsi="細明體" w:hint="eastAsia"/>
                <w:lang w:eastAsia="zh-TW"/>
              </w:rPr>
              <w:t>/04/</w:t>
            </w:r>
            <w:r w:rsidR="006938D1">
              <w:rPr>
                <w:rFonts w:ascii="細明體" w:eastAsia="細明體" w:hAnsi="細明體" w:hint="eastAsia"/>
                <w:lang w:eastAsia="zh-TW"/>
              </w:rPr>
              <w:t>30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17AD" w:rsidRPr="000D7068" w:rsidRDefault="006917AD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0D7068">
              <w:rPr>
                <w:rFonts w:ascii="細明體" w:eastAsia="細明體" w:hAnsi="細明體" w:hint="eastAsia"/>
                <w:lang w:eastAsia="zh-TW"/>
              </w:rPr>
              <w:t>1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17AD" w:rsidRPr="000D7068" w:rsidRDefault="006917AD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0D7068">
              <w:rPr>
                <w:rFonts w:ascii="細明體" w:eastAsia="細明體" w:hAnsi="細明體" w:hint="eastAsia"/>
                <w:lang w:eastAsia="zh-TW"/>
              </w:rPr>
              <w:t>Created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17AD" w:rsidRPr="000D7068" w:rsidRDefault="006938D1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李明諭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17AD" w:rsidRPr="000D7068" w:rsidRDefault="006938D1" w:rsidP="005970E3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6938D1">
              <w:rPr>
                <w:rFonts w:ascii="細明體" w:eastAsia="細明體" w:hAnsi="細明體"/>
                <w:b/>
                <w:bCs/>
                <w:lang w:eastAsia="zh-TW"/>
              </w:rPr>
              <w:t>140322000027</w:t>
            </w:r>
          </w:p>
        </w:tc>
      </w:tr>
      <w:tr w:rsidR="00674800" w:rsidRPr="000D7068" w:rsidTr="00F850F8">
        <w:tblPrEx>
          <w:tblW w:w="9923" w:type="dxa"/>
          <w:tblInd w:w="108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Layout w:type="fixed"/>
          <w:tblLook w:val="0000" w:firstRow="0" w:lastRow="0" w:firstColumn="0" w:lastColumn="0" w:noHBand="0" w:noVBand="0"/>
          <w:tblPrExChange w:id="2" w:author="李明諭" w:date="2018-02-06T14:53:00Z">
            <w:tblPrEx>
              <w:tblW w:w="9923" w:type="dxa"/>
              <w:tblInd w:w="108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ayout w:type="fixed"/>
              <w:tblLook w:val="0000" w:firstRow="0" w:lastRow="0" w:firstColumn="0" w:lastColumn="0" w:noHBand="0" w:noVBand="0"/>
            </w:tblPrEx>
          </w:tblPrExChange>
        </w:tblPrEx>
        <w:trPr>
          <w:ins w:id="3" w:author="李明諭" w:date="2018-02-06T14:53:00Z"/>
        </w:trPr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4" w:author="李明諭" w:date="2018-02-06T14:53:00Z">
              <w:tcPr>
                <w:tcW w:w="219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674800" w:rsidRPr="000D7068" w:rsidRDefault="00674800" w:rsidP="00674800">
            <w:pPr>
              <w:pStyle w:val="Tabletext"/>
              <w:jc w:val="both"/>
              <w:rPr>
                <w:ins w:id="5" w:author="李明諭" w:date="2018-02-06T14:53:00Z"/>
                <w:rFonts w:ascii="細明體" w:eastAsia="細明體" w:hAnsi="細明體" w:hint="eastAsia"/>
                <w:lang w:eastAsia="zh-TW"/>
              </w:rPr>
            </w:pPr>
            <w:ins w:id="6" w:author="李明諭" w:date="2018-02-06T14:53:00Z">
              <w:r>
                <w:rPr>
                  <w:rFonts w:ascii="細明體" w:eastAsia="細明體" w:hAnsi="細明體" w:hint="eastAsia"/>
                  <w:color w:val="7030A0"/>
                </w:rPr>
                <w:t>2017/12/30</w:t>
              </w:r>
            </w:ins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" w:author="李明諭" w:date="2018-02-06T14:53:00Z">
              <w:tcPr>
                <w:tcW w:w="1152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674800" w:rsidRPr="000D7068" w:rsidRDefault="00674800" w:rsidP="00674800">
            <w:pPr>
              <w:pStyle w:val="Tabletext"/>
              <w:jc w:val="both"/>
              <w:rPr>
                <w:ins w:id="8" w:author="李明諭" w:date="2018-02-06T14:53:00Z"/>
                <w:rFonts w:ascii="細明體" w:eastAsia="細明體" w:hAnsi="細明體" w:hint="eastAsia"/>
                <w:lang w:eastAsia="zh-TW"/>
              </w:rPr>
            </w:pPr>
            <w:ins w:id="9" w:author="李明諭" w:date="2018-02-06T14:53:00Z">
              <w:r>
                <w:rPr>
                  <w:rFonts w:ascii="細明體" w:eastAsia="細明體" w:hAnsi="細明體"/>
                  <w:color w:val="7030A0"/>
                </w:rPr>
                <w:t>2</w:t>
              </w:r>
            </w:ins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0" w:author="李明諭" w:date="2018-02-06T14:53:00Z">
              <w:tcPr>
                <w:tcW w:w="303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674800" w:rsidRPr="000D7068" w:rsidRDefault="00674800" w:rsidP="00674800">
            <w:pPr>
              <w:pStyle w:val="Tabletext"/>
              <w:jc w:val="both"/>
              <w:rPr>
                <w:ins w:id="11" w:author="李明諭" w:date="2018-02-06T14:53:00Z"/>
                <w:rFonts w:ascii="細明體" w:eastAsia="細明體" w:hAnsi="細明體" w:hint="eastAsia"/>
                <w:lang w:eastAsia="zh-TW"/>
              </w:rPr>
            </w:pPr>
            <w:ins w:id="12" w:author="李明諭" w:date="2018-02-06T14:53:00Z">
              <w:r>
                <w:rPr>
                  <w:rFonts w:ascii="細明體" w:eastAsia="細明體" w:hAnsi="細明體" w:hint="eastAsia"/>
                  <w:color w:val="7030A0"/>
                </w:rPr>
                <w:t>行政中心編制調整</w:t>
              </w:r>
            </w:ins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3" w:author="李明諭" w:date="2018-02-06T14:53:00Z">
              <w:tcPr>
                <w:tcW w:w="1701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674800" w:rsidRDefault="00674800" w:rsidP="00674800">
            <w:pPr>
              <w:pStyle w:val="Tabletext"/>
              <w:jc w:val="both"/>
              <w:rPr>
                <w:ins w:id="14" w:author="李明諭" w:date="2018-02-06T14:53:00Z"/>
                <w:rFonts w:ascii="細明體" w:eastAsia="細明體" w:hAnsi="細明體" w:hint="eastAsia"/>
                <w:lang w:eastAsia="zh-TW"/>
              </w:rPr>
            </w:pPr>
            <w:ins w:id="15" w:author="李明諭" w:date="2018-02-06T14:53:00Z">
              <w:r>
                <w:rPr>
                  <w:rFonts w:ascii="細明體" w:eastAsia="細明體" w:hAnsi="細明體" w:hint="eastAsia"/>
                  <w:color w:val="7030A0"/>
                </w:rPr>
                <w:t>伯珊</w:t>
              </w:r>
            </w:ins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6" w:author="李明諭" w:date="2018-02-06T14:53:00Z">
              <w:tcPr>
                <w:tcW w:w="184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</w:tcPrChange>
          </w:tcPr>
          <w:p w:rsidR="00674800" w:rsidRPr="006938D1" w:rsidRDefault="00674800" w:rsidP="00674800">
            <w:pPr>
              <w:pStyle w:val="Tabletext"/>
              <w:jc w:val="both"/>
              <w:rPr>
                <w:ins w:id="17" w:author="李明諭" w:date="2018-02-06T14:53:00Z"/>
                <w:rFonts w:ascii="細明體" w:eastAsia="細明體" w:hAnsi="細明體"/>
                <w:b/>
                <w:bCs/>
                <w:lang w:eastAsia="zh-TW"/>
              </w:rPr>
            </w:pPr>
            <w:ins w:id="18" w:author="李明諭" w:date="2018-02-06T14:53:00Z">
              <w:r>
                <w:rPr>
                  <w:b/>
                  <w:bCs/>
                </w:rPr>
                <w:t>171218000847</w:t>
              </w:r>
            </w:ins>
          </w:p>
        </w:tc>
      </w:tr>
    </w:tbl>
    <w:p w:rsidR="002F1E48" w:rsidRPr="000D7068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0D7068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583"/>
      </w:tblGrid>
      <w:tr w:rsidR="001271D7" w:rsidRPr="000D7068" w:rsidTr="00691962">
        <w:tc>
          <w:tcPr>
            <w:tcW w:w="2340" w:type="dxa"/>
          </w:tcPr>
          <w:p w:rsidR="001271D7" w:rsidRPr="000D7068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583" w:type="dxa"/>
          </w:tcPr>
          <w:p w:rsidR="001271D7" w:rsidRPr="000D7068" w:rsidRDefault="00757AA2" w:rsidP="00450E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一年期醫療險理賠支出率</w:t>
            </w:r>
            <w:r w:rsidR="006938D1">
              <w:rPr>
                <w:rFonts w:ascii="細明體" w:eastAsia="細明體" w:hAnsi="細明體" w:hint="eastAsia"/>
                <w:sz w:val="20"/>
                <w:szCs w:val="20"/>
              </w:rPr>
              <w:t>_</w:t>
            </w:r>
            <w:r w:rsidR="00450E1B">
              <w:rPr>
                <w:rFonts w:ascii="細明體" w:eastAsia="細明體" w:hAnsi="細明體" w:hint="eastAsia"/>
                <w:sz w:val="20"/>
                <w:szCs w:val="20"/>
              </w:rPr>
              <w:t>個人</w:t>
            </w:r>
          </w:p>
        </w:tc>
      </w:tr>
      <w:tr w:rsidR="001271D7" w:rsidRPr="000D7068" w:rsidTr="00691962">
        <w:tc>
          <w:tcPr>
            <w:tcW w:w="2340" w:type="dxa"/>
          </w:tcPr>
          <w:p w:rsidR="001271D7" w:rsidRPr="000D7068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583" w:type="dxa"/>
          </w:tcPr>
          <w:p w:rsidR="001271D7" w:rsidRPr="000D7068" w:rsidRDefault="00757AA2" w:rsidP="00450E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AAN0_00</w:t>
            </w:r>
            <w:r w:rsidR="00450E1B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  <w:tr w:rsidR="001271D7" w:rsidRPr="000D7068" w:rsidTr="00691962">
        <w:tc>
          <w:tcPr>
            <w:tcW w:w="2340" w:type="dxa"/>
          </w:tcPr>
          <w:p w:rsidR="001271D7" w:rsidRPr="000D7068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583" w:type="dxa"/>
          </w:tcPr>
          <w:p w:rsidR="001271D7" w:rsidRPr="000D7068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1271D7" w:rsidRPr="000D7068" w:rsidTr="00691962">
        <w:tc>
          <w:tcPr>
            <w:tcW w:w="2340" w:type="dxa"/>
          </w:tcPr>
          <w:p w:rsidR="001271D7" w:rsidRPr="000D7068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583" w:type="dxa"/>
          </w:tcPr>
          <w:p w:rsidR="001271D7" w:rsidRPr="000D7068" w:rsidRDefault="00757AA2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一年期醫療險理賠支出率查詢</w:t>
            </w:r>
          </w:p>
        </w:tc>
      </w:tr>
      <w:tr w:rsidR="00167420" w:rsidRPr="000D7068" w:rsidTr="00691962">
        <w:tc>
          <w:tcPr>
            <w:tcW w:w="2340" w:type="dxa"/>
          </w:tcPr>
          <w:p w:rsidR="00167420" w:rsidRPr="000D7068" w:rsidRDefault="00167420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583" w:type="dxa"/>
          </w:tcPr>
          <w:p w:rsidR="00167420" w:rsidRPr="000D7068" w:rsidRDefault="009D6EA0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統計科</w:t>
            </w:r>
          </w:p>
        </w:tc>
      </w:tr>
      <w:tr w:rsidR="00167420" w:rsidRPr="000D7068" w:rsidTr="00691962">
        <w:tc>
          <w:tcPr>
            <w:tcW w:w="2340" w:type="dxa"/>
          </w:tcPr>
          <w:p w:rsidR="00167420" w:rsidRPr="000D7068" w:rsidRDefault="00167420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583" w:type="dxa"/>
          </w:tcPr>
          <w:p w:rsidR="00167420" w:rsidRPr="000D7068" w:rsidRDefault="00F31CE6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營業單位主管</w:t>
            </w:r>
          </w:p>
        </w:tc>
      </w:tr>
      <w:tr w:rsidR="001271D7" w:rsidRPr="000D7068" w:rsidTr="00691962">
        <w:tc>
          <w:tcPr>
            <w:tcW w:w="2340" w:type="dxa"/>
          </w:tcPr>
          <w:p w:rsidR="001271D7" w:rsidRPr="000D7068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583" w:type="dxa"/>
          </w:tcPr>
          <w:p w:rsidR="001271D7" w:rsidRPr="000D7068" w:rsidRDefault="00B63E64" w:rsidP="00691962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1271D7" w:rsidRPr="000D7068">
              <w:rPr>
                <w:rFonts w:ascii="細明體" w:eastAsia="細明體" w:hAnsi="細明體" w:hint="eastAsia"/>
                <w:sz w:val="20"/>
                <w:szCs w:val="20"/>
              </w:rPr>
              <w:t>一般  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1271D7" w:rsidRPr="000D7068">
              <w:rPr>
                <w:rFonts w:ascii="細明體" w:eastAsia="細明體" w:hAnsi="細明體" w:hint="eastAsia"/>
                <w:sz w:val="20"/>
                <w:szCs w:val="20"/>
              </w:rPr>
              <w:t>平板電腦  □手機</w:t>
            </w:r>
          </w:p>
        </w:tc>
      </w:tr>
      <w:tr w:rsidR="001271D7" w:rsidRPr="000D7068" w:rsidTr="00691962">
        <w:tc>
          <w:tcPr>
            <w:tcW w:w="2340" w:type="dxa"/>
          </w:tcPr>
          <w:p w:rsidR="001271D7" w:rsidRPr="000D7068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583" w:type="dxa"/>
          </w:tcPr>
          <w:p w:rsidR="001271D7" w:rsidRPr="000D7068" w:rsidRDefault="001271D7" w:rsidP="00691962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167420" w:rsidRPr="000D7068" w:rsidTr="00691962">
        <w:tc>
          <w:tcPr>
            <w:tcW w:w="2340" w:type="dxa"/>
          </w:tcPr>
          <w:p w:rsidR="00167420" w:rsidRPr="000D7068" w:rsidRDefault="00167420" w:rsidP="00BA6E65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cs="Courier New" w:hint="eastAsia"/>
                <w:sz w:val="20"/>
                <w:szCs w:val="20"/>
              </w:rPr>
              <w:t>個資遮蔽方法</w:t>
            </w:r>
          </w:p>
        </w:tc>
        <w:tc>
          <w:tcPr>
            <w:tcW w:w="7583" w:type="dxa"/>
          </w:tcPr>
          <w:p w:rsidR="00167420" w:rsidRPr="000D7068" w:rsidRDefault="00167420" w:rsidP="00BA6E6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■無 □遮蔽 □securitylog</w:t>
            </w:r>
          </w:p>
        </w:tc>
      </w:tr>
    </w:tbl>
    <w:p w:rsidR="002F1E48" w:rsidRPr="000D7068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B0204" w:rsidRPr="000D7068" w:rsidRDefault="003B0204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程式流程圖：</w:t>
      </w:r>
    </w:p>
    <w:p w:rsidR="003B0204" w:rsidRPr="000D7068" w:rsidRDefault="00A70494" w:rsidP="00B95A88">
      <w:pPr>
        <w:pStyle w:val="Tabletext"/>
        <w:keepLines w:val="0"/>
        <w:tabs>
          <w:tab w:val="left" w:pos="4445"/>
        </w:tabs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<v:stroke joinstyle="miter"/>
            <v:path gradientshapeok="t" o:connecttype="custom" o:connectlocs="10800,0;0,10800;10800,21600;17997,10800" textboxrect="3600,0,17997,21600"/>
          </v:shapetype>
          <v:shape id="_x0000_s1034" type="#_x0000_t130" style="position:absolute;margin-left:296.5pt;margin-top:6.55pt;width:103.95pt;height:57pt;z-index:251660288">
            <v:textbox>
              <w:txbxContent>
                <w:p w:rsidR="00B95A88" w:rsidRDefault="00B95A88" w:rsidP="00B95A88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0D7068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DTAAN001</w:t>
                  </w:r>
                </w:p>
                <w:p w:rsidR="00B95A88" w:rsidRDefault="00B95A88" w:rsidP="00B95A88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0D7068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理賠支出率</w:t>
                  </w:r>
                </w:p>
                <w:p w:rsidR="00B95A88" w:rsidRPr="00B95A88" w:rsidRDefault="00B95A88" w:rsidP="00B95A88">
                  <w:pPr>
                    <w:jc w:val="center"/>
                    <w:rPr>
                      <w:rFonts w:ascii="細明體" w:eastAsia="細明體" w:hAnsi="細明體"/>
                      <w:sz w:val="20"/>
                      <w:szCs w:val="20"/>
                    </w:rPr>
                  </w:pPr>
                  <w:r w:rsidRPr="000D7068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統計檔</w:t>
                  </w:r>
                </w:p>
              </w:txbxContent>
            </v:textbox>
          </v:shape>
        </w:pict>
      </w:r>
      <w:r w:rsidR="00B95A88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rect id="_x0000_s1033" style="position:absolute;margin-left:164.95pt;margin-top:12.2pt;width:91.4pt;height:46.35pt;z-index:251659264">
            <v:textbox>
              <w:txbxContent>
                <w:p w:rsidR="00B95A88" w:rsidRPr="00B95A88" w:rsidRDefault="00B95A88" w:rsidP="00B95A88">
                  <w:pPr>
                    <w:jc w:val="center"/>
                    <w:rPr>
                      <w:rFonts w:ascii="細明體" w:eastAsia="細明體" w:hAnsi="細明體" w:hint="eastAsia"/>
                      <w:sz w:val="20"/>
                    </w:rPr>
                  </w:pPr>
                  <w:r w:rsidRPr="00B95A88">
                    <w:rPr>
                      <w:rFonts w:ascii="細明體" w:eastAsia="細明體" w:hAnsi="細明體" w:hint="eastAsia"/>
                      <w:sz w:val="20"/>
                    </w:rPr>
                    <w:t>AAN0_0010</w:t>
                  </w:r>
                </w:p>
                <w:p w:rsidR="00B95A88" w:rsidRPr="00B95A88" w:rsidRDefault="00B95A88" w:rsidP="00B95A88">
                  <w:pPr>
                    <w:jc w:val="center"/>
                    <w:rPr>
                      <w:rFonts w:ascii="細明體" w:eastAsia="細明體" w:hAnsi="細明體"/>
                      <w:sz w:val="20"/>
                    </w:rPr>
                  </w:pPr>
                  <w:r w:rsidRPr="00B95A88">
                    <w:rPr>
                      <w:rFonts w:ascii="細明體" w:eastAsia="細明體" w:hAnsi="細明體" w:hint="eastAsia"/>
                      <w:sz w:val="20"/>
                    </w:rPr>
                    <w:t>理賠支出率查詢</w:t>
                  </w:r>
                </w:p>
              </w:txbxContent>
            </v:textbox>
          </v:rect>
        </w:pict>
      </w:r>
      <w:r w:rsidR="00B95A88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32" type="#_x0000_t134" style="position:absolute;margin-left:22.25pt;margin-top:12.2pt;width:94.5pt;height:46.35pt;z-index:251658240">
            <v:textbox>
              <w:txbxContent>
                <w:p w:rsidR="00B95A88" w:rsidRPr="00B95A88" w:rsidRDefault="00B95A88" w:rsidP="00B95A88">
                  <w:pPr>
                    <w:jc w:val="center"/>
                    <w:rPr>
                      <w:rFonts w:ascii="細明體" w:eastAsia="細明體" w:hAnsi="細明體"/>
                      <w:sz w:val="20"/>
                    </w:rPr>
                  </w:pPr>
                  <w:r w:rsidRPr="00B95A88">
                    <w:rPr>
                      <w:rFonts w:ascii="細明體" w:eastAsia="細明體" w:hAnsi="細明體" w:hint="eastAsia"/>
                      <w:sz w:val="20"/>
                    </w:rPr>
                    <w:t>查詢條件</w:t>
                  </w:r>
                </w:p>
              </w:txbxContent>
            </v:textbox>
          </v:shape>
        </w:pict>
      </w:r>
      <w:r w:rsidR="00B95A88">
        <w:rPr>
          <w:rFonts w:ascii="細明體" w:eastAsia="細明體" w:hAnsi="細明體"/>
          <w:kern w:val="2"/>
          <w:szCs w:val="24"/>
          <w:lang w:eastAsia="zh-TW"/>
        </w:rPr>
        <w:tab/>
      </w:r>
    </w:p>
    <w:p w:rsidR="00812CE1" w:rsidRDefault="00812CE1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B95A88" w:rsidRDefault="004451DB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256.35pt;margin-top:0;width:40.15pt;height:0;z-index:251662336" o:connectortype="straight">
            <v:stroke startarrow="block" endarrow="block"/>
          </v:shape>
        </w:pict>
      </w: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35" type="#_x0000_t32" style="position:absolute;margin-left:116.75pt;margin-top:0;width:48.2pt;height:0;z-index:251661312" o:connectortype="straight">
            <v:stroke endarrow="block"/>
          </v:shape>
        </w:pict>
      </w:r>
    </w:p>
    <w:p w:rsidR="00B95A88" w:rsidRPr="000D7068" w:rsidRDefault="00B95A88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0D7068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</w:rPr>
        <w:t>使用檔案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260"/>
        <w:gridCol w:w="2126"/>
        <w:gridCol w:w="921"/>
        <w:gridCol w:w="922"/>
        <w:gridCol w:w="921"/>
        <w:gridCol w:w="922"/>
      </w:tblGrid>
      <w:tr w:rsidR="003F7F6C" w:rsidRPr="000D7068" w:rsidTr="007E059E">
        <w:tc>
          <w:tcPr>
            <w:tcW w:w="851" w:type="dxa"/>
          </w:tcPr>
          <w:p w:rsidR="003F7F6C" w:rsidRPr="000D7068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260" w:type="dxa"/>
          </w:tcPr>
          <w:p w:rsidR="003F7F6C" w:rsidRPr="000D7068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26" w:type="dxa"/>
          </w:tcPr>
          <w:p w:rsidR="003F7F6C" w:rsidRPr="000D7068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21" w:type="dxa"/>
          </w:tcPr>
          <w:p w:rsidR="003F7F6C" w:rsidRPr="000D7068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22" w:type="dxa"/>
          </w:tcPr>
          <w:p w:rsidR="003F7F6C" w:rsidRPr="000D7068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21" w:type="dxa"/>
          </w:tcPr>
          <w:p w:rsidR="003F7F6C" w:rsidRPr="000D7068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22" w:type="dxa"/>
          </w:tcPr>
          <w:p w:rsidR="003F7F6C" w:rsidRPr="000D7068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E059E" w:rsidRPr="000D7068" w:rsidTr="007E059E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7E059E" w:rsidRPr="000D7068" w:rsidRDefault="007E059E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7E059E" w:rsidRDefault="007E059E">
            <w:pPr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一年期醫療險理賠支出率統計檔</w:t>
            </w:r>
          </w:p>
        </w:tc>
        <w:tc>
          <w:tcPr>
            <w:tcW w:w="2126" w:type="dxa"/>
          </w:tcPr>
          <w:p w:rsidR="007E059E" w:rsidRPr="000D7068" w:rsidRDefault="007E059E" w:rsidP="003E705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DTAAN001</w:t>
            </w:r>
          </w:p>
        </w:tc>
        <w:tc>
          <w:tcPr>
            <w:tcW w:w="921" w:type="dxa"/>
          </w:tcPr>
          <w:p w:rsidR="007E059E" w:rsidRPr="000D7068" w:rsidRDefault="007E059E" w:rsidP="00B10A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7E059E" w:rsidRPr="000D7068" w:rsidRDefault="007E059E" w:rsidP="00B10A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1" w:type="dxa"/>
          </w:tcPr>
          <w:p w:rsidR="007E059E" w:rsidRPr="000D7068" w:rsidRDefault="007E059E" w:rsidP="00B10A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2" w:type="dxa"/>
          </w:tcPr>
          <w:p w:rsidR="007E059E" w:rsidRPr="000D7068" w:rsidRDefault="007E059E" w:rsidP="00B10A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7E059E" w:rsidRPr="000D7068" w:rsidTr="007E059E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7E059E" w:rsidRPr="000D7068" w:rsidRDefault="007E059E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7E059E" w:rsidRDefault="007E059E">
            <w:pPr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一年期醫療險理賠支出率累積保費明細檔</w:t>
            </w:r>
          </w:p>
        </w:tc>
        <w:tc>
          <w:tcPr>
            <w:tcW w:w="2126" w:type="dxa"/>
          </w:tcPr>
          <w:p w:rsidR="007E059E" w:rsidRPr="000D7068" w:rsidRDefault="007E059E" w:rsidP="003E705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DTAAN002</w:t>
            </w:r>
          </w:p>
        </w:tc>
        <w:tc>
          <w:tcPr>
            <w:tcW w:w="921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1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2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7E059E" w:rsidRPr="000D7068" w:rsidTr="007E059E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7E059E" w:rsidRPr="000D7068" w:rsidRDefault="007E059E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7E059E" w:rsidRDefault="007E059E">
            <w:pPr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一年期醫療險理賠支出率累積理賠明細檔</w:t>
            </w:r>
          </w:p>
        </w:tc>
        <w:tc>
          <w:tcPr>
            <w:tcW w:w="2126" w:type="dxa"/>
          </w:tcPr>
          <w:p w:rsidR="007E059E" w:rsidRPr="000D7068" w:rsidRDefault="007E059E" w:rsidP="003E705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DTAAN003</w:t>
            </w:r>
          </w:p>
        </w:tc>
        <w:tc>
          <w:tcPr>
            <w:tcW w:w="921" w:type="dxa"/>
          </w:tcPr>
          <w:p w:rsidR="007E059E" w:rsidRPr="000D7068" w:rsidRDefault="007E059E" w:rsidP="00877F0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7E059E" w:rsidRPr="000D7068" w:rsidRDefault="007E059E" w:rsidP="00877F0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1" w:type="dxa"/>
          </w:tcPr>
          <w:p w:rsidR="007E059E" w:rsidRPr="000D7068" w:rsidRDefault="007E059E" w:rsidP="00877F0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2" w:type="dxa"/>
          </w:tcPr>
          <w:p w:rsidR="007E059E" w:rsidRPr="000D7068" w:rsidRDefault="007E059E" w:rsidP="00877F0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7E059E" w:rsidRPr="000D7068" w:rsidTr="007E059E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7E059E" w:rsidRPr="000D7068" w:rsidRDefault="007E059E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7E059E" w:rsidRDefault="007E059E">
            <w:pPr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單位區部對照歷史檔</w:t>
            </w:r>
          </w:p>
        </w:tc>
        <w:tc>
          <w:tcPr>
            <w:tcW w:w="2126" w:type="dxa"/>
          </w:tcPr>
          <w:p w:rsidR="007E059E" w:rsidRPr="000D7068" w:rsidRDefault="007E059E" w:rsidP="003E705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DTAMZ016</w:t>
            </w:r>
          </w:p>
        </w:tc>
        <w:tc>
          <w:tcPr>
            <w:tcW w:w="921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1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2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7E059E" w:rsidRPr="000D7068" w:rsidTr="007E059E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7E059E" w:rsidRPr="000D7068" w:rsidRDefault="007E059E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7E059E" w:rsidRDefault="007E059E">
            <w:pPr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在職員工基本資料檔</w:t>
            </w:r>
          </w:p>
        </w:tc>
        <w:tc>
          <w:tcPr>
            <w:tcW w:w="2126" w:type="dxa"/>
          </w:tcPr>
          <w:p w:rsidR="007E059E" w:rsidRPr="000D7068" w:rsidRDefault="007E059E" w:rsidP="003E705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DTA0_EMPLOYEE_WORK</w:t>
            </w:r>
          </w:p>
        </w:tc>
        <w:tc>
          <w:tcPr>
            <w:tcW w:w="921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1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2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7E059E" w:rsidRPr="000D7068" w:rsidTr="007E059E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7E059E" w:rsidRPr="000D7068" w:rsidRDefault="007E059E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7E059E" w:rsidRDefault="007E059E">
            <w:pPr>
              <w:rPr>
                <w:rFonts w:ascii="細明體" w:eastAsia="細明體" w:hAnsi="細明體" w:cs="新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現有單位基本資料檔</w:t>
            </w:r>
          </w:p>
        </w:tc>
        <w:tc>
          <w:tcPr>
            <w:tcW w:w="2126" w:type="dxa"/>
          </w:tcPr>
          <w:p w:rsidR="007E059E" w:rsidRPr="000D7068" w:rsidRDefault="007E059E" w:rsidP="003E705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DTZ0_UNIT_WORK</w:t>
            </w:r>
          </w:p>
        </w:tc>
        <w:tc>
          <w:tcPr>
            <w:tcW w:w="921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22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1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22" w:type="dxa"/>
          </w:tcPr>
          <w:p w:rsidR="007E059E" w:rsidRPr="000D7068" w:rsidRDefault="007E059E" w:rsidP="002E280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2F1E48" w:rsidRPr="000D7068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0D7068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25"/>
        <w:gridCol w:w="4678"/>
      </w:tblGrid>
      <w:tr w:rsidR="009D2AE6" w:rsidRPr="000D7068" w:rsidTr="006D5962">
        <w:tc>
          <w:tcPr>
            <w:tcW w:w="720" w:type="dxa"/>
          </w:tcPr>
          <w:p w:rsidR="009D2AE6" w:rsidRPr="000D7068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25" w:type="dxa"/>
          </w:tcPr>
          <w:p w:rsidR="009D2AE6" w:rsidRPr="000D7068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678" w:type="dxa"/>
          </w:tcPr>
          <w:p w:rsidR="009D2AE6" w:rsidRPr="000D7068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2D1C03" w:rsidRPr="000D7068" w:rsidTr="006D5962">
        <w:tc>
          <w:tcPr>
            <w:tcW w:w="720" w:type="dxa"/>
          </w:tcPr>
          <w:p w:rsidR="002D1C03" w:rsidRPr="000D7068" w:rsidRDefault="002D1C03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2D1C03" w:rsidRPr="000D7068" w:rsidRDefault="00007CA9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439EF">
              <w:rPr>
                <w:rFonts w:ascii="細明體" w:eastAsia="細明體" w:hAnsi="細明體" w:hint="eastAsia"/>
                <w:sz w:val="20"/>
                <w:szCs w:val="20"/>
              </w:rPr>
              <w:t>取得畫面抬頭資訊</w:t>
            </w:r>
          </w:p>
        </w:tc>
        <w:tc>
          <w:tcPr>
            <w:tcW w:w="4678" w:type="dxa"/>
          </w:tcPr>
          <w:p w:rsidR="002D1C03" w:rsidRPr="000D7068" w:rsidRDefault="00F55BBA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F596D">
              <w:rPr>
                <w:rFonts w:ascii="細明體" w:eastAsia="細明體" w:hAnsi="細明體"/>
                <w:sz w:val="20"/>
                <w:szCs w:val="20"/>
              </w:rPr>
              <w:t>AM_A0Z00</w:t>
            </w:r>
            <w:r w:rsidRPr="00BF596D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</w:p>
        </w:tc>
      </w:tr>
    </w:tbl>
    <w:p w:rsidR="00EE3AFD" w:rsidRPr="000D7068" w:rsidRDefault="00EE3AFD" w:rsidP="00EE3AFD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p w:rsidR="00953604" w:rsidRPr="00435648" w:rsidRDefault="00EE3AFD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D7068">
        <w:rPr>
          <w:rFonts w:ascii="細明體" w:eastAsia="細明體" w:hAnsi="細明體"/>
          <w:lang w:eastAsia="zh-TW"/>
        </w:rPr>
        <w:br w:type="page"/>
      </w:r>
      <w:r w:rsidR="00953604" w:rsidRPr="000D7068">
        <w:rPr>
          <w:rFonts w:ascii="細明體" w:eastAsia="細明體" w:hAnsi="細明體" w:hint="eastAsia"/>
          <w:lang w:eastAsia="zh-TW"/>
        </w:rPr>
        <w:lastRenderedPageBreak/>
        <w:t>畫面：</w:t>
      </w:r>
      <w:r w:rsidR="008C3C62" w:rsidRPr="000D7068">
        <w:rPr>
          <w:rFonts w:ascii="細明體" w:eastAsia="細明體" w:hAnsi="細明體" w:hint="eastAsia"/>
          <w:kern w:val="2"/>
          <w:szCs w:val="24"/>
          <w:lang w:eastAsia="zh-TW"/>
        </w:rPr>
        <w:t>可分成兩個部分，畫面上方查詢部分與畫面下方顯示資訊部分。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畫面查詢部分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，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預設值為</w:t>
      </w:r>
      <w:r w:rsidR="00450E1B">
        <w:rPr>
          <w:rFonts w:ascii="細明體" w:eastAsia="細明體" w:hAnsi="細明體" w:hint="eastAsia"/>
          <w:kern w:val="2"/>
          <w:szCs w:val="24"/>
          <w:lang w:eastAsia="zh-TW"/>
        </w:rPr>
        <w:t>空白</w:t>
      </w:r>
    </w:p>
    <w:p w:rsidR="00C51351" w:rsidRDefault="002915FF" w:rsidP="002915FF">
      <w:pPr>
        <w:pStyle w:val="Tabletext"/>
        <w:keepLines w:val="0"/>
        <w:widowControl/>
        <w:spacing w:after="0" w:line="240" w:lineRule="auto"/>
        <w:rPr>
          <w:rFonts w:hint="eastAsia"/>
          <w:noProof/>
          <w:lang w:eastAsia="zh-TW"/>
        </w:rPr>
      </w:pPr>
      <w:r w:rsidRPr="00891245">
        <w:rPr>
          <w:noProof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8" o:spid="_x0000_i1025" type="#_x0000_t75" style="width:396pt;height:157.5pt;visibility:visible">
            <v:imagedata r:id="rId8" o:title=""/>
          </v:shape>
        </w:pict>
      </w:r>
    </w:p>
    <w:p w:rsidR="002915FF" w:rsidRPr="000D7068" w:rsidRDefault="002915FF" w:rsidP="002915FF">
      <w:pPr>
        <w:pStyle w:val="Tabletext"/>
        <w:keepLines w:val="0"/>
        <w:widowControl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hint="eastAsia"/>
          <w:noProof/>
          <w:lang w:eastAsia="zh-TW"/>
        </w:rPr>
        <w:t>含業專這部份暫時不做。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月份(SELECT_YYMM):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預設為呼叫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Call 模組(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1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)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所取得的年月。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color w:val="000000"/>
          <w:lang w:eastAsia="zh-TW"/>
        </w:rPr>
        <w:t>用支出率年月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呼叫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Call 模組(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3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)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取得往後12個月的年月由大到小填入月份欄位。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color w:val="000000"/>
          <w:lang w:eastAsia="zh-TW"/>
        </w:rPr>
        <w:t>查詢:以按鈕來送出SELECT_DIV_NO和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之參數值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2E2807">
      <w:pPr>
        <w:pStyle w:val="Tabletext"/>
        <w:keepLines w:val="0"/>
        <w:widowControl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顯示資訊部分之初始畫面，如圖(一): </w:t>
      </w:r>
    </w:p>
    <w:tbl>
      <w:tblPr>
        <w:tblW w:w="8808" w:type="dxa"/>
        <w:tblInd w:w="2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1880"/>
        <w:gridCol w:w="1985"/>
        <w:gridCol w:w="1843"/>
        <w:gridCol w:w="2140"/>
      </w:tblGrid>
      <w:tr w:rsidR="00C51351" w:rsidRPr="000D7068" w:rsidTr="002E2807">
        <w:trPr>
          <w:trHeight w:val="330"/>
        </w:trPr>
        <w:tc>
          <w:tcPr>
            <w:tcW w:w="88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總公司</w:t>
            </w:r>
            <w:r w:rsidRPr="000D7068">
              <w:rPr>
                <w:rFonts w:ascii="細明體" w:eastAsia="細明體" w:hAnsi="細明體"/>
                <w:color w:val="000000"/>
                <w:sz w:val="20"/>
                <w:szCs w:val="20"/>
              </w:rPr>
              <w:t xml:space="preserve">  9910 </w:t>
            </w:r>
            <w:r w:rsidRPr="000D7068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累計一年</w:t>
            </w:r>
            <w:r w:rsidRPr="000D7068">
              <w:rPr>
                <w:rFonts w:ascii="細明體" w:eastAsia="細明體" w:hAnsi="細明體"/>
                <w:color w:val="000000"/>
                <w:sz w:val="20"/>
                <w:szCs w:val="20"/>
              </w:rPr>
              <w:t xml:space="preserve"> </w:t>
            </w:r>
            <w:r w:rsidRPr="000D7068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一年期醫療險理賠支出率</w:t>
            </w:r>
          </w:p>
        </w:tc>
      </w:tr>
      <w:tr w:rsidR="00C51351" w:rsidRPr="000D7068" w:rsidTr="002E2807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單位名稱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單位代號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月繳化繳費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理賠金額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理賠支出率</w:t>
            </w:r>
          </w:p>
        </w:tc>
      </w:tr>
      <w:tr w:rsidR="00C51351" w:rsidRPr="000D7068" w:rsidTr="002E2807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專招制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0010000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71222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66189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92.4</w:t>
            </w:r>
          </w:p>
        </w:tc>
      </w:tr>
      <w:tr w:rsidR="00C51351" w:rsidRPr="000D7068" w:rsidTr="002E2807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區域制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0040000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71223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66190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92.8</w:t>
            </w:r>
          </w:p>
        </w:tc>
      </w:tr>
      <w:tr w:rsidR="00C51351" w:rsidRPr="000D7068" w:rsidTr="002E2807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保代制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0050000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71224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66191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97.8</w:t>
            </w:r>
          </w:p>
        </w:tc>
      </w:tr>
      <w:tr w:rsidR="00C51351" w:rsidRPr="000D7068" w:rsidTr="002E2807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color w:val="0066CC"/>
                <w:sz w:val="20"/>
                <w:szCs w:val="20"/>
                <w:u w:val="single"/>
              </w:rPr>
            </w:pPr>
            <w:r w:rsidRPr="000D7068">
              <w:rPr>
                <w:rFonts w:ascii="細明體" w:eastAsia="細明體" w:hAnsi="細明體" w:hint="eastAsia"/>
                <w:color w:val="0066CC"/>
                <w:sz w:val="20"/>
                <w:szCs w:val="20"/>
                <w:u w:val="single"/>
              </w:rPr>
              <w:t>直效制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0070000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71225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66192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color w:val="000000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color w:val="000000"/>
                <w:sz w:val="20"/>
                <w:szCs w:val="20"/>
              </w:rPr>
              <w:t>83.5</w:t>
            </w:r>
          </w:p>
        </w:tc>
      </w:tr>
      <w:tr w:rsidR="00C51351" w:rsidRPr="000D7068" w:rsidTr="002E2807">
        <w:trPr>
          <w:trHeight w:val="330"/>
        </w:trPr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合計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71,222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>66,189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cs="Arial"/>
                <w:sz w:val="20"/>
                <w:szCs w:val="20"/>
              </w:rPr>
            </w:pPr>
            <w:r w:rsidRPr="000D7068">
              <w:rPr>
                <w:rFonts w:ascii="細明體" w:eastAsia="細明體" w:hAnsi="細明體" w:cs="Arial"/>
                <w:sz w:val="20"/>
                <w:szCs w:val="20"/>
              </w:rPr>
              <w:t xml:space="preserve">91.60 </w:t>
            </w:r>
          </w:p>
        </w:tc>
      </w:tr>
    </w:tbl>
    <w:p w:rsidR="00C51351" w:rsidRPr="000D7068" w:rsidRDefault="00C51351" w:rsidP="00C51351">
      <w:pPr>
        <w:pStyle w:val="Tabletext"/>
        <w:keepLines w:val="0"/>
        <w:spacing w:after="0" w:line="240" w:lineRule="auto"/>
        <w:jc w:val="center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圖(一)：一年期醫療險理賠支出率統計總表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第一列為【</w:t>
      </w:r>
      <w:r w:rsidRPr="000D7068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>畫面抬頭資訊】。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點【專招制】:(傳入參數UNIT_ORG_ID=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10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AND DIV_NO = 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‘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0010000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點【區域制】:(傳入參數UNIT_ORG_ID=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40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AND DIV_NO = 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‘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0040000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)。 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點【保代制】:(傳入參數UNIT_ORG_ID=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50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AND DIV_NO = 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‘0050000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點【直效制】:(傳入參數UNIT_ORG_ID=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70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AND DIV_NO = 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‘00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7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0000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)。</w:t>
      </w:r>
    </w:p>
    <w:p w:rsidR="00C51351" w:rsidRPr="002915FF" w:rsidRDefault="00C51351" w:rsidP="002915FF">
      <w:pPr>
        <w:pStyle w:val="Tabletext"/>
        <w:keepLines w:val="0"/>
        <w:spacing w:after="0" w:line="240" w:lineRule="auto"/>
        <w:ind w:left="371" w:firstLine="480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（可參考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AMB00800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.jsp）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圖八:</w:t>
      </w:r>
      <w:r w:rsidRPr="000D7068">
        <w:rPr>
          <w:rFonts w:ascii="細明體" w:eastAsia="細明體" w:hAnsi="細明體" w:hint="eastAsia"/>
          <w:lang w:eastAsia="zh-TW"/>
        </w:rPr>
        <w:t>【舉績年月為9906】顯示兩個表格資訊</w:t>
      </w:r>
    </w:p>
    <w:tbl>
      <w:tblPr>
        <w:tblW w:w="9248" w:type="dxa"/>
        <w:tblInd w:w="1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36"/>
        <w:gridCol w:w="1320"/>
        <w:gridCol w:w="1320"/>
        <w:gridCol w:w="1320"/>
        <w:gridCol w:w="1312"/>
        <w:gridCol w:w="1320"/>
        <w:gridCol w:w="1320"/>
      </w:tblGrid>
      <w:tr w:rsidR="00C51351" w:rsidRPr="000D7068" w:rsidTr="002E2807">
        <w:trPr>
          <w:trHeight w:val="315"/>
        </w:trPr>
        <w:tc>
          <w:tcPr>
            <w:tcW w:w="924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李又鳳</w:t>
            </w:r>
            <w:r w:rsidRPr="000D7068">
              <w:rPr>
                <w:rFonts w:ascii="細明體" w:eastAsia="細明體" w:hAnsi="細明體"/>
                <w:sz w:val="20"/>
                <w:szCs w:val="20"/>
              </w:rPr>
              <w:t xml:space="preserve"> 9906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月底有效契約</w:t>
            </w:r>
          </w:p>
        </w:tc>
      </w:tr>
      <w:tr w:rsidR="00C51351" w:rsidRPr="000D7068" w:rsidTr="002E2807">
        <w:trPr>
          <w:trHeight w:val="315"/>
        </w:trPr>
        <w:tc>
          <w:tcPr>
            <w:tcW w:w="1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舉績年月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保單號碼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被保人</w:t>
            </w:r>
            <w:r w:rsidRPr="000D7068">
              <w:rPr>
                <w:rFonts w:ascii="細明體" w:eastAsia="細明體" w:hAnsi="細明體"/>
                <w:sz w:val="20"/>
                <w:szCs w:val="20"/>
              </w:rPr>
              <w:t>ID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主約險別</w:t>
            </w:r>
          </w:p>
        </w:tc>
        <w:tc>
          <w:tcPr>
            <w:tcW w:w="13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險別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月繳化保費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經手人</w:t>
            </w:r>
          </w:p>
        </w:tc>
      </w:tr>
      <w:tr w:rsidR="00C51351" w:rsidRPr="000D7068" w:rsidTr="002E2807">
        <w:trPr>
          <w:trHeight w:val="315"/>
        </w:trPr>
        <w:tc>
          <w:tcPr>
            <w:tcW w:w="1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9605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90182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xx</w:t>
            </w:r>
            <w:r w:rsidRPr="000D7068">
              <w:rPr>
                <w:rFonts w:ascii="細明體" w:eastAsia="細明體" w:hAnsi="細明體"/>
                <w:sz w:val="20"/>
                <w:szCs w:val="20"/>
              </w:rPr>
              <w:t>205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G134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 xml:space="preserve"> xxxxxx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TW1</w:t>
            </w:r>
          </w:p>
        </w:tc>
        <w:tc>
          <w:tcPr>
            <w:tcW w:w="13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BF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109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W200067795</w:t>
            </w:r>
          </w:p>
        </w:tc>
      </w:tr>
      <w:tr w:rsidR="00C51351" w:rsidRPr="000D7068" w:rsidTr="002E2807">
        <w:trPr>
          <w:trHeight w:val="315"/>
        </w:trPr>
        <w:tc>
          <w:tcPr>
            <w:tcW w:w="1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9710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90182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xx</w:t>
            </w:r>
            <w:r w:rsidRPr="000D7068">
              <w:rPr>
                <w:rFonts w:ascii="細明體" w:eastAsia="細明體" w:hAnsi="細明體"/>
                <w:sz w:val="20"/>
                <w:szCs w:val="20"/>
              </w:rPr>
              <w:t>205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H264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 xml:space="preserve"> xxxxxx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TW1</w:t>
            </w:r>
          </w:p>
        </w:tc>
        <w:tc>
          <w:tcPr>
            <w:tcW w:w="13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BG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605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W200067795</w:t>
            </w:r>
          </w:p>
        </w:tc>
      </w:tr>
      <w:tr w:rsidR="00C51351" w:rsidRPr="000D7068" w:rsidTr="002E2807">
        <w:trPr>
          <w:trHeight w:val="315"/>
        </w:trPr>
        <w:tc>
          <w:tcPr>
            <w:tcW w:w="1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9803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90182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xx</w:t>
            </w:r>
            <w:r w:rsidRPr="000D7068">
              <w:rPr>
                <w:rFonts w:ascii="細明體" w:eastAsia="細明體" w:hAnsi="細明體"/>
                <w:sz w:val="20"/>
                <w:szCs w:val="20"/>
              </w:rPr>
              <w:t>205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F126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 xml:space="preserve"> xxxxxx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TW1</w:t>
            </w:r>
          </w:p>
        </w:tc>
        <w:tc>
          <w:tcPr>
            <w:tcW w:w="13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BH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2,519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W200067795</w:t>
            </w:r>
          </w:p>
        </w:tc>
      </w:tr>
      <w:tr w:rsidR="00C51351" w:rsidRPr="000D7068" w:rsidTr="002E2807">
        <w:trPr>
          <w:trHeight w:val="315"/>
        </w:trPr>
        <w:tc>
          <w:tcPr>
            <w:tcW w:w="1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9902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90182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xx</w:t>
            </w:r>
            <w:r w:rsidRPr="000D7068">
              <w:rPr>
                <w:rFonts w:ascii="細明體" w:eastAsia="細明體" w:hAnsi="細明體"/>
                <w:sz w:val="20"/>
                <w:szCs w:val="20"/>
              </w:rPr>
              <w:t>230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F126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xxxxxx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VR</w:t>
            </w:r>
          </w:p>
        </w:tc>
        <w:tc>
          <w:tcPr>
            <w:tcW w:w="13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BH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1,056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W200067795</w:t>
            </w:r>
          </w:p>
        </w:tc>
      </w:tr>
      <w:tr w:rsidR="00C51351" w:rsidRPr="000D7068" w:rsidTr="002E2807">
        <w:trPr>
          <w:trHeight w:val="315"/>
        </w:trPr>
        <w:tc>
          <w:tcPr>
            <w:tcW w:w="660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合計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4,289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－</w:t>
            </w:r>
          </w:p>
        </w:tc>
      </w:tr>
      <w:tr w:rsidR="00C51351" w:rsidRPr="000D7068" w:rsidTr="002E2807">
        <w:trPr>
          <w:trHeight w:val="315"/>
        </w:trPr>
        <w:tc>
          <w:tcPr>
            <w:tcW w:w="13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</w:rPr>
            </w:pPr>
            <w:r w:rsidRPr="000D7068">
              <w:rPr>
                <w:rFonts w:ascii="細明體" w:eastAsia="細明體" w:hAnsi="細明體"/>
              </w:rPr>
              <w:pict>
                <v:shapetype id="_x0000_t201" coordsize="21600,21600" o:spt="201" path="m,l,21600r21600,l21600,xe">
                  <v:stroke joinstyle="miter"/>
                  <v:path shadowok="f" o:extrusionok="f" strokeok="f" fillok="f" o:connecttype="rect"/>
                  <o:lock v:ext="edit" shapetype="t"/>
                </v:shapetype>
                <v:shape id="_x0000_s1027" type="#_x0000_t201" style="position:absolute;margin-left:0;margin-top:0;width:1in;height:18pt;z-index:251653120;visibility:hidden;mso-position-horizontal-relative:text;mso-position-vertical-relative:text" strokecolor="windowText" o:insetmode="auto">
                  <v:imagedata r:id="rId9" o:title=""/>
                </v:shape>
              </w:pict>
            </w:r>
            <w:r w:rsidRPr="000D7068">
              <w:rPr>
                <w:rFonts w:ascii="細明體" w:eastAsia="細明體" w:hAnsi="細明體"/>
              </w:rPr>
              <w:pict>
                <v:shape id="_x0000_s1028" type="#_x0000_t201" style="position:absolute;margin-left:66pt;margin-top:0;width:1in;height:18pt;z-index:251654144;visibility:hidden;mso-position-horizontal-relative:text;mso-position-vertical-relative:text" strokecolor="windowText" o:insetmode="auto">
                  <v:imagedata r:id="rId10" o:title=""/>
                </v:shape>
              </w:pict>
            </w:r>
            <w:r w:rsidRPr="000D7068">
              <w:rPr>
                <w:rFonts w:ascii="細明體" w:eastAsia="細明體" w:hAnsi="細明體"/>
              </w:rPr>
              <w:pict>
                <v:shape id="_x0000_s1029" type="#_x0000_t201" style="position:absolute;margin-left:66pt;margin-top:0;width:1in;height:18pt;z-index:251655168;visibility:hidden;mso-position-horizontal-relative:text;mso-position-vertical-relative:text" strokecolor="windowText" o:insetmode="auto">
                  <v:imagedata r:id="rId11" o:title=""/>
                </v:shape>
              </w:pict>
            </w:r>
            <w:r w:rsidRPr="000D7068">
              <w:rPr>
                <w:rFonts w:ascii="細明體" w:eastAsia="細明體" w:hAnsi="細明體"/>
              </w:rPr>
              <w:pict>
                <v:shape id="_x0000_s1030" type="#_x0000_t201" style="position:absolute;margin-left:66pt;margin-top:0;width:1in;height:18pt;z-index:251656192;visibility:hidden;mso-position-horizontal-relative:text;mso-position-vertical-relative:text" strokecolor="windowText" o:insetmode="auto">
                  <v:imagedata r:id="rId12" o:title=""/>
                </v:shape>
              </w:pict>
            </w:r>
            <w:r w:rsidRPr="000D7068">
              <w:rPr>
                <w:rFonts w:ascii="細明體" w:eastAsia="細明體" w:hAnsi="細明體"/>
              </w:rPr>
              <w:pict>
                <v:shape id="_x0000_s1031" type="#_x0000_t201" style="position:absolute;margin-left:66pt;margin-top:0;width:1in;height:18pt;z-index:251657216;visibility:hidden;mso-position-horizontal-relative:text;mso-position-vertical-relative:text" strokecolor="windowText" o:insetmode="auto">
                  <v:imagedata r:id="rId13" o:title=""/>
                </v:shape>
              </w:pic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</w:rPr>
            </w:pPr>
          </w:p>
        </w:tc>
        <w:tc>
          <w:tcPr>
            <w:tcW w:w="131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</w:rPr>
            </w:pPr>
          </w:p>
        </w:tc>
      </w:tr>
      <w:tr w:rsidR="00C51351" w:rsidRPr="000D7068" w:rsidTr="002E2807">
        <w:trPr>
          <w:trHeight w:val="315"/>
        </w:trPr>
        <w:tc>
          <w:tcPr>
            <w:tcW w:w="924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李又鳳</w:t>
            </w:r>
            <w:r w:rsidRPr="000D7068">
              <w:rPr>
                <w:rFonts w:ascii="細明體" w:eastAsia="細明體" w:hAnsi="細明體"/>
                <w:sz w:val="20"/>
                <w:szCs w:val="20"/>
              </w:rPr>
              <w:t xml:space="preserve"> 9906</w:t>
            </w: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月底理賠金額</w:t>
            </w:r>
          </w:p>
        </w:tc>
      </w:tr>
      <w:tr w:rsidR="00C51351" w:rsidRPr="000D7068" w:rsidTr="002E2807">
        <w:trPr>
          <w:trHeight w:val="315"/>
        </w:trPr>
        <w:tc>
          <w:tcPr>
            <w:tcW w:w="1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舉績年月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保單號碼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被保人</w:t>
            </w:r>
            <w:r w:rsidRPr="000D7068">
              <w:rPr>
                <w:rFonts w:ascii="細明體" w:eastAsia="細明體" w:hAnsi="細明體"/>
                <w:sz w:val="20"/>
                <w:szCs w:val="20"/>
              </w:rPr>
              <w:t>ID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主約險別</w:t>
            </w:r>
          </w:p>
        </w:tc>
        <w:tc>
          <w:tcPr>
            <w:tcW w:w="13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險別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 w:hint="eastAsia"/>
                <w:sz w:val="20"/>
                <w:szCs w:val="20"/>
              </w:rPr>
              <w:t>理賠金額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經手人</w:t>
            </w:r>
          </w:p>
        </w:tc>
      </w:tr>
      <w:tr w:rsidR="00C51351" w:rsidRPr="000D7068" w:rsidTr="002E2807">
        <w:trPr>
          <w:trHeight w:val="315"/>
        </w:trPr>
        <w:tc>
          <w:tcPr>
            <w:tcW w:w="1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9605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9018282205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G134516245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TW1</w:t>
            </w:r>
          </w:p>
        </w:tc>
        <w:tc>
          <w:tcPr>
            <w:tcW w:w="13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BF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 xml:space="preserve">       2,030 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W200067795</w:t>
            </w:r>
          </w:p>
        </w:tc>
      </w:tr>
      <w:tr w:rsidR="00C51351" w:rsidRPr="000D7068" w:rsidTr="002E2807">
        <w:trPr>
          <w:trHeight w:val="315"/>
        </w:trPr>
        <w:tc>
          <w:tcPr>
            <w:tcW w:w="1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9710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9018282205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H264615203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TW1</w:t>
            </w:r>
          </w:p>
        </w:tc>
        <w:tc>
          <w:tcPr>
            <w:tcW w:w="13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BG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 xml:space="preserve">        501 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W200067795</w:t>
            </w:r>
          </w:p>
        </w:tc>
      </w:tr>
      <w:tr w:rsidR="00C51351" w:rsidRPr="000D7068" w:rsidTr="002E2807">
        <w:trPr>
          <w:trHeight w:val="315"/>
        </w:trPr>
        <w:tc>
          <w:tcPr>
            <w:tcW w:w="660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合計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2,531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C51351" w:rsidRPr="000D7068" w:rsidRDefault="00C51351" w:rsidP="002E2807">
            <w:pPr>
              <w:jc w:val="right"/>
              <w:rPr>
                <w:rFonts w:ascii="細明體" w:eastAsia="細明體" w:hAnsi="細明體"/>
                <w:sz w:val="20"/>
                <w:szCs w:val="20"/>
              </w:rPr>
            </w:pPr>
            <w:r w:rsidRPr="000D7068">
              <w:rPr>
                <w:rFonts w:ascii="細明體" w:eastAsia="細明體" w:hAnsi="細明體"/>
                <w:sz w:val="20"/>
                <w:szCs w:val="20"/>
              </w:rPr>
              <w:t>－</w:t>
            </w:r>
          </w:p>
        </w:tc>
      </w:tr>
    </w:tbl>
    <w:p w:rsidR="00C51351" w:rsidRPr="000D7068" w:rsidRDefault="00C51351" w:rsidP="00C51351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lang w:eastAsia="zh-TW"/>
        </w:rPr>
      </w:pPr>
    </w:p>
    <w:p w:rsidR="00C51351" w:rsidRPr="000D7068" w:rsidRDefault="00437E5B" w:rsidP="002E2807">
      <w:pPr>
        <w:pStyle w:val="Tabletext"/>
        <w:keepLines w:val="0"/>
        <w:widowControl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/>
          <w:kern w:val="2"/>
          <w:szCs w:val="24"/>
          <w:lang w:eastAsia="zh-TW"/>
        </w:rPr>
        <w:br w:type="page"/>
      </w:r>
      <w:r w:rsidR="00C51351" w:rsidRPr="000D7068">
        <w:rPr>
          <w:rFonts w:ascii="細明體" w:eastAsia="細明體" w:hAnsi="細明體" w:hint="eastAsia"/>
          <w:kern w:val="2"/>
          <w:szCs w:val="24"/>
          <w:lang w:eastAsia="zh-TW"/>
        </w:rPr>
        <w:t>程式內容：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表單內容說明：無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初始：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收參數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員工ID(EMP_ID)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單位代號(DIV_NO)</w:t>
      </w:r>
    </w:p>
    <w:p w:rsidR="00C51351" w:rsidRPr="000D7068" w:rsidRDefault="00C51351" w:rsidP="00391358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查詢工作月(SELECT_YYMM):</w:t>
      </w:r>
      <w:r w:rsidR="00F53D84">
        <w:rPr>
          <w:rFonts w:ascii="細明體" w:eastAsia="細明體" w:hAnsi="細明體" w:hint="eastAsia"/>
          <w:kern w:val="2"/>
          <w:szCs w:val="24"/>
          <w:lang w:eastAsia="zh-TW"/>
        </w:rPr>
        <w:t>CALL AA_N0Z001</w:t>
      </w:r>
      <w:r w:rsidR="00A575EE">
        <w:rPr>
          <w:rFonts w:ascii="細明體" w:eastAsia="細明體" w:hAnsi="細明體" w:hint="eastAsia"/>
          <w:kern w:val="2"/>
          <w:szCs w:val="24"/>
          <w:lang w:eastAsia="zh-TW"/>
        </w:rPr>
        <w:t>.</w:t>
      </w:r>
      <w:r w:rsidR="00391358" w:rsidRPr="00391358">
        <w:rPr>
          <w:rFonts w:ascii="細明體" w:eastAsia="細明體" w:hAnsi="細明體"/>
          <w:kern w:val="2"/>
          <w:szCs w:val="24"/>
          <w:lang w:eastAsia="zh-TW"/>
        </w:rPr>
        <w:t>getCurnClamYYMM()</w:t>
      </w:r>
      <w:r w:rsidR="00F70D2D">
        <w:rPr>
          <w:rFonts w:ascii="細明體" w:eastAsia="細明體" w:hAnsi="細明體" w:hint="eastAsia"/>
          <w:kern w:val="2"/>
          <w:szCs w:val="24"/>
          <w:lang w:eastAsia="zh-TW"/>
        </w:rPr>
        <w:t>取得查詢工作月資料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檢核權限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cs="Courier New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Call 模組(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2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)傳入使用者id、單位、request.單位代號、功能代號”A</w:t>
      </w:r>
      <w:r w:rsidR="0014048B">
        <w:rPr>
          <w:rFonts w:ascii="細明體" w:eastAsia="細明體" w:hAnsi="細明體" w:cs="Courier New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N00010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”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cs="Courier New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回傳值不為”1”則顯示【無查詢此request.單位代號 單位的權限。】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畫面標題： 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CALL 模組(5)</w:t>
      </w:r>
      <w:r w:rsidRPr="000D7068">
        <w:rPr>
          <w:rFonts w:ascii="細明體" w:eastAsia="細明體" w:hAnsi="細明體" w:hint="eastAsia"/>
          <w:color w:val="000000"/>
          <w:kern w:val="2"/>
          <w:szCs w:val="24"/>
          <w:lang w:eastAsia="zh-TW"/>
        </w:rPr>
        <w:t xml:space="preserve"> 取得畫面抬頭資訊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畫面代號=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”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="00266653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N00010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”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查詢工作月= request.SELECT_YYMM (預設為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Call 模組(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1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)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所取得的年月)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畫面標題之其餘參數值=NULL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網頁維護人：</w:t>
      </w:r>
      <w:r w:rsidRPr="000D7068">
        <w:rPr>
          <w:rFonts w:ascii="細明體" w:eastAsia="細明體" w:hAnsi="細明體" w:hint="eastAsia"/>
          <w:lang w:eastAsia="zh-TW"/>
        </w:rPr>
        <w:t>以功能代號</w:t>
      </w:r>
      <w:r w:rsidRPr="000D7068">
        <w:rPr>
          <w:rFonts w:ascii="細明體" w:eastAsia="細明體" w:hAnsi="細明體"/>
          <w:lang w:eastAsia="zh-TW"/>
        </w:rPr>
        <w:t>’</w:t>
      </w:r>
      <w:r w:rsidRPr="000D7068">
        <w:rPr>
          <w:rFonts w:ascii="細明體" w:eastAsia="細明體" w:hAnsi="細明體" w:hint="eastAsia"/>
          <w:lang w:eastAsia="zh-TW"/>
        </w:rPr>
        <w:t>A</w:t>
      </w:r>
      <w:r w:rsidR="009C6714">
        <w:rPr>
          <w:rFonts w:ascii="細明體" w:eastAsia="細明體" w:hAnsi="細明體" w:hint="eastAsia"/>
          <w:lang w:eastAsia="zh-TW"/>
        </w:rPr>
        <w:t>A</w:t>
      </w:r>
      <w:r w:rsidRPr="000D7068">
        <w:rPr>
          <w:rFonts w:ascii="細明體" w:eastAsia="細明體" w:hAnsi="細明體" w:hint="eastAsia"/>
          <w:lang w:eastAsia="zh-TW"/>
        </w:rPr>
        <w:t>N00010</w:t>
      </w:r>
      <w:r w:rsidRPr="000D7068">
        <w:rPr>
          <w:rFonts w:ascii="細明體" w:eastAsia="細明體" w:hAnsi="細明體"/>
          <w:lang w:eastAsia="zh-TW"/>
        </w:rPr>
        <w:t>’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引入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AMZ0Z001.jsp</w:t>
      </w:r>
      <w:r w:rsidRPr="000D7068">
        <w:rPr>
          <w:rFonts w:ascii="細明體" w:eastAsia="細明體" w:hAnsi="細明體" w:hint="eastAsia"/>
          <w:lang w:eastAsia="zh-TW"/>
        </w:rPr>
        <w:t>取得維護人員，顯示方式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比照AMB00801.jsp。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2E2807">
      <w:pPr>
        <w:pStyle w:val="Tabletext"/>
        <w:keepLines w:val="0"/>
        <w:widowControl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讀取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單位資料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：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ind w:left="851" w:firstLine="109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決定$查詢工作月(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)、$查詢單位代號(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)、$單位組織編制別(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)之值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 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):若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request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.SELECT_ YYMM有值，則為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request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.SELECT_ YYMM之值，否則為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Call 模組(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1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)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所取得的年月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): 若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request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.SELECT_DIV_NO有值，則為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request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. SELECT_DIV_NO之值，否則依照user之單位代號第三碼做判斷。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若user單位代號之第三碼為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1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或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4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:取user單位代號前五碼且接續補上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00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作為$查詢單位代號(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若user單位代號之第三碼為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0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:顯示全公司。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($UNIT_ORG_ID$):若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request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. UNIT_ORG_ID有值，則為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request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. UNIT_ORG_ID之值，否則: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若$查詢單位代號($SELECT_DIV_NO$)第三碼為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0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: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$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00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cs="Courier New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若$查詢單位代號($SELECT_DIV_NO$)第三碼為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1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或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4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: CALL</w:t>
      </w:r>
      <w:r w:rsidRPr="000D7068">
        <w:rPr>
          <w:rFonts w:ascii="細明體" w:eastAsia="細明體" w:hAnsi="細明體" w:hint="eastAsia"/>
          <w:lang w:eastAsia="zh-TW"/>
        </w:rPr>
        <w:t>模組4傳入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  <w:r w:rsidRPr="000D7068">
        <w:rPr>
          <w:rFonts w:ascii="細明體" w:eastAsia="細明體" w:hAnsi="細明體" w:hint="eastAsia"/>
          <w:lang w:eastAsia="zh-TW"/>
        </w:rPr>
        <w:t>取得此單位之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別(UNIT_ORG_ID)。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ind w:left="960"/>
        <w:rPr>
          <w:rFonts w:ascii="細明體" w:eastAsia="細明體" w:hAnsi="細明體" w:cs="Courier New" w:hint="eastAsia"/>
          <w:kern w:val="2"/>
          <w:szCs w:val="24"/>
          <w:lang w:eastAsia="zh-TW"/>
        </w:rPr>
      </w:pP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依照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)、$查詢單位代號(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)、$查詢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)之值，查詢該單位以及其轄下資訊。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00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，則: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讀取一年期醫療險理賠支出率統計檔DBA</w:t>
      </w:r>
      <w:r w:rsidR="000738F6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0738F6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N001作為轄下單位資訊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理賠支出率(CLAM_RATE) = 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)*100 /統計檔.月繳化繳費(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 為</w:t>
      </w:r>
      <w:r w:rsidRPr="000D7068">
        <w:rPr>
          <w:rFonts w:ascii="細明體" w:eastAsia="細明體" w:hAnsi="細明體" w:cs="Courier New"/>
          <w:color w:val="000000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0010000</w:t>
      </w:r>
      <w:r w:rsidRPr="000D7068">
        <w:rPr>
          <w:rFonts w:ascii="細明體" w:eastAsia="細明體" w:hAnsi="細明體" w:cs="Courier New"/>
          <w:color w:val="000000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、</w:t>
      </w:r>
      <w:r w:rsidRPr="000D7068">
        <w:rPr>
          <w:rFonts w:ascii="細明體" w:eastAsia="細明體" w:hAnsi="細明體" w:cs="Courier New"/>
          <w:color w:val="000000"/>
          <w:lang w:eastAsia="zh-TW"/>
        </w:rPr>
        <w:t xml:space="preserve"> ’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0040000</w:t>
      </w:r>
      <w:r w:rsidRPr="000D7068">
        <w:rPr>
          <w:rFonts w:ascii="細明體" w:eastAsia="細明體" w:hAnsi="細明體" w:cs="Courier New"/>
          <w:color w:val="000000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、</w:t>
      </w:r>
      <w:r w:rsidRPr="000D7068">
        <w:rPr>
          <w:rFonts w:ascii="細明體" w:eastAsia="細明體" w:hAnsi="細明體" w:cs="Courier New"/>
          <w:color w:val="000000"/>
          <w:lang w:eastAsia="zh-TW"/>
        </w:rPr>
        <w:t xml:space="preserve"> ’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0050000</w:t>
      </w:r>
      <w:r w:rsidRPr="000D7068">
        <w:rPr>
          <w:rFonts w:ascii="細明體" w:eastAsia="細明體" w:hAnsi="細明體" w:cs="Courier New"/>
          <w:color w:val="000000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、</w:t>
      </w:r>
      <w:r w:rsidRPr="000D7068">
        <w:rPr>
          <w:rFonts w:ascii="細明體" w:eastAsia="細明體" w:hAnsi="細明體" w:cs="Courier New"/>
          <w:color w:val="000000"/>
          <w:lang w:eastAsia="zh-TW"/>
        </w:rPr>
        <w:t xml:space="preserve"> ’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0070000</w:t>
      </w:r>
      <w:r w:rsidRPr="000D7068">
        <w:rPr>
          <w:rFonts w:ascii="細明體" w:eastAsia="細明體" w:hAnsi="細明體" w:cs="Courier New"/>
          <w:color w:val="000000"/>
          <w:lang w:eastAsia="zh-TW"/>
        </w:rPr>
        <w:t>’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排列方式:依照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)由小到大排序。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DBAA.DTAA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N001作為合計欄資訊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理賠支出率(CLAM_RATE) = 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)*100 /統計檔.月繳化繳費(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  <w:lang w:eastAsia="zh-TW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 顯示如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圖(一)，格式如同:FORMAT(A)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10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或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40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，則: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讀取一年期醫療險理賠支出率統計檔DBA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N001作為轄下單位資訊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理賠支出率(CLAM_RATE) = 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)*100 /統計檔.月繳化繳費(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)之第一碼+接續補上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1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排列方式:依照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)由小到大排序。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讀取一年期醫療險理賠支出率統計檔DBA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N001作為合計欄資訊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理賠支出率(CLAM_RATE) = 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)*100 /統計檔.月繳化繳費(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  <w:lang w:eastAsia="zh-TW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顯示如圖二【區域制】，格式如同: FORMATE(A)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11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或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41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，則: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讀取一年期醫療險理賠支出率統計檔DBA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N001作為轄下單位資訊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LEFT JOIN 單位區部對照歷史檔DBAM.DTAMZ016 ，條件如下: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統計檔.DIV_NO = 單位區部對照歷史檔.DIV_NO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統計檔.VRFY_YYMM 介於單位區部對照歷史檔.</w:t>
      </w:r>
      <w:r w:rsidRPr="000D7068">
        <w:rPr>
          <w:rFonts w:ascii="細明體" w:eastAsia="細明體" w:hAnsi="細明體"/>
          <w:lang w:eastAsia="zh-TW"/>
        </w:rPr>
        <w:t xml:space="preserve"> 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EFFT_YYMM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和單位區部對照歷史檔.END_YYMM</w:t>
      </w:r>
      <w:r w:rsidRPr="000D7068">
        <w:rPr>
          <w:rFonts w:ascii="細明體" w:eastAsia="細明體" w:hAnsi="細明體"/>
          <w:lang w:eastAsia="zh-TW"/>
        </w:rPr>
        <w:t xml:space="preserve"> 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理賠支出率(CLAM_RATE) = 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)*100 /統計檔.月繳化繳費(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單位區部對照歷史檔.ADCD_NO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)之第一碼+接續補上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3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排列方式:依照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)由小到大排序。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讀取一年期醫療險理賠支出率統計檔DBA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N001作為合計欄資訊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理賠支出率(CLAM_RATE) = 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)*100 /統計檔.月繳化繳費(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  <w:lang w:eastAsia="zh-TW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顯示如圖三</w:t>
      </w:r>
      <w:r w:rsidRPr="000D7068">
        <w:rPr>
          <w:rFonts w:ascii="細明體" w:eastAsia="細明體" w:hAnsi="細明體" w:hint="eastAsia"/>
          <w:lang w:eastAsia="zh-TW"/>
        </w:rPr>
        <w:t>【展業北二區】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，格式如同: FORMATE(A)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13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，則: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讀取一年期醫療險理賠支出率統計檔DBA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N001作為轄下單位資訊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理賠支出率(CLAM_RATE) = 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)*100 /統計檔.月繳化繳費(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統計檔.單位代號前三碼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)之前三碼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)之第一碼+接續補上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5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排列方式:依照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)由小到大排序。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讀取一年期醫療險理賠支出率統計檔DBA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N001作為合計欄資訊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  <w:lang w:eastAsia="zh-TW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顯示如圖四:</w:t>
      </w:r>
      <w:r w:rsidRPr="000D7068">
        <w:rPr>
          <w:rFonts w:ascii="細明體" w:eastAsia="細明體" w:hAnsi="細明體" w:hint="eastAsia"/>
          <w:lang w:eastAsia="zh-TW"/>
        </w:rPr>
        <w:t>【展業中和一】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，格式如同: FORMATE(A)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43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，則: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讀取一年期醫療險理賠支出率統計檔DBA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N001作為轄下單位資訊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理賠支出率(CLAM_RATE) = 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)*100 /統計檔.月繳化繳費(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統計檔.單位代號前三碼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)之前三碼。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)之第一碼+接續補上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4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排列方式:依照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)由小到大排序。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讀取一年期醫療險理賠支出率統計檔DBA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N001作為合計欄資訊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  <w:lang w:eastAsia="zh-TW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顯示如圖五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:【展中和一課】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，格式如同: FORMATE(A)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44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，則: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讀取一年期醫療險理賠支出率統計檔DBA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N001作為轄下單位資訊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理賠支出率(CLAM_RATE) = 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)*100 /統計檔.月繳化繳費(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統計檔.單位代號前四碼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)之前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四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碼。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)之第一碼+接續補上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5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排列方式:依照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)由小到大排序。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讀取一年期醫療險理賠支出率統計檔DBA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N001作為合計欄資訊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理賠支出率(CLAM_RATE) = 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)*100 /統計檔.月繳化繳費(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  <w:lang w:eastAsia="zh-TW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顯示如圖五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:【展中和一課】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，格式如同: FORMATE(A)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15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或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45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，則: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讀取一年期醫療險理賠支出率統計檔DBA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92072B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N001作為轄下單位資訊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理賠支出率(CLAM_RATE) = 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)*100 /統計檔.月繳化繳費(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統計檔.單位代號前五碼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)之前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五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碼。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)之第一碼+接續補上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6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 xml:space="preserve"> 排列方式:依照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)由小到大排序。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讀取一年期醫療險理賠支出率統計檔DBA</w:t>
      </w:r>
      <w:r w:rsidR="00E45705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E45705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N001作為合計欄資訊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  <w:lang w:eastAsia="zh-TW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統計檔.工作月(VRFY_YYMM)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顯示如圖六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:【展中和一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7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】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，格式如同: FORMATE(A)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)為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16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或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46</w:t>
      </w:r>
      <w:r w:rsidRPr="000D7068">
        <w:rPr>
          <w:rFonts w:ascii="細明體" w:eastAsia="細明體" w:hAnsi="細明體" w:cs="Courier New"/>
          <w:kern w:val="2"/>
          <w:szCs w:val="24"/>
          <w:lang w:eastAsia="zh-TW"/>
        </w:rPr>
        <w:t>’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，則: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 讀取一年期醫療險理賠支出率統計檔DBA</w:t>
      </w:r>
      <w:r w:rsidR="00E45705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E45705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N001 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單位代號(</w:t>
      </w:r>
      <w:r w:rsidRPr="000D7068">
        <w:rPr>
          <w:rFonts w:ascii="細明體" w:eastAsia="細明體" w:hAnsi="細明體" w:cs="Courier New"/>
          <w:color w:val="000000"/>
          <w:lang w:eastAsia="zh-TW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統計檔.工作月(VRFY_YYMM)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理賠支出率(CLAM_RATE) = 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)*100 /統計檔.月繳化繳費(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統計檔.單位代號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</w:rPr>
        <w:t>DIV_NO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)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$查詢單位代號(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SELECT_DIV_NO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統計檔.</w:t>
      </w:r>
      <w:r w:rsidRPr="000D7068">
        <w:rPr>
          <w:rFonts w:ascii="細明體" w:eastAsia="細明體" w:hAnsi="細明體" w:cs="Courier New"/>
          <w:color w:val="000000"/>
          <w:lang w:eastAsia="zh-TW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 =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</w:t>
      </w:r>
      <w:r w:rsidRPr="000D7068">
        <w:rPr>
          <w:rFonts w:ascii="細明體" w:eastAsia="細明體" w:hAnsi="細明體"/>
          <w:lang w:eastAsia="zh-TW"/>
        </w:rPr>
        <w:t>單位</w:t>
      </w:r>
      <w:r w:rsidRPr="000D7068">
        <w:rPr>
          <w:rFonts w:ascii="細明體" w:eastAsia="細明體" w:hAnsi="細明體" w:hint="eastAsia"/>
          <w:lang w:eastAsia="zh-TW"/>
        </w:rPr>
        <w:t>編制別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UNIT_ORG_ID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統計檔.工作月(VRFY_YYMM) 介於 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)與 $查詢工作月(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SELECT_YYMM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  <w:r w:rsidRPr="000D7068">
        <w:rPr>
          <w:rFonts w:ascii="細明體" w:eastAsia="細明體" w:hAnsi="細明體" w:cs="Courier New" w:hint="eastAsia"/>
          <w:kern w:val="2"/>
          <w:szCs w:val="24"/>
          <w:lang w:eastAsia="zh-TW"/>
        </w:rPr>
        <w:t>)往前推算12個月(曆月)之間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【合計的部分】將上述讀出的資料，依單位代號(DIV_NO)、</w:t>
      </w:r>
      <w:r w:rsidRPr="000D7068">
        <w:rPr>
          <w:rFonts w:ascii="細明體" w:eastAsia="細明體" w:hAnsi="細明體" w:cs="Courier New"/>
          <w:color w:val="000000"/>
          <w:lang w:eastAsia="zh-TW"/>
        </w:rPr>
        <w:t>單位編制別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(</w:t>
      </w:r>
      <w:r w:rsidRPr="000D7068">
        <w:rPr>
          <w:rFonts w:ascii="細明體" w:eastAsia="細明體" w:hAnsi="細明體" w:cs="Courier New"/>
          <w:color w:val="000000"/>
          <w:lang w:eastAsia="zh-TW"/>
        </w:rPr>
        <w:t>UNIT_ORG_ID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)為分群條件，將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)和理賠金額(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)兩項數值加總起來，而理賠支出率(CLAM_RATE) = SUM(統計檔.理賠金額(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))*100 /SUM(統計檔.月繳化繳費(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 顯示如圖七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:【李又鳳】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，格式如同: FORMATE(B)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 圖七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【李又鳳】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中之連結，連結到『4. 讀取明細資料』，需傳出參數$ACT_YYMM$、$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 xml:space="preserve"> MNGR_ID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若登入人員為業務員，直接連結至圖七畫面。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2E2807">
      <w:pPr>
        <w:pStyle w:val="Tabletext"/>
        <w:keepLines w:val="0"/>
        <w:widowControl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讀取明細資料: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/>
          <w:kern w:val="2"/>
          <w:szCs w:val="24"/>
          <w:lang w:eastAsia="zh-TW"/>
        </w:rPr>
        <w:t>C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all 模組2，檢查登入之ID是否有查詢此人保單明細之權限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有權限，繼續執行程式。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tabs>
          <w:tab w:val="num" w:pos="2126"/>
        </w:tabs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無此權限，跳出【無權限查詢此單位】，並回到上一頁。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檢查傳入參數是否完整，不完整則跳回上一頁。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檢查有無$ACT_YYMM$資料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檢查有無$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MNGR_ID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$資料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【</w:t>
      </w:r>
      <w:r w:rsidRPr="000D7068">
        <w:rPr>
          <w:rFonts w:ascii="細明體" w:eastAsia="細明體" w:hAnsi="細明體" w:hint="eastAsia"/>
          <w:lang w:eastAsia="zh-TW"/>
        </w:rPr>
        <w:t>有效契約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】讀取一年期醫療險理賠支出率累積保費明細檔DBA</w:t>
      </w:r>
      <w:r w:rsidR="00E45705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E45705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N002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</w:t>
      </w:r>
      <w:r w:rsidRPr="000D7068">
        <w:rPr>
          <w:rFonts w:ascii="細明體" w:eastAsia="細明體" w:hAnsi="細明體" w:cs="Arial" w:hint="eastAsia"/>
        </w:rPr>
        <w:t>舉績年月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 w:rsidRPr="000D7068">
        <w:rPr>
          <w:rStyle w:val="a8"/>
          <w:rFonts w:ascii="細明體" w:eastAsia="細明體" w:hAnsi="細明體" w:cs="Courier New" w:hint="eastAsia"/>
          <w:color w:val="333300"/>
        </w:rPr>
        <w:t>ACT_WKYM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明細檔.保單號碼(POLICY_NO)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明細檔.被保人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cs="Courier New" w:hint="eastAsia"/>
          <w:color w:val="000000"/>
        </w:rPr>
        <w:t>ISD_ID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明細檔.主約險別(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PROD_ID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明細檔.附約險別(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明細檔.表定月繳保費(</w:t>
      </w:r>
      <w:r w:rsidRPr="000D7068">
        <w:rPr>
          <w:rFonts w:ascii="細明體" w:eastAsia="細明體" w:hAnsi="細明體" w:cs="Courier New" w:hint="eastAsia"/>
          <w:color w:val="000000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明細檔.經手人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(AGNT_ID)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明細檔.主管ID(</w:t>
      </w:r>
      <w:r w:rsidRPr="000D7068">
        <w:rPr>
          <w:rFonts w:ascii="細明體" w:eastAsia="細明體" w:hAnsi="細明體" w:cs="Courier New" w:hint="eastAsia"/>
          <w:color w:val="000000"/>
        </w:rPr>
        <w:t>MNGR_ID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 = $</w:t>
      </w:r>
      <w:r w:rsidRPr="000D7068">
        <w:rPr>
          <w:rFonts w:ascii="細明體" w:eastAsia="細明體" w:hAnsi="細明體" w:cs="Courier New" w:hint="eastAsia"/>
          <w:color w:val="000000"/>
        </w:rPr>
        <w:t>MNGR_ID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明細檔.查詢年月(VRFY_YYMM)介於$ACT_YYMM$與$ACT_YYMM$往前推12個月(曆月)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明細檔.執行月份(</w:t>
      </w:r>
      <w:r w:rsidRPr="000D7068">
        <w:rPr>
          <w:rFonts w:ascii="細明體" w:eastAsia="細明體" w:hAnsi="細明體" w:cs="Courier New" w:hint="eastAsia"/>
          <w:color w:val="000000"/>
        </w:rPr>
        <w:t>PROC</w:t>
      </w:r>
      <w:r w:rsidRPr="000D7068">
        <w:rPr>
          <w:rFonts w:ascii="細明體" w:eastAsia="細明體" w:hAnsi="細明體" w:cs="Courier New"/>
          <w:color w:val="000000"/>
        </w:rPr>
        <w:t>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)小於等於$ACT_YYMM$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排列條件: 明細檔.查詢年月(VRFY_YYMM)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lang w:eastAsia="zh-TW"/>
        </w:rPr>
        <w:t>【</w:t>
      </w:r>
      <w:r w:rsidRPr="000D7068">
        <w:rPr>
          <w:rFonts w:ascii="細明體" w:eastAsia="細明體" w:hAnsi="細明體" w:hint="eastAsia"/>
        </w:rPr>
        <w:t>有效契約</w:t>
      </w:r>
      <w:r w:rsidRPr="000D7068">
        <w:rPr>
          <w:rFonts w:ascii="細明體" w:eastAsia="細明體" w:hAnsi="細明體" w:hint="eastAsia"/>
          <w:lang w:eastAsia="zh-TW"/>
        </w:rPr>
        <w:t>】合計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將4.3撈取出來之資料中的表定月繳保費(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RD_PREM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)加總起來。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經手人那一欄，顯示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”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--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”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顯示如圖八，格式如:FORMATE(C)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ind w:left="851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【理賠金額】讀取一年期醫療險理賠支出率累積保費明細檔DBA</w:t>
      </w:r>
      <w:r w:rsidR="00E45705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.DTA</w:t>
      </w:r>
      <w:r w:rsidR="00E45705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N003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讀取欄位如下: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</w:t>
      </w:r>
      <w:r w:rsidRPr="000D7068">
        <w:rPr>
          <w:rFonts w:ascii="細明體" w:eastAsia="細明體" w:hAnsi="細明體" w:cs="Arial" w:hint="eastAsia"/>
        </w:rPr>
        <w:t>舉績年月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 w:rsidRPr="000D7068">
        <w:rPr>
          <w:rStyle w:val="a8"/>
          <w:rFonts w:ascii="細明體" w:eastAsia="細明體" w:hAnsi="細明體" w:cs="Courier New" w:hint="eastAsia"/>
          <w:color w:val="333300"/>
        </w:rPr>
        <w:t>ACT_WKYM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明細檔.保單號碼(POLICY_NO)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明細檔.被保人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cs="Courier New" w:hint="eastAsia"/>
          <w:color w:val="000000"/>
        </w:rPr>
        <w:t>ISD_ID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明細檔.主約險別(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PROD_ID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明細檔.附約險別(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RD_ID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</w:t>
      </w:r>
      <w:r w:rsidRPr="000D7068">
        <w:rPr>
          <w:rFonts w:ascii="細明體" w:eastAsia="細明體" w:hAnsi="細明體" w:cs="Courier New" w:hint="eastAsia"/>
          <w:color w:val="000000"/>
        </w:rPr>
        <w:t>理賠金額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明細檔.經手人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(AGNT_ID)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讀取條件: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明細檔.主管ID(</w:t>
      </w:r>
      <w:r w:rsidRPr="000D7068">
        <w:rPr>
          <w:rFonts w:ascii="細明體" w:eastAsia="細明體" w:hAnsi="細明體" w:cs="Courier New" w:hint="eastAsia"/>
          <w:color w:val="000000"/>
        </w:rPr>
        <w:t>MNGR_ID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 = $</w:t>
      </w:r>
      <w:r w:rsidRPr="000D7068">
        <w:rPr>
          <w:rFonts w:ascii="細明體" w:eastAsia="細明體" w:hAnsi="細明體" w:cs="Courier New" w:hint="eastAsia"/>
          <w:color w:val="000000"/>
        </w:rPr>
        <w:t>MNGR_ID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$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明細檔.查詢年月(VRFY_YYMM)介於$ACT_YYMM$與$ACT_YYMM$往前推12個月(曆月)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 xml:space="preserve"> 明細檔.執行月份(</w:t>
      </w:r>
      <w:r w:rsidRPr="000D7068">
        <w:rPr>
          <w:rFonts w:ascii="細明體" w:eastAsia="細明體" w:hAnsi="細明體" w:cs="Courier New" w:hint="eastAsia"/>
          <w:color w:val="000000"/>
        </w:rPr>
        <w:t>PROC</w:t>
      </w:r>
      <w:r w:rsidRPr="000D7068">
        <w:rPr>
          <w:rFonts w:ascii="細明體" w:eastAsia="細明體" w:hAnsi="細明體" w:cs="Courier New"/>
          <w:color w:val="000000"/>
        </w:rPr>
        <w:t>_YYMM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)小於等於$ACT_YYMM$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排列條件: 明細檔.查詢年月(VRFY_YYMM)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lang w:eastAsia="zh-TW"/>
        </w:rPr>
        <w:t>【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理賠金額</w:t>
      </w:r>
      <w:r w:rsidRPr="000D7068">
        <w:rPr>
          <w:rFonts w:ascii="細明體" w:eastAsia="細明體" w:hAnsi="細明體" w:hint="eastAsia"/>
          <w:lang w:eastAsia="zh-TW"/>
        </w:rPr>
        <w:t>】合計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將4.3撈取出來之資料中的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理賠金額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 w:rsidRPr="000D7068">
        <w:rPr>
          <w:rFonts w:ascii="細明體" w:eastAsia="細明體" w:hAnsi="細明體" w:cs="Courier New" w:hint="eastAsia"/>
          <w:color w:val="000000"/>
          <w:lang w:eastAsia="zh-TW"/>
        </w:rPr>
        <w:t>CLAM_AMT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)加總起來。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經手人那一欄，顯示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”</w:t>
      </w: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--</w:t>
      </w:r>
      <w:r w:rsidRPr="000D7068">
        <w:rPr>
          <w:rFonts w:ascii="細明體" w:eastAsia="細明體" w:hAnsi="細明體"/>
          <w:kern w:val="2"/>
          <w:szCs w:val="24"/>
          <w:lang w:eastAsia="zh-TW"/>
        </w:rPr>
        <w:t>”</w:t>
      </w:r>
    </w:p>
    <w:p w:rsidR="00C51351" w:rsidRPr="000D7068" w:rsidRDefault="00C51351" w:rsidP="002E2807">
      <w:pPr>
        <w:pStyle w:val="Tabletext"/>
        <w:keepLines w:val="0"/>
        <w:widowControl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顯示如圖八，格式如: FORMATE(D)</w:t>
      </w: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FORMATE(A):</w:t>
      </w:r>
    </w:p>
    <w:tbl>
      <w:tblPr>
        <w:tblW w:w="9644" w:type="dxa"/>
        <w:tblInd w:w="2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81"/>
        <w:gridCol w:w="4394"/>
        <w:gridCol w:w="3969"/>
      </w:tblGrid>
      <w:tr w:rsidR="00C51351" w:rsidRPr="000D7068" w:rsidTr="002E2807">
        <w:trPr>
          <w:trHeight w:val="33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欄位名稱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來源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備註</w:t>
            </w:r>
          </w:p>
        </w:tc>
      </w:tr>
      <w:tr w:rsidR="00C51351" w:rsidRPr="000D7068" w:rsidTr="002E2807">
        <w:trPr>
          <w:trHeight w:val="33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單位名稱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CXLHR.DTZ0_UNIT_WORK.DIV_SHORT_NAME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CXLHR.DTZ0_UNIT_WORK.DIV_NO = 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N001.DIV_NO</w:t>
            </w:r>
          </w:p>
        </w:tc>
      </w:tr>
      <w:tr w:rsidR="00C51351" w:rsidRPr="000D7068" w:rsidTr="002E2807">
        <w:trPr>
          <w:trHeight w:val="33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單位代號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N001.DIV_NO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月繳化繳費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N001.RD_PREM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理賠金額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N001.CLAM_AMT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理賠支出率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CLAM_RATE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取小數點後一位</w:t>
            </w:r>
          </w:p>
        </w:tc>
      </w:tr>
    </w:tbl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FORMATE(B):</w:t>
      </w:r>
    </w:p>
    <w:tbl>
      <w:tblPr>
        <w:tblW w:w="9644" w:type="dxa"/>
        <w:tblInd w:w="2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00"/>
        <w:gridCol w:w="4275"/>
        <w:gridCol w:w="3969"/>
      </w:tblGrid>
      <w:tr w:rsidR="00C51351" w:rsidRPr="000D7068" w:rsidTr="002E2807">
        <w:trPr>
          <w:trHeight w:val="33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欄位名稱</w:t>
            </w:r>
          </w:p>
        </w:tc>
        <w:tc>
          <w:tcPr>
            <w:tcW w:w="4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來源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備註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舉績年月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N001.VRFY_YYMM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月繳化繳費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N001.RD_PREM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理賠金額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N001.CLAM_AMT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理賠支出率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CLAM_RATE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取小數點後一位</w:t>
            </w:r>
          </w:p>
        </w:tc>
      </w:tr>
    </w:tbl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FORMATE(C):</w:t>
      </w:r>
    </w:p>
    <w:tbl>
      <w:tblPr>
        <w:tblW w:w="9644" w:type="dxa"/>
        <w:tblInd w:w="2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00"/>
        <w:gridCol w:w="4275"/>
        <w:gridCol w:w="3969"/>
      </w:tblGrid>
      <w:tr w:rsidR="00C51351" w:rsidRPr="000D7068" w:rsidTr="002E2807">
        <w:trPr>
          <w:trHeight w:val="33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欄位名稱</w:t>
            </w:r>
          </w:p>
        </w:tc>
        <w:tc>
          <w:tcPr>
            <w:tcW w:w="4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來源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備註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舉績年月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N002.ACT_YYMM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保單號碼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N002.POLICY_NO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被保人</w:t>
            </w:r>
            <w:r w:rsidRPr="000D7068">
              <w:rPr>
                <w:rFonts w:ascii="細明體" w:eastAsia="細明體" w:hAnsi="細明體"/>
                <w:sz w:val="20"/>
              </w:rPr>
              <w:t>ID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N002.ISD_ID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主約險別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N002.PROD_ID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險別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N002.RD_ID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月繳化保費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N002.RD_PREM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經手人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N002.AGNT_ID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</w:tbl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D7068">
        <w:rPr>
          <w:rFonts w:ascii="細明體" w:eastAsia="細明體" w:hAnsi="細明體" w:hint="eastAsia"/>
          <w:kern w:val="2"/>
          <w:szCs w:val="24"/>
          <w:lang w:eastAsia="zh-TW"/>
        </w:rPr>
        <w:t>FORMATE(D):</w:t>
      </w:r>
    </w:p>
    <w:tbl>
      <w:tblPr>
        <w:tblW w:w="9644" w:type="dxa"/>
        <w:tblInd w:w="2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00"/>
        <w:gridCol w:w="4275"/>
        <w:gridCol w:w="3969"/>
      </w:tblGrid>
      <w:tr w:rsidR="00C51351" w:rsidRPr="000D7068" w:rsidTr="002E2807">
        <w:trPr>
          <w:trHeight w:val="33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欄位名稱</w:t>
            </w:r>
          </w:p>
        </w:tc>
        <w:tc>
          <w:tcPr>
            <w:tcW w:w="4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來源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備註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舉績年月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N002.ACT_YYMM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保單號碼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N003.POLICY_NO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被保人</w:t>
            </w:r>
            <w:r w:rsidRPr="000D7068">
              <w:rPr>
                <w:rFonts w:ascii="細明體" w:eastAsia="細明體" w:hAnsi="細明體"/>
                <w:sz w:val="20"/>
              </w:rPr>
              <w:t>ID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N003.ISD_ID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主約險別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N003.PROD_ID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險別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N003.RD_ID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 w:hint="eastAsia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理賠金額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N003.RD_PREM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  <w:tr w:rsidR="00C51351" w:rsidRPr="000D7068" w:rsidTr="002E2807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經手人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>DB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.DT</w:t>
            </w:r>
            <w:r w:rsidR="00BB00B3">
              <w:rPr>
                <w:rFonts w:ascii="細明體" w:eastAsia="細明體" w:hAnsi="細明體" w:hint="eastAsia"/>
                <w:sz w:val="20"/>
              </w:rPr>
              <w:t>AA</w:t>
            </w:r>
            <w:r w:rsidRPr="000D7068">
              <w:rPr>
                <w:rFonts w:ascii="細明體" w:eastAsia="細明體" w:hAnsi="細明體" w:hint="eastAsia"/>
                <w:sz w:val="20"/>
              </w:rPr>
              <w:t>N003.AGNT_ID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1351" w:rsidRPr="000D7068" w:rsidRDefault="00C51351" w:rsidP="002E2807">
            <w:pPr>
              <w:rPr>
                <w:rFonts w:ascii="細明體" w:eastAsia="細明體" w:hAnsi="細明體"/>
                <w:sz w:val="20"/>
              </w:rPr>
            </w:pPr>
            <w:r w:rsidRPr="000D7068">
              <w:rPr>
                <w:rFonts w:ascii="細明體" w:eastAsia="細明體" w:hAnsi="細明體" w:hint="eastAsia"/>
                <w:sz w:val="20"/>
              </w:rPr>
              <w:t xml:space="preserve">　</w:t>
            </w:r>
          </w:p>
        </w:tc>
      </w:tr>
    </w:tbl>
    <w:p w:rsidR="00C51351" w:rsidRPr="000D7068" w:rsidRDefault="00C51351" w:rsidP="00C5135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1351" w:rsidRPr="000D7068" w:rsidRDefault="00C51351" w:rsidP="00F64B9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sectPr w:rsidR="00C51351" w:rsidRPr="000D7068" w:rsidSect="00F223F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0F8" w:rsidRDefault="00F850F8" w:rsidP="002F1E48">
      <w:r>
        <w:separator/>
      </w:r>
    </w:p>
  </w:endnote>
  <w:endnote w:type="continuationSeparator" w:id="0">
    <w:p w:rsidR="00F850F8" w:rsidRDefault="00F850F8" w:rsidP="002F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0F8" w:rsidRDefault="00F850F8" w:rsidP="002F1E48">
      <w:r>
        <w:separator/>
      </w:r>
    </w:p>
  </w:footnote>
  <w:footnote w:type="continuationSeparator" w:id="0">
    <w:p w:rsidR="00F850F8" w:rsidRDefault="00F850F8" w:rsidP="002F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BD69F0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268877F9"/>
    <w:multiLevelType w:val="multilevel"/>
    <w:tmpl w:val="9CB2D3A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E48"/>
    <w:rsid w:val="00001B44"/>
    <w:rsid w:val="00001CDB"/>
    <w:rsid w:val="0000244B"/>
    <w:rsid w:val="0000348C"/>
    <w:rsid w:val="0000400F"/>
    <w:rsid w:val="00005C7A"/>
    <w:rsid w:val="000066EA"/>
    <w:rsid w:val="00006C0A"/>
    <w:rsid w:val="000071D8"/>
    <w:rsid w:val="0000741C"/>
    <w:rsid w:val="00007CA9"/>
    <w:rsid w:val="00010E3B"/>
    <w:rsid w:val="00014F84"/>
    <w:rsid w:val="0001587C"/>
    <w:rsid w:val="00015B82"/>
    <w:rsid w:val="00016205"/>
    <w:rsid w:val="000172B8"/>
    <w:rsid w:val="0001753B"/>
    <w:rsid w:val="00020CAC"/>
    <w:rsid w:val="0002181A"/>
    <w:rsid w:val="00025BD9"/>
    <w:rsid w:val="000325A3"/>
    <w:rsid w:val="00032E12"/>
    <w:rsid w:val="000343D5"/>
    <w:rsid w:val="00034831"/>
    <w:rsid w:val="00035495"/>
    <w:rsid w:val="00036F72"/>
    <w:rsid w:val="000427AF"/>
    <w:rsid w:val="000437CB"/>
    <w:rsid w:val="000439EF"/>
    <w:rsid w:val="00044900"/>
    <w:rsid w:val="00050515"/>
    <w:rsid w:val="000506A5"/>
    <w:rsid w:val="00054138"/>
    <w:rsid w:val="000552FC"/>
    <w:rsid w:val="00055FF1"/>
    <w:rsid w:val="00061141"/>
    <w:rsid w:val="00061450"/>
    <w:rsid w:val="00064F0C"/>
    <w:rsid w:val="00065107"/>
    <w:rsid w:val="000674CB"/>
    <w:rsid w:val="00070528"/>
    <w:rsid w:val="00071DD0"/>
    <w:rsid w:val="0007287B"/>
    <w:rsid w:val="000738F6"/>
    <w:rsid w:val="00075881"/>
    <w:rsid w:val="00076818"/>
    <w:rsid w:val="000774D2"/>
    <w:rsid w:val="00081348"/>
    <w:rsid w:val="000814B1"/>
    <w:rsid w:val="00081855"/>
    <w:rsid w:val="00081D84"/>
    <w:rsid w:val="00082170"/>
    <w:rsid w:val="0008249A"/>
    <w:rsid w:val="00082CDB"/>
    <w:rsid w:val="00085703"/>
    <w:rsid w:val="00087435"/>
    <w:rsid w:val="0009080B"/>
    <w:rsid w:val="0009550D"/>
    <w:rsid w:val="00097DDD"/>
    <w:rsid w:val="000A09DF"/>
    <w:rsid w:val="000A0B90"/>
    <w:rsid w:val="000A11B3"/>
    <w:rsid w:val="000A1EC1"/>
    <w:rsid w:val="000A2877"/>
    <w:rsid w:val="000A5449"/>
    <w:rsid w:val="000A58D2"/>
    <w:rsid w:val="000A631F"/>
    <w:rsid w:val="000A7C54"/>
    <w:rsid w:val="000B2D39"/>
    <w:rsid w:val="000B35A0"/>
    <w:rsid w:val="000B38F5"/>
    <w:rsid w:val="000B52CA"/>
    <w:rsid w:val="000B62AC"/>
    <w:rsid w:val="000B6A36"/>
    <w:rsid w:val="000C48F7"/>
    <w:rsid w:val="000C4D61"/>
    <w:rsid w:val="000C5BB7"/>
    <w:rsid w:val="000C5F81"/>
    <w:rsid w:val="000D07CD"/>
    <w:rsid w:val="000D1221"/>
    <w:rsid w:val="000D1B9E"/>
    <w:rsid w:val="000D3888"/>
    <w:rsid w:val="000D3E42"/>
    <w:rsid w:val="000D4B22"/>
    <w:rsid w:val="000D4EA4"/>
    <w:rsid w:val="000D54C4"/>
    <w:rsid w:val="000D7068"/>
    <w:rsid w:val="000E0E28"/>
    <w:rsid w:val="000E1C3F"/>
    <w:rsid w:val="000E2307"/>
    <w:rsid w:val="000E2B7E"/>
    <w:rsid w:val="000E44E4"/>
    <w:rsid w:val="000E5556"/>
    <w:rsid w:val="000E6B06"/>
    <w:rsid w:val="000E793B"/>
    <w:rsid w:val="000F20BE"/>
    <w:rsid w:val="000F2743"/>
    <w:rsid w:val="000F3BA3"/>
    <w:rsid w:val="000F41EA"/>
    <w:rsid w:val="000F63F7"/>
    <w:rsid w:val="000F6C4E"/>
    <w:rsid w:val="000F7B16"/>
    <w:rsid w:val="001013FC"/>
    <w:rsid w:val="001018E7"/>
    <w:rsid w:val="00101B2C"/>
    <w:rsid w:val="00104540"/>
    <w:rsid w:val="00104955"/>
    <w:rsid w:val="00105DD1"/>
    <w:rsid w:val="0010696D"/>
    <w:rsid w:val="00106F6A"/>
    <w:rsid w:val="001107AE"/>
    <w:rsid w:val="00111D6B"/>
    <w:rsid w:val="00113A3E"/>
    <w:rsid w:val="00114285"/>
    <w:rsid w:val="00115198"/>
    <w:rsid w:val="00124A3C"/>
    <w:rsid w:val="00125BCA"/>
    <w:rsid w:val="001271D7"/>
    <w:rsid w:val="001277C0"/>
    <w:rsid w:val="001303B8"/>
    <w:rsid w:val="00132E41"/>
    <w:rsid w:val="001332B7"/>
    <w:rsid w:val="001342EE"/>
    <w:rsid w:val="00134421"/>
    <w:rsid w:val="001346C7"/>
    <w:rsid w:val="00135C37"/>
    <w:rsid w:val="001363F5"/>
    <w:rsid w:val="00136DAA"/>
    <w:rsid w:val="001373DC"/>
    <w:rsid w:val="0014048B"/>
    <w:rsid w:val="0014149E"/>
    <w:rsid w:val="00141537"/>
    <w:rsid w:val="00143921"/>
    <w:rsid w:val="001458E2"/>
    <w:rsid w:val="001463B0"/>
    <w:rsid w:val="00146D92"/>
    <w:rsid w:val="00151BF5"/>
    <w:rsid w:val="00154992"/>
    <w:rsid w:val="00157C71"/>
    <w:rsid w:val="0016049E"/>
    <w:rsid w:val="0016167A"/>
    <w:rsid w:val="001658F9"/>
    <w:rsid w:val="00166EAA"/>
    <w:rsid w:val="00167420"/>
    <w:rsid w:val="001679BA"/>
    <w:rsid w:val="0017019B"/>
    <w:rsid w:val="001706FB"/>
    <w:rsid w:val="001754F7"/>
    <w:rsid w:val="001828C0"/>
    <w:rsid w:val="001854EA"/>
    <w:rsid w:val="00186584"/>
    <w:rsid w:val="001877E9"/>
    <w:rsid w:val="001900E0"/>
    <w:rsid w:val="001902C5"/>
    <w:rsid w:val="00190D5E"/>
    <w:rsid w:val="0019129A"/>
    <w:rsid w:val="0019157B"/>
    <w:rsid w:val="00191F8D"/>
    <w:rsid w:val="00192049"/>
    <w:rsid w:val="001948C1"/>
    <w:rsid w:val="001A0E6F"/>
    <w:rsid w:val="001A2228"/>
    <w:rsid w:val="001A274F"/>
    <w:rsid w:val="001A358B"/>
    <w:rsid w:val="001A35F9"/>
    <w:rsid w:val="001A372E"/>
    <w:rsid w:val="001A37A3"/>
    <w:rsid w:val="001A414B"/>
    <w:rsid w:val="001A4F0C"/>
    <w:rsid w:val="001A6D29"/>
    <w:rsid w:val="001A7F12"/>
    <w:rsid w:val="001B1A21"/>
    <w:rsid w:val="001B5221"/>
    <w:rsid w:val="001B56BA"/>
    <w:rsid w:val="001B6DCE"/>
    <w:rsid w:val="001C4E94"/>
    <w:rsid w:val="001C6C29"/>
    <w:rsid w:val="001D031C"/>
    <w:rsid w:val="001D0D8F"/>
    <w:rsid w:val="001D18EB"/>
    <w:rsid w:val="001D2A84"/>
    <w:rsid w:val="001D3C79"/>
    <w:rsid w:val="001D46C2"/>
    <w:rsid w:val="001D5588"/>
    <w:rsid w:val="001D56E6"/>
    <w:rsid w:val="001D5E63"/>
    <w:rsid w:val="001D5F23"/>
    <w:rsid w:val="001E0905"/>
    <w:rsid w:val="001E2717"/>
    <w:rsid w:val="001E343F"/>
    <w:rsid w:val="001E36CF"/>
    <w:rsid w:val="001E5B2A"/>
    <w:rsid w:val="001E68F7"/>
    <w:rsid w:val="001E6B23"/>
    <w:rsid w:val="001E7B9A"/>
    <w:rsid w:val="001F23D1"/>
    <w:rsid w:val="001F68E4"/>
    <w:rsid w:val="001F784F"/>
    <w:rsid w:val="002016BF"/>
    <w:rsid w:val="00202C9E"/>
    <w:rsid w:val="00203048"/>
    <w:rsid w:val="00203324"/>
    <w:rsid w:val="00204413"/>
    <w:rsid w:val="0020447A"/>
    <w:rsid w:val="00204B4B"/>
    <w:rsid w:val="00206EE0"/>
    <w:rsid w:val="0021073A"/>
    <w:rsid w:val="00210E43"/>
    <w:rsid w:val="00211168"/>
    <w:rsid w:val="00211176"/>
    <w:rsid w:val="00211B34"/>
    <w:rsid w:val="00212B19"/>
    <w:rsid w:val="00215A32"/>
    <w:rsid w:val="00217005"/>
    <w:rsid w:val="002177B1"/>
    <w:rsid w:val="002216F8"/>
    <w:rsid w:val="00222C56"/>
    <w:rsid w:val="00227036"/>
    <w:rsid w:val="0022710A"/>
    <w:rsid w:val="00230712"/>
    <w:rsid w:val="00231665"/>
    <w:rsid w:val="002327F1"/>
    <w:rsid w:val="00233C39"/>
    <w:rsid w:val="00236B9F"/>
    <w:rsid w:val="00236CE2"/>
    <w:rsid w:val="00237494"/>
    <w:rsid w:val="0023771F"/>
    <w:rsid w:val="0024079C"/>
    <w:rsid w:val="0024282F"/>
    <w:rsid w:val="0024300F"/>
    <w:rsid w:val="002453B7"/>
    <w:rsid w:val="0024782B"/>
    <w:rsid w:val="00247B95"/>
    <w:rsid w:val="0025042E"/>
    <w:rsid w:val="00251B7F"/>
    <w:rsid w:val="0025607C"/>
    <w:rsid w:val="00256AC4"/>
    <w:rsid w:val="00257591"/>
    <w:rsid w:val="0026033F"/>
    <w:rsid w:val="002603B8"/>
    <w:rsid w:val="00262867"/>
    <w:rsid w:val="00265D0A"/>
    <w:rsid w:val="00266653"/>
    <w:rsid w:val="00267721"/>
    <w:rsid w:val="0026789B"/>
    <w:rsid w:val="00270FAE"/>
    <w:rsid w:val="00271016"/>
    <w:rsid w:val="0027419A"/>
    <w:rsid w:val="00275559"/>
    <w:rsid w:val="00277245"/>
    <w:rsid w:val="002801DB"/>
    <w:rsid w:val="00280580"/>
    <w:rsid w:val="00282A69"/>
    <w:rsid w:val="00282EC8"/>
    <w:rsid w:val="00284942"/>
    <w:rsid w:val="00284BD6"/>
    <w:rsid w:val="00285251"/>
    <w:rsid w:val="00287DD6"/>
    <w:rsid w:val="00290383"/>
    <w:rsid w:val="002915FF"/>
    <w:rsid w:val="00295115"/>
    <w:rsid w:val="00295320"/>
    <w:rsid w:val="002967C1"/>
    <w:rsid w:val="0029700A"/>
    <w:rsid w:val="002A2E85"/>
    <w:rsid w:val="002A408E"/>
    <w:rsid w:val="002A5984"/>
    <w:rsid w:val="002A59A4"/>
    <w:rsid w:val="002A62DD"/>
    <w:rsid w:val="002A6965"/>
    <w:rsid w:val="002A73C2"/>
    <w:rsid w:val="002B4969"/>
    <w:rsid w:val="002B679F"/>
    <w:rsid w:val="002C11D0"/>
    <w:rsid w:val="002C2169"/>
    <w:rsid w:val="002C27E6"/>
    <w:rsid w:val="002C2917"/>
    <w:rsid w:val="002C4860"/>
    <w:rsid w:val="002C4EEF"/>
    <w:rsid w:val="002C5670"/>
    <w:rsid w:val="002C59E2"/>
    <w:rsid w:val="002C69FD"/>
    <w:rsid w:val="002D11BB"/>
    <w:rsid w:val="002D15FE"/>
    <w:rsid w:val="002D1C03"/>
    <w:rsid w:val="002D424E"/>
    <w:rsid w:val="002D64B5"/>
    <w:rsid w:val="002D7A06"/>
    <w:rsid w:val="002E206F"/>
    <w:rsid w:val="002E2807"/>
    <w:rsid w:val="002E28B1"/>
    <w:rsid w:val="002E2CDD"/>
    <w:rsid w:val="002E2DC7"/>
    <w:rsid w:val="002E4AE3"/>
    <w:rsid w:val="002E580B"/>
    <w:rsid w:val="002E5BBE"/>
    <w:rsid w:val="002E6989"/>
    <w:rsid w:val="002E7E70"/>
    <w:rsid w:val="002F1E48"/>
    <w:rsid w:val="002F241F"/>
    <w:rsid w:val="002F2488"/>
    <w:rsid w:val="002F2813"/>
    <w:rsid w:val="002F4DB9"/>
    <w:rsid w:val="002F5104"/>
    <w:rsid w:val="002F6956"/>
    <w:rsid w:val="002F6E91"/>
    <w:rsid w:val="00300297"/>
    <w:rsid w:val="00301212"/>
    <w:rsid w:val="00303355"/>
    <w:rsid w:val="00304465"/>
    <w:rsid w:val="00306962"/>
    <w:rsid w:val="00310FF9"/>
    <w:rsid w:val="003126E9"/>
    <w:rsid w:val="003133F2"/>
    <w:rsid w:val="00315BAB"/>
    <w:rsid w:val="0031639C"/>
    <w:rsid w:val="003173C4"/>
    <w:rsid w:val="00320023"/>
    <w:rsid w:val="00320D5C"/>
    <w:rsid w:val="00321F98"/>
    <w:rsid w:val="003234D3"/>
    <w:rsid w:val="0032405D"/>
    <w:rsid w:val="00325FE8"/>
    <w:rsid w:val="00326AB3"/>
    <w:rsid w:val="00326F8E"/>
    <w:rsid w:val="00327A0F"/>
    <w:rsid w:val="00327B92"/>
    <w:rsid w:val="00327F9B"/>
    <w:rsid w:val="00330429"/>
    <w:rsid w:val="00332403"/>
    <w:rsid w:val="00333192"/>
    <w:rsid w:val="00333716"/>
    <w:rsid w:val="0033605E"/>
    <w:rsid w:val="003362C3"/>
    <w:rsid w:val="00337968"/>
    <w:rsid w:val="00340901"/>
    <w:rsid w:val="00340AD8"/>
    <w:rsid w:val="00341BAB"/>
    <w:rsid w:val="00344005"/>
    <w:rsid w:val="00345902"/>
    <w:rsid w:val="0035142F"/>
    <w:rsid w:val="00351A69"/>
    <w:rsid w:val="00352142"/>
    <w:rsid w:val="0035250A"/>
    <w:rsid w:val="003559D6"/>
    <w:rsid w:val="00356839"/>
    <w:rsid w:val="003568E6"/>
    <w:rsid w:val="00357278"/>
    <w:rsid w:val="00361483"/>
    <w:rsid w:val="003637F7"/>
    <w:rsid w:val="003650DD"/>
    <w:rsid w:val="00365545"/>
    <w:rsid w:val="003658C3"/>
    <w:rsid w:val="00373EEB"/>
    <w:rsid w:val="003748AF"/>
    <w:rsid w:val="00374D2E"/>
    <w:rsid w:val="003755E1"/>
    <w:rsid w:val="00375661"/>
    <w:rsid w:val="00376424"/>
    <w:rsid w:val="00376981"/>
    <w:rsid w:val="0038261B"/>
    <w:rsid w:val="003829A8"/>
    <w:rsid w:val="003838FB"/>
    <w:rsid w:val="00383F46"/>
    <w:rsid w:val="00384F0A"/>
    <w:rsid w:val="003864A7"/>
    <w:rsid w:val="003874D4"/>
    <w:rsid w:val="003879E9"/>
    <w:rsid w:val="003909A8"/>
    <w:rsid w:val="00390BE0"/>
    <w:rsid w:val="00391358"/>
    <w:rsid w:val="0039222B"/>
    <w:rsid w:val="00393EA8"/>
    <w:rsid w:val="00394059"/>
    <w:rsid w:val="00394F5D"/>
    <w:rsid w:val="00395611"/>
    <w:rsid w:val="003957A2"/>
    <w:rsid w:val="003958B2"/>
    <w:rsid w:val="0039596D"/>
    <w:rsid w:val="00396DC7"/>
    <w:rsid w:val="003A1E19"/>
    <w:rsid w:val="003A550D"/>
    <w:rsid w:val="003B0204"/>
    <w:rsid w:val="003B3224"/>
    <w:rsid w:val="003B4AA9"/>
    <w:rsid w:val="003B5441"/>
    <w:rsid w:val="003B5A47"/>
    <w:rsid w:val="003B78E1"/>
    <w:rsid w:val="003C13F3"/>
    <w:rsid w:val="003C15F5"/>
    <w:rsid w:val="003C1CAC"/>
    <w:rsid w:val="003C2E19"/>
    <w:rsid w:val="003C3376"/>
    <w:rsid w:val="003C3423"/>
    <w:rsid w:val="003C3D35"/>
    <w:rsid w:val="003C4058"/>
    <w:rsid w:val="003C57E6"/>
    <w:rsid w:val="003D0395"/>
    <w:rsid w:val="003D0701"/>
    <w:rsid w:val="003D3F1D"/>
    <w:rsid w:val="003D41A5"/>
    <w:rsid w:val="003D5F9A"/>
    <w:rsid w:val="003D75FA"/>
    <w:rsid w:val="003E18F6"/>
    <w:rsid w:val="003E2754"/>
    <w:rsid w:val="003E32CB"/>
    <w:rsid w:val="003E34A5"/>
    <w:rsid w:val="003E41A4"/>
    <w:rsid w:val="003E51BE"/>
    <w:rsid w:val="003E705F"/>
    <w:rsid w:val="003F0038"/>
    <w:rsid w:val="003F23AE"/>
    <w:rsid w:val="003F253F"/>
    <w:rsid w:val="003F3BD0"/>
    <w:rsid w:val="003F6FC4"/>
    <w:rsid w:val="003F7775"/>
    <w:rsid w:val="003F7F6C"/>
    <w:rsid w:val="004011DB"/>
    <w:rsid w:val="00401B03"/>
    <w:rsid w:val="00402A12"/>
    <w:rsid w:val="00402D43"/>
    <w:rsid w:val="00412022"/>
    <w:rsid w:val="00412A37"/>
    <w:rsid w:val="00412D17"/>
    <w:rsid w:val="004138B6"/>
    <w:rsid w:val="004157C9"/>
    <w:rsid w:val="004164C6"/>
    <w:rsid w:val="0041775F"/>
    <w:rsid w:val="004222DE"/>
    <w:rsid w:val="00422333"/>
    <w:rsid w:val="00423041"/>
    <w:rsid w:val="004261F8"/>
    <w:rsid w:val="00426D91"/>
    <w:rsid w:val="004327E2"/>
    <w:rsid w:val="00432C13"/>
    <w:rsid w:val="00432D77"/>
    <w:rsid w:val="00432DC3"/>
    <w:rsid w:val="00432EE4"/>
    <w:rsid w:val="004353EF"/>
    <w:rsid w:val="00435648"/>
    <w:rsid w:val="00437E5B"/>
    <w:rsid w:val="00441F02"/>
    <w:rsid w:val="00443643"/>
    <w:rsid w:val="004451DB"/>
    <w:rsid w:val="00445719"/>
    <w:rsid w:val="00445ABA"/>
    <w:rsid w:val="00450E1B"/>
    <w:rsid w:val="004518FD"/>
    <w:rsid w:val="00452CCD"/>
    <w:rsid w:val="0045321A"/>
    <w:rsid w:val="00454B70"/>
    <w:rsid w:val="004552E4"/>
    <w:rsid w:val="00455B7F"/>
    <w:rsid w:val="00455DCD"/>
    <w:rsid w:val="00456ECD"/>
    <w:rsid w:val="00457D9A"/>
    <w:rsid w:val="0046040B"/>
    <w:rsid w:val="0046601A"/>
    <w:rsid w:val="004662D3"/>
    <w:rsid w:val="0047709E"/>
    <w:rsid w:val="004800B6"/>
    <w:rsid w:val="00481DF8"/>
    <w:rsid w:val="004834FC"/>
    <w:rsid w:val="00483FD1"/>
    <w:rsid w:val="004855C1"/>
    <w:rsid w:val="004864C4"/>
    <w:rsid w:val="00486753"/>
    <w:rsid w:val="004869AB"/>
    <w:rsid w:val="00487AB1"/>
    <w:rsid w:val="00490E95"/>
    <w:rsid w:val="0049276B"/>
    <w:rsid w:val="00493292"/>
    <w:rsid w:val="004932F0"/>
    <w:rsid w:val="0049360C"/>
    <w:rsid w:val="00494C17"/>
    <w:rsid w:val="004A0925"/>
    <w:rsid w:val="004A3EB6"/>
    <w:rsid w:val="004A4577"/>
    <w:rsid w:val="004A4E58"/>
    <w:rsid w:val="004B0ECE"/>
    <w:rsid w:val="004B1A3C"/>
    <w:rsid w:val="004B2F9F"/>
    <w:rsid w:val="004B3715"/>
    <w:rsid w:val="004B3F28"/>
    <w:rsid w:val="004B4406"/>
    <w:rsid w:val="004B472C"/>
    <w:rsid w:val="004B4B23"/>
    <w:rsid w:val="004B56A7"/>
    <w:rsid w:val="004B7B12"/>
    <w:rsid w:val="004C2035"/>
    <w:rsid w:val="004C57F1"/>
    <w:rsid w:val="004C75A6"/>
    <w:rsid w:val="004D0910"/>
    <w:rsid w:val="004D1B79"/>
    <w:rsid w:val="004D1F51"/>
    <w:rsid w:val="004D31FF"/>
    <w:rsid w:val="004D5DC6"/>
    <w:rsid w:val="004D6A8B"/>
    <w:rsid w:val="004D7311"/>
    <w:rsid w:val="004E1761"/>
    <w:rsid w:val="004E2715"/>
    <w:rsid w:val="004E2C96"/>
    <w:rsid w:val="004E2FB0"/>
    <w:rsid w:val="004E4457"/>
    <w:rsid w:val="004E5AF7"/>
    <w:rsid w:val="004E5C44"/>
    <w:rsid w:val="004E6E0D"/>
    <w:rsid w:val="004F0662"/>
    <w:rsid w:val="004F2B90"/>
    <w:rsid w:val="004F2F09"/>
    <w:rsid w:val="004F4A14"/>
    <w:rsid w:val="005008D4"/>
    <w:rsid w:val="005011B2"/>
    <w:rsid w:val="00501F93"/>
    <w:rsid w:val="00504DD6"/>
    <w:rsid w:val="00507C69"/>
    <w:rsid w:val="00514687"/>
    <w:rsid w:val="00514BF7"/>
    <w:rsid w:val="005163B6"/>
    <w:rsid w:val="005164C9"/>
    <w:rsid w:val="005176CB"/>
    <w:rsid w:val="005212A4"/>
    <w:rsid w:val="005256DC"/>
    <w:rsid w:val="005265AD"/>
    <w:rsid w:val="00527295"/>
    <w:rsid w:val="00530EF7"/>
    <w:rsid w:val="005346B7"/>
    <w:rsid w:val="00535B35"/>
    <w:rsid w:val="00535DB5"/>
    <w:rsid w:val="005402E0"/>
    <w:rsid w:val="005412F3"/>
    <w:rsid w:val="00542368"/>
    <w:rsid w:val="00543FE8"/>
    <w:rsid w:val="00545BF8"/>
    <w:rsid w:val="00551B6B"/>
    <w:rsid w:val="0055373F"/>
    <w:rsid w:val="00553D47"/>
    <w:rsid w:val="00557759"/>
    <w:rsid w:val="00557E76"/>
    <w:rsid w:val="0056172D"/>
    <w:rsid w:val="005625D0"/>
    <w:rsid w:val="0056373B"/>
    <w:rsid w:val="005663B8"/>
    <w:rsid w:val="00566848"/>
    <w:rsid w:val="005709BE"/>
    <w:rsid w:val="00570DCB"/>
    <w:rsid w:val="0057135E"/>
    <w:rsid w:val="005717B9"/>
    <w:rsid w:val="00571A4E"/>
    <w:rsid w:val="005722DE"/>
    <w:rsid w:val="005725C1"/>
    <w:rsid w:val="0057263E"/>
    <w:rsid w:val="00573F6C"/>
    <w:rsid w:val="00576DBB"/>
    <w:rsid w:val="00577CF4"/>
    <w:rsid w:val="0058070F"/>
    <w:rsid w:val="00580BB9"/>
    <w:rsid w:val="00581CFB"/>
    <w:rsid w:val="00583215"/>
    <w:rsid w:val="00583767"/>
    <w:rsid w:val="005847D8"/>
    <w:rsid w:val="00584FDE"/>
    <w:rsid w:val="005926AC"/>
    <w:rsid w:val="0059317F"/>
    <w:rsid w:val="005944DB"/>
    <w:rsid w:val="00595836"/>
    <w:rsid w:val="00596E79"/>
    <w:rsid w:val="005970E3"/>
    <w:rsid w:val="005A0A83"/>
    <w:rsid w:val="005A1B1B"/>
    <w:rsid w:val="005A2666"/>
    <w:rsid w:val="005A2D65"/>
    <w:rsid w:val="005A53EE"/>
    <w:rsid w:val="005A5632"/>
    <w:rsid w:val="005A56E2"/>
    <w:rsid w:val="005A6265"/>
    <w:rsid w:val="005B0EF1"/>
    <w:rsid w:val="005B1ECD"/>
    <w:rsid w:val="005B2007"/>
    <w:rsid w:val="005B2902"/>
    <w:rsid w:val="005B2EFC"/>
    <w:rsid w:val="005B33A0"/>
    <w:rsid w:val="005B53B7"/>
    <w:rsid w:val="005B53FF"/>
    <w:rsid w:val="005B5BEF"/>
    <w:rsid w:val="005B753E"/>
    <w:rsid w:val="005C08C2"/>
    <w:rsid w:val="005C6ED3"/>
    <w:rsid w:val="005D1DF3"/>
    <w:rsid w:val="005D49CC"/>
    <w:rsid w:val="005E03E2"/>
    <w:rsid w:val="005E7CCC"/>
    <w:rsid w:val="005F0653"/>
    <w:rsid w:val="005F17D1"/>
    <w:rsid w:val="005F1895"/>
    <w:rsid w:val="005F4833"/>
    <w:rsid w:val="005F523B"/>
    <w:rsid w:val="005F5878"/>
    <w:rsid w:val="005F7DD6"/>
    <w:rsid w:val="00602E17"/>
    <w:rsid w:val="00607B11"/>
    <w:rsid w:val="00612C5E"/>
    <w:rsid w:val="00614897"/>
    <w:rsid w:val="006148BA"/>
    <w:rsid w:val="006160F0"/>
    <w:rsid w:val="00616A5B"/>
    <w:rsid w:val="00616EE1"/>
    <w:rsid w:val="006175C6"/>
    <w:rsid w:val="00617CAD"/>
    <w:rsid w:val="00620033"/>
    <w:rsid w:val="006222BA"/>
    <w:rsid w:val="00622CCA"/>
    <w:rsid w:val="00623FA3"/>
    <w:rsid w:val="006248DE"/>
    <w:rsid w:val="00624908"/>
    <w:rsid w:val="00625891"/>
    <w:rsid w:val="006317BB"/>
    <w:rsid w:val="00635D1A"/>
    <w:rsid w:val="0063653A"/>
    <w:rsid w:val="00642317"/>
    <w:rsid w:val="00645EC0"/>
    <w:rsid w:val="006516B5"/>
    <w:rsid w:val="00652B8E"/>
    <w:rsid w:val="00657817"/>
    <w:rsid w:val="00660292"/>
    <w:rsid w:val="00662341"/>
    <w:rsid w:val="0066509F"/>
    <w:rsid w:val="00667BD4"/>
    <w:rsid w:val="00670D2D"/>
    <w:rsid w:val="006717F3"/>
    <w:rsid w:val="00671F53"/>
    <w:rsid w:val="006730B5"/>
    <w:rsid w:val="0067421C"/>
    <w:rsid w:val="00674620"/>
    <w:rsid w:val="00674800"/>
    <w:rsid w:val="006761EE"/>
    <w:rsid w:val="00676EC6"/>
    <w:rsid w:val="006775C5"/>
    <w:rsid w:val="00683750"/>
    <w:rsid w:val="0068592E"/>
    <w:rsid w:val="00685C99"/>
    <w:rsid w:val="00686B72"/>
    <w:rsid w:val="006873C8"/>
    <w:rsid w:val="00690FE3"/>
    <w:rsid w:val="006917AD"/>
    <w:rsid w:val="00691962"/>
    <w:rsid w:val="00692135"/>
    <w:rsid w:val="006923A3"/>
    <w:rsid w:val="006938D1"/>
    <w:rsid w:val="006952AF"/>
    <w:rsid w:val="006970AF"/>
    <w:rsid w:val="006A042F"/>
    <w:rsid w:val="006A0B72"/>
    <w:rsid w:val="006A0C07"/>
    <w:rsid w:val="006A1EAD"/>
    <w:rsid w:val="006A306D"/>
    <w:rsid w:val="006A368E"/>
    <w:rsid w:val="006A63B2"/>
    <w:rsid w:val="006B00D1"/>
    <w:rsid w:val="006B4255"/>
    <w:rsid w:val="006B432B"/>
    <w:rsid w:val="006B4C0F"/>
    <w:rsid w:val="006B57C7"/>
    <w:rsid w:val="006B7BB6"/>
    <w:rsid w:val="006C021B"/>
    <w:rsid w:val="006C146D"/>
    <w:rsid w:val="006C3B5A"/>
    <w:rsid w:val="006C4854"/>
    <w:rsid w:val="006D17CD"/>
    <w:rsid w:val="006D223F"/>
    <w:rsid w:val="006D254F"/>
    <w:rsid w:val="006D458E"/>
    <w:rsid w:val="006D4991"/>
    <w:rsid w:val="006D5962"/>
    <w:rsid w:val="006D5C93"/>
    <w:rsid w:val="006D7DB0"/>
    <w:rsid w:val="006E24E8"/>
    <w:rsid w:val="006E54D4"/>
    <w:rsid w:val="006F2A51"/>
    <w:rsid w:val="006F3BF1"/>
    <w:rsid w:val="006F4098"/>
    <w:rsid w:val="006F4FBB"/>
    <w:rsid w:val="006F5FCF"/>
    <w:rsid w:val="006F651C"/>
    <w:rsid w:val="006F70AE"/>
    <w:rsid w:val="007015F6"/>
    <w:rsid w:val="00702442"/>
    <w:rsid w:val="007030D8"/>
    <w:rsid w:val="0070310B"/>
    <w:rsid w:val="00705825"/>
    <w:rsid w:val="00711FAF"/>
    <w:rsid w:val="00712707"/>
    <w:rsid w:val="0071472C"/>
    <w:rsid w:val="00715383"/>
    <w:rsid w:val="00716B0A"/>
    <w:rsid w:val="007170D5"/>
    <w:rsid w:val="00717484"/>
    <w:rsid w:val="00720CF0"/>
    <w:rsid w:val="00720E6D"/>
    <w:rsid w:val="007210AC"/>
    <w:rsid w:val="00721159"/>
    <w:rsid w:val="00721FEF"/>
    <w:rsid w:val="0072284A"/>
    <w:rsid w:val="00723D05"/>
    <w:rsid w:val="007261F3"/>
    <w:rsid w:val="00727137"/>
    <w:rsid w:val="00727413"/>
    <w:rsid w:val="00727A3E"/>
    <w:rsid w:val="00727EC4"/>
    <w:rsid w:val="007309BA"/>
    <w:rsid w:val="00730A35"/>
    <w:rsid w:val="00731EF0"/>
    <w:rsid w:val="00732763"/>
    <w:rsid w:val="00733FB4"/>
    <w:rsid w:val="0073544F"/>
    <w:rsid w:val="007367E3"/>
    <w:rsid w:val="00740723"/>
    <w:rsid w:val="00741773"/>
    <w:rsid w:val="007417A5"/>
    <w:rsid w:val="007509C0"/>
    <w:rsid w:val="00751921"/>
    <w:rsid w:val="00751B00"/>
    <w:rsid w:val="007521ED"/>
    <w:rsid w:val="00752848"/>
    <w:rsid w:val="00752C39"/>
    <w:rsid w:val="00752D7E"/>
    <w:rsid w:val="0075318B"/>
    <w:rsid w:val="00753A29"/>
    <w:rsid w:val="00753EFE"/>
    <w:rsid w:val="00755CBC"/>
    <w:rsid w:val="00757AA2"/>
    <w:rsid w:val="00761071"/>
    <w:rsid w:val="00761E14"/>
    <w:rsid w:val="00762A13"/>
    <w:rsid w:val="00762F9A"/>
    <w:rsid w:val="00763AF7"/>
    <w:rsid w:val="00765399"/>
    <w:rsid w:val="00765D03"/>
    <w:rsid w:val="0076629A"/>
    <w:rsid w:val="00766EDA"/>
    <w:rsid w:val="007673B8"/>
    <w:rsid w:val="0076786F"/>
    <w:rsid w:val="007712A3"/>
    <w:rsid w:val="00773202"/>
    <w:rsid w:val="00773B46"/>
    <w:rsid w:val="007742D9"/>
    <w:rsid w:val="00774C25"/>
    <w:rsid w:val="00775667"/>
    <w:rsid w:val="007758E3"/>
    <w:rsid w:val="00775AD1"/>
    <w:rsid w:val="007808DA"/>
    <w:rsid w:val="00780F9E"/>
    <w:rsid w:val="00781AA7"/>
    <w:rsid w:val="00782F42"/>
    <w:rsid w:val="00783C24"/>
    <w:rsid w:val="0078484F"/>
    <w:rsid w:val="00790E20"/>
    <w:rsid w:val="00790FCB"/>
    <w:rsid w:val="00791996"/>
    <w:rsid w:val="0079242F"/>
    <w:rsid w:val="007943B9"/>
    <w:rsid w:val="00794C04"/>
    <w:rsid w:val="0079508F"/>
    <w:rsid w:val="007958E6"/>
    <w:rsid w:val="00796C09"/>
    <w:rsid w:val="00797E5A"/>
    <w:rsid w:val="007A20CE"/>
    <w:rsid w:val="007A2637"/>
    <w:rsid w:val="007A2D77"/>
    <w:rsid w:val="007A44C6"/>
    <w:rsid w:val="007A4984"/>
    <w:rsid w:val="007A4A12"/>
    <w:rsid w:val="007A57CD"/>
    <w:rsid w:val="007A5A18"/>
    <w:rsid w:val="007A62F9"/>
    <w:rsid w:val="007A7F6E"/>
    <w:rsid w:val="007B200E"/>
    <w:rsid w:val="007B336F"/>
    <w:rsid w:val="007B498C"/>
    <w:rsid w:val="007B6242"/>
    <w:rsid w:val="007B6BB3"/>
    <w:rsid w:val="007B71C2"/>
    <w:rsid w:val="007B7D43"/>
    <w:rsid w:val="007B7EB7"/>
    <w:rsid w:val="007C013C"/>
    <w:rsid w:val="007C0273"/>
    <w:rsid w:val="007C2608"/>
    <w:rsid w:val="007C2943"/>
    <w:rsid w:val="007C2B8B"/>
    <w:rsid w:val="007C359B"/>
    <w:rsid w:val="007C6EDB"/>
    <w:rsid w:val="007D0512"/>
    <w:rsid w:val="007D2C64"/>
    <w:rsid w:val="007D3C3A"/>
    <w:rsid w:val="007D4792"/>
    <w:rsid w:val="007D4EC8"/>
    <w:rsid w:val="007D6163"/>
    <w:rsid w:val="007E0261"/>
    <w:rsid w:val="007E059E"/>
    <w:rsid w:val="007E0BC9"/>
    <w:rsid w:val="007E3C29"/>
    <w:rsid w:val="007E509F"/>
    <w:rsid w:val="007E542B"/>
    <w:rsid w:val="007E5AFE"/>
    <w:rsid w:val="007F0431"/>
    <w:rsid w:val="007F067E"/>
    <w:rsid w:val="007F0CD5"/>
    <w:rsid w:val="007F0F89"/>
    <w:rsid w:val="007F1632"/>
    <w:rsid w:val="007F304F"/>
    <w:rsid w:val="007F3AE8"/>
    <w:rsid w:val="007F3ED5"/>
    <w:rsid w:val="007F6BEF"/>
    <w:rsid w:val="008006E9"/>
    <w:rsid w:val="00800D11"/>
    <w:rsid w:val="008037B0"/>
    <w:rsid w:val="00804846"/>
    <w:rsid w:val="008053F9"/>
    <w:rsid w:val="00805DD6"/>
    <w:rsid w:val="00807251"/>
    <w:rsid w:val="00807C63"/>
    <w:rsid w:val="00810EE0"/>
    <w:rsid w:val="00811B30"/>
    <w:rsid w:val="0081223D"/>
    <w:rsid w:val="00812CE1"/>
    <w:rsid w:val="00812D2B"/>
    <w:rsid w:val="00813017"/>
    <w:rsid w:val="0081410E"/>
    <w:rsid w:val="0081571E"/>
    <w:rsid w:val="0081584F"/>
    <w:rsid w:val="00815C87"/>
    <w:rsid w:val="008162FD"/>
    <w:rsid w:val="00816670"/>
    <w:rsid w:val="008176A7"/>
    <w:rsid w:val="00821C39"/>
    <w:rsid w:val="0082407D"/>
    <w:rsid w:val="00830922"/>
    <w:rsid w:val="00833944"/>
    <w:rsid w:val="008373E5"/>
    <w:rsid w:val="00837F6C"/>
    <w:rsid w:val="00840BA0"/>
    <w:rsid w:val="008418D2"/>
    <w:rsid w:val="00842928"/>
    <w:rsid w:val="008442B2"/>
    <w:rsid w:val="00846E43"/>
    <w:rsid w:val="0085075E"/>
    <w:rsid w:val="00851B16"/>
    <w:rsid w:val="0085269A"/>
    <w:rsid w:val="00852AAB"/>
    <w:rsid w:val="00853F55"/>
    <w:rsid w:val="00855A9A"/>
    <w:rsid w:val="00856609"/>
    <w:rsid w:val="00857896"/>
    <w:rsid w:val="00861B43"/>
    <w:rsid w:val="00861C6C"/>
    <w:rsid w:val="00861F61"/>
    <w:rsid w:val="008632E2"/>
    <w:rsid w:val="00863B56"/>
    <w:rsid w:val="0086481F"/>
    <w:rsid w:val="00871856"/>
    <w:rsid w:val="00872D28"/>
    <w:rsid w:val="00875EB3"/>
    <w:rsid w:val="00876037"/>
    <w:rsid w:val="008763F6"/>
    <w:rsid w:val="00877F0B"/>
    <w:rsid w:val="00881A7D"/>
    <w:rsid w:val="00884347"/>
    <w:rsid w:val="0089017D"/>
    <w:rsid w:val="00890D7B"/>
    <w:rsid w:val="008911FF"/>
    <w:rsid w:val="00891FA8"/>
    <w:rsid w:val="00893269"/>
    <w:rsid w:val="008944A6"/>
    <w:rsid w:val="008946F0"/>
    <w:rsid w:val="00894851"/>
    <w:rsid w:val="0089718C"/>
    <w:rsid w:val="00897A98"/>
    <w:rsid w:val="00897D98"/>
    <w:rsid w:val="008A0A10"/>
    <w:rsid w:val="008A0D44"/>
    <w:rsid w:val="008A1AB3"/>
    <w:rsid w:val="008A20ED"/>
    <w:rsid w:val="008A3B36"/>
    <w:rsid w:val="008A5AD9"/>
    <w:rsid w:val="008A6277"/>
    <w:rsid w:val="008B265B"/>
    <w:rsid w:val="008B2E80"/>
    <w:rsid w:val="008B7764"/>
    <w:rsid w:val="008B7E1B"/>
    <w:rsid w:val="008B7EA9"/>
    <w:rsid w:val="008C053B"/>
    <w:rsid w:val="008C13EC"/>
    <w:rsid w:val="008C31A2"/>
    <w:rsid w:val="008C34E4"/>
    <w:rsid w:val="008C3810"/>
    <w:rsid w:val="008C3C62"/>
    <w:rsid w:val="008C42E7"/>
    <w:rsid w:val="008C61A5"/>
    <w:rsid w:val="008D25DD"/>
    <w:rsid w:val="008D6160"/>
    <w:rsid w:val="008D6FAF"/>
    <w:rsid w:val="008E21EC"/>
    <w:rsid w:val="008E23FA"/>
    <w:rsid w:val="008E31F0"/>
    <w:rsid w:val="008E3E2E"/>
    <w:rsid w:val="008E3F78"/>
    <w:rsid w:val="008E462F"/>
    <w:rsid w:val="008E7262"/>
    <w:rsid w:val="008E7B07"/>
    <w:rsid w:val="008F0921"/>
    <w:rsid w:val="008F3829"/>
    <w:rsid w:val="008F3BC2"/>
    <w:rsid w:val="008F6500"/>
    <w:rsid w:val="008F758C"/>
    <w:rsid w:val="0090201A"/>
    <w:rsid w:val="00902789"/>
    <w:rsid w:val="009035F3"/>
    <w:rsid w:val="00904F48"/>
    <w:rsid w:val="00907945"/>
    <w:rsid w:val="00913393"/>
    <w:rsid w:val="00913645"/>
    <w:rsid w:val="009155FC"/>
    <w:rsid w:val="0091654A"/>
    <w:rsid w:val="00916876"/>
    <w:rsid w:val="009172F1"/>
    <w:rsid w:val="00917579"/>
    <w:rsid w:val="00920226"/>
    <w:rsid w:val="0092072B"/>
    <w:rsid w:val="00921EBA"/>
    <w:rsid w:val="00923862"/>
    <w:rsid w:val="00924FED"/>
    <w:rsid w:val="009278B3"/>
    <w:rsid w:val="00927B82"/>
    <w:rsid w:val="00930724"/>
    <w:rsid w:val="00930EB1"/>
    <w:rsid w:val="00931C33"/>
    <w:rsid w:val="009321B7"/>
    <w:rsid w:val="009326E3"/>
    <w:rsid w:val="00933D4C"/>
    <w:rsid w:val="0094047F"/>
    <w:rsid w:val="009421B2"/>
    <w:rsid w:val="00942C14"/>
    <w:rsid w:val="00943B58"/>
    <w:rsid w:val="00944CA0"/>
    <w:rsid w:val="00945B0D"/>
    <w:rsid w:val="00945B41"/>
    <w:rsid w:val="0094640B"/>
    <w:rsid w:val="00947E39"/>
    <w:rsid w:val="00950A8D"/>
    <w:rsid w:val="00950BA6"/>
    <w:rsid w:val="0095112E"/>
    <w:rsid w:val="00953604"/>
    <w:rsid w:val="00954691"/>
    <w:rsid w:val="0095495B"/>
    <w:rsid w:val="00955838"/>
    <w:rsid w:val="00955D76"/>
    <w:rsid w:val="00956AE8"/>
    <w:rsid w:val="00957421"/>
    <w:rsid w:val="00961068"/>
    <w:rsid w:val="00961E84"/>
    <w:rsid w:val="0096205E"/>
    <w:rsid w:val="009627B9"/>
    <w:rsid w:val="009627F6"/>
    <w:rsid w:val="00963887"/>
    <w:rsid w:val="00963C1C"/>
    <w:rsid w:val="009645DF"/>
    <w:rsid w:val="00971AFD"/>
    <w:rsid w:val="00973493"/>
    <w:rsid w:val="00974E87"/>
    <w:rsid w:val="009761D4"/>
    <w:rsid w:val="009774CE"/>
    <w:rsid w:val="00977595"/>
    <w:rsid w:val="0097799E"/>
    <w:rsid w:val="00980198"/>
    <w:rsid w:val="00980B1E"/>
    <w:rsid w:val="00981FA4"/>
    <w:rsid w:val="009837AB"/>
    <w:rsid w:val="009842C5"/>
    <w:rsid w:val="009859A5"/>
    <w:rsid w:val="00987CA3"/>
    <w:rsid w:val="00987D65"/>
    <w:rsid w:val="009918DE"/>
    <w:rsid w:val="00991C55"/>
    <w:rsid w:val="009948E6"/>
    <w:rsid w:val="0099546B"/>
    <w:rsid w:val="00995560"/>
    <w:rsid w:val="00997C35"/>
    <w:rsid w:val="009A12FA"/>
    <w:rsid w:val="009A1A36"/>
    <w:rsid w:val="009A466C"/>
    <w:rsid w:val="009A48AE"/>
    <w:rsid w:val="009B0447"/>
    <w:rsid w:val="009B1148"/>
    <w:rsid w:val="009B2295"/>
    <w:rsid w:val="009B3779"/>
    <w:rsid w:val="009B3EC4"/>
    <w:rsid w:val="009B77B6"/>
    <w:rsid w:val="009C0228"/>
    <w:rsid w:val="009C0E6C"/>
    <w:rsid w:val="009C229C"/>
    <w:rsid w:val="009C2BA3"/>
    <w:rsid w:val="009C2F50"/>
    <w:rsid w:val="009C6714"/>
    <w:rsid w:val="009C7DFC"/>
    <w:rsid w:val="009D2033"/>
    <w:rsid w:val="009D2AE6"/>
    <w:rsid w:val="009D45E8"/>
    <w:rsid w:val="009D478B"/>
    <w:rsid w:val="009D58D7"/>
    <w:rsid w:val="009D5989"/>
    <w:rsid w:val="009D6611"/>
    <w:rsid w:val="009D6716"/>
    <w:rsid w:val="009D6EA0"/>
    <w:rsid w:val="009E0A86"/>
    <w:rsid w:val="009E19A0"/>
    <w:rsid w:val="009E1CD8"/>
    <w:rsid w:val="009E23F4"/>
    <w:rsid w:val="009E5BAC"/>
    <w:rsid w:val="009F04E1"/>
    <w:rsid w:val="009F2619"/>
    <w:rsid w:val="009F31E5"/>
    <w:rsid w:val="009F42A7"/>
    <w:rsid w:val="009F4D14"/>
    <w:rsid w:val="009F5531"/>
    <w:rsid w:val="009F5831"/>
    <w:rsid w:val="009F5927"/>
    <w:rsid w:val="009F6160"/>
    <w:rsid w:val="009F7CDE"/>
    <w:rsid w:val="00A004D9"/>
    <w:rsid w:val="00A033D1"/>
    <w:rsid w:val="00A03AE3"/>
    <w:rsid w:val="00A04C15"/>
    <w:rsid w:val="00A04CE1"/>
    <w:rsid w:val="00A058AE"/>
    <w:rsid w:val="00A05DAE"/>
    <w:rsid w:val="00A06F24"/>
    <w:rsid w:val="00A107C4"/>
    <w:rsid w:val="00A1133E"/>
    <w:rsid w:val="00A12AD3"/>
    <w:rsid w:val="00A1301B"/>
    <w:rsid w:val="00A13AC4"/>
    <w:rsid w:val="00A140FA"/>
    <w:rsid w:val="00A14822"/>
    <w:rsid w:val="00A16E32"/>
    <w:rsid w:val="00A209B1"/>
    <w:rsid w:val="00A20A67"/>
    <w:rsid w:val="00A22379"/>
    <w:rsid w:val="00A22B20"/>
    <w:rsid w:val="00A24BC3"/>
    <w:rsid w:val="00A254D9"/>
    <w:rsid w:val="00A2616B"/>
    <w:rsid w:val="00A2663A"/>
    <w:rsid w:val="00A2766D"/>
    <w:rsid w:val="00A27980"/>
    <w:rsid w:val="00A27A5D"/>
    <w:rsid w:val="00A30701"/>
    <w:rsid w:val="00A325ED"/>
    <w:rsid w:val="00A32BFD"/>
    <w:rsid w:val="00A32F52"/>
    <w:rsid w:val="00A33B27"/>
    <w:rsid w:val="00A34EA7"/>
    <w:rsid w:val="00A34FDC"/>
    <w:rsid w:val="00A357EA"/>
    <w:rsid w:val="00A35A18"/>
    <w:rsid w:val="00A41DC0"/>
    <w:rsid w:val="00A429D2"/>
    <w:rsid w:val="00A445C1"/>
    <w:rsid w:val="00A44E3A"/>
    <w:rsid w:val="00A464F8"/>
    <w:rsid w:val="00A51114"/>
    <w:rsid w:val="00A56210"/>
    <w:rsid w:val="00A56D13"/>
    <w:rsid w:val="00A575EE"/>
    <w:rsid w:val="00A57FC5"/>
    <w:rsid w:val="00A6005B"/>
    <w:rsid w:val="00A61096"/>
    <w:rsid w:val="00A628DD"/>
    <w:rsid w:val="00A67CC1"/>
    <w:rsid w:val="00A70494"/>
    <w:rsid w:val="00A71003"/>
    <w:rsid w:val="00A72465"/>
    <w:rsid w:val="00A73036"/>
    <w:rsid w:val="00A7312B"/>
    <w:rsid w:val="00A7347C"/>
    <w:rsid w:val="00A76495"/>
    <w:rsid w:val="00A765E1"/>
    <w:rsid w:val="00A81376"/>
    <w:rsid w:val="00A81A2B"/>
    <w:rsid w:val="00A82388"/>
    <w:rsid w:val="00A83F0E"/>
    <w:rsid w:val="00A842F5"/>
    <w:rsid w:val="00A854FF"/>
    <w:rsid w:val="00A86EDA"/>
    <w:rsid w:val="00A86FC3"/>
    <w:rsid w:val="00A873FA"/>
    <w:rsid w:val="00A9096C"/>
    <w:rsid w:val="00A92D13"/>
    <w:rsid w:val="00A94510"/>
    <w:rsid w:val="00A95143"/>
    <w:rsid w:val="00A95651"/>
    <w:rsid w:val="00A96B7E"/>
    <w:rsid w:val="00A978C9"/>
    <w:rsid w:val="00AA1FD4"/>
    <w:rsid w:val="00AA3472"/>
    <w:rsid w:val="00AA72BA"/>
    <w:rsid w:val="00AA7A6F"/>
    <w:rsid w:val="00AB102B"/>
    <w:rsid w:val="00AB1D26"/>
    <w:rsid w:val="00AB1F4C"/>
    <w:rsid w:val="00AB3139"/>
    <w:rsid w:val="00AB3320"/>
    <w:rsid w:val="00AB42BC"/>
    <w:rsid w:val="00AB6D80"/>
    <w:rsid w:val="00AC131E"/>
    <w:rsid w:val="00AC230E"/>
    <w:rsid w:val="00AC2425"/>
    <w:rsid w:val="00AC4D5D"/>
    <w:rsid w:val="00AC5243"/>
    <w:rsid w:val="00AD0204"/>
    <w:rsid w:val="00AD46F3"/>
    <w:rsid w:val="00AD485B"/>
    <w:rsid w:val="00AD4F1A"/>
    <w:rsid w:val="00AD5F54"/>
    <w:rsid w:val="00AD79F4"/>
    <w:rsid w:val="00AE05D6"/>
    <w:rsid w:val="00AE315A"/>
    <w:rsid w:val="00AE32AF"/>
    <w:rsid w:val="00AE44AA"/>
    <w:rsid w:val="00AE54BF"/>
    <w:rsid w:val="00AF1644"/>
    <w:rsid w:val="00AF1EAC"/>
    <w:rsid w:val="00AF2261"/>
    <w:rsid w:val="00AF7334"/>
    <w:rsid w:val="00B038C6"/>
    <w:rsid w:val="00B041F9"/>
    <w:rsid w:val="00B04431"/>
    <w:rsid w:val="00B04823"/>
    <w:rsid w:val="00B06BF8"/>
    <w:rsid w:val="00B1061C"/>
    <w:rsid w:val="00B10AFA"/>
    <w:rsid w:val="00B15556"/>
    <w:rsid w:val="00B15899"/>
    <w:rsid w:val="00B16D2E"/>
    <w:rsid w:val="00B22ED3"/>
    <w:rsid w:val="00B23087"/>
    <w:rsid w:val="00B23639"/>
    <w:rsid w:val="00B23A8C"/>
    <w:rsid w:val="00B2526F"/>
    <w:rsid w:val="00B26FD6"/>
    <w:rsid w:val="00B30758"/>
    <w:rsid w:val="00B30CEA"/>
    <w:rsid w:val="00B34502"/>
    <w:rsid w:val="00B3518D"/>
    <w:rsid w:val="00B35433"/>
    <w:rsid w:val="00B356FA"/>
    <w:rsid w:val="00B35B89"/>
    <w:rsid w:val="00B366D8"/>
    <w:rsid w:val="00B37089"/>
    <w:rsid w:val="00B37418"/>
    <w:rsid w:val="00B403D1"/>
    <w:rsid w:val="00B40749"/>
    <w:rsid w:val="00B43211"/>
    <w:rsid w:val="00B4517E"/>
    <w:rsid w:val="00B45F72"/>
    <w:rsid w:val="00B47EDD"/>
    <w:rsid w:val="00B47FF5"/>
    <w:rsid w:val="00B51CC4"/>
    <w:rsid w:val="00B523F2"/>
    <w:rsid w:val="00B543C1"/>
    <w:rsid w:val="00B54FAB"/>
    <w:rsid w:val="00B55B88"/>
    <w:rsid w:val="00B55BD6"/>
    <w:rsid w:val="00B569C0"/>
    <w:rsid w:val="00B62B40"/>
    <w:rsid w:val="00B62F95"/>
    <w:rsid w:val="00B63E64"/>
    <w:rsid w:val="00B64AD5"/>
    <w:rsid w:val="00B65A99"/>
    <w:rsid w:val="00B66BE9"/>
    <w:rsid w:val="00B66FF3"/>
    <w:rsid w:val="00B679F8"/>
    <w:rsid w:val="00B718A4"/>
    <w:rsid w:val="00B737A0"/>
    <w:rsid w:val="00B7409A"/>
    <w:rsid w:val="00B7610D"/>
    <w:rsid w:val="00B76E9C"/>
    <w:rsid w:val="00B80FCD"/>
    <w:rsid w:val="00B81E61"/>
    <w:rsid w:val="00B8596E"/>
    <w:rsid w:val="00B86659"/>
    <w:rsid w:val="00B86A78"/>
    <w:rsid w:val="00B930E3"/>
    <w:rsid w:val="00B9466B"/>
    <w:rsid w:val="00B94D1B"/>
    <w:rsid w:val="00B95A88"/>
    <w:rsid w:val="00B97756"/>
    <w:rsid w:val="00BA0F72"/>
    <w:rsid w:val="00BA1950"/>
    <w:rsid w:val="00BA1E9D"/>
    <w:rsid w:val="00BA1F2D"/>
    <w:rsid w:val="00BA22E6"/>
    <w:rsid w:val="00BA4575"/>
    <w:rsid w:val="00BA4947"/>
    <w:rsid w:val="00BA5A26"/>
    <w:rsid w:val="00BA6E65"/>
    <w:rsid w:val="00BB00B3"/>
    <w:rsid w:val="00BB0B4E"/>
    <w:rsid w:val="00BB3254"/>
    <w:rsid w:val="00BB39B1"/>
    <w:rsid w:val="00BB48CD"/>
    <w:rsid w:val="00BB4EEC"/>
    <w:rsid w:val="00BB5C18"/>
    <w:rsid w:val="00BB5E41"/>
    <w:rsid w:val="00BB63C3"/>
    <w:rsid w:val="00BC5E06"/>
    <w:rsid w:val="00BC6897"/>
    <w:rsid w:val="00BD0621"/>
    <w:rsid w:val="00BD1E5B"/>
    <w:rsid w:val="00BD30F4"/>
    <w:rsid w:val="00BD5728"/>
    <w:rsid w:val="00BD6057"/>
    <w:rsid w:val="00BD7476"/>
    <w:rsid w:val="00BE1EE5"/>
    <w:rsid w:val="00BE3000"/>
    <w:rsid w:val="00BE5216"/>
    <w:rsid w:val="00BE5F3D"/>
    <w:rsid w:val="00BE6E3D"/>
    <w:rsid w:val="00BF1E4B"/>
    <w:rsid w:val="00BF452A"/>
    <w:rsid w:val="00BF596D"/>
    <w:rsid w:val="00BF664E"/>
    <w:rsid w:val="00BF6BD3"/>
    <w:rsid w:val="00BF6CE6"/>
    <w:rsid w:val="00BF73F6"/>
    <w:rsid w:val="00BF78A0"/>
    <w:rsid w:val="00C00E01"/>
    <w:rsid w:val="00C00F1C"/>
    <w:rsid w:val="00C02D56"/>
    <w:rsid w:val="00C069C3"/>
    <w:rsid w:val="00C136B3"/>
    <w:rsid w:val="00C14C01"/>
    <w:rsid w:val="00C17B85"/>
    <w:rsid w:val="00C20B70"/>
    <w:rsid w:val="00C222EF"/>
    <w:rsid w:val="00C23291"/>
    <w:rsid w:val="00C234F2"/>
    <w:rsid w:val="00C238EF"/>
    <w:rsid w:val="00C24695"/>
    <w:rsid w:val="00C247FA"/>
    <w:rsid w:val="00C25F8B"/>
    <w:rsid w:val="00C279CB"/>
    <w:rsid w:val="00C30F5D"/>
    <w:rsid w:val="00C3189C"/>
    <w:rsid w:val="00C32DF5"/>
    <w:rsid w:val="00C33F1C"/>
    <w:rsid w:val="00C35386"/>
    <w:rsid w:val="00C35860"/>
    <w:rsid w:val="00C36D94"/>
    <w:rsid w:val="00C406D6"/>
    <w:rsid w:val="00C418D9"/>
    <w:rsid w:val="00C419C4"/>
    <w:rsid w:val="00C42FF6"/>
    <w:rsid w:val="00C451A5"/>
    <w:rsid w:val="00C50E5D"/>
    <w:rsid w:val="00C51351"/>
    <w:rsid w:val="00C51470"/>
    <w:rsid w:val="00C53004"/>
    <w:rsid w:val="00C550A2"/>
    <w:rsid w:val="00C56801"/>
    <w:rsid w:val="00C5691D"/>
    <w:rsid w:val="00C56B57"/>
    <w:rsid w:val="00C62734"/>
    <w:rsid w:val="00C631E7"/>
    <w:rsid w:val="00C64B9F"/>
    <w:rsid w:val="00C65AB0"/>
    <w:rsid w:val="00C65B17"/>
    <w:rsid w:val="00C65D71"/>
    <w:rsid w:val="00C66867"/>
    <w:rsid w:val="00C6790D"/>
    <w:rsid w:val="00C7173C"/>
    <w:rsid w:val="00C72A00"/>
    <w:rsid w:val="00C74E28"/>
    <w:rsid w:val="00C757EC"/>
    <w:rsid w:val="00C76444"/>
    <w:rsid w:val="00C76A3B"/>
    <w:rsid w:val="00C76D47"/>
    <w:rsid w:val="00C80FFD"/>
    <w:rsid w:val="00C8345D"/>
    <w:rsid w:val="00C844E3"/>
    <w:rsid w:val="00C84A13"/>
    <w:rsid w:val="00C85667"/>
    <w:rsid w:val="00C8603D"/>
    <w:rsid w:val="00C951B3"/>
    <w:rsid w:val="00C96ADF"/>
    <w:rsid w:val="00C97685"/>
    <w:rsid w:val="00CA0F5D"/>
    <w:rsid w:val="00CA1AE0"/>
    <w:rsid w:val="00CA2B11"/>
    <w:rsid w:val="00CA420F"/>
    <w:rsid w:val="00CA55B6"/>
    <w:rsid w:val="00CA57B6"/>
    <w:rsid w:val="00CA7772"/>
    <w:rsid w:val="00CA7EDF"/>
    <w:rsid w:val="00CB08D2"/>
    <w:rsid w:val="00CB0E5E"/>
    <w:rsid w:val="00CB139C"/>
    <w:rsid w:val="00CB42AA"/>
    <w:rsid w:val="00CB52E2"/>
    <w:rsid w:val="00CB5919"/>
    <w:rsid w:val="00CB63C7"/>
    <w:rsid w:val="00CB6440"/>
    <w:rsid w:val="00CB6C57"/>
    <w:rsid w:val="00CC1352"/>
    <w:rsid w:val="00CC2289"/>
    <w:rsid w:val="00CC2A00"/>
    <w:rsid w:val="00CC726A"/>
    <w:rsid w:val="00CC7EBE"/>
    <w:rsid w:val="00CD13AB"/>
    <w:rsid w:val="00CD43BA"/>
    <w:rsid w:val="00CD78C5"/>
    <w:rsid w:val="00CD7A8B"/>
    <w:rsid w:val="00CE0A02"/>
    <w:rsid w:val="00CE11EA"/>
    <w:rsid w:val="00CE1611"/>
    <w:rsid w:val="00CE3960"/>
    <w:rsid w:val="00CE4668"/>
    <w:rsid w:val="00CE47F3"/>
    <w:rsid w:val="00CE7BEC"/>
    <w:rsid w:val="00CF2D28"/>
    <w:rsid w:val="00CF2EA3"/>
    <w:rsid w:val="00CF3526"/>
    <w:rsid w:val="00CF49CB"/>
    <w:rsid w:val="00CF6294"/>
    <w:rsid w:val="00CF67F9"/>
    <w:rsid w:val="00D00C79"/>
    <w:rsid w:val="00D01430"/>
    <w:rsid w:val="00D01A97"/>
    <w:rsid w:val="00D03351"/>
    <w:rsid w:val="00D04EE0"/>
    <w:rsid w:val="00D06C1D"/>
    <w:rsid w:val="00D0705E"/>
    <w:rsid w:val="00D070E8"/>
    <w:rsid w:val="00D10B12"/>
    <w:rsid w:val="00D10EA7"/>
    <w:rsid w:val="00D111C8"/>
    <w:rsid w:val="00D11C1B"/>
    <w:rsid w:val="00D14595"/>
    <w:rsid w:val="00D148DE"/>
    <w:rsid w:val="00D149A2"/>
    <w:rsid w:val="00D15245"/>
    <w:rsid w:val="00D15B9B"/>
    <w:rsid w:val="00D174DB"/>
    <w:rsid w:val="00D17D3A"/>
    <w:rsid w:val="00D205D0"/>
    <w:rsid w:val="00D22169"/>
    <w:rsid w:val="00D26223"/>
    <w:rsid w:val="00D27448"/>
    <w:rsid w:val="00D3293D"/>
    <w:rsid w:val="00D3382B"/>
    <w:rsid w:val="00D33880"/>
    <w:rsid w:val="00D361E7"/>
    <w:rsid w:val="00D40823"/>
    <w:rsid w:val="00D42DF3"/>
    <w:rsid w:val="00D43C3A"/>
    <w:rsid w:val="00D45A6E"/>
    <w:rsid w:val="00D464E2"/>
    <w:rsid w:val="00D47022"/>
    <w:rsid w:val="00D47250"/>
    <w:rsid w:val="00D505C7"/>
    <w:rsid w:val="00D527F5"/>
    <w:rsid w:val="00D554BC"/>
    <w:rsid w:val="00D56AD0"/>
    <w:rsid w:val="00D57998"/>
    <w:rsid w:val="00D60652"/>
    <w:rsid w:val="00D60B61"/>
    <w:rsid w:val="00D62244"/>
    <w:rsid w:val="00D636C7"/>
    <w:rsid w:val="00D6674C"/>
    <w:rsid w:val="00D700F7"/>
    <w:rsid w:val="00D72C38"/>
    <w:rsid w:val="00D76B28"/>
    <w:rsid w:val="00D778FE"/>
    <w:rsid w:val="00D80AA3"/>
    <w:rsid w:val="00D8190D"/>
    <w:rsid w:val="00D824CA"/>
    <w:rsid w:val="00D83EB5"/>
    <w:rsid w:val="00D845C3"/>
    <w:rsid w:val="00D84BC0"/>
    <w:rsid w:val="00D84FC0"/>
    <w:rsid w:val="00D9161D"/>
    <w:rsid w:val="00D95315"/>
    <w:rsid w:val="00D96A6D"/>
    <w:rsid w:val="00D97B63"/>
    <w:rsid w:val="00DA126A"/>
    <w:rsid w:val="00DA183F"/>
    <w:rsid w:val="00DA2787"/>
    <w:rsid w:val="00DA296B"/>
    <w:rsid w:val="00DA6426"/>
    <w:rsid w:val="00DA6A0E"/>
    <w:rsid w:val="00DA77A0"/>
    <w:rsid w:val="00DA7E83"/>
    <w:rsid w:val="00DB3795"/>
    <w:rsid w:val="00DB4570"/>
    <w:rsid w:val="00DB45EE"/>
    <w:rsid w:val="00DB57AC"/>
    <w:rsid w:val="00DC1446"/>
    <w:rsid w:val="00DC36D5"/>
    <w:rsid w:val="00DC7330"/>
    <w:rsid w:val="00DC7663"/>
    <w:rsid w:val="00DD0258"/>
    <w:rsid w:val="00DD0B94"/>
    <w:rsid w:val="00DD1BF4"/>
    <w:rsid w:val="00DD2DCF"/>
    <w:rsid w:val="00DD342D"/>
    <w:rsid w:val="00DD4193"/>
    <w:rsid w:val="00DD4B4F"/>
    <w:rsid w:val="00DD5FB0"/>
    <w:rsid w:val="00DD7869"/>
    <w:rsid w:val="00DD7D17"/>
    <w:rsid w:val="00DE2567"/>
    <w:rsid w:val="00DE3421"/>
    <w:rsid w:val="00DE4B15"/>
    <w:rsid w:val="00DE61B8"/>
    <w:rsid w:val="00DE6A41"/>
    <w:rsid w:val="00DF135B"/>
    <w:rsid w:val="00DF333A"/>
    <w:rsid w:val="00DF3655"/>
    <w:rsid w:val="00DF4CBF"/>
    <w:rsid w:val="00DF552B"/>
    <w:rsid w:val="00DF5D69"/>
    <w:rsid w:val="00DF734F"/>
    <w:rsid w:val="00E04F1E"/>
    <w:rsid w:val="00E0525B"/>
    <w:rsid w:val="00E061AB"/>
    <w:rsid w:val="00E06F9D"/>
    <w:rsid w:val="00E0701F"/>
    <w:rsid w:val="00E0744E"/>
    <w:rsid w:val="00E1462A"/>
    <w:rsid w:val="00E16610"/>
    <w:rsid w:val="00E173C5"/>
    <w:rsid w:val="00E20799"/>
    <w:rsid w:val="00E20809"/>
    <w:rsid w:val="00E20FF4"/>
    <w:rsid w:val="00E22C2B"/>
    <w:rsid w:val="00E23016"/>
    <w:rsid w:val="00E2347E"/>
    <w:rsid w:val="00E23948"/>
    <w:rsid w:val="00E260AA"/>
    <w:rsid w:val="00E26571"/>
    <w:rsid w:val="00E304CA"/>
    <w:rsid w:val="00E3323F"/>
    <w:rsid w:val="00E376E1"/>
    <w:rsid w:val="00E37ADC"/>
    <w:rsid w:val="00E4217F"/>
    <w:rsid w:val="00E4265E"/>
    <w:rsid w:val="00E4411E"/>
    <w:rsid w:val="00E44479"/>
    <w:rsid w:val="00E44ED9"/>
    <w:rsid w:val="00E45705"/>
    <w:rsid w:val="00E45983"/>
    <w:rsid w:val="00E47325"/>
    <w:rsid w:val="00E513A9"/>
    <w:rsid w:val="00E521D9"/>
    <w:rsid w:val="00E52C65"/>
    <w:rsid w:val="00E53052"/>
    <w:rsid w:val="00E537AE"/>
    <w:rsid w:val="00E54DAF"/>
    <w:rsid w:val="00E570F0"/>
    <w:rsid w:val="00E57B69"/>
    <w:rsid w:val="00E60E9E"/>
    <w:rsid w:val="00E619B3"/>
    <w:rsid w:val="00E61EE5"/>
    <w:rsid w:val="00E621DE"/>
    <w:rsid w:val="00E678F7"/>
    <w:rsid w:val="00E7055A"/>
    <w:rsid w:val="00E708E9"/>
    <w:rsid w:val="00E7159C"/>
    <w:rsid w:val="00E7197C"/>
    <w:rsid w:val="00E75237"/>
    <w:rsid w:val="00E82E8B"/>
    <w:rsid w:val="00E84F8C"/>
    <w:rsid w:val="00E86B87"/>
    <w:rsid w:val="00E87B67"/>
    <w:rsid w:val="00E904DF"/>
    <w:rsid w:val="00E956E3"/>
    <w:rsid w:val="00E95746"/>
    <w:rsid w:val="00EA0E8E"/>
    <w:rsid w:val="00EA201C"/>
    <w:rsid w:val="00EA2B44"/>
    <w:rsid w:val="00EA33E6"/>
    <w:rsid w:val="00EA3D97"/>
    <w:rsid w:val="00EA4D8F"/>
    <w:rsid w:val="00EA7362"/>
    <w:rsid w:val="00EB0293"/>
    <w:rsid w:val="00EB1183"/>
    <w:rsid w:val="00EB32D0"/>
    <w:rsid w:val="00EB5AFA"/>
    <w:rsid w:val="00EB6801"/>
    <w:rsid w:val="00EB7681"/>
    <w:rsid w:val="00EC11BE"/>
    <w:rsid w:val="00EC20DF"/>
    <w:rsid w:val="00EC28A0"/>
    <w:rsid w:val="00EC3885"/>
    <w:rsid w:val="00EC4109"/>
    <w:rsid w:val="00EC4717"/>
    <w:rsid w:val="00EC6953"/>
    <w:rsid w:val="00EC7CF6"/>
    <w:rsid w:val="00ED040C"/>
    <w:rsid w:val="00ED0F43"/>
    <w:rsid w:val="00ED113D"/>
    <w:rsid w:val="00ED1EE1"/>
    <w:rsid w:val="00ED4460"/>
    <w:rsid w:val="00ED5FEA"/>
    <w:rsid w:val="00EE0194"/>
    <w:rsid w:val="00EE0FD8"/>
    <w:rsid w:val="00EE20BE"/>
    <w:rsid w:val="00EE3254"/>
    <w:rsid w:val="00EE3AFD"/>
    <w:rsid w:val="00EE55E7"/>
    <w:rsid w:val="00EE6DA4"/>
    <w:rsid w:val="00EE6FEE"/>
    <w:rsid w:val="00EF238B"/>
    <w:rsid w:val="00EF23FD"/>
    <w:rsid w:val="00EF4121"/>
    <w:rsid w:val="00EF5276"/>
    <w:rsid w:val="00F00198"/>
    <w:rsid w:val="00F01034"/>
    <w:rsid w:val="00F02580"/>
    <w:rsid w:val="00F0465F"/>
    <w:rsid w:val="00F052B5"/>
    <w:rsid w:val="00F124FE"/>
    <w:rsid w:val="00F13589"/>
    <w:rsid w:val="00F13BD8"/>
    <w:rsid w:val="00F14D2A"/>
    <w:rsid w:val="00F157BB"/>
    <w:rsid w:val="00F16FA6"/>
    <w:rsid w:val="00F17CA4"/>
    <w:rsid w:val="00F2114F"/>
    <w:rsid w:val="00F21CF7"/>
    <w:rsid w:val="00F223F6"/>
    <w:rsid w:val="00F22937"/>
    <w:rsid w:val="00F22F1B"/>
    <w:rsid w:val="00F2548F"/>
    <w:rsid w:val="00F25656"/>
    <w:rsid w:val="00F26989"/>
    <w:rsid w:val="00F30556"/>
    <w:rsid w:val="00F307BB"/>
    <w:rsid w:val="00F314A6"/>
    <w:rsid w:val="00F31CE6"/>
    <w:rsid w:val="00F337C9"/>
    <w:rsid w:val="00F33D19"/>
    <w:rsid w:val="00F37A4F"/>
    <w:rsid w:val="00F46E24"/>
    <w:rsid w:val="00F51080"/>
    <w:rsid w:val="00F53286"/>
    <w:rsid w:val="00F53D84"/>
    <w:rsid w:val="00F55BBA"/>
    <w:rsid w:val="00F562C8"/>
    <w:rsid w:val="00F56B31"/>
    <w:rsid w:val="00F60A89"/>
    <w:rsid w:val="00F61845"/>
    <w:rsid w:val="00F61F59"/>
    <w:rsid w:val="00F63AB4"/>
    <w:rsid w:val="00F63AB7"/>
    <w:rsid w:val="00F63B19"/>
    <w:rsid w:val="00F63BEA"/>
    <w:rsid w:val="00F64B9E"/>
    <w:rsid w:val="00F64BE2"/>
    <w:rsid w:val="00F64F28"/>
    <w:rsid w:val="00F66328"/>
    <w:rsid w:val="00F671ED"/>
    <w:rsid w:val="00F70249"/>
    <w:rsid w:val="00F70D2D"/>
    <w:rsid w:val="00F7216F"/>
    <w:rsid w:val="00F75C73"/>
    <w:rsid w:val="00F763A2"/>
    <w:rsid w:val="00F7701C"/>
    <w:rsid w:val="00F802E9"/>
    <w:rsid w:val="00F80FC1"/>
    <w:rsid w:val="00F83994"/>
    <w:rsid w:val="00F84C68"/>
    <w:rsid w:val="00F850F8"/>
    <w:rsid w:val="00F8650A"/>
    <w:rsid w:val="00F9011B"/>
    <w:rsid w:val="00F904D2"/>
    <w:rsid w:val="00F91908"/>
    <w:rsid w:val="00F92200"/>
    <w:rsid w:val="00F9405E"/>
    <w:rsid w:val="00F943F7"/>
    <w:rsid w:val="00F94471"/>
    <w:rsid w:val="00F946F6"/>
    <w:rsid w:val="00F95D90"/>
    <w:rsid w:val="00F96FDC"/>
    <w:rsid w:val="00FA1712"/>
    <w:rsid w:val="00FA17D7"/>
    <w:rsid w:val="00FA2178"/>
    <w:rsid w:val="00FA37F8"/>
    <w:rsid w:val="00FA4D23"/>
    <w:rsid w:val="00FA4DE5"/>
    <w:rsid w:val="00FA7F03"/>
    <w:rsid w:val="00FB2070"/>
    <w:rsid w:val="00FB2DFA"/>
    <w:rsid w:val="00FB3987"/>
    <w:rsid w:val="00FB5432"/>
    <w:rsid w:val="00FB60C3"/>
    <w:rsid w:val="00FB6EA5"/>
    <w:rsid w:val="00FC09BB"/>
    <w:rsid w:val="00FC0FFE"/>
    <w:rsid w:val="00FC1C42"/>
    <w:rsid w:val="00FC2192"/>
    <w:rsid w:val="00FC3308"/>
    <w:rsid w:val="00FC60DD"/>
    <w:rsid w:val="00FC7C28"/>
    <w:rsid w:val="00FD5483"/>
    <w:rsid w:val="00FD6A5F"/>
    <w:rsid w:val="00FE0879"/>
    <w:rsid w:val="00FE1070"/>
    <w:rsid w:val="00FE2B98"/>
    <w:rsid w:val="00FE6277"/>
    <w:rsid w:val="00FE68E9"/>
    <w:rsid w:val="00FE77EF"/>
    <w:rsid w:val="00FF0C0D"/>
    <w:rsid w:val="00FF1FAF"/>
    <w:rsid w:val="00FF2D71"/>
    <w:rsid w:val="00FF47D0"/>
    <w:rsid w:val="00FF63F5"/>
    <w:rsid w:val="00FF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35"/>
        <o:r id="V:Rule2" type="connector" idref="#_x0000_s1036"/>
      </o:rules>
    </o:shapelayout>
  </w:shapeDefaults>
  <w:decimalSymbol w:val="."/>
  <w:listSeparator w:val=","/>
  <w15:chartTrackingRefBased/>
  <w15:docId w15:val="{9BCF3CCB-EF8A-4242-AE25-104F7FAF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F1E4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0"/>
    <w:link w:val="20"/>
    <w:uiPriority w:val="9"/>
    <w:qFormat/>
    <w:rsid w:val="00FE77EF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paragraph" w:styleId="a4">
    <w:name w:val="header"/>
    <w:aliases w:val="hd"/>
    <w:basedOn w:val="a0"/>
    <w:link w:val="a5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semiHidden/>
    <w:rsid w:val="002F1E48"/>
    <w:rPr>
      <w:sz w:val="20"/>
      <w:szCs w:val="20"/>
    </w:rPr>
  </w:style>
  <w:style w:type="paragraph" w:styleId="a6">
    <w:name w:val="footer"/>
    <w:basedOn w:val="a0"/>
    <w:link w:val="a7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semiHidden/>
    <w:rsid w:val="002F1E48"/>
    <w:rPr>
      <w:sz w:val="20"/>
      <w:szCs w:val="20"/>
    </w:rPr>
  </w:style>
  <w:style w:type="paragraph" w:customStyle="1" w:styleId="Tabletext">
    <w:name w:val="Tabletext"/>
    <w:basedOn w:val="a0"/>
    <w:rsid w:val="002F1E4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2F1E48"/>
    <w:rPr>
      <w:color w:val="0000FF"/>
      <w:sz w:val="20"/>
    </w:rPr>
  </w:style>
  <w:style w:type="character" w:styleId="a8">
    <w:name w:val="Hyperlink"/>
    <w:rsid w:val="002F1E48"/>
    <w:rPr>
      <w:color w:val="0000FF"/>
      <w:u w:val="single"/>
    </w:rPr>
  </w:style>
  <w:style w:type="character" w:styleId="a9">
    <w:name w:val="FollowedHyperlink"/>
    <w:rsid w:val="002F1E48"/>
    <w:rPr>
      <w:color w:val="800080"/>
      <w:u w:val="single"/>
    </w:rPr>
  </w:style>
  <w:style w:type="character" w:styleId="aa">
    <w:name w:val="annotation reference"/>
    <w:semiHidden/>
    <w:rsid w:val="002F1E48"/>
    <w:rPr>
      <w:sz w:val="18"/>
      <w:szCs w:val="18"/>
    </w:rPr>
  </w:style>
  <w:style w:type="character" w:customStyle="1" w:styleId="ab">
    <w:name w:val="日期 字元"/>
    <w:link w:val="ac"/>
    <w:rsid w:val="002F1E48"/>
    <w:rPr>
      <w:rFonts w:ascii="Times New Roman" w:eastAsia="新細明體" w:hAnsi="Times New Roman" w:cs="Times New Roman"/>
      <w:szCs w:val="24"/>
    </w:rPr>
  </w:style>
  <w:style w:type="paragraph" w:styleId="ac">
    <w:name w:val="Date"/>
    <w:basedOn w:val="a0"/>
    <w:next w:val="a0"/>
    <w:link w:val="ab"/>
    <w:rsid w:val="002F1E48"/>
    <w:pPr>
      <w:jc w:val="right"/>
    </w:pPr>
  </w:style>
  <w:style w:type="character" w:customStyle="1" w:styleId="style131">
    <w:name w:val="style131"/>
    <w:rsid w:val="002F1E48"/>
    <w:rPr>
      <w:rFonts w:ascii="Arial" w:hAnsi="Arial" w:cs="Arial" w:hint="default"/>
      <w:color w:val="000099"/>
    </w:rPr>
  </w:style>
  <w:style w:type="character" w:customStyle="1" w:styleId="ad">
    <w:name w:val="註解文字 字元"/>
    <w:link w:val="ae"/>
    <w:semiHidden/>
    <w:rsid w:val="002F1E48"/>
    <w:rPr>
      <w:rFonts w:ascii="Times New Roman" w:eastAsia="新細明體" w:hAnsi="Times New Roman" w:cs="Times New Roman"/>
      <w:szCs w:val="24"/>
    </w:rPr>
  </w:style>
  <w:style w:type="paragraph" w:styleId="ae">
    <w:name w:val="annotation text"/>
    <w:basedOn w:val="a0"/>
    <w:link w:val="ad"/>
    <w:semiHidden/>
    <w:rsid w:val="002F1E48"/>
  </w:style>
  <w:style w:type="character" w:customStyle="1" w:styleId="af">
    <w:name w:val="註解方塊文字 字元"/>
    <w:link w:val="af0"/>
    <w:semiHidden/>
    <w:rsid w:val="002F1E48"/>
    <w:rPr>
      <w:rFonts w:ascii="Arial" w:eastAsia="新細明體" w:hAnsi="Arial" w:cs="Times New Roman"/>
      <w:sz w:val="18"/>
      <w:szCs w:val="18"/>
    </w:rPr>
  </w:style>
  <w:style w:type="paragraph" w:styleId="af0">
    <w:name w:val="Balloon Text"/>
    <w:basedOn w:val="a0"/>
    <w:link w:val="af"/>
    <w:semiHidden/>
    <w:rsid w:val="002F1E48"/>
    <w:rPr>
      <w:rFonts w:ascii="Arial" w:hAnsi="Arial"/>
      <w:sz w:val="18"/>
      <w:szCs w:val="18"/>
    </w:rPr>
  </w:style>
  <w:style w:type="character" w:customStyle="1" w:styleId="style31">
    <w:name w:val="style31"/>
    <w:rsid w:val="002F1E48"/>
    <w:rPr>
      <w:rFonts w:ascii="Arial" w:hAnsi="Arial" w:cs="Arial" w:hint="default"/>
      <w:sz w:val="20"/>
      <w:szCs w:val="20"/>
    </w:rPr>
  </w:style>
  <w:style w:type="paragraph" w:customStyle="1" w:styleId="af1">
    <w:name w:val="文"/>
    <w:rsid w:val="002F1E48"/>
    <w:pPr>
      <w:widowControl w:val="0"/>
      <w:snapToGrid w:val="0"/>
      <w:spacing w:line="360" w:lineRule="auto"/>
      <w:jc w:val="both"/>
    </w:pPr>
    <w:rPr>
      <w:rFonts w:ascii="Times New Roman" w:eastAsia="標楷體" w:hAnsi="Times New Roman"/>
      <w:kern w:val="2"/>
      <w:sz w:val="28"/>
    </w:rPr>
  </w:style>
  <w:style w:type="paragraph" w:customStyle="1" w:styleId="12B">
    <w:name w:val="12B"/>
    <w:next w:val="a0"/>
    <w:rsid w:val="002F1E48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af2">
    <w:name w:val="註解主旨 字元"/>
    <w:link w:val="af3"/>
    <w:semiHidden/>
    <w:rsid w:val="002F1E48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annotation subject"/>
    <w:basedOn w:val="ae"/>
    <w:next w:val="ae"/>
    <w:link w:val="af2"/>
    <w:semiHidden/>
    <w:rsid w:val="002F1E48"/>
    <w:rPr>
      <w:b/>
      <w:bCs/>
    </w:rPr>
  </w:style>
  <w:style w:type="character" w:customStyle="1" w:styleId="style3r1">
    <w:name w:val="style3r1"/>
    <w:rsid w:val="00A81376"/>
    <w:rPr>
      <w:rFonts w:ascii="Arial" w:hAnsi="Arial" w:cs="Arial" w:hint="default"/>
      <w:color w:val="FF0000"/>
      <w:sz w:val="20"/>
      <w:szCs w:val="20"/>
    </w:rPr>
  </w:style>
  <w:style w:type="character" w:customStyle="1" w:styleId="20">
    <w:name w:val="標題 2 字元"/>
    <w:link w:val="2"/>
    <w:uiPriority w:val="9"/>
    <w:rsid w:val="00FE77EF"/>
    <w:rPr>
      <w:rFonts w:ascii="新細明體" w:hAnsi="新細明體" w:cs="新細明體"/>
      <w:b/>
      <w:bCs/>
      <w:sz w:val="36"/>
      <w:szCs w:val="36"/>
    </w:rPr>
  </w:style>
  <w:style w:type="character" w:customStyle="1" w:styleId="HighlightedVariable">
    <w:name w:val="Highlighted Variable"/>
    <w:rsid w:val="00FA4DE5"/>
    <w:rPr>
      <w:color w:val="0000FF"/>
    </w:rPr>
  </w:style>
  <w:style w:type="numbering" w:customStyle="1" w:styleId="1">
    <w:name w:val="樣式1"/>
    <w:rsid w:val="00FA4DE5"/>
    <w:pPr>
      <w:numPr>
        <w:numId w:val="2"/>
      </w:numPr>
    </w:pPr>
  </w:style>
  <w:style w:type="paragraph" w:styleId="Web">
    <w:name w:val="Normal (Web)"/>
    <w:basedOn w:val="a0"/>
    <w:rsid w:val="00F802E9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f4">
    <w:name w:val="page number"/>
    <w:basedOn w:val="a1"/>
    <w:rsid w:val="00F802E9"/>
  </w:style>
  <w:style w:type="table" w:styleId="af5">
    <w:name w:val="Table Grid"/>
    <w:basedOn w:val="a2"/>
    <w:rsid w:val="00C5135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0">
    <w:name w:val="Table Text"/>
    <w:basedOn w:val="a0"/>
    <w:rsid w:val="00C51351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rFonts w:ascii="新細明體" w:hAnsi="新細明體" w:cs="新細明體"/>
      <w:kern w:val="0"/>
      <w:szCs w:val="20"/>
    </w:rPr>
  </w:style>
  <w:style w:type="paragraph" w:styleId="af6">
    <w:name w:val="Body Text"/>
    <w:basedOn w:val="a0"/>
    <w:link w:val="af7"/>
    <w:rsid w:val="00C51351"/>
    <w:pPr>
      <w:widowControl/>
      <w:jc w:val="both"/>
    </w:pPr>
    <w:rPr>
      <w:rFonts w:ascii="新細明體" w:hAnsi="新細明體" w:cs="新細明體"/>
      <w:color w:val="FF0000"/>
      <w:kern w:val="0"/>
      <w:sz w:val="21"/>
      <w:szCs w:val="20"/>
      <w:lang w:eastAsia="zh-CN"/>
    </w:rPr>
  </w:style>
  <w:style w:type="character" w:customStyle="1" w:styleId="af7">
    <w:name w:val="本文 字元"/>
    <w:link w:val="af6"/>
    <w:rsid w:val="00C51351"/>
    <w:rPr>
      <w:rFonts w:ascii="新細明體" w:hAnsi="新細明體" w:cs="新細明體"/>
      <w:color w:val="FF0000"/>
      <w:sz w:val="21"/>
      <w:lang w:eastAsia="zh-CN"/>
    </w:rPr>
  </w:style>
  <w:style w:type="paragraph" w:customStyle="1" w:styleId="TableHeading">
    <w:name w:val="Table Heading"/>
    <w:basedOn w:val="TableText0"/>
    <w:rsid w:val="00C51351"/>
    <w:pPr>
      <w:keepLines/>
      <w:widowControl w:val="0"/>
      <w:tabs>
        <w:tab w:val="clear" w:pos="0"/>
      </w:tabs>
      <w:spacing w:before="120" w:after="120" w:line="360" w:lineRule="atLeast"/>
    </w:pPr>
    <w:rPr>
      <w:rFonts w:ascii="細明體" w:eastAsia="細明體"/>
      <w:b/>
      <w:sz w:val="16"/>
      <w:szCs w:val="24"/>
    </w:rPr>
  </w:style>
  <w:style w:type="paragraph" w:customStyle="1" w:styleId="SOWbullet-1">
    <w:name w:val="SOW bullet - 1"/>
    <w:basedOn w:val="a0"/>
    <w:rsid w:val="00C51351"/>
    <w:pPr>
      <w:widowControl/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rFonts w:ascii="新細明體" w:hAnsi="新細明體" w:cs="新細明體"/>
      <w:snapToGrid w:val="0"/>
      <w:kern w:val="0"/>
      <w:szCs w:val="20"/>
    </w:rPr>
  </w:style>
  <w:style w:type="paragraph" w:styleId="a">
    <w:name w:val="List Bullet"/>
    <w:basedOn w:val="a0"/>
    <w:rsid w:val="00C51351"/>
    <w:pPr>
      <w:widowControl/>
      <w:numPr>
        <w:numId w:val="5"/>
      </w:numPr>
    </w:pPr>
    <w:rPr>
      <w:rFonts w:ascii="新細明體" w:hAnsi="新細明體" w:cs="新細明體"/>
      <w:kern w:val="0"/>
    </w:rPr>
  </w:style>
  <w:style w:type="paragraph" w:styleId="z-">
    <w:name w:val="HTML Top of Form"/>
    <w:basedOn w:val="a0"/>
    <w:next w:val="a0"/>
    <w:link w:val="z-0"/>
    <w:hidden/>
    <w:uiPriority w:val="99"/>
    <w:unhideWhenUsed/>
    <w:rsid w:val="00C51351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頂端 字元"/>
    <w:link w:val="z-"/>
    <w:uiPriority w:val="99"/>
    <w:rsid w:val="00C51351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0"/>
    <w:next w:val="a0"/>
    <w:link w:val="z-2"/>
    <w:hidden/>
    <w:uiPriority w:val="99"/>
    <w:unhideWhenUsed/>
    <w:rsid w:val="00C51351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底部 字元"/>
    <w:link w:val="z-1"/>
    <w:uiPriority w:val="99"/>
    <w:rsid w:val="00C51351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48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26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91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43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8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31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6EFB1-8035-4EBE-8181-7B83C0047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1602</Words>
  <Characters>9136</Characters>
  <Application>Microsoft Office Word</Application>
  <DocSecurity>0</DocSecurity>
  <Lines>76</Lines>
  <Paragraphs>21</Paragraphs>
  <ScaleCrop>false</ScaleCrop>
  <Company>Cathay Life Insurance.</Company>
  <LinksUpToDate>false</LinksUpToDate>
  <CharactersWithSpaces>10717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cathaylife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