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1"/>
                <w:attr w:name="Month" w:val="4"/>
                <w:attr w:name="Year" w:val="2006"/>
              </w:smartTagPr>
              <w:r>
                <w:rPr>
                  <w:rFonts w:ascii="新細明體" w:hAnsi="新細明體"/>
                  <w:bCs/>
                  <w:lang w:eastAsia="zh-TW"/>
                </w:rPr>
                <w:t>200</w:t>
              </w:r>
              <w:r w:rsidR="00C76806">
                <w:rPr>
                  <w:rFonts w:ascii="新細明體" w:hAnsi="新細明體" w:hint="eastAsia"/>
                  <w:bCs/>
                  <w:lang w:eastAsia="zh-TW"/>
                </w:rPr>
                <w:t>6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CD0ADA">
                <w:rPr>
                  <w:rFonts w:ascii="新細明體" w:hAnsi="新細明體" w:hint="eastAsia"/>
                  <w:bCs/>
                  <w:lang w:eastAsia="zh-TW"/>
                </w:rPr>
                <w:t>0</w:t>
              </w:r>
              <w:r w:rsidR="003D15AB">
                <w:rPr>
                  <w:rFonts w:ascii="新細明體" w:hAnsi="新細明體" w:hint="eastAsia"/>
                  <w:bCs/>
                  <w:lang w:eastAsia="zh-TW"/>
                </w:rPr>
                <w:t>4/21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ins w:id="1" w:author="i9200230,陳德仁" w:date="2020-05-05T11:00:00Z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50"/>
        <w:gridCol w:w="4678"/>
        <w:gridCol w:w="1276"/>
        <w:gridCol w:w="1701"/>
      </w:tblGrid>
      <w:tr w:rsidR="000238E9" w:rsidRPr="000238E9" w:rsidTr="00A03534">
        <w:trPr>
          <w:ins w:id="2" w:author="i9200230,陳德仁" w:date="2020-05-05T11:01:00Z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8E9" w:rsidRPr="000238E9" w:rsidRDefault="000238E9" w:rsidP="000238E9">
            <w:pPr>
              <w:keepLines/>
              <w:widowControl w:val="0"/>
              <w:spacing w:after="120" w:line="240" w:lineRule="atLeast"/>
              <w:jc w:val="center"/>
              <w:rPr>
                <w:ins w:id="3" w:author="i9200230,陳德仁" w:date="2020-05-05T11:01:00Z"/>
                <w:rFonts w:ascii="新細明體" w:hAnsi="新細明體" w:hint="eastAsia"/>
                <w:sz w:val="20"/>
                <w:szCs w:val="20"/>
              </w:rPr>
            </w:pPr>
            <w:ins w:id="4" w:author="i9200230,陳德仁" w:date="2020-05-05T11:01:00Z">
              <w:r w:rsidRPr="000238E9">
                <w:rPr>
                  <w:rFonts w:ascii="新細明體" w:hAnsi="新細明體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8E9" w:rsidRPr="000238E9" w:rsidRDefault="000238E9" w:rsidP="000238E9">
            <w:pPr>
              <w:keepLines/>
              <w:widowControl w:val="0"/>
              <w:spacing w:after="120" w:line="240" w:lineRule="atLeast"/>
              <w:jc w:val="center"/>
              <w:rPr>
                <w:ins w:id="5" w:author="i9200230,陳德仁" w:date="2020-05-05T11:01:00Z"/>
                <w:rFonts w:ascii="新細明體" w:hAnsi="新細明體" w:hint="eastAsia"/>
                <w:sz w:val="20"/>
                <w:szCs w:val="20"/>
              </w:rPr>
            </w:pPr>
            <w:ins w:id="6" w:author="i9200230,陳德仁" w:date="2020-05-05T11:01:00Z">
              <w:r w:rsidRPr="000238E9">
                <w:rPr>
                  <w:rFonts w:ascii="新細明體" w:hAnsi="新細明體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8E9" w:rsidRPr="000238E9" w:rsidRDefault="000238E9" w:rsidP="000238E9">
            <w:pPr>
              <w:keepLines/>
              <w:widowControl w:val="0"/>
              <w:spacing w:after="120" w:line="240" w:lineRule="atLeast"/>
              <w:jc w:val="center"/>
              <w:rPr>
                <w:ins w:id="7" w:author="i9200230,陳德仁" w:date="2020-05-05T11:01:00Z"/>
                <w:rFonts w:ascii="新細明體" w:hAnsi="新細明體" w:hint="eastAsia"/>
                <w:sz w:val="20"/>
                <w:szCs w:val="20"/>
              </w:rPr>
            </w:pPr>
            <w:ins w:id="8" w:author="i9200230,陳德仁" w:date="2020-05-05T11:01:00Z">
              <w:r w:rsidRPr="000238E9">
                <w:rPr>
                  <w:rFonts w:ascii="新細明體" w:hAnsi="新細明體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8E9" w:rsidRPr="000238E9" w:rsidRDefault="000238E9" w:rsidP="000238E9">
            <w:pPr>
              <w:keepLines/>
              <w:widowControl w:val="0"/>
              <w:spacing w:after="120" w:line="240" w:lineRule="atLeast"/>
              <w:jc w:val="center"/>
              <w:rPr>
                <w:ins w:id="9" w:author="i9200230,陳德仁" w:date="2020-05-05T11:01:00Z"/>
                <w:rFonts w:ascii="新細明體" w:hAnsi="新細明體"/>
                <w:sz w:val="20"/>
                <w:szCs w:val="20"/>
              </w:rPr>
            </w:pPr>
            <w:ins w:id="10" w:author="i9200230,陳德仁" w:date="2020-05-05T11:01:00Z">
              <w:r w:rsidRPr="000238E9">
                <w:rPr>
                  <w:rFonts w:ascii="新細明體" w:hAnsi="新細明體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8E9" w:rsidRPr="000238E9" w:rsidRDefault="000238E9" w:rsidP="000238E9">
            <w:pPr>
              <w:keepLines/>
              <w:widowControl w:val="0"/>
              <w:spacing w:after="120" w:line="240" w:lineRule="atLeast"/>
              <w:jc w:val="center"/>
              <w:rPr>
                <w:ins w:id="11" w:author="i9200230,陳德仁" w:date="2020-05-05T11:01:00Z"/>
                <w:rFonts w:ascii="新細明體" w:hAnsi="新細明體" w:hint="eastAsia"/>
                <w:sz w:val="20"/>
                <w:szCs w:val="20"/>
              </w:rPr>
            </w:pPr>
            <w:ins w:id="12" w:author="i9200230,陳德仁" w:date="2020-05-05T11:01:00Z">
              <w:r w:rsidRPr="000238E9">
                <w:rPr>
                  <w:rFonts w:ascii="新細明體" w:hAnsi="新細明體" w:hint="eastAsia"/>
                  <w:sz w:val="20"/>
                  <w:szCs w:val="20"/>
                </w:rPr>
                <w:t>立案單號</w:t>
              </w:r>
            </w:ins>
          </w:p>
        </w:tc>
      </w:tr>
      <w:tr w:rsidR="000238E9" w:rsidRPr="000238E9" w:rsidTr="00A03534">
        <w:trPr>
          <w:ins w:id="13" w:author="i9200230,陳德仁" w:date="2020-05-05T11:01:00Z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8E9" w:rsidRPr="000238E9" w:rsidRDefault="000238E9" w:rsidP="000238E9">
            <w:pPr>
              <w:keepLines/>
              <w:widowControl w:val="0"/>
              <w:spacing w:after="120" w:line="240" w:lineRule="atLeast"/>
              <w:rPr>
                <w:ins w:id="14" w:author="i9200230,陳德仁" w:date="2020-05-05T11:01:00Z"/>
                <w:rFonts w:ascii="新細明體" w:hAnsi="新細明體"/>
                <w:sz w:val="20"/>
                <w:szCs w:val="20"/>
              </w:rPr>
            </w:pPr>
            <w:ins w:id="15" w:author="i9200230,陳德仁" w:date="2020-05-05T11:01:00Z">
              <w:r w:rsidRPr="000238E9">
                <w:rPr>
                  <w:rFonts w:ascii="新細明體" w:hAnsi="新細明體"/>
                  <w:sz w:val="20"/>
                  <w:szCs w:val="20"/>
                </w:rPr>
                <w:t>20</w:t>
              </w:r>
              <w:r w:rsidRPr="000238E9">
                <w:rPr>
                  <w:rFonts w:ascii="新細明體" w:hAnsi="新細明體" w:hint="eastAsia"/>
                  <w:sz w:val="20"/>
                  <w:szCs w:val="20"/>
                </w:rPr>
                <w:t>20/0</w:t>
              </w:r>
              <w:r>
                <w:rPr>
                  <w:rFonts w:ascii="新細明體" w:hAnsi="新細明體" w:hint="eastAsia"/>
                  <w:sz w:val="20"/>
                  <w:szCs w:val="20"/>
                </w:rPr>
                <w:t>5</w:t>
              </w:r>
              <w:r w:rsidRPr="000238E9">
                <w:rPr>
                  <w:rFonts w:ascii="新細明體" w:hAnsi="新細明體" w:hint="eastAsia"/>
                  <w:sz w:val="20"/>
                  <w:szCs w:val="20"/>
                </w:rPr>
                <w:t>/</w:t>
              </w:r>
              <w:r>
                <w:rPr>
                  <w:rFonts w:ascii="新細明體" w:hAnsi="新細明體" w:hint="eastAsia"/>
                  <w:sz w:val="20"/>
                  <w:szCs w:val="20"/>
                </w:rPr>
                <w:t>05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8E9" w:rsidRPr="000238E9" w:rsidRDefault="000238E9" w:rsidP="000238E9">
            <w:pPr>
              <w:keepLines/>
              <w:widowControl w:val="0"/>
              <w:spacing w:after="120" w:line="240" w:lineRule="atLeast"/>
              <w:rPr>
                <w:ins w:id="16" w:author="i9200230,陳德仁" w:date="2020-05-05T11:01:00Z"/>
                <w:rFonts w:ascii="新細明體" w:hAnsi="新細明體"/>
                <w:sz w:val="20"/>
                <w:szCs w:val="20"/>
              </w:rPr>
            </w:pPr>
            <w:ins w:id="17" w:author="i9200230,陳德仁" w:date="2020-05-05T11:01:00Z">
              <w:r>
                <w:rPr>
                  <w:rFonts w:ascii="新細明體" w:hAnsi="新細明體" w:hint="eastAsia"/>
                  <w:sz w:val="20"/>
                  <w:szCs w:val="20"/>
                </w:rPr>
                <w:t>2</w:t>
              </w:r>
              <w:r w:rsidRPr="000238E9">
                <w:rPr>
                  <w:rFonts w:ascii="新細明體" w:hAnsi="新細明體"/>
                  <w:sz w:val="20"/>
                  <w:szCs w:val="20"/>
                </w:rPr>
                <w:t>.0</w:t>
              </w:r>
            </w:ins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8E9" w:rsidRPr="000238E9" w:rsidRDefault="000238E9" w:rsidP="000238E9">
            <w:pPr>
              <w:keepLines/>
              <w:widowControl w:val="0"/>
              <w:spacing w:after="120" w:line="240" w:lineRule="atLeast"/>
              <w:rPr>
                <w:ins w:id="18" w:author="i9200230,陳德仁" w:date="2020-05-05T11:01:00Z"/>
                <w:rFonts w:ascii="新細明體" w:hAnsi="新細明體"/>
                <w:sz w:val="20"/>
                <w:szCs w:val="20"/>
              </w:rPr>
            </w:pPr>
            <w:ins w:id="19" w:author="i9200230,陳德仁" w:date="2020-05-05T11:01:00Z">
              <w:r w:rsidRPr="000238E9">
                <w:rPr>
                  <w:rFonts w:ascii="新細明體" w:hAnsi="新細明體" w:hint="eastAsia"/>
                  <w:sz w:val="20"/>
                  <w:szCs w:val="20"/>
                </w:rPr>
                <w:t>STREAMSERVER報表改為JASPERREPORT</w:t>
              </w:r>
            </w:ins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8E9" w:rsidRPr="000238E9" w:rsidRDefault="000238E9" w:rsidP="000238E9">
            <w:pPr>
              <w:keepLines/>
              <w:widowControl w:val="0"/>
              <w:spacing w:after="120" w:line="240" w:lineRule="atLeast"/>
              <w:rPr>
                <w:ins w:id="20" w:author="i9200230,陳德仁" w:date="2020-05-05T11:01:00Z"/>
                <w:rFonts w:ascii="新細明體" w:hAnsi="新細明體" w:hint="eastAsia"/>
                <w:sz w:val="20"/>
                <w:szCs w:val="20"/>
              </w:rPr>
            </w:pPr>
            <w:ins w:id="21" w:author="i9200230,陳德仁" w:date="2020-05-05T11:01:00Z">
              <w:r w:rsidRPr="000238E9">
                <w:rPr>
                  <w:rFonts w:ascii="新細明體" w:hAnsi="新細明體" w:hint="eastAsia"/>
                  <w:sz w:val="20"/>
                  <w:szCs w:val="20"/>
                  <w:lang w:eastAsia="zh-HK"/>
                </w:rPr>
                <w:t>陳德仁</w:t>
              </w:r>
            </w:ins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8E9" w:rsidRPr="000238E9" w:rsidRDefault="000238E9" w:rsidP="000238E9">
            <w:pPr>
              <w:keepLines/>
              <w:widowControl w:val="0"/>
              <w:spacing w:after="120" w:line="240" w:lineRule="atLeast"/>
              <w:rPr>
                <w:ins w:id="22" w:author="i9200230,陳德仁" w:date="2020-05-05T11:01:00Z"/>
                <w:rFonts w:ascii="新細明體" w:hAnsi="新細明體" w:hint="eastAsia"/>
                <w:sz w:val="20"/>
                <w:szCs w:val="20"/>
              </w:rPr>
            </w:pPr>
            <w:ins w:id="23" w:author="i9200230,陳德仁" w:date="2020-05-05T11:05:00Z">
              <w:r w:rsidRPr="000238E9">
                <w:rPr>
                  <w:rFonts w:ascii="新細明體" w:hAnsi="新細明體"/>
                  <w:sz w:val="20"/>
                  <w:szCs w:val="20"/>
                </w:rPr>
                <w:t>200320001473</w:t>
              </w:r>
            </w:ins>
          </w:p>
        </w:tc>
      </w:tr>
    </w:tbl>
    <w:p w:rsidR="000238E9" w:rsidRDefault="000238E9">
      <w:pPr>
        <w:rPr>
          <w:ins w:id="24" w:author="i9200230,陳德仁" w:date="2020-05-05T11:00:00Z"/>
        </w:rPr>
      </w:pPr>
    </w:p>
    <w:p w:rsidR="000238E9" w:rsidRDefault="000238E9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3D15AB">
        <w:rPr>
          <w:rFonts w:hint="eastAsia"/>
          <w:b/>
          <w:kern w:val="2"/>
          <w:sz w:val="24"/>
          <w:szCs w:val="24"/>
          <w:lang w:eastAsia="zh-TW"/>
        </w:rPr>
        <w:t>I</w:t>
      </w:r>
      <w:r>
        <w:rPr>
          <w:rFonts w:hint="eastAsia"/>
          <w:b/>
          <w:kern w:val="2"/>
          <w:sz w:val="24"/>
          <w:szCs w:val="24"/>
          <w:lang w:eastAsia="zh-TW"/>
        </w:rPr>
        <w:t>00</w:t>
      </w:r>
      <w:r w:rsidR="008037DD">
        <w:rPr>
          <w:rFonts w:hint="eastAsia"/>
          <w:b/>
          <w:kern w:val="2"/>
          <w:sz w:val="24"/>
          <w:szCs w:val="24"/>
          <w:lang w:eastAsia="zh-TW"/>
        </w:rPr>
        <w:t>6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3D15AB">
        <w:rPr>
          <w:rFonts w:hint="eastAsia"/>
          <w:b/>
          <w:kern w:val="2"/>
          <w:sz w:val="24"/>
          <w:szCs w:val="24"/>
          <w:lang w:eastAsia="zh-TW"/>
        </w:rPr>
        <w:t>預付金</w:t>
      </w:r>
      <w:r w:rsidR="00C76806">
        <w:rPr>
          <w:rFonts w:hint="eastAsia"/>
          <w:b/>
          <w:kern w:val="2"/>
          <w:sz w:val="24"/>
          <w:szCs w:val="24"/>
          <w:lang w:eastAsia="zh-TW"/>
        </w:rPr>
        <w:t>收據印製</w:t>
      </w:r>
    </w:p>
    <w:p w:rsidR="0023751E" w:rsidRPr="008037DD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3D15A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預付金</w:t>
            </w:r>
            <w:r w:rsidR="00C76806">
              <w:rPr>
                <w:rFonts w:ascii="細明體" w:eastAsia="細明體" w:hAnsi="細明體" w:hint="eastAsia"/>
                <w:sz w:val="20"/>
                <w:szCs w:val="20"/>
              </w:rPr>
              <w:t>收據印製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3D15AB">
              <w:rPr>
                <w:rFonts w:ascii="細明體" w:eastAsia="細明體" w:hAnsi="細明體" w:hint="eastAsia"/>
                <w:sz w:val="20"/>
                <w:szCs w:val="20"/>
              </w:rPr>
              <w:t>I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0_0</w:t>
            </w:r>
            <w:r w:rsidR="008037DD"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3D15A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預付金</w:t>
            </w:r>
            <w:r w:rsidR="00C76806">
              <w:rPr>
                <w:rFonts w:ascii="細明體" w:eastAsia="細明體" w:hAnsi="細明體" w:hint="eastAsia"/>
                <w:sz w:val="20"/>
                <w:szCs w:val="20"/>
              </w:rPr>
              <w:t>收據印製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AA77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912B00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C92DA2">
        <w:tc>
          <w:tcPr>
            <w:tcW w:w="720" w:type="dxa"/>
          </w:tcPr>
          <w:p w:rsidR="00C92DA2" w:rsidRDefault="00C92DA2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645303" w:rsidRDefault="009E69B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74D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給付收據讀取模組</w:t>
            </w:r>
          </w:p>
        </w:tc>
        <w:tc>
          <w:tcPr>
            <w:tcW w:w="3960" w:type="dxa"/>
          </w:tcPr>
          <w:p w:rsidR="00C92DA2" w:rsidRPr="009E69B9" w:rsidRDefault="009E69B9" w:rsidP="00645303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9E69B9">
              <w:rPr>
                <w:rFonts w:ascii="Arial" w:eastAsia="細明體" w:hAnsi="Arial" w:cs="Arial"/>
                <w:sz w:val="20"/>
                <w:szCs w:val="20"/>
              </w:rPr>
              <w:t>AA_G0Z001</w:t>
            </w:r>
          </w:p>
        </w:tc>
        <w:tc>
          <w:tcPr>
            <w:tcW w:w="35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C76806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案件各受款人理賠金額分配檔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 w:rsidR="00912B00"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A</w:t>
            </w:r>
            <w:r w:rsidR="00C76806">
              <w:rPr>
                <w:rFonts w:hint="eastAsia"/>
                <w:sz w:val="20"/>
                <w:szCs w:val="20"/>
              </w:rPr>
              <w:t>B003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Default="0023751E" w:rsidP="00C76806">
      <w:pPr>
        <w:rPr>
          <w:rFonts w:hint="eastAsia"/>
          <w:sz w:val="20"/>
        </w:rPr>
      </w:pP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23751E" w:rsidRDefault="0023751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如</w:t>
      </w:r>
      <w:r w:rsidR="007C098B">
        <w:rPr>
          <w:rFonts w:hint="eastAsia"/>
          <w:bCs/>
          <w:lang w:eastAsia="zh-TW"/>
        </w:rPr>
        <w:t xml:space="preserve"> </w:t>
      </w:r>
      <w:r w:rsidR="007C098B">
        <w:rPr>
          <w:rFonts w:hint="eastAsia"/>
        </w:rPr>
        <w:t>USAA</w:t>
      </w:r>
      <w:r w:rsidR="003D15AB">
        <w:rPr>
          <w:rFonts w:hint="eastAsia"/>
          <w:lang w:eastAsia="zh-TW"/>
        </w:rPr>
        <w:t>I</w:t>
      </w:r>
      <w:r w:rsidR="007C098B">
        <w:rPr>
          <w:rFonts w:hint="eastAsia"/>
        </w:rPr>
        <w:t>00</w:t>
      </w:r>
      <w:r w:rsidR="003D15AB">
        <w:rPr>
          <w:rFonts w:hint="eastAsia"/>
          <w:lang w:eastAsia="zh-TW"/>
        </w:rPr>
        <w:t>7</w:t>
      </w:r>
      <w:r w:rsidR="007C098B">
        <w:rPr>
          <w:rFonts w:hint="eastAsia"/>
        </w:rPr>
        <w:t>00</w:t>
      </w:r>
      <w:r w:rsidR="00870A8E">
        <w:rPr>
          <w:rFonts w:hint="eastAsia"/>
          <w:lang w:eastAsia="zh-TW"/>
        </w:rPr>
        <w:t>。</w:t>
      </w:r>
    </w:p>
    <w:p w:rsidR="00F418D3" w:rsidRDefault="00F418D3" w:rsidP="009402F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bCs/>
          <w:lang w:eastAsia="zh-TW"/>
        </w:rPr>
      </w:pPr>
      <w:r>
        <w:rPr>
          <w:rFonts w:hint="eastAsia"/>
          <w:bCs/>
          <w:lang w:eastAsia="zh-TW"/>
        </w:rPr>
        <w:t>畫面初始值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F418D3">
        <w:tc>
          <w:tcPr>
            <w:tcW w:w="2520" w:type="dxa"/>
          </w:tcPr>
          <w:p w:rsidR="00F418D3" w:rsidRDefault="00F418D3" w:rsidP="00F418D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F418D3" w:rsidRDefault="00F418D3" w:rsidP="00F418D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F418D3" w:rsidRDefault="00F418D3" w:rsidP="00F418D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AA7751">
        <w:tc>
          <w:tcPr>
            <w:tcW w:w="2520" w:type="dxa"/>
          </w:tcPr>
          <w:p w:rsidR="00AA7751" w:rsidRDefault="00C76806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給付日期</w:t>
            </w:r>
          </w:p>
        </w:tc>
        <w:tc>
          <w:tcPr>
            <w:tcW w:w="3780" w:type="dxa"/>
          </w:tcPr>
          <w:p w:rsidR="00AA7751" w:rsidRDefault="008C0CEE" w:rsidP="00AA77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CURRENT DATE</w:t>
            </w:r>
          </w:p>
        </w:tc>
        <w:tc>
          <w:tcPr>
            <w:tcW w:w="2340" w:type="dxa"/>
          </w:tcPr>
          <w:p w:rsidR="00AA7751" w:rsidRDefault="00AA7751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查詢</w:t>
      </w:r>
    </w:p>
    <w:p w:rsidR="0023751E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23751E">
        <w:tc>
          <w:tcPr>
            <w:tcW w:w="7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23751E">
        <w:tc>
          <w:tcPr>
            <w:tcW w:w="720" w:type="dxa"/>
          </w:tcPr>
          <w:p w:rsidR="0023751E" w:rsidRDefault="0023751E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3751E" w:rsidRDefault="00183C2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給付日期需輸入且為合理日期</w:t>
            </w:r>
          </w:p>
        </w:tc>
        <w:tc>
          <w:tcPr>
            <w:tcW w:w="3320" w:type="dxa"/>
          </w:tcPr>
          <w:p w:rsidR="0023751E" w:rsidRDefault="006453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</w:t>
            </w:r>
            <w:r w:rsidR="00183C21">
              <w:rPr>
                <w:rFonts w:hint="eastAsia"/>
                <w:bCs/>
                <w:lang w:eastAsia="zh-TW"/>
              </w:rPr>
              <w:t>輸入正確給付日期</w:t>
            </w:r>
          </w:p>
        </w:tc>
      </w:tr>
      <w:tr w:rsidR="00D67C53">
        <w:tc>
          <w:tcPr>
            <w:tcW w:w="720" w:type="dxa"/>
          </w:tcPr>
          <w:p w:rsidR="00D67C53" w:rsidRDefault="00D67C53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67C53" w:rsidRDefault="00D67C5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經手人</w:t>
            </w:r>
            <w:r>
              <w:rPr>
                <w:rFonts w:hint="eastAsia"/>
                <w:bCs/>
                <w:lang w:eastAsia="zh-TW"/>
              </w:rPr>
              <w:t>ID</w:t>
            </w:r>
            <w:r>
              <w:rPr>
                <w:rFonts w:hint="eastAsia"/>
                <w:bCs/>
                <w:lang w:eastAsia="zh-TW"/>
              </w:rPr>
              <w:t>需輸入且為合理身分證字號</w:t>
            </w:r>
          </w:p>
        </w:tc>
        <w:tc>
          <w:tcPr>
            <w:tcW w:w="3320" w:type="dxa"/>
          </w:tcPr>
          <w:p w:rsidR="00D67C53" w:rsidRDefault="00D67C5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請輸入正確經手人身分證字號</w:t>
            </w:r>
          </w:p>
        </w:tc>
      </w:tr>
    </w:tbl>
    <w:p w:rsidR="00BC7FFE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260078" w:rsidRDefault="00183C21" w:rsidP="0026007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 w:rsidR="00260078">
        <w:rPr>
          <w:rFonts w:hint="eastAsia"/>
          <w:kern w:val="2"/>
          <w:szCs w:val="24"/>
          <w:lang w:eastAsia="zh-TW"/>
        </w:rPr>
        <w:t>DTAA</w:t>
      </w:r>
      <w:r w:rsidR="00D67C53">
        <w:rPr>
          <w:rFonts w:hint="eastAsia"/>
          <w:kern w:val="2"/>
          <w:szCs w:val="24"/>
          <w:lang w:eastAsia="zh-TW"/>
        </w:rPr>
        <w:t>I</w:t>
      </w:r>
      <w:r w:rsidR="00260078">
        <w:rPr>
          <w:rFonts w:hint="eastAsia"/>
          <w:kern w:val="2"/>
          <w:szCs w:val="24"/>
          <w:lang w:eastAsia="zh-TW"/>
        </w:rPr>
        <w:t>0</w:t>
      </w:r>
      <w:r w:rsidR="008037DD">
        <w:rPr>
          <w:rFonts w:hint="eastAsia"/>
          <w:kern w:val="2"/>
          <w:szCs w:val="24"/>
          <w:lang w:eastAsia="zh-TW"/>
        </w:rPr>
        <w:t>0</w:t>
      </w:r>
      <w:r w:rsidR="00D67C53">
        <w:rPr>
          <w:rFonts w:hint="eastAsia"/>
          <w:kern w:val="2"/>
          <w:szCs w:val="24"/>
          <w:lang w:eastAsia="zh-TW"/>
        </w:rPr>
        <w:t>1</w:t>
      </w:r>
      <w:r w:rsidR="00260078">
        <w:rPr>
          <w:rFonts w:hint="eastAsia"/>
          <w:kern w:val="2"/>
          <w:szCs w:val="24"/>
          <w:lang w:eastAsia="zh-TW"/>
        </w:rPr>
        <w:t xml:space="preserve"> BY </w:t>
      </w:r>
      <w:r>
        <w:rPr>
          <w:rFonts w:hint="eastAsia"/>
          <w:kern w:val="2"/>
          <w:szCs w:val="24"/>
          <w:lang w:eastAsia="zh-TW"/>
        </w:rPr>
        <w:t>給付日期、</w:t>
      </w:r>
      <w:r w:rsidR="00D67C53">
        <w:rPr>
          <w:rFonts w:hint="eastAsia"/>
          <w:kern w:val="2"/>
          <w:szCs w:val="24"/>
          <w:lang w:eastAsia="zh-TW"/>
        </w:rPr>
        <w:t>受理人員</w:t>
      </w:r>
      <w:r>
        <w:rPr>
          <w:rFonts w:hint="eastAsia"/>
          <w:kern w:val="2"/>
          <w:szCs w:val="24"/>
          <w:lang w:eastAsia="zh-TW"/>
        </w:rPr>
        <w:t xml:space="preserve">  </w:t>
      </w:r>
      <w:r w:rsidR="00FC75B4">
        <w:rPr>
          <w:rFonts w:hint="eastAsia"/>
          <w:kern w:val="2"/>
          <w:szCs w:val="24"/>
          <w:lang w:eastAsia="zh-TW"/>
        </w:rPr>
        <w:t xml:space="preserve">GROUP BY  </w:t>
      </w:r>
      <w:r w:rsidR="00FC75B4">
        <w:rPr>
          <w:rFonts w:hint="eastAsia"/>
          <w:kern w:val="2"/>
          <w:szCs w:val="24"/>
          <w:lang w:eastAsia="zh-TW"/>
        </w:rPr>
        <w:t>受理編號</w:t>
      </w:r>
      <w:r w:rsidR="00260078">
        <w:rPr>
          <w:rFonts w:hint="eastAsia"/>
          <w:kern w:val="2"/>
          <w:szCs w:val="24"/>
          <w:lang w:eastAsia="zh-TW"/>
        </w:rPr>
        <w:t>：</w:t>
      </w:r>
    </w:p>
    <w:p w:rsidR="00260078" w:rsidRDefault="00260078" w:rsidP="008F6A3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  <w:r>
        <w:rPr>
          <w:rFonts w:hint="eastAsia"/>
          <w:kern w:val="2"/>
          <w:szCs w:val="24"/>
          <w:lang w:eastAsia="zh-TW"/>
        </w:rPr>
        <w:t>，顯示查無相關資料，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865346" w:rsidRDefault="004823C3" w:rsidP="004823C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</w:t>
      </w:r>
      <w:r w:rsidR="00865346">
        <w:rPr>
          <w:rFonts w:hint="eastAsia"/>
          <w:lang w:eastAsia="zh-TW"/>
        </w:rPr>
        <w:t xml:space="preserve">F </w:t>
      </w:r>
      <w:r w:rsidR="00865346">
        <w:rPr>
          <w:rFonts w:hint="eastAsia"/>
          <w:lang w:eastAsia="zh-TW"/>
        </w:rPr>
        <w:t>有資料</w:t>
      </w:r>
      <w:r w:rsidR="00FC75B4">
        <w:rPr>
          <w:rFonts w:hint="eastAsia"/>
          <w:lang w:eastAsia="zh-TW"/>
        </w:rPr>
        <w:t>，</w:t>
      </w:r>
      <w:r w:rsidR="00865346">
        <w:rPr>
          <w:rFonts w:hint="eastAsia"/>
          <w:lang w:eastAsia="zh-TW"/>
        </w:rPr>
        <w:t>顯示畫面相關欄位如下：</w:t>
      </w:r>
    </w:p>
    <w:p w:rsidR="00FC75B4" w:rsidRDefault="00FC75B4" w:rsidP="00FC75B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READ</w:t>
      </w:r>
      <w:r w:rsidR="00241DC6">
        <w:rPr>
          <w:rFonts w:hint="eastAsia"/>
          <w:lang w:eastAsia="zh-TW"/>
        </w:rPr>
        <w:t xml:space="preserve"> DTAAI010 </w:t>
      </w:r>
      <w:r w:rsidR="003F4622">
        <w:rPr>
          <w:rFonts w:hint="eastAsia"/>
          <w:lang w:eastAsia="zh-TW"/>
        </w:rPr>
        <w:t xml:space="preserve"> JOIN DTAAB003 </w:t>
      </w:r>
      <w:r w:rsidR="00241DC6">
        <w:rPr>
          <w:rFonts w:hint="eastAsia"/>
          <w:lang w:eastAsia="zh-TW"/>
        </w:rPr>
        <w:t xml:space="preserve">BY </w:t>
      </w:r>
      <w:r w:rsidR="00552E22">
        <w:rPr>
          <w:rFonts w:hint="eastAsia"/>
          <w:lang w:eastAsia="zh-TW"/>
        </w:rPr>
        <w:t>受理編號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865346">
        <w:tc>
          <w:tcPr>
            <w:tcW w:w="252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865346">
        <w:tc>
          <w:tcPr>
            <w:tcW w:w="2520" w:type="dxa"/>
          </w:tcPr>
          <w:p w:rsidR="00865346" w:rsidRDefault="00D67C53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申請日期</w:t>
            </w:r>
          </w:p>
        </w:tc>
        <w:tc>
          <w:tcPr>
            <w:tcW w:w="3780" w:type="dxa"/>
          </w:tcPr>
          <w:p w:rsidR="00865346" w:rsidRDefault="00552E22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67C53">
        <w:tc>
          <w:tcPr>
            <w:tcW w:w="2520" w:type="dxa"/>
          </w:tcPr>
          <w:p w:rsidR="00D67C53" w:rsidRDefault="008037DD" w:rsidP="003F462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檔案</w:t>
            </w:r>
            <w:r w:rsidR="00D67C53">
              <w:rPr>
                <w:rFonts w:hint="eastAsia"/>
                <w:lang w:eastAsia="zh-TW"/>
              </w:rPr>
              <w:t>編號</w:t>
            </w:r>
          </w:p>
        </w:tc>
        <w:tc>
          <w:tcPr>
            <w:tcW w:w="3780" w:type="dxa"/>
          </w:tcPr>
          <w:p w:rsidR="00D67C53" w:rsidRDefault="00D67C53" w:rsidP="003F462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</w:t>
            </w:r>
            <w:r w:rsidR="00552E22">
              <w:rPr>
                <w:rFonts w:hint="eastAsia"/>
                <w:bCs/>
                <w:lang w:eastAsia="zh-TW"/>
              </w:rPr>
              <w:t>I010</w:t>
            </w:r>
          </w:p>
        </w:tc>
        <w:tc>
          <w:tcPr>
            <w:tcW w:w="2340" w:type="dxa"/>
          </w:tcPr>
          <w:p w:rsidR="00D67C53" w:rsidRDefault="00D67C53" w:rsidP="003F462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Link AA</w:t>
            </w:r>
            <w:r w:rsidR="00552E22">
              <w:rPr>
                <w:rFonts w:hint="eastAsia"/>
                <w:bCs/>
                <w:lang w:eastAsia="zh-TW"/>
              </w:rPr>
              <w:t>I</w:t>
            </w:r>
            <w:r>
              <w:rPr>
                <w:rFonts w:hint="eastAsia"/>
                <w:bCs/>
                <w:lang w:eastAsia="zh-TW"/>
              </w:rPr>
              <w:t>0_0</w:t>
            </w:r>
            <w:r w:rsidR="008037DD">
              <w:rPr>
                <w:rFonts w:hint="eastAsia"/>
                <w:bCs/>
                <w:lang w:eastAsia="zh-TW"/>
              </w:rPr>
              <w:t>7</w:t>
            </w:r>
            <w:r>
              <w:rPr>
                <w:rFonts w:hint="eastAsia"/>
                <w:bCs/>
                <w:lang w:eastAsia="zh-TW"/>
              </w:rPr>
              <w:t>00 BY</w:t>
            </w:r>
            <w:r w:rsidR="008037DD">
              <w:rPr>
                <w:rFonts w:hint="eastAsia"/>
                <w:bCs/>
                <w:lang w:eastAsia="zh-TW"/>
              </w:rPr>
              <w:t>檔案</w:t>
            </w:r>
            <w:r>
              <w:rPr>
                <w:rFonts w:hint="eastAsia"/>
                <w:bCs/>
                <w:lang w:eastAsia="zh-TW"/>
              </w:rPr>
              <w:t>編號</w:t>
            </w:r>
          </w:p>
        </w:tc>
      </w:tr>
      <w:tr w:rsidR="00D67C53">
        <w:tc>
          <w:tcPr>
            <w:tcW w:w="2520" w:type="dxa"/>
          </w:tcPr>
          <w:p w:rsidR="00D67C53" w:rsidRDefault="00D67C53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被保人姓名</w:t>
            </w:r>
          </w:p>
        </w:tc>
        <w:tc>
          <w:tcPr>
            <w:tcW w:w="3780" w:type="dxa"/>
          </w:tcPr>
          <w:p w:rsidR="00D67C53" w:rsidRDefault="003F4622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DTAAI010.</w:t>
            </w:r>
            <w:r>
              <w:rPr>
                <w:rFonts w:hint="eastAsia"/>
                <w:bCs/>
                <w:lang w:eastAsia="zh-TW"/>
              </w:rPr>
              <w:t>事故者姓名</w:t>
            </w:r>
          </w:p>
        </w:tc>
        <w:tc>
          <w:tcPr>
            <w:tcW w:w="2340" w:type="dxa"/>
          </w:tcPr>
          <w:p w:rsidR="00D67C53" w:rsidRDefault="00D67C53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67C53">
        <w:tc>
          <w:tcPr>
            <w:tcW w:w="2520" w:type="dxa"/>
          </w:tcPr>
          <w:p w:rsidR="00D67C53" w:rsidRDefault="00FC75B4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被保人</w:t>
            </w:r>
            <w:r>
              <w:rPr>
                <w:rFonts w:hint="eastAsia"/>
                <w:lang w:eastAsia="zh-TW"/>
              </w:rPr>
              <w:t>ID</w:t>
            </w:r>
          </w:p>
        </w:tc>
        <w:tc>
          <w:tcPr>
            <w:tcW w:w="3780" w:type="dxa"/>
          </w:tcPr>
          <w:p w:rsidR="00D67C53" w:rsidRDefault="003F4622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DTAAI010.</w:t>
            </w:r>
            <w:r>
              <w:rPr>
                <w:rFonts w:hint="eastAsia"/>
                <w:bCs/>
                <w:lang w:eastAsia="zh-TW"/>
              </w:rPr>
              <w:t>事故者</w:t>
            </w:r>
            <w:r>
              <w:rPr>
                <w:rFonts w:hint="eastAsia"/>
                <w:bCs/>
                <w:lang w:eastAsia="zh-TW"/>
              </w:rPr>
              <w:t>ID</w:t>
            </w:r>
          </w:p>
        </w:tc>
        <w:tc>
          <w:tcPr>
            <w:tcW w:w="2340" w:type="dxa"/>
          </w:tcPr>
          <w:p w:rsidR="00D67C53" w:rsidRDefault="00D67C53" w:rsidP="00D4764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67C53">
        <w:tc>
          <w:tcPr>
            <w:tcW w:w="2520" w:type="dxa"/>
          </w:tcPr>
          <w:p w:rsidR="00D67C53" w:rsidRDefault="00FC75B4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列印次數</w:t>
            </w:r>
          </w:p>
        </w:tc>
        <w:tc>
          <w:tcPr>
            <w:tcW w:w="3780" w:type="dxa"/>
          </w:tcPr>
          <w:p w:rsidR="00D67C53" w:rsidRDefault="003F4622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DTAAB003</w:t>
            </w:r>
          </w:p>
        </w:tc>
        <w:tc>
          <w:tcPr>
            <w:tcW w:w="2340" w:type="dxa"/>
          </w:tcPr>
          <w:p w:rsidR="00D67C53" w:rsidRDefault="00D67C53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67C53">
        <w:tc>
          <w:tcPr>
            <w:tcW w:w="2520" w:type="dxa"/>
          </w:tcPr>
          <w:p w:rsidR="00D67C53" w:rsidRDefault="00FC75B4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預付金額</w:t>
            </w:r>
          </w:p>
        </w:tc>
        <w:tc>
          <w:tcPr>
            <w:tcW w:w="3780" w:type="dxa"/>
          </w:tcPr>
          <w:p w:rsidR="00D67C53" w:rsidRDefault="003F4622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DTAAB003.</w:t>
            </w:r>
            <w:r>
              <w:rPr>
                <w:rFonts w:hint="eastAsia"/>
                <w:bCs/>
                <w:lang w:eastAsia="zh-TW"/>
              </w:rPr>
              <w:t>理賠金額</w:t>
            </w:r>
          </w:p>
        </w:tc>
        <w:tc>
          <w:tcPr>
            <w:tcW w:w="2340" w:type="dxa"/>
          </w:tcPr>
          <w:p w:rsidR="00D67C53" w:rsidRDefault="00D67C53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037DD">
        <w:tc>
          <w:tcPr>
            <w:tcW w:w="2520" w:type="dxa"/>
          </w:tcPr>
          <w:p w:rsidR="008037DD" w:rsidRDefault="008037DD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受理編號</w:t>
            </w:r>
          </w:p>
        </w:tc>
        <w:tc>
          <w:tcPr>
            <w:tcW w:w="3780" w:type="dxa"/>
          </w:tcPr>
          <w:p w:rsidR="008037DD" w:rsidRDefault="008037DD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8037DD" w:rsidRDefault="008037DD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CB7F06" w:rsidRDefault="00CB7F06" w:rsidP="00D47640">
      <w:pPr>
        <w:pStyle w:val="Tabletext"/>
        <w:keepLines w:val="0"/>
        <w:spacing w:after="0" w:line="240" w:lineRule="auto"/>
        <w:ind w:left="1276"/>
        <w:rPr>
          <w:rFonts w:hint="eastAsia"/>
          <w:lang w:eastAsia="zh-TW"/>
        </w:rPr>
      </w:pPr>
    </w:p>
    <w:p w:rsidR="00D47640" w:rsidRDefault="00D47640" w:rsidP="00D4764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列印</w:t>
      </w:r>
    </w:p>
    <w:p w:rsidR="00D47640" w:rsidRDefault="00D47640" w:rsidP="00D4764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D47640">
        <w:tc>
          <w:tcPr>
            <w:tcW w:w="720" w:type="dxa"/>
          </w:tcPr>
          <w:p w:rsidR="00D47640" w:rsidRDefault="00D47640" w:rsidP="00D4764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D47640" w:rsidRDefault="00D47640" w:rsidP="00D4764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D47640" w:rsidRDefault="00D47640" w:rsidP="00D4764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D47640">
        <w:tc>
          <w:tcPr>
            <w:tcW w:w="720" w:type="dxa"/>
          </w:tcPr>
          <w:p w:rsidR="00D47640" w:rsidRDefault="00D47640" w:rsidP="00D47640">
            <w:pPr>
              <w:pStyle w:val="Tabletext"/>
              <w:keepLines w:val="0"/>
              <w:numPr>
                <w:ilvl w:val="0"/>
                <w:numId w:val="21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47640" w:rsidRDefault="00D47640" w:rsidP="00D4764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至少須有一筆選擇</w:t>
            </w:r>
          </w:p>
        </w:tc>
        <w:tc>
          <w:tcPr>
            <w:tcW w:w="3320" w:type="dxa"/>
          </w:tcPr>
          <w:p w:rsidR="00D47640" w:rsidRDefault="00D47640" w:rsidP="00D4764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請選擇欲列印資料</w:t>
            </w:r>
          </w:p>
        </w:tc>
      </w:tr>
    </w:tbl>
    <w:p w:rsidR="00D47640" w:rsidRDefault="009E69B9" w:rsidP="00D4764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讀取資料</w:t>
      </w:r>
    </w:p>
    <w:p w:rsidR="003F4622" w:rsidRDefault="003F4622" w:rsidP="009E69B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逐筆進行下列</w:t>
      </w:r>
      <w:r>
        <w:rPr>
          <w:rFonts w:ascii="Arial" w:hAnsi="Arial" w:cs="Arial" w:hint="eastAsia"/>
          <w:lang w:eastAsia="zh-TW"/>
        </w:rPr>
        <w:t>STEP</w:t>
      </w:r>
      <w:r>
        <w:rPr>
          <w:rFonts w:ascii="Arial" w:hAnsi="Arial" w:cs="Arial" w:hint="eastAsia"/>
          <w:lang w:eastAsia="zh-TW"/>
        </w:rPr>
        <w:t>：</w:t>
      </w:r>
    </w:p>
    <w:p w:rsidR="009E69B9" w:rsidRPr="009E69B9" w:rsidRDefault="009E69B9" w:rsidP="003F462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cs="Arial"/>
          <w:lang w:eastAsia="zh-TW"/>
        </w:rPr>
      </w:pPr>
      <w:r w:rsidRPr="009E69B9">
        <w:rPr>
          <w:rFonts w:ascii="Arial" w:hAnsi="Arial" w:cs="Arial"/>
          <w:lang w:eastAsia="zh-TW"/>
        </w:rPr>
        <w:t>CALL  AA_G0Z001</w:t>
      </w:r>
      <w:r w:rsidR="003F4622">
        <w:rPr>
          <w:rFonts w:ascii="Arial" w:hAnsi="Arial" w:cs="Arial" w:hint="eastAsia"/>
          <w:lang w:eastAsia="zh-TW"/>
        </w:rPr>
        <w:t>.Method3</w:t>
      </w:r>
    </w:p>
    <w:tbl>
      <w:tblPr>
        <w:tblW w:w="6660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80"/>
        <w:gridCol w:w="3780"/>
      </w:tblGrid>
      <w:tr w:rsidR="009E69B9" w:rsidRPr="0062520B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2880" w:type="dxa"/>
            <w:shd w:val="clear" w:color="auto" w:fill="C0C0C0"/>
            <w:vAlign w:val="center"/>
          </w:tcPr>
          <w:p w:rsidR="009E69B9" w:rsidRPr="0062520B" w:rsidRDefault="009E69B9" w:rsidP="00EE68CD">
            <w:pPr>
              <w:jc w:val="center"/>
              <w:rPr>
                <w:rFonts w:ascii="新細明體" w:hAnsi="新細明體" w:hint="eastAsia"/>
                <w:b/>
                <w:sz w:val="20"/>
              </w:rPr>
            </w:pPr>
            <w:r>
              <w:rPr>
                <w:rFonts w:ascii="新細明體" w:hAnsi="新細明體" w:hint="eastAsia"/>
                <w:b/>
                <w:sz w:val="20"/>
              </w:rPr>
              <w:t>欄位名稱</w:t>
            </w:r>
          </w:p>
        </w:tc>
        <w:tc>
          <w:tcPr>
            <w:tcW w:w="3780" w:type="dxa"/>
            <w:shd w:val="clear" w:color="auto" w:fill="C0C0C0"/>
            <w:vAlign w:val="center"/>
          </w:tcPr>
          <w:p w:rsidR="009E69B9" w:rsidRPr="0062520B" w:rsidRDefault="009E69B9" w:rsidP="00EE68CD">
            <w:pPr>
              <w:jc w:val="center"/>
              <w:rPr>
                <w:rFonts w:ascii="新細明體" w:hAnsi="新細明體"/>
                <w:b/>
                <w:sz w:val="20"/>
              </w:rPr>
            </w:pPr>
            <w:r>
              <w:rPr>
                <w:rFonts w:ascii="新細明體" w:hAnsi="新細明體" w:hint="eastAsia"/>
                <w:b/>
                <w:sz w:val="20"/>
              </w:rPr>
              <w:t>資料來源</w:t>
            </w:r>
          </w:p>
        </w:tc>
      </w:tr>
      <w:tr w:rsidR="009E69B9" w:rsidRPr="00C05B7D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80" w:type="dxa"/>
            <w:vAlign w:val="center"/>
          </w:tcPr>
          <w:p w:rsidR="009E69B9" w:rsidRDefault="009E69B9" w:rsidP="00EE68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3780" w:type="dxa"/>
            <w:vAlign w:val="center"/>
          </w:tcPr>
          <w:p w:rsidR="009E69B9" w:rsidRPr="00C05B7D" w:rsidRDefault="009E69B9" w:rsidP="00EE68CD">
            <w:pPr>
              <w:pStyle w:val="Web"/>
              <w:spacing w:before="0" w:beforeAutospacing="0" w:after="0" w:afterAutospacing="0" w:line="300" w:lineRule="exact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畫面選取</w:t>
            </w:r>
          </w:p>
        </w:tc>
      </w:tr>
    </w:tbl>
    <w:p w:rsidR="009E69B9" w:rsidRDefault="009E69B9" w:rsidP="009E69B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列印收據</w:t>
      </w:r>
      <w:r>
        <w:rPr>
          <w:rFonts w:ascii="Arial" w:hAnsi="Arial" w:cs="Arial" w:hint="eastAsia"/>
          <w:lang w:eastAsia="zh-TW"/>
        </w:rPr>
        <w:t xml:space="preserve"> </w:t>
      </w:r>
      <w:r>
        <w:rPr>
          <w:rFonts w:ascii="Arial" w:hAnsi="Arial" w:cs="Arial" w:hint="eastAsia"/>
          <w:lang w:eastAsia="zh-TW"/>
        </w:rPr>
        <w:t>格式於</w:t>
      </w:r>
      <w:r>
        <w:rPr>
          <w:rFonts w:ascii="Arial" w:hAnsi="Arial" w:cs="Arial" w:hint="eastAsia"/>
          <w:lang w:eastAsia="zh-TW"/>
        </w:rPr>
        <w:t xml:space="preserve"> </w:t>
      </w:r>
      <w:r w:rsidR="007D74B3">
        <w:rPr>
          <w:rFonts w:ascii="Arial" w:hAnsi="Arial" w:cs="Arial" w:hint="eastAsia"/>
          <w:lang w:eastAsia="zh-TW"/>
        </w:rPr>
        <w:t>行政管理部提供之文件</w:t>
      </w:r>
      <w:r w:rsidR="007D74B3">
        <w:rPr>
          <w:rFonts w:ascii="Arial" w:hAnsi="Arial" w:cs="Arial" w:hint="eastAsia"/>
          <w:lang w:eastAsia="zh-TW"/>
        </w:rPr>
        <w:t>\</w:t>
      </w:r>
      <w:r w:rsidR="003F4622">
        <w:rPr>
          <w:rFonts w:ascii="Arial" w:hAnsi="Arial" w:cs="Arial" w:hint="eastAsia"/>
          <w:lang w:eastAsia="zh-TW"/>
        </w:rPr>
        <w:t>預付金給付收據樣張</w:t>
      </w:r>
    </w:p>
    <w:p w:rsidR="007D74B3" w:rsidRPr="009E69B9" w:rsidRDefault="007D74B3" w:rsidP="007D74B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更新列印次數</w:t>
      </w:r>
    </w:p>
    <w:p w:rsidR="007D74B3" w:rsidRPr="009E69B9" w:rsidRDefault="007D74B3" w:rsidP="007D74B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cs="Arial"/>
          <w:lang w:eastAsia="zh-TW"/>
        </w:rPr>
      </w:pPr>
      <w:r w:rsidRPr="009E69B9">
        <w:rPr>
          <w:rFonts w:ascii="Arial" w:hAnsi="Arial" w:cs="Arial"/>
          <w:lang w:eastAsia="zh-TW"/>
        </w:rPr>
        <w:t>CALL  AA_</w:t>
      </w:r>
      <w:r>
        <w:rPr>
          <w:rFonts w:ascii="Arial" w:hAnsi="Arial" w:cs="Arial" w:hint="eastAsia"/>
          <w:lang w:eastAsia="zh-TW"/>
        </w:rPr>
        <w:t>B1</w:t>
      </w:r>
      <w:r w:rsidRPr="009E69B9">
        <w:rPr>
          <w:rFonts w:ascii="Arial" w:hAnsi="Arial" w:cs="Arial"/>
          <w:lang w:eastAsia="zh-TW"/>
        </w:rPr>
        <w:t>Z</w:t>
      </w:r>
      <w:r>
        <w:rPr>
          <w:rFonts w:ascii="Arial" w:hAnsi="Arial" w:cs="Arial" w:hint="eastAsia"/>
          <w:lang w:eastAsia="zh-TW"/>
        </w:rPr>
        <w:t>X</w:t>
      </w:r>
      <w:r w:rsidRPr="009E69B9">
        <w:rPr>
          <w:rFonts w:ascii="Arial" w:hAnsi="Arial" w:cs="Arial"/>
          <w:lang w:eastAsia="zh-TW"/>
        </w:rPr>
        <w:t>0</w:t>
      </w:r>
      <w:r>
        <w:rPr>
          <w:rFonts w:ascii="Arial" w:hAnsi="Arial" w:cs="Arial" w:hint="eastAsia"/>
          <w:lang w:eastAsia="zh-TW"/>
        </w:rPr>
        <w:t>4.Method5</w:t>
      </w:r>
    </w:p>
    <w:tbl>
      <w:tblPr>
        <w:tblW w:w="6660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80"/>
        <w:gridCol w:w="3780"/>
      </w:tblGrid>
      <w:tr w:rsidR="007D74B3" w:rsidRPr="0062520B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2880" w:type="dxa"/>
            <w:shd w:val="clear" w:color="auto" w:fill="C0C0C0"/>
            <w:vAlign w:val="center"/>
          </w:tcPr>
          <w:p w:rsidR="007D74B3" w:rsidRPr="0062520B" w:rsidRDefault="007D74B3" w:rsidP="00EE68CD">
            <w:pPr>
              <w:jc w:val="center"/>
              <w:rPr>
                <w:rFonts w:ascii="新細明體" w:hAnsi="新細明體" w:hint="eastAsia"/>
                <w:b/>
                <w:sz w:val="20"/>
              </w:rPr>
            </w:pPr>
            <w:r>
              <w:rPr>
                <w:rFonts w:ascii="新細明體" w:hAnsi="新細明體" w:hint="eastAsia"/>
                <w:b/>
                <w:sz w:val="20"/>
              </w:rPr>
              <w:t>欄位名稱</w:t>
            </w:r>
          </w:p>
        </w:tc>
        <w:tc>
          <w:tcPr>
            <w:tcW w:w="3780" w:type="dxa"/>
            <w:shd w:val="clear" w:color="auto" w:fill="C0C0C0"/>
            <w:vAlign w:val="center"/>
          </w:tcPr>
          <w:p w:rsidR="007D74B3" w:rsidRPr="0062520B" w:rsidRDefault="007D74B3" w:rsidP="00EE68CD">
            <w:pPr>
              <w:jc w:val="center"/>
              <w:rPr>
                <w:rFonts w:ascii="新細明體" w:hAnsi="新細明體"/>
                <w:b/>
                <w:sz w:val="20"/>
              </w:rPr>
            </w:pPr>
            <w:r>
              <w:rPr>
                <w:rFonts w:ascii="新細明體" w:hAnsi="新細明體" w:hint="eastAsia"/>
                <w:b/>
                <w:sz w:val="20"/>
              </w:rPr>
              <w:t>資料來源</w:t>
            </w:r>
          </w:p>
        </w:tc>
      </w:tr>
      <w:tr w:rsidR="007D74B3" w:rsidRPr="00C05B7D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80" w:type="dxa"/>
            <w:vAlign w:val="center"/>
          </w:tcPr>
          <w:p w:rsidR="007D74B3" w:rsidRDefault="007D74B3" w:rsidP="00EE68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給付收據號碼</w:t>
            </w:r>
          </w:p>
        </w:tc>
        <w:tc>
          <w:tcPr>
            <w:tcW w:w="3780" w:type="dxa"/>
            <w:vAlign w:val="center"/>
          </w:tcPr>
          <w:p w:rsidR="007D74B3" w:rsidRPr="00C05B7D" w:rsidRDefault="007D74B3" w:rsidP="00EE68CD">
            <w:pPr>
              <w:pStyle w:val="Web"/>
              <w:spacing w:before="0" w:beforeAutospacing="0" w:after="0" w:afterAutospacing="0" w:line="300" w:lineRule="exact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3.2</w:t>
            </w:r>
            <w:r w:rsidR="006D2BE3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回傳之</w:t>
            </w:r>
            <w:r w:rsidR="007325A1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給付收據號碼</w:t>
            </w:r>
          </w:p>
        </w:tc>
      </w:tr>
    </w:tbl>
    <w:p w:rsidR="00EE68CD" w:rsidRDefault="00EE68CD" w:rsidP="00EE68C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D47640" w:rsidRDefault="00D47640" w:rsidP="00EE68CD">
      <w:pPr>
        <w:pStyle w:val="Tabletext"/>
        <w:keepLines w:val="0"/>
        <w:spacing w:after="0" w:line="240" w:lineRule="auto"/>
        <w:ind w:left="480"/>
        <w:rPr>
          <w:rFonts w:hint="eastAsia"/>
          <w:lang w:eastAsia="zh-TW"/>
        </w:rPr>
      </w:pPr>
    </w:p>
    <w:p w:rsidR="00D47640" w:rsidRPr="00D47640" w:rsidRDefault="00D47640" w:rsidP="00D47640">
      <w:pPr>
        <w:pStyle w:val="Tabletext"/>
        <w:keepLines w:val="0"/>
        <w:spacing w:after="0" w:line="240" w:lineRule="auto"/>
        <w:ind w:left="1276"/>
        <w:rPr>
          <w:rFonts w:hint="eastAsia"/>
          <w:lang w:eastAsia="zh-TW"/>
        </w:rPr>
      </w:pPr>
    </w:p>
    <w:sectPr w:rsidR="00D47640" w:rsidRPr="00D4764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534" w:rsidRDefault="00A03534" w:rsidP="000238E9">
      <w:r>
        <w:separator/>
      </w:r>
    </w:p>
  </w:endnote>
  <w:endnote w:type="continuationSeparator" w:id="0">
    <w:p w:rsidR="00A03534" w:rsidRDefault="00A03534" w:rsidP="0002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534" w:rsidRDefault="00A03534" w:rsidP="000238E9">
      <w:r>
        <w:separator/>
      </w:r>
    </w:p>
  </w:footnote>
  <w:footnote w:type="continuationSeparator" w:id="0">
    <w:p w:rsidR="00A03534" w:rsidRDefault="00A03534" w:rsidP="00023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535712F"/>
    <w:multiLevelType w:val="hybridMultilevel"/>
    <w:tmpl w:val="9BB058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1022582"/>
    <w:multiLevelType w:val="hybridMultilevel"/>
    <w:tmpl w:val="325C5C9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7"/>
  </w:num>
  <w:num w:numId="5">
    <w:abstractNumId w:val="14"/>
  </w:num>
  <w:num w:numId="6">
    <w:abstractNumId w:val="7"/>
  </w:num>
  <w:num w:numId="7">
    <w:abstractNumId w:val="3"/>
  </w:num>
  <w:num w:numId="8">
    <w:abstractNumId w:val="18"/>
  </w:num>
  <w:num w:numId="9">
    <w:abstractNumId w:val="0"/>
  </w:num>
  <w:num w:numId="10">
    <w:abstractNumId w:val="21"/>
  </w:num>
  <w:num w:numId="11">
    <w:abstractNumId w:val="19"/>
  </w:num>
  <w:num w:numId="12">
    <w:abstractNumId w:val="1"/>
  </w:num>
  <w:num w:numId="13">
    <w:abstractNumId w:val="16"/>
  </w:num>
  <w:num w:numId="14">
    <w:abstractNumId w:val="6"/>
  </w:num>
  <w:num w:numId="15">
    <w:abstractNumId w:val="11"/>
  </w:num>
  <w:num w:numId="16">
    <w:abstractNumId w:val="4"/>
  </w:num>
  <w:num w:numId="17">
    <w:abstractNumId w:val="13"/>
  </w:num>
  <w:num w:numId="18">
    <w:abstractNumId w:val="12"/>
  </w:num>
  <w:num w:numId="19">
    <w:abstractNumId w:val="10"/>
  </w:num>
  <w:num w:numId="20">
    <w:abstractNumId w:val="5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38E9"/>
    <w:rsid w:val="00026FEA"/>
    <w:rsid w:val="0004402D"/>
    <w:rsid w:val="00047FB1"/>
    <w:rsid w:val="000637E5"/>
    <w:rsid w:val="00070689"/>
    <w:rsid w:val="0007575E"/>
    <w:rsid w:val="00081F0F"/>
    <w:rsid w:val="00082FB3"/>
    <w:rsid w:val="000950DA"/>
    <w:rsid w:val="000B2B6C"/>
    <w:rsid w:val="000D6215"/>
    <w:rsid w:val="000E58E3"/>
    <w:rsid w:val="000F3772"/>
    <w:rsid w:val="00101DD2"/>
    <w:rsid w:val="00116753"/>
    <w:rsid w:val="00120E72"/>
    <w:rsid w:val="00132718"/>
    <w:rsid w:val="001667C7"/>
    <w:rsid w:val="00170500"/>
    <w:rsid w:val="00183C21"/>
    <w:rsid w:val="001872D8"/>
    <w:rsid w:val="001B350E"/>
    <w:rsid w:val="001D1238"/>
    <w:rsid w:val="001F2A03"/>
    <w:rsid w:val="00212685"/>
    <w:rsid w:val="00214A90"/>
    <w:rsid w:val="00236985"/>
    <w:rsid w:val="0023751E"/>
    <w:rsid w:val="00241DC6"/>
    <w:rsid w:val="00245CF4"/>
    <w:rsid w:val="00260078"/>
    <w:rsid w:val="0027724D"/>
    <w:rsid w:val="00280570"/>
    <w:rsid w:val="002868CE"/>
    <w:rsid w:val="002A60B0"/>
    <w:rsid w:val="002F24D5"/>
    <w:rsid w:val="002F258F"/>
    <w:rsid w:val="003001AC"/>
    <w:rsid w:val="00302686"/>
    <w:rsid w:val="003143FF"/>
    <w:rsid w:val="0033124C"/>
    <w:rsid w:val="0034569E"/>
    <w:rsid w:val="0035207B"/>
    <w:rsid w:val="003633F9"/>
    <w:rsid w:val="00391CF8"/>
    <w:rsid w:val="003A545C"/>
    <w:rsid w:val="003B256E"/>
    <w:rsid w:val="003B47FC"/>
    <w:rsid w:val="003D15AB"/>
    <w:rsid w:val="003E57B7"/>
    <w:rsid w:val="003E6911"/>
    <w:rsid w:val="003F4622"/>
    <w:rsid w:val="00402183"/>
    <w:rsid w:val="0040617B"/>
    <w:rsid w:val="00435785"/>
    <w:rsid w:val="00436155"/>
    <w:rsid w:val="004619F6"/>
    <w:rsid w:val="00462CD4"/>
    <w:rsid w:val="0047106B"/>
    <w:rsid w:val="0048237D"/>
    <w:rsid w:val="004823C3"/>
    <w:rsid w:val="00484313"/>
    <w:rsid w:val="0048564F"/>
    <w:rsid w:val="00487409"/>
    <w:rsid w:val="004C2E14"/>
    <w:rsid w:val="004C732B"/>
    <w:rsid w:val="004F09C0"/>
    <w:rsid w:val="00507194"/>
    <w:rsid w:val="00516B0E"/>
    <w:rsid w:val="00532D8C"/>
    <w:rsid w:val="00552E22"/>
    <w:rsid w:val="0058351A"/>
    <w:rsid w:val="005B3FB8"/>
    <w:rsid w:val="005B7524"/>
    <w:rsid w:val="005C3815"/>
    <w:rsid w:val="005D062B"/>
    <w:rsid w:val="006137F7"/>
    <w:rsid w:val="00617108"/>
    <w:rsid w:val="006268AC"/>
    <w:rsid w:val="00637333"/>
    <w:rsid w:val="00645303"/>
    <w:rsid w:val="006535B2"/>
    <w:rsid w:val="006550BC"/>
    <w:rsid w:val="00657D8A"/>
    <w:rsid w:val="00674D0D"/>
    <w:rsid w:val="00684946"/>
    <w:rsid w:val="00686716"/>
    <w:rsid w:val="00693ED8"/>
    <w:rsid w:val="006B5620"/>
    <w:rsid w:val="006C36E0"/>
    <w:rsid w:val="006D2BE3"/>
    <w:rsid w:val="006D7F3F"/>
    <w:rsid w:val="0071761C"/>
    <w:rsid w:val="00725A0C"/>
    <w:rsid w:val="007260C0"/>
    <w:rsid w:val="007306EC"/>
    <w:rsid w:val="007325A1"/>
    <w:rsid w:val="00750BB0"/>
    <w:rsid w:val="00751660"/>
    <w:rsid w:val="0075178B"/>
    <w:rsid w:val="007571ED"/>
    <w:rsid w:val="007644C9"/>
    <w:rsid w:val="00772BF7"/>
    <w:rsid w:val="007826D2"/>
    <w:rsid w:val="00784128"/>
    <w:rsid w:val="007A0DEA"/>
    <w:rsid w:val="007A758D"/>
    <w:rsid w:val="007B3FE9"/>
    <w:rsid w:val="007C098B"/>
    <w:rsid w:val="007D1E94"/>
    <w:rsid w:val="007D3290"/>
    <w:rsid w:val="007D5830"/>
    <w:rsid w:val="007D74B3"/>
    <w:rsid w:val="007D7C58"/>
    <w:rsid w:val="007E531F"/>
    <w:rsid w:val="008037DD"/>
    <w:rsid w:val="0081315D"/>
    <w:rsid w:val="00834BA6"/>
    <w:rsid w:val="00837CE0"/>
    <w:rsid w:val="008404C7"/>
    <w:rsid w:val="00840CB8"/>
    <w:rsid w:val="008504F8"/>
    <w:rsid w:val="00865346"/>
    <w:rsid w:val="00870A8E"/>
    <w:rsid w:val="008960D1"/>
    <w:rsid w:val="008C0CEE"/>
    <w:rsid w:val="008D7DAC"/>
    <w:rsid w:val="008E1E82"/>
    <w:rsid w:val="008E7D8F"/>
    <w:rsid w:val="008F6A3E"/>
    <w:rsid w:val="00902369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751A4"/>
    <w:rsid w:val="00986CD3"/>
    <w:rsid w:val="00994FC0"/>
    <w:rsid w:val="009B055F"/>
    <w:rsid w:val="009B3B73"/>
    <w:rsid w:val="009B4663"/>
    <w:rsid w:val="009E69B9"/>
    <w:rsid w:val="009F7D38"/>
    <w:rsid w:val="00A03534"/>
    <w:rsid w:val="00A06EF1"/>
    <w:rsid w:val="00A15AE6"/>
    <w:rsid w:val="00A23753"/>
    <w:rsid w:val="00A31187"/>
    <w:rsid w:val="00A728BB"/>
    <w:rsid w:val="00A773B1"/>
    <w:rsid w:val="00A96156"/>
    <w:rsid w:val="00AA298E"/>
    <w:rsid w:val="00AA7751"/>
    <w:rsid w:val="00AB4A97"/>
    <w:rsid w:val="00AC44F0"/>
    <w:rsid w:val="00AD2751"/>
    <w:rsid w:val="00AE4BBD"/>
    <w:rsid w:val="00AF477C"/>
    <w:rsid w:val="00B10478"/>
    <w:rsid w:val="00B22BFC"/>
    <w:rsid w:val="00B2398C"/>
    <w:rsid w:val="00B41DC2"/>
    <w:rsid w:val="00B60F82"/>
    <w:rsid w:val="00B72A02"/>
    <w:rsid w:val="00B74CB1"/>
    <w:rsid w:val="00B77E6C"/>
    <w:rsid w:val="00BC7FFE"/>
    <w:rsid w:val="00BE1857"/>
    <w:rsid w:val="00BF0F90"/>
    <w:rsid w:val="00C24A95"/>
    <w:rsid w:val="00C3025A"/>
    <w:rsid w:val="00C318BC"/>
    <w:rsid w:val="00C51F84"/>
    <w:rsid w:val="00C70352"/>
    <w:rsid w:val="00C757E4"/>
    <w:rsid w:val="00C76806"/>
    <w:rsid w:val="00C83D82"/>
    <w:rsid w:val="00C92DA2"/>
    <w:rsid w:val="00C9460D"/>
    <w:rsid w:val="00CB25A4"/>
    <w:rsid w:val="00CB3658"/>
    <w:rsid w:val="00CB7F06"/>
    <w:rsid w:val="00CD0ADA"/>
    <w:rsid w:val="00CD1AA8"/>
    <w:rsid w:val="00CE3EFF"/>
    <w:rsid w:val="00CF7395"/>
    <w:rsid w:val="00D0481F"/>
    <w:rsid w:val="00D13D3C"/>
    <w:rsid w:val="00D202E5"/>
    <w:rsid w:val="00D22252"/>
    <w:rsid w:val="00D23912"/>
    <w:rsid w:val="00D25907"/>
    <w:rsid w:val="00D32083"/>
    <w:rsid w:val="00D35BD3"/>
    <w:rsid w:val="00D43CDC"/>
    <w:rsid w:val="00D47640"/>
    <w:rsid w:val="00D54B1C"/>
    <w:rsid w:val="00D55572"/>
    <w:rsid w:val="00D656AA"/>
    <w:rsid w:val="00D67C53"/>
    <w:rsid w:val="00DA308A"/>
    <w:rsid w:val="00DA6C1D"/>
    <w:rsid w:val="00DB34AB"/>
    <w:rsid w:val="00DE129A"/>
    <w:rsid w:val="00DE4C46"/>
    <w:rsid w:val="00E04471"/>
    <w:rsid w:val="00E07266"/>
    <w:rsid w:val="00E204D7"/>
    <w:rsid w:val="00E254E1"/>
    <w:rsid w:val="00E51EB7"/>
    <w:rsid w:val="00E66841"/>
    <w:rsid w:val="00E8020D"/>
    <w:rsid w:val="00EA40BC"/>
    <w:rsid w:val="00EA71C2"/>
    <w:rsid w:val="00EC7787"/>
    <w:rsid w:val="00ED0498"/>
    <w:rsid w:val="00EE1BD5"/>
    <w:rsid w:val="00EE55DE"/>
    <w:rsid w:val="00EE68CD"/>
    <w:rsid w:val="00F04AD3"/>
    <w:rsid w:val="00F0594A"/>
    <w:rsid w:val="00F418D3"/>
    <w:rsid w:val="00F44BDE"/>
    <w:rsid w:val="00F47751"/>
    <w:rsid w:val="00F77DDA"/>
    <w:rsid w:val="00F862D3"/>
    <w:rsid w:val="00FB17D8"/>
    <w:rsid w:val="00FC75B4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846E6BB-2A58-4381-8CB7-1F4B047C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Normal Indent"/>
    <w:aliases w:val="表正文,正文非缩进"/>
    <w:basedOn w:val="a"/>
    <w:rsid w:val="00D47640"/>
    <w:pPr>
      <w:widowControl w:val="0"/>
      <w:ind w:left="425"/>
      <w:jc w:val="both"/>
    </w:pPr>
    <w:rPr>
      <w:kern w:val="2"/>
      <w:sz w:val="21"/>
      <w:szCs w:val="20"/>
    </w:rPr>
  </w:style>
  <w:style w:type="paragraph" w:styleId="ad">
    <w:name w:val="header"/>
    <w:basedOn w:val="a"/>
    <w:link w:val="ae"/>
    <w:rsid w:val="000238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0238E9"/>
  </w:style>
  <w:style w:type="paragraph" w:styleId="af">
    <w:name w:val="footer"/>
    <w:basedOn w:val="a"/>
    <w:link w:val="af0"/>
    <w:rsid w:val="000238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023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