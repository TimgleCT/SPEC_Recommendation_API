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237FD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12"/>
                <w:attr w:name="Year" w:val="2008"/>
              </w:smartTagPr>
              <w:r>
                <w:rPr>
                  <w:rFonts w:eastAsia="標楷體"/>
                  <w:lang w:eastAsia="zh-TW"/>
                </w:rPr>
                <w:t>2008/12/8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237FD2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FD2" w:rsidRDefault="00052267">
            <w:pPr>
              <w:pStyle w:val="Tabletext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侑文</w:t>
            </w:r>
          </w:p>
        </w:tc>
      </w:tr>
      <w:tr w:rsidR="006621F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1FA" w:rsidRDefault="006621FA">
            <w:pPr>
              <w:pStyle w:val="Tabletext"/>
              <w:rPr>
                <w:rFonts w:eastAsia="標楷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2"/>
                <w:attr w:name="Year" w:val="2010"/>
              </w:smartTagPr>
              <w:r>
                <w:rPr>
                  <w:rFonts w:eastAsia="標楷體" w:hint="eastAsia"/>
                  <w:lang w:eastAsia="zh-TW"/>
                </w:rPr>
                <w:t>2010/2/10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1FA" w:rsidRDefault="006621FA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1FA" w:rsidRDefault="006739D3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3.1</w:t>
            </w:r>
            <w:r w:rsidR="006621FA">
              <w:rPr>
                <w:rFonts w:eastAsia="標楷體" w:hint="eastAsia"/>
                <w:lang w:eastAsia="zh-TW"/>
              </w:rPr>
              <w:t>資料改成寫入</w:t>
            </w:r>
            <w:r w:rsidR="006621FA">
              <w:rPr>
                <w:rFonts w:eastAsia="標楷體" w:hint="eastAsia"/>
                <w:lang w:eastAsia="zh-TW"/>
              </w:rPr>
              <w:t>DTAAH108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21FA" w:rsidRDefault="006621F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金生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tbl>
      <w:tblPr>
        <w:tblW w:w="98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2"/>
        <w:gridCol w:w="792"/>
        <w:gridCol w:w="4760"/>
        <w:gridCol w:w="1369"/>
        <w:gridCol w:w="1704"/>
      </w:tblGrid>
      <w:tr w:rsidR="00516FB2" w:rsidRPr="005F16D8" w:rsidTr="00516FB2">
        <w:tc>
          <w:tcPr>
            <w:tcW w:w="1252" w:type="dxa"/>
          </w:tcPr>
          <w:p w:rsidR="00516FB2" w:rsidRPr="005F16D8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792" w:type="dxa"/>
          </w:tcPr>
          <w:p w:rsidR="00516FB2" w:rsidRPr="005F16D8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760" w:type="dxa"/>
          </w:tcPr>
          <w:p w:rsidR="00516FB2" w:rsidRPr="005F16D8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69" w:type="dxa"/>
          </w:tcPr>
          <w:p w:rsidR="00516FB2" w:rsidRPr="005F16D8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704" w:type="dxa"/>
          </w:tcPr>
          <w:p w:rsidR="00516FB2" w:rsidRPr="005F16D8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5F16D8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516FB2" w:rsidRPr="007D2FC1" w:rsidTr="00516FB2">
        <w:tc>
          <w:tcPr>
            <w:tcW w:w="1252" w:type="dxa"/>
          </w:tcPr>
          <w:p w:rsidR="00516FB2" w:rsidRPr="007D2FC1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2FC1">
              <w:rPr>
                <w:rFonts w:ascii="細明體" w:eastAsia="細明體" w:hAnsi="細明體" w:cs="Courier New"/>
                <w:sz w:val="20"/>
                <w:szCs w:val="20"/>
              </w:rPr>
              <w:t>2018/4/12</w:t>
            </w:r>
          </w:p>
        </w:tc>
        <w:tc>
          <w:tcPr>
            <w:tcW w:w="792" w:type="dxa"/>
          </w:tcPr>
          <w:p w:rsidR="00516FB2" w:rsidRPr="007D2FC1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2FC1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760" w:type="dxa"/>
          </w:tcPr>
          <w:p w:rsidR="00516FB2" w:rsidRPr="007D2FC1" w:rsidRDefault="00516FB2" w:rsidP="00F410E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2FC1">
              <w:rPr>
                <w:rFonts w:hint="eastAsia"/>
                <w:sz w:val="20"/>
                <w:szCs w:val="20"/>
              </w:rPr>
              <w:t>批次</w:t>
            </w:r>
            <w:r w:rsidRPr="007D2FC1">
              <w:rPr>
                <w:rFonts w:hint="eastAsia"/>
                <w:sz w:val="20"/>
                <w:szCs w:val="20"/>
              </w:rPr>
              <w:t>FETCH SIZE</w:t>
            </w:r>
            <w:r w:rsidRPr="007D2FC1">
              <w:rPr>
                <w:rFonts w:hint="eastAsia"/>
                <w:sz w:val="20"/>
                <w:szCs w:val="20"/>
              </w:rPr>
              <w:t>調整專案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依系統管理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件數控制中</w:t>
            </w: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efault</w:t>
            </w:r>
            <w:r>
              <w:rPr>
                <w:rFonts w:hint="eastAsia"/>
                <w:sz w:val="20"/>
                <w:szCs w:val="20"/>
              </w:rPr>
              <w:t>設定</w:t>
            </w:r>
          </w:p>
        </w:tc>
        <w:tc>
          <w:tcPr>
            <w:tcW w:w="1369" w:type="dxa"/>
          </w:tcPr>
          <w:p w:rsidR="00516FB2" w:rsidRPr="007D2FC1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2FC1">
              <w:rPr>
                <w:rFonts w:ascii="細明體" w:eastAsia="細明體" w:hAnsi="細明體" w:cs="Courier New" w:hint="eastAsia"/>
                <w:sz w:val="20"/>
                <w:szCs w:val="20"/>
              </w:rPr>
              <w:t>蕭侑文</w:t>
            </w:r>
          </w:p>
        </w:tc>
        <w:tc>
          <w:tcPr>
            <w:tcW w:w="1704" w:type="dxa"/>
          </w:tcPr>
          <w:p w:rsidR="00516FB2" w:rsidRPr="007D2FC1" w:rsidRDefault="00516FB2" w:rsidP="00F410E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7D2FC1">
              <w:rPr>
                <w:sz w:val="20"/>
                <w:szCs w:val="20"/>
              </w:rPr>
              <w:t>180322001009</w:t>
            </w:r>
          </w:p>
        </w:tc>
      </w:tr>
      <w:tr w:rsidR="00B63474" w:rsidRPr="007D2FC1" w:rsidTr="00516FB2">
        <w:trPr>
          <w:ins w:id="1" w:author="cathay" w:date="2019-07-16T17:18:00Z"/>
        </w:trPr>
        <w:tc>
          <w:tcPr>
            <w:tcW w:w="1252" w:type="dxa"/>
          </w:tcPr>
          <w:p w:rsidR="00B63474" w:rsidRPr="007D2FC1" w:rsidRDefault="00B63474" w:rsidP="00F410E6">
            <w:pPr>
              <w:spacing w:line="240" w:lineRule="atLeast"/>
              <w:jc w:val="center"/>
              <w:rPr>
                <w:ins w:id="2" w:author="cathay" w:date="2019-07-16T17:18:00Z"/>
                <w:rFonts w:ascii="細明體" w:eastAsia="細明體" w:hAnsi="細明體" w:cs="Courier New"/>
                <w:sz w:val="20"/>
                <w:szCs w:val="20"/>
              </w:rPr>
            </w:pPr>
            <w:ins w:id="3" w:author="cathay" w:date="2019-07-16T17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2019/07/16</w:t>
              </w:r>
            </w:ins>
          </w:p>
        </w:tc>
        <w:tc>
          <w:tcPr>
            <w:tcW w:w="792" w:type="dxa"/>
          </w:tcPr>
          <w:p w:rsidR="00B63474" w:rsidRPr="007D2FC1" w:rsidRDefault="00B63474" w:rsidP="00F410E6">
            <w:pPr>
              <w:spacing w:line="240" w:lineRule="atLeast"/>
              <w:jc w:val="center"/>
              <w:rPr>
                <w:ins w:id="4" w:author="cathay" w:date="2019-07-16T17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9-07-16T17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760" w:type="dxa"/>
          </w:tcPr>
          <w:p w:rsidR="00B63474" w:rsidRPr="007D2FC1" w:rsidRDefault="00B63474" w:rsidP="00F410E6">
            <w:pPr>
              <w:spacing w:line="240" w:lineRule="atLeast"/>
              <w:rPr>
                <w:ins w:id="6" w:author="cathay" w:date="2019-07-16T17:18:00Z"/>
                <w:rFonts w:hint="eastAsia"/>
                <w:sz w:val="20"/>
                <w:szCs w:val="20"/>
              </w:rPr>
            </w:pPr>
            <w:ins w:id="7" w:author="cathay" w:date="2019-07-16T17:19:00Z">
              <w:r w:rsidRPr="00B63474">
                <w:rPr>
                  <w:rFonts w:hint="eastAsia"/>
                  <w:sz w:val="20"/>
                  <w:szCs w:val="20"/>
                </w:rPr>
                <w:t>保戶身故件檢核</w:t>
              </w:r>
              <w:r w:rsidRPr="00B63474">
                <w:rPr>
                  <w:rFonts w:hint="eastAsia"/>
                  <w:sz w:val="20"/>
                  <w:szCs w:val="20"/>
                </w:rPr>
                <w:t>(</w:t>
              </w:r>
              <w:r w:rsidRPr="00B63474">
                <w:rPr>
                  <w:rFonts w:hint="eastAsia"/>
                  <w:sz w:val="20"/>
                  <w:szCs w:val="20"/>
                </w:rPr>
                <w:t>金檢意見改善</w:t>
              </w:r>
              <w:r w:rsidRPr="00B63474">
                <w:rPr>
                  <w:rFonts w:hint="eastAsia"/>
                  <w:sz w:val="20"/>
                  <w:szCs w:val="20"/>
                </w:rPr>
                <w:t>)</w:t>
              </w:r>
            </w:ins>
          </w:p>
        </w:tc>
        <w:tc>
          <w:tcPr>
            <w:tcW w:w="1369" w:type="dxa"/>
          </w:tcPr>
          <w:p w:rsidR="00B63474" w:rsidRPr="007D2FC1" w:rsidRDefault="00B63474" w:rsidP="00F410E6">
            <w:pPr>
              <w:spacing w:line="240" w:lineRule="atLeast"/>
              <w:jc w:val="center"/>
              <w:rPr>
                <w:ins w:id="8" w:author="cathay" w:date="2019-07-16T17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cathay" w:date="2019-07-16T17:1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704" w:type="dxa"/>
          </w:tcPr>
          <w:p w:rsidR="00B63474" w:rsidRPr="007D2FC1" w:rsidRDefault="00B63474" w:rsidP="00F410E6">
            <w:pPr>
              <w:spacing w:line="240" w:lineRule="atLeast"/>
              <w:jc w:val="center"/>
              <w:rPr>
                <w:ins w:id="10" w:author="cathay" w:date="2019-07-16T17:18:00Z"/>
                <w:sz w:val="20"/>
                <w:szCs w:val="20"/>
              </w:rPr>
            </w:pPr>
            <w:ins w:id="11" w:author="cathay" w:date="2019-07-16T17:21:00Z">
              <w:r>
                <w:rPr>
                  <w:rFonts w:hint="eastAsia"/>
                  <w:sz w:val="20"/>
                  <w:szCs w:val="20"/>
                </w:rPr>
                <w:t>190716000607</w:t>
              </w:r>
            </w:ins>
          </w:p>
        </w:tc>
      </w:tr>
    </w:tbl>
    <w:p w:rsidR="00516FB2" w:rsidDel="00B63474" w:rsidRDefault="00516FB2">
      <w:pPr>
        <w:pStyle w:val="Tabletext"/>
        <w:keepLines w:val="0"/>
        <w:spacing w:after="0" w:line="240" w:lineRule="auto"/>
        <w:rPr>
          <w:del w:id="12" w:author="cathay" w:date="2019-07-16T17:21:00Z"/>
          <w:kern w:val="2"/>
          <w:szCs w:val="24"/>
          <w:lang w:eastAsia="zh-TW"/>
        </w:rPr>
      </w:pPr>
    </w:p>
    <w:p w:rsidR="00516FB2" w:rsidRDefault="00516FB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Pr="00B63474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63474">
        <w:rPr>
          <w:rFonts w:hint="eastAsia"/>
          <w:b/>
          <w:kern w:val="2"/>
          <w:szCs w:val="24"/>
          <w:lang w:eastAsia="zh-TW"/>
        </w:rPr>
        <w:t>程式功能概要說明：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134"/>
        <w:gridCol w:w="1276"/>
        <w:gridCol w:w="8080"/>
      </w:tblGrid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報表_保戶身故資料批次</w:t>
            </w:r>
            <w:r w:rsidRPr="00B63474">
              <w:rPr>
                <w:rFonts w:ascii="細明體" w:eastAsia="細明體" w:hAnsi="細明體"/>
                <w:sz w:val="20"/>
                <w:szCs w:val="20"/>
              </w:rPr>
              <w:t>作業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H1_B108</w:t>
            </w: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</w:tcPr>
          <w:p w:rsidR="00B63474" w:rsidRPr="00B63474" w:rsidRDefault="00B63474" w:rsidP="00B63474">
            <w:pP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szCs w:val="20"/>
                <w:lang w:val="zh-TW"/>
              </w:rPr>
              <w:t>產生有身故理賠保戶資料至電子商務資訊科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數位客戶經營科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數位客戶經營科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63474" w:rsidRPr="00B63474" w:rsidTr="00BD5FBE">
        <w:tc>
          <w:tcPr>
            <w:tcW w:w="2410" w:type="dxa"/>
            <w:gridSpan w:val="2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B63474" w:rsidRPr="00B63474" w:rsidTr="00BD5FBE">
        <w:tc>
          <w:tcPr>
            <w:tcW w:w="1134" w:type="dxa"/>
            <w:vMerge w:val="restart"/>
            <w:vAlign w:val="center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寄信處理</w:t>
            </w:r>
          </w:p>
        </w:tc>
        <w:tc>
          <w:tcPr>
            <w:tcW w:w="1276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B63474" w:rsidRPr="00B63474" w:rsidTr="00BD5FBE">
        <w:tc>
          <w:tcPr>
            <w:tcW w:w="1134" w:type="dxa"/>
            <w:vMerge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080" w:type="dxa"/>
          </w:tcPr>
          <w:p w:rsidR="00B63474" w:rsidRPr="00B63474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63474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B63474" w:rsidRDefault="00B63474" w:rsidP="00B6347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程式架構圖：</w:t>
      </w:r>
      <w:hyperlink r:id="rId7" w:history="1">
        <w:r w:rsidR="00780F28">
          <w:rPr>
            <w:rStyle w:val="a3"/>
            <w:rFonts w:hint="eastAsia"/>
            <w:kern w:val="2"/>
            <w:szCs w:val="24"/>
            <w:lang w:eastAsia="zh-TW"/>
          </w:rPr>
          <w:t>..\..\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系統流程圖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其他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\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報表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_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保戶身故資料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流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程圖</w:t>
        </w:r>
        <w:r w:rsidR="00780F28">
          <w:rPr>
            <w:rStyle w:val="a3"/>
            <w:rFonts w:hint="eastAsia"/>
            <w:kern w:val="2"/>
            <w:szCs w:val="24"/>
            <w:lang w:eastAsia="zh-TW"/>
          </w:rPr>
          <w:t>.vsd</w:t>
        </w:r>
      </w:hyperlink>
    </w:p>
    <w:p w:rsidR="00237FD2" w:rsidRDefault="00237FD2">
      <w:pPr>
        <w:pStyle w:val="Tabletext"/>
        <w:keepLines w:val="0"/>
        <w:spacing w:after="0" w:line="240" w:lineRule="auto"/>
        <w:ind w:firstLine="1600"/>
        <w:rPr>
          <w:rFonts w:hint="eastAsia"/>
          <w:kern w:val="2"/>
          <w:szCs w:val="24"/>
          <w:lang w:eastAsia="zh-TW"/>
        </w:rPr>
      </w:pPr>
    </w:p>
    <w:p w:rsidR="00237FD2" w:rsidRPr="00B63474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63474">
        <w:rPr>
          <w:rFonts w:hint="eastAsia"/>
          <w:b/>
          <w:kern w:val="2"/>
          <w:szCs w:val="24"/>
          <w:lang w:eastAsia="zh-TW"/>
        </w:rPr>
        <w:t>相關檔案（</w:t>
      </w:r>
      <w:r w:rsidRPr="00B63474">
        <w:rPr>
          <w:rFonts w:hint="eastAsia"/>
          <w:b/>
          <w:kern w:val="2"/>
          <w:szCs w:val="24"/>
          <w:lang w:eastAsia="zh-TW"/>
        </w:rPr>
        <w:t>TABLE</w:t>
      </w:r>
      <w:r w:rsidRPr="00B63474">
        <w:rPr>
          <w:rFonts w:hint="eastAsia"/>
          <w:b/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B63474" w:rsidRPr="00AD2D28" w:rsidTr="00BD5FBE">
        <w:tc>
          <w:tcPr>
            <w:tcW w:w="794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B63474" w:rsidRPr="00AD2D28" w:rsidRDefault="00B63474" w:rsidP="00BD5FB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D2D28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B63474" w:rsidRPr="00AD2D28" w:rsidRDefault="00B63474" w:rsidP="00BD5F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B63474" w:rsidRPr="00AD2D28" w:rsidRDefault="00B63474" w:rsidP="00BD5F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B63474" w:rsidRPr="00AD2D28" w:rsidRDefault="00B63474" w:rsidP="00BD5F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B63474" w:rsidRPr="00AD2D28" w:rsidRDefault="00B63474" w:rsidP="00BD5FB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63474" w:rsidRPr="00AD2D28" w:rsidTr="00BD5FB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63474" w:rsidRPr="00AD2D28" w:rsidRDefault="00B63474" w:rsidP="00B63474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63474" w:rsidRPr="008D3936" w:rsidRDefault="00B63474" w:rsidP="00BD5FBE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B63474" w:rsidRPr="008D3936" w:rsidRDefault="00B63474" w:rsidP="00BD5FBE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>
              <w:rPr>
                <w:rFonts w:ascii="新細明體" w:hAnsi="新細明體" w:cs="細明體"/>
                <w:sz w:val="20"/>
                <w:szCs w:val="20"/>
              </w:rPr>
              <w:t>DTAA</w:t>
            </w:r>
            <w:r>
              <w:rPr>
                <w:rFonts w:ascii="新細明體" w:hAnsi="新細明體" w:cs="細明體" w:hint="eastAsia"/>
                <w:sz w:val="20"/>
                <w:szCs w:val="20"/>
              </w:rPr>
              <w:t>B001</w:t>
            </w:r>
          </w:p>
        </w:tc>
        <w:tc>
          <w:tcPr>
            <w:tcW w:w="799" w:type="dxa"/>
          </w:tcPr>
          <w:p w:rsidR="00B63474" w:rsidRPr="008D3936" w:rsidRDefault="00B63474" w:rsidP="00BD5FB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63474" w:rsidRPr="008D3936" w:rsidRDefault="00B63474" w:rsidP="00BD5FB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63474" w:rsidRPr="008D3936" w:rsidRDefault="00B63474" w:rsidP="00BD5FB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2C44AE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63474" w:rsidRPr="008D3936" w:rsidRDefault="00B63474" w:rsidP="00BD5FB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  <w:r w:rsidRPr="008D3936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B63474" w:rsidRPr="00AD2D28" w:rsidTr="00BD5FBE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63474" w:rsidRPr="00AD2D28" w:rsidRDefault="00B63474" w:rsidP="00B63474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63474" w:rsidRPr="008D3936" w:rsidRDefault="00B63474" w:rsidP="00BD5FBE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</w:p>
        </w:tc>
        <w:tc>
          <w:tcPr>
            <w:tcW w:w="2835" w:type="dxa"/>
          </w:tcPr>
          <w:p w:rsidR="00B63474" w:rsidRPr="008D3936" w:rsidRDefault="00B63474" w:rsidP="00BD5FBE">
            <w:pPr>
              <w:rPr>
                <w:rFonts w:ascii="新細明體" w:hAnsi="新細明體" w:cs="細明體"/>
                <w:sz w:val="20"/>
                <w:szCs w:val="20"/>
              </w:rPr>
            </w:pPr>
          </w:p>
        </w:tc>
        <w:tc>
          <w:tcPr>
            <w:tcW w:w="799" w:type="dxa"/>
          </w:tcPr>
          <w:p w:rsidR="00B63474" w:rsidRPr="008D3936" w:rsidRDefault="00B63474" w:rsidP="00BD5FBE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B63474" w:rsidRPr="008D3936" w:rsidRDefault="00B63474" w:rsidP="00BD5FB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799" w:type="dxa"/>
          </w:tcPr>
          <w:p w:rsidR="00B63474" w:rsidRPr="008D3936" w:rsidRDefault="00B63474" w:rsidP="00BD5FB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  <w:tc>
          <w:tcPr>
            <w:tcW w:w="800" w:type="dxa"/>
          </w:tcPr>
          <w:p w:rsidR="00B63474" w:rsidRPr="008D3936" w:rsidRDefault="00B63474" w:rsidP="00BD5FBE">
            <w:pPr>
              <w:spacing w:line="240" w:lineRule="atLeast"/>
              <w:jc w:val="center"/>
              <w:rPr>
                <w:rFonts w:ascii="新細明體" w:hAnsi="新細明體" w:cs="Courier New"/>
                <w:sz w:val="20"/>
                <w:szCs w:val="20"/>
              </w:rPr>
            </w:pPr>
          </w:p>
        </w:tc>
      </w:tr>
    </w:tbl>
    <w:p w:rsidR="00B63474" w:rsidRDefault="00B63474" w:rsidP="00B6347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Pr="00B63474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63474">
        <w:rPr>
          <w:rFonts w:hint="eastAsia"/>
          <w:b/>
          <w:kern w:val="2"/>
          <w:szCs w:val="24"/>
          <w:lang w:eastAsia="zh-TW"/>
        </w:rPr>
        <w:t>相關模組：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096"/>
        <w:gridCol w:w="5674"/>
      </w:tblGrid>
      <w:tr w:rsidR="00B63474" w:rsidRPr="00AD2D28" w:rsidTr="00BD5FBE">
        <w:tc>
          <w:tcPr>
            <w:tcW w:w="720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096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5674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63474" w:rsidRPr="00AD2D28" w:rsidTr="00BD5FB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63474" w:rsidRPr="00AD2D28" w:rsidRDefault="00B63474" w:rsidP="00B63474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096" w:type="dxa"/>
          </w:tcPr>
          <w:p w:rsidR="00B63474" w:rsidRPr="00D37E3B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674" w:type="dxa"/>
          </w:tcPr>
          <w:p w:rsidR="00B63474" w:rsidRPr="00D37E3B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63474" w:rsidRDefault="00B63474" w:rsidP="00B6347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B63474" w:rsidRPr="00B63474" w:rsidRDefault="00B6347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b/>
          <w:kern w:val="2"/>
          <w:szCs w:val="24"/>
          <w:lang w:eastAsia="zh-TW"/>
        </w:rPr>
      </w:pPr>
      <w:r w:rsidRPr="00AD2D28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3148"/>
      </w:tblGrid>
      <w:tr w:rsidR="00B63474" w:rsidRPr="00AD2D28" w:rsidTr="00BD5FBE">
        <w:trPr>
          <w:trHeight w:val="120"/>
        </w:trPr>
        <w:tc>
          <w:tcPr>
            <w:tcW w:w="1672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3148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63474" w:rsidRPr="00AD2D28" w:rsidTr="00BD5FBE">
        <w:trPr>
          <w:trHeight w:val="120"/>
        </w:trPr>
        <w:tc>
          <w:tcPr>
            <w:tcW w:w="1672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3148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B63474" w:rsidRPr="00AD2D28" w:rsidTr="00BD5FBE">
        <w:trPr>
          <w:trHeight w:val="120"/>
        </w:trPr>
        <w:tc>
          <w:tcPr>
            <w:tcW w:w="1672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3148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A6</w:t>
            </w:r>
          </w:p>
        </w:tc>
      </w:tr>
      <w:tr w:rsidR="00B63474" w:rsidRPr="00AD2D28" w:rsidTr="00BD5FBE">
        <w:trPr>
          <w:trHeight w:val="120"/>
        </w:trPr>
        <w:tc>
          <w:tcPr>
            <w:tcW w:w="1672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處理週期</w:t>
            </w:r>
          </w:p>
        </w:tc>
        <w:tc>
          <w:tcPr>
            <w:tcW w:w="3148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每月</w:t>
            </w:r>
          </w:p>
        </w:tc>
      </w:tr>
      <w:tr w:rsidR="00B63474" w:rsidRPr="00AD2D28" w:rsidTr="00BD5FBE">
        <w:trPr>
          <w:trHeight w:val="120"/>
        </w:trPr>
        <w:tc>
          <w:tcPr>
            <w:tcW w:w="1672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3148" w:type="dxa"/>
          </w:tcPr>
          <w:p w:rsidR="00B63474" w:rsidRPr="00AD2D28" w:rsidRDefault="00B63474" w:rsidP="00BD5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2000</w:t>
            </w:r>
          </w:p>
        </w:tc>
      </w:tr>
    </w:tbl>
    <w:p w:rsidR="00B63474" w:rsidRDefault="00B63474" w:rsidP="00B63474">
      <w:pPr>
        <w:pStyle w:val="Tabletext"/>
        <w:keepLines w:val="0"/>
        <w:spacing w:after="0" w:line="240" w:lineRule="auto"/>
        <w:rPr>
          <w:b/>
          <w:kern w:val="2"/>
          <w:szCs w:val="24"/>
          <w:lang w:eastAsia="zh-TW"/>
        </w:rPr>
      </w:pPr>
    </w:p>
    <w:p w:rsidR="00237FD2" w:rsidRPr="00B63474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63474">
        <w:rPr>
          <w:rFonts w:hint="eastAsia"/>
          <w:b/>
          <w:kern w:val="2"/>
          <w:szCs w:val="24"/>
          <w:lang w:eastAsia="zh-TW"/>
        </w:rPr>
        <w:t>參數說明：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670"/>
      </w:tblGrid>
      <w:tr w:rsidR="00B63474" w:rsidRPr="00AD2D28" w:rsidTr="00BD5FBE">
        <w:tc>
          <w:tcPr>
            <w:tcW w:w="709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670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D2D28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B63474" w:rsidRPr="00AD2D28" w:rsidTr="00BD5FBE">
        <w:tc>
          <w:tcPr>
            <w:tcW w:w="709" w:type="dxa"/>
            <w:vAlign w:val="center"/>
          </w:tcPr>
          <w:p w:rsidR="00B63474" w:rsidRPr="00AD2D28" w:rsidRDefault="00B63474" w:rsidP="00B63474">
            <w:pPr>
              <w:numPr>
                <w:ilvl w:val="0"/>
                <w:numId w:val="13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統計年月</w:t>
            </w:r>
          </w:p>
        </w:tc>
        <w:tc>
          <w:tcPr>
            <w:tcW w:w="1760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5670" w:type="dxa"/>
            <w:vAlign w:val="center"/>
          </w:tcPr>
          <w:p w:rsidR="00B63474" w:rsidRPr="00AD2D28" w:rsidRDefault="00B63474" w:rsidP="00BD5FBE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YYYYMM</w:t>
            </w:r>
          </w:p>
        </w:tc>
      </w:tr>
    </w:tbl>
    <w:p w:rsidR="00B63474" w:rsidRDefault="00B63474" w:rsidP="00B6347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237FD2" w:rsidRPr="00B63474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B63474">
        <w:rPr>
          <w:rFonts w:hint="eastAsia"/>
          <w:b/>
          <w:kern w:val="2"/>
          <w:szCs w:val="24"/>
          <w:lang w:eastAsia="zh-TW"/>
        </w:rPr>
        <w:t>程式內容：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ind w:left="1440" w:hanging="960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初始化：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回覆訊息預設為</w:t>
      </w:r>
      <w:r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。</w:t>
      </w:r>
    </w:p>
    <w:p w:rsidR="00642F68" w:rsidRDefault="005403CE" w:rsidP="005403C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</w:t>
      </w:r>
      <w:r w:rsidR="002125F3">
        <w:rPr>
          <w:rFonts w:ascii="細明體" w:eastAsia="細明體" w:hAnsi="細明體" w:hint="eastAsia"/>
          <w:kern w:val="2"/>
          <w:szCs w:val="24"/>
          <w:lang w:eastAsia="zh-TW"/>
        </w:rPr>
        <w:t>取檔案：</w:t>
      </w:r>
    </w:p>
    <w:p w:rsidR="00C72FBB" w:rsidRDefault="00C413A0" w:rsidP="005403C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READ 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DTAAB001</w:t>
      </w:r>
      <w:r w:rsidR="001B50AB">
        <w:rPr>
          <w:rFonts w:ascii="細明體" w:eastAsia="細明體" w:hAnsi="細明體" w:hint="eastAsia"/>
          <w:kern w:val="2"/>
          <w:szCs w:val="24"/>
          <w:lang w:eastAsia="zh-TW"/>
        </w:rPr>
        <w:t xml:space="preserve">(理賠紀錄檔) INNER JOIN </w:t>
      </w:r>
      <w:r w:rsidR="00534D11">
        <w:rPr>
          <w:rFonts w:ascii="細明體" w:eastAsia="細明體" w:hAnsi="細明體" w:hint="eastAsia"/>
          <w:kern w:val="2"/>
          <w:szCs w:val="24"/>
          <w:lang w:eastAsia="zh-TW"/>
        </w:rPr>
        <w:t>DTAB0005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593321">
        <w:rPr>
          <w:rFonts w:ascii="細明體" w:eastAsia="細明體" w:hAnsi="細明體" w:hint="eastAsia"/>
          <w:lang w:eastAsia="zh-TW"/>
        </w:rPr>
        <w:t>壽險契約關係人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)</w:t>
      </w:r>
      <w:r w:rsidR="008550D0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593321">
        <w:rPr>
          <w:rFonts w:ascii="細明體" w:eastAsia="細明體" w:hAnsi="細明體" w:hint="eastAsia"/>
          <w:kern w:val="2"/>
          <w:szCs w:val="24"/>
          <w:lang w:eastAsia="zh-TW"/>
        </w:rPr>
        <w:t>ON 保單號碼+</w:t>
      </w:r>
      <w:r w:rsidR="00691D5B">
        <w:rPr>
          <w:rFonts w:ascii="Arial" w:cs="Arial" w:hint="eastAsia"/>
        </w:rPr>
        <w:t>契約角色</w:t>
      </w:r>
      <w:r w:rsidR="00691D5B">
        <w:rPr>
          <w:rFonts w:ascii="細明體" w:eastAsia="細明體" w:hAnsi="細明體" w:hint="eastAsia"/>
          <w:kern w:val="2"/>
          <w:szCs w:val="24"/>
          <w:lang w:eastAsia="zh-TW"/>
        </w:rPr>
        <w:t>+</w:t>
      </w:r>
      <w:r w:rsidR="000913FC">
        <w:rPr>
          <w:rFonts w:ascii="Arial" w:cs="Arial" w:hint="eastAsia"/>
        </w:rPr>
        <w:t>事故者</w:t>
      </w:r>
      <w:r w:rsidR="000913FC">
        <w:rPr>
          <w:rFonts w:ascii="Arial" w:cs="Arial" w:hint="eastAsia"/>
        </w:rPr>
        <w:t>_ID</w:t>
      </w:r>
      <w:r w:rsidR="00A70414">
        <w:rPr>
          <w:rFonts w:ascii="細明體" w:eastAsia="細明體" w:hAnsi="細明體" w:hint="eastAsia"/>
          <w:kern w:val="2"/>
          <w:szCs w:val="24"/>
          <w:lang w:eastAsia="zh-TW"/>
        </w:rPr>
        <w:t>。</w:t>
      </w:r>
      <w:r w:rsidR="00B77455">
        <w:rPr>
          <w:rFonts w:ascii="細明體" w:eastAsia="細明體" w:hAnsi="細明體" w:hint="eastAsia"/>
          <w:kern w:val="2"/>
          <w:szCs w:val="24"/>
          <w:lang w:eastAsia="zh-TW"/>
        </w:rPr>
        <w:t>條件如下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2D107B">
        <w:rPr>
          <w:rFonts w:ascii="細明體" w:eastAsia="細明體" w:hAnsi="細明體" w:hint="eastAsia"/>
          <w:kern w:val="2"/>
          <w:szCs w:val="24"/>
          <w:lang w:eastAsia="zh-TW"/>
        </w:rPr>
        <w:t>(同一</w:t>
      </w:r>
      <w:r w:rsidR="00C2474C">
        <w:rPr>
          <w:rFonts w:ascii="細明體" w:eastAsia="細明體" w:hAnsi="細明體" w:hint="eastAsia"/>
          <w:kern w:val="2"/>
          <w:szCs w:val="24"/>
          <w:lang w:eastAsia="zh-TW"/>
        </w:rPr>
        <w:t>保單+</w:t>
      </w:r>
      <w:r w:rsidR="00FE2680">
        <w:rPr>
          <w:rFonts w:ascii="細明體" w:eastAsia="細明體" w:hAnsi="細明體" w:hint="eastAsia"/>
          <w:kern w:val="2"/>
          <w:szCs w:val="24"/>
          <w:lang w:eastAsia="zh-TW"/>
        </w:rPr>
        <w:t>事故人ID</w:t>
      </w:r>
      <w:r w:rsidR="00F47DE7">
        <w:rPr>
          <w:rFonts w:ascii="細明體" w:eastAsia="細明體" w:hAnsi="細明體" w:hint="eastAsia"/>
          <w:kern w:val="2"/>
          <w:szCs w:val="24"/>
          <w:lang w:eastAsia="zh-TW"/>
        </w:rPr>
        <w:t>排序後，</w:t>
      </w:r>
      <w:r w:rsidR="002D107B">
        <w:rPr>
          <w:rFonts w:ascii="細明體" w:eastAsia="細明體" w:hAnsi="細明體" w:hint="eastAsia"/>
          <w:kern w:val="2"/>
          <w:szCs w:val="24"/>
          <w:lang w:eastAsia="zh-TW"/>
        </w:rPr>
        <w:t>取第一筆)</w:t>
      </w:r>
    </w:p>
    <w:p w:rsidR="00197E57" w:rsidRDefault="006F5704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Arial" w:cs="Arial"/>
        </w:rPr>
        <w:t>覆核日期</w:t>
      </w:r>
      <w:r>
        <w:rPr>
          <w:rFonts w:ascii="Arial" w:cs="Arial" w:hint="eastAsia"/>
          <w:lang w:eastAsia="zh-TW"/>
        </w:rPr>
        <w:t xml:space="preserve"> IS NOT NULL</w:t>
      </w:r>
    </w:p>
    <w:p w:rsidR="00C72FBB" w:rsidRDefault="008550D0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 w:rsidR="00286777">
        <w:rPr>
          <w:rFonts w:ascii="細明體" w:eastAsia="細明體" w:hAnsi="細明體" w:hint="eastAsia"/>
          <w:kern w:val="2"/>
          <w:szCs w:val="24"/>
          <w:lang w:eastAsia="zh-TW"/>
        </w:rPr>
        <w:t>索賠類別</w:t>
      </w:r>
      <w:r w:rsidR="00C72FBB">
        <w:rPr>
          <w:rFonts w:ascii="細明體" w:eastAsia="細明體" w:hAnsi="細明體" w:hint="eastAsia"/>
          <w:kern w:val="2"/>
          <w:szCs w:val="24"/>
          <w:lang w:eastAsia="zh-TW"/>
        </w:rPr>
        <w:t>=</w:t>
      </w:r>
      <w:r w:rsidR="00C72FB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286777">
        <w:rPr>
          <w:rFonts w:ascii="細明體" w:eastAsia="細明體" w:hAnsi="細明體" w:hint="eastAsia"/>
          <w:kern w:val="2"/>
          <w:szCs w:val="24"/>
          <w:lang w:eastAsia="zh-TW"/>
        </w:rPr>
        <w:t>A</w:t>
      </w:r>
      <w:r w:rsidR="00C72FBB">
        <w:rPr>
          <w:rFonts w:ascii="細明體" w:eastAsia="細明體" w:hAnsi="細明體"/>
          <w:kern w:val="2"/>
          <w:szCs w:val="24"/>
          <w:lang w:eastAsia="zh-TW"/>
        </w:rPr>
        <w:t>’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(</w:t>
      </w:r>
      <w:r w:rsidR="00286777">
        <w:rPr>
          <w:rFonts w:ascii="細明體" w:eastAsia="細明體" w:hAnsi="細明體" w:hint="eastAsia"/>
          <w:kern w:val="2"/>
          <w:szCs w:val="24"/>
          <w:lang w:eastAsia="zh-TW"/>
        </w:rPr>
        <w:t>死亡件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給</w:t>
      </w:r>
      <w:r w:rsidR="00EE2911">
        <w:rPr>
          <w:rFonts w:ascii="細明體" w:eastAsia="細明體" w:hAnsi="細明體" w:hint="eastAsia"/>
          <w:kern w:val="2"/>
          <w:szCs w:val="24"/>
          <w:lang w:eastAsia="zh-TW"/>
        </w:rPr>
        <w:t>付)</w:t>
      </w:r>
    </w:p>
    <w:p w:rsidR="001B0549" w:rsidRDefault="0099180C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DTAAB001.</w:t>
      </w:r>
      <w:r>
        <w:rPr>
          <w:rFonts w:ascii="Arial" w:cs="Arial"/>
        </w:rPr>
        <w:t>給付狀態</w:t>
      </w:r>
      <w:r>
        <w:rPr>
          <w:rFonts w:ascii="Arial" w:cs="Arial" w:hint="eastAsia"/>
          <w:lang w:eastAsia="zh-TW"/>
        </w:rPr>
        <w:t xml:space="preserve"> NOT IN (</w:t>
      </w:r>
      <w:r>
        <w:rPr>
          <w:rFonts w:ascii="Arial" w:cs="Arial"/>
          <w:lang w:eastAsia="zh-TW"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’"/>
        </w:smartTagPr>
        <w:r>
          <w:rPr>
            <w:rFonts w:ascii="Arial" w:cs="Arial" w:hint="eastAsia"/>
            <w:lang w:eastAsia="zh-TW"/>
          </w:rPr>
          <w:t>0</w:t>
        </w:r>
        <w:r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>,</w:t>
      </w:r>
      <w:r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Arial" w:cs="Arial" w:hint="eastAsia"/>
            <w:lang w:eastAsia="zh-TW"/>
          </w:rPr>
          <w:t>5</w:t>
        </w:r>
        <w:r>
          <w:rPr>
            <w:rFonts w:ascii="Arial" w:cs="Arial"/>
            <w:lang w:eastAsia="zh-TW"/>
          </w:rPr>
          <w:t>’</w:t>
        </w:r>
      </w:smartTag>
      <w:r w:rsidR="00545706">
        <w:rPr>
          <w:rFonts w:ascii="Arial" w:cs="Arial" w:hint="eastAsia"/>
          <w:lang w:eastAsia="zh-TW"/>
        </w:rPr>
        <w:t>,</w:t>
      </w:r>
      <w:r w:rsidR="00545706">
        <w:rPr>
          <w:rFonts w:ascii="Arial" w:cs="Arial"/>
          <w:lang w:eastAsia="zh-T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’"/>
        </w:smartTagPr>
        <w:r w:rsidR="00545706">
          <w:rPr>
            <w:rFonts w:ascii="Arial" w:cs="Arial" w:hint="eastAsia"/>
            <w:lang w:eastAsia="zh-TW"/>
          </w:rPr>
          <w:t>6</w:t>
        </w:r>
        <w:r w:rsidR="00545706">
          <w:rPr>
            <w:rFonts w:ascii="Arial" w:cs="Arial"/>
            <w:lang w:eastAsia="zh-TW"/>
          </w:rPr>
          <w:t>’</w:t>
        </w:r>
      </w:smartTag>
      <w:r>
        <w:rPr>
          <w:rFonts w:ascii="Arial" w:cs="Arial" w:hint="eastAsia"/>
          <w:lang w:eastAsia="zh-TW"/>
        </w:rPr>
        <w:t>)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</w:p>
    <w:p w:rsidR="002F585A" w:rsidRDefault="002F585A" w:rsidP="00C72FBB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IF NOT FND</w:t>
      </w:r>
    </w:p>
    <w:p w:rsidR="002F585A" w:rsidRDefault="0064693B" w:rsidP="00FE09E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丟出EXCEPTION：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AAH1_B108抽取死亡理賠資料有誤</w:t>
      </w:r>
      <w:r>
        <w:rPr>
          <w:rFonts w:ascii="細明體" w:eastAsia="細明體" w:hAnsi="細明體"/>
          <w:kern w:val="2"/>
          <w:szCs w:val="24"/>
          <w:lang w:eastAsia="zh-TW"/>
        </w:rPr>
        <w:t>’</w:t>
      </w:r>
    </w:p>
    <w:p w:rsidR="002D107B" w:rsidRDefault="002D107B" w:rsidP="002D107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9748D" w:rsidRDefault="0009748D" w:rsidP="0009748D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09748D">
        <w:rPr>
          <w:rFonts w:ascii="細明體" w:eastAsia="細明體" w:hAnsi="細明體" w:hint="eastAsia"/>
          <w:kern w:val="2"/>
          <w:szCs w:val="24"/>
          <w:lang w:eastAsia="zh-TW"/>
        </w:rPr>
        <w:t>取得須排除保單</w:t>
      </w:r>
    </w:p>
    <w:p w:rsidR="0009748D" w:rsidRDefault="0009748D" w:rsidP="0009748D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讀代碼中文對照，系統別:AA，欄位名稱:</w:t>
      </w:r>
      <w:r w:rsidRPr="0009748D">
        <w:t xml:space="preserve"> </w:t>
      </w:r>
      <w:r w:rsidRPr="0009748D">
        <w:rPr>
          <w:rFonts w:ascii="細明體" w:eastAsia="細明體" w:hAnsi="細明體"/>
          <w:kern w:val="2"/>
          <w:szCs w:val="24"/>
          <w:lang w:eastAsia="zh-TW"/>
        </w:rPr>
        <w:t>B108_SPC_POLICY_NO</w:t>
      </w:r>
    </w:p>
    <w:p w:rsidR="00DF69AE" w:rsidRDefault="00DF69AE" w:rsidP="00DF69AE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逐筆將</w:t>
      </w:r>
      <w:r w:rsidR="00F31AF2">
        <w:rPr>
          <w:rFonts w:ascii="細明體" w:eastAsia="細明體" w:hAnsi="細明體" w:hint="eastAsia"/>
          <w:kern w:val="2"/>
          <w:szCs w:val="24"/>
          <w:lang w:eastAsia="zh-TW"/>
        </w:rPr>
        <w:t>死亡</w:t>
      </w:r>
      <w:r w:rsidR="00C27A97"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FD5D2B">
        <w:rPr>
          <w:rFonts w:ascii="細明體" w:eastAsia="細明體" w:hAnsi="細明體" w:hint="eastAsia"/>
          <w:kern w:val="2"/>
          <w:szCs w:val="24"/>
          <w:lang w:eastAsia="zh-TW"/>
        </w:rPr>
        <w:t>資料</w:t>
      </w:r>
      <w:r w:rsidR="002A786C">
        <w:rPr>
          <w:rFonts w:ascii="細明體" w:eastAsia="細明體" w:hAnsi="細明體" w:hint="eastAsia"/>
          <w:kern w:val="2"/>
          <w:szCs w:val="24"/>
          <w:lang w:eastAsia="zh-TW"/>
        </w:rPr>
        <w:t>逐筆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寫出：</w:t>
      </w:r>
    </w:p>
    <w:p w:rsidR="00DF69AE" w:rsidRDefault="00D4505A" w:rsidP="00DF69AE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上面讀到的保單</w:t>
      </w:r>
      <w:r>
        <w:rPr>
          <w:rFonts w:ascii="細明體" w:eastAsia="細明體" w:hAnsi="細明體" w:hint="eastAsia"/>
          <w:kern w:val="2"/>
          <w:szCs w:val="24"/>
          <w:lang w:eastAsia="zh-TW"/>
        </w:rPr>
        <w:t>略過不處理，</w:t>
      </w:r>
      <w:r>
        <w:rPr>
          <w:rFonts w:hint="eastAsia"/>
          <w:kern w:val="2"/>
          <w:szCs w:val="24"/>
          <w:lang w:eastAsia="zh-TW"/>
        </w:rPr>
        <w:t>其他</w:t>
      </w:r>
      <w:r w:rsidR="006621FA">
        <w:rPr>
          <w:rFonts w:hint="eastAsia"/>
          <w:kern w:val="2"/>
          <w:szCs w:val="24"/>
          <w:lang w:eastAsia="zh-TW"/>
        </w:rPr>
        <w:t>資料寫入</w:t>
      </w:r>
      <w:r w:rsidR="006621FA">
        <w:rPr>
          <w:rFonts w:ascii="細明體" w:eastAsia="細明體" w:hAnsi="細明體" w:hint="eastAsia"/>
          <w:kern w:val="2"/>
          <w:szCs w:val="24"/>
          <w:lang w:eastAsia="zh-TW"/>
        </w:rPr>
        <w:t>DTAAH108。</w:t>
      </w:r>
    </w:p>
    <w:p w:rsidR="00C82557" w:rsidRDefault="00C27A97" w:rsidP="008172E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理賠</w:t>
      </w:r>
      <w:r w:rsidR="003832C9">
        <w:rPr>
          <w:rFonts w:ascii="細明體" w:eastAsia="細明體" w:hAnsi="細明體" w:hint="eastAsia"/>
          <w:kern w:val="2"/>
          <w:szCs w:val="24"/>
          <w:lang w:eastAsia="zh-TW"/>
        </w:rPr>
        <w:t>資料格式如下(各欄位依逗點分隔)</w:t>
      </w:r>
      <w:r w:rsidR="006328DB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0" w:type="auto"/>
        <w:tblInd w:w="1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2771"/>
        <w:gridCol w:w="2771"/>
      </w:tblGrid>
      <w:tr w:rsidR="0008394D" w:rsidRPr="00D4505A" w:rsidTr="00D4505A">
        <w:tc>
          <w:tcPr>
            <w:tcW w:w="2771" w:type="dxa"/>
            <w:shd w:val="clear" w:color="auto" w:fill="C0C0C0"/>
          </w:tcPr>
          <w:p w:rsidR="0008394D" w:rsidRPr="00D4505A" w:rsidRDefault="0008394D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771" w:type="dxa"/>
            <w:shd w:val="clear" w:color="auto" w:fill="C0C0C0"/>
          </w:tcPr>
          <w:p w:rsidR="0008394D" w:rsidRPr="00D4505A" w:rsidRDefault="0008394D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771" w:type="dxa"/>
            <w:shd w:val="clear" w:color="auto" w:fill="C0C0C0"/>
          </w:tcPr>
          <w:p w:rsidR="0008394D" w:rsidRPr="00D4505A" w:rsidRDefault="0008394D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其他說明</w:t>
            </w:r>
          </w:p>
        </w:tc>
      </w:tr>
      <w:tr w:rsidR="00A2444D" w:rsidRPr="00D4505A" w:rsidTr="00D4505A">
        <w:tc>
          <w:tcPr>
            <w:tcW w:w="2771" w:type="dxa"/>
            <w:shd w:val="clear" w:color="auto" w:fill="FFFF99"/>
            <w:vAlign w:val="center"/>
          </w:tcPr>
          <w:p w:rsidR="00A2444D" w:rsidRPr="00D4505A" w:rsidRDefault="00A2444D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保單號碼</w:t>
            </w:r>
          </w:p>
        </w:tc>
        <w:tc>
          <w:tcPr>
            <w:tcW w:w="2771" w:type="dxa"/>
            <w:shd w:val="clear" w:color="auto" w:fill="auto"/>
          </w:tcPr>
          <w:p w:rsidR="00A2444D" w:rsidRPr="00D4505A" w:rsidRDefault="00A2444D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Pr="00D4505A">
              <w:rPr>
                <w:rFonts w:ascii="細明體" w:eastAsia="細明體" w:hAnsi="細明體"/>
                <w:kern w:val="2"/>
                <w:szCs w:val="24"/>
                <w:lang w:eastAsia="zh-TW"/>
              </w:rPr>
              <w:t>POLICY_NO</w:t>
            </w: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 </w:t>
            </w:r>
          </w:p>
        </w:tc>
        <w:tc>
          <w:tcPr>
            <w:tcW w:w="2771" w:type="dxa"/>
            <w:shd w:val="clear" w:color="auto" w:fill="auto"/>
          </w:tcPr>
          <w:p w:rsidR="00A2444D" w:rsidRPr="00D4505A" w:rsidRDefault="00A2444D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B62D0" w:rsidRPr="00D4505A" w:rsidTr="00D4505A">
        <w:tc>
          <w:tcPr>
            <w:tcW w:w="2771" w:type="dxa"/>
            <w:shd w:val="clear" w:color="auto" w:fill="FFFF99"/>
            <w:vAlign w:val="center"/>
          </w:tcPr>
          <w:p w:rsidR="00CB62D0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事故人ID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D66DA8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</w:t>
            </w:r>
            <w:r w:rsidRPr="00D4505A">
              <w:rPr>
                <w:rFonts w:ascii="細明體" w:eastAsia="細明體" w:hAnsi="細明體"/>
                <w:kern w:val="2"/>
                <w:szCs w:val="24"/>
                <w:lang w:eastAsia="zh-TW"/>
              </w:rPr>
              <w:t>_ID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CB62D0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B62D0" w:rsidRPr="00D4505A" w:rsidTr="00D4505A">
        <w:tc>
          <w:tcPr>
            <w:tcW w:w="2771" w:type="dxa"/>
            <w:shd w:val="clear" w:color="auto" w:fill="FFFF99"/>
            <w:vAlign w:val="center"/>
          </w:tcPr>
          <w:p w:rsidR="00CB62D0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事故人姓名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2F585A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/>
                <w:kern w:val="2"/>
                <w:szCs w:val="24"/>
                <w:lang w:eastAsia="zh-TW"/>
              </w:rPr>
              <w:t>DTAB0005</w:t>
            </w:r>
            <w:r w:rsidR="00636BA2"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.ROLE_NAME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CB62D0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B62D0" w:rsidRPr="00D4505A" w:rsidTr="00D4505A">
        <w:tc>
          <w:tcPr>
            <w:tcW w:w="2771" w:type="dxa"/>
            <w:shd w:val="clear" w:color="auto" w:fill="FFFF99"/>
            <w:vAlign w:val="center"/>
          </w:tcPr>
          <w:p w:rsidR="00CB62D0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給付對象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D66DA8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DTAAB001.ROLE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CB62D0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27A97" w:rsidRPr="00D4505A" w:rsidTr="00D4505A">
        <w:tc>
          <w:tcPr>
            <w:tcW w:w="2771" w:type="dxa"/>
            <w:shd w:val="clear" w:color="auto" w:fill="FFFF99"/>
            <w:vAlign w:val="center"/>
          </w:tcPr>
          <w:p w:rsidR="00C27A97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匯款</w:t>
            </w:r>
            <w:r w:rsidR="00D056FA"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2771" w:type="dxa"/>
            <w:shd w:val="clear" w:color="auto" w:fill="auto"/>
          </w:tcPr>
          <w:p w:rsidR="00C27A97" w:rsidRPr="00D4505A" w:rsidRDefault="00D056FA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</w:t>
            </w:r>
            <w:r w:rsidR="00D66DA8"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ACNT_DATE</w:t>
            </w:r>
          </w:p>
        </w:tc>
        <w:tc>
          <w:tcPr>
            <w:tcW w:w="2771" w:type="dxa"/>
            <w:shd w:val="clear" w:color="auto" w:fill="auto"/>
          </w:tcPr>
          <w:p w:rsidR="00C27A97" w:rsidRPr="00D4505A" w:rsidRDefault="00C27A97" w:rsidP="0008394D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B62D0" w:rsidRPr="00D4505A" w:rsidTr="00D4505A">
        <w:tc>
          <w:tcPr>
            <w:tcW w:w="2771" w:type="dxa"/>
            <w:shd w:val="clear" w:color="auto" w:fill="FFFF99"/>
            <w:vAlign w:val="center"/>
          </w:tcPr>
          <w:p w:rsidR="00CB62D0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事故日期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DTAAB001.OCR_DATE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CB62D0" w:rsidP="00CB62D0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  <w:tr w:rsidR="00CB62D0" w:rsidRPr="00D4505A" w:rsidTr="00D4505A">
        <w:tc>
          <w:tcPr>
            <w:tcW w:w="2771" w:type="dxa"/>
            <w:shd w:val="clear" w:color="auto" w:fill="FFFF99"/>
            <w:vAlign w:val="center"/>
          </w:tcPr>
          <w:p w:rsidR="00CB62D0" w:rsidRPr="00D4505A" w:rsidRDefault="00CB62D0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事故人生日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636BA2" w:rsidP="00D4505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4505A">
              <w:rPr>
                <w:rFonts w:ascii="細明體" w:eastAsia="細明體" w:hAnsi="細明體"/>
                <w:kern w:val="2"/>
                <w:szCs w:val="24"/>
                <w:lang w:eastAsia="zh-TW"/>
              </w:rPr>
              <w:t>DTAB0005</w:t>
            </w:r>
            <w:r w:rsidRPr="00D4505A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.ROLE_BRDY</w:t>
            </w:r>
          </w:p>
        </w:tc>
        <w:tc>
          <w:tcPr>
            <w:tcW w:w="2771" w:type="dxa"/>
            <w:shd w:val="clear" w:color="auto" w:fill="auto"/>
          </w:tcPr>
          <w:p w:rsidR="00CB62D0" w:rsidRPr="00D4505A" w:rsidRDefault="00CB62D0" w:rsidP="00CB62D0">
            <w:pPr>
              <w:rPr>
                <w:rFonts w:eastAsia="標楷體" w:hAnsi="標楷體" w:hint="eastAsia"/>
                <w:sz w:val="22"/>
                <w:szCs w:val="22"/>
              </w:rPr>
            </w:pPr>
          </w:p>
        </w:tc>
      </w:tr>
    </w:tbl>
    <w:p w:rsidR="0008394D" w:rsidRDefault="0008394D" w:rsidP="00466640">
      <w:pPr>
        <w:pStyle w:val="Tabletext"/>
        <w:keepLines w:val="0"/>
        <w:spacing w:after="0" w:line="240" w:lineRule="auto"/>
        <w:ind w:left="1701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記錄</w:t>
      </w:r>
      <w:r w:rsidR="00094250" w:rsidRPr="00E13A37">
        <w:rPr>
          <w:rFonts w:hint="eastAsia"/>
          <w:kern w:val="2"/>
          <w:lang w:eastAsia="zh-TW"/>
        </w:rPr>
        <w:t>寫</w:t>
      </w:r>
      <w:r w:rsidR="00E13A37">
        <w:rPr>
          <w:rFonts w:hint="eastAsia"/>
          <w:kern w:val="2"/>
          <w:lang w:eastAsia="zh-TW"/>
        </w:rPr>
        <w:t>出</w:t>
      </w:r>
      <w:r w:rsidR="00094250" w:rsidRPr="00E13A37">
        <w:rPr>
          <w:rFonts w:hint="eastAsia"/>
          <w:kern w:val="2"/>
          <w:lang w:eastAsia="zh-TW"/>
        </w:rPr>
        <w:t>檔</w:t>
      </w:r>
      <w:r w:rsidR="00E13A37">
        <w:rPr>
          <w:rFonts w:hint="eastAsia"/>
          <w:kern w:val="2"/>
          <w:lang w:eastAsia="zh-TW"/>
        </w:rPr>
        <w:t>的</w:t>
      </w:r>
      <w:r w:rsidR="00AA7F03">
        <w:rPr>
          <w:rFonts w:hint="eastAsia"/>
          <w:kern w:val="2"/>
          <w:lang w:eastAsia="zh-TW"/>
        </w:rPr>
        <w:t>輸出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237FD2" w:rsidRPr="00DC1F35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DC1F35">
        <w:rPr>
          <w:rFonts w:ascii="細明體" w:eastAsia="細明體" w:hAnsi="細明體" w:hint="eastAsia"/>
          <w:kern w:val="2"/>
          <w:szCs w:val="24"/>
          <w:shd w:val="pct15" w:color="auto" w:fill="FFFFFF"/>
          <w:lang w:eastAsia="zh-TW"/>
        </w:rPr>
        <w:t>結束METHOD</w:t>
      </w:r>
    </w:p>
    <w:p w:rsidR="00237FD2" w:rsidRDefault="00237FD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回覆訊息設為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。</w:t>
      </w:r>
    </w:p>
    <w:p w:rsidR="00237FD2" w:rsidRPr="00267F19" w:rsidRDefault="00237FD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新細明體" w:hAnsi="新細明體" w:hint="eastAsia"/>
          <w:bCs/>
          <w:lang w:eastAsia="zh-TW"/>
        </w:rPr>
        <w:lastRenderedPageBreak/>
        <w:t xml:space="preserve">CALL </w:t>
      </w:r>
      <w:r w:rsidRPr="00267F19">
        <w:rPr>
          <w:rFonts w:hint="eastAsia"/>
          <w:kern w:val="2"/>
          <w:szCs w:val="24"/>
          <w:lang w:eastAsia="zh-TW"/>
        </w:rPr>
        <w:t>批次作業件數紀錄模組</w:t>
      </w:r>
      <w:r w:rsidRPr="00267F19">
        <w:rPr>
          <w:rFonts w:hint="eastAsia"/>
          <w:kern w:val="2"/>
          <w:szCs w:val="24"/>
          <w:lang w:eastAsia="zh-TW"/>
        </w:rPr>
        <w:t>CountManager.jav</w:t>
      </w:r>
      <w:r w:rsidRPr="00267F19">
        <w:rPr>
          <w:rFonts w:ascii="新細明體" w:hAnsi="新細明體" w:hint="eastAsia"/>
          <w:kern w:val="2"/>
          <w:szCs w:val="24"/>
          <w:lang w:eastAsia="zh-TW"/>
        </w:rPr>
        <w:t>a</w:t>
      </w:r>
    </w:p>
    <w:p w:rsidR="00237FD2" w:rsidRDefault="00E13A3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13A37">
        <w:rPr>
          <w:rFonts w:hint="eastAsia"/>
          <w:kern w:val="2"/>
          <w:lang w:eastAsia="zh-TW"/>
        </w:rPr>
        <w:t>寫</w:t>
      </w:r>
      <w:r>
        <w:rPr>
          <w:rFonts w:hint="eastAsia"/>
          <w:kern w:val="2"/>
          <w:lang w:eastAsia="zh-TW"/>
        </w:rPr>
        <w:t>出</w:t>
      </w:r>
      <w:r w:rsidRPr="00E13A37">
        <w:rPr>
          <w:rFonts w:hint="eastAsia"/>
          <w:kern w:val="2"/>
          <w:lang w:eastAsia="zh-TW"/>
        </w:rPr>
        <w:t>檔</w:t>
      </w:r>
      <w:r w:rsidR="00486413">
        <w:rPr>
          <w:rFonts w:hint="eastAsia"/>
          <w:kern w:val="2"/>
          <w:lang w:eastAsia="zh-TW"/>
        </w:rPr>
        <w:t>案</w:t>
      </w:r>
      <w:r>
        <w:rPr>
          <w:rFonts w:hint="eastAsia"/>
          <w:kern w:val="2"/>
          <w:lang w:eastAsia="zh-TW"/>
        </w:rPr>
        <w:t>的</w:t>
      </w:r>
      <w:r w:rsidRPr="00E13A37">
        <w:rPr>
          <w:rFonts w:hint="eastAsia"/>
          <w:kern w:val="2"/>
          <w:lang w:eastAsia="zh-TW"/>
        </w:rPr>
        <w:t>件數</w:t>
      </w:r>
      <w:r>
        <w:rPr>
          <w:rFonts w:hint="eastAsia"/>
          <w:kern w:val="2"/>
          <w:lang w:eastAsia="zh-TW"/>
        </w:rPr>
        <w:t>及錯誤件數</w:t>
      </w:r>
    </w:p>
    <w:p w:rsidR="00237FD2" w:rsidRDefault="00237FD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</w:p>
    <w:p w:rsidR="00237FD2" w:rsidRDefault="00237FD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FF0000"/>
          <w:kern w:val="2"/>
          <w:shd w:val="pct15" w:color="auto" w:fill="FFFFFF"/>
          <w:lang w:eastAsia="zh-TW"/>
        </w:rPr>
        <w:t>錯誤處理(for Log)：</w:t>
      </w:r>
      <w:r>
        <w:rPr>
          <w:rFonts w:ascii="細明體" w:eastAsia="細明體" w:hAnsi="細明體" w:hint="eastAsia"/>
          <w:bCs/>
          <w:shd w:val="pct15" w:color="auto" w:fill="FFFFFF"/>
          <w:lang w:eastAsia="zh-TW"/>
        </w:rPr>
        <w:t xml:space="preserve">CALL </w:t>
      </w:r>
      <w:r>
        <w:rPr>
          <w:rFonts w:ascii="細明體" w:eastAsia="細明體" w:hAnsi="細明體" w:hint="eastAsia"/>
          <w:bCs/>
          <w:kern w:val="2"/>
          <w:szCs w:val="24"/>
          <w:shd w:val="pct15" w:color="auto" w:fill="FFFFFF"/>
          <w:lang w:eastAsia="zh-TW"/>
        </w:rPr>
        <w:t>異常訊息記錄模組ErrorLog.java</w:t>
      </w: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200"/>
      </w:tblGrid>
      <w:tr w:rsidR="00237FD2">
        <w:tc>
          <w:tcPr>
            <w:tcW w:w="108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TYPE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處理方式</w:t>
            </w:r>
          </w:p>
        </w:tc>
      </w:tr>
      <w:tr w:rsidR="00237FD2">
        <w:tc>
          <w:tcPr>
            <w:tcW w:w="1080" w:type="dxa"/>
          </w:tcPr>
          <w:p w:rsidR="00237FD2" w:rsidRDefault="00692F4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CODE</w:t>
            </w:r>
          </w:p>
        </w:tc>
        <w:tc>
          <w:tcPr>
            <w:tcW w:w="7200" w:type="dxa"/>
          </w:tcPr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訊息：</w:t>
            </w:r>
            <w:r w:rsidR="00692F47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 xml:space="preserve">MSG </w:t>
            </w:r>
          </w:p>
          <w:p w:rsidR="00237FD2" w:rsidRDefault="00237FD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摘要：EXCEPTION</w:t>
            </w:r>
          </w:p>
        </w:tc>
      </w:tr>
    </w:tbl>
    <w:p w:rsidR="00237FD2" w:rsidRDefault="00237FD2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sectPr w:rsidR="00237FD2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FBE" w:rsidRDefault="00BD5FBE" w:rsidP="00516FB2">
      <w:r>
        <w:separator/>
      </w:r>
    </w:p>
  </w:endnote>
  <w:endnote w:type="continuationSeparator" w:id="0">
    <w:p w:rsidR="00BD5FBE" w:rsidRDefault="00BD5FBE" w:rsidP="00516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FBE" w:rsidRDefault="00BD5FBE" w:rsidP="00516FB2">
      <w:r>
        <w:separator/>
      </w:r>
    </w:p>
  </w:footnote>
  <w:footnote w:type="continuationSeparator" w:id="0">
    <w:p w:rsidR="00BD5FBE" w:rsidRDefault="00BD5FBE" w:rsidP="00516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12FB9"/>
    <w:rsid w:val="00024AAE"/>
    <w:rsid w:val="00031527"/>
    <w:rsid w:val="00036FC4"/>
    <w:rsid w:val="00044C4B"/>
    <w:rsid w:val="00044E92"/>
    <w:rsid w:val="000521FF"/>
    <w:rsid w:val="00052267"/>
    <w:rsid w:val="00067D92"/>
    <w:rsid w:val="000716C7"/>
    <w:rsid w:val="00072C05"/>
    <w:rsid w:val="00073CF4"/>
    <w:rsid w:val="0008184A"/>
    <w:rsid w:val="0008394D"/>
    <w:rsid w:val="00084FD7"/>
    <w:rsid w:val="000913FC"/>
    <w:rsid w:val="00093B86"/>
    <w:rsid w:val="00094250"/>
    <w:rsid w:val="0009748D"/>
    <w:rsid w:val="000A200F"/>
    <w:rsid w:val="000B3462"/>
    <w:rsid w:val="000B3F2E"/>
    <w:rsid w:val="000C140F"/>
    <w:rsid w:val="000C46DE"/>
    <w:rsid w:val="000C583C"/>
    <w:rsid w:val="000D0985"/>
    <w:rsid w:val="000D5D9B"/>
    <w:rsid w:val="000D5F86"/>
    <w:rsid w:val="000D70F9"/>
    <w:rsid w:val="000E074E"/>
    <w:rsid w:val="000E206D"/>
    <w:rsid w:val="000E3A7B"/>
    <w:rsid w:val="000F2B91"/>
    <w:rsid w:val="000F38AD"/>
    <w:rsid w:val="000F5BDB"/>
    <w:rsid w:val="000F6CBE"/>
    <w:rsid w:val="00100738"/>
    <w:rsid w:val="00100CCA"/>
    <w:rsid w:val="00103F5D"/>
    <w:rsid w:val="00113E1A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9287A"/>
    <w:rsid w:val="00195B9E"/>
    <w:rsid w:val="00197E57"/>
    <w:rsid w:val="001A21F1"/>
    <w:rsid w:val="001A780C"/>
    <w:rsid w:val="001B0549"/>
    <w:rsid w:val="001B09A9"/>
    <w:rsid w:val="001B1004"/>
    <w:rsid w:val="001B50AB"/>
    <w:rsid w:val="001C03F4"/>
    <w:rsid w:val="001C06A8"/>
    <w:rsid w:val="001C0870"/>
    <w:rsid w:val="001C6F8F"/>
    <w:rsid w:val="001C73E5"/>
    <w:rsid w:val="001D1A81"/>
    <w:rsid w:val="001D4E00"/>
    <w:rsid w:val="001E1A34"/>
    <w:rsid w:val="001E37DB"/>
    <w:rsid w:val="001F0E43"/>
    <w:rsid w:val="001F1A89"/>
    <w:rsid w:val="002125F3"/>
    <w:rsid w:val="002128C6"/>
    <w:rsid w:val="00214100"/>
    <w:rsid w:val="0021650A"/>
    <w:rsid w:val="0023765A"/>
    <w:rsid w:val="00237FD2"/>
    <w:rsid w:val="00240BA2"/>
    <w:rsid w:val="00247ACF"/>
    <w:rsid w:val="00250AFD"/>
    <w:rsid w:val="00257D67"/>
    <w:rsid w:val="00260F96"/>
    <w:rsid w:val="002612F6"/>
    <w:rsid w:val="00264266"/>
    <w:rsid w:val="00264F84"/>
    <w:rsid w:val="00264FEA"/>
    <w:rsid w:val="0026516E"/>
    <w:rsid w:val="0026767E"/>
    <w:rsid w:val="00267F19"/>
    <w:rsid w:val="00286777"/>
    <w:rsid w:val="00290450"/>
    <w:rsid w:val="00294D10"/>
    <w:rsid w:val="002A786C"/>
    <w:rsid w:val="002B49C7"/>
    <w:rsid w:val="002B7D54"/>
    <w:rsid w:val="002D107B"/>
    <w:rsid w:val="002D317F"/>
    <w:rsid w:val="002D3506"/>
    <w:rsid w:val="002E0AE6"/>
    <w:rsid w:val="002E2EA9"/>
    <w:rsid w:val="002E48CC"/>
    <w:rsid w:val="002E7089"/>
    <w:rsid w:val="002E7FA8"/>
    <w:rsid w:val="002F585A"/>
    <w:rsid w:val="002F67D2"/>
    <w:rsid w:val="00301EFC"/>
    <w:rsid w:val="00302000"/>
    <w:rsid w:val="0030386C"/>
    <w:rsid w:val="00312D81"/>
    <w:rsid w:val="003317DE"/>
    <w:rsid w:val="00336EC8"/>
    <w:rsid w:val="00337285"/>
    <w:rsid w:val="003378DE"/>
    <w:rsid w:val="0034163D"/>
    <w:rsid w:val="00343E80"/>
    <w:rsid w:val="00351457"/>
    <w:rsid w:val="003629E6"/>
    <w:rsid w:val="00363C66"/>
    <w:rsid w:val="0037331F"/>
    <w:rsid w:val="003832C9"/>
    <w:rsid w:val="003A2D80"/>
    <w:rsid w:val="003A68AD"/>
    <w:rsid w:val="003A7E85"/>
    <w:rsid w:val="003B2B12"/>
    <w:rsid w:val="003C21F8"/>
    <w:rsid w:val="003C3DA9"/>
    <w:rsid w:val="003C67C4"/>
    <w:rsid w:val="003D1EA0"/>
    <w:rsid w:val="003D5664"/>
    <w:rsid w:val="003D714C"/>
    <w:rsid w:val="003D75E3"/>
    <w:rsid w:val="003D788B"/>
    <w:rsid w:val="003F61B0"/>
    <w:rsid w:val="004117C4"/>
    <w:rsid w:val="00413B72"/>
    <w:rsid w:val="00444EC0"/>
    <w:rsid w:val="00465200"/>
    <w:rsid w:val="00466640"/>
    <w:rsid w:val="0047096F"/>
    <w:rsid w:val="0047182E"/>
    <w:rsid w:val="004757EB"/>
    <w:rsid w:val="00477D65"/>
    <w:rsid w:val="00482D9D"/>
    <w:rsid w:val="00485975"/>
    <w:rsid w:val="00486413"/>
    <w:rsid w:val="00487B3E"/>
    <w:rsid w:val="00490A13"/>
    <w:rsid w:val="00497151"/>
    <w:rsid w:val="004A18EF"/>
    <w:rsid w:val="004B3331"/>
    <w:rsid w:val="004B4C9F"/>
    <w:rsid w:val="004C6FA8"/>
    <w:rsid w:val="004D1DF4"/>
    <w:rsid w:val="004E24EC"/>
    <w:rsid w:val="004E5035"/>
    <w:rsid w:val="004F0667"/>
    <w:rsid w:val="004F21C0"/>
    <w:rsid w:val="004F6F61"/>
    <w:rsid w:val="004F7E07"/>
    <w:rsid w:val="00506265"/>
    <w:rsid w:val="005102B2"/>
    <w:rsid w:val="0051282E"/>
    <w:rsid w:val="00516FB2"/>
    <w:rsid w:val="00532D3A"/>
    <w:rsid w:val="00534D11"/>
    <w:rsid w:val="00534F4D"/>
    <w:rsid w:val="005403CE"/>
    <w:rsid w:val="00544717"/>
    <w:rsid w:val="00544896"/>
    <w:rsid w:val="00545706"/>
    <w:rsid w:val="00552006"/>
    <w:rsid w:val="005521AF"/>
    <w:rsid w:val="0055300C"/>
    <w:rsid w:val="00560225"/>
    <w:rsid w:val="00563B9E"/>
    <w:rsid w:val="005643F8"/>
    <w:rsid w:val="00566D54"/>
    <w:rsid w:val="0057224C"/>
    <w:rsid w:val="00575538"/>
    <w:rsid w:val="00584145"/>
    <w:rsid w:val="00590E17"/>
    <w:rsid w:val="00593321"/>
    <w:rsid w:val="005953AD"/>
    <w:rsid w:val="005A61BD"/>
    <w:rsid w:val="005A74CF"/>
    <w:rsid w:val="005A7822"/>
    <w:rsid w:val="005B3CDD"/>
    <w:rsid w:val="005B44AA"/>
    <w:rsid w:val="005B77D2"/>
    <w:rsid w:val="005C5393"/>
    <w:rsid w:val="005D301C"/>
    <w:rsid w:val="005D4094"/>
    <w:rsid w:val="005D65C0"/>
    <w:rsid w:val="005D6BB4"/>
    <w:rsid w:val="005E1FF2"/>
    <w:rsid w:val="005E4A4E"/>
    <w:rsid w:val="00605AAB"/>
    <w:rsid w:val="006131BC"/>
    <w:rsid w:val="00617C55"/>
    <w:rsid w:val="00620F3F"/>
    <w:rsid w:val="006247D8"/>
    <w:rsid w:val="00625638"/>
    <w:rsid w:val="00627F4C"/>
    <w:rsid w:val="006328DB"/>
    <w:rsid w:val="006345A9"/>
    <w:rsid w:val="00636BA2"/>
    <w:rsid w:val="0064084B"/>
    <w:rsid w:val="00642F68"/>
    <w:rsid w:val="0064519D"/>
    <w:rsid w:val="0064693B"/>
    <w:rsid w:val="006472F9"/>
    <w:rsid w:val="006514C4"/>
    <w:rsid w:val="00652D58"/>
    <w:rsid w:val="00654602"/>
    <w:rsid w:val="006601F5"/>
    <w:rsid w:val="006621FA"/>
    <w:rsid w:val="00671295"/>
    <w:rsid w:val="006739D3"/>
    <w:rsid w:val="00674592"/>
    <w:rsid w:val="00681963"/>
    <w:rsid w:val="00682BF8"/>
    <w:rsid w:val="00684F69"/>
    <w:rsid w:val="006878F3"/>
    <w:rsid w:val="00691D5B"/>
    <w:rsid w:val="00692547"/>
    <w:rsid w:val="00692F47"/>
    <w:rsid w:val="00694489"/>
    <w:rsid w:val="0069536D"/>
    <w:rsid w:val="00695509"/>
    <w:rsid w:val="00697233"/>
    <w:rsid w:val="006A6DEB"/>
    <w:rsid w:val="006A6F65"/>
    <w:rsid w:val="006B4650"/>
    <w:rsid w:val="006B5A97"/>
    <w:rsid w:val="006B617C"/>
    <w:rsid w:val="006C13BF"/>
    <w:rsid w:val="006C627B"/>
    <w:rsid w:val="006C78E8"/>
    <w:rsid w:val="006D6559"/>
    <w:rsid w:val="006D6707"/>
    <w:rsid w:val="006F5704"/>
    <w:rsid w:val="006F63F4"/>
    <w:rsid w:val="007175F2"/>
    <w:rsid w:val="00721615"/>
    <w:rsid w:val="00745FA8"/>
    <w:rsid w:val="00754CD8"/>
    <w:rsid w:val="00757E35"/>
    <w:rsid w:val="00761170"/>
    <w:rsid w:val="007700AD"/>
    <w:rsid w:val="007715AC"/>
    <w:rsid w:val="007740DF"/>
    <w:rsid w:val="007750B7"/>
    <w:rsid w:val="00775813"/>
    <w:rsid w:val="00777FB6"/>
    <w:rsid w:val="007807E8"/>
    <w:rsid w:val="00780F28"/>
    <w:rsid w:val="007830C0"/>
    <w:rsid w:val="007838D5"/>
    <w:rsid w:val="00784C59"/>
    <w:rsid w:val="007911B6"/>
    <w:rsid w:val="007A024C"/>
    <w:rsid w:val="007B55E2"/>
    <w:rsid w:val="007C4E7A"/>
    <w:rsid w:val="007D5008"/>
    <w:rsid w:val="007D7CA7"/>
    <w:rsid w:val="007E21EA"/>
    <w:rsid w:val="0080134F"/>
    <w:rsid w:val="008021A0"/>
    <w:rsid w:val="00804DF5"/>
    <w:rsid w:val="00813A0C"/>
    <w:rsid w:val="00816AE7"/>
    <w:rsid w:val="008172EA"/>
    <w:rsid w:val="00830BEA"/>
    <w:rsid w:val="00830CE2"/>
    <w:rsid w:val="0083321D"/>
    <w:rsid w:val="0084638D"/>
    <w:rsid w:val="008550D0"/>
    <w:rsid w:val="00856204"/>
    <w:rsid w:val="00857D93"/>
    <w:rsid w:val="00866784"/>
    <w:rsid w:val="00872893"/>
    <w:rsid w:val="00875A65"/>
    <w:rsid w:val="0088181E"/>
    <w:rsid w:val="008823CB"/>
    <w:rsid w:val="00883572"/>
    <w:rsid w:val="00883588"/>
    <w:rsid w:val="008835AB"/>
    <w:rsid w:val="00891F29"/>
    <w:rsid w:val="00895DBA"/>
    <w:rsid w:val="008B0A79"/>
    <w:rsid w:val="008B163C"/>
    <w:rsid w:val="008B40D9"/>
    <w:rsid w:val="008E0307"/>
    <w:rsid w:val="008E0EEC"/>
    <w:rsid w:val="008E72EB"/>
    <w:rsid w:val="008E75E6"/>
    <w:rsid w:val="008F0193"/>
    <w:rsid w:val="008F1438"/>
    <w:rsid w:val="00900AB4"/>
    <w:rsid w:val="0090379A"/>
    <w:rsid w:val="009129D8"/>
    <w:rsid w:val="009140B6"/>
    <w:rsid w:val="00923784"/>
    <w:rsid w:val="0092651C"/>
    <w:rsid w:val="009268E0"/>
    <w:rsid w:val="0092740A"/>
    <w:rsid w:val="00935BEC"/>
    <w:rsid w:val="00937141"/>
    <w:rsid w:val="00940782"/>
    <w:rsid w:val="009470B7"/>
    <w:rsid w:val="00947FEC"/>
    <w:rsid w:val="0095308C"/>
    <w:rsid w:val="0096501E"/>
    <w:rsid w:val="00965AF6"/>
    <w:rsid w:val="00965C97"/>
    <w:rsid w:val="00965CCE"/>
    <w:rsid w:val="0097217C"/>
    <w:rsid w:val="00986763"/>
    <w:rsid w:val="0099180C"/>
    <w:rsid w:val="00994D8C"/>
    <w:rsid w:val="009A2050"/>
    <w:rsid w:val="009A286D"/>
    <w:rsid w:val="009B7A6B"/>
    <w:rsid w:val="009D343C"/>
    <w:rsid w:val="009E1355"/>
    <w:rsid w:val="009E14DC"/>
    <w:rsid w:val="009E3054"/>
    <w:rsid w:val="009E7228"/>
    <w:rsid w:val="009E7732"/>
    <w:rsid w:val="009F052E"/>
    <w:rsid w:val="009F7D5C"/>
    <w:rsid w:val="00A0117E"/>
    <w:rsid w:val="00A0312B"/>
    <w:rsid w:val="00A04DE2"/>
    <w:rsid w:val="00A05EAF"/>
    <w:rsid w:val="00A06899"/>
    <w:rsid w:val="00A13EF0"/>
    <w:rsid w:val="00A16976"/>
    <w:rsid w:val="00A2444D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12F1"/>
    <w:rsid w:val="00A53E58"/>
    <w:rsid w:val="00A628CF"/>
    <w:rsid w:val="00A70414"/>
    <w:rsid w:val="00A715AE"/>
    <w:rsid w:val="00A91C89"/>
    <w:rsid w:val="00AA4AA9"/>
    <w:rsid w:val="00AA739E"/>
    <w:rsid w:val="00AA7F03"/>
    <w:rsid w:val="00AB5CE6"/>
    <w:rsid w:val="00AD00C7"/>
    <w:rsid w:val="00AD398F"/>
    <w:rsid w:val="00AD7044"/>
    <w:rsid w:val="00AE29A5"/>
    <w:rsid w:val="00AF06A5"/>
    <w:rsid w:val="00AF1B71"/>
    <w:rsid w:val="00B10DEB"/>
    <w:rsid w:val="00B1314A"/>
    <w:rsid w:val="00B16A1C"/>
    <w:rsid w:val="00B20E29"/>
    <w:rsid w:val="00B23574"/>
    <w:rsid w:val="00B24D8E"/>
    <w:rsid w:val="00B25B0F"/>
    <w:rsid w:val="00B314F1"/>
    <w:rsid w:val="00B335B3"/>
    <w:rsid w:val="00B42467"/>
    <w:rsid w:val="00B526A1"/>
    <w:rsid w:val="00B55E51"/>
    <w:rsid w:val="00B61E06"/>
    <w:rsid w:val="00B62C0B"/>
    <w:rsid w:val="00B63474"/>
    <w:rsid w:val="00B64DFE"/>
    <w:rsid w:val="00B720E5"/>
    <w:rsid w:val="00B72AB6"/>
    <w:rsid w:val="00B7366C"/>
    <w:rsid w:val="00B77455"/>
    <w:rsid w:val="00B801DF"/>
    <w:rsid w:val="00B80D0C"/>
    <w:rsid w:val="00B81A50"/>
    <w:rsid w:val="00B81DD1"/>
    <w:rsid w:val="00B86C50"/>
    <w:rsid w:val="00B91E97"/>
    <w:rsid w:val="00B924A9"/>
    <w:rsid w:val="00B9343E"/>
    <w:rsid w:val="00B93D18"/>
    <w:rsid w:val="00BA559E"/>
    <w:rsid w:val="00BC0388"/>
    <w:rsid w:val="00BC5E68"/>
    <w:rsid w:val="00BD540E"/>
    <w:rsid w:val="00BD57EE"/>
    <w:rsid w:val="00BD5FBE"/>
    <w:rsid w:val="00BE04CF"/>
    <w:rsid w:val="00BE265B"/>
    <w:rsid w:val="00BE33F2"/>
    <w:rsid w:val="00C00B9A"/>
    <w:rsid w:val="00C00D85"/>
    <w:rsid w:val="00C03589"/>
    <w:rsid w:val="00C0438F"/>
    <w:rsid w:val="00C06170"/>
    <w:rsid w:val="00C063BF"/>
    <w:rsid w:val="00C12563"/>
    <w:rsid w:val="00C13152"/>
    <w:rsid w:val="00C136BA"/>
    <w:rsid w:val="00C21B97"/>
    <w:rsid w:val="00C2238B"/>
    <w:rsid w:val="00C2474C"/>
    <w:rsid w:val="00C2615D"/>
    <w:rsid w:val="00C27A97"/>
    <w:rsid w:val="00C3006A"/>
    <w:rsid w:val="00C34DED"/>
    <w:rsid w:val="00C412F0"/>
    <w:rsid w:val="00C413A0"/>
    <w:rsid w:val="00C445D6"/>
    <w:rsid w:val="00C46B95"/>
    <w:rsid w:val="00C57239"/>
    <w:rsid w:val="00C64649"/>
    <w:rsid w:val="00C72FBB"/>
    <w:rsid w:val="00C807D5"/>
    <w:rsid w:val="00C81D0A"/>
    <w:rsid w:val="00C82557"/>
    <w:rsid w:val="00C94A1F"/>
    <w:rsid w:val="00CA1592"/>
    <w:rsid w:val="00CA5CAF"/>
    <w:rsid w:val="00CB0B1B"/>
    <w:rsid w:val="00CB2DFE"/>
    <w:rsid w:val="00CB4F2E"/>
    <w:rsid w:val="00CB531A"/>
    <w:rsid w:val="00CB62D0"/>
    <w:rsid w:val="00CB72B7"/>
    <w:rsid w:val="00CC0458"/>
    <w:rsid w:val="00CD0D1A"/>
    <w:rsid w:val="00CD275E"/>
    <w:rsid w:val="00CD2B40"/>
    <w:rsid w:val="00CD31BD"/>
    <w:rsid w:val="00CE28AD"/>
    <w:rsid w:val="00CE2C85"/>
    <w:rsid w:val="00D01AD1"/>
    <w:rsid w:val="00D056FA"/>
    <w:rsid w:val="00D07662"/>
    <w:rsid w:val="00D16896"/>
    <w:rsid w:val="00D2458A"/>
    <w:rsid w:val="00D25C3D"/>
    <w:rsid w:val="00D272DE"/>
    <w:rsid w:val="00D33844"/>
    <w:rsid w:val="00D43190"/>
    <w:rsid w:val="00D43BC8"/>
    <w:rsid w:val="00D4505A"/>
    <w:rsid w:val="00D550C9"/>
    <w:rsid w:val="00D56DF9"/>
    <w:rsid w:val="00D61855"/>
    <w:rsid w:val="00D61B8A"/>
    <w:rsid w:val="00D62485"/>
    <w:rsid w:val="00D66DA8"/>
    <w:rsid w:val="00D72633"/>
    <w:rsid w:val="00D72D0E"/>
    <w:rsid w:val="00D77AB1"/>
    <w:rsid w:val="00D804E3"/>
    <w:rsid w:val="00D8106A"/>
    <w:rsid w:val="00D96CBC"/>
    <w:rsid w:val="00DA6201"/>
    <w:rsid w:val="00DB1E7B"/>
    <w:rsid w:val="00DC1C95"/>
    <w:rsid w:val="00DC1F35"/>
    <w:rsid w:val="00DD13E4"/>
    <w:rsid w:val="00DD6DB3"/>
    <w:rsid w:val="00DE6F53"/>
    <w:rsid w:val="00DF5A6E"/>
    <w:rsid w:val="00DF69AE"/>
    <w:rsid w:val="00E000BB"/>
    <w:rsid w:val="00E01897"/>
    <w:rsid w:val="00E10444"/>
    <w:rsid w:val="00E13A37"/>
    <w:rsid w:val="00E1537C"/>
    <w:rsid w:val="00E17489"/>
    <w:rsid w:val="00E277C0"/>
    <w:rsid w:val="00E322FD"/>
    <w:rsid w:val="00E32702"/>
    <w:rsid w:val="00E33BAD"/>
    <w:rsid w:val="00E573BB"/>
    <w:rsid w:val="00E95BF0"/>
    <w:rsid w:val="00E9683C"/>
    <w:rsid w:val="00E9694D"/>
    <w:rsid w:val="00EA3065"/>
    <w:rsid w:val="00EB3942"/>
    <w:rsid w:val="00EB6C08"/>
    <w:rsid w:val="00EC7AD9"/>
    <w:rsid w:val="00ED0C4E"/>
    <w:rsid w:val="00ED2F64"/>
    <w:rsid w:val="00EE050F"/>
    <w:rsid w:val="00EE2911"/>
    <w:rsid w:val="00EE314F"/>
    <w:rsid w:val="00EF12F6"/>
    <w:rsid w:val="00EF1415"/>
    <w:rsid w:val="00EF33F6"/>
    <w:rsid w:val="00EF746E"/>
    <w:rsid w:val="00F06562"/>
    <w:rsid w:val="00F13204"/>
    <w:rsid w:val="00F15918"/>
    <w:rsid w:val="00F16872"/>
    <w:rsid w:val="00F24F90"/>
    <w:rsid w:val="00F260A7"/>
    <w:rsid w:val="00F26F4D"/>
    <w:rsid w:val="00F27714"/>
    <w:rsid w:val="00F31AF2"/>
    <w:rsid w:val="00F410E6"/>
    <w:rsid w:val="00F45061"/>
    <w:rsid w:val="00F47DE7"/>
    <w:rsid w:val="00F51818"/>
    <w:rsid w:val="00F53BB5"/>
    <w:rsid w:val="00F55819"/>
    <w:rsid w:val="00F55C3F"/>
    <w:rsid w:val="00F56C3F"/>
    <w:rsid w:val="00F646E7"/>
    <w:rsid w:val="00F66B6B"/>
    <w:rsid w:val="00F7087F"/>
    <w:rsid w:val="00F73136"/>
    <w:rsid w:val="00F775C9"/>
    <w:rsid w:val="00F81FA0"/>
    <w:rsid w:val="00F822A6"/>
    <w:rsid w:val="00F85204"/>
    <w:rsid w:val="00F86B6B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732B"/>
    <w:rsid w:val="00FC7C58"/>
    <w:rsid w:val="00FD0C94"/>
    <w:rsid w:val="00FD5D2B"/>
    <w:rsid w:val="00FE09EE"/>
    <w:rsid w:val="00FE2680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689CB56-4B4B-4491-8F24-115D3391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7C4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annotation subject"/>
    <w:basedOn w:val="a7"/>
    <w:next w:val="a7"/>
    <w:semiHidden/>
    <w:rsid w:val="008550D0"/>
    <w:rPr>
      <w:b/>
      <w:bCs/>
    </w:rPr>
  </w:style>
  <w:style w:type="paragraph" w:styleId="ae">
    <w:name w:val="header"/>
    <w:basedOn w:val="a"/>
    <w:link w:val="af"/>
    <w:rsid w:val="00516F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516FB2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i92008is01\Desktop\intern_project\spec\aa_doc-master@ddc06949ca5\CSR1_Doc\docs\AA&#29702;&#36064;\&#31995;&#32113;&#27969;&#31243;&#22294;\&#20854;&#20182;\&#22577;&#34920;_&#20445;&#25142;&#36523;&#25925;&#36039;&#26009;&#27969;&#31243;&#22294;.vs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Links>
    <vt:vector size="6" baseType="variant">
      <vt:variant>
        <vt:i4>159311906</vt:i4>
      </vt:variant>
      <vt:variant>
        <vt:i4>0</vt:i4>
      </vt:variant>
      <vt:variant>
        <vt:i4>0</vt:i4>
      </vt:variant>
      <vt:variant>
        <vt:i4>5</vt:i4>
      </vt:variant>
      <vt:variant>
        <vt:lpwstr>../../系統流程圖/其他/報表_保戶身故資料流程圖.vsd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