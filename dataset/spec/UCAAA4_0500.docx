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4252"/>
        <w:gridCol w:w="1276"/>
        <w:gridCol w:w="1850"/>
      </w:tblGrid>
      <w:tr w:rsidR="003B4A0E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596C58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D90D53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2013/12/24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8B3E8D" w:rsidRDefault="004E0788" w:rsidP="000D41C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B3E8D">
              <w:rPr>
                <w:rFonts w:ascii="細明體" w:eastAsia="細明體" w:hAnsi="細明體"/>
                <w:sz w:val="20"/>
                <w:szCs w:val="20"/>
              </w:rPr>
              <w:t>131224000348</w:t>
            </w:r>
          </w:p>
        </w:tc>
      </w:tr>
      <w:tr w:rsidR="001F5765" w:rsidTr="00D00F23">
        <w:trPr>
          <w:ins w:id="1" w:author="馬慈蓮" w:date="2014-01-06T17:57:00Z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765" w:rsidRDefault="001F5765" w:rsidP="00D44D10">
            <w:pPr>
              <w:jc w:val="center"/>
              <w:rPr>
                <w:ins w:id="2" w:author="馬慈蓮" w:date="2014-01-06T17:57:00Z"/>
                <w:rFonts w:ascii="細明體" w:eastAsia="細明體" w:hAnsi="細明體" w:hint="eastAsia"/>
                <w:sz w:val="20"/>
                <w:szCs w:val="20"/>
              </w:rPr>
            </w:pPr>
            <w:ins w:id="3" w:author="馬慈蓮" w:date="2014-01-06T17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2014/01/06</w:t>
              </w:r>
            </w:ins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765" w:rsidRDefault="001F5765" w:rsidP="00D44D10">
            <w:pPr>
              <w:jc w:val="center"/>
              <w:rPr>
                <w:ins w:id="4" w:author="馬慈蓮" w:date="2014-01-06T17:57:00Z"/>
                <w:rFonts w:ascii="細明體" w:eastAsia="細明體" w:hAnsi="細明體" w:hint="eastAsia"/>
                <w:sz w:val="20"/>
                <w:szCs w:val="20"/>
              </w:rPr>
            </w:pPr>
            <w:ins w:id="5" w:author="馬慈蓮" w:date="2014-01-06T17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765" w:rsidRDefault="00BB57C2">
            <w:pPr>
              <w:rPr>
                <w:ins w:id="6" w:author="馬慈蓮" w:date="2014-01-14T18:12:00Z"/>
                <w:rFonts w:ascii="細明體" w:eastAsia="細明體" w:hAnsi="細明體" w:hint="eastAsia"/>
                <w:sz w:val="20"/>
                <w:szCs w:val="20"/>
              </w:rPr>
            </w:pPr>
            <w:ins w:id="7" w:author="馬慈蓮" w:date="2014-01-14T18:1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1.</w:t>
              </w:r>
            </w:ins>
            <w:ins w:id="8" w:author="馬慈蓮" w:date="2014-01-06T17:57:00Z">
              <w:r w:rsidR="001F5765">
                <w:rPr>
                  <w:rFonts w:ascii="細明體" w:eastAsia="細明體" w:hAnsi="細明體" w:hint="eastAsia"/>
                  <w:sz w:val="20"/>
                  <w:szCs w:val="20"/>
                </w:rPr>
                <w:t>增加</w:t>
              </w:r>
              <w:r w:rsidR="001F5765"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  <w:r w:rsidR="001F5765">
                <w:rPr>
                  <w:rFonts w:ascii="細明體" w:eastAsia="細明體" w:hAnsi="細明體" w:hint="eastAsia"/>
                  <w:sz w:val="20"/>
                  <w:szCs w:val="20"/>
                </w:rPr>
                <w:t>刪除</w:t>
              </w:r>
              <w:r w:rsidR="001F5765"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  <w:r w:rsidR="001F5765">
                <w:rPr>
                  <w:rFonts w:ascii="細明體" w:eastAsia="細明體" w:hAnsi="細明體" w:hint="eastAsia"/>
                  <w:sz w:val="20"/>
                  <w:szCs w:val="20"/>
                </w:rPr>
                <w:t>功能</w:t>
              </w:r>
            </w:ins>
          </w:p>
          <w:p w:rsidR="00BB57C2" w:rsidRDefault="00BB57C2">
            <w:pPr>
              <w:rPr>
                <w:ins w:id="9" w:author="馬慈蓮" w:date="2014-01-06T17:57:00Z"/>
                <w:rFonts w:ascii="細明體" w:eastAsia="細明體" w:hAnsi="細明體" w:hint="eastAsia"/>
                <w:sz w:val="20"/>
                <w:szCs w:val="20"/>
              </w:rPr>
            </w:pPr>
            <w:ins w:id="10" w:author="馬慈蓮" w:date="2014-01-14T18:1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2.增加寫入異動紀錄(DTAAA260)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765" w:rsidRDefault="001F5765" w:rsidP="00D44D10">
            <w:pPr>
              <w:jc w:val="center"/>
              <w:rPr>
                <w:ins w:id="11" w:author="馬慈蓮" w:date="2014-01-06T17:57:00Z"/>
                <w:rFonts w:ascii="細明體" w:eastAsia="細明體" w:hAnsi="細明體" w:hint="eastAsia"/>
                <w:sz w:val="20"/>
                <w:szCs w:val="20"/>
              </w:rPr>
            </w:pPr>
            <w:ins w:id="12" w:author="馬慈蓮" w:date="2014-01-06T17:5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765" w:rsidRPr="008B3E8D" w:rsidRDefault="001F5765" w:rsidP="000D41C9">
            <w:pPr>
              <w:jc w:val="center"/>
              <w:rPr>
                <w:ins w:id="13" w:author="馬慈蓮" w:date="2014-01-06T17:57:00Z"/>
                <w:rFonts w:ascii="細明體" w:eastAsia="細明體" w:hAnsi="細明體"/>
                <w:sz w:val="20"/>
                <w:szCs w:val="20"/>
              </w:rPr>
            </w:pPr>
            <w:ins w:id="14" w:author="馬慈蓮" w:date="2014-01-06T17:57:00Z">
              <w:r w:rsidRPr="008B3E8D">
                <w:rPr>
                  <w:rFonts w:ascii="細明體" w:eastAsia="細明體" w:hAnsi="細明體"/>
                  <w:sz w:val="20"/>
                  <w:szCs w:val="20"/>
                </w:rPr>
                <w:t>131224000348</w:t>
              </w:r>
            </w:ins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7D7C9E" w:rsidRPr="00222C56" w:rsidRDefault="007D7C9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已拍影像分類查詢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7D7C9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AAA4_0500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68638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依查詢條件，將業務員有拍照之文件</w:t>
            </w:r>
            <w:r w:rsidR="00A10873">
              <w:rPr>
                <w:rFonts w:ascii="細明體" w:eastAsia="細明體" w:hAnsi="細明體" w:hint="eastAsia"/>
                <w:sz w:val="20"/>
                <w:szCs w:val="20"/>
              </w:rPr>
              <w:t>類別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列出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F02CA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337C70" w:rsidRPr="00337C70" w:rsidTr="00E8572D">
        <w:tc>
          <w:tcPr>
            <w:tcW w:w="2340" w:type="dxa"/>
          </w:tcPr>
          <w:p w:rsidR="00337C70" w:rsidRPr="00337C70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7C70">
              <w:rPr>
                <w:rFonts w:ascii="細明體" w:eastAsia="細明體" w:hAnsi="細明體" w:cs="Courier New" w:hint="eastAsi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337C70" w:rsidRPr="00337C70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7C70">
              <w:rPr>
                <w:rFonts w:ascii="細明體" w:eastAsia="細明體" w:hAnsi="細明體" w:cs="Courier New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8619EC" w:rsidRDefault="00E163E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8" type="#_x0000_t132" style="position:absolute;margin-left:143.6pt;margin-top:1.4pt;width:83.75pt;height:67.25pt;z-index:251655680">
            <v:textbox style="mso-next-textbox:#_x0000_s1028">
              <w:txbxContent>
                <w:p w:rsidR="008619EC" w:rsidRPr="001D13A6" w:rsidRDefault="008619EC" w:rsidP="00AC394D">
                  <w:pPr>
                    <w:jc w:val="center"/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理賠</w:t>
                  </w:r>
                  <w:r w:rsidRPr="001D13A6">
                    <w:rPr>
                      <w:rFonts w:ascii="細明體" w:eastAsia="細明體" w:hAnsi="細明體"/>
                      <w:sz w:val="16"/>
                      <w:szCs w:val="20"/>
                    </w:rPr>
                    <w:t>拍照文件檔</w:t>
                  </w: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DTAAA204</w:t>
                  </w:r>
                </w:p>
              </w:txbxContent>
            </v:textbox>
          </v:shape>
        </w:pict>
      </w:r>
      <w:r w:rsidR="00AC394D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0" style="position:absolute;margin-left:277.3pt;margin-top:12pt;width:79.4pt;height:43.7pt;z-index:251657728">
            <v:textbox>
              <w:txbxContent>
                <w:p w:rsidR="007C1C88" w:rsidRPr="00275F57" w:rsidRDefault="00AC394D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將查詢結果顯示在畫面上</w:t>
                  </w:r>
                </w:p>
              </w:txbxContent>
            </v:textbox>
          </v:rect>
        </w:pict>
      </w:r>
      <w:r w:rsidR="007C1C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9" style="position:absolute;margin-left:4.85pt;margin-top:15.45pt;width:79.4pt;height:43.7pt;z-index:251656704">
            <v:textbox>
              <w:txbxContent>
                <w:p w:rsidR="007C1C88" w:rsidRPr="00275F57" w:rsidRDefault="007C1C88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依畫面輸入之條件</w:t>
                  </w:r>
                </w:p>
              </w:txbxContent>
            </v:textbox>
          </v:rect>
        </w:pict>
      </w:r>
    </w:p>
    <w:p w:rsidR="008619EC" w:rsidRDefault="00AC394D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29.05pt;margin-top:16.75pt;width:48.25pt;height:0;z-index:251658752" o:connectortype="straight">
            <v:stroke endarrow="block"/>
          </v:shape>
        </w:pict>
      </w:r>
      <w:r w:rsidR="007C1C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2" type="#_x0000_t32" style="position:absolute;margin-left:84.25pt;margin-top:17pt;width:59.35pt;height:0;z-index:251659776" o:connectortype="straight">
            <v:stroke endarrow="block"/>
          </v:shape>
        </w:pict>
      </w:r>
    </w:p>
    <w:p w:rsidR="008619EC" w:rsidRDefault="008619EC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317BE8" w:rsidTr="00312A9F">
        <w:trPr>
          <w:trHeight w:val="327"/>
        </w:trPr>
        <w:tc>
          <w:tcPr>
            <w:tcW w:w="851" w:type="dxa"/>
          </w:tcPr>
          <w:p w:rsidR="00265F36" w:rsidRPr="00317BE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317BE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317BE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317BE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317BE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317BE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317BE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</w:p>
        </w:tc>
      </w:tr>
      <w:tr w:rsidR="00265F36" w:rsidRPr="00317BE8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265F36" w:rsidRPr="00317BE8" w:rsidRDefault="00265F36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265F36" w:rsidRPr="00317BE8" w:rsidRDefault="0050365D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/>
                <w:sz w:val="20"/>
                <w:szCs w:val="20"/>
              </w:rPr>
              <w:t>行動櫃台理賠申請拍照文件檔</w:t>
            </w:r>
          </w:p>
        </w:tc>
        <w:tc>
          <w:tcPr>
            <w:tcW w:w="2268" w:type="dxa"/>
          </w:tcPr>
          <w:p w:rsidR="00265F36" w:rsidRPr="00317BE8" w:rsidRDefault="007E37D3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DTAAA204</w:t>
            </w:r>
          </w:p>
        </w:tc>
        <w:tc>
          <w:tcPr>
            <w:tcW w:w="709" w:type="dxa"/>
          </w:tcPr>
          <w:p w:rsidR="00265F36" w:rsidRPr="00317BE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265F36" w:rsidRPr="00317BE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265F36" w:rsidRPr="00317BE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265F36" w:rsidRPr="00317BE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C7B6E" w:rsidRPr="00317BE8" w:rsidTr="00312A9F">
        <w:tblPrEx>
          <w:tblLook w:val="01E0" w:firstRow="1" w:lastRow="1" w:firstColumn="1" w:lastColumn="1" w:noHBand="0" w:noVBand="0"/>
        </w:tblPrEx>
        <w:trPr>
          <w:trHeight w:val="351"/>
          <w:ins w:id="15" w:author="馬慈蓮" w:date="2014-01-14T17:58:00Z"/>
        </w:trPr>
        <w:tc>
          <w:tcPr>
            <w:tcW w:w="851" w:type="dxa"/>
          </w:tcPr>
          <w:p w:rsidR="008C7B6E" w:rsidRPr="00317BE8" w:rsidRDefault="008C7B6E" w:rsidP="00312A9F">
            <w:pPr>
              <w:numPr>
                <w:ilvl w:val="0"/>
                <w:numId w:val="12"/>
              </w:numPr>
              <w:rPr>
                <w:ins w:id="16" w:author="馬慈蓮" w:date="2014-01-14T17:5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8C7B6E" w:rsidRPr="00317BE8" w:rsidRDefault="008C7B6E" w:rsidP="00312A9F">
            <w:pPr>
              <w:rPr>
                <w:ins w:id="17" w:author="馬慈蓮" w:date="2014-01-14T17:58:00Z"/>
                <w:rFonts w:ascii="細明體" w:eastAsia="細明體" w:hAnsi="細明體"/>
                <w:sz w:val="20"/>
                <w:szCs w:val="20"/>
              </w:rPr>
            </w:pPr>
            <w:ins w:id="18" w:author="馬慈蓮" w:date="2014-01-14T17:59:00Z">
              <w:r w:rsidRPr="00376161">
                <w:rPr>
                  <w:rFonts w:ascii="細明體" w:eastAsia="細明體" w:hAnsi="細明體" w:hint="eastAsia"/>
                  <w:sz w:val="20"/>
                </w:rPr>
                <w:t>行動理賠</w:t>
              </w:r>
              <w:r>
                <w:rPr>
                  <w:rFonts w:ascii="細明體" w:eastAsia="細明體" w:hAnsi="細明體" w:hint="eastAsia"/>
                  <w:sz w:val="20"/>
                </w:rPr>
                <w:t>拍照影像異動紀錄</w:t>
              </w:r>
            </w:ins>
          </w:p>
        </w:tc>
        <w:tc>
          <w:tcPr>
            <w:tcW w:w="2268" w:type="dxa"/>
          </w:tcPr>
          <w:p w:rsidR="008C7B6E" w:rsidRPr="00317BE8" w:rsidRDefault="008C7B6E" w:rsidP="00312A9F">
            <w:pPr>
              <w:rPr>
                <w:ins w:id="19" w:author="馬慈蓮" w:date="2014-01-14T17:58:00Z"/>
                <w:rFonts w:ascii="細明體" w:eastAsia="細明體" w:hAnsi="細明體" w:hint="eastAsia"/>
                <w:sz w:val="20"/>
                <w:szCs w:val="20"/>
              </w:rPr>
            </w:pPr>
            <w:ins w:id="20" w:author="馬慈蓮" w:date="2014-01-14T17:59:00Z">
              <w:r w:rsidRPr="00376161">
                <w:rPr>
                  <w:rFonts w:ascii="細明體" w:eastAsia="細明體" w:hAnsi="細明體"/>
                  <w:sz w:val="20"/>
                </w:rPr>
                <w:t>DTAAA</w:t>
              </w:r>
              <w:r w:rsidRPr="00376161">
                <w:rPr>
                  <w:rFonts w:ascii="細明體" w:eastAsia="細明體" w:hAnsi="細明體" w:hint="eastAsia"/>
                  <w:sz w:val="20"/>
                </w:rPr>
                <w:t>2</w:t>
              </w:r>
              <w:r>
                <w:rPr>
                  <w:rFonts w:ascii="細明體" w:eastAsia="細明體" w:hAnsi="細明體" w:hint="eastAsia"/>
                  <w:sz w:val="20"/>
                </w:rPr>
                <w:t>6</w:t>
              </w:r>
              <w:r w:rsidRPr="00376161">
                <w:rPr>
                  <w:rFonts w:ascii="細明體" w:eastAsia="細明體" w:hAnsi="細明體" w:hint="eastAsia"/>
                  <w:sz w:val="20"/>
                </w:rPr>
                <w:t>0</w:t>
              </w:r>
            </w:ins>
          </w:p>
        </w:tc>
        <w:tc>
          <w:tcPr>
            <w:tcW w:w="709" w:type="dxa"/>
          </w:tcPr>
          <w:p w:rsidR="008C7B6E" w:rsidRPr="00317BE8" w:rsidRDefault="008C7B6E" w:rsidP="00312A9F">
            <w:pPr>
              <w:spacing w:line="240" w:lineRule="atLeast"/>
              <w:jc w:val="center"/>
              <w:rPr>
                <w:ins w:id="21" w:author="馬慈蓮" w:date="2014-01-14T17:58:00Z"/>
                <w:rFonts w:ascii="細明體" w:eastAsia="細明體" w:hAnsi="細明體" w:hint="eastAsia"/>
                <w:sz w:val="20"/>
                <w:szCs w:val="20"/>
              </w:rPr>
            </w:pPr>
            <w:ins w:id="22" w:author="馬慈蓮" w:date="2014-01-14T17:59:00Z">
              <w:r w:rsidRPr="00317BE8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08" w:type="dxa"/>
          </w:tcPr>
          <w:p w:rsidR="008C7B6E" w:rsidRPr="00317BE8" w:rsidRDefault="008C7B6E" w:rsidP="00312A9F">
            <w:pPr>
              <w:spacing w:line="240" w:lineRule="atLeast"/>
              <w:jc w:val="center"/>
              <w:rPr>
                <w:ins w:id="23" w:author="馬慈蓮" w:date="2014-01-14T17:58:00Z"/>
                <w:rFonts w:ascii="細明體" w:eastAsia="細明體" w:hAnsi="細明體" w:hint="eastAsia"/>
                <w:sz w:val="20"/>
                <w:szCs w:val="20"/>
              </w:rPr>
            </w:pPr>
            <w:ins w:id="24" w:author="馬慈蓮" w:date="2014-01-14T17:59:00Z">
              <w:r w:rsidRPr="00317BE8">
                <w:rPr>
                  <w:rFonts w:ascii="細明體" w:eastAsia="細明體" w:hAnsi="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09" w:type="dxa"/>
          </w:tcPr>
          <w:p w:rsidR="008C7B6E" w:rsidRPr="00317BE8" w:rsidRDefault="008C7B6E" w:rsidP="00312A9F">
            <w:pPr>
              <w:spacing w:line="240" w:lineRule="atLeast"/>
              <w:jc w:val="center"/>
              <w:rPr>
                <w:ins w:id="25" w:author="馬慈蓮" w:date="2014-01-14T17:58:00Z"/>
                <w:rFonts w:ascii="細明體" w:eastAsia="細明體" w:hAnsi="細明體" w:hint="eastAsia"/>
                <w:sz w:val="20"/>
                <w:szCs w:val="20"/>
              </w:rPr>
            </w:pPr>
            <w:ins w:id="26" w:author="馬慈蓮" w:date="2014-01-14T17:59:00Z">
              <w:r w:rsidRPr="00317BE8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05" w:type="dxa"/>
          </w:tcPr>
          <w:p w:rsidR="008C7B6E" w:rsidRPr="00317BE8" w:rsidRDefault="008C7B6E" w:rsidP="00312A9F">
            <w:pPr>
              <w:spacing w:line="240" w:lineRule="atLeast"/>
              <w:jc w:val="center"/>
              <w:rPr>
                <w:ins w:id="27" w:author="馬慈蓮" w:date="2014-01-14T17:58:00Z"/>
                <w:rFonts w:ascii="細明體" w:eastAsia="細明體" w:hAnsi="細明體" w:hint="eastAsia"/>
                <w:sz w:val="20"/>
                <w:szCs w:val="20"/>
              </w:rPr>
            </w:pPr>
            <w:ins w:id="28" w:author="馬慈蓮" w:date="2014-01-14T17:59:00Z">
              <w:r w:rsidRPr="00317BE8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CA7C4A" w:rsidTr="006D5962">
        <w:tc>
          <w:tcPr>
            <w:tcW w:w="720" w:type="dxa"/>
          </w:tcPr>
          <w:p w:rsidR="009D2AE6" w:rsidRPr="00CA7C4A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7C4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CA7C4A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7C4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CA7C4A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7C4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CA7C4A" w:rsidTr="006D5962">
        <w:tc>
          <w:tcPr>
            <w:tcW w:w="720" w:type="dxa"/>
          </w:tcPr>
          <w:p w:rsidR="00E06F9D" w:rsidRPr="00CA7C4A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CA7C4A" w:rsidRDefault="00FA791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29" w:author="馬慈蓮" w:date="2014-01-07T11:37:00Z">
              <w:r w:rsidRPr="00FA791B">
                <w:rPr>
                  <w:rFonts w:ascii="細明體" w:eastAsia="細明體" w:hAnsi="細明體" w:hint="eastAsia"/>
                  <w:sz w:val="20"/>
                  <w:szCs w:val="20"/>
                </w:rPr>
                <w:t>MI理賠申請案件判斷模組</w:t>
              </w:r>
            </w:ins>
          </w:p>
        </w:tc>
        <w:tc>
          <w:tcPr>
            <w:tcW w:w="4678" w:type="dxa"/>
          </w:tcPr>
          <w:p w:rsidR="00E06F9D" w:rsidRPr="007526FF" w:rsidRDefault="008E552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30" w:author="馬慈蓮" w:date="2014-01-07T11:36:00Z">
              <w:r w:rsidRPr="007526FF">
                <w:rPr>
                  <w:rFonts w:ascii="細明體" w:eastAsia="細明體" w:hAnsi="細明體" w:hint="eastAsia"/>
                  <w:sz w:val="20"/>
                </w:rPr>
                <w:t>AA_A4Z001</w:t>
              </w:r>
            </w:ins>
          </w:p>
        </w:tc>
      </w:tr>
      <w:tr w:rsidR="008E552D" w:rsidRPr="00CA7C4A" w:rsidTr="006D5962">
        <w:trPr>
          <w:ins w:id="31" w:author="馬慈蓮" w:date="2014-01-07T11:36:00Z"/>
        </w:trPr>
        <w:tc>
          <w:tcPr>
            <w:tcW w:w="720" w:type="dxa"/>
          </w:tcPr>
          <w:p w:rsidR="008E552D" w:rsidRPr="00CA7C4A" w:rsidRDefault="008E552D" w:rsidP="00904F48">
            <w:pPr>
              <w:numPr>
                <w:ilvl w:val="0"/>
                <w:numId w:val="30"/>
              </w:numPr>
              <w:jc w:val="center"/>
              <w:rPr>
                <w:ins w:id="32" w:author="馬慈蓮" w:date="2014-01-07T11:36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8E552D" w:rsidRPr="00CA7C4A" w:rsidRDefault="00FA791B" w:rsidP="00691962">
            <w:pPr>
              <w:rPr>
                <w:ins w:id="33" w:author="馬慈蓮" w:date="2014-01-07T11:36:00Z"/>
                <w:rFonts w:ascii="細明體" w:eastAsia="細明體" w:hAnsi="細明體" w:hint="eastAsia"/>
                <w:sz w:val="20"/>
                <w:szCs w:val="20"/>
              </w:rPr>
            </w:pPr>
            <w:ins w:id="34" w:author="馬慈蓮" w:date="2014-01-07T11:37:00Z">
              <w:r w:rsidRPr="00FA791B">
                <w:rPr>
                  <w:rFonts w:ascii="細明體" w:eastAsia="細明體" w:hAnsi="細明體" w:hint="eastAsia"/>
                  <w:sz w:val="20"/>
                  <w:szCs w:val="20"/>
                </w:rPr>
                <w:t>行動櫃台申請規則判斷模組</w:t>
              </w:r>
            </w:ins>
          </w:p>
        </w:tc>
        <w:tc>
          <w:tcPr>
            <w:tcW w:w="4678" w:type="dxa"/>
          </w:tcPr>
          <w:p w:rsidR="008E552D" w:rsidRPr="007526FF" w:rsidRDefault="008E552D" w:rsidP="00691962">
            <w:pPr>
              <w:rPr>
                <w:ins w:id="35" w:author="馬慈蓮" w:date="2014-01-07T11:36:00Z"/>
                <w:rFonts w:ascii="細明體" w:eastAsia="細明體" w:hAnsi="細明體" w:hint="eastAsia"/>
                <w:sz w:val="20"/>
                <w:szCs w:val="20"/>
              </w:rPr>
            </w:pPr>
            <w:ins w:id="36" w:author="馬慈蓮" w:date="2014-01-07T11:36:00Z">
              <w:r w:rsidRPr="007526FF">
                <w:rPr>
                  <w:rFonts w:ascii="細明體" w:eastAsia="細明體" w:hAnsi="細明體" w:hint="eastAsia"/>
                  <w:sz w:val="20"/>
                </w:rPr>
                <w:t>AA_A4Z005</w:t>
              </w:r>
            </w:ins>
          </w:p>
        </w:tc>
      </w:tr>
      <w:tr w:rsidR="008E552D" w:rsidRPr="00CA7C4A" w:rsidTr="006D5962">
        <w:trPr>
          <w:ins w:id="37" w:author="馬慈蓮" w:date="2014-01-07T11:36:00Z"/>
        </w:trPr>
        <w:tc>
          <w:tcPr>
            <w:tcW w:w="720" w:type="dxa"/>
          </w:tcPr>
          <w:p w:rsidR="008E552D" w:rsidRPr="00CA7C4A" w:rsidRDefault="008E552D" w:rsidP="00904F48">
            <w:pPr>
              <w:numPr>
                <w:ilvl w:val="0"/>
                <w:numId w:val="30"/>
              </w:numPr>
              <w:jc w:val="center"/>
              <w:rPr>
                <w:ins w:id="38" w:author="馬慈蓮" w:date="2014-01-07T11:36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8E552D" w:rsidRPr="00CA7C4A" w:rsidRDefault="00FA791B" w:rsidP="00691962">
            <w:pPr>
              <w:rPr>
                <w:ins w:id="39" w:author="馬慈蓮" w:date="2014-01-07T11:36:00Z"/>
                <w:rFonts w:ascii="細明體" w:eastAsia="細明體" w:hAnsi="細明體" w:hint="eastAsia"/>
                <w:sz w:val="20"/>
                <w:szCs w:val="20"/>
              </w:rPr>
            </w:pPr>
            <w:ins w:id="40" w:author="馬慈蓮" w:date="2014-01-07T11:37:00Z">
              <w:r w:rsidRPr="00FA791B">
                <w:rPr>
                  <w:rFonts w:ascii="細明體" w:eastAsia="細明體" w:hAnsi="細明體" w:hint="eastAsia"/>
                  <w:sz w:val="20"/>
                  <w:szCs w:val="20"/>
                </w:rPr>
                <w:t>行動櫃台理賠申請拍照文件檔維護模組</w:t>
              </w:r>
            </w:ins>
          </w:p>
        </w:tc>
        <w:tc>
          <w:tcPr>
            <w:tcW w:w="4678" w:type="dxa"/>
          </w:tcPr>
          <w:p w:rsidR="008E552D" w:rsidRPr="007526FF" w:rsidRDefault="008E552D" w:rsidP="00691962">
            <w:pPr>
              <w:rPr>
                <w:ins w:id="41" w:author="馬慈蓮" w:date="2014-01-07T11:36:00Z"/>
                <w:rFonts w:ascii="細明體" w:eastAsia="細明體" w:hAnsi="細明體" w:hint="eastAsia"/>
                <w:sz w:val="20"/>
                <w:szCs w:val="20"/>
              </w:rPr>
            </w:pPr>
            <w:ins w:id="42" w:author="馬慈蓮" w:date="2014-01-07T11:36:00Z">
              <w:r w:rsidRPr="007526FF">
                <w:rPr>
                  <w:rFonts w:ascii="細明體" w:eastAsia="細明體" w:hAnsi="細明體" w:hint="eastAsia"/>
                  <w:sz w:val="20"/>
                </w:rPr>
                <w:t>AA_A4Z006</w:t>
              </w:r>
            </w:ins>
          </w:p>
        </w:tc>
      </w:tr>
      <w:tr w:rsidR="00D561B9" w:rsidRPr="00CA7C4A" w:rsidTr="006D5962">
        <w:trPr>
          <w:ins w:id="43" w:author="馬慈蓮" w:date="2014-01-14T18:00:00Z"/>
        </w:trPr>
        <w:tc>
          <w:tcPr>
            <w:tcW w:w="720" w:type="dxa"/>
          </w:tcPr>
          <w:p w:rsidR="00D561B9" w:rsidRPr="00CA7C4A" w:rsidRDefault="00D561B9" w:rsidP="00904F48">
            <w:pPr>
              <w:numPr>
                <w:ilvl w:val="0"/>
                <w:numId w:val="30"/>
              </w:numPr>
              <w:jc w:val="center"/>
              <w:rPr>
                <w:ins w:id="44" w:author="馬慈蓮" w:date="2014-01-14T18:0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D561B9" w:rsidRPr="00FA791B" w:rsidRDefault="00D561B9" w:rsidP="00691962">
            <w:pPr>
              <w:rPr>
                <w:ins w:id="45" w:author="馬慈蓮" w:date="2014-01-14T18:00:00Z"/>
                <w:rFonts w:ascii="細明體" w:eastAsia="細明體" w:hAnsi="細明體" w:hint="eastAsia"/>
                <w:sz w:val="20"/>
                <w:szCs w:val="20"/>
              </w:rPr>
            </w:pPr>
            <w:ins w:id="46" w:author="馬慈蓮" w:date="2014-01-14T18:00:00Z">
              <w:r w:rsidRPr="00D561B9">
                <w:rPr>
                  <w:rFonts w:ascii="細明體" w:eastAsia="細明體" w:hAnsi="細明體" w:hint="eastAsia"/>
                  <w:sz w:val="20"/>
                  <w:szCs w:val="20"/>
                </w:rPr>
                <w:t>行動理賠拍照影像異動紀錄維護模組</w:t>
              </w:r>
            </w:ins>
          </w:p>
        </w:tc>
        <w:tc>
          <w:tcPr>
            <w:tcW w:w="4678" w:type="dxa"/>
          </w:tcPr>
          <w:p w:rsidR="00D561B9" w:rsidRPr="007526FF" w:rsidRDefault="00D561B9" w:rsidP="00691962">
            <w:pPr>
              <w:rPr>
                <w:ins w:id="47" w:author="馬慈蓮" w:date="2014-01-14T18:00:00Z"/>
                <w:rFonts w:ascii="細明體" w:eastAsia="細明體" w:hAnsi="細明體" w:hint="eastAsia"/>
                <w:sz w:val="20"/>
              </w:rPr>
            </w:pPr>
            <w:ins w:id="48" w:author="馬慈蓮" w:date="2014-01-14T18:00:00Z">
              <w:r w:rsidRPr="00AD2EDA">
                <w:rPr>
                  <w:rFonts w:ascii="細明體" w:eastAsia="細明體" w:hAnsi="細明體"/>
                  <w:sz w:val="20"/>
                </w:rPr>
                <w:t>AA_A4Z010</w:t>
              </w:r>
            </w:ins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FD00BB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D00BB">
        <w:rPr>
          <w:rFonts w:ascii="細明體" w:eastAsia="細明體" w:hAnsi="細明體"/>
          <w:lang w:eastAsia="zh-TW"/>
        </w:rPr>
        <w:br w:type="page"/>
      </w:r>
      <w:bookmarkStart w:id="49" w:name="畫面"/>
      <w:r w:rsidR="004353EF" w:rsidRPr="00FD00BB">
        <w:rPr>
          <w:rFonts w:ascii="細明體" w:eastAsia="細明體" w:hAnsi="細明體" w:hint="eastAsia"/>
          <w:lang w:eastAsia="zh-TW"/>
        </w:rPr>
        <w:lastRenderedPageBreak/>
        <w:t>畫面</w:t>
      </w:r>
      <w:bookmarkEnd w:id="49"/>
      <w:r w:rsidR="004353EF" w:rsidRPr="00FD00BB">
        <w:rPr>
          <w:rFonts w:ascii="細明體" w:eastAsia="細明體" w:hAnsi="細明體" w:hint="eastAsia"/>
          <w:lang w:eastAsia="zh-TW"/>
        </w:rPr>
        <w:t>：</w:t>
      </w:r>
    </w:p>
    <w:p w:rsidR="00785FD7" w:rsidRDefault="005224C3" w:rsidP="004353EF">
      <w:pPr>
        <w:pStyle w:val="Tabletext"/>
        <w:keepLines w:val="0"/>
        <w:spacing w:after="0" w:line="240" w:lineRule="auto"/>
        <w:rPr>
          <w:ins w:id="50" w:author="馬慈蓮" w:date="2014-01-06T17:59:00Z"/>
          <w:rFonts w:hint="eastAsia"/>
          <w:noProof/>
          <w:lang w:eastAsia="zh-TW"/>
        </w:rPr>
      </w:pPr>
      <w:del w:id="51" w:author="馬慈蓮" w:date="2014-01-06T17:58:00Z">
        <w:r w:rsidRPr="004D35E1" w:rsidDel="005224C3">
          <w:rPr>
            <w:noProof/>
            <w:lang w:eastAsia="zh-TW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6in;height:297pt;visibility:visible">
              <v:imagedata r:id="rId8" o:title=""/>
            </v:shape>
          </w:pict>
        </w:r>
      </w:del>
    </w:p>
    <w:p w:rsidR="00785FD7" w:rsidRDefault="00785FD7" w:rsidP="004353EF">
      <w:pPr>
        <w:pStyle w:val="Tabletext"/>
        <w:keepLines w:val="0"/>
        <w:spacing w:after="0" w:line="240" w:lineRule="auto"/>
        <w:rPr>
          <w:ins w:id="52" w:author="馬慈蓮" w:date="2014-01-06T17:59:00Z"/>
          <w:rFonts w:hint="eastAsia"/>
          <w:noProof/>
          <w:lang w:eastAsia="zh-TW"/>
        </w:rPr>
      </w:pPr>
      <w:ins w:id="53" w:author="馬慈蓮" w:date="2014-01-06T17:59:00Z">
        <w:r>
          <w:rPr>
            <w:rFonts w:hint="eastAsia"/>
            <w:noProof/>
            <w:lang w:eastAsia="zh-TW"/>
          </w:rPr>
          <w:t>2014/01/06</w:t>
        </w:r>
        <w:r>
          <w:rPr>
            <w:rFonts w:hint="eastAsia"/>
            <w:noProof/>
            <w:lang w:eastAsia="zh-TW"/>
          </w:rPr>
          <w:t>修改：</w:t>
        </w:r>
      </w:ins>
    </w:p>
    <w:p w:rsidR="003234D3" w:rsidRDefault="005224C3" w:rsidP="004353E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ins w:id="54" w:author="馬慈蓮" w:date="2014-01-06T17:58:00Z">
        <w:r w:rsidRPr="005C07D3">
          <w:rPr>
            <w:noProof/>
            <w:lang w:eastAsia="zh-TW"/>
          </w:rPr>
          <w:pict>
            <v:shape id="_x0000_i1026" type="#_x0000_t75" style="width:6in;height:294.75pt;visibility:visible">
              <v:imagedata r:id="rId9" o:title=""/>
            </v:shape>
          </w:pict>
        </w:r>
      </w:ins>
    </w:p>
    <w:p w:rsidR="0082356E" w:rsidRPr="00222C56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9342A2" w:rsidRDefault="00715407" w:rsidP="001962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A3C4C" w:rsidRDefault="00657D1E" w:rsidP="00FF00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F000F">
        <w:rPr>
          <w:rFonts w:ascii="細明體" w:eastAsia="細明體" w:hAnsi="細明體" w:hint="eastAsia"/>
          <w:kern w:val="2"/>
          <w:lang w:eastAsia="zh-TW"/>
        </w:rPr>
        <w:t>取得傳入參數</w:t>
      </w:r>
      <w:r w:rsidR="00EA3C4C">
        <w:rPr>
          <w:rFonts w:ascii="細明體" w:eastAsia="細明體" w:hAnsi="細明體" w:hint="eastAsia"/>
          <w:kern w:val="2"/>
          <w:lang w:eastAsia="zh-TW"/>
        </w:rPr>
        <w:t>：</w:t>
      </w:r>
    </w:p>
    <w:p w:rsidR="00EA3C4C" w:rsidRDefault="00EA3C4C" w:rsidP="00EA3C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A3C4C" w:rsidRDefault="001E0324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011B5C">
        <w:rPr>
          <w:rFonts w:ascii="細明體" w:eastAsia="細明體" w:hAnsi="細明體" w:hint="eastAsia"/>
          <w:kern w:val="2"/>
          <w:lang w:eastAsia="zh-TW"/>
        </w:rPr>
        <w:t>.事故者ID</w:t>
      </w:r>
      <w:r w:rsidR="00DD436D">
        <w:rPr>
          <w:rFonts w:ascii="細明體" w:eastAsia="細明體" w:hAnsi="細明體" w:hint="eastAsia"/>
          <w:kern w:val="2"/>
          <w:lang w:eastAsia="zh-TW"/>
        </w:rPr>
        <w:t>須有</w:t>
      </w:r>
      <w:r w:rsidR="00011B5C">
        <w:rPr>
          <w:rFonts w:ascii="細明體" w:eastAsia="細明體" w:hAnsi="細明體" w:hint="eastAsia"/>
          <w:kern w:val="2"/>
          <w:lang w:eastAsia="zh-TW"/>
        </w:rPr>
        <w:t>值。</w:t>
      </w:r>
    </w:p>
    <w:p w:rsidR="00011B5C" w:rsidRDefault="006D6B45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傳入.事故日期須有值</w:t>
      </w:r>
      <w:r w:rsidR="00C06A4C">
        <w:rPr>
          <w:rFonts w:ascii="細明體" w:eastAsia="細明體" w:hAnsi="細明體" w:hint="eastAsia"/>
          <w:kern w:val="2"/>
          <w:lang w:eastAsia="zh-TW"/>
        </w:rPr>
        <w:t>且為日期格式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566266" w:rsidRDefault="006D6B45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傳入.輸入日期須有值</w:t>
      </w:r>
      <w:r w:rsidR="00C06A4C">
        <w:rPr>
          <w:rFonts w:ascii="細明體" w:eastAsia="細明體" w:hAnsi="細明體" w:hint="eastAsia"/>
          <w:kern w:val="2"/>
          <w:lang w:eastAsia="zh-TW"/>
        </w:rPr>
        <w:t>且為日期格式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AD7E16" w:rsidRPr="006D6B45" w:rsidRDefault="00AD7E16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以上不符合則丟出錯誤訊息。</w:t>
      </w:r>
    </w:p>
    <w:p w:rsidR="007B0410" w:rsidRPr="00FF000F" w:rsidRDefault="00830E7F" w:rsidP="00EA3C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F000F">
        <w:rPr>
          <w:rFonts w:ascii="細明體" w:eastAsia="細明體" w:hAnsi="細明體" w:hint="eastAsia"/>
          <w:kern w:val="2"/>
          <w:lang w:eastAsia="zh-TW"/>
        </w:rPr>
        <w:t>將傳遞過來之參數顯示在畫面上</w:t>
      </w:r>
      <w:r w:rsidR="00657D1E" w:rsidRPr="00FF000F">
        <w:rPr>
          <w:rFonts w:ascii="細明體" w:eastAsia="細明體" w:hAnsi="細明體" w:hint="eastAsia"/>
          <w:kern w:val="2"/>
          <w:lang w:eastAsia="zh-TW"/>
        </w:rPr>
        <w:t>：</w:t>
      </w:r>
    </w:p>
    <w:p w:rsidR="007A5BF9" w:rsidRDefault="00830E7F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</w:t>
      </w:r>
      <w:r w:rsidR="007A5BF9">
        <w:rPr>
          <w:rFonts w:ascii="細明體" w:eastAsia="細明體" w:hAnsi="細明體" w:hint="eastAsia"/>
          <w:kern w:val="2"/>
          <w:lang w:eastAsia="zh-TW"/>
        </w:rPr>
        <w:t>事故者ID = 傳入.事故者ID(OCR_ID)</w:t>
      </w:r>
    </w:p>
    <w:p w:rsidR="007A5BF9" w:rsidRDefault="00830E7F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</w:t>
      </w:r>
      <w:r w:rsidR="007A5BF9">
        <w:rPr>
          <w:rFonts w:ascii="細明體" w:eastAsia="細明體" w:hAnsi="細明體" w:hint="eastAsia"/>
          <w:kern w:val="2"/>
          <w:lang w:eastAsia="zh-TW"/>
        </w:rPr>
        <w:t>事故日期 = 傳入.事故日期(OCR_DATE)</w:t>
      </w:r>
      <w:r w:rsidR="00A9664E">
        <w:rPr>
          <w:rFonts w:ascii="細明體" w:eastAsia="細明體" w:hAnsi="細明體" w:hint="eastAsia"/>
          <w:kern w:val="2"/>
          <w:lang w:eastAsia="zh-TW"/>
        </w:rPr>
        <w:t>，轉為民國年格式顯示。</w:t>
      </w:r>
    </w:p>
    <w:p w:rsidR="0083538F" w:rsidRDefault="007A4EF4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畫面.輸入日期 = 傳入.輸入日期(INPUT_DATE)</w:t>
      </w:r>
      <w:r w:rsidR="00A9664E">
        <w:rPr>
          <w:rFonts w:ascii="細明體" w:eastAsia="細明體" w:hAnsi="細明體" w:hint="eastAsia"/>
          <w:kern w:val="2"/>
          <w:lang w:eastAsia="zh-TW"/>
        </w:rPr>
        <w:t>，轉為民國年格式顯示。</w:t>
      </w:r>
    </w:p>
    <w:p w:rsidR="001E4046" w:rsidRDefault="00700508" w:rsidP="001160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查詢所有文件類別，並顯示在畫面上</w:t>
      </w:r>
      <w:r w:rsidR="00BF2ADB">
        <w:rPr>
          <w:rFonts w:ascii="細明體" w:eastAsia="細明體" w:hAnsi="細明體" w:hint="eastAsia"/>
          <w:kern w:val="2"/>
          <w:lang w:eastAsia="zh-TW"/>
        </w:rPr>
        <w:t>：</w:t>
      </w:r>
    </w:p>
    <w:p w:rsidR="008E2995" w:rsidRPr="00611B27" w:rsidRDefault="00826EE5" w:rsidP="00826E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</w:t>
      </w:r>
      <w:r w:rsidR="00F411EC">
        <w:rPr>
          <w:rFonts w:ascii="細明體" w:eastAsia="細明體" w:hAnsi="細明體" w:hint="eastAsia"/>
          <w:kern w:val="2"/>
          <w:lang w:eastAsia="zh-TW"/>
        </w:rPr>
        <w:t>以傳入之三個參數，</w:t>
      </w:r>
      <w:r w:rsidR="00C723DF">
        <w:rPr>
          <w:rFonts w:ascii="細明體" w:eastAsia="細明體" w:hAnsi="細明體" w:hint="eastAsia"/>
          <w:kern w:val="2"/>
          <w:lang w:eastAsia="zh-TW"/>
        </w:rPr>
        <w:t>讀取</w:t>
      </w:r>
      <w:r w:rsidR="000F5EE3" w:rsidRPr="00317BE8">
        <w:rPr>
          <w:rFonts w:ascii="細明體" w:eastAsia="細明體" w:hAnsi="細明體"/>
          <w:lang w:eastAsia="zh-TW"/>
        </w:rPr>
        <w:t>理賠申請拍照文件檔</w:t>
      </w:r>
      <w:r w:rsidR="000F5EE3">
        <w:rPr>
          <w:rFonts w:ascii="細明體" w:eastAsia="細明體" w:hAnsi="細明體" w:hint="eastAsia"/>
          <w:lang w:eastAsia="zh-TW"/>
        </w:rPr>
        <w:t>(DTAAA204)</w:t>
      </w:r>
      <w:r w:rsidR="00F411EC">
        <w:rPr>
          <w:rFonts w:ascii="細明體" w:eastAsia="細明體" w:hAnsi="細明體" w:hint="eastAsia"/>
          <w:lang w:eastAsia="zh-TW"/>
        </w:rPr>
        <w:t>，</w:t>
      </w:r>
      <w:r w:rsidR="005126C0">
        <w:rPr>
          <w:rFonts w:ascii="細明體" w:eastAsia="細明體" w:hAnsi="細明體" w:hint="eastAsia"/>
          <w:lang w:eastAsia="zh-TW"/>
        </w:rPr>
        <w:t>排除</w:t>
      </w:r>
      <w:r w:rsidR="005126C0" w:rsidRPr="00811247">
        <w:rPr>
          <w:rFonts w:ascii="細明體" w:eastAsia="細明體" w:hAnsi="細明體" w:hint="eastAsia"/>
          <w:b/>
          <w:lang w:eastAsia="zh-TW"/>
        </w:rPr>
        <w:t>非</w:t>
      </w:r>
      <w:r w:rsidR="005126C0">
        <w:rPr>
          <w:rFonts w:ascii="細明體" w:eastAsia="細明體" w:hAnsi="細明體" w:hint="eastAsia"/>
          <w:lang w:eastAsia="zh-TW"/>
        </w:rPr>
        <w:t>300008、300014、300015、300066及300067之資料</w:t>
      </w:r>
      <w:r w:rsidR="00811247">
        <w:rPr>
          <w:rFonts w:ascii="細明體" w:eastAsia="細明體" w:hAnsi="細明體" w:hint="eastAsia"/>
          <w:lang w:eastAsia="zh-TW"/>
        </w:rPr>
        <w:t>，</w:t>
      </w:r>
      <w:r w:rsidR="00405306">
        <w:rPr>
          <w:rFonts w:ascii="細明體" w:eastAsia="細明體" w:hAnsi="細明體" w:hint="eastAsia"/>
          <w:lang w:eastAsia="zh-TW"/>
        </w:rPr>
        <w:t>取</w:t>
      </w:r>
      <w:r w:rsidR="00405306" w:rsidRPr="00CA4C62">
        <w:rPr>
          <w:rFonts w:ascii="細明體" w:eastAsia="細明體" w:hAnsi="細明體" w:hint="eastAsia"/>
          <w:u w:val="single"/>
          <w:lang w:eastAsia="zh-TW"/>
        </w:rPr>
        <w:t>文件代號(DOC_CODE)</w:t>
      </w:r>
      <w:r w:rsidR="00210DFD">
        <w:rPr>
          <w:rFonts w:ascii="細明體" w:eastAsia="細明體" w:hAnsi="細明體" w:hint="eastAsia"/>
          <w:lang w:eastAsia="zh-TW"/>
        </w:rPr>
        <w:t>及</w:t>
      </w:r>
      <w:r w:rsidR="00210DFD" w:rsidRPr="00CA4C62">
        <w:rPr>
          <w:rFonts w:ascii="細明體" w:eastAsia="細明體" w:hAnsi="細明體" w:hint="eastAsia"/>
          <w:u w:val="single"/>
          <w:lang w:eastAsia="zh-TW"/>
        </w:rPr>
        <w:t>文件張數(</w:t>
      </w:r>
      <w:r w:rsidR="00C62B15" w:rsidRPr="00CA4C62">
        <w:rPr>
          <w:rFonts w:ascii="細明體" w:eastAsia="細明體" w:hAnsi="細明體" w:hint="eastAsia"/>
          <w:u w:val="single"/>
          <w:lang w:eastAsia="zh-TW"/>
        </w:rPr>
        <w:t>PAGE</w:t>
      </w:r>
      <w:r w:rsidR="00210DFD" w:rsidRPr="00CA4C62">
        <w:rPr>
          <w:rFonts w:ascii="細明體" w:eastAsia="細明體" w:hAnsi="細明體" w:hint="eastAsia"/>
          <w:u w:val="single"/>
          <w:lang w:eastAsia="zh-TW"/>
        </w:rPr>
        <w:t>)</w:t>
      </w:r>
      <w:r w:rsidR="00405306">
        <w:rPr>
          <w:rFonts w:ascii="細明體" w:eastAsia="細明體" w:hAnsi="細明體" w:hint="eastAsia"/>
          <w:lang w:eastAsia="zh-TW"/>
        </w:rPr>
        <w:t>，並以文件代號串聯</w:t>
      </w:r>
      <w:r w:rsidR="00017B94" w:rsidRPr="00611B27">
        <w:rPr>
          <w:rFonts w:ascii="細明體" w:eastAsia="細明體" w:hAnsi="細明體"/>
          <w:lang w:eastAsia="zh-TW"/>
        </w:rPr>
        <w:t>理賠文件檔</w:t>
      </w:r>
      <w:r w:rsidR="00611B27">
        <w:rPr>
          <w:rFonts w:ascii="細明體" w:eastAsia="細明體" w:hAnsi="細明體" w:hint="eastAsia"/>
          <w:lang w:eastAsia="zh-TW"/>
        </w:rPr>
        <w:t>(</w:t>
      </w:r>
      <w:r w:rsidR="00B25FEF">
        <w:rPr>
          <w:rFonts w:ascii="細明體" w:eastAsia="細明體" w:hAnsi="細明體" w:hint="eastAsia"/>
          <w:lang w:eastAsia="zh-TW"/>
        </w:rPr>
        <w:t>DTAA</w:t>
      </w:r>
      <w:r w:rsidR="00017B94">
        <w:rPr>
          <w:rFonts w:ascii="細明體" w:eastAsia="細明體" w:hAnsi="細明體" w:hint="eastAsia"/>
          <w:lang w:eastAsia="zh-TW"/>
        </w:rPr>
        <w:t>C</w:t>
      </w:r>
      <w:r w:rsidR="0042496C">
        <w:rPr>
          <w:rFonts w:ascii="細明體" w:eastAsia="細明體" w:hAnsi="細明體" w:hint="eastAsia"/>
          <w:lang w:eastAsia="zh-TW"/>
        </w:rPr>
        <w:t>110</w:t>
      </w:r>
      <w:r w:rsidR="00611B27">
        <w:rPr>
          <w:rFonts w:ascii="細明體" w:eastAsia="細明體" w:hAnsi="細明體" w:hint="eastAsia"/>
          <w:lang w:eastAsia="zh-TW"/>
        </w:rPr>
        <w:t>)</w:t>
      </w:r>
      <w:r w:rsidR="008349C8">
        <w:rPr>
          <w:rFonts w:ascii="細明體" w:eastAsia="細明體" w:hAnsi="細明體" w:hint="eastAsia"/>
          <w:lang w:eastAsia="zh-TW"/>
        </w:rPr>
        <w:t>，取得</w:t>
      </w:r>
      <w:r w:rsidR="008349C8" w:rsidRPr="00CA4C62">
        <w:rPr>
          <w:rFonts w:ascii="細明體" w:eastAsia="細明體" w:hAnsi="細明體" w:hint="eastAsia"/>
          <w:u w:val="single"/>
          <w:lang w:eastAsia="zh-TW"/>
        </w:rPr>
        <w:t>文件中文名稱(DOC_NAME)</w:t>
      </w:r>
      <w:r w:rsidR="004918EE">
        <w:rPr>
          <w:rFonts w:ascii="細明體" w:eastAsia="細明體" w:hAnsi="細明體" w:hint="eastAsia"/>
          <w:lang w:eastAsia="zh-TW"/>
        </w:rPr>
        <w:t>。</w:t>
      </w:r>
    </w:p>
    <w:p w:rsidR="00DD0C7C" w:rsidRDefault="00DB6940" w:rsidP="00DD0C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逐筆SET畫面欄位</w:t>
      </w:r>
      <w:r w:rsidR="002F5FC4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6367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853"/>
        <w:gridCol w:w="2976"/>
      </w:tblGrid>
      <w:tr w:rsidR="006A526B" w:rsidRPr="00D47250" w:rsidTr="00FA2D8E">
        <w:tc>
          <w:tcPr>
            <w:tcW w:w="1538" w:type="dxa"/>
            <w:shd w:val="clear" w:color="auto" w:fill="C0C0C0"/>
          </w:tcPr>
          <w:p w:rsidR="006A526B" w:rsidRPr="00D47250" w:rsidRDefault="006A526B" w:rsidP="00312D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853" w:type="dxa"/>
            <w:shd w:val="clear" w:color="auto" w:fill="C0C0C0"/>
          </w:tcPr>
          <w:p w:rsidR="006A526B" w:rsidRPr="00D47250" w:rsidRDefault="006A526B" w:rsidP="00312D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2976" w:type="dxa"/>
            <w:shd w:val="clear" w:color="auto" w:fill="C0C0C0"/>
          </w:tcPr>
          <w:p w:rsidR="006A526B" w:rsidRPr="00D47250" w:rsidRDefault="006A526B" w:rsidP="00312D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6A526B" w:rsidRPr="00FD0611" w:rsidTr="00FA2D8E">
        <w:tc>
          <w:tcPr>
            <w:tcW w:w="1538" w:type="dxa"/>
            <w:shd w:val="clear" w:color="auto" w:fill="FFFF99"/>
            <w:vAlign w:val="center"/>
          </w:tcPr>
          <w:p w:rsidR="006A526B" w:rsidRDefault="008A4986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853" w:type="dxa"/>
            <w:vAlign w:val="center"/>
          </w:tcPr>
          <w:p w:rsidR="006A526B" w:rsidRPr="00A22C2C" w:rsidRDefault="00E87BF3" w:rsidP="00312D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SER_NO</w:t>
            </w:r>
          </w:p>
        </w:tc>
        <w:tc>
          <w:tcPr>
            <w:tcW w:w="2976" w:type="dxa"/>
          </w:tcPr>
          <w:p w:rsidR="006A526B" w:rsidRPr="00DA183F" w:rsidRDefault="00FE035D" w:rsidP="00312DF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從1開始排序</w:t>
            </w:r>
            <w:r w:rsidR="005C4A16">
              <w:rPr>
                <w:rFonts w:ascii="細明體" w:eastAsia="細明體" w:hAnsi="細明體" w:hint="eastAsia"/>
                <w:sz w:val="20"/>
              </w:rPr>
              <w:t>，每多一筆 +1</w:t>
            </w:r>
          </w:p>
        </w:tc>
      </w:tr>
      <w:tr w:rsidR="006A526B" w:rsidRPr="00FD0611" w:rsidTr="00FA2D8E">
        <w:tc>
          <w:tcPr>
            <w:tcW w:w="1538" w:type="dxa"/>
            <w:shd w:val="clear" w:color="auto" w:fill="FFFF99"/>
            <w:vAlign w:val="center"/>
          </w:tcPr>
          <w:p w:rsidR="006A526B" w:rsidRDefault="008A4986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文件代號</w:t>
            </w:r>
          </w:p>
        </w:tc>
        <w:tc>
          <w:tcPr>
            <w:tcW w:w="1853" w:type="dxa"/>
            <w:vAlign w:val="center"/>
          </w:tcPr>
          <w:p w:rsidR="006A526B" w:rsidRPr="00A22C2C" w:rsidRDefault="00E87BF3" w:rsidP="00312D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DOC_CODE</w:t>
            </w:r>
          </w:p>
        </w:tc>
        <w:tc>
          <w:tcPr>
            <w:tcW w:w="2976" w:type="dxa"/>
          </w:tcPr>
          <w:p w:rsidR="006A526B" w:rsidRPr="005D6E03" w:rsidRDefault="00557EE3" w:rsidP="00312DF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DTAAA204.DOC_CODE</w:t>
            </w:r>
          </w:p>
        </w:tc>
      </w:tr>
      <w:tr w:rsidR="006A526B" w:rsidRPr="00FD0611" w:rsidTr="00FA2D8E">
        <w:tc>
          <w:tcPr>
            <w:tcW w:w="1538" w:type="dxa"/>
            <w:shd w:val="clear" w:color="auto" w:fill="FFFF99"/>
            <w:vAlign w:val="center"/>
          </w:tcPr>
          <w:p w:rsidR="006A526B" w:rsidRDefault="008A4986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張數</w:t>
            </w:r>
          </w:p>
        </w:tc>
        <w:tc>
          <w:tcPr>
            <w:tcW w:w="1853" w:type="dxa"/>
            <w:vAlign w:val="center"/>
          </w:tcPr>
          <w:p w:rsidR="006A526B" w:rsidRPr="00A22C2C" w:rsidRDefault="00E87BF3" w:rsidP="00312D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PAGE</w:t>
            </w:r>
          </w:p>
        </w:tc>
        <w:tc>
          <w:tcPr>
            <w:tcW w:w="2976" w:type="dxa"/>
            <w:vAlign w:val="center"/>
          </w:tcPr>
          <w:p w:rsidR="006A526B" w:rsidRPr="009A358E" w:rsidRDefault="00557EE3" w:rsidP="00312D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DTAAA204.PAGE</w:t>
            </w:r>
          </w:p>
        </w:tc>
      </w:tr>
      <w:tr w:rsidR="006A526B" w:rsidRPr="00FD0611" w:rsidTr="00FA2D8E">
        <w:tc>
          <w:tcPr>
            <w:tcW w:w="1538" w:type="dxa"/>
            <w:shd w:val="clear" w:color="auto" w:fill="FFFF99"/>
            <w:vAlign w:val="center"/>
          </w:tcPr>
          <w:p w:rsidR="006A526B" w:rsidRPr="00A22C2C" w:rsidRDefault="008A4986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文件名稱</w:t>
            </w:r>
          </w:p>
        </w:tc>
        <w:tc>
          <w:tcPr>
            <w:tcW w:w="1853" w:type="dxa"/>
            <w:vAlign w:val="center"/>
          </w:tcPr>
          <w:p w:rsidR="006A526B" w:rsidRPr="00A22C2C" w:rsidRDefault="00E87BF3" w:rsidP="006A526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DOC_NAME</w:t>
            </w:r>
          </w:p>
        </w:tc>
        <w:tc>
          <w:tcPr>
            <w:tcW w:w="2976" w:type="dxa"/>
            <w:vAlign w:val="center"/>
          </w:tcPr>
          <w:p w:rsidR="006A526B" w:rsidRPr="005D6E03" w:rsidRDefault="00BF5625" w:rsidP="00312D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DTAAC110.DOC_NAME</w:t>
            </w:r>
          </w:p>
        </w:tc>
      </w:tr>
      <w:tr w:rsidR="008D2675" w:rsidRPr="00FD0611" w:rsidTr="00FA2D8E">
        <w:tc>
          <w:tcPr>
            <w:tcW w:w="1538" w:type="dxa"/>
            <w:shd w:val="clear" w:color="auto" w:fill="FFFF99"/>
            <w:vAlign w:val="center"/>
          </w:tcPr>
          <w:p w:rsidR="008D2675" w:rsidRDefault="008D2675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編輯</w:t>
            </w:r>
          </w:p>
        </w:tc>
        <w:tc>
          <w:tcPr>
            <w:tcW w:w="1853" w:type="dxa"/>
            <w:vAlign w:val="center"/>
          </w:tcPr>
          <w:p w:rsidR="008D2675" w:rsidRDefault="008D2675" w:rsidP="006A526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D2675" w:rsidRDefault="008D2675" w:rsidP="00312D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button</w:t>
            </w:r>
          </w:p>
        </w:tc>
      </w:tr>
    </w:tbl>
    <w:p w:rsidR="007E0AC9" w:rsidRDefault="007E0AC9" w:rsidP="004940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編輯button</w:t>
      </w:r>
      <w:r w:rsidR="00B22957">
        <w:rPr>
          <w:rFonts w:ascii="細明體" w:eastAsia="細明體" w:hAnsi="細明體" w:hint="eastAsia"/>
          <w:kern w:val="2"/>
          <w:lang w:eastAsia="zh-TW"/>
        </w:rPr>
        <w:t>：</w:t>
      </w:r>
    </w:p>
    <w:p w:rsidR="00494048" w:rsidRDefault="0062470B" w:rsidP="004940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點選後，連至AAA4_0501，並帶入以下參數：</w:t>
      </w:r>
    </w:p>
    <w:p w:rsidR="0062470B" w:rsidRDefault="00A152EB" w:rsidP="006247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畫面.事故者ID</w:t>
      </w:r>
    </w:p>
    <w:p w:rsidR="00A152EB" w:rsidRDefault="00A152EB" w:rsidP="006247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畫面.事故日期</w:t>
      </w:r>
    </w:p>
    <w:p w:rsidR="00A152EB" w:rsidRDefault="00A152EB" w:rsidP="006247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畫面.輸入日期</w:t>
      </w:r>
    </w:p>
    <w:p w:rsidR="00A152EB" w:rsidRDefault="00A152EB" w:rsidP="00A152E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所選那筆的文件代號(DTAAA204.DOC_CODE</w:t>
      </w:r>
      <w:r w:rsidRPr="00A152EB">
        <w:rPr>
          <w:rFonts w:ascii="細明體" w:eastAsia="細明體" w:hAnsi="細明體" w:hint="eastAsia"/>
          <w:kern w:val="2"/>
          <w:lang w:eastAsia="zh-TW"/>
        </w:rPr>
        <w:t>)</w:t>
      </w:r>
    </w:p>
    <w:p w:rsidR="00BF2FC8" w:rsidRPr="00A152EB" w:rsidRDefault="00BF2FC8" w:rsidP="00A152E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所選那筆的文件名稱(DTAAA204.DOC_NAME</w:t>
      </w:r>
      <w:r w:rsidRPr="00A152EB">
        <w:rPr>
          <w:rFonts w:ascii="細明體" w:eastAsia="細明體" w:hAnsi="細明體" w:hint="eastAsia"/>
          <w:kern w:val="2"/>
          <w:lang w:eastAsia="zh-TW"/>
        </w:rPr>
        <w:t>)</w:t>
      </w:r>
    </w:p>
    <w:p w:rsidR="00EE44EC" w:rsidRDefault="00193F81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上一頁</w:t>
      </w:r>
      <w:r w:rsidR="00EE44EC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AB301A" w:rsidRDefault="009C5976" w:rsidP="00EE44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55" w:author="馬慈蓮" w:date="2014-01-14T11:20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返回前一頁面</w:t>
      </w:r>
      <w:ins w:id="56" w:author="馬慈蓮" w:date="2014-01-14T11:20:00Z">
        <w:r w:rsidR="00AB301A">
          <w:rPr>
            <w:rFonts w:ascii="細明體" w:eastAsia="細明體" w:hAnsi="細明體" w:hint="eastAsia"/>
            <w:kern w:val="2"/>
            <w:lang w:eastAsia="zh-TW"/>
          </w:rPr>
          <w:t>AAA2_0100</w:t>
        </w:r>
      </w:ins>
      <w:ins w:id="57" w:author="馬慈蓮" w:date="2014-01-14T11:28:00Z">
        <w:r w:rsidR="00B2479F">
          <w:rPr>
            <w:rFonts w:ascii="細明體" w:eastAsia="細明體" w:hAnsi="細明體" w:hint="eastAsia"/>
            <w:kern w:val="2"/>
            <w:lang w:eastAsia="zh-TW"/>
          </w:rPr>
          <w:t>/query</w:t>
        </w:r>
      </w:ins>
      <w:ins w:id="58" w:author="馬慈蓮" w:date="2014-01-14T11:20:00Z">
        <w:r w:rsidR="00AB301A">
          <w:rPr>
            <w:rFonts w:ascii="細明體" w:eastAsia="細明體" w:hAnsi="細明體" w:hint="eastAsia"/>
            <w:kern w:val="2"/>
            <w:lang w:eastAsia="zh-TW"/>
          </w:rPr>
          <w:t>，傳入參數如下：</w:t>
        </w:r>
      </w:ins>
    </w:p>
    <w:p w:rsidR="000A2133" w:rsidRDefault="000A2133" w:rsidP="00AB30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59" w:author="馬慈蓮" w:date="2014-01-14T11:20:00Z"/>
          <w:rFonts w:ascii="細明體" w:eastAsia="細明體" w:hAnsi="細明體" w:hint="eastAsia"/>
          <w:kern w:val="2"/>
          <w:lang w:eastAsia="zh-TW"/>
        </w:rPr>
        <w:pPrChange w:id="60" w:author="馬慈蓮" w:date="2014-01-14T11:20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1" w:author="馬慈蓮" w:date="2014-01-14T11:20:00Z">
        <w:r>
          <w:rPr>
            <w:rFonts w:ascii="細明體" w:eastAsia="細明體" w:hAnsi="細明體" w:hint="eastAsia"/>
            <w:kern w:val="2"/>
            <w:lang w:eastAsia="zh-TW"/>
          </w:rPr>
          <w:t>畫面.事故者ID</w:t>
        </w:r>
      </w:ins>
    </w:p>
    <w:p w:rsidR="00EE44EC" w:rsidRDefault="000A2133" w:rsidP="00AB30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62" w:author="馬慈蓮" w:date="2014-01-14T11:20:00Z"/>
          <w:rFonts w:ascii="細明體" w:eastAsia="細明體" w:hAnsi="細明體" w:hint="eastAsia"/>
          <w:kern w:val="2"/>
          <w:lang w:eastAsia="zh-TW"/>
        </w:rPr>
        <w:pPrChange w:id="63" w:author="馬慈蓮" w:date="2014-01-14T11:20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4" w:author="馬慈蓮" w:date="2014-01-14T11:20:00Z">
        <w:r>
          <w:rPr>
            <w:rFonts w:ascii="細明體" w:eastAsia="細明體" w:hAnsi="細明體" w:hint="eastAsia"/>
            <w:kern w:val="2"/>
            <w:lang w:eastAsia="zh-TW"/>
          </w:rPr>
          <w:t>畫面.事故日期</w:t>
        </w:r>
      </w:ins>
      <w:del w:id="65" w:author="馬慈蓮" w:date="2014-01-14T11:20:00Z">
        <w:r w:rsidR="009C5976" w:rsidDel="000A2133">
          <w:rPr>
            <w:rFonts w:ascii="細明體" w:eastAsia="細明體" w:hAnsi="細明體" w:hint="eastAsia"/>
            <w:kern w:val="2"/>
            <w:lang w:eastAsia="zh-TW"/>
          </w:rPr>
          <w:delText>。</w:delText>
        </w:r>
      </w:del>
    </w:p>
    <w:p w:rsidR="000A2133" w:rsidRDefault="00354A66" w:rsidP="00AB30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66" w:author="馬慈蓮" w:date="2014-01-06T18:00:00Z"/>
          <w:rFonts w:ascii="細明體" w:eastAsia="細明體" w:hAnsi="細明體" w:hint="eastAsia"/>
          <w:kern w:val="2"/>
          <w:lang w:eastAsia="zh-TW"/>
        </w:rPr>
        <w:pPrChange w:id="67" w:author="馬慈蓮" w:date="2014-01-14T11:20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8" w:author="馬慈蓮" w:date="2014-01-14T11:26:00Z">
        <w:r>
          <w:rPr>
            <w:rFonts w:ascii="細明體" w:eastAsia="細明體" w:hAnsi="細明體" w:hint="eastAsia"/>
            <w:kern w:val="2"/>
            <w:lang w:eastAsia="zh-TW"/>
          </w:rPr>
          <w:t>作業類別(</w:t>
        </w:r>
      </w:ins>
      <w:ins w:id="69" w:author="馬慈蓮" w:date="2014-01-14T11:21:00Z">
        <w:r w:rsidR="000A2133" w:rsidRPr="006B759D">
          <w:rPr>
            <w:rFonts w:ascii="細明體" w:eastAsia="細明體" w:hAnsi="細明體"/>
            <w:kern w:val="2"/>
            <w:lang w:eastAsia="zh-TW"/>
          </w:rPr>
          <w:t>WORK_TYPE</w:t>
        </w:r>
      </w:ins>
      <w:ins w:id="70" w:author="馬慈蓮" w:date="2014-01-14T11:26:00Z"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  <w:ins w:id="71" w:author="馬慈蓮" w:date="2014-01-14T11:21:00Z">
        <w:r w:rsidR="000A2133" w:rsidRPr="006B759D">
          <w:rPr>
            <w:rFonts w:ascii="細明體" w:eastAsia="細明體" w:hAnsi="細明體" w:hint="eastAsia"/>
            <w:kern w:val="2"/>
            <w:lang w:eastAsia="zh-TW"/>
          </w:rPr>
          <w:t xml:space="preserve"> = </w:t>
        </w:r>
        <w:r w:rsidR="000A2133" w:rsidRPr="006B759D">
          <w:rPr>
            <w:rFonts w:ascii="細明體" w:eastAsia="細明體" w:hAnsi="細明體"/>
            <w:kern w:val="2"/>
            <w:lang w:eastAsia="zh-TW"/>
          </w:rPr>
          <w:t>‘</w:t>
        </w:r>
        <w:r w:rsidR="000A2133" w:rsidRPr="006B759D">
          <w:rPr>
            <w:rFonts w:ascii="細明體" w:eastAsia="細明體" w:hAnsi="細明體" w:hint="eastAsia"/>
            <w:kern w:val="2"/>
            <w:lang w:eastAsia="zh-TW"/>
          </w:rPr>
          <w:t>M</w:t>
        </w:r>
        <w:r w:rsidR="000A2133" w:rsidRPr="006B759D"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8C46D7" w:rsidRDefault="008C46D7" w:rsidP="008C46D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72" w:author="馬慈蓮" w:date="2014-01-06T18:00:00Z"/>
          <w:rFonts w:ascii="細明體" w:eastAsia="細明體" w:hAnsi="細明體" w:hint="eastAsia"/>
          <w:kern w:val="2"/>
          <w:lang w:eastAsia="zh-TW"/>
        </w:rPr>
        <w:pPrChange w:id="73" w:author="馬慈蓮" w:date="2014-01-06T18:00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4" w:author="馬慈蓮" w:date="2014-01-06T18:00:00Z">
        <w:r>
          <w:rPr>
            <w:rFonts w:ascii="細明體" w:eastAsia="細明體" w:hAnsi="細明體" w:hint="eastAsia"/>
            <w:kern w:val="2"/>
            <w:lang w:eastAsia="zh-TW"/>
          </w:rPr>
          <w:t>刪除button</w:t>
        </w:r>
        <w:r w:rsidR="000A1520">
          <w:rPr>
            <w:rFonts w:ascii="細明體" w:eastAsia="細明體" w:hAnsi="細明體" w:hint="eastAsia"/>
            <w:kern w:val="2"/>
            <w:lang w:eastAsia="zh-TW"/>
          </w:rPr>
          <w:t>：</w:t>
        </w:r>
      </w:ins>
    </w:p>
    <w:p w:rsidR="000A1520" w:rsidRDefault="00A6794E" w:rsidP="000A152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75" w:author="馬慈蓮" w:date="2014-01-06T18:01:00Z"/>
          <w:rFonts w:ascii="細明體" w:eastAsia="細明體" w:hAnsi="細明體" w:hint="eastAsia"/>
          <w:kern w:val="2"/>
          <w:lang w:eastAsia="zh-TW"/>
        </w:rPr>
      </w:pPr>
      <w:ins w:id="76" w:author="馬慈蓮" w:date="2014-01-06T18:00:00Z">
        <w:r>
          <w:rPr>
            <w:rFonts w:ascii="細明體" w:eastAsia="細明體" w:hAnsi="細明體" w:hint="eastAsia"/>
            <w:kern w:val="2"/>
            <w:lang w:eastAsia="zh-TW"/>
          </w:rPr>
          <w:t>點選後，先出現確定對話框：刪除後，此類拍照文件將全數刪除</w:t>
        </w:r>
      </w:ins>
      <w:ins w:id="77" w:author="馬慈蓮" w:date="2014-01-06T18:01:00Z">
        <w:r>
          <w:rPr>
            <w:rFonts w:ascii="細明體" w:eastAsia="細明體" w:hAnsi="細明體" w:hint="eastAsia"/>
            <w:kern w:val="2"/>
            <w:lang w:eastAsia="zh-TW"/>
          </w:rPr>
          <w:t>，是否確定刪除?</w:t>
        </w:r>
      </w:ins>
    </w:p>
    <w:p w:rsidR="00A6794E" w:rsidRDefault="00997BFF" w:rsidP="00997B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78" w:author="馬慈蓮" w:date="2014-01-06T18:01:00Z"/>
          <w:rFonts w:ascii="細明體" w:eastAsia="細明體" w:hAnsi="細明體" w:hint="eastAsia"/>
          <w:kern w:val="2"/>
          <w:lang w:eastAsia="zh-TW"/>
        </w:rPr>
        <w:pPrChange w:id="79" w:author="馬慈蓮" w:date="2014-01-06T18:0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0" w:author="馬慈蓮" w:date="2014-01-06T18:01:00Z">
        <w:r>
          <w:rPr>
            <w:rFonts w:ascii="細明體" w:eastAsia="細明體" w:hAnsi="細明體" w:hint="eastAsia"/>
            <w:kern w:val="2"/>
            <w:lang w:eastAsia="zh-TW"/>
          </w:rPr>
          <w:t>若取消：不做任何處理，回到原頁面</w:t>
        </w:r>
      </w:ins>
    </w:p>
    <w:p w:rsidR="00997BFF" w:rsidRDefault="00997BFF" w:rsidP="00997B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81" w:author="馬慈蓮" w:date="2014-01-06T18:01:00Z"/>
          <w:rFonts w:ascii="細明體" w:eastAsia="細明體" w:hAnsi="細明體" w:hint="eastAsia"/>
          <w:kern w:val="2"/>
          <w:lang w:eastAsia="zh-TW"/>
        </w:rPr>
        <w:pPrChange w:id="82" w:author="馬慈蓮" w:date="2014-01-06T18:0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3" w:author="馬慈蓮" w:date="2014-01-06T18:01:00Z">
        <w:r>
          <w:rPr>
            <w:rFonts w:ascii="細明體" w:eastAsia="細明體" w:hAnsi="細明體" w:hint="eastAsia"/>
            <w:kern w:val="2"/>
            <w:lang w:eastAsia="zh-TW"/>
          </w:rPr>
          <w:t>若確定，則刪除DB資料及拍照影像，執行下列動作：</w:t>
        </w:r>
      </w:ins>
    </w:p>
    <w:p w:rsidR="00FA4E53" w:rsidRDefault="00EA593F" w:rsidP="00FA4E5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84" w:author="馬慈蓮" w:date="2014-01-06T18:06:00Z"/>
          <w:rFonts w:ascii="細明體" w:eastAsia="細明體" w:hAnsi="細明體" w:hint="eastAsia"/>
          <w:kern w:val="2"/>
          <w:lang w:eastAsia="zh-TW"/>
        </w:rPr>
        <w:pPrChange w:id="85" w:author="馬慈蓮" w:date="2014-01-06T18:05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6" w:author="馬慈蓮" w:date="2014-01-06T18:01:00Z">
        <w:r w:rsidRPr="00FA4E53">
          <w:rPr>
            <w:rFonts w:ascii="細明體" w:eastAsia="細明體" w:hAnsi="細明體" w:hint="eastAsia"/>
            <w:kern w:val="2"/>
            <w:lang w:eastAsia="zh-TW"/>
          </w:rPr>
          <w:t>刪除</w:t>
        </w:r>
      </w:ins>
      <w:ins w:id="87" w:author="馬慈蓮" w:date="2014-01-06T18:02:00Z">
        <w:r w:rsidRPr="00FA4E53">
          <w:rPr>
            <w:rFonts w:ascii="細明體" w:eastAsia="細明體" w:hAnsi="細明體" w:hint="eastAsia"/>
            <w:kern w:val="2"/>
            <w:lang w:eastAsia="zh-TW"/>
          </w:rPr>
          <w:t>DTAAA204資料：</w:t>
        </w:r>
      </w:ins>
      <w:ins w:id="88" w:author="馬慈蓮" w:date="2014-01-06T18:05:00Z">
        <w:r w:rsidR="00FA4E53" w:rsidRPr="00FA4E53">
          <w:rPr>
            <w:rFonts w:ascii="細明體" w:eastAsia="細明體" w:hAnsi="細明體" w:hint="eastAsia"/>
            <w:kern w:val="2"/>
            <w:lang w:eastAsia="zh-TW"/>
          </w:rPr>
          <w:t>CALL AA_A4Z006.deleteDTAAA204</w:t>
        </w:r>
        <w:r w:rsidR="00FA4E53">
          <w:rPr>
            <w:rFonts w:ascii="細明體" w:eastAsia="細明體" w:hAnsi="細明體" w:hint="eastAsia"/>
            <w:kern w:val="2"/>
            <w:lang w:eastAsia="zh-TW"/>
          </w:rPr>
          <w:t>，</w:t>
        </w:r>
      </w:ins>
      <w:ins w:id="89" w:author="馬慈蓮" w:date="2014-01-06T18:06:00Z">
        <w:r w:rsidR="00FA4E53">
          <w:rPr>
            <w:rFonts w:ascii="細明體" w:eastAsia="細明體" w:hAnsi="細明體" w:hint="eastAsia"/>
            <w:kern w:val="2"/>
            <w:lang w:eastAsia="zh-TW"/>
          </w:rPr>
          <w:t>傳入參數如下：</w:t>
        </w:r>
      </w:ins>
    </w:p>
    <w:p w:rsidR="00FA4E53" w:rsidRDefault="0003039C" w:rsidP="00FA4E5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90" w:author="馬慈蓮" w:date="2014-01-06T18:06:00Z"/>
          <w:rFonts w:ascii="細明體" w:eastAsia="細明體" w:hAnsi="細明體" w:hint="eastAsia"/>
          <w:kern w:val="2"/>
          <w:lang w:eastAsia="zh-TW"/>
        </w:rPr>
        <w:pPrChange w:id="91" w:author="馬慈蓮" w:date="2014-01-06T18:0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92" w:author="馬慈蓮" w:date="2014-01-06T18:14:00Z">
        <w:r w:rsidRPr="001D6BB2">
          <w:rPr>
            <w:rFonts w:ascii="細明體" w:eastAsia="細明體" w:hAnsi="細明體" w:hint="eastAsia"/>
            <w:kern w:val="2"/>
            <w:lang w:eastAsia="zh-TW"/>
          </w:rPr>
          <w:t>事故者ID = 傳入.OCR_ID(事故者ID)</w:t>
        </w:r>
      </w:ins>
    </w:p>
    <w:p w:rsidR="00DD1510" w:rsidRDefault="0003039C" w:rsidP="00FA4E5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93" w:author="馬慈蓮" w:date="2014-01-06T18:06:00Z"/>
          <w:rFonts w:ascii="細明體" w:eastAsia="細明體" w:hAnsi="細明體" w:hint="eastAsia"/>
          <w:kern w:val="2"/>
          <w:lang w:eastAsia="zh-TW"/>
        </w:rPr>
        <w:pPrChange w:id="94" w:author="馬慈蓮" w:date="2014-01-06T18:0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95" w:author="馬慈蓮" w:date="2014-01-06T18:14:00Z">
        <w:r w:rsidRPr="001D6BB2">
          <w:rPr>
            <w:rFonts w:ascii="細明體" w:eastAsia="細明體" w:hAnsi="細明體" w:hint="eastAsia"/>
            <w:kern w:val="2"/>
            <w:lang w:eastAsia="zh-TW"/>
          </w:rPr>
          <w:t>事故日期 = 傳入.OCR_DATE(事故日期)</w:t>
        </w:r>
      </w:ins>
    </w:p>
    <w:p w:rsidR="00DD1510" w:rsidRDefault="0003039C" w:rsidP="00FA4E5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96" w:author="馬慈蓮" w:date="2014-01-06T18:06:00Z"/>
          <w:rFonts w:ascii="細明體" w:eastAsia="細明體" w:hAnsi="細明體" w:hint="eastAsia"/>
          <w:kern w:val="2"/>
          <w:lang w:eastAsia="zh-TW"/>
        </w:rPr>
        <w:pPrChange w:id="97" w:author="馬慈蓮" w:date="2014-01-06T18:0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98" w:author="馬慈蓮" w:date="2014-01-06T18:15:00Z">
        <w:r w:rsidRPr="001D6BB2">
          <w:rPr>
            <w:rFonts w:ascii="細明體" w:eastAsia="細明體" w:hAnsi="細明體" w:hint="eastAsia"/>
            <w:kern w:val="2"/>
            <w:lang w:eastAsia="zh-TW"/>
          </w:rPr>
          <w:t>受理日期 = 傳入.INPUT_DATE(受理日期)</w:t>
        </w:r>
      </w:ins>
    </w:p>
    <w:p w:rsidR="006E0130" w:rsidRDefault="006E0130" w:rsidP="00FA4E5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99" w:author="馬慈蓮" w:date="2014-01-06T18:06:00Z"/>
          <w:rFonts w:ascii="細明體" w:eastAsia="細明體" w:hAnsi="細明體" w:hint="eastAsia"/>
          <w:kern w:val="2"/>
          <w:lang w:eastAsia="zh-TW"/>
        </w:rPr>
        <w:pPrChange w:id="100" w:author="馬慈蓮" w:date="2014-01-06T18:0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01" w:author="馬慈蓮" w:date="2014-01-06T18:06:00Z">
        <w:r>
          <w:rPr>
            <w:rFonts w:ascii="細明體" w:eastAsia="細明體" w:hAnsi="細明體" w:hint="eastAsia"/>
            <w:kern w:val="2"/>
            <w:lang w:eastAsia="zh-TW"/>
          </w:rPr>
          <w:t>所選那筆的文件代號(DTAAA204.DOC_CODE</w:t>
        </w:r>
        <w:r w:rsidRPr="00A152EB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EB4D1F" w:rsidRPr="00FA4E53" w:rsidRDefault="00EB4D1F" w:rsidP="00FA4E5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02" w:author="馬慈蓮" w:date="2014-01-06T18:02:00Z"/>
          <w:rFonts w:ascii="細明體" w:eastAsia="細明體" w:hAnsi="細明體" w:hint="eastAsia"/>
          <w:kern w:val="2"/>
          <w:lang w:eastAsia="zh-TW"/>
        </w:rPr>
        <w:pPrChange w:id="103" w:author="馬慈蓮" w:date="2014-01-06T18:0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04" w:author="馬慈蓮" w:date="2014-01-06T18:07:00Z">
        <w:r>
          <w:rPr>
            <w:rFonts w:ascii="細明體" w:eastAsia="細明體" w:hAnsi="細明體"/>
            <w:kern w:val="2"/>
            <w:lang w:eastAsia="zh-TW"/>
          </w:rPr>
          <w:t>“</w:t>
        </w:r>
        <w:r>
          <w:rPr>
            <w:rFonts w:ascii="細明體" w:eastAsia="細明體" w:hAnsi="細明體" w:hint="eastAsia"/>
            <w:kern w:val="2"/>
            <w:lang w:eastAsia="zh-TW"/>
          </w:rPr>
          <w:t>N</w:t>
        </w:r>
        <w:r>
          <w:rPr>
            <w:rFonts w:ascii="細明體" w:eastAsia="細明體" w:hAnsi="細明體"/>
            <w:kern w:val="2"/>
            <w:lang w:eastAsia="zh-TW"/>
          </w:rPr>
          <w:t>”</w:t>
        </w:r>
      </w:ins>
    </w:p>
    <w:p w:rsidR="00530404" w:rsidRPr="001D6BB2" w:rsidRDefault="00530404" w:rsidP="0053040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05" w:author="馬慈蓮" w:date="2014-01-06T18:13:00Z"/>
          <w:rFonts w:ascii="細明體" w:eastAsia="細明體" w:hAnsi="細明體" w:hint="eastAsia"/>
          <w:kern w:val="2"/>
          <w:lang w:eastAsia="zh-TW"/>
        </w:rPr>
        <w:pPrChange w:id="106" w:author="馬慈蓮" w:date="2014-01-06T18:13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5"/>
            </w:tabs>
            <w:spacing w:after="0" w:line="240" w:lineRule="auto"/>
            <w:ind w:left="1985" w:hanging="708"/>
          </w:pPr>
        </w:pPrChange>
      </w:pPr>
      <w:ins w:id="107" w:author="馬慈蓮" w:date="2014-01-06T18:13:00Z">
        <w:r>
          <w:rPr>
            <w:rFonts w:ascii="細明體" w:eastAsia="細明體" w:hAnsi="細明體" w:hint="eastAsia"/>
            <w:kern w:val="2"/>
            <w:lang w:eastAsia="zh-TW"/>
          </w:rPr>
          <w:t>取得$受理編號：</w:t>
        </w:r>
        <w:r w:rsidRPr="001D6BB2">
          <w:rPr>
            <w:rFonts w:ascii="細明體" w:eastAsia="細明體" w:hAnsi="細明體" w:hint="eastAsia"/>
            <w:kern w:val="2"/>
            <w:lang w:eastAsia="zh-TW"/>
          </w:rPr>
          <w:t>CALL AA_A4Z001.getMobileKeyValue(組合MI理賠申請鍵值)，傳入參數如下：</w:t>
        </w:r>
      </w:ins>
    </w:p>
    <w:p w:rsidR="00530404" w:rsidRPr="001D6BB2" w:rsidRDefault="00530404" w:rsidP="0053040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08" w:author="馬慈蓮" w:date="2014-01-06T18:13:00Z"/>
          <w:rFonts w:ascii="細明體" w:eastAsia="細明體" w:hAnsi="細明體" w:hint="eastAsia"/>
          <w:kern w:val="2"/>
          <w:lang w:eastAsia="zh-TW"/>
        </w:rPr>
        <w:pPrChange w:id="109" w:author="馬慈蓮" w:date="2014-01-06T18:14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10" w:author="馬慈蓮" w:date="2014-01-06T18:13:00Z">
        <w:r w:rsidRPr="001D6BB2">
          <w:rPr>
            <w:rFonts w:ascii="細明體" w:eastAsia="細明體" w:hAnsi="細明體" w:hint="eastAsia"/>
            <w:kern w:val="2"/>
            <w:lang w:eastAsia="zh-TW"/>
          </w:rPr>
          <w:t>傳入.OCR_ID(事故者ID)</w:t>
        </w:r>
      </w:ins>
    </w:p>
    <w:p w:rsidR="00530404" w:rsidRPr="001D6BB2" w:rsidRDefault="00530404" w:rsidP="0053040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11" w:author="馬慈蓮" w:date="2014-01-06T18:13:00Z"/>
          <w:rFonts w:ascii="細明體" w:eastAsia="細明體" w:hAnsi="細明體" w:hint="eastAsia"/>
          <w:kern w:val="2"/>
          <w:lang w:eastAsia="zh-TW"/>
        </w:rPr>
        <w:pPrChange w:id="112" w:author="馬慈蓮" w:date="2014-01-06T18:14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13" w:author="馬慈蓮" w:date="2014-01-06T18:13:00Z">
        <w:r w:rsidRPr="001D6BB2">
          <w:rPr>
            <w:rFonts w:ascii="細明體" w:eastAsia="細明體" w:hAnsi="細明體" w:hint="eastAsia"/>
            <w:kern w:val="2"/>
            <w:lang w:eastAsia="zh-TW"/>
          </w:rPr>
          <w:t>傳入.OCR_DATE(事故日期)</w:t>
        </w:r>
      </w:ins>
    </w:p>
    <w:p w:rsidR="00530404" w:rsidRDefault="00530404" w:rsidP="0053040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14" w:author="馬慈蓮" w:date="2014-01-06T18:13:00Z"/>
          <w:rFonts w:ascii="細明體" w:eastAsia="細明體" w:hAnsi="細明體" w:hint="eastAsia"/>
          <w:kern w:val="2"/>
          <w:lang w:eastAsia="zh-TW"/>
        </w:rPr>
        <w:pPrChange w:id="115" w:author="馬慈蓮" w:date="2014-01-06T18:14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16" w:author="馬慈蓮" w:date="2014-01-06T18:13:00Z">
        <w:r w:rsidRPr="001D6BB2">
          <w:rPr>
            <w:rFonts w:ascii="細明體" w:eastAsia="細明體" w:hAnsi="細明體" w:hint="eastAsia"/>
            <w:kern w:val="2"/>
            <w:lang w:eastAsia="zh-TW"/>
          </w:rPr>
          <w:t>傳入.INPUT_DATE(受理日期)</w:t>
        </w:r>
      </w:ins>
    </w:p>
    <w:p w:rsidR="00EA593F" w:rsidRDefault="00EA593F" w:rsidP="00997BF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17" w:author="馬慈蓮" w:date="2014-01-06T18:12:00Z"/>
          <w:rFonts w:ascii="細明體" w:eastAsia="細明體" w:hAnsi="細明體" w:hint="eastAsia"/>
          <w:kern w:val="2"/>
          <w:lang w:eastAsia="zh-TW"/>
        </w:rPr>
        <w:pPrChange w:id="118" w:author="馬慈蓮" w:date="2014-01-06T18:0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19" w:author="馬慈蓮" w:date="2014-01-06T18:02:00Z">
        <w:r>
          <w:rPr>
            <w:rFonts w:ascii="細明體" w:eastAsia="細明體" w:hAnsi="細明體" w:hint="eastAsia"/>
            <w:kern w:val="2"/>
            <w:lang w:eastAsia="zh-TW"/>
          </w:rPr>
          <w:t>刪除DTALM130資料</w:t>
        </w:r>
      </w:ins>
      <w:ins w:id="120" w:author="馬慈蓮" w:date="2014-01-06T18:12:00Z">
        <w:r w:rsidR="00CC6376">
          <w:rPr>
            <w:rFonts w:ascii="細明體" w:eastAsia="細明體" w:hAnsi="細明體" w:hint="eastAsia"/>
            <w:kern w:val="2"/>
            <w:lang w:eastAsia="zh-TW"/>
          </w:rPr>
          <w:t>及拍照影像，CALL AA_A4Z005.</w:t>
        </w:r>
        <w:r w:rsidR="00CC6376" w:rsidRPr="00530404">
          <w:rPr>
            <w:rFonts w:ascii="細明體" w:eastAsia="細明體" w:hAnsi="細明體"/>
            <w:kern w:val="2"/>
            <w:lang w:eastAsia="zh-TW"/>
          </w:rPr>
          <w:t>delPicData</w:t>
        </w:r>
      </w:ins>
      <w:ins w:id="121" w:author="馬慈蓮" w:date="2014-01-06T18:13:00Z">
        <w:r w:rsidR="00530404">
          <w:rPr>
            <w:rFonts w:ascii="細明體" w:eastAsia="細明體" w:hAnsi="細明體" w:hint="eastAsia"/>
            <w:kern w:val="2"/>
            <w:lang w:eastAsia="zh-TW"/>
          </w:rPr>
          <w:t>，傳入參數如下：</w:t>
        </w:r>
      </w:ins>
    </w:p>
    <w:p w:rsidR="00CC6376" w:rsidRDefault="00F1428F" w:rsidP="00CC63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22" w:author="馬慈蓮" w:date="2014-01-06T18:15:00Z"/>
          <w:rFonts w:ascii="細明體" w:eastAsia="細明體" w:hAnsi="細明體" w:hint="eastAsia"/>
          <w:kern w:val="2"/>
          <w:lang w:eastAsia="zh-TW"/>
        </w:rPr>
        <w:pPrChange w:id="123" w:author="馬慈蓮" w:date="2014-01-06T18:12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24" w:author="馬慈蓮" w:date="2014-01-06T18:15:00Z">
        <w:r>
          <w:rPr>
            <w:rFonts w:ascii="細明體" w:eastAsia="細明體" w:hAnsi="細明體" w:hint="eastAsia"/>
            <w:kern w:val="2"/>
            <w:lang w:eastAsia="zh-TW"/>
          </w:rPr>
          <w:t>$受理編號</w:t>
        </w:r>
      </w:ins>
    </w:p>
    <w:p w:rsidR="00F1428F" w:rsidRDefault="00F1428F" w:rsidP="00CC63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25" w:author="馬慈蓮" w:date="2014-01-06T18:15:00Z"/>
          <w:rFonts w:ascii="細明體" w:eastAsia="細明體" w:hAnsi="細明體" w:hint="eastAsia"/>
          <w:kern w:val="2"/>
          <w:lang w:eastAsia="zh-TW"/>
        </w:rPr>
        <w:pPrChange w:id="126" w:author="馬慈蓮" w:date="2014-01-06T18:12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27" w:author="馬慈蓮" w:date="2014-01-06T18:15:00Z">
        <w:r>
          <w:rPr>
            <w:rFonts w:ascii="細明體" w:eastAsia="細明體" w:hAnsi="細明體"/>
            <w:kern w:val="2"/>
            <w:lang w:eastAsia="zh-TW"/>
          </w:rPr>
          <w:t>“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”</w:t>
        </w:r>
      </w:ins>
    </w:p>
    <w:p w:rsidR="00F1428F" w:rsidRDefault="00F1428F" w:rsidP="00CC63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128" w:author="馬慈蓮" w:date="2014-01-14T17:58:00Z"/>
          <w:rFonts w:ascii="細明體" w:eastAsia="細明體" w:hAnsi="細明體" w:hint="eastAsia"/>
          <w:kern w:val="2"/>
          <w:lang w:eastAsia="zh-TW"/>
        </w:rPr>
        <w:pPrChange w:id="129" w:author="馬慈蓮" w:date="2014-01-06T18:12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30" w:author="馬慈蓮" w:date="2014-01-06T18:15:00Z">
        <w:r>
          <w:rPr>
            <w:rFonts w:ascii="細明體" w:eastAsia="細明體" w:hAnsi="細明體" w:hint="eastAsia"/>
            <w:kern w:val="2"/>
            <w:lang w:eastAsia="zh-TW"/>
          </w:rPr>
          <w:t>所選那筆的文件代號(DTAAA204.DOC_CODE</w:t>
        </w:r>
        <w:r w:rsidRPr="00A152EB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CB57EC" w:rsidRDefault="00CB57EC" w:rsidP="00CB57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31" w:author="馬慈蓮" w:date="2014-01-14T18:00:00Z"/>
          <w:rFonts w:ascii="細明體" w:eastAsia="細明體" w:hAnsi="細明體" w:hint="eastAsia"/>
          <w:kern w:val="2"/>
          <w:lang w:eastAsia="zh-TW"/>
        </w:rPr>
        <w:pPrChange w:id="132" w:author="馬慈蓮" w:date="2014-01-14T17:58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33" w:author="馬慈蓮" w:date="2014-01-14T17:58:00Z">
        <w:r>
          <w:rPr>
            <w:rFonts w:ascii="細明體" w:eastAsia="細明體" w:hAnsi="細明體" w:hint="eastAsia"/>
            <w:kern w:val="2"/>
            <w:lang w:eastAsia="zh-TW"/>
          </w:rPr>
          <w:t>寫入異動紀錄(DTAAA260)</w:t>
        </w:r>
        <w:r w:rsidR="007342C8">
          <w:rPr>
            <w:rFonts w:ascii="細明體" w:eastAsia="細明體" w:hAnsi="細明體" w:hint="eastAsia"/>
            <w:kern w:val="2"/>
            <w:lang w:eastAsia="zh-TW"/>
          </w:rPr>
          <w:t>，SET</w:t>
        </w:r>
      </w:ins>
      <w:ins w:id="134" w:author="馬慈蓮" w:date="2014-01-14T18:01:00Z">
        <w:r w:rsidR="009F2F54">
          <w:rPr>
            <w:rFonts w:ascii="細明體" w:eastAsia="細明體" w:hAnsi="細明體" w:hint="eastAsia"/>
            <w:kern w:val="2"/>
            <w:lang w:eastAsia="zh-TW"/>
          </w:rPr>
          <w:t xml:space="preserve"> DTAAA260_BO</w:t>
        </w:r>
      </w:ins>
      <w:ins w:id="135" w:author="馬慈蓮" w:date="2014-01-14T17:58:00Z">
        <w:r w:rsidR="007342C8">
          <w:rPr>
            <w:rFonts w:ascii="細明體" w:eastAsia="細明體" w:hAnsi="細明體" w:hint="eastAsia"/>
            <w:kern w:val="2"/>
            <w:lang w:eastAsia="zh-TW"/>
          </w:rPr>
          <w:t>欄位資料如下：</w:t>
        </w:r>
      </w:ins>
    </w:p>
    <w:tbl>
      <w:tblPr>
        <w:tblW w:w="6084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136" w:author="馬慈蓮" w:date="2014-01-14T18:03:00Z">
          <w:tblPr>
            <w:tblW w:w="8050" w:type="dxa"/>
            <w:tblInd w:w="224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973"/>
        <w:gridCol w:w="1701"/>
        <w:gridCol w:w="2410"/>
        <w:tblGridChange w:id="137">
          <w:tblGrid>
            <w:gridCol w:w="1538"/>
            <w:gridCol w:w="1853"/>
            <w:gridCol w:w="4659"/>
          </w:tblGrid>
        </w:tblGridChange>
      </w:tblGrid>
      <w:tr w:rsidR="00270772" w:rsidRPr="00D47250" w:rsidTr="00196355">
        <w:trPr>
          <w:ins w:id="138" w:author="馬慈蓮" w:date="2014-01-14T18:01:00Z"/>
        </w:trPr>
        <w:tc>
          <w:tcPr>
            <w:tcW w:w="1973" w:type="dxa"/>
            <w:shd w:val="clear" w:color="auto" w:fill="C0C0C0"/>
            <w:tcPrChange w:id="139" w:author="馬慈蓮" w:date="2014-01-14T18:03:00Z">
              <w:tcPr>
                <w:tcW w:w="1538" w:type="dxa"/>
                <w:shd w:val="clear" w:color="auto" w:fill="C0C0C0"/>
              </w:tcPr>
            </w:tcPrChange>
          </w:tcPr>
          <w:p w:rsidR="00270772" w:rsidRPr="00D47250" w:rsidRDefault="00270772" w:rsidP="00C80C5F">
            <w:pPr>
              <w:pStyle w:val="Tabletext"/>
              <w:keepLines w:val="0"/>
              <w:spacing w:after="0" w:line="240" w:lineRule="auto"/>
              <w:jc w:val="center"/>
              <w:rPr>
                <w:ins w:id="140" w:author="馬慈蓮" w:date="2014-01-14T18:01:00Z"/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ins w:id="141" w:author="馬慈蓮" w:date="2014-01-14T18:01:00Z">
              <w:r>
                <w:rPr>
                  <w:rFonts w:ascii="細明體" w:eastAsia="細明體" w:hAnsi="細明體" w:hint="eastAsia"/>
                  <w:b/>
                  <w:kern w:val="2"/>
                  <w:szCs w:val="24"/>
                  <w:lang w:eastAsia="zh-TW"/>
                </w:rPr>
                <w:t>欄位中文</w:t>
              </w:r>
            </w:ins>
          </w:p>
        </w:tc>
        <w:tc>
          <w:tcPr>
            <w:tcW w:w="1701" w:type="dxa"/>
            <w:shd w:val="clear" w:color="auto" w:fill="C0C0C0"/>
            <w:tcPrChange w:id="142" w:author="馬慈蓮" w:date="2014-01-14T18:03:00Z">
              <w:tcPr>
                <w:tcW w:w="1853" w:type="dxa"/>
                <w:shd w:val="clear" w:color="auto" w:fill="C0C0C0"/>
              </w:tcPr>
            </w:tcPrChange>
          </w:tcPr>
          <w:p w:rsidR="00270772" w:rsidRPr="00D47250" w:rsidRDefault="00270772" w:rsidP="00C80C5F">
            <w:pPr>
              <w:pStyle w:val="Tabletext"/>
              <w:keepLines w:val="0"/>
              <w:spacing w:after="0" w:line="240" w:lineRule="auto"/>
              <w:jc w:val="center"/>
              <w:rPr>
                <w:ins w:id="143" w:author="馬慈蓮" w:date="2014-01-14T18:01:00Z"/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ins w:id="144" w:author="馬慈蓮" w:date="2014-01-14T18:01:00Z">
              <w:r>
                <w:rPr>
                  <w:rFonts w:ascii="細明體" w:eastAsia="細明體" w:hAnsi="細明體" w:hint="eastAsia"/>
                  <w:b/>
                  <w:kern w:val="2"/>
                  <w:szCs w:val="24"/>
                  <w:lang w:eastAsia="zh-TW"/>
                </w:rPr>
                <w:t>欄位代號</w:t>
              </w:r>
            </w:ins>
          </w:p>
        </w:tc>
        <w:tc>
          <w:tcPr>
            <w:tcW w:w="2410" w:type="dxa"/>
            <w:shd w:val="clear" w:color="auto" w:fill="C0C0C0"/>
            <w:tcPrChange w:id="145" w:author="馬慈蓮" w:date="2014-01-14T18:03:00Z">
              <w:tcPr>
                <w:tcW w:w="4659" w:type="dxa"/>
                <w:shd w:val="clear" w:color="auto" w:fill="C0C0C0"/>
              </w:tcPr>
            </w:tcPrChange>
          </w:tcPr>
          <w:p w:rsidR="00270772" w:rsidRPr="00D47250" w:rsidRDefault="00270772" w:rsidP="00C80C5F">
            <w:pPr>
              <w:pStyle w:val="Tabletext"/>
              <w:keepLines w:val="0"/>
              <w:spacing w:after="0" w:line="240" w:lineRule="auto"/>
              <w:jc w:val="center"/>
              <w:rPr>
                <w:ins w:id="146" w:author="馬慈蓮" w:date="2014-01-14T18:01:00Z"/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ins w:id="147" w:author="馬慈蓮" w:date="2014-01-14T18:01:00Z">
              <w:r w:rsidRPr="00D47250">
                <w:rPr>
                  <w:rFonts w:ascii="細明體" w:eastAsia="細明體" w:hAnsi="細明體" w:hint="eastAsia"/>
                  <w:b/>
                  <w:kern w:val="2"/>
                  <w:szCs w:val="24"/>
                  <w:lang w:eastAsia="zh-TW"/>
                </w:rPr>
                <w:t>資料內容</w:t>
              </w:r>
            </w:ins>
          </w:p>
        </w:tc>
      </w:tr>
      <w:tr w:rsidR="00E05B6C" w:rsidRPr="00FD0611" w:rsidTr="00196355">
        <w:trPr>
          <w:ins w:id="148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149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150" w:author="馬慈蓮" w:date="2014-01-14T18:01:00Z"/>
                <w:rFonts w:ascii="細明體" w:eastAsia="細明體" w:hAnsi="細明體" w:hint="eastAsia"/>
                <w:sz w:val="20"/>
              </w:rPr>
            </w:pPr>
            <w:ins w:id="151" w:author="馬慈蓮" w:date="2014-01-14T18:01:00Z">
              <w:r w:rsidRPr="00C56B41">
                <w:rPr>
                  <w:rFonts w:ascii="細明體" w:eastAsia="細明體" w:hAnsi="細明體" w:hint="eastAsia"/>
                  <w:sz w:val="20"/>
                </w:rPr>
                <w:t>事故者ID</w:t>
              </w:r>
            </w:ins>
          </w:p>
        </w:tc>
        <w:tc>
          <w:tcPr>
            <w:tcW w:w="1701" w:type="dxa"/>
            <w:vAlign w:val="center"/>
            <w:tcPrChange w:id="152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ins w:id="153" w:author="馬慈蓮" w:date="2014-01-14T18:01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54" w:author="馬慈蓮" w:date="2014-01-14T18:02:00Z">
              <w:r w:rsidRPr="00C56B41">
                <w:rPr>
                  <w:rFonts w:ascii="細明體" w:eastAsia="細明體" w:hAnsi="細明體" w:hint="eastAsia"/>
                  <w:caps/>
                  <w:sz w:val="20"/>
                  <w:szCs w:val="20"/>
                </w:rPr>
                <w:t>OCR_Id</w:t>
              </w:r>
            </w:ins>
          </w:p>
        </w:tc>
        <w:tc>
          <w:tcPr>
            <w:tcW w:w="2410" w:type="dxa"/>
            <w:tcPrChange w:id="155" w:author="馬慈蓮" w:date="2014-01-14T18:03:00Z">
              <w:tcPr>
                <w:tcW w:w="4659" w:type="dxa"/>
              </w:tcPr>
            </w:tcPrChange>
          </w:tcPr>
          <w:p w:rsidR="00E05B6C" w:rsidRPr="00DD3BC9" w:rsidRDefault="004E7628" w:rsidP="00C80C5F">
            <w:pPr>
              <w:rPr>
                <w:ins w:id="156" w:author="馬慈蓮" w:date="2014-01-14T18:01:00Z"/>
                <w:rFonts w:ascii="細明體" w:eastAsia="細明體" w:hAnsi="細明體"/>
                <w:caps/>
                <w:kern w:val="0"/>
                <w:sz w:val="20"/>
                <w:szCs w:val="20"/>
                <w:rPrChange w:id="157" w:author="馬慈蓮" w:date="2014-01-14T18:03:00Z">
                  <w:rPr>
                    <w:ins w:id="158" w:author="馬慈蓮" w:date="2014-01-14T18:01:00Z"/>
                    <w:rFonts w:ascii="細明體" w:eastAsia="細明體" w:hAnsi="細明體"/>
                    <w:sz w:val="20"/>
                  </w:rPr>
                </w:rPrChange>
              </w:rPr>
            </w:pPr>
            <w:ins w:id="159" w:author="馬慈蓮" w:date="2014-01-14T18:02:00Z"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</w:rPr>
                <w:t>畫面.事故者ID</w:t>
              </w:r>
            </w:ins>
          </w:p>
        </w:tc>
      </w:tr>
      <w:tr w:rsidR="00E05B6C" w:rsidRPr="00FD0611" w:rsidTr="00196355">
        <w:trPr>
          <w:ins w:id="160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161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162" w:author="馬慈蓮" w:date="2014-01-14T18:01:00Z"/>
                <w:rFonts w:ascii="細明體" w:eastAsia="細明體" w:hAnsi="細明體" w:hint="eastAsia"/>
                <w:sz w:val="20"/>
              </w:rPr>
            </w:pPr>
            <w:ins w:id="163" w:author="馬慈蓮" w:date="2014-01-14T18:01:00Z">
              <w:r w:rsidRPr="00C56B41">
                <w:rPr>
                  <w:rFonts w:ascii="細明體" w:eastAsia="細明體" w:hAnsi="細明體" w:hint="eastAsia"/>
                  <w:sz w:val="20"/>
                </w:rPr>
                <w:t>事故日期</w:t>
              </w:r>
            </w:ins>
          </w:p>
        </w:tc>
        <w:tc>
          <w:tcPr>
            <w:tcW w:w="1701" w:type="dxa"/>
            <w:vAlign w:val="center"/>
            <w:tcPrChange w:id="164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ins w:id="165" w:author="馬慈蓮" w:date="2014-01-14T18:01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66" w:author="馬慈蓮" w:date="2014-01-14T18:02:00Z">
              <w:r w:rsidRPr="00C56B41">
                <w:rPr>
                  <w:rFonts w:ascii="細明體" w:eastAsia="細明體" w:hAnsi="細明體" w:hint="eastAsia"/>
                  <w:caps/>
                  <w:sz w:val="20"/>
                  <w:szCs w:val="20"/>
                </w:rPr>
                <w:t>OCR_DATE</w:t>
              </w:r>
            </w:ins>
          </w:p>
        </w:tc>
        <w:tc>
          <w:tcPr>
            <w:tcW w:w="2410" w:type="dxa"/>
            <w:tcPrChange w:id="167" w:author="馬慈蓮" w:date="2014-01-14T18:03:00Z">
              <w:tcPr>
                <w:tcW w:w="4659" w:type="dxa"/>
              </w:tcPr>
            </w:tcPrChange>
          </w:tcPr>
          <w:p w:rsidR="00E05B6C" w:rsidRPr="00DD3BC9" w:rsidRDefault="004E7628" w:rsidP="00C80C5F">
            <w:pPr>
              <w:rPr>
                <w:ins w:id="168" w:author="馬慈蓮" w:date="2014-01-14T18:01:00Z"/>
                <w:rFonts w:ascii="細明體" w:eastAsia="細明體" w:hAnsi="細明體"/>
                <w:caps/>
                <w:kern w:val="0"/>
                <w:sz w:val="20"/>
                <w:szCs w:val="20"/>
                <w:rPrChange w:id="169" w:author="馬慈蓮" w:date="2014-01-14T18:03:00Z">
                  <w:rPr>
                    <w:ins w:id="170" w:author="馬慈蓮" w:date="2014-01-14T18:01:00Z"/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ins w:id="171" w:author="馬慈蓮" w:date="2014-01-14T18:02:00Z"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</w:rPr>
                <w:t>畫面.事故日期</w:t>
              </w:r>
            </w:ins>
          </w:p>
        </w:tc>
      </w:tr>
      <w:tr w:rsidR="00E05B6C" w:rsidRPr="00FD0611" w:rsidTr="00196355">
        <w:trPr>
          <w:ins w:id="172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173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174" w:author="馬慈蓮" w:date="2014-01-14T18:01:00Z"/>
                <w:rFonts w:ascii="細明體" w:eastAsia="細明體" w:hAnsi="細明體" w:hint="eastAsia"/>
                <w:sz w:val="20"/>
              </w:rPr>
            </w:pPr>
            <w:ins w:id="175" w:author="馬慈蓮" w:date="2014-01-14T18:01:00Z">
              <w:r w:rsidRPr="00C56B41">
                <w:rPr>
                  <w:rFonts w:ascii="細明體" w:eastAsia="細明體" w:hAnsi="細明體" w:hint="eastAsia"/>
                  <w:caps/>
                  <w:sz w:val="20"/>
                </w:rPr>
                <w:t>受理日期</w:t>
              </w:r>
            </w:ins>
          </w:p>
        </w:tc>
        <w:tc>
          <w:tcPr>
            <w:tcW w:w="1701" w:type="dxa"/>
            <w:vAlign w:val="center"/>
            <w:tcPrChange w:id="176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ins w:id="177" w:author="馬慈蓮" w:date="2014-01-14T18:01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78" w:author="馬慈蓮" w:date="2014-01-14T18:02:00Z">
              <w:r w:rsidRPr="00C56B41">
                <w:rPr>
                  <w:rFonts w:ascii="細明體" w:eastAsia="細明體" w:hAnsi="細明體" w:hint="eastAsia"/>
                  <w:caps/>
                  <w:sz w:val="20"/>
                </w:rPr>
                <w:t>INPUT_DATE</w:t>
              </w:r>
            </w:ins>
          </w:p>
        </w:tc>
        <w:tc>
          <w:tcPr>
            <w:tcW w:w="2410" w:type="dxa"/>
            <w:vAlign w:val="center"/>
            <w:tcPrChange w:id="179" w:author="馬慈蓮" w:date="2014-01-14T18:03:00Z">
              <w:tcPr>
                <w:tcW w:w="4659" w:type="dxa"/>
                <w:vAlign w:val="center"/>
              </w:tcPr>
            </w:tcPrChange>
          </w:tcPr>
          <w:p w:rsidR="00E05B6C" w:rsidRPr="00DD3BC9" w:rsidRDefault="004E7628" w:rsidP="00C80C5F">
            <w:pPr>
              <w:jc w:val="both"/>
              <w:rPr>
                <w:ins w:id="180" w:author="馬慈蓮" w:date="2014-01-14T18:01:00Z"/>
                <w:rFonts w:ascii="細明體" w:eastAsia="細明體" w:hAnsi="細明體" w:hint="eastAsia"/>
                <w:caps/>
                <w:kern w:val="0"/>
                <w:sz w:val="20"/>
                <w:szCs w:val="20"/>
                <w:rPrChange w:id="181" w:author="馬慈蓮" w:date="2014-01-14T18:03:00Z">
                  <w:rPr>
                    <w:ins w:id="182" w:author="馬慈蓮" w:date="2014-01-14T18:0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83" w:author="馬慈蓮" w:date="2014-01-14T18:02:00Z"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</w:rPr>
                <w:t>畫面.輸入日期</w:t>
              </w:r>
            </w:ins>
          </w:p>
        </w:tc>
      </w:tr>
      <w:tr w:rsidR="00E05B6C" w:rsidRPr="00FD0611" w:rsidTr="00196355">
        <w:trPr>
          <w:ins w:id="184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185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Pr="00A22C2C" w:rsidRDefault="00E05B6C" w:rsidP="00C80C5F">
            <w:pPr>
              <w:rPr>
                <w:ins w:id="186" w:author="馬慈蓮" w:date="2014-01-14T18:01:00Z"/>
                <w:rFonts w:ascii="細明體" w:eastAsia="細明體" w:hAnsi="細明體" w:hint="eastAsia"/>
                <w:sz w:val="20"/>
              </w:rPr>
            </w:pPr>
            <w:ins w:id="187" w:author="馬慈蓮" w:date="2014-01-14T18:01:00Z">
              <w:r>
                <w:rPr>
                  <w:rFonts w:ascii="細明體" w:eastAsia="細明體" w:hAnsi="細明體" w:hint="eastAsia"/>
                  <w:caps/>
                  <w:sz w:val="20"/>
                </w:rPr>
                <w:t>異動種類</w:t>
              </w:r>
            </w:ins>
          </w:p>
        </w:tc>
        <w:tc>
          <w:tcPr>
            <w:tcW w:w="1701" w:type="dxa"/>
            <w:vAlign w:val="center"/>
            <w:tcPrChange w:id="188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ins w:id="189" w:author="馬慈蓮" w:date="2014-01-14T18:01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90" w:author="馬慈蓮" w:date="2014-01-14T18:02:00Z">
              <w:r>
                <w:rPr>
                  <w:rFonts w:ascii="細明體" w:eastAsia="細明體" w:hAnsi="細明體" w:hint="eastAsia"/>
                  <w:caps/>
                  <w:sz w:val="20"/>
                </w:rPr>
                <w:t>CHG_TYPE</w:t>
              </w:r>
            </w:ins>
          </w:p>
        </w:tc>
        <w:tc>
          <w:tcPr>
            <w:tcW w:w="2410" w:type="dxa"/>
            <w:vAlign w:val="center"/>
            <w:tcPrChange w:id="191" w:author="馬慈蓮" w:date="2014-01-14T18:03:00Z">
              <w:tcPr>
                <w:tcW w:w="4659" w:type="dxa"/>
                <w:vAlign w:val="center"/>
              </w:tcPr>
            </w:tcPrChange>
          </w:tcPr>
          <w:p w:rsidR="00E05B6C" w:rsidRPr="00DD3BC9" w:rsidRDefault="004E7628" w:rsidP="00C80C5F">
            <w:pPr>
              <w:jc w:val="both"/>
              <w:rPr>
                <w:ins w:id="192" w:author="馬慈蓮" w:date="2014-01-14T18:01:00Z"/>
                <w:rFonts w:ascii="細明體" w:eastAsia="細明體" w:hAnsi="細明體" w:hint="eastAsia"/>
                <w:caps/>
                <w:kern w:val="0"/>
                <w:sz w:val="20"/>
                <w:szCs w:val="20"/>
                <w:rPrChange w:id="193" w:author="馬慈蓮" w:date="2014-01-14T18:03:00Z">
                  <w:rPr>
                    <w:ins w:id="194" w:author="馬慈蓮" w:date="2014-01-14T18:0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95" w:author="馬慈蓮" w:date="2014-01-14T18:02:00Z">
              <w:r w:rsidRPr="00DD3BC9">
                <w:rPr>
                  <w:rFonts w:ascii="細明體" w:eastAsia="細明體" w:hAnsi="細明體"/>
                  <w:caps/>
                  <w:kern w:val="0"/>
                  <w:sz w:val="20"/>
                  <w:szCs w:val="20"/>
                  <w:rPrChange w:id="196" w:author="馬慈蓮" w:date="2014-01-14T18:03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“</w:t>
              </w:r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  <w:rPrChange w:id="197" w:author="馬慈蓮" w:date="2014-01-14T18:03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D</w:t>
              </w:r>
              <w:r w:rsidRPr="00DD3BC9">
                <w:rPr>
                  <w:rFonts w:ascii="細明體" w:eastAsia="細明體" w:hAnsi="細明體"/>
                  <w:caps/>
                  <w:kern w:val="0"/>
                  <w:sz w:val="20"/>
                  <w:szCs w:val="20"/>
                  <w:rPrChange w:id="198" w:author="馬慈蓮" w:date="2014-01-14T18:03:00Z">
                    <w:rPr>
                      <w:rFonts w:ascii="細明體" w:eastAsia="細明體" w:hAnsi="細明體"/>
                      <w:sz w:val="20"/>
                      <w:szCs w:val="20"/>
                    </w:rPr>
                  </w:rPrChange>
                </w:rPr>
                <w:t>”</w:t>
              </w:r>
            </w:ins>
          </w:p>
        </w:tc>
      </w:tr>
      <w:tr w:rsidR="00E05B6C" w:rsidRPr="00FD0611" w:rsidTr="00196355">
        <w:trPr>
          <w:ins w:id="199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200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201" w:author="馬慈蓮" w:date="2014-01-14T18:01:00Z"/>
                <w:rFonts w:ascii="細明體" w:eastAsia="細明體" w:hAnsi="細明體"/>
                <w:sz w:val="20"/>
              </w:rPr>
            </w:pPr>
            <w:ins w:id="202" w:author="馬慈蓮" w:date="2014-01-14T18:0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異動時間</w:t>
              </w:r>
            </w:ins>
          </w:p>
        </w:tc>
        <w:tc>
          <w:tcPr>
            <w:tcW w:w="1701" w:type="dxa"/>
            <w:vAlign w:val="center"/>
            <w:tcPrChange w:id="203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ins w:id="204" w:author="馬慈蓮" w:date="2014-01-14T18:01:00Z"/>
                <w:rFonts w:ascii="細明體" w:eastAsia="細明體" w:hAnsi="細明體"/>
              </w:rPr>
            </w:pPr>
            <w:ins w:id="205" w:author="馬慈蓮" w:date="2014-01-14T18:02:00Z">
              <w:r>
                <w:rPr>
                  <w:rFonts w:ascii="細明體" w:eastAsia="細明體" w:hAnsi="細明體" w:hint="eastAsia"/>
                </w:rPr>
                <w:t>CHG_TIME</w:t>
              </w:r>
            </w:ins>
          </w:p>
        </w:tc>
        <w:tc>
          <w:tcPr>
            <w:tcW w:w="2410" w:type="dxa"/>
            <w:vAlign w:val="center"/>
            <w:tcPrChange w:id="206" w:author="馬慈蓮" w:date="2014-01-14T18:03:00Z">
              <w:tcPr>
                <w:tcW w:w="4659" w:type="dxa"/>
                <w:vAlign w:val="center"/>
              </w:tcPr>
            </w:tcPrChange>
          </w:tcPr>
          <w:p w:rsidR="00E05B6C" w:rsidRPr="00DD3BC9" w:rsidRDefault="009120B9" w:rsidP="00C80C5F">
            <w:pPr>
              <w:jc w:val="both"/>
              <w:rPr>
                <w:ins w:id="207" w:author="馬慈蓮" w:date="2014-01-14T18:01:00Z"/>
                <w:rFonts w:ascii="細明體" w:eastAsia="細明體" w:hAnsi="細明體" w:hint="eastAsia"/>
                <w:caps/>
                <w:kern w:val="0"/>
                <w:sz w:val="20"/>
                <w:szCs w:val="20"/>
                <w:rPrChange w:id="208" w:author="馬慈蓮" w:date="2014-01-14T18:03:00Z">
                  <w:rPr>
                    <w:ins w:id="209" w:author="馬慈蓮" w:date="2014-01-14T18:0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10" w:author="馬慈蓮" w:date="2014-01-14T18:02:00Z"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  <w:rPrChange w:id="211" w:author="馬慈蓮" w:date="2014-01-14T18:03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系統時間</w:t>
              </w:r>
            </w:ins>
          </w:p>
        </w:tc>
      </w:tr>
      <w:tr w:rsidR="00E05B6C" w:rsidRPr="00FD0611" w:rsidTr="00196355">
        <w:trPr>
          <w:ins w:id="212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213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214" w:author="馬慈蓮" w:date="2014-01-14T18:01:00Z"/>
                <w:rFonts w:ascii="細明體" w:eastAsia="細明體" w:hAnsi="細明體" w:hint="eastAsia"/>
                <w:sz w:val="20"/>
              </w:rPr>
            </w:pPr>
            <w:ins w:id="215" w:author="馬慈蓮" w:date="2014-01-14T18:01:00Z">
              <w:r>
                <w:rPr>
                  <w:rFonts w:ascii="細明體" w:eastAsia="細明體" w:hAnsi="細明體" w:hint="eastAsia"/>
                  <w:sz w:val="20"/>
                </w:rPr>
                <w:t>異動人員ID</w:t>
              </w:r>
            </w:ins>
          </w:p>
        </w:tc>
        <w:tc>
          <w:tcPr>
            <w:tcW w:w="1701" w:type="dxa"/>
            <w:vAlign w:val="center"/>
            <w:tcPrChange w:id="216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ins w:id="217" w:author="馬慈蓮" w:date="2014-01-14T18:01:00Z"/>
                <w:rFonts w:ascii="細明體" w:eastAsia="細明體" w:hAnsi="細明體" w:hint="eastAsia"/>
              </w:rPr>
            </w:pPr>
            <w:ins w:id="218" w:author="馬慈蓮" w:date="2014-01-14T18:02:00Z">
              <w:r>
                <w:rPr>
                  <w:rFonts w:ascii="細明體" w:eastAsia="細明體" w:hAnsi="細明體" w:hint="eastAsia"/>
                </w:rPr>
                <w:t>CHG_ID</w:t>
              </w:r>
            </w:ins>
          </w:p>
        </w:tc>
        <w:tc>
          <w:tcPr>
            <w:tcW w:w="2410" w:type="dxa"/>
            <w:vAlign w:val="center"/>
            <w:tcPrChange w:id="219" w:author="馬慈蓮" w:date="2014-01-14T18:03:00Z">
              <w:tcPr>
                <w:tcW w:w="4659" w:type="dxa"/>
                <w:vAlign w:val="center"/>
              </w:tcPr>
            </w:tcPrChange>
          </w:tcPr>
          <w:p w:rsidR="00E05B6C" w:rsidRPr="00DD3BC9" w:rsidRDefault="0065123F" w:rsidP="00C80C5F">
            <w:pPr>
              <w:jc w:val="both"/>
              <w:rPr>
                <w:ins w:id="220" w:author="馬慈蓮" w:date="2014-01-14T18:01:00Z"/>
                <w:rFonts w:ascii="細明體" w:eastAsia="細明體" w:hAnsi="細明體" w:hint="eastAsia"/>
                <w:caps/>
                <w:kern w:val="0"/>
                <w:sz w:val="20"/>
                <w:szCs w:val="20"/>
                <w:rPrChange w:id="221" w:author="馬慈蓮" w:date="2014-01-14T18:03:00Z">
                  <w:rPr>
                    <w:ins w:id="222" w:author="馬慈蓮" w:date="2014-01-14T18:0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23" w:author="馬慈蓮" w:date="2014-01-14T18:02:00Z"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  <w:rPrChange w:id="224" w:author="馬慈蓮" w:date="2014-01-14T18:03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登入者ID</w:t>
              </w:r>
            </w:ins>
          </w:p>
        </w:tc>
      </w:tr>
      <w:tr w:rsidR="00E05B6C" w:rsidRPr="00FD0611" w:rsidTr="00196355">
        <w:trPr>
          <w:ins w:id="225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226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227" w:author="馬慈蓮" w:date="2014-01-14T18:01:00Z"/>
                <w:rFonts w:ascii="細明體" w:eastAsia="細明體" w:hAnsi="細明體" w:hint="eastAsia"/>
                <w:sz w:val="20"/>
              </w:rPr>
            </w:pPr>
            <w:ins w:id="228" w:author="馬慈蓮" w:date="2014-01-14T18:01:00Z">
              <w:r>
                <w:rPr>
                  <w:rFonts w:ascii="細明體" w:eastAsia="細明體" w:hAnsi="細明體" w:hint="eastAsia"/>
                  <w:sz w:val="20"/>
                </w:rPr>
                <w:t>異動人員單位代號</w:t>
              </w:r>
            </w:ins>
          </w:p>
        </w:tc>
        <w:tc>
          <w:tcPr>
            <w:tcW w:w="1701" w:type="dxa"/>
            <w:vAlign w:val="center"/>
            <w:tcPrChange w:id="229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ins w:id="230" w:author="馬慈蓮" w:date="2014-01-14T18:01:00Z"/>
                <w:rFonts w:ascii="細明體" w:eastAsia="細明體" w:hAnsi="細明體" w:hint="eastAsia"/>
              </w:rPr>
            </w:pPr>
            <w:ins w:id="231" w:author="馬慈蓮" w:date="2014-01-14T18:02:00Z">
              <w:r>
                <w:rPr>
                  <w:rFonts w:ascii="細明體" w:eastAsia="細明體" w:hAnsi="細明體" w:hint="eastAsia"/>
                </w:rPr>
                <w:t>CHG_DIV_NO</w:t>
              </w:r>
            </w:ins>
          </w:p>
        </w:tc>
        <w:tc>
          <w:tcPr>
            <w:tcW w:w="2410" w:type="dxa"/>
            <w:vAlign w:val="center"/>
            <w:tcPrChange w:id="232" w:author="馬慈蓮" w:date="2014-01-14T18:03:00Z">
              <w:tcPr>
                <w:tcW w:w="4659" w:type="dxa"/>
                <w:vAlign w:val="center"/>
              </w:tcPr>
            </w:tcPrChange>
          </w:tcPr>
          <w:p w:rsidR="00E05B6C" w:rsidRPr="00DD3BC9" w:rsidRDefault="0065123F" w:rsidP="00C80C5F">
            <w:pPr>
              <w:jc w:val="both"/>
              <w:rPr>
                <w:ins w:id="233" w:author="馬慈蓮" w:date="2014-01-14T18:01:00Z"/>
                <w:rFonts w:ascii="細明體" w:eastAsia="細明體" w:hAnsi="細明體" w:hint="eastAsia"/>
                <w:caps/>
                <w:kern w:val="0"/>
                <w:sz w:val="20"/>
                <w:szCs w:val="20"/>
                <w:rPrChange w:id="234" w:author="馬慈蓮" w:date="2014-01-14T18:03:00Z">
                  <w:rPr>
                    <w:ins w:id="235" w:author="馬慈蓮" w:date="2014-01-14T18:0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36" w:author="馬慈蓮" w:date="2014-01-14T18:02:00Z"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  <w:rPrChange w:id="237" w:author="馬慈蓮" w:date="2014-01-14T18:03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登入者單位代號</w:t>
              </w:r>
            </w:ins>
          </w:p>
        </w:tc>
      </w:tr>
      <w:tr w:rsidR="00E05B6C" w:rsidRPr="00FD0611" w:rsidTr="00196355">
        <w:trPr>
          <w:ins w:id="238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239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240" w:author="馬慈蓮" w:date="2014-01-14T18:01:00Z"/>
                <w:rFonts w:ascii="細明體" w:eastAsia="細明體" w:hAnsi="細明體" w:hint="eastAsia"/>
                <w:sz w:val="20"/>
              </w:rPr>
            </w:pPr>
            <w:ins w:id="241" w:author="馬慈蓮" w:date="2014-01-14T18:01:00Z">
              <w:r>
                <w:rPr>
                  <w:rFonts w:ascii="細明體" w:eastAsia="細明體" w:hAnsi="細明體" w:hint="eastAsia"/>
                  <w:sz w:val="20"/>
                </w:rPr>
                <w:t>異動序號</w:t>
              </w:r>
            </w:ins>
          </w:p>
        </w:tc>
        <w:tc>
          <w:tcPr>
            <w:tcW w:w="1701" w:type="dxa"/>
            <w:vAlign w:val="center"/>
            <w:tcPrChange w:id="242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ins w:id="243" w:author="馬慈蓮" w:date="2014-01-14T18:01:00Z"/>
                <w:rFonts w:ascii="細明體" w:eastAsia="細明體" w:hAnsi="細明體" w:hint="eastAsia"/>
              </w:rPr>
            </w:pPr>
            <w:ins w:id="244" w:author="馬慈蓮" w:date="2014-01-14T18:02:00Z">
              <w:r>
                <w:rPr>
                  <w:rFonts w:ascii="細明體" w:eastAsia="細明體" w:hAnsi="細明體" w:hint="eastAsia"/>
                </w:rPr>
                <w:t>CHG_SER_NO</w:t>
              </w:r>
            </w:ins>
          </w:p>
        </w:tc>
        <w:tc>
          <w:tcPr>
            <w:tcW w:w="2410" w:type="dxa"/>
            <w:vAlign w:val="center"/>
            <w:tcPrChange w:id="245" w:author="馬慈蓮" w:date="2014-01-14T18:03:00Z">
              <w:tcPr>
                <w:tcW w:w="4659" w:type="dxa"/>
                <w:vAlign w:val="center"/>
              </w:tcPr>
            </w:tcPrChange>
          </w:tcPr>
          <w:p w:rsidR="00E05B6C" w:rsidRPr="00DD3BC9" w:rsidRDefault="001A6452" w:rsidP="00C80C5F">
            <w:pPr>
              <w:jc w:val="both"/>
              <w:rPr>
                <w:ins w:id="246" w:author="馬慈蓮" w:date="2014-01-14T18:01:00Z"/>
                <w:rFonts w:ascii="細明體" w:eastAsia="細明體" w:hAnsi="細明體" w:hint="eastAsia"/>
                <w:caps/>
                <w:kern w:val="0"/>
                <w:sz w:val="20"/>
                <w:szCs w:val="20"/>
                <w:rPrChange w:id="247" w:author="馬慈蓮" w:date="2014-01-14T18:03:00Z">
                  <w:rPr>
                    <w:ins w:id="248" w:author="馬慈蓮" w:date="2014-01-14T18:0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49" w:author="馬慈蓮" w:date="2014-01-14T18:02:00Z"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  <w:rPrChange w:id="250" w:author="馬慈蓮" w:date="2014-01-14T18:03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</w:tr>
      <w:tr w:rsidR="00E05B6C" w:rsidRPr="00FD0611" w:rsidTr="00196355">
        <w:trPr>
          <w:ins w:id="251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252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253" w:author="馬慈蓮" w:date="2014-01-14T18:01:00Z"/>
                <w:rFonts w:ascii="細明體" w:eastAsia="細明體" w:hAnsi="細明體" w:hint="eastAsia"/>
                <w:sz w:val="20"/>
              </w:rPr>
            </w:pPr>
            <w:ins w:id="254" w:author="馬慈蓮" w:date="2014-01-14T18:01:00Z">
              <w:r>
                <w:rPr>
                  <w:rFonts w:ascii="細明體" w:eastAsia="細明體" w:hAnsi="細明體" w:hint="eastAsia"/>
                  <w:sz w:val="20"/>
                </w:rPr>
                <w:t>修改前文件</w:t>
              </w:r>
            </w:ins>
          </w:p>
        </w:tc>
        <w:tc>
          <w:tcPr>
            <w:tcW w:w="1701" w:type="dxa"/>
            <w:vAlign w:val="center"/>
            <w:tcPrChange w:id="255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ins w:id="256" w:author="馬慈蓮" w:date="2014-01-14T18:01:00Z"/>
                <w:rFonts w:ascii="細明體" w:eastAsia="細明體" w:hAnsi="細明體" w:hint="eastAsia"/>
              </w:rPr>
            </w:pPr>
            <w:ins w:id="257" w:author="馬慈蓮" w:date="2014-01-14T18:02:00Z">
              <w:r>
                <w:rPr>
                  <w:rFonts w:ascii="細明體" w:eastAsia="細明體" w:hAnsi="細明體" w:hint="eastAsia"/>
                </w:rPr>
                <w:t>DOC_NO_BEF</w:t>
              </w:r>
            </w:ins>
          </w:p>
        </w:tc>
        <w:tc>
          <w:tcPr>
            <w:tcW w:w="2410" w:type="dxa"/>
            <w:vAlign w:val="center"/>
            <w:tcPrChange w:id="258" w:author="馬慈蓮" w:date="2014-01-14T18:03:00Z">
              <w:tcPr>
                <w:tcW w:w="4659" w:type="dxa"/>
                <w:vAlign w:val="center"/>
              </w:tcPr>
            </w:tcPrChange>
          </w:tcPr>
          <w:p w:rsidR="00E05B6C" w:rsidRPr="00DD3BC9" w:rsidRDefault="001A6452" w:rsidP="00C80C5F">
            <w:pPr>
              <w:jc w:val="both"/>
              <w:rPr>
                <w:ins w:id="259" w:author="馬慈蓮" w:date="2014-01-14T18:01:00Z"/>
                <w:rFonts w:ascii="細明體" w:eastAsia="細明體" w:hAnsi="細明體" w:hint="eastAsia"/>
                <w:caps/>
                <w:kern w:val="0"/>
                <w:sz w:val="20"/>
                <w:szCs w:val="20"/>
                <w:rPrChange w:id="260" w:author="馬慈蓮" w:date="2014-01-14T18:03:00Z">
                  <w:rPr>
                    <w:ins w:id="261" w:author="馬慈蓮" w:date="2014-01-14T18:0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62" w:author="馬慈蓮" w:date="2014-01-14T18:03:00Z">
              <w:r w:rsidRPr="00DD3BC9">
                <w:rPr>
                  <w:rFonts w:ascii="細明體" w:eastAsia="細明體" w:hAnsi="細明體" w:hint="eastAsia"/>
                  <w:caps/>
                  <w:kern w:val="0"/>
                  <w:sz w:val="20"/>
                  <w:szCs w:val="20"/>
                </w:rPr>
                <w:t>所選那筆的文件代號(DTAAA204.DOC_CODE</w:t>
              </w:r>
            </w:ins>
          </w:p>
        </w:tc>
      </w:tr>
      <w:tr w:rsidR="00E05B6C" w:rsidRPr="00FD0611" w:rsidTr="00196355">
        <w:trPr>
          <w:ins w:id="263" w:author="馬慈蓮" w:date="2014-01-14T18:01:00Z"/>
        </w:trPr>
        <w:tc>
          <w:tcPr>
            <w:tcW w:w="1973" w:type="dxa"/>
            <w:shd w:val="clear" w:color="auto" w:fill="FFFF99"/>
            <w:vAlign w:val="center"/>
            <w:tcPrChange w:id="264" w:author="馬慈蓮" w:date="2014-01-14T18:03:00Z">
              <w:tcPr>
                <w:tcW w:w="1538" w:type="dxa"/>
                <w:shd w:val="clear" w:color="auto" w:fill="FFFF99"/>
                <w:vAlign w:val="center"/>
              </w:tcPr>
            </w:tcPrChange>
          </w:tcPr>
          <w:p w:rsidR="00E05B6C" w:rsidRDefault="00E05B6C" w:rsidP="00C80C5F">
            <w:pPr>
              <w:rPr>
                <w:ins w:id="265" w:author="馬慈蓮" w:date="2014-01-14T18:01:00Z"/>
                <w:rFonts w:ascii="細明體" w:eastAsia="細明體" w:hAnsi="細明體"/>
                <w:sz w:val="20"/>
              </w:rPr>
            </w:pPr>
            <w:ins w:id="266" w:author="馬慈蓮" w:date="2014-01-14T18:01:00Z">
              <w:r>
                <w:rPr>
                  <w:rFonts w:ascii="細明體" w:eastAsia="細明體" w:hAnsi="細明體" w:hint="eastAsia"/>
                  <w:sz w:val="20"/>
                </w:rPr>
                <w:t>修改後文件</w:t>
              </w:r>
            </w:ins>
          </w:p>
        </w:tc>
        <w:tc>
          <w:tcPr>
            <w:tcW w:w="1701" w:type="dxa"/>
            <w:vAlign w:val="center"/>
            <w:tcPrChange w:id="267" w:author="馬慈蓮" w:date="2014-01-14T18:03:00Z">
              <w:tcPr>
                <w:tcW w:w="1853" w:type="dxa"/>
                <w:vAlign w:val="center"/>
              </w:tcPr>
            </w:tcPrChange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ins w:id="268" w:author="馬慈蓮" w:date="2014-01-14T18:01:00Z"/>
                <w:rFonts w:ascii="細明體" w:eastAsia="細明體" w:hAnsi="細明體" w:hint="eastAsia"/>
              </w:rPr>
            </w:pPr>
            <w:ins w:id="269" w:author="馬慈蓮" w:date="2014-01-14T18:02:00Z">
              <w:r>
                <w:rPr>
                  <w:rFonts w:ascii="細明體" w:eastAsia="細明體" w:hAnsi="細明體" w:hint="eastAsia"/>
                </w:rPr>
                <w:t>DOC_NO_AFT</w:t>
              </w:r>
            </w:ins>
          </w:p>
        </w:tc>
        <w:tc>
          <w:tcPr>
            <w:tcW w:w="2410" w:type="dxa"/>
            <w:vAlign w:val="center"/>
            <w:tcPrChange w:id="270" w:author="馬慈蓮" w:date="2014-01-14T18:03:00Z">
              <w:tcPr>
                <w:tcW w:w="4659" w:type="dxa"/>
                <w:vAlign w:val="center"/>
              </w:tcPr>
            </w:tcPrChange>
          </w:tcPr>
          <w:p w:rsidR="00E05B6C" w:rsidRPr="00DD3BC9" w:rsidRDefault="00E05B6C" w:rsidP="00C80C5F">
            <w:pPr>
              <w:jc w:val="both"/>
              <w:rPr>
                <w:ins w:id="271" w:author="馬慈蓮" w:date="2014-01-14T18:01:00Z"/>
                <w:rFonts w:ascii="細明體" w:eastAsia="細明體" w:hAnsi="細明體" w:hint="eastAsia"/>
                <w:caps/>
                <w:kern w:val="0"/>
                <w:sz w:val="20"/>
                <w:szCs w:val="20"/>
                <w:rPrChange w:id="272" w:author="馬慈蓮" w:date="2014-01-14T18:03:00Z">
                  <w:rPr>
                    <w:ins w:id="273" w:author="馬慈蓮" w:date="2014-01-14T18:01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</w:tr>
    </w:tbl>
    <w:p w:rsidR="00F707C3" w:rsidRDefault="00F707C3" w:rsidP="00F707C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274" w:author="馬慈蓮" w:date="2014-01-14T18:06:00Z"/>
          <w:rFonts w:ascii="細明體" w:eastAsia="細明體" w:hAnsi="細明體" w:hint="eastAsia"/>
          <w:kern w:val="2"/>
          <w:lang w:eastAsia="zh-TW"/>
        </w:rPr>
        <w:pPrChange w:id="275" w:author="馬慈蓮" w:date="2014-01-14T18:0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76" w:author="馬慈蓮" w:date="2014-01-14T18:06:00Z">
        <w:r>
          <w:rPr>
            <w:rFonts w:ascii="細明體" w:eastAsia="細明體" w:hAnsi="細明體" w:hint="eastAsia"/>
            <w:kern w:val="2"/>
            <w:lang w:eastAsia="zh-TW"/>
          </w:rPr>
          <w:t>CALL AA_A4Z010.insertDTAAA260，</w:t>
        </w:r>
      </w:ins>
      <w:ins w:id="277" w:author="馬慈蓮" w:date="2014-01-14T18:07:00Z">
        <w:r>
          <w:rPr>
            <w:rFonts w:ascii="細明體" w:eastAsia="細明體" w:hAnsi="細明體" w:hint="eastAsia"/>
            <w:kern w:val="2"/>
            <w:lang w:eastAsia="zh-TW"/>
          </w:rPr>
          <w:t>傳入DTAAA260_BO</w:t>
        </w:r>
      </w:ins>
    </w:p>
    <w:p w:rsidR="00EA593F" w:rsidRDefault="00EB5C93" w:rsidP="00EB5C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78" w:author="馬慈蓮" w:date="2014-01-06T18:17:00Z"/>
          <w:rFonts w:ascii="細明體" w:eastAsia="細明體" w:hAnsi="細明體" w:hint="eastAsia"/>
          <w:kern w:val="2"/>
          <w:lang w:eastAsia="zh-TW"/>
        </w:rPr>
        <w:pPrChange w:id="279" w:author="馬慈蓮" w:date="2014-01-06T18:1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80" w:author="馬慈蓮" w:date="2014-01-06T18:16:00Z">
        <w:r>
          <w:rPr>
            <w:rFonts w:ascii="細明體" w:eastAsia="細明體" w:hAnsi="細明體" w:hint="eastAsia"/>
            <w:kern w:val="2"/>
            <w:lang w:eastAsia="zh-TW"/>
          </w:rPr>
          <w:t>若處理過程中</w:t>
        </w:r>
      </w:ins>
      <w:ins w:id="281" w:author="馬慈蓮" w:date="2014-01-06T18:17:00Z">
        <w:r>
          <w:rPr>
            <w:rFonts w:ascii="細明體" w:eastAsia="細明體" w:hAnsi="細明體" w:hint="eastAsia"/>
            <w:kern w:val="2"/>
            <w:lang w:eastAsia="zh-TW"/>
          </w:rPr>
          <w:t>發生錯誤，則rollback，並丟出錯誤訊息</w:t>
        </w:r>
        <w:r w:rsidR="00D11BF4">
          <w:rPr>
            <w:rFonts w:ascii="細明體" w:eastAsia="細明體" w:hAnsi="細明體" w:hint="eastAsia"/>
            <w:kern w:val="2"/>
            <w:lang w:eastAsia="zh-TW"/>
          </w:rPr>
          <w:t>：刪除失敗+</w:t>
        </w:r>
        <w:r w:rsidR="005E336A">
          <w:rPr>
            <w:rFonts w:ascii="細明體" w:eastAsia="細明體" w:hAnsi="細明體" w:hint="eastAsia"/>
            <w:kern w:val="2"/>
            <w:lang w:eastAsia="zh-TW"/>
          </w:rPr>
          <w:t>Exception</w:t>
        </w:r>
      </w:ins>
    </w:p>
    <w:p w:rsidR="00EA233D" w:rsidRDefault="00EA233D" w:rsidP="00EB5C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282" w:author="馬慈蓮" w:date="2014-01-06T18:1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EB0F91" w:rsidRDefault="00EB0F91" w:rsidP="00C80D5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EB0F91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9EF" w:rsidRDefault="005979EF" w:rsidP="002F1E48">
      <w:r>
        <w:separator/>
      </w:r>
    </w:p>
  </w:endnote>
  <w:endnote w:type="continuationSeparator" w:id="0">
    <w:p w:rsidR="005979EF" w:rsidRDefault="005979EF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9EF" w:rsidRDefault="005979EF" w:rsidP="002F1E48">
      <w:r>
        <w:separator/>
      </w:r>
    </w:p>
  </w:footnote>
  <w:footnote w:type="continuationSeparator" w:id="0">
    <w:p w:rsidR="005979EF" w:rsidRDefault="005979EF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1"/>
  </w:num>
  <w:num w:numId="5">
    <w:abstractNumId w:val="33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4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0"/>
  </w:num>
  <w:num w:numId="21">
    <w:abstractNumId w:val="35"/>
  </w:num>
  <w:num w:numId="22">
    <w:abstractNumId w:val="12"/>
  </w:num>
  <w:num w:numId="23">
    <w:abstractNumId w:val="32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6D78"/>
    <w:rsid w:val="00007050"/>
    <w:rsid w:val="000071D8"/>
    <w:rsid w:val="00011B5C"/>
    <w:rsid w:val="00013040"/>
    <w:rsid w:val="0001578C"/>
    <w:rsid w:val="0001587C"/>
    <w:rsid w:val="00015B82"/>
    <w:rsid w:val="00016D2E"/>
    <w:rsid w:val="00016F14"/>
    <w:rsid w:val="0001753B"/>
    <w:rsid w:val="00017B94"/>
    <w:rsid w:val="00020CAC"/>
    <w:rsid w:val="000244A4"/>
    <w:rsid w:val="00025BD9"/>
    <w:rsid w:val="0003039C"/>
    <w:rsid w:val="00032759"/>
    <w:rsid w:val="00032C2B"/>
    <w:rsid w:val="00032E12"/>
    <w:rsid w:val="00033A65"/>
    <w:rsid w:val="000343D5"/>
    <w:rsid w:val="00035495"/>
    <w:rsid w:val="00036D38"/>
    <w:rsid w:val="000427AF"/>
    <w:rsid w:val="000506A5"/>
    <w:rsid w:val="00051D15"/>
    <w:rsid w:val="000552FC"/>
    <w:rsid w:val="00055FF1"/>
    <w:rsid w:val="00056CC1"/>
    <w:rsid w:val="000628C5"/>
    <w:rsid w:val="00064F0C"/>
    <w:rsid w:val="00065107"/>
    <w:rsid w:val="00066AAC"/>
    <w:rsid w:val="00066E52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3C08"/>
    <w:rsid w:val="00084C82"/>
    <w:rsid w:val="000903B6"/>
    <w:rsid w:val="000913B9"/>
    <w:rsid w:val="0009281B"/>
    <w:rsid w:val="0009550D"/>
    <w:rsid w:val="0009787C"/>
    <w:rsid w:val="000A0B90"/>
    <w:rsid w:val="000A11B3"/>
    <w:rsid w:val="000A1520"/>
    <w:rsid w:val="000A2133"/>
    <w:rsid w:val="000A302A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0BB5"/>
    <w:rsid w:val="000D1221"/>
    <w:rsid w:val="000D1B9E"/>
    <w:rsid w:val="000D41C9"/>
    <w:rsid w:val="000D4511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5EE3"/>
    <w:rsid w:val="000F63F7"/>
    <w:rsid w:val="000F7D48"/>
    <w:rsid w:val="001018E7"/>
    <w:rsid w:val="001021AE"/>
    <w:rsid w:val="00104540"/>
    <w:rsid w:val="00105DD1"/>
    <w:rsid w:val="00106F6A"/>
    <w:rsid w:val="00113A3E"/>
    <w:rsid w:val="00116017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42E79"/>
    <w:rsid w:val="00143921"/>
    <w:rsid w:val="001458E2"/>
    <w:rsid w:val="001463B0"/>
    <w:rsid w:val="00147C3B"/>
    <w:rsid w:val="00151BF5"/>
    <w:rsid w:val="001528B8"/>
    <w:rsid w:val="00154EC5"/>
    <w:rsid w:val="0015609A"/>
    <w:rsid w:val="00160219"/>
    <w:rsid w:val="00162508"/>
    <w:rsid w:val="0016285D"/>
    <w:rsid w:val="001658F9"/>
    <w:rsid w:val="001662E2"/>
    <w:rsid w:val="00166EAA"/>
    <w:rsid w:val="001679BA"/>
    <w:rsid w:val="001706FB"/>
    <w:rsid w:val="00171493"/>
    <w:rsid w:val="001754F7"/>
    <w:rsid w:val="001828C0"/>
    <w:rsid w:val="001900E0"/>
    <w:rsid w:val="001902C5"/>
    <w:rsid w:val="00190D5E"/>
    <w:rsid w:val="0019129A"/>
    <w:rsid w:val="00191F8D"/>
    <w:rsid w:val="00192049"/>
    <w:rsid w:val="00193F81"/>
    <w:rsid w:val="00196209"/>
    <w:rsid w:val="00196355"/>
    <w:rsid w:val="001A2228"/>
    <w:rsid w:val="001A358B"/>
    <w:rsid w:val="001A372E"/>
    <w:rsid w:val="001A37A3"/>
    <w:rsid w:val="001A3C94"/>
    <w:rsid w:val="001A414B"/>
    <w:rsid w:val="001A4F0C"/>
    <w:rsid w:val="001A6452"/>
    <w:rsid w:val="001B1A21"/>
    <w:rsid w:val="001B1CB8"/>
    <w:rsid w:val="001B203B"/>
    <w:rsid w:val="001B2F83"/>
    <w:rsid w:val="001B5221"/>
    <w:rsid w:val="001B6DCE"/>
    <w:rsid w:val="001C1337"/>
    <w:rsid w:val="001C25E4"/>
    <w:rsid w:val="001D031C"/>
    <w:rsid w:val="001D0D8F"/>
    <w:rsid w:val="001D0EDF"/>
    <w:rsid w:val="001D13A6"/>
    <w:rsid w:val="001D18EB"/>
    <w:rsid w:val="001D1F88"/>
    <w:rsid w:val="001D3381"/>
    <w:rsid w:val="001D5588"/>
    <w:rsid w:val="001D56E6"/>
    <w:rsid w:val="001E0324"/>
    <w:rsid w:val="001E2717"/>
    <w:rsid w:val="001E3BAC"/>
    <w:rsid w:val="001E4046"/>
    <w:rsid w:val="001E493B"/>
    <w:rsid w:val="001E4AA5"/>
    <w:rsid w:val="001E5B2A"/>
    <w:rsid w:val="001E68F7"/>
    <w:rsid w:val="001E6B23"/>
    <w:rsid w:val="001F459D"/>
    <w:rsid w:val="001F5765"/>
    <w:rsid w:val="001F784F"/>
    <w:rsid w:val="002016BF"/>
    <w:rsid w:val="00201DE7"/>
    <w:rsid w:val="00203048"/>
    <w:rsid w:val="0020447A"/>
    <w:rsid w:val="00204B4B"/>
    <w:rsid w:val="00206EE0"/>
    <w:rsid w:val="00210DFD"/>
    <w:rsid w:val="00210E43"/>
    <w:rsid w:val="00211B34"/>
    <w:rsid w:val="00212788"/>
    <w:rsid w:val="002159FA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27F1"/>
    <w:rsid w:val="00233C39"/>
    <w:rsid w:val="00233FB2"/>
    <w:rsid w:val="00235FA4"/>
    <w:rsid w:val="00236B9F"/>
    <w:rsid w:val="00236CE2"/>
    <w:rsid w:val="0023771F"/>
    <w:rsid w:val="00241BD8"/>
    <w:rsid w:val="0024282F"/>
    <w:rsid w:val="00245231"/>
    <w:rsid w:val="00246945"/>
    <w:rsid w:val="0024782B"/>
    <w:rsid w:val="00251B7F"/>
    <w:rsid w:val="00254B48"/>
    <w:rsid w:val="00254D07"/>
    <w:rsid w:val="0025607C"/>
    <w:rsid w:val="00256D61"/>
    <w:rsid w:val="002603B8"/>
    <w:rsid w:val="00261802"/>
    <w:rsid w:val="00265F36"/>
    <w:rsid w:val="00267721"/>
    <w:rsid w:val="00270772"/>
    <w:rsid w:val="00271016"/>
    <w:rsid w:val="0027419A"/>
    <w:rsid w:val="00275559"/>
    <w:rsid w:val="002766BB"/>
    <w:rsid w:val="002779FE"/>
    <w:rsid w:val="00277C8E"/>
    <w:rsid w:val="0028069E"/>
    <w:rsid w:val="00282006"/>
    <w:rsid w:val="00282A69"/>
    <w:rsid w:val="00282EC8"/>
    <w:rsid w:val="00284942"/>
    <w:rsid w:val="00284BD6"/>
    <w:rsid w:val="00284D59"/>
    <w:rsid w:val="00285251"/>
    <w:rsid w:val="00286562"/>
    <w:rsid w:val="0028727C"/>
    <w:rsid w:val="00287FEA"/>
    <w:rsid w:val="00295115"/>
    <w:rsid w:val="002963BA"/>
    <w:rsid w:val="0029700A"/>
    <w:rsid w:val="002A2B77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D15FE"/>
    <w:rsid w:val="002D64B5"/>
    <w:rsid w:val="002D7A06"/>
    <w:rsid w:val="002E1E93"/>
    <w:rsid w:val="002E2CDD"/>
    <w:rsid w:val="002E2DC7"/>
    <w:rsid w:val="002E4AE3"/>
    <w:rsid w:val="002E4D82"/>
    <w:rsid w:val="002E580B"/>
    <w:rsid w:val="002E6989"/>
    <w:rsid w:val="002E7E70"/>
    <w:rsid w:val="002F1E48"/>
    <w:rsid w:val="002F2488"/>
    <w:rsid w:val="002F2813"/>
    <w:rsid w:val="002F5FC4"/>
    <w:rsid w:val="002F6956"/>
    <w:rsid w:val="00300297"/>
    <w:rsid w:val="00301212"/>
    <w:rsid w:val="00301565"/>
    <w:rsid w:val="00303355"/>
    <w:rsid w:val="00310FF9"/>
    <w:rsid w:val="00312A9F"/>
    <w:rsid w:val="00312DF5"/>
    <w:rsid w:val="003133F2"/>
    <w:rsid w:val="003135D5"/>
    <w:rsid w:val="003141BF"/>
    <w:rsid w:val="003160EF"/>
    <w:rsid w:val="0031639C"/>
    <w:rsid w:val="003169D6"/>
    <w:rsid w:val="003173C4"/>
    <w:rsid w:val="00317BE8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1954"/>
    <w:rsid w:val="00332403"/>
    <w:rsid w:val="003362C3"/>
    <w:rsid w:val="00337C70"/>
    <w:rsid w:val="00341BAB"/>
    <w:rsid w:val="00342055"/>
    <w:rsid w:val="00344005"/>
    <w:rsid w:val="003440AA"/>
    <w:rsid w:val="00345902"/>
    <w:rsid w:val="00351A69"/>
    <w:rsid w:val="00353B00"/>
    <w:rsid w:val="003541AE"/>
    <w:rsid w:val="00354A66"/>
    <w:rsid w:val="003559D6"/>
    <w:rsid w:val="0035605E"/>
    <w:rsid w:val="003568E6"/>
    <w:rsid w:val="00356A30"/>
    <w:rsid w:val="00357278"/>
    <w:rsid w:val="00360469"/>
    <w:rsid w:val="003637F7"/>
    <w:rsid w:val="00365545"/>
    <w:rsid w:val="003658C3"/>
    <w:rsid w:val="00372B3B"/>
    <w:rsid w:val="003748AF"/>
    <w:rsid w:val="00374908"/>
    <w:rsid w:val="00374A38"/>
    <w:rsid w:val="00376424"/>
    <w:rsid w:val="00376981"/>
    <w:rsid w:val="00380253"/>
    <w:rsid w:val="00380624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2D0A"/>
    <w:rsid w:val="003A550D"/>
    <w:rsid w:val="003B0204"/>
    <w:rsid w:val="003B43F4"/>
    <w:rsid w:val="003B4A0E"/>
    <w:rsid w:val="003B4AA9"/>
    <w:rsid w:val="003B5441"/>
    <w:rsid w:val="003B5A47"/>
    <w:rsid w:val="003B7168"/>
    <w:rsid w:val="003C15F5"/>
    <w:rsid w:val="003C3376"/>
    <w:rsid w:val="003C3AD9"/>
    <w:rsid w:val="003C3D35"/>
    <w:rsid w:val="003D0701"/>
    <w:rsid w:val="003D0815"/>
    <w:rsid w:val="003D1BD3"/>
    <w:rsid w:val="003D3F1D"/>
    <w:rsid w:val="003D41A5"/>
    <w:rsid w:val="003D5A45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3F6F95"/>
    <w:rsid w:val="004011DB"/>
    <w:rsid w:val="00401603"/>
    <w:rsid w:val="00401B03"/>
    <w:rsid w:val="00405306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496C"/>
    <w:rsid w:val="004261F8"/>
    <w:rsid w:val="00430F8B"/>
    <w:rsid w:val="004327E2"/>
    <w:rsid w:val="00432C13"/>
    <w:rsid w:val="00432DC3"/>
    <w:rsid w:val="00432EE4"/>
    <w:rsid w:val="004353EF"/>
    <w:rsid w:val="004379DF"/>
    <w:rsid w:val="00440EFE"/>
    <w:rsid w:val="00441C99"/>
    <w:rsid w:val="00441F02"/>
    <w:rsid w:val="00443A45"/>
    <w:rsid w:val="00444729"/>
    <w:rsid w:val="00445719"/>
    <w:rsid w:val="004519A7"/>
    <w:rsid w:val="00452CCD"/>
    <w:rsid w:val="00454523"/>
    <w:rsid w:val="00454B70"/>
    <w:rsid w:val="00455DCD"/>
    <w:rsid w:val="00456E9E"/>
    <w:rsid w:val="00457D9A"/>
    <w:rsid w:val="00461079"/>
    <w:rsid w:val="00462DD4"/>
    <w:rsid w:val="00463A7E"/>
    <w:rsid w:val="0046601A"/>
    <w:rsid w:val="00472EE8"/>
    <w:rsid w:val="0047709E"/>
    <w:rsid w:val="004800A3"/>
    <w:rsid w:val="004800B6"/>
    <w:rsid w:val="00483FD1"/>
    <w:rsid w:val="004869AB"/>
    <w:rsid w:val="004918EE"/>
    <w:rsid w:val="0049276B"/>
    <w:rsid w:val="00492E91"/>
    <w:rsid w:val="004932F0"/>
    <w:rsid w:val="0049344E"/>
    <w:rsid w:val="00494048"/>
    <w:rsid w:val="00494C17"/>
    <w:rsid w:val="00495724"/>
    <w:rsid w:val="00497942"/>
    <w:rsid w:val="004A0925"/>
    <w:rsid w:val="004A0EF1"/>
    <w:rsid w:val="004A22C0"/>
    <w:rsid w:val="004A45FD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1B2D"/>
    <w:rsid w:val="004D7311"/>
    <w:rsid w:val="004D77B9"/>
    <w:rsid w:val="004E0788"/>
    <w:rsid w:val="004E2715"/>
    <w:rsid w:val="004E283F"/>
    <w:rsid w:val="004E2C96"/>
    <w:rsid w:val="004E2FB0"/>
    <w:rsid w:val="004E5C44"/>
    <w:rsid w:val="004E7628"/>
    <w:rsid w:val="004F2B90"/>
    <w:rsid w:val="005008D4"/>
    <w:rsid w:val="005011B2"/>
    <w:rsid w:val="00501F93"/>
    <w:rsid w:val="0050365D"/>
    <w:rsid w:val="0051256A"/>
    <w:rsid w:val="005126C0"/>
    <w:rsid w:val="00512940"/>
    <w:rsid w:val="00513DCB"/>
    <w:rsid w:val="005163B6"/>
    <w:rsid w:val="00520BEE"/>
    <w:rsid w:val="005213A5"/>
    <w:rsid w:val="005222E2"/>
    <w:rsid w:val="00522353"/>
    <w:rsid w:val="005224C3"/>
    <w:rsid w:val="0052497E"/>
    <w:rsid w:val="005265AD"/>
    <w:rsid w:val="00530404"/>
    <w:rsid w:val="005313DF"/>
    <w:rsid w:val="005402E0"/>
    <w:rsid w:val="005412F3"/>
    <w:rsid w:val="00543FE8"/>
    <w:rsid w:val="00551159"/>
    <w:rsid w:val="00553D47"/>
    <w:rsid w:val="00557EE3"/>
    <w:rsid w:val="00557F81"/>
    <w:rsid w:val="0056172D"/>
    <w:rsid w:val="005625D0"/>
    <w:rsid w:val="00562A40"/>
    <w:rsid w:val="0056373B"/>
    <w:rsid w:val="00566266"/>
    <w:rsid w:val="005663B8"/>
    <w:rsid w:val="00566848"/>
    <w:rsid w:val="00570DCB"/>
    <w:rsid w:val="00571034"/>
    <w:rsid w:val="0057135E"/>
    <w:rsid w:val="005717B9"/>
    <w:rsid w:val="00571A4E"/>
    <w:rsid w:val="00572146"/>
    <w:rsid w:val="005722DE"/>
    <w:rsid w:val="005725C1"/>
    <w:rsid w:val="00572EE3"/>
    <w:rsid w:val="00573B98"/>
    <w:rsid w:val="00573F6C"/>
    <w:rsid w:val="00576DBB"/>
    <w:rsid w:val="00577CF4"/>
    <w:rsid w:val="005847D8"/>
    <w:rsid w:val="005948C5"/>
    <w:rsid w:val="00596B05"/>
    <w:rsid w:val="00596C58"/>
    <w:rsid w:val="005979EF"/>
    <w:rsid w:val="005A0221"/>
    <w:rsid w:val="005A1B1B"/>
    <w:rsid w:val="005A1F7E"/>
    <w:rsid w:val="005A2115"/>
    <w:rsid w:val="005A2666"/>
    <w:rsid w:val="005A2D06"/>
    <w:rsid w:val="005A3ACF"/>
    <w:rsid w:val="005A4CA5"/>
    <w:rsid w:val="005A532B"/>
    <w:rsid w:val="005A53EE"/>
    <w:rsid w:val="005A5632"/>
    <w:rsid w:val="005B0EF1"/>
    <w:rsid w:val="005B1ECD"/>
    <w:rsid w:val="005B2902"/>
    <w:rsid w:val="005B2EFC"/>
    <w:rsid w:val="005B3B4D"/>
    <w:rsid w:val="005B53FF"/>
    <w:rsid w:val="005B69EF"/>
    <w:rsid w:val="005B753E"/>
    <w:rsid w:val="005C08C2"/>
    <w:rsid w:val="005C30F9"/>
    <w:rsid w:val="005C4A16"/>
    <w:rsid w:val="005D0341"/>
    <w:rsid w:val="005D49CC"/>
    <w:rsid w:val="005E1BBD"/>
    <w:rsid w:val="005E1CB3"/>
    <w:rsid w:val="005E2DE8"/>
    <w:rsid w:val="005E336A"/>
    <w:rsid w:val="005E7DB2"/>
    <w:rsid w:val="005F025B"/>
    <w:rsid w:val="005F0653"/>
    <w:rsid w:val="005F08B9"/>
    <w:rsid w:val="005F26D2"/>
    <w:rsid w:val="005F5878"/>
    <w:rsid w:val="005F6A93"/>
    <w:rsid w:val="00602D96"/>
    <w:rsid w:val="00602E17"/>
    <w:rsid w:val="00607B11"/>
    <w:rsid w:val="00611066"/>
    <w:rsid w:val="00611B27"/>
    <w:rsid w:val="0061265C"/>
    <w:rsid w:val="00612C5E"/>
    <w:rsid w:val="006148BA"/>
    <w:rsid w:val="00616A5B"/>
    <w:rsid w:val="00616EE1"/>
    <w:rsid w:val="00617CAD"/>
    <w:rsid w:val="00620033"/>
    <w:rsid w:val="00620CC4"/>
    <w:rsid w:val="00623FA3"/>
    <w:rsid w:val="0062470B"/>
    <w:rsid w:val="006248DE"/>
    <w:rsid w:val="00624908"/>
    <w:rsid w:val="00625797"/>
    <w:rsid w:val="0062659E"/>
    <w:rsid w:val="006317BB"/>
    <w:rsid w:val="00635D1A"/>
    <w:rsid w:val="00636DD5"/>
    <w:rsid w:val="00645D9F"/>
    <w:rsid w:val="00646A73"/>
    <w:rsid w:val="0065123F"/>
    <w:rsid w:val="0065213D"/>
    <w:rsid w:val="0065592B"/>
    <w:rsid w:val="00657817"/>
    <w:rsid w:val="00657D1E"/>
    <w:rsid w:val="00662341"/>
    <w:rsid w:val="006653AD"/>
    <w:rsid w:val="00667BD4"/>
    <w:rsid w:val="00667DF5"/>
    <w:rsid w:val="00670D2D"/>
    <w:rsid w:val="00671F53"/>
    <w:rsid w:val="006730B5"/>
    <w:rsid w:val="006740E2"/>
    <w:rsid w:val="006767B5"/>
    <w:rsid w:val="00676EC6"/>
    <w:rsid w:val="0068440C"/>
    <w:rsid w:val="00686384"/>
    <w:rsid w:val="00686B72"/>
    <w:rsid w:val="00691962"/>
    <w:rsid w:val="006923A3"/>
    <w:rsid w:val="006952AF"/>
    <w:rsid w:val="006A042F"/>
    <w:rsid w:val="006A3C6F"/>
    <w:rsid w:val="006A46D8"/>
    <w:rsid w:val="006A4AFC"/>
    <w:rsid w:val="006A526B"/>
    <w:rsid w:val="006B423C"/>
    <w:rsid w:val="006B759D"/>
    <w:rsid w:val="006C3A37"/>
    <w:rsid w:val="006C3B5A"/>
    <w:rsid w:val="006C55EB"/>
    <w:rsid w:val="006D2391"/>
    <w:rsid w:val="006D254F"/>
    <w:rsid w:val="006D458E"/>
    <w:rsid w:val="006D4991"/>
    <w:rsid w:val="006D5962"/>
    <w:rsid w:val="006D5C93"/>
    <w:rsid w:val="006D669D"/>
    <w:rsid w:val="006D6B45"/>
    <w:rsid w:val="006D6CEC"/>
    <w:rsid w:val="006D7DB0"/>
    <w:rsid w:val="006E0130"/>
    <w:rsid w:val="006E1948"/>
    <w:rsid w:val="006E19AC"/>
    <w:rsid w:val="006E24E8"/>
    <w:rsid w:val="006E44DE"/>
    <w:rsid w:val="006E4BA9"/>
    <w:rsid w:val="006E526C"/>
    <w:rsid w:val="006E54D4"/>
    <w:rsid w:val="006E5A24"/>
    <w:rsid w:val="006E695D"/>
    <w:rsid w:val="006F1EA0"/>
    <w:rsid w:val="006F2A51"/>
    <w:rsid w:val="006F3BF1"/>
    <w:rsid w:val="006F5FCF"/>
    <w:rsid w:val="006F651C"/>
    <w:rsid w:val="006F70AE"/>
    <w:rsid w:val="00700508"/>
    <w:rsid w:val="007009CD"/>
    <w:rsid w:val="00704A1B"/>
    <w:rsid w:val="00705825"/>
    <w:rsid w:val="0070644F"/>
    <w:rsid w:val="00715407"/>
    <w:rsid w:val="00716B0A"/>
    <w:rsid w:val="00720AC1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42C8"/>
    <w:rsid w:val="0073544F"/>
    <w:rsid w:val="007367E3"/>
    <w:rsid w:val="00740723"/>
    <w:rsid w:val="00741773"/>
    <w:rsid w:val="00751921"/>
    <w:rsid w:val="00751B00"/>
    <w:rsid w:val="007526FF"/>
    <w:rsid w:val="00752848"/>
    <w:rsid w:val="00755CBC"/>
    <w:rsid w:val="00760518"/>
    <w:rsid w:val="00760A2D"/>
    <w:rsid w:val="00762F9A"/>
    <w:rsid w:val="00765D03"/>
    <w:rsid w:val="0076629A"/>
    <w:rsid w:val="00766EDA"/>
    <w:rsid w:val="007673B8"/>
    <w:rsid w:val="0076786F"/>
    <w:rsid w:val="007712A3"/>
    <w:rsid w:val="00773202"/>
    <w:rsid w:val="00773BCF"/>
    <w:rsid w:val="00775AD1"/>
    <w:rsid w:val="007808DA"/>
    <w:rsid w:val="00782F42"/>
    <w:rsid w:val="00785FD7"/>
    <w:rsid w:val="0079242F"/>
    <w:rsid w:val="00795F28"/>
    <w:rsid w:val="00796C09"/>
    <w:rsid w:val="00797E5A"/>
    <w:rsid w:val="007A01F6"/>
    <w:rsid w:val="007A20CE"/>
    <w:rsid w:val="007A2795"/>
    <w:rsid w:val="007A2D77"/>
    <w:rsid w:val="007A31D8"/>
    <w:rsid w:val="007A4984"/>
    <w:rsid w:val="007A4EF4"/>
    <w:rsid w:val="007A5A18"/>
    <w:rsid w:val="007A5BF9"/>
    <w:rsid w:val="007A67CB"/>
    <w:rsid w:val="007A7FAD"/>
    <w:rsid w:val="007B0410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1C88"/>
    <w:rsid w:val="007C2608"/>
    <w:rsid w:val="007C2B8B"/>
    <w:rsid w:val="007C359B"/>
    <w:rsid w:val="007C6EDB"/>
    <w:rsid w:val="007D7B8B"/>
    <w:rsid w:val="007D7C9E"/>
    <w:rsid w:val="007E0261"/>
    <w:rsid w:val="007E0AC9"/>
    <w:rsid w:val="007E134A"/>
    <w:rsid w:val="007E37D3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247"/>
    <w:rsid w:val="00811B30"/>
    <w:rsid w:val="00813017"/>
    <w:rsid w:val="0081410E"/>
    <w:rsid w:val="0081458D"/>
    <w:rsid w:val="00816670"/>
    <w:rsid w:val="00817EBA"/>
    <w:rsid w:val="00821C39"/>
    <w:rsid w:val="008234AD"/>
    <w:rsid w:val="0082356E"/>
    <w:rsid w:val="0082407D"/>
    <w:rsid w:val="0082663F"/>
    <w:rsid w:val="00826EE5"/>
    <w:rsid w:val="00830922"/>
    <w:rsid w:val="00830E7F"/>
    <w:rsid w:val="00831046"/>
    <w:rsid w:val="00833944"/>
    <w:rsid w:val="008349C8"/>
    <w:rsid w:val="0083538F"/>
    <w:rsid w:val="008373E5"/>
    <w:rsid w:val="00837F6C"/>
    <w:rsid w:val="00840BA0"/>
    <w:rsid w:val="008418D2"/>
    <w:rsid w:val="0084261C"/>
    <w:rsid w:val="00844172"/>
    <w:rsid w:val="008450E9"/>
    <w:rsid w:val="00846E43"/>
    <w:rsid w:val="0085075E"/>
    <w:rsid w:val="00851B16"/>
    <w:rsid w:val="0085269A"/>
    <w:rsid w:val="00852AAB"/>
    <w:rsid w:val="00855A9A"/>
    <w:rsid w:val="00856609"/>
    <w:rsid w:val="00857896"/>
    <w:rsid w:val="008619EC"/>
    <w:rsid w:val="00861B43"/>
    <w:rsid w:val="00861C6C"/>
    <w:rsid w:val="008625F9"/>
    <w:rsid w:val="00863B56"/>
    <w:rsid w:val="00865447"/>
    <w:rsid w:val="00872AEB"/>
    <w:rsid w:val="00875E3F"/>
    <w:rsid w:val="00875EB3"/>
    <w:rsid w:val="00876037"/>
    <w:rsid w:val="008763F6"/>
    <w:rsid w:val="00877CAF"/>
    <w:rsid w:val="0088080C"/>
    <w:rsid w:val="00882B48"/>
    <w:rsid w:val="00882BBC"/>
    <w:rsid w:val="00882EC4"/>
    <w:rsid w:val="008911FF"/>
    <w:rsid w:val="00891FA8"/>
    <w:rsid w:val="0089285E"/>
    <w:rsid w:val="00893269"/>
    <w:rsid w:val="008944A6"/>
    <w:rsid w:val="008952D4"/>
    <w:rsid w:val="00897DEF"/>
    <w:rsid w:val="00897FFD"/>
    <w:rsid w:val="008A0D44"/>
    <w:rsid w:val="008A1AB3"/>
    <w:rsid w:val="008A3B36"/>
    <w:rsid w:val="008A4986"/>
    <w:rsid w:val="008A5FFE"/>
    <w:rsid w:val="008B265B"/>
    <w:rsid w:val="008B3CE9"/>
    <w:rsid w:val="008B3E8D"/>
    <w:rsid w:val="008B4B5F"/>
    <w:rsid w:val="008B7764"/>
    <w:rsid w:val="008B7E1B"/>
    <w:rsid w:val="008B7EA9"/>
    <w:rsid w:val="008C292B"/>
    <w:rsid w:val="008C46D7"/>
    <w:rsid w:val="008C545B"/>
    <w:rsid w:val="008C61A5"/>
    <w:rsid w:val="008C745F"/>
    <w:rsid w:val="008C7B6E"/>
    <w:rsid w:val="008D00F1"/>
    <w:rsid w:val="008D2675"/>
    <w:rsid w:val="008D6160"/>
    <w:rsid w:val="008D6FAF"/>
    <w:rsid w:val="008E21EC"/>
    <w:rsid w:val="008E23FA"/>
    <w:rsid w:val="008E2995"/>
    <w:rsid w:val="008E3F78"/>
    <w:rsid w:val="008E462F"/>
    <w:rsid w:val="008E552D"/>
    <w:rsid w:val="008E5CF2"/>
    <w:rsid w:val="008E7262"/>
    <w:rsid w:val="008F3829"/>
    <w:rsid w:val="008F3BC2"/>
    <w:rsid w:val="008F6500"/>
    <w:rsid w:val="00904F48"/>
    <w:rsid w:val="00904F4F"/>
    <w:rsid w:val="00906588"/>
    <w:rsid w:val="00907945"/>
    <w:rsid w:val="009120B9"/>
    <w:rsid w:val="009125F7"/>
    <w:rsid w:val="009133D5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5CA0"/>
    <w:rsid w:val="009269F3"/>
    <w:rsid w:val="00927BB9"/>
    <w:rsid w:val="009304B1"/>
    <w:rsid w:val="009326E3"/>
    <w:rsid w:val="00933D4C"/>
    <w:rsid w:val="009342A2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65D17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311D"/>
    <w:rsid w:val="00985DE8"/>
    <w:rsid w:val="00986BB2"/>
    <w:rsid w:val="009876D3"/>
    <w:rsid w:val="009878FC"/>
    <w:rsid w:val="00987CA3"/>
    <w:rsid w:val="00987D65"/>
    <w:rsid w:val="00990AB8"/>
    <w:rsid w:val="009913F0"/>
    <w:rsid w:val="009918DE"/>
    <w:rsid w:val="00991C55"/>
    <w:rsid w:val="00993FB3"/>
    <w:rsid w:val="00997BFF"/>
    <w:rsid w:val="00997C35"/>
    <w:rsid w:val="009A12FA"/>
    <w:rsid w:val="009A466C"/>
    <w:rsid w:val="009A48AE"/>
    <w:rsid w:val="009A4967"/>
    <w:rsid w:val="009B1698"/>
    <w:rsid w:val="009B2295"/>
    <w:rsid w:val="009B3779"/>
    <w:rsid w:val="009B6AB0"/>
    <w:rsid w:val="009C0228"/>
    <w:rsid w:val="009C2BA3"/>
    <w:rsid w:val="009C2F50"/>
    <w:rsid w:val="009C5976"/>
    <w:rsid w:val="009C5F3C"/>
    <w:rsid w:val="009C5FD0"/>
    <w:rsid w:val="009D03C3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2619"/>
    <w:rsid w:val="009F2F54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0873"/>
    <w:rsid w:val="00A1301B"/>
    <w:rsid w:val="00A13AC4"/>
    <w:rsid w:val="00A13B50"/>
    <w:rsid w:val="00A14822"/>
    <w:rsid w:val="00A152EB"/>
    <w:rsid w:val="00A2027C"/>
    <w:rsid w:val="00A209B1"/>
    <w:rsid w:val="00A21F52"/>
    <w:rsid w:val="00A22B20"/>
    <w:rsid w:val="00A24BC3"/>
    <w:rsid w:val="00A254D9"/>
    <w:rsid w:val="00A2616B"/>
    <w:rsid w:val="00A2702B"/>
    <w:rsid w:val="00A27980"/>
    <w:rsid w:val="00A27A5D"/>
    <w:rsid w:val="00A33B27"/>
    <w:rsid w:val="00A34EA7"/>
    <w:rsid w:val="00A34FDC"/>
    <w:rsid w:val="00A35A18"/>
    <w:rsid w:val="00A36D66"/>
    <w:rsid w:val="00A36F09"/>
    <w:rsid w:val="00A429D2"/>
    <w:rsid w:val="00A4351F"/>
    <w:rsid w:val="00A44077"/>
    <w:rsid w:val="00A445C1"/>
    <w:rsid w:val="00A44E3A"/>
    <w:rsid w:val="00A464F8"/>
    <w:rsid w:val="00A502C5"/>
    <w:rsid w:val="00A51114"/>
    <w:rsid w:val="00A5234B"/>
    <w:rsid w:val="00A5453C"/>
    <w:rsid w:val="00A57FC5"/>
    <w:rsid w:val="00A618D2"/>
    <w:rsid w:val="00A62680"/>
    <w:rsid w:val="00A628DD"/>
    <w:rsid w:val="00A631A4"/>
    <w:rsid w:val="00A63D64"/>
    <w:rsid w:val="00A64180"/>
    <w:rsid w:val="00A6794E"/>
    <w:rsid w:val="00A72465"/>
    <w:rsid w:val="00A7312B"/>
    <w:rsid w:val="00A73EAE"/>
    <w:rsid w:val="00A76495"/>
    <w:rsid w:val="00A81376"/>
    <w:rsid w:val="00A81A2B"/>
    <w:rsid w:val="00A82388"/>
    <w:rsid w:val="00A8393D"/>
    <w:rsid w:val="00A83F0E"/>
    <w:rsid w:val="00A854FF"/>
    <w:rsid w:val="00A869F8"/>
    <w:rsid w:val="00A86FC3"/>
    <w:rsid w:val="00A873FA"/>
    <w:rsid w:val="00A9096C"/>
    <w:rsid w:val="00A92D13"/>
    <w:rsid w:val="00A93FDD"/>
    <w:rsid w:val="00A94510"/>
    <w:rsid w:val="00A9664E"/>
    <w:rsid w:val="00A9700A"/>
    <w:rsid w:val="00AA0685"/>
    <w:rsid w:val="00AA1FD4"/>
    <w:rsid w:val="00AA249B"/>
    <w:rsid w:val="00AA25E6"/>
    <w:rsid w:val="00AA2912"/>
    <w:rsid w:val="00AA3182"/>
    <w:rsid w:val="00AA3472"/>
    <w:rsid w:val="00AA7176"/>
    <w:rsid w:val="00AA743B"/>
    <w:rsid w:val="00AA7A6F"/>
    <w:rsid w:val="00AB102B"/>
    <w:rsid w:val="00AB11F0"/>
    <w:rsid w:val="00AB1D26"/>
    <w:rsid w:val="00AB1F4C"/>
    <w:rsid w:val="00AB301A"/>
    <w:rsid w:val="00AB3393"/>
    <w:rsid w:val="00AB42BC"/>
    <w:rsid w:val="00AB6D80"/>
    <w:rsid w:val="00AB6FE5"/>
    <w:rsid w:val="00AC230E"/>
    <w:rsid w:val="00AC394D"/>
    <w:rsid w:val="00AC49CF"/>
    <w:rsid w:val="00AD00C8"/>
    <w:rsid w:val="00AD216F"/>
    <w:rsid w:val="00AD38D2"/>
    <w:rsid w:val="00AD46F3"/>
    <w:rsid w:val="00AD4728"/>
    <w:rsid w:val="00AD7E16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51C8"/>
    <w:rsid w:val="00B07529"/>
    <w:rsid w:val="00B106A8"/>
    <w:rsid w:val="00B11538"/>
    <w:rsid w:val="00B13555"/>
    <w:rsid w:val="00B135C6"/>
    <w:rsid w:val="00B15899"/>
    <w:rsid w:val="00B17B41"/>
    <w:rsid w:val="00B22462"/>
    <w:rsid w:val="00B22957"/>
    <w:rsid w:val="00B23087"/>
    <w:rsid w:val="00B23A8C"/>
    <w:rsid w:val="00B2479F"/>
    <w:rsid w:val="00B2526F"/>
    <w:rsid w:val="00B25FEF"/>
    <w:rsid w:val="00B26CE8"/>
    <w:rsid w:val="00B26FD6"/>
    <w:rsid w:val="00B30CEA"/>
    <w:rsid w:val="00B324B8"/>
    <w:rsid w:val="00B32623"/>
    <w:rsid w:val="00B34502"/>
    <w:rsid w:val="00B356FA"/>
    <w:rsid w:val="00B366D8"/>
    <w:rsid w:val="00B37089"/>
    <w:rsid w:val="00B403D1"/>
    <w:rsid w:val="00B43211"/>
    <w:rsid w:val="00B4517E"/>
    <w:rsid w:val="00B4592C"/>
    <w:rsid w:val="00B47EDD"/>
    <w:rsid w:val="00B47FF5"/>
    <w:rsid w:val="00B52265"/>
    <w:rsid w:val="00B523F2"/>
    <w:rsid w:val="00B53557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5B5"/>
    <w:rsid w:val="00B76E9C"/>
    <w:rsid w:val="00B81E61"/>
    <w:rsid w:val="00B82A9D"/>
    <w:rsid w:val="00B83C40"/>
    <w:rsid w:val="00B8596E"/>
    <w:rsid w:val="00B862A7"/>
    <w:rsid w:val="00B86A78"/>
    <w:rsid w:val="00B94D1B"/>
    <w:rsid w:val="00B95BC1"/>
    <w:rsid w:val="00B97403"/>
    <w:rsid w:val="00BA1E9D"/>
    <w:rsid w:val="00BA22E6"/>
    <w:rsid w:val="00BA23BC"/>
    <w:rsid w:val="00BA4947"/>
    <w:rsid w:val="00BA4CC1"/>
    <w:rsid w:val="00BA5A26"/>
    <w:rsid w:val="00BB0541"/>
    <w:rsid w:val="00BB0B4E"/>
    <w:rsid w:val="00BB0DAB"/>
    <w:rsid w:val="00BB1766"/>
    <w:rsid w:val="00BB3254"/>
    <w:rsid w:val="00BB39B1"/>
    <w:rsid w:val="00BB48CD"/>
    <w:rsid w:val="00BB57C2"/>
    <w:rsid w:val="00BB5BFF"/>
    <w:rsid w:val="00BB5C18"/>
    <w:rsid w:val="00BB5E41"/>
    <w:rsid w:val="00BB63C3"/>
    <w:rsid w:val="00BB7DDD"/>
    <w:rsid w:val="00BC195D"/>
    <w:rsid w:val="00BC4F1A"/>
    <w:rsid w:val="00BC5E06"/>
    <w:rsid w:val="00BC7214"/>
    <w:rsid w:val="00BD0621"/>
    <w:rsid w:val="00BD30F4"/>
    <w:rsid w:val="00BE158E"/>
    <w:rsid w:val="00BE15FE"/>
    <w:rsid w:val="00BE1EE5"/>
    <w:rsid w:val="00BE3000"/>
    <w:rsid w:val="00BE5216"/>
    <w:rsid w:val="00BE6E3D"/>
    <w:rsid w:val="00BF1E4B"/>
    <w:rsid w:val="00BF2332"/>
    <w:rsid w:val="00BF2ADB"/>
    <w:rsid w:val="00BF2FC8"/>
    <w:rsid w:val="00BF3E43"/>
    <w:rsid w:val="00BF452A"/>
    <w:rsid w:val="00BF52DE"/>
    <w:rsid w:val="00BF5625"/>
    <w:rsid w:val="00BF6BD3"/>
    <w:rsid w:val="00BF73F6"/>
    <w:rsid w:val="00BF78A0"/>
    <w:rsid w:val="00C00E01"/>
    <w:rsid w:val="00C036FA"/>
    <w:rsid w:val="00C05823"/>
    <w:rsid w:val="00C069C3"/>
    <w:rsid w:val="00C06A4C"/>
    <w:rsid w:val="00C104D5"/>
    <w:rsid w:val="00C129B4"/>
    <w:rsid w:val="00C14C01"/>
    <w:rsid w:val="00C15852"/>
    <w:rsid w:val="00C168EF"/>
    <w:rsid w:val="00C222EF"/>
    <w:rsid w:val="00C234F2"/>
    <w:rsid w:val="00C238EF"/>
    <w:rsid w:val="00C241E6"/>
    <w:rsid w:val="00C24695"/>
    <w:rsid w:val="00C247FA"/>
    <w:rsid w:val="00C25F8B"/>
    <w:rsid w:val="00C26B96"/>
    <w:rsid w:val="00C279CB"/>
    <w:rsid w:val="00C31433"/>
    <w:rsid w:val="00C3189B"/>
    <w:rsid w:val="00C3189C"/>
    <w:rsid w:val="00C34C14"/>
    <w:rsid w:val="00C35386"/>
    <w:rsid w:val="00C35860"/>
    <w:rsid w:val="00C37AD1"/>
    <w:rsid w:val="00C418D9"/>
    <w:rsid w:val="00C42FF6"/>
    <w:rsid w:val="00C4330C"/>
    <w:rsid w:val="00C50E5D"/>
    <w:rsid w:val="00C53004"/>
    <w:rsid w:val="00C533BF"/>
    <w:rsid w:val="00C54335"/>
    <w:rsid w:val="00C54F38"/>
    <w:rsid w:val="00C550A2"/>
    <w:rsid w:val="00C56801"/>
    <w:rsid w:val="00C5691D"/>
    <w:rsid w:val="00C56C3C"/>
    <w:rsid w:val="00C62734"/>
    <w:rsid w:val="00C62B15"/>
    <w:rsid w:val="00C64393"/>
    <w:rsid w:val="00C65B17"/>
    <w:rsid w:val="00C65D71"/>
    <w:rsid w:val="00C65DCF"/>
    <w:rsid w:val="00C66867"/>
    <w:rsid w:val="00C6790D"/>
    <w:rsid w:val="00C723DF"/>
    <w:rsid w:val="00C74C7F"/>
    <w:rsid w:val="00C74E28"/>
    <w:rsid w:val="00C757EC"/>
    <w:rsid w:val="00C76444"/>
    <w:rsid w:val="00C76A3B"/>
    <w:rsid w:val="00C76D47"/>
    <w:rsid w:val="00C8060B"/>
    <w:rsid w:val="00C80C5F"/>
    <w:rsid w:val="00C80D52"/>
    <w:rsid w:val="00C80FFD"/>
    <w:rsid w:val="00C82114"/>
    <w:rsid w:val="00C8345D"/>
    <w:rsid w:val="00C844E3"/>
    <w:rsid w:val="00C85125"/>
    <w:rsid w:val="00C8603D"/>
    <w:rsid w:val="00C86DD0"/>
    <w:rsid w:val="00C90520"/>
    <w:rsid w:val="00C951B3"/>
    <w:rsid w:val="00C95387"/>
    <w:rsid w:val="00C97685"/>
    <w:rsid w:val="00C97E8B"/>
    <w:rsid w:val="00CA275C"/>
    <w:rsid w:val="00CA420F"/>
    <w:rsid w:val="00CA4C62"/>
    <w:rsid w:val="00CA57B6"/>
    <w:rsid w:val="00CA6895"/>
    <w:rsid w:val="00CA7772"/>
    <w:rsid w:val="00CA7C4A"/>
    <w:rsid w:val="00CB08D2"/>
    <w:rsid w:val="00CB0E41"/>
    <w:rsid w:val="00CB0E5E"/>
    <w:rsid w:val="00CB2811"/>
    <w:rsid w:val="00CB52E2"/>
    <w:rsid w:val="00CB57EC"/>
    <w:rsid w:val="00CB63C7"/>
    <w:rsid w:val="00CB6C57"/>
    <w:rsid w:val="00CC025E"/>
    <w:rsid w:val="00CC1352"/>
    <w:rsid w:val="00CC2289"/>
    <w:rsid w:val="00CC2A00"/>
    <w:rsid w:val="00CC3811"/>
    <w:rsid w:val="00CC4AB3"/>
    <w:rsid w:val="00CC6015"/>
    <w:rsid w:val="00CC6376"/>
    <w:rsid w:val="00CC726A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545D"/>
    <w:rsid w:val="00CE7BEC"/>
    <w:rsid w:val="00CF19E4"/>
    <w:rsid w:val="00CF49CB"/>
    <w:rsid w:val="00CF6294"/>
    <w:rsid w:val="00CF67F9"/>
    <w:rsid w:val="00D00129"/>
    <w:rsid w:val="00D00C79"/>
    <w:rsid w:val="00D00F23"/>
    <w:rsid w:val="00D0112A"/>
    <w:rsid w:val="00D01430"/>
    <w:rsid w:val="00D01A97"/>
    <w:rsid w:val="00D05B24"/>
    <w:rsid w:val="00D10B12"/>
    <w:rsid w:val="00D10EA7"/>
    <w:rsid w:val="00D111C8"/>
    <w:rsid w:val="00D11BF4"/>
    <w:rsid w:val="00D11C1B"/>
    <w:rsid w:val="00D14595"/>
    <w:rsid w:val="00D14817"/>
    <w:rsid w:val="00D149A2"/>
    <w:rsid w:val="00D15245"/>
    <w:rsid w:val="00D15B9B"/>
    <w:rsid w:val="00D15C10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4D10"/>
    <w:rsid w:val="00D464E2"/>
    <w:rsid w:val="00D46EB8"/>
    <w:rsid w:val="00D47250"/>
    <w:rsid w:val="00D554BC"/>
    <w:rsid w:val="00D561B9"/>
    <w:rsid w:val="00D56AD0"/>
    <w:rsid w:val="00D60652"/>
    <w:rsid w:val="00D60B61"/>
    <w:rsid w:val="00D62244"/>
    <w:rsid w:val="00D6674C"/>
    <w:rsid w:val="00D75403"/>
    <w:rsid w:val="00D76B28"/>
    <w:rsid w:val="00D77212"/>
    <w:rsid w:val="00D80AA3"/>
    <w:rsid w:val="00D8190D"/>
    <w:rsid w:val="00D824CA"/>
    <w:rsid w:val="00D83EB5"/>
    <w:rsid w:val="00D845C3"/>
    <w:rsid w:val="00D84BC0"/>
    <w:rsid w:val="00D84FC0"/>
    <w:rsid w:val="00D90D53"/>
    <w:rsid w:val="00D9161D"/>
    <w:rsid w:val="00D95730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6940"/>
    <w:rsid w:val="00DB6ED7"/>
    <w:rsid w:val="00DB7EC8"/>
    <w:rsid w:val="00DC36D5"/>
    <w:rsid w:val="00DC7663"/>
    <w:rsid w:val="00DD0258"/>
    <w:rsid w:val="00DD0C7C"/>
    <w:rsid w:val="00DD1510"/>
    <w:rsid w:val="00DD3A91"/>
    <w:rsid w:val="00DD3BC9"/>
    <w:rsid w:val="00DD436D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985"/>
    <w:rsid w:val="00DF6F1F"/>
    <w:rsid w:val="00DF734F"/>
    <w:rsid w:val="00E052E5"/>
    <w:rsid w:val="00E058FE"/>
    <w:rsid w:val="00E05B6C"/>
    <w:rsid w:val="00E061AB"/>
    <w:rsid w:val="00E06F9D"/>
    <w:rsid w:val="00E0701F"/>
    <w:rsid w:val="00E0744E"/>
    <w:rsid w:val="00E163E4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347EC"/>
    <w:rsid w:val="00E40850"/>
    <w:rsid w:val="00E4217F"/>
    <w:rsid w:val="00E44479"/>
    <w:rsid w:val="00E462EC"/>
    <w:rsid w:val="00E47325"/>
    <w:rsid w:val="00E513A9"/>
    <w:rsid w:val="00E54DAF"/>
    <w:rsid w:val="00E54E42"/>
    <w:rsid w:val="00E570F0"/>
    <w:rsid w:val="00E57B69"/>
    <w:rsid w:val="00E60E9E"/>
    <w:rsid w:val="00E619B3"/>
    <w:rsid w:val="00E621DE"/>
    <w:rsid w:val="00E64FA7"/>
    <w:rsid w:val="00E65224"/>
    <w:rsid w:val="00E7055A"/>
    <w:rsid w:val="00E708E9"/>
    <w:rsid w:val="00E75237"/>
    <w:rsid w:val="00E82E8B"/>
    <w:rsid w:val="00E8572D"/>
    <w:rsid w:val="00E86319"/>
    <w:rsid w:val="00E86B87"/>
    <w:rsid w:val="00E87783"/>
    <w:rsid w:val="00E87B67"/>
    <w:rsid w:val="00E87BE3"/>
    <w:rsid w:val="00E87BF3"/>
    <w:rsid w:val="00E904DF"/>
    <w:rsid w:val="00E94F14"/>
    <w:rsid w:val="00E956E3"/>
    <w:rsid w:val="00E95746"/>
    <w:rsid w:val="00EA18B4"/>
    <w:rsid w:val="00EA201C"/>
    <w:rsid w:val="00EA233D"/>
    <w:rsid w:val="00EA33E6"/>
    <w:rsid w:val="00EA3C4C"/>
    <w:rsid w:val="00EA3D97"/>
    <w:rsid w:val="00EA4D8F"/>
    <w:rsid w:val="00EA593F"/>
    <w:rsid w:val="00EB0F91"/>
    <w:rsid w:val="00EB4D1F"/>
    <w:rsid w:val="00EB5AFA"/>
    <w:rsid w:val="00EB5C93"/>
    <w:rsid w:val="00EB6801"/>
    <w:rsid w:val="00EB7681"/>
    <w:rsid w:val="00EC28A0"/>
    <w:rsid w:val="00EC3760"/>
    <w:rsid w:val="00EC388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44EC"/>
    <w:rsid w:val="00EE6FEE"/>
    <w:rsid w:val="00EE7769"/>
    <w:rsid w:val="00EF0023"/>
    <w:rsid w:val="00EF081A"/>
    <w:rsid w:val="00EF0D62"/>
    <w:rsid w:val="00EF6491"/>
    <w:rsid w:val="00F00198"/>
    <w:rsid w:val="00F02580"/>
    <w:rsid w:val="00F02822"/>
    <w:rsid w:val="00F02CA4"/>
    <w:rsid w:val="00F02CC5"/>
    <w:rsid w:val="00F03C44"/>
    <w:rsid w:val="00F07BAA"/>
    <w:rsid w:val="00F11F69"/>
    <w:rsid w:val="00F124FE"/>
    <w:rsid w:val="00F13589"/>
    <w:rsid w:val="00F13BD8"/>
    <w:rsid w:val="00F1428F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9B0"/>
    <w:rsid w:val="00F37A4F"/>
    <w:rsid w:val="00F40E3D"/>
    <w:rsid w:val="00F411EC"/>
    <w:rsid w:val="00F44F22"/>
    <w:rsid w:val="00F46E24"/>
    <w:rsid w:val="00F51080"/>
    <w:rsid w:val="00F521F7"/>
    <w:rsid w:val="00F52625"/>
    <w:rsid w:val="00F53286"/>
    <w:rsid w:val="00F53EE5"/>
    <w:rsid w:val="00F56B31"/>
    <w:rsid w:val="00F56F9B"/>
    <w:rsid w:val="00F57167"/>
    <w:rsid w:val="00F60A89"/>
    <w:rsid w:val="00F61F59"/>
    <w:rsid w:val="00F63B19"/>
    <w:rsid w:val="00F707C3"/>
    <w:rsid w:val="00F7216F"/>
    <w:rsid w:val="00F763A2"/>
    <w:rsid w:val="00F7701C"/>
    <w:rsid w:val="00F802E9"/>
    <w:rsid w:val="00F8053E"/>
    <w:rsid w:val="00F80FC1"/>
    <w:rsid w:val="00F83994"/>
    <w:rsid w:val="00F8650A"/>
    <w:rsid w:val="00F904D2"/>
    <w:rsid w:val="00F94471"/>
    <w:rsid w:val="00F9482D"/>
    <w:rsid w:val="00F95D90"/>
    <w:rsid w:val="00FA17D7"/>
    <w:rsid w:val="00FA2D8E"/>
    <w:rsid w:val="00FA4DE5"/>
    <w:rsid w:val="00FA4E53"/>
    <w:rsid w:val="00FA77B1"/>
    <w:rsid w:val="00FA791B"/>
    <w:rsid w:val="00FA7F03"/>
    <w:rsid w:val="00FB03D0"/>
    <w:rsid w:val="00FB5A99"/>
    <w:rsid w:val="00FB6EA5"/>
    <w:rsid w:val="00FC09BB"/>
    <w:rsid w:val="00FC2192"/>
    <w:rsid w:val="00FC3308"/>
    <w:rsid w:val="00FC70C4"/>
    <w:rsid w:val="00FD00BB"/>
    <w:rsid w:val="00FD12A8"/>
    <w:rsid w:val="00FD282F"/>
    <w:rsid w:val="00FD5483"/>
    <w:rsid w:val="00FD6392"/>
    <w:rsid w:val="00FD6A5F"/>
    <w:rsid w:val="00FD7E1F"/>
    <w:rsid w:val="00FE035D"/>
    <w:rsid w:val="00FE1A20"/>
    <w:rsid w:val="00FE2B98"/>
    <w:rsid w:val="00FE43A6"/>
    <w:rsid w:val="00FE6277"/>
    <w:rsid w:val="00FE77EF"/>
    <w:rsid w:val="00FF000F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5:chartTrackingRefBased/>
  <w15:docId w15:val="{85287439-E5DA-4171-935C-12723104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C6A5-A96A-4A2F-B8F4-0C597222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Company>Cathay Life Insurance.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