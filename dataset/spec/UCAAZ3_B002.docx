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bookmarkStart w:id="0" w:name="_GoBack"/>
            <w:bookmarkEnd w:id="0"/>
            <w:r w:rsidRPr="006C01E1">
              <w:rPr>
                <w:rFonts w:ascii="Arial" w:hAnsi="Arial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</w:rPr>
            </w:pPr>
            <w:r w:rsidRPr="006C01E1">
              <w:rPr>
                <w:rFonts w:ascii="Arial" w:hAnsi="Arial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jc w:val="center"/>
              <w:rPr>
                <w:rFonts w:ascii="Arial" w:hAnsi="Arial"/>
                <w:b/>
                <w:lang w:eastAsia="zh-TW"/>
              </w:rPr>
            </w:pPr>
            <w:r w:rsidRPr="006C01E1">
              <w:rPr>
                <w:rFonts w:ascii="Arial" w:hAnsi="Arial"/>
                <w:b/>
                <w:lang w:eastAsia="zh-TW"/>
              </w:rPr>
              <w:t>Author</w:t>
            </w:r>
          </w:p>
        </w:tc>
      </w:tr>
      <w:tr w:rsidR="0079098D" w:rsidRPr="006C01E1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6"/>
                <w:attr w:name="Month" w:val="9"/>
                <w:attr w:name="Year" w:val="2010"/>
              </w:smartTagPr>
              <w:r w:rsidRPr="006C01E1">
                <w:rPr>
                  <w:rFonts w:ascii="Arial" w:hAnsi="Arial" w:hint="eastAsia"/>
                  <w:lang w:eastAsia="zh-TW"/>
                </w:rPr>
                <w:t>2010/0</w:t>
              </w:r>
              <w:r w:rsidR="00B953CC">
                <w:rPr>
                  <w:rFonts w:ascii="Arial" w:hAnsi="Arial" w:hint="eastAsia"/>
                  <w:lang w:eastAsia="zh-TW"/>
                </w:rPr>
                <w:t>9</w:t>
              </w:r>
              <w:r w:rsidRPr="006C01E1">
                <w:rPr>
                  <w:rFonts w:ascii="Arial" w:hAnsi="Arial" w:hint="eastAsia"/>
                  <w:lang w:eastAsia="zh-TW"/>
                </w:rPr>
                <w:t>/1</w:t>
              </w:r>
              <w:r w:rsidR="00B953CC">
                <w:rPr>
                  <w:rFonts w:ascii="Arial" w:hAnsi="Arial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B953CC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/>
                <w:lang w:eastAsia="zh-TW"/>
              </w:rPr>
              <w:t>C</w:t>
            </w:r>
            <w:r>
              <w:rPr>
                <w:rFonts w:ascii="Arial" w:hAnsi="Arial" w:hint="eastAsia"/>
                <w:lang w:eastAsia="zh-TW"/>
              </w:rPr>
              <w:t>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6C01E1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C01E1"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Default="00072CE6">
      <w:pPr>
        <w:rPr>
          <w:rFonts w:ascii="Arial" w:hAnsi="Arial"/>
          <w:sz w:val="20"/>
        </w:rPr>
      </w:pPr>
    </w:p>
    <w:tbl>
      <w:tblPr>
        <w:tblW w:w="1071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5103"/>
        <w:gridCol w:w="1276"/>
        <w:gridCol w:w="1779"/>
        <w:tblGridChange w:id="1">
          <w:tblGrid>
            <w:gridCol w:w="1560"/>
            <w:gridCol w:w="992"/>
            <w:gridCol w:w="5103"/>
            <w:gridCol w:w="1276"/>
            <w:gridCol w:w="1779"/>
          </w:tblGrid>
        </w:tblGridChange>
      </w:tblGrid>
      <w:tr w:rsidR="007F1A93" w:rsidRPr="00E8700A" w:rsidTr="00074544">
        <w:trPr>
          <w:ins w:id="2" w:author="蕭侑文" w:date="2018-05-09T11:55:00Z"/>
        </w:trPr>
        <w:tc>
          <w:tcPr>
            <w:tcW w:w="1560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3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蕭侑文" w:date="2018-05-09T11:55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5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蕭侑文" w:date="2018-05-09T11:55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3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7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蕭侑文" w:date="2018-05-09T11:55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9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5-09T11:55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79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11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蕭侑文" w:date="2018-05-09T11:55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7F1A93" w:rsidRPr="00E8700A" w:rsidTr="00074544">
        <w:trPr>
          <w:ins w:id="13" w:author="蕭侑文" w:date="2018-05-09T11:55:00Z"/>
        </w:trPr>
        <w:tc>
          <w:tcPr>
            <w:tcW w:w="1560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14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蕭侑文" w:date="2018-05-09T11:55:00Z">
              <w:r w:rsidRPr="004D512B">
                <w:rPr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16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蕭侑文" w:date="2018-05-09T11:55:00Z">
              <w:r w:rsidRPr="004D512B">
                <w:rPr>
                  <w:rFonts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5103" w:type="dxa"/>
          </w:tcPr>
          <w:p w:rsidR="007F1A93" w:rsidRPr="004D512B" w:rsidRDefault="007F1A93" w:rsidP="00074544">
            <w:pPr>
              <w:spacing w:line="240" w:lineRule="atLeast"/>
              <w:jc w:val="center"/>
              <w:rPr>
                <w:ins w:id="18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蕭侑文" w:date="2018-05-09T11:55:00Z">
              <w:r w:rsidRPr="004D512B">
                <w:rPr>
                  <w:rFonts w:hint="eastAsia"/>
                  <w:sz w:val="20"/>
                  <w:szCs w:val="20"/>
                </w:rPr>
                <w:t>批次</w:t>
              </w:r>
              <w:r w:rsidRPr="004D512B">
                <w:rPr>
                  <w:rFonts w:hint="eastAsia"/>
                  <w:sz w:val="20"/>
                  <w:szCs w:val="20"/>
                </w:rPr>
                <w:t>FETCH SIZE</w:t>
              </w:r>
              <w:r w:rsidRPr="004D512B">
                <w:rPr>
                  <w:rFonts w:hint="eastAsia"/>
                  <w:sz w:val="20"/>
                  <w:szCs w:val="20"/>
                </w:rPr>
                <w:t>調整專案</w:t>
              </w:r>
            </w:ins>
          </w:p>
        </w:tc>
        <w:tc>
          <w:tcPr>
            <w:tcW w:w="1276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20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蕭侑文" w:date="2018-05-09T11:55:00Z">
              <w:r w:rsidRPr="004D512B">
                <w:rPr>
                  <w:rFonts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</w:tcPr>
          <w:p w:rsidR="007F1A93" w:rsidRPr="00BD5672" w:rsidRDefault="007F1A93" w:rsidP="00074544">
            <w:pPr>
              <w:spacing w:line="240" w:lineRule="atLeast"/>
              <w:jc w:val="center"/>
              <w:rPr>
                <w:ins w:id="22" w:author="蕭侑文" w:date="2018-05-09T11:55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蕭侑文" w:date="2018-05-09T11:55:00Z">
              <w:r w:rsidRPr="004D512B">
                <w:rPr>
                  <w:sz w:val="20"/>
                  <w:szCs w:val="20"/>
                </w:rPr>
                <w:t>180322001009</w:t>
              </w:r>
            </w:ins>
          </w:p>
        </w:tc>
      </w:tr>
      <w:tr w:rsidR="00732AF6" w:rsidRPr="00E8700A" w:rsidTr="00074544">
        <w:trPr>
          <w:ins w:id="24" w:author="馬慈蓮" w:date="2019-07-16T11:21:00Z"/>
        </w:trPr>
        <w:tc>
          <w:tcPr>
            <w:tcW w:w="1560" w:type="dxa"/>
          </w:tcPr>
          <w:p w:rsidR="00732AF6" w:rsidRPr="00732AF6" w:rsidRDefault="00732AF6" w:rsidP="00732AF6">
            <w:pPr>
              <w:spacing w:line="240" w:lineRule="atLeast"/>
              <w:jc w:val="center"/>
              <w:rPr>
                <w:ins w:id="25" w:author="馬慈蓮" w:date="2019-07-16T11:21:00Z"/>
                <w:sz w:val="20"/>
                <w:szCs w:val="20"/>
              </w:rPr>
            </w:pPr>
            <w:ins w:id="26" w:author="馬慈蓮" w:date="2019-07-16T11:21:00Z">
              <w:r w:rsidRPr="00732AF6">
                <w:rPr>
                  <w:rFonts w:ascii="細明體" w:eastAsia="細明體" w:hAnsi="細明體" w:cs="Courier New" w:hint="eastAsia"/>
                  <w:color w:val="2F5496"/>
                  <w:sz w:val="20"/>
                  <w:rPrChange w:id="27" w:author="馬慈蓮" w:date="2019-07-16T11:21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2019/07/16</w:t>
              </w:r>
            </w:ins>
          </w:p>
        </w:tc>
        <w:tc>
          <w:tcPr>
            <w:tcW w:w="992" w:type="dxa"/>
          </w:tcPr>
          <w:p w:rsidR="00732AF6" w:rsidRPr="00732AF6" w:rsidRDefault="00732AF6" w:rsidP="00732AF6">
            <w:pPr>
              <w:spacing w:line="240" w:lineRule="atLeast"/>
              <w:jc w:val="center"/>
              <w:rPr>
                <w:ins w:id="28" w:author="馬慈蓮" w:date="2019-07-16T11:21:00Z"/>
                <w:rFonts w:hint="eastAsia"/>
                <w:sz w:val="20"/>
                <w:szCs w:val="20"/>
              </w:rPr>
            </w:pPr>
            <w:ins w:id="29" w:author="馬慈蓮" w:date="2019-07-16T11:21:00Z">
              <w:r w:rsidRPr="00732AF6">
                <w:rPr>
                  <w:rFonts w:ascii="細明體" w:eastAsia="細明體" w:hAnsi="細明體"/>
                  <w:color w:val="2F5496"/>
                  <w:sz w:val="20"/>
                  <w:rPrChange w:id="30" w:author="馬慈蓮" w:date="2019-07-16T11:21:00Z">
                    <w:rPr>
                      <w:rFonts w:ascii="細明體" w:eastAsia="細明體" w:hAnsi="細明體"/>
                      <w:color w:val="2F5496"/>
                    </w:rPr>
                  </w:rPrChange>
                </w:rPr>
                <w:t>7</w:t>
              </w:r>
            </w:ins>
          </w:p>
        </w:tc>
        <w:tc>
          <w:tcPr>
            <w:tcW w:w="5103" w:type="dxa"/>
          </w:tcPr>
          <w:p w:rsidR="00732AF6" w:rsidRPr="00732AF6" w:rsidRDefault="00732AF6" w:rsidP="00732AF6">
            <w:pPr>
              <w:spacing w:line="240" w:lineRule="atLeast"/>
              <w:jc w:val="center"/>
              <w:rPr>
                <w:ins w:id="31" w:author="馬慈蓮" w:date="2019-07-16T11:21:00Z"/>
                <w:rFonts w:hint="eastAsia"/>
                <w:sz w:val="20"/>
                <w:szCs w:val="20"/>
              </w:rPr>
            </w:pPr>
            <w:ins w:id="32" w:author="馬慈蓮" w:date="2019-07-16T11:21:00Z">
              <w:r w:rsidRPr="00732AF6">
                <w:rPr>
                  <w:rFonts w:ascii="細明體" w:eastAsia="細明體" w:hAnsi="細明體" w:hint="eastAsia"/>
                  <w:color w:val="2F5496"/>
                  <w:sz w:val="20"/>
                  <w:rPrChange w:id="33" w:author="馬慈蓮" w:date="2019-07-16T11:21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PMD相關程式修改</w:t>
              </w:r>
            </w:ins>
          </w:p>
        </w:tc>
        <w:tc>
          <w:tcPr>
            <w:tcW w:w="1276" w:type="dxa"/>
          </w:tcPr>
          <w:p w:rsidR="00732AF6" w:rsidRPr="00732AF6" w:rsidRDefault="00732AF6" w:rsidP="00732AF6">
            <w:pPr>
              <w:spacing w:line="240" w:lineRule="atLeast"/>
              <w:jc w:val="center"/>
              <w:rPr>
                <w:ins w:id="34" w:author="馬慈蓮" w:date="2019-07-16T11:21:00Z"/>
                <w:rFonts w:hint="eastAsia"/>
                <w:sz w:val="20"/>
                <w:szCs w:val="20"/>
              </w:rPr>
            </w:pPr>
            <w:ins w:id="35" w:author="馬慈蓮" w:date="2019-07-16T11:21:00Z">
              <w:r w:rsidRPr="00732AF6">
                <w:rPr>
                  <w:rFonts w:ascii="細明體" w:eastAsia="細明體" w:hAnsi="細明體" w:cs="Courier New" w:hint="eastAsia"/>
                  <w:color w:val="2F5496"/>
                  <w:sz w:val="20"/>
                  <w:rPrChange w:id="36" w:author="馬慈蓮" w:date="2019-07-16T11:21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馬慈蓮</w:t>
              </w:r>
            </w:ins>
          </w:p>
        </w:tc>
        <w:tc>
          <w:tcPr>
            <w:tcW w:w="1779" w:type="dxa"/>
          </w:tcPr>
          <w:p w:rsidR="00732AF6" w:rsidRPr="00732AF6" w:rsidRDefault="00732AF6" w:rsidP="00732AF6">
            <w:pPr>
              <w:spacing w:line="240" w:lineRule="atLeast"/>
              <w:jc w:val="center"/>
              <w:rPr>
                <w:ins w:id="37" w:author="馬慈蓮" w:date="2019-07-16T11:21:00Z"/>
                <w:sz w:val="20"/>
                <w:szCs w:val="20"/>
              </w:rPr>
            </w:pPr>
            <w:ins w:id="38" w:author="馬慈蓮" w:date="2019-07-16T11:21:00Z">
              <w:r w:rsidRPr="00732AF6">
                <w:rPr>
                  <w:rFonts w:ascii="細明體" w:eastAsia="細明體" w:hAnsi="細明體" w:hint="eastAsia"/>
                  <w:color w:val="2F5496"/>
                  <w:sz w:val="20"/>
                  <w:rPrChange w:id="39" w:author="馬慈蓮" w:date="2019-07-16T11:21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190516001053</w:t>
              </w:r>
            </w:ins>
          </w:p>
        </w:tc>
      </w:tr>
    </w:tbl>
    <w:p w:rsidR="007F1A93" w:rsidRDefault="007F1A93">
      <w:pPr>
        <w:rPr>
          <w:rFonts w:ascii="Arial" w:hAnsi="Arial" w:hint="eastAsia"/>
          <w:sz w:val="20"/>
        </w:rPr>
      </w:pPr>
    </w:p>
    <w:p w:rsidR="007F1A93" w:rsidRPr="006C01E1" w:rsidRDefault="007F1A93">
      <w:pPr>
        <w:rPr>
          <w:rFonts w:ascii="Arial" w:hAnsi="Arial" w:hint="eastAsia"/>
          <w:sz w:val="20"/>
        </w:rPr>
      </w:pPr>
    </w:p>
    <w:p w:rsidR="0079098D" w:rsidRPr="006C01E1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046390" w:rsidRDefault="00046390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 w:rsidRPr="00046390">
              <w:rPr>
                <w:rFonts w:ascii="Arial" w:hAnsi="新細明體" w:hint="eastAsia"/>
                <w:sz w:val="20"/>
                <w:szCs w:val="20"/>
              </w:rPr>
              <w:t>投保年齡</w:t>
            </w:r>
            <w:r w:rsidRPr="00046390">
              <w:rPr>
                <w:rFonts w:ascii="Arial" w:hAnsi="新細明體" w:hint="eastAsia"/>
                <w:sz w:val="20"/>
                <w:szCs w:val="20"/>
              </w:rPr>
              <w:t>15</w:t>
            </w:r>
            <w:r w:rsidRPr="00046390">
              <w:rPr>
                <w:rFonts w:ascii="Arial" w:hAnsi="新細明體" w:hint="eastAsia"/>
                <w:sz w:val="20"/>
                <w:szCs w:val="20"/>
              </w:rPr>
              <w:t>歲以下保單剔除作業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B953CC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B953CC">
              <w:rPr>
                <w:rFonts w:ascii="Arial" w:hAnsi="Arial"/>
                <w:sz w:val="20"/>
                <w:szCs w:val="20"/>
              </w:rPr>
              <w:t>AAZ3_B00</w:t>
            </w:r>
            <w:r w:rsidR="00046390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DF5DB9" w:rsidRPr="006C01E1" w:rsidTr="006C01E1">
        <w:tc>
          <w:tcPr>
            <w:tcW w:w="1440" w:type="dxa"/>
          </w:tcPr>
          <w:p w:rsidR="00DF5DB9" w:rsidRPr="006C01E1" w:rsidRDefault="00DF5DB9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>
              <w:rPr>
                <w:rFonts w:ascii="Arial" w:hAnsi="新細明體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DF5DB9" w:rsidRPr="00B953CC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79098D" w:rsidRPr="006C01E1" w:rsidTr="006C01E1">
        <w:tc>
          <w:tcPr>
            <w:tcW w:w="144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046390" w:rsidRDefault="00046390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 w:rsidRPr="00046390">
              <w:rPr>
                <w:rFonts w:ascii="Arial" w:hAnsi="新細明體" w:hint="eastAsia"/>
                <w:sz w:val="20"/>
                <w:szCs w:val="20"/>
              </w:rPr>
              <w:t>投保年齡</w:t>
            </w:r>
            <w:r w:rsidRPr="00046390">
              <w:rPr>
                <w:rFonts w:ascii="Arial" w:hAnsi="新細明體" w:hint="eastAsia"/>
                <w:sz w:val="20"/>
                <w:szCs w:val="20"/>
              </w:rPr>
              <w:t>15</w:t>
            </w:r>
            <w:r w:rsidRPr="00046390">
              <w:rPr>
                <w:rFonts w:ascii="Arial" w:hAnsi="新細明體" w:hint="eastAsia"/>
                <w:sz w:val="20"/>
                <w:szCs w:val="20"/>
              </w:rPr>
              <w:t>歲以下保單剔除作業</w:t>
            </w:r>
          </w:p>
        </w:tc>
      </w:tr>
      <w:tr w:rsidR="00DF5DB9" w:rsidRPr="006C01E1" w:rsidTr="006C01E1">
        <w:tc>
          <w:tcPr>
            <w:tcW w:w="1440" w:type="dxa"/>
          </w:tcPr>
          <w:p w:rsidR="00DF5DB9" w:rsidRPr="006C01E1" w:rsidRDefault="00DF5DB9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>
              <w:rPr>
                <w:rFonts w:ascii="Arial" w:hAnsi="新細明體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F5DB9" w:rsidRPr="00B953CC" w:rsidRDefault="00DF5DB9" w:rsidP="006C01E1">
            <w:pPr>
              <w:rPr>
                <w:rFonts w:ascii="Arial" w:hAnsi="新細明體" w:hint="eastAsia"/>
                <w:sz w:val="20"/>
                <w:szCs w:val="20"/>
              </w:rPr>
            </w:pPr>
            <w:r>
              <w:rPr>
                <w:rFonts w:ascii="Arial" w:hAnsi="新細明體" w:hint="eastAsia"/>
                <w:sz w:val="20"/>
                <w:szCs w:val="20"/>
              </w:rPr>
              <w:t>無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896735" w:rsidRDefault="00896735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>
        <w:rPr>
          <w:rFonts w:ascii="Arial" w:hint="eastAsia"/>
          <w:sz w:val="20"/>
        </w:rPr>
        <w:t>流程圖</w:t>
      </w:r>
      <w:r w:rsidR="0079098D" w:rsidRPr="006C01E1">
        <w:rPr>
          <w:rFonts w:ascii="Arial" w:hint="eastAsia"/>
          <w:sz w:val="20"/>
        </w:rPr>
        <w:t>：</w:t>
      </w:r>
    </w:p>
    <w:p w:rsidR="00896735" w:rsidRPr="00896735" w:rsidRDefault="00896735" w:rsidP="00896735">
      <w:pPr>
        <w:rPr>
          <w:rFonts w:ascii="Arial" w:hAnsi="Arial" w:hint="eastAsia"/>
          <w:sz w:val="20"/>
        </w:rPr>
      </w:pPr>
    </w:p>
    <w:p w:rsidR="00896735" w:rsidRPr="006C01E1" w:rsidRDefault="00896735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6C01E1" w:rsidTr="006C01E1">
        <w:tc>
          <w:tcPr>
            <w:tcW w:w="72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6C01E1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6C01E1">
              <w:rPr>
                <w:rFonts w:ascii="Arial" w:hAnsi="新細明體" w:hint="eastAsia"/>
                <w:sz w:val="20"/>
                <w:szCs w:val="20"/>
              </w:rPr>
              <w:t>檔案名稱</w:t>
            </w:r>
          </w:p>
        </w:tc>
      </w:tr>
      <w:tr w:rsidR="00F347A9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47A9" w:rsidRPr="006C01E1" w:rsidRDefault="00F347A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347A9" w:rsidRPr="00B953CC" w:rsidRDefault="00B953CC" w:rsidP="006C01E1">
            <w:pPr>
              <w:rPr>
                <w:rFonts w:ascii="Arial" w:hAnsi="新細明體" w:hint="eastAsia"/>
                <w:caps/>
                <w:sz w:val="20"/>
                <w:szCs w:val="20"/>
              </w:rPr>
            </w:pPr>
            <w:r w:rsidRPr="00B953CC">
              <w:rPr>
                <w:rFonts w:ascii="Arial" w:hAnsi="新細明體" w:hint="eastAsia"/>
                <w:caps/>
                <w:sz w:val="20"/>
                <w:szCs w:val="20"/>
              </w:rPr>
              <w:t>投保年齡</w:t>
            </w:r>
            <w:r w:rsidRPr="00B953CC">
              <w:rPr>
                <w:rFonts w:ascii="Arial" w:hAnsi="新細明體" w:hint="eastAsia"/>
                <w:caps/>
                <w:sz w:val="20"/>
                <w:szCs w:val="20"/>
              </w:rPr>
              <w:t>15</w:t>
            </w:r>
            <w:r w:rsidRPr="00B953CC">
              <w:rPr>
                <w:rFonts w:ascii="Arial" w:hAnsi="新細明體" w:hint="eastAsia"/>
                <w:caps/>
                <w:sz w:val="20"/>
                <w:szCs w:val="20"/>
              </w:rPr>
              <w:t>歲以下保單</w:t>
            </w:r>
          </w:p>
        </w:tc>
        <w:tc>
          <w:tcPr>
            <w:tcW w:w="3870" w:type="dxa"/>
          </w:tcPr>
          <w:p w:rsidR="00F347A9" w:rsidRPr="00B953CC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B953CC">
              <w:rPr>
                <w:rFonts w:ascii="Arial" w:hAnsi="Arial"/>
                <w:sz w:val="20"/>
                <w:szCs w:val="20"/>
              </w:rPr>
              <w:t>DTAAZ30</w:t>
            </w:r>
            <w:r w:rsidR="00AA69F8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</w:tr>
      <w:tr w:rsidR="00AA69F8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A69F8" w:rsidRPr="006C01E1" w:rsidRDefault="00AA69F8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AA69F8" w:rsidRPr="00AA69F8" w:rsidRDefault="00AA69F8" w:rsidP="006C01E1">
            <w:pPr>
              <w:rPr>
                <w:rFonts w:ascii="Arial" w:hAnsi="新細明體" w:hint="eastAsia"/>
                <w:caps/>
                <w:sz w:val="20"/>
                <w:szCs w:val="20"/>
              </w:rPr>
            </w:pP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投保年齡</w:t>
            </w: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15</w:t>
            </w: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歲以下繳費新增保單</w:t>
            </w:r>
          </w:p>
        </w:tc>
        <w:tc>
          <w:tcPr>
            <w:tcW w:w="3870" w:type="dxa"/>
          </w:tcPr>
          <w:p w:rsidR="00AA69F8" w:rsidRPr="00AA69F8" w:rsidRDefault="00AA69F8" w:rsidP="006C01E1">
            <w:pPr>
              <w:rPr>
                <w:rFonts w:ascii="Arial" w:hAnsi="Arial"/>
                <w:sz w:val="20"/>
                <w:szCs w:val="20"/>
              </w:rPr>
            </w:pPr>
            <w:r w:rsidRPr="00AA69F8">
              <w:rPr>
                <w:rFonts w:ascii="Arial" w:hAnsi="Arial"/>
                <w:sz w:val="20"/>
                <w:szCs w:val="20"/>
              </w:rPr>
              <w:t>DTAAZ303</w:t>
            </w:r>
          </w:p>
        </w:tc>
      </w:tr>
      <w:tr w:rsidR="00B953CC" w:rsidRPr="006C01E1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53CC" w:rsidRPr="006C01E1" w:rsidRDefault="00B953CC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953CC" w:rsidRPr="00AA69F8" w:rsidRDefault="00AA69F8" w:rsidP="006C01E1">
            <w:pPr>
              <w:rPr>
                <w:rFonts w:ascii="Arial" w:hAnsi="新細明體" w:hint="eastAsia"/>
                <w:caps/>
                <w:sz w:val="20"/>
                <w:szCs w:val="20"/>
              </w:rPr>
            </w:pP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投保年齡</w:t>
            </w: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15</w:t>
            </w:r>
            <w:r w:rsidRPr="00AA69F8">
              <w:rPr>
                <w:rFonts w:ascii="Arial" w:hAnsi="新細明體" w:hint="eastAsia"/>
                <w:caps/>
                <w:sz w:val="20"/>
                <w:szCs w:val="20"/>
              </w:rPr>
              <w:t>歲以下剔除保單</w:t>
            </w:r>
          </w:p>
        </w:tc>
        <w:tc>
          <w:tcPr>
            <w:tcW w:w="3870" w:type="dxa"/>
          </w:tcPr>
          <w:p w:rsidR="00B953CC" w:rsidRPr="00B953CC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B953CC">
              <w:rPr>
                <w:rFonts w:ascii="Arial" w:hAnsi="Arial"/>
                <w:sz w:val="20"/>
                <w:szCs w:val="20"/>
              </w:rPr>
              <w:t>DTAAZ3</w:t>
            </w:r>
            <w:r w:rsidR="00AA69F8">
              <w:rPr>
                <w:rFonts w:ascii="Arial" w:hAnsi="Arial" w:hint="eastAsia"/>
                <w:sz w:val="20"/>
                <w:szCs w:val="20"/>
              </w:rPr>
              <w:t>11</w:t>
            </w:r>
          </w:p>
        </w:tc>
      </w:tr>
    </w:tbl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896735" w:rsidRDefault="00B953CC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>
        <w:rPr>
          <w:rFonts w:ascii="Arial" w:hint="eastAsia"/>
          <w:sz w:val="20"/>
        </w:rPr>
        <w:t>相關模組</w:t>
      </w:r>
    </w:p>
    <w:p w:rsidR="00896735" w:rsidRPr="00896735" w:rsidRDefault="00896735" w:rsidP="00896735">
      <w:pPr>
        <w:rPr>
          <w:rFonts w:ascii="Arial" w:hAnsi="Arial" w:hint="eastAsia"/>
          <w:sz w:val="20"/>
        </w:rPr>
      </w:pPr>
    </w:p>
    <w:p w:rsidR="00896735" w:rsidRPr="00B953CC" w:rsidRDefault="00896735" w:rsidP="00896735">
      <w:pPr>
        <w:numPr>
          <w:ilvl w:val="0"/>
          <w:numId w:val="1"/>
        </w:numPr>
        <w:rPr>
          <w:rFonts w:ascii="Arial" w:hAnsi="Arial" w:hint="eastAsia"/>
          <w:sz w:val="20"/>
        </w:rPr>
      </w:pPr>
      <w:r>
        <w:rPr>
          <w:rFonts w:ascii="Arial" w:hint="eastAsia"/>
          <w:sz w:val="20"/>
        </w:rPr>
        <w:t>批次基本資料：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896735" w:rsidTr="00896735">
        <w:trPr>
          <w:trHeight w:val="120"/>
        </w:trPr>
        <w:tc>
          <w:tcPr>
            <w:tcW w:w="1672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JAAAZ302</w:t>
            </w:r>
          </w:p>
        </w:tc>
      </w:tr>
      <w:tr w:rsidR="00896735" w:rsidTr="00896735">
        <w:trPr>
          <w:trHeight w:val="120"/>
        </w:trPr>
        <w:tc>
          <w:tcPr>
            <w:tcW w:w="1672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7508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896735" w:rsidTr="00896735">
        <w:trPr>
          <w:trHeight w:val="120"/>
        </w:trPr>
        <w:tc>
          <w:tcPr>
            <w:tcW w:w="1672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Z3</w:t>
            </w:r>
          </w:p>
        </w:tc>
      </w:tr>
      <w:tr w:rsidR="00896735" w:rsidTr="00896735">
        <w:trPr>
          <w:trHeight w:val="120"/>
        </w:trPr>
        <w:tc>
          <w:tcPr>
            <w:tcW w:w="1672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896735" w:rsidTr="00896735">
        <w:trPr>
          <w:trHeight w:val="120"/>
        </w:trPr>
        <w:tc>
          <w:tcPr>
            <w:tcW w:w="1672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896735" w:rsidRDefault="00896735" w:rsidP="0089673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1000</w:t>
            </w:r>
          </w:p>
        </w:tc>
      </w:tr>
    </w:tbl>
    <w:p w:rsidR="00896735" w:rsidRPr="00B953CC" w:rsidRDefault="00896735" w:rsidP="00896735">
      <w:pPr>
        <w:rPr>
          <w:rFonts w:ascii="Arial" w:hAnsi="Arial" w:hint="eastAsia"/>
          <w:sz w:val="20"/>
        </w:rPr>
      </w:pPr>
    </w:p>
    <w:p w:rsidR="00B953CC" w:rsidRPr="006C01E1" w:rsidRDefault="00B953CC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>
        <w:rPr>
          <w:rFonts w:ascii="Arial" w:hint="eastAsia"/>
          <w:sz w:val="20"/>
        </w:rPr>
        <w:t>傳</w:t>
      </w:r>
      <w:r w:rsidRPr="006C01E1">
        <w:rPr>
          <w:rFonts w:ascii="Arial" w:hint="eastAsia"/>
          <w:sz w:val="20"/>
        </w:rPr>
        <w:t>入參數</w:t>
      </w:r>
    </w:p>
    <w:p w:rsidR="0079098D" w:rsidRPr="006C01E1" w:rsidRDefault="0079098D" w:rsidP="0079098D">
      <w:pPr>
        <w:rPr>
          <w:rFonts w:ascii="Arial" w:hAnsi="Arial" w:hint="eastAsia"/>
          <w:sz w:val="20"/>
        </w:rPr>
      </w:pPr>
    </w:p>
    <w:p w:rsidR="0079098D" w:rsidRPr="006C01E1" w:rsidRDefault="0079098D" w:rsidP="00AE425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程式內容：</w:t>
      </w:r>
    </w:p>
    <w:p w:rsidR="004C5546" w:rsidRDefault="00A5217A" w:rsidP="00CC0DCB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處理</w:t>
      </w:r>
      <w:r w:rsidR="00673FA0">
        <w:rPr>
          <w:rFonts w:ascii="Arial" w:hAnsi="Arial" w:hint="eastAsia"/>
          <w:sz w:val="20"/>
        </w:rPr>
        <w:t>DTAAZ301</w:t>
      </w:r>
      <w:r w:rsidR="004C5546">
        <w:rPr>
          <w:rFonts w:ascii="Arial" w:hAnsi="Arial" w:hint="eastAsia"/>
          <w:sz w:val="20"/>
        </w:rPr>
        <w:t>：</w:t>
      </w:r>
    </w:p>
    <w:p w:rsidR="00673FA0" w:rsidRDefault="00A5217A" w:rsidP="00673FA0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讀</w:t>
      </w:r>
      <w:r>
        <w:rPr>
          <w:rFonts w:ascii="Arial" w:hAnsi="Arial" w:hint="eastAsia"/>
          <w:sz w:val="20"/>
        </w:rPr>
        <w:t xml:space="preserve">DTAAZ301 </w:t>
      </w:r>
      <w:r w:rsidR="00673FA0">
        <w:rPr>
          <w:rFonts w:ascii="Arial" w:hAnsi="Arial" w:hint="eastAsia"/>
          <w:sz w:val="20"/>
        </w:rPr>
        <w:t>INNER JOIN DTAAZ30</w:t>
      </w:r>
      <w:r w:rsidR="00AB60D0">
        <w:rPr>
          <w:rFonts w:ascii="Arial" w:hAnsi="Arial" w:hint="eastAsia"/>
          <w:sz w:val="20"/>
        </w:rPr>
        <w:t>3</w:t>
      </w:r>
      <w:r w:rsidR="00673FA0">
        <w:rPr>
          <w:rFonts w:ascii="Arial" w:hAnsi="Arial" w:hint="eastAsia"/>
          <w:sz w:val="20"/>
        </w:rPr>
        <w:t xml:space="preserve"> ON </w:t>
      </w:r>
    </w:p>
    <w:p w:rsidR="00673FA0" w:rsidRDefault="00673FA0" w:rsidP="00673FA0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lastRenderedPageBreak/>
        <w:t>DTAAZ301.</w:t>
      </w:r>
      <w:r>
        <w:rPr>
          <w:rFonts w:ascii="Arial" w:hAnsi="Arial" w:hint="eastAsia"/>
          <w:sz w:val="20"/>
        </w:rPr>
        <w:t>保單號碼</w:t>
      </w:r>
      <w:r>
        <w:rPr>
          <w:rFonts w:ascii="Arial" w:hAnsi="Arial" w:hint="eastAsia"/>
          <w:sz w:val="20"/>
        </w:rPr>
        <w:t xml:space="preserve"> = DTAAZ303.</w:t>
      </w:r>
      <w:r>
        <w:rPr>
          <w:rFonts w:ascii="Arial" w:hAnsi="Arial" w:hint="eastAsia"/>
          <w:sz w:val="20"/>
        </w:rPr>
        <w:t>保單號碼</w:t>
      </w:r>
    </w:p>
    <w:p w:rsidR="00673FA0" w:rsidRDefault="00BB78EA" w:rsidP="00673FA0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DTAAZ30</w:t>
      </w:r>
      <w:r w:rsidR="00673FA0">
        <w:rPr>
          <w:rFonts w:ascii="Arial" w:hAnsi="Arial" w:hint="eastAsia"/>
          <w:sz w:val="20"/>
        </w:rPr>
        <w:t>3</w:t>
      </w:r>
      <w:r>
        <w:rPr>
          <w:rFonts w:ascii="Arial" w:hAnsi="Arial" w:hint="eastAsia"/>
          <w:sz w:val="20"/>
        </w:rPr>
        <w:t>.</w:t>
      </w:r>
      <w:r>
        <w:rPr>
          <w:rFonts w:ascii="Arial" w:hAnsi="Arial" w:hint="eastAsia"/>
          <w:sz w:val="20"/>
        </w:rPr>
        <w:t>投保日期</w:t>
      </w:r>
      <w:r>
        <w:rPr>
          <w:rFonts w:ascii="Arial" w:hAnsi="Arial" w:hint="eastAsia"/>
          <w:sz w:val="20"/>
        </w:rPr>
        <w:t xml:space="preserve"> + (16 - DTAAZ30</w:t>
      </w:r>
      <w:r w:rsidR="00673FA0">
        <w:rPr>
          <w:rFonts w:ascii="Arial" w:hAnsi="Arial" w:hint="eastAsia"/>
          <w:sz w:val="20"/>
        </w:rPr>
        <w:t>3</w:t>
      </w:r>
      <w:r>
        <w:rPr>
          <w:rFonts w:ascii="Arial" w:hAnsi="Arial" w:hint="eastAsia"/>
          <w:sz w:val="20"/>
        </w:rPr>
        <w:t>.</w:t>
      </w:r>
      <w:r>
        <w:rPr>
          <w:rFonts w:ascii="Arial" w:hAnsi="Arial" w:hint="eastAsia"/>
          <w:sz w:val="20"/>
        </w:rPr>
        <w:t>投保年齡</w:t>
      </w:r>
      <w:r>
        <w:rPr>
          <w:rFonts w:ascii="Arial" w:hAnsi="Arial" w:hint="eastAsia"/>
          <w:sz w:val="20"/>
        </w:rPr>
        <w:t>)</w:t>
      </w:r>
      <w:r>
        <w:rPr>
          <w:rFonts w:ascii="Arial" w:hAnsi="Arial" w:hint="eastAsia"/>
          <w:sz w:val="20"/>
        </w:rPr>
        <w:t>年</w:t>
      </w:r>
      <w:r>
        <w:rPr>
          <w:rFonts w:ascii="Arial" w:hAnsi="Arial" w:hint="eastAsia"/>
          <w:sz w:val="20"/>
        </w:rPr>
        <w:t xml:space="preserve"> &lt;= DTAAZ30</w:t>
      </w:r>
      <w:r w:rsidR="00673FA0">
        <w:rPr>
          <w:rFonts w:ascii="Arial" w:hAnsi="Arial" w:hint="eastAsia"/>
          <w:sz w:val="20"/>
        </w:rPr>
        <w:t>3</w:t>
      </w:r>
      <w:r>
        <w:rPr>
          <w:rFonts w:ascii="Arial" w:hAnsi="Arial" w:hint="eastAsia"/>
          <w:sz w:val="20"/>
        </w:rPr>
        <w:t>.</w:t>
      </w:r>
      <w:r w:rsidRPr="00172D8F">
        <w:rPr>
          <w:rFonts w:ascii="Arial" w:hAnsi="Arial" w:cs="Arial" w:hint="eastAsia"/>
          <w:color w:val="000000"/>
          <w:sz w:val="20"/>
        </w:rPr>
        <w:t>保單應繳日期</w:t>
      </w:r>
    </w:p>
    <w:p w:rsidR="00673FA0" w:rsidRDefault="00673FA0" w:rsidP="00673FA0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若有讀到資料</w:t>
      </w:r>
    </w:p>
    <w:p w:rsidR="00673FA0" w:rsidRDefault="00673FA0" w:rsidP="00673FA0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把讀到的資料寫入</w:t>
      </w:r>
      <w:r>
        <w:rPr>
          <w:rFonts w:ascii="Arial" w:hAnsi="Arial" w:hint="eastAsia"/>
          <w:sz w:val="20"/>
        </w:rPr>
        <w:t>DTAAZ311</w:t>
      </w:r>
      <w:r w:rsidR="00A5217A">
        <w:rPr>
          <w:rFonts w:ascii="Arial" w:hAnsi="Arial" w:hint="eastAsia"/>
          <w:sz w:val="20"/>
        </w:rPr>
        <w:t>(</w:t>
      </w:r>
      <w:r w:rsidR="00A5217A">
        <w:rPr>
          <w:rFonts w:ascii="Arial" w:hAnsi="Arial" w:hint="eastAsia"/>
          <w:sz w:val="20"/>
        </w:rPr>
        <w:t>兩個</w:t>
      </w:r>
      <w:r w:rsidR="00A5217A">
        <w:rPr>
          <w:rFonts w:ascii="Arial" w:hAnsi="Arial" w:hint="eastAsia"/>
          <w:sz w:val="20"/>
        </w:rPr>
        <w:t>TABLE</w:t>
      </w:r>
      <w:r w:rsidR="00A5217A">
        <w:rPr>
          <w:rFonts w:ascii="Arial" w:hAnsi="Arial" w:hint="eastAsia"/>
          <w:sz w:val="20"/>
        </w:rPr>
        <w:t>欄位都一樣，直接用</w:t>
      </w:r>
      <w:r w:rsidR="00A5217A">
        <w:rPr>
          <w:rFonts w:ascii="Arial" w:hAnsi="Arial" w:hint="eastAsia"/>
          <w:sz w:val="20"/>
        </w:rPr>
        <w:t>INSERT INTO</w:t>
      </w:r>
      <w:r w:rsidR="00A5217A">
        <w:rPr>
          <w:rFonts w:ascii="Arial" w:hAnsi="Arial" w:hint="eastAsia"/>
          <w:sz w:val="20"/>
        </w:rPr>
        <w:t>語法</w:t>
      </w:r>
      <w:r w:rsidR="00A5217A">
        <w:rPr>
          <w:rFonts w:ascii="Arial" w:hAnsi="Arial" w:hint="eastAsia"/>
          <w:sz w:val="20"/>
        </w:rPr>
        <w:t>)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>
        <w:rPr>
          <w:rFonts w:ascii="Arial" w:hAnsi="Arial" w:hint="eastAsia"/>
          <w:bCs/>
          <w:caps/>
          <w:sz w:val="20"/>
        </w:rPr>
        <w:t>新增</w:t>
      </w:r>
      <w:r>
        <w:rPr>
          <w:rFonts w:ascii="Arial" w:hAnsi="Arial" w:hint="eastAsia"/>
          <w:bCs/>
          <w:caps/>
          <w:sz w:val="20"/>
        </w:rPr>
        <w:t>DTAAZ311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A5217A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673FA0" w:rsidRDefault="00673FA0" w:rsidP="00673FA0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把讀到的資料從</w:t>
      </w:r>
      <w:r>
        <w:rPr>
          <w:rFonts w:ascii="Arial" w:hAnsi="Arial" w:hint="eastAsia"/>
          <w:sz w:val="20"/>
        </w:rPr>
        <w:t>DTAAZ301</w:t>
      </w:r>
      <w:r>
        <w:rPr>
          <w:rFonts w:ascii="Arial" w:hAnsi="Arial" w:hint="eastAsia"/>
          <w:sz w:val="20"/>
        </w:rPr>
        <w:t>刪除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 w:rsidRPr="0077578D"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bCs/>
          <w:caps/>
          <w:sz w:val="20"/>
        </w:rPr>
        <w:t>DTAAZ301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A5217A" w:rsidRPr="0077578D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A5217A" w:rsidRDefault="00A5217A" w:rsidP="00A5217A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A5217A" w:rsidRDefault="00FB0BA1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若沒有資料視為正常，</w:t>
      </w:r>
      <w:r w:rsidR="000314AE">
        <w:rPr>
          <w:rFonts w:ascii="Arial" w:hAnsi="Arial" w:hint="eastAsia"/>
          <w:sz w:val="20"/>
        </w:rPr>
        <w:t>不丟錯誤訊息</w:t>
      </w:r>
      <w:r>
        <w:rPr>
          <w:rFonts w:ascii="Arial" w:hAnsi="Arial" w:hint="eastAsia"/>
          <w:sz w:val="20"/>
        </w:rPr>
        <w:t>。</w:t>
      </w:r>
    </w:p>
    <w:p w:rsidR="007F7C77" w:rsidRPr="00A5217A" w:rsidRDefault="007F7C77" w:rsidP="007F7C77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sz w:val="20"/>
        </w:rPr>
        <w:t>DTAAH303</w:t>
      </w:r>
      <w:r>
        <w:rPr>
          <w:rFonts w:ascii="Arial" w:hAnsi="Arial" w:hint="eastAsia"/>
          <w:sz w:val="20"/>
        </w:rPr>
        <w:t>的所有資料</w:t>
      </w:r>
      <w:r w:rsidRPr="006C01E1">
        <w:rPr>
          <w:rFonts w:ascii="Arial" w:hint="eastAsia"/>
          <w:sz w:val="20"/>
        </w:rPr>
        <w:t>。</w:t>
      </w:r>
    </w:p>
    <w:p w:rsidR="00A5217A" w:rsidRPr="0077578D" w:rsidRDefault="00A5217A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A5217A" w:rsidRPr="0077578D" w:rsidRDefault="00A5217A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 w:rsidRPr="0077578D"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bCs/>
          <w:caps/>
          <w:sz w:val="20"/>
        </w:rPr>
        <w:t>DTAAZ303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A5217A" w:rsidRPr="0077578D" w:rsidRDefault="00A5217A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A5217A" w:rsidRPr="0077578D" w:rsidRDefault="00A5217A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A5217A" w:rsidRPr="004C5546" w:rsidRDefault="00A5217A" w:rsidP="00A5217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FB6160" w:rsidRDefault="0079098D" w:rsidP="004C5546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6C01E1">
        <w:rPr>
          <w:rFonts w:ascii="Arial" w:hint="eastAsia"/>
          <w:sz w:val="20"/>
        </w:rPr>
        <w:t>全部處理完成，結束程式。</w:t>
      </w:r>
    </w:p>
    <w:p w:rsidR="00CC0DCB" w:rsidRDefault="00CC0DCB" w:rsidP="00CC0DCB">
      <w:pPr>
        <w:numPr>
          <w:ilvl w:val="0"/>
          <w:numId w:val="1"/>
        </w:numPr>
        <w:rPr>
          <w:rFonts w:ascii="Arial" w:hint="eastAsia"/>
          <w:sz w:val="20"/>
        </w:rPr>
      </w:pPr>
      <w:r>
        <w:rPr>
          <w:rFonts w:ascii="Arial" w:hint="eastAsia"/>
          <w:sz w:val="20"/>
        </w:rPr>
        <w:t>錯誤處理：</w:t>
      </w:r>
      <w:r>
        <w:rPr>
          <w:rFonts w:ascii="Arial" w:hint="eastAsia"/>
          <w:sz w:val="20"/>
        </w:rPr>
        <w:t xml:space="preserve">CALL </w:t>
      </w:r>
      <w:r>
        <w:rPr>
          <w:rFonts w:ascii="Arial" w:hint="eastAsia"/>
          <w:sz w:val="20"/>
        </w:rPr>
        <w:t>異常訊息紀錄模組</w:t>
      </w:r>
      <w:r>
        <w:rPr>
          <w:rFonts w:asci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848"/>
      </w:tblGrid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CC0DCB" w:rsidRPr="00705AF8" w:rsidTr="00CC0DCB">
        <w:tc>
          <w:tcPr>
            <w:tcW w:w="190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 xml:space="preserve">訊息：MSG </w:t>
            </w:r>
          </w:p>
          <w:p w:rsidR="00CC0DCB" w:rsidRPr="00705AF8" w:rsidRDefault="00CC0DCB" w:rsidP="00CC0DCB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705AF8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CC0DCB" w:rsidRPr="00CC0DCB" w:rsidRDefault="00CC0DCB" w:rsidP="00CC0DCB">
      <w:pPr>
        <w:rPr>
          <w:rFonts w:ascii="Arial" w:hAnsi="Arial" w:hint="eastAsia"/>
          <w:sz w:val="20"/>
        </w:rPr>
      </w:pPr>
    </w:p>
    <w:sectPr w:rsidR="00CC0DCB" w:rsidRPr="00CC0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543" w:rsidRDefault="00562543" w:rsidP="007F1A93">
      <w:r>
        <w:separator/>
      </w:r>
    </w:p>
  </w:endnote>
  <w:endnote w:type="continuationSeparator" w:id="0">
    <w:p w:rsidR="00562543" w:rsidRDefault="00562543" w:rsidP="007F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543" w:rsidRDefault="00562543" w:rsidP="007F1A93">
      <w:r>
        <w:separator/>
      </w:r>
    </w:p>
  </w:footnote>
  <w:footnote w:type="continuationSeparator" w:id="0">
    <w:p w:rsidR="00562543" w:rsidRDefault="00562543" w:rsidP="007F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4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314AE"/>
    <w:rsid w:val="00044700"/>
    <w:rsid w:val="00046390"/>
    <w:rsid w:val="00047721"/>
    <w:rsid w:val="000556D0"/>
    <w:rsid w:val="0005762D"/>
    <w:rsid w:val="00072698"/>
    <w:rsid w:val="00072CE6"/>
    <w:rsid w:val="00073DD6"/>
    <w:rsid w:val="00074544"/>
    <w:rsid w:val="00084A54"/>
    <w:rsid w:val="00090018"/>
    <w:rsid w:val="000964E9"/>
    <w:rsid w:val="000A4AF1"/>
    <w:rsid w:val="000B2DCD"/>
    <w:rsid w:val="000B368A"/>
    <w:rsid w:val="000B4198"/>
    <w:rsid w:val="000B57E9"/>
    <w:rsid w:val="000B58A6"/>
    <w:rsid w:val="000B5D42"/>
    <w:rsid w:val="000D239E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27F33"/>
    <w:rsid w:val="00133959"/>
    <w:rsid w:val="001342DE"/>
    <w:rsid w:val="001350A1"/>
    <w:rsid w:val="00137337"/>
    <w:rsid w:val="00160811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5668"/>
    <w:rsid w:val="0026629A"/>
    <w:rsid w:val="00272F1C"/>
    <w:rsid w:val="00273BD1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C24CD"/>
    <w:rsid w:val="003C63B7"/>
    <w:rsid w:val="003D0C96"/>
    <w:rsid w:val="003E430A"/>
    <w:rsid w:val="003E6EF4"/>
    <w:rsid w:val="003F2B82"/>
    <w:rsid w:val="004067DD"/>
    <w:rsid w:val="00412D3C"/>
    <w:rsid w:val="00413AC7"/>
    <w:rsid w:val="00414C3C"/>
    <w:rsid w:val="00415A66"/>
    <w:rsid w:val="00420EBA"/>
    <w:rsid w:val="00425901"/>
    <w:rsid w:val="00451525"/>
    <w:rsid w:val="00454C73"/>
    <w:rsid w:val="00455FB7"/>
    <w:rsid w:val="00460825"/>
    <w:rsid w:val="00462471"/>
    <w:rsid w:val="00473A85"/>
    <w:rsid w:val="004747E4"/>
    <w:rsid w:val="00477790"/>
    <w:rsid w:val="00486DF2"/>
    <w:rsid w:val="00493648"/>
    <w:rsid w:val="004A2A03"/>
    <w:rsid w:val="004A3F6D"/>
    <w:rsid w:val="004B698F"/>
    <w:rsid w:val="004C009B"/>
    <w:rsid w:val="004C215C"/>
    <w:rsid w:val="004C5546"/>
    <w:rsid w:val="004C6A30"/>
    <w:rsid w:val="004D0FD0"/>
    <w:rsid w:val="004F125B"/>
    <w:rsid w:val="00512965"/>
    <w:rsid w:val="0052090C"/>
    <w:rsid w:val="00527C16"/>
    <w:rsid w:val="00530E30"/>
    <w:rsid w:val="005366EC"/>
    <w:rsid w:val="005424F6"/>
    <w:rsid w:val="0054501D"/>
    <w:rsid w:val="00552CE0"/>
    <w:rsid w:val="00555515"/>
    <w:rsid w:val="00555AB5"/>
    <w:rsid w:val="00562543"/>
    <w:rsid w:val="005676B5"/>
    <w:rsid w:val="00570166"/>
    <w:rsid w:val="00571D9E"/>
    <w:rsid w:val="00582D7E"/>
    <w:rsid w:val="00585918"/>
    <w:rsid w:val="00590274"/>
    <w:rsid w:val="0059256C"/>
    <w:rsid w:val="00593259"/>
    <w:rsid w:val="005A3F72"/>
    <w:rsid w:val="005B0209"/>
    <w:rsid w:val="005B3325"/>
    <w:rsid w:val="005B7D49"/>
    <w:rsid w:val="005C6FC1"/>
    <w:rsid w:val="005D731E"/>
    <w:rsid w:val="005F1AF3"/>
    <w:rsid w:val="005F6A08"/>
    <w:rsid w:val="0062324A"/>
    <w:rsid w:val="00624BF4"/>
    <w:rsid w:val="00626D8A"/>
    <w:rsid w:val="0063464D"/>
    <w:rsid w:val="00673FA0"/>
    <w:rsid w:val="00683130"/>
    <w:rsid w:val="006A7F77"/>
    <w:rsid w:val="006B3062"/>
    <w:rsid w:val="006B39F4"/>
    <w:rsid w:val="006C01E1"/>
    <w:rsid w:val="006C695F"/>
    <w:rsid w:val="006F1ED9"/>
    <w:rsid w:val="006F454A"/>
    <w:rsid w:val="006F5DCE"/>
    <w:rsid w:val="00702046"/>
    <w:rsid w:val="007023D5"/>
    <w:rsid w:val="00703569"/>
    <w:rsid w:val="00704ACA"/>
    <w:rsid w:val="00732AF6"/>
    <w:rsid w:val="0076086D"/>
    <w:rsid w:val="0076708D"/>
    <w:rsid w:val="00782D24"/>
    <w:rsid w:val="00790435"/>
    <w:rsid w:val="0079098D"/>
    <w:rsid w:val="007947BD"/>
    <w:rsid w:val="00797843"/>
    <w:rsid w:val="007B4A17"/>
    <w:rsid w:val="007D09BE"/>
    <w:rsid w:val="007D1F81"/>
    <w:rsid w:val="007D48C2"/>
    <w:rsid w:val="007D58CB"/>
    <w:rsid w:val="007E1697"/>
    <w:rsid w:val="007F1A93"/>
    <w:rsid w:val="007F5F02"/>
    <w:rsid w:val="007F7C77"/>
    <w:rsid w:val="0081192A"/>
    <w:rsid w:val="00823A45"/>
    <w:rsid w:val="00833759"/>
    <w:rsid w:val="00841FE0"/>
    <w:rsid w:val="00850D00"/>
    <w:rsid w:val="008512F5"/>
    <w:rsid w:val="00856634"/>
    <w:rsid w:val="0086369C"/>
    <w:rsid w:val="00886582"/>
    <w:rsid w:val="00890F93"/>
    <w:rsid w:val="00896735"/>
    <w:rsid w:val="008A5C4E"/>
    <w:rsid w:val="008A7974"/>
    <w:rsid w:val="008B4202"/>
    <w:rsid w:val="008C222D"/>
    <w:rsid w:val="008D1BBF"/>
    <w:rsid w:val="008D4F25"/>
    <w:rsid w:val="008D63A8"/>
    <w:rsid w:val="008E16E4"/>
    <w:rsid w:val="008E2751"/>
    <w:rsid w:val="008E5F8C"/>
    <w:rsid w:val="009051F3"/>
    <w:rsid w:val="00933D2C"/>
    <w:rsid w:val="00936926"/>
    <w:rsid w:val="00955E20"/>
    <w:rsid w:val="00956803"/>
    <w:rsid w:val="00960D26"/>
    <w:rsid w:val="00966CD5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5017"/>
    <w:rsid w:val="009D77E2"/>
    <w:rsid w:val="00A042FE"/>
    <w:rsid w:val="00A04510"/>
    <w:rsid w:val="00A05718"/>
    <w:rsid w:val="00A126EA"/>
    <w:rsid w:val="00A21B59"/>
    <w:rsid w:val="00A31525"/>
    <w:rsid w:val="00A449C1"/>
    <w:rsid w:val="00A5217A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A69F8"/>
    <w:rsid w:val="00AB26EB"/>
    <w:rsid w:val="00AB308C"/>
    <w:rsid w:val="00AB60D0"/>
    <w:rsid w:val="00AC4E44"/>
    <w:rsid w:val="00AD0259"/>
    <w:rsid w:val="00AD1B6D"/>
    <w:rsid w:val="00AD2648"/>
    <w:rsid w:val="00AE132C"/>
    <w:rsid w:val="00AE3CA9"/>
    <w:rsid w:val="00AE425D"/>
    <w:rsid w:val="00AE59DA"/>
    <w:rsid w:val="00AF4E4C"/>
    <w:rsid w:val="00AF6FF3"/>
    <w:rsid w:val="00B25448"/>
    <w:rsid w:val="00B30C6E"/>
    <w:rsid w:val="00B401E8"/>
    <w:rsid w:val="00B421D6"/>
    <w:rsid w:val="00B42B06"/>
    <w:rsid w:val="00B61371"/>
    <w:rsid w:val="00B9362A"/>
    <w:rsid w:val="00B953CC"/>
    <w:rsid w:val="00BA3719"/>
    <w:rsid w:val="00BB43B0"/>
    <w:rsid w:val="00BB78EA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56C21"/>
    <w:rsid w:val="00C66874"/>
    <w:rsid w:val="00C93F75"/>
    <w:rsid w:val="00C9744B"/>
    <w:rsid w:val="00CA307A"/>
    <w:rsid w:val="00CA7458"/>
    <w:rsid w:val="00CC0B40"/>
    <w:rsid w:val="00CC0DCB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5E04"/>
    <w:rsid w:val="00D85E90"/>
    <w:rsid w:val="00DA71C8"/>
    <w:rsid w:val="00DA7B7C"/>
    <w:rsid w:val="00DC6A3F"/>
    <w:rsid w:val="00DD6B0D"/>
    <w:rsid w:val="00DE0CAE"/>
    <w:rsid w:val="00DF3EB9"/>
    <w:rsid w:val="00DF5DB9"/>
    <w:rsid w:val="00E01D97"/>
    <w:rsid w:val="00E1277B"/>
    <w:rsid w:val="00E20B87"/>
    <w:rsid w:val="00E43443"/>
    <w:rsid w:val="00E50621"/>
    <w:rsid w:val="00E55B17"/>
    <w:rsid w:val="00E61D03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347A9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B0BA1"/>
    <w:rsid w:val="00FB6160"/>
    <w:rsid w:val="00FC1301"/>
    <w:rsid w:val="00FC397B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B2C2AE6-81E3-4CFA-93C8-242D3707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header"/>
    <w:basedOn w:val="a"/>
    <w:link w:val="a4"/>
    <w:rsid w:val="007F1A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7F1A93"/>
    <w:rPr>
      <w:kern w:val="2"/>
    </w:rPr>
  </w:style>
  <w:style w:type="paragraph" w:styleId="a5">
    <w:name w:val="footer"/>
    <w:basedOn w:val="a"/>
    <w:link w:val="a6"/>
    <w:rsid w:val="007F1A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7F1A93"/>
    <w:rPr>
      <w:kern w:val="2"/>
    </w:rPr>
  </w:style>
  <w:style w:type="paragraph" w:styleId="a7">
    <w:name w:val="Balloon Text"/>
    <w:basedOn w:val="a"/>
    <w:link w:val="a8"/>
    <w:rsid w:val="00732AF6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732AF6"/>
    <w:rPr>
      <w:rFonts w:ascii="Calibri Light" w:eastAsia="新細明體" w:hAnsi="Calibri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