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110A1D" w:rsidRPr="00D56434" w:rsidTr="00991630">
        <w:tc>
          <w:tcPr>
            <w:tcW w:w="1216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bookmarkStart w:id="1" w:name="_GoBack"/>
            <w:bookmarkEnd w:id="1"/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110A1D" w:rsidRPr="00D56434" w:rsidTr="00991630">
        <w:tc>
          <w:tcPr>
            <w:tcW w:w="1216" w:type="dxa"/>
            <w:vAlign w:val="center"/>
          </w:tcPr>
          <w:p w:rsidR="00110A1D" w:rsidRPr="00D56434" w:rsidRDefault="00110A1D" w:rsidP="004C5B8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</w:t>
            </w:r>
            <w:r w:rsidR="004C5B87">
              <w:rPr>
                <w:rFonts w:ascii="細明體" w:eastAsia="細明體" w:hAnsi="細明體" w:hint="eastAsia"/>
                <w:sz w:val="20"/>
                <w:szCs w:val="20"/>
              </w:rPr>
              <w:t>08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4C5B87">
              <w:rPr>
                <w:rFonts w:ascii="細明體" w:eastAsia="細明體" w:hAnsi="細明體" w:hint="eastAsia"/>
                <w:sz w:val="20"/>
                <w:szCs w:val="20"/>
              </w:rPr>
              <w:t>16</w:t>
            </w:r>
          </w:p>
        </w:tc>
        <w:tc>
          <w:tcPr>
            <w:tcW w:w="1010" w:type="dxa"/>
            <w:vAlign w:val="center"/>
          </w:tcPr>
          <w:p w:rsidR="00110A1D" w:rsidRPr="00D56434" w:rsidRDefault="00041CD7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vAlign w:val="center"/>
          </w:tcPr>
          <w:p w:rsidR="00110A1D" w:rsidRPr="00BB3356" w:rsidRDefault="00041CD7" w:rsidP="00041C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110A1D" w:rsidRPr="00D56434" w:rsidRDefault="004C5B87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C5B87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140816000008</w:t>
            </w:r>
          </w:p>
        </w:tc>
      </w:tr>
      <w:tr w:rsidR="00991630" w:rsidRPr="00D56434" w:rsidTr="00991630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" w:author="cathay" w:date="2016-01-30T17:38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" w:author="cathay" w:date="2016-01-30T17:38:00Z"/>
        </w:trPr>
        <w:tc>
          <w:tcPr>
            <w:tcW w:w="1216" w:type="dxa"/>
            <w:vAlign w:val="center"/>
            <w:tcPrChange w:id="4" w:author="cathay" w:date="2016-01-30T17:38:00Z">
              <w:tcPr>
                <w:tcW w:w="1116" w:type="dxa"/>
                <w:vAlign w:val="center"/>
              </w:tcPr>
            </w:tcPrChange>
          </w:tcPr>
          <w:p w:rsidR="00991630" w:rsidRDefault="00991630" w:rsidP="00991630">
            <w:pPr>
              <w:spacing w:line="240" w:lineRule="atLeast"/>
              <w:jc w:val="center"/>
              <w:rPr>
                <w:ins w:id="5" w:author="cathay" w:date="2016-01-30T17:38:00Z"/>
                <w:rFonts w:ascii="細明體" w:eastAsia="細明體" w:hAnsi="細明體" w:hint="eastAsia"/>
                <w:sz w:val="20"/>
                <w:szCs w:val="20"/>
              </w:rPr>
            </w:pPr>
            <w:ins w:id="6" w:author="cathay" w:date="2016-01-30T17:3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2016/01/30</w:t>
              </w:r>
            </w:ins>
          </w:p>
        </w:tc>
        <w:tc>
          <w:tcPr>
            <w:tcW w:w="1010" w:type="dxa"/>
            <w:vAlign w:val="center"/>
            <w:tcPrChange w:id="7" w:author="cathay" w:date="2016-01-30T17:38:00Z">
              <w:tcPr>
                <w:tcW w:w="1010" w:type="dxa"/>
                <w:vAlign w:val="center"/>
              </w:tcPr>
            </w:tcPrChange>
          </w:tcPr>
          <w:p w:rsidR="00991630" w:rsidRDefault="00991630" w:rsidP="00991630">
            <w:pPr>
              <w:spacing w:line="240" w:lineRule="atLeast"/>
              <w:jc w:val="center"/>
              <w:rPr>
                <w:ins w:id="8" w:author="cathay" w:date="2016-01-30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cathay" w:date="2016-01-30T17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vAlign w:val="center"/>
            <w:tcPrChange w:id="10" w:author="cathay" w:date="2016-01-30T17:38:00Z">
              <w:tcPr>
                <w:tcW w:w="4503" w:type="dxa"/>
                <w:vAlign w:val="center"/>
              </w:tcPr>
            </w:tcPrChange>
          </w:tcPr>
          <w:p w:rsidR="00991630" w:rsidRPr="00D56434" w:rsidRDefault="00991630" w:rsidP="00991630">
            <w:pPr>
              <w:spacing w:line="240" w:lineRule="atLeast"/>
              <w:rPr>
                <w:ins w:id="11" w:author="cathay" w:date="2016-01-30T17:38:00Z"/>
                <w:rFonts w:ascii="新細明體" w:hAnsi="新細明體" w:cs="Courier New" w:hint="eastAsia"/>
                <w:sz w:val="20"/>
                <w:szCs w:val="20"/>
              </w:rPr>
            </w:pPr>
            <w:ins w:id="12" w:author="cathay" w:date="2016-01-30T17:3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修改頁面文字</w:t>
              </w:r>
            </w:ins>
          </w:p>
        </w:tc>
        <w:tc>
          <w:tcPr>
            <w:tcW w:w="1566" w:type="dxa"/>
            <w:tcPrChange w:id="13" w:author="cathay" w:date="2016-01-30T17:38:00Z">
              <w:tcPr>
                <w:tcW w:w="1566" w:type="dxa"/>
                <w:vAlign w:val="center"/>
              </w:tcPr>
            </w:tcPrChange>
          </w:tcPr>
          <w:p w:rsidR="00991630" w:rsidRDefault="00991630" w:rsidP="00991630">
            <w:pPr>
              <w:spacing w:line="240" w:lineRule="atLeast"/>
              <w:jc w:val="center"/>
              <w:rPr>
                <w:ins w:id="14" w:author="cathay" w:date="2016-01-30T17:38:00Z"/>
                <w:rFonts w:ascii="細明體" w:eastAsia="細明體" w:hAnsi="細明體" w:hint="eastAsia"/>
              </w:rPr>
            </w:pPr>
            <w:ins w:id="15" w:author="cathay" w:date="2016-01-30T17:38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PrChange w:id="16" w:author="cathay" w:date="2016-01-30T17:38:00Z">
              <w:tcPr>
                <w:tcW w:w="2071" w:type="dxa"/>
                <w:vAlign w:val="center"/>
              </w:tcPr>
            </w:tcPrChange>
          </w:tcPr>
          <w:p w:rsidR="00991630" w:rsidRPr="004C5B87" w:rsidRDefault="00991630" w:rsidP="00991630">
            <w:pPr>
              <w:spacing w:line="240" w:lineRule="atLeast"/>
              <w:jc w:val="center"/>
              <w:rPr>
                <w:ins w:id="17" w:author="cathay" w:date="2016-01-30T17:38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18" w:author="cathay" w:date="2016-01-30T17:38:00Z">
              <w:r>
                <w:rPr>
                  <w:rFonts w:hint="eastAsia"/>
                </w:rPr>
                <w:t>160127000289</w:t>
              </w:r>
            </w:ins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一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0"/>
        <w:gridCol w:w="7920"/>
      </w:tblGrid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10A1D" w:rsidRPr="00D56434" w:rsidRDefault="004C5B87" w:rsidP="00AC5846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補全</w:t>
            </w:r>
            <w:r w:rsidR="00AC5846">
              <w:rPr>
                <w:rFonts w:ascii="新細明體" w:hAnsi="新細明體" w:hint="eastAsia"/>
                <w:sz w:val="20"/>
                <w:szCs w:val="20"/>
              </w:rPr>
              <w:t>記錄明細</w:t>
            </w:r>
            <w:r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10A1D" w:rsidRPr="00D56434" w:rsidRDefault="004C5B87" w:rsidP="00AC5846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AAJ1_01</w:t>
            </w:r>
            <w:r w:rsidR="00AC5846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4C5B87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理賠管理指標補全率統計</w:t>
            </w:r>
            <w:r w:rsidR="00AC5846">
              <w:rPr>
                <w:rFonts w:ascii="新細明體" w:hAnsi="新細明體" w:hint="eastAsia"/>
                <w:sz w:val="20"/>
                <w:szCs w:val="20"/>
              </w:rPr>
              <w:t>查詢明細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="00110A1D" w:rsidRPr="00D56434">
              <w:rPr>
                <w:rFonts w:ascii="新細明體" w:hAnsi="新細明體" w:hint="eastAsia"/>
                <w:sz w:val="20"/>
                <w:szCs w:val="20"/>
              </w:rPr>
              <w:t>企劃科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="00110A1D" w:rsidRPr="00D56434">
              <w:rPr>
                <w:rFonts w:ascii="新細明體" w:hAnsi="新細明體" w:hint="eastAsia"/>
                <w:sz w:val="20"/>
                <w:szCs w:val="20"/>
              </w:rPr>
              <w:t>企劃科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sz w:val="20"/>
          <w:szCs w:val="20"/>
        </w:rPr>
      </w:pP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圓柱 11" o:spid="_x0000_s1034" type="#_x0000_t22" style="position:absolute;margin-left:161.2pt;margin-top:15.1pt;width:158.25pt;height:43.1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" adj="3898">
            <v:textbox>
              <w:txbxContent>
                <w:p w:rsidR="00110A1D" w:rsidRDefault="00110A1D" w:rsidP="00110A1D">
                  <w:pPr>
                    <w:spacing w:line="0" w:lineRule="atLeast"/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</w:t>
                  </w:r>
                  <w:r w:rsidR="004C5B8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AAJ10</w:t>
                  </w:r>
                  <w:r w:rsidR="00AC584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</w:t>
                  </w:r>
                </w:p>
                <w:p w:rsidR="00110A1D" w:rsidRPr="00950C67" w:rsidRDefault="004C5B87" w:rsidP="00110A1D">
                  <w:pPr>
                    <w:spacing w:line="0" w:lineRule="atLeast"/>
                    <w:jc w:val="center"/>
                    <w:rPr>
                      <w:rFonts w:ascii="新細明體" w:hAnsi="新細明體"/>
                      <w:sz w:val="16"/>
                      <w:szCs w:val="16"/>
                    </w:rPr>
                  </w:pPr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補全</w:t>
                  </w:r>
                  <w:r w:rsidR="00AC5846"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記錄明細</w:t>
                  </w:r>
                  <w:r w:rsidR="00110A1D"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檔</w:t>
                  </w:r>
                </w:p>
                <w:p w:rsidR="00110A1D" w:rsidRPr="00950C67" w:rsidRDefault="00110A1D" w:rsidP="00110A1D">
                  <w:pPr>
                    <w:spacing w:line="0" w:lineRule="atLeast"/>
                    <w:jc w:val="center"/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10A1D" w:rsidRPr="00D56434">
        <w:rPr>
          <w:rFonts w:ascii="新細明體" w:hAnsi="新細明體" w:cs="Courier New" w:hint="eastAsia"/>
          <w:b/>
          <w:sz w:val="20"/>
          <w:szCs w:val="20"/>
        </w:rPr>
        <w:t>二</w:t>
      </w:r>
      <w:r w:rsidR="00110A1D" w:rsidRPr="00D56434">
        <w:rPr>
          <w:rFonts w:ascii="新細明體" w:hAnsi="新細明體" w:cs="Courier New"/>
          <w:b/>
          <w:sz w:val="20"/>
          <w:szCs w:val="20"/>
        </w:rPr>
        <w:t>、</w:t>
      </w:r>
      <w:r w:rsidR="00110A1D" w:rsidRPr="00D56434">
        <w:rPr>
          <w:rFonts w:ascii="新細明體" w:hAnsi="新細明體" w:cs="Courier New" w:hint="eastAsia"/>
          <w:b/>
          <w:sz w:val="20"/>
          <w:szCs w:val="20"/>
        </w:rPr>
        <w:t>程式流程圖</w:t>
      </w: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10" o:spid="_x0000_s1033" type="#_x0000_t32" style="position:absolute;margin-left:241.55pt;margin-top:4.2pt;width:0;height:28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">
            <v:stroke endarrow="block"/>
          </v:shape>
        </w:pict>
      </w: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流程圖: 顯示 9" o:spid="_x0000_s1032" type="#_x0000_t134" style="position:absolute;margin-left:9.65pt;margin-top:11.7pt;width:123.05pt;height:42.4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">
            <v:textbox>
              <w:txbxContent>
                <w:p w:rsidR="00110A1D" w:rsidRPr="00456FB6" w:rsidRDefault="00AC5846" w:rsidP="00110A1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傳入參數</w:t>
                  </w:r>
                </w:p>
                <w:p w:rsidR="00110A1D" w:rsidRPr="00456FB6" w:rsidRDefault="00110A1D" w:rsidP="00110A1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8" o:spid="_x0000_s1031" type="#_x0000_t109" style="position:absolute;margin-left:171.9pt;margin-top:14.45pt;width:141.4pt;height:42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">
            <v:textbox>
              <w:txbxContent>
                <w:p w:rsidR="00110A1D" w:rsidRDefault="004C5B87" w:rsidP="00110A1D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AAJ1</w:t>
                  </w:r>
                  <w:r w:rsidR="00110A1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_0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 w:rsidR="00AC584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</w:p>
                <w:p w:rsidR="00110A1D" w:rsidRPr="00AF547A" w:rsidRDefault="004C5B87" w:rsidP="00110A1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新細明體" w:hAnsi="新細明體" w:hint="eastAsia"/>
                      <w:sz w:val="20"/>
                      <w:szCs w:val="20"/>
                    </w:rPr>
                    <w:t>補全</w:t>
                  </w:r>
                  <w:r w:rsidR="00AC5846">
                    <w:rPr>
                      <w:rFonts w:ascii="新細明體" w:hAnsi="新細明體" w:hint="eastAsia"/>
                      <w:sz w:val="20"/>
                      <w:szCs w:val="20"/>
                    </w:rPr>
                    <w:t>記錄明細</w:t>
                  </w:r>
                  <w:r>
                    <w:rPr>
                      <w:rFonts w:ascii="新細明體" w:hAnsi="新細明體" w:hint="eastAsia"/>
                      <w:sz w:val="20"/>
                      <w:szCs w:val="20"/>
                    </w:rPr>
                    <w:t>查詢</w:t>
                  </w:r>
                </w:p>
                <w:p w:rsidR="00110A1D" w:rsidRPr="00AF547A" w:rsidRDefault="00110A1D" w:rsidP="00110A1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 id="流程圖: 程序 7" o:spid="_x0000_s1030" type="#_x0000_t109" style="position:absolute;margin-left:350.95pt;margin-top:2.05pt;width:114.4pt;height:28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">
            <v:textbox>
              <w:txbxContent>
                <w:p w:rsidR="00110A1D" w:rsidRPr="00AF547A" w:rsidRDefault="00110A1D" w:rsidP="00110A1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畫面顯示查詢結果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6" o:spid="_x0000_s1029" type="#_x0000_t32" style="position:absolute;margin-left:313.3pt;margin-top:15.8pt;width:37.6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">
            <v:stroke endarrow="block"/>
          </v:shape>
        </w:pict>
      </w:r>
      <w:r>
        <w:rPr>
          <w:noProof/>
        </w:rPr>
        <w:pict>
          <v:shape id="直線單箭頭接點 5" o:spid="_x0000_s1028" type="#_x0000_t32" style="position:absolute;margin-left:132.7pt;margin-top:15.8pt;width:39.2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">
            <v:stroke endarrow="block"/>
          </v:shape>
        </w:pict>
      </w: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三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110A1D" w:rsidRPr="00D56434" w:rsidTr="0061208A">
        <w:tc>
          <w:tcPr>
            <w:tcW w:w="85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10A1D" w:rsidRPr="00D56434" w:rsidTr="0061208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10A1D" w:rsidRPr="00D56434" w:rsidRDefault="00110A1D" w:rsidP="00110A1D">
            <w:pPr>
              <w:widowControl/>
              <w:numPr>
                <w:ilvl w:val="0"/>
                <w:numId w:val="2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3544" w:type="dxa"/>
          </w:tcPr>
          <w:p w:rsidR="00110A1D" w:rsidRPr="00D56434" w:rsidRDefault="004C5B87" w:rsidP="0061208A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4C5B87">
              <w:rPr>
                <w:rFonts w:ascii="新細明體" w:hAnsi="新細明體" w:hint="eastAsia"/>
                <w:lang w:eastAsia="zh-TW"/>
              </w:rPr>
              <w:t>補全</w:t>
            </w:r>
            <w:r w:rsidR="0009166A">
              <w:rPr>
                <w:rFonts w:ascii="新細明體" w:hAnsi="新細明體" w:hint="eastAsia"/>
              </w:rPr>
              <w:t>記錄明細</w:t>
            </w:r>
            <w:r w:rsidRPr="004C5B87">
              <w:rPr>
                <w:rFonts w:ascii="新細明體" w:hAnsi="新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110A1D" w:rsidRPr="00D56434" w:rsidRDefault="00110A1D" w:rsidP="00AC5846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/>
                <w:sz w:val="20"/>
                <w:szCs w:val="20"/>
              </w:rPr>
              <w:t>D</w:t>
            </w:r>
            <w:r w:rsidRPr="00D56434">
              <w:rPr>
                <w:rFonts w:ascii="新細明體" w:hAnsi="新細明體" w:hint="eastAsia"/>
                <w:sz w:val="20"/>
                <w:szCs w:val="20"/>
              </w:rPr>
              <w:t>T</w:t>
            </w:r>
            <w:r w:rsidR="004C5B87">
              <w:rPr>
                <w:rFonts w:ascii="新細明體" w:hAnsi="新細明體" w:hint="eastAsia"/>
                <w:sz w:val="20"/>
                <w:szCs w:val="20"/>
              </w:rPr>
              <w:t>AAJ10</w:t>
            </w:r>
            <w:r w:rsidR="00AC5846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四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5"/>
        <w:gridCol w:w="5162"/>
        <w:gridCol w:w="4671"/>
      </w:tblGrid>
      <w:tr w:rsidR="00110A1D" w:rsidRPr="00D56434" w:rsidTr="0061208A">
        <w:tc>
          <w:tcPr>
            <w:tcW w:w="455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程式名稱</w:t>
            </w:r>
          </w:p>
        </w:tc>
      </w:tr>
      <w:tr w:rsidR="00110A1D" w:rsidRPr="00D56434" w:rsidTr="0061208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10A1D" w:rsidRPr="00D56434" w:rsidRDefault="00110A1D" w:rsidP="00110A1D">
            <w:pPr>
              <w:widowControl/>
              <w:numPr>
                <w:ilvl w:val="0"/>
                <w:numId w:val="3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2386" w:type="pct"/>
          </w:tcPr>
          <w:p w:rsidR="00110A1D" w:rsidRPr="00D56434" w:rsidRDefault="006F5DA9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lang w:eastAsia="zh-TW"/>
              </w:rPr>
            </w:pPr>
            <w:r w:rsidRPr="006F5DA9">
              <w:rPr>
                <w:rFonts w:ascii="新細明體" w:hAnsi="新細明體" w:cs="Arial" w:hint="eastAsia"/>
                <w:lang w:eastAsia="zh-TW"/>
              </w:rPr>
              <w:t>補全紀錄明細查詢模組</w:t>
            </w:r>
          </w:p>
        </w:tc>
        <w:tc>
          <w:tcPr>
            <w:tcW w:w="2159" w:type="pct"/>
          </w:tcPr>
          <w:p w:rsidR="00110A1D" w:rsidRPr="006F5DA9" w:rsidRDefault="006F5DA9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kern w:val="2"/>
                <w:lang w:eastAsia="zh-TW"/>
              </w:rPr>
            </w:pPr>
            <w:r w:rsidRPr="006F5DA9">
              <w:rPr>
                <w:rFonts w:ascii="新細明體" w:hAnsi="新細明體" w:cs="Arial" w:hint="eastAsia"/>
                <w:kern w:val="2"/>
                <w:lang w:eastAsia="zh-TW"/>
              </w:rPr>
              <w:t>AA_J1Z011.getREPDate</w:t>
            </w:r>
          </w:p>
        </w:tc>
      </w:tr>
    </w:tbl>
    <w:p w:rsidR="00110A1D" w:rsidRDefault="00110A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Pr="00D56434" w:rsidRDefault="00E50F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hint="eastAsia"/>
          <w:b/>
          <w:sz w:val="20"/>
          <w:szCs w:val="20"/>
        </w:rPr>
        <w:t>五、畫面</w:t>
      </w:r>
    </w:p>
    <w:p w:rsidR="00E50F1D" w:rsidRDefault="00E50F1D" w:rsidP="00110A1D">
      <w:pPr>
        <w:widowControl/>
        <w:spacing w:line="240" w:lineRule="atLeast"/>
        <w:ind w:left="480"/>
        <w:rPr>
          <w:rFonts w:ascii="新細明體" w:hAnsi="新細明體" w:hint="eastAsia"/>
          <w:sz w:val="20"/>
          <w:szCs w:val="20"/>
        </w:rPr>
      </w:pPr>
    </w:p>
    <w:p w:rsidR="00110A1D" w:rsidRDefault="004C5B87" w:rsidP="00110A1D">
      <w:pPr>
        <w:widowControl/>
        <w:spacing w:line="240" w:lineRule="atLeast"/>
        <w:ind w:left="480"/>
        <w:rPr>
          <w:rFonts w:ascii="新細明體" w:hAnsi="新細明體" w:hint="eastAsi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初始</w:t>
      </w:r>
      <w:r w:rsidR="00AC5846">
        <w:rPr>
          <w:rFonts w:ascii="新細明體" w:hAnsi="新細明體" w:hint="eastAsia"/>
          <w:sz w:val="20"/>
          <w:szCs w:val="20"/>
        </w:rPr>
        <w:t>:</w:t>
      </w:r>
    </w:p>
    <w:p w:rsidR="00AC5846" w:rsidRDefault="00AC5846" w:rsidP="00110A1D">
      <w:pPr>
        <w:widowControl/>
        <w:spacing w:line="240" w:lineRule="atLeast"/>
        <w:ind w:left="480"/>
        <w:rPr>
          <w:rFonts w:ascii="新細明體" w:hAnsi="新細明體" w:hint="eastAsia"/>
          <w:b/>
          <w:sz w:val="20"/>
          <w:szCs w:val="20"/>
        </w:rPr>
      </w:pPr>
      <w:r w:rsidRPr="00AC5846">
        <w:rPr>
          <w:rFonts w:ascii="新細明體" w:hAnsi="新細明體" w:hint="eastAsia"/>
          <w:b/>
          <w:sz w:val="20"/>
          <w:szCs w:val="20"/>
        </w:rPr>
        <w:t>補全紀錄明細</w:t>
      </w:r>
    </w:p>
    <w:p w:rsidR="00E9065B" w:rsidRPr="00D56434" w:rsidRDefault="00E9065B" w:rsidP="00110A1D">
      <w:pPr>
        <w:widowControl/>
        <w:spacing w:line="240" w:lineRule="atLeast"/>
        <w:ind w:left="480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szCs w:val="20"/>
        </w:rPr>
        <w:t>查核人員: 李小明  統計期間: YM1 ~ YM2</w:t>
      </w:r>
    </w:p>
    <w:tbl>
      <w:tblPr>
        <w:tblW w:w="89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0"/>
        <w:gridCol w:w="1240"/>
        <w:gridCol w:w="1840"/>
        <w:gridCol w:w="2000"/>
        <w:gridCol w:w="2040"/>
      </w:tblGrid>
      <w:tr w:rsidR="00AC5846" w:rsidRPr="00AC5846" w:rsidTr="00AC5846">
        <w:trPr>
          <w:trHeight w:val="33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受理編號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補全日期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可歸責業務員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補全文件代號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FF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FF0000"/>
                <w:kern w:val="0"/>
              </w:rPr>
              <w:t>補全訊息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13042923650001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1030501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>310046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846" w:rsidRPr="00AC5846" w:rsidRDefault="00AC5846" w:rsidP="00AC5846">
            <w:pPr>
              <w:widowControl/>
              <w:jc w:val="center"/>
              <w:rPr>
                <w:rFonts w:ascii="細明體" w:eastAsia="細明體" w:hAnsi="細明體" w:cs="新細明體"/>
                <w:color w:val="FF0000"/>
                <w:kern w:val="0"/>
                <w:sz w:val="20"/>
                <w:szCs w:val="20"/>
              </w:rPr>
            </w:pPr>
            <w:r w:rsidRPr="00AC5846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szCs w:val="20"/>
              </w:rPr>
              <w:t xml:space="preserve">電腦斷層掃描(CT)片 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C584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C5846" w:rsidRPr="00AC5846" w:rsidTr="00AC5846">
        <w:trPr>
          <w:trHeight w:val="33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846" w:rsidRPr="00AC5846" w:rsidRDefault="00AC5846" w:rsidP="00AC584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hint="eastAsia"/>
          <w:b/>
          <w:sz w:val="20"/>
          <w:szCs w:val="20"/>
        </w:rPr>
        <w:t>六、程式內容</w:t>
      </w:r>
    </w:p>
    <w:p w:rsidR="00110A1D" w:rsidRPr="00D56434" w:rsidRDefault="00110A1D" w:rsidP="00110A1D">
      <w:pPr>
        <w:pStyle w:val="Tabletext"/>
        <w:keepLines w:val="0"/>
        <w:numPr>
          <w:ilvl w:val="0"/>
          <w:numId w:val="1"/>
        </w:numPr>
        <w:spacing w:after="0" w:line="240" w:lineRule="auto"/>
        <w:ind w:leftChars="100" w:left="665"/>
        <w:rPr>
          <w:rFonts w:ascii="新細明體" w:hAnsi="新細明體"/>
          <w:bCs/>
          <w:lang w:eastAsia="zh-TW"/>
        </w:rPr>
      </w:pPr>
      <w:r w:rsidRPr="00D56434">
        <w:rPr>
          <w:rFonts w:ascii="新細明體" w:hAnsi="新細明體" w:hint="eastAsia"/>
          <w:b/>
          <w:bCs/>
          <w:color w:val="008000"/>
          <w:lang w:eastAsia="zh-TW"/>
        </w:rPr>
        <w:t>初始畫面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D56434">
        <w:rPr>
          <w:rFonts w:ascii="新細明體" w:hAnsi="新細明體" w:hint="eastAsia"/>
          <w:bCs/>
          <w:lang w:eastAsia="zh-TW"/>
        </w:rPr>
        <w:t>如圖</w:t>
      </w:r>
      <w:r w:rsidR="00E50F1D">
        <w:rPr>
          <w:rFonts w:ascii="新細明體" w:hAnsi="新細明體" w:hint="eastAsia"/>
          <w:bCs/>
          <w:lang w:eastAsia="zh-TW"/>
        </w:rPr>
        <w:t>初始</w:t>
      </w:r>
    </w:p>
    <w:p w:rsidR="00110A1D" w:rsidRPr="00D56434" w:rsidRDefault="00AC5846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收取參數</w:t>
      </w:r>
      <w:r w:rsidR="00110A1D" w:rsidRPr="00D56434">
        <w:rPr>
          <w:rFonts w:ascii="新細明體" w:hAnsi="新細明體" w:hint="eastAsia"/>
          <w:bCs/>
          <w:lang w:eastAsia="zh-TW"/>
        </w:rPr>
        <w:t>：</w:t>
      </w:r>
    </w:p>
    <w:p w:rsidR="00110A1D" w:rsidRDefault="00E50F1D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lang w:eastAsia="zh-TW"/>
        </w:rPr>
        <w:t>統計</w:t>
      </w:r>
      <w:r w:rsidR="00110A1D">
        <w:rPr>
          <w:rFonts w:ascii="新細明體" w:hAnsi="新細明體" w:hint="eastAsia"/>
          <w:lang w:eastAsia="zh-TW"/>
        </w:rPr>
        <w:t>期間</w:t>
      </w:r>
      <w:r w:rsidR="00110A1D" w:rsidRPr="00D56434">
        <w:rPr>
          <w:rFonts w:ascii="新細明體" w:hAnsi="新細明體" w:hint="eastAsia"/>
          <w:bCs/>
          <w:lang w:eastAsia="zh-TW"/>
        </w:rPr>
        <w:t>：</w:t>
      </w:r>
      <w:r w:rsidR="00AC5846">
        <w:rPr>
          <w:rFonts w:ascii="新細明體" w:hAnsi="新細明體" w:hint="eastAsia"/>
          <w:bCs/>
          <w:lang w:eastAsia="zh-TW"/>
        </w:rPr>
        <w:t xml:space="preserve"> </w:t>
      </w:r>
    </w:p>
    <w:p w:rsidR="00274490" w:rsidRDefault="00274490" w:rsidP="0027449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第一個參數統計起期YM1</w:t>
      </w:r>
    </w:p>
    <w:p w:rsidR="00274490" w:rsidRPr="00274490" w:rsidRDefault="00274490" w:rsidP="0027449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第二個參數統計迄期YM2</w:t>
      </w:r>
    </w:p>
    <w:p w:rsidR="00E15D5A" w:rsidRDefault="00AC5846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C5846">
        <w:rPr>
          <w:rFonts w:ascii="新細明體" w:hAnsi="新細明體" w:hint="eastAsia"/>
          <w:bCs/>
          <w:lang w:eastAsia="zh-TW"/>
        </w:rPr>
        <w:t>核賠人員</w:t>
      </w:r>
      <w:r w:rsidRPr="00AC5846">
        <w:rPr>
          <w:rFonts w:ascii="新細明體" w:hAnsi="新細明體"/>
          <w:bCs/>
          <w:lang w:eastAsia="zh-TW"/>
        </w:rPr>
        <w:t>CLAM_ID</w:t>
      </w:r>
    </w:p>
    <w:p w:rsidR="001C0C14" w:rsidRDefault="001C0C14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C0C14">
        <w:rPr>
          <w:rFonts w:ascii="新細明體" w:hAnsi="新細明體" w:hint="eastAsia"/>
          <w:bCs/>
          <w:lang w:eastAsia="zh-TW"/>
        </w:rPr>
        <w:t>單位</w:t>
      </w:r>
      <w:r w:rsidRPr="001C0C14">
        <w:rPr>
          <w:rFonts w:ascii="新細明體" w:hAnsi="新細明體"/>
          <w:bCs/>
          <w:lang w:eastAsia="zh-TW"/>
        </w:rPr>
        <w:t>CLAM_DIV_NO</w:t>
      </w:r>
    </w:p>
    <w:p w:rsidR="001C0C14" w:rsidRPr="00D56434" w:rsidRDefault="001C0C14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1C0C14">
        <w:rPr>
          <w:rFonts w:ascii="新細明體" w:hAnsi="新細明體" w:hint="eastAsia"/>
          <w:bCs/>
          <w:lang w:eastAsia="zh-TW"/>
        </w:rPr>
        <w:t>核賠人員姓名</w:t>
      </w:r>
      <w:r w:rsidRPr="001C0C14">
        <w:rPr>
          <w:rFonts w:ascii="新細明體" w:hAnsi="新細明體"/>
          <w:bCs/>
          <w:lang w:eastAsia="zh-TW"/>
        </w:rPr>
        <w:t>CLAM_NAME</w:t>
      </w:r>
    </w:p>
    <w:p w:rsidR="00110A1D" w:rsidRPr="00D56434" w:rsidRDefault="00110A1D" w:rsidP="00110A1D">
      <w:pPr>
        <w:pStyle w:val="Tabletext"/>
        <w:keepLines w:val="0"/>
        <w:numPr>
          <w:ilvl w:val="0"/>
          <w:numId w:val="1"/>
        </w:numPr>
        <w:spacing w:after="0" w:line="240" w:lineRule="auto"/>
        <w:ind w:leftChars="100" w:left="665"/>
        <w:rPr>
          <w:rFonts w:ascii="新細明體" w:hAnsi="新細明體"/>
          <w:b/>
          <w:bCs/>
          <w:color w:val="008000"/>
          <w:lang w:eastAsia="zh-TW"/>
        </w:rPr>
      </w:pPr>
      <w:r w:rsidRPr="00D56434">
        <w:rPr>
          <w:rFonts w:ascii="新細明體" w:hAnsi="新細明體" w:hint="eastAsia"/>
          <w:b/>
          <w:bCs/>
          <w:color w:val="008000"/>
          <w:lang w:eastAsia="zh-TW"/>
        </w:rPr>
        <w:t>查詢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D56434">
        <w:rPr>
          <w:rFonts w:ascii="新細明體" w:hAnsi="新細明體" w:hint="eastAsia"/>
          <w:lang w:eastAsia="zh-TW"/>
        </w:rPr>
        <w:t>檢核</w:t>
      </w:r>
    </w:p>
    <w:p w:rsidR="00110A1D" w:rsidRPr="00274490" w:rsidRDefault="00E15D5A" w:rsidP="00E15D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統計</w:t>
      </w:r>
      <w:r w:rsidR="00110A1D">
        <w:rPr>
          <w:rFonts w:ascii="新細明體" w:hAnsi="新細明體" w:hint="eastAsia"/>
          <w:lang w:eastAsia="zh-TW"/>
        </w:rPr>
        <w:t>期間</w:t>
      </w:r>
      <w:r w:rsidR="00110A1D" w:rsidRPr="00D56434">
        <w:rPr>
          <w:rFonts w:ascii="新細明體" w:hAnsi="新細明體" w:hint="eastAsia"/>
          <w:bCs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兩個</w:t>
      </w:r>
      <w:r w:rsidR="001C0C14">
        <w:rPr>
          <w:rFonts w:ascii="新細明體" w:hAnsi="新細明體" w:hint="eastAsia"/>
          <w:bCs/>
          <w:lang w:eastAsia="zh-TW"/>
        </w:rPr>
        <w:t>參數</w:t>
      </w:r>
      <w:r w:rsidR="00110A1D" w:rsidRPr="00D56434">
        <w:rPr>
          <w:rFonts w:ascii="新細明體" w:hAnsi="新細明體" w:hint="eastAsia"/>
          <w:bCs/>
          <w:lang w:eastAsia="zh-TW"/>
        </w:rPr>
        <w:t>不能為空值。</w:t>
      </w:r>
      <w:r>
        <w:rPr>
          <w:rFonts w:ascii="新細明體" w:hAnsi="新細明體" w:hint="eastAsia"/>
          <w:bCs/>
          <w:lang w:eastAsia="zh-TW"/>
        </w:rPr>
        <w:t>如果有誤，畫面呈現</w:t>
      </w:r>
      <w:r>
        <w:rPr>
          <w:rFonts w:ascii="新細明體" w:hAnsi="新細明體"/>
          <w:bCs/>
          <w:lang w:eastAsia="zh-TW"/>
        </w:rPr>
        <w:t>”</w:t>
      </w:r>
      <w:r>
        <w:rPr>
          <w:rFonts w:ascii="新細明體" w:hAnsi="新細明體" w:hint="eastAsia"/>
          <w:bCs/>
          <w:lang w:eastAsia="zh-TW"/>
        </w:rPr>
        <w:t>統計期間</w:t>
      </w:r>
      <w:r w:rsidR="001C0C14">
        <w:rPr>
          <w:rFonts w:ascii="新細明體" w:hAnsi="新細明體" w:hint="eastAsia"/>
          <w:bCs/>
          <w:lang w:eastAsia="zh-TW"/>
        </w:rPr>
        <w:t>有誤</w:t>
      </w:r>
      <w:r>
        <w:rPr>
          <w:rFonts w:ascii="新細明體" w:hAnsi="新細明體"/>
          <w:bCs/>
          <w:lang w:eastAsia="zh-TW"/>
        </w:rPr>
        <w:t>”</w:t>
      </w:r>
    </w:p>
    <w:p w:rsidR="001C0C14" w:rsidRPr="001C0C14" w:rsidRDefault="001C0C14" w:rsidP="001C0C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AC5846">
        <w:rPr>
          <w:rFonts w:ascii="新細明體" w:hAnsi="新細明體" w:hint="eastAsia"/>
          <w:bCs/>
          <w:lang w:eastAsia="zh-TW"/>
        </w:rPr>
        <w:t>核賠人員</w:t>
      </w:r>
      <w:r w:rsidRPr="00AC5846">
        <w:rPr>
          <w:rFonts w:ascii="新細明體" w:hAnsi="新細明體"/>
          <w:bCs/>
          <w:lang w:eastAsia="zh-TW"/>
        </w:rPr>
        <w:t>CLAM_ID</w:t>
      </w:r>
      <w:r w:rsidRPr="00D56434">
        <w:rPr>
          <w:rFonts w:ascii="新細明體" w:hAnsi="新細明體" w:hint="eastAsia"/>
          <w:bCs/>
          <w:lang w:eastAsia="zh-TW"/>
        </w:rPr>
        <w:t>不能為空值。</w:t>
      </w:r>
      <w:r>
        <w:rPr>
          <w:rFonts w:ascii="新細明體" w:hAnsi="新細明體" w:hint="eastAsia"/>
          <w:bCs/>
          <w:lang w:eastAsia="zh-TW"/>
        </w:rPr>
        <w:t>如果有誤，畫面呈現</w:t>
      </w:r>
      <w:r>
        <w:rPr>
          <w:rFonts w:ascii="新細明體" w:hAnsi="新細明體"/>
          <w:bCs/>
          <w:lang w:eastAsia="zh-TW"/>
        </w:rPr>
        <w:t>”</w:t>
      </w:r>
      <w:r w:rsidRPr="00AC5846">
        <w:rPr>
          <w:rFonts w:ascii="新細明體" w:hAnsi="新細明體" w:hint="eastAsia"/>
          <w:bCs/>
          <w:lang w:eastAsia="zh-TW"/>
        </w:rPr>
        <w:t>核賠人員</w:t>
      </w:r>
      <w:r>
        <w:rPr>
          <w:rFonts w:ascii="新細明體" w:hAnsi="新細明體" w:hint="eastAsia"/>
          <w:bCs/>
          <w:lang w:eastAsia="zh-TW"/>
        </w:rPr>
        <w:t>輸入有誤</w:t>
      </w:r>
      <w:r>
        <w:rPr>
          <w:rFonts w:ascii="新細明體" w:hAnsi="新細明體"/>
          <w:bCs/>
          <w:lang w:eastAsia="zh-TW"/>
        </w:rPr>
        <w:t>”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D56434">
        <w:rPr>
          <w:rFonts w:ascii="新細明體" w:hAnsi="新細明體" w:hint="eastAsia"/>
          <w:lang w:eastAsia="zh-TW"/>
        </w:rPr>
        <w:t>取得</w:t>
      </w:r>
      <w:r w:rsidR="00E15D5A">
        <w:rPr>
          <w:rFonts w:ascii="新細明體" w:hAnsi="新細明體" w:hint="eastAsia"/>
          <w:lang w:eastAsia="zh-TW"/>
        </w:rPr>
        <w:t>補全</w:t>
      </w:r>
      <w:r w:rsidRPr="00D56434">
        <w:rPr>
          <w:rFonts w:ascii="新細明體" w:hAnsi="新細明體" w:hint="eastAsia"/>
          <w:lang w:eastAsia="zh-TW"/>
        </w:rPr>
        <w:t>率統計資料</w:t>
      </w:r>
    </w:p>
    <w:p w:rsidR="00110A1D" w:rsidRDefault="00110A1D" w:rsidP="00110A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56434">
        <w:rPr>
          <w:rFonts w:ascii="新細明體" w:hAnsi="新細明體" w:hint="eastAsia"/>
          <w:lang w:eastAsia="zh-TW"/>
        </w:rPr>
        <w:t>讀取</w:t>
      </w:r>
      <w:r w:rsidR="00DE5913">
        <w:rPr>
          <w:rFonts w:ascii="新細明體" w:hAnsi="新細明體" w:hint="eastAsia"/>
          <w:lang w:eastAsia="zh-TW"/>
        </w:rPr>
        <w:t>補全</w:t>
      </w:r>
      <w:r w:rsidR="00DE5913" w:rsidRPr="00D56434">
        <w:rPr>
          <w:rFonts w:ascii="新細明體" w:hAnsi="新細明體" w:hint="eastAsia"/>
          <w:lang w:eastAsia="zh-TW"/>
        </w:rPr>
        <w:t>率統計資料</w:t>
      </w:r>
    </w:p>
    <w:p w:rsidR="0074492F" w:rsidRDefault="00274490" w:rsidP="0074492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CALL模組AA_J1Z01</w:t>
      </w:r>
      <w:r w:rsidR="001C0C14">
        <w:rPr>
          <w:rFonts w:ascii="新細明體" w:hAnsi="新細明體" w:hint="eastAsia"/>
          <w:lang w:eastAsia="zh-TW"/>
        </w:rPr>
        <w:t>1</w:t>
      </w:r>
      <w:r>
        <w:rPr>
          <w:rFonts w:ascii="新細明體" w:hAnsi="新細明體" w:hint="eastAsia"/>
          <w:lang w:eastAsia="zh-TW"/>
        </w:rPr>
        <w:t>.getREP</w:t>
      </w:r>
      <w:r w:rsidR="001C0C14">
        <w:rPr>
          <w:rFonts w:ascii="新細明體" w:hAnsi="新細明體" w:hint="eastAsia"/>
          <w:lang w:eastAsia="zh-TW"/>
        </w:rPr>
        <w:t>Date</w:t>
      </w:r>
      <w:r w:rsidR="004B1238">
        <w:rPr>
          <w:rFonts w:ascii="新細明體" w:hAnsi="新細明體" w:hint="eastAsia"/>
          <w:lang w:eastAsia="zh-TW"/>
        </w:rPr>
        <w:t>，參數帶入YM1</w:t>
      </w:r>
      <w:r w:rsidR="003C72DA">
        <w:rPr>
          <w:rFonts w:ascii="新細明體" w:hAnsi="新細明體" w:hint="eastAsia"/>
          <w:lang w:eastAsia="zh-TW"/>
        </w:rPr>
        <w:t>、</w:t>
      </w:r>
      <w:r w:rsidR="004B1238">
        <w:rPr>
          <w:rFonts w:ascii="新細明體" w:hAnsi="新細明體" w:hint="eastAsia"/>
          <w:lang w:eastAsia="zh-TW"/>
        </w:rPr>
        <w:t>YM2</w:t>
      </w:r>
      <w:r w:rsidR="003C72DA">
        <w:rPr>
          <w:rFonts w:ascii="新細明體" w:hAnsi="新細明體" w:hint="eastAsia"/>
          <w:lang w:eastAsia="zh-TW"/>
        </w:rPr>
        <w:t>、</w:t>
      </w:r>
      <w:r w:rsidR="001C0C14" w:rsidRPr="00AC5846">
        <w:rPr>
          <w:rFonts w:ascii="新細明體" w:hAnsi="新細明體"/>
          <w:bCs/>
          <w:lang w:eastAsia="zh-TW"/>
        </w:rPr>
        <w:t>CLAM_ID</w:t>
      </w:r>
      <w:r w:rsidR="003C72DA">
        <w:rPr>
          <w:rFonts w:ascii="新細明體" w:hAnsi="新細明體" w:hint="eastAsia"/>
          <w:lang w:eastAsia="zh-TW"/>
        </w:rPr>
        <w:t>、</w:t>
      </w:r>
      <w:r w:rsidR="001C0C14" w:rsidRPr="001C0C14">
        <w:rPr>
          <w:rFonts w:ascii="新細明體" w:hAnsi="新細明體"/>
          <w:bCs/>
          <w:lang w:eastAsia="zh-TW"/>
        </w:rPr>
        <w:t>CLAM_DIV_NO</w:t>
      </w:r>
      <w:r w:rsidR="004B1238">
        <w:rPr>
          <w:rFonts w:ascii="新細明體" w:hAnsi="新細明體" w:hint="eastAsia"/>
          <w:lang w:eastAsia="zh-TW"/>
        </w:rPr>
        <w:t>，取得AA_J1Z01</w:t>
      </w:r>
      <w:r w:rsidR="001C0C14">
        <w:rPr>
          <w:rFonts w:ascii="新細明體" w:hAnsi="新細明體" w:hint="eastAsia"/>
          <w:lang w:eastAsia="zh-TW"/>
        </w:rPr>
        <w:t>1</w:t>
      </w:r>
      <w:r w:rsidR="004B1238">
        <w:rPr>
          <w:rFonts w:ascii="新細明體" w:hAnsi="新細明體" w:hint="eastAsia"/>
          <w:lang w:eastAsia="zh-TW"/>
        </w:rPr>
        <w:t>_bo  list</w:t>
      </w:r>
    </w:p>
    <w:p w:rsidR="00432B76" w:rsidRPr="0074492F" w:rsidRDefault="00432B76" w:rsidP="0074492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432B76">
        <w:rPr>
          <w:rFonts w:ascii="新細明體" w:hAnsi="新細明體" w:hint="eastAsia"/>
          <w:lang w:eastAsia="zh-TW"/>
        </w:rPr>
        <w:t>如果模組回傳有錯，將訊息呈現於畫面</w:t>
      </w:r>
    </w:p>
    <w:p w:rsidR="00110A1D" w:rsidRDefault="004B1238" w:rsidP="00110A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將取回的資料逐筆寫入</w:t>
      </w:r>
    </w:p>
    <w:tbl>
      <w:tblPr>
        <w:tblW w:w="0" w:type="auto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4677"/>
        <w:gridCol w:w="2126"/>
      </w:tblGrid>
      <w:tr w:rsidR="00110A1D" w:rsidRPr="00D56434" w:rsidTr="0061208A">
        <w:tc>
          <w:tcPr>
            <w:tcW w:w="1596" w:type="dxa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欄位說明</w:t>
            </w:r>
          </w:p>
        </w:tc>
        <w:tc>
          <w:tcPr>
            <w:tcW w:w="4677" w:type="dxa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資料內容</w:t>
            </w:r>
          </w:p>
        </w:tc>
        <w:tc>
          <w:tcPr>
            <w:tcW w:w="2126" w:type="dxa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其他說明</w:t>
            </w:r>
          </w:p>
        </w:tc>
      </w:tr>
      <w:tr w:rsidR="00110A1D" w:rsidRPr="00D56434" w:rsidTr="0061208A">
        <w:tc>
          <w:tcPr>
            <w:tcW w:w="1596" w:type="dxa"/>
            <w:shd w:val="clear" w:color="auto" w:fill="FFFF99"/>
            <w:vAlign w:val="center"/>
          </w:tcPr>
          <w:p w:rsidR="00110A1D" w:rsidRPr="00D56434" w:rsidRDefault="00E9065B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E9065B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4677" w:type="dxa"/>
          </w:tcPr>
          <w:p w:rsidR="003D5126" w:rsidRPr="00D56434" w:rsidRDefault="001C0C1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AA_J1Z011_bo.</w:t>
            </w:r>
            <w:r w:rsidR="00542E06" w:rsidRPr="00542E06">
              <w:rPr>
                <w:rFonts w:ascii="新細明體" w:hAnsi="新細明體"/>
              </w:rPr>
              <w:t>APLY_NO</w:t>
            </w:r>
          </w:p>
        </w:tc>
        <w:tc>
          <w:tcPr>
            <w:tcW w:w="2126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110A1D" w:rsidRPr="00D56434" w:rsidTr="0061208A">
        <w:tc>
          <w:tcPr>
            <w:tcW w:w="1596" w:type="dxa"/>
            <w:shd w:val="clear" w:color="auto" w:fill="FFFF99"/>
            <w:vAlign w:val="center"/>
          </w:tcPr>
          <w:p w:rsidR="00110A1D" w:rsidRPr="00D56434" w:rsidRDefault="00E9065B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E9065B">
              <w:rPr>
                <w:rFonts w:ascii="新細明體" w:hAnsi="新細明體" w:hint="eastAsia"/>
                <w:sz w:val="20"/>
                <w:szCs w:val="20"/>
              </w:rPr>
              <w:t>補全日期</w:t>
            </w:r>
          </w:p>
        </w:tc>
        <w:tc>
          <w:tcPr>
            <w:tcW w:w="4677" w:type="dxa"/>
          </w:tcPr>
          <w:p w:rsidR="00110A1D" w:rsidRPr="00D56434" w:rsidRDefault="001C0C1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AA_J1Z011_bo.</w:t>
            </w:r>
            <w:r w:rsidR="00265978">
              <w:rPr>
                <w:rFonts w:ascii="新細明體" w:hAnsi="新細明體" w:hint="eastAsia"/>
              </w:rPr>
              <w:t>REP_DATE</w:t>
            </w:r>
          </w:p>
        </w:tc>
        <w:tc>
          <w:tcPr>
            <w:tcW w:w="2126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110A1D" w:rsidRPr="00D56434" w:rsidTr="0061208A">
        <w:tc>
          <w:tcPr>
            <w:tcW w:w="1596" w:type="dxa"/>
            <w:shd w:val="clear" w:color="auto" w:fill="FFFF99"/>
            <w:vAlign w:val="center"/>
          </w:tcPr>
          <w:p w:rsidR="00110A1D" w:rsidRPr="00D56434" w:rsidRDefault="00991630" w:rsidP="0061208A">
            <w:pPr>
              <w:rPr>
                <w:rFonts w:ascii="新細明體" w:hAnsi="新細明體"/>
                <w:sz w:val="20"/>
                <w:szCs w:val="20"/>
              </w:rPr>
            </w:pPr>
            <w:ins w:id="19" w:author="cathay" w:date="2016-01-30T17:39:00Z">
              <w:r>
                <w:rPr>
                  <w:rFonts w:ascii="新細明體" w:hAnsi="新細明體" w:hint="eastAsia"/>
                  <w:sz w:val="20"/>
                  <w:szCs w:val="20"/>
                </w:rPr>
                <w:t>理賠申請時須確認項目</w:t>
              </w:r>
            </w:ins>
            <w:del w:id="20" w:author="cathay" w:date="2016-01-30T17:39:00Z">
              <w:r w:rsidR="00E9065B" w:rsidRPr="00E9065B" w:rsidDel="00991630">
                <w:rPr>
                  <w:rFonts w:ascii="新細明體" w:hAnsi="新細明體" w:hint="eastAsia"/>
                  <w:sz w:val="20"/>
                  <w:szCs w:val="20"/>
                </w:rPr>
                <w:delText>可歸責業務員</w:delText>
              </w:r>
            </w:del>
          </w:p>
        </w:tc>
        <w:tc>
          <w:tcPr>
            <w:tcW w:w="4677" w:type="dxa"/>
          </w:tcPr>
          <w:p w:rsidR="00110A1D" w:rsidRPr="00D56434" w:rsidRDefault="001C0C1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AA_J1Z011_bo.</w:t>
            </w:r>
            <w:r w:rsidR="00710D02" w:rsidRPr="00710D02">
              <w:rPr>
                <w:rFonts w:ascii="新細明體" w:hAnsi="新細明體"/>
              </w:rPr>
              <w:t>DUTY_TO_AGENT</w:t>
            </w:r>
          </w:p>
        </w:tc>
        <w:tc>
          <w:tcPr>
            <w:tcW w:w="2126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50F1D" w:rsidRPr="00D56434" w:rsidTr="003B6094">
        <w:tc>
          <w:tcPr>
            <w:tcW w:w="1596" w:type="dxa"/>
            <w:shd w:val="clear" w:color="auto" w:fill="FFFF99"/>
            <w:vAlign w:val="center"/>
          </w:tcPr>
          <w:p w:rsidR="00E50F1D" w:rsidRPr="00E50F1D" w:rsidRDefault="00E9065B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9065B">
              <w:rPr>
                <w:rFonts w:ascii="新細明體" w:hAnsi="新細明體" w:hint="eastAsia"/>
                <w:sz w:val="20"/>
                <w:szCs w:val="20"/>
              </w:rPr>
              <w:t>補全文件代號</w:t>
            </w:r>
          </w:p>
        </w:tc>
        <w:tc>
          <w:tcPr>
            <w:tcW w:w="4677" w:type="dxa"/>
          </w:tcPr>
          <w:p w:rsidR="00E50F1D" w:rsidRPr="00D56434" w:rsidRDefault="001C0C14" w:rsidP="00710D0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AA_J1Z011_bo.</w:t>
            </w:r>
            <w:r w:rsidR="00710D02" w:rsidRPr="00710D02">
              <w:rPr>
                <w:rFonts w:ascii="新細明體" w:hAnsi="新細明體"/>
              </w:rPr>
              <w:t>REP_DOC_CODE</w:t>
            </w:r>
          </w:p>
        </w:tc>
        <w:tc>
          <w:tcPr>
            <w:tcW w:w="2126" w:type="dxa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9065B" w:rsidRPr="00D56434" w:rsidTr="003B6094">
        <w:tc>
          <w:tcPr>
            <w:tcW w:w="1596" w:type="dxa"/>
            <w:shd w:val="clear" w:color="auto" w:fill="FFFF99"/>
            <w:vAlign w:val="center"/>
          </w:tcPr>
          <w:p w:rsidR="00E9065B" w:rsidRPr="00E50F1D" w:rsidRDefault="00E9065B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9065B">
              <w:rPr>
                <w:rFonts w:ascii="新細明體" w:hAnsi="新細明體" w:hint="eastAsia"/>
                <w:sz w:val="20"/>
                <w:szCs w:val="20"/>
              </w:rPr>
              <w:t>補全訊息</w:t>
            </w:r>
          </w:p>
        </w:tc>
        <w:tc>
          <w:tcPr>
            <w:tcW w:w="4677" w:type="dxa"/>
          </w:tcPr>
          <w:p w:rsidR="00E9065B" w:rsidRPr="00D56434" w:rsidRDefault="00424D2C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24D2C">
              <w:rPr>
                <w:rFonts w:ascii="新細明體" w:hAnsi="新細明體" w:hint="eastAsia"/>
                <w:sz w:val="20"/>
                <w:szCs w:val="20"/>
              </w:rPr>
              <w:t>AA_J1Z011_bo.</w:t>
            </w:r>
            <w:r w:rsidRPr="00424D2C">
              <w:rPr>
                <w:rFonts w:ascii="新細明體" w:hAnsi="新細明體"/>
                <w:sz w:val="20"/>
                <w:szCs w:val="20"/>
              </w:rPr>
              <w:t>REP_DOC_NAME</w:t>
            </w:r>
          </w:p>
        </w:tc>
        <w:tc>
          <w:tcPr>
            <w:tcW w:w="2126" w:type="dxa"/>
          </w:tcPr>
          <w:p w:rsidR="00E9065B" w:rsidRPr="00D56434" w:rsidRDefault="00E9065B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</w:tbl>
    <w:p w:rsidR="00110A1D" w:rsidRDefault="00110A1D" w:rsidP="00110A1D">
      <w:pPr>
        <w:pStyle w:val="Tabletext"/>
        <w:keepLines w:val="0"/>
        <w:spacing w:after="0" w:line="240" w:lineRule="auto"/>
        <w:ind w:left="425"/>
        <w:rPr>
          <w:rFonts w:ascii="新細明體" w:hAnsi="新細明體"/>
          <w:lang w:eastAsia="zh-TW"/>
        </w:rPr>
      </w:pPr>
    </w:p>
    <w:p w:rsidR="00110A1D" w:rsidRDefault="00432B76" w:rsidP="00110A1D">
      <w:pPr>
        <w:numPr>
          <w:ilvl w:val="0"/>
          <w:numId w:val="1"/>
        </w:numPr>
        <w:rPr>
          <w:rFonts w:ascii="新細明體" w:hAnsi="新細明體"/>
          <w:color w:val="000000"/>
          <w:sz w:val="20"/>
          <w:szCs w:val="20"/>
        </w:rPr>
      </w:pPr>
      <w:r>
        <w:rPr>
          <w:rFonts w:ascii="新細明體" w:hAnsi="新細明體" w:hint="eastAsia"/>
          <w:color w:val="000000"/>
          <w:sz w:val="20"/>
          <w:szCs w:val="20"/>
        </w:rPr>
        <w:t>表頭呈現</w:t>
      </w:r>
      <w:r w:rsidR="00110A1D" w:rsidRPr="00840969">
        <w:rPr>
          <w:rFonts w:ascii="新細明體" w:hAnsi="新細明體" w:hint="eastAsia"/>
          <w:sz w:val="20"/>
          <w:szCs w:val="20"/>
        </w:rPr>
        <w:t>：</w:t>
      </w:r>
    </w:p>
    <w:p w:rsidR="002F6B51" w:rsidRPr="00432B76" w:rsidRDefault="00432B76" w:rsidP="00432B76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新細明體" w:hAnsi="新細明體" w:hint="eastAsia"/>
        </w:rPr>
        <w:t>進入後，如圖所示，先一行呈現查核人員及統計期間，內容就放傳入的參數，</w:t>
      </w:r>
      <w:r w:rsidRPr="001C0C14">
        <w:rPr>
          <w:rFonts w:ascii="新細明體" w:hAnsi="新細明體" w:hint="eastAsia"/>
          <w:bCs/>
        </w:rPr>
        <w:t>核賠人員姓名</w:t>
      </w:r>
      <w:r w:rsidRPr="001C0C14">
        <w:rPr>
          <w:rFonts w:ascii="新細明體" w:hAnsi="新細明體"/>
          <w:bCs/>
        </w:rPr>
        <w:t>CLAM_NAME</w:t>
      </w:r>
      <w:r>
        <w:rPr>
          <w:rFonts w:ascii="新細明體" w:hAnsi="新細明體" w:hint="eastAsia"/>
          <w:bCs/>
        </w:rPr>
        <w:t>、統計起期YM1及統計迄期YM2</w:t>
      </w:r>
    </w:p>
    <w:p w:rsidR="00432B76" w:rsidRDefault="00432B76" w:rsidP="00432B76">
      <w:pPr>
        <w:numPr>
          <w:ilvl w:val="0"/>
          <w:numId w:val="1"/>
        </w:numPr>
        <w:rPr>
          <w:rFonts w:ascii="新細明體" w:hAnsi="新細明體"/>
          <w:color w:val="000000"/>
          <w:sz w:val="20"/>
          <w:szCs w:val="20"/>
        </w:rPr>
      </w:pPr>
      <w:r w:rsidRPr="00432B76">
        <w:rPr>
          <w:rFonts w:ascii="新細明體" w:hAnsi="新細明體" w:hint="eastAsia"/>
          <w:color w:val="000000"/>
          <w:sz w:val="20"/>
          <w:szCs w:val="20"/>
        </w:rPr>
        <w:t>如果發生錯誤，秀出</w:t>
      </w:r>
      <w:r w:rsidRPr="00432B76">
        <w:rPr>
          <w:rFonts w:ascii="新細明體" w:hAnsi="新細明體"/>
          <w:color w:val="000000"/>
          <w:sz w:val="20"/>
          <w:szCs w:val="20"/>
        </w:rPr>
        <w:t>”</w:t>
      </w:r>
      <w:r w:rsidRPr="00432B76">
        <w:rPr>
          <w:rFonts w:ascii="新細明體" w:hAnsi="新細明體" w:hint="eastAsia"/>
          <w:color w:val="000000"/>
          <w:sz w:val="20"/>
          <w:szCs w:val="20"/>
        </w:rPr>
        <w:t>查詢補全</w:t>
      </w:r>
      <w:r>
        <w:rPr>
          <w:rFonts w:ascii="新細明體" w:hAnsi="新細明體" w:hint="eastAsia"/>
          <w:color w:val="000000"/>
          <w:sz w:val="20"/>
          <w:szCs w:val="20"/>
        </w:rPr>
        <w:t>記錄明細查詢</w:t>
      </w:r>
      <w:r w:rsidRPr="00432B76">
        <w:rPr>
          <w:rFonts w:ascii="新細明體" w:hAnsi="新細明體" w:hint="eastAsia"/>
          <w:color w:val="000000"/>
          <w:sz w:val="20"/>
          <w:szCs w:val="20"/>
        </w:rPr>
        <w:t>發生錯誤</w:t>
      </w:r>
      <w:r w:rsidRPr="00432B76">
        <w:rPr>
          <w:rFonts w:ascii="新細明體" w:hAnsi="新細明體"/>
          <w:color w:val="000000"/>
          <w:sz w:val="20"/>
          <w:szCs w:val="20"/>
        </w:rPr>
        <w:t>”</w:t>
      </w:r>
      <w:r w:rsidRPr="00432B76">
        <w:rPr>
          <w:rFonts w:ascii="新細明體" w:hAnsi="新細明體" w:hint="eastAsia"/>
          <w:color w:val="000000"/>
          <w:sz w:val="20"/>
          <w:szCs w:val="20"/>
        </w:rPr>
        <w:t>並將錯誤訊息呈現出來</w:t>
      </w:r>
    </w:p>
    <w:p w:rsidR="00110A1D" w:rsidRPr="00D56434" w:rsidRDefault="00110A1D" w:rsidP="00110A1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B87986">
        <w:rPr>
          <w:rFonts w:ascii="新細明體" w:hAnsi="新細明體" w:hint="eastAsia"/>
        </w:rPr>
        <w:t>程式結束。</w:t>
      </w:r>
    </w:p>
    <w:p w:rsidR="0061208A" w:rsidRDefault="0061208A"/>
    <w:sectPr w:rsidR="0061208A" w:rsidSect="0061208A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D0" w:rsidRDefault="000066D0" w:rsidP="00110A1D">
      <w:r>
        <w:separator/>
      </w:r>
    </w:p>
  </w:endnote>
  <w:endnote w:type="continuationSeparator" w:id="0">
    <w:p w:rsidR="000066D0" w:rsidRDefault="000066D0" w:rsidP="0011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A" w:rsidRDefault="007F1DB2" w:rsidP="006120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1208A" w:rsidRDefault="006120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A" w:rsidRDefault="007F1DB2" w:rsidP="006120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940EA">
      <w:rPr>
        <w:rStyle w:val="a7"/>
        <w:noProof/>
      </w:rPr>
      <w:t>2</w:t>
    </w:r>
    <w:r>
      <w:rPr>
        <w:rStyle w:val="a7"/>
      </w:rPr>
      <w:fldChar w:fldCharType="end"/>
    </w:r>
  </w:p>
  <w:p w:rsidR="0061208A" w:rsidRDefault="006120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D0" w:rsidRDefault="000066D0" w:rsidP="00110A1D">
      <w:r>
        <w:separator/>
      </w:r>
    </w:p>
  </w:footnote>
  <w:footnote w:type="continuationSeparator" w:id="0">
    <w:p w:rsidR="000066D0" w:rsidRDefault="000066D0" w:rsidP="0011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F06"/>
    <w:multiLevelType w:val="multilevel"/>
    <w:tmpl w:val="BE487A08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3A2582"/>
    <w:multiLevelType w:val="hybridMultilevel"/>
    <w:tmpl w:val="D4102950"/>
    <w:lvl w:ilvl="0" w:tplc="145C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E5D382A"/>
    <w:multiLevelType w:val="hybridMultilevel"/>
    <w:tmpl w:val="D4102950"/>
    <w:lvl w:ilvl="0" w:tplc="145C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5AE"/>
    <w:rsid w:val="000066D0"/>
    <w:rsid w:val="00041CD7"/>
    <w:rsid w:val="0009166A"/>
    <w:rsid w:val="000F51CC"/>
    <w:rsid w:val="00110A1D"/>
    <w:rsid w:val="001C0C14"/>
    <w:rsid w:val="00202094"/>
    <w:rsid w:val="00265978"/>
    <w:rsid w:val="00274490"/>
    <w:rsid w:val="002F1BD8"/>
    <w:rsid w:val="002F6B51"/>
    <w:rsid w:val="003B6094"/>
    <w:rsid w:val="003C72DA"/>
    <w:rsid w:val="003D5126"/>
    <w:rsid w:val="0040306A"/>
    <w:rsid w:val="00424D2C"/>
    <w:rsid w:val="00432B76"/>
    <w:rsid w:val="00470816"/>
    <w:rsid w:val="004B1238"/>
    <w:rsid w:val="004C5B87"/>
    <w:rsid w:val="00542E06"/>
    <w:rsid w:val="0061208A"/>
    <w:rsid w:val="00623666"/>
    <w:rsid w:val="00634C6A"/>
    <w:rsid w:val="006F07FB"/>
    <w:rsid w:val="006F5DA9"/>
    <w:rsid w:val="007021BE"/>
    <w:rsid w:val="00710D02"/>
    <w:rsid w:val="0074492F"/>
    <w:rsid w:val="007F1DB2"/>
    <w:rsid w:val="008415AE"/>
    <w:rsid w:val="008B4026"/>
    <w:rsid w:val="00991630"/>
    <w:rsid w:val="00A01056"/>
    <w:rsid w:val="00AC5846"/>
    <w:rsid w:val="00B47EFC"/>
    <w:rsid w:val="00B5626D"/>
    <w:rsid w:val="00BD6820"/>
    <w:rsid w:val="00C039C1"/>
    <w:rsid w:val="00C373C4"/>
    <w:rsid w:val="00C7710B"/>
    <w:rsid w:val="00C940EA"/>
    <w:rsid w:val="00DE5913"/>
    <w:rsid w:val="00E15D5A"/>
    <w:rsid w:val="00E50F1D"/>
    <w:rsid w:val="00E878EE"/>
    <w:rsid w:val="00E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線單箭頭接點 5"/>
        <o:r id="V:Rule2" type="connector" idref="#直線單箭頭接點 6"/>
        <o:r id="V:Rule3" type="connector" idref="#直線單箭頭接點 10"/>
      </o:rules>
    </o:shapelayout>
  </w:shapeDefaults>
  <w:decimalSymbol w:val="."/>
  <w:listSeparator w:val=","/>
  <w15:chartTrackingRefBased/>
  <w15:docId w15:val="{EA7B0AD6-8CB7-4DC7-B32A-BEB01C11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A1D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10A1D"/>
    <w:rPr>
      <w:sz w:val="20"/>
      <w:szCs w:val="20"/>
    </w:rPr>
  </w:style>
  <w:style w:type="paragraph" w:styleId="a5">
    <w:name w:val="footer"/>
    <w:basedOn w:val="a"/>
    <w:link w:val="a6"/>
    <w:unhideWhenUsed/>
    <w:rsid w:val="00110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10A1D"/>
    <w:rPr>
      <w:sz w:val="20"/>
      <w:szCs w:val="20"/>
    </w:rPr>
  </w:style>
  <w:style w:type="character" w:styleId="a7">
    <w:name w:val="page number"/>
    <w:basedOn w:val="a0"/>
    <w:rsid w:val="00110A1D"/>
  </w:style>
  <w:style w:type="paragraph" w:customStyle="1" w:styleId="Tabletext">
    <w:name w:val="Tabletext"/>
    <w:basedOn w:val="a"/>
    <w:rsid w:val="00110A1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10A1D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10A1D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D7D-85AD-4B25-97D9-634B62F5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