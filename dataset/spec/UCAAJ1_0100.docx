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110A1D" w:rsidRPr="00D56434" w:rsidTr="0059558E">
        <w:tc>
          <w:tcPr>
            <w:tcW w:w="1216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bookmarkStart w:id="1" w:name="_GoBack"/>
            <w:bookmarkEnd w:id="1"/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110A1D" w:rsidRPr="00D56434" w:rsidTr="0059558E">
        <w:tc>
          <w:tcPr>
            <w:tcW w:w="1216" w:type="dxa"/>
            <w:vAlign w:val="center"/>
          </w:tcPr>
          <w:p w:rsidR="00110A1D" w:rsidRPr="00D56434" w:rsidRDefault="00110A1D" w:rsidP="004C5B8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</w:t>
            </w:r>
            <w:r w:rsidR="004C5B87">
              <w:rPr>
                <w:rFonts w:ascii="細明體" w:eastAsia="細明體" w:hAnsi="細明體" w:hint="eastAsia"/>
                <w:sz w:val="20"/>
                <w:szCs w:val="20"/>
              </w:rPr>
              <w:t>08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4C5B87">
              <w:rPr>
                <w:rFonts w:ascii="細明體" w:eastAsia="細明體" w:hAnsi="細明體" w:hint="eastAsia"/>
                <w:sz w:val="20"/>
                <w:szCs w:val="20"/>
              </w:rPr>
              <w:t>16</w:t>
            </w:r>
          </w:p>
        </w:tc>
        <w:tc>
          <w:tcPr>
            <w:tcW w:w="1010" w:type="dxa"/>
            <w:vAlign w:val="center"/>
          </w:tcPr>
          <w:p w:rsidR="00110A1D" w:rsidRPr="00D56434" w:rsidRDefault="00041CD7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vAlign w:val="center"/>
          </w:tcPr>
          <w:p w:rsidR="00110A1D" w:rsidRPr="00BB3356" w:rsidRDefault="00041CD7" w:rsidP="00041CD7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110A1D" w:rsidRPr="00D56434" w:rsidRDefault="004C5B87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C5B87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140816000008</w:t>
            </w:r>
          </w:p>
        </w:tc>
      </w:tr>
      <w:tr w:rsidR="00735130" w:rsidRPr="00D56434" w:rsidTr="0059558E">
        <w:tc>
          <w:tcPr>
            <w:tcW w:w="1216" w:type="dxa"/>
            <w:vAlign w:val="center"/>
          </w:tcPr>
          <w:p w:rsidR="00735130" w:rsidRDefault="00735130" w:rsidP="004C5B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2014/10/03</w:t>
            </w:r>
          </w:p>
        </w:tc>
        <w:tc>
          <w:tcPr>
            <w:tcW w:w="1010" w:type="dxa"/>
            <w:vAlign w:val="center"/>
          </w:tcPr>
          <w:p w:rsidR="00735130" w:rsidRDefault="00735130" w:rsidP="006120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vAlign w:val="center"/>
          </w:tcPr>
          <w:p w:rsidR="00735130" w:rsidRPr="00D56434" w:rsidRDefault="00735130" w:rsidP="00041C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輸入期間鎖定為近兩年</w:t>
            </w:r>
          </w:p>
        </w:tc>
        <w:tc>
          <w:tcPr>
            <w:tcW w:w="1566" w:type="dxa"/>
            <w:vAlign w:val="center"/>
          </w:tcPr>
          <w:p w:rsidR="00735130" w:rsidRDefault="00735130" w:rsidP="0061208A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735130" w:rsidRPr="004C5B87" w:rsidRDefault="00735130" w:rsidP="0061208A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4C5B87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140816000008</w:t>
            </w:r>
          </w:p>
        </w:tc>
      </w:tr>
      <w:tr w:rsidR="0059558E" w:rsidRPr="00D56434" w:rsidTr="0059558E">
        <w:tc>
          <w:tcPr>
            <w:tcW w:w="1216" w:type="dxa"/>
            <w:vAlign w:val="center"/>
          </w:tcPr>
          <w:p w:rsidR="0059558E" w:rsidRDefault="0059558E" w:rsidP="004C5B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2015/06/22</w:t>
            </w:r>
          </w:p>
        </w:tc>
        <w:tc>
          <w:tcPr>
            <w:tcW w:w="1010" w:type="dxa"/>
            <w:vAlign w:val="center"/>
          </w:tcPr>
          <w:p w:rsidR="0059558E" w:rsidRDefault="0059558E" w:rsidP="0061208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vAlign w:val="center"/>
          </w:tcPr>
          <w:p w:rsidR="0059558E" w:rsidRDefault="0059558E" w:rsidP="00041CD7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59558E">
              <w:rPr>
                <w:rFonts w:ascii="新細明體" w:hAnsi="新細明體" w:cs="Courier New" w:hint="eastAsia"/>
                <w:sz w:val="20"/>
                <w:szCs w:val="20"/>
              </w:rPr>
              <w:t>利用特殊管理取代碼</w:t>
            </w:r>
            <w:r w:rsidRPr="0059558E">
              <w:rPr>
                <w:rFonts w:ascii="新細明體" w:hAnsi="新細明體" w:cs="Courier New"/>
                <w:sz w:val="20"/>
                <w:szCs w:val="20"/>
              </w:rPr>
              <w:t>”</w:t>
            </w:r>
            <w:r w:rsidRPr="0059558E">
              <w:rPr>
                <w:rFonts w:ascii="新細明體" w:hAnsi="新細明體" w:cs="Courier New" w:hint="eastAsia"/>
                <w:sz w:val="20"/>
                <w:szCs w:val="20"/>
              </w:rPr>
              <w:t>414</w:t>
            </w:r>
            <w:r w:rsidRPr="0059558E">
              <w:rPr>
                <w:rFonts w:ascii="新細明體" w:hAnsi="新細明體" w:cs="Courier New"/>
                <w:sz w:val="20"/>
                <w:szCs w:val="20"/>
              </w:rPr>
              <w:t>”</w:t>
            </w:r>
            <w:r w:rsidRPr="0059558E">
              <w:rPr>
                <w:rFonts w:ascii="新細明體" w:hAnsi="新細明體" w:cs="Courier New" w:hint="eastAsia"/>
                <w:sz w:val="20"/>
                <w:szCs w:val="20"/>
              </w:rPr>
              <w:t>，將其單位代號併入</w:t>
            </w:r>
            <w:r w:rsidRPr="0059558E">
              <w:rPr>
                <w:rFonts w:ascii="新細明體" w:hAnsi="新細明體" w:cs="Courier New"/>
                <w:sz w:val="20"/>
                <w:szCs w:val="20"/>
              </w:rPr>
              <w:t>”</w:t>
            </w:r>
            <w:r w:rsidRPr="0059558E">
              <w:rPr>
                <w:rFonts w:ascii="新細明體" w:hAnsi="新細明體" w:cs="Courier New" w:hint="eastAsia"/>
                <w:sz w:val="20"/>
                <w:szCs w:val="20"/>
              </w:rPr>
              <w:t>9D00200</w:t>
            </w:r>
            <w:r w:rsidRPr="0059558E">
              <w:rPr>
                <w:rFonts w:ascii="新細明體" w:hAnsi="新細明體" w:cs="Courier New"/>
                <w:sz w:val="20"/>
                <w:szCs w:val="20"/>
              </w:rPr>
              <w:t>”</w:t>
            </w:r>
            <w:r w:rsidRPr="0059558E">
              <w:rPr>
                <w:rFonts w:ascii="新細明體" w:hAnsi="新細明體" w:cs="Courier New" w:hint="eastAsia"/>
                <w:sz w:val="20"/>
                <w:szCs w:val="20"/>
              </w:rPr>
              <w:t>一起合計，成一個群組；其於一個群組。</w:t>
            </w:r>
          </w:p>
        </w:tc>
        <w:tc>
          <w:tcPr>
            <w:tcW w:w="1566" w:type="dxa"/>
          </w:tcPr>
          <w:p w:rsidR="0059558E" w:rsidRDefault="0059558E" w:rsidP="0061208A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59558E" w:rsidRPr="004C5B87" w:rsidRDefault="0059558E" w:rsidP="0061208A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A9126D">
              <w:t>150601000623</w:t>
            </w:r>
          </w:p>
        </w:tc>
      </w:tr>
      <w:tr w:rsidR="005B104F" w:rsidRPr="00D56434" w:rsidTr="0059558E">
        <w:trPr>
          <w:ins w:id="2" w:author="cathay" w:date="2016-01-30T17:35:00Z"/>
        </w:trPr>
        <w:tc>
          <w:tcPr>
            <w:tcW w:w="1216" w:type="dxa"/>
            <w:vAlign w:val="center"/>
          </w:tcPr>
          <w:p w:rsidR="005B104F" w:rsidRDefault="005B104F" w:rsidP="004C5B87">
            <w:pPr>
              <w:spacing w:line="240" w:lineRule="atLeast"/>
              <w:jc w:val="center"/>
              <w:rPr>
                <w:ins w:id="3" w:author="cathay" w:date="2016-01-30T17:35:00Z"/>
                <w:rFonts w:ascii="細明體" w:eastAsia="細明體" w:hAnsi="細明體" w:hint="eastAsia"/>
                <w:sz w:val="20"/>
                <w:szCs w:val="20"/>
              </w:rPr>
            </w:pPr>
            <w:ins w:id="4" w:author="cathay" w:date="2016-01-30T17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2016/01/30</w:t>
              </w:r>
            </w:ins>
          </w:p>
        </w:tc>
        <w:tc>
          <w:tcPr>
            <w:tcW w:w="1010" w:type="dxa"/>
            <w:vAlign w:val="center"/>
          </w:tcPr>
          <w:p w:rsidR="005B104F" w:rsidRDefault="005B104F" w:rsidP="0061208A">
            <w:pPr>
              <w:spacing w:line="240" w:lineRule="atLeast"/>
              <w:jc w:val="center"/>
              <w:rPr>
                <w:ins w:id="5" w:author="cathay" w:date="2016-01-30T17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1-30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  <w:vAlign w:val="center"/>
          </w:tcPr>
          <w:p w:rsidR="005B104F" w:rsidRPr="0059558E" w:rsidRDefault="005B104F" w:rsidP="00041CD7">
            <w:pPr>
              <w:spacing w:line="240" w:lineRule="atLeast"/>
              <w:rPr>
                <w:ins w:id="7" w:author="cathay" w:date="2016-01-30T17:35:00Z"/>
                <w:rFonts w:ascii="新細明體" w:hAnsi="新細明體" w:cs="Courier New" w:hint="eastAsia"/>
                <w:sz w:val="20"/>
                <w:szCs w:val="20"/>
              </w:rPr>
            </w:pPr>
            <w:ins w:id="8" w:author="cathay" w:date="2016-01-30T17:35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修改頁面文字</w:t>
              </w:r>
            </w:ins>
          </w:p>
        </w:tc>
        <w:tc>
          <w:tcPr>
            <w:tcW w:w="1566" w:type="dxa"/>
          </w:tcPr>
          <w:p w:rsidR="005B104F" w:rsidRDefault="005B104F" w:rsidP="0061208A">
            <w:pPr>
              <w:spacing w:line="240" w:lineRule="atLeast"/>
              <w:jc w:val="center"/>
              <w:rPr>
                <w:ins w:id="9" w:author="cathay" w:date="2016-01-30T17:35:00Z"/>
                <w:rFonts w:hint="eastAsia"/>
                <w:sz w:val="20"/>
                <w:szCs w:val="20"/>
              </w:rPr>
            </w:pPr>
            <w:ins w:id="10" w:author="cathay" w:date="2016-01-30T17:35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5B104F" w:rsidRPr="00A9126D" w:rsidRDefault="005B104F" w:rsidP="0061208A">
            <w:pPr>
              <w:spacing w:line="240" w:lineRule="atLeast"/>
              <w:jc w:val="center"/>
              <w:rPr>
                <w:ins w:id="11" w:author="cathay" w:date="2016-01-30T17:35:00Z"/>
              </w:rPr>
            </w:pPr>
            <w:ins w:id="12" w:author="cathay" w:date="2016-01-30T17:36:00Z">
              <w:r>
                <w:rPr>
                  <w:rFonts w:hint="eastAsia"/>
                </w:rPr>
                <w:t>160127000289</w:t>
              </w:r>
            </w:ins>
          </w:p>
        </w:tc>
      </w:tr>
      <w:tr w:rsidR="00797715" w:rsidRPr="00D56434" w:rsidTr="007C6290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" w:author="張凱鈞" w:date="2020-01-07T11:33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14" w:author="張凱鈞" w:date="2020-01-07T11:33:00Z"/>
        </w:trPr>
        <w:tc>
          <w:tcPr>
            <w:tcW w:w="1216" w:type="dxa"/>
            <w:vAlign w:val="center"/>
            <w:tcPrChange w:id="15" w:author="張凱鈞" w:date="2020-01-07T11:33:00Z">
              <w:tcPr>
                <w:tcW w:w="1216" w:type="dxa"/>
                <w:vAlign w:val="center"/>
              </w:tcPr>
            </w:tcPrChange>
          </w:tcPr>
          <w:p w:rsidR="00797715" w:rsidRDefault="00797715" w:rsidP="00797715">
            <w:pPr>
              <w:spacing w:line="240" w:lineRule="atLeast"/>
              <w:jc w:val="center"/>
              <w:rPr>
                <w:ins w:id="16" w:author="張凱鈞" w:date="2020-01-07T11:33:00Z"/>
                <w:rFonts w:ascii="細明體" w:eastAsia="細明體" w:hAnsi="細明體" w:hint="eastAsia"/>
                <w:sz w:val="20"/>
                <w:szCs w:val="20"/>
              </w:rPr>
            </w:pPr>
            <w:ins w:id="17" w:author="張凱鈞" w:date="2020-01-07T11:3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2019/12/16</w:t>
              </w:r>
            </w:ins>
          </w:p>
        </w:tc>
        <w:tc>
          <w:tcPr>
            <w:tcW w:w="1010" w:type="dxa"/>
            <w:vAlign w:val="center"/>
            <w:tcPrChange w:id="18" w:author="張凱鈞" w:date="2020-01-07T11:33:00Z">
              <w:tcPr>
                <w:tcW w:w="1010" w:type="dxa"/>
                <w:vAlign w:val="center"/>
              </w:tcPr>
            </w:tcPrChange>
          </w:tcPr>
          <w:p w:rsidR="00797715" w:rsidRDefault="00797715" w:rsidP="00797715">
            <w:pPr>
              <w:spacing w:line="240" w:lineRule="atLeast"/>
              <w:jc w:val="center"/>
              <w:rPr>
                <w:ins w:id="19" w:author="張凱鈞" w:date="2020-01-07T11:33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張凱鈞" w:date="2020-01-07T11:3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PrChange w:id="21" w:author="張凱鈞" w:date="2020-01-07T11:33:00Z">
              <w:tcPr>
                <w:tcW w:w="4503" w:type="dxa"/>
                <w:vAlign w:val="center"/>
              </w:tcPr>
            </w:tcPrChange>
          </w:tcPr>
          <w:p w:rsidR="00797715" w:rsidRDefault="00797715" w:rsidP="00797715">
            <w:pPr>
              <w:spacing w:line="240" w:lineRule="atLeast"/>
              <w:rPr>
                <w:ins w:id="22" w:author="張凱鈞" w:date="2020-01-07T11:33:00Z"/>
                <w:rFonts w:ascii="新細明體" w:hAnsi="新細明體" w:cs="Courier New" w:hint="eastAsia"/>
                <w:sz w:val="20"/>
                <w:szCs w:val="20"/>
              </w:rPr>
            </w:pPr>
            <w:ins w:id="23" w:author="張凱鈞" w:date="2020-01-07T11:33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多元服務科轉理賠科</w:t>
              </w:r>
            </w:ins>
          </w:p>
        </w:tc>
        <w:tc>
          <w:tcPr>
            <w:tcW w:w="1566" w:type="dxa"/>
            <w:tcPrChange w:id="24" w:author="張凱鈞" w:date="2020-01-07T11:33:00Z">
              <w:tcPr>
                <w:tcW w:w="1566" w:type="dxa"/>
              </w:tcPr>
            </w:tcPrChange>
          </w:tcPr>
          <w:p w:rsidR="00797715" w:rsidRDefault="00797715" w:rsidP="00797715">
            <w:pPr>
              <w:spacing w:line="240" w:lineRule="atLeast"/>
              <w:jc w:val="center"/>
              <w:rPr>
                <w:ins w:id="25" w:author="張凱鈞" w:date="2020-01-07T11:33:00Z"/>
                <w:rFonts w:hint="eastAsia"/>
                <w:sz w:val="20"/>
                <w:szCs w:val="20"/>
              </w:rPr>
            </w:pPr>
            <w:ins w:id="26" w:author="張凱鈞" w:date="2020-01-07T11:33:00Z">
              <w:r w:rsidRPr="00DD0865">
                <w:rPr>
                  <w:rFonts w:ascii="細明體" w:eastAsia="細明體" w:hAnsi="細明體" w:hint="eastAsia"/>
                  <w:color w:val="000000"/>
                  <w:kern w:val="0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PrChange w:id="27" w:author="張凱鈞" w:date="2020-01-07T11:33:00Z">
              <w:tcPr>
                <w:tcW w:w="2071" w:type="dxa"/>
              </w:tcPr>
            </w:tcPrChange>
          </w:tcPr>
          <w:p w:rsidR="00797715" w:rsidRDefault="00797715" w:rsidP="00797715">
            <w:pPr>
              <w:spacing w:line="240" w:lineRule="atLeast"/>
              <w:jc w:val="center"/>
              <w:rPr>
                <w:ins w:id="28" w:author="張凱鈞" w:date="2020-01-07T11:33:00Z"/>
                <w:rFonts w:hint="eastAsia"/>
              </w:rPr>
            </w:pPr>
            <w:ins w:id="29" w:author="張凱鈞" w:date="2020-01-07T11:33:00Z">
              <w:r w:rsidRPr="00DD0865">
                <w:rPr>
                  <w:rFonts w:hint="eastAsia"/>
                  <w:bCs/>
                  <w:color w:val="000000"/>
                </w:rPr>
                <w:t>191119000701</w:t>
              </w:r>
            </w:ins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一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0"/>
        <w:gridCol w:w="7920"/>
      </w:tblGrid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補全率統計</w:t>
            </w:r>
            <w:r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10A1D" w:rsidRPr="00D56434" w:rsidRDefault="004C5B87" w:rsidP="00041CD7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AAJ1_0100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理賠管理指標補全率統計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="00110A1D" w:rsidRPr="00D56434">
              <w:rPr>
                <w:rFonts w:ascii="新細明體" w:hAnsi="新細明體" w:hint="eastAsia"/>
                <w:sz w:val="20"/>
                <w:szCs w:val="20"/>
              </w:rPr>
              <w:t>企劃科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10A1D" w:rsidRPr="00D56434" w:rsidRDefault="004C5B87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4C5B87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="00110A1D" w:rsidRPr="00D56434">
              <w:rPr>
                <w:rFonts w:ascii="新細明體" w:hAnsi="新細明體" w:hint="eastAsia"/>
                <w:sz w:val="20"/>
                <w:szCs w:val="20"/>
              </w:rPr>
              <w:t>企劃科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10A1D" w:rsidRPr="00D56434" w:rsidTr="0061208A">
        <w:tc>
          <w:tcPr>
            <w:tcW w:w="2340" w:type="dxa"/>
          </w:tcPr>
          <w:p w:rsidR="00110A1D" w:rsidRPr="00D56434" w:rsidRDefault="00110A1D" w:rsidP="0061208A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sz w:val="20"/>
          <w:szCs w:val="20"/>
        </w:rPr>
      </w:pP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圓柱 11" o:spid="_x0000_s1034" type="#_x0000_t22" style="position:absolute;margin-left:161.2pt;margin-top:15.1pt;width:158.25pt;height:43.1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" adj="3898">
            <v:textbox>
              <w:txbxContent>
                <w:p w:rsidR="00110A1D" w:rsidRDefault="00110A1D" w:rsidP="00110A1D">
                  <w:pPr>
                    <w:spacing w:line="0" w:lineRule="atLeast"/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</w:t>
                  </w:r>
                  <w:r w:rsidR="004C5B8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AAJ101</w:t>
                  </w:r>
                </w:p>
                <w:p w:rsidR="00110A1D" w:rsidRPr="00950C67" w:rsidRDefault="004C5B87" w:rsidP="00110A1D">
                  <w:pPr>
                    <w:spacing w:line="0" w:lineRule="atLeast"/>
                    <w:jc w:val="center"/>
                    <w:rPr>
                      <w:rFonts w:ascii="新細明體" w:hAnsi="新細明體"/>
                      <w:sz w:val="16"/>
                      <w:szCs w:val="16"/>
                    </w:rPr>
                  </w:pPr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補全率</w:t>
                  </w:r>
                  <w:r w:rsidR="00110A1D"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統計檔</w:t>
                  </w:r>
                </w:p>
                <w:p w:rsidR="00110A1D" w:rsidRPr="00950C67" w:rsidRDefault="00110A1D" w:rsidP="00110A1D">
                  <w:pPr>
                    <w:spacing w:line="0" w:lineRule="atLeast"/>
                    <w:jc w:val="center"/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10A1D" w:rsidRPr="00D56434">
        <w:rPr>
          <w:rFonts w:ascii="新細明體" w:hAnsi="新細明體" w:cs="Courier New" w:hint="eastAsia"/>
          <w:b/>
          <w:sz w:val="20"/>
          <w:szCs w:val="20"/>
        </w:rPr>
        <w:t>二</w:t>
      </w:r>
      <w:r w:rsidR="00110A1D" w:rsidRPr="00D56434">
        <w:rPr>
          <w:rFonts w:ascii="新細明體" w:hAnsi="新細明體" w:cs="Courier New"/>
          <w:b/>
          <w:sz w:val="20"/>
          <w:szCs w:val="20"/>
        </w:rPr>
        <w:t>、</w:t>
      </w:r>
      <w:r w:rsidR="00110A1D" w:rsidRPr="00D56434">
        <w:rPr>
          <w:rFonts w:ascii="新細明體" w:hAnsi="新細明體" w:cs="Courier New" w:hint="eastAsia"/>
          <w:b/>
          <w:sz w:val="20"/>
          <w:szCs w:val="20"/>
        </w:rPr>
        <w:t>程式流程圖</w:t>
      </w: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10" o:spid="_x0000_s1033" type="#_x0000_t32" style="position:absolute;margin-left:241.55pt;margin-top:4.2pt;width:0;height:28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">
            <v:stroke endarrow="block"/>
          </v:shape>
        </w:pict>
      </w: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流程圖: 顯示 9" o:spid="_x0000_s1032" type="#_x0000_t134" style="position:absolute;margin-left:9.65pt;margin-top:11.7pt;width:123.05pt;height:42.4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">
            <v:textbox>
              <w:txbxContent>
                <w:p w:rsidR="00110A1D" w:rsidRPr="00456FB6" w:rsidRDefault="00110A1D" w:rsidP="00110A1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畫面輸入查詢年月</w:t>
                  </w:r>
                </w:p>
                <w:p w:rsidR="00110A1D" w:rsidRPr="00456FB6" w:rsidRDefault="00110A1D" w:rsidP="00110A1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8" o:spid="_x0000_s1031" type="#_x0000_t109" style="position:absolute;margin-left:171.9pt;margin-top:14.45pt;width:141.4pt;height:42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">
            <v:textbox>
              <w:txbxContent>
                <w:p w:rsidR="00110A1D" w:rsidRDefault="004C5B87" w:rsidP="00110A1D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AAJ1</w:t>
                  </w:r>
                  <w:r w:rsidR="00110A1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_0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100</w:t>
                  </w:r>
                </w:p>
                <w:p w:rsidR="00110A1D" w:rsidRPr="00AF547A" w:rsidRDefault="004C5B87" w:rsidP="00110A1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新細明體" w:hAnsi="新細明體" w:hint="eastAsia"/>
                      <w:sz w:val="20"/>
                      <w:szCs w:val="20"/>
                    </w:rPr>
                    <w:t>補全率統計查詢</w:t>
                  </w:r>
                </w:p>
                <w:p w:rsidR="00110A1D" w:rsidRPr="00AF547A" w:rsidRDefault="00110A1D" w:rsidP="00110A1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10A1D" w:rsidRPr="00D56434" w:rsidRDefault="008B4026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>
        <w:rPr>
          <w:noProof/>
        </w:rPr>
        <w:pict>
          <v:shape id="流程圖: 程序 7" o:spid="_x0000_s1030" type="#_x0000_t109" style="position:absolute;margin-left:350.95pt;margin-top:2.05pt;width:114.4pt;height:28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">
            <v:textbox>
              <w:txbxContent>
                <w:p w:rsidR="00110A1D" w:rsidRPr="00AF547A" w:rsidRDefault="00110A1D" w:rsidP="00110A1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畫面顯示查詢結果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6" o:spid="_x0000_s1029" type="#_x0000_t32" style="position:absolute;margin-left:313.3pt;margin-top:15.8pt;width:37.6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">
            <v:stroke endarrow="block"/>
          </v:shape>
        </w:pict>
      </w:r>
      <w:r>
        <w:rPr>
          <w:noProof/>
        </w:rPr>
        <w:pict>
          <v:shape id="直線單箭頭接點 5" o:spid="_x0000_s1028" type="#_x0000_t32" style="position:absolute;margin-left:132.7pt;margin-top:15.8pt;width:39.2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">
            <v:stroke endarrow="block"/>
          </v:shape>
        </w:pict>
      </w: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三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110A1D" w:rsidRPr="00D56434" w:rsidTr="0061208A">
        <w:tc>
          <w:tcPr>
            <w:tcW w:w="85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10A1D" w:rsidRPr="00D56434" w:rsidTr="0061208A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10A1D" w:rsidRPr="00D56434" w:rsidRDefault="00110A1D" w:rsidP="00110A1D">
            <w:pPr>
              <w:widowControl/>
              <w:numPr>
                <w:ilvl w:val="0"/>
                <w:numId w:val="2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3544" w:type="dxa"/>
          </w:tcPr>
          <w:p w:rsidR="00110A1D" w:rsidRPr="00D56434" w:rsidRDefault="004C5B87" w:rsidP="0061208A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4C5B87">
              <w:rPr>
                <w:rFonts w:ascii="新細明體" w:hAnsi="新細明體" w:hint="eastAsia"/>
                <w:lang w:eastAsia="zh-TW"/>
              </w:rPr>
              <w:t>補全率統計檔</w:t>
            </w:r>
          </w:p>
        </w:tc>
        <w:tc>
          <w:tcPr>
            <w:tcW w:w="2551" w:type="dxa"/>
          </w:tcPr>
          <w:p w:rsidR="00110A1D" w:rsidRPr="00D56434" w:rsidRDefault="00110A1D" w:rsidP="004C5B87">
            <w:pPr>
              <w:rPr>
                <w:rFonts w:ascii="新細明體" w:hAnsi="新細明體"/>
                <w:sz w:val="20"/>
                <w:szCs w:val="20"/>
              </w:rPr>
            </w:pPr>
            <w:r w:rsidRPr="00D56434">
              <w:rPr>
                <w:rFonts w:ascii="新細明體" w:hAnsi="新細明體"/>
                <w:sz w:val="20"/>
                <w:szCs w:val="20"/>
              </w:rPr>
              <w:t>D</w:t>
            </w:r>
            <w:r w:rsidRPr="00D56434">
              <w:rPr>
                <w:rFonts w:ascii="新細明體" w:hAnsi="新細明體" w:hint="eastAsia"/>
                <w:sz w:val="20"/>
                <w:szCs w:val="20"/>
              </w:rPr>
              <w:t>T</w:t>
            </w:r>
            <w:r w:rsidR="004C5B87">
              <w:rPr>
                <w:rFonts w:ascii="新細明體" w:hAnsi="新細明體" w:hint="eastAsia"/>
                <w:sz w:val="20"/>
                <w:szCs w:val="20"/>
              </w:rPr>
              <w:t>AAJ101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10A1D" w:rsidRPr="00D56434" w:rsidRDefault="00110A1D" w:rsidP="006120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10A1D" w:rsidRPr="00D56434" w:rsidRDefault="00110A1D" w:rsidP="00110A1D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cs="Courier New" w:hint="eastAsia"/>
          <w:b/>
          <w:sz w:val="20"/>
          <w:szCs w:val="20"/>
        </w:rPr>
        <w:t>四</w:t>
      </w:r>
      <w:r w:rsidRPr="00D56434">
        <w:rPr>
          <w:rFonts w:ascii="新細明體" w:hAnsi="新細明體" w:cs="Courier New"/>
          <w:b/>
          <w:sz w:val="20"/>
          <w:szCs w:val="20"/>
        </w:rPr>
        <w:t>、</w:t>
      </w:r>
      <w:r w:rsidRPr="00D56434">
        <w:rPr>
          <w:rFonts w:ascii="新細明體" w:hAnsi="新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5"/>
        <w:gridCol w:w="5162"/>
        <w:gridCol w:w="4671"/>
      </w:tblGrid>
      <w:tr w:rsidR="00110A1D" w:rsidRPr="00D56434" w:rsidTr="0061208A">
        <w:tc>
          <w:tcPr>
            <w:tcW w:w="455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10A1D" w:rsidRPr="00D56434" w:rsidRDefault="00110A1D" w:rsidP="0061208A">
            <w:pPr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56434">
              <w:rPr>
                <w:rFonts w:ascii="新細明體" w:hAnsi="新細明體" w:hint="eastAsia"/>
                <w:b/>
                <w:sz w:val="20"/>
                <w:szCs w:val="20"/>
              </w:rPr>
              <w:t>程式名稱</w:t>
            </w:r>
          </w:p>
        </w:tc>
      </w:tr>
      <w:tr w:rsidR="00110A1D" w:rsidRPr="00D56434" w:rsidTr="0061208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10A1D" w:rsidRPr="00D56434" w:rsidRDefault="00110A1D" w:rsidP="00110A1D">
            <w:pPr>
              <w:widowControl/>
              <w:numPr>
                <w:ilvl w:val="0"/>
                <w:numId w:val="3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2386" w:type="pct"/>
          </w:tcPr>
          <w:p w:rsidR="00110A1D" w:rsidRPr="00D56434" w:rsidRDefault="00512D19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lang w:eastAsia="zh-TW"/>
              </w:rPr>
            </w:pPr>
            <w:r>
              <w:rPr>
                <w:rFonts w:ascii="新細明體" w:hAnsi="新細明體" w:cs="Arial" w:hint="eastAsia"/>
                <w:lang w:eastAsia="zh-TW"/>
              </w:rPr>
              <w:t>補全率統計查詢模組</w:t>
            </w:r>
          </w:p>
        </w:tc>
        <w:tc>
          <w:tcPr>
            <w:tcW w:w="2159" w:type="pct"/>
          </w:tcPr>
          <w:p w:rsidR="00110A1D" w:rsidRPr="00512D19" w:rsidRDefault="00512D19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/>
                <w:kern w:val="2"/>
                <w:lang w:eastAsia="zh-TW"/>
              </w:rPr>
            </w:pPr>
            <w:r w:rsidRPr="00512D19">
              <w:rPr>
                <w:rFonts w:ascii="新細明體" w:hAnsi="新細明體" w:cs="Arial" w:hint="eastAsia"/>
                <w:kern w:val="2"/>
                <w:lang w:eastAsia="zh-TW"/>
              </w:rPr>
              <w:t>AA_J1Z010.getREPSub</w:t>
            </w:r>
          </w:p>
        </w:tc>
      </w:tr>
      <w:tr w:rsidR="0071483E" w:rsidRPr="00D56434" w:rsidTr="0061208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1483E" w:rsidRPr="00D56434" w:rsidRDefault="0071483E" w:rsidP="00110A1D">
            <w:pPr>
              <w:widowControl/>
              <w:numPr>
                <w:ilvl w:val="0"/>
                <w:numId w:val="3"/>
              </w:num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2386" w:type="pct"/>
          </w:tcPr>
          <w:p w:rsidR="0071483E" w:rsidRDefault="0071483E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40645A">
              <w:rPr>
                <w:rFonts w:hint="eastAsia"/>
              </w:rPr>
              <w:t>取得單位簡稱</w:t>
            </w:r>
          </w:p>
        </w:tc>
        <w:tc>
          <w:tcPr>
            <w:tcW w:w="2159" w:type="pct"/>
          </w:tcPr>
          <w:p w:rsidR="0071483E" w:rsidRPr="00512D19" w:rsidRDefault="0071483E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kern w:val="2"/>
                <w:lang w:eastAsia="zh-TW"/>
              </w:rPr>
            </w:pPr>
            <w:r w:rsidRPr="0040645A">
              <w:rPr>
                <w:rFonts w:hint="eastAsia"/>
              </w:rPr>
              <w:t>Unit.getDivShortName</w:t>
            </w:r>
          </w:p>
        </w:tc>
      </w:tr>
    </w:tbl>
    <w:p w:rsidR="00110A1D" w:rsidRDefault="00110A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Pr="00D56434" w:rsidRDefault="00E50F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hint="eastAsia"/>
          <w:b/>
          <w:sz w:val="20"/>
          <w:szCs w:val="20"/>
        </w:rPr>
        <w:t>五、畫面</w:t>
      </w:r>
    </w:p>
    <w:p w:rsidR="00E50F1D" w:rsidRDefault="00E50F1D" w:rsidP="00110A1D">
      <w:pPr>
        <w:widowControl/>
        <w:spacing w:line="240" w:lineRule="atLeast"/>
        <w:ind w:left="480"/>
        <w:rPr>
          <w:rFonts w:ascii="新細明體" w:hAnsi="新細明體" w:hint="eastAsia"/>
          <w:sz w:val="20"/>
          <w:szCs w:val="20"/>
        </w:rPr>
      </w:pPr>
    </w:p>
    <w:p w:rsidR="00110A1D" w:rsidRPr="00D56434" w:rsidRDefault="004C5B87" w:rsidP="00110A1D">
      <w:pPr>
        <w:widowControl/>
        <w:spacing w:line="240" w:lineRule="atLeast"/>
        <w:ind w:left="480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初始</w:t>
      </w:r>
    </w:p>
    <w:p w:rsidR="00110A1D" w:rsidRPr="00BB3356" w:rsidRDefault="004C5B87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2D6F7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30.75pt;visibility:visible">
            <v:imagedata r:id="rId7" o:title=""/>
          </v:shape>
        </w:pict>
      </w: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E50F1D" w:rsidRDefault="00E50F1D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4C5B87" w:rsidRDefault="004C5B87" w:rsidP="00110A1D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szCs w:val="20"/>
        </w:rPr>
        <w:t>查詢後呈現</w:t>
      </w:r>
    </w:p>
    <w:p w:rsidR="00E50F1D" w:rsidRPr="002D6F75" w:rsidRDefault="00E50F1D" w:rsidP="00110A1D">
      <w:pPr>
        <w:spacing w:line="240" w:lineRule="atLeast"/>
        <w:rPr>
          <w:noProof/>
        </w:rPr>
      </w:pPr>
      <w:r w:rsidRPr="002D6F75">
        <w:rPr>
          <w:noProof/>
        </w:rPr>
        <w:pict>
          <v:shape id="_x0000_i1026" type="#_x0000_t75" style="width:525.75pt;height:270.75pt;visibility:visible">
            <v:imagedata r:id="rId8" o:title=""/>
          </v:shape>
        </w:pict>
      </w: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</w:p>
    <w:p w:rsidR="00110A1D" w:rsidRPr="00D56434" w:rsidRDefault="00110A1D" w:rsidP="00110A1D">
      <w:pPr>
        <w:spacing w:line="240" w:lineRule="atLeast"/>
        <w:rPr>
          <w:rFonts w:ascii="新細明體" w:hAnsi="新細明體"/>
          <w:b/>
          <w:sz w:val="20"/>
          <w:szCs w:val="20"/>
        </w:rPr>
      </w:pPr>
      <w:r w:rsidRPr="00D56434">
        <w:rPr>
          <w:rFonts w:ascii="新細明體" w:hAnsi="新細明體" w:hint="eastAsia"/>
          <w:b/>
          <w:sz w:val="20"/>
          <w:szCs w:val="20"/>
        </w:rPr>
        <w:t>六、程式內容</w:t>
      </w:r>
    </w:p>
    <w:p w:rsidR="00110A1D" w:rsidRPr="00D56434" w:rsidRDefault="00110A1D" w:rsidP="00110A1D">
      <w:pPr>
        <w:pStyle w:val="Tabletext"/>
        <w:keepLines w:val="0"/>
        <w:numPr>
          <w:ilvl w:val="0"/>
          <w:numId w:val="1"/>
        </w:numPr>
        <w:spacing w:after="0" w:line="240" w:lineRule="auto"/>
        <w:ind w:leftChars="100" w:left="665"/>
        <w:rPr>
          <w:rFonts w:ascii="新細明體" w:hAnsi="新細明體"/>
          <w:bCs/>
          <w:lang w:eastAsia="zh-TW"/>
        </w:rPr>
      </w:pPr>
      <w:r w:rsidRPr="00D56434">
        <w:rPr>
          <w:rFonts w:ascii="新細明體" w:hAnsi="新細明體" w:hint="eastAsia"/>
          <w:b/>
          <w:bCs/>
          <w:color w:val="008000"/>
          <w:lang w:eastAsia="zh-TW"/>
        </w:rPr>
        <w:t>初始畫面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D56434">
        <w:rPr>
          <w:rFonts w:ascii="新細明體" w:hAnsi="新細明體" w:hint="eastAsia"/>
          <w:bCs/>
          <w:lang w:eastAsia="zh-TW"/>
        </w:rPr>
        <w:t>如圖</w:t>
      </w:r>
      <w:r w:rsidR="00E50F1D">
        <w:rPr>
          <w:rFonts w:ascii="新細明體" w:hAnsi="新細明體" w:hint="eastAsia"/>
          <w:bCs/>
          <w:lang w:eastAsia="zh-TW"/>
        </w:rPr>
        <w:t>初始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D56434">
        <w:rPr>
          <w:rFonts w:ascii="新細明體" w:hAnsi="新細明體" w:hint="eastAsia"/>
          <w:bCs/>
          <w:lang w:eastAsia="zh-TW"/>
        </w:rPr>
        <w:t>欄位資料：</w:t>
      </w:r>
    </w:p>
    <w:p w:rsidR="00110A1D" w:rsidRDefault="00E50F1D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lang w:eastAsia="zh-TW"/>
        </w:rPr>
        <w:t>統計</w:t>
      </w:r>
      <w:r w:rsidR="00110A1D">
        <w:rPr>
          <w:rFonts w:ascii="新細明體" w:hAnsi="新細明體" w:hint="eastAsia"/>
          <w:lang w:eastAsia="zh-TW"/>
        </w:rPr>
        <w:t>期間</w:t>
      </w:r>
      <w:r w:rsidR="00110A1D" w:rsidRPr="00D56434">
        <w:rPr>
          <w:rFonts w:ascii="新細明體" w:hAnsi="新細明體" w:hint="eastAsia"/>
          <w:bCs/>
          <w:lang w:eastAsia="zh-TW"/>
        </w:rPr>
        <w:t>：</w:t>
      </w:r>
      <w:r w:rsidR="00E15D5A">
        <w:rPr>
          <w:rFonts w:ascii="新細明體" w:hAnsi="新細明體" w:hint="eastAsia"/>
          <w:bCs/>
          <w:lang w:eastAsia="zh-TW"/>
        </w:rPr>
        <w:t>設兩個輸入欄位，長度為5，只可輸入數字，預設為空白</w:t>
      </w:r>
    </w:p>
    <w:p w:rsidR="00274490" w:rsidRDefault="00274490" w:rsidP="0027449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第一個設成參數統計起期YM1</w:t>
      </w:r>
    </w:p>
    <w:p w:rsidR="00274490" w:rsidRDefault="00274490" w:rsidP="0027449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第二個設成參數統計迄期YM2</w:t>
      </w:r>
    </w:p>
    <w:p w:rsidR="00735130" w:rsidRDefault="00735130" w:rsidP="0027449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檢核輸入期間必須在近兩年內，如果超過畫面秀出</w:t>
      </w:r>
      <w:r>
        <w:rPr>
          <w:rFonts w:ascii="新細明體" w:hAnsi="新細明體"/>
          <w:bCs/>
          <w:lang w:eastAsia="zh-TW"/>
        </w:rPr>
        <w:t>”此統計資料僅</w:t>
      </w:r>
      <w:r>
        <w:rPr>
          <w:rFonts w:ascii="新細明體" w:hAnsi="新細明體" w:hint="eastAsia"/>
          <w:bCs/>
          <w:lang w:eastAsia="zh-TW"/>
        </w:rPr>
        <w:t>提供近</w:t>
      </w:r>
      <w:r w:rsidRPr="00735130">
        <w:rPr>
          <w:rFonts w:ascii="新細明體" w:hAnsi="新細明體"/>
          <w:bCs/>
          <w:lang w:eastAsia="zh-TW"/>
        </w:rPr>
        <w:t>兩年</w:t>
      </w:r>
      <w:r>
        <w:rPr>
          <w:rFonts w:ascii="新細明體" w:hAnsi="新細明體" w:hint="eastAsia"/>
          <w:bCs/>
          <w:lang w:eastAsia="zh-TW"/>
        </w:rPr>
        <w:t>查詢，請輸入近兩年期間，謝謝~</w:t>
      </w:r>
      <w:r>
        <w:rPr>
          <w:rFonts w:ascii="新細明體" w:hAnsi="新細明體"/>
          <w:bCs/>
          <w:lang w:eastAsia="zh-TW"/>
        </w:rPr>
        <w:t>”</w:t>
      </w:r>
    </w:p>
    <w:p w:rsidR="00AD23D5" w:rsidRPr="00274490" w:rsidRDefault="00AD23D5" w:rsidP="00AD23D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先讀table DTAAJ101，取出最大的補全率年月VRFY_YYMM，以它為主往前推兩年。</w:t>
      </w:r>
    </w:p>
    <w:p w:rsidR="00E15D5A" w:rsidRPr="00D56434" w:rsidRDefault="00E15D5A" w:rsidP="00E50F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查詢 : 在統計期間後面設查詢按鈕</w:t>
      </w:r>
    </w:p>
    <w:p w:rsidR="00110A1D" w:rsidRPr="00D56434" w:rsidRDefault="00110A1D" w:rsidP="00110A1D">
      <w:pPr>
        <w:pStyle w:val="Tabletext"/>
        <w:keepLines w:val="0"/>
        <w:numPr>
          <w:ilvl w:val="0"/>
          <w:numId w:val="1"/>
        </w:numPr>
        <w:spacing w:after="0" w:line="240" w:lineRule="auto"/>
        <w:ind w:leftChars="100" w:left="665"/>
        <w:rPr>
          <w:rFonts w:ascii="新細明體" w:hAnsi="新細明體"/>
          <w:b/>
          <w:bCs/>
          <w:color w:val="008000"/>
          <w:lang w:eastAsia="zh-TW"/>
        </w:rPr>
      </w:pPr>
      <w:r w:rsidRPr="00D56434">
        <w:rPr>
          <w:rFonts w:ascii="新細明體" w:hAnsi="新細明體" w:hint="eastAsia"/>
          <w:b/>
          <w:bCs/>
          <w:color w:val="008000"/>
          <w:lang w:eastAsia="zh-TW"/>
        </w:rPr>
        <w:t>查詢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D56434">
        <w:rPr>
          <w:rFonts w:ascii="新細明體" w:hAnsi="新細明體" w:hint="eastAsia"/>
          <w:lang w:eastAsia="zh-TW"/>
        </w:rPr>
        <w:t>檢核</w:t>
      </w:r>
    </w:p>
    <w:p w:rsidR="00110A1D" w:rsidRPr="00274490" w:rsidRDefault="00E15D5A" w:rsidP="00E15D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統計</w:t>
      </w:r>
      <w:r w:rsidR="00110A1D">
        <w:rPr>
          <w:rFonts w:ascii="新細明體" w:hAnsi="新細明體" w:hint="eastAsia"/>
          <w:lang w:eastAsia="zh-TW"/>
        </w:rPr>
        <w:t>期間</w:t>
      </w:r>
      <w:r w:rsidR="00110A1D" w:rsidRPr="00D56434">
        <w:rPr>
          <w:rFonts w:ascii="新細明體" w:hAnsi="新細明體" w:hint="eastAsia"/>
          <w:bCs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兩個欄位</w:t>
      </w:r>
      <w:r w:rsidR="00110A1D" w:rsidRPr="00D56434">
        <w:rPr>
          <w:rFonts w:ascii="新細明體" w:hAnsi="新細明體" w:hint="eastAsia"/>
          <w:bCs/>
          <w:lang w:eastAsia="zh-TW"/>
        </w:rPr>
        <w:t>不能為空值並需為標準ROC_YYYMM格式。</w:t>
      </w:r>
      <w:r>
        <w:rPr>
          <w:rFonts w:ascii="新細明體" w:hAnsi="新細明體" w:hint="eastAsia"/>
          <w:bCs/>
          <w:lang w:eastAsia="zh-TW"/>
        </w:rPr>
        <w:t>如果有誤，畫面呈現</w:t>
      </w:r>
      <w:r>
        <w:rPr>
          <w:rFonts w:ascii="新細明體" w:hAnsi="新細明體"/>
          <w:bCs/>
          <w:lang w:eastAsia="zh-TW"/>
        </w:rPr>
        <w:t>”</w:t>
      </w:r>
      <w:r>
        <w:rPr>
          <w:rFonts w:ascii="新細明體" w:hAnsi="新細明體" w:hint="eastAsia"/>
          <w:bCs/>
          <w:lang w:eastAsia="zh-TW"/>
        </w:rPr>
        <w:t>請輸入統計期間，格式為YYYMM</w:t>
      </w:r>
      <w:r>
        <w:rPr>
          <w:rFonts w:ascii="新細明體" w:hAnsi="新細明體"/>
          <w:bCs/>
          <w:lang w:eastAsia="zh-TW"/>
        </w:rPr>
        <w:t>”</w:t>
      </w:r>
    </w:p>
    <w:p w:rsidR="00274490" w:rsidRPr="00E15D5A" w:rsidRDefault="00274490" w:rsidP="00E15D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bCs/>
          <w:lang w:eastAsia="zh-TW"/>
        </w:rPr>
        <w:lastRenderedPageBreak/>
        <w:t>起期YM1不可大於迄期YM2</w:t>
      </w:r>
    </w:p>
    <w:p w:rsidR="00110A1D" w:rsidRPr="00D56434" w:rsidRDefault="00110A1D" w:rsidP="00110A1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 w:rsidRPr="00D56434">
        <w:rPr>
          <w:rFonts w:ascii="新細明體" w:hAnsi="新細明體" w:hint="eastAsia"/>
          <w:lang w:eastAsia="zh-TW"/>
        </w:rPr>
        <w:t>取得</w:t>
      </w:r>
      <w:r w:rsidR="00E15D5A">
        <w:rPr>
          <w:rFonts w:ascii="新細明體" w:hAnsi="新細明體" w:hint="eastAsia"/>
          <w:lang w:eastAsia="zh-TW"/>
        </w:rPr>
        <w:t>補全</w:t>
      </w:r>
      <w:r w:rsidRPr="00D56434">
        <w:rPr>
          <w:rFonts w:ascii="新細明體" w:hAnsi="新細明體" w:hint="eastAsia"/>
          <w:lang w:eastAsia="zh-TW"/>
        </w:rPr>
        <w:t>率統計資料</w:t>
      </w:r>
    </w:p>
    <w:p w:rsidR="00110A1D" w:rsidRDefault="00110A1D" w:rsidP="00110A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56434">
        <w:rPr>
          <w:rFonts w:ascii="新細明體" w:hAnsi="新細明體" w:hint="eastAsia"/>
          <w:lang w:eastAsia="zh-TW"/>
        </w:rPr>
        <w:t>讀取</w:t>
      </w:r>
      <w:r w:rsidR="00DE5913">
        <w:rPr>
          <w:rFonts w:ascii="新細明體" w:hAnsi="新細明體" w:hint="eastAsia"/>
          <w:lang w:eastAsia="zh-TW"/>
        </w:rPr>
        <w:t>補全</w:t>
      </w:r>
      <w:r w:rsidR="00DE5913" w:rsidRPr="00D56434">
        <w:rPr>
          <w:rFonts w:ascii="新細明體" w:hAnsi="新細明體" w:hint="eastAsia"/>
          <w:lang w:eastAsia="zh-TW"/>
        </w:rPr>
        <w:t>率統計資料</w:t>
      </w:r>
    </w:p>
    <w:p w:rsidR="0074492F" w:rsidRDefault="00274490" w:rsidP="0074492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>
        <w:rPr>
          <w:rFonts w:ascii="新細明體" w:hAnsi="新細明體" w:hint="eastAsia"/>
          <w:lang w:eastAsia="zh-TW"/>
        </w:rPr>
        <w:t>CALL模組AA_J1Z010.getREPSub</w:t>
      </w:r>
      <w:r w:rsidR="004B1238">
        <w:rPr>
          <w:rFonts w:ascii="新細明體" w:hAnsi="新細明體" w:hint="eastAsia"/>
          <w:lang w:eastAsia="zh-TW"/>
        </w:rPr>
        <w:t>，參數帶入YM1</w:t>
      </w:r>
      <w:r w:rsidR="003C72DA">
        <w:rPr>
          <w:rFonts w:ascii="新細明體" w:hAnsi="新細明體" w:hint="eastAsia"/>
          <w:lang w:eastAsia="zh-TW"/>
        </w:rPr>
        <w:t>、</w:t>
      </w:r>
      <w:r w:rsidR="004B1238">
        <w:rPr>
          <w:rFonts w:ascii="新細明體" w:hAnsi="新細明體" w:hint="eastAsia"/>
          <w:lang w:eastAsia="zh-TW"/>
        </w:rPr>
        <w:t>YM2</w:t>
      </w:r>
      <w:r w:rsidR="003C72DA">
        <w:rPr>
          <w:rFonts w:ascii="新細明體" w:hAnsi="新細明體" w:hint="eastAsia"/>
          <w:lang w:eastAsia="zh-TW"/>
        </w:rPr>
        <w:t>、</w:t>
      </w:r>
      <w:r w:rsidR="004B1238">
        <w:rPr>
          <w:rFonts w:ascii="新細明體" w:hAnsi="新細明體" w:hint="eastAsia"/>
          <w:lang w:eastAsia="zh-TW"/>
        </w:rPr>
        <w:t>NULL</w:t>
      </w:r>
      <w:r w:rsidR="003C72DA">
        <w:rPr>
          <w:rFonts w:ascii="新細明體" w:hAnsi="新細明體" w:hint="eastAsia"/>
          <w:lang w:eastAsia="zh-TW"/>
        </w:rPr>
        <w:t>、</w:t>
      </w:r>
      <w:r w:rsidR="004B1238">
        <w:rPr>
          <w:rFonts w:ascii="新細明體" w:hAnsi="新細明體" w:hint="eastAsia"/>
          <w:lang w:eastAsia="zh-TW"/>
        </w:rPr>
        <w:t>NULL</w:t>
      </w:r>
      <w:r w:rsidR="003C72DA">
        <w:rPr>
          <w:rFonts w:ascii="新細明體" w:hAnsi="新細明體" w:hint="eastAsia"/>
          <w:lang w:eastAsia="zh-TW"/>
        </w:rPr>
        <w:t>、</w:t>
      </w:r>
      <w:r w:rsidR="003C72DA">
        <w:rPr>
          <w:rFonts w:ascii="新細明體" w:hAnsi="新細明體"/>
          <w:lang w:eastAsia="zh-TW"/>
        </w:rPr>
        <w:t>’</w:t>
      </w:r>
      <w:r w:rsidR="003C72DA">
        <w:rPr>
          <w:rFonts w:ascii="新細明體" w:hAnsi="新細明體" w:hint="eastAsia"/>
          <w:lang w:eastAsia="zh-TW"/>
        </w:rPr>
        <w:t>0</w:t>
      </w:r>
      <w:r w:rsidR="0040306A">
        <w:rPr>
          <w:rFonts w:ascii="新細明體" w:hAnsi="新細明體" w:hint="eastAsia"/>
          <w:lang w:eastAsia="zh-TW"/>
        </w:rPr>
        <w:t>3</w:t>
      </w:r>
      <w:r w:rsidR="003C72DA">
        <w:rPr>
          <w:rFonts w:ascii="新細明體" w:hAnsi="新細明體"/>
          <w:lang w:eastAsia="zh-TW"/>
        </w:rPr>
        <w:t>’</w:t>
      </w:r>
      <w:r w:rsidR="004B1238">
        <w:rPr>
          <w:rFonts w:ascii="新細明體" w:hAnsi="新細明體" w:hint="eastAsia"/>
          <w:lang w:eastAsia="zh-TW"/>
        </w:rPr>
        <w:t>，取得AA_J1Z010_bo  list</w:t>
      </w:r>
    </w:p>
    <w:p w:rsidR="00763822" w:rsidRPr="0074492F" w:rsidRDefault="00763822" w:rsidP="0074492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如果模組回傳有錯，將訊息呈現於畫面</w:t>
      </w:r>
    </w:p>
    <w:p w:rsidR="00110A1D" w:rsidRDefault="004B1238" w:rsidP="00110A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新細明體" w:hAnsi="新細明體" w:hint="eastAsia"/>
          <w:lang w:eastAsia="zh-TW"/>
        </w:rPr>
        <w:t>將取回的資料逐筆寫入</w:t>
      </w:r>
    </w:p>
    <w:tbl>
      <w:tblPr>
        <w:tblW w:w="0" w:type="auto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798"/>
        <w:gridCol w:w="4677"/>
        <w:gridCol w:w="2126"/>
      </w:tblGrid>
      <w:tr w:rsidR="00110A1D" w:rsidRPr="00D56434" w:rsidTr="0061208A">
        <w:tc>
          <w:tcPr>
            <w:tcW w:w="1596" w:type="dxa"/>
            <w:gridSpan w:val="2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欄位說明</w:t>
            </w:r>
          </w:p>
        </w:tc>
        <w:tc>
          <w:tcPr>
            <w:tcW w:w="4677" w:type="dxa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資料內容</w:t>
            </w:r>
          </w:p>
        </w:tc>
        <w:tc>
          <w:tcPr>
            <w:tcW w:w="2126" w:type="dxa"/>
            <w:shd w:val="clear" w:color="auto" w:fill="C0C0C0"/>
          </w:tcPr>
          <w:p w:rsidR="00110A1D" w:rsidRPr="00D56434" w:rsidRDefault="00110A1D" w:rsidP="0061208A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D56434">
              <w:rPr>
                <w:rFonts w:ascii="新細明體" w:hAnsi="新細明體"/>
                <w:kern w:val="2"/>
                <w:lang w:eastAsia="zh-TW"/>
              </w:rPr>
              <w:t>其他說明</w:t>
            </w:r>
          </w:p>
        </w:tc>
      </w:tr>
      <w:tr w:rsidR="00110A1D" w:rsidRPr="00D56434" w:rsidTr="0061208A">
        <w:tc>
          <w:tcPr>
            <w:tcW w:w="1596" w:type="dxa"/>
            <w:gridSpan w:val="2"/>
            <w:shd w:val="clear" w:color="auto" w:fill="FFFF99"/>
            <w:vAlign w:val="center"/>
          </w:tcPr>
          <w:p w:rsidR="00110A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單位</w:t>
            </w:r>
            <w:r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Pr="00E50F1D">
              <w:rPr>
                <w:rFonts w:ascii="新細明體" w:hAnsi="新細明體" w:hint="eastAsia"/>
                <w:sz w:val="20"/>
                <w:szCs w:val="20"/>
              </w:rPr>
              <w:t>核賠人員</w:t>
            </w:r>
          </w:p>
        </w:tc>
        <w:tc>
          <w:tcPr>
            <w:tcW w:w="4677" w:type="dxa"/>
          </w:tcPr>
          <w:p w:rsidR="00110A1D" w:rsidRDefault="003D5126" w:rsidP="0061208A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單位:</w:t>
            </w:r>
            <w:r>
              <w:rPr>
                <w:rFonts w:ascii="新細明體" w:hAnsi="新細明體" w:hint="eastAsia"/>
              </w:rPr>
              <w:t xml:space="preserve"> AA_J1Z010_bo.</w:t>
            </w:r>
            <w:r w:rsidRPr="003D5126">
              <w:rPr>
                <w:rFonts w:ascii="新細明體" w:hAnsi="新細明體"/>
              </w:rPr>
              <w:t>CLAM_DIV_NO</w:t>
            </w:r>
          </w:p>
          <w:p w:rsidR="0071483E" w:rsidRDefault="0071483E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用</w:t>
            </w:r>
            <w:r w:rsidRPr="0071483E">
              <w:rPr>
                <w:rFonts w:ascii="新細明體" w:hAnsi="新細明體"/>
              </w:rPr>
              <w:t>CLAM_DIV_NO</w:t>
            </w:r>
            <w:r>
              <w:rPr>
                <w:rFonts w:ascii="新細明體" w:hAnsi="新細明體" w:hint="eastAsia"/>
              </w:rPr>
              <w:t xml:space="preserve"> call </w:t>
            </w:r>
            <w:r w:rsidRPr="0040645A">
              <w:rPr>
                <w:rFonts w:hint="eastAsia"/>
                <w:sz w:val="20"/>
                <w:szCs w:val="20"/>
              </w:rPr>
              <w:t>Unit.getDivShortName</w:t>
            </w:r>
            <w:r w:rsidRPr="0040645A">
              <w:rPr>
                <w:rFonts w:hint="eastAsia"/>
                <w:sz w:val="20"/>
                <w:szCs w:val="20"/>
              </w:rPr>
              <w:t>取得單位簡稱</w:t>
            </w:r>
          </w:p>
          <w:p w:rsidR="003D5126" w:rsidRPr="00D56434" w:rsidRDefault="003D5126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核賠人員:</w:t>
            </w:r>
            <w:r>
              <w:rPr>
                <w:rFonts w:ascii="新細明體" w:hAnsi="新細明體" w:hint="eastAsia"/>
              </w:rPr>
              <w:t xml:space="preserve"> AA_J1Z010_bo.</w:t>
            </w:r>
            <w:r w:rsidRPr="008C23E1">
              <w:rPr>
                <w:rFonts w:ascii="細明體" w:eastAsia="細明體" w:hAnsi="細明體" w:cs="Arial"/>
                <w:sz w:val="20"/>
                <w:szCs w:val="20"/>
              </w:rPr>
              <w:t>CLAM_NAME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(IF該欄位沒值改取</w:t>
            </w:r>
            <w:r>
              <w:rPr>
                <w:rFonts w:ascii="新細明體" w:hAnsi="新細明體" w:hint="eastAsia"/>
              </w:rPr>
              <w:t>AA_J1Z010_bo.</w:t>
            </w:r>
            <w:r w:rsidRPr="003D5126">
              <w:rPr>
                <w:rFonts w:ascii="細明體" w:eastAsia="細明體" w:hAnsi="細明體" w:cs="Arial"/>
                <w:sz w:val="20"/>
                <w:szCs w:val="20"/>
              </w:rPr>
              <w:t>CLAM_ID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，需遮蔽)</w:t>
            </w:r>
          </w:p>
        </w:tc>
        <w:tc>
          <w:tcPr>
            <w:tcW w:w="2126" w:type="dxa"/>
          </w:tcPr>
          <w:p w:rsidR="00110A1D" w:rsidRPr="00D56434" w:rsidRDefault="003D5126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看CALL模組時</w:t>
            </w:r>
            <w:r w:rsidR="0074492F">
              <w:rPr>
                <w:rFonts w:ascii="新細明體" w:hAnsi="新細明體" w:hint="eastAsia"/>
                <w:sz w:val="20"/>
                <w:szCs w:val="20"/>
              </w:rPr>
              <w:t>如果單位編制別是</w:t>
            </w:r>
            <w:r w:rsidR="0074492F">
              <w:rPr>
                <w:rFonts w:ascii="新細明體" w:hAnsi="新細明體"/>
                <w:sz w:val="20"/>
                <w:szCs w:val="20"/>
              </w:rPr>
              <w:t>’</w:t>
            </w:r>
            <w:r w:rsidR="0074492F">
              <w:rPr>
                <w:rFonts w:ascii="新細明體" w:hAnsi="新細明體" w:hint="eastAsia"/>
                <w:sz w:val="20"/>
                <w:szCs w:val="20"/>
              </w:rPr>
              <w:t>03</w:t>
            </w:r>
            <w:r w:rsidR="0074492F">
              <w:rPr>
                <w:rFonts w:ascii="新細明體" w:hAnsi="新細明體"/>
                <w:sz w:val="20"/>
                <w:szCs w:val="20"/>
              </w:rPr>
              <w:t>’</w:t>
            </w:r>
            <w:r w:rsidR="0074492F">
              <w:rPr>
                <w:rFonts w:ascii="新細明體" w:hAnsi="新細明體" w:hint="eastAsia"/>
                <w:sz w:val="20"/>
                <w:szCs w:val="20"/>
              </w:rPr>
              <w:t>時，呈現單位</w:t>
            </w:r>
            <w:r>
              <w:rPr>
                <w:rFonts w:ascii="新細明體" w:hAnsi="新細明體" w:hint="eastAsia"/>
                <w:sz w:val="20"/>
                <w:szCs w:val="20"/>
              </w:rPr>
              <w:t>並設超連結</w:t>
            </w:r>
            <w:r w:rsidR="0074492F">
              <w:rPr>
                <w:rFonts w:ascii="新細明體" w:hAnsi="新細明體" w:hint="eastAsia"/>
                <w:sz w:val="20"/>
                <w:szCs w:val="20"/>
              </w:rPr>
              <w:t>，其它呈現核賠人員</w:t>
            </w:r>
          </w:p>
        </w:tc>
      </w:tr>
      <w:tr w:rsidR="00110A1D" w:rsidRPr="00D56434" w:rsidTr="0061208A">
        <w:tc>
          <w:tcPr>
            <w:tcW w:w="1596" w:type="dxa"/>
            <w:gridSpan w:val="2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"理賠件數</w:t>
            </w:r>
          </w:p>
          <w:p w:rsidR="00110A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A"</w:t>
            </w:r>
          </w:p>
        </w:tc>
        <w:tc>
          <w:tcPr>
            <w:tcW w:w="4677" w:type="dxa"/>
          </w:tcPr>
          <w:p w:rsidR="00110A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CLAM_CNT</w:t>
            </w:r>
          </w:p>
        </w:tc>
        <w:tc>
          <w:tcPr>
            <w:tcW w:w="2126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50F1D" w:rsidRPr="00D56434" w:rsidTr="003B6094">
        <w:tc>
          <w:tcPr>
            <w:tcW w:w="798" w:type="dxa"/>
            <w:vMerge w:val="restart"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補全件數(單位：受編)</w:t>
            </w:r>
            <w:r w:rsidRPr="00E50F1D">
              <w:rPr>
                <w:rFonts w:ascii="新細明體" w:hAnsi="新細明體" w:hint="eastAsia"/>
                <w:sz w:val="20"/>
                <w:szCs w:val="20"/>
              </w:rPr>
              <w:tab/>
            </w:r>
            <w:r w:rsidRPr="00E50F1D">
              <w:rPr>
                <w:rFonts w:ascii="新細明體" w:hAnsi="新細明體" w:hint="eastAsia"/>
                <w:sz w:val="20"/>
                <w:szCs w:val="20"/>
              </w:rPr>
              <w:tab/>
            </w: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E50F1D" w:rsidRDefault="005B104F" w:rsidP="00E50F1D">
            <w:pPr>
              <w:rPr>
                <w:rFonts w:ascii="新細明體" w:hAnsi="新細明體"/>
                <w:sz w:val="20"/>
                <w:szCs w:val="20"/>
              </w:rPr>
            </w:pPr>
            <w:ins w:id="30" w:author="cathay" w:date="2016-01-30T17:36:00Z">
              <w:r>
                <w:rPr>
                  <w:rFonts w:ascii="新細明體" w:hAnsi="新細明體" w:hint="eastAsia"/>
                  <w:sz w:val="20"/>
                  <w:szCs w:val="20"/>
                </w:rPr>
                <w:t>理賠申請時須確認項目</w:t>
              </w:r>
            </w:ins>
            <w:del w:id="31" w:author="cathay" w:date="2016-01-30T17:36:00Z">
              <w:r w:rsidR="00E50F1D" w:rsidRPr="00E50F1D" w:rsidDel="005B104F">
                <w:rPr>
                  <w:rFonts w:ascii="新細明體" w:hAnsi="新細明體" w:hint="eastAsia"/>
                  <w:sz w:val="20"/>
                  <w:szCs w:val="20"/>
                </w:rPr>
                <w:delText>可歸責業務員</w:delText>
              </w:r>
            </w:del>
            <w:r w:rsidR="00E50F1D" w:rsidRPr="00E50F1D">
              <w:rPr>
                <w:rFonts w:ascii="新細明體" w:hAnsi="新細明體" w:hint="eastAsia"/>
                <w:sz w:val="20"/>
                <w:szCs w:val="20"/>
              </w:rPr>
              <w:t>B</w:t>
            </w:r>
          </w:p>
          <w:p w:rsidR="00E50F1D" w:rsidRPr="005B104F" w:rsidRDefault="00E50F1D" w:rsidP="0061208A">
            <w:pPr>
              <w:rPr>
                <w:rFonts w:ascii="新細明體" w:hAnsi="新細明體"/>
                <w:sz w:val="20"/>
                <w:szCs w:val="20"/>
                <w:rPrChange w:id="32" w:author="cathay" w:date="2016-01-30T17:36:00Z">
                  <w:rPr>
                    <w:rFonts w:ascii="新細明體" w:hAnsi="新細明體"/>
                    <w:sz w:val="20"/>
                    <w:szCs w:val="20"/>
                  </w:rPr>
                </w:rPrChange>
              </w:rPr>
            </w:pP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DUTY_TOAG_CNT</w:t>
            </w:r>
          </w:p>
        </w:tc>
        <w:tc>
          <w:tcPr>
            <w:tcW w:w="2126" w:type="dxa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50F1D" w:rsidRPr="00D56434" w:rsidTr="003B6094">
        <w:tc>
          <w:tcPr>
            <w:tcW w:w="798" w:type="dxa"/>
            <w:vMerge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D56434" w:rsidRDefault="005B104F" w:rsidP="0061208A">
            <w:pPr>
              <w:rPr>
                <w:rFonts w:ascii="新細明體" w:hAnsi="新細明體"/>
                <w:sz w:val="20"/>
                <w:szCs w:val="20"/>
              </w:rPr>
            </w:pPr>
            <w:ins w:id="33" w:author="cathay" w:date="2016-01-30T17:37:00Z">
              <w:r>
                <w:rPr>
                  <w:rFonts w:ascii="新細明體" w:hAnsi="新細明體" w:hint="eastAsia"/>
                  <w:sz w:val="20"/>
                  <w:szCs w:val="20"/>
                </w:rPr>
                <w:t>理賠審核時須確認項目</w:t>
              </w:r>
            </w:ins>
            <w:del w:id="34" w:author="cathay" w:date="2016-01-30T17:36:00Z">
              <w:r w:rsidR="00E50F1D" w:rsidRPr="00E50F1D" w:rsidDel="005B104F">
                <w:rPr>
                  <w:rFonts w:ascii="新細明體" w:hAnsi="新細明體" w:hint="eastAsia"/>
                  <w:sz w:val="20"/>
                  <w:szCs w:val="20"/>
                </w:rPr>
                <w:delText>不可規責業務員</w:delText>
              </w:r>
            </w:del>
            <w:r w:rsidR="00E50F1D" w:rsidRPr="00E50F1D">
              <w:rPr>
                <w:rFonts w:ascii="新細明體" w:hAnsi="新細明體" w:hint="eastAsia"/>
                <w:sz w:val="20"/>
                <w:szCs w:val="20"/>
              </w:rPr>
              <w:t>C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>
              <w:rPr>
                <w:rFonts w:ascii="新細明體" w:hAnsi="新細明體" w:hint="eastAsia"/>
                <w:sz w:val="20"/>
                <w:szCs w:val="20"/>
              </w:rPr>
              <w:t>UN</w:t>
            </w:r>
            <w:r w:rsidR="00B47EFC" w:rsidRPr="008C23E1">
              <w:rPr>
                <w:rFonts w:ascii="新細明體" w:hAnsi="新細明體"/>
                <w:sz w:val="20"/>
                <w:szCs w:val="20"/>
              </w:rPr>
              <w:t>DUTY_TOAG_CNT</w:t>
            </w:r>
          </w:p>
        </w:tc>
        <w:tc>
          <w:tcPr>
            <w:tcW w:w="2126" w:type="dxa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50F1D" w:rsidRPr="00D56434" w:rsidTr="003B6094">
        <w:tc>
          <w:tcPr>
            <w:tcW w:w="798" w:type="dxa"/>
            <w:vMerge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合計D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ADD_CNT</w:t>
            </w:r>
          </w:p>
        </w:tc>
        <w:tc>
          <w:tcPr>
            <w:tcW w:w="2126" w:type="dxa"/>
          </w:tcPr>
          <w:p w:rsidR="00E50F1D" w:rsidRPr="00D56434" w:rsidRDefault="002F6B51" w:rsidP="002F6B51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看CALL模組時如果單位編制別是</w:t>
            </w:r>
            <w:r>
              <w:rPr>
                <w:rFonts w:ascii="新細明體" w:hAnsi="新細明體"/>
                <w:sz w:val="20"/>
                <w:szCs w:val="20"/>
              </w:rPr>
              <w:t>’</w:t>
            </w:r>
            <w:r>
              <w:rPr>
                <w:rFonts w:ascii="新細明體" w:hAnsi="新細明體" w:hint="eastAsia"/>
                <w:sz w:val="20"/>
                <w:szCs w:val="20"/>
              </w:rPr>
              <w:t>04</w:t>
            </w:r>
            <w:r>
              <w:rPr>
                <w:rFonts w:ascii="新細明體" w:hAnsi="新細明體"/>
                <w:sz w:val="20"/>
                <w:szCs w:val="20"/>
              </w:rPr>
              <w:t>’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時，設超連結</w:t>
            </w:r>
          </w:p>
        </w:tc>
      </w:tr>
      <w:tr w:rsidR="00110A1D" w:rsidRPr="00D56434" w:rsidTr="0061208A">
        <w:tc>
          <w:tcPr>
            <w:tcW w:w="1596" w:type="dxa"/>
            <w:gridSpan w:val="2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"總補全次數</w:t>
            </w:r>
          </w:p>
          <w:p w:rsidR="00110A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E"</w:t>
            </w:r>
          </w:p>
        </w:tc>
        <w:tc>
          <w:tcPr>
            <w:tcW w:w="4677" w:type="dxa"/>
          </w:tcPr>
          <w:p w:rsidR="00110A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TOTAL_CNT</w:t>
            </w:r>
          </w:p>
        </w:tc>
        <w:tc>
          <w:tcPr>
            <w:tcW w:w="2126" w:type="dxa"/>
          </w:tcPr>
          <w:p w:rsidR="00110A1D" w:rsidRPr="00D56434" w:rsidRDefault="00110A1D" w:rsidP="0061208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E50F1D" w:rsidRPr="00D56434" w:rsidTr="003B6094">
        <w:tc>
          <w:tcPr>
            <w:tcW w:w="798" w:type="dxa"/>
            <w:vMerge w:val="restart"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補全</w:t>
            </w:r>
            <w:r w:rsidRPr="00D56434">
              <w:rPr>
                <w:rFonts w:ascii="新細明體" w:hAnsi="新細明體" w:hint="eastAsia"/>
                <w:sz w:val="20"/>
                <w:szCs w:val="20"/>
              </w:rPr>
              <w:t>率(%)</w:t>
            </w: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</w:t>
            </w:r>
            <w:ins w:id="35" w:author="cathay" w:date="2016-01-30T17:37:00Z">
              <w:r w:rsidR="005B104F">
                <w:rPr>
                  <w:rFonts w:ascii="新細明體" w:hAnsi="新細明體" w:hint="eastAsia"/>
                  <w:sz w:val="20"/>
                  <w:szCs w:val="20"/>
                </w:rPr>
                <w:t>理賠申請時須確認項目</w:t>
              </w:r>
            </w:ins>
            <w:del w:id="36" w:author="cathay" w:date="2016-01-30T17:37:00Z">
              <w:r w:rsidRPr="00E50F1D" w:rsidDel="005B104F">
                <w:rPr>
                  <w:rFonts w:ascii="新細明體" w:hAnsi="新細明體" w:hint="eastAsia"/>
                  <w:sz w:val="20"/>
                  <w:szCs w:val="20"/>
                </w:rPr>
                <w:delText>可歸責業務員</w:delText>
              </w:r>
            </w:del>
          </w:p>
          <w:p w:rsidR="00E50F1D" w:rsidRPr="00D56434" w:rsidRDefault="00E50F1D" w:rsidP="00E50F1D">
            <w:pPr>
              <w:rPr>
                <w:rFonts w:ascii="新細明體" w:hAnsi="新細明體"/>
                <w:sz w:val="20"/>
                <w:szCs w:val="20"/>
              </w:rPr>
            </w:pPr>
            <w:r w:rsidRPr="00E50F1D">
              <w:rPr>
                <w:rFonts w:ascii="新細明體" w:hAnsi="新細明體"/>
                <w:sz w:val="20"/>
                <w:szCs w:val="20"/>
              </w:rPr>
              <w:t>B/A"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DUTY_TOAG_</w:t>
            </w:r>
            <w:r w:rsidR="00B47EFC" w:rsidRPr="00B47EFC">
              <w:rPr>
                <w:rFonts w:ascii="新細明體" w:hAnsi="新細明體" w:hint="eastAsia"/>
              </w:rPr>
              <w:t>RATE</w:t>
            </w:r>
          </w:p>
        </w:tc>
        <w:tc>
          <w:tcPr>
            <w:tcW w:w="2126" w:type="dxa"/>
          </w:tcPr>
          <w:p w:rsidR="00E50F1D" w:rsidRPr="00D56434" w:rsidRDefault="00C373C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轉成%</w:t>
            </w:r>
          </w:p>
        </w:tc>
      </w:tr>
      <w:tr w:rsidR="00E50F1D" w:rsidRPr="00D56434" w:rsidTr="003B6094">
        <w:tc>
          <w:tcPr>
            <w:tcW w:w="798" w:type="dxa"/>
            <w:vMerge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</w:t>
            </w:r>
            <w:ins w:id="37" w:author="cathay" w:date="2016-01-30T17:37:00Z">
              <w:r w:rsidR="005B104F">
                <w:rPr>
                  <w:rFonts w:ascii="新細明體" w:hAnsi="新細明體" w:hint="eastAsia"/>
                  <w:sz w:val="20"/>
                  <w:szCs w:val="20"/>
                </w:rPr>
                <w:t>理賠審核時須確認項目</w:t>
              </w:r>
            </w:ins>
            <w:del w:id="38" w:author="cathay" w:date="2016-01-30T17:37:00Z">
              <w:r w:rsidRPr="00E50F1D" w:rsidDel="005B104F">
                <w:rPr>
                  <w:rFonts w:ascii="新細明體" w:hAnsi="新細明體" w:hint="eastAsia"/>
                  <w:sz w:val="20"/>
                  <w:szCs w:val="20"/>
                </w:rPr>
                <w:delText>不可規責業務員</w:delText>
              </w:r>
            </w:del>
          </w:p>
          <w:p w:rsidR="00E50F1D" w:rsidRPr="00D56434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/>
                <w:sz w:val="20"/>
                <w:szCs w:val="20"/>
              </w:rPr>
              <w:t>C/A"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>
              <w:rPr>
                <w:rFonts w:ascii="新細明體" w:hAnsi="新細明體" w:hint="eastAsia"/>
                <w:sz w:val="20"/>
                <w:szCs w:val="20"/>
              </w:rPr>
              <w:t>UN</w:t>
            </w:r>
            <w:r w:rsidR="00B47EFC">
              <w:rPr>
                <w:rFonts w:ascii="新細明體" w:hAnsi="新細明體"/>
                <w:sz w:val="20"/>
                <w:szCs w:val="20"/>
              </w:rPr>
              <w:t>DUTY_TOAG_</w:t>
            </w:r>
            <w:r w:rsidR="00B47EFC">
              <w:rPr>
                <w:rFonts w:ascii="新細明體" w:hAnsi="新細明體" w:hint="eastAsia"/>
                <w:sz w:val="20"/>
                <w:szCs w:val="20"/>
              </w:rPr>
              <w:t>RATE</w:t>
            </w:r>
          </w:p>
        </w:tc>
        <w:tc>
          <w:tcPr>
            <w:tcW w:w="2126" w:type="dxa"/>
          </w:tcPr>
          <w:p w:rsidR="00E50F1D" w:rsidRPr="00D56434" w:rsidRDefault="00C373C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轉成%</w:t>
            </w:r>
          </w:p>
        </w:tc>
      </w:tr>
      <w:tr w:rsidR="00E50F1D" w:rsidRPr="00D56434" w:rsidTr="003B6094">
        <w:tc>
          <w:tcPr>
            <w:tcW w:w="798" w:type="dxa"/>
            <w:vMerge/>
            <w:shd w:val="clear" w:color="auto" w:fill="FFFF99"/>
            <w:vAlign w:val="center"/>
          </w:tcPr>
          <w:p w:rsidR="00E50F1D" w:rsidRPr="00D56434" w:rsidRDefault="00E50F1D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"合計</w:t>
            </w:r>
          </w:p>
          <w:p w:rsidR="00E50F1D" w:rsidRPr="00D56434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/>
                <w:sz w:val="20"/>
                <w:szCs w:val="20"/>
              </w:rPr>
              <w:t>D/A"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>
              <w:rPr>
                <w:rFonts w:ascii="新細明體" w:hAnsi="新細明體" w:hint="eastAsia"/>
                <w:sz w:val="20"/>
                <w:szCs w:val="20"/>
              </w:rPr>
              <w:t>ADD</w:t>
            </w:r>
            <w:r w:rsidR="00B47EFC">
              <w:rPr>
                <w:rFonts w:ascii="新細明體" w:hAnsi="新細明體"/>
                <w:sz w:val="20"/>
                <w:szCs w:val="20"/>
              </w:rPr>
              <w:t>_</w:t>
            </w:r>
            <w:r w:rsidR="00B47EFC">
              <w:rPr>
                <w:rFonts w:ascii="新細明體" w:hAnsi="新細明體" w:hint="eastAsia"/>
                <w:sz w:val="20"/>
                <w:szCs w:val="20"/>
              </w:rPr>
              <w:t>RATE</w:t>
            </w:r>
          </w:p>
        </w:tc>
        <w:tc>
          <w:tcPr>
            <w:tcW w:w="2126" w:type="dxa"/>
          </w:tcPr>
          <w:p w:rsidR="00E50F1D" w:rsidRPr="00D56434" w:rsidRDefault="00C373C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轉成%</w:t>
            </w:r>
          </w:p>
        </w:tc>
      </w:tr>
      <w:tr w:rsidR="00E50F1D" w:rsidRPr="00D56434" w:rsidTr="003B6094">
        <w:tc>
          <w:tcPr>
            <w:tcW w:w="1596" w:type="dxa"/>
            <w:gridSpan w:val="2"/>
            <w:shd w:val="clear" w:color="auto" w:fill="FFFF99"/>
            <w:vAlign w:val="center"/>
          </w:tcPr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50F1D">
              <w:rPr>
                <w:rFonts w:ascii="新細明體" w:hAnsi="新細明體" w:hint="eastAsia"/>
                <w:sz w:val="20"/>
                <w:szCs w:val="20"/>
              </w:rPr>
              <w:t>"平均每件補全次數</w:t>
            </w:r>
          </w:p>
          <w:p w:rsidR="00E50F1D" w:rsidRPr="00E50F1D" w:rsidRDefault="00E50F1D" w:rsidP="00E50F1D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E/D"</w:t>
            </w:r>
          </w:p>
        </w:tc>
        <w:tc>
          <w:tcPr>
            <w:tcW w:w="4677" w:type="dxa"/>
          </w:tcPr>
          <w:p w:rsidR="00E50F1D" w:rsidRPr="00D56434" w:rsidRDefault="000F51CC" w:rsidP="0061208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AA_J1Z010_bo</w:t>
            </w:r>
            <w:r w:rsidR="00B47EFC">
              <w:rPr>
                <w:rFonts w:ascii="新細明體" w:hAnsi="新細明體" w:hint="eastAsia"/>
              </w:rPr>
              <w:t>.</w:t>
            </w:r>
            <w:r w:rsidR="00B47EFC" w:rsidRPr="00B47EFC">
              <w:rPr>
                <w:rFonts w:ascii="新細明體" w:hAnsi="新細明體"/>
              </w:rPr>
              <w:t>TOTAL_</w:t>
            </w:r>
            <w:r w:rsidR="00B47EFC" w:rsidRPr="00B47EFC">
              <w:rPr>
                <w:rFonts w:ascii="新細明體" w:hAnsi="新細明體" w:hint="eastAsia"/>
              </w:rPr>
              <w:t>RATE</w:t>
            </w:r>
          </w:p>
        </w:tc>
        <w:tc>
          <w:tcPr>
            <w:tcW w:w="2126" w:type="dxa"/>
          </w:tcPr>
          <w:p w:rsidR="00E50F1D" w:rsidRPr="00D56434" w:rsidRDefault="00C373C4" w:rsidP="006120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轉成%</w:t>
            </w:r>
          </w:p>
        </w:tc>
      </w:tr>
    </w:tbl>
    <w:p w:rsidR="00110A1D" w:rsidRDefault="00110A1D" w:rsidP="00110A1D">
      <w:pPr>
        <w:pStyle w:val="Tabletext"/>
        <w:keepLines w:val="0"/>
        <w:spacing w:after="0" w:line="240" w:lineRule="auto"/>
        <w:ind w:left="425"/>
        <w:rPr>
          <w:rFonts w:ascii="新細明體" w:hAnsi="新細明體"/>
          <w:lang w:eastAsia="zh-TW"/>
        </w:rPr>
      </w:pPr>
    </w:p>
    <w:p w:rsidR="00110A1D" w:rsidRDefault="00110A1D" w:rsidP="00110A1D">
      <w:pPr>
        <w:numPr>
          <w:ilvl w:val="0"/>
          <w:numId w:val="1"/>
        </w:numPr>
        <w:rPr>
          <w:rFonts w:ascii="新細明體" w:hAnsi="新細明體"/>
          <w:color w:val="000000"/>
          <w:sz w:val="20"/>
          <w:szCs w:val="20"/>
        </w:rPr>
      </w:pPr>
      <w:r w:rsidRPr="00D87CC5">
        <w:rPr>
          <w:rFonts w:ascii="新細明體" w:hAnsi="新細明體" w:hint="eastAsia"/>
          <w:color w:val="000000"/>
          <w:sz w:val="20"/>
          <w:szCs w:val="20"/>
        </w:rPr>
        <w:t>點選畫面上</w:t>
      </w:r>
      <w:r w:rsidR="003D5126">
        <w:rPr>
          <w:rFonts w:ascii="新細明體" w:hAnsi="新細明體" w:hint="eastAsia"/>
          <w:color w:val="000000"/>
          <w:sz w:val="20"/>
          <w:szCs w:val="20"/>
        </w:rPr>
        <w:t>單位</w:t>
      </w:r>
      <w:r w:rsidRPr="00D87CC5">
        <w:rPr>
          <w:rFonts w:ascii="新細明體" w:hAnsi="新細明體" w:hint="eastAsia"/>
          <w:color w:val="000000"/>
          <w:sz w:val="20"/>
          <w:szCs w:val="20"/>
        </w:rPr>
        <w:t>的超連結</w:t>
      </w:r>
      <w:r w:rsidRPr="00840969">
        <w:rPr>
          <w:rFonts w:ascii="新細明體" w:hAnsi="新細明體" w:hint="eastAsia"/>
          <w:sz w:val="20"/>
          <w:szCs w:val="20"/>
        </w:rPr>
        <w:t>：</w:t>
      </w:r>
    </w:p>
    <w:p w:rsidR="00110A1D" w:rsidRPr="00A01056" w:rsidRDefault="002F1BD8" w:rsidP="002F6B51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新細明體" w:hAnsi="新細明體" w:hint="eastAsia"/>
        </w:rPr>
        <w:t>CALL模組AA_J1Z010.getREPSub，參數帶入YM1、YM2、NULL、該筆單位代號</w:t>
      </w:r>
      <w:r w:rsidRPr="003D5126">
        <w:rPr>
          <w:rFonts w:ascii="新細明體" w:hAnsi="新細明體"/>
        </w:rPr>
        <w:t>CLAM_DIV_NO</w:t>
      </w:r>
      <w:r>
        <w:rPr>
          <w:rFonts w:ascii="新細明體" w:hAnsi="新細明體" w:hint="eastAsia"/>
        </w:rPr>
        <w:t>、</w:t>
      </w:r>
      <w:r>
        <w:rPr>
          <w:rFonts w:ascii="新細明體" w:hAnsi="新細明體"/>
        </w:rPr>
        <w:t>’</w:t>
      </w:r>
      <w:r>
        <w:rPr>
          <w:rFonts w:ascii="新細明體" w:hAnsi="新細明體" w:hint="eastAsia"/>
        </w:rPr>
        <w:t>04</w:t>
      </w:r>
      <w:r>
        <w:rPr>
          <w:rFonts w:ascii="新細明體" w:hAnsi="新細明體"/>
        </w:rPr>
        <w:t>’</w:t>
      </w:r>
    </w:p>
    <w:p w:rsidR="00A01056" w:rsidRPr="00763822" w:rsidRDefault="00A01056" w:rsidP="002F6B51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新細明體" w:hAnsi="新細明體" w:hint="eastAsia"/>
        </w:rPr>
        <w:t>畫面還是呈現AAJ1_0100，呈現如圖二。</w:t>
      </w:r>
    </w:p>
    <w:p w:rsidR="00763822" w:rsidRPr="00763822" w:rsidRDefault="00763822" w:rsidP="002F6B51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新細明體" w:hAnsi="新細明體" w:hint="eastAsia"/>
        </w:rPr>
        <w:t>如果模組回傳有錯，將訊息呈現於畫面</w:t>
      </w:r>
    </w:p>
    <w:p w:rsidR="00763822" w:rsidRPr="002F6B51" w:rsidRDefault="00763822" w:rsidP="00763822">
      <w:pPr>
        <w:numPr>
          <w:ilvl w:val="0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如果發生錯誤，秀出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查詢補全率統計發生錯誤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並將錯誤訊息呈現出來</w:t>
      </w:r>
    </w:p>
    <w:p w:rsidR="002F6B51" w:rsidRPr="002F6B51" w:rsidRDefault="002F6B51" w:rsidP="002F6B51">
      <w:pPr>
        <w:numPr>
          <w:ilvl w:val="0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 w:rsidRPr="00D87CC5">
        <w:rPr>
          <w:rFonts w:ascii="新細明體" w:hAnsi="新細明體" w:hint="eastAsia"/>
          <w:color w:val="000000"/>
          <w:sz w:val="20"/>
          <w:szCs w:val="20"/>
        </w:rPr>
        <w:t>點選畫面上</w:t>
      </w:r>
      <w:r>
        <w:rPr>
          <w:rFonts w:ascii="新細明體" w:hAnsi="新細明體" w:hint="eastAsia"/>
          <w:color w:val="000000"/>
          <w:sz w:val="20"/>
          <w:szCs w:val="20"/>
        </w:rPr>
        <w:t>合計</w:t>
      </w:r>
      <w:r w:rsidRPr="00D87CC5">
        <w:rPr>
          <w:rFonts w:ascii="新細明體" w:hAnsi="新細明體" w:hint="eastAsia"/>
          <w:color w:val="000000"/>
          <w:sz w:val="20"/>
          <w:szCs w:val="20"/>
        </w:rPr>
        <w:t>的超連結</w:t>
      </w:r>
      <w:r w:rsidRPr="00840969">
        <w:rPr>
          <w:rFonts w:ascii="新細明體" w:hAnsi="新細明體" w:hint="eastAsia"/>
          <w:sz w:val="20"/>
          <w:szCs w:val="20"/>
        </w:rPr>
        <w:t>：</w:t>
      </w:r>
    </w:p>
    <w:p w:rsidR="002F6B51" w:rsidRPr="0071483E" w:rsidRDefault="002F6B51" w:rsidP="002F6B51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新細明體" w:hAnsi="新細明體" w:hint="eastAsia"/>
          <w:color w:val="000000"/>
          <w:sz w:val="20"/>
          <w:szCs w:val="20"/>
        </w:rPr>
        <w:t>連結到畫面AAJ1_0110，參數帶入</w:t>
      </w:r>
      <w:r>
        <w:rPr>
          <w:rFonts w:ascii="新細明體" w:hAnsi="新細明體" w:hint="eastAsia"/>
        </w:rPr>
        <w:t>YM1、YM2、該筆</w:t>
      </w:r>
      <w:r w:rsidRPr="00E50F1D">
        <w:rPr>
          <w:rFonts w:ascii="新細明體" w:hAnsi="新細明體" w:hint="eastAsia"/>
          <w:sz w:val="20"/>
          <w:szCs w:val="20"/>
        </w:rPr>
        <w:t>核賠人員</w:t>
      </w:r>
      <w:r w:rsidRPr="003D5126">
        <w:rPr>
          <w:rFonts w:ascii="細明體" w:eastAsia="細明體" w:hAnsi="細明體" w:cs="Arial"/>
          <w:sz w:val="20"/>
          <w:szCs w:val="20"/>
        </w:rPr>
        <w:t>CLAM_ID</w:t>
      </w:r>
      <w:r w:rsidR="00B62B46">
        <w:rPr>
          <w:rFonts w:ascii="細明體" w:eastAsia="細明體" w:hAnsi="細明體" w:cs="Arial" w:hint="eastAsia"/>
          <w:sz w:val="20"/>
          <w:szCs w:val="20"/>
        </w:rPr>
        <w:t>、</w:t>
      </w:r>
      <w:r w:rsidR="00B62B46">
        <w:rPr>
          <w:rFonts w:ascii="新細明體" w:hAnsi="新細明體" w:hint="eastAsia"/>
        </w:rPr>
        <w:t>該筆單位</w:t>
      </w:r>
      <w:r w:rsidR="00B62B46" w:rsidRPr="00B62B46">
        <w:rPr>
          <w:rFonts w:ascii="細明體" w:eastAsia="細明體" w:hAnsi="細明體" w:cs="Arial"/>
          <w:sz w:val="20"/>
          <w:szCs w:val="20"/>
        </w:rPr>
        <w:t>CLAM_DIV_NO</w:t>
      </w:r>
      <w:r w:rsidR="00B90314">
        <w:rPr>
          <w:rFonts w:ascii="細明體" w:eastAsia="細明體" w:hAnsi="細明體" w:cs="Arial" w:hint="eastAsia"/>
          <w:sz w:val="20"/>
          <w:szCs w:val="20"/>
        </w:rPr>
        <w:t>、</w:t>
      </w:r>
      <w:r w:rsidR="00B90314">
        <w:rPr>
          <w:rFonts w:ascii="新細明體" w:hAnsi="新細明體" w:hint="eastAsia"/>
        </w:rPr>
        <w:t>該筆</w:t>
      </w:r>
      <w:r w:rsidR="00B90314" w:rsidRPr="00E50F1D">
        <w:rPr>
          <w:rFonts w:ascii="新細明體" w:hAnsi="新細明體" w:hint="eastAsia"/>
          <w:sz w:val="20"/>
          <w:szCs w:val="20"/>
        </w:rPr>
        <w:t>核賠人員</w:t>
      </w:r>
      <w:r w:rsidR="00B90314">
        <w:rPr>
          <w:rFonts w:ascii="新細明體" w:hAnsi="新細明體" w:hint="eastAsia"/>
          <w:sz w:val="20"/>
          <w:szCs w:val="20"/>
        </w:rPr>
        <w:t>姓名</w:t>
      </w:r>
      <w:r w:rsidR="00B90314" w:rsidRPr="008C23E1">
        <w:rPr>
          <w:rFonts w:ascii="細明體" w:eastAsia="細明體" w:hAnsi="細明體" w:cs="Arial"/>
          <w:sz w:val="20"/>
          <w:szCs w:val="20"/>
        </w:rPr>
        <w:t>CLAM_NAME</w:t>
      </w:r>
    </w:p>
    <w:p w:rsidR="0071483E" w:rsidRPr="0071483E" w:rsidRDefault="0071483E" w:rsidP="0071483E">
      <w:pPr>
        <w:numPr>
          <w:ilvl w:val="0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合計:</w:t>
      </w:r>
    </w:p>
    <w:p w:rsidR="0071483E" w:rsidRPr="0071483E" w:rsidRDefault="0071483E" w:rsidP="0071483E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請參照圖一，在第一層時需合計2筆。</w:t>
      </w:r>
    </w:p>
    <w:p w:rsidR="0071483E" w:rsidRPr="0071483E" w:rsidRDefault="0071483E" w:rsidP="0071483E">
      <w:pPr>
        <w:numPr>
          <w:ilvl w:val="1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根據單位代號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9D00200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下去區分</w:t>
      </w:r>
    </w:p>
    <w:p w:rsidR="0071483E" w:rsidRPr="0071483E" w:rsidRDefault="0071483E" w:rsidP="0071483E">
      <w:pPr>
        <w:numPr>
          <w:ilvl w:val="2"/>
          <w:numId w:val="1"/>
        </w:numPr>
        <w:rPr>
          <w:rFonts w:ascii="新細明體" w:hAnsi="新細明體" w:hint="eastAsia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第一個合計不含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9D00200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>合計</w:t>
      </w:r>
    </w:p>
    <w:p w:rsidR="0071483E" w:rsidRDefault="0071483E" w:rsidP="0071483E">
      <w:pPr>
        <w:numPr>
          <w:ilvl w:val="2"/>
          <w:numId w:val="1"/>
        </w:numPr>
        <w:rPr>
          <w:rFonts w:ascii="新細明體" w:hAnsi="新細明體"/>
          <w:color w:val="000000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最後一筆含全部的合計</w:t>
      </w:r>
    </w:p>
    <w:p w:rsidR="0061208A" w:rsidRDefault="00110A1D" w:rsidP="002C7B9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B87986">
        <w:rPr>
          <w:rFonts w:ascii="新細明體" w:hAnsi="新細明體" w:hint="eastAsia"/>
        </w:rPr>
        <w:t>程式結束。</w:t>
      </w:r>
    </w:p>
    <w:p w:rsidR="0059558E" w:rsidRPr="0059558E" w:rsidRDefault="0059558E" w:rsidP="0059558E">
      <w:pPr>
        <w:pStyle w:val="Tabletext"/>
        <w:rPr>
          <w:rFonts w:ascii="新細明體" w:hAnsi="新細明體" w:hint="eastAsia"/>
          <w:lang w:eastAsia="zh-TW"/>
        </w:rPr>
      </w:pPr>
      <w:r w:rsidRPr="0059558E">
        <w:rPr>
          <w:rFonts w:ascii="新細明體" w:hAnsi="新細明體" w:hint="eastAsia"/>
          <w:lang w:eastAsia="zh-TW"/>
        </w:rPr>
        <w:t xml:space="preserve">註解 : String[] SERV_GRP = ZZ_R0Z001.fetchREG_CONT("414");   </w:t>
      </w:r>
    </w:p>
    <w:p w:rsidR="0059558E" w:rsidRPr="0059558E" w:rsidRDefault="0059558E" w:rsidP="0059558E">
      <w:pPr>
        <w:pStyle w:val="Tabletext"/>
        <w:rPr>
          <w:rFonts w:ascii="新細明體" w:hAnsi="新細明體"/>
          <w:lang w:eastAsia="zh-TW"/>
        </w:rPr>
      </w:pPr>
      <w:r w:rsidRPr="0059558E">
        <w:rPr>
          <w:rFonts w:ascii="新細明體" w:hAnsi="新細明體"/>
          <w:lang w:eastAsia="zh-TW"/>
        </w:rPr>
        <w:t xml:space="preserve">  if(ArrayUtils.contains(SERV_GRP, APRV_DIV_NO)){</w:t>
      </w:r>
    </w:p>
    <w:p w:rsidR="0059558E" w:rsidRPr="0059558E" w:rsidRDefault="0059558E" w:rsidP="0059558E">
      <w:pPr>
        <w:pStyle w:val="Tabletext"/>
        <w:rPr>
          <w:rFonts w:ascii="新細明體" w:hAnsi="新細明體"/>
          <w:lang w:eastAsia="zh-TW"/>
        </w:rPr>
      </w:pPr>
      <w:r w:rsidRPr="0059558E">
        <w:rPr>
          <w:rFonts w:ascii="新細明體" w:hAnsi="新細明體"/>
          <w:lang w:eastAsia="zh-TW"/>
        </w:rPr>
        <w:t xml:space="preserve">   isSERV_GRP = true;</w:t>
      </w:r>
    </w:p>
    <w:p w:rsidR="0059558E" w:rsidRPr="002C7B97" w:rsidRDefault="0059558E" w:rsidP="0059558E">
      <w:pPr>
        <w:pStyle w:val="Tabletext"/>
        <w:keepLines w:val="0"/>
        <w:spacing w:after="0" w:line="240" w:lineRule="auto"/>
        <w:rPr>
          <w:rFonts w:ascii="新細明體" w:hAnsi="新細明體"/>
          <w:lang w:eastAsia="zh-TW"/>
        </w:rPr>
      </w:pPr>
      <w:r w:rsidRPr="0059558E">
        <w:rPr>
          <w:rFonts w:ascii="新細明體" w:hAnsi="新細明體"/>
          <w:lang w:eastAsia="zh-TW"/>
        </w:rPr>
        <w:t xml:space="preserve">  }    </w:t>
      </w:r>
    </w:p>
    <w:sectPr w:rsidR="0059558E" w:rsidRPr="002C7B97" w:rsidSect="0061208A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90" w:rsidRDefault="007C6290" w:rsidP="00110A1D">
      <w:r>
        <w:separator/>
      </w:r>
    </w:p>
  </w:endnote>
  <w:endnote w:type="continuationSeparator" w:id="0">
    <w:p w:rsidR="007C6290" w:rsidRDefault="007C6290" w:rsidP="0011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A" w:rsidRDefault="007F1DB2" w:rsidP="006120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1208A" w:rsidRDefault="006120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8A" w:rsidRDefault="007F1DB2" w:rsidP="006120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B31FA">
      <w:rPr>
        <w:rStyle w:val="a7"/>
        <w:noProof/>
      </w:rPr>
      <w:t>2</w:t>
    </w:r>
    <w:r>
      <w:rPr>
        <w:rStyle w:val="a7"/>
      </w:rPr>
      <w:fldChar w:fldCharType="end"/>
    </w:r>
  </w:p>
  <w:p w:rsidR="0061208A" w:rsidRDefault="006120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90" w:rsidRDefault="007C6290" w:rsidP="00110A1D">
      <w:r>
        <w:separator/>
      </w:r>
    </w:p>
  </w:footnote>
  <w:footnote w:type="continuationSeparator" w:id="0">
    <w:p w:rsidR="007C6290" w:rsidRDefault="007C6290" w:rsidP="0011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F06"/>
    <w:multiLevelType w:val="multilevel"/>
    <w:tmpl w:val="BE487A08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3A2582"/>
    <w:multiLevelType w:val="hybridMultilevel"/>
    <w:tmpl w:val="D4102950"/>
    <w:lvl w:ilvl="0" w:tplc="145C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E5D382A"/>
    <w:multiLevelType w:val="hybridMultilevel"/>
    <w:tmpl w:val="D4102950"/>
    <w:lvl w:ilvl="0" w:tplc="145C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5AE"/>
    <w:rsid w:val="00041CD7"/>
    <w:rsid w:val="000F51CC"/>
    <w:rsid w:val="00110A1D"/>
    <w:rsid w:val="00205BC2"/>
    <w:rsid w:val="00274490"/>
    <w:rsid w:val="002C7B97"/>
    <w:rsid w:val="002F1BD8"/>
    <w:rsid w:val="002F6B51"/>
    <w:rsid w:val="003B6094"/>
    <w:rsid w:val="003C72DA"/>
    <w:rsid w:val="003D5126"/>
    <w:rsid w:val="0040306A"/>
    <w:rsid w:val="00470816"/>
    <w:rsid w:val="004B1238"/>
    <w:rsid w:val="004C5B87"/>
    <w:rsid w:val="00512D19"/>
    <w:rsid w:val="0059558E"/>
    <w:rsid w:val="005B104F"/>
    <w:rsid w:val="0061208A"/>
    <w:rsid w:val="00623666"/>
    <w:rsid w:val="00634C6A"/>
    <w:rsid w:val="0071483E"/>
    <w:rsid w:val="00735130"/>
    <w:rsid w:val="0074492F"/>
    <w:rsid w:val="00763822"/>
    <w:rsid w:val="00797715"/>
    <w:rsid w:val="007C1691"/>
    <w:rsid w:val="007C6290"/>
    <w:rsid w:val="007F1DB2"/>
    <w:rsid w:val="0080282B"/>
    <w:rsid w:val="008340C9"/>
    <w:rsid w:val="008415AE"/>
    <w:rsid w:val="008B4026"/>
    <w:rsid w:val="00A01056"/>
    <w:rsid w:val="00AD23D5"/>
    <w:rsid w:val="00B011D8"/>
    <w:rsid w:val="00B47EFC"/>
    <w:rsid w:val="00B62B46"/>
    <w:rsid w:val="00B90314"/>
    <w:rsid w:val="00BD6820"/>
    <w:rsid w:val="00C039C1"/>
    <w:rsid w:val="00C373C4"/>
    <w:rsid w:val="00C7534D"/>
    <w:rsid w:val="00C7710B"/>
    <w:rsid w:val="00D3321A"/>
    <w:rsid w:val="00D401CB"/>
    <w:rsid w:val="00DE5913"/>
    <w:rsid w:val="00DF2928"/>
    <w:rsid w:val="00E15D5A"/>
    <w:rsid w:val="00E50F1D"/>
    <w:rsid w:val="00EB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線單箭頭接點 5"/>
        <o:r id="V:Rule2" type="connector" idref="#直線單箭頭接點 6"/>
        <o:r id="V:Rule3" type="connector" idref="#直線單箭頭接點 10"/>
      </o:rules>
    </o:shapelayout>
  </w:shapeDefaults>
  <w:decimalSymbol w:val="."/>
  <w:listSeparator w:val=","/>
  <w15:chartTrackingRefBased/>
  <w15:docId w15:val="{13DB41AA-71FA-4716-BA35-3EA58FFA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A1D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10A1D"/>
    <w:rPr>
      <w:sz w:val="20"/>
      <w:szCs w:val="20"/>
    </w:rPr>
  </w:style>
  <w:style w:type="paragraph" w:styleId="a5">
    <w:name w:val="footer"/>
    <w:basedOn w:val="a"/>
    <w:link w:val="a6"/>
    <w:unhideWhenUsed/>
    <w:rsid w:val="00110A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10A1D"/>
    <w:rPr>
      <w:sz w:val="20"/>
      <w:szCs w:val="20"/>
    </w:rPr>
  </w:style>
  <w:style w:type="character" w:styleId="a7">
    <w:name w:val="page number"/>
    <w:basedOn w:val="a0"/>
    <w:rsid w:val="00110A1D"/>
  </w:style>
  <w:style w:type="paragraph" w:customStyle="1" w:styleId="Tabletext">
    <w:name w:val="Tabletext"/>
    <w:basedOn w:val="a"/>
    <w:rsid w:val="00110A1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10A1D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10A1D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