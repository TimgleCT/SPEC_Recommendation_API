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0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7020"/>
        <w:gridCol w:w="1080"/>
        <w:gridCol w:w="1440"/>
      </w:tblGrid>
      <w:tr w:rsidR="00DD01C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bookmarkStart w:id="0" w:name="_GoBack"/>
            <w:bookmarkEnd w:id="0"/>
            <w:r>
              <w:rPr>
                <w:rFonts w:ascii="新細明體" w:hAnsi="新細明體"/>
                <w:bCs/>
              </w:rPr>
              <w:t>Date</w:t>
            </w:r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jc w:val="center"/>
              <w:rPr>
                <w:rFonts w:ascii="新細明體" w:hAnsi="新細明體"/>
                <w:bCs/>
              </w:rPr>
            </w:pPr>
            <w:r>
              <w:rPr>
                <w:rFonts w:ascii="新細明體" w:hAnsi="新細明體"/>
                <w:bCs/>
              </w:rPr>
              <w:t>Description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/>
                <w:bCs/>
                <w:lang w:eastAsia="zh-TW"/>
              </w:rPr>
              <w:t>Author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jc w:val="center"/>
              <w:rPr>
                <w:rFonts w:ascii="新細明體" w:hAnsi="新細明體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確認USER</w:t>
            </w:r>
          </w:p>
        </w:tc>
      </w:tr>
      <w:tr w:rsidR="00DD01C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5"/>
                <w:attr w:name="Month" w:val="5"/>
                <w:attr w:name="Day" w:val="22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5</w:t>
              </w:r>
              <w:r>
                <w:rPr>
                  <w:rFonts w:ascii="新細明體" w:hAnsi="新細明體"/>
                  <w:bCs/>
                  <w:lang w:eastAsia="zh-TW"/>
                </w:rPr>
                <w:t>/</w:t>
              </w:r>
              <w:r>
                <w:rPr>
                  <w:rFonts w:ascii="新細明體" w:hAnsi="新細明體" w:hint="eastAsia"/>
                  <w:bCs/>
                  <w:lang w:eastAsia="zh-TW"/>
                </w:rPr>
                <w:t>05/22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CREATE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Sanyi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D01C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8"/>
                <w:attr w:name="Day" w:val="28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2006/08/28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新增收據試算輸入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DD01C6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7"/>
                <w:attr w:name="Month" w:val="1"/>
                <w:attr w:name="Day" w:val="11"/>
                <w:attr w:name="IsLunarDate" w:val="False"/>
                <w:attr w:name="IsROCDate" w:val="False"/>
              </w:smartTagPr>
              <w:r>
                <w:rPr>
                  <w:rFonts w:ascii="新細明體" w:hAnsi="新細明體"/>
                  <w:bCs/>
                  <w:lang w:eastAsia="zh-TW"/>
                </w:rPr>
                <w:t>2007/1/11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配合試算修改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01C6" w:rsidRDefault="00DD01C6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B2F42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F42" w:rsidRDefault="000B2F4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8"/>
                <w:attr w:name="Month" w:val="1"/>
                <w:attr w:name="Year" w:val="2008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2008/1/28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F42" w:rsidRDefault="000B2F4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</w:rPr>
              <w:t>取消資料確認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F42" w:rsidRDefault="000B2F4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2F42" w:rsidRDefault="000B2F42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CE17A0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7A0" w:rsidRDefault="00CE17A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4"/>
                <w:attr w:name="Day" w:val="16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2008/4/16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7A0" w:rsidRDefault="00CE17A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FF6600"/>
                <w:lang w:eastAsia="zh-TW"/>
              </w:rPr>
              <w:t>修改初始動作及核定完成動作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7A0" w:rsidRDefault="00CE17A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17A0" w:rsidRDefault="00CE17A0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0B0A5E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A5E" w:rsidRDefault="000B0A5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Year" w:val="2008"/>
                <w:attr w:name="Month" w:val="12"/>
                <w:attr w:name="Day" w:val="3"/>
                <w:attr w:name="IsLunarDate" w:val="False"/>
                <w:attr w:name="IsROCDate" w:val="False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2008/12/3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A5E" w:rsidRDefault="000B0A5E">
            <w:pPr>
              <w:pStyle w:val="Tabletext"/>
              <w:rPr>
                <w:rFonts w:ascii="新細明體" w:hAnsi="新細明體" w:hint="eastAsia"/>
                <w:bCs/>
                <w:color w:val="FF660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FF6600"/>
                <w:lang w:eastAsia="zh-TW"/>
              </w:rPr>
              <w:t>增加非授權醫院以紅底表示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A5E" w:rsidRDefault="000B0A5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Huai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B0A5E" w:rsidRDefault="000B0A5E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  <w:tr w:rsidR="008A7EBD"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BD" w:rsidRDefault="008A7EB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9"/>
                <w:attr w:name="Month" w:val="2"/>
                <w:attr w:name="Year" w:val="2009"/>
              </w:smartTagPr>
              <w:r>
                <w:rPr>
                  <w:rFonts w:ascii="新細明體" w:hAnsi="新細明體" w:hint="eastAsia"/>
                  <w:bCs/>
                  <w:lang w:eastAsia="zh-TW"/>
                </w:rPr>
                <w:t>2009/02/09</w:t>
              </w:r>
            </w:smartTag>
          </w:p>
        </w:tc>
        <w:tc>
          <w:tcPr>
            <w:tcW w:w="70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BD" w:rsidRDefault="008A7EBD">
            <w:pPr>
              <w:pStyle w:val="Tabletext"/>
              <w:rPr>
                <w:rFonts w:ascii="新細明體" w:hAnsi="新細明體" w:hint="eastAsia"/>
                <w:bCs/>
                <w:color w:val="FF6600"/>
                <w:lang w:eastAsia="zh-TW"/>
              </w:rPr>
            </w:pPr>
            <w:r>
              <w:rPr>
                <w:rFonts w:ascii="新細明體" w:hAnsi="新細明體" w:hint="eastAsia"/>
                <w:bCs/>
                <w:color w:val="FF6600"/>
                <w:lang w:eastAsia="zh-TW"/>
              </w:rPr>
              <w:t>增加收據正本(非登打欄位，由核賠人員自行勾選</w:t>
            </w:r>
            <w:r w:rsidR="00FD0BC0">
              <w:rPr>
                <w:rFonts w:ascii="新細明體" w:hAnsi="新細明體" w:hint="eastAsia"/>
                <w:bCs/>
                <w:color w:val="FF6600"/>
                <w:lang w:eastAsia="zh-TW"/>
              </w:rPr>
              <w:t>)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BD" w:rsidRDefault="008A7EB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  <w:r>
              <w:rPr>
                <w:rFonts w:ascii="新細明體" w:hAnsi="新細明體" w:hint="eastAsia"/>
                <w:bCs/>
                <w:lang w:eastAsia="zh-TW"/>
              </w:rPr>
              <w:t>虹忞</w:t>
            </w:r>
          </w:p>
        </w:tc>
        <w:tc>
          <w:tcPr>
            <w:tcW w:w="14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A7EBD" w:rsidRDefault="008A7EBD">
            <w:pPr>
              <w:pStyle w:val="Tabletext"/>
              <w:rPr>
                <w:rFonts w:ascii="新細明體" w:hAnsi="新細明體" w:hint="eastAsia"/>
                <w:bCs/>
                <w:lang w:eastAsia="zh-TW"/>
              </w:rPr>
            </w:pPr>
          </w:p>
        </w:tc>
      </w:tr>
    </w:tbl>
    <w:p w:rsidR="00DD01C6" w:rsidRDefault="00DD01C6">
      <w:pPr>
        <w:rPr>
          <w:rFonts w:hint="eastAsia"/>
        </w:rPr>
      </w:pPr>
    </w:p>
    <w:tbl>
      <w:tblPr>
        <w:tblW w:w="471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429"/>
        <w:gridCol w:w="1025"/>
        <w:gridCol w:w="4246"/>
        <w:gridCol w:w="1900"/>
        <w:gridCol w:w="1751"/>
        <w:tblGridChange w:id="1">
          <w:tblGrid>
            <w:gridCol w:w="1429"/>
            <w:gridCol w:w="1025"/>
            <w:gridCol w:w="4246"/>
            <w:gridCol w:w="1900"/>
            <w:gridCol w:w="1751"/>
          </w:tblGrid>
        </w:tblGridChange>
      </w:tblGrid>
      <w:tr w:rsidR="00D8438D" w:rsidRPr="00D8438D" w:rsidTr="000B5589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D8438D" w:rsidRPr="00D8438D" w:rsidRDefault="00D8438D" w:rsidP="00D8438D">
            <w:pPr>
              <w:widowControl w:val="0"/>
              <w:jc w:val="center"/>
              <w:rPr>
                <w:rFonts w:ascii="新細明體" w:hAnsi="新細明體" w:cs="Courier New"/>
                <w:kern w:val="2"/>
                <w:sz w:val="20"/>
                <w:szCs w:val="20"/>
              </w:rPr>
            </w:pPr>
            <w:r w:rsidRPr="00D8438D">
              <w:rPr>
                <w:rFonts w:ascii="新細明體" w:hAnsi="新細明體" w:cs="Courier New" w:hint="eastAsia"/>
                <w:b/>
                <w:kern w:val="2"/>
                <w:sz w:val="20"/>
                <w:szCs w:val="20"/>
              </w:rPr>
              <w:t>修改日期</w:t>
            </w:r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D8438D" w:rsidRPr="00D8438D" w:rsidRDefault="00D8438D" w:rsidP="00D8438D">
            <w:pPr>
              <w:keepLines/>
              <w:widowControl w:val="0"/>
              <w:jc w:val="center"/>
              <w:rPr>
                <w:rFonts w:ascii="新細明體" w:hAnsi="新細明體"/>
                <w:b/>
                <w:sz w:val="20"/>
                <w:szCs w:val="20"/>
                <w:lang w:eastAsia="en-US"/>
              </w:rPr>
            </w:pPr>
            <w:r w:rsidRPr="00D8438D">
              <w:rPr>
                <w:rFonts w:ascii="新細明體" w:hAnsi="新細明體" w:hint="eastAsia"/>
                <w:b/>
                <w:sz w:val="20"/>
                <w:szCs w:val="20"/>
                <w:lang w:eastAsia="en-US"/>
              </w:rPr>
              <w:t>版本</w:t>
            </w:r>
          </w:p>
        </w:tc>
        <w:tc>
          <w:tcPr>
            <w:tcW w:w="2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D8438D" w:rsidRPr="00D8438D" w:rsidRDefault="00D8438D" w:rsidP="00D8438D">
            <w:pPr>
              <w:keepLines/>
              <w:widowControl w:val="0"/>
              <w:jc w:val="center"/>
              <w:rPr>
                <w:rFonts w:ascii="新細明體" w:hAnsi="新細明體"/>
                <w:b/>
                <w:sz w:val="20"/>
                <w:szCs w:val="20"/>
                <w:lang w:eastAsia="en-US"/>
              </w:rPr>
            </w:pPr>
            <w:r w:rsidRPr="00D8438D">
              <w:rPr>
                <w:rFonts w:ascii="新細明體" w:hAnsi="新細明體" w:hint="eastAsia"/>
                <w:b/>
                <w:sz w:val="20"/>
                <w:szCs w:val="20"/>
                <w:lang w:eastAsia="en-US"/>
              </w:rPr>
              <w:t>修改原因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D8438D" w:rsidRPr="00D8438D" w:rsidRDefault="00D8438D" w:rsidP="00D8438D">
            <w:pPr>
              <w:keepLines/>
              <w:widowControl w:val="0"/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8438D">
              <w:rPr>
                <w:rFonts w:ascii="新細明體" w:hAnsi="新細明體" w:hint="eastAsia"/>
                <w:b/>
                <w:sz w:val="20"/>
                <w:szCs w:val="20"/>
              </w:rPr>
              <w:t>修改人姓名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5DD9F"/>
          </w:tcPr>
          <w:p w:rsidR="00D8438D" w:rsidRPr="00D8438D" w:rsidRDefault="00D8438D" w:rsidP="00D8438D">
            <w:pPr>
              <w:keepLines/>
              <w:widowControl w:val="0"/>
              <w:jc w:val="center"/>
              <w:rPr>
                <w:rFonts w:ascii="新細明體" w:hAnsi="新細明體"/>
                <w:b/>
                <w:sz w:val="20"/>
                <w:szCs w:val="20"/>
              </w:rPr>
            </w:pPr>
            <w:r w:rsidRPr="00D8438D">
              <w:rPr>
                <w:rFonts w:ascii="新細明體" w:hAnsi="新細明體" w:hint="eastAsia"/>
                <w:b/>
                <w:sz w:val="20"/>
                <w:szCs w:val="20"/>
              </w:rPr>
              <w:t>立案單號</w:t>
            </w:r>
          </w:p>
        </w:tc>
      </w:tr>
      <w:tr w:rsidR="00D8438D" w:rsidRPr="00D8438D" w:rsidTr="000B5589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438D" w:rsidRPr="00D8438D" w:rsidRDefault="00D8438D" w:rsidP="00D8438D">
            <w:pPr>
              <w:widowControl w:val="0"/>
              <w:jc w:val="center"/>
              <w:rPr>
                <w:rFonts w:ascii="新細明體" w:hAnsi="新細明體" w:cs="Courier New"/>
                <w:kern w:val="2"/>
                <w:sz w:val="20"/>
                <w:szCs w:val="20"/>
              </w:rPr>
            </w:pPr>
            <w:r w:rsidRPr="00D8438D">
              <w:rPr>
                <w:rFonts w:ascii="新細明體" w:hAnsi="新細明體"/>
                <w:kern w:val="2"/>
                <w:sz w:val="20"/>
                <w:szCs w:val="20"/>
              </w:rPr>
              <w:t>2013/</w:t>
            </w:r>
            <w:r w:rsidRPr="00D8438D">
              <w:rPr>
                <w:rFonts w:ascii="新細明體" w:hAnsi="新細明體" w:hint="eastAsia"/>
                <w:kern w:val="2"/>
                <w:sz w:val="20"/>
                <w:szCs w:val="20"/>
              </w:rPr>
              <w:t>1</w:t>
            </w: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2</w:t>
            </w:r>
            <w:r w:rsidRPr="00D8438D">
              <w:rPr>
                <w:rFonts w:ascii="新細明體" w:hAnsi="新細明體"/>
                <w:kern w:val="2"/>
                <w:sz w:val="20"/>
                <w:szCs w:val="20"/>
              </w:rPr>
              <w:t>/</w:t>
            </w:r>
            <w:r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27</w:t>
            </w:r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438D" w:rsidRPr="00D8438D" w:rsidRDefault="00D8438D" w:rsidP="00D8438D">
            <w:pPr>
              <w:keepLines/>
              <w:widowControl w:val="0"/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新細明體" w:hAnsi="新細明體" w:hint="eastAsia"/>
                <w:sz w:val="20"/>
                <w:szCs w:val="20"/>
              </w:rPr>
              <w:t>2</w:t>
            </w:r>
          </w:p>
        </w:tc>
        <w:tc>
          <w:tcPr>
            <w:tcW w:w="2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438D" w:rsidRPr="00D8438D" w:rsidRDefault="00D8438D" w:rsidP="00D8438D">
            <w:pPr>
              <w:keepLines/>
              <w:widowControl w:val="0"/>
              <w:rPr>
                <w:rFonts w:ascii="新細明體" w:hAnsi="新細明體"/>
                <w:sz w:val="20"/>
                <w:szCs w:val="20"/>
              </w:rPr>
            </w:pPr>
            <w:r w:rsidRPr="00D8438D">
              <w:rPr>
                <w:rFonts w:ascii="新細明體" w:hAnsi="新細明體" w:hint="eastAsia"/>
                <w:sz w:val="20"/>
                <w:szCs w:val="20"/>
              </w:rPr>
              <w:t>收據起日跟迄日需為合理日期</w:t>
            </w:r>
            <w:r>
              <w:rPr>
                <w:rFonts w:ascii="新細明體" w:hAnsi="新細明體" w:hint="eastAsia"/>
                <w:sz w:val="20"/>
                <w:szCs w:val="20"/>
              </w:rPr>
              <w:t>，</w:t>
            </w:r>
            <w:r w:rsidRPr="00D8438D">
              <w:rPr>
                <w:rFonts w:ascii="新細明體" w:hAnsi="新細明體" w:hint="eastAsia"/>
                <w:sz w:val="20"/>
                <w:szCs w:val="20"/>
              </w:rPr>
              <w:t>起日需小於迄日。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438D" w:rsidRPr="00D8438D" w:rsidRDefault="00D8438D" w:rsidP="00D8438D">
            <w:pPr>
              <w:keepLines/>
              <w:widowControl w:val="0"/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D8438D">
              <w:rPr>
                <w:rFonts w:ascii="新細明體" w:hAnsi="新細明體" w:hint="eastAsia"/>
                <w:sz w:val="20"/>
                <w:szCs w:val="20"/>
              </w:rPr>
              <w:t>林金生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438D" w:rsidRPr="00D8438D" w:rsidRDefault="00D8438D" w:rsidP="00D8438D">
            <w:pPr>
              <w:keepLines/>
              <w:widowControl w:val="0"/>
              <w:jc w:val="center"/>
              <w:rPr>
                <w:rFonts w:ascii="新細明體" w:hAnsi="新細明體"/>
                <w:sz w:val="20"/>
                <w:szCs w:val="20"/>
              </w:rPr>
            </w:pPr>
            <w:r w:rsidRPr="00D8438D">
              <w:rPr>
                <w:rFonts w:ascii="新細明體" w:hAnsi="新細明體"/>
                <w:sz w:val="20"/>
                <w:szCs w:val="20"/>
              </w:rPr>
              <w:t>131226000425</w:t>
            </w:r>
          </w:p>
        </w:tc>
      </w:tr>
      <w:tr w:rsidR="00F4241F" w:rsidRPr="00D8438D" w:rsidTr="000B5589"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41F" w:rsidRPr="00D8438D" w:rsidRDefault="00F4241F" w:rsidP="00D8438D">
            <w:pPr>
              <w:widowControl w:val="0"/>
              <w:jc w:val="center"/>
              <w:rPr>
                <w:rFonts w:ascii="新細明體" w:hAnsi="新細明體"/>
                <w:kern w:val="2"/>
                <w:sz w:val="20"/>
                <w:szCs w:val="20"/>
              </w:rPr>
            </w:pP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201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4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03</w:t>
            </w:r>
            <w:r w:rsidRPr="002A58AE">
              <w:rPr>
                <w:rFonts w:ascii="細明體" w:eastAsia="細明體" w:hAnsi="細明體" w:cs="Courier New"/>
                <w:sz w:val="20"/>
                <w:szCs w:val="20"/>
              </w:rPr>
              <w:t>/</w:t>
            </w: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13</w:t>
            </w:r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41F" w:rsidRDefault="00F4241F" w:rsidP="00D8438D">
            <w:pPr>
              <w:keepLines/>
              <w:widowControl w:val="0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3</w:t>
            </w:r>
          </w:p>
        </w:tc>
        <w:tc>
          <w:tcPr>
            <w:tcW w:w="2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41F" w:rsidRPr="00D8438D" w:rsidRDefault="00F4241F" w:rsidP="00D8438D">
            <w:pPr>
              <w:keepLines/>
              <w:widowControl w:val="0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三登作業</w:t>
            </w:r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41F" w:rsidRPr="00D8438D" w:rsidRDefault="00F4241F" w:rsidP="00D8438D">
            <w:pPr>
              <w:keepLines/>
              <w:widowControl w:val="0"/>
              <w:jc w:val="center"/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張凱鈞</w:t>
            </w:r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41F" w:rsidRPr="00D8438D" w:rsidRDefault="00F4241F" w:rsidP="00D8438D">
            <w:pPr>
              <w:keepLines/>
              <w:widowControl w:val="0"/>
              <w:jc w:val="center"/>
              <w:rPr>
                <w:rFonts w:ascii="新細明體" w:hAnsi="新細明體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140311000287</w:t>
            </w:r>
          </w:p>
        </w:tc>
      </w:tr>
      <w:tr w:rsidR="000B5589" w:rsidRPr="00D8438D" w:rsidTr="000B5589">
        <w:tblPrEx>
          <w:tblW w:w="4710" w:type="pc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Look w:val="0000" w:firstRow="0" w:lastRow="0" w:firstColumn="0" w:lastColumn="0" w:noHBand="0" w:noVBand="0"/>
          <w:tblPrExChange w:id="2" w:author="楊雅君" w:date="2016-05-04T13:21:00Z">
            <w:tblPrEx>
              <w:tblW w:w="4710" w:type="pc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000" w:firstRow="0" w:lastRow="0" w:firstColumn="0" w:lastColumn="0" w:noHBand="0" w:noVBand="0"/>
            </w:tblPrEx>
          </w:tblPrExChange>
        </w:tblPrEx>
        <w:trPr>
          <w:ins w:id="3" w:author="楊雅君" w:date="2016-05-04T13:21:00Z"/>
        </w:trPr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4" w:author="楊雅君" w:date="2016-05-04T13:21:00Z">
              <w:tcPr>
                <w:tcW w:w="690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0B5589" w:rsidRPr="002A58AE" w:rsidRDefault="000B5589" w:rsidP="00D8438D">
            <w:pPr>
              <w:widowControl w:val="0"/>
              <w:jc w:val="center"/>
              <w:rPr>
                <w:ins w:id="5" w:author="楊雅君" w:date="2016-05-04T13:21:00Z"/>
                <w:rFonts w:ascii="細明體" w:eastAsia="細明體" w:hAnsi="細明體" w:cs="Courier New"/>
                <w:sz w:val="20"/>
                <w:szCs w:val="20"/>
              </w:rPr>
            </w:pPr>
            <w:ins w:id="6" w:author="楊雅君" w:date="2016-05-04T13:2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2016/05/04</w:t>
              </w:r>
            </w:ins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7" w:author="楊雅君" w:date="2016-05-04T13:21:00Z">
              <w:tcPr>
                <w:tcW w:w="495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0B5589" w:rsidRDefault="000B5589" w:rsidP="00D8438D">
            <w:pPr>
              <w:keepLines/>
              <w:widowControl w:val="0"/>
              <w:jc w:val="center"/>
              <w:rPr>
                <w:ins w:id="8" w:author="楊雅君" w:date="2016-05-04T13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9" w:author="楊雅君" w:date="2016-05-04T13:2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4</w:t>
              </w:r>
            </w:ins>
          </w:p>
        </w:tc>
        <w:tc>
          <w:tcPr>
            <w:tcW w:w="2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0" w:author="楊雅君" w:date="2016-05-04T13:21:00Z">
              <w:tcPr>
                <w:tcW w:w="2051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0B5589" w:rsidRDefault="000B5589" w:rsidP="00D8438D">
            <w:pPr>
              <w:keepLines/>
              <w:widowControl w:val="0"/>
              <w:rPr>
                <w:ins w:id="11" w:author="楊雅君" w:date="2016-05-04T13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12" w:author="楊雅君" w:date="2016-05-04T13:21:00Z">
              <w:r w:rsidRPr="000B5589">
                <w:rPr>
                  <w:rFonts w:ascii="細明體" w:eastAsia="細明體" w:hAnsi="細明體" w:cs="Courier New" w:hint="eastAsia"/>
                  <w:sz w:val="20"/>
                  <w:szCs w:val="20"/>
                </w:rPr>
                <w:t>ie11昇級測試</w:t>
              </w:r>
            </w:ins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3" w:author="楊雅君" w:date="2016-05-04T13:21:00Z">
              <w:tcPr>
                <w:tcW w:w="91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0B5589" w:rsidRDefault="000B5589" w:rsidP="00D8438D">
            <w:pPr>
              <w:keepLines/>
              <w:widowControl w:val="0"/>
              <w:jc w:val="center"/>
              <w:rPr>
                <w:ins w:id="14" w:author="楊雅君" w:date="2016-05-04T13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15" w:author="楊雅君" w:date="2016-05-04T13:21:00Z">
              <w:r w:rsidRPr="000B5589">
                <w:rPr>
                  <w:rFonts w:ascii="細明體" w:eastAsia="細明體" w:hAnsi="細明體" w:cs="Courier New" w:hint="eastAsia"/>
                  <w:sz w:val="20"/>
                  <w:szCs w:val="20"/>
                </w:rPr>
                <w:t>雅君</w:t>
              </w:r>
            </w:ins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6" w:author="楊雅君" w:date="2016-05-04T13:21:00Z">
              <w:tcPr>
                <w:tcW w:w="846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0B5589" w:rsidRDefault="000B5589" w:rsidP="00D8438D">
            <w:pPr>
              <w:keepLines/>
              <w:widowControl w:val="0"/>
              <w:jc w:val="center"/>
              <w:rPr>
                <w:ins w:id="17" w:author="楊雅君" w:date="2016-05-04T13:21:00Z"/>
                <w:rFonts w:ascii="細明體" w:eastAsia="細明體" w:hAnsi="細明體" w:cs="Courier New" w:hint="eastAsia"/>
                <w:sz w:val="20"/>
                <w:szCs w:val="20"/>
              </w:rPr>
            </w:pPr>
            <w:ins w:id="18" w:author="楊雅君" w:date="2016-05-04T13:21:00Z">
              <w:r w:rsidRPr="000B5589">
                <w:rPr>
                  <w:rFonts w:ascii="細明體" w:eastAsia="細明體" w:hAnsi="細明體" w:cs="Courier New" w:hint="eastAsia"/>
                  <w:sz w:val="20"/>
                  <w:szCs w:val="20"/>
                </w:rPr>
                <w:t>160308000090</w:t>
              </w:r>
            </w:ins>
          </w:p>
        </w:tc>
      </w:tr>
      <w:tr w:rsidR="00417CC3" w:rsidRPr="00D8438D" w:rsidTr="00417CC3">
        <w:trPr>
          <w:ins w:id="19" w:author="伯珊" w:date="2017-05-04T10:51:00Z"/>
        </w:trPr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C3" w:rsidRDefault="00417CC3" w:rsidP="00D8438D">
            <w:pPr>
              <w:widowControl w:val="0"/>
              <w:jc w:val="center"/>
              <w:rPr>
                <w:ins w:id="20" w:author="伯珊" w:date="2017-05-04T10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21" w:author="伯珊" w:date="2017-05-04T10:5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2017/05/04</w:t>
              </w:r>
            </w:ins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C3" w:rsidRDefault="00417CC3" w:rsidP="00D8438D">
            <w:pPr>
              <w:keepLines/>
              <w:widowControl w:val="0"/>
              <w:jc w:val="center"/>
              <w:rPr>
                <w:ins w:id="22" w:author="伯珊" w:date="2017-05-04T10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23" w:author="伯珊" w:date="2017-05-04T10:51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5</w:t>
              </w:r>
            </w:ins>
          </w:p>
        </w:tc>
        <w:tc>
          <w:tcPr>
            <w:tcW w:w="2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C3" w:rsidRPr="000B5589" w:rsidRDefault="00417CC3" w:rsidP="00D8438D">
            <w:pPr>
              <w:keepLines/>
              <w:widowControl w:val="0"/>
              <w:rPr>
                <w:ins w:id="24" w:author="伯珊" w:date="2017-05-04T10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25" w:author="伯珊" w:date="2017-05-04T10:51:00Z">
              <w:r w:rsidRPr="00417CC3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申請書170218000615-(金檢查核事項)收據欄位計算調整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:</w:t>
              </w:r>
              <w:r>
                <w:rPr>
                  <w:rFonts w:hint="eastAsia"/>
                </w:rPr>
                <w:t xml:space="preserve"> </w:t>
              </w:r>
              <w:r w:rsidRPr="00417CC3">
                <w:rPr>
                  <w:rFonts w:ascii="細明體" w:eastAsia="細明體" w:hAnsi="細明體" w:cs="Courier New" w:hint="eastAsia"/>
                  <w:sz w:val="20"/>
                  <w:szCs w:val="20"/>
                </w:rPr>
                <w:t>收據畫面新增彈跳訊息，提示所有負值項目不列入計算</w:t>
              </w:r>
            </w:ins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C3" w:rsidRPr="000B5589" w:rsidRDefault="00417CC3" w:rsidP="00417CC3">
            <w:pPr>
              <w:keepLines/>
              <w:widowControl w:val="0"/>
              <w:jc w:val="center"/>
              <w:rPr>
                <w:ins w:id="26" w:author="伯珊" w:date="2017-05-04T10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27" w:author="伯珊" w:date="2017-05-04T10:52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龎伯珊</w:t>
              </w:r>
            </w:ins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CC3" w:rsidRPr="000B5589" w:rsidRDefault="00417CC3" w:rsidP="00417CC3">
            <w:pPr>
              <w:keepLines/>
              <w:widowControl w:val="0"/>
              <w:jc w:val="center"/>
              <w:rPr>
                <w:ins w:id="28" w:author="伯珊" w:date="2017-05-04T10:51:00Z"/>
                <w:rFonts w:ascii="細明體" w:eastAsia="細明體" w:hAnsi="細明體" w:cs="Courier New" w:hint="eastAsia"/>
                <w:sz w:val="20"/>
                <w:szCs w:val="20"/>
              </w:rPr>
            </w:pPr>
            <w:ins w:id="29" w:author="伯珊" w:date="2017-05-04T10:52:00Z">
              <w:r w:rsidRPr="00417CC3">
                <w:rPr>
                  <w:rFonts w:ascii="細明體" w:eastAsia="細明體" w:hAnsi="細明體" w:cs="Courier New"/>
                  <w:sz w:val="20"/>
                  <w:szCs w:val="20"/>
                </w:rPr>
                <w:t>170504000106</w:t>
              </w:r>
            </w:ins>
          </w:p>
        </w:tc>
      </w:tr>
      <w:tr w:rsidR="002D6A48" w:rsidRPr="00D8438D" w:rsidTr="00417CC3">
        <w:trPr>
          <w:ins w:id="30" w:author="lian" w:date="2020-06-23T15:38:00Z"/>
        </w:trPr>
        <w:tc>
          <w:tcPr>
            <w:tcW w:w="69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A48" w:rsidRDefault="002D6A48" w:rsidP="002D6A48">
            <w:pPr>
              <w:widowControl w:val="0"/>
              <w:jc w:val="center"/>
              <w:rPr>
                <w:ins w:id="31" w:author="lian" w:date="2020-06-23T15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32" w:author="lian" w:date="2020-06-23T15:38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2020</w:t>
              </w:r>
              <w:r w:rsidRPr="002A58AE">
                <w:rPr>
                  <w:rFonts w:ascii="細明體" w:eastAsia="細明體" w:hAnsi="細明體" w:cs="Courier New"/>
                  <w:sz w:val="20"/>
                  <w:szCs w:val="20"/>
                </w:rPr>
                <w:t>/</w:t>
              </w:r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0</w:t>
              </w:r>
              <w:r w:rsidR="00C32C1A">
                <w:rPr>
                  <w:rFonts w:ascii="細明體" w:eastAsia="細明體" w:hAnsi="細明體" w:cs="Courier New" w:hint="eastAsia"/>
                  <w:sz w:val="20"/>
                  <w:szCs w:val="20"/>
                </w:rPr>
                <w:t>6/22</w:t>
              </w:r>
            </w:ins>
          </w:p>
        </w:tc>
        <w:tc>
          <w:tcPr>
            <w:tcW w:w="4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A48" w:rsidRDefault="002D6A48" w:rsidP="002D6A48">
            <w:pPr>
              <w:keepLines/>
              <w:widowControl w:val="0"/>
              <w:jc w:val="center"/>
              <w:rPr>
                <w:ins w:id="33" w:author="lian" w:date="2020-06-23T15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34" w:author="lian" w:date="2020-06-23T15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6</w:t>
              </w:r>
            </w:ins>
          </w:p>
        </w:tc>
        <w:tc>
          <w:tcPr>
            <w:tcW w:w="205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A48" w:rsidRPr="00417CC3" w:rsidRDefault="002D6A48" w:rsidP="002D6A48">
            <w:pPr>
              <w:keepLines/>
              <w:widowControl w:val="0"/>
              <w:rPr>
                <w:ins w:id="35" w:author="lian" w:date="2020-06-23T15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36" w:author="lian" w:date="2020-06-23T15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配合CRSS2.0導入</w:t>
              </w:r>
            </w:ins>
          </w:p>
        </w:tc>
        <w:tc>
          <w:tcPr>
            <w:tcW w:w="91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A48" w:rsidRDefault="002D6A48" w:rsidP="002D6A48">
            <w:pPr>
              <w:keepLines/>
              <w:widowControl w:val="0"/>
              <w:jc w:val="center"/>
              <w:rPr>
                <w:ins w:id="37" w:author="lian" w:date="2020-06-23T15:38:00Z"/>
                <w:rFonts w:ascii="細明體" w:eastAsia="細明體" w:hAnsi="細明體" w:cs="Courier New" w:hint="eastAsia"/>
                <w:sz w:val="20"/>
                <w:szCs w:val="20"/>
              </w:rPr>
            </w:pPr>
            <w:ins w:id="38" w:author="lian" w:date="2020-06-23T15:38:00Z">
              <w:r>
                <w:rPr>
                  <w:rFonts w:ascii="細明體" w:eastAsia="細明體" w:hAnsi="細明體" w:cs="Courier New" w:hint="eastAsia"/>
                  <w:sz w:val="20"/>
                  <w:szCs w:val="20"/>
                </w:rPr>
                <w:t>張凱鈞</w:t>
              </w:r>
            </w:ins>
          </w:p>
        </w:tc>
        <w:tc>
          <w:tcPr>
            <w:tcW w:w="8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D6A48" w:rsidRPr="00417CC3" w:rsidRDefault="002D6A48" w:rsidP="002D6A48">
            <w:pPr>
              <w:keepLines/>
              <w:widowControl w:val="0"/>
              <w:jc w:val="center"/>
              <w:rPr>
                <w:ins w:id="39" w:author="lian" w:date="2020-06-23T15:38:00Z"/>
                <w:rFonts w:ascii="細明體" w:eastAsia="細明體" w:hAnsi="細明體" w:cs="Courier New"/>
                <w:sz w:val="20"/>
                <w:szCs w:val="20"/>
              </w:rPr>
            </w:pPr>
            <w:ins w:id="40" w:author="lian" w:date="2020-06-23T15:38:00Z">
              <w:r>
                <w:rPr>
                  <w:rFonts w:ascii="細明體" w:eastAsia="細明體" w:hAnsi="細明體" w:cs="Courier New"/>
                  <w:sz w:val="20"/>
                  <w:szCs w:val="20"/>
                </w:rPr>
                <w:t>191213001213</w:t>
              </w:r>
            </w:ins>
          </w:p>
        </w:tc>
      </w:tr>
    </w:tbl>
    <w:p w:rsidR="00D8438D" w:rsidRDefault="00D8438D">
      <w:pPr>
        <w:rPr>
          <w:rFonts w:hint="eastAsia"/>
        </w:rPr>
      </w:pPr>
    </w:p>
    <w:p w:rsidR="00DD01C6" w:rsidRDefault="00DD01C6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  <w:r>
        <w:rPr>
          <w:rFonts w:hint="eastAsia"/>
          <w:b/>
          <w:kern w:val="2"/>
          <w:sz w:val="24"/>
          <w:szCs w:val="24"/>
          <w:lang w:eastAsia="zh-TW"/>
        </w:rPr>
        <w:t>UCAAA00300_</w:t>
      </w:r>
      <w:r>
        <w:rPr>
          <w:rFonts w:hint="eastAsia"/>
          <w:b/>
          <w:kern w:val="2"/>
          <w:sz w:val="24"/>
          <w:szCs w:val="24"/>
          <w:lang w:eastAsia="zh-TW"/>
        </w:rPr>
        <w:t>收據輸入</w:t>
      </w:r>
    </w:p>
    <w:p w:rsidR="00DD01C6" w:rsidRDefault="00DD01C6">
      <w:pPr>
        <w:pStyle w:val="Tabletext"/>
        <w:keepLines w:val="0"/>
        <w:spacing w:after="0" w:line="240" w:lineRule="auto"/>
        <w:rPr>
          <w:rFonts w:hint="eastAsia"/>
          <w:bCs/>
          <w:kern w:val="2"/>
          <w:szCs w:val="24"/>
          <w:lang w:eastAsia="zh-TW"/>
        </w:rPr>
      </w:pPr>
    </w:p>
    <w:p w:rsidR="00DD01C6" w:rsidRDefault="00DD01C6">
      <w:pPr>
        <w:numPr>
          <w:ilvl w:val="0"/>
          <w:numId w:val="17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程式功能概述：</w:t>
      </w:r>
    </w:p>
    <w:tbl>
      <w:tblPr>
        <w:tblW w:w="108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8460"/>
      </w:tblGrid>
      <w:tr w:rsidR="00DD01C6">
        <w:tc>
          <w:tcPr>
            <w:tcW w:w="234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46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收據輸入</w:t>
            </w:r>
          </w:p>
        </w:tc>
      </w:tr>
      <w:tr w:rsidR="00DD01C6">
        <w:tc>
          <w:tcPr>
            <w:tcW w:w="234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46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AAA0_0300</w:t>
            </w:r>
          </w:p>
        </w:tc>
      </w:tr>
      <w:tr w:rsidR="00DD01C6">
        <w:tc>
          <w:tcPr>
            <w:tcW w:w="234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46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DD01C6">
        <w:tc>
          <w:tcPr>
            <w:tcW w:w="234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46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理賠收據輸入、資料確認、核定</w:t>
            </w:r>
          </w:p>
        </w:tc>
      </w:tr>
      <w:tr w:rsidR="00D8438D">
        <w:tc>
          <w:tcPr>
            <w:tcW w:w="2340" w:type="dxa"/>
          </w:tcPr>
          <w:p w:rsidR="00D8438D" w:rsidRDefault="00D843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719B">
              <w:rPr>
                <w:rFonts w:ascii="新細明體" w:hAnsi="新細明體" w:cs="Courier New" w:hint="eastAsia"/>
                <w:sz w:val="20"/>
                <w:szCs w:val="20"/>
              </w:rPr>
              <w:t>需求單位</w:t>
            </w:r>
          </w:p>
        </w:tc>
        <w:tc>
          <w:tcPr>
            <w:tcW w:w="8460" w:type="dxa"/>
          </w:tcPr>
          <w:p w:rsidR="00D8438D" w:rsidRDefault="00D843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719B">
              <w:rPr>
                <w:rFonts w:ascii="新細明體" w:hAnsi="新細明體" w:cs="Courier New" w:hint="eastAsia"/>
                <w:sz w:val="20"/>
                <w:szCs w:val="20"/>
              </w:rPr>
              <w:t>理賠企劃科</w:t>
            </w:r>
          </w:p>
        </w:tc>
      </w:tr>
      <w:tr w:rsidR="00D8438D">
        <w:tc>
          <w:tcPr>
            <w:tcW w:w="2340" w:type="dxa"/>
          </w:tcPr>
          <w:p w:rsidR="00D8438D" w:rsidRDefault="00D843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5719B">
              <w:rPr>
                <w:rFonts w:ascii="新細明體" w:hAnsi="新細明體" w:cs="Courier New" w:hint="eastAsia"/>
                <w:sz w:val="20"/>
                <w:szCs w:val="20"/>
              </w:rPr>
              <w:t>作業單位</w:t>
            </w:r>
          </w:p>
        </w:tc>
        <w:tc>
          <w:tcPr>
            <w:tcW w:w="8460" w:type="dxa"/>
          </w:tcPr>
          <w:p w:rsidR="00D8438D" w:rsidRDefault="00D8438D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新細明體" w:hAnsi="新細明體" w:cs="Courier New" w:hint="eastAsia"/>
                <w:sz w:val="20"/>
                <w:szCs w:val="20"/>
              </w:rPr>
              <w:t>服務科</w:t>
            </w:r>
          </w:p>
        </w:tc>
      </w:tr>
      <w:tr w:rsidR="00D8438D">
        <w:tc>
          <w:tcPr>
            <w:tcW w:w="2340" w:type="dxa"/>
          </w:tcPr>
          <w:p w:rsidR="00D8438D" w:rsidRPr="0035719B" w:rsidRDefault="00D8438D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5719B">
              <w:rPr>
                <w:rFonts w:ascii="新細明體" w:hAnsi="新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460" w:type="dxa"/>
          </w:tcPr>
          <w:p w:rsidR="00D8438D" w:rsidRDefault="00D8438D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5719B">
              <w:rPr>
                <w:rFonts w:ascii="新細明體" w:hAnsi="新細明體" w:hint="eastAsia"/>
                <w:sz w:val="20"/>
                <w:szCs w:val="20"/>
              </w:rPr>
              <w:t>■一般   □平板電腦  □手機</w:t>
            </w:r>
          </w:p>
        </w:tc>
      </w:tr>
      <w:tr w:rsidR="00D8438D">
        <w:tc>
          <w:tcPr>
            <w:tcW w:w="2340" w:type="dxa"/>
          </w:tcPr>
          <w:p w:rsidR="00D8438D" w:rsidRPr="0035719B" w:rsidRDefault="00D8438D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5719B">
              <w:rPr>
                <w:rFonts w:ascii="新細明體" w:hAnsi="新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460" w:type="dxa"/>
          </w:tcPr>
          <w:p w:rsidR="00D8438D" w:rsidRPr="0035719B" w:rsidRDefault="00D8438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35719B">
              <w:rPr>
                <w:rFonts w:ascii="新細明體" w:hAnsi="新細明體" w:hint="eastAsia"/>
                <w:sz w:val="20"/>
                <w:szCs w:val="20"/>
              </w:rPr>
              <w:t>■員工(UCBean)  </w:t>
            </w:r>
            <w:r w:rsidRPr="0035719B">
              <w:rPr>
                <w:rFonts w:ascii="新細明體" w:hAnsi="新細明體"/>
                <w:sz w:val="20"/>
                <w:szCs w:val="20"/>
              </w:rPr>
              <w:t>□無</w:t>
            </w:r>
            <w:r w:rsidRPr="0035719B">
              <w:rPr>
                <w:rFonts w:ascii="新細明體" w:hAnsi="新細明體" w:hint="eastAsia"/>
                <w:sz w:val="20"/>
                <w:szCs w:val="20"/>
              </w:rPr>
              <w:t>客戶(CustomerBean)</w:t>
            </w:r>
          </w:p>
        </w:tc>
      </w:tr>
      <w:tr w:rsidR="00D8438D">
        <w:tc>
          <w:tcPr>
            <w:tcW w:w="2340" w:type="dxa"/>
          </w:tcPr>
          <w:p w:rsidR="00D8438D" w:rsidRPr="0035719B" w:rsidRDefault="00D8438D">
            <w:pPr>
              <w:rPr>
                <w:rFonts w:ascii="新細明體" w:hAnsi="新細明體" w:cs="Courier New" w:hint="eastAsia"/>
                <w:sz w:val="20"/>
                <w:szCs w:val="20"/>
              </w:rPr>
            </w:pPr>
            <w:r w:rsidRPr="0035719B">
              <w:rPr>
                <w:rFonts w:ascii="新細明體" w:hAnsi="新細明體"/>
                <w:sz w:val="20"/>
                <w:szCs w:val="20"/>
              </w:rPr>
              <w:t>個資遮蔽方式</w:t>
            </w:r>
          </w:p>
        </w:tc>
        <w:tc>
          <w:tcPr>
            <w:tcW w:w="8460" w:type="dxa"/>
          </w:tcPr>
          <w:p w:rsidR="00D8438D" w:rsidRPr="0035719B" w:rsidRDefault="00D8438D" w:rsidP="00D8438D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5C58A2">
              <w:rPr>
                <w:rFonts w:ascii="新細明體" w:hAnsi="新細明體" w:hint="eastAsia"/>
                <w:sz w:val="20"/>
                <w:szCs w:val="20"/>
              </w:rPr>
              <w:t>■</w:t>
            </w:r>
            <w:r w:rsidRPr="0035719B">
              <w:rPr>
                <w:rFonts w:ascii="新細明體" w:hAnsi="新細明體"/>
                <w:sz w:val="20"/>
                <w:szCs w:val="20"/>
              </w:rPr>
              <w:t>無□遮蔽□無securitylog</w:t>
            </w:r>
          </w:p>
        </w:tc>
      </w:tr>
      <w:tr w:rsidR="00D8438D">
        <w:tc>
          <w:tcPr>
            <w:tcW w:w="2340" w:type="dxa"/>
          </w:tcPr>
          <w:p w:rsidR="00D8438D" w:rsidRPr="0035719B" w:rsidRDefault="00D8438D">
            <w:pPr>
              <w:rPr>
                <w:rFonts w:ascii="新細明體" w:hAnsi="新細明體"/>
                <w:sz w:val="20"/>
                <w:szCs w:val="20"/>
              </w:rPr>
            </w:pPr>
            <w:r w:rsidRPr="005C58A2">
              <w:rPr>
                <w:rFonts w:ascii="新細明體" w:hAnsi="新細明體" w:hint="eastAsia"/>
                <w:sz w:val="20"/>
                <w:szCs w:val="20"/>
              </w:rPr>
              <w:t>分頁處理方式</w:t>
            </w:r>
          </w:p>
        </w:tc>
        <w:tc>
          <w:tcPr>
            <w:tcW w:w="8460" w:type="dxa"/>
          </w:tcPr>
          <w:p w:rsidR="00D8438D" w:rsidRPr="0035719B" w:rsidRDefault="00D8438D">
            <w:pPr>
              <w:rPr>
                <w:rFonts w:ascii="新細明體" w:hAnsi="新細明體"/>
                <w:sz w:val="20"/>
                <w:szCs w:val="20"/>
              </w:rPr>
            </w:pPr>
            <w:r w:rsidRPr="005C58A2">
              <w:rPr>
                <w:rFonts w:ascii="新細明體" w:hAnsi="新細明體" w:hint="eastAsia"/>
                <w:sz w:val="20"/>
                <w:szCs w:val="20"/>
              </w:rPr>
              <w:t> □無 □真分頁 ■假分頁，分頁每頁</w:t>
            </w:r>
            <w:r>
              <w:rPr>
                <w:rFonts w:ascii="新細明體" w:hAnsi="新細明體" w:hint="eastAsia"/>
                <w:sz w:val="20"/>
                <w:szCs w:val="20"/>
              </w:rPr>
              <w:t>1</w:t>
            </w:r>
            <w:r w:rsidRPr="005C58A2">
              <w:rPr>
                <w:rFonts w:ascii="新細明體" w:hAnsi="新細明體" w:hint="eastAsia"/>
                <w:sz w:val="20"/>
                <w:szCs w:val="20"/>
              </w:rPr>
              <w:t>筆【Default　20】</w:t>
            </w:r>
          </w:p>
        </w:tc>
      </w:tr>
    </w:tbl>
    <w:p w:rsidR="00DD01C6" w:rsidRDefault="00DD01C6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DD01C6" w:rsidRDefault="00DD01C6">
      <w:pPr>
        <w:numPr>
          <w:ilvl w:val="0"/>
          <w:numId w:val="17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使用模組</w:t>
      </w:r>
    </w:p>
    <w:tbl>
      <w:tblPr>
        <w:tblW w:w="108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520"/>
        <w:gridCol w:w="4140"/>
        <w:gridCol w:w="3500"/>
      </w:tblGrid>
      <w:tr w:rsidR="00DD01C6">
        <w:tc>
          <w:tcPr>
            <w:tcW w:w="720" w:type="dxa"/>
          </w:tcPr>
          <w:p w:rsidR="00DD01C6" w:rsidRDefault="00DD01C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520" w:type="dxa"/>
          </w:tcPr>
          <w:p w:rsidR="00DD01C6" w:rsidRDefault="00DD01C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140" w:type="dxa"/>
          </w:tcPr>
          <w:p w:rsidR="00DD01C6" w:rsidRDefault="00DD01C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CLASS</w:t>
            </w:r>
          </w:p>
        </w:tc>
        <w:tc>
          <w:tcPr>
            <w:tcW w:w="3500" w:type="dxa"/>
          </w:tcPr>
          <w:p w:rsidR="00DD01C6" w:rsidRDefault="00DD01C6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METHOD</w:t>
            </w:r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2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DD01C6" w:rsidRDefault="00DD01C6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理賠受理檔處理模組</w:t>
            </w:r>
          </w:p>
        </w:tc>
        <w:tc>
          <w:tcPr>
            <w:tcW w:w="41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</w:rPr>
              <w:t>AA_A0Z001</w:t>
            </w:r>
          </w:p>
        </w:tc>
        <w:tc>
          <w:tcPr>
            <w:tcW w:w="350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2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DD01C6" w:rsidRDefault="00DD01C6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理賠收據檔處理模組</w:t>
            </w:r>
          </w:p>
        </w:tc>
        <w:tc>
          <w:tcPr>
            <w:tcW w:w="41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AA_A0Z004</w:t>
            </w:r>
          </w:p>
        </w:tc>
        <w:tc>
          <w:tcPr>
            <w:tcW w:w="350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2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DD01C6" w:rsidRDefault="00DD01C6">
            <w:pPr>
              <w:rPr>
                <w:rFonts w:hint="eastAsia"/>
                <w:color w:val="000000"/>
                <w:sz w:val="20"/>
                <w:szCs w:val="20"/>
              </w:rPr>
            </w:pPr>
          </w:p>
        </w:tc>
        <w:tc>
          <w:tcPr>
            <w:tcW w:w="41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lang w:eastAsia="zh-TW"/>
              </w:rPr>
            </w:pPr>
          </w:p>
        </w:tc>
        <w:tc>
          <w:tcPr>
            <w:tcW w:w="350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2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hint="eastAsia"/>
                <w:color w:val="000000"/>
                <w:sz w:val="20"/>
                <w:szCs w:val="20"/>
              </w:rPr>
              <w:t>理賠收據讀取模組</w:t>
            </w:r>
          </w:p>
        </w:tc>
        <w:tc>
          <w:tcPr>
            <w:tcW w:w="41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AA_A0Z014</w:t>
            </w:r>
          </w:p>
        </w:tc>
        <w:tc>
          <w:tcPr>
            <w:tcW w:w="350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2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DD01C6" w:rsidRDefault="00DD01C6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>
              <w:rPr>
                <w:rFonts w:ascii="新細明體" w:hAnsi="新細明體" w:hint="eastAsia"/>
                <w:kern w:val="2"/>
                <w:sz w:val="20"/>
                <w:szCs w:val="20"/>
              </w:rPr>
              <w:t>客戶投保明細讀取模組</w:t>
            </w:r>
          </w:p>
        </w:tc>
        <w:tc>
          <w:tcPr>
            <w:tcW w:w="41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  <w:t>AA_B0Z000</w:t>
            </w:r>
          </w:p>
        </w:tc>
        <w:tc>
          <w:tcPr>
            <w:tcW w:w="350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2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DD01C6" w:rsidRDefault="00DD01C6">
            <w:pPr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>
              <w:rPr>
                <w:sz w:val="20"/>
                <w:szCs w:val="20"/>
              </w:rPr>
              <w:t>員工基本資料讀取共用類別</w:t>
            </w:r>
          </w:p>
        </w:tc>
        <w:tc>
          <w:tcPr>
            <w:tcW w:w="41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szCs w:val="24"/>
                <w:lang w:eastAsia="zh-TW"/>
              </w:rPr>
            </w:pPr>
            <w:r>
              <w:rPr>
                <w:bCs/>
              </w:rPr>
              <w:t>com.cathay.common.hr.PersonnelData</w:t>
            </w:r>
          </w:p>
        </w:tc>
        <w:tc>
          <w:tcPr>
            <w:tcW w:w="3500" w:type="dxa"/>
          </w:tcPr>
          <w:p w:rsidR="00DD01C6" w:rsidRDefault="00DD01C6">
            <w:pPr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</w:pPr>
            <w:hyperlink r:id="rId7" w:anchor="getOnDutyByEmployeeID(java.lang.String)" w:history="1">
              <w:r>
                <w:rPr>
                  <w:rStyle w:val="aa"/>
                  <w:rFonts w:ascii="細明體" w:eastAsia="細明體" w:hAnsi="細明體" w:cs="細明體"/>
                  <w:b/>
                  <w:bCs/>
                  <w:sz w:val="20"/>
                  <w:szCs w:val="20"/>
                </w:rPr>
                <w:t>getOnDutyByEmployeeID</w:t>
              </w:r>
            </w:hyperlink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2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DD01C6" w:rsidRDefault="00DD01C6">
            <w:pPr>
              <w:rPr>
                <w:rFonts w:hint="eastAsia"/>
                <w:color w:val="000000"/>
                <w:sz w:val="20"/>
                <w:szCs w:val="20"/>
              </w:rPr>
            </w:pPr>
            <w: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  <w:t>取得帳務日期模組</w:t>
            </w:r>
          </w:p>
        </w:tc>
        <w:tc>
          <w:tcPr>
            <w:tcW w:w="41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</w:rPr>
            </w:pPr>
            <w:r>
              <w:rPr>
                <w:rFonts w:ascii="MS Reference Sans Serif" w:hAnsi="MS Reference Sans Serif"/>
                <w:color w:val="000000"/>
                <w:kern w:val="2"/>
                <w:lang w:eastAsia="zh-TW"/>
              </w:rPr>
              <w:t>DK_F0Z001</w:t>
            </w:r>
          </w:p>
        </w:tc>
        <w:tc>
          <w:tcPr>
            <w:tcW w:w="3500" w:type="dxa"/>
          </w:tcPr>
          <w:p w:rsidR="00DD01C6" w:rsidRDefault="00DD01C6">
            <w:pPr>
              <w:rPr>
                <w:rStyle w:val="HTML"/>
                <w:b/>
                <w:bCs/>
                <w:sz w:val="20"/>
                <w:szCs w:val="20"/>
              </w:rPr>
            </w:pPr>
            <w: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  <w:t>getDateByAcc</w:t>
            </w:r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2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DD01C6" w:rsidRDefault="00DD01C6">
            <w:pP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  <w:r>
              <w:rPr>
                <w:sz w:val="20"/>
                <w:szCs w:val="20"/>
              </w:rPr>
              <w:t>單位基本資料讀取共用類別</w:t>
            </w:r>
          </w:p>
        </w:tc>
        <w:tc>
          <w:tcPr>
            <w:tcW w:w="41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ascii="MS Reference Sans Serif" w:hAnsi="MS Reference Sans Serif"/>
                <w:color w:val="000000"/>
                <w:kern w:val="2"/>
                <w:lang w:eastAsia="zh-TW"/>
              </w:rPr>
            </w:pPr>
            <w:r>
              <w:t>com.cathay.common.hr</w:t>
            </w:r>
          </w:p>
        </w:tc>
        <w:tc>
          <w:tcPr>
            <w:tcW w:w="3500" w:type="dxa"/>
          </w:tcPr>
          <w:p w:rsidR="00DD01C6" w:rsidRDefault="00DD01C6">
            <w:pPr>
              <w:rPr>
                <w:rFonts w:ascii="MS Reference Sans Serif" w:hAnsi="新細明體"/>
                <w:color w:val="000000"/>
                <w:kern w:val="2"/>
                <w:sz w:val="20"/>
                <w:szCs w:val="20"/>
              </w:rPr>
            </w:pPr>
            <w:hyperlink r:id="rId8" w:anchor="getAdmCenter(java.lang.String)" w:history="1">
              <w:r>
                <w:rPr>
                  <w:rStyle w:val="aa"/>
                  <w:rFonts w:ascii="細明體" w:eastAsia="細明體" w:hAnsi="細明體" w:cs="細明體"/>
                  <w:b/>
                  <w:bCs/>
                  <w:sz w:val="20"/>
                  <w:szCs w:val="20"/>
                </w:rPr>
                <w:t>getAdmCenter</w:t>
              </w:r>
            </w:hyperlink>
          </w:p>
        </w:tc>
      </w:tr>
      <w:tr w:rsidR="00DD01C6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DD01C6" w:rsidRDefault="00DD01C6">
            <w:pPr>
              <w:numPr>
                <w:ilvl w:val="0"/>
                <w:numId w:val="2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20" w:type="dxa"/>
          </w:tcPr>
          <w:p w:rsidR="00DD01C6" w:rsidRDefault="00DD01C6">
            <w:pPr>
              <w:rPr>
                <w:sz w:val="20"/>
                <w:szCs w:val="20"/>
              </w:rPr>
            </w:pPr>
          </w:p>
        </w:tc>
        <w:tc>
          <w:tcPr>
            <w:tcW w:w="41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</w:pPr>
          </w:p>
        </w:tc>
        <w:tc>
          <w:tcPr>
            <w:tcW w:w="3500" w:type="dxa"/>
          </w:tcPr>
          <w:p w:rsidR="00DD01C6" w:rsidRDefault="00DD01C6">
            <w:pPr>
              <w:rPr>
                <w:rStyle w:val="HTML"/>
                <w:b/>
                <w:bCs/>
                <w:sz w:val="20"/>
                <w:szCs w:val="20"/>
              </w:rPr>
            </w:pPr>
          </w:p>
        </w:tc>
      </w:tr>
    </w:tbl>
    <w:p w:rsidR="00DD01C6" w:rsidRDefault="00DD01C6">
      <w:pPr>
        <w:rPr>
          <w:rFonts w:ascii="細明體" w:eastAsia="細明體" w:hAnsi="細明體" w:hint="eastAsia"/>
          <w:sz w:val="20"/>
          <w:szCs w:val="20"/>
        </w:rPr>
      </w:pPr>
    </w:p>
    <w:p w:rsidR="00DD01C6" w:rsidRDefault="00DD01C6">
      <w:pPr>
        <w:numPr>
          <w:ilvl w:val="0"/>
          <w:numId w:val="17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使用檔案</w:t>
      </w:r>
    </w:p>
    <w:p w:rsidR="00DD01C6" w:rsidRDefault="00DD01C6">
      <w:pPr>
        <w:ind w:left="480"/>
        <w:rPr>
          <w:rFonts w:ascii="細明體" w:eastAsia="細明體" w:hAnsi="細明體" w:hint="eastAsia"/>
          <w:sz w:val="20"/>
          <w:szCs w:val="20"/>
        </w:rPr>
      </w:pP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09"/>
        <w:gridCol w:w="3686"/>
        <w:gridCol w:w="2693"/>
        <w:gridCol w:w="709"/>
        <w:gridCol w:w="708"/>
        <w:gridCol w:w="709"/>
        <w:gridCol w:w="709"/>
      </w:tblGrid>
      <w:tr w:rsidR="00D8438D" w:rsidRPr="00D8438D" w:rsidTr="003928B3">
        <w:tc>
          <w:tcPr>
            <w:tcW w:w="709" w:type="dxa"/>
          </w:tcPr>
          <w:p w:rsidR="00D8438D" w:rsidRPr="00D8438D" w:rsidRDefault="00D8438D" w:rsidP="00D8438D">
            <w:pPr>
              <w:widowControl w:val="0"/>
              <w:spacing w:line="240" w:lineRule="atLeast"/>
              <w:rPr>
                <w:rFonts w:ascii="新細明體" w:hAnsi="新細明體" w:cs="Courier New"/>
                <w:b/>
                <w:kern w:val="2"/>
                <w:sz w:val="20"/>
                <w:szCs w:val="20"/>
              </w:rPr>
            </w:pPr>
            <w:r w:rsidRPr="00D8438D">
              <w:rPr>
                <w:rFonts w:ascii="新細明體" w:hAnsi="新細明體" w:cs="Courier New" w:hint="eastAsia"/>
                <w:b/>
                <w:kern w:val="2"/>
                <w:sz w:val="20"/>
                <w:szCs w:val="20"/>
              </w:rPr>
              <w:t>項次</w:t>
            </w:r>
          </w:p>
        </w:tc>
        <w:tc>
          <w:tcPr>
            <w:tcW w:w="3686" w:type="dxa"/>
          </w:tcPr>
          <w:p w:rsidR="00D8438D" w:rsidRPr="00D8438D" w:rsidRDefault="00D8438D" w:rsidP="00D8438D">
            <w:pPr>
              <w:widowControl w:val="0"/>
              <w:spacing w:line="240" w:lineRule="atLeast"/>
              <w:rPr>
                <w:rFonts w:ascii="新細明體" w:hAnsi="新細明體" w:cs="Courier New"/>
                <w:b/>
                <w:kern w:val="2"/>
                <w:sz w:val="20"/>
                <w:szCs w:val="20"/>
              </w:rPr>
            </w:pPr>
            <w:r w:rsidRPr="00D8438D">
              <w:rPr>
                <w:rFonts w:ascii="新細明體" w:hAnsi="新細明體" w:cs="Courier New" w:hint="eastAsia"/>
                <w:b/>
                <w:kern w:val="2"/>
                <w:sz w:val="20"/>
                <w:szCs w:val="20"/>
              </w:rPr>
              <w:t>中文說明</w:t>
            </w:r>
          </w:p>
        </w:tc>
        <w:tc>
          <w:tcPr>
            <w:tcW w:w="2693" w:type="dxa"/>
          </w:tcPr>
          <w:p w:rsidR="00D8438D" w:rsidRPr="00D8438D" w:rsidRDefault="00D8438D" w:rsidP="00D8438D">
            <w:pPr>
              <w:widowControl w:val="0"/>
              <w:spacing w:line="240" w:lineRule="atLeast"/>
              <w:rPr>
                <w:rFonts w:ascii="新細明體" w:hAnsi="新細明體" w:cs="Courier New"/>
                <w:b/>
                <w:kern w:val="2"/>
                <w:sz w:val="20"/>
                <w:szCs w:val="20"/>
              </w:rPr>
            </w:pPr>
            <w:r w:rsidRPr="00D8438D">
              <w:rPr>
                <w:rFonts w:ascii="新細明體" w:hAnsi="新細明體" w:cs="Courier New" w:hint="eastAsia"/>
                <w:b/>
                <w:kern w:val="2"/>
                <w:sz w:val="20"/>
                <w:szCs w:val="20"/>
              </w:rPr>
              <w:t>檔案名稱</w:t>
            </w:r>
          </w:p>
        </w:tc>
        <w:tc>
          <w:tcPr>
            <w:tcW w:w="709" w:type="dxa"/>
          </w:tcPr>
          <w:p w:rsidR="00D8438D" w:rsidRPr="00D8438D" w:rsidRDefault="00D8438D" w:rsidP="00D8438D">
            <w:pPr>
              <w:widowControl w:val="0"/>
              <w:spacing w:line="240" w:lineRule="atLeast"/>
              <w:rPr>
                <w:rFonts w:ascii="新細明體" w:hAnsi="新細明體" w:cs="Courier New"/>
                <w:b/>
                <w:kern w:val="2"/>
                <w:sz w:val="20"/>
                <w:szCs w:val="20"/>
              </w:rPr>
            </w:pPr>
            <w:r w:rsidRPr="00D8438D">
              <w:rPr>
                <w:rFonts w:ascii="新細明體" w:hAnsi="新細明體" w:cs="Courier New" w:hint="eastAsia"/>
                <w:b/>
                <w:kern w:val="2"/>
                <w:sz w:val="20"/>
                <w:szCs w:val="20"/>
              </w:rPr>
              <w:t>查詢</w:t>
            </w:r>
          </w:p>
        </w:tc>
        <w:tc>
          <w:tcPr>
            <w:tcW w:w="708" w:type="dxa"/>
          </w:tcPr>
          <w:p w:rsidR="00D8438D" w:rsidRPr="00D8438D" w:rsidRDefault="00D8438D" w:rsidP="00D8438D">
            <w:pPr>
              <w:widowControl w:val="0"/>
              <w:spacing w:line="240" w:lineRule="atLeast"/>
              <w:rPr>
                <w:rFonts w:ascii="新細明體" w:hAnsi="新細明體" w:cs="Courier New"/>
                <w:b/>
                <w:kern w:val="2"/>
                <w:sz w:val="20"/>
                <w:szCs w:val="20"/>
              </w:rPr>
            </w:pPr>
            <w:r w:rsidRPr="00D8438D">
              <w:rPr>
                <w:rFonts w:ascii="新細明體" w:hAnsi="新細明體" w:cs="Courier New" w:hint="eastAsia"/>
                <w:b/>
                <w:kern w:val="2"/>
                <w:sz w:val="20"/>
                <w:szCs w:val="20"/>
              </w:rPr>
              <w:t>新增</w:t>
            </w:r>
          </w:p>
        </w:tc>
        <w:tc>
          <w:tcPr>
            <w:tcW w:w="709" w:type="dxa"/>
          </w:tcPr>
          <w:p w:rsidR="00D8438D" w:rsidRPr="00D8438D" w:rsidRDefault="00D8438D" w:rsidP="00D8438D">
            <w:pPr>
              <w:widowControl w:val="0"/>
              <w:spacing w:line="240" w:lineRule="atLeast"/>
              <w:rPr>
                <w:rFonts w:ascii="新細明體" w:hAnsi="新細明體" w:cs="Courier New"/>
                <w:b/>
                <w:kern w:val="2"/>
                <w:sz w:val="20"/>
                <w:szCs w:val="20"/>
              </w:rPr>
            </w:pPr>
            <w:r w:rsidRPr="00D8438D">
              <w:rPr>
                <w:rFonts w:ascii="新細明體" w:hAnsi="新細明體" w:cs="Courier New" w:hint="eastAsia"/>
                <w:b/>
                <w:kern w:val="2"/>
                <w:sz w:val="20"/>
                <w:szCs w:val="20"/>
              </w:rPr>
              <w:t>修改</w:t>
            </w:r>
          </w:p>
        </w:tc>
        <w:tc>
          <w:tcPr>
            <w:tcW w:w="709" w:type="dxa"/>
          </w:tcPr>
          <w:p w:rsidR="00D8438D" w:rsidRPr="00D8438D" w:rsidRDefault="00D8438D" w:rsidP="00D8438D">
            <w:pPr>
              <w:widowControl w:val="0"/>
              <w:spacing w:line="240" w:lineRule="atLeast"/>
              <w:rPr>
                <w:rFonts w:ascii="新細明體" w:hAnsi="新細明體" w:cs="Courier New"/>
                <w:b/>
                <w:kern w:val="2"/>
                <w:sz w:val="20"/>
                <w:szCs w:val="20"/>
              </w:rPr>
            </w:pPr>
            <w:r w:rsidRPr="00D8438D">
              <w:rPr>
                <w:rFonts w:ascii="新細明體" w:hAnsi="新細明體" w:cs="Courier New" w:hint="eastAsia"/>
                <w:b/>
                <w:kern w:val="2"/>
                <w:sz w:val="20"/>
                <w:szCs w:val="20"/>
              </w:rPr>
              <w:t>刪除</w:t>
            </w:r>
          </w:p>
        </w:tc>
      </w:tr>
      <w:tr w:rsidR="00D8438D" w:rsidRPr="00D8438D" w:rsidTr="003928B3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D8438D" w:rsidRPr="00D8438D" w:rsidRDefault="00D8438D" w:rsidP="00D8438D">
            <w:pPr>
              <w:widowControl w:val="0"/>
              <w:spacing w:line="240" w:lineRule="atLeast"/>
              <w:jc w:val="center"/>
              <w:rPr>
                <w:rFonts w:ascii="新細明體" w:hAnsi="新細明體" w:cs="Courier New"/>
                <w:kern w:val="2"/>
                <w:sz w:val="20"/>
                <w:szCs w:val="20"/>
              </w:rPr>
            </w:pPr>
            <w:r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1</w:t>
            </w:r>
          </w:p>
        </w:tc>
        <w:tc>
          <w:tcPr>
            <w:tcW w:w="3686" w:type="dxa"/>
          </w:tcPr>
          <w:p w:rsidR="00D8438D" w:rsidRPr="00D8438D" w:rsidRDefault="00D8438D" w:rsidP="00D8438D">
            <w:pPr>
              <w:widowControl w:val="0"/>
              <w:spacing w:line="240" w:lineRule="atLeast"/>
              <w:rPr>
                <w:rFonts w:ascii="新細明體" w:hAnsi="新細明體" w:cs="Courier New"/>
                <w:kern w:val="2"/>
                <w:sz w:val="20"/>
                <w:szCs w:val="20"/>
              </w:rPr>
            </w:pPr>
            <w:r w:rsidRPr="00D8438D">
              <w:rPr>
                <w:rFonts w:hint="eastAsia"/>
                <w:sz w:val="20"/>
                <w:szCs w:val="20"/>
              </w:rPr>
              <w:t>理賠受理檔</w:t>
            </w:r>
          </w:p>
        </w:tc>
        <w:tc>
          <w:tcPr>
            <w:tcW w:w="2693" w:type="dxa"/>
          </w:tcPr>
          <w:p w:rsidR="00D8438D" w:rsidRPr="00D8438D" w:rsidRDefault="00D8438D" w:rsidP="00D8438D">
            <w:pPr>
              <w:widowControl w:val="0"/>
              <w:spacing w:line="240" w:lineRule="atLeast"/>
              <w:rPr>
                <w:rFonts w:ascii="新細明體" w:hAnsi="新細明體" w:cs="Courier New"/>
                <w:kern w:val="2"/>
                <w:sz w:val="20"/>
                <w:szCs w:val="20"/>
              </w:rPr>
            </w:pPr>
            <w:r w:rsidRPr="00D8438D">
              <w:rPr>
                <w:sz w:val="20"/>
                <w:szCs w:val="20"/>
              </w:rPr>
              <w:t>DT</w:t>
            </w:r>
            <w:r w:rsidRPr="00D8438D">
              <w:rPr>
                <w:rFonts w:hint="eastAsia"/>
                <w:sz w:val="20"/>
                <w:szCs w:val="20"/>
              </w:rPr>
              <w:t>AAA001</w:t>
            </w:r>
          </w:p>
        </w:tc>
        <w:tc>
          <w:tcPr>
            <w:tcW w:w="709" w:type="dxa"/>
          </w:tcPr>
          <w:p w:rsidR="00D8438D" w:rsidRPr="00D8438D" w:rsidRDefault="00D8438D" w:rsidP="00D8438D">
            <w:pPr>
              <w:widowControl w:val="0"/>
              <w:spacing w:line="240" w:lineRule="atLeast"/>
              <w:rPr>
                <w:rFonts w:ascii="新細明體" w:hAnsi="新細明體" w:cs="Courier New"/>
                <w:kern w:val="2"/>
                <w:sz w:val="20"/>
                <w:szCs w:val="20"/>
              </w:rPr>
            </w:pPr>
            <w:r w:rsidRPr="00D8438D"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D8438D" w:rsidRPr="00D8438D" w:rsidRDefault="00055D67" w:rsidP="00D8438D">
            <w:pPr>
              <w:widowControl w:val="0"/>
              <w:spacing w:line="240" w:lineRule="atLeast"/>
              <w:rPr>
                <w:rFonts w:ascii="新細明體" w:hAnsi="新細明體" w:cs="Courier New"/>
                <w:kern w:val="2"/>
                <w:sz w:val="20"/>
                <w:szCs w:val="20"/>
              </w:rPr>
            </w:pPr>
            <w:r w:rsidRPr="00D8438D"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D8438D" w:rsidRPr="00D8438D" w:rsidRDefault="00055D67" w:rsidP="00D8438D">
            <w:pPr>
              <w:widowControl w:val="0"/>
              <w:spacing w:line="240" w:lineRule="atLeast"/>
              <w:rPr>
                <w:rFonts w:ascii="新細明體" w:hAnsi="新細明體" w:cs="Courier New"/>
                <w:kern w:val="2"/>
                <w:sz w:val="20"/>
                <w:szCs w:val="20"/>
              </w:rPr>
            </w:pPr>
            <w:r w:rsidRPr="00D8438D"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D8438D" w:rsidRPr="00D8438D" w:rsidRDefault="00D8438D" w:rsidP="00D8438D">
            <w:pPr>
              <w:widowControl w:val="0"/>
              <w:spacing w:line="240" w:lineRule="atLeast"/>
              <w:rPr>
                <w:rFonts w:ascii="新細明體" w:hAnsi="新細明體" w:cs="Courier New"/>
                <w:kern w:val="2"/>
                <w:sz w:val="20"/>
                <w:szCs w:val="20"/>
              </w:rPr>
            </w:pPr>
            <w:r w:rsidRPr="00D8438D"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□</w:t>
            </w:r>
          </w:p>
        </w:tc>
      </w:tr>
      <w:tr w:rsidR="00D8438D" w:rsidRPr="00D8438D" w:rsidTr="003928B3">
        <w:tblPrEx>
          <w:tblLook w:val="01E0" w:firstRow="1" w:lastRow="1" w:firstColumn="1" w:lastColumn="1" w:noHBand="0" w:noVBand="0"/>
        </w:tblPrEx>
        <w:tc>
          <w:tcPr>
            <w:tcW w:w="709" w:type="dxa"/>
          </w:tcPr>
          <w:p w:rsidR="00D8438D" w:rsidRPr="00D8438D" w:rsidRDefault="00D8438D" w:rsidP="00D8438D">
            <w:pPr>
              <w:widowControl w:val="0"/>
              <w:spacing w:line="240" w:lineRule="atLeast"/>
              <w:jc w:val="center"/>
              <w:rPr>
                <w:rFonts w:ascii="新細明體" w:hAnsi="新細明體" w:cs="Courier New" w:hint="eastAsia"/>
                <w:kern w:val="2"/>
                <w:sz w:val="20"/>
                <w:szCs w:val="20"/>
              </w:rPr>
            </w:pPr>
            <w:r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2</w:t>
            </w:r>
          </w:p>
        </w:tc>
        <w:tc>
          <w:tcPr>
            <w:tcW w:w="3686" w:type="dxa"/>
          </w:tcPr>
          <w:p w:rsidR="00D8438D" w:rsidRPr="00D8438D" w:rsidRDefault="00D8438D" w:rsidP="00D8438D">
            <w:pPr>
              <w:widowControl w:val="0"/>
              <w:spacing w:line="240" w:lineRule="atLeast"/>
              <w:rPr>
                <w:rFonts w:ascii="新細明體" w:hAnsi="新細明體" w:hint="eastAsia"/>
                <w:kern w:val="2"/>
                <w:sz w:val="20"/>
                <w:szCs w:val="20"/>
              </w:rPr>
            </w:pPr>
            <w:r w:rsidRPr="00D8438D">
              <w:rPr>
                <w:rFonts w:hint="eastAsia"/>
                <w:sz w:val="20"/>
                <w:szCs w:val="20"/>
              </w:rPr>
              <w:t>理賠受理收據檔</w:t>
            </w:r>
          </w:p>
        </w:tc>
        <w:tc>
          <w:tcPr>
            <w:tcW w:w="2693" w:type="dxa"/>
          </w:tcPr>
          <w:p w:rsidR="00D8438D" w:rsidRPr="00D8438D" w:rsidRDefault="00D8438D" w:rsidP="00D8438D">
            <w:pPr>
              <w:widowControl w:val="0"/>
              <w:spacing w:line="240" w:lineRule="atLeast"/>
              <w:rPr>
                <w:rFonts w:ascii="新細明體" w:hAnsi="新細明體"/>
                <w:kern w:val="2"/>
                <w:sz w:val="20"/>
                <w:szCs w:val="20"/>
              </w:rPr>
            </w:pPr>
            <w:r w:rsidRPr="00D8438D">
              <w:rPr>
                <w:sz w:val="20"/>
                <w:szCs w:val="20"/>
              </w:rPr>
              <w:t>DTAAA030</w:t>
            </w:r>
          </w:p>
        </w:tc>
        <w:tc>
          <w:tcPr>
            <w:tcW w:w="709" w:type="dxa"/>
          </w:tcPr>
          <w:p w:rsidR="00D8438D" w:rsidRPr="00D8438D" w:rsidRDefault="00D8438D" w:rsidP="00D8438D">
            <w:pPr>
              <w:widowControl w:val="0"/>
              <w:spacing w:line="240" w:lineRule="atLeast"/>
              <w:rPr>
                <w:rFonts w:ascii="新細明體" w:hAnsi="新細明體" w:cs="Courier New" w:hint="eastAsia"/>
                <w:kern w:val="2"/>
                <w:sz w:val="20"/>
                <w:szCs w:val="20"/>
              </w:rPr>
            </w:pPr>
            <w:r w:rsidRPr="00D8438D"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■</w:t>
            </w:r>
          </w:p>
        </w:tc>
        <w:tc>
          <w:tcPr>
            <w:tcW w:w="708" w:type="dxa"/>
          </w:tcPr>
          <w:p w:rsidR="00D8438D" w:rsidRPr="00D8438D" w:rsidRDefault="00055D67" w:rsidP="00D8438D">
            <w:pPr>
              <w:widowControl w:val="0"/>
              <w:spacing w:line="240" w:lineRule="atLeast"/>
              <w:rPr>
                <w:rFonts w:ascii="新細明體" w:hAnsi="新細明體" w:cs="Courier New" w:hint="eastAsia"/>
                <w:kern w:val="2"/>
                <w:sz w:val="20"/>
                <w:szCs w:val="20"/>
              </w:rPr>
            </w:pPr>
            <w:r w:rsidRPr="00055D67"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□</w:t>
            </w:r>
          </w:p>
        </w:tc>
        <w:tc>
          <w:tcPr>
            <w:tcW w:w="709" w:type="dxa"/>
          </w:tcPr>
          <w:p w:rsidR="00D8438D" w:rsidRPr="00D8438D" w:rsidRDefault="00D8438D" w:rsidP="00D8438D">
            <w:pPr>
              <w:widowControl w:val="0"/>
              <w:spacing w:line="240" w:lineRule="atLeast"/>
              <w:rPr>
                <w:rFonts w:ascii="新細明體" w:hAnsi="新細明體" w:cs="Courier New" w:hint="eastAsia"/>
                <w:kern w:val="2"/>
                <w:sz w:val="20"/>
                <w:szCs w:val="20"/>
              </w:rPr>
            </w:pPr>
            <w:r w:rsidRPr="00D8438D"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■</w:t>
            </w:r>
          </w:p>
        </w:tc>
        <w:tc>
          <w:tcPr>
            <w:tcW w:w="709" w:type="dxa"/>
          </w:tcPr>
          <w:p w:rsidR="00D8438D" w:rsidRPr="00D8438D" w:rsidRDefault="00D8438D" w:rsidP="00D8438D">
            <w:pPr>
              <w:widowControl w:val="0"/>
              <w:spacing w:line="240" w:lineRule="atLeast"/>
              <w:rPr>
                <w:rFonts w:ascii="新細明體" w:hAnsi="新細明體" w:cs="Courier New" w:hint="eastAsia"/>
                <w:kern w:val="2"/>
                <w:sz w:val="20"/>
                <w:szCs w:val="20"/>
              </w:rPr>
            </w:pPr>
            <w:r w:rsidRPr="00D8438D">
              <w:rPr>
                <w:rFonts w:ascii="新細明體" w:hAnsi="新細明體" w:cs="Courier New" w:hint="eastAsia"/>
                <w:kern w:val="2"/>
                <w:sz w:val="20"/>
                <w:szCs w:val="20"/>
              </w:rPr>
              <w:t>□</w:t>
            </w:r>
          </w:p>
        </w:tc>
      </w:tr>
    </w:tbl>
    <w:p w:rsidR="00D8438D" w:rsidRDefault="00D8438D">
      <w:pPr>
        <w:ind w:left="480"/>
        <w:rPr>
          <w:rFonts w:ascii="細明體" w:eastAsia="細明體" w:hAnsi="細明體" w:hint="eastAsia"/>
          <w:sz w:val="20"/>
          <w:szCs w:val="20"/>
        </w:rPr>
      </w:pPr>
    </w:p>
    <w:p w:rsidR="00DD01C6" w:rsidRDefault="00DD01C6">
      <w:pPr>
        <w:numPr>
          <w:ilvl w:val="0"/>
          <w:numId w:val="17"/>
        </w:numPr>
        <w:rPr>
          <w:rFonts w:ascii="細明體" w:eastAsia="細明體" w:hAnsi="細明體" w:hint="eastAsia"/>
          <w:sz w:val="20"/>
          <w:szCs w:val="20"/>
        </w:rPr>
      </w:pPr>
      <w:r>
        <w:rPr>
          <w:rFonts w:ascii="細明體" w:eastAsia="細明體" w:hAnsi="細明體" w:hint="eastAsia"/>
          <w:sz w:val="20"/>
          <w:szCs w:val="20"/>
        </w:rPr>
        <w:t>傳輸參數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340"/>
        <w:gridCol w:w="1800"/>
        <w:gridCol w:w="4320"/>
      </w:tblGrid>
      <w:tr w:rsidR="00DD01C6">
        <w:tc>
          <w:tcPr>
            <w:tcW w:w="9180" w:type="dxa"/>
            <w:gridSpan w:val="4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輸入參數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說明(檢查規則)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widowControl w:val="0"/>
              <w:numPr>
                <w:ilvl w:val="0"/>
                <w:numId w:val="2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40" w:type="dxa"/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1800" w:type="dxa"/>
            <w:vAlign w:val="bottom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VARCHAR 14</w:t>
            </w:r>
          </w:p>
        </w:tc>
        <w:tc>
          <w:tcPr>
            <w:tcW w:w="4320" w:type="dxa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</w:rPr>
            </w:pPr>
          </w:p>
        </w:tc>
      </w:tr>
    </w:tbl>
    <w:p w:rsidR="00DD01C6" w:rsidRDefault="00DD01C6">
      <w:pPr>
        <w:rPr>
          <w:rFonts w:ascii="細明體" w:eastAsia="細明體" w:hAnsi="細明體"/>
          <w:sz w:val="20"/>
          <w:szCs w:val="20"/>
        </w:rPr>
      </w:pPr>
    </w:p>
    <w:p w:rsidR="00DD01C6" w:rsidRDefault="00DD01C6">
      <w:pPr>
        <w:rPr>
          <w:rFonts w:ascii="細明體" w:eastAsia="細明體" w:hAnsi="細明體"/>
          <w:sz w:val="20"/>
          <w:szCs w:val="20"/>
        </w:rPr>
      </w:pPr>
    </w:p>
    <w:p w:rsidR="00DD01C6" w:rsidRDefault="00DD01C6">
      <w:pPr>
        <w:rPr>
          <w:rFonts w:hint="eastAsia"/>
          <w:sz w:val="20"/>
        </w:rPr>
      </w:pPr>
      <w:r>
        <w:rPr>
          <w:sz w:val="20"/>
        </w:rPr>
        <w:br w:type="page"/>
      </w:r>
    </w:p>
    <w:p w:rsidR="00DD01C6" w:rsidRDefault="00DD01C6">
      <w:pPr>
        <w:numPr>
          <w:ilvl w:val="0"/>
          <w:numId w:val="5"/>
        </w:numPr>
        <w:rPr>
          <w:rFonts w:hint="eastAsia"/>
          <w:sz w:val="20"/>
        </w:rPr>
      </w:pPr>
      <w:r>
        <w:rPr>
          <w:rFonts w:hint="eastAsia"/>
          <w:sz w:val="20"/>
        </w:rPr>
        <w:t>畫面</w:t>
      </w:r>
      <w:r>
        <w:rPr>
          <w:rFonts w:hint="eastAsia"/>
          <w:sz w:val="20"/>
        </w:rPr>
        <w:t>USAAA00300</w:t>
      </w:r>
    </w:p>
    <w:p w:rsidR="00DD01C6" w:rsidRDefault="00DD01C6">
      <w:pPr>
        <w:rPr>
          <w:rFonts w:hint="eastAsia"/>
          <w:bCs/>
        </w:rPr>
      </w:pPr>
      <w:r>
        <w:rPr>
          <w:rFonts w:hint="eastAsia"/>
          <w:bCs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38.5pt;height:403.5pt">
            <v:imagedata r:id="rId9" o:title=""/>
          </v:shape>
        </w:pict>
      </w:r>
    </w:p>
    <w:p w:rsidR="00DD01C6" w:rsidRDefault="00DD01C6">
      <w:pPr>
        <w:rPr>
          <w:rFonts w:hint="eastAsia"/>
          <w:bCs/>
        </w:rPr>
      </w:pPr>
    </w:p>
    <w:p w:rsidR="00DD01C6" w:rsidRDefault="00DD01C6">
      <w:pPr>
        <w:rPr>
          <w:rFonts w:hint="eastAsia"/>
          <w:sz w:val="20"/>
        </w:rPr>
      </w:pPr>
    </w:p>
    <w:p w:rsidR="00DD01C6" w:rsidRDefault="00DD01C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spacing w:after="0" w:line="240" w:lineRule="auto"/>
        <w:rPr>
          <w:rFonts w:hint="eastAsia"/>
          <w:u w:val="single"/>
          <w:lang w:eastAsia="zh-TW"/>
        </w:rPr>
      </w:pPr>
      <w:r>
        <w:rPr>
          <w:u w:val="single"/>
          <w:lang w:eastAsia="zh-TW"/>
        </w:rPr>
        <w:br w:type="page"/>
      </w:r>
      <w:r>
        <w:rPr>
          <w:rFonts w:hint="eastAsia"/>
          <w:u w:val="single"/>
          <w:lang w:eastAsia="zh-TW"/>
        </w:rPr>
        <w:t>說明</w:t>
      </w:r>
    </w:p>
    <w:p w:rsidR="00DD01C6" w:rsidRDefault="00DD01C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初始畫面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>如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lang w:eastAsia="zh-TW"/>
        </w:rPr>
        <w:t>USAAA00300</w:t>
      </w:r>
      <w:r>
        <w:rPr>
          <w:rFonts w:hint="eastAsia"/>
          <w:lang w:eastAsia="zh-TW"/>
        </w:rPr>
        <w:t>。</w:t>
      </w:r>
    </w:p>
    <w:p w:rsidR="00CE17A0" w:rsidRDefault="00CE17A0" w:rsidP="00CE17A0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bCs/>
          <w:lang w:eastAsia="zh-TW"/>
        </w:rPr>
      </w:pPr>
      <w:r>
        <w:rPr>
          <w:rFonts w:hint="eastAsia"/>
          <w:bCs/>
          <w:lang w:eastAsia="zh-TW"/>
        </w:rPr>
        <w:t xml:space="preserve">IF 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&lt;&gt; </w:t>
      </w:r>
      <w:r>
        <w:rPr>
          <w:rFonts w:hint="eastAsia"/>
          <w:bCs/>
          <w:lang w:eastAsia="zh-TW"/>
        </w:rPr>
        <w:t>空值：</w:t>
      </w:r>
    </w:p>
    <w:p w:rsidR="00CE17A0" w:rsidRPr="005F1962" w:rsidRDefault="00CE17A0" w:rsidP="00CE17A0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/>
          <w:bCs/>
          <w:color w:val="000000"/>
          <w:lang w:eastAsia="zh-TW"/>
        </w:rPr>
        <w:t xml:space="preserve">IF </w:t>
      </w:r>
      <w:r>
        <w:rPr>
          <w:rFonts w:hint="eastAsia"/>
          <w:b/>
          <w:bCs/>
          <w:color w:val="000000"/>
          <w:lang w:eastAsia="zh-TW"/>
        </w:rPr>
        <w:t>受理編號第</w:t>
      </w:r>
      <w:smartTag w:uri="urn:schemas-microsoft-com:office:smarttags" w:element="chmetcnv">
        <w:smartTagPr>
          <w:attr w:name="UnitName" w:val="碼"/>
          <w:attr w:name="SourceValue" w:val="1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hint="eastAsia"/>
            <w:b/>
            <w:bCs/>
            <w:color w:val="000000"/>
            <w:lang w:eastAsia="zh-TW"/>
          </w:rPr>
          <w:t>11</w:t>
        </w:r>
        <w:r>
          <w:rPr>
            <w:rFonts w:hint="eastAsia"/>
            <w:b/>
            <w:bCs/>
            <w:color w:val="000000"/>
            <w:lang w:eastAsia="zh-TW"/>
          </w:rPr>
          <w:t>碼</w:t>
        </w:r>
      </w:smartTag>
      <w:r>
        <w:rPr>
          <w:rFonts w:hint="eastAsia"/>
          <w:b/>
          <w:bCs/>
          <w:color w:val="000000"/>
          <w:lang w:eastAsia="zh-TW"/>
        </w:rPr>
        <w:t xml:space="preserve"> = </w:t>
      </w:r>
      <w:r>
        <w:rPr>
          <w:b/>
          <w:bCs/>
          <w:color w:val="000000"/>
          <w:lang w:eastAsia="zh-TW"/>
        </w:rPr>
        <w:t>‘</w:t>
      </w:r>
      <w:r>
        <w:rPr>
          <w:rFonts w:hint="eastAsia"/>
          <w:b/>
          <w:bCs/>
          <w:color w:val="000000"/>
          <w:lang w:eastAsia="zh-TW"/>
        </w:rPr>
        <w:t>T</w:t>
      </w:r>
      <w:r>
        <w:rPr>
          <w:b/>
          <w:bCs/>
          <w:color w:val="000000"/>
          <w:lang w:eastAsia="zh-TW"/>
        </w:rPr>
        <w:t>’</w:t>
      </w:r>
    </w:p>
    <w:p w:rsidR="00CE17A0" w:rsidRPr="005F1962" w:rsidRDefault="00CE17A0" w:rsidP="00CE17A0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lang w:eastAsia="zh-TW"/>
        </w:rPr>
        <w:t>執行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查詢</w:t>
      </w:r>
      <w:r>
        <w:rPr>
          <w:rFonts w:hint="eastAsia"/>
          <w:bCs/>
          <w:lang w:eastAsia="zh-TW"/>
        </w:rPr>
        <w:t>_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功能。</w:t>
      </w:r>
    </w:p>
    <w:p w:rsidR="00CE17A0" w:rsidRPr="005F1962" w:rsidRDefault="00CE17A0" w:rsidP="00CE17A0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lang w:eastAsia="zh-TW"/>
        </w:rPr>
        <w:t>ELSE</w:t>
      </w:r>
    </w:p>
    <w:p w:rsidR="00CE17A0" w:rsidRPr="005F1962" w:rsidRDefault="00CE17A0" w:rsidP="00CE17A0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lang w:eastAsia="zh-TW"/>
        </w:rPr>
        <w:t>READ DTAAA0</w:t>
      </w:r>
      <w:r w:rsidR="00BC4810">
        <w:rPr>
          <w:rFonts w:hint="eastAsia"/>
          <w:bCs/>
          <w:lang w:eastAsia="zh-TW"/>
        </w:rPr>
        <w:t>30</w:t>
      </w:r>
      <w:r>
        <w:rPr>
          <w:rFonts w:hint="eastAsia"/>
          <w:bCs/>
          <w:lang w:eastAsia="zh-TW"/>
        </w:rPr>
        <w:t xml:space="preserve"> By 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</w:t>
      </w:r>
      <w:r w:rsidR="00BC4810">
        <w:rPr>
          <w:rFonts w:hint="eastAsia"/>
          <w:bCs/>
          <w:lang w:eastAsia="zh-TW"/>
        </w:rPr>
        <w:t>,</w:t>
      </w:r>
      <w:r w:rsidR="00BC4810" w:rsidRPr="00BC4810">
        <w:rPr>
          <w:rFonts w:ascii="細明體" w:eastAsia="細明體" w:hAnsi="細明體" w:hint="eastAsia"/>
        </w:rPr>
        <w:t xml:space="preserve"> </w:t>
      </w:r>
      <w:r w:rsidR="00BC4810">
        <w:rPr>
          <w:rFonts w:ascii="細明體" w:eastAsia="細明體" w:hAnsi="細明體" w:hint="eastAsia"/>
        </w:rPr>
        <w:t>收據序號</w:t>
      </w:r>
      <w:r w:rsidR="00BC4810">
        <w:rPr>
          <w:rFonts w:ascii="細明體" w:eastAsia="細明體" w:hAnsi="細明體" w:hint="eastAsia"/>
          <w:lang w:eastAsia="zh-TW"/>
        </w:rPr>
        <w:t xml:space="preserve"> = 1</w:t>
      </w:r>
    </w:p>
    <w:p w:rsidR="00CE17A0" w:rsidRPr="005F1962" w:rsidRDefault="00CE17A0" w:rsidP="00CE17A0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lang w:eastAsia="zh-TW"/>
        </w:rPr>
        <w:t>IF</w:t>
      </w:r>
      <w:r>
        <w:rPr>
          <w:rFonts w:hint="eastAsia"/>
          <w:bCs/>
          <w:lang w:eastAsia="zh-TW"/>
        </w:rPr>
        <w:t>收據</w:t>
      </w:r>
      <w:r>
        <w:rPr>
          <w:rFonts w:ascii="細明體" w:eastAsia="細明體" w:hAnsi="細明體" w:hint="eastAsia"/>
        </w:rPr>
        <w:t>處理狀態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‘</w:t>
      </w:r>
      <w:smartTag w:uri="urn:schemas-microsoft-com:office:smarttags" w:element="chmetcnv">
        <w:smartTagPr>
          <w:attr w:name="UnitName" w:val="’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細明體" w:eastAsia="細明體" w:hAnsi="細明體" w:hint="eastAsia"/>
            <w:lang w:eastAsia="zh-TW"/>
          </w:rPr>
          <w:t>3</w:t>
        </w:r>
        <w:r>
          <w:rPr>
            <w:rFonts w:ascii="細明體" w:eastAsia="細明體" w:hAnsi="細明體"/>
            <w:lang w:eastAsia="zh-TW"/>
          </w:rPr>
          <w:t>’</w:t>
        </w:r>
      </w:smartTag>
    </w:p>
    <w:p w:rsidR="00CE17A0" w:rsidRPr="005F1962" w:rsidRDefault="00CE17A0" w:rsidP="00CE17A0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lang w:eastAsia="zh-TW"/>
        </w:rPr>
        <w:t>執行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核定查詢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功能</w:t>
      </w:r>
    </w:p>
    <w:p w:rsidR="00CE17A0" w:rsidRPr="005F1962" w:rsidRDefault="00CE17A0" w:rsidP="00CE17A0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lang w:eastAsia="zh-TW"/>
        </w:rPr>
        <w:t>ELSE</w:t>
      </w:r>
    </w:p>
    <w:p w:rsidR="00CE17A0" w:rsidRPr="005F1962" w:rsidRDefault="00CE17A0" w:rsidP="00CE17A0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Cs/>
          <w:lang w:eastAsia="zh-TW"/>
        </w:rPr>
        <w:t>執行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查詢</w:t>
      </w:r>
      <w:r>
        <w:rPr>
          <w:rFonts w:hint="eastAsia"/>
          <w:bCs/>
          <w:lang w:eastAsia="zh-TW"/>
        </w:rPr>
        <w:t>_</w:t>
      </w:r>
      <w:r>
        <w:rPr>
          <w:rFonts w:hint="eastAsia"/>
          <w:bCs/>
          <w:lang w:eastAsia="zh-TW"/>
        </w:rPr>
        <w:t>受理編號</w:t>
      </w:r>
      <w:r>
        <w:rPr>
          <w:rFonts w:hint="eastAsia"/>
          <w:bCs/>
          <w:lang w:eastAsia="zh-TW"/>
        </w:rPr>
        <w:t xml:space="preserve"> </w:t>
      </w:r>
      <w:r>
        <w:rPr>
          <w:rFonts w:hint="eastAsia"/>
          <w:bCs/>
          <w:lang w:eastAsia="zh-TW"/>
        </w:rPr>
        <w:t>功能。</w:t>
      </w:r>
    </w:p>
    <w:p w:rsidR="00CE17A0" w:rsidRDefault="00CE17A0" w:rsidP="00CE17A0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/>
          <w:bCs/>
          <w:color w:val="000000"/>
          <w:lang w:eastAsia="zh-TW"/>
        </w:rPr>
        <w:t>END IF</w:t>
      </w:r>
    </w:p>
    <w:p w:rsidR="00CE17A0" w:rsidRDefault="00CE17A0" w:rsidP="00CE17A0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b/>
          <w:bCs/>
          <w:color w:val="000000"/>
          <w:lang w:eastAsia="zh-TW"/>
        </w:rPr>
      </w:pPr>
      <w:r>
        <w:rPr>
          <w:rFonts w:hint="eastAsia"/>
          <w:b/>
          <w:bCs/>
          <w:color w:val="000000"/>
          <w:lang w:eastAsia="zh-TW"/>
        </w:rPr>
        <w:t>END IF</w:t>
      </w:r>
      <w:r>
        <w:rPr>
          <w:rFonts w:hint="eastAsia"/>
          <w:b/>
          <w:bCs/>
          <w:color w:val="000000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查詢</w:t>
      </w:r>
      <w:r>
        <w:rPr>
          <w:rFonts w:hint="eastAsia"/>
          <w:b/>
          <w:bCs/>
          <w:color w:val="008000"/>
          <w:lang w:eastAsia="zh-TW"/>
        </w:rPr>
        <w:t>_</w:t>
      </w:r>
      <w:r>
        <w:rPr>
          <w:rFonts w:hint="eastAsia"/>
          <w:b/>
          <w:bCs/>
          <w:color w:val="008000"/>
          <w:lang w:eastAsia="zh-TW"/>
        </w:rPr>
        <w:t>受理編號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受理編號需有值且長度為</w:t>
            </w:r>
            <w:smartTag w:uri="urn:schemas-microsoft-com:office:smarttags" w:element="chmetcnv">
              <w:smartTagPr>
                <w:attr w:name="UnitName" w:val="碼"/>
                <w:attr w:name="SourceValue" w:val="1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Cs/>
                  <w:lang w:eastAsia="zh-TW"/>
                </w:rPr>
                <w:t>14</w:t>
              </w:r>
              <w:r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請輸入正確受理編號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27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收據流水號有值</w:t>
            </w: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請輸入收據流水號</w:t>
            </w:r>
          </w:p>
        </w:tc>
      </w:tr>
    </w:tbl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說明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 </w:t>
      </w:r>
      <w:r>
        <w:rPr>
          <w:rFonts w:ascii="細明體" w:eastAsia="細明體" w:hAnsi="細明體" w:hint="eastAsia"/>
        </w:rPr>
        <w:t>AA_A0Z0</w:t>
      </w:r>
      <w:r>
        <w:rPr>
          <w:rFonts w:ascii="細明體" w:eastAsia="細明體" w:hAnsi="細明體" w:hint="eastAsia"/>
          <w:lang w:eastAsia="zh-TW"/>
        </w:rPr>
        <w:t>04 Method4 By 受理編號 + 收據流水號。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有資料，顯示畫面相關欄位如下：</w:t>
      </w:r>
    </w:p>
    <w:tbl>
      <w:tblPr>
        <w:tblW w:w="864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0"/>
        <w:gridCol w:w="3780"/>
        <w:gridCol w:w="2340"/>
      </w:tblGrid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畫面欄位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bCs/>
                <w:lang w:eastAsia="zh-TW"/>
              </w:rPr>
              <w:t>資料來源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特殊限制</w:t>
            </w: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事故者姓名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DTAAA030</w:t>
            </w:r>
            <w:r w:rsidR="009F557E">
              <w:rPr>
                <w:rFonts w:hint="eastAsia"/>
                <w:bCs/>
                <w:lang w:eastAsia="zh-TW"/>
              </w:rPr>
              <w:t>/ DTAAAT30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OUTPUT</w:t>
            </w: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住院起始日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  <w:r>
              <w:rPr>
                <w:rFonts w:hint="eastAsia"/>
                <w:bCs/>
                <w:color w:val="0000FF"/>
                <w:lang w:eastAsia="zh-TW"/>
              </w:rPr>
              <w:t>DTAAA030</w:t>
            </w:r>
            <w:r w:rsidR="009F557E">
              <w:rPr>
                <w:rFonts w:hint="eastAsia"/>
                <w:bCs/>
                <w:lang w:eastAsia="zh-TW"/>
              </w:rPr>
              <w:t>/ DTAAAT30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住院終止日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  <w:r>
              <w:rPr>
                <w:rFonts w:hint="eastAsia"/>
                <w:bCs/>
                <w:color w:val="0000FF"/>
                <w:lang w:eastAsia="zh-TW"/>
              </w:rPr>
              <w:t>DTAAA030</w:t>
            </w:r>
            <w:r w:rsidR="009F557E">
              <w:rPr>
                <w:rFonts w:hint="eastAsia"/>
                <w:bCs/>
                <w:lang w:eastAsia="zh-TW"/>
              </w:rPr>
              <w:t>/ DTAAAT30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社保身分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DTAAA030</w:t>
            </w:r>
            <w:r w:rsidR="009F557E">
              <w:rPr>
                <w:rFonts w:hint="eastAsia"/>
                <w:bCs/>
                <w:lang w:eastAsia="zh-TW"/>
              </w:rPr>
              <w:t>/ DTAAAT30</w:t>
            </w:r>
          </w:p>
        </w:tc>
        <w:tc>
          <w:tcPr>
            <w:tcW w:w="2340" w:type="dxa"/>
          </w:tcPr>
          <w:p w:rsidR="00DD01C6" w:rsidRDefault="00016E29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Fonts w:hint="eastAsia"/>
                <w:bCs/>
                <w:lang w:eastAsia="zh-TW"/>
              </w:rPr>
              <w:t>欄位值</w:t>
            </w:r>
            <w:r>
              <w:rPr>
                <w:rFonts w:hint="eastAsia"/>
                <w:bCs/>
                <w:lang w:eastAsia="zh-TW"/>
              </w:rPr>
              <w:t>=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Y</w:t>
            </w:r>
            <w:r>
              <w:rPr>
                <w:bCs/>
                <w:lang w:eastAsia="zh-TW"/>
              </w:rPr>
              <w:t>’</w:t>
            </w:r>
            <w:r>
              <w:rPr>
                <w:rFonts w:hint="eastAsia"/>
                <w:bCs/>
                <w:lang w:eastAsia="zh-TW"/>
              </w:rPr>
              <w:t>，畫面打勾</w:t>
            </w: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醫院代碼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DTAAA030</w:t>
            </w:r>
            <w:r w:rsidR="009F557E">
              <w:rPr>
                <w:rFonts w:hint="eastAsia"/>
                <w:bCs/>
                <w:lang w:eastAsia="zh-TW"/>
              </w:rPr>
              <w:t>/ DTAAAT30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醫院代碼查詢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另開視窗</w:t>
            </w:r>
            <w:r>
              <w:rPr>
                <w:rFonts w:hint="eastAsia"/>
                <w:bCs/>
                <w:lang w:eastAsia="zh-TW"/>
              </w:rPr>
              <w:t>Link AAC0_0700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OUTPUT </w:t>
            </w:r>
            <w:r>
              <w:rPr>
                <w:rFonts w:hint="eastAsia"/>
                <w:bCs/>
                <w:lang w:eastAsia="zh-TW"/>
              </w:rPr>
              <w:t>醫院中文名稱</w:t>
            </w: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醫院中文名稱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DTAAA030</w:t>
            </w:r>
            <w:r w:rsidR="009F557E">
              <w:rPr>
                <w:rFonts w:hint="eastAsia"/>
                <w:bCs/>
                <w:lang w:eastAsia="zh-TW"/>
              </w:rPr>
              <w:t>/ DTAAAT30</w:t>
            </w:r>
          </w:p>
        </w:tc>
        <w:tc>
          <w:tcPr>
            <w:tcW w:w="2340" w:type="dxa"/>
          </w:tcPr>
          <w:p w:rsidR="000B0A5E" w:rsidRDefault="000B0A5E" w:rsidP="000B0A5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READ DTAAC070 By </w:t>
            </w:r>
            <w:r>
              <w:rPr>
                <w:rFonts w:hint="eastAsia"/>
                <w:bCs/>
                <w:lang w:eastAsia="zh-TW"/>
              </w:rPr>
              <w:t>醫院代碼</w:t>
            </w:r>
          </w:p>
          <w:p w:rsidR="000B0A5E" w:rsidRDefault="000B0A5E" w:rsidP="000B0A5E">
            <w:pPr>
              <w:pStyle w:val="Tabletext"/>
              <w:keepLines w:val="0"/>
              <w:spacing w:after="0" w:line="240" w:lineRule="auto"/>
              <w:rPr>
                <w:rStyle w:val="SoDAField"/>
                <w:rFonts w:ascii="細明體" w:eastAsia="細明體" w:hAnsi="細明體" w:hint="eastAsia"/>
                <w:caps/>
                <w:szCs w:val="24"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 xml:space="preserve">IF </w:t>
            </w:r>
            <w:r>
              <w:rPr>
                <w:rStyle w:val="SoDAField"/>
                <w:rFonts w:ascii="細明體" w:eastAsia="細明體" w:hAnsi="細明體" w:hint="eastAsia"/>
                <w:caps/>
                <w:szCs w:val="24"/>
              </w:rPr>
              <w:t>是否為授權醫院</w:t>
            </w:r>
            <w:r>
              <w:rPr>
                <w:rStyle w:val="SoDAField"/>
                <w:rFonts w:ascii="細明體" w:eastAsia="細明體" w:hAnsi="細明體" w:hint="eastAsia"/>
                <w:caps/>
                <w:szCs w:val="24"/>
                <w:lang w:eastAsia="zh-TW"/>
              </w:rPr>
              <w:t xml:space="preserve"> = </w:t>
            </w:r>
            <w:r>
              <w:rPr>
                <w:rStyle w:val="SoDAField"/>
                <w:rFonts w:ascii="細明體" w:eastAsia="細明體" w:hAnsi="細明體"/>
                <w:caps/>
                <w:szCs w:val="24"/>
                <w:lang w:eastAsia="zh-TW"/>
              </w:rPr>
              <w:t>‘</w:t>
            </w:r>
            <w:r>
              <w:rPr>
                <w:rStyle w:val="SoDAField"/>
                <w:rFonts w:ascii="細明體" w:eastAsia="細明體" w:hAnsi="細明體" w:hint="eastAsia"/>
                <w:caps/>
                <w:szCs w:val="24"/>
                <w:lang w:eastAsia="zh-TW"/>
              </w:rPr>
              <w:t>N</w:t>
            </w:r>
            <w:r>
              <w:rPr>
                <w:rStyle w:val="SoDAField"/>
                <w:rFonts w:ascii="細明體" w:eastAsia="細明體" w:hAnsi="細明體"/>
                <w:caps/>
                <w:szCs w:val="24"/>
                <w:lang w:eastAsia="zh-TW"/>
              </w:rPr>
              <w:t>’</w:t>
            </w:r>
          </w:p>
          <w:p w:rsidR="00DD01C6" w:rsidRDefault="000B0A5E" w:rsidP="000B0A5E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Style w:val="SoDAField"/>
                <w:rFonts w:ascii="細明體" w:eastAsia="細明體" w:hAnsi="細明體" w:hint="eastAsia"/>
                <w:caps/>
                <w:szCs w:val="24"/>
                <w:lang w:eastAsia="zh-TW"/>
              </w:rPr>
              <w:t>以紅底表示</w:t>
            </w: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收據種類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  <w:r>
              <w:rPr>
                <w:bCs/>
                <w:lang w:eastAsia="zh-TW"/>
              </w:rPr>
              <w:t>DTAAA030</w:t>
            </w:r>
            <w:r w:rsidR="009F557E">
              <w:rPr>
                <w:rFonts w:hint="eastAsia"/>
                <w:bCs/>
                <w:lang w:eastAsia="zh-TW"/>
              </w:rPr>
              <w:t>/ DTAAAT30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收續項目序號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DTAAA030</w:t>
            </w:r>
            <w:r w:rsidR="009F557E">
              <w:rPr>
                <w:rFonts w:hint="eastAsia"/>
                <w:bCs/>
                <w:lang w:eastAsia="zh-TW"/>
              </w:rPr>
              <w:t>/ DTAAAT30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收據項目中文</w:t>
            </w: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bCs/>
                <w:lang w:eastAsia="zh-TW"/>
              </w:rPr>
              <w:t>DTAAA030</w:t>
            </w:r>
            <w:r w:rsidR="009F557E">
              <w:rPr>
                <w:rFonts w:hint="eastAsia"/>
                <w:bCs/>
                <w:lang w:eastAsia="zh-TW"/>
              </w:rPr>
              <w:t>/ DTAAAT30</w:t>
            </w: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D01C6">
        <w:tc>
          <w:tcPr>
            <w:tcW w:w="2520" w:type="dxa"/>
          </w:tcPr>
          <w:p w:rsidR="00DD01C6" w:rsidRPr="000B5589" w:rsidRDefault="008A7EBD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color w:val="0000FF"/>
                <w:lang w:eastAsia="zh-TW"/>
              </w:rPr>
            </w:pPr>
            <w:r w:rsidRPr="000B5589">
              <w:rPr>
                <w:rFonts w:hint="eastAsia"/>
                <w:color w:val="0000FF"/>
                <w:lang w:eastAsia="zh-TW"/>
              </w:rPr>
              <w:t>收據正本</w:t>
            </w:r>
          </w:p>
        </w:tc>
        <w:tc>
          <w:tcPr>
            <w:tcW w:w="3780" w:type="dxa"/>
          </w:tcPr>
          <w:p w:rsidR="00DD01C6" w:rsidRPr="000B5589" w:rsidRDefault="008A7EB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  <w:r w:rsidRPr="000B5589">
              <w:rPr>
                <w:rFonts w:hint="eastAsia"/>
                <w:bCs/>
                <w:color w:val="0000FF"/>
                <w:lang w:eastAsia="zh-TW"/>
              </w:rPr>
              <w:t>DTAAA030/DTAAAT30</w:t>
            </w:r>
          </w:p>
        </w:tc>
        <w:tc>
          <w:tcPr>
            <w:tcW w:w="2340" w:type="dxa"/>
          </w:tcPr>
          <w:p w:rsidR="00DD01C6" w:rsidRPr="000B5589" w:rsidRDefault="008A7EBD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color w:val="0000FF"/>
                <w:lang w:eastAsia="zh-TW"/>
              </w:rPr>
            </w:pPr>
            <w:r w:rsidRPr="000B5589">
              <w:rPr>
                <w:rFonts w:hint="eastAsia"/>
                <w:bCs/>
                <w:color w:val="0000FF"/>
                <w:lang w:eastAsia="zh-TW"/>
              </w:rPr>
              <w:t xml:space="preserve">IF </w:t>
            </w:r>
            <w:r w:rsidRPr="000B5589">
              <w:rPr>
                <w:rFonts w:hint="eastAsia"/>
                <w:bCs/>
                <w:color w:val="0000FF"/>
                <w:lang w:eastAsia="zh-TW"/>
              </w:rPr>
              <w:t>欄位值</w:t>
            </w:r>
            <w:r w:rsidRPr="000B5589">
              <w:rPr>
                <w:rFonts w:hint="eastAsia"/>
                <w:bCs/>
                <w:color w:val="0000FF"/>
                <w:lang w:eastAsia="zh-TW"/>
              </w:rPr>
              <w:t>=</w:t>
            </w:r>
            <w:r w:rsidRPr="000B5589">
              <w:rPr>
                <w:bCs/>
                <w:color w:val="0000FF"/>
                <w:lang w:eastAsia="zh-TW"/>
              </w:rPr>
              <w:t>’</w:t>
            </w:r>
            <w:r w:rsidRPr="000B5589">
              <w:rPr>
                <w:rFonts w:hint="eastAsia"/>
                <w:bCs/>
                <w:color w:val="0000FF"/>
                <w:lang w:eastAsia="zh-TW"/>
              </w:rPr>
              <w:t>Y</w:t>
            </w:r>
            <w:r w:rsidRPr="000B5589">
              <w:rPr>
                <w:bCs/>
                <w:color w:val="0000FF"/>
                <w:lang w:eastAsia="zh-TW"/>
              </w:rPr>
              <w:t>’</w:t>
            </w:r>
            <w:r w:rsidRPr="000B5589">
              <w:rPr>
                <w:rFonts w:hint="eastAsia"/>
                <w:bCs/>
                <w:color w:val="0000FF"/>
                <w:lang w:eastAsia="zh-TW"/>
              </w:rPr>
              <w:t>，畫面打勾</w:t>
            </w: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  <w:tr w:rsidR="00DD01C6">
        <w:tc>
          <w:tcPr>
            <w:tcW w:w="25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ind w:left="480"/>
              <w:rPr>
                <w:rFonts w:hint="eastAsia"/>
                <w:lang w:eastAsia="zh-TW"/>
              </w:rPr>
            </w:pPr>
          </w:p>
        </w:tc>
        <w:tc>
          <w:tcPr>
            <w:tcW w:w="378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bCs/>
                <w:lang w:eastAsia="zh-TW"/>
              </w:rPr>
            </w:pPr>
          </w:p>
        </w:tc>
        <w:tc>
          <w:tcPr>
            <w:tcW w:w="23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</w:p>
        </w:tc>
      </w:tr>
    </w:tbl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‘</w:t>
      </w:r>
      <w:r>
        <w:rPr>
          <w:rFonts w:hint="eastAsia"/>
          <w:lang w:eastAsia="zh-TW"/>
        </w:rPr>
        <w:t>該受理編號不存在</w:t>
      </w:r>
      <w:r>
        <w:rPr>
          <w:lang w:eastAsia="zh-TW"/>
        </w:rPr>
        <w:t>’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Button </w:t>
      </w:r>
      <w:r>
        <w:rPr>
          <w:rFonts w:hint="eastAsia"/>
          <w:lang w:eastAsia="zh-TW"/>
        </w:rPr>
        <w:t>顯示：</w:t>
      </w:r>
      <w:r w:rsidR="000B2F42">
        <w:rPr>
          <w:rFonts w:hint="eastAsia"/>
          <w:lang w:eastAsia="zh-TW"/>
        </w:rPr>
        <w:t xml:space="preserve">(Button </w:t>
      </w:r>
      <w:r w:rsidR="000B2F42">
        <w:rPr>
          <w:rFonts w:hint="eastAsia"/>
          <w:lang w:eastAsia="zh-TW"/>
        </w:rPr>
        <w:t>請由</w:t>
      </w:r>
      <w:r w:rsidR="000B2F42">
        <w:rPr>
          <w:rFonts w:hint="eastAsia"/>
          <w:lang w:eastAsia="zh-TW"/>
        </w:rPr>
        <w:t>DISABLE</w:t>
      </w:r>
      <w:r w:rsidR="000B2F42">
        <w:rPr>
          <w:rFonts w:hint="eastAsia"/>
          <w:lang w:eastAsia="zh-TW"/>
        </w:rPr>
        <w:t>改為不顯示</w:t>
      </w:r>
      <w:r w:rsidR="000B2F42">
        <w:rPr>
          <w:rFonts w:hint="eastAsia"/>
          <w:lang w:eastAsia="zh-TW"/>
        </w:rPr>
        <w:t>)</w:t>
      </w:r>
    </w:p>
    <w:tbl>
      <w:tblPr>
        <w:tblW w:w="0" w:type="auto"/>
        <w:tblInd w:w="17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85"/>
        <w:gridCol w:w="5040"/>
      </w:tblGrid>
      <w:tr w:rsidR="00DD01C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Button Name</w:t>
            </w:r>
          </w:p>
        </w:tc>
        <w:tc>
          <w:tcPr>
            <w:tcW w:w="50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Enable</w:t>
            </w:r>
            <w:r>
              <w:rPr>
                <w:rFonts w:hint="eastAsia"/>
                <w:bCs/>
                <w:lang w:eastAsia="zh-TW"/>
              </w:rPr>
              <w:t>時機</w:t>
            </w:r>
          </w:p>
        </w:tc>
      </w:tr>
      <w:tr w:rsidR="00DD01C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新增收據</w:t>
            </w:r>
          </w:p>
        </w:tc>
        <w:tc>
          <w:tcPr>
            <w:tcW w:w="50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為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空值</w:t>
            </w:r>
          </w:p>
        </w:tc>
      </w:tr>
      <w:tr w:rsidR="00DD01C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修改收據</w:t>
            </w:r>
          </w:p>
        </w:tc>
        <w:tc>
          <w:tcPr>
            <w:tcW w:w="50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為</w:t>
            </w:r>
            <w:r>
              <w:rPr>
                <w:rFonts w:hint="eastAsia"/>
                <w:lang w:eastAsia="zh-TW"/>
              </w:rPr>
              <w:t xml:space="preserve"> 10(</w:t>
            </w:r>
            <w:r>
              <w:rPr>
                <w:rFonts w:hint="eastAsia"/>
                <w:lang w:eastAsia="zh-TW"/>
              </w:rPr>
              <w:t>受理</w:t>
            </w:r>
            <w:r>
              <w:rPr>
                <w:rFonts w:hint="eastAsia"/>
                <w:lang w:eastAsia="zh-TW"/>
              </w:rPr>
              <w:t xml:space="preserve">) </w:t>
            </w:r>
            <w:r>
              <w:rPr>
                <w:rFonts w:hint="eastAsia"/>
                <w:lang w:eastAsia="zh-TW"/>
              </w:rPr>
              <w:t>且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受理人員為登入者時</w:t>
            </w:r>
          </w:p>
        </w:tc>
      </w:tr>
      <w:tr w:rsidR="00DD01C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刪除收據</w:t>
            </w:r>
          </w:p>
        </w:tc>
        <w:tc>
          <w:tcPr>
            <w:tcW w:w="504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受理進度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為</w:t>
            </w:r>
            <w:r>
              <w:rPr>
                <w:rFonts w:hint="eastAsia"/>
                <w:lang w:eastAsia="zh-TW"/>
              </w:rPr>
              <w:t xml:space="preserve"> 10(</w:t>
            </w:r>
            <w:r>
              <w:rPr>
                <w:rFonts w:hint="eastAsia"/>
                <w:lang w:eastAsia="zh-TW"/>
              </w:rPr>
              <w:t>受理</w:t>
            </w:r>
            <w:r>
              <w:rPr>
                <w:rFonts w:hint="eastAsia"/>
                <w:lang w:eastAsia="zh-TW"/>
              </w:rPr>
              <w:t xml:space="preserve">) </w:t>
            </w:r>
            <w:r>
              <w:rPr>
                <w:rFonts w:hint="eastAsia"/>
                <w:lang w:eastAsia="zh-TW"/>
              </w:rPr>
              <w:t>且</w:t>
            </w:r>
            <w:r>
              <w:rPr>
                <w:rFonts w:hint="eastAsia"/>
                <w:lang w:eastAsia="zh-TW"/>
              </w:rPr>
              <w:t xml:space="preserve"> </w:t>
            </w:r>
            <w:r>
              <w:rPr>
                <w:rFonts w:hint="eastAsia"/>
                <w:lang w:eastAsia="zh-TW"/>
              </w:rPr>
              <w:t>受理人員為登入者時</w:t>
            </w:r>
          </w:p>
        </w:tc>
      </w:tr>
      <w:tr w:rsidR="00DD01C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資料確認</w:t>
            </w:r>
          </w:p>
        </w:tc>
        <w:tc>
          <w:tcPr>
            <w:tcW w:w="5040" w:type="dxa"/>
          </w:tcPr>
          <w:p w:rsidR="00DD01C6" w:rsidRDefault="00DD01C6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受理進度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為</w:t>
            </w:r>
            <w:r>
              <w:rPr>
                <w:rFonts w:hint="eastAsia"/>
                <w:sz w:val="20"/>
                <w:szCs w:val="20"/>
              </w:rPr>
              <w:t xml:space="preserve"> 10(</w:t>
            </w:r>
            <w:r>
              <w:rPr>
                <w:rFonts w:hint="eastAsia"/>
                <w:sz w:val="20"/>
                <w:szCs w:val="20"/>
              </w:rPr>
              <w:t>受理</w:t>
            </w:r>
            <w:r>
              <w:rPr>
                <w:rFonts w:hint="eastAsia"/>
                <w:sz w:val="20"/>
                <w:szCs w:val="20"/>
              </w:rPr>
              <w:t>)</w:t>
            </w:r>
          </w:p>
        </w:tc>
      </w:tr>
      <w:tr w:rsidR="00DD01C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查詢核定</w:t>
            </w:r>
          </w:p>
        </w:tc>
        <w:tc>
          <w:tcPr>
            <w:tcW w:w="5040" w:type="dxa"/>
          </w:tcPr>
          <w:p w:rsidR="00DD01C6" w:rsidRDefault="00DD01C6">
            <w:pPr>
              <w:rPr>
                <w:rFonts w:hint="eastAsia"/>
                <w:sz w:val="20"/>
                <w:szCs w:val="20"/>
              </w:rPr>
            </w:pPr>
          </w:p>
        </w:tc>
      </w:tr>
      <w:tr w:rsidR="00DD01C6">
        <w:tblPrEx>
          <w:tblCellMar>
            <w:top w:w="0" w:type="dxa"/>
            <w:bottom w:w="0" w:type="dxa"/>
          </w:tblCellMar>
        </w:tblPrEx>
        <w:tc>
          <w:tcPr>
            <w:tcW w:w="2185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核定</w:t>
            </w:r>
          </w:p>
        </w:tc>
        <w:tc>
          <w:tcPr>
            <w:tcW w:w="5040" w:type="dxa"/>
          </w:tcPr>
          <w:p w:rsidR="00DD01C6" w:rsidRDefault="00DD01C6">
            <w:pPr>
              <w:rPr>
                <w:rFonts w:hint="eastAsia"/>
                <w:strike/>
                <w:sz w:val="20"/>
                <w:szCs w:val="20"/>
              </w:rPr>
            </w:pPr>
            <w:r w:rsidRPr="000B2F42">
              <w:rPr>
                <w:rFonts w:hint="eastAsia"/>
                <w:strike/>
                <w:sz w:val="20"/>
                <w:szCs w:val="20"/>
              </w:rPr>
              <w:t>受理進度</w:t>
            </w:r>
            <w:r w:rsidRPr="000B2F42">
              <w:rPr>
                <w:rFonts w:hint="eastAsia"/>
                <w:strike/>
                <w:sz w:val="20"/>
                <w:szCs w:val="20"/>
              </w:rPr>
              <w:t xml:space="preserve"> </w:t>
            </w:r>
            <w:r w:rsidRPr="000B2F42">
              <w:rPr>
                <w:rFonts w:hint="eastAsia"/>
                <w:strike/>
                <w:sz w:val="20"/>
                <w:szCs w:val="20"/>
              </w:rPr>
              <w:t>為</w:t>
            </w:r>
            <w:r w:rsidRPr="000B2F42">
              <w:rPr>
                <w:rFonts w:hint="eastAsia"/>
                <w:strike/>
                <w:sz w:val="20"/>
                <w:szCs w:val="20"/>
              </w:rPr>
              <w:t xml:space="preserve"> 20(</w:t>
            </w:r>
            <w:r w:rsidRPr="000B2F42">
              <w:rPr>
                <w:rFonts w:hint="eastAsia"/>
                <w:strike/>
                <w:sz w:val="20"/>
                <w:szCs w:val="20"/>
              </w:rPr>
              <w:t>資料確認</w:t>
            </w:r>
            <w:r w:rsidRPr="000B2F42">
              <w:rPr>
                <w:rFonts w:hint="eastAsia"/>
                <w:strike/>
                <w:sz w:val="20"/>
                <w:szCs w:val="20"/>
              </w:rPr>
              <w:t>)</w:t>
            </w:r>
          </w:p>
          <w:p w:rsidR="000B2F42" w:rsidRDefault="000B2F42" w:rsidP="000B2F42">
            <w:pPr>
              <w:rPr>
                <w:rFonts w:hint="eastAsia"/>
                <w:sz w:val="20"/>
                <w:szCs w:val="20"/>
              </w:rPr>
            </w:pPr>
            <w:r w:rsidRPr="00E955AD">
              <w:rPr>
                <w:rFonts w:hint="eastAsia"/>
                <w:sz w:val="20"/>
                <w:szCs w:val="20"/>
              </w:rPr>
              <w:t>1.</w:t>
            </w:r>
            <w:r>
              <w:rPr>
                <w:rFonts w:hint="eastAsia"/>
                <w:sz w:val="20"/>
                <w:szCs w:val="20"/>
              </w:rPr>
              <w:t>受理進度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為</w:t>
            </w:r>
            <w:r>
              <w:rPr>
                <w:rFonts w:hint="eastAsia"/>
                <w:sz w:val="20"/>
                <w:szCs w:val="20"/>
              </w:rPr>
              <w:t xml:space="preserve"> 10(</w:t>
            </w:r>
            <w:r>
              <w:rPr>
                <w:rFonts w:hint="eastAsia"/>
                <w:sz w:val="20"/>
                <w:szCs w:val="20"/>
              </w:rPr>
              <w:t>受理</w:t>
            </w:r>
            <w:r>
              <w:rPr>
                <w:rFonts w:hint="eastAsia"/>
                <w:sz w:val="20"/>
                <w:szCs w:val="20"/>
              </w:rPr>
              <w:t xml:space="preserve">)  </w:t>
            </w:r>
            <w:r w:rsidR="003947D8">
              <w:rPr>
                <w:rFonts w:hint="eastAsia"/>
                <w:sz w:val="20"/>
                <w:szCs w:val="20"/>
              </w:rPr>
              <w:t>OR 25(</w:t>
            </w:r>
            <w:r w:rsidR="003947D8">
              <w:rPr>
                <w:rFonts w:hint="eastAsia"/>
                <w:sz w:val="20"/>
                <w:szCs w:val="20"/>
              </w:rPr>
              <w:t>退回</w:t>
            </w:r>
            <w:r w:rsidR="003947D8">
              <w:rPr>
                <w:rFonts w:hint="eastAsia"/>
                <w:sz w:val="20"/>
                <w:szCs w:val="20"/>
              </w:rPr>
              <w:t>)</w:t>
            </w:r>
          </w:p>
          <w:p w:rsidR="000B2F42" w:rsidRDefault="000B2F42" w:rsidP="000B2F42">
            <w:pPr>
              <w:rPr>
                <w:rFonts w:hint="eastAsia"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2.</w:t>
            </w:r>
            <w:r>
              <w:rPr>
                <w:rFonts w:hint="eastAsia"/>
                <w:sz w:val="20"/>
                <w:szCs w:val="20"/>
              </w:rPr>
              <w:t>申請書處理狀態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3D6C06">
              <w:rPr>
                <w:rFonts w:hint="eastAsia"/>
                <w:sz w:val="20"/>
                <w:szCs w:val="20"/>
              </w:rPr>
              <w:t>0</w:t>
            </w:r>
            <w:r>
              <w:rPr>
                <w:rFonts w:hint="eastAsia"/>
                <w:sz w:val="20"/>
                <w:szCs w:val="20"/>
              </w:rPr>
              <w:t xml:space="preserve"> OR 3(</w:t>
            </w:r>
            <w:r>
              <w:rPr>
                <w:rFonts w:hint="eastAsia"/>
                <w:sz w:val="20"/>
                <w:szCs w:val="20"/>
              </w:rPr>
              <w:t>核定</w:t>
            </w:r>
            <w:r>
              <w:rPr>
                <w:rFonts w:hint="eastAsia"/>
                <w:sz w:val="20"/>
                <w:szCs w:val="20"/>
              </w:rPr>
              <w:t>)</w:t>
            </w:r>
          </w:p>
          <w:p w:rsidR="000B2F42" w:rsidRPr="000B2F42" w:rsidRDefault="000B2F42">
            <w:pPr>
              <w:rPr>
                <w:strike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3.</w:t>
            </w:r>
            <w:r>
              <w:rPr>
                <w:rFonts w:hint="eastAsia"/>
                <w:sz w:val="20"/>
                <w:szCs w:val="20"/>
              </w:rPr>
              <w:t>核定人員為登入者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時</w:t>
            </w:r>
          </w:p>
        </w:tc>
      </w:tr>
    </w:tbl>
    <w:p w:rsidR="00DD01C6" w:rsidRDefault="00DD01C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新增收據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6120"/>
        <w:gridCol w:w="3320"/>
      </w:tblGrid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項次</w:t>
            </w: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檢核</w:t>
            </w: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jc w:val="center"/>
              <w:rPr>
                <w:rFonts w:hint="eastAsia"/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不符合時的錯誤訊息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2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受理編號需有值且長度為</w:t>
            </w:r>
            <w:smartTag w:uri="urn:schemas-microsoft-com:office:smarttags" w:element="chmetcnv">
              <w:smartTagPr>
                <w:attr w:name="UnitName" w:val="碼"/>
                <w:attr w:name="SourceValue" w:val="14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bCs/>
                  <w:lang w:eastAsia="zh-TW"/>
                </w:rPr>
                <w:t>14</w:t>
              </w:r>
              <w:r>
                <w:rPr>
                  <w:rFonts w:hint="eastAsia"/>
                  <w:bCs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bCs/>
                <w:lang w:eastAsia="zh-TW"/>
              </w:rPr>
            </w:pPr>
            <w:r>
              <w:rPr>
                <w:rFonts w:hint="eastAsia"/>
                <w:bCs/>
                <w:lang w:eastAsia="zh-TW"/>
              </w:rPr>
              <w:t>請輸入正確受理編號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2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醫院代碼需有值且長度為</w:t>
            </w:r>
            <w:smartTag w:uri="urn:schemas-microsoft-com:office:smarttags" w:element="chmetcnv">
              <w:smartTagPr>
                <w:attr w:name="UnitName" w:val="碼"/>
                <w:attr w:name="SourceValue" w:val="10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hint="eastAsia"/>
                  <w:lang w:eastAsia="zh-TW"/>
                </w:rPr>
                <w:t>10</w:t>
              </w:r>
              <w:r>
                <w:rPr>
                  <w:rFonts w:hint="eastAsia"/>
                  <w:lang w:eastAsia="zh-TW"/>
                </w:rPr>
                <w:t>碼</w:t>
              </w:r>
            </w:smartTag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請輸入正確醫院代碼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2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收據種類需有值</w:t>
            </w: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請輸入收據種類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2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申請金額至少有一欄位大於</w:t>
            </w:r>
            <w:r>
              <w:rPr>
                <w:rFonts w:hint="eastAsia"/>
                <w:lang w:eastAsia="zh-TW"/>
              </w:rPr>
              <w:t>0</w:t>
            </w: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  <w:r>
              <w:rPr>
                <w:rFonts w:hint="eastAsia"/>
                <w:lang w:eastAsia="zh-TW"/>
              </w:rPr>
              <w:t>請輸入申請金額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2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收據種類為住院收據時，住院期間需有值且為正確</w:t>
            </w: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color w:val="0000FF"/>
                <w:lang w:eastAsia="zh-TW"/>
              </w:rPr>
            </w:pPr>
            <w:r>
              <w:rPr>
                <w:rFonts w:hint="eastAsia"/>
                <w:color w:val="0000FF"/>
                <w:lang w:eastAsia="zh-TW"/>
              </w:rPr>
              <w:t>請輸入正確住院期間</w:t>
            </w: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2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2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2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2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  <w:tr w:rsidR="00DD01C6">
        <w:tc>
          <w:tcPr>
            <w:tcW w:w="720" w:type="dxa"/>
          </w:tcPr>
          <w:p w:rsidR="00DD01C6" w:rsidRDefault="00DD01C6">
            <w:pPr>
              <w:pStyle w:val="Tabletext"/>
              <w:keepLines w:val="0"/>
              <w:numPr>
                <w:ilvl w:val="0"/>
                <w:numId w:val="26"/>
              </w:numPr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61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  <w:tc>
          <w:tcPr>
            <w:tcW w:w="3320" w:type="dxa"/>
          </w:tcPr>
          <w:p w:rsidR="00DD01C6" w:rsidRDefault="00DD01C6">
            <w:pPr>
              <w:pStyle w:val="Tabletext"/>
              <w:keepLines w:val="0"/>
              <w:spacing w:after="0" w:line="240" w:lineRule="auto"/>
              <w:rPr>
                <w:rFonts w:hint="eastAsia"/>
                <w:lang w:eastAsia="zh-TW"/>
              </w:rPr>
            </w:pPr>
          </w:p>
        </w:tc>
      </w:tr>
    </w:tbl>
    <w:p w:rsidR="00DD01C6" w:rsidRDefault="00DD01C6">
      <w:pPr>
        <w:pStyle w:val="Tabletext"/>
        <w:keepLines w:val="0"/>
        <w:spacing w:after="0" w:line="240" w:lineRule="auto"/>
        <w:ind w:left="1080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受理日期</w:t>
      </w:r>
      <w:r>
        <w:rPr>
          <w:rFonts w:hint="eastAsia"/>
          <w:lang w:eastAsia="zh-TW"/>
        </w:rPr>
        <w:t xml:space="preserve"> = CURRENT TIMESTAMP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顯示該醫療院所收據內容：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輸入醫院代碼與收據種類後自動顯示該收據格式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/>
        </w:rPr>
        <w:t>4</w:t>
      </w:r>
      <w:r>
        <w:rPr>
          <w:rFonts w:ascii="細明體" w:eastAsia="細明體" w:hAnsi="細明體" w:hint="eastAsia"/>
          <w:lang w:eastAsia="zh-TW"/>
        </w:rPr>
        <w:t>.Method5：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逐筆將檔案資料顯示至畫面上：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收據項目序號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收據項目名稱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申請金額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DEFAULT = 0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</w:tbl>
    <w:p w:rsidR="00DD01C6" w:rsidRDefault="00DD01C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TABLES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UPDATE DTAAA001 </w:t>
      </w:r>
      <w:r>
        <w:rPr>
          <w:rFonts w:hint="eastAsia"/>
          <w:lang w:eastAsia="zh-TW"/>
        </w:rPr>
        <w:t>理賠受理檔：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 </w:t>
      </w:r>
      <w:r>
        <w:rPr>
          <w:lang w:eastAsia="zh-TW"/>
        </w:rPr>
        <w:t>AA_A0Z001</w:t>
      </w:r>
      <w:r>
        <w:rPr>
          <w:rFonts w:hint="eastAsia"/>
          <w:lang w:eastAsia="zh-TW"/>
        </w:rPr>
        <w:t xml:space="preserve"> Method7</w:t>
      </w:r>
      <w:r>
        <w:rPr>
          <w:rFonts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收據序號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pStyle w:val="Tabletext"/>
              <w:keepLines w:val="0"/>
              <w:widowControl/>
              <w:spacing w:after="0" w:line="240" w:lineRule="auto"/>
              <w:rPr>
                <w:rFonts w:ascii="新細明體" w:hAnsi="新細明體" w:cs="Arial Unicode MS"/>
                <w:szCs w:val="24"/>
                <w:lang w:eastAsia="zh-TW"/>
              </w:rPr>
            </w:pPr>
            <w:r>
              <w:rPr>
                <w:rFonts w:ascii="新細明體" w:hAnsi="新細明體" w:cs="Arial Unicode MS" w:hint="eastAsia"/>
                <w:lang w:eastAsia="zh-TW"/>
              </w:rPr>
              <w:t>畫面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收據處理狀態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1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資料確認碼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N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登入者ID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登入者姓名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Current Date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登入者所屬單位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受理單位中文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登入者所屬單位中文</w:t>
            </w:r>
          </w:p>
        </w:tc>
      </w:tr>
    </w:tbl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寫入理賠受理檔失敗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  <w:r>
        <w:rPr>
          <w:rFonts w:hint="eastAsia"/>
          <w:lang w:eastAsia="zh-TW"/>
        </w:rPr>
        <w:t xml:space="preserve"> 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INSERT DTAAA030 </w:t>
      </w:r>
      <w:r>
        <w:rPr>
          <w:rFonts w:hint="eastAsia"/>
          <w:lang w:eastAsia="zh-TW"/>
        </w:rPr>
        <w:t>理賠受理收據檔：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/>
        </w:rPr>
        <w:t>4</w:t>
      </w:r>
      <w:r>
        <w:rPr>
          <w:rFonts w:ascii="細明體" w:eastAsia="細明體" w:hAnsi="細明體" w:hint="eastAsia"/>
          <w:lang w:eastAsia="zh-TW"/>
        </w:rPr>
        <w:t>.Method1：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寫入理賠受理收據檔失敗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新增結果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收據作業成功，收據序號自動加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，並清空醫院代碼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DD01C6" w:rsidRDefault="00DD01C6">
      <w:pPr>
        <w:pStyle w:val="Tabletext"/>
        <w:keepLines w:val="0"/>
        <w:spacing w:after="0" w:line="240" w:lineRule="auto"/>
        <w:ind w:left="720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修改收據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同案件新增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修改前請先查詢受理編號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 xml:space="preserve">TABLES 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UPDATE DTAAA030 </w:t>
      </w:r>
      <w:r>
        <w:rPr>
          <w:rFonts w:hint="eastAsia"/>
          <w:lang w:eastAsia="zh-TW"/>
        </w:rPr>
        <w:t>理賠受理收據檔：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先剔除該收據序號所有資料在新增進去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 w:hint="eastAsia"/>
          <w:lang w:eastAsia="zh-TW"/>
        </w:rPr>
        <w:t>4.Method2：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收據序號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DD01C6" w:rsidRDefault="00DD01C6">
      <w:pPr>
        <w:pStyle w:val="Tabletext"/>
        <w:keepLines w:val="0"/>
        <w:spacing w:after="0" w:line="240" w:lineRule="auto"/>
        <w:ind w:left="1276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 w:hint="eastAsia"/>
          <w:lang w:eastAsia="zh-TW"/>
        </w:rPr>
        <w:t>4.Method1：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更新理賠受理收據檔失敗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修改結果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>修改成功</w:t>
      </w:r>
      <w:r>
        <w:rPr>
          <w:lang w:eastAsia="zh-TW"/>
        </w:rPr>
        <w:t>”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DD01C6" w:rsidRDefault="00DD01C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刪除收據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檢核：須先查詢後才可刪除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顯示確認訊息：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>確定要刪除</w:t>
      </w:r>
      <w:r>
        <w:rPr>
          <w:rFonts w:hint="eastAsia"/>
          <w:lang w:eastAsia="zh-TW"/>
        </w:rPr>
        <w:t xml:space="preserve"> ? </w:t>
      </w:r>
      <w:r>
        <w:rPr>
          <w:lang w:eastAsia="zh-TW"/>
        </w:rPr>
        <w:t xml:space="preserve">” </w:t>
      </w:r>
      <w:r>
        <w:sym w:font="Wingdings" w:char="F0E8"/>
      </w:r>
      <w:r>
        <w:rPr>
          <w:rFonts w:hint="eastAsia"/>
          <w:lang w:eastAsia="zh-TW"/>
        </w:rPr>
        <w:t>若確定，才執行刪除動作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必須為該受理編號最大序號才可刪除</w:t>
      </w:r>
      <w:r>
        <w:sym w:font="Wingdings" w:char="F0E8"/>
      </w:r>
      <w:r>
        <w:rPr>
          <w:rFonts w:hint="eastAsia"/>
          <w:lang w:eastAsia="zh-TW"/>
        </w:rPr>
        <w:t>若不是請顯示：請刪除序號為</w:t>
      </w:r>
      <w:r>
        <w:rPr>
          <w:rFonts w:hint="eastAsia"/>
          <w:lang w:eastAsia="zh-TW"/>
        </w:rPr>
        <w:t>xx</w:t>
      </w:r>
      <w:r>
        <w:rPr>
          <w:rFonts w:hint="eastAsia"/>
          <w:lang w:eastAsia="zh-TW"/>
        </w:rPr>
        <w:t>號之收據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 xml:space="preserve">TABLES 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UPDATE DTAAA001</w:t>
      </w:r>
      <w:r>
        <w:rPr>
          <w:rFonts w:hint="eastAsia"/>
          <w:lang w:eastAsia="zh-TW"/>
        </w:rPr>
        <w:t>理賠受理檔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 </w:t>
      </w:r>
      <w:r>
        <w:rPr>
          <w:rFonts w:hint="eastAsia"/>
          <w:lang w:eastAsia="zh-TW"/>
        </w:rPr>
        <w:t>收據序號</w:t>
      </w:r>
      <w:r>
        <w:rPr>
          <w:rFonts w:hint="eastAsia"/>
          <w:lang w:eastAsia="zh-TW"/>
        </w:rPr>
        <w:t xml:space="preserve">   =  1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 </w:t>
      </w:r>
      <w:r>
        <w:rPr>
          <w:lang w:eastAsia="zh-TW"/>
        </w:rPr>
        <w:t>AA_A0Z001</w:t>
      </w:r>
      <w:r>
        <w:rPr>
          <w:rFonts w:hint="eastAsia"/>
          <w:lang w:eastAsia="zh-TW"/>
        </w:rPr>
        <w:t xml:space="preserve"> Method7</w:t>
      </w:r>
      <w:r>
        <w:rPr>
          <w:rFonts w:hint="eastAsia"/>
          <w:lang w:eastAsia="zh-TW"/>
        </w:rPr>
        <w:t>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受理編號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hint="eastAsia"/>
                <w:sz w:val="20"/>
              </w:rPr>
              <w:t>畫面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收據序號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收據處理狀態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0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資料確認碼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N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登入者ID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登入者姓名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Current Date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登入者所屬單位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受理單位中文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登入者所屬單位中文</w:t>
            </w:r>
          </w:p>
        </w:tc>
      </w:tr>
    </w:tbl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刪除理賠收據檔失敗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DELETE DTAAA030 </w:t>
      </w:r>
      <w:r>
        <w:rPr>
          <w:rFonts w:hint="eastAsia"/>
          <w:lang w:eastAsia="zh-TW"/>
        </w:rPr>
        <w:t>理賠受理收據檔：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 w:hint="eastAsia"/>
          <w:lang w:eastAsia="zh-TW"/>
        </w:rPr>
        <w:t>4.Method2：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收據序號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刪除理賠受理收據檔失敗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刪除結果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刪除成功</w:t>
      </w:r>
      <w:r>
        <w:rPr>
          <w:lang w:eastAsia="zh-TW"/>
        </w:rPr>
        <w:t>”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DD01C6" w:rsidRDefault="00DD01C6">
      <w:pPr>
        <w:pStyle w:val="Tabletext"/>
        <w:keepLines w:val="0"/>
        <w:spacing w:after="0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資料確認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檢查畫面資料是否有被修改過，若有修改過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顯示確認訊息：</w:t>
      </w:r>
      <w:r>
        <w:rPr>
          <w:lang w:eastAsia="zh-TW"/>
        </w:rPr>
        <w:t>”</w:t>
      </w:r>
      <w:r>
        <w:rPr>
          <w:rFonts w:hint="eastAsia"/>
          <w:lang w:eastAsia="zh-TW"/>
        </w:rPr>
        <w:t>您已修改過資料</w:t>
      </w:r>
      <w:r>
        <w:rPr>
          <w:rFonts w:ascii="新細明體" w:hAnsi="新細明體" w:hint="eastAsia"/>
          <w:lang w:eastAsia="zh-TW"/>
        </w:rPr>
        <w:t xml:space="preserve"> ，是否確認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 +  </w:t>
      </w:r>
      <w:r>
        <w:rPr>
          <w:rFonts w:hint="eastAsia"/>
          <w:lang w:eastAsia="zh-TW"/>
        </w:rPr>
        <w:t>修改過的欄位。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sym w:font="Wingdings" w:char="F0E8"/>
      </w:r>
      <w:r>
        <w:rPr>
          <w:rFonts w:hint="eastAsia"/>
          <w:lang w:eastAsia="zh-TW"/>
        </w:rPr>
        <w:t>若否，將畫面上資料回復未異動前資料，</w:t>
      </w: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sym w:font="Wingdings" w:char="F0E8"/>
      </w:r>
      <w:r>
        <w:rPr>
          <w:rFonts w:hint="eastAsia"/>
          <w:lang w:eastAsia="zh-TW"/>
        </w:rPr>
        <w:t>若是，才繼續執行下列動作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 xml:space="preserve">TABLES 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UPDATE DTAAA001</w:t>
      </w:r>
      <w:r>
        <w:rPr>
          <w:rFonts w:hint="eastAsia"/>
          <w:lang w:eastAsia="zh-TW"/>
        </w:rPr>
        <w:t>理賠受理檔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  <w:lang w:eastAsia="zh-TW"/>
        </w:rPr>
        <w:t>AA_A0Z001.Method7：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2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資料確認碼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IF 資料有修改</w:t>
            </w:r>
          </w:p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 xml:space="preserve">     </w:t>
            </w:r>
            <w:r>
              <w:rPr>
                <w:rFonts w:ascii="新細明體" w:hAnsi="新細明體" w:cs="Arial Unicode MS"/>
                <w:sz w:val="20"/>
              </w:rPr>
              <w:t>‘</w:t>
            </w:r>
            <w:r>
              <w:rPr>
                <w:rFonts w:ascii="新細明體" w:hAnsi="新細明體" w:cs="Arial Unicode MS" w:hint="eastAsia"/>
                <w:sz w:val="20"/>
              </w:rPr>
              <w:t>N</w:t>
            </w:r>
            <w:r>
              <w:rPr>
                <w:rFonts w:ascii="新細明體" w:hAnsi="新細明體" w:cs="Arial Unicode MS"/>
                <w:sz w:val="20"/>
              </w:rPr>
              <w:t>’</w:t>
            </w:r>
          </w:p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ELSE</w:t>
            </w:r>
          </w:p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 xml:space="preserve">     </w:t>
            </w:r>
            <w:r>
              <w:rPr>
                <w:rFonts w:ascii="新細明體" w:hAnsi="新細明體" w:cs="Arial Unicode MS"/>
                <w:sz w:val="20"/>
              </w:rPr>
              <w:t>‘</w:t>
            </w:r>
            <w:r>
              <w:rPr>
                <w:rFonts w:ascii="新細明體" w:hAnsi="新細明體" w:cs="Arial Unicode MS" w:hint="eastAsia"/>
                <w:sz w:val="20"/>
              </w:rPr>
              <w:t>Y</w:t>
            </w:r>
            <w:r>
              <w:rPr>
                <w:rFonts w:ascii="新細明體" w:hAnsi="新細明體" w:cs="Arial Unicode MS"/>
                <w:sz w:val="20"/>
              </w:rPr>
              <w:t>’</w:t>
            </w:r>
          </w:p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END IF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登入者姓名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Current Date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登入者所屬單位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登入者所屬單位中文</w:t>
            </w:r>
          </w:p>
        </w:tc>
      </w:tr>
    </w:tbl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更新理賠受理檔失敗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UPDATE DTAAA030 </w:t>
      </w:r>
      <w:r>
        <w:rPr>
          <w:rFonts w:hint="eastAsia"/>
          <w:lang w:eastAsia="zh-TW"/>
        </w:rPr>
        <w:t>理賠受理收據檔：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收據資料有異動才須執行本</w:t>
      </w:r>
      <w:r>
        <w:rPr>
          <w:rFonts w:hint="eastAsia"/>
          <w:lang w:eastAsia="zh-TW"/>
        </w:rPr>
        <w:t>STEP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先剔除該收據序號所有資料在新增進去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 w:hint="eastAsia"/>
          <w:lang w:eastAsia="zh-TW"/>
        </w:rPr>
        <w:t>4.Method2：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收據序號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DD01C6" w:rsidRDefault="00DD01C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                                 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 w:hint="eastAsia"/>
          <w:lang w:eastAsia="zh-TW"/>
        </w:rPr>
        <w:t>4.Method7：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</w:tbl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更新理賠受理收據檔失敗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。。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資料確認結果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顯示訊息：收據資料確認成功，請繼續進行收據資料確認</w:t>
      </w:r>
      <w:r>
        <w:rPr>
          <w:lang w:eastAsia="zh-TW"/>
        </w:rPr>
        <w:t>”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執行</w:t>
      </w:r>
      <w:r>
        <w:rPr>
          <w:rFonts w:hint="eastAsia"/>
          <w:lang w:eastAsia="zh-TW"/>
        </w:rPr>
        <w:t xml:space="preserve"> Button </w:t>
      </w:r>
      <w:r>
        <w:rPr>
          <w:rFonts w:hint="eastAsia"/>
          <w:lang w:eastAsia="zh-TW"/>
        </w:rPr>
        <w:t>收據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功能。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DD01C6" w:rsidRDefault="00DD01C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核定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檢核：</w:t>
      </w:r>
    </w:p>
    <w:p w:rsidR="00E9589D" w:rsidRDefault="00E9589D" w:rsidP="00E9589D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就診期間起日與迄日必須是正確民國年日期，否則顯示錯誤訊息</w:t>
      </w:r>
      <w:r>
        <w:rPr>
          <w:rFonts w:hint="eastAsia"/>
          <w:lang w:eastAsia="zh-TW"/>
        </w:rPr>
        <w:t>:</w:t>
      </w:r>
      <w:r>
        <w:rPr>
          <w:lang w:eastAsia="zh-TW"/>
        </w:rPr>
        <w:t>”</w:t>
      </w:r>
      <w:r>
        <w:rPr>
          <w:rFonts w:hint="eastAsia"/>
          <w:lang w:eastAsia="zh-TW"/>
        </w:rPr>
        <w:t>請輸入</w:t>
      </w:r>
      <w:r w:rsidR="003928B3">
        <w:rPr>
          <w:rFonts w:hint="eastAsia"/>
          <w:lang w:eastAsia="zh-TW"/>
        </w:rPr>
        <w:t>民國年日期</w:t>
      </w:r>
      <w:r>
        <w:rPr>
          <w:lang w:eastAsia="zh-TW"/>
        </w:rPr>
        <w:t>”</w:t>
      </w:r>
      <w:r w:rsidRPr="00E9589D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3928B3" w:rsidRDefault="003928B3" w:rsidP="00E9589D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就診期間迄日必須大於等於起日，否則顯示錯誤訊息</w:t>
      </w:r>
      <w:r>
        <w:rPr>
          <w:rFonts w:hint="eastAsia"/>
          <w:lang w:eastAsia="zh-TW"/>
        </w:rPr>
        <w:t>:</w:t>
      </w:r>
      <w:r>
        <w:rPr>
          <w:lang w:eastAsia="zh-TW"/>
        </w:rPr>
        <w:t>”</w:t>
      </w:r>
      <w:r w:rsidRPr="003928B3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迄日必須大於等於起日</w:t>
      </w:r>
      <w:r>
        <w:rPr>
          <w:lang w:eastAsia="zh-TW"/>
        </w:rPr>
        <w:t>”</w:t>
      </w:r>
      <w:r w:rsidRPr="00E9589D"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 xml:space="preserve">TABLES 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UPDATE DTAAA030 </w:t>
      </w:r>
      <w:r>
        <w:rPr>
          <w:rFonts w:hint="eastAsia"/>
          <w:lang w:eastAsia="zh-TW"/>
        </w:rPr>
        <w:t>理賠受理收據檔：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 w:hint="eastAsia"/>
          <w:lang w:eastAsia="zh-TW"/>
        </w:rPr>
        <w:t>4.Method6：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核定金額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畫面.申請金額</w:t>
            </w:r>
          </w:p>
        </w:tc>
      </w:tr>
    </w:tbl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更新理賠核定收據失敗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UPDATE DTAAA001</w:t>
      </w:r>
      <w:r>
        <w:rPr>
          <w:rFonts w:hint="eastAsia"/>
          <w:lang w:eastAsia="zh-TW"/>
        </w:rPr>
        <w:t>理賠受理檔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 w:hint="eastAsia"/>
          <w:lang w:eastAsia="zh-TW"/>
        </w:rPr>
        <w:t>1.Method7：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受理編號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收據處理狀態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3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資料確認碼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人員姓名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登入者姓名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日期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Current Date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受理單位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登入者所屬單位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受理單位中文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登入者所屬單位中文</w:t>
            </w:r>
          </w:p>
        </w:tc>
      </w:tr>
    </w:tbl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更新理賠受理檔失敗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核定結果</w:t>
      </w:r>
    </w:p>
    <w:p w:rsidR="00417CC3" w:rsidRDefault="00417CC3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ins w:id="41" w:author="伯珊" w:date="2017-05-04T10:54:00Z"/>
          <w:lang w:eastAsia="zh-TW"/>
        </w:rPr>
      </w:pPr>
      <w:ins w:id="42" w:author="伯珊" w:date="2017-05-04T10:53:00Z">
        <w:r>
          <w:rPr>
            <w:rFonts w:hint="eastAsia"/>
            <w:lang w:eastAsia="zh-TW"/>
          </w:rPr>
          <w:t>逐筆判斷</w:t>
        </w:r>
      </w:ins>
      <w:ins w:id="43" w:author="伯珊" w:date="2017-05-04T10:54:00Z">
        <w:r>
          <w:rPr>
            <w:rFonts w:hint="eastAsia"/>
            <w:lang w:eastAsia="zh-TW"/>
          </w:rPr>
          <w:t xml:space="preserve">: </w:t>
        </w:r>
        <w:r>
          <w:rPr>
            <w:rFonts w:hint="eastAsia"/>
            <w:lang w:eastAsia="zh-TW"/>
          </w:rPr>
          <w:t>若</w:t>
        </w:r>
      </w:ins>
      <w:ins w:id="44" w:author="伯珊" w:date="2017-05-04T10:53:00Z">
        <w:r>
          <w:rPr>
            <w:rFonts w:hint="eastAsia"/>
            <w:lang w:eastAsia="zh-TW"/>
          </w:rPr>
          <w:t>各項目之核定金額</w:t>
        </w:r>
        <w:r>
          <w:rPr>
            <w:rFonts w:hint="eastAsia"/>
            <w:lang w:eastAsia="zh-TW"/>
          </w:rPr>
          <w:t>&lt;0</w:t>
        </w:r>
      </w:ins>
      <w:ins w:id="45" w:author="伯珊" w:date="2017-05-04T10:54:00Z">
        <w:r>
          <w:rPr>
            <w:rFonts w:hint="eastAsia"/>
            <w:lang w:eastAsia="zh-TW"/>
          </w:rPr>
          <w:t xml:space="preserve"> </w:t>
        </w:r>
        <w:r>
          <w:rPr>
            <w:lang w:eastAsia="zh-TW"/>
          </w:rPr>
          <w:sym w:font="Wingdings" w:char="F0E8"/>
        </w:r>
        <w:r>
          <w:rPr>
            <w:rFonts w:hint="eastAsia"/>
            <w:lang w:eastAsia="zh-TW"/>
          </w:rPr>
          <w:t xml:space="preserve"> </w:t>
        </w:r>
        <w:r>
          <w:rPr>
            <w:rFonts w:hint="eastAsia"/>
            <w:lang w:eastAsia="zh-TW"/>
          </w:rPr>
          <w:t>組出提示訊息</w:t>
        </w:r>
      </w:ins>
    </w:p>
    <w:p w:rsidR="00417CC3" w:rsidRDefault="00417CC3" w:rsidP="00417CC3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ins w:id="46" w:author="伯珊" w:date="2017-05-04T10:53:00Z"/>
          <w:lang w:eastAsia="zh-TW"/>
        </w:rPr>
      </w:pPr>
      <w:ins w:id="47" w:author="伯珊" w:date="2017-05-04T10:54:00Z">
        <w:r>
          <w:rPr>
            <w:rFonts w:hint="eastAsia"/>
            <w:lang w:eastAsia="zh-TW"/>
          </w:rPr>
          <w:t>提示訊息</w:t>
        </w:r>
        <w:r>
          <w:rPr>
            <w:rFonts w:hint="eastAsia"/>
            <w:lang w:eastAsia="zh-TW"/>
          </w:rPr>
          <w:t xml:space="preserve"> = </w:t>
        </w:r>
        <w:r>
          <w:rPr>
            <w:rFonts w:hint="eastAsia"/>
            <w:lang w:eastAsia="zh-TW"/>
          </w:rPr>
          <w:t>收據序號</w:t>
        </w:r>
      </w:ins>
      <w:ins w:id="48" w:author="伯珊" w:date="2017-05-04T10:55:00Z">
        <w:r>
          <w:rPr>
            <w:rFonts w:hint="eastAsia"/>
            <w:lang w:eastAsia="zh-TW"/>
          </w:rPr>
          <w:t xml:space="preserve"> +  </w:t>
        </w:r>
      </w:ins>
      <w:ins w:id="49" w:author="伯珊" w:date="2017-05-04T10:54:00Z">
        <w:r>
          <w:rPr>
            <w:rFonts w:hint="eastAsia"/>
            <w:lang w:eastAsia="zh-TW"/>
          </w:rPr>
          <w:t xml:space="preserve"> (</w:t>
        </w:r>
      </w:ins>
      <w:ins w:id="50" w:author="伯珊" w:date="2017-05-04T10:55:00Z">
        <w:r>
          <w:rPr>
            <w:rFonts w:hint="eastAsia"/>
            <w:lang w:eastAsia="zh-TW"/>
          </w:rPr>
          <w:t>收據種類中文</w:t>
        </w:r>
        <w:r>
          <w:rPr>
            <w:rFonts w:hint="eastAsia"/>
            <w:lang w:eastAsia="zh-TW"/>
          </w:rPr>
          <w:t xml:space="preserve">)  +  </w:t>
        </w:r>
      </w:ins>
      <w:ins w:id="51" w:author="伯珊" w:date="2017-05-04T10:56:00Z">
        <w:r w:rsidRPr="00417CC3">
          <w:rPr>
            <w:rFonts w:hint="eastAsia"/>
            <w:lang w:eastAsia="zh-TW"/>
          </w:rPr>
          <w:t>收據項目序號</w:t>
        </w:r>
        <w:r>
          <w:rPr>
            <w:rFonts w:hint="eastAsia"/>
            <w:lang w:eastAsia="zh-TW"/>
          </w:rPr>
          <w:t xml:space="preserve"> + </w:t>
        </w:r>
      </w:ins>
      <w:ins w:id="52" w:author="伯珊" w:date="2017-05-04T10:55:00Z">
        <w:r w:rsidRPr="00417CC3">
          <w:rPr>
            <w:rFonts w:hint="eastAsia"/>
            <w:lang w:eastAsia="zh-TW"/>
          </w:rPr>
          <w:t>收據項目名稱</w:t>
        </w:r>
      </w:ins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顯示訊息：</w:t>
      </w:r>
      <w:ins w:id="53" w:author="伯珊" w:date="2017-05-04T10:56:00Z">
        <w:r w:rsidR="00417CC3">
          <w:rPr>
            <w:rFonts w:hint="eastAsia"/>
            <w:lang w:eastAsia="zh-TW"/>
          </w:rPr>
          <w:t>提示訊息</w:t>
        </w:r>
        <w:r w:rsidR="00417CC3">
          <w:rPr>
            <w:rFonts w:hint="eastAsia"/>
            <w:lang w:eastAsia="zh-TW"/>
          </w:rPr>
          <w:t xml:space="preserve"> + </w:t>
        </w:r>
      </w:ins>
      <w:r>
        <w:rPr>
          <w:rFonts w:hint="eastAsia"/>
          <w:lang w:eastAsia="zh-TW"/>
        </w:rPr>
        <w:t>收據資料核定成功。</w:t>
      </w:r>
    </w:p>
    <w:p w:rsidR="00315DDB" w:rsidRDefault="00315DDB" w:rsidP="00315DD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IF </w:t>
      </w:r>
      <w:r>
        <w:rPr>
          <w:rFonts w:hint="eastAsia"/>
          <w:lang w:eastAsia="zh-TW"/>
        </w:rPr>
        <w:t>還有下一張收據</w:t>
      </w:r>
    </w:p>
    <w:p w:rsidR="00315DDB" w:rsidRDefault="00315DDB" w:rsidP="00315DD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讀取下一張收據資料於頁面上。</w:t>
      </w:r>
    </w:p>
    <w:p w:rsidR="00315DDB" w:rsidRDefault="00315DDB" w:rsidP="00315DD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315DDB" w:rsidRDefault="00315DDB" w:rsidP="00315DDB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導入下一頁簽</w:t>
      </w:r>
      <w:r>
        <w:rPr>
          <w:rFonts w:hint="eastAsia"/>
          <w:lang w:eastAsia="zh-TW"/>
        </w:rPr>
        <w:t xml:space="preserve"> AAA0_0400 </w:t>
      </w:r>
      <w:r>
        <w:rPr>
          <w:rFonts w:hint="eastAsia"/>
          <w:lang w:eastAsia="zh-TW"/>
        </w:rPr>
        <w:t>大額給付畫面</w:t>
      </w:r>
    </w:p>
    <w:p w:rsidR="00315DDB" w:rsidRDefault="00315DDB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顯示各種失敗情況的回覆訊息。</w:t>
      </w:r>
    </w:p>
    <w:p w:rsidR="00DD01C6" w:rsidRDefault="00DD01C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核定查詢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同查詢</w:t>
      </w:r>
      <w:r>
        <w:rPr>
          <w:rFonts w:hint="eastAsia"/>
          <w:lang w:eastAsia="zh-TW"/>
        </w:rPr>
        <w:t>_</w:t>
      </w:r>
      <w:r>
        <w:rPr>
          <w:rFonts w:hint="eastAsia"/>
          <w:lang w:eastAsia="zh-TW"/>
        </w:rPr>
        <w:t>受理編號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畫面資料改抓資料庫中</w:t>
      </w:r>
      <w:r>
        <w:rPr>
          <w:lang w:eastAsia="zh-TW"/>
        </w:rPr>
        <w:t>”</w:t>
      </w:r>
      <w:r>
        <w:rPr>
          <w:rFonts w:hint="eastAsia"/>
          <w:lang w:eastAsia="zh-TW"/>
        </w:rPr>
        <w:t>核定</w:t>
      </w:r>
      <w:r>
        <w:rPr>
          <w:lang w:eastAsia="zh-TW"/>
        </w:rPr>
        <w:t>”</w:t>
      </w:r>
      <w:r>
        <w:rPr>
          <w:rFonts w:hint="eastAsia"/>
          <w:lang w:eastAsia="zh-TW"/>
        </w:rPr>
        <w:t>欄位資料</w:t>
      </w:r>
    </w:p>
    <w:p w:rsidR="00DD01C6" w:rsidRDefault="00DD01C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回申請書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Link AAA0_0100  </w:t>
      </w:r>
      <w:r>
        <w:rPr>
          <w:rFonts w:ascii="新細明體" w:hAnsi="新細明體" w:cs="New Gulim" w:hint="eastAsia"/>
          <w:lang w:eastAsia="zh-TW"/>
        </w:rPr>
        <w:t>申請書輸入頁面 ：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>輸入參數：受理編號。</w:t>
      </w:r>
    </w:p>
    <w:p w:rsidR="00DD01C6" w:rsidRDefault="00DD01C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上一頁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Link AAA0_0300  </w:t>
      </w:r>
      <w:r>
        <w:rPr>
          <w:rFonts w:hint="eastAsia"/>
          <w:lang w:eastAsia="zh-TW"/>
        </w:rPr>
        <w:t>查詢上一筆收據流水號</w:t>
      </w:r>
      <w:r>
        <w:rPr>
          <w:rFonts w:ascii="新細明體" w:hAnsi="新細明體" w:cs="New Gulim" w:hint="eastAsia"/>
          <w:lang w:eastAsia="zh-TW"/>
        </w:rPr>
        <w:t xml:space="preserve"> ：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>輸入參數：受理編號</w:t>
      </w:r>
      <w:r>
        <w:rPr>
          <w:rFonts w:hint="eastAsia"/>
          <w:lang w:eastAsia="zh-TW"/>
        </w:rPr>
        <w:t xml:space="preserve">  +  </w:t>
      </w:r>
      <w:r>
        <w:rPr>
          <w:rFonts w:hint="eastAsia"/>
          <w:lang w:eastAsia="zh-TW"/>
        </w:rPr>
        <w:t>收據流水號。</w:t>
      </w:r>
    </w:p>
    <w:p w:rsidR="00DD01C6" w:rsidRDefault="00DD01C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下一頁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Link AAA0_0300  </w:t>
      </w:r>
      <w:r>
        <w:rPr>
          <w:rFonts w:hint="eastAsia"/>
          <w:lang w:eastAsia="zh-TW"/>
        </w:rPr>
        <w:t>查詢下一筆收據流水號</w:t>
      </w:r>
      <w:r>
        <w:rPr>
          <w:rFonts w:ascii="新細明體" w:hAnsi="新細明體" w:cs="New Gulim" w:hint="eastAsia"/>
          <w:lang w:eastAsia="zh-TW"/>
        </w:rPr>
        <w:t xml:space="preserve">  ：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/>
        <w:rPr>
          <w:rFonts w:hint="eastAsia"/>
          <w:lang w:eastAsia="zh-TW"/>
        </w:rPr>
      </w:pPr>
      <w:r>
        <w:rPr>
          <w:rFonts w:hint="eastAsia"/>
          <w:lang w:eastAsia="zh-TW"/>
        </w:rPr>
        <w:t>輸入參數：受理編號</w:t>
      </w:r>
      <w:r>
        <w:rPr>
          <w:rFonts w:hint="eastAsia"/>
          <w:lang w:eastAsia="zh-TW"/>
        </w:rPr>
        <w:t xml:space="preserve">  +   </w:t>
      </w:r>
      <w:r>
        <w:rPr>
          <w:rFonts w:hint="eastAsia"/>
          <w:lang w:eastAsia="zh-TW"/>
        </w:rPr>
        <w:t>收據流水號。</w:t>
      </w:r>
    </w:p>
    <w:p w:rsidR="00DD01C6" w:rsidRDefault="00DD01C6">
      <w:pPr>
        <w:pStyle w:val="Tabletext"/>
        <w:keepLines w:val="0"/>
        <w:numPr>
          <w:ilvl w:val="0"/>
          <w:numId w:val="12"/>
        </w:numPr>
        <w:spacing w:after="0" w:line="240" w:lineRule="auto"/>
        <w:rPr>
          <w:rFonts w:hint="eastAsia"/>
          <w:b/>
          <w:bCs/>
          <w:color w:val="008000"/>
          <w:lang w:eastAsia="zh-TW"/>
        </w:rPr>
      </w:pPr>
      <w:r>
        <w:rPr>
          <w:rFonts w:hint="eastAsia"/>
          <w:b/>
          <w:bCs/>
          <w:color w:val="008000"/>
          <w:lang w:eastAsia="zh-TW"/>
        </w:rPr>
        <w:t>收據試算輸入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檢核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同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新增收據。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檢核需提出，與新增收據共用</w:t>
      </w:r>
      <w:r>
        <w:rPr>
          <w:rFonts w:hint="eastAsia"/>
          <w:lang w:eastAsia="zh-TW"/>
        </w:rPr>
        <w:t>)</w:t>
      </w:r>
    </w:p>
    <w:p w:rsidR="00DD01C6" w:rsidRDefault="00DD01C6">
      <w:pPr>
        <w:pStyle w:val="Tabletext"/>
        <w:keepLines w:val="0"/>
        <w:spacing w:after="0" w:line="240" w:lineRule="auto"/>
        <w:ind w:left="1080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顯示該醫療院所收據內容：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輸入醫院代碼與收據種類後自動顯示該收據格式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新增時若有相同醫院代碼</w:t>
      </w:r>
      <w:r>
        <w:rPr>
          <w:rFonts w:hint="eastAsia"/>
          <w:lang w:eastAsia="zh-TW"/>
        </w:rPr>
        <w:t xml:space="preserve"> + </w:t>
      </w:r>
      <w:r>
        <w:rPr>
          <w:rFonts w:hint="eastAsia"/>
          <w:lang w:eastAsia="zh-TW"/>
        </w:rPr>
        <w:t>收據種類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</w:t>
      </w:r>
      <w:r>
        <w:rPr>
          <w:lang w:eastAsia="zh-TW"/>
        </w:rPr>
        <w:t>”</w:t>
      </w:r>
      <w:r>
        <w:rPr>
          <w:rFonts w:hint="eastAsia"/>
          <w:lang w:eastAsia="zh-TW"/>
        </w:rPr>
        <w:t>已申請該收據，請確認</w:t>
      </w:r>
      <w:r>
        <w:rPr>
          <w:rFonts w:hint="eastAsia"/>
          <w:lang w:eastAsia="zh-TW"/>
        </w:rPr>
        <w:t>!!</w:t>
      </w:r>
      <w:r>
        <w:rPr>
          <w:lang w:eastAsia="zh-TW"/>
        </w:rPr>
        <w:t>”</w:t>
      </w:r>
      <w:r>
        <w:rPr>
          <w:rFonts w:hint="eastAsia"/>
          <w:lang w:eastAsia="zh-TW"/>
        </w:rPr>
        <w:t>訊息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CALL </w:t>
      </w:r>
      <w:r>
        <w:rPr>
          <w:rFonts w:ascii="細明體" w:eastAsia="細明體" w:hAnsi="細明體" w:hint="eastAsia"/>
        </w:rPr>
        <w:t>AA_A0Z00</w:t>
      </w:r>
      <w:r>
        <w:rPr>
          <w:rFonts w:ascii="細明體" w:eastAsia="細明體" w:hAnsi="細明體"/>
        </w:rPr>
        <w:t>4</w:t>
      </w:r>
      <w:r>
        <w:rPr>
          <w:rFonts w:ascii="細明體" w:eastAsia="細明體" w:hAnsi="細明體" w:hint="eastAsia"/>
          <w:lang w:eastAsia="zh-TW"/>
        </w:rPr>
        <w:t>.Method5：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逐筆將檔案資料顯示至畫面上：</w:t>
      </w:r>
    </w:p>
    <w:tbl>
      <w:tblPr>
        <w:tblW w:w="5940" w:type="dxa"/>
        <w:tblInd w:w="180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40"/>
        <w:gridCol w:w="3500"/>
      </w:tblGrid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cs="Arial Unicode MS" w:hint="eastAsia"/>
                <w:b/>
                <w:bCs/>
                <w:sz w:val="20"/>
              </w:rPr>
              <w:t>參數名稱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jc w:val="center"/>
              <w:rPr>
                <w:rFonts w:ascii="細明體" w:eastAsia="細明體" w:hAnsi="細明體" w:cs="Arial Unicode MS"/>
                <w:b/>
                <w:bCs/>
                <w:sz w:val="20"/>
              </w:rPr>
            </w:pPr>
            <w:r>
              <w:rPr>
                <w:rFonts w:ascii="細明體" w:eastAsia="細明體" w:hAnsi="細明體" w:hint="eastAsia"/>
                <w:b/>
                <w:bCs/>
                <w:sz w:val="20"/>
              </w:rPr>
              <w:t>資料來源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收據項目序號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收據項目名稱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畫面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申請金額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  <w:r>
              <w:rPr>
                <w:rFonts w:ascii="新細明體" w:hAnsi="新細明體" w:cs="Arial Unicode MS" w:hint="eastAsia"/>
                <w:sz w:val="20"/>
              </w:rPr>
              <w:t>DEFAULT = 0</w:t>
            </w: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  <w:tr w:rsidR="00DD01C6">
        <w:trPr>
          <w:trHeight w:val="33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DD01C6" w:rsidRDefault="00DD01C6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:rsidR="00DD01C6" w:rsidRDefault="00DD01C6">
            <w:pPr>
              <w:rPr>
                <w:rFonts w:ascii="新細明體" w:hAnsi="新細明體" w:cs="Arial Unicode MS" w:hint="eastAsia"/>
                <w:sz w:val="20"/>
              </w:rPr>
            </w:pPr>
          </w:p>
        </w:tc>
      </w:tr>
    </w:tbl>
    <w:p w:rsidR="00DD01C6" w:rsidRDefault="00DD01C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 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異動</w:t>
      </w:r>
      <w:r>
        <w:rPr>
          <w:rFonts w:hint="eastAsia"/>
          <w:lang w:eastAsia="zh-TW"/>
        </w:rPr>
        <w:t>TABLES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先刪除原有的：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DELETE DTAAAT30 BY</w:t>
      </w:r>
      <w:r>
        <w:rPr>
          <w:rFonts w:hint="eastAsia"/>
          <w:lang w:eastAsia="zh-TW"/>
        </w:rPr>
        <w:t>畫面受理編號。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INSERT DTAAAT30 </w:t>
      </w:r>
      <w:r>
        <w:rPr>
          <w:rFonts w:hint="eastAsia"/>
          <w:lang w:eastAsia="zh-TW"/>
        </w:rPr>
        <w:t>理賠受理收據檔：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失敗處理：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回覆訊息：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“</w:t>
      </w:r>
      <w:r>
        <w:rPr>
          <w:rFonts w:hint="eastAsia"/>
          <w:lang w:eastAsia="zh-TW"/>
        </w:rPr>
        <w:t>寫入理賠受理收據檔失敗</w:t>
      </w:r>
      <w:r>
        <w:rPr>
          <w:lang w:eastAsia="zh-TW"/>
        </w:rPr>
        <w:t>”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return</w:t>
      </w:r>
      <w:r>
        <w:rPr>
          <w:rFonts w:hint="eastAsia"/>
          <w:lang w:eastAsia="zh-TW"/>
        </w:rPr>
        <w:t>。</w:t>
      </w:r>
    </w:p>
    <w:p w:rsidR="00DD01C6" w:rsidRDefault="00DD01C6">
      <w:pPr>
        <w:pStyle w:val="Tabletext"/>
        <w:keepLines w:val="0"/>
        <w:numPr>
          <w:ilvl w:val="1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新增結果</w:t>
      </w: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成功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收據作業成功</w:t>
      </w:r>
    </w:p>
    <w:p w:rsidR="00DD01C6" w:rsidRDefault="00DD01C6">
      <w:pPr>
        <w:pStyle w:val="Tabletext"/>
        <w:keepLines w:val="0"/>
        <w:numPr>
          <w:ilvl w:val="3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READ DTAAAT30 BY </w:t>
      </w:r>
      <w:r>
        <w:rPr>
          <w:rFonts w:hint="eastAsia"/>
          <w:lang w:eastAsia="zh-TW"/>
        </w:rPr>
        <w:t>畫面受理編號，加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後的收據流水號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IF FND</w:t>
      </w:r>
    </w:p>
    <w:p w:rsidR="00DD01C6" w:rsidRDefault="00DD01C6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帶出資料。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ELSE</w:t>
      </w:r>
    </w:p>
    <w:p w:rsidR="00DD01C6" w:rsidRDefault="00DD01C6">
      <w:pPr>
        <w:pStyle w:val="Tabletext"/>
        <w:keepLines w:val="0"/>
        <w:numPr>
          <w:ilvl w:val="5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收據流水號自動加</w:t>
      </w:r>
      <w:r>
        <w:rPr>
          <w:rFonts w:hint="eastAsia"/>
          <w:lang w:eastAsia="zh-TW"/>
        </w:rPr>
        <w:t>1</w:t>
      </w:r>
      <w:r>
        <w:rPr>
          <w:rFonts w:hint="eastAsia"/>
          <w:lang w:eastAsia="zh-TW"/>
        </w:rPr>
        <w:t>，畫面清空</w:t>
      </w:r>
      <w:r>
        <w:rPr>
          <w:rFonts w:hint="eastAsia"/>
          <w:lang w:eastAsia="zh-TW"/>
        </w:rPr>
        <w:t>(</w:t>
      </w:r>
      <w:r>
        <w:rPr>
          <w:rFonts w:hint="eastAsia"/>
          <w:lang w:eastAsia="zh-TW"/>
        </w:rPr>
        <w:t>除受理編號與流水號除外</w:t>
      </w:r>
      <w:r>
        <w:rPr>
          <w:rFonts w:hint="eastAsia"/>
          <w:lang w:eastAsia="zh-TW"/>
        </w:rPr>
        <w:t>)</w:t>
      </w:r>
    </w:p>
    <w:p w:rsidR="00DD01C6" w:rsidRDefault="00DD01C6">
      <w:pPr>
        <w:pStyle w:val="Tabletext"/>
        <w:keepLines w:val="0"/>
        <w:numPr>
          <w:ilvl w:val="4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END IF</w:t>
      </w:r>
    </w:p>
    <w:p w:rsidR="00DD01C6" w:rsidRDefault="00DD01C6">
      <w:pPr>
        <w:pStyle w:val="Tabletext"/>
        <w:keepLines w:val="0"/>
        <w:spacing w:after="0" w:line="240" w:lineRule="auto"/>
        <w:ind w:left="851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numPr>
          <w:ilvl w:val="2"/>
          <w:numId w:val="12"/>
        </w:numPr>
        <w:spacing w:after="0" w:line="240" w:lineRule="auto"/>
        <w:rPr>
          <w:rFonts w:hint="eastAsia"/>
          <w:lang w:eastAsia="zh-TW"/>
        </w:rPr>
      </w:pPr>
      <w:r>
        <w:rPr>
          <w:rFonts w:hint="eastAsia"/>
          <w:lang w:eastAsia="zh-TW"/>
        </w:rPr>
        <w:t>失敗</w:t>
      </w:r>
      <w:r>
        <w:rPr>
          <w:lang w:eastAsia="zh-TW"/>
        </w:rPr>
        <w:sym w:font="Wingdings" w:char="F0E8"/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顯示各種失敗情況的回覆訊息</w:t>
      </w:r>
    </w:p>
    <w:p w:rsidR="00DD01C6" w:rsidRDefault="00DD01C6">
      <w:pPr>
        <w:pStyle w:val="Tabletext"/>
        <w:keepLines w:val="0"/>
        <w:spacing w:after="0"/>
        <w:ind w:left="851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tabs>
          <w:tab w:val="num" w:pos="425"/>
        </w:tabs>
        <w:spacing w:after="0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spacing w:after="0" w:line="240" w:lineRule="auto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spacing w:after="0"/>
        <w:rPr>
          <w:rFonts w:hint="eastAsia"/>
          <w:lang w:eastAsia="zh-TW"/>
        </w:rPr>
      </w:pPr>
    </w:p>
    <w:p w:rsidR="00DD01C6" w:rsidRDefault="00DD01C6">
      <w:pPr>
        <w:pStyle w:val="Tabletext"/>
        <w:keepLines w:val="0"/>
        <w:spacing w:after="0"/>
        <w:rPr>
          <w:rFonts w:hint="eastAsia"/>
          <w:lang w:eastAsia="zh-TW"/>
        </w:rPr>
      </w:pPr>
    </w:p>
    <w:sectPr w:rsidR="00DD01C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4DB6" w:rsidRDefault="003A4DB6" w:rsidP="00F4241F">
      <w:r>
        <w:separator/>
      </w:r>
    </w:p>
  </w:endnote>
  <w:endnote w:type="continuationSeparator" w:id="0">
    <w:p w:rsidR="003A4DB6" w:rsidRDefault="003A4DB6" w:rsidP="00F42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New Gulim">
    <w:altName w:val="Arial Unicode MS"/>
    <w:charset w:val="81"/>
    <w:family w:val="roman"/>
    <w:pitch w:val="variable"/>
    <w:sig w:usb0="00000000" w:usb1="7B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4DB6" w:rsidRDefault="003A4DB6" w:rsidP="00F4241F">
      <w:r>
        <w:separator/>
      </w:r>
    </w:p>
  </w:footnote>
  <w:footnote w:type="continuationSeparator" w:id="0">
    <w:p w:rsidR="003A4DB6" w:rsidRDefault="003A4DB6" w:rsidP="00F42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7D95"/>
    <w:multiLevelType w:val="hybridMultilevel"/>
    <w:tmpl w:val="0CDEEBCE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4985F63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AC024A9"/>
    <w:multiLevelType w:val="hybridMultilevel"/>
    <w:tmpl w:val="3DAC7E6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B73683E"/>
    <w:multiLevelType w:val="multilevel"/>
    <w:tmpl w:val="30AA66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3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5" w15:restartNumberingAfterBreak="0">
    <w:nsid w:val="0EDC4BC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11F34B78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3D927A7"/>
    <w:multiLevelType w:val="hybridMultilevel"/>
    <w:tmpl w:val="9E80377E"/>
    <w:lvl w:ilvl="0" w:tplc="B62C3AD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18DC7633"/>
    <w:multiLevelType w:val="multilevel"/>
    <w:tmpl w:val="60BEC5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9" w15:restartNumberingAfterBreak="0">
    <w:nsid w:val="1CD553F8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D841612"/>
    <w:multiLevelType w:val="hybridMultilevel"/>
    <w:tmpl w:val="ABC097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1C961C8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22473258"/>
    <w:multiLevelType w:val="hybridMultilevel"/>
    <w:tmpl w:val="198C58E2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27214FA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26CE7688"/>
    <w:multiLevelType w:val="multilevel"/>
    <w:tmpl w:val="277E91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16" w15:restartNumberingAfterBreak="0">
    <w:nsid w:val="286D27B2"/>
    <w:multiLevelType w:val="hybridMultilevel"/>
    <w:tmpl w:val="0E2AC23A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A8A1947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8" w15:restartNumberingAfterBreak="0">
    <w:nsid w:val="2A9F50E6"/>
    <w:multiLevelType w:val="hybridMultilevel"/>
    <w:tmpl w:val="9FE48D36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2DC941BD"/>
    <w:multiLevelType w:val="multilevel"/>
    <w:tmpl w:val="CA548C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0" w15:restartNumberingAfterBreak="0">
    <w:nsid w:val="31BF38E9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380C66B0"/>
    <w:multiLevelType w:val="hybridMultilevel"/>
    <w:tmpl w:val="90A0BFB6"/>
    <w:lvl w:ilvl="0" w:tplc="A7A269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DFE6C8D"/>
    <w:multiLevelType w:val="multilevel"/>
    <w:tmpl w:val="7B32AFAA"/>
    <w:lvl w:ilvl="0">
      <w:start w:val="4"/>
      <w:numFmt w:val="decimal"/>
      <w:lvlText w:val="%1"/>
      <w:lvlJc w:val="left"/>
      <w:pPr>
        <w:tabs>
          <w:tab w:val="num" w:pos="840"/>
        </w:tabs>
        <w:ind w:left="840" w:hanging="84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272"/>
        </w:tabs>
        <w:ind w:left="1272" w:hanging="84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4"/>
        </w:tabs>
        <w:ind w:left="1704" w:hanging="840"/>
      </w:pPr>
      <w:rPr>
        <w:rFonts w:hint="eastAsia"/>
      </w:rPr>
    </w:lvl>
    <w:lvl w:ilvl="3">
      <w:start w:val="2"/>
      <w:numFmt w:val="decimal"/>
      <w:lvlText w:val="%1.%2.%3.%4"/>
      <w:lvlJc w:val="left"/>
      <w:pPr>
        <w:tabs>
          <w:tab w:val="num" w:pos="2136"/>
        </w:tabs>
        <w:ind w:left="2136" w:hanging="8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68"/>
        </w:tabs>
        <w:ind w:left="2568" w:hanging="8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672"/>
        </w:tabs>
        <w:ind w:left="3672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464"/>
        </w:tabs>
        <w:ind w:left="446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896"/>
        </w:tabs>
        <w:ind w:left="4896" w:hanging="1440"/>
      </w:pPr>
      <w:rPr>
        <w:rFonts w:hint="eastAsia"/>
      </w:rPr>
    </w:lvl>
  </w:abstractNum>
  <w:abstractNum w:abstractNumId="23" w15:restartNumberingAfterBreak="0">
    <w:nsid w:val="3F223E6B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0357B10"/>
    <w:multiLevelType w:val="hybridMultilevel"/>
    <w:tmpl w:val="66B800AE"/>
    <w:lvl w:ilvl="0" w:tplc="905826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05D7261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43317521"/>
    <w:multiLevelType w:val="hybridMultilevel"/>
    <w:tmpl w:val="C3009394"/>
    <w:lvl w:ilvl="0" w:tplc="EBB62F2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45C3883"/>
    <w:multiLevelType w:val="multilevel"/>
    <w:tmpl w:val="D5DE2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28" w15:restartNumberingAfterBreak="0">
    <w:nsid w:val="47361D72"/>
    <w:multiLevelType w:val="hybridMultilevel"/>
    <w:tmpl w:val="6B24B510"/>
    <w:lvl w:ilvl="0" w:tplc="A5AE8A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A305CA7"/>
    <w:multiLevelType w:val="hybridMultilevel"/>
    <w:tmpl w:val="33B4DBE4"/>
    <w:lvl w:ilvl="0" w:tplc="2822172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0" w15:restartNumberingAfterBreak="0">
    <w:nsid w:val="4A584AFE"/>
    <w:multiLevelType w:val="hybridMultilevel"/>
    <w:tmpl w:val="45C88BA2"/>
    <w:lvl w:ilvl="0" w:tplc="15302D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4C825B8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4CFC35C3"/>
    <w:multiLevelType w:val="multilevel"/>
    <w:tmpl w:val="0F7EAE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33" w15:restartNumberingAfterBreak="0">
    <w:nsid w:val="4E7E6CEB"/>
    <w:multiLevelType w:val="hybridMultilevel"/>
    <w:tmpl w:val="97F89362"/>
    <w:lvl w:ilvl="0" w:tplc="936AAE8E">
      <w:numFmt w:val="none"/>
      <w:lvlText w:val=""/>
      <w:lvlJc w:val="left"/>
      <w:pPr>
        <w:tabs>
          <w:tab w:val="num" w:pos="360"/>
        </w:tabs>
      </w:pPr>
    </w:lvl>
    <w:lvl w:ilvl="1" w:tplc="1932D87E" w:tentative="1">
      <w:start w:val="1"/>
      <w:numFmt w:val="ideographTraditional"/>
      <w:lvlText w:val="%2、"/>
      <w:lvlJc w:val="left"/>
      <w:pPr>
        <w:tabs>
          <w:tab w:val="num" w:pos="600"/>
        </w:tabs>
        <w:ind w:left="600" w:hanging="480"/>
      </w:pPr>
    </w:lvl>
    <w:lvl w:ilvl="2" w:tplc="D5EC50AE" w:tentative="1">
      <w:start w:val="1"/>
      <w:numFmt w:val="lowerRoman"/>
      <w:lvlText w:val="%3."/>
      <w:lvlJc w:val="right"/>
      <w:pPr>
        <w:tabs>
          <w:tab w:val="num" w:pos="1080"/>
        </w:tabs>
        <w:ind w:left="1080" w:hanging="480"/>
      </w:pPr>
    </w:lvl>
    <w:lvl w:ilvl="3" w:tplc="81700E62" w:tentative="1">
      <w:start w:val="1"/>
      <w:numFmt w:val="decimal"/>
      <w:lvlText w:val="%4."/>
      <w:lvlJc w:val="left"/>
      <w:pPr>
        <w:tabs>
          <w:tab w:val="num" w:pos="1560"/>
        </w:tabs>
        <w:ind w:left="1560" w:hanging="480"/>
      </w:pPr>
    </w:lvl>
    <w:lvl w:ilvl="4" w:tplc="49641312" w:tentative="1">
      <w:start w:val="1"/>
      <w:numFmt w:val="ideographTraditional"/>
      <w:lvlText w:val="%5、"/>
      <w:lvlJc w:val="left"/>
      <w:pPr>
        <w:tabs>
          <w:tab w:val="num" w:pos="2040"/>
        </w:tabs>
        <w:ind w:left="2040" w:hanging="480"/>
      </w:pPr>
    </w:lvl>
    <w:lvl w:ilvl="5" w:tplc="E31C6F18" w:tentative="1">
      <w:start w:val="1"/>
      <w:numFmt w:val="lowerRoman"/>
      <w:lvlText w:val="%6."/>
      <w:lvlJc w:val="right"/>
      <w:pPr>
        <w:tabs>
          <w:tab w:val="num" w:pos="2520"/>
        </w:tabs>
        <w:ind w:left="2520" w:hanging="480"/>
      </w:pPr>
    </w:lvl>
    <w:lvl w:ilvl="6" w:tplc="6A7C73EC" w:tentative="1">
      <w:start w:val="1"/>
      <w:numFmt w:val="decimal"/>
      <w:lvlText w:val="%7."/>
      <w:lvlJc w:val="left"/>
      <w:pPr>
        <w:tabs>
          <w:tab w:val="num" w:pos="3000"/>
        </w:tabs>
        <w:ind w:left="3000" w:hanging="480"/>
      </w:pPr>
    </w:lvl>
    <w:lvl w:ilvl="7" w:tplc="94FE6F3C" w:tentative="1">
      <w:start w:val="1"/>
      <w:numFmt w:val="ideographTraditional"/>
      <w:lvlText w:val="%8、"/>
      <w:lvlJc w:val="left"/>
      <w:pPr>
        <w:tabs>
          <w:tab w:val="num" w:pos="3480"/>
        </w:tabs>
        <w:ind w:left="3480" w:hanging="480"/>
      </w:pPr>
    </w:lvl>
    <w:lvl w:ilvl="8" w:tplc="E974BD72" w:tentative="1">
      <w:start w:val="1"/>
      <w:numFmt w:val="lowerRoman"/>
      <w:lvlText w:val="%9."/>
      <w:lvlJc w:val="right"/>
      <w:pPr>
        <w:tabs>
          <w:tab w:val="num" w:pos="3960"/>
        </w:tabs>
        <w:ind w:left="3960" w:hanging="480"/>
      </w:pPr>
    </w:lvl>
  </w:abstractNum>
  <w:abstractNum w:abstractNumId="34" w15:restartNumberingAfterBreak="0">
    <w:nsid w:val="5251465F"/>
    <w:multiLevelType w:val="multilevel"/>
    <w:tmpl w:val="581699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35" w15:restartNumberingAfterBreak="0">
    <w:nsid w:val="5DB2319A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5E9E305B"/>
    <w:multiLevelType w:val="hybridMultilevel"/>
    <w:tmpl w:val="7A56D9FC"/>
    <w:lvl w:ilvl="0" w:tplc="04090005">
      <w:start w:val="1"/>
      <w:numFmt w:val="bullet"/>
      <w:lvlText w:val="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7" w15:restartNumberingAfterBreak="0">
    <w:nsid w:val="5EDA2401"/>
    <w:multiLevelType w:val="hybridMultilevel"/>
    <w:tmpl w:val="0A34CC4C"/>
    <w:lvl w:ilvl="0" w:tplc="427C032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 w15:restartNumberingAfterBreak="0">
    <w:nsid w:val="60C24E6D"/>
    <w:multiLevelType w:val="hybridMultilevel"/>
    <w:tmpl w:val="57944A80"/>
    <w:lvl w:ilvl="0" w:tplc="D2AA62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9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0" w15:restartNumberingAfterBreak="0">
    <w:nsid w:val="64903050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2" w15:restartNumberingAfterBreak="0">
    <w:nsid w:val="67AB62C1"/>
    <w:multiLevelType w:val="multilevel"/>
    <w:tmpl w:val="D564FE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43" w15:restartNumberingAfterBreak="0">
    <w:nsid w:val="680A22EE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5" w15:restartNumberingAfterBreak="0">
    <w:nsid w:val="6C7166A2"/>
    <w:multiLevelType w:val="hybridMultilevel"/>
    <w:tmpl w:val="5EBA6560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10512C6"/>
    <w:multiLevelType w:val="hybridMultilevel"/>
    <w:tmpl w:val="E264D248"/>
    <w:lvl w:ilvl="0" w:tplc="365A65E0">
      <w:start w:val="1"/>
      <w:numFmt w:val="decimal"/>
      <w:lvlText w:val="%1."/>
      <w:lvlJc w:val="left"/>
      <w:pPr>
        <w:tabs>
          <w:tab w:val="num" w:pos="755"/>
        </w:tabs>
        <w:ind w:left="755" w:hanging="360"/>
      </w:pPr>
      <w:rPr>
        <w:rFonts w:hint="eastAsia"/>
        <w:color w:val="0000FF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55"/>
        </w:tabs>
        <w:ind w:left="13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35"/>
        </w:tabs>
        <w:ind w:left="18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5"/>
        </w:tabs>
        <w:ind w:left="23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95"/>
        </w:tabs>
        <w:ind w:left="27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5"/>
        </w:tabs>
        <w:ind w:left="32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55"/>
        </w:tabs>
        <w:ind w:left="37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35"/>
        </w:tabs>
        <w:ind w:left="42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15"/>
        </w:tabs>
        <w:ind w:left="4715" w:hanging="480"/>
      </w:pPr>
    </w:lvl>
  </w:abstractNum>
  <w:abstractNum w:abstractNumId="47" w15:restartNumberingAfterBreak="0">
    <w:nsid w:val="712C001F"/>
    <w:multiLevelType w:val="hybridMultilevel"/>
    <w:tmpl w:val="93A6B76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8" w15:restartNumberingAfterBreak="0">
    <w:nsid w:val="726737DB"/>
    <w:multiLevelType w:val="multilevel"/>
    <w:tmpl w:val="1256EE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880"/>
        </w:tabs>
        <w:ind w:left="28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240"/>
        </w:tabs>
        <w:ind w:left="324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4320"/>
        </w:tabs>
        <w:ind w:left="4320" w:hanging="1440"/>
      </w:pPr>
      <w:rPr>
        <w:rFonts w:hint="eastAsia"/>
      </w:rPr>
    </w:lvl>
  </w:abstractNum>
  <w:abstractNum w:abstractNumId="49" w15:restartNumberingAfterBreak="0">
    <w:nsid w:val="78506966"/>
    <w:multiLevelType w:val="multilevel"/>
    <w:tmpl w:val="F7EEE6D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2"/>
  </w:num>
  <w:num w:numId="2">
    <w:abstractNumId w:val="34"/>
  </w:num>
  <w:num w:numId="3">
    <w:abstractNumId w:val="15"/>
  </w:num>
  <w:num w:numId="4">
    <w:abstractNumId w:val="36"/>
  </w:num>
  <w:num w:numId="5">
    <w:abstractNumId w:val="13"/>
  </w:num>
  <w:num w:numId="6">
    <w:abstractNumId w:val="19"/>
  </w:num>
  <w:num w:numId="7">
    <w:abstractNumId w:val="48"/>
  </w:num>
  <w:num w:numId="8">
    <w:abstractNumId w:val="27"/>
  </w:num>
  <w:num w:numId="9">
    <w:abstractNumId w:val="42"/>
  </w:num>
  <w:num w:numId="10">
    <w:abstractNumId w:val="8"/>
  </w:num>
  <w:num w:numId="11">
    <w:abstractNumId w:val="46"/>
  </w:num>
  <w:num w:numId="12">
    <w:abstractNumId w:val="23"/>
  </w:num>
  <w:num w:numId="13">
    <w:abstractNumId w:val="24"/>
  </w:num>
  <w:num w:numId="14">
    <w:abstractNumId w:val="22"/>
  </w:num>
  <w:num w:numId="15">
    <w:abstractNumId w:val="21"/>
  </w:num>
  <w:num w:numId="16">
    <w:abstractNumId w:val="18"/>
  </w:num>
  <w:num w:numId="17">
    <w:abstractNumId w:val="2"/>
  </w:num>
  <w:num w:numId="18">
    <w:abstractNumId w:val="28"/>
  </w:num>
  <w:num w:numId="19">
    <w:abstractNumId w:val="30"/>
  </w:num>
  <w:num w:numId="20">
    <w:abstractNumId w:val="26"/>
  </w:num>
  <w:num w:numId="21">
    <w:abstractNumId w:val="38"/>
  </w:num>
  <w:num w:numId="22">
    <w:abstractNumId w:val="7"/>
  </w:num>
  <w:num w:numId="23">
    <w:abstractNumId w:val="29"/>
  </w:num>
  <w:num w:numId="24">
    <w:abstractNumId w:val="41"/>
  </w:num>
  <w:num w:numId="25">
    <w:abstractNumId w:val="39"/>
  </w:num>
  <w:num w:numId="26">
    <w:abstractNumId w:val="12"/>
  </w:num>
  <w:num w:numId="27">
    <w:abstractNumId w:val="3"/>
  </w:num>
  <w:num w:numId="28">
    <w:abstractNumId w:val="44"/>
  </w:num>
  <w:num w:numId="29">
    <w:abstractNumId w:val="31"/>
  </w:num>
  <w:num w:numId="30">
    <w:abstractNumId w:val="37"/>
  </w:num>
  <w:num w:numId="31">
    <w:abstractNumId w:val="33"/>
  </w:num>
  <w:num w:numId="32">
    <w:abstractNumId w:val="4"/>
  </w:num>
  <w:num w:numId="33">
    <w:abstractNumId w:val="40"/>
  </w:num>
  <w:num w:numId="34">
    <w:abstractNumId w:val="49"/>
  </w:num>
  <w:num w:numId="35">
    <w:abstractNumId w:val="25"/>
  </w:num>
  <w:num w:numId="36">
    <w:abstractNumId w:val="20"/>
  </w:num>
  <w:num w:numId="37">
    <w:abstractNumId w:val="1"/>
  </w:num>
  <w:num w:numId="38">
    <w:abstractNumId w:val="6"/>
  </w:num>
  <w:num w:numId="39">
    <w:abstractNumId w:val="5"/>
  </w:num>
  <w:num w:numId="40">
    <w:abstractNumId w:val="43"/>
  </w:num>
  <w:num w:numId="41">
    <w:abstractNumId w:val="17"/>
  </w:num>
  <w:num w:numId="42">
    <w:abstractNumId w:val="9"/>
  </w:num>
  <w:num w:numId="43">
    <w:abstractNumId w:val="14"/>
  </w:num>
  <w:num w:numId="44">
    <w:abstractNumId w:val="35"/>
  </w:num>
  <w:num w:numId="45">
    <w:abstractNumId w:val="11"/>
  </w:num>
  <w:num w:numId="46">
    <w:abstractNumId w:val="10"/>
  </w:num>
  <w:num w:numId="47">
    <w:abstractNumId w:val="0"/>
  </w:num>
  <w:num w:numId="48">
    <w:abstractNumId w:val="16"/>
  </w:num>
  <w:num w:numId="49">
    <w:abstractNumId w:val="47"/>
  </w:num>
  <w:num w:numId="50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oNotTrackFormatting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F557E"/>
    <w:rsid w:val="00016E29"/>
    <w:rsid w:val="00055D67"/>
    <w:rsid w:val="000B0A5E"/>
    <w:rsid w:val="000B2F42"/>
    <w:rsid w:val="000B5589"/>
    <w:rsid w:val="0029271B"/>
    <w:rsid w:val="002D6A48"/>
    <w:rsid w:val="00315DDB"/>
    <w:rsid w:val="003316CA"/>
    <w:rsid w:val="003928B3"/>
    <w:rsid w:val="003947D8"/>
    <w:rsid w:val="003A4DB6"/>
    <w:rsid w:val="003D6C06"/>
    <w:rsid w:val="00417CC3"/>
    <w:rsid w:val="008A7EBD"/>
    <w:rsid w:val="009F557E"/>
    <w:rsid w:val="00B00A66"/>
    <w:rsid w:val="00BC4810"/>
    <w:rsid w:val="00C32C1A"/>
    <w:rsid w:val="00CE17A0"/>
    <w:rsid w:val="00D8438D"/>
    <w:rsid w:val="00DD01C6"/>
    <w:rsid w:val="00E32A46"/>
    <w:rsid w:val="00E9589D"/>
    <w:rsid w:val="00EA6641"/>
    <w:rsid w:val="00F4241F"/>
    <w:rsid w:val="00FD0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1E48F56D-9CFE-415A-8F5E-6998B4A8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widowControl w:val="0"/>
      <w:spacing w:after="120" w:line="240" w:lineRule="atLeast"/>
    </w:pPr>
    <w:rPr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Emphasis"/>
    <w:qFormat/>
    <w:rPr>
      <w:i/>
      <w:iCs/>
    </w:rPr>
  </w:style>
  <w:style w:type="paragraph" w:styleId="Web">
    <w:name w:val="Normal (Web)"/>
    <w:basedOn w:val="a"/>
    <w:pPr>
      <w:spacing w:before="100" w:beforeAutospacing="1" w:after="100" w:afterAutospacing="1"/>
    </w:pPr>
    <w:rPr>
      <w:rFonts w:ascii="新細明體" w:hAnsi="新細明體"/>
    </w:rPr>
  </w:style>
  <w:style w:type="character" w:customStyle="1" w:styleId="HighlightedVariable">
    <w:name w:val="Highlighted Variable"/>
    <w:rPr>
      <w:color w:val="0000FF"/>
    </w:rPr>
  </w:style>
  <w:style w:type="character" w:styleId="a4">
    <w:name w:val="page number"/>
    <w:basedOn w:val="a0"/>
  </w:style>
  <w:style w:type="character" w:styleId="a5">
    <w:name w:val="annotation reference"/>
    <w:semiHidden/>
    <w:rPr>
      <w:sz w:val="18"/>
      <w:szCs w:val="18"/>
    </w:rPr>
  </w:style>
  <w:style w:type="character" w:styleId="a6">
    <w:name w:val="Strong"/>
    <w:qFormat/>
    <w:rPr>
      <w:b/>
      <w:bCs/>
    </w:rPr>
  </w:style>
  <w:style w:type="paragraph" w:styleId="a7">
    <w:name w:val="annotation text"/>
    <w:basedOn w:val="a"/>
    <w:semiHidden/>
  </w:style>
  <w:style w:type="paragraph" w:styleId="a8">
    <w:name w:val="annotation subject"/>
    <w:basedOn w:val="a7"/>
    <w:next w:val="a7"/>
    <w:semiHidden/>
    <w:rPr>
      <w:b/>
      <w:bCs/>
    </w:rPr>
  </w:style>
  <w:style w:type="paragraph" w:styleId="a9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rPr>
      <w:rFonts w:ascii="細明體" w:eastAsia="細明體" w:hAnsi="細明體" w:cs="細明體"/>
      <w:sz w:val="24"/>
      <w:szCs w:val="24"/>
    </w:rPr>
  </w:style>
  <w:style w:type="character" w:styleId="aa">
    <w:name w:val="Hyperlink"/>
    <w:rPr>
      <w:color w:val="0000FF"/>
      <w:u w:val="single"/>
    </w:rPr>
  </w:style>
  <w:style w:type="character" w:styleId="ab">
    <w:name w:val="FollowedHyperlink"/>
    <w:rPr>
      <w:color w:val="800080"/>
      <w:u w:val="single"/>
    </w:rPr>
  </w:style>
  <w:style w:type="paragraph" w:styleId="ac">
    <w:name w:val="header"/>
    <w:basedOn w:val="a"/>
    <w:link w:val="ad"/>
    <w:rsid w:val="00F424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rsid w:val="00F4241F"/>
  </w:style>
  <w:style w:type="paragraph" w:styleId="ae">
    <w:name w:val="footer"/>
    <w:basedOn w:val="a"/>
    <w:link w:val="af"/>
    <w:rsid w:val="00F4241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rsid w:val="00F424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4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s90041at:8080/docs/CommonHR/com/cathay/common/hr/DivData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s90041at:8080/docs/CommonHR/com/cathay/common/hr/PersonnelData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Links>
    <vt:vector size="12" baseType="variant">
      <vt:variant>
        <vt:i4>6684717</vt:i4>
      </vt:variant>
      <vt:variant>
        <vt:i4>3</vt:i4>
      </vt:variant>
      <vt:variant>
        <vt:i4>0</vt:i4>
      </vt:variant>
      <vt:variant>
        <vt:i4>5</vt:i4>
      </vt:variant>
      <vt:variant>
        <vt:lpwstr>http://ws90041at:8080/docs/CommonHR/com/cathay/common/hr/DivData.html</vt:lpwstr>
      </vt:variant>
      <vt:variant>
        <vt:lpwstr>getAdmCenter(java.lang.String)</vt:lpwstr>
      </vt:variant>
      <vt:variant>
        <vt:i4>1245202</vt:i4>
      </vt:variant>
      <vt:variant>
        <vt:i4>0</vt:i4>
      </vt:variant>
      <vt:variant>
        <vt:i4>0</vt:i4>
      </vt:variant>
      <vt:variant>
        <vt:i4>5</vt:i4>
      </vt:variant>
      <vt:variant>
        <vt:lpwstr>http://ws90041at:8080/docs/CommonHR/com/cathay/common/hr/PersonnelData.html</vt:lpwstr>
      </vt:variant>
      <vt:variant>
        <vt:lpwstr>getOnDutyByEmployeeID(java.lang.String)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國泰人壽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