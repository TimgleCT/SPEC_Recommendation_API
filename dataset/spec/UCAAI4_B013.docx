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6"/>
        <w:gridCol w:w="953"/>
        <w:gridCol w:w="3667"/>
        <w:gridCol w:w="1458"/>
        <w:gridCol w:w="2616"/>
        <w:tblGridChange w:id="0">
          <w:tblGrid>
            <w:gridCol w:w="2016"/>
            <w:gridCol w:w="953"/>
            <w:gridCol w:w="3667"/>
            <w:gridCol w:w="1458"/>
            <w:gridCol w:w="2616"/>
          </w:tblGrid>
        </w:tblGridChange>
      </w:tblGrid>
      <w:tr w:rsidR="003754A5" w:rsidRPr="009E5952" w:rsidTr="00B22BDB"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4A5" w:rsidRPr="009E5952" w:rsidRDefault="003754A5" w:rsidP="00383C2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4A5" w:rsidRPr="009E5952" w:rsidRDefault="003754A5" w:rsidP="00383C2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4A5" w:rsidRPr="009E5952" w:rsidRDefault="003754A5" w:rsidP="00383C2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4A5" w:rsidRPr="009E5952" w:rsidRDefault="003754A5" w:rsidP="00383C2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4A5" w:rsidRPr="009E5952" w:rsidRDefault="003754A5" w:rsidP="00383C2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3754A5" w:rsidRPr="009E5952" w:rsidTr="00B22BDB"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4A5" w:rsidRPr="009E5952" w:rsidRDefault="003754A5" w:rsidP="003754A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6</w:t>
            </w: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/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0</w:t>
            </w:r>
            <w:r>
              <w:rPr>
                <w:rFonts w:ascii="細明體" w:eastAsia="細明體" w:hAnsi="細明體" w:cs="Courier New"/>
                <w:sz w:val="20"/>
                <w:szCs w:val="20"/>
              </w:rPr>
              <w:t>8/30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4A5" w:rsidRPr="009E5952" w:rsidRDefault="003754A5" w:rsidP="00383C2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4A5" w:rsidRPr="009E5952" w:rsidRDefault="003754A5" w:rsidP="003754A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4A5" w:rsidRPr="009E5952" w:rsidRDefault="003754A5" w:rsidP="00383C2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慈蓮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4A5" w:rsidRPr="009E5952" w:rsidRDefault="003754A5" w:rsidP="00383C2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C7FD1">
              <w:rPr>
                <w:rFonts w:ascii="細明體" w:eastAsia="細明體" w:hAnsi="細明體" w:cs="Courier New"/>
                <w:sz w:val="20"/>
                <w:szCs w:val="20"/>
              </w:rPr>
              <w:t>160121000383</w:t>
            </w:r>
          </w:p>
        </w:tc>
      </w:tr>
      <w:tr w:rsidR="0071778B" w:rsidRPr="009E5952" w:rsidTr="00B22BDB">
        <w:trPr>
          <w:ins w:id="2" w:author="馬慈蓮" w:date="2017-03-03T13:37:00Z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78B" w:rsidRPr="009E5952" w:rsidRDefault="0071778B" w:rsidP="0071778B">
            <w:pPr>
              <w:spacing w:line="240" w:lineRule="atLeast"/>
              <w:jc w:val="center"/>
              <w:rPr>
                <w:ins w:id="3" w:author="馬慈蓮" w:date="2017-03-03T13:37:00Z"/>
                <w:rFonts w:ascii="細明體" w:eastAsia="細明體" w:hAnsi="細明體" w:cs="Courier New"/>
                <w:sz w:val="20"/>
                <w:szCs w:val="20"/>
              </w:rPr>
            </w:pPr>
            <w:ins w:id="4" w:author="馬慈蓮" w:date="2017-03-03T13:37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2017/0</w:t>
              </w:r>
              <w:del w:id="5" w:author="馬慈蓮" w:date="2017-10-30T11:06:00Z">
                <w:r w:rsidR="00854E28" w:rsidDel="00E00A0F">
                  <w:rPr>
                    <w:rFonts w:ascii="細明體" w:eastAsia="細明體" w:hAnsi="細明體" w:cs="Courier New" w:hint="eastAsia"/>
                    <w:sz w:val="20"/>
                    <w:szCs w:val="20"/>
                  </w:rPr>
                  <w:delText>3</w:delText>
                </w:r>
              </w:del>
            </w:ins>
            <w:ins w:id="6" w:author="馬慈蓮" w:date="2017-06-14T15:02:00Z">
              <w:del w:id="7" w:author="馬慈蓮" w:date="2017-10-30T11:06:00Z">
                <w:r w:rsidR="00854E28" w:rsidDel="00E00A0F">
                  <w:rPr>
                    <w:rFonts w:ascii="細明體" w:eastAsia="細明體" w:hAnsi="細明體" w:cs="Courier New" w:hint="eastAsia"/>
                    <w:sz w:val="20"/>
                    <w:szCs w:val="20"/>
                  </w:rPr>
                  <w:delText>6</w:delText>
                </w:r>
              </w:del>
            </w:ins>
            <w:ins w:id="8" w:author="馬慈蓮" w:date="2017-10-30T11:06:00Z">
              <w:r w:rsidR="00E00A0F">
                <w:rPr>
                  <w:rFonts w:ascii="細明體" w:eastAsia="細明體" w:hAnsi="細明體" w:cs="Courier New" w:hint="eastAsia"/>
                  <w:sz w:val="20"/>
                  <w:szCs w:val="20"/>
                </w:rPr>
                <w:t>8</w:t>
              </w:r>
            </w:ins>
            <w:ins w:id="9" w:author="馬慈蓮" w:date="2017-03-03T13:37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/01</w:t>
              </w:r>
            </w:ins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78B" w:rsidRPr="009E5952" w:rsidRDefault="001C3E78" w:rsidP="0071778B">
            <w:pPr>
              <w:spacing w:line="240" w:lineRule="atLeast"/>
              <w:jc w:val="center"/>
              <w:rPr>
                <w:ins w:id="10" w:author="馬慈蓮" w:date="2017-03-03T13:37:00Z"/>
                <w:rFonts w:ascii="細明體" w:eastAsia="細明體" w:hAnsi="細明體" w:cs="Courier New" w:hint="eastAsia"/>
                <w:sz w:val="20"/>
                <w:szCs w:val="20"/>
              </w:rPr>
            </w:pPr>
            <w:ins w:id="11" w:author="馬慈蓮" w:date="2017-03-03T13:38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</w:t>
              </w:r>
            </w:ins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78B" w:rsidRPr="009E5952" w:rsidRDefault="0071778B" w:rsidP="0071778B">
            <w:pPr>
              <w:spacing w:line="240" w:lineRule="atLeast"/>
              <w:jc w:val="center"/>
              <w:rPr>
                <w:ins w:id="12" w:author="馬慈蓮" w:date="2017-03-03T13:37:00Z"/>
                <w:rFonts w:ascii="細明體" w:eastAsia="細明體" w:hAnsi="細明體" w:cs="Courier New" w:hint="eastAsia"/>
                <w:sz w:val="20"/>
                <w:szCs w:val="20"/>
              </w:rPr>
            </w:pPr>
            <w:ins w:id="13" w:author="馬慈蓮" w:date="2017-03-03T13:37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增加</w:t>
              </w:r>
            </w:ins>
            <w:ins w:id="14" w:author="馬慈蓮" w:date="2017-03-03T13:38:00Z">
              <w:r w:rsidR="00A30791">
                <w:rPr>
                  <w:rFonts w:ascii="細明體" w:eastAsia="細明體" w:hAnsi="細明體" w:cs="Courier New" w:hint="eastAsia"/>
                  <w:sz w:val="20"/>
                  <w:szCs w:val="20"/>
                </w:rPr>
                <w:t>執行</w:t>
              </w:r>
            </w:ins>
            <w:ins w:id="15" w:author="馬慈蓮" w:date="2017-03-03T13:37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狀態欄位</w:t>
              </w:r>
            </w:ins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78B" w:rsidRPr="009E5952" w:rsidRDefault="0071778B" w:rsidP="0071778B">
            <w:pPr>
              <w:spacing w:line="240" w:lineRule="atLeast"/>
              <w:jc w:val="center"/>
              <w:rPr>
                <w:ins w:id="16" w:author="馬慈蓮" w:date="2017-03-03T13:37:00Z"/>
                <w:rFonts w:ascii="細明體" w:eastAsia="細明體" w:hAnsi="細明體" w:cs="Courier New" w:hint="eastAsia"/>
                <w:sz w:val="20"/>
                <w:szCs w:val="20"/>
              </w:rPr>
            </w:pPr>
            <w:ins w:id="17" w:author="馬慈蓮" w:date="2017-03-03T13:37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慈蓮</w:t>
              </w:r>
            </w:ins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78B" w:rsidRPr="00CD02FE" w:rsidRDefault="0071778B" w:rsidP="0071778B">
            <w:pPr>
              <w:spacing w:line="240" w:lineRule="atLeast"/>
              <w:jc w:val="center"/>
              <w:rPr>
                <w:ins w:id="18" w:author="馬慈蓮" w:date="2017-03-03T13:37:00Z"/>
                <w:rFonts w:ascii="細明體" w:eastAsia="細明體" w:hAnsi="細明體" w:cs="Courier New"/>
                <w:sz w:val="20"/>
                <w:szCs w:val="20"/>
              </w:rPr>
            </w:pPr>
            <w:ins w:id="19" w:author="馬慈蓮" w:date="2017-03-03T13:37:00Z">
              <w:r w:rsidRPr="00CD02FE">
                <w:rPr>
                  <w:sz w:val="20"/>
                  <w:szCs w:val="20"/>
                  <w:rPrChange w:id="20" w:author="馬慈蓮" w:date="2017-03-03T13:38:00Z">
                    <w:rPr/>
                  </w:rPrChange>
                </w:rPr>
                <w:t>170221001187</w:t>
              </w:r>
            </w:ins>
          </w:p>
        </w:tc>
      </w:tr>
      <w:tr w:rsidR="00416932" w:rsidRPr="009E5952" w:rsidTr="00B22BDB">
        <w:trPr>
          <w:ins w:id="21" w:author="馬慈蓮" w:date="2019-05-28T16:04:00Z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932" w:rsidRDefault="00416932" w:rsidP="0071778B">
            <w:pPr>
              <w:spacing w:line="240" w:lineRule="atLeast"/>
              <w:jc w:val="center"/>
              <w:rPr>
                <w:ins w:id="22" w:author="馬慈蓮" w:date="2019-05-28T16:04:00Z"/>
                <w:rFonts w:ascii="細明體" w:eastAsia="細明體" w:hAnsi="細明體" w:cs="Courier New" w:hint="eastAsia"/>
                <w:sz w:val="20"/>
                <w:szCs w:val="20"/>
              </w:rPr>
            </w:pPr>
            <w:ins w:id="23" w:author="馬慈蓮" w:date="2019-05-28T16:04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2019/05/28</w:t>
              </w:r>
            </w:ins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932" w:rsidRDefault="00416932" w:rsidP="0071778B">
            <w:pPr>
              <w:spacing w:line="240" w:lineRule="atLeast"/>
              <w:jc w:val="center"/>
              <w:rPr>
                <w:ins w:id="24" w:author="馬慈蓮" w:date="2019-05-28T16:04:00Z"/>
                <w:rFonts w:ascii="細明體" w:eastAsia="細明體" w:hAnsi="細明體" w:cs="Courier New" w:hint="eastAsia"/>
                <w:sz w:val="20"/>
                <w:szCs w:val="20"/>
              </w:rPr>
            </w:pPr>
            <w:ins w:id="25" w:author="馬慈蓮" w:date="2019-05-28T16:04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3</w:t>
              </w:r>
            </w:ins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932" w:rsidRDefault="009A3A9F" w:rsidP="005D51A2">
            <w:pPr>
              <w:numPr>
                <w:ilvl w:val="0"/>
                <w:numId w:val="34"/>
              </w:numPr>
              <w:spacing w:line="240" w:lineRule="atLeast"/>
              <w:rPr>
                <w:ins w:id="26" w:author="馬慈蓮" w:date="2019-07-02T17:04:00Z"/>
                <w:rFonts w:ascii="細明體" w:eastAsia="細明體" w:hAnsi="細明體" w:cs="Courier New"/>
                <w:sz w:val="20"/>
                <w:szCs w:val="20"/>
              </w:rPr>
              <w:pPrChange w:id="27" w:author="馬慈蓮" w:date="2019-07-02T17:04:00Z">
                <w:pPr>
                  <w:spacing w:line="240" w:lineRule="atLeast"/>
                  <w:jc w:val="center"/>
                </w:pPr>
              </w:pPrChange>
            </w:pPr>
            <w:ins w:id="28" w:author="馬慈蓮" w:date="2019-06-24T18:09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判斷重複資料</w:t>
              </w:r>
            </w:ins>
          </w:p>
          <w:p w:rsidR="005D51A2" w:rsidRDefault="005D51A2" w:rsidP="005D51A2">
            <w:pPr>
              <w:numPr>
                <w:ilvl w:val="0"/>
                <w:numId w:val="34"/>
              </w:numPr>
              <w:spacing w:line="240" w:lineRule="atLeast"/>
              <w:rPr>
                <w:ins w:id="29" w:author="馬慈蓮" w:date="2019-05-28T16:04:00Z"/>
                <w:rFonts w:ascii="細明體" w:eastAsia="細明體" w:hAnsi="細明體" w:cs="Courier New" w:hint="eastAsia"/>
                <w:sz w:val="20"/>
                <w:szCs w:val="20"/>
              </w:rPr>
              <w:pPrChange w:id="30" w:author="馬慈蓮" w:date="2019-07-02T17:04:00Z">
                <w:pPr>
                  <w:spacing w:line="240" w:lineRule="atLeast"/>
                  <w:jc w:val="center"/>
                </w:pPr>
              </w:pPrChange>
            </w:pPr>
            <w:ins w:id="31" w:author="馬慈蓮" w:date="2019-07-02T17:05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</w:t>
              </w:r>
            </w:ins>
            <w:ins w:id="32" w:author="馬慈蓮" w:date="2019-07-02T17:04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改</w:t>
              </w:r>
            </w:ins>
            <w:ins w:id="33" w:author="馬慈蓮" w:date="2019-07-02T17:05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取得檔案規則</w:t>
              </w:r>
            </w:ins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932" w:rsidRDefault="00416932" w:rsidP="0071778B">
            <w:pPr>
              <w:spacing w:line="240" w:lineRule="atLeast"/>
              <w:jc w:val="center"/>
              <w:rPr>
                <w:ins w:id="34" w:author="馬慈蓮" w:date="2019-05-28T16:04:00Z"/>
                <w:rFonts w:ascii="細明體" w:eastAsia="細明體" w:hAnsi="細明體" w:cs="Courier New" w:hint="eastAsia"/>
                <w:sz w:val="20"/>
                <w:szCs w:val="20"/>
              </w:rPr>
            </w:pPr>
            <w:ins w:id="35" w:author="馬慈蓮" w:date="2019-05-28T16:04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慈蓮</w:t>
              </w:r>
            </w:ins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932" w:rsidRPr="00416932" w:rsidRDefault="009A3A9F" w:rsidP="0071778B">
            <w:pPr>
              <w:spacing w:line="240" w:lineRule="atLeast"/>
              <w:jc w:val="center"/>
              <w:rPr>
                <w:ins w:id="36" w:author="馬慈蓮" w:date="2019-05-28T16:04:00Z"/>
                <w:sz w:val="20"/>
                <w:szCs w:val="20"/>
              </w:rPr>
            </w:pPr>
            <w:ins w:id="37" w:author="馬慈蓮" w:date="2019-06-24T18:09:00Z">
              <w:r w:rsidRPr="009A3A9F">
                <w:rPr>
                  <w:rFonts w:ascii="細明體" w:eastAsia="細明體" w:hAnsi="細明體"/>
                  <w:color w:val="2F5496"/>
                  <w:sz w:val="20"/>
                  <w:szCs w:val="20"/>
                </w:rPr>
                <w:t>190611001167</w:t>
              </w:r>
            </w:ins>
            <w:ins w:id="38" w:author="馬慈蓮" w:date="2019-05-28T16:04:00Z">
              <w:del w:id="39" w:author="馬慈蓮" w:date="2019-06-24T18:09:00Z">
                <w:r w:rsidR="00416932" w:rsidDel="009A3A9F">
                  <w:rPr>
                    <w:rFonts w:hint="eastAsia"/>
                    <w:color w:val="000000"/>
                    <w:sz w:val="20"/>
                    <w:szCs w:val="20"/>
                  </w:rPr>
                  <w:delText>190129000763</w:delText>
                </w:r>
              </w:del>
            </w:ins>
          </w:p>
        </w:tc>
      </w:tr>
      <w:tr w:rsidR="00B22BDB" w:rsidRPr="009E5952" w:rsidTr="00B22BDB">
        <w:trPr>
          <w:ins w:id="40" w:author="馬慈蓮" w:date="2019-12-04T13:34:00Z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BDB" w:rsidRDefault="00B22BDB" w:rsidP="00C21238">
            <w:pPr>
              <w:spacing w:line="240" w:lineRule="atLeast"/>
              <w:jc w:val="center"/>
              <w:rPr>
                <w:ins w:id="41" w:author="馬慈蓮" w:date="2019-12-04T13:34:00Z"/>
                <w:rFonts w:ascii="細明體" w:eastAsia="細明體" w:hAnsi="細明體" w:cs="Courier New" w:hint="eastAsia"/>
                <w:sz w:val="20"/>
                <w:szCs w:val="20"/>
              </w:rPr>
            </w:pPr>
            <w:ins w:id="42" w:author="馬慈蓮" w:date="2019-12-04T13:34:00Z">
              <w:del w:id="43" w:author="lian" w:date="2020-05-12T15:46:00Z">
                <w:r w:rsidRPr="00995B9A" w:rsidDel="00C21238">
                  <w:rPr>
                    <w:rFonts w:ascii="細明體" w:eastAsia="細明體" w:hAnsi="細明體" w:cs="Courier New" w:hint="eastAsia"/>
                    <w:color w:val="00B050"/>
                    <w:sz w:val="20"/>
                    <w:szCs w:val="20"/>
                  </w:rPr>
                  <w:delText>2019</w:delText>
                </w:r>
              </w:del>
            </w:ins>
            <w:ins w:id="44" w:author="lian" w:date="2020-05-12T15:46:00Z">
              <w:r w:rsidR="00C21238">
                <w:rPr>
                  <w:rFonts w:ascii="細明體" w:eastAsia="細明體" w:hAnsi="細明體" w:cs="Courier New" w:hint="eastAsia"/>
                  <w:color w:val="00B050"/>
                  <w:sz w:val="20"/>
                  <w:szCs w:val="20"/>
                </w:rPr>
                <w:t>2020</w:t>
              </w:r>
            </w:ins>
            <w:ins w:id="45" w:author="馬慈蓮" w:date="2019-12-04T13:34:00Z">
              <w:r w:rsidRPr="00995B9A">
                <w:rPr>
                  <w:rFonts w:ascii="細明體" w:eastAsia="細明體" w:hAnsi="細明體" w:cs="Courier New" w:hint="eastAsia"/>
                  <w:color w:val="00B050"/>
                  <w:sz w:val="20"/>
                  <w:szCs w:val="20"/>
                </w:rPr>
                <w:t>/</w:t>
              </w:r>
              <w:del w:id="46" w:author="lian" w:date="2020-05-12T15:46:00Z">
                <w:r w:rsidRPr="00995B9A" w:rsidDel="00C21238">
                  <w:rPr>
                    <w:rFonts w:ascii="細明體" w:eastAsia="細明體" w:hAnsi="細明體" w:cs="Courier New" w:hint="eastAsia"/>
                    <w:color w:val="00B050"/>
                    <w:sz w:val="20"/>
                    <w:szCs w:val="20"/>
                  </w:rPr>
                  <w:delText>11</w:delText>
                </w:r>
              </w:del>
            </w:ins>
            <w:ins w:id="47" w:author="lian" w:date="2020-05-12T15:46:00Z">
              <w:r w:rsidR="00C21238">
                <w:rPr>
                  <w:rFonts w:ascii="細明體" w:eastAsia="細明體" w:hAnsi="細明體" w:cs="Courier New" w:hint="eastAsia"/>
                  <w:color w:val="00B050"/>
                  <w:sz w:val="20"/>
                  <w:szCs w:val="20"/>
                </w:rPr>
                <w:t>04</w:t>
              </w:r>
            </w:ins>
            <w:ins w:id="48" w:author="馬慈蓮" w:date="2019-12-04T13:34:00Z">
              <w:r w:rsidRPr="00995B9A">
                <w:rPr>
                  <w:rFonts w:ascii="細明體" w:eastAsia="細明體" w:hAnsi="細明體" w:cs="Courier New" w:hint="eastAsia"/>
                  <w:color w:val="00B050"/>
                  <w:sz w:val="20"/>
                  <w:szCs w:val="20"/>
                </w:rPr>
                <w:t>/</w:t>
              </w:r>
              <w:del w:id="49" w:author="lian" w:date="2020-05-12T15:46:00Z">
                <w:r w:rsidRPr="00995B9A" w:rsidDel="00C21238">
                  <w:rPr>
                    <w:rFonts w:ascii="細明體" w:eastAsia="細明體" w:hAnsi="細明體" w:cs="Courier New" w:hint="eastAsia"/>
                    <w:color w:val="00B050"/>
                    <w:sz w:val="20"/>
                    <w:szCs w:val="20"/>
                  </w:rPr>
                  <w:delText>27</w:delText>
                </w:r>
              </w:del>
            </w:ins>
            <w:ins w:id="50" w:author="lian" w:date="2020-05-12T15:46:00Z">
              <w:r w:rsidR="00C21238">
                <w:rPr>
                  <w:rFonts w:ascii="細明體" w:eastAsia="細明體" w:hAnsi="細明體" w:cs="Courier New" w:hint="eastAsia"/>
                  <w:color w:val="00B050"/>
                  <w:sz w:val="20"/>
                  <w:szCs w:val="20"/>
                </w:rPr>
                <w:t>15</w:t>
              </w:r>
            </w:ins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BDB" w:rsidRDefault="00B22BDB" w:rsidP="00B22BDB">
            <w:pPr>
              <w:spacing w:line="240" w:lineRule="atLeast"/>
              <w:jc w:val="center"/>
              <w:rPr>
                <w:ins w:id="51" w:author="馬慈蓮" w:date="2019-12-04T13:34:00Z"/>
                <w:rFonts w:ascii="細明體" w:eastAsia="細明體" w:hAnsi="細明體" w:cs="Courier New" w:hint="eastAsia"/>
                <w:sz w:val="20"/>
                <w:szCs w:val="20"/>
              </w:rPr>
            </w:pPr>
            <w:ins w:id="52" w:author="馬慈蓮" w:date="2019-12-04T13:34:00Z">
              <w:r>
                <w:rPr>
                  <w:rFonts w:ascii="細明體" w:eastAsia="細明體" w:hAnsi="細明體" w:cs="Courier New" w:hint="eastAsia"/>
                  <w:color w:val="00B050"/>
                  <w:sz w:val="20"/>
                  <w:szCs w:val="20"/>
                </w:rPr>
                <w:t>4</w:t>
              </w:r>
            </w:ins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BDB" w:rsidRPr="00B22BDB" w:rsidRDefault="00B22BDB" w:rsidP="00B22BDB">
            <w:pPr>
              <w:spacing w:line="240" w:lineRule="atLeast"/>
              <w:rPr>
                <w:ins w:id="53" w:author="馬慈蓮" w:date="2019-12-04T13:34:00Z"/>
                <w:rFonts w:ascii="細明體" w:eastAsia="細明體" w:hAnsi="細明體" w:cs="Courier New" w:hint="eastAsia"/>
                <w:color w:val="00B050"/>
                <w:sz w:val="20"/>
                <w:szCs w:val="20"/>
                <w:rPrChange w:id="54" w:author="馬慈蓮" w:date="2019-12-04T13:34:00Z">
                  <w:rPr>
                    <w:ins w:id="55" w:author="馬慈蓮" w:date="2019-12-04T13:34:00Z"/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  <w:pPrChange w:id="56" w:author="馬慈蓮" w:date="2019-12-04T13:34:00Z">
                <w:pPr>
                  <w:numPr>
                    <w:numId w:val="34"/>
                  </w:numPr>
                  <w:spacing w:line="240" w:lineRule="atLeast"/>
                  <w:ind w:left="360" w:hanging="360"/>
                </w:pPr>
              </w:pPrChange>
            </w:pPr>
            <w:ins w:id="57" w:author="馬慈蓮" w:date="2019-12-04T13:34:00Z">
              <w:r w:rsidRPr="00995B9A">
                <w:rPr>
                  <w:rFonts w:ascii="細明體" w:eastAsia="細明體" w:hAnsi="細明體" w:cs="Courier New" w:hint="eastAsia"/>
                  <w:color w:val="00B050"/>
                  <w:sz w:val="20"/>
                  <w:szCs w:val="20"/>
                </w:rPr>
                <w:t>住院名單註記派件業務員</w:t>
              </w:r>
            </w:ins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BDB" w:rsidRDefault="00B22BDB" w:rsidP="00B22BDB">
            <w:pPr>
              <w:spacing w:line="240" w:lineRule="atLeast"/>
              <w:jc w:val="center"/>
              <w:rPr>
                <w:ins w:id="58" w:author="馬慈蓮" w:date="2019-12-04T13:34:00Z"/>
                <w:rFonts w:ascii="細明體" w:eastAsia="細明體" w:hAnsi="細明體" w:cs="Courier New" w:hint="eastAsia"/>
                <w:sz w:val="20"/>
                <w:szCs w:val="20"/>
              </w:rPr>
            </w:pPr>
            <w:ins w:id="59" w:author="馬慈蓮" w:date="2019-12-04T13:34:00Z">
              <w:r w:rsidRPr="00995B9A">
                <w:rPr>
                  <w:rFonts w:ascii="細明體" w:eastAsia="細明體" w:hAnsi="細明體" w:cs="Courier New" w:hint="eastAsia"/>
                  <w:color w:val="00B050"/>
                  <w:sz w:val="20"/>
                  <w:szCs w:val="20"/>
                </w:rPr>
                <w:t>慈蓮</w:t>
              </w:r>
            </w:ins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BDB" w:rsidRPr="009A3A9F" w:rsidRDefault="00B22BDB" w:rsidP="00B22BDB">
            <w:pPr>
              <w:spacing w:line="240" w:lineRule="atLeast"/>
              <w:jc w:val="center"/>
              <w:rPr>
                <w:ins w:id="60" w:author="馬慈蓮" w:date="2019-12-04T13:34:00Z"/>
                <w:rFonts w:ascii="細明體" w:eastAsia="細明體" w:hAnsi="細明體"/>
                <w:color w:val="2F5496"/>
                <w:sz w:val="20"/>
                <w:szCs w:val="20"/>
              </w:rPr>
            </w:pPr>
            <w:ins w:id="61" w:author="馬慈蓮" w:date="2019-12-04T13:34:00Z">
              <w:r w:rsidRPr="00995B9A">
                <w:rPr>
                  <w:rFonts w:ascii="細明體" w:eastAsia="細明體" w:hAnsi="細明體"/>
                  <w:color w:val="00B050"/>
                  <w:sz w:val="20"/>
                  <w:szCs w:val="20"/>
                </w:rPr>
                <w:t>191114000671</w:t>
              </w:r>
            </w:ins>
          </w:p>
        </w:tc>
      </w:tr>
    </w:tbl>
    <w:p w:rsidR="00BD5672" w:rsidRDefault="00BD567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10011" w:rsidRDefault="00CD1A6F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一、</w:t>
      </w:r>
      <w:r w:rsidR="00E907CC" w:rsidRPr="009617E5">
        <w:rPr>
          <w:rFonts w:ascii="細明體" w:eastAsia="細明體" w:hAnsi="細明體" w:hint="eastAsia"/>
          <w:b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8640"/>
      </w:tblGrid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640" w:type="dxa"/>
          </w:tcPr>
          <w:p w:rsidR="00961F9B" w:rsidRPr="00DB0DFC" w:rsidRDefault="00DB0DFC" w:rsidP="00764C15">
            <w:pPr>
              <w:autoSpaceDE w:val="0"/>
              <w:autoSpaceDN w:val="0"/>
              <w:adjustRightInd w:val="0"/>
              <w:spacing w:line="287" w:lineRule="auto"/>
              <w:rPr>
                <w:rFonts w:ascii="細明體" w:eastAsia="細明體" w:hAnsi="細明體"/>
                <w:sz w:val="20"/>
                <w:szCs w:val="20"/>
              </w:rPr>
            </w:pPr>
            <w:r w:rsidRPr="00DB0DFC">
              <w:rPr>
                <w:rFonts w:ascii="細明體" w:eastAsia="細明體" w:hAnsi="細明體"/>
                <w:sz w:val="20"/>
                <w:szCs w:val="20"/>
              </w:rPr>
              <w:t>保戶住院通知轉檔處理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640" w:type="dxa"/>
          </w:tcPr>
          <w:p w:rsidR="00961F9B" w:rsidRPr="003D07FE" w:rsidRDefault="00961F9B" w:rsidP="00DB0DFC">
            <w:pPr>
              <w:rPr>
                <w:rFonts w:ascii="細明體" w:eastAsia="細明體" w:hAnsi="細明體" w:cs="新細明體" w:hint="eastAsia"/>
                <w:sz w:val="20"/>
                <w:szCs w:val="20"/>
              </w:rPr>
            </w:pPr>
            <w:r w:rsidRPr="003D07FE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123D17">
              <w:rPr>
                <w:rFonts w:ascii="細明體" w:eastAsia="細明體" w:hAnsi="細明體"/>
                <w:sz w:val="20"/>
                <w:szCs w:val="20"/>
              </w:rPr>
              <w:t>AI4_B01</w:t>
            </w:r>
            <w:r w:rsidR="00DB0DFC">
              <w:rPr>
                <w:rFonts w:ascii="細明體" w:eastAsia="細明體" w:hAnsi="細明體"/>
                <w:sz w:val="20"/>
                <w:szCs w:val="20"/>
              </w:rPr>
              <w:t>3</w:t>
            </w:r>
            <w:r w:rsidRPr="003D07FE">
              <w:rPr>
                <w:rFonts w:ascii="細明體" w:eastAsia="細明體" w:hAnsi="細明體" w:hint="eastAsia"/>
                <w:sz w:val="20"/>
                <w:szCs w:val="20"/>
              </w:rPr>
              <w:t>.java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6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640" w:type="dxa"/>
          </w:tcPr>
          <w:p w:rsidR="00961F9B" w:rsidRDefault="004B189F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將醫院傳來之</w:t>
            </w:r>
            <w:r w:rsidR="00DB0DFC" w:rsidRPr="00DB0DFC">
              <w:rPr>
                <w:rFonts w:ascii="細明體" w:eastAsia="細明體" w:hAnsi="細明體"/>
                <w:sz w:val="20"/>
              </w:rPr>
              <w:t>保戶住院</w:t>
            </w:r>
            <w:r>
              <w:rPr>
                <w:rFonts w:ascii="細明體" w:eastAsia="細明體" w:hAnsi="細明體" w:hint="eastAsia"/>
                <w:sz w:val="20"/>
              </w:rPr>
              <w:t>資料寫入DB</w:t>
            </w:r>
          </w:p>
        </w:tc>
      </w:tr>
      <w:tr w:rsidR="00A54323" w:rsidTr="00764C15">
        <w:tc>
          <w:tcPr>
            <w:tcW w:w="1440" w:type="dxa"/>
          </w:tcPr>
          <w:p w:rsidR="00A54323" w:rsidRPr="00E01490" w:rsidRDefault="00A54323" w:rsidP="00A5432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640" w:type="dxa"/>
          </w:tcPr>
          <w:p w:rsidR="00A54323" w:rsidRPr="009E5952" w:rsidRDefault="00A54323" w:rsidP="00A5432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A54323" w:rsidTr="00764C15">
        <w:tc>
          <w:tcPr>
            <w:tcW w:w="1440" w:type="dxa"/>
          </w:tcPr>
          <w:p w:rsidR="00A54323" w:rsidRPr="00E01490" w:rsidRDefault="00A54323" w:rsidP="00A5432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640" w:type="dxa"/>
          </w:tcPr>
          <w:p w:rsidR="00A54323" w:rsidRPr="009E5952" w:rsidRDefault="00A54323" w:rsidP="00A5432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1D25AB" w:rsidTr="00764C15">
        <w:tc>
          <w:tcPr>
            <w:tcW w:w="1440" w:type="dxa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640" w:type="dxa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1D25AB" w:rsidTr="00764C15">
        <w:tc>
          <w:tcPr>
            <w:tcW w:w="1440" w:type="dxa"/>
          </w:tcPr>
          <w:p w:rsidR="001D25AB" w:rsidRPr="00266B0D" w:rsidRDefault="001D25AB" w:rsidP="005558D1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640" w:type="dxa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1C6A12" w:rsidRDefault="001C6A1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771BE3" w:rsidRDefault="00771BE3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二、</w:t>
      </w:r>
      <w:r w:rsidRPr="00F10011">
        <w:rPr>
          <w:rFonts w:ascii="細明體" w:eastAsia="細明體" w:hAnsi="細明體" w:cs="Courier New" w:hint="eastAsia"/>
          <w:b/>
        </w:rPr>
        <w:t>程式流程圖</w:t>
      </w:r>
    </w:p>
    <w:p w:rsidR="007B0CDF" w:rsidRDefault="00392CC2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5" type="#_x0000_t109" style="position:absolute;margin-left:128.15pt;margin-top:5.6pt;width:79.25pt;height:63.05pt;z-index:251657728">
            <v:textbox>
              <w:txbxContent>
                <w:p w:rsidR="00392CC2" w:rsidRPr="004B1C32" w:rsidRDefault="004A1A28" w:rsidP="00392CC2">
                  <w:pPr>
                    <w:rPr>
                      <w:rFonts w:ascii="細明體" w:eastAsia="細明體" w:hAnsi="細明體" w:hint="eastAsia"/>
                      <w:sz w:val="20"/>
                    </w:rPr>
                  </w:pPr>
                  <w:r w:rsidRPr="00DB0DFC">
                    <w:rPr>
                      <w:rFonts w:ascii="細明體" w:eastAsia="細明體" w:hAnsi="細明體"/>
                      <w:sz w:val="20"/>
                      <w:szCs w:val="20"/>
                    </w:rPr>
                    <w:t>保戶住院通知轉檔處理</w:t>
                  </w:r>
                  <w:r w:rsidR="00392CC2" w:rsidRPr="009E5952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AAI</w:t>
                  </w:r>
                  <w:r w:rsidR="00392CC2">
                    <w:rPr>
                      <w:rFonts w:ascii="細明體" w:eastAsia="細明體" w:hAnsi="細明體"/>
                      <w:sz w:val="20"/>
                      <w:szCs w:val="20"/>
                    </w:rPr>
                    <w:t>4</w:t>
                  </w: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_B013</w:t>
                  </w:r>
                </w:p>
              </w:txbxContent>
            </v:textbox>
          </v:shape>
        </w:pict>
      </w:r>
    </w:p>
    <w:p w:rsidR="007B0CDF" w:rsidRDefault="007B0CDF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361E98" w:rsidRDefault="00392CC2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47" type="#_x0000_t109" style="position:absolute;margin-left:3.3pt;margin-top:-30.4pt;width:79.25pt;height:44.25pt;z-index:251659776">
            <v:textbox>
              <w:txbxContent>
                <w:p w:rsidR="00392CC2" w:rsidRPr="004B1C32" w:rsidRDefault="00392CC2" w:rsidP="00392CC2">
                  <w:pPr>
                    <w:rPr>
                      <w:rFonts w:ascii="細明體" w:eastAsia="細明體" w:hAnsi="細明體" w:hint="eastAsia"/>
                      <w:sz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</w:rPr>
                    <w:t>取得來源資料(TXT)</w:t>
                  </w:r>
                </w:p>
              </w:txbxContent>
            </v:textbox>
          </v:shape>
        </w:pict>
      </w: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46" type="#_x0000_t132" style="position:absolute;margin-left:242.5pt;margin-top:-34.65pt;width:117pt;height:53.15pt;z-index:251658752">
            <v:textbox>
              <w:txbxContent>
                <w:p w:rsidR="00392CC2" w:rsidRPr="00071E84" w:rsidRDefault="00392CC2" w:rsidP="00392CC2">
                  <w:pPr>
                    <w:rPr>
                      <w:rFonts w:ascii="細明體" w:eastAsia="細明體" w:hAnsi="細明體"/>
                      <w:sz w:val="20"/>
                      <w:szCs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寫入接收檔</w:t>
                  </w:r>
                </w:p>
              </w:txbxContent>
            </v:textbox>
          </v:shape>
        </w:pict>
      </w: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206.25pt;margin-top:-7.3pt;width:37.1pt;height:.05pt;flip:y;z-index:251656704" o:connectortype="straight">
            <v:stroke endarrow="block"/>
          </v:shape>
        </w:pict>
      </w: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43" type="#_x0000_t32" style="position:absolute;margin-left:81.4pt;margin-top:-7.35pt;width:47.95pt;height:0;z-index:251655680" o:connectortype="elbow" adj="-73472,-1,-73472">
            <v:stroke endarrow="block"/>
          </v:shape>
        </w:pict>
      </w:r>
    </w:p>
    <w:p w:rsidR="00F45910" w:rsidRPr="00F10011" w:rsidRDefault="00F45910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10011" w:rsidRDefault="00F10011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三</w:t>
      </w:r>
      <w:r w:rsidR="00CD1A6F" w:rsidRPr="00F10011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20512E" w:rsidRPr="00F10011">
        <w:rPr>
          <w:rFonts w:ascii="細明體" w:eastAsia="細明體" w:hAnsi="細明體" w:hint="eastAsia"/>
          <w:b/>
          <w:kern w:val="2"/>
          <w:lang w:eastAsia="zh-TW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752001" w:rsidTr="00752001">
        <w:tc>
          <w:tcPr>
            <w:tcW w:w="794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752001" w:rsidRPr="00662A71" w:rsidRDefault="00752001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662A71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593B00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593B00" w:rsidRPr="00226E08" w:rsidRDefault="00593B00" w:rsidP="00593B0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3884" w:type="dxa"/>
          </w:tcPr>
          <w:p w:rsidR="00593B00" w:rsidRPr="00E30054" w:rsidRDefault="00593B00" w:rsidP="00593B00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30054">
              <w:rPr>
                <w:rFonts w:ascii="細明體" w:eastAsia="細明體" w:hAnsi="細明體" w:hint="eastAsia"/>
                <w:sz w:val="20"/>
                <w:szCs w:val="20"/>
              </w:rPr>
              <w:t>折抵醫療費用受理檔</w:t>
            </w:r>
          </w:p>
        </w:tc>
        <w:tc>
          <w:tcPr>
            <w:tcW w:w="2835" w:type="dxa"/>
          </w:tcPr>
          <w:p w:rsidR="00593B00" w:rsidRPr="00E30054" w:rsidRDefault="00593B00" w:rsidP="00593B00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30054">
              <w:rPr>
                <w:rFonts w:ascii="細明體" w:eastAsia="細明體" w:hAnsi="細明體" w:hint="eastAsia"/>
                <w:sz w:val="20"/>
                <w:szCs w:val="20"/>
              </w:rPr>
              <w:t>DTAAI401</w:t>
            </w:r>
          </w:p>
        </w:tc>
        <w:tc>
          <w:tcPr>
            <w:tcW w:w="799" w:type="dxa"/>
          </w:tcPr>
          <w:p w:rsidR="00593B00" w:rsidRPr="009E5952" w:rsidRDefault="00593B00" w:rsidP="00593B00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593B00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593B00" w:rsidRPr="009E5952" w:rsidRDefault="00E33769" w:rsidP="00593B00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E33769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593B00" w:rsidRPr="00E60524" w:rsidRDefault="00E33769" w:rsidP="00593B00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33769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593B00" w:rsidRPr="00E60524" w:rsidRDefault="00593B00" w:rsidP="00593B00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593B00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593B00" w:rsidRPr="00226E08" w:rsidRDefault="00593B00" w:rsidP="00593B0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3884" w:type="dxa"/>
          </w:tcPr>
          <w:p w:rsidR="00593B00" w:rsidRPr="00B41138" w:rsidRDefault="00795A7F" w:rsidP="00795A7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住院通知</w:t>
            </w:r>
            <w:r w:rsidR="009371A2" w:rsidRPr="002160A0">
              <w:rPr>
                <w:rFonts w:ascii="細明體" w:eastAsia="細明體" w:hAnsi="細明體" w:hint="eastAsia"/>
                <w:sz w:val="20"/>
              </w:rPr>
              <w:t>記錄檔</w:t>
            </w:r>
          </w:p>
        </w:tc>
        <w:tc>
          <w:tcPr>
            <w:tcW w:w="2835" w:type="dxa"/>
          </w:tcPr>
          <w:p w:rsidR="00593B00" w:rsidRDefault="009371A2" w:rsidP="00593B0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371A2">
              <w:rPr>
                <w:rFonts w:ascii="細明體" w:eastAsia="細明體" w:hAnsi="細明體" w:hint="eastAsia"/>
                <w:sz w:val="20"/>
                <w:szCs w:val="20"/>
              </w:rPr>
              <w:t>DTAAI42</w:t>
            </w:r>
            <w:r w:rsidR="004A5A04">
              <w:rPr>
                <w:rFonts w:ascii="細明體" w:eastAsia="細明體" w:hAnsi="細明體" w:hint="eastAsia"/>
                <w:sz w:val="20"/>
                <w:szCs w:val="20"/>
              </w:rPr>
              <w:t>6</w:t>
            </w:r>
          </w:p>
        </w:tc>
        <w:tc>
          <w:tcPr>
            <w:tcW w:w="799" w:type="dxa"/>
          </w:tcPr>
          <w:p w:rsidR="00593B00" w:rsidRDefault="005F1F18" w:rsidP="00593B00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F1F18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593B00" w:rsidRPr="00E60524" w:rsidRDefault="005F1F18" w:rsidP="00593B00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5F1F18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593B00" w:rsidRPr="00E60524" w:rsidRDefault="00593B00" w:rsidP="00593B00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593B00" w:rsidRPr="00E60524" w:rsidRDefault="00593B00" w:rsidP="00593B00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1C6A12" w:rsidRDefault="001C6A12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5C6791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5C6791">
        <w:rPr>
          <w:rFonts w:ascii="細明體" w:eastAsia="細明體" w:hAnsi="細明體" w:hint="eastAsia"/>
          <w:b/>
          <w:kern w:val="2"/>
          <w:lang w:eastAsia="zh-TW"/>
        </w:rPr>
        <w:t>四、</w:t>
      </w:r>
      <w:r w:rsidR="00961F9B" w:rsidRPr="005C6791">
        <w:rPr>
          <w:rFonts w:ascii="細明體" w:eastAsia="細明體" w:hAnsi="細明體" w:hint="eastAsia"/>
          <w:b/>
          <w:kern w:val="2"/>
          <w:lang w:eastAsia="zh-TW"/>
        </w:rPr>
        <w:t>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961F9B" w:rsidTr="00764C15"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90048C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</w:pPr>
            <w:r w:rsidRPr="0090048C"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/>
                <w:sz w:val="20"/>
              </w:rPr>
              <w:t>batch.CountManager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3.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ShutdownDay</w:t>
            </w:r>
            <w:r w:rsidRPr="0090048C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com.cathay.common.util.ShutdownDate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4.</w:t>
            </w:r>
          </w:p>
        </w:tc>
        <w:tc>
          <w:tcPr>
            <w:tcW w:w="4590" w:type="dxa"/>
          </w:tcPr>
          <w:p w:rsidR="00961F9B" w:rsidRPr="0090048C" w:rsidRDefault="00B8040A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折抵醫療費用受理檔維護模組</w:t>
            </w:r>
          </w:p>
        </w:tc>
        <w:tc>
          <w:tcPr>
            <w:tcW w:w="4770" w:type="dxa"/>
          </w:tcPr>
          <w:p w:rsidR="00961F9B" w:rsidRPr="0090048C" w:rsidRDefault="00B8040A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7819A6">
              <w:rPr>
                <w:rFonts w:ascii="細明體" w:eastAsia="細明體" w:hAnsi="細明體"/>
                <w:sz w:val="20"/>
                <w:szCs w:val="20"/>
              </w:rPr>
              <w:t>AA_TIZ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401</w:t>
            </w:r>
          </w:p>
        </w:tc>
      </w:tr>
    </w:tbl>
    <w:p w:rsidR="008E2A2C" w:rsidRDefault="008E2A2C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2203D1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2203D1">
        <w:rPr>
          <w:rFonts w:ascii="細明體" w:eastAsia="細明體" w:hAnsi="細明體" w:hint="eastAsia"/>
          <w:b/>
          <w:kern w:val="2"/>
          <w:lang w:eastAsia="zh-TW"/>
        </w:rPr>
        <w:t>五、</w:t>
      </w:r>
      <w:r w:rsidR="002203D1" w:rsidRPr="002203D1">
        <w:rPr>
          <w:rFonts w:ascii="細明體" w:eastAsia="細明體" w:hAnsi="細明體" w:cs="Courier New" w:hint="eastAsia"/>
          <w:b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961F9B" w:rsidRDefault="003135D5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J</w:t>
            </w:r>
            <w:r w:rsidRPr="009E5952">
              <w:rPr>
                <w:rFonts w:ascii="細明體" w:eastAsia="細明體" w:hAnsi="細明體"/>
                <w:sz w:val="20"/>
                <w:szCs w:val="20"/>
              </w:rPr>
              <w:t>AAA</w:t>
            </w: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DI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401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961F9B" w:rsidRDefault="003135D5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961F9B" w:rsidRDefault="003135D5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I4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</w:p>
        </w:tc>
      </w:tr>
    </w:tbl>
    <w:p w:rsidR="00FF6176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62" w:name="TOP"/>
    </w:p>
    <w:p w:rsidR="00FF6176" w:rsidRPr="00FF6176" w:rsidRDefault="00FF6176" w:rsidP="00FF617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F6176">
        <w:rPr>
          <w:rFonts w:ascii="細明體" w:eastAsia="細明體" w:hAnsi="細明體" w:hint="eastAsia"/>
          <w:b/>
          <w:kern w:val="2"/>
          <w:lang w:eastAsia="zh-TW"/>
        </w:rPr>
        <w:t>六、傳入參數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FF6176" w:rsidTr="00764C15">
        <w:tc>
          <w:tcPr>
            <w:tcW w:w="72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FF6176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2880" w:type="dxa"/>
          </w:tcPr>
          <w:p w:rsidR="00FF6176" w:rsidRDefault="004F7F1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F7F11">
              <w:rPr>
                <w:rFonts w:ascii="細明體" w:eastAsia="細明體" w:hAnsi="細明體" w:hint="eastAsia"/>
                <w:sz w:val="20"/>
                <w:szCs w:val="20"/>
              </w:rPr>
              <w:t>$執行日期</w:t>
            </w:r>
          </w:p>
        </w:tc>
        <w:tc>
          <w:tcPr>
            <w:tcW w:w="3465" w:type="dxa"/>
          </w:tcPr>
          <w:p w:rsidR="004F7F11" w:rsidRDefault="004F7F1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STRING</w:t>
            </w:r>
          </w:p>
        </w:tc>
        <w:tc>
          <w:tcPr>
            <w:tcW w:w="3015" w:type="dxa"/>
          </w:tcPr>
          <w:p w:rsidR="00FF6176" w:rsidRDefault="00BD3E38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可不傳</w:t>
            </w:r>
          </w:p>
        </w:tc>
      </w:tr>
      <w:bookmarkEnd w:id="62"/>
    </w:tbl>
    <w:p w:rsidR="00961F9B" w:rsidRPr="009B385F" w:rsidRDefault="00D57A12" w:rsidP="009B385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/>
          <w:b/>
          <w:kern w:val="2"/>
          <w:lang w:eastAsia="zh-TW"/>
        </w:rPr>
        <w:br w:type="page"/>
      </w:r>
      <w:r w:rsidR="0010591F">
        <w:rPr>
          <w:rFonts w:ascii="細明體" w:eastAsia="細明體" w:hAnsi="細明體" w:hint="eastAsia"/>
          <w:b/>
          <w:kern w:val="2"/>
          <w:lang w:eastAsia="zh-TW"/>
        </w:rPr>
        <w:lastRenderedPageBreak/>
        <w:t>八</w:t>
      </w:r>
      <w:r w:rsidR="009B385F" w:rsidRPr="009B385F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961F9B" w:rsidRPr="009B385F">
        <w:rPr>
          <w:rFonts w:ascii="細明體" w:eastAsia="細明體" w:hAnsi="細明體" w:hint="eastAsia"/>
          <w:b/>
          <w:kern w:val="2"/>
          <w:lang w:eastAsia="zh-TW"/>
        </w:rPr>
        <w:t>程</w:t>
      </w:r>
      <w:r w:rsidR="009B385F" w:rsidRPr="009B385F">
        <w:rPr>
          <w:rFonts w:ascii="細明體" w:eastAsia="細明體" w:hAnsi="細明體" w:hint="eastAsia"/>
          <w:b/>
          <w:kern w:val="2"/>
          <w:lang w:eastAsia="zh-TW"/>
        </w:rPr>
        <w:t>式內容</w:t>
      </w:r>
    </w:p>
    <w:p w:rsidR="00961F9B" w:rsidRPr="00E14ABA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14ABA">
        <w:rPr>
          <w:rFonts w:ascii="細明體" w:eastAsia="細明體" w:hAnsi="細明體" w:hint="eastAsia"/>
          <w:kern w:val="2"/>
          <w:lang w:eastAsia="zh-TW"/>
        </w:rPr>
        <w:t>初始：</w:t>
      </w:r>
    </w:p>
    <w:p w:rsidR="00A54441" w:rsidRPr="00A54441" w:rsidRDefault="00A54441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t>回覆訊息預設為0。</w:t>
      </w:r>
    </w:p>
    <w:p w:rsidR="00961F9B" w:rsidRPr="00DF2E41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件數歸零：</w:t>
      </w:r>
    </w:p>
    <w:p w:rsidR="00F94CED" w:rsidRPr="009E5952" w:rsidRDefault="00F94CED" w:rsidP="00A90B71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t>START</w:t>
      </w:r>
    </w:p>
    <w:p w:rsidR="00F94CED" w:rsidRPr="009E5952" w:rsidRDefault="00F94CED" w:rsidP="00A90B71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t>$</w:t>
      </w:r>
      <w:r>
        <w:rPr>
          <w:rFonts w:ascii="細明體" w:eastAsia="細明體" w:hAnsi="細明體" w:hint="eastAsia"/>
          <w:kern w:val="2"/>
          <w:lang w:eastAsia="zh-TW"/>
        </w:rPr>
        <w:t>輸入件數</w:t>
      </w:r>
    </w:p>
    <w:p w:rsidR="00F94CED" w:rsidRPr="009E5952" w:rsidRDefault="00F94CED" w:rsidP="00A90B71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t>$成功</w:t>
      </w:r>
      <w:r>
        <w:rPr>
          <w:rFonts w:ascii="細明體" w:eastAsia="細明體" w:hAnsi="細明體" w:hint="eastAsia"/>
          <w:kern w:val="2"/>
          <w:lang w:eastAsia="zh-TW"/>
        </w:rPr>
        <w:t>件數</w:t>
      </w:r>
    </w:p>
    <w:p w:rsidR="00F94CED" w:rsidRPr="009E5952" w:rsidRDefault="00F94CED" w:rsidP="00A90B71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t>$</w:t>
      </w:r>
      <w:r>
        <w:rPr>
          <w:rFonts w:ascii="細明體" w:eastAsia="細明體" w:hAnsi="細明體" w:hint="eastAsia"/>
          <w:kern w:val="2"/>
          <w:lang w:eastAsia="zh-TW"/>
        </w:rPr>
        <w:t>錯誤件數</w:t>
      </w:r>
    </w:p>
    <w:p w:rsidR="00BB6400" w:rsidRPr="00E333B4" w:rsidRDefault="00F94CED" w:rsidP="00E333B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t>END</w:t>
      </w:r>
    </w:p>
    <w:p w:rsidR="002A29F8" w:rsidRDefault="002A29F8" w:rsidP="002A29F8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取得$執行日期</w:t>
      </w:r>
    </w:p>
    <w:p w:rsidR="002A29F8" w:rsidRDefault="002A29F8" w:rsidP="002A29F8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IF </w:t>
      </w:r>
      <w:r w:rsidRPr="00DF2E41">
        <w:rPr>
          <w:rFonts w:ascii="細明體" w:eastAsia="細明體" w:hAnsi="細明體" w:hint="eastAsia"/>
          <w:kern w:val="2"/>
          <w:lang w:eastAsia="zh-TW"/>
        </w:rPr>
        <w:t>無傳入參數：</w:t>
      </w:r>
    </w:p>
    <w:p w:rsidR="002A29F8" w:rsidRDefault="00A31049" w:rsidP="00762AC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31049">
        <w:rPr>
          <w:rFonts w:ascii="細明體" w:eastAsia="細明體" w:hAnsi="細明體" w:hint="eastAsia"/>
          <w:kern w:val="2"/>
          <w:lang w:eastAsia="zh-TW"/>
        </w:rPr>
        <w:t>$執行日期</w:t>
      </w:r>
      <w:r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="000A3228" w:rsidRPr="0009343D">
        <w:rPr>
          <w:rFonts w:ascii="細明體" w:eastAsia="細明體" w:hAnsi="細明體" w:hint="eastAsia"/>
          <w:kern w:val="2"/>
          <w:lang w:eastAsia="zh-TW"/>
        </w:rPr>
        <w:t xml:space="preserve">CALL </w:t>
      </w:r>
      <w:r w:rsidR="000A3228" w:rsidRPr="0009343D">
        <w:rPr>
          <w:rFonts w:ascii="細明體" w:eastAsia="細明體" w:hAnsi="細明體" w:cs="新細明體"/>
        </w:rPr>
        <w:t>CathayDate</w:t>
      </w:r>
      <w:r w:rsidR="000A3228" w:rsidRPr="0009343D">
        <w:rPr>
          <w:rFonts w:ascii="細明體" w:eastAsia="細明體" w:hAnsi="細明體" w:cs="新細明體" w:hint="eastAsia"/>
          <w:lang w:val="zh-TW"/>
        </w:rPr>
        <w:t>模組</w:t>
      </w:r>
      <w:r w:rsidR="000A3228" w:rsidRPr="0009343D">
        <w:rPr>
          <w:rFonts w:ascii="細明體" w:eastAsia="細明體" w:hAnsi="細明體" w:cs="新細明體" w:hint="eastAsia"/>
          <w:lang w:val="zh-TW" w:eastAsia="zh-TW"/>
        </w:rPr>
        <w:t>取得系統</w:t>
      </w:r>
      <w:r w:rsidR="000A3228" w:rsidRPr="0009343D">
        <w:rPr>
          <w:rFonts w:ascii="細明體" w:eastAsia="細明體" w:hAnsi="細明體" w:hint="eastAsia"/>
          <w:kern w:val="2"/>
          <w:lang w:eastAsia="zh-TW"/>
        </w:rPr>
        <w:t>SHUTDOWN DAY</w:t>
      </w:r>
    </w:p>
    <w:p w:rsidR="002A29F8" w:rsidRPr="00DF2E41" w:rsidRDefault="002A29F8" w:rsidP="00762AC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/>
          <w:kern w:val="2"/>
          <w:lang w:eastAsia="zh-TW"/>
        </w:rPr>
        <w:t>L</w:t>
      </w:r>
      <w:r w:rsidRPr="00DF2E41">
        <w:rPr>
          <w:rFonts w:ascii="細明體" w:eastAsia="細明體" w:hAnsi="細明體" w:hint="eastAsia"/>
          <w:kern w:val="2"/>
          <w:lang w:eastAsia="zh-TW"/>
        </w:rPr>
        <w:t>og.fatal（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無</w:t>
      </w:r>
      <w:r w:rsidRPr="00DF2E41">
        <w:rPr>
          <w:rFonts w:ascii="細明體" w:eastAsia="細明體" w:hAnsi="細明體" w:hint="eastAsia"/>
          <w:kern w:val="2"/>
          <w:lang w:eastAsia="zh-TW"/>
        </w:rPr>
        <w:t>傳入參數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Pr="00DF2E41">
        <w:rPr>
          <w:rFonts w:ascii="細明體" w:eastAsia="細明體" w:hAnsi="細明體" w:hint="eastAsia"/>
          <w:kern w:val="2"/>
          <w:lang w:eastAsia="zh-TW"/>
        </w:rPr>
        <w:t>）；</w:t>
      </w:r>
    </w:p>
    <w:p w:rsidR="002A29F8" w:rsidRDefault="002A29F8" w:rsidP="00762AC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/>
          <w:kern w:val="2"/>
          <w:lang w:eastAsia="zh-TW"/>
        </w:rPr>
        <w:t>L</w:t>
      </w:r>
      <w:r w:rsidRPr="00DF2E41">
        <w:rPr>
          <w:rFonts w:ascii="細明體" w:eastAsia="細明體" w:hAnsi="細明體" w:hint="eastAsia"/>
          <w:kern w:val="2"/>
          <w:lang w:eastAsia="zh-TW"/>
        </w:rPr>
        <w:t>og.fatal（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="001E0279">
        <w:rPr>
          <w:rFonts w:ascii="細明體" w:eastAsia="細明體" w:hAnsi="細明體" w:hint="eastAsia"/>
          <w:kern w:val="2"/>
          <w:lang w:eastAsia="zh-TW"/>
        </w:rPr>
        <w:t>執行日期</w:t>
      </w:r>
      <w:r w:rsidRPr="00DF2E41">
        <w:rPr>
          <w:rFonts w:ascii="細明體" w:eastAsia="細明體" w:hAnsi="細明體" w:hint="eastAsia"/>
          <w:kern w:val="2"/>
          <w:lang w:eastAsia="zh-TW"/>
        </w:rPr>
        <w:t>：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="001E0279" w:rsidRPr="001E0279">
        <w:rPr>
          <w:rFonts w:ascii="細明體" w:eastAsia="細明體" w:hAnsi="細明體" w:hint="eastAsia"/>
          <w:kern w:val="2"/>
          <w:sz w:val="24"/>
          <w:szCs w:val="24"/>
          <w:lang w:eastAsia="zh-TW"/>
        </w:rPr>
        <w:t xml:space="preserve"> </w:t>
      </w:r>
      <w:r w:rsidR="001E0279" w:rsidRPr="001E0279">
        <w:rPr>
          <w:rFonts w:ascii="細明體" w:eastAsia="細明體" w:hAnsi="細明體" w:hint="eastAsia"/>
          <w:kern w:val="2"/>
          <w:lang w:eastAsia="zh-TW"/>
        </w:rPr>
        <w:t>$執行日期</w:t>
      </w:r>
      <w:r w:rsidRPr="00DF2E41">
        <w:rPr>
          <w:rFonts w:ascii="細明體" w:eastAsia="細明體" w:hAnsi="細明體" w:hint="eastAsia"/>
          <w:kern w:val="2"/>
          <w:lang w:eastAsia="zh-TW"/>
        </w:rPr>
        <w:t>）；</w:t>
      </w:r>
    </w:p>
    <w:p w:rsidR="002A29F8" w:rsidRPr="00DF2E41" w:rsidRDefault="002A29F8" w:rsidP="002A29F8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有傳入</w:t>
      </w:r>
      <w:r>
        <w:rPr>
          <w:rFonts w:ascii="細明體" w:eastAsia="細明體" w:hAnsi="細明體" w:hint="eastAsia"/>
          <w:kern w:val="2"/>
          <w:lang w:eastAsia="zh-TW"/>
        </w:rPr>
        <w:t>參數</w:t>
      </w:r>
      <w:r w:rsidRPr="00DF2E41">
        <w:rPr>
          <w:rFonts w:ascii="細明體" w:eastAsia="細明體" w:hAnsi="細明體" w:hint="eastAsia"/>
          <w:kern w:val="2"/>
          <w:lang w:eastAsia="zh-TW"/>
        </w:rPr>
        <w:t>：</w:t>
      </w:r>
    </w:p>
    <w:p w:rsidR="002A29F8" w:rsidRDefault="00595B1D" w:rsidP="008D657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檢查傳入參數[0]是否為日期格式，若不是</w:t>
      </w:r>
    </w:p>
    <w:p w:rsidR="00BB7D02" w:rsidRDefault="00BB7D02" w:rsidP="00BB7D02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 w:hint="eastAsia"/>
          <w:kern w:val="2"/>
          <w:lang w:eastAsia="zh-TW"/>
        </w:rPr>
        <w:t>訊息中文＝”</w:t>
      </w:r>
      <w:r w:rsidR="00E21809">
        <w:rPr>
          <w:rFonts w:ascii="細明體" w:eastAsia="細明體" w:hAnsi="細明體" w:cs="新細明體" w:hint="eastAsia"/>
          <w:lang w:eastAsia="zh-TW"/>
        </w:rPr>
        <w:t>傳入之執行日期非日期格式</w:t>
      </w:r>
      <w:r w:rsidRPr="0009343D">
        <w:rPr>
          <w:rFonts w:ascii="細明體" w:eastAsia="細明體" w:hAnsi="細明體" w:hint="eastAsia"/>
          <w:kern w:val="2"/>
          <w:lang w:eastAsia="zh-TW"/>
        </w:rPr>
        <w:t>”</w:t>
      </w:r>
      <w:r w:rsidR="00E21809">
        <w:rPr>
          <w:rFonts w:ascii="細明體" w:eastAsia="細明體" w:hAnsi="細明體" w:hint="eastAsia"/>
          <w:kern w:val="2"/>
          <w:lang w:eastAsia="zh-TW"/>
        </w:rPr>
        <w:t>+</w:t>
      </w:r>
      <w:r w:rsidR="00E21809" w:rsidRPr="00E21809">
        <w:rPr>
          <w:rFonts w:ascii="細明體" w:eastAsia="細明體" w:hAnsi="細明體" w:hint="eastAsia"/>
          <w:kern w:val="2"/>
          <w:lang w:eastAsia="zh-TW"/>
        </w:rPr>
        <w:t>傳入參數[0]</w:t>
      </w:r>
      <w:r w:rsidRPr="0009343D">
        <w:rPr>
          <w:rFonts w:ascii="細明體" w:eastAsia="細明體" w:hAnsi="細明體" w:hint="eastAsia"/>
          <w:kern w:val="2"/>
          <w:lang w:eastAsia="zh-TW"/>
        </w:rPr>
        <w:t>，</w:t>
      </w:r>
    </w:p>
    <w:p w:rsidR="00BB7D02" w:rsidRDefault="00BB7D02" w:rsidP="00E21809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 w:hint="eastAsia"/>
          <w:kern w:val="2"/>
          <w:lang w:eastAsia="zh-TW"/>
        </w:rPr>
        <w:t>摘　　要＝模組傳回之中文訊息，</w:t>
      </w:r>
    </w:p>
    <w:p w:rsidR="00BB7D02" w:rsidRPr="008C552E" w:rsidRDefault="00BB7D02" w:rsidP="008561E9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/>
          <w:bCs/>
          <w:kern w:val="2"/>
          <w:lang w:eastAsia="zh-TW"/>
        </w:rPr>
        <w:t>CALL  batch.ErrorLog (</w:t>
      </w:r>
      <w:r w:rsidRPr="0009343D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Pr="0009343D">
        <w:rPr>
          <w:rFonts w:ascii="細明體" w:eastAsia="細明體" w:hAnsi="細明體"/>
          <w:bCs/>
          <w:kern w:val="2"/>
          <w:lang w:eastAsia="zh-TW"/>
        </w:rPr>
        <w:t>)</w:t>
      </w:r>
      <w:r w:rsidRPr="0009343D">
        <w:rPr>
          <w:rFonts w:ascii="細明體" w:eastAsia="細明體" w:hAnsi="細明體" w:hint="eastAsia"/>
          <w:bCs/>
          <w:kern w:val="2"/>
          <w:lang w:eastAsia="zh-TW"/>
        </w:rPr>
        <w:t>，記錄錯誤訊息，</w:t>
      </w:r>
    </w:p>
    <w:p w:rsidR="00BB7D02" w:rsidRPr="008C552E" w:rsidRDefault="00BB7D02" w:rsidP="0040638C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 w:hint="eastAsia"/>
          <w:bCs/>
          <w:kern w:val="2"/>
          <w:lang w:eastAsia="zh-TW"/>
        </w:rPr>
        <w:t>錯誤件數++，</w:t>
      </w:r>
    </w:p>
    <w:p w:rsidR="002A29F8" w:rsidRPr="00795AAA" w:rsidRDefault="00BB7D02" w:rsidP="00795AAA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 w:hint="eastAsia"/>
          <w:bCs/>
          <w:lang w:eastAsia="zh-TW"/>
        </w:rPr>
        <w:t>RollBack回程式初始狀態資料，結束程式且程式執行結果異常</w:t>
      </w:r>
      <w:r>
        <w:rPr>
          <w:rFonts w:ascii="細明體" w:eastAsia="細明體" w:hAnsi="細明體" w:hint="eastAsia"/>
          <w:bCs/>
          <w:lang w:eastAsia="zh-TW"/>
        </w:rPr>
        <w:t>。</w:t>
      </w:r>
    </w:p>
    <w:p w:rsidR="000317F5" w:rsidRDefault="00695591" w:rsidP="000317F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若為日期格式：</w:t>
      </w:r>
    </w:p>
    <w:p w:rsidR="00695591" w:rsidRDefault="00695591" w:rsidP="00695591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$執行日期 = 傳入參數[0]</w:t>
      </w:r>
    </w:p>
    <w:p w:rsidR="00795AAA" w:rsidRPr="00DF2E41" w:rsidRDefault="00795AAA" w:rsidP="00795AAA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/>
          <w:kern w:val="2"/>
          <w:lang w:eastAsia="zh-TW"/>
        </w:rPr>
        <w:t>L</w:t>
      </w:r>
      <w:r w:rsidRPr="00DF2E41">
        <w:rPr>
          <w:rFonts w:ascii="細明體" w:eastAsia="細明體" w:hAnsi="細明體" w:hint="eastAsia"/>
          <w:kern w:val="2"/>
          <w:lang w:eastAsia="zh-TW"/>
        </w:rPr>
        <w:t>og.fatal（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Pr="00DF2E41">
        <w:rPr>
          <w:rFonts w:ascii="細明體" w:eastAsia="細明體" w:hAnsi="細明體" w:hint="eastAsia"/>
          <w:kern w:val="2"/>
          <w:lang w:eastAsia="zh-TW"/>
        </w:rPr>
        <w:t>有傳入參數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Pr="00DF2E41">
        <w:rPr>
          <w:rFonts w:ascii="細明體" w:eastAsia="細明體" w:hAnsi="細明體" w:hint="eastAsia"/>
          <w:kern w:val="2"/>
          <w:lang w:eastAsia="zh-TW"/>
        </w:rPr>
        <w:t>）；</w:t>
      </w:r>
    </w:p>
    <w:p w:rsidR="00695591" w:rsidRDefault="00795AAA" w:rsidP="00795AAA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DF2E41">
        <w:rPr>
          <w:rFonts w:ascii="細明體" w:eastAsia="細明體" w:hAnsi="細明體"/>
          <w:kern w:val="2"/>
          <w:lang w:eastAsia="zh-TW"/>
        </w:rPr>
        <w:t>L</w:t>
      </w:r>
      <w:r w:rsidRPr="00DF2E41">
        <w:rPr>
          <w:rFonts w:ascii="細明體" w:eastAsia="細明體" w:hAnsi="細明體" w:hint="eastAsia"/>
          <w:kern w:val="2"/>
          <w:lang w:eastAsia="zh-TW"/>
        </w:rPr>
        <w:t>og.fatal（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Pr="00531FE4">
        <w:rPr>
          <w:rFonts w:ascii="細明體" w:eastAsia="細明體" w:hAnsi="細明體" w:cs="新細明體" w:hint="eastAsia"/>
          <w:kern w:val="2"/>
          <w:sz w:val="24"/>
          <w:szCs w:val="24"/>
          <w:lang w:eastAsia="zh-TW"/>
        </w:rPr>
        <w:t xml:space="preserve"> </w:t>
      </w:r>
      <w:r w:rsidRPr="00531FE4">
        <w:rPr>
          <w:rFonts w:ascii="細明體" w:eastAsia="細明體" w:hAnsi="細明體" w:hint="eastAsia"/>
          <w:kern w:val="2"/>
          <w:lang w:eastAsia="zh-TW"/>
        </w:rPr>
        <w:t>執行日期</w:t>
      </w:r>
      <w:r w:rsidRPr="00DF2E41">
        <w:rPr>
          <w:rFonts w:ascii="細明體" w:eastAsia="細明體" w:hAnsi="細明體" w:hint="eastAsia"/>
          <w:kern w:val="2"/>
          <w:lang w:eastAsia="zh-TW"/>
        </w:rPr>
        <w:t>：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+</w:t>
      </w:r>
      <w:r w:rsidRPr="00531FE4">
        <w:rPr>
          <w:rFonts w:ascii="細明體" w:eastAsia="細明體" w:hAnsi="細明體" w:cs="新細明體" w:hint="eastAsia"/>
          <w:kern w:val="2"/>
          <w:sz w:val="24"/>
          <w:szCs w:val="24"/>
          <w:lang w:eastAsia="zh-TW"/>
        </w:rPr>
        <w:t xml:space="preserve"> </w:t>
      </w:r>
      <w:r w:rsidRPr="00531FE4">
        <w:rPr>
          <w:rFonts w:ascii="細明體" w:eastAsia="細明體" w:hAnsi="細明體" w:hint="eastAsia"/>
          <w:kern w:val="2"/>
          <w:lang w:eastAsia="zh-TW"/>
        </w:rPr>
        <w:t>執行日期</w:t>
      </w:r>
      <w:r w:rsidRPr="00DF2E41">
        <w:rPr>
          <w:rFonts w:ascii="細明體" w:eastAsia="細明體" w:hAnsi="細明體" w:hint="eastAsia"/>
          <w:kern w:val="2"/>
          <w:lang w:eastAsia="zh-TW"/>
        </w:rPr>
        <w:t>）；</w:t>
      </w:r>
    </w:p>
    <w:p w:rsidR="00162380" w:rsidRDefault="00097BAB" w:rsidP="00162380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取得實際折抵金額檔案：</w:t>
      </w:r>
    </w:p>
    <w:p w:rsidR="00097BAB" w:rsidRDefault="00015DCE" w:rsidP="00097BA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檔案存放位置：</w:t>
      </w:r>
      <w:r w:rsidR="00F25452">
        <w:rPr>
          <w:rFonts w:ascii="細明體" w:eastAsia="細明體" w:hAnsi="細明體" w:hint="eastAsia"/>
          <w:kern w:val="2"/>
          <w:lang w:eastAsia="zh-TW"/>
        </w:rPr>
        <w:t>U2H/AA/AAI4_B01</w:t>
      </w:r>
      <w:r w:rsidR="00C16E56">
        <w:rPr>
          <w:rFonts w:ascii="細明體" w:eastAsia="細明體" w:hAnsi="細明體" w:hint="eastAsia"/>
          <w:kern w:val="2"/>
          <w:lang w:eastAsia="zh-TW"/>
        </w:rPr>
        <w:t>3</w:t>
      </w:r>
    </w:p>
    <w:p w:rsidR="00D44F83" w:rsidRPr="00CF5583" w:rsidRDefault="00555AEF" w:rsidP="00CF5583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</w:t>
      </w:r>
      <w:r w:rsidR="00E91274">
        <w:rPr>
          <w:rFonts w:ascii="細明體" w:eastAsia="細明體" w:hAnsi="細明體" w:hint="eastAsia"/>
          <w:kern w:val="2"/>
          <w:lang w:eastAsia="zh-TW"/>
        </w:rPr>
        <w:t>檔案名稱：</w:t>
      </w:r>
      <w:ins w:id="63" w:author="馬慈蓮" w:date="2019-07-02T17:09:00Z">
        <w:r w:rsidR="00015040">
          <w:rPr>
            <w:rFonts w:ascii="細明體" w:eastAsia="細明體" w:hAnsi="細明體" w:hint="eastAsia"/>
            <w:kern w:val="2"/>
            <w:lang w:eastAsia="zh-TW"/>
          </w:rPr>
          <w:t>抓HOSP</w:t>
        </w:r>
      </w:ins>
      <w:ins w:id="64" w:author="馬慈蓮" w:date="2019-07-02T17:10:00Z">
        <w:r w:rsidR="00015040">
          <w:rPr>
            <w:rFonts w:ascii="細明體" w:eastAsia="細明體" w:hAnsi="細明體" w:hint="eastAsia"/>
            <w:kern w:val="2"/>
            <w:lang w:eastAsia="zh-TW"/>
          </w:rPr>
          <w:t>_開頭檔案</w:t>
        </w:r>
        <w:r w:rsidR="000E1683">
          <w:rPr>
            <w:rFonts w:ascii="細明體" w:eastAsia="細明體" w:hAnsi="細明體" w:hint="eastAsia"/>
            <w:kern w:val="2"/>
            <w:lang w:eastAsia="zh-TW"/>
          </w:rPr>
          <w:t>(會多個檔案)</w:t>
        </w:r>
      </w:ins>
      <w:r w:rsidR="00F37E26" w:rsidRPr="00015040">
        <w:rPr>
          <w:rFonts w:ascii="細明體" w:eastAsia="細明體" w:hAnsi="細明體"/>
          <w:strike/>
          <w:kern w:val="2"/>
          <w:lang w:eastAsia="zh-TW"/>
          <w:rPrChange w:id="65" w:author="馬慈蓮" w:date="2019-07-02T17:09:00Z">
            <w:rPr>
              <w:rFonts w:ascii="細明體" w:eastAsia="細明體" w:hAnsi="細明體"/>
              <w:kern w:val="2"/>
              <w:lang w:eastAsia="zh-TW"/>
            </w:rPr>
          </w:rPrChange>
        </w:rPr>
        <w:t>”</w:t>
      </w:r>
      <w:r w:rsidR="00C16E56" w:rsidRPr="00015040">
        <w:rPr>
          <w:rFonts w:ascii="細明體" w:eastAsia="細明體" w:hAnsi="細明體" w:hint="eastAsia"/>
          <w:strike/>
          <w:kern w:val="2"/>
          <w:lang w:eastAsia="zh-TW"/>
          <w:rPrChange w:id="66" w:author="馬慈蓮" w:date="2019-07-02T17:09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  <w:t>HOSP</w:t>
      </w:r>
      <w:r w:rsidR="00E91274" w:rsidRPr="00015040">
        <w:rPr>
          <w:rFonts w:ascii="細明體" w:eastAsia="細明體" w:hAnsi="細明體" w:hint="eastAsia"/>
          <w:strike/>
          <w:kern w:val="2"/>
          <w:lang w:eastAsia="zh-TW"/>
          <w:rPrChange w:id="67" w:author="馬慈蓮" w:date="2019-07-02T17:09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  <w:t>_</w:t>
      </w:r>
      <w:r w:rsidR="00F37E26" w:rsidRPr="00015040">
        <w:rPr>
          <w:rFonts w:ascii="細明體" w:eastAsia="細明體" w:hAnsi="細明體"/>
          <w:strike/>
          <w:kern w:val="2"/>
          <w:lang w:eastAsia="zh-TW"/>
          <w:rPrChange w:id="68" w:author="馬慈蓮" w:date="2019-07-02T17:09:00Z">
            <w:rPr>
              <w:rFonts w:ascii="細明體" w:eastAsia="細明體" w:hAnsi="細明體"/>
              <w:kern w:val="2"/>
              <w:lang w:eastAsia="zh-TW"/>
            </w:rPr>
          </w:rPrChange>
        </w:rPr>
        <w:t>”</w:t>
      </w:r>
      <w:r w:rsidR="00F37E26" w:rsidRPr="00015040">
        <w:rPr>
          <w:rFonts w:ascii="細明體" w:eastAsia="細明體" w:hAnsi="細明體" w:hint="eastAsia"/>
          <w:strike/>
          <w:kern w:val="2"/>
          <w:lang w:eastAsia="zh-TW"/>
          <w:rPrChange w:id="69" w:author="馬慈蓮" w:date="2019-07-02T17:09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  <w:t xml:space="preserve"> + </w:t>
      </w:r>
      <w:r w:rsidR="00F37E26" w:rsidRPr="00015040">
        <w:rPr>
          <w:rFonts w:ascii="細明體" w:eastAsia="細明體" w:hAnsi="細明體"/>
          <w:strike/>
          <w:kern w:val="2"/>
          <w:lang w:eastAsia="zh-TW"/>
          <w:rPrChange w:id="70" w:author="馬慈蓮" w:date="2019-07-02T17:09:00Z">
            <w:rPr>
              <w:rFonts w:ascii="細明體" w:eastAsia="細明體" w:hAnsi="細明體"/>
              <w:kern w:val="2"/>
              <w:lang w:eastAsia="zh-TW"/>
            </w:rPr>
          </w:rPrChange>
        </w:rPr>
        <w:t>$</w:t>
      </w:r>
      <w:r w:rsidR="00F37E26" w:rsidRPr="00015040">
        <w:rPr>
          <w:rFonts w:ascii="細明體" w:eastAsia="細明體" w:hAnsi="細明體" w:hint="eastAsia"/>
          <w:strike/>
          <w:kern w:val="2"/>
          <w:lang w:eastAsia="zh-TW"/>
          <w:rPrChange w:id="71" w:author="馬慈蓮" w:date="2019-07-02T17:09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  <w:t xml:space="preserve">執行日期(去掉-) + </w:t>
      </w:r>
      <w:r w:rsidR="00F37E26" w:rsidRPr="00015040">
        <w:rPr>
          <w:rFonts w:ascii="細明體" w:eastAsia="細明體" w:hAnsi="細明體"/>
          <w:strike/>
          <w:kern w:val="2"/>
          <w:lang w:eastAsia="zh-TW"/>
          <w:rPrChange w:id="72" w:author="馬慈蓮" w:date="2019-07-02T17:09:00Z">
            <w:rPr>
              <w:rFonts w:ascii="細明體" w:eastAsia="細明體" w:hAnsi="細明體"/>
              <w:kern w:val="2"/>
              <w:lang w:eastAsia="zh-TW"/>
            </w:rPr>
          </w:rPrChange>
        </w:rPr>
        <w:t>“</w:t>
      </w:r>
      <w:r w:rsidR="00E91274" w:rsidRPr="00015040">
        <w:rPr>
          <w:rFonts w:ascii="細明體" w:eastAsia="細明體" w:hAnsi="細明體" w:hint="eastAsia"/>
          <w:strike/>
          <w:kern w:val="2"/>
          <w:lang w:eastAsia="zh-TW"/>
          <w:rPrChange w:id="73" w:author="馬慈蓮" w:date="2019-07-02T17:09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  <w:t>.txt</w:t>
      </w:r>
      <w:r w:rsidR="00F37E26" w:rsidRPr="00015040">
        <w:rPr>
          <w:rFonts w:ascii="細明體" w:eastAsia="細明體" w:hAnsi="細明體"/>
          <w:strike/>
          <w:kern w:val="2"/>
          <w:lang w:eastAsia="zh-TW"/>
          <w:rPrChange w:id="74" w:author="馬慈蓮" w:date="2019-07-02T17:09:00Z">
            <w:rPr>
              <w:rFonts w:ascii="細明體" w:eastAsia="細明體" w:hAnsi="細明體"/>
              <w:kern w:val="2"/>
              <w:lang w:eastAsia="zh-TW"/>
            </w:rPr>
          </w:rPrChange>
        </w:rPr>
        <w:t>”</w:t>
      </w:r>
      <w:r w:rsidR="00D44F83" w:rsidRPr="00015040">
        <w:rPr>
          <w:rFonts w:ascii="細明體" w:eastAsia="細明體" w:hAnsi="細明體" w:hint="eastAsia"/>
          <w:strike/>
          <w:kern w:val="2"/>
          <w:lang w:eastAsia="zh-TW"/>
          <w:rPrChange w:id="75" w:author="馬慈蓮" w:date="2019-07-02T17:09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  <w:t>，ex：</w:t>
      </w:r>
      <w:r w:rsidR="00C16E56" w:rsidRPr="00015040">
        <w:rPr>
          <w:rFonts w:ascii="細明體" w:eastAsia="細明體" w:hAnsi="細明體" w:hint="eastAsia"/>
          <w:strike/>
          <w:kern w:val="2"/>
          <w:lang w:eastAsia="zh-TW"/>
          <w:rPrChange w:id="76" w:author="馬慈蓮" w:date="2019-07-02T17:09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  <w:t>HOSP</w:t>
      </w:r>
      <w:r w:rsidR="00D44F83" w:rsidRPr="00015040">
        <w:rPr>
          <w:rFonts w:ascii="細明體" w:eastAsia="細明體" w:hAnsi="細明體" w:hint="eastAsia"/>
          <w:strike/>
          <w:kern w:val="2"/>
          <w:lang w:eastAsia="zh-TW"/>
          <w:rPrChange w:id="77" w:author="馬慈蓮" w:date="2019-07-02T17:09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  <w:t>_20160830.txt</w:t>
      </w:r>
    </w:p>
    <w:p w:rsidR="00961F9B" w:rsidRDefault="00D367FD" w:rsidP="00D367FD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若無此檔案</w:t>
      </w:r>
      <w:r w:rsidR="00E6436C">
        <w:rPr>
          <w:rFonts w:ascii="細明體" w:eastAsia="細明體" w:hAnsi="細明體" w:hint="eastAsia"/>
          <w:kern w:val="2"/>
          <w:lang w:eastAsia="zh-TW"/>
        </w:rPr>
        <w:t>，視為</w:t>
      </w:r>
      <w:del w:id="78" w:author="馬慈蓮" w:date="2019-07-02T17:10:00Z">
        <w:r w:rsidR="00E6436C" w:rsidDel="00A3699E">
          <w:rPr>
            <w:rFonts w:ascii="細明體" w:eastAsia="細明體" w:hAnsi="細明體" w:hint="eastAsia"/>
            <w:kern w:val="2"/>
            <w:lang w:eastAsia="zh-TW"/>
          </w:rPr>
          <w:delText>異常</w:delText>
        </w:r>
      </w:del>
      <w:ins w:id="79" w:author="馬慈蓮" w:date="2019-07-02T17:10:00Z">
        <w:r w:rsidR="00A3699E">
          <w:rPr>
            <w:rFonts w:ascii="細明體" w:eastAsia="細明體" w:hAnsi="細明體" w:hint="eastAsia"/>
            <w:kern w:val="2"/>
            <w:lang w:eastAsia="zh-TW"/>
          </w:rPr>
          <w:t>正常</w:t>
        </w:r>
      </w:ins>
    </w:p>
    <w:p w:rsidR="003B7AAD" w:rsidRPr="00A3699E" w:rsidRDefault="003B7AAD" w:rsidP="003B7AA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strike/>
          <w:kern w:val="2"/>
          <w:lang w:eastAsia="zh-TW"/>
          <w:rPrChange w:id="80" w:author="馬慈蓮" w:date="2019-07-02T17:10:00Z">
            <w:rPr>
              <w:rFonts w:ascii="細明體" w:eastAsia="細明體" w:hAnsi="細明體"/>
              <w:kern w:val="2"/>
              <w:lang w:eastAsia="zh-TW"/>
            </w:rPr>
          </w:rPrChange>
        </w:rPr>
      </w:pPr>
      <w:r w:rsidRPr="00A3699E">
        <w:rPr>
          <w:rFonts w:ascii="細明體" w:eastAsia="細明體" w:hAnsi="細明體" w:hint="eastAsia"/>
          <w:strike/>
          <w:kern w:val="2"/>
          <w:lang w:eastAsia="zh-TW"/>
          <w:rPrChange w:id="81" w:author="馬慈蓮" w:date="2019-07-02T17:10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  <w:t>訊息中文＝”</w:t>
      </w:r>
      <w:r w:rsidR="0025313B" w:rsidRPr="00A3699E">
        <w:rPr>
          <w:rFonts w:ascii="細明體" w:eastAsia="細明體" w:hAnsi="細明體" w:hint="eastAsia"/>
          <w:strike/>
          <w:kern w:val="2"/>
          <w:lang w:eastAsia="zh-TW"/>
          <w:rPrChange w:id="82" w:author="馬慈蓮" w:date="2019-07-02T17:10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  <w:t>取不到</w:t>
      </w:r>
      <w:r w:rsidR="00736C19" w:rsidRPr="00A3699E">
        <w:rPr>
          <w:rFonts w:ascii="細明體" w:eastAsia="細明體" w:hAnsi="細明體" w:hint="eastAsia"/>
          <w:strike/>
          <w:kern w:val="2"/>
          <w:lang w:eastAsia="zh-TW"/>
          <w:rPrChange w:id="83" w:author="馬慈蓮" w:date="2019-07-02T17:10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  <w:t>住院通知記錄檔</w:t>
      </w:r>
      <w:r w:rsidR="0025313B" w:rsidRPr="00A3699E">
        <w:rPr>
          <w:rFonts w:ascii="細明體" w:eastAsia="細明體" w:hAnsi="細明體" w:hint="eastAsia"/>
          <w:strike/>
          <w:kern w:val="2"/>
          <w:lang w:eastAsia="zh-TW"/>
          <w:rPrChange w:id="84" w:author="馬慈蓮" w:date="2019-07-02T17:10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  <w:t>案，檔名：</w:t>
      </w:r>
      <w:r w:rsidR="0025313B" w:rsidRPr="00A3699E">
        <w:rPr>
          <w:rFonts w:ascii="細明體" w:eastAsia="細明體" w:hAnsi="細明體"/>
          <w:strike/>
          <w:kern w:val="2"/>
          <w:lang w:eastAsia="zh-TW"/>
          <w:rPrChange w:id="85" w:author="馬慈蓮" w:date="2019-07-02T17:10:00Z">
            <w:rPr>
              <w:rFonts w:ascii="細明體" w:eastAsia="細明體" w:hAnsi="細明體"/>
              <w:kern w:val="2"/>
              <w:lang w:eastAsia="zh-TW"/>
            </w:rPr>
          </w:rPrChange>
        </w:rPr>
        <w:t>”</w:t>
      </w:r>
      <w:r w:rsidR="0025313B" w:rsidRPr="00A3699E">
        <w:rPr>
          <w:rFonts w:ascii="細明體" w:eastAsia="細明體" w:hAnsi="細明體" w:hint="eastAsia"/>
          <w:strike/>
          <w:kern w:val="2"/>
          <w:lang w:eastAsia="zh-TW"/>
          <w:rPrChange w:id="86" w:author="馬慈蓮" w:date="2019-07-02T17:10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  <w:t>+</w:t>
      </w:r>
      <w:r w:rsidR="00555AEF" w:rsidRPr="00A3699E">
        <w:rPr>
          <w:rFonts w:ascii="細明體" w:eastAsia="細明體" w:hAnsi="細明體" w:hint="eastAsia"/>
          <w:strike/>
          <w:kern w:val="2"/>
          <w:lang w:eastAsia="zh-TW"/>
          <w:rPrChange w:id="87" w:author="馬慈蓮" w:date="2019-07-02T17:10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  <w:t xml:space="preserve"> $檔案名稱</w:t>
      </w:r>
      <w:r w:rsidRPr="00A3699E">
        <w:rPr>
          <w:rFonts w:ascii="細明體" w:eastAsia="細明體" w:hAnsi="細明體" w:hint="eastAsia"/>
          <w:strike/>
          <w:kern w:val="2"/>
          <w:lang w:eastAsia="zh-TW"/>
          <w:rPrChange w:id="88" w:author="馬慈蓮" w:date="2019-07-02T17:10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  <w:t>，</w:t>
      </w:r>
    </w:p>
    <w:p w:rsidR="003B7AAD" w:rsidRPr="00A3699E" w:rsidRDefault="003B7AAD" w:rsidP="003B7AA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strike/>
          <w:kern w:val="2"/>
          <w:lang w:eastAsia="zh-TW"/>
          <w:rPrChange w:id="89" w:author="馬慈蓮" w:date="2019-07-02T17:10:00Z">
            <w:rPr>
              <w:rFonts w:ascii="細明體" w:eastAsia="細明體" w:hAnsi="細明體"/>
              <w:kern w:val="2"/>
              <w:lang w:eastAsia="zh-TW"/>
            </w:rPr>
          </w:rPrChange>
        </w:rPr>
      </w:pPr>
      <w:r w:rsidRPr="00A3699E">
        <w:rPr>
          <w:rFonts w:ascii="細明體" w:eastAsia="細明體" w:hAnsi="細明體" w:hint="eastAsia"/>
          <w:strike/>
          <w:kern w:val="2"/>
          <w:lang w:eastAsia="zh-TW"/>
          <w:rPrChange w:id="90" w:author="馬慈蓮" w:date="2019-07-02T17:10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  <w:t>摘　　要＝模組傳回之中文訊息，</w:t>
      </w:r>
    </w:p>
    <w:p w:rsidR="003B7AAD" w:rsidRPr="00A3699E" w:rsidRDefault="003B7AAD" w:rsidP="003B7AA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strike/>
          <w:kern w:val="2"/>
          <w:lang w:eastAsia="zh-TW"/>
          <w:rPrChange w:id="91" w:author="馬慈蓮" w:date="2019-07-02T17:10:00Z">
            <w:rPr>
              <w:rFonts w:ascii="細明體" w:eastAsia="細明體" w:hAnsi="細明體"/>
              <w:kern w:val="2"/>
              <w:lang w:eastAsia="zh-TW"/>
            </w:rPr>
          </w:rPrChange>
        </w:rPr>
      </w:pPr>
      <w:r w:rsidRPr="00A3699E">
        <w:rPr>
          <w:rFonts w:ascii="細明體" w:eastAsia="細明體" w:hAnsi="細明體"/>
          <w:strike/>
          <w:kern w:val="2"/>
          <w:lang w:eastAsia="zh-TW"/>
          <w:rPrChange w:id="92" w:author="馬慈蓮" w:date="2019-07-02T17:10:00Z">
            <w:rPr>
              <w:rFonts w:ascii="細明體" w:eastAsia="細明體" w:hAnsi="細明體"/>
              <w:kern w:val="2"/>
              <w:lang w:eastAsia="zh-TW"/>
            </w:rPr>
          </w:rPrChange>
        </w:rPr>
        <w:t>CALL  batch.ErrorLog (</w:t>
      </w:r>
      <w:r w:rsidRPr="00A3699E">
        <w:rPr>
          <w:rFonts w:ascii="細明體" w:eastAsia="細明體" w:hAnsi="細明體" w:hint="eastAsia"/>
          <w:strike/>
          <w:kern w:val="2"/>
          <w:lang w:eastAsia="zh-TW"/>
          <w:rPrChange w:id="93" w:author="馬慈蓮" w:date="2019-07-02T17:10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  <w:t>異常訊息記錄模組</w:t>
      </w:r>
      <w:r w:rsidRPr="00A3699E">
        <w:rPr>
          <w:rFonts w:ascii="細明體" w:eastAsia="細明體" w:hAnsi="細明體"/>
          <w:strike/>
          <w:kern w:val="2"/>
          <w:lang w:eastAsia="zh-TW"/>
          <w:rPrChange w:id="94" w:author="馬慈蓮" w:date="2019-07-02T17:10:00Z">
            <w:rPr>
              <w:rFonts w:ascii="細明體" w:eastAsia="細明體" w:hAnsi="細明體"/>
              <w:kern w:val="2"/>
              <w:lang w:eastAsia="zh-TW"/>
            </w:rPr>
          </w:rPrChange>
        </w:rPr>
        <w:t>)</w:t>
      </w:r>
      <w:r w:rsidRPr="00A3699E">
        <w:rPr>
          <w:rFonts w:ascii="細明體" w:eastAsia="細明體" w:hAnsi="細明體" w:hint="eastAsia"/>
          <w:strike/>
          <w:kern w:val="2"/>
          <w:lang w:eastAsia="zh-TW"/>
          <w:rPrChange w:id="95" w:author="馬慈蓮" w:date="2019-07-02T17:10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  <w:t>，記錄錯誤訊息，</w:t>
      </w:r>
    </w:p>
    <w:p w:rsidR="003B7AAD" w:rsidRPr="00A3699E" w:rsidRDefault="003B7AAD" w:rsidP="003B7AA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strike/>
          <w:kern w:val="2"/>
          <w:lang w:eastAsia="zh-TW"/>
          <w:rPrChange w:id="96" w:author="馬慈蓮" w:date="2019-07-02T17:10:00Z">
            <w:rPr>
              <w:rFonts w:ascii="細明體" w:eastAsia="細明體" w:hAnsi="細明體"/>
              <w:kern w:val="2"/>
              <w:lang w:eastAsia="zh-TW"/>
            </w:rPr>
          </w:rPrChange>
        </w:rPr>
      </w:pPr>
      <w:r w:rsidRPr="00A3699E">
        <w:rPr>
          <w:rFonts w:ascii="細明體" w:eastAsia="細明體" w:hAnsi="細明體" w:hint="eastAsia"/>
          <w:strike/>
          <w:kern w:val="2"/>
          <w:lang w:eastAsia="zh-TW"/>
          <w:rPrChange w:id="97" w:author="馬慈蓮" w:date="2019-07-02T17:10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  <w:t>錯誤件數++，</w:t>
      </w:r>
    </w:p>
    <w:p w:rsidR="003B7AAD" w:rsidRPr="00A3699E" w:rsidRDefault="003B7AAD" w:rsidP="003B7AA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strike/>
          <w:kern w:val="2"/>
          <w:lang w:eastAsia="zh-TW"/>
          <w:rPrChange w:id="98" w:author="馬慈蓮" w:date="2019-07-02T17:10:00Z">
            <w:rPr>
              <w:rFonts w:ascii="細明體" w:eastAsia="細明體" w:hAnsi="細明體"/>
              <w:kern w:val="2"/>
              <w:lang w:eastAsia="zh-TW"/>
            </w:rPr>
          </w:rPrChange>
        </w:rPr>
      </w:pPr>
      <w:r w:rsidRPr="00A3699E">
        <w:rPr>
          <w:rFonts w:ascii="細明體" w:eastAsia="細明體" w:hAnsi="細明體" w:hint="eastAsia"/>
          <w:strike/>
          <w:kern w:val="2"/>
          <w:lang w:eastAsia="zh-TW"/>
          <w:rPrChange w:id="99" w:author="馬慈蓮" w:date="2019-07-02T17:10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  <w:t>RollBack回程式初始狀態資料，結束程式且程式執行結果異常。</w:t>
      </w:r>
    </w:p>
    <w:p w:rsidR="00BC3877" w:rsidRDefault="00BC3877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ins w:id="100" w:author="馬慈蓮" w:date="2019-12-04T18:01:00Z"/>
          <w:rFonts w:ascii="細明體" w:eastAsia="細明體" w:hAnsi="細明體"/>
          <w:kern w:val="2"/>
          <w:lang w:eastAsia="zh-TW"/>
        </w:rPr>
      </w:pPr>
      <w:ins w:id="101" w:author="馬慈蓮" w:date="2019-12-04T18:01:00Z">
        <w:r>
          <w:rPr>
            <w:rFonts w:ascii="細明體" w:eastAsia="細明體" w:hAnsi="細明體" w:hint="eastAsia"/>
            <w:lang w:eastAsia="zh-TW"/>
          </w:rPr>
          <w:t>取得</w:t>
        </w:r>
        <w:r w:rsidRPr="00AF5E92">
          <w:rPr>
            <w:rFonts w:ascii="細明體" w:eastAsia="細明體" w:hAnsi="細明體" w:hint="eastAsia"/>
            <w:color w:val="538135"/>
            <w:lang w:eastAsia="zh-TW"/>
          </w:rPr>
          <w:t>$DTAAI</w:t>
        </w:r>
        <w:r w:rsidRPr="00AF5E92">
          <w:rPr>
            <w:rFonts w:ascii="細明體" w:eastAsia="細明體" w:hAnsi="細明體"/>
            <w:color w:val="538135"/>
            <w:lang w:eastAsia="zh-TW"/>
          </w:rPr>
          <w:t xml:space="preserve">320 = CALL </w:t>
        </w:r>
        <w:r w:rsidRPr="00D0420D">
          <w:rPr>
            <w:rFonts w:ascii="細明體" w:eastAsia="細明體" w:hAnsi="細明體" w:cs="Arial"/>
            <w:color w:val="538135"/>
            <w:lang w:eastAsia="zh-TW"/>
          </w:rPr>
          <w:t>AA_TIZ</w:t>
        </w:r>
        <w:r w:rsidRPr="00D0420D">
          <w:rPr>
            <w:rFonts w:ascii="細明體" w:eastAsia="細明體" w:hAnsi="細明體" w:cs="Arial" w:hint="eastAsia"/>
            <w:color w:val="538135"/>
            <w:lang w:eastAsia="zh-TW"/>
          </w:rPr>
          <w:t>320.</w:t>
        </w:r>
        <w:r w:rsidRPr="00D0420D">
          <w:rPr>
            <w:rFonts w:ascii="細明體" w:eastAsia="細明體" w:hAnsi="細明體" w:cs="Arial"/>
            <w:color w:val="538135"/>
            <w:lang w:eastAsia="zh-TW"/>
          </w:rPr>
          <w:t>queryDTAAI320byHospTnsNo</w:t>
        </w:r>
        <w:r w:rsidRPr="00D0420D">
          <w:rPr>
            <w:rFonts w:ascii="細明體" w:eastAsia="細明體" w:hAnsi="細明體" w:cs="Arial" w:hint="eastAsia"/>
            <w:color w:val="538135"/>
            <w:lang w:eastAsia="zh-TW"/>
          </w:rPr>
          <w:t>()</w:t>
        </w:r>
        <w:r w:rsidRPr="00AF5E92">
          <w:rPr>
            <w:rFonts w:ascii="細明體" w:eastAsia="細明體" w:hAnsi="細明體" w:hint="eastAsia"/>
            <w:color w:val="538135"/>
            <w:lang w:eastAsia="zh-TW"/>
          </w:rPr>
          <w:t>，傳入參數：</w:t>
        </w:r>
      </w:ins>
      <w:ins w:id="102" w:author="馬慈蓮" w:date="2019-12-04T18:02:00Z">
        <w:r w:rsidR="00F65574">
          <w:rPr>
            <w:rFonts w:ascii="細明體" w:eastAsia="細明體" w:hAnsi="細明體" w:hint="eastAsia"/>
            <w:kern w:val="2"/>
            <w:lang w:eastAsia="zh-TW"/>
          </w:rPr>
          <w:t>$檔案名稱[</w:t>
        </w:r>
        <w:r w:rsidR="00F65574">
          <w:rPr>
            <w:rFonts w:ascii="細明體" w:eastAsia="細明體" w:hAnsi="細明體"/>
            <w:kern w:val="2"/>
            <w:lang w:eastAsia="zh-TW"/>
          </w:rPr>
          <w:t>1</w:t>
        </w:r>
        <w:r w:rsidR="00F65574">
          <w:rPr>
            <w:rFonts w:ascii="細明體" w:eastAsia="細明體" w:hAnsi="細明體" w:hint="eastAsia"/>
            <w:kern w:val="2"/>
            <w:lang w:eastAsia="zh-TW"/>
          </w:rPr>
          <w:t>]</w:t>
        </w:r>
      </w:ins>
    </w:p>
    <w:p w:rsidR="008E1645" w:rsidRDefault="00CB3E30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逐筆依</w:t>
      </w:r>
      <w:r w:rsidRPr="00B7060A">
        <w:rPr>
          <w:rFonts w:ascii="細明體" w:eastAsia="細明體" w:hAnsi="細明體" w:hint="eastAsia"/>
          <w:strike/>
          <w:kern w:val="2"/>
          <w:lang w:eastAsia="zh-TW"/>
          <w:rPrChange w:id="103" w:author="馬慈蓮" w:date="2019-07-02T17:10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  <w:t>實際折抵金額</w:t>
      </w:r>
      <w:r>
        <w:rPr>
          <w:rFonts w:ascii="細明體" w:eastAsia="細明體" w:hAnsi="細明體" w:hint="eastAsia"/>
          <w:kern w:val="2"/>
          <w:lang w:eastAsia="zh-TW"/>
        </w:rPr>
        <w:t>檔案處理：</w:t>
      </w:r>
    </w:p>
    <w:p w:rsidR="00A6004E" w:rsidRPr="00A6004E" w:rsidRDefault="00A6004E" w:rsidP="00CB3E30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輸入</w:t>
      </w:r>
      <w:r w:rsidR="00F95C5F">
        <w:rPr>
          <w:rFonts w:ascii="細明體" w:eastAsia="細明體" w:hAnsi="細明體" w:hint="eastAsia"/>
          <w:kern w:val="2"/>
          <w:lang w:eastAsia="zh-TW"/>
        </w:rPr>
        <w:t>件數++</w:t>
      </w:r>
    </w:p>
    <w:p w:rsidR="00CB3E30" w:rsidRPr="00425406" w:rsidRDefault="00B5010C" w:rsidP="00CB3E30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B2371F">
        <w:rPr>
          <w:rFonts w:ascii="細明體" w:eastAsia="細明體" w:hAnsi="細明體" w:hint="eastAsia"/>
          <w:lang w:eastAsia="zh-TW"/>
        </w:rPr>
        <w:t>若裡面文字僅有</w:t>
      </w:r>
      <w:r w:rsidRPr="00B2371F">
        <w:rPr>
          <w:rFonts w:ascii="細明體" w:eastAsia="細明體" w:hAnsi="細明體"/>
          <w:lang w:eastAsia="zh-TW"/>
        </w:rPr>
        <w:t xml:space="preserve">”XXX”-&gt; </w:t>
      </w:r>
      <w:r w:rsidRPr="00B2371F">
        <w:rPr>
          <w:rFonts w:ascii="細明體" w:eastAsia="細明體" w:hAnsi="細明體" w:hint="eastAsia"/>
          <w:lang w:eastAsia="zh-TW"/>
        </w:rPr>
        <w:t>表示無資料</w:t>
      </w:r>
      <w:r>
        <w:rPr>
          <w:rFonts w:ascii="細明體" w:eastAsia="細明體" w:hAnsi="細明體" w:hint="eastAsia"/>
          <w:lang w:eastAsia="zh-TW"/>
        </w:rPr>
        <w:t>，屬正常狀況</w:t>
      </w:r>
      <w:r w:rsidR="00425406">
        <w:rPr>
          <w:rFonts w:ascii="細明體" w:eastAsia="細明體" w:hAnsi="細明體" w:hint="eastAsia"/>
          <w:lang w:eastAsia="zh-TW"/>
        </w:rPr>
        <w:t>：</w:t>
      </w:r>
    </w:p>
    <w:p w:rsidR="00425406" w:rsidRDefault="00F42508" w:rsidP="00425406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後面不需要繼續判斷，</w:t>
      </w:r>
      <w:ins w:id="104" w:author="馬慈蓮" w:date="2019-07-02T17:11:00Z">
        <w:r w:rsidR="00671C06">
          <w:rPr>
            <w:rFonts w:ascii="細明體" w:eastAsia="細明體" w:hAnsi="細明體" w:hint="eastAsia"/>
            <w:kern w:val="2"/>
            <w:lang w:eastAsia="zh-TW"/>
          </w:rPr>
          <w:t>記續執行下一個檔案</w:t>
        </w:r>
      </w:ins>
      <w:r w:rsidRPr="00671C06">
        <w:rPr>
          <w:rFonts w:ascii="細明體" w:eastAsia="細明體" w:hAnsi="細明體" w:hint="eastAsia"/>
          <w:strike/>
          <w:kern w:val="2"/>
          <w:lang w:eastAsia="zh-TW"/>
          <w:rPrChange w:id="105" w:author="馬慈蓮" w:date="2019-07-02T17:11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  <w:t>直接當正常結束此批次</w:t>
      </w:r>
      <w:r>
        <w:rPr>
          <w:rFonts w:ascii="細明體" w:eastAsia="細明體" w:hAnsi="細明體" w:hint="eastAsia"/>
          <w:kern w:val="2"/>
          <w:lang w:eastAsia="zh-TW"/>
        </w:rPr>
        <w:t>。</w:t>
      </w:r>
    </w:p>
    <w:p w:rsidR="00F42508" w:rsidRPr="00D03971" w:rsidRDefault="00AE7B23" w:rsidP="00F367F0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ins w:id="106" w:author="馬慈蓮" w:date="2017-06-14T15:02:00Z"/>
          <w:rFonts w:ascii="細明體" w:eastAsia="細明體" w:hAnsi="細明體"/>
          <w:kern w:val="2"/>
          <w:lang w:eastAsia="zh-TW"/>
          <w:rPrChange w:id="107" w:author="馬慈蓮" w:date="2017-06-14T15:02:00Z">
            <w:rPr>
              <w:ins w:id="108" w:author="馬慈蓮" w:date="2017-06-14T15:02:00Z"/>
              <w:rFonts w:ascii="細明體" w:eastAsia="細明體" w:hAnsi="細明體"/>
            </w:rPr>
          </w:rPrChange>
        </w:rPr>
      </w:pPr>
      <w:r>
        <w:rPr>
          <w:rFonts w:ascii="細明體" w:eastAsia="細明體" w:hAnsi="細明體" w:hint="eastAsia"/>
          <w:lang w:eastAsia="zh-TW"/>
        </w:rPr>
        <w:t>每筆</w:t>
      </w:r>
      <w:r w:rsidR="008552B5" w:rsidRPr="00961C71">
        <w:rPr>
          <w:rFonts w:ascii="細明體" w:eastAsia="細明體" w:hAnsi="細明體" w:hint="eastAsia"/>
        </w:rPr>
        <w:t>以逗號分隔</w:t>
      </w:r>
    </w:p>
    <w:p w:rsidR="00D03971" w:rsidRDefault="00D03971" w:rsidP="00F367F0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ins w:id="109" w:author="馬慈蓮" w:date="2017-06-14T15:03:00Z"/>
          <w:rFonts w:ascii="細明體" w:eastAsia="細明體" w:hAnsi="細明體"/>
          <w:lang w:eastAsia="zh-TW"/>
        </w:rPr>
      </w:pPr>
      <w:ins w:id="110" w:author="馬慈蓮" w:date="2017-06-14T15:02:00Z">
        <w:r>
          <w:rPr>
            <w:rFonts w:ascii="細明體" w:eastAsia="細明體" w:hAnsi="細明體" w:hint="eastAsia"/>
            <w:lang w:eastAsia="zh-TW"/>
          </w:rPr>
          <w:t>判斷此筆是否重複寫入，CALL AA_TIZ426.</w:t>
        </w:r>
        <w:r>
          <w:rPr>
            <w:rFonts w:ascii="細明體" w:eastAsia="細明體" w:hAnsi="細明體"/>
            <w:lang w:eastAsia="zh-TW"/>
          </w:rPr>
          <w:t>queryDTAAA426()</w:t>
        </w:r>
      </w:ins>
      <w:ins w:id="111" w:author="馬慈蓮" w:date="2017-06-14T15:03:00Z">
        <w:r>
          <w:rPr>
            <w:rFonts w:ascii="細明體" w:eastAsia="細明體" w:hAnsi="細明體" w:hint="eastAsia"/>
            <w:lang w:eastAsia="zh-TW"/>
          </w:rPr>
          <w:t>，</w:t>
        </w:r>
      </w:ins>
    </w:p>
    <w:p w:rsidR="00D03971" w:rsidRPr="0057456D" w:rsidDel="008171FE" w:rsidRDefault="00D03971" w:rsidP="00D03971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del w:id="112" w:author="馬慈蓮" w:date="2019-12-04T18:05:00Z"/>
          <w:rFonts w:ascii="細明體" w:eastAsia="細明體" w:hAnsi="細明體" w:hint="eastAsia"/>
          <w:kern w:val="2"/>
          <w:lang w:eastAsia="zh-TW"/>
        </w:rPr>
        <w:pPrChange w:id="113" w:author="馬慈蓮" w:date="2017-06-14T15:03:00Z">
          <w:pPr>
            <w:pStyle w:val="Tabletext"/>
            <w:keepLines w:val="0"/>
            <w:numPr>
              <w:ilvl w:val="2"/>
              <w:numId w:val="10"/>
            </w:numPr>
            <w:tabs>
              <w:tab w:val="num" w:pos="1191"/>
            </w:tabs>
            <w:spacing w:after="0" w:line="240" w:lineRule="auto"/>
            <w:ind w:left="1191" w:hanging="511"/>
          </w:pPr>
        </w:pPrChange>
      </w:pPr>
      <w:ins w:id="114" w:author="馬慈蓮" w:date="2017-06-14T15:03:00Z">
        <w:r>
          <w:rPr>
            <w:rFonts w:ascii="細明體" w:eastAsia="細明體" w:hAnsi="細明體"/>
            <w:lang w:eastAsia="zh-TW"/>
          </w:rPr>
          <w:br w:type="page"/>
        </w:r>
        <w:r>
          <w:rPr>
            <w:rFonts w:ascii="細明體" w:eastAsia="細明體" w:hAnsi="細明體" w:hint="eastAsia"/>
            <w:lang w:eastAsia="zh-TW"/>
          </w:rPr>
          <w:t>若查無資料才往下繼續</w:t>
        </w:r>
        <w:r w:rsidR="009E3BFE">
          <w:rPr>
            <w:rFonts w:ascii="細明體" w:eastAsia="細明體" w:hAnsi="細明體" w:hint="eastAsia"/>
            <w:lang w:eastAsia="zh-TW"/>
          </w:rPr>
          <w:t>做</w:t>
        </w:r>
      </w:ins>
    </w:p>
    <w:p w:rsidR="00F97EB7" w:rsidRPr="008171FE" w:rsidRDefault="00F97EB7" w:rsidP="008171FE">
      <w:pPr>
        <w:pStyle w:val="Tabletext"/>
        <w:keepLines w:val="0"/>
        <w:spacing w:after="0" w:line="240" w:lineRule="auto"/>
        <w:ind w:left="1191"/>
        <w:rPr>
          <w:ins w:id="115" w:author="馬慈蓮" w:date="2019-12-04T17:57:00Z"/>
          <w:rFonts w:ascii="細明體" w:eastAsia="細明體" w:hAnsi="細明體" w:hint="eastAsia"/>
          <w:lang w:eastAsia="zh-TW"/>
          <w:rPrChange w:id="116" w:author="馬慈蓮" w:date="2019-12-04T18:05:00Z">
            <w:rPr>
              <w:ins w:id="117" w:author="馬慈蓮" w:date="2019-12-04T17:57:00Z"/>
              <w:rFonts w:ascii="細明體" w:eastAsia="細明體" w:hAnsi="細明體"/>
              <w:color w:val="538135"/>
              <w:lang w:eastAsia="zh-TW"/>
            </w:rPr>
          </w:rPrChange>
        </w:rPr>
        <w:pPrChange w:id="118" w:author="馬慈蓮" w:date="2019-12-04T18:05:00Z">
          <w:pPr>
            <w:pStyle w:val="Tabletext"/>
            <w:keepLines w:val="0"/>
            <w:numPr>
              <w:ilvl w:val="2"/>
              <w:numId w:val="10"/>
            </w:numPr>
            <w:tabs>
              <w:tab w:val="num" w:pos="1191"/>
            </w:tabs>
            <w:spacing w:after="0" w:line="240" w:lineRule="auto"/>
            <w:ind w:left="1191" w:hanging="511"/>
          </w:pPr>
        </w:pPrChange>
      </w:pPr>
    </w:p>
    <w:p w:rsidR="00F97EB7" w:rsidRDefault="00F97EB7" w:rsidP="00225390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ins w:id="119" w:author="馬慈蓮" w:date="2019-12-04T18:05:00Z"/>
          <w:rFonts w:ascii="細明體" w:eastAsia="細明體" w:hAnsi="細明體"/>
          <w:lang w:eastAsia="zh-TW"/>
        </w:rPr>
      </w:pPr>
      <w:ins w:id="120" w:author="馬慈蓮" w:date="2019-12-04T17:57:00Z">
        <w:r>
          <w:rPr>
            <w:rFonts w:ascii="細明體" w:eastAsia="細明體" w:hAnsi="細明體" w:hint="eastAsia"/>
            <w:lang w:eastAsia="zh-TW"/>
          </w:rPr>
          <w:t>取得</w:t>
        </w:r>
        <w:r w:rsidRPr="005E0E5D">
          <w:rPr>
            <w:rFonts w:ascii="細明體" w:eastAsia="細明體" w:hAnsi="細明體" w:hint="eastAsia"/>
            <w:color w:val="538135"/>
            <w:lang w:eastAsia="zh-TW"/>
          </w:rPr>
          <w:t xml:space="preserve">$DTAAI110 = CALL </w:t>
        </w:r>
      </w:ins>
      <w:ins w:id="121" w:author="馬慈蓮" w:date="2019-12-04T18:00:00Z">
        <w:r w:rsidR="00225390" w:rsidRPr="00225390">
          <w:rPr>
            <w:rFonts w:ascii="細明體" w:eastAsia="細明體" w:hAnsi="細明體"/>
            <w:color w:val="538135"/>
            <w:lang w:eastAsia="zh-TW"/>
          </w:rPr>
          <w:t>AA_TIZ110.queryDTAAI110()</w:t>
        </w:r>
      </w:ins>
      <w:ins w:id="122" w:author="馬慈蓮" w:date="2019-12-04T17:57:00Z">
        <w:r w:rsidRPr="005E0E5D">
          <w:rPr>
            <w:rFonts w:ascii="細明體" w:eastAsia="細明體" w:hAnsi="細明體" w:hint="eastAsia"/>
            <w:color w:val="538135"/>
            <w:lang w:eastAsia="zh-TW"/>
          </w:rPr>
          <w:t>，傳入參數：</w:t>
        </w:r>
      </w:ins>
      <w:ins w:id="123" w:author="馬慈蓮" w:date="2019-12-04T18:01:00Z">
        <w:r w:rsidR="002C42F1">
          <w:rPr>
            <w:rFonts w:ascii="細明體" w:eastAsia="細明體" w:hAnsi="細明體" w:hint="eastAsia"/>
          </w:rPr>
          <w:t>欄位1</w:t>
        </w:r>
      </w:ins>
    </w:p>
    <w:p w:rsidR="00D04A53" w:rsidRDefault="00D04A53" w:rsidP="00D04A53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ins w:id="124" w:author="馬慈蓮" w:date="2019-12-04T18:05:00Z"/>
          <w:rFonts w:ascii="細明體" w:eastAsia="細明體" w:hAnsi="細明體"/>
          <w:color w:val="00B050"/>
          <w:lang w:eastAsia="zh-TW"/>
        </w:rPr>
        <w:pPrChange w:id="125" w:author="馬慈蓮" w:date="2019-12-04T18:05:00Z">
          <w:pPr>
            <w:pStyle w:val="Tabletext"/>
            <w:keepLines w:val="0"/>
            <w:numPr>
              <w:ilvl w:val="1"/>
              <w:numId w:val="10"/>
            </w:numPr>
            <w:tabs>
              <w:tab w:val="num" w:pos="680"/>
            </w:tabs>
            <w:spacing w:after="0" w:line="240" w:lineRule="auto"/>
            <w:ind w:left="680" w:hanging="340"/>
          </w:pPr>
        </w:pPrChange>
      </w:pPr>
      <w:ins w:id="126" w:author="馬慈蓮" w:date="2019-12-04T18:05:00Z">
        <w:r w:rsidRPr="00BA5386">
          <w:rPr>
            <w:rFonts w:ascii="細明體" w:eastAsia="細明體" w:hAnsi="細明體" w:hint="eastAsia"/>
            <w:color w:val="00B050"/>
            <w:lang w:eastAsia="zh-TW"/>
          </w:rPr>
          <w:t>取得$業務員：</w:t>
        </w:r>
      </w:ins>
    </w:p>
    <w:p w:rsidR="00D04A53" w:rsidRPr="00BA5386" w:rsidRDefault="00D04A53" w:rsidP="00D04A5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ins w:id="127" w:author="馬慈蓮" w:date="2019-12-04T18:05:00Z"/>
          <w:rFonts w:ascii="細明體" w:eastAsia="細明體" w:hAnsi="細明體"/>
          <w:color w:val="00B050"/>
          <w:lang w:eastAsia="zh-TW"/>
        </w:rPr>
        <w:pPrChange w:id="128" w:author="馬慈蓮" w:date="2019-12-04T18:05:00Z">
          <w:pPr>
            <w:pStyle w:val="Tabletext"/>
            <w:keepLines w:val="0"/>
            <w:numPr>
              <w:ilvl w:val="2"/>
              <w:numId w:val="10"/>
            </w:numPr>
            <w:tabs>
              <w:tab w:val="num" w:pos="1191"/>
            </w:tabs>
            <w:spacing w:after="0" w:line="240" w:lineRule="auto"/>
            <w:ind w:left="1191" w:hanging="511"/>
          </w:pPr>
        </w:pPrChange>
      </w:pPr>
      <w:ins w:id="129" w:author="馬慈蓮" w:date="2019-12-04T18:05:00Z">
        <w:r>
          <w:rPr>
            <w:rFonts w:ascii="細明體" w:eastAsia="細明體" w:hAnsi="細明體" w:hint="eastAsia"/>
            <w:color w:val="00B050"/>
            <w:lang w:eastAsia="zh-TW"/>
          </w:rPr>
          <w:t xml:space="preserve">SET </w:t>
        </w:r>
        <w:r>
          <w:rPr>
            <w:rFonts w:ascii="細明體" w:eastAsia="細明體" w:hAnsi="細明體"/>
            <w:color w:val="00B050"/>
            <w:lang w:eastAsia="zh-TW"/>
          </w:rPr>
          <w:t>$</w:t>
        </w:r>
        <w:r w:rsidRPr="006B0958">
          <w:rPr>
            <w:rFonts w:ascii="細明體" w:eastAsia="細明體" w:hAnsi="細明體" w:hint="eastAsia"/>
            <w:color w:val="00B050"/>
            <w:lang w:eastAsia="zh-TW"/>
          </w:rPr>
          <w:t>SEND_MSG</w:t>
        </w:r>
        <w:r>
          <w:rPr>
            <w:rFonts w:ascii="細明體" w:eastAsia="細明體" w:hAnsi="細明體"/>
            <w:color w:val="00B050"/>
            <w:lang w:eastAsia="zh-TW"/>
          </w:rPr>
          <w:t>(</w:t>
        </w:r>
        <w:r w:rsidRPr="002F095F">
          <w:rPr>
            <w:rFonts w:ascii="細明體" w:eastAsia="細明體" w:hAnsi="細明體" w:hint="eastAsia"/>
            <w:color w:val="00B050"/>
            <w:lang w:eastAsia="zh-TW"/>
          </w:rPr>
          <w:t>寄送業務員簡訊</w:t>
        </w:r>
        <w:r>
          <w:rPr>
            <w:rFonts w:ascii="細明體" w:eastAsia="細明體" w:hAnsi="細明體"/>
            <w:color w:val="00B050"/>
            <w:lang w:eastAsia="zh-TW"/>
          </w:rPr>
          <w:t>)</w:t>
        </w:r>
        <w:r w:rsidRPr="006B0958">
          <w:rPr>
            <w:rFonts w:ascii="細明體" w:eastAsia="細明體" w:hAnsi="細明體" w:hint="eastAsia"/>
            <w:color w:val="00B050"/>
            <w:lang w:eastAsia="zh-TW"/>
          </w:rPr>
          <w:t xml:space="preserve"> =</w:t>
        </w:r>
        <w:r>
          <w:rPr>
            <w:rFonts w:ascii="細明體" w:eastAsia="細明體" w:hAnsi="細明體"/>
            <w:color w:val="00B050"/>
            <w:lang w:eastAsia="zh-TW"/>
          </w:rPr>
          <w:t xml:space="preserve"> ‘N’</w:t>
        </w:r>
      </w:ins>
    </w:p>
    <w:p w:rsidR="00D04A53" w:rsidRPr="00BA5386" w:rsidRDefault="00D04A53" w:rsidP="00D04A5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ins w:id="130" w:author="馬慈蓮" w:date="2019-12-04T18:05:00Z"/>
          <w:rFonts w:ascii="細明體" w:eastAsia="細明體" w:hAnsi="細明體"/>
          <w:color w:val="00B050"/>
          <w:lang w:eastAsia="zh-TW"/>
        </w:rPr>
        <w:pPrChange w:id="131" w:author="馬慈蓮" w:date="2019-12-04T18:05:00Z">
          <w:pPr>
            <w:pStyle w:val="Tabletext"/>
            <w:keepLines w:val="0"/>
            <w:numPr>
              <w:ilvl w:val="2"/>
              <w:numId w:val="10"/>
            </w:numPr>
            <w:tabs>
              <w:tab w:val="num" w:pos="1191"/>
            </w:tabs>
            <w:spacing w:after="0" w:line="240" w:lineRule="auto"/>
            <w:ind w:left="1191" w:hanging="511"/>
          </w:pPr>
        </w:pPrChange>
      </w:pPr>
      <w:ins w:id="132" w:author="馬慈蓮" w:date="2019-12-04T18:05:00Z">
        <w:r w:rsidRPr="00BA5386">
          <w:rPr>
            <w:rFonts w:ascii="細明體" w:eastAsia="細明體" w:hAnsi="細明體" w:hint="eastAsia"/>
            <w:color w:val="00B050"/>
            <w:lang w:eastAsia="zh-TW"/>
          </w:rPr>
          <w:t>CALL AA_I2Z</w:t>
        </w:r>
        <w:r w:rsidRPr="00BA5386">
          <w:rPr>
            <w:rFonts w:ascii="細明體" w:eastAsia="細明體" w:hAnsi="細明體"/>
            <w:color w:val="00B050"/>
            <w:lang w:eastAsia="zh-TW"/>
          </w:rPr>
          <w:t>001.getPreHospTrnData()</w:t>
        </w:r>
        <w:r w:rsidRPr="00BA5386">
          <w:rPr>
            <w:rFonts w:ascii="細明體" w:eastAsia="細明體" w:hAnsi="細明體" w:hint="eastAsia"/>
            <w:color w:val="00B050"/>
            <w:lang w:eastAsia="zh-TW"/>
          </w:rPr>
          <w:t>，傳入參數：$DTAAI110、$DTAAI</w:t>
        </w:r>
        <w:r w:rsidRPr="00BA5386">
          <w:rPr>
            <w:rFonts w:ascii="細明體" w:eastAsia="細明體" w:hAnsi="細明體"/>
            <w:color w:val="00B050"/>
            <w:lang w:eastAsia="zh-TW"/>
          </w:rPr>
          <w:t>320</w:t>
        </w:r>
      </w:ins>
    </w:p>
    <w:p w:rsidR="00D04A53" w:rsidRDefault="00D04A53" w:rsidP="00D04A5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ins w:id="133" w:author="馬慈蓮" w:date="2019-12-04T18:05:00Z"/>
          <w:rFonts w:ascii="細明體" w:eastAsia="細明體" w:hAnsi="細明體"/>
          <w:color w:val="00B050"/>
          <w:lang w:eastAsia="zh-TW"/>
        </w:rPr>
        <w:pPrChange w:id="134" w:author="馬慈蓮" w:date="2019-12-04T18:05:00Z">
          <w:pPr>
            <w:pStyle w:val="Tabletext"/>
            <w:keepLines w:val="0"/>
            <w:numPr>
              <w:ilvl w:val="2"/>
              <w:numId w:val="10"/>
            </w:numPr>
            <w:tabs>
              <w:tab w:val="num" w:pos="1191"/>
            </w:tabs>
            <w:spacing w:after="0" w:line="240" w:lineRule="auto"/>
            <w:ind w:left="1191" w:hanging="511"/>
          </w:pPr>
        </w:pPrChange>
      </w:pPr>
      <w:ins w:id="135" w:author="馬慈蓮" w:date="2019-12-04T18:05:00Z">
        <w:r>
          <w:rPr>
            <w:rFonts w:ascii="細明體" w:eastAsia="細明體" w:hAnsi="細明體" w:hint="eastAsia"/>
            <w:color w:val="00B050"/>
            <w:lang w:eastAsia="zh-TW"/>
          </w:rPr>
          <w:t>若有錯誤：</w:t>
        </w:r>
      </w:ins>
    </w:p>
    <w:p w:rsidR="00D04A53" w:rsidRDefault="00D04A53" w:rsidP="00D04A53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ins w:id="136" w:author="馬慈蓮" w:date="2019-12-04T18:05:00Z"/>
          <w:rFonts w:ascii="細明體" w:eastAsia="細明體" w:hAnsi="細明體"/>
          <w:color w:val="00B050"/>
          <w:lang w:eastAsia="zh-TW"/>
        </w:rPr>
        <w:pPrChange w:id="137" w:author="馬慈蓮" w:date="2019-12-04T18:05:00Z">
          <w:pPr>
            <w:pStyle w:val="Tabletext"/>
            <w:keepLines w:val="0"/>
            <w:numPr>
              <w:ilvl w:val="3"/>
              <w:numId w:val="10"/>
            </w:numPr>
            <w:tabs>
              <w:tab w:val="num" w:pos="1644"/>
            </w:tabs>
            <w:spacing w:after="0" w:line="240" w:lineRule="auto"/>
            <w:ind w:left="1644" w:hanging="453"/>
          </w:pPr>
        </w:pPrChange>
      </w:pPr>
      <w:ins w:id="138" w:author="馬慈蓮" w:date="2019-12-04T18:05:00Z">
        <w:r>
          <w:rPr>
            <w:rFonts w:ascii="細明體" w:eastAsia="細明體" w:hAnsi="細明體" w:hint="eastAsia"/>
            <w:color w:val="00B050"/>
            <w:lang w:eastAsia="zh-TW"/>
          </w:rPr>
          <w:t>拋出錯誤訊息：</w:t>
        </w:r>
        <w:r>
          <w:rPr>
            <w:rFonts w:ascii="細明體" w:eastAsia="細明體" w:hAnsi="細明體"/>
            <w:color w:val="00B050"/>
            <w:lang w:eastAsia="zh-TW"/>
          </w:rPr>
          <w:t>”</w:t>
        </w:r>
        <w:r>
          <w:rPr>
            <w:rFonts w:ascii="細明體" w:eastAsia="細明體" w:hAnsi="細明體" w:hint="eastAsia"/>
            <w:color w:val="00B050"/>
            <w:lang w:eastAsia="zh-TW"/>
          </w:rPr>
          <w:t>取得抵繳送件人發生錯誤：</w:t>
        </w:r>
        <w:r>
          <w:rPr>
            <w:rFonts w:ascii="細明體" w:eastAsia="細明體" w:hAnsi="細明體"/>
            <w:color w:val="00B050"/>
            <w:lang w:eastAsia="zh-TW"/>
          </w:rPr>
          <w:t>”</w:t>
        </w:r>
        <w:r>
          <w:rPr>
            <w:rFonts w:ascii="細明體" w:eastAsia="細明體" w:hAnsi="細明體" w:hint="eastAsia"/>
            <w:color w:val="00B050"/>
            <w:lang w:eastAsia="zh-TW"/>
          </w:rPr>
          <w:t>+Exception</w:t>
        </w:r>
      </w:ins>
    </w:p>
    <w:p w:rsidR="00D04A53" w:rsidRDefault="00D04A53" w:rsidP="00D04A5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ins w:id="139" w:author="馬慈蓮" w:date="2019-12-04T18:05:00Z"/>
          <w:rFonts w:ascii="細明體" w:eastAsia="細明體" w:hAnsi="細明體"/>
          <w:color w:val="00B050"/>
          <w:lang w:eastAsia="zh-TW"/>
        </w:rPr>
        <w:pPrChange w:id="140" w:author="馬慈蓮" w:date="2019-12-04T18:05:00Z">
          <w:pPr>
            <w:pStyle w:val="Tabletext"/>
            <w:keepLines w:val="0"/>
            <w:numPr>
              <w:ilvl w:val="2"/>
              <w:numId w:val="10"/>
            </w:numPr>
            <w:tabs>
              <w:tab w:val="num" w:pos="1191"/>
            </w:tabs>
            <w:spacing w:after="0" w:line="240" w:lineRule="auto"/>
            <w:ind w:left="1191" w:hanging="511"/>
          </w:pPr>
        </w:pPrChange>
      </w:pPr>
      <w:ins w:id="141" w:author="馬慈蓮" w:date="2019-12-04T18:05:00Z">
        <w:r>
          <w:rPr>
            <w:rFonts w:ascii="細明體" w:eastAsia="細明體" w:hAnsi="細明體" w:hint="eastAsia"/>
            <w:color w:val="00B050"/>
            <w:lang w:eastAsia="zh-TW"/>
          </w:rPr>
          <w:t>若有資料：</w:t>
        </w:r>
      </w:ins>
    </w:p>
    <w:p w:rsidR="00D04A53" w:rsidRPr="00FF78B6" w:rsidRDefault="00D04A53" w:rsidP="00D04A53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ins w:id="142" w:author="馬慈蓮" w:date="2019-12-04T18:05:00Z"/>
          <w:rFonts w:ascii="細明體" w:eastAsia="細明體" w:hAnsi="細明體"/>
          <w:color w:val="FF0000"/>
          <w:highlight w:val="yellow"/>
          <w:lang w:eastAsia="zh-TW"/>
        </w:rPr>
        <w:pPrChange w:id="143" w:author="馬慈蓮" w:date="2019-12-04T18:05:00Z">
          <w:pPr>
            <w:pStyle w:val="Tabletext"/>
            <w:keepLines w:val="0"/>
            <w:numPr>
              <w:ilvl w:val="3"/>
              <w:numId w:val="10"/>
            </w:numPr>
            <w:tabs>
              <w:tab w:val="num" w:pos="1644"/>
            </w:tabs>
            <w:spacing w:after="0" w:line="240" w:lineRule="auto"/>
            <w:ind w:left="1644" w:hanging="453"/>
          </w:pPr>
        </w:pPrChange>
      </w:pPr>
      <w:ins w:id="144" w:author="馬慈蓮" w:date="2019-12-04T18:05:00Z">
        <w:r w:rsidRPr="00FF78B6">
          <w:rPr>
            <w:rFonts w:ascii="細明體" w:eastAsia="細明體" w:hAnsi="細明體" w:hint="eastAsia"/>
            <w:color w:val="FF0000"/>
            <w:highlight w:val="yellow"/>
            <w:lang w:eastAsia="zh-TW"/>
          </w:rPr>
          <w:t>確認$是否為業務員：</w:t>
        </w:r>
      </w:ins>
    </w:p>
    <w:p w:rsidR="00D04A53" w:rsidRDefault="00D04A53" w:rsidP="00D04A5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ins w:id="145" w:author="馬慈蓮" w:date="2019-12-04T18:05:00Z"/>
          <w:rFonts w:ascii="細明體" w:eastAsia="細明體" w:hAnsi="細明體"/>
          <w:color w:val="00B050"/>
          <w:lang w:eastAsia="zh-TW"/>
        </w:rPr>
        <w:pPrChange w:id="146" w:author="馬慈蓮" w:date="2019-12-04T18:05:00Z">
          <w:pPr>
            <w:pStyle w:val="Tabletext"/>
            <w:keepLines w:val="0"/>
            <w:numPr>
              <w:ilvl w:val="2"/>
              <w:numId w:val="10"/>
            </w:numPr>
            <w:tabs>
              <w:tab w:val="num" w:pos="1191"/>
            </w:tabs>
            <w:spacing w:after="0" w:line="240" w:lineRule="auto"/>
            <w:ind w:left="1191" w:hanging="511"/>
          </w:pPr>
        </w:pPrChange>
      </w:pPr>
      <w:ins w:id="147" w:author="馬慈蓮" w:date="2019-12-04T18:05:00Z">
        <w:r>
          <w:rPr>
            <w:rFonts w:ascii="細明體" w:eastAsia="細明體" w:hAnsi="細明體" w:hint="eastAsia"/>
            <w:color w:val="00B050"/>
            <w:lang w:eastAsia="zh-TW"/>
          </w:rPr>
          <w:t xml:space="preserve">IF $是否為業務員 = </w:t>
        </w:r>
        <w:r>
          <w:rPr>
            <w:rFonts w:ascii="細明體" w:eastAsia="細明體" w:hAnsi="細明體"/>
            <w:color w:val="00B050"/>
            <w:lang w:eastAsia="zh-TW"/>
          </w:rPr>
          <w:t>‘</w:t>
        </w:r>
        <w:r>
          <w:rPr>
            <w:rFonts w:ascii="細明體" w:eastAsia="細明體" w:hAnsi="細明體" w:hint="eastAsia"/>
            <w:color w:val="00B050"/>
            <w:lang w:eastAsia="zh-TW"/>
          </w:rPr>
          <w:t>Y</w:t>
        </w:r>
        <w:r>
          <w:rPr>
            <w:rFonts w:ascii="細明體" w:eastAsia="細明體" w:hAnsi="細明體"/>
            <w:color w:val="00B050"/>
            <w:lang w:eastAsia="zh-TW"/>
          </w:rPr>
          <w:t>’</w:t>
        </w:r>
      </w:ins>
    </w:p>
    <w:p w:rsidR="00D04A53" w:rsidRPr="00F97EB7" w:rsidRDefault="00D04A53" w:rsidP="00076678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ins w:id="148" w:author="馬慈蓮" w:date="2019-12-04T17:57:00Z"/>
          <w:rFonts w:ascii="細明體" w:eastAsia="細明體" w:hAnsi="細明體"/>
          <w:lang w:eastAsia="zh-TW"/>
          <w:rPrChange w:id="149" w:author="馬慈蓮" w:date="2019-12-04T17:57:00Z">
            <w:rPr>
              <w:ins w:id="150" w:author="馬慈蓮" w:date="2019-12-04T17:57:00Z"/>
              <w:rFonts w:ascii="細明體" w:eastAsia="細明體" w:hAnsi="細明體"/>
              <w:kern w:val="2"/>
              <w:lang w:eastAsia="zh-TW"/>
            </w:rPr>
          </w:rPrChange>
        </w:rPr>
        <w:pPrChange w:id="151" w:author="馬慈蓮" w:date="2019-12-04T18:05:00Z">
          <w:pPr>
            <w:pStyle w:val="Tabletext"/>
            <w:keepLines w:val="0"/>
            <w:numPr>
              <w:ilvl w:val="2"/>
              <w:numId w:val="10"/>
            </w:numPr>
            <w:tabs>
              <w:tab w:val="num" w:pos="1191"/>
            </w:tabs>
            <w:spacing w:after="0" w:line="240" w:lineRule="auto"/>
            <w:ind w:left="1191" w:hanging="511"/>
          </w:pPr>
        </w:pPrChange>
      </w:pPr>
      <w:ins w:id="152" w:author="馬慈蓮" w:date="2019-12-04T18:05:00Z">
        <w:r>
          <w:rPr>
            <w:rFonts w:ascii="細明體" w:eastAsia="細明體" w:hAnsi="細明體" w:hint="eastAsia"/>
            <w:color w:val="00B050"/>
            <w:lang w:eastAsia="zh-TW"/>
          </w:rPr>
          <w:t xml:space="preserve">SET </w:t>
        </w:r>
        <w:r>
          <w:rPr>
            <w:rFonts w:ascii="細明體" w:eastAsia="細明體" w:hAnsi="細明體"/>
            <w:color w:val="00B050"/>
            <w:lang w:eastAsia="zh-TW"/>
          </w:rPr>
          <w:t>$</w:t>
        </w:r>
        <w:r w:rsidRPr="006B0958">
          <w:rPr>
            <w:rFonts w:ascii="細明體" w:eastAsia="細明體" w:hAnsi="細明體" w:hint="eastAsia"/>
            <w:color w:val="00B050"/>
            <w:lang w:eastAsia="zh-TW"/>
          </w:rPr>
          <w:t>SEND_MSG</w:t>
        </w:r>
        <w:r>
          <w:rPr>
            <w:rFonts w:ascii="細明體" w:eastAsia="細明體" w:hAnsi="細明體"/>
            <w:color w:val="00B050"/>
            <w:lang w:eastAsia="zh-TW"/>
          </w:rPr>
          <w:t>(</w:t>
        </w:r>
        <w:r w:rsidRPr="002F095F">
          <w:rPr>
            <w:rFonts w:ascii="細明體" w:eastAsia="細明體" w:hAnsi="細明體" w:hint="eastAsia"/>
            <w:color w:val="00B050"/>
            <w:lang w:eastAsia="zh-TW"/>
          </w:rPr>
          <w:t>寄送業務員簡訊</w:t>
        </w:r>
        <w:r>
          <w:rPr>
            <w:rFonts w:ascii="細明體" w:eastAsia="細明體" w:hAnsi="細明體"/>
            <w:color w:val="00B050"/>
            <w:lang w:eastAsia="zh-TW"/>
          </w:rPr>
          <w:t>)</w:t>
        </w:r>
        <w:r w:rsidRPr="006B0958">
          <w:rPr>
            <w:rFonts w:ascii="細明體" w:eastAsia="細明體" w:hAnsi="細明體" w:hint="eastAsia"/>
            <w:color w:val="00B050"/>
            <w:lang w:eastAsia="zh-TW"/>
          </w:rPr>
          <w:t xml:space="preserve"> = </w:t>
        </w:r>
        <w:r w:rsidRPr="006B0958">
          <w:rPr>
            <w:rFonts w:ascii="細明體" w:eastAsia="細明體" w:hAnsi="細明體"/>
            <w:color w:val="00B050"/>
            <w:lang w:eastAsia="zh-TW"/>
          </w:rPr>
          <w:t>“</w:t>
        </w:r>
        <w:r>
          <w:rPr>
            <w:rFonts w:ascii="細明體" w:eastAsia="細明體" w:hAnsi="細明體"/>
            <w:color w:val="00B050"/>
            <w:lang w:eastAsia="zh-TW"/>
          </w:rPr>
          <w:t>Y</w:t>
        </w:r>
        <w:r w:rsidRPr="006B0958">
          <w:rPr>
            <w:rFonts w:ascii="細明體" w:eastAsia="細明體" w:hAnsi="細明體"/>
            <w:color w:val="00B050"/>
            <w:lang w:eastAsia="zh-TW"/>
          </w:rPr>
          <w:t>”</w:t>
        </w:r>
      </w:ins>
    </w:p>
    <w:p w:rsidR="00890EBC" w:rsidRDefault="00E24960" w:rsidP="00890EBC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lang w:eastAsia="zh-TW"/>
        </w:rPr>
      </w:pPr>
      <w:r w:rsidRPr="00D62020">
        <w:rPr>
          <w:rFonts w:ascii="細明體" w:eastAsia="細明體" w:hAnsi="細明體" w:hint="eastAsia"/>
          <w:kern w:val="2"/>
          <w:lang w:eastAsia="zh-TW"/>
        </w:rPr>
        <w:t>寫入</w:t>
      </w:r>
      <w:r w:rsidR="00B80B34" w:rsidRPr="00B80B34">
        <w:rPr>
          <w:rFonts w:ascii="細明體" w:eastAsia="細明體" w:hAnsi="細明體" w:hint="eastAsia"/>
          <w:kern w:val="2"/>
          <w:lang w:eastAsia="zh-TW"/>
        </w:rPr>
        <w:t>住院通知記錄檔</w:t>
      </w:r>
      <w:r w:rsidRPr="00D62020">
        <w:rPr>
          <w:rFonts w:ascii="細明體" w:eastAsia="細明體" w:hAnsi="細明體" w:hint="eastAsia"/>
          <w:kern w:val="2"/>
          <w:lang w:eastAsia="zh-TW"/>
        </w:rPr>
        <w:t>(</w:t>
      </w:r>
      <w:r w:rsidR="002920D5" w:rsidRPr="002920D5">
        <w:rPr>
          <w:rFonts w:ascii="細明體" w:eastAsia="細明體" w:hAnsi="細明體" w:hint="eastAsia"/>
          <w:kern w:val="2"/>
          <w:lang w:eastAsia="zh-TW"/>
        </w:rPr>
        <w:t>DTAAI42</w:t>
      </w:r>
      <w:r w:rsidR="00B80B34">
        <w:rPr>
          <w:rFonts w:ascii="細明體" w:eastAsia="細明體" w:hAnsi="細明體" w:hint="eastAsia"/>
          <w:kern w:val="2"/>
          <w:lang w:eastAsia="zh-TW"/>
        </w:rPr>
        <w:t>6</w:t>
      </w:r>
      <w:r w:rsidRPr="00D62020">
        <w:rPr>
          <w:rFonts w:ascii="細明體" w:eastAsia="細明體" w:hAnsi="細明體" w:hint="eastAsia"/>
          <w:kern w:val="2"/>
          <w:lang w:eastAsia="zh-TW"/>
        </w:rPr>
        <w:t>)</w:t>
      </w:r>
      <w:r w:rsidR="006623D5">
        <w:rPr>
          <w:rFonts w:ascii="細明體" w:eastAsia="細明體" w:hAnsi="細明體" w:hint="eastAsia"/>
          <w:kern w:val="2"/>
          <w:lang w:eastAsia="zh-TW"/>
        </w:rPr>
        <w:t>，</w:t>
      </w:r>
      <w:r w:rsidR="002226A1">
        <w:rPr>
          <w:rFonts w:ascii="細明體" w:eastAsia="細明體" w:hAnsi="細明體" w:hint="eastAsia"/>
          <w:lang w:eastAsia="zh-TW"/>
        </w:rPr>
        <w:t xml:space="preserve">SET </w:t>
      </w:r>
      <w:r w:rsidR="00FA7003">
        <w:rPr>
          <w:rFonts w:ascii="細明體" w:eastAsia="細明體" w:hAnsi="細明體" w:hint="eastAsia"/>
          <w:lang w:eastAsia="zh-TW"/>
        </w:rPr>
        <w:t>DTAAI42</w:t>
      </w:r>
      <w:r w:rsidR="00CF5E06">
        <w:rPr>
          <w:rFonts w:ascii="細明體" w:eastAsia="細明體" w:hAnsi="細明體" w:hint="eastAsia"/>
          <w:lang w:eastAsia="zh-TW"/>
        </w:rPr>
        <w:t>6</w:t>
      </w:r>
      <w:r w:rsidR="00FA7003">
        <w:rPr>
          <w:rFonts w:ascii="細明體" w:eastAsia="細明體" w:hAnsi="細明體" w:hint="eastAsia"/>
          <w:lang w:eastAsia="zh-TW"/>
        </w:rPr>
        <w:t>_BO</w:t>
      </w:r>
      <w:r w:rsidR="00FE0725">
        <w:rPr>
          <w:rFonts w:ascii="細明體" w:eastAsia="細明體" w:hAnsi="細明體" w:hint="eastAsia"/>
          <w:lang w:eastAsia="zh-TW"/>
        </w:rPr>
        <w:t>，欄位如下</w:t>
      </w:r>
      <w:r w:rsidR="00AF40FD">
        <w:rPr>
          <w:rFonts w:ascii="細明體" w:eastAsia="細明體" w:hAnsi="細明體" w:hint="eastAsia"/>
          <w:lang w:eastAsia="zh-TW"/>
        </w:rPr>
        <w:t>：</w:t>
      </w:r>
    </w:p>
    <w:tbl>
      <w:tblPr>
        <w:tblW w:w="7512" w:type="dxa"/>
        <w:tblInd w:w="1369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76"/>
        <w:gridCol w:w="1701"/>
        <w:gridCol w:w="2362"/>
        <w:gridCol w:w="1573"/>
      </w:tblGrid>
      <w:tr w:rsidR="000A4AC6" w:rsidRPr="00931F82" w:rsidTr="000004E4">
        <w:trPr>
          <w:trHeight w:val="330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0A4AC6" w:rsidRPr="00931F82" w:rsidRDefault="000A4AC6" w:rsidP="00383C2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31F82">
              <w:rPr>
                <w:rFonts w:ascii="細明體" w:eastAsia="細明體" w:hAnsi="細明體" w:hint="eastAsia"/>
                <w:sz w:val="20"/>
                <w:szCs w:val="20"/>
              </w:rPr>
              <w:t>DTAA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I4</w:t>
            </w:r>
            <w:r w:rsidR="004F2AA4">
              <w:rPr>
                <w:rFonts w:ascii="細明體" w:eastAsia="細明體" w:hAnsi="細明體" w:hint="eastAsia"/>
                <w:sz w:val="20"/>
                <w:szCs w:val="20"/>
              </w:rPr>
              <w:t>26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0A4AC6" w:rsidRPr="00931F82" w:rsidRDefault="000A4AC6" w:rsidP="00383C2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0A4AC6" w:rsidRPr="00931F82" w:rsidRDefault="000A4AC6" w:rsidP="00383C2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31F82">
              <w:rPr>
                <w:rFonts w:ascii="細明體" w:eastAsia="細明體" w:hAnsi="細明體" w:hint="eastAsia"/>
                <w:sz w:val="20"/>
                <w:szCs w:val="20"/>
              </w:rPr>
              <w:t>欄位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0A4AC6" w:rsidRPr="00931F82" w:rsidRDefault="000A4AC6" w:rsidP="00383C2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31F82"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0A4AC6" w:rsidRPr="00931F82" w:rsidTr="000004E4">
        <w:trPr>
          <w:trHeight w:val="330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AC6" w:rsidRPr="0033538D" w:rsidRDefault="00D671F2" w:rsidP="00383C22">
            <w:pPr>
              <w:widowControl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身分字號</w:t>
            </w: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AC6" w:rsidRPr="0033538D" w:rsidRDefault="00D671F2" w:rsidP="00383C22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D671F2">
              <w:rPr>
                <w:rFonts w:ascii="細明體" w:eastAsia="細明體" w:hAnsi="細明體"/>
                <w:kern w:val="2"/>
                <w:sz w:val="20"/>
                <w:szCs w:val="20"/>
              </w:rPr>
              <w:t>ID</w:t>
            </w:r>
          </w:p>
        </w:tc>
        <w:tc>
          <w:tcPr>
            <w:tcW w:w="2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4AC6" w:rsidRPr="00931F82" w:rsidRDefault="00951AAB" w:rsidP="00383C2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欄位1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4AC6" w:rsidRPr="00931F82" w:rsidRDefault="000A4AC6" w:rsidP="00383C22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9F6D3A" w:rsidRPr="00931F82" w:rsidTr="000004E4">
        <w:trPr>
          <w:trHeight w:val="330"/>
        </w:trPr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6D3A" w:rsidRPr="00AB3791" w:rsidRDefault="00D671F2" w:rsidP="009F6D3A">
            <w:pPr>
              <w:widowControl/>
              <w:rPr>
                <w:rFonts w:ascii="細明體" w:eastAsia="細明體" w:hAnsi="細明體" w:hint="eastAsia"/>
                <w:sz w:val="20"/>
              </w:rPr>
            </w:pPr>
            <w:r>
              <w:rPr>
                <w:color w:val="000000"/>
                <w:sz w:val="20"/>
                <w:szCs w:val="20"/>
              </w:rPr>
              <w:t>醫院傳輸代號</w:t>
            </w: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6D3A" w:rsidRPr="00BA17D8" w:rsidRDefault="00D671F2" w:rsidP="009F6D3A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D671F2">
              <w:rPr>
                <w:rFonts w:ascii="細明體" w:eastAsia="細明體" w:hAnsi="細明體"/>
                <w:kern w:val="2"/>
                <w:sz w:val="20"/>
                <w:szCs w:val="20"/>
              </w:rPr>
              <w:t>HOSP_TNS_NO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F6D3A" w:rsidRPr="00931F82" w:rsidRDefault="00951AAB" w:rsidP="009F6D3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51AAB">
              <w:rPr>
                <w:rFonts w:ascii="細明體" w:eastAsia="細明體" w:hAnsi="細明體" w:hint="eastAsia"/>
                <w:sz w:val="20"/>
                <w:szCs w:val="20"/>
              </w:rPr>
              <w:t>欄位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F6D3A" w:rsidRPr="00931F82" w:rsidRDefault="009F6D3A" w:rsidP="009F6D3A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9F6D3A" w:rsidRPr="00931F82" w:rsidTr="000004E4">
        <w:trPr>
          <w:trHeight w:val="330"/>
        </w:trPr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6D3A" w:rsidRPr="00896ED8" w:rsidRDefault="00D671F2" w:rsidP="009F6D3A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color w:val="000000"/>
                <w:sz w:val="20"/>
                <w:szCs w:val="20"/>
              </w:rPr>
              <w:t>住院號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6D3A" w:rsidRPr="00AB3791" w:rsidRDefault="00D671F2" w:rsidP="009F6D3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D671F2">
              <w:rPr>
                <w:rFonts w:ascii="細明體" w:eastAsia="細明體" w:hAnsi="細明體"/>
                <w:kern w:val="2"/>
                <w:sz w:val="20"/>
                <w:szCs w:val="20"/>
              </w:rPr>
              <w:t>HOSP_NO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F6D3A" w:rsidRPr="00931F82" w:rsidRDefault="00951AAB" w:rsidP="009F6D3A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51AAB">
              <w:rPr>
                <w:rFonts w:ascii="細明體" w:eastAsia="細明體" w:hAnsi="細明體" w:hint="eastAsia"/>
                <w:sz w:val="20"/>
                <w:szCs w:val="20"/>
              </w:rPr>
              <w:t>欄位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F6D3A" w:rsidRPr="00931F82" w:rsidRDefault="009F6D3A" w:rsidP="009F6D3A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9F6D3A" w:rsidRPr="00931F82" w:rsidTr="000004E4">
        <w:trPr>
          <w:trHeight w:val="330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6D3A" w:rsidRPr="00AB3791" w:rsidRDefault="00D671F2" w:rsidP="009F6D3A">
            <w:pPr>
              <w:widowControl/>
              <w:rPr>
                <w:rFonts w:ascii="細明體" w:eastAsia="細明體" w:hAnsi="細明體" w:hint="eastAsia"/>
                <w:sz w:val="20"/>
              </w:rPr>
            </w:pPr>
            <w:r>
              <w:rPr>
                <w:color w:val="000000"/>
                <w:sz w:val="20"/>
                <w:szCs w:val="20"/>
              </w:rPr>
              <w:t>入院日期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6D3A" w:rsidRPr="00BA17D8" w:rsidRDefault="00D671F2" w:rsidP="009F6D3A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D671F2">
              <w:rPr>
                <w:rFonts w:ascii="細明體" w:eastAsia="細明體" w:hAnsi="細明體"/>
                <w:kern w:val="2"/>
                <w:sz w:val="20"/>
                <w:szCs w:val="20"/>
              </w:rPr>
              <w:t>HOSP_STR_DATE</w:t>
            </w:r>
          </w:p>
        </w:tc>
        <w:tc>
          <w:tcPr>
            <w:tcW w:w="2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F6D3A" w:rsidRPr="00931F82" w:rsidRDefault="00951AAB" w:rsidP="009F6D3A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51AAB">
              <w:rPr>
                <w:rFonts w:ascii="細明體" w:eastAsia="細明體" w:hAnsi="細明體" w:hint="eastAsia"/>
                <w:sz w:val="20"/>
                <w:szCs w:val="20"/>
              </w:rPr>
              <w:t>欄位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4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F6D3A" w:rsidRPr="00931F82" w:rsidRDefault="009F6D3A" w:rsidP="009F6D3A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9F6D3A" w:rsidRPr="00931F82" w:rsidTr="000004E4">
        <w:trPr>
          <w:trHeight w:val="330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6D3A" w:rsidRPr="00AB3791" w:rsidRDefault="00D671F2" w:rsidP="009F6D3A">
            <w:pPr>
              <w:widowControl/>
              <w:rPr>
                <w:rFonts w:ascii="細明體" w:eastAsia="細明體" w:hAnsi="細明體" w:hint="eastAsia"/>
                <w:sz w:val="20"/>
              </w:rPr>
            </w:pPr>
            <w:r>
              <w:rPr>
                <w:color w:val="000000"/>
                <w:sz w:val="20"/>
                <w:szCs w:val="20"/>
              </w:rPr>
              <w:t>床號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6D3A" w:rsidRDefault="00D671F2" w:rsidP="009F6D3A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D671F2">
              <w:rPr>
                <w:rFonts w:ascii="細明體" w:eastAsia="細明體" w:hAnsi="細明體"/>
                <w:kern w:val="2"/>
                <w:sz w:val="20"/>
                <w:szCs w:val="20"/>
              </w:rPr>
              <w:t>BED_NO</w:t>
            </w:r>
          </w:p>
        </w:tc>
        <w:tc>
          <w:tcPr>
            <w:tcW w:w="2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F6D3A" w:rsidRPr="00931F82" w:rsidRDefault="00951AAB" w:rsidP="009F6D3A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51AAB">
              <w:rPr>
                <w:rFonts w:ascii="細明體" w:eastAsia="細明體" w:hAnsi="細明體" w:hint="eastAsia"/>
                <w:sz w:val="20"/>
                <w:szCs w:val="20"/>
              </w:rPr>
              <w:t>欄位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5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F6D3A" w:rsidRPr="00931F82" w:rsidRDefault="009F6D3A" w:rsidP="009F6D3A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D671F2" w:rsidRPr="00931F82" w:rsidTr="000004E4">
        <w:trPr>
          <w:trHeight w:val="330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71F2" w:rsidRDefault="00D671F2" w:rsidP="009F6D3A">
            <w:pPr>
              <w:widowControl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輸入日期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71F2" w:rsidRDefault="00D671F2" w:rsidP="009F6D3A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D671F2">
              <w:rPr>
                <w:rFonts w:ascii="細明體" w:eastAsia="細明體" w:hAnsi="細明體"/>
                <w:kern w:val="2"/>
                <w:sz w:val="20"/>
                <w:szCs w:val="20"/>
              </w:rPr>
              <w:t>INPUT_DATE</w:t>
            </w:r>
          </w:p>
        </w:tc>
        <w:tc>
          <w:tcPr>
            <w:tcW w:w="2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1F2" w:rsidRDefault="00951AAB" w:rsidP="009F6D3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系統日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1F2" w:rsidRPr="00931F82" w:rsidRDefault="00951AAB" w:rsidP="009F6D3A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TIMESTAM</w:t>
            </w:r>
            <w:r w:rsidR="008E156B">
              <w:rPr>
                <w:rFonts w:ascii="細明體" w:eastAsia="細明體" w:hAnsi="細明體" w:hint="eastAsia"/>
                <w:sz w:val="20"/>
                <w:szCs w:val="20"/>
              </w:rPr>
              <w:t>P</w:t>
            </w:r>
          </w:p>
        </w:tc>
      </w:tr>
      <w:tr w:rsidR="00D671F2" w:rsidRPr="00931F82" w:rsidTr="000004E4">
        <w:trPr>
          <w:trHeight w:val="330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71F2" w:rsidRDefault="00D671F2" w:rsidP="009F6D3A">
            <w:pPr>
              <w:widowControl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批次執行日期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71F2" w:rsidRDefault="00D671F2" w:rsidP="009F6D3A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D671F2">
              <w:rPr>
                <w:rFonts w:ascii="細明體" w:eastAsia="細明體" w:hAnsi="細明體"/>
                <w:kern w:val="2"/>
                <w:sz w:val="20"/>
                <w:szCs w:val="20"/>
              </w:rPr>
              <w:t>BATCH_DATE</w:t>
            </w:r>
          </w:p>
        </w:tc>
        <w:tc>
          <w:tcPr>
            <w:tcW w:w="2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1F2" w:rsidRDefault="00D671F2" w:rsidP="009F6D3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1F2" w:rsidRPr="00931F82" w:rsidRDefault="00D671F2" w:rsidP="009F6D3A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EB578F" w:rsidRPr="00931F82" w:rsidTr="000004E4">
        <w:trPr>
          <w:trHeight w:val="330"/>
          <w:ins w:id="153" w:author="馬慈蓮" w:date="2017-03-03T13:38:00Z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578F" w:rsidRDefault="00EB578F" w:rsidP="009F6D3A">
            <w:pPr>
              <w:widowControl/>
              <w:rPr>
                <w:ins w:id="154" w:author="馬慈蓮" w:date="2017-03-03T13:38:00Z"/>
                <w:color w:val="000000"/>
                <w:sz w:val="20"/>
                <w:szCs w:val="20"/>
              </w:rPr>
            </w:pPr>
            <w:ins w:id="155" w:author="馬慈蓮" w:date="2017-03-03T13:38:00Z">
              <w:r>
                <w:rPr>
                  <w:rFonts w:hint="eastAsia"/>
                  <w:color w:val="000000"/>
                  <w:sz w:val="20"/>
                  <w:szCs w:val="20"/>
                </w:rPr>
                <w:t>執行狀態</w:t>
              </w:r>
            </w:ins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578F" w:rsidRPr="00D671F2" w:rsidRDefault="00EB578F" w:rsidP="009F6D3A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ins w:id="156" w:author="馬慈蓮" w:date="2017-03-03T13:38:00Z"/>
                <w:rFonts w:ascii="細明體" w:eastAsia="細明體" w:hAnsi="細明體"/>
                <w:kern w:val="2"/>
                <w:sz w:val="20"/>
                <w:szCs w:val="20"/>
              </w:rPr>
            </w:pPr>
            <w:ins w:id="157" w:author="馬慈蓮" w:date="2017-03-03T13:38:00Z">
              <w:r>
                <w:rPr>
                  <w:rFonts w:ascii="細明體" w:eastAsia="細明體" w:hAnsi="細明體" w:hint="eastAsia"/>
                  <w:kern w:val="2"/>
                  <w:sz w:val="20"/>
                  <w:szCs w:val="20"/>
                </w:rPr>
                <w:t>EXEC_TYPE</w:t>
              </w:r>
            </w:ins>
          </w:p>
        </w:tc>
        <w:tc>
          <w:tcPr>
            <w:tcW w:w="2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B578F" w:rsidRDefault="00EB578F" w:rsidP="009F6D3A">
            <w:pPr>
              <w:rPr>
                <w:ins w:id="158" w:author="馬慈蓮" w:date="2017-03-03T13:38:00Z"/>
                <w:rFonts w:ascii="細明體" w:eastAsia="細明體" w:hAnsi="細明體" w:hint="eastAsia"/>
                <w:sz w:val="20"/>
                <w:szCs w:val="20"/>
              </w:rPr>
            </w:pPr>
            <w:ins w:id="159" w:author="馬慈蓮" w:date="2017-03-03T13:38:00Z">
              <w:r>
                <w:rPr>
                  <w:rFonts w:ascii="細明體" w:eastAsia="細明體" w:hAnsi="細明體"/>
                  <w:sz w:val="20"/>
                  <w:szCs w:val="20"/>
                </w:rPr>
                <w:t>“</w:t>
              </w: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I</w:t>
              </w:r>
              <w:r>
                <w:rPr>
                  <w:rFonts w:ascii="細明體" w:eastAsia="細明體" w:hAnsi="細明體"/>
                  <w:sz w:val="20"/>
                  <w:szCs w:val="20"/>
                </w:rPr>
                <w:t>”</w:t>
              </w:r>
            </w:ins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B578F" w:rsidRPr="00931F82" w:rsidRDefault="00EB578F" w:rsidP="009F6D3A">
            <w:pPr>
              <w:rPr>
                <w:ins w:id="160" w:author="馬慈蓮" w:date="2017-03-03T13:38:00Z"/>
                <w:rFonts w:ascii="細明體" w:eastAsia="細明體" w:hAnsi="細明體"/>
                <w:sz w:val="20"/>
                <w:szCs w:val="20"/>
              </w:rPr>
            </w:pPr>
          </w:p>
        </w:tc>
      </w:tr>
      <w:tr w:rsidR="00EE1A70" w:rsidRPr="00931F82" w:rsidTr="000004E4">
        <w:trPr>
          <w:trHeight w:val="330"/>
          <w:ins w:id="161" w:author="馬慈蓮" w:date="2019-12-04T18:05:00Z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A70" w:rsidRDefault="00EE1A70" w:rsidP="00EE1A70">
            <w:pPr>
              <w:widowControl/>
              <w:rPr>
                <w:ins w:id="162" w:author="馬慈蓮" w:date="2019-12-04T18:05:00Z"/>
                <w:rFonts w:hint="eastAsia"/>
                <w:color w:val="000000"/>
                <w:sz w:val="20"/>
                <w:szCs w:val="20"/>
              </w:rPr>
            </w:pPr>
            <w:ins w:id="163" w:author="馬慈蓮" w:date="2019-12-04T18:05:00Z">
              <w:r w:rsidRPr="001F75DD">
                <w:rPr>
                  <w:rFonts w:ascii="細明體" w:eastAsia="細明體" w:hAnsi="細明體" w:hint="eastAsia"/>
                  <w:color w:val="00B050"/>
                  <w:sz w:val="20"/>
                </w:rPr>
                <w:t>業務員ID</w:t>
              </w:r>
            </w:ins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A70" w:rsidRDefault="00EE1A70" w:rsidP="00EE1A70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ins w:id="164" w:author="馬慈蓮" w:date="2019-12-04T18:05:00Z"/>
                <w:rFonts w:ascii="細明體" w:eastAsia="細明體" w:hAnsi="細明體" w:hint="eastAsia"/>
                <w:kern w:val="2"/>
                <w:sz w:val="20"/>
                <w:szCs w:val="20"/>
              </w:rPr>
            </w:pPr>
            <w:ins w:id="165" w:author="馬慈蓮" w:date="2019-12-04T18:05:00Z">
              <w:r w:rsidRPr="001F75DD">
                <w:rPr>
                  <w:rFonts w:ascii="細明體" w:eastAsia="細明體" w:hAnsi="細明體" w:hint="eastAsia"/>
                  <w:color w:val="00B050"/>
                  <w:kern w:val="2"/>
                  <w:sz w:val="20"/>
                  <w:szCs w:val="20"/>
                </w:rPr>
                <w:t>AGNT_ID</w:t>
              </w:r>
            </w:ins>
          </w:p>
        </w:tc>
        <w:tc>
          <w:tcPr>
            <w:tcW w:w="2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1A70" w:rsidRDefault="00EE1A70" w:rsidP="00EE1A70">
            <w:pPr>
              <w:rPr>
                <w:ins w:id="166" w:author="馬慈蓮" w:date="2019-12-04T18:05:00Z"/>
                <w:rFonts w:ascii="細明體" w:eastAsia="細明體" w:hAnsi="細明體"/>
                <w:sz w:val="20"/>
                <w:szCs w:val="20"/>
              </w:rPr>
            </w:pPr>
            <w:ins w:id="167" w:author="馬慈蓮" w:date="2019-12-04T18:05:00Z">
              <w:r w:rsidRPr="00945385">
                <w:rPr>
                  <w:rFonts w:ascii="細明體" w:eastAsia="細明體" w:hAnsi="細明體" w:hint="eastAsia"/>
                  <w:color w:val="00B050"/>
                  <w:sz w:val="20"/>
                  <w:szCs w:val="20"/>
                </w:rPr>
                <w:t>$業務員.getEmp</w:t>
              </w:r>
              <w:r>
                <w:rPr>
                  <w:rFonts w:ascii="細明體" w:eastAsia="細明體" w:hAnsi="細明體"/>
                  <w:color w:val="00B050"/>
                  <w:sz w:val="20"/>
                  <w:szCs w:val="20"/>
                </w:rPr>
                <w:t>loyee</w:t>
              </w:r>
              <w:r w:rsidRPr="00945385">
                <w:rPr>
                  <w:rFonts w:ascii="細明體" w:eastAsia="細明體" w:hAnsi="細明體" w:hint="eastAsia"/>
                  <w:color w:val="00B050"/>
                  <w:sz w:val="20"/>
                  <w:szCs w:val="20"/>
                </w:rPr>
                <w:t>Id</w:t>
              </w:r>
            </w:ins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1A70" w:rsidRPr="00931F82" w:rsidRDefault="00EE1A70" w:rsidP="00EE1A70">
            <w:pPr>
              <w:rPr>
                <w:ins w:id="168" w:author="馬慈蓮" w:date="2019-12-04T18:05:00Z"/>
                <w:rFonts w:ascii="細明體" w:eastAsia="細明體" w:hAnsi="細明體"/>
                <w:sz w:val="20"/>
                <w:szCs w:val="20"/>
              </w:rPr>
            </w:pPr>
          </w:p>
        </w:tc>
      </w:tr>
      <w:tr w:rsidR="00EE1A70" w:rsidRPr="00931F82" w:rsidTr="000004E4">
        <w:trPr>
          <w:trHeight w:val="330"/>
          <w:ins w:id="169" w:author="馬慈蓮" w:date="2019-12-04T18:05:00Z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A70" w:rsidRDefault="00EE1A70" w:rsidP="00EE1A70">
            <w:pPr>
              <w:widowControl/>
              <w:rPr>
                <w:ins w:id="170" w:author="馬慈蓮" w:date="2019-12-04T18:05:00Z"/>
                <w:rFonts w:hint="eastAsia"/>
                <w:color w:val="000000"/>
                <w:sz w:val="20"/>
                <w:szCs w:val="20"/>
              </w:rPr>
            </w:pPr>
            <w:ins w:id="171" w:author="馬慈蓮" w:date="2019-12-04T18:05:00Z">
              <w:r w:rsidRPr="001F75DD">
                <w:rPr>
                  <w:rFonts w:ascii="細明體" w:eastAsia="細明體" w:hAnsi="細明體" w:hint="eastAsia"/>
                  <w:color w:val="00B050"/>
                  <w:sz w:val="20"/>
                </w:rPr>
                <w:t>業務員單位代號</w:t>
              </w:r>
            </w:ins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A70" w:rsidRDefault="00EE1A70" w:rsidP="00EE1A70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ins w:id="172" w:author="馬慈蓮" w:date="2019-12-04T18:05:00Z"/>
                <w:rFonts w:ascii="細明體" w:eastAsia="細明體" w:hAnsi="細明體" w:hint="eastAsia"/>
                <w:kern w:val="2"/>
                <w:sz w:val="20"/>
                <w:szCs w:val="20"/>
              </w:rPr>
            </w:pPr>
            <w:ins w:id="173" w:author="馬慈蓮" w:date="2019-12-04T18:05:00Z">
              <w:r w:rsidRPr="001F75DD">
                <w:rPr>
                  <w:rFonts w:ascii="細明體" w:eastAsia="細明體" w:hAnsi="細明體" w:hint="eastAsia"/>
                  <w:color w:val="00B050"/>
                  <w:kern w:val="2"/>
                  <w:sz w:val="20"/>
                  <w:szCs w:val="20"/>
                </w:rPr>
                <w:t>AGNT_DIV_NO</w:t>
              </w:r>
            </w:ins>
          </w:p>
        </w:tc>
        <w:tc>
          <w:tcPr>
            <w:tcW w:w="2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1A70" w:rsidRDefault="00EE1A70" w:rsidP="00EE1A70">
            <w:pPr>
              <w:rPr>
                <w:ins w:id="174" w:author="馬慈蓮" w:date="2019-12-04T18:05:00Z"/>
                <w:rFonts w:ascii="細明體" w:eastAsia="細明體" w:hAnsi="細明體"/>
                <w:sz w:val="20"/>
                <w:szCs w:val="20"/>
              </w:rPr>
            </w:pPr>
            <w:ins w:id="175" w:author="馬慈蓮" w:date="2019-12-04T18:05:00Z">
              <w:r w:rsidRPr="00945385">
                <w:rPr>
                  <w:rFonts w:ascii="細明體" w:eastAsia="細明體" w:hAnsi="細明體" w:hint="eastAsia"/>
                  <w:color w:val="00B050"/>
                  <w:sz w:val="20"/>
                  <w:szCs w:val="20"/>
                </w:rPr>
                <w:t>$業務員.getDivNo</w:t>
              </w:r>
            </w:ins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1A70" w:rsidRPr="00931F82" w:rsidRDefault="00EE1A70" w:rsidP="00EE1A70">
            <w:pPr>
              <w:rPr>
                <w:ins w:id="176" w:author="馬慈蓮" w:date="2019-12-04T18:05:00Z"/>
                <w:rFonts w:ascii="細明體" w:eastAsia="細明體" w:hAnsi="細明體"/>
                <w:sz w:val="20"/>
                <w:szCs w:val="20"/>
              </w:rPr>
            </w:pPr>
          </w:p>
        </w:tc>
      </w:tr>
      <w:tr w:rsidR="00EE1A70" w:rsidRPr="00931F82" w:rsidTr="000004E4">
        <w:trPr>
          <w:trHeight w:val="330"/>
          <w:ins w:id="177" w:author="馬慈蓮" w:date="2019-12-04T18:05:00Z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A70" w:rsidRDefault="00EE1A70" w:rsidP="00EE1A70">
            <w:pPr>
              <w:widowControl/>
              <w:rPr>
                <w:ins w:id="178" w:author="馬慈蓮" w:date="2019-12-04T18:05:00Z"/>
                <w:rFonts w:hint="eastAsia"/>
                <w:color w:val="000000"/>
                <w:sz w:val="20"/>
                <w:szCs w:val="20"/>
              </w:rPr>
            </w:pPr>
            <w:ins w:id="179" w:author="馬慈蓮" w:date="2019-12-04T18:05:00Z">
              <w:r w:rsidRPr="001F75DD">
                <w:rPr>
                  <w:rFonts w:ascii="細明體" w:eastAsia="細明體" w:hAnsi="細明體" w:hint="eastAsia"/>
                  <w:color w:val="00B050"/>
                  <w:sz w:val="20"/>
                </w:rPr>
                <w:t>分派日期</w:t>
              </w:r>
            </w:ins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A70" w:rsidRDefault="00EE1A70" w:rsidP="00EE1A70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ins w:id="180" w:author="馬慈蓮" w:date="2019-12-04T18:05:00Z"/>
                <w:rFonts w:ascii="細明體" w:eastAsia="細明體" w:hAnsi="細明體" w:hint="eastAsia"/>
                <w:kern w:val="2"/>
                <w:sz w:val="20"/>
                <w:szCs w:val="20"/>
              </w:rPr>
            </w:pPr>
            <w:ins w:id="181" w:author="馬慈蓮" w:date="2019-12-04T18:05:00Z">
              <w:r w:rsidRPr="001F75DD">
                <w:rPr>
                  <w:rFonts w:ascii="細明體" w:eastAsia="細明體" w:hAnsi="細明體" w:hint="eastAsia"/>
                  <w:color w:val="00B050"/>
                  <w:kern w:val="2"/>
                  <w:sz w:val="20"/>
                  <w:szCs w:val="20"/>
                </w:rPr>
                <w:t>PASS_DATE</w:t>
              </w:r>
            </w:ins>
          </w:p>
        </w:tc>
        <w:tc>
          <w:tcPr>
            <w:tcW w:w="2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1A70" w:rsidRDefault="00EE1A70" w:rsidP="00EE1A70">
            <w:pPr>
              <w:rPr>
                <w:ins w:id="182" w:author="馬慈蓮" w:date="2019-12-04T18:05:00Z"/>
                <w:rFonts w:ascii="細明體" w:eastAsia="細明體" w:hAnsi="細明體"/>
                <w:sz w:val="20"/>
                <w:szCs w:val="20"/>
              </w:rPr>
            </w:pPr>
            <w:ins w:id="183" w:author="馬慈蓮" w:date="2019-12-04T18:05:00Z">
              <w:r w:rsidRPr="00945385">
                <w:rPr>
                  <w:rFonts w:ascii="細明體" w:eastAsia="細明體" w:hAnsi="細明體" w:hint="eastAsia"/>
                  <w:color w:val="00B050"/>
                  <w:kern w:val="0"/>
                  <w:sz w:val="20"/>
                  <w:szCs w:val="20"/>
                </w:rPr>
                <w:t>系統日</w:t>
              </w:r>
            </w:ins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1A70" w:rsidRPr="00931F82" w:rsidRDefault="005524BF" w:rsidP="00EE1A70">
            <w:pPr>
              <w:rPr>
                <w:ins w:id="184" w:author="馬慈蓮" w:date="2019-12-04T18:05:00Z"/>
                <w:rFonts w:ascii="細明體" w:eastAsia="細明體" w:hAnsi="細明體"/>
                <w:sz w:val="20"/>
                <w:szCs w:val="20"/>
              </w:rPr>
            </w:pPr>
            <w:ins w:id="185" w:author="馬慈蓮" w:date="2019-12-04T18:05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TIMESTAMP</w:t>
              </w:r>
            </w:ins>
          </w:p>
        </w:tc>
      </w:tr>
      <w:tr w:rsidR="00EE1A70" w:rsidRPr="00931F82" w:rsidTr="000004E4">
        <w:trPr>
          <w:trHeight w:val="330"/>
          <w:ins w:id="186" w:author="馬慈蓮" w:date="2019-12-04T18:05:00Z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A70" w:rsidRDefault="00EE1A70" w:rsidP="00EE1A70">
            <w:pPr>
              <w:widowControl/>
              <w:rPr>
                <w:ins w:id="187" w:author="馬慈蓮" w:date="2019-12-04T18:05:00Z"/>
                <w:rFonts w:hint="eastAsia"/>
                <w:color w:val="000000"/>
                <w:sz w:val="20"/>
                <w:szCs w:val="20"/>
              </w:rPr>
            </w:pPr>
            <w:ins w:id="188" w:author="馬慈蓮" w:date="2019-12-04T18:05:00Z">
              <w:r w:rsidRPr="001F75DD">
                <w:rPr>
                  <w:rFonts w:ascii="細明體" w:eastAsia="細明體" w:hAnsi="細明體" w:hint="eastAsia"/>
                  <w:color w:val="00B050"/>
                  <w:sz w:val="20"/>
                </w:rPr>
                <w:t>寄送業務員簡訊</w:t>
              </w:r>
            </w:ins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A70" w:rsidRDefault="00EE1A70" w:rsidP="00EE1A70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ins w:id="189" w:author="馬慈蓮" w:date="2019-12-04T18:05:00Z"/>
                <w:rFonts w:ascii="細明體" w:eastAsia="細明體" w:hAnsi="細明體" w:hint="eastAsia"/>
                <w:kern w:val="2"/>
                <w:sz w:val="20"/>
                <w:szCs w:val="20"/>
              </w:rPr>
            </w:pPr>
            <w:ins w:id="190" w:author="馬慈蓮" w:date="2019-12-04T18:05:00Z">
              <w:r w:rsidRPr="001F75DD">
                <w:rPr>
                  <w:rFonts w:ascii="細明體" w:eastAsia="細明體" w:hAnsi="細明體" w:hint="eastAsia"/>
                  <w:color w:val="00B050"/>
                  <w:kern w:val="2"/>
                  <w:sz w:val="20"/>
                  <w:szCs w:val="20"/>
                </w:rPr>
                <w:t>SEND_MSG</w:t>
              </w:r>
            </w:ins>
          </w:p>
        </w:tc>
        <w:tc>
          <w:tcPr>
            <w:tcW w:w="2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1A70" w:rsidRDefault="00EE1A70" w:rsidP="00EE1A70">
            <w:pPr>
              <w:rPr>
                <w:ins w:id="191" w:author="馬慈蓮" w:date="2019-12-04T18:05:00Z"/>
                <w:rFonts w:ascii="細明體" w:eastAsia="細明體" w:hAnsi="細明體"/>
                <w:sz w:val="20"/>
                <w:szCs w:val="20"/>
              </w:rPr>
            </w:pPr>
            <w:ins w:id="192" w:author="馬慈蓮" w:date="2019-12-04T18:05:00Z">
              <w:r>
                <w:rPr>
                  <w:rFonts w:ascii="細明體" w:eastAsia="細明體" w:hAnsi="細明體"/>
                  <w:color w:val="00B050"/>
                </w:rPr>
                <w:t>$</w:t>
              </w:r>
              <w:r w:rsidRPr="006B0958">
                <w:rPr>
                  <w:rFonts w:ascii="細明體" w:eastAsia="細明體" w:hAnsi="細明體" w:hint="eastAsia"/>
                  <w:color w:val="00B050"/>
                  <w:kern w:val="0"/>
                  <w:sz w:val="20"/>
                  <w:szCs w:val="20"/>
                </w:rPr>
                <w:t>SEND_MSG</w:t>
              </w:r>
            </w:ins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1A70" w:rsidRPr="00931F82" w:rsidRDefault="00EE1A70" w:rsidP="00EE1A70">
            <w:pPr>
              <w:rPr>
                <w:ins w:id="193" w:author="馬慈蓮" w:date="2019-12-04T18:05:00Z"/>
                <w:rFonts w:ascii="細明體" w:eastAsia="細明體" w:hAnsi="細明體"/>
                <w:sz w:val="20"/>
                <w:szCs w:val="20"/>
              </w:rPr>
            </w:pPr>
          </w:p>
        </w:tc>
      </w:tr>
    </w:tbl>
    <w:p w:rsidR="00AE7984" w:rsidRDefault="006C45B4" w:rsidP="00AE798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lang w:eastAsia="zh-TW"/>
        </w:rPr>
        <w:t>寫入過程發生錯誤，</w:t>
      </w:r>
    </w:p>
    <w:p w:rsidR="006C45B4" w:rsidRPr="004A4D53" w:rsidRDefault="006C45B4" w:rsidP="006C45B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lang w:eastAsia="zh-TW"/>
        </w:rPr>
        <w:t>拋出</w:t>
      </w:r>
      <w:r w:rsidRPr="006C45B4">
        <w:rPr>
          <w:rFonts w:ascii="細明體" w:eastAsia="細明體" w:hAnsi="細明體" w:hint="eastAsia"/>
          <w:lang w:eastAsia="zh-TW"/>
        </w:rPr>
        <w:t>exception</w:t>
      </w:r>
    </w:p>
    <w:p w:rsidR="003F3ED5" w:rsidRDefault="00513808" w:rsidP="00A81B8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lang w:eastAsia="zh-TW"/>
        </w:rPr>
        <w:t>以上流程執行成功後</w:t>
      </w:r>
    </w:p>
    <w:p w:rsidR="002C4867" w:rsidRDefault="002C4867" w:rsidP="002C486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成功件數++</w:t>
      </w:r>
    </w:p>
    <w:p w:rsidR="003F3ED5" w:rsidRDefault="00F77F5C" w:rsidP="00F77F5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ins w:id="194" w:author="馬慈蓮" w:date="2019-07-02T17:12:00Z"/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lang w:eastAsia="zh-TW"/>
        </w:rPr>
        <w:t>將檔案</w:t>
      </w:r>
      <w:r w:rsidR="00F54101">
        <w:rPr>
          <w:rFonts w:ascii="細明體" w:eastAsia="細明體" w:hAnsi="細明體" w:hint="eastAsia"/>
          <w:lang w:eastAsia="zh-TW"/>
        </w:rPr>
        <w:t>+系統時間</w:t>
      </w:r>
      <w:r>
        <w:rPr>
          <w:rFonts w:ascii="細明體" w:eastAsia="細明體" w:hAnsi="細明體" w:hint="eastAsia"/>
          <w:lang w:eastAsia="zh-TW"/>
        </w:rPr>
        <w:t>搬到</w:t>
      </w:r>
      <w:r w:rsidR="00A84E39">
        <w:rPr>
          <w:rFonts w:ascii="細明體" w:eastAsia="細明體" w:hAnsi="細明體" w:hint="eastAsia"/>
          <w:lang w:eastAsia="zh-TW"/>
        </w:rPr>
        <w:t>U2H/AA/AAI4_B01</w:t>
      </w:r>
      <w:r w:rsidR="00F54101">
        <w:rPr>
          <w:rFonts w:ascii="細明體" w:eastAsia="細明體" w:hAnsi="細明體" w:hint="eastAsia"/>
          <w:lang w:eastAsia="zh-TW"/>
        </w:rPr>
        <w:t>3</w:t>
      </w:r>
      <w:r w:rsidR="00A84E39">
        <w:rPr>
          <w:rFonts w:ascii="細明體" w:eastAsia="細明體" w:hAnsi="細明體" w:hint="eastAsia"/>
          <w:lang w:eastAsia="zh-TW"/>
        </w:rPr>
        <w:t>/</w:t>
      </w:r>
      <w:r>
        <w:rPr>
          <w:rFonts w:ascii="細明體" w:eastAsia="細明體" w:hAnsi="細明體" w:hint="eastAsia"/>
          <w:lang w:eastAsia="zh-TW"/>
        </w:rPr>
        <w:t>BK資料夾下</w:t>
      </w:r>
      <w:r w:rsidR="00E80EE0">
        <w:rPr>
          <w:rFonts w:ascii="細明體" w:eastAsia="細明體" w:hAnsi="細明體" w:hint="eastAsia"/>
          <w:lang w:eastAsia="zh-TW"/>
        </w:rPr>
        <w:t>(若沒這資料夾則建立)</w:t>
      </w:r>
    </w:p>
    <w:p w:rsidR="00800FB5" w:rsidRDefault="00800FB5" w:rsidP="00800FB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ins w:id="195" w:author="馬慈蓮" w:date="2019-07-02T17:12:00Z"/>
          <w:rFonts w:ascii="細明體" w:eastAsia="細明體" w:hAnsi="細明體"/>
          <w:lang w:eastAsia="zh-TW"/>
        </w:rPr>
        <w:pPrChange w:id="196" w:author="馬慈蓮" w:date="2019-07-02T17:12:00Z">
          <w:pPr>
            <w:pStyle w:val="Tabletext"/>
            <w:keepLines w:val="0"/>
            <w:numPr>
              <w:ilvl w:val="3"/>
              <w:numId w:val="10"/>
            </w:numPr>
            <w:tabs>
              <w:tab w:val="num" w:pos="1644"/>
            </w:tabs>
            <w:spacing w:after="0" w:line="240" w:lineRule="auto"/>
            <w:ind w:left="1644" w:hanging="453"/>
          </w:pPr>
        </w:pPrChange>
      </w:pPr>
      <w:ins w:id="197" w:author="馬慈蓮" w:date="2019-07-02T17:12:00Z">
        <w:r>
          <w:rPr>
            <w:rFonts w:ascii="細明體" w:eastAsia="細明體" w:hAnsi="細明體" w:hint="eastAsia"/>
            <w:lang w:eastAsia="zh-TW"/>
          </w:rPr>
          <w:t>若執行有誤</w:t>
        </w:r>
      </w:ins>
    </w:p>
    <w:p w:rsidR="00800FB5" w:rsidRPr="00692851" w:rsidRDefault="00A741A9" w:rsidP="00800FB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lang w:eastAsia="zh-TW"/>
        </w:rPr>
        <w:pPrChange w:id="198" w:author="馬慈蓮" w:date="2019-07-02T17:12:00Z">
          <w:pPr>
            <w:pStyle w:val="Tabletext"/>
            <w:keepLines w:val="0"/>
            <w:numPr>
              <w:ilvl w:val="3"/>
              <w:numId w:val="10"/>
            </w:numPr>
            <w:tabs>
              <w:tab w:val="num" w:pos="1644"/>
            </w:tabs>
            <w:spacing w:after="0" w:line="240" w:lineRule="auto"/>
            <w:ind w:left="1644" w:hanging="453"/>
          </w:pPr>
        </w:pPrChange>
      </w:pPr>
      <w:ins w:id="199" w:author="馬慈蓮" w:date="2019-07-02T17:12:00Z">
        <w:r w:rsidRPr="00AC55F7">
          <w:rPr>
            <w:rFonts w:ascii="細明體" w:eastAsia="細明體" w:hAnsi="細明體"/>
            <w:lang w:eastAsia="zh-TW"/>
          </w:rPr>
          <w:t>R</w:t>
        </w:r>
        <w:r w:rsidR="00AC55F7" w:rsidRPr="00AC55F7">
          <w:rPr>
            <w:rFonts w:ascii="細明體" w:eastAsia="細明體" w:hAnsi="細明體"/>
            <w:lang w:eastAsia="zh-TW"/>
          </w:rPr>
          <w:t>ollback</w:t>
        </w:r>
      </w:ins>
    </w:p>
    <w:p w:rsidR="008D1275" w:rsidRDefault="000E674E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執行過程發生錯誤</w:t>
      </w:r>
    </w:p>
    <w:p w:rsidR="00FB5335" w:rsidRDefault="00FB5335" w:rsidP="00FB533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9D5338">
        <w:rPr>
          <w:rFonts w:ascii="細明體" w:eastAsia="細明體" w:hAnsi="細明體"/>
          <w:kern w:val="2"/>
          <w:lang w:eastAsia="zh-TW"/>
        </w:rPr>
        <w:t>rollback錯誤那筆</w:t>
      </w:r>
    </w:p>
    <w:p w:rsidR="00FB5335" w:rsidRPr="00D6581E" w:rsidRDefault="00FB5335" w:rsidP="00FB533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D6581E">
        <w:rPr>
          <w:rFonts w:ascii="細明體" w:eastAsia="細明體" w:hAnsi="細明體"/>
          <w:kern w:val="2"/>
          <w:lang w:eastAsia="zh-TW"/>
        </w:rPr>
        <w:t>記錄fat</w:t>
      </w:r>
      <w:r>
        <w:rPr>
          <w:rFonts w:ascii="細明體" w:eastAsia="細明體" w:hAnsi="細明體"/>
          <w:kern w:val="2"/>
          <w:lang w:eastAsia="zh-TW"/>
        </w:rPr>
        <w:t>a</w:t>
      </w:r>
      <w:r w:rsidRPr="00D6581E">
        <w:rPr>
          <w:rFonts w:ascii="細明體" w:eastAsia="細明體" w:hAnsi="細明體"/>
          <w:kern w:val="2"/>
          <w:lang w:eastAsia="zh-TW"/>
        </w:rPr>
        <w:t>l LOG：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執行</w:t>
      </w:r>
      <w:r w:rsidR="001C3301" w:rsidRPr="001C3301">
        <w:rPr>
          <w:rFonts w:ascii="細明體" w:eastAsia="細明體" w:hAnsi="細明體" w:hint="eastAsia"/>
          <w:kern w:val="2"/>
          <w:lang w:eastAsia="zh-TW"/>
        </w:rPr>
        <w:t>住院通知記錄檔</w:t>
      </w:r>
      <w:r>
        <w:rPr>
          <w:rFonts w:ascii="細明體" w:eastAsia="細明體" w:hAnsi="細明體" w:hint="eastAsia"/>
          <w:kern w:val="2"/>
          <w:lang w:eastAsia="zh-TW"/>
        </w:rPr>
        <w:t>發生錯誤</w:t>
      </w:r>
      <w:r w:rsidR="00377D4F">
        <w:rPr>
          <w:rFonts w:ascii="細明體" w:eastAsia="細明體" w:hAnsi="細明體" w:hint="eastAsia"/>
          <w:kern w:val="2"/>
          <w:lang w:eastAsia="zh-TW"/>
        </w:rPr>
        <w:t>：</w:t>
      </w:r>
      <w:r>
        <w:rPr>
          <w:rFonts w:ascii="細明體" w:eastAsia="細明體" w:hAnsi="細明體"/>
          <w:kern w:val="2"/>
          <w:lang w:eastAsia="zh-TW"/>
        </w:rPr>
        <w:t>”</w:t>
      </w:r>
      <w:r w:rsidR="00377D4F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+</w:t>
      </w:r>
      <w:r w:rsidRPr="00D6581E">
        <w:rPr>
          <w:rFonts w:ascii="細明體" w:eastAsia="細明體" w:hAnsi="細明體"/>
          <w:kern w:val="2"/>
          <w:lang w:eastAsia="zh-TW"/>
        </w:rPr>
        <w:t>錯誤訊息</w:t>
      </w:r>
    </w:p>
    <w:p w:rsidR="00FB5335" w:rsidRPr="00DF2E41" w:rsidRDefault="00FB5335" w:rsidP="00FB533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bCs/>
          <w:kern w:val="2"/>
          <w:lang w:eastAsia="zh-TW"/>
        </w:rPr>
        <w:t xml:space="preserve">CALL </w:t>
      </w:r>
      <w:r w:rsidRPr="00DF2E41">
        <w:rPr>
          <w:rFonts w:ascii="細明體" w:eastAsia="細明體" w:hAnsi="細明體"/>
          <w:bCs/>
          <w:kern w:val="2"/>
          <w:lang w:eastAsia="zh-TW"/>
        </w:rPr>
        <w:t>batch.ErrorLog (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Pr="00DF2E41">
        <w:rPr>
          <w:rFonts w:ascii="細明體" w:eastAsia="細明體" w:hAnsi="細明體"/>
          <w:bCs/>
          <w:kern w:val="2"/>
          <w:lang w:eastAsia="zh-TW"/>
        </w:rPr>
        <w:t>)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，記錄錯誤訊息，</w:t>
      </w:r>
    </w:p>
    <w:p w:rsidR="00FB5335" w:rsidRPr="00E43407" w:rsidRDefault="00FB5335" w:rsidP="00FB533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錯誤件</w:t>
      </w:r>
      <w:r w:rsidRPr="009E5952">
        <w:rPr>
          <w:rFonts w:ascii="細明體" w:eastAsia="細明體" w:hAnsi="細明體" w:hint="eastAsia"/>
          <w:kern w:val="2"/>
          <w:lang w:eastAsia="zh-TW"/>
        </w:rPr>
        <w:t>數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++</w:t>
      </w:r>
    </w:p>
    <w:p w:rsidR="00E820A3" w:rsidRPr="00CB725A" w:rsidRDefault="00FB5335" w:rsidP="00FB533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程式繼續執行下一筆</w:t>
      </w:r>
    </w:p>
    <w:p w:rsidR="00CB725A" w:rsidRDefault="00CB725A" w:rsidP="00FB533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SET </w:t>
      </w:r>
      <w:r w:rsidR="00084A66">
        <w:rPr>
          <w:rFonts w:ascii="細明體" w:eastAsia="細明體" w:hAnsi="細明體" w:hint="eastAsia"/>
          <w:bCs/>
          <w:kern w:val="2"/>
          <w:lang w:eastAsia="zh-TW"/>
        </w:rPr>
        <w:t>RETURN CODE = -1</w:t>
      </w:r>
    </w:p>
    <w:p w:rsidR="00512359" w:rsidRDefault="00512359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當程式結束，需記錄下列件數：</w:t>
      </w:r>
    </w:p>
    <w:p w:rsidR="00512359" w:rsidRPr="00512359" w:rsidRDefault="00512359" w:rsidP="00512359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C</w:t>
      </w:r>
      <w:r w:rsidRPr="00DF2E41">
        <w:rPr>
          <w:rFonts w:ascii="細明體" w:eastAsia="細明體" w:hAnsi="細明體"/>
          <w:lang w:eastAsia="zh-TW"/>
        </w:rPr>
        <w:t>ALL batch.CountManager</w:t>
      </w:r>
      <w:r w:rsidRPr="00DF2E41">
        <w:rPr>
          <w:rFonts w:ascii="細明體" w:eastAsia="細明體" w:hAnsi="細明體" w:hint="eastAsia"/>
          <w:lang w:eastAsia="zh-TW"/>
        </w:rPr>
        <w:t>(批次作業件數記錄模組)，記錄輸入件數，</w:t>
      </w:r>
      <w:r w:rsidRPr="00F0688D">
        <w:rPr>
          <w:rFonts w:ascii="細明體" w:eastAsia="細明體" w:hAnsi="細明體" w:hint="eastAsia"/>
          <w:lang w:eastAsia="zh-TW"/>
        </w:rPr>
        <w:t>成功</w:t>
      </w:r>
      <w:r w:rsidRPr="00DF2E41">
        <w:rPr>
          <w:rFonts w:ascii="細明體" w:eastAsia="細明體" w:hAnsi="細明體" w:hint="eastAsia"/>
          <w:lang w:eastAsia="zh-TW"/>
        </w:rPr>
        <w:t>件數及錯誤件數。</w:t>
      </w:r>
    </w:p>
    <w:sectPr w:rsidR="00512359" w:rsidRPr="00512359" w:rsidSect="00417064">
      <w:footerReference w:type="even" r:id="rId8"/>
      <w:footerReference w:type="default" r:id="rId9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7E3A" w:rsidRDefault="00EF7E3A">
      <w:r>
        <w:separator/>
      </w:r>
    </w:p>
  </w:endnote>
  <w:endnote w:type="continuationSeparator" w:id="0">
    <w:p w:rsidR="00EF7E3A" w:rsidRDefault="00EF7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04583">
      <w:rPr>
        <w:rStyle w:val="a6"/>
        <w:noProof/>
      </w:rPr>
      <w:t>2</w: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7E3A" w:rsidRDefault="00EF7E3A">
      <w:r>
        <w:separator/>
      </w:r>
    </w:p>
  </w:footnote>
  <w:footnote w:type="continuationSeparator" w:id="0">
    <w:p w:rsidR="00EF7E3A" w:rsidRDefault="00EF7E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22F"/>
    <w:multiLevelType w:val="multilevel"/>
    <w:tmpl w:val="A210CD7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8567CBE"/>
    <w:multiLevelType w:val="hybridMultilevel"/>
    <w:tmpl w:val="652CAAD8"/>
    <w:lvl w:ilvl="0" w:tplc="48F07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2F61AAC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57723A1"/>
    <w:multiLevelType w:val="hybridMultilevel"/>
    <w:tmpl w:val="A51A86E6"/>
    <w:lvl w:ilvl="0" w:tplc="C3008D78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5E2319B"/>
    <w:multiLevelType w:val="hybridMultilevel"/>
    <w:tmpl w:val="BC6C140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20F74DA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3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4" w15:restartNumberingAfterBreak="0">
    <w:nsid w:val="38990B1A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3F223E6B"/>
    <w:multiLevelType w:val="multilevel"/>
    <w:tmpl w:val="4CDCEF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18" w:hanging="567"/>
      </w:pPr>
      <w:rPr>
        <w:rFonts w:hint="eastAsia"/>
        <w:b w:val="0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2"/>
        </w:tabs>
        <w:ind w:left="3119" w:hanging="1418"/>
      </w:pPr>
      <w:rPr>
        <w:rFonts w:ascii="新細明體" w:eastAsia="新細明體" w:hAnsi="新細明體" w:hint="eastAsia"/>
      </w:rPr>
    </w:lvl>
    <w:lvl w:ilvl="5">
      <w:start w:val="1"/>
      <w:numFmt w:val="decimal"/>
      <w:lvlText w:val="%1.%2.%3.%4.%5.%6"/>
      <w:lvlJc w:val="left"/>
      <w:pPr>
        <w:tabs>
          <w:tab w:val="num" w:pos="3515"/>
        </w:tabs>
        <w:ind w:left="3119" w:hanging="993"/>
      </w:pPr>
      <w:rPr>
        <w:rFonts w:hint="eastAsia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4082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49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43140FB0"/>
    <w:multiLevelType w:val="multilevel"/>
    <w:tmpl w:val="1D64E1F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489A08BF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4D8F3DF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4E556751"/>
    <w:multiLevelType w:val="multilevel"/>
    <w:tmpl w:val="8ABCBE00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4F106462"/>
    <w:multiLevelType w:val="multilevel"/>
    <w:tmpl w:val="A3C8D680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5B383CA8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5CD06016"/>
    <w:multiLevelType w:val="multilevel"/>
    <w:tmpl w:val="F9887F18"/>
    <w:lvl w:ilvl="0">
      <w:start w:val="7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620C3181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695A7D58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29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0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701817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 w15:restartNumberingAfterBreak="0">
    <w:nsid w:val="74C85CF2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 w15:restartNumberingAfterBreak="0">
    <w:nsid w:val="7A961EB6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5" w15:restartNumberingAfterBreak="0">
    <w:nsid w:val="7DCF3A9D"/>
    <w:multiLevelType w:val="multilevel"/>
    <w:tmpl w:val="3ECED8B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22"/>
  </w:num>
  <w:num w:numId="3">
    <w:abstractNumId w:val="1"/>
  </w:num>
  <w:num w:numId="4">
    <w:abstractNumId w:val="29"/>
  </w:num>
  <w:num w:numId="5">
    <w:abstractNumId w:val="13"/>
  </w:num>
  <w:num w:numId="6">
    <w:abstractNumId w:val="18"/>
  </w:num>
  <w:num w:numId="7">
    <w:abstractNumId w:val="30"/>
  </w:num>
  <w:num w:numId="8">
    <w:abstractNumId w:val="33"/>
  </w:num>
  <w:num w:numId="9">
    <w:abstractNumId w:val="2"/>
  </w:num>
  <w:num w:numId="10">
    <w:abstractNumId w:val="15"/>
  </w:num>
  <w:num w:numId="11">
    <w:abstractNumId w:val="5"/>
  </w:num>
  <w:num w:numId="12">
    <w:abstractNumId w:val="12"/>
  </w:num>
  <w:num w:numId="13">
    <w:abstractNumId w:val="17"/>
  </w:num>
  <w:num w:numId="14">
    <w:abstractNumId w:val="27"/>
  </w:num>
  <w:num w:numId="15">
    <w:abstractNumId w:val="23"/>
  </w:num>
  <w:num w:numId="16">
    <w:abstractNumId w:val="7"/>
  </w:num>
  <w:num w:numId="17">
    <w:abstractNumId w:val="19"/>
  </w:num>
  <w:num w:numId="18">
    <w:abstractNumId w:val="24"/>
  </w:num>
  <w:num w:numId="19">
    <w:abstractNumId w:val="21"/>
  </w:num>
  <w:num w:numId="20">
    <w:abstractNumId w:val="0"/>
  </w:num>
  <w:num w:numId="21">
    <w:abstractNumId w:val="14"/>
  </w:num>
  <w:num w:numId="22">
    <w:abstractNumId w:val="8"/>
  </w:num>
  <w:num w:numId="23">
    <w:abstractNumId w:val="10"/>
  </w:num>
  <w:num w:numId="24">
    <w:abstractNumId w:val="26"/>
  </w:num>
  <w:num w:numId="25">
    <w:abstractNumId w:val="25"/>
  </w:num>
  <w:num w:numId="26">
    <w:abstractNumId w:val="20"/>
  </w:num>
  <w:num w:numId="27">
    <w:abstractNumId w:val="16"/>
  </w:num>
  <w:num w:numId="28">
    <w:abstractNumId w:val="6"/>
  </w:num>
  <w:num w:numId="29">
    <w:abstractNumId w:val="34"/>
  </w:num>
  <w:num w:numId="30">
    <w:abstractNumId w:val="32"/>
  </w:num>
  <w:num w:numId="31">
    <w:abstractNumId w:val="35"/>
  </w:num>
  <w:num w:numId="32">
    <w:abstractNumId w:val="11"/>
  </w:num>
  <w:num w:numId="33">
    <w:abstractNumId w:val="31"/>
  </w:num>
  <w:num w:numId="34">
    <w:abstractNumId w:val="3"/>
  </w:num>
  <w:num w:numId="35">
    <w:abstractNumId w:val="28"/>
  </w:num>
  <w:num w:numId="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04E4"/>
    <w:rsid w:val="000018DA"/>
    <w:rsid w:val="00005E62"/>
    <w:rsid w:val="00015040"/>
    <w:rsid w:val="00015A6D"/>
    <w:rsid w:val="00015DCE"/>
    <w:rsid w:val="00027AF6"/>
    <w:rsid w:val="000317F5"/>
    <w:rsid w:val="00057785"/>
    <w:rsid w:val="00062328"/>
    <w:rsid w:val="00065905"/>
    <w:rsid w:val="00073519"/>
    <w:rsid w:val="00076678"/>
    <w:rsid w:val="00076A59"/>
    <w:rsid w:val="00076FBA"/>
    <w:rsid w:val="000800FF"/>
    <w:rsid w:val="00084A66"/>
    <w:rsid w:val="00086E90"/>
    <w:rsid w:val="000874BE"/>
    <w:rsid w:val="00097BAB"/>
    <w:rsid w:val="000A1B0F"/>
    <w:rsid w:val="000A3228"/>
    <w:rsid w:val="000A4AC6"/>
    <w:rsid w:val="000A7C4F"/>
    <w:rsid w:val="000B5C4F"/>
    <w:rsid w:val="000D1099"/>
    <w:rsid w:val="000D1865"/>
    <w:rsid w:val="000D2D7F"/>
    <w:rsid w:val="000D3892"/>
    <w:rsid w:val="000E1683"/>
    <w:rsid w:val="000E5F19"/>
    <w:rsid w:val="000E674E"/>
    <w:rsid w:val="0010591F"/>
    <w:rsid w:val="00113430"/>
    <w:rsid w:val="00123D17"/>
    <w:rsid w:val="001249B7"/>
    <w:rsid w:val="00127011"/>
    <w:rsid w:val="001419F3"/>
    <w:rsid w:val="00156A28"/>
    <w:rsid w:val="0015744E"/>
    <w:rsid w:val="001606A7"/>
    <w:rsid w:val="00162380"/>
    <w:rsid w:val="001724C1"/>
    <w:rsid w:val="001778A7"/>
    <w:rsid w:val="0018117F"/>
    <w:rsid w:val="00185767"/>
    <w:rsid w:val="00187B05"/>
    <w:rsid w:val="00190DF8"/>
    <w:rsid w:val="00194232"/>
    <w:rsid w:val="001B2A98"/>
    <w:rsid w:val="001B4595"/>
    <w:rsid w:val="001C3301"/>
    <w:rsid w:val="001C3E78"/>
    <w:rsid w:val="001C6A12"/>
    <w:rsid w:val="001D25AB"/>
    <w:rsid w:val="001D3595"/>
    <w:rsid w:val="001D69A4"/>
    <w:rsid w:val="001D7D98"/>
    <w:rsid w:val="001E0279"/>
    <w:rsid w:val="001E2F59"/>
    <w:rsid w:val="0020512E"/>
    <w:rsid w:val="00215B7E"/>
    <w:rsid w:val="002203D1"/>
    <w:rsid w:val="002225FA"/>
    <w:rsid w:val="002226A1"/>
    <w:rsid w:val="00225390"/>
    <w:rsid w:val="00232ED1"/>
    <w:rsid w:val="00234D7F"/>
    <w:rsid w:val="0025313B"/>
    <w:rsid w:val="002605B6"/>
    <w:rsid w:val="00273A69"/>
    <w:rsid w:val="00287ABA"/>
    <w:rsid w:val="002920D5"/>
    <w:rsid w:val="00292C7B"/>
    <w:rsid w:val="002A29F8"/>
    <w:rsid w:val="002A7288"/>
    <w:rsid w:val="002B0AB6"/>
    <w:rsid w:val="002B381A"/>
    <w:rsid w:val="002C42F1"/>
    <w:rsid w:val="002C4867"/>
    <w:rsid w:val="002C6295"/>
    <w:rsid w:val="002D1DEB"/>
    <w:rsid w:val="002F61B6"/>
    <w:rsid w:val="00311538"/>
    <w:rsid w:val="003135D5"/>
    <w:rsid w:val="0031642E"/>
    <w:rsid w:val="003211A6"/>
    <w:rsid w:val="00323FB8"/>
    <w:rsid w:val="0032607E"/>
    <w:rsid w:val="003354D9"/>
    <w:rsid w:val="00335DF5"/>
    <w:rsid w:val="00353371"/>
    <w:rsid w:val="00354C20"/>
    <w:rsid w:val="003572AC"/>
    <w:rsid w:val="00360382"/>
    <w:rsid w:val="00361E98"/>
    <w:rsid w:val="003646BE"/>
    <w:rsid w:val="00364751"/>
    <w:rsid w:val="003754A5"/>
    <w:rsid w:val="003763F5"/>
    <w:rsid w:val="00377D4F"/>
    <w:rsid w:val="00383C22"/>
    <w:rsid w:val="00386C3A"/>
    <w:rsid w:val="00391DF0"/>
    <w:rsid w:val="00392CC2"/>
    <w:rsid w:val="003A4765"/>
    <w:rsid w:val="003B6BF5"/>
    <w:rsid w:val="003B7861"/>
    <w:rsid w:val="003B7AAD"/>
    <w:rsid w:val="003C0722"/>
    <w:rsid w:val="003C68E1"/>
    <w:rsid w:val="003D17CE"/>
    <w:rsid w:val="003D6F23"/>
    <w:rsid w:val="003E3722"/>
    <w:rsid w:val="003E42E3"/>
    <w:rsid w:val="003F39A6"/>
    <w:rsid w:val="003F3ED5"/>
    <w:rsid w:val="003F4398"/>
    <w:rsid w:val="003F795D"/>
    <w:rsid w:val="00401EBF"/>
    <w:rsid w:val="00403547"/>
    <w:rsid w:val="00404DF0"/>
    <w:rsid w:val="0040638C"/>
    <w:rsid w:val="00413605"/>
    <w:rsid w:val="00416932"/>
    <w:rsid w:val="00417064"/>
    <w:rsid w:val="00417A9E"/>
    <w:rsid w:val="0042135C"/>
    <w:rsid w:val="00425406"/>
    <w:rsid w:val="0043482C"/>
    <w:rsid w:val="0044335B"/>
    <w:rsid w:val="004434FA"/>
    <w:rsid w:val="00443676"/>
    <w:rsid w:val="00450F8B"/>
    <w:rsid w:val="004511F9"/>
    <w:rsid w:val="00453938"/>
    <w:rsid w:val="0045427C"/>
    <w:rsid w:val="00454C2A"/>
    <w:rsid w:val="00467856"/>
    <w:rsid w:val="00467DFD"/>
    <w:rsid w:val="00483F12"/>
    <w:rsid w:val="004A1A28"/>
    <w:rsid w:val="004A4D53"/>
    <w:rsid w:val="004A5A04"/>
    <w:rsid w:val="004B08CA"/>
    <w:rsid w:val="004B189F"/>
    <w:rsid w:val="004C2FEB"/>
    <w:rsid w:val="004C5056"/>
    <w:rsid w:val="004D03CC"/>
    <w:rsid w:val="004D0D73"/>
    <w:rsid w:val="004E4240"/>
    <w:rsid w:val="004E495D"/>
    <w:rsid w:val="004F2AA4"/>
    <w:rsid w:val="004F7F11"/>
    <w:rsid w:val="00512359"/>
    <w:rsid w:val="00513808"/>
    <w:rsid w:val="005145E2"/>
    <w:rsid w:val="00531E06"/>
    <w:rsid w:val="00531FE4"/>
    <w:rsid w:val="00535F08"/>
    <w:rsid w:val="00537241"/>
    <w:rsid w:val="00544FAA"/>
    <w:rsid w:val="00550F55"/>
    <w:rsid w:val="005524BF"/>
    <w:rsid w:val="005558D1"/>
    <w:rsid w:val="00555AEF"/>
    <w:rsid w:val="00572FFB"/>
    <w:rsid w:val="00573BA2"/>
    <w:rsid w:val="0057456D"/>
    <w:rsid w:val="00574E07"/>
    <w:rsid w:val="00575B37"/>
    <w:rsid w:val="005840B8"/>
    <w:rsid w:val="00584A7D"/>
    <w:rsid w:val="00591BB0"/>
    <w:rsid w:val="00593B00"/>
    <w:rsid w:val="00594FE4"/>
    <w:rsid w:val="00595B1D"/>
    <w:rsid w:val="005C6791"/>
    <w:rsid w:val="005C7094"/>
    <w:rsid w:val="005D4CF1"/>
    <w:rsid w:val="005D51A2"/>
    <w:rsid w:val="005E15F2"/>
    <w:rsid w:val="005E3957"/>
    <w:rsid w:val="005F1372"/>
    <w:rsid w:val="005F1F18"/>
    <w:rsid w:val="005F208D"/>
    <w:rsid w:val="005F5C21"/>
    <w:rsid w:val="00603130"/>
    <w:rsid w:val="00624DD8"/>
    <w:rsid w:val="00627444"/>
    <w:rsid w:val="006370B1"/>
    <w:rsid w:val="00640B0C"/>
    <w:rsid w:val="00646655"/>
    <w:rsid w:val="0065236D"/>
    <w:rsid w:val="00655B5F"/>
    <w:rsid w:val="006623D5"/>
    <w:rsid w:val="00665BDA"/>
    <w:rsid w:val="00671C06"/>
    <w:rsid w:val="0067464C"/>
    <w:rsid w:val="006856F7"/>
    <w:rsid w:val="006875F0"/>
    <w:rsid w:val="00691CFE"/>
    <w:rsid w:val="00692851"/>
    <w:rsid w:val="00695591"/>
    <w:rsid w:val="006A265F"/>
    <w:rsid w:val="006A26A9"/>
    <w:rsid w:val="006A47E3"/>
    <w:rsid w:val="006B61CF"/>
    <w:rsid w:val="006C0067"/>
    <w:rsid w:val="006C45B4"/>
    <w:rsid w:val="006D14A4"/>
    <w:rsid w:val="006D38B1"/>
    <w:rsid w:val="006D75B8"/>
    <w:rsid w:val="006E2857"/>
    <w:rsid w:val="006E2891"/>
    <w:rsid w:val="006E320E"/>
    <w:rsid w:val="006E522D"/>
    <w:rsid w:val="006E7058"/>
    <w:rsid w:val="006F014D"/>
    <w:rsid w:val="006F6D81"/>
    <w:rsid w:val="0070062C"/>
    <w:rsid w:val="0070120F"/>
    <w:rsid w:val="00710725"/>
    <w:rsid w:val="0071778B"/>
    <w:rsid w:val="00717C6B"/>
    <w:rsid w:val="00722A11"/>
    <w:rsid w:val="007235C7"/>
    <w:rsid w:val="00726B26"/>
    <w:rsid w:val="00731DED"/>
    <w:rsid w:val="00736C19"/>
    <w:rsid w:val="00752001"/>
    <w:rsid w:val="0075297D"/>
    <w:rsid w:val="007602D6"/>
    <w:rsid w:val="00762ACD"/>
    <w:rsid w:val="00764C15"/>
    <w:rsid w:val="00765834"/>
    <w:rsid w:val="00766299"/>
    <w:rsid w:val="00771BE3"/>
    <w:rsid w:val="00790F0E"/>
    <w:rsid w:val="0079246B"/>
    <w:rsid w:val="00795A7F"/>
    <w:rsid w:val="00795AAA"/>
    <w:rsid w:val="00796439"/>
    <w:rsid w:val="007A490A"/>
    <w:rsid w:val="007B0CDF"/>
    <w:rsid w:val="007B4376"/>
    <w:rsid w:val="007B75AF"/>
    <w:rsid w:val="007F1037"/>
    <w:rsid w:val="007F4BA8"/>
    <w:rsid w:val="007F7D33"/>
    <w:rsid w:val="00800FB5"/>
    <w:rsid w:val="008171FE"/>
    <w:rsid w:val="00817A0D"/>
    <w:rsid w:val="008266BB"/>
    <w:rsid w:val="00830815"/>
    <w:rsid w:val="0083489F"/>
    <w:rsid w:val="00835FC8"/>
    <w:rsid w:val="008503E7"/>
    <w:rsid w:val="00854E28"/>
    <w:rsid w:val="008552B5"/>
    <w:rsid w:val="008561E9"/>
    <w:rsid w:val="00857E8F"/>
    <w:rsid w:val="00860F69"/>
    <w:rsid w:val="00864BAF"/>
    <w:rsid w:val="008747CD"/>
    <w:rsid w:val="008749B9"/>
    <w:rsid w:val="00875CDA"/>
    <w:rsid w:val="008837C3"/>
    <w:rsid w:val="00890EBC"/>
    <w:rsid w:val="00892512"/>
    <w:rsid w:val="008A1666"/>
    <w:rsid w:val="008A5D36"/>
    <w:rsid w:val="008A7645"/>
    <w:rsid w:val="008A7E85"/>
    <w:rsid w:val="008B1784"/>
    <w:rsid w:val="008B5188"/>
    <w:rsid w:val="008B695C"/>
    <w:rsid w:val="008C0E51"/>
    <w:rsid w:val="008C3A84"/>
    <w:rsid w:val="008C3D93"/>
    <w:rsid w:val="008D1275"/>
    <w:rsid w:val="008D50D1"/>
    <w:rsid w:val="008D657C"/>
    <w:rsid w:val="008E119A"/>
    <w:rsid w:val="008E156B"/>
    <w:rsid w:val="008E1645"/>
    <w:rsid w:val="008E2A2C"/>
    <w:rsid w:val="008F293E"/>
    <w:rsid w:val="008F6D0F"/>
    <w:rsid w:val="008F7E02"/>
    <w:rsid w:val="009112C9"/>
    <w:rsid w:val="00912C06"/>
    <w:rsid w:val="00914A39"/>
    <w:rsid w:val="0092315E"/>
    <w:rsid w:val="00926ECC"/>
    <w:rsid w:val="009337AD"/>
    <w:rsid w:val="0093617E"/>
    <w:rsid w:val="009371A2"/>
    <w:rsid w:val="0094313A"/>
    <w:rsid w:val="00951AAB"/>
    <w:rsid w:val="0095275D"/>
    <w:rsid w:val="00961B75"/>
    <w:rsid w:val="00961F9B"/>
    <w:rsid w:val="00963BA2"/>
    <w:rsid w:val="00964E9E"/>
    <w:rsid w:val="0096519E"/>
    <w:rsid w:val="0096523A"/>
    <w:rsid w:val="0098487E"/>
    <w:rsid w:val="00996447"/>
    <w:rsid w:val="009973B6"/>
    <w:rsid w:val="009A0E54"/>
    <w:rsid w:val="009A1ADD"/>
    <w:rsid w:val="009A3A9F"/>
    <w:rsid w:val="009A6B2B"/>
    <w:rsid w:val="009B23D8"/>
    <w:rsid w:val="009B385F"/>
    <w:rsid w:val="009B7060"/>
    <w:rsid w:val="009D029F"/>
    <w:rsid w:val="009D1DB3"/>
    <w:rsid w:val="009D691A"/>
    <w:rsid w:val="009E15B4"/>
    <w:rsid w:val="009E3BFE"/>
    <w:rsid w:val="009F6D3A"/>
    <w:rsid w:val="00A0208B"/>
    <w:rsid w:val="00A04583"/>
    <w:rsid w:val="00A21716"/>
    <w:rsid w:val="00A22607"/>
    <w:rsid w:val="00A30791"/>
    <w:rsid w:val="00A31049"/>
    <w:rsid w:val="00A3699E"/>
    <w:rsid w:val="00A50E8B"/>
    <w:rsid w:val="00A515C3"/>
    <w:rsid w:val="00A54323"/>
    <w:rsid w:val="00A54441"/>
    <w:rsid w:val="00A56CC1"/>
    <w:rsid w:val="00A6004E"/>
    <w:rsid w:val="00A61DDB"/>
    <w:rsid w:val="00A645B7"/>
    <w:rsid w:val="00A72ABE"/>
    <w:rsid w:val="00A741A9"/>
    <w:rsid w:val="00A81B84"/>
    <w:rsid w:val="00A8390F"/>
    <w:rsid w:val="00A84E39"/>
    <w:rsid w:val="00A861AF"/>
    <w:rsid w:val="00A87F8A"/>
    <w:rsid w:val="00A90B71"/>
    <w:rsid w:val="00AA45D5"/>
    <w:rsid w:val="00AA6071"/>
    <w:rsid w:val="00AA776A"/>
    <w:rsid w:val="00AB160E"/>
    <w:rsid w:val="00AC55F7"/>
    <w:rsid w:val="00AD6549"/>
    <w:rsid w:val="00AE6528"/>
    <w:rsid w:val="00AE7984"/>
    <w:rsid w:val="00AE7B23"/>
    <w:rsid w:val="00AF40FD"/>
    <w:rsid w:val="00AF5EEE"/>
    <w:rsid w:val="00B07D87"/>
    <w:rsid w:val="00B22BDB"/>
    <w:rsid w:val="00B26C61"/>
    <w:rsid w:val="00B474A8"/>
    <w:rsid w:val="00B5010C"/>
    <w:rsid w:val="00B524BA"/>
    <w:rsid w:val="00B53ACB"/>
    <w:rsid w:val="00B66886"/>
    <w:rsid w:val="00B7060A"/>
    <w:rsid w:val="00B746DF"/>
    <w:rsid w:val="00B8040A"/>
    <w:rsid w:val="00B80B34"/>
    <w:rsid w:val="00B85DA8"/>
    <w:rsid w:val="00B930E5"/>
    <w:rsid w:val="00BB0D40"/>
    <w:rsid w:val="00BB1D55"/>
    <w:rsid w:val="00BB6400"/>
    <w:rsid w:val="00BB7D02"/>
    <w:rsid w:val="00BC2E60"/>
    <w:rsid w:val="00BC3877"/>
    <w:rsid w:val="00BC4814"/>
    <w:rsid w:val="00BD3E38"/>
    <w:rsid w:val="00BD5672"/>
    <w:rsid w:val="00BD6260"/>
    <w:rsid w:val="00BF1215"/>
    <w:rsid w:val="00BF2EBD"/>
    <w:rsid w:val="00C03856"/>
    <w:rsid w:val="00C0495D"/>
    <w:rsid w:val="00C06231"/>
    <w:rsid w:val="00C12C13"/>
    <w:rsid w:val="00C1619B"/>
    <w:rsid w:val="00C16E56"/>
    <w:rsid w:val="00C21238"/>
    <w:rsid w:val="00C22893"/>
    <w:rsid w:val="00C24F6D"/>
    <w:rsid w:val="00C502C0"/>
    <w:rsid w:val="00C53D77"/>
    <w:rsid w:val="00C556E2"/>
    <w:rsid w:val="00C6662B"/>
    <w:rsid w:val="00C70C5A"/>
    <w:rsid w:val="00C7445B"/>
    <w:rsid w:val="00C754B2"/>
    <w:rsid w:val="00CB3E30"/>
    <w:rsid w:val="00CB725A"/>
    <w:rsid w:val="00CC3D25"/>
    <w:rsid w:val="00CC44DF"/>
    <w:rsid w:val="00CD02FE"/>
    <w:rsid w:val="00CD0DEF"/>
    <w:rsid w:val="00CD1A6F"/>
    <w:rsid w:val="00CD6427"/>
    <w:rsid w:val="00CE2178"/>
    <w:rsid w:val="00CE3976"/>
    <w:rsid w:val="00CF5583"/>
    <w:rsid w:val="00CF5E06"/>
    <w:rsid w:val="00CF6E0B"/>
    <w:rsid w:val="00CF7DE5"/>
    <w:rsid w:val="00D01A26"/>
    <w:rsid w:val="00D03836"/>
    <w:rsid w:val="00D03971"/>
    <w:rsid w:val="00D03ED6"/>
    <w:rsid w:val="00D04A53"/>
    <w:rsid w:val="00D07B24"/>
    <w:rsid w:val="00D14AED"/>
    <w:rsid w:val="00D245B0"/>
    <w:rsid w:val="00D2607D"/>
    <w:rsid w:val="00D318B2"/>
    <w:rsid w:val="00D367FD"/>
    <w:rsid w:val="00D368EA"/>
    <w:rsid w:val="00D40C03"/>
    <w:rsid w:val="00D44F83"/>
    <w:rsid w:val="00D57A12"/>
    <w:rsid w:val="00D671F2"/>
    <w:rsid w:val="00D8139A"/>
    <w:rsid w:val="00D96054"/>
    <w:rsid w:val="00DA6E8D"/>
    <w:rsid w:val="00DB0DFC"/>
    <w:rsid w:val="00DB118B"/>
    <w:rsid w:val="00DD10F3"/>
    <w:rsid w:val="00DF224E"/>
    <w:rsid w:val="00DF3C28"/>
    <w:rsid w:val="00E00A0F"/>
    <w:rsid w:val="00E0137F"/>
    <w:rsid w:val="00E02CA8"/>
    <w:rsid w:val="00E101D7"/>
    <w:rsid w:val="00E10C0A"/>
    <w:rsid w:val="00E12758"/>
    <w:rsid w:val="00E12B80"/>
    <w:rsid w:val="00E21809"/>
    <w:rsid w:val="00E23699"/>
    <w:rsid w:val="00E24960"/>
    <w:rsid w:val="00E27349"/>
    <w:rsid w:val="00E333B4"/>
    <w:rsid w:val="00E33769"/>
    <w:rsid w:val="00E341E8"/>
    <w:rsid w:val="00E43C0A"/>
    <w:rsid w:val="00E5462A"/>
    <w:rsid w:val="00E6436C"/>
    <w:rsid w:val="00E666AF"/>
    <w:rsid w:val="00E750D1"/>
    <w:rsid w:val="00E80EE0"/>
    <w:rsid w:val="00E820A3"/>
    <w:rsid w:val="00E85B86"/>
    <w:rsid w:val="00E9066F"/>
    <w:rsid w:val="00E907CC"/>
    <w:rsid w:val="00E91274"/>
    <w:rsid w:val="00E9528F"/>
    <w:rsid w:val="00EA0043"/>
    <w:rsid w:val="00EA53FE"/>
    <w:rsid w:val="00EB578F"/>
    <w:rsid w:val="00EC0275"/>
    <w:rsid w:val="00EC08E5"/>
    <w:rsid w:val="00EC5BAC"/>
    <w:rsid w:val="00ED397D"/>
    <w:rsid w:val="00EE1A70"/>
    <w:rsid w:val="00EF074C"/>
    <w:rsid w:val="00EF21B1"/>
    <w:rsid w:val="00EF3529"/>
    <w:rsid w:val="00EF4338"/>
    <w:rsid w:val="00EF7E3A"/>
    <w:rsid w:val="00F0688D"/>
    <w:rsid w:val="00F10011"/>
    <w:rsid w:val="00F23185"/>
    <w:rsid w:val="00F25452"/>
    <w:rsid w:val="00F30E6A"/>
    <w:rsid w:val="00F367F0"/>
    <w:rsid w:val="00F37E26"/>
    <w:rsid w:val="00F411B7"/>
    <w:rsid w:val="00F42508"/>
    <w:rsid w:val="00F45910"/>
    <w:rsid w:val="00F54101"/>
    <w:rsid w:val="00F65574"/>
    <w:rsid w:val="00F77F5C"/>
    <w:rsid w:val="00F8409B"/>
    <w:rsid w:val="00F94CED"/>
    <w:rsid w:val="00F9554A"/>
    <w:rsid w:val="00F95C5F"/>
    <w:rsid w:val="00F97EB7"/>
    <w:rsid w:val="00FA5129"/>
    <w:rsid w:val="00FA7003"/>
    <w:rsid w:val="00FB5335"/>
    <w:rsid w:val="00FC1BFF"/>
    <w:rsid w:val="00FD2A3F"/>
    <w:rsid w:val="00FD35AB"/>
    <w:rsid w:val="00FE0322"/>
    <w:rsid w:val="00FE0725"/>
    <w:rsid w:val="00FE0F2D"/>
    <w:rsid w:val="00FE0F74"/>
    <w:rsid w:val="00FE268B"/>
    <w:rsid w:val="00FE763F"/>
    <w:rsid w:val="00FF2F5F"/>
    <w:rsid w:val="00FF329F"/>
    <w:rsid w:val="00FF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43"/>
        <o:r id="V:Rule2" type="connector" idref="#_x0000_s1044"/>
      </o:rules>
    </o:shapelayout>
  </w:shapeDefaults>
  <w:decimalSymbol w:val="."/>
  <w:listSeparator w:val=","/>
  <w15:chartTrackingRefBased/>
  <w15:docId w15:val="{DDF072BC-775A-4DEA-872F-A42D22457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aliases w:val="hd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uiPriority w:val="99"/>
    <w:rsid w:val="008F6D0F"/>
    <w:rPr>
      <w:kern w:val="2"/>
    </w:rPr>
  </w:style>
  <w:style w:type="character" w:styleId="aa">
    <w:name w:val="Hyperlink"/>
    <w:rsid w:val="00961F9B"/>
    <w:rPr>
      <w:color w:val="0000FF"/>
      <w:u w:val="single"/>
    </w:rPr>
  </w:style>
  <w:style w:type="character" w:styleId="ab">
    <w:name w:val="FollowedHyperlink"/>
    <w:rsid w:val="00961F9B"/>
    <w:rPr>
      <w:color w:val="800080"/>
      <w:u w:val="single"/>
    </w:rPr>
  </w:style>
  <w:style w:type="paragraph" w:styleId="ac">
    <w:name w:val="annotation text"/>
    <w:basedOn w:val="a0"/>
    <w:link w:val="ad"/>
    <w:rsid w:val="00961F9B"/>
    <w:pPr>
      <w:widowControl/>
    </w:pPr>
    <w:rPr>
      <w:kern w:val="0"/>
      <w:sz w:val="20"/>
      <w:szCs w:val="20"/>
      <w:lang w:eastAsia="en-US"/>
    </w:rPr>
  </w:style>
  <w:style w:type="character" w:customStyle="1" w:styleId="ad">
    <w:name w:val="註解文字 字元"/>
    <w:link w:val="ac"/>
    <w:rsid w:val="00961F9B"/>
    <w:rPr>
      <w:lang w:eastAsia="en-US"/>
    </w:rPr>
  </w:style>
  <w:style w:type="character" w:styleId="ae">
    <w:name w:val="annotation reference"/>
    <w:rsid w:val="00961F9B"/>
    <w:rPr>
      <w:rFonts w:ascii="Times New Roman" w:hAnsi="Times New Roman"/>
      <w:color w:val="FF00FF"/>
      <w:sz w:val="16"/>
      <w:szCs w:val="16"/>
    </w:rPr>
  </w:style>
  <w:style w:type="paragraph" w:styleId="af">
    <w:name w:val="Balloon Text"/>
    <w:basedOn w:val="a0"/>
    <w:link w:val="af0"/>
    <w:rsid w:val="00961F9B"/>
    <w:rPr>
      <w:rFonts w:ascii="Arial" w:hAnsi="Arial"/>
      <w:sz w:val="18"/>
      <w:szCs w:val="18"/>
    </w:rPr>
  </w:style>
  <w:style w:type="character" w:customStyle="1" w:styleId="af0">
    <w:name w:val="註解方塊文字 字元"/>
    <w:link w:val="af"/>
    <w:rsid w:val="00961F9B"/>
    <w:rPr>
      <w:rFonts w:ascii="Arial" w:hAnsi="Arial"/>
      <w:kern w:val="2"/>
      <w:sz w:val="18"/>
      <w:szCs w:val="18"/>
    </w:rPr>
  </w:style>
  <w:style w:type="paragraph" w:styleId="af1">
    <w:name w:val="Normal Indent"/>
    <w:aliases w:val="表正文,正文非缩进"/>
    <w:basedOn w:val="a0"/>
    <w:rsid w:val="00961F9B"/>
    <w:pPr>
      <w:ind w:left="425"/>
      <w:jc w:val="both"/>
    </w:pPr>
    <w:rPr>
      <w:sz w:val="21"/>
      <w:szCs w:val="20"/>
    </w:rPr>
  </w:style>
  <w:style w:type="paragraph" w:customStyle="1" w:styleId="TableText0">
    <w:name w:val="Table Text"/>
    <w:basedOn w:val="a0"/>
    <w:rsid w:val="00961F9B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customStyle="1" w:styleId="IBM">
    <w:name w:val="IBM 正文"/>
    <w:basedOn w:val="a0"/>
    <w:rsid w:val="00961F9B"/>
    <w:pPr>
      <w:spacing w:line="400" w:lineRule="exact"/>
      <w:jc w:val="both"/>
    </w:pPr>
    <w:rPr>
      <w:spacing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67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94245D-45AD-4F70-B9A1-6DA24FB53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378</Words>
  <Characters>2159</Characters>
  <Application>Microsoft Office Word</Application>
  <DocSecurity>0</DocSecurity>
  <Lines>17</Lines>
  <Paragraphs>5</Paragraphs>
  <ScaleCrop>false</ScaleCrop>
  <Company>CMT</Company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