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00"/>
        <w:gridCol w:w="1350"/>
        <w:gridCol w:w="1350"/>
      </w:tblGrid>
      <w:tr w:rsidR="000535F7" w:rsidRPr="005B22CC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5B22CC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5B22CC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確認USER</w:t>
            </w:r>
          </w:p>
        </w:tc>
      </w:tr>
      <w:tr w:rsidR="000535F7" w:rsidRPr="005B22CC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E759BF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2011/9/26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5B22CC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5F7" w:rsidRPr="005B22CC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095591" w:rsidRPr="005B22CC" w:rsidTr="000535F7">
        <w:trPr>
          <w:ins w:id="1" w:author="i9200205" w:date="2011-11-18T15:51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591" w:rsidRPr="005B22CC" w:rsidRDefault="00095591">
            <w:pPr>
              <w:pStyle w:val="Tabletext"/>
              <w:rPr>
                <w:ins w:id="2" w:author="i9200205" w:date="2011-11-18T15:51:00Z"/>
                <w:rFonts w:ascii="細明體" w:eastAsia="細明體" w:hAnsi="細明體"/>
                <w:bCs/>
                <w:lang w:eastAsia="zh-TW"/>
              </w:rPr>
            </w:pPr>
            <w:ins w:id="3" w:author="i9200205" w:date="2011-11-18T15:51:00Z">
              <w:r>
                <w:rPr>
                  <w:rFonts w:ascii="細明體" w:eastAsia="細明體" w:hAnsi="細明體"/>
                  <w:bCs/>
                  <w:lang w:eastAsia="zh-TW"/>
                </w:rPr>
                <w:t>2011/11/18</w:t>
              </w:r>
            </w:ins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591" w:rsidRPr="005B22CC" w:rsidRDefault="00095591">
            <w:pPr>
              <w:pStyle w:val="Tabletext"/>
              <w:rPr>
                <w:ins w:id="4" w:author="i9200205" w:date="2011-11-18T15:51:00Z"/>
                <w:rFonts w:ascii="細明體" w:eastAsia="細明體" w:hAnsi="細明體" w:hint="eastAsia"/>
                <w:bCs/>
                <w:lang w:eastAsia="zh-TW"/>
              </w:rPr>
            </w:pPr>
            <w:ins w:id="5" w:author="i9200205" w:date="2011-11-18T15:52:00Z">
              <w:r>
                <w:rPr>
                  <w:rFonts w:ascii="細明體" w:eastAsia="細明體" w:hAnsi="細明體"/>
                  <w:bCs/>
                  <w:lang w:eastAsia="zh-TW"/>
                </w:rPr>
                <w:t>M</w:t>
              </w:r>
              <w:r>
                <w:rPr>
                  <w:rFonts w:ascii="細明體" w:eastAsia="細明體" w:hAnsi="細明體" w:hint="eastAsia"/>
                  <w:bCs/>
                  <w:lang w:eastAsia="zh-TW"/>
                </w:rPr>
                <w:t>odify:增加個資處理紀錄log_security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591" w:rsidRPr="005B22CC" w:rsidRDefault="00095591">
            <w:pPr>
              <w:pStyle w:val="Tabletext"/>
              <w:rPr>
                <w:ins w:id="6" w:author="i9200205" w:date="2011-11-18T15:51:00Z"/>
                <w:rFonts w:ascii="細明體" w:eastAsia="細明體" w:hAnsi="細明體" w:hint="eastAsia"/>
                <w:bCs/>
                <w:lang w:eastAsia="zh-TW"/>
              </w:rPr>
            </w:pPr>
            <w:ins w:id="7" w:author="i9200205" w:date="2011-11-18T15:52:00Z">
              <w:r w:rsidRPr="005B22CC">
                <w:rPr>
                  <w:rFonts w:ascii="細明體" w:eastAsia="細明體" w:hAnsi="細明體" w:hint="eastAsia"/>
                  <w:bCs/>
                  <w:lang w:eastAsia="zh-TW"/>
                </w:rPr>
                <w:t>劉文明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591" w:rsidRPr="005B22CC" w:rsidRDefault="00095591">
            <w:pPr>
              <w:pStyle w:val="Tabletext"/>
              <w:rPr>
                <w:ins w:id="8" w:author="i9200205" w:date="2011-11-18T15:51:00Z"/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5B22CC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5B22CC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B22CC">
        <w:rPr>
          <w:rFonts w:ascii="細明體" w:eastAsia="細明體" w:hAnsi="細明體" w:hint="eastAsia"/>
          <w:b/>
          <w:kern w:val="2"/>
          <w:lang w:eastAsia="zh-TW"/>
        </w:rPr>
        <w:t>UCA</w:t>
      </w:r>
      <w:r w:rsidR="00E759BF" w:rsidRPr="005B22CC">
        <w:rPr>
          <w:rFonts w:ascii="細明體" w:eastAsia="細明體" w:hAnsi="細明體" w:hint="eastAsia"/>
          <w:b/>
          <w:kern w:val="2"/>
          <w:lang w:eastAsia="zh-TW"/>
        </w:rPr>
        <w:t>AA3_02</w:t>
      </w:r>
      <w:r w:rsidR="00CA117E" w:rsidRPr="005B22CC">
        <w:rPr>
          <w:rFonts w:ascii="細明體" w:eastAsia="細明體" w:hAnsi="細明體" w:hint="eastAsia"/>
          <w:b/>
          <w:kern w:val="2"/>
          <w:lang w:eastAsia="zh-TW"/>
        </w:rPr>
        <w:t>00-學團專案</w:t>
      </w:r>
      <w:r w:rsidR="00E759BF" w:rsidRPr="005B22CC">
        <w:rPr>
          <w:rFonts w:ascii="細明體" w:eastAsia="細明體" w:hAnsi="細明體" w:hint="eastAsia"/>
          <w:b/>
          <w:kern w:val="2"/>
          <w:lang w:eastAsia="zh-TW"/>
        </w:rPr>
        <w:t>診斷書</w:t>
      </w:r>
      <w:r w:rsidR="00CA117E" w:rsidRPr="005B22CC">
        <w:rPr>
          <w:rFonts w:ascii="細明體" w:eastAsia="細明體" w:hAnsi="細明體" w:hint="eastAsia"/>
          <w:b/>
          <w:kern w:val="2"/>
          <w:lang w:eastAsia="zh-TW"/>
        </w:rPr>
        <w:t>輸入</w:t>
      </w:r>
      <w:r w:rsidR="009C18CF" w:rsidRPr="005B22CC">
        <w:rPr>
          <w:rFonts w:ascii="細明體" w:eastAsia="細明體" w:hAnsi="細明體" w:hint="eastAsia"/>
          <w:b/>
          <w:kern w:val="2"/>
          <w:lang w:eastAsia="zh-TW"/>
        </w:rPr>
        <w:t xml:space="preserve"> </w:t>
      </w:r>
    </w:p>
    <w:p w:rsidR="000535F7" w:rsidRPr="005B22CC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0535F7" w:rsidRPr="005B22CC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535F7" w:rsidRPr="005B22CC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E759BF" w:rsidP="0020738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學團專案診斷書</w:t>
            </w:r>
            <w:r w:rsidR="00CA117E" w:rsidRPr="005B22CC">
              <w:rPr>
                <w:rFonts w:ascii="細明體" w:eastAsia="細明體" w:hAnsi="細明體" w:hint="eastAsia"/>
                <w:sz w:val="20"/>
                <w:szCs w:val="20"/>
              </w:rPr>
              <w:t>資料輸入</w:t>
            </w:r>
          </w:p>
        </w:tc>
      </w:tr>
      <w:tr w:rsidR="000535F7" w:rsidRPr="005B22CC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E759B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AAA3_0200</w:t>
            </w:r>
          </w:p>
        </w:tc>
      </w:tr>
      <w:tr w:rsidR="000535F7" w:rsidRPr="005B22CC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535F7" w:rsidRPr="005B22CC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9C18CF" w:rsidP="00E759B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CA117E" w:rsidRPr="005B22CC">
              <w:rPr>
                <w:rFonts w:ascii="細明體" w:eastAsia="細明體" w:hAnsi="細明體" w:hint="eastAsia"/>
                <w:sz w:val="20"/>
                <w:szCs w:val="20"/>
              </w:rPr>
              <w:t>單位輸入學團專案</w:t>
            </w:r>
            <w:r w:rsidR="00E759BF" w:rsidRPr="005B22CC">
              <w:rPr>
                <w:rFonts w:ascii="細明體" w:eastAsia="細明體" w:hAnsi="細明體" w:hint="eastAsia"/>
                <w:sz w:val="20"/>
                <w:szCs w:val="20"/>
              </w:rPr>
              <w:t>診斷書</w:t>
            </w:r>
            <w:r w:rsidR="00CA117E" w:rsidRPr="005B22CC">
              <w:rPr>
                <w:rFonts w:ascii="細明體" w:eastAsia="細明體" w:hAnsi="細明體" w:hint="eastAsia"/>
                <w:sz w:val="20"/>
                <w:szCs w:val="20"/>
              </w:rPr>
              <w:t>資料蒐集，包含查詢，新增，修改，刪除。</w:t>
            </w:r>
            <w:r w:rsidR="0095026F">
              <w:rPr>
                <w:rFonts w:ascii="細明體" w:eastAsia="細明體" w:hAnsi="細明體" w:hint="eastAsia"/>
                <w:sz w:val="20"/>
                <w:szCs w:val="20"/>
              </w:rPr>
              <w:t>(可參考AAA0_0200程式)</w:t>
            </w:r>
          </w:p>
        </w:tc>
      </w:tr>
      <w:tr w:rsidR="000535F7" w:rsidRPr="005B22CC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5B22CC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5B22CC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5B22CC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使用模組</w:t>
      </w:r>
      <w:r w:rsidRPr="005B22CC">
        <w:rPr>
          <w:rFonts w:ascii="細明體" w:eastAsia="細明體" w:hAnsi="細明體"/>
          <w:sz w:val="20"/>
          <w:szCs w:val="20"/>
        </w:rPr>
        <w:sym w:font="Wingdings" w:char="00E8"/>
      </w:r>
      <w:r w:rsidRPr="005B22CC">
        <w:rPr>
          <w:rFonts w:ascii="細明體" w:eastAsia="細明體" w:hAnsi="細明體" w:hint="eastAsia"/>
          <w:sz w:val="20"/>
          <w:szCs w:val="20"/>
        </w:rPr>
        <w:t xml:space="preserve"> </w:t>
      </w:r>
      <w:r w:rsidRPr="005B22CC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5B22CC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5B22CC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5B22CC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5B22CC" w:rsidRDefault="00E759BF" w:rsidP="00E759B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學團專案診斷書檔維護模組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5B22CC" w:rsidRDefault="00E759BF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AA_A3Z002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5B22CC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5B22CC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5B22CC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5B22CC" w:rsidRDefault="00E759BF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學團專案診斷書相關天數檔維護模組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5B22CC" w:rsidRDefault="00E759BF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AA_A3Z005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5B22CC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5B22CC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5B22CC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5B22CC">
        <w:rPr>
          <w:rFonts w:ascii="細明體" w:eastAsia="細明體" w:hAnsi="細明體"/>
          <w:sz w:val="20"/>
          <w:szCs w:val="20"/>
        </w:rPr>
        <w:sym w:font="Wingdings" w:char="00E8"/>
      </w:r>
      <w:r w:rsidRPr="005B22CC">
        <w:rPr>
          <w:rFonts w:ascii="細明體" w:eastAsia="細明體" w:hAnsi="細明體" w:hint="eastAsia"/>
          <w:sz w:val="20"/>
          <w:szCs w:val="20"/>
        </w:rPr>
        <w:t xml:space="preserve"> </w:t>
      </w:r>
      <w:r w:rsidRPr="005B22CC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2694"/>
      </w:tblGrid>
      <w:tr w:rsidR="000535F7" w:rsidRPr="005B22CC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5B22CC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5B22CC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E759B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學團專案理賠診斷書檔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5B22CC" w:rsidRDefault="00E759B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DTAAA320</w:t>
            </w:r>
          </w:p>
        </w:tc>
      </w:tr>
      <w:tr w:rsidR="005201D9" w:rsidRPr="005B22CC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5B22CC" w:rsidRDefault="005201D9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5B22CC" w:rsidRDefault="00E759B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學團專案理賠診斷書相關天數檔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5B22CC" w:rsidRDefault="00E759B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DTAAA321</w:t>
            </w:r>
          </w:p>
        </w:tc>
      </w:tr>
    </w:tbl>
    <w:p w:rsidR="000535F7" w:rsidRPr="005B22CC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5B22CC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6548E8" w:rsidRPr="005B22CC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畫面</w:t>
      </w:r>
      <w:r w:rsidR="00E759BF" w:rsidRPr="005B22CC">
        <w:rPr>
          <w:rFonts w:ascii="細明體" w:eastAsia="細明體" w:hAnsi="細明體" w:hint="eastAsia"/>
          <w:sz w:val="20"/>
          <w:szCs w:val="20"/>
        </w:rPr>
        <w:t>AAA3_0200</w:t>
      </w:r>
      <w:r w:rsidRPr="005B22CC">
        <w:rPr>
          <w:rFonts w:ascii="細明體" w:eastAsia="細明體" w:hAnsi="細明體" w:hint="eastAsia"/>
          <w:sz w:val="20"/>
          <w:szCs w:val="20"/>
        </w:rPr>
        <w:t>圖1</w:t>
      </w:r>
      <w:r w:rsidRPr="005B22CC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0535F7" w:rsidRPr="005B22CC" w:rsidRDefault="008D6F75" w:rsidP="006548E8">
      <w:pPr>
        <w:rPr>
          <w:rFonts w:ascii="細明體" w:eastAsia="細明體" w:hAnsi="細明體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10pt">
            <v:imagedata r:id="rId8" o:title=""/>
          </v:shape>
        </w:pict>
      </w:r>
      <w:r w:rsidR="000535F7" w:rsidRPr="005B22CC">
        <w:rPr>
          <w:rFonts w:ascii="細明體" w:eastAsia="細明體" w:hAnsi="細明體" w:hint="eastAsia"/>
          <w:sz w:val="20"/>
          <w:szCs w:val="20"/>
          <w:u w:val="single"/>
        </w:rPr>
        <w:br w:type="page"/>
      </w:r>
      <w:r w:rsidR="000535F7" w:rsidRPr="005B22CC">
        <w:rPr>
          <w:rFonts w:ascii="細明體" w:eastAsia="細明體" w:hAnsi="細明體" w:hint="eastAsia"/>
          <w:sz w:val="20"/>
          <w:szCs w:val="20"/>
          <w:u w:val="single"/>
        </w:rPr>
        <w:lastRenderedPageBreak/>
        <w:t>說明</w:t>
      </w:r>
    </w:p>
    <w:p w:rsidR="000535F7" w:rsidRPr="005B22CC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0535F7" w:rsidRPr="005B22CC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如圖1</w:t>
      </w:r>
    </w:p>
    <w:p w:rsidR="000535F7" w:rsidRPr="005B22CC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畫面起始</w:t>
      </w:r>
      <w:r w:rsidR="000535F7" w:rsidRPr="005B22CC">
        <w:rPr>
          <w:rFonts w:ascii="細明體" w:eastAsia="細明體" w:hAnsi="細明體" w:hint="eastAsia"/>
          <w:bCs/>
          <w:lang w:eastAsia="zh-TW"/>
        </w:rPr>
        <w:t>：</w:t>
      </w:r>
      <w:r w:rsidR="00336817" w:rsidRPr="005B22CC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9769C3" w:rsidRPr="005B22CC" w:rsidRDefault="00336817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畫面所有可輸入欄位清空</w:t>
      </w:r>
    </w:p>
    <w:p w:rsidR="000535F7" w:rsidRPr="005B22CC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0535F7" w:rsidRPr="005B22CC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檢核:</w:t>
      </w:r>
    </w:p>
    <w:p w:rsidR="009769C3" w:rsidRPr="005B22CC" w:rsidRDefault="009769C3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若從</w:t>
      </w:r>
      <w:r w:rsidR="00BF2E59" w:rsidRPr="005B22CC">
        <w:rPr>
          <w:rFonts w:ascii="細明體" w:eastAsia="細明體" w:hAnsi="細明體" w:hint="eastAsia"/>
          <w:bCs/>
          <w:lang w:eastAsia="zh-TW"/>
        </w:rPr>
        <w:t>其他畫面(AAA3_0</w:t>
      </w:r>
      <w:r w:rsidR="00241FE4" w:rsidRPr="005B22CC">
        <w:rPr>
          <w:rFonts w:ascii="細明體" w:eastAsia="細明體" w:hAnsi="細明體" w:hint="eastAsia"/>
          <w:bCs/>
          <w:lang w:eastAsia="zh-TW"/>
        </w:rPr>
        <w:t>1</w:t>
      </w:r>
      <w:r w:rsidR="00BF2E59" w:rsidRPr="005B22CC">
        <w:rPr>
          <w:rFonts w:ascii="細明體" w:eastAsia="細明體" w:hAnsi="細明體" w:hint="eastAsia"/>
          <w:bCs/>
          <w:lang w:eastAsia="zh-TW"/>
        </w:rPr>
        <w:t>00 或 AAA3_0300)連結過來</w:t>
      </w:r>
    </w:p>
    <w:p w:rsidR="009769C3" w:rsidRPr="005B22CC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事故者ID:</w:t>
      </w:r>
      <w:r w:rsidR="001B5974" w:rsidRPr="005B22CC">
        <w:rPr>
          <w:rFonts w:ascii="細明體" w:eastAsia="細明體" w:hAnsi="細明體" w:hint="eastAsia"/>
          <w:bCs/>
          <w:lang w:eastAsia="zh-TW"/>
        </w:rPr>
        <w:t>其他畫面</w:t>
      </w:r>
      <w:r w:rsidRPr="005B22CC">
        <w:rPr>
          <w:rFonts w:ascii="細明體" w:eastAsia="細明體" w:hAnsi="細明體" w:hint="eastAsia"/>
          <w:bCs/>
          <w:lang w:eastAsia="zh-TW"/>
        </w:rPr>
        <w:t>連結參數.事故者ID</w:t>
      </w:r>
    </w:p>
    <w:p w:rsidR="00596EC7" w:rsidRPr="005B22CC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不能為空值，自動轉大寫</w:t>
      </w:r>
    </w:p>
    <w:p w:rsidR="009769C3" w:rsidRPr="005B22CC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事故日期:</w:t>
      </w:r>
      <w:r w:rsidR="001B5974" w:rsidRPr="005B22CC">
        <w:rPr>
          <w:rFonts w:ascii="細明體" w:eastAsia="細明體" w:hAnsi="細明體" w:hint="eastAsia"/>
          <w:bCs/>
          <w:lang w:eastAsia="zh-TW"/>
        </w:rPr>
        <w:t>其他畫面</w:t>
      </w:r>
      <w:r w:rsidRPr="005B22CC">
        <w:rPr>
          <w:rFonts w:ascii="細明體" w:eastAsia="細明體" w:hAnsi="細明體" w:hint="eastAsia"/>
          <w:bCs/>
          <w:lang w:eastAsia="zh-TW"/>
        </w:rPr>
        <w:t>連結參數.事故者日期</w:t>
      </w:r>
    </w:p>
    <w:p w:rsidR="00596EC7" w:rsidRPr="005B22CC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不能為空值，且為有效日期格式</w:t>
      </w:r>
    </w:p>
    <w:p w:rsidR="001B5974" w:rsidRPr="005B22CC" w:rsidRDefault="001B5974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匯款日期: 其他畫面連結參數.匯款日期</w:t>
      </w:r>
    </w:p>
    <w:p w:rsidR="00596EC7" w:rsidRPr="005B22CC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不能為空值，且為有效日期格式</w:t>
      </w:r>
    </w:p>
    <w:p w:rsidR="00241FE4" w:rsidRPr="005B22CC" w:rsidRDefault="00241FE4" w:rsidP="00241FE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流水號: DEFAULT 放 </w:t>
      </w:r>
      <w:r w:rsidRPr="005B22CC">
        <w:rPr>
          <w:rFonts w:ascii="細明體" w:eastAsia="細明體" w:hAnsi="細明體"/>
          <w:bCs/>
          <w:lang w:eastAsia="zh-TW"/>
        </w:rPr>
        <w:t>‘</w:t>
      </w:r>
      <w:r w:rsidRPr="005B22CC">
        <w:rPr>
          <w:rFonts w:ascii="細明體" w:eastAsia="細明體" w:hAnsi="細明體" w:hint="eastAsia"/>
          <w:bCs/>
          <w:lang w:eastAsia="zh-TW"/>
        </w:rPr>
        <w:t>1</w:t>
      </w:r>
      <w:r w:rsidRPr="005B22CC">
        <w:rPr>
          <w:rFonts w:ascii="細明體" w:eastAsia="細明體" w:hAnsi="細明體"/>
          <w:bCs/>
          <w:lang w:eastAsia="zh-TW"/>
        </w:rPr>
        <w:t>’</w:t>
      </w:r>
    </w:p>
    <w:p w:rsidR="009769C3" w:rsidRPr="005B22CC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$</w:t>
      </w:r>
      <w:r w:rsidR="001B5974" w:rsidRPr="005B22CC">
        <w:rPr>
          <w:rFonts w:ascii="細明體" w:eastAsia="細明體" w:hAnsi="細明體" w:hint="eastAsia"/>
          <w:bCs/>
          <w:lang w:eastAsia="zh-TW"/>
        </w:rPr>
        <w:t>其他畫面</w:t>
      </w:r>
      <w:r w:rsidRPr="005B22CC">
        <w:rPr>
          <w:rFonts w:ascii="細明體" w:eastAsia="細明體" w:hAnsi="細明體" w:hint="eastAsia"/>
          <w:bCs/>
          <w:lang w:eastAsia="zh-TW"/>
        </w:rPr>
        <w:t>連結</w:t>
      </w:r>
      <w:r w:rsidR="001B5974" w:rsidRPr="005B22CC">
        <w:rPr>
          <w:rFonts w:ascii="細明體" w:eastAsia="細明體" w:hAnsi="細明體" w:hint="eastAsia"/>
          <w:bCs/>
          <w:lang w:eastAsia="zh-TW"/>
        </w:rPr>
        <w:t>過來</w:t>
      </w:r>
      <w:r w:rsidRPr="005B22CC">
        <w:rPr>
          <w:rFonts w:ascii="細明體" w:eastAsia="細明體" w:hAnsi="細明體" w:hint="eastAsia"/>
          <w:bCs/>
          <w:lang w:eastAsia="zh-TW"/>
        </w:rPr>
        <w:t xml:space="preserve"> = TRUE</w:t>
      </w:r>
    </w:p>
    <w:p w:rsidR="00255E4F" w:rsidRPr="005B22CC" w:rsidRDefault="00255E4F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自動執行查詢動作</w:t>
      </w:r>
    </w:p>
    <w:p w:rsidR="00CF7896" w:rsidRPr="005B22CC" w:rsidRDefault="00CF7896" w:rsidP="00CF789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若是畫面自己啟動</w:t>
      </w:r>
    </w:p>
    <w:p w:rsidR="00CF7896" w:rsidRPr="005B22CC" w:rsidRDefault="00CF7896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事故者ID:不能為空值</w:t>
      </w:r>
      <w:r w:rsidR="003212E7" w:rsidRPr="005B22CC">
        <w:rPr>
          <w:rFonts w:ascii="細明體" w:eastAsia="細明體" w:hAnsi="細明體" w:hint="eastAsia"/>
          <w:bCs/>
          <w:lang w:eastAsia="zh-TW"/>
        </w:rPr>
        <w:t>，自動轉大寫</w:t>
      </w:r>
    </w:p>
    <w:p w:rsidR="00CF7896" w:rsidRPr="005B22CC" w:rsidRDefault="00CF7896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事故日期:不能為空值，且為有效日期格式</w:t>
      </w:r>
    </w:p>
    <w:p w:rsidR="001B5974" w:rsidRPr="005B22CC" w:rsidRDefault="001B5974" w:rsidP="001B59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匯款日期:不能為空值，且為有效日期格式</w:t>
      </w:r>
    </w:p>
    <w:p w:rsidR="00241FE4" w:rsidRPr="005B22CC" w:rsidRDefault="00241FE4" w:rsidP="001B59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流水號: DEFAULT 放 </w:t>
      </w:r>
      <w:r w:rsidRPr="005B22CC">
        <w:rPr>
          <w:rFonts w:ascii="細明體" w:eastAsia="細明體" w:hAnsi="細明體"/>
          <w:bCs/>
          <w:lang w:eastAsia="zh-TW"/>
        </w:rPr>
        <w:t>‘</w:t>
      </w:r>
      <w:r w:rsidRPr="005B22CC">
        <w:rPr>
          <w:rFonts w:ascii="細明體" w:eastAsia="細明體" w:hAnsi="細明體" w:hint="eastAsia"/>
          <w:bCs/>
          <w:lang w:eastAsia="zh-TW"/>
        </w:rPr>
        <w:t>1</w:t>
      </w:r>
      <w:r w:rsidRPr="005B22CC">
        <w:rPr>
          <w:rFonts w:ascii="細明體" w:eastAsia="細明體" w:hAnsi="細明體"/>
          <w:bCs/>
          <w:lang w:eastAsia="zh-TW"/>
        </w:rPr>
        <w:t>’</w:t>
      </w:r>
    </w:p>
    <w:p w:rsidR="00CF7896" w:rsidRPr="005B22CC" w:rsidRDefault="001B5974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$其他畫面連結過來 = </w:t>
      </w:r>
      <w:r w:rsidR="00CF7896" w:rsidRPr="005B22CC">
        <w:rPr>
          <w:rFonts w:ascii="細明體" w:eastAsia="細明體" w:hAnsi="細明體" w:hint="eastAsia"/>
          <w:bCs/>
          <w:lang w:eastAsia="zh-TW"/>
        </w:rPr>
        <w:t>FALSE</w:t>
      </w:r>
    </w:p>
    <w:p w:rsidR="000D28E7" w:rsidRPr="005B22CC" w:rsidRDefault="000D28E7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1838AC" w:rsidRPr="005B22CC">
        <w:rPr>
          <w:rFonts w:ascii="細明體" w:eastAsia="細明體" w:hAnsi="細明體" w:hint="eastAsia"/>
          <w:lang w:eastAsia="zh-TW"/>
        </w:rPr>
        <w:t>學團專案理賠診斷書檔</w:t>
      </w:r>
      <w:r w:rsidR="00596EC7" w:rsidRPr="005B22CC">
        <w:rPr>
          <w:rFonts w:ascii="細明體" w:eastAsia="細明體" w:hAnsi="細明體" w:hint="eastAsia"/>
          <w:lang w:eastAsia="zh-TW"/>
        </w:rPr>
        <w:t>維護模組</w:t>
      </w:r>
      <w:r w:rsidR="001838AC" w:rsidRPr="005B22CC">
        <w:rPr>
          <w:rFonts w:ascii="細明體" w:eastAsia="細明體" w:hAnsi="細明體" w:cs="Arial" w:hint="eastAsia"/>
          <w:lang w:eastAsia="zh-TW"/>
        </w:rPr>
        <w:t>AA_A3Z002</w:t>
      </w:r>
      <w:r w:rsidRPr="005B22CC">
        <w:rPr>
          <w:rFonts w:ascii="細明體" w:eastAsia="細明體" w:hAnsi="細明體" w:cs="Arial" w:hint="eastAsia"/>
          <w:lang w:eastAsia="zh-TW"/>
        </w:rPr>
        <w:t>.查詢</w:t>
      </w:r>
      <w:r w:rsidR="00596EC7" w:rsidRPr="005B22CC">
        <w:rPr>
          <w:rFonts w:ascii="細明體" w:eastAsia="細明體" w:hAnsi="細明體" w:cs="Arial" w:hint="eastAsia"/>
          <w:lang w:eastAsia="zh-TW"/>
        </w:rPr>
        <w:t>()</w:t>
      </w:r>
      <w:r w:rsidRPr="005B22CC">
        <w:rPr>
          <w:rFonts w:ascii="細明體" w:eastAsia="細明體" w:hAnsi="細明體" w:cs="Arial" w:hint="eastAsia"/>
          <w:lang w:eastAsia="zh-TW"/>
        </w:rPr>
        <w:t>，BY參數:</w:t>
      </w:r>
    </w:p>
    <w:p w:rsidR="00596EC7" w:rsidRPr="005B22CC" w:rsidRDefault="00596EC7" w:rsidP="00596E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$其他畫面連結過來 = TRUE</w:t>
      </w:r>
    </w:p>
    <w:p w:rsidR="000D28E7" w:rsidRPr="005B22CC" w:rsidRDefault="000D28E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事故者ID</w:t>
      </w:r>
      <w:r w:rsidRPr="005B22CC">
        <w:rPr>
          <w:rFonts w:ascii="細明體" w:eastAsia="細明體" w:hAnsi="細明體" w:cs="Arial" w:hint="eastAsia"/>
          <w:sz w:val="20"/>
          <w:szCs w:val="20"/>
        </w:rPr>
        <w:t>:同</w:t>
      </w:r>
      <w:r w:rsidR="00596EC7" w:rsidRPr="005B22CC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0D28E7" w:rsidRPr="005B22CC" w:rsidRDefault="000D28E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事故日期:同</w:t>
      </w:r>
      <w:r w:rsidR="00596EC7" w:rsidRPr="005B22CC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596EC7" w:rsidRPr="005B22CC" w:rsidRDefault="00596EC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匯款日期:</w:t>
      </w:r>
      <w:r w:rsidRPr="005B22CC">
        <w:rPr>
          <w:rFonts w:ascii="細明體" w:eastAsia="細明體" w:hAnsi="細明體" w:cs="Arial" w:hint="eastAsia"/>
          <w:sz w:val="20"/>
          <w:szCs w:val="20"/>
        </w:rPr>
        <w:t xml:space="preserve"> 同</w:t>
      </w:r>
      <w:r w:rsidRPr="005B22CC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241FE4" w:rsidRPr="005B22CC" w:rsidRDefault="00241FE4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流水號:同畫面輸入</w:t>
      </w:r>
    </w:p>
    <w:p w:rsidR="00596EC7" w:rsidRPr="005B22CC" w:rsidRDefault="00596EC7" w:rsidP="00596EC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$其他畫面連結過來 = FALSE</w:t>
      </w:r>
    </w:p>
    <w:p w:rsidR="00596EC7" w:rsidRPr="005B22CC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事故者ID:同畫面輸入</w:t>
      </w:r>
    </w:p>
    <w:p w:rsidR="00596EC7" w:rsidRPr="005B22CC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事故日期: 同畫面輸入</w:t>
      </w:r>
    </w:p>
    <w:p w:rsidR="00596EC7" w:rsidRPr="005B22CC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匯款日期: 同畫面輸入</w:t>
      </w:r>
    </w:p>
    <w:p w:rsidR="00560873" w:rsidRPr="005B22CC" w:rsidRDefault="00560873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流水號:</w:t>
      </w:r>
      <w:r w:rsidRPr="005B22CC">
        <w:rPr>
          <w:rFonts w:ascii="細明體" w:eastAsia="細明體" w:hAnsi="細明體" w:hint="eastAsia"/>
          <w:bCs/>
        </w:rPr>
        <w:t>同畫面輸入</w:t>
      </w:r>
    </w:p>
    <w:p w:rsidR="009769C3" w:rsidRPr="005B22CC" w:rsidRDefault="00E53A09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若模組回傳 查無資料，</w:t>
      </w:r>
      <w:r w:rsidR="009769C3" w:rsidRPr="005B22CC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381A5E" w:rsidRPr="005B22CC" w:rsidRDefault="00381A5E" w:rsidP="006B6E2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 xml:space="preserve">顯示訊息 </w:t>
      </w:r>
      <w:r w:rsidRPr="005B22CC">
        <w:rPr>
          <w:rFonts w:ascii="細明體" w:eastAsia="細明體" w:hAnsi="細明體" w:cs="Arial"/>
          <w:bCs/>
          <w:lang w:eastAsia="zh-TW"/>
        </w:rPr>
        <w:t>“</w:t>
      </w:r>
      <w:r w:rsidRPr="005B22CC">
        <w:rPr>
          <w:rFonts w:ascii="細明體" w:eastAsia="細明體" w:hAnsi="細明體" w:cs="Arial" w:hint="eastAsia"/>
          <w:bCs/>
          <w:lang w:eastAsia="zh-TW"/>
        </w:rPr>
        <w:t>查詢完成。無</w:t>
      </w:r>
      <w:r w:rsidR="001838AC" w:rsidRPr="005B22CC">
        <w:rPr>
          <w:rFonts w:ascii="細明體" w:eastAsia="細明體" w:hAnsi="細明體" w:hint="eastAsia"/>
          <w:lang w:eastAsia="zh-TW"/>
        </w:rPr>
        <w:t>學團專案理賠診斷書檔</w:t>
      </w:r>
      <w:r w:rsidR="006B6E22" w:rsidRPr="005B22CC">
        <w:rPr>
          <w:rFonts w:ascii="細明體" w:eastAsia="細明體" w:hAnsi="細明體" w:hint="eastAsia"/>
          <w:lang w:eastAsia="zh-TW"/>
        </w:rPr>
        <w:t>資料</w:t>
      </w:r>
      <w:r w:rsidR="00A51099" w:rsidRPr="005B22CC">
        <w:rPr>
          <w:rFonts w:ascii="細明體" w:eastAsia="細明體" w:hAnsi="細明體" w:cs="Arial" w:hint="eastAsia"/>
          <w:bCs/>
          <w:lang w:eastAsia="zh-TW"/>
        </w:rPr>
        <w:t>，請新增。</w:t>
      </w:r>
      <w:r w:rsidRPr="005B22CC">
        <w:rPr>
          <w:rFonts w:ascii="細明體" w:eastAsia="細明體" w:hAnsi="細明體" w:cs="Arial"/>
          <w:bCs/>
          <w:lang w:eastAsia="zh-TW"/>
        </w:rPr>
        <w:t>”</w:t>
      </w:r>
    </w:p>
    <w:p w:rsidR="00381A5E" w:rsidRPr="005B22CC" w:rsidRDefault="00381A5E" w:rsidP="00381A5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【刪除】、【</w:t>
      </w:r>
      <w:r w:rsidR="006B6E22" w:rsidRPr="005B22CC">
        <w:rPr>
          <w:rFonts w:ascii="細明體" w:eastAsia="細明體" w:hAnsi="細明體" w:cs="Arial" w:hint="eastAsia"/>
          <w:bCs/>
          <w:lang w:eastAsia="zh-TW"/>
        </w:rPr>
        <w:t>修改</w:t>
      </w:r>
      <w:r w:rsidRPr="005B22CC">
        <w:rPr>
          <w:rFonts w:ascii="細明體" w:eastAsia="細明體" w:hAnsi="細明體" w:cs="Arial" w:hint="eastAsia"/>
          <w:bCs/>
          <w:lang w:eastAsia="zh-TW"/>
        </w:rPr>
        <w:t>】DISABLED</w:t>
      </w:r>
      <w:r w:rsidR="006B6E22" w:rsidRPr="005B22CC">
        <w:rPr>
          <w:rFonts w:ascii="細明體" w:eastAsia="細明體" w:hAnsi="細明體" w:cs="Arial" w:hint="eastAsia"/>
          <w:bCs/>
          <w:lang w:eastAsia="zh-TW"/>
        </w:rPr>
        <w:t>，【新增</w:t>
      </w:r>
      <w:r w:rsidRPr="005B22CC">
        <w:rPr>
          <w:rFonts w:ascii="細明體" w:eastAsia="細明體" w:hAnsi="細明體" w:cs="Arial" w:hint="eastAsia"/>
          <w:bCs/>
          <w:lang w:eastAsia="zh-TW"/>
        </w:rPr>
        <w:t>】、【查詢】ENABLED</w:t>
      </w:r>
    </w:p>
    <w:p w:rsidR="00381A5E" w:rsidRPr="005B22CC" w:rsidRDefault="00E53A09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lang w:eastAsia="zh-TW"/>
        </w:rPr>
        <w:t xml:space="preserve">若模組有誤，顯示錯誤訊息 </w:t>
      </w:r>
      <w:r w:rsidRPr="005B22CC">
        <w:rPr>
          <w:rFonts w:ascii="細明體" w:eastAsia="細明體" w:hAnsi="細明體" w:cs="Arial"/>
          <w:lang w:eastAsia="zh-TW"/>
        </w:rPr>
        <w:t>“</w:t>
      </w:r>
      <w:r w:rsidRPr="005B22CC">
        <w:rPr>
          <w:rFonts w:ascii="細明體" w:eastAsia="細明體" w:hAnsi="細明體" w:hint="eastAsia"/>
          <w:bCs/>
          <w:lang w:eastAsia="zh-TW"/>
        </w:rPr>
        <w:t>查詢</w:t>
      </w:r>
      <w:r w:rsidR="001838AC" w:rsidRPr="005B22CC">
        <w:rPr>
          <w:rFonts w:ascii="細明體" w:eastAsia="細明體" w:hAnsi="細明體" w:cs="Arial" w:hint="eastAsia"/>
          <w:lang w:eastAsia="zh-TW"/>
        </w:rPr>
        <w:t>學團專案理賠診斷書檔</w:t>
      </w:r>
      <w:r w:rsidRPr="005B22CC">
        <w:rPr>
          <w:rFonts w:ascii="細明體" w:eastAsia="細明體" w:hAnsi="細明體" w:cs="Arial" w:hint="eastAsia"/>
          <w:lang w:eastAsia="zh-TW"/>
        </w:rPr>
        <w:t>錯誤</w:t>
      </w:r>
      <w:r w:rsidR="00381A5E" w:rsidRPr="005B22CC">
        <w:rPr>
          <w:rFonts w:ascii="細明體" w:eastAsia="細明體" w:hAnsi="細明體" w:cs="Arial" w:hint="eastAsia"/>
          <w:bCs/>
          <w:lang w:eastAsia="zh-TW"/>
        </w:rPr>
        <w:t>,無法修改。事故者ID:</w:t>
      </w:r>
      <w:r w:rsidR="00381A5E" w:rsidRPr="005B22CC">
        <w:rPr>
          <w:rFonts w:ascii="細明體" w:eastAsia="細明體" w:hAnsi="細明體" w:cs="Arial"/>
          <w:lang w:eastAsia="zh-TW"/>
        </w:rPr>
        <w:t>”</w:t>
      </w:r>
      <w:r w:rsidR="00381A5E" w:rsidRPr="005B22CC">
        <w:rPr>
          <w:rFonts w:ascii="細明體" w:eastAsia="細明體" w:hAnsi="細明體" w:cs="Arial" w:hint="eastAsia"/>
          <w:lang w:eastAsia="zh-TW"/>
        </w:rPr>
        <w:t>+</w:t>
      </w:r>
      <w:r w:rsidR="00381A5E" w:rsidRPr="005B22CC">
        <w:rPr>
          <w:rFonts w:ascii="細明體" w:eastAsia="細明體" w:hAnsi="細明體" w:cs="Arial" w:hint="eastAsia"/>
          <w:bCs/>
          <w:lang w:eastAsia="zh-TW"/>
        </w:rPr>
        <w:t xml:space="preserve">事故者ID+ </w:t>
      </w:r>
      <w:r w:rsidR="00381A5E" w:rsidRPr="005B22CC">
        <w:rPr>
          <w:rFonts w:ascii="細明體" w:eastAsia="細明體" w:hAnsi="細明體" w:cs="Arial"/>
          <w:bCs/>
          <w:lang w:eastAsia="zh-TW"/>
        </w:rPr>
        <w:t>“</w:t>
      </w:r>
      <w:r w:rsidR="00381A5E" w:rsidRPr="005B22CC">
        <w:rPr>
          <w:rFonts w:ascii="細明體" w:eastAsia="細明體" w:hAnsi="細明體" w:cs="Arial" w:hint="eastAsia"/>
          <w:bCs/>
          <w:lang w:eastAsia="zh-TW"/>
        </w:rPr>
        <w:t xml:space="preserve"> 事故日期:</w:t>
      </w:r>
      <w:r w:rsidR="00381A5E" w:rsidRPr="005B22CC">
        <w:rPr>
          <w:rFonts w:ascii="細明體" w:eastAsia="細明體" w:hAnsi="細明體" w:cs="Arial"/>
          <w:bCs/>
          <w:lang w:eastAsia="zh-TW"/>
        </w:rPr>
        <w:t>”</w:t>
      </w:r>
      <w:r w:rsidR="00381A5E" w:rsidRPr="005B22CC">
        <w:rPr>
          <w:rFonts w:ascii="細明體" w:eastAsia="細明體" w:hAnsi="細明體" w:cs="Arial" w:hint="eastAsia"/>
          <w:bCs/>
          <w:lang w:eastAsia="zh-TW"/>
        </w:rPr>
        <w:t xml:space="preserve"> + 事故日期</w:t>
      </w:r>
      <w:r w:rsidR="006B6E22" w:rsidRPr="005B22CC">
        <w:rPr>
          <w:rFonts w:ascii="細明體" w:eastAsia="細明體" w:hAnsi="細明體" w:cs="Arial" w:hint="eastAsia"/>
          <w:bCs/>
          <w:lang w:eastAsia="zh-TW"/>
        </w:rPr>
        <w:t>+</w:t>
      </w:r>
      <w:r w:rsidR="006B6E22" w:rsidRPr="005B22CC">
        <w:rPr>
          <w:rFonts w:ascii="細明體" w:eastAsia="細明體" w:hAnsi="細明體" w:cs="Arial"/>
          <w:bCs/>
          <w:lang w:eastAsia="zh-TW"/>
        </w:rPr>
        <w:t>“</w:t>
      </w:r>
      <w:r w:rsidR="006B6E22" w:rsidRPr="005B22CC">
        <w:rPr>
          <w:rFonts w:ascii="細明體" w:eastAsia="細明體" w:hAnsi="細明體" w:cs="Arial" w:hint="eastAsia"/>
          <w:bCs/>
          <w:lang w:eastAsia="zh-TW"/>
        </w:rPr>
        <w:t xml:space="preserve"> 匯款日期:</w:t>
      </w:r>
      <w:r w:rsidR="006B6E22" w:rsidRPr="005B22CC">
        <w:rPr>
          <w:rFonts w:ascii="細明體" w:eastAsia="細明體" w:hAnsi="細明體" w:cs="Arial"/>
          <w:bCs/>
          <w:lang w:eastAsia="zh-TW"/>
        </w:rPr>
        <w:t>”</w:t>
      </w:r>
      <w:r w:rsidR="006B6E22" w:rsidRPr="005B22CC">
        <w:rPr>
          <w:rFonts w:ascii="細明體" w:eastAsia="細明體" w:hAnsi="細明體" w:cs="Arial" w:hint="eastAsia"/>
          <w:bCs/>
          <w:lang w:eastAsia="zh-TW"/>
        </w:rPr>
        <w:t xml:space="preserve"> + 匯款日期</w:t>
      </w:r>
    </w:p>
    <w:p w:rsidR="00717074" w:rsidRPr="005B22CC" w:rsidRDefault="00717074" w:rsidP="007170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【查詢】ENABLED，【新增】、【修改】、【刪除】DISABLED</w:t>
      </w:r>
    </w:p>
    <w:p w:rsidR="00E53A09" w:rsidRPr="00095591" w:rsidRDefault="00E53A09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9" w:author="i9200205" w:date="2011-11-18T15:52:00Z"/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lang w:eastAsia="zh-TW"/>
        </w:rPr>
        <w:t>若無誤，</w:t>
      </w:r>
      <w:r w:rsidR="00381A5E" w:rsidRPr="005B22CC">
        <w:rPr>
          <w:rFonts w:ascii="細明體" w:eastAsia="細明體" w:hAnsi="細明體" w:cs="Arial" w:hint="eastAsia"/>
          <w:lang w:eastAsia="zh-TW"/>
        </w:rPr>
        <w:t>顯示查詢出資料</w:t>
      </w:r>
      <w:r w:rsidR="00256A5F" w:rsidRPr="005B22CC">
        <w:rPr>
          <w:rFonts w:ascii="細明體" w:eastAsia="細明體" w:hAnsi="細明體" w:cs="Arial" w:hint="eastAsia"/>
          <w:lang w:eastAsia="zh-TW"/>
        </w:rPr>
        <w:t>(</w:t>
      </w:r>
      <w:r w:rsidR="001E4CEE" w:rsidRPr="005B22CC">
        <w:rPr>
          <w:rFonts w:ascii="細明體" w:eastAsia="細明體" w:hAnsi="細明體" w:cs="Arial" w:hint="eastAsia"/>
          <w:lang w:eastAsia="zh-TW"/>
        </w:rPr>
        <w:t>$</w:t>
      </w:r>
      <w:r w:rsidR="001838AC" w:rsidRPr="005B22CC">
        <w:rPr>
          <w:rFonts w:ascii="細明體" w:eastAsia="細明體" w:hAnsi="細明體" w:cs="Arial" w:hint="eastAsia"/>
          <w:lang w:eastAsia="zh-TW"/>
        </w:rPr>
        <w:t>DTAAA320</w:t>
      </w:r>
      <w:r w:rsidR="00256A5F" w:rsidRPr="005B22CC">
        <w:rPr>
          <w:rFonts w:ascii="細明體" w:eastAsia="細明體" w:hAnsi="細明體" w:cs="Arial" w:hint="eastAsia"/>
          <w:lang w:eastAsia="zh-TW"/>
        </w:rPr>
        <w:t>)</w:t>
      </w:r>
    </w:p>
    <w:p w:rsidR="00095591" w:rsidRPr="00B501CE" w:rsidRDefault="00095591" w:rsidP="0009559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10" w:author="i9200205" w:date="2011-11-18T15:52:00Z"/>
          <w:rFonts w:ascii="細明體" w:eastAsia="細明體" w:hAnsi="細明體" w:hint="eastAsia"/>
          <w:bCs/>
          <w:lang w:eastAsia="zh-TW"/>
        </w:rPr>
      </w:pPr>
      <w:ins w:id="11" w:author="i9200205" w:date="2011-11-18T15:52:00Z">
        <w:r w:rsidRPr="00B501CE">
          <w:rPr>
            <w:rFonts w:ascii="細明體" w:eastAsia="細明體" w:hAnsi="細明體" w:cs="Arial" w:hint="eastAsia"/>
            <w:bCs/>
            <w:lang w:eastAsia="zh-TW"/>
          </w:rPr>
          <w:t>處理個資</w:t>
        </w:r>
      </w:ins>
    </w:p>
    <w:p w:rsidR="00095591" w:rsidRPr="00B501CE" w:rsidRDefault="00095591" w:rsidP="0009559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12" w:author="i9200205" w:date="2011-11-18T15:52:00Z"/>
          <w:rFonts w:ascii="細明體" w:eastAsia="細明體" w:hAnsi="細明體" w:hint="eastAsia"/>
          <w:bCs/>
          <w:lang w:eastAsia="zh-TW"/>
        </w:rPr>
      </w:pPr>
      <w:ins w:id="13" w:author="i9200205" w:date="2011-11-18T15:52:00Z">
        <w:r w:rsidRPr="00B501CE">
          <w:rPr>
            <w:rFonts w:ascii="細明體" w:eastAsia="細明體" w:hAnsi="細明體" w:cs="Courier New"/>
            <w:lang w:eastAsia="zh-TW"/>
          </w:rPr>
          <w:t>C</w:t>
        </w:r>
        <w:r w:rsidRPr="00B501CE">
          <w:rPr>
            <w:rFonts w:ascii="細明體" w:eastAsia="細明體" w:hAnsi="細明體" w:cs="Courier New" w:hint="eastAsia"/>
            <w:lang w:eastAsia="zh-TW"/>
          </w:rPr>
          <w:t xml:space="preserve">all </w:t>
        </w:r>
        <w:r w:rsidRPr="00B501CE">
          <w:rPr>
            <w:rFonts w:ascii="細明體" w:eastAsia="細明體" w:hAnsi="細明體" w:cs="Courier New"/>
          </w:rPr>
          <w:t>logSecurity</w:t>
        </w:r>
        <w:r w:rsidRPr="00B501CE">
          <w:rPr>
            <w:rFonts w:ascii="細明體" w:eastAsia="細明體" w:hAnsi="細明體" w:cs="Courier New" w:hint="eastAsia"/>
            <w:lang w:eastAsia="zh-TW"/>
          </w:rPr>
          <w:t>()，by紀錄欄位</w:t>
        </w:r>
      </w:ins>
    </w:p>
    <w:p w:rsidR="00095591" w:rsidRPr="00B501CE" w:rsidRDefault="00095591" w:rsidP="0009559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4" w:author="i9200205" w:date="2011-11-18T15:52:00Z"/>
          <w:rFonts w:ascii="細明體" w:eastAsia="細明體" w:hAnsi="細明體" w:hint="eastAsia"/>
          <w:bCs/>
          <w:lang w:eastAsia="zh-TW"/>
        </w:rPr>
      </w:pPr>
      <w:ins w:id="15" w:author="i9200205" w:date="2011-11-18T15:52:00Z">
        <w:r w:rsidRPr="00B501CE">
          <w:rPr>
            <w:rFonts w:ascii="細明體" w:eastAsia="細明體" w:hAnsi="細明體" w:hint="eastAsia"/>
            <w:bCs/>
            <w:lang w:eastAsia="zh-TW"/>
          </w:rPr>
          <w:t>事故者ID</w:t>
        </w:r>
      </w:ins>
    </w:p>
    <w:p w:rsidR="00095591" w:rsidRPr="00B501CE" w:rsidRDefault="00095591" w:rsidP="0009559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6" w:author="i9200205" w:date="2011-11-18T15:52:00Z"/>
          <w:rFonts w:ascii="細明體" w:eastAsia="細明體" w:hAnsi="細明體" w:hint="eastAsia"/>
          <w:bCs/>
          <w:lang w:eastAsia="zh-TW"/>
        </w:rPr>
      </w:pPr>
      <w:ins w:id="17" w:author="i9200205" w:date="2011-11-18T15:52:00Z">
        <w:r>
          <w:rPr>
            <w:rFonts w:ascii="細明體" w:eastAsia="細明體" w:hAnsi="細明體" w:hint="eastAsia"/>
            <w:bCs/>
            <w:lang w:eastAsia="zh-TW"/>
          </w:rPr>
          <w:t>事故者日期</w:t>
        </w:r>
      </w:ins>
    </w:p>
    <w:p w:rsidR="00095591" w:rsidRDefault="00095591" w:rsidP="0009559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8" w:author="i9200205" w:date="2011-11-18T15:52:00Z"/>
          <w:rFonts w:ascii="細明體" w:eastAsia="細明體" w:hAnsi="細明體" w:hint="eastAsia"/>
          <w:bCs/>
          <w:lang w:eastAsia="zh-TW"/>
        </w:rPr>
      </w:pPr>
      <w:ins w:id="19" w:author="i9200205" w:date="2011-11-18T15:52:00Z">
        <w:r>
          <w:rPr>
            <w:rFonts w:ascii="細明體" w:eastAsia="細明體" w:hAnsi="細明體" w:hint="eastAsia"/>
            <w:bCs/>
            <w:lang w:eastAsia="zh-TW"/>
          </w:rPr>
          <w:t>匯款日期</w:t>
        </w:r>
      </w:ins>
    </w:p>
    <w:p w:rsidR="00095591" w:rsidRPr="00B501CE" w:rsidRDefault="00095591" w:rsidP="0009559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20" w:author="i9200205" w:date="2011-11-18T15:52:00Z"/>
          <w:rFonts w:ascii="細明體" w:eastAsia="細明體" w:hAnsi="細明體" w:hint="eastAsia"/>
          <w:bCs/>
          <w:lang w:eastAsia="zh-TW"/>
        </w:rPr>
      </w:pPr>
      <w:ins w:id="21" w:author="i9200205" w:date="2011-11-18T15:52:00Z">
        <w:r>
          <w:rPr>
            <w:rFonts w:ascii="細明體" w:eastAsia="細明體" w:hAnsi="細明體" w:hint="eastAsia"/>
            <w:bCs/>
            <w:lang w:eastAsia="zh-TW"/>
          </w:rPr>
          <w:t>流水序號</w:t>
        </w:r>
      </w:ins>
    </w:p>
    <w:p w:rsidR="00095591" w:rsidRPr="005B22CC" w:rsidDel="00095591" w:rsidRDefault="00095591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del w:id="22" w:author="i9200205" w:date="2011-11-18T15:52:00Z"/>
          <w:rFonts w:ascii="細明體" w:eastAsia="細明體" w:hAnsi="細明體" w:hint="eastAsia"/>
          <w:bCs/>
          <w:lang w:eastAsia="zh-TW"/>
        </w:rPr>
      </w:pPr>
    </w:p>
    <w:p w:rsidR="00E53A09" w:rsidRPr="005B22CC" w:rsidRDefault="00E53A09" w:rsidP="00381A5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lang w:eastAsia="zh-TW"/>
        </w:rPr>
        <w:t>格式如</w:t>
      </w:r>
      <w:bookmarkStart w:id="23" w:name="FORMAT_A_BACK"/>
      <w:bookmarkEnd w:id="23"/>
      <w:r w:rsidRPr="005B22CC">
        <w:rPr>
          <w:rFonts w:ascii="細明體" w:eastAsia="細明體" w:hAnsi="細明體"/>
          <w:lang w:eastAsia="zh-TW"/>
        </w:rPr>
        <w:fldChar w:fldCharType="begin"/>
      </w:r>
      <w:r w:rsidRPr="005B22CC">
        <w:rPr>
          <w:rFonts w:ascii="細明體" w:eastAsia="細明體" w:hAnsi="細明體"/>
          <w:lang w:eastAsia="zh-TW"/>
        </w:rPr>
        <w:instrText xml:space="preserve"> HYPERLINK  \l "FORMAT_A" </w:instrText>
      </w:r>
      <w:r w:rsidRPr="005B22CC">
        <w:rPr>
          <w:rFonts w:ascii="細明體" w:eastAsia="細明體" w:hAnsi="細明體"/>
          <w:lang w:eastAsia="zh-TW"/>
        </w:rPr>
      </w:r>
      <w:r w:rsidRPr="005B22CC">
        <w:rPr>
          <w:rFonts w:ascii="細明體" w:eastAsia="細明體" w:hAnsi="細明體"/>
          <w:lang w:eastAsia="zh-TW"/>
        </w:rPr>
        <w:fldChar w:fldCharType="separate"/>
      </w:r>
      <w:r w:rsidRPr="005B22CC">
        <w:rPr>
          <w:rStyle w:val="a8"/>
          <w:rFonts w:ascii="細明體" w:eastAsia="細明體" w:hAnsi="細明體" w:hint="eastAsia"/>
          <w:lang w:eastAsia="zh-TW"/>
        </w:rPr>
        <w:t>FO</w:t>
      </w:r>
      <w:r w:rsidRPr="005B22CC">
        <w:rPr>
          <w:rStyle w:val="a8"/>
          <w:rFonts w:ascii="細明體" w:eastAsia="細明體" w:hAnsi="細明體" w:hint="eastAsia"/>
          <w:lang w:eastAsia="zh-TW"/>
        </w:rPr>
        <w:t>R</w:t>
      </w:r>
      <w:r w:rsidRPr="005B22CC">
        <w:rPr>
          <w:rStyle w:val="a8"/>
          <w:rFonts w:ascii="細明體" w:eastAsia="細明體" w:hAnsi="細明體" w:hint="eastAsia"/>
          <w:lang w:eastAsia="zh-TW"/>
        </w:rPr>
        <w:t>M</w:t>
      </w:r>
      <w:r w:rsidRPr="005B22CC">
        <w:rPr>
          <w:rStyle w:val="a8"/>
          <w:rFonts w:ascii="細明體" w:eastAsia="細明體" w:hAnsi="細明體" w:hint="eastAsia"/>
          <w:lang w:eastAsia="zh-TW"/>
        </w:rPr>
        <w:t>A</w:t>
      </w:r>
      <w:r w:rsidRPr="005B22CC">
        <w:rPr>
          <w:rStyle w:val="a8"/>
          <w:rFonts w:ascii="細明體" w:eastAsia="細明體" w:hAnsi="細明體" w:hint="eastAsia"/>
          <w:lang w:eastAsia="zh-TW"/>
        </w:rPr>
        <w:t>T</w:t>
      </w:r>
      <w:r w:rsidRPr="005B22CC">
        <w:rPr>
          <w:rStyle w:val="a8"/>
          <w:rFonts w:ascii="細明體" w:eastAsia="細明體" w:hAnsi="細明體" w:hint="eastAsia"/>
          <w:lang w:eastAsia="zh-TW"/>
        </w:rPr>
        <w:t xml:space="preserve"> (A)</w:t>
      </w:r>
      <w:r w:rsidRPr="005B22CC">
        <w:rPr>
          <w:rFonts w:ascii="細明體" w:eastAsia="細明體" w:hAnsi="細明體"/>
          <w:lang w:eastAsia="zh-TW"/>
        </w:rPr>
        <w:fldChar w:fldCharType="end"/>
      </w:r>
    </w:p>
    <w:p w:rsidR="00190A67" w:rsidRPr="005B22CC" w:rsidRDefault="001E4CEE" w:rsidP="001E4CE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【查詢】、【修改</w:t>
      </w:r>
      <w:r w:rsidR="00190A67" w:rsidRPr="005B22CC">
        <w:rPr>
          <w:rFonts w:ascii="細明體" w:eastAsia="細明體" w:hAnsi="細明體" w:cs="Arial" w:hint="eastAsia"/>
          <w:bCs/>
          <w:lang w:eastAsia="zh-TW"/>
        </w:rPr>
        <w:t>】、【刪除】ENABLED</w:t>
      </w:r>
      <w:r w:rsidRPr="005B22CC">
        <w:rPr>
          <w:rFonts w:ascii="細明體" w:eastAsia="細明體" w:hAnsi="細明體" w:cs="Arial" w:hint="eastAsia"/>
          <w:bCs/>
          <w:lang w:eastAsia="zh-TW"/>
        </w:rPr>
        <w:t>，【新增】DISABLED</w:t>
      </w:r>
    </w:p>
    <w:p w:rsidR="00190A67" w:rsidRPr="005B22CC" w:rsidRDefault="00190A67" w:rsidP="00445B6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顯示</w:t>
      </w:r>
      <w:r w:rsidRPr="005B22CC">
        <w:rPr>
          <w:rFonts w:ascii="細明體" w:eastAsia="細明體" w:hAnsi="細明體" w:cs="Arial"/>
          <w:bCs/>
          <w:lang w:eastAsia="zh-TW"/>
        </w:rPr>
        <w:t>“</w:t>
      </w:r>
      <w:r w:rsidRPr="005B22CC">
        <w:rPr>
          <w:rFonts w:ascii="細明體" w:eastAsia="細明體" w:hAnsi="細明體" w:cs="Arial" w:hint="eastAsia"/>
          <w:bCs/>
          <w:lang w:eastAsia="zh-TW"/>
        </w:rPr>
        <w:t>查詢完成</w:t>
      </w:r>
      <w:r w:rsidRPr="005B22CC">
        <w:rPr>
          <w:rFonts w:ascii="細明體" w:eastAsia="細明體" w:hAnsi="細明體" w:cs="Arial"/>
          <w:bCs/>
          <w:lang w:eastAsia="zh-TW"/>
        </w:rPr>
        <w:t>”</w:t>
      </w:r>
      <w:r w:rsidRPr="005B22CC">
        <w:rPr>
          <w:rFonts w:ascii="細明體" w:eastAsia="細明體" w:hAnsi="細明體" w:cs="Arial" w:hint="eastAsia"/>
          <w:bCs/>
          <w:lang w:eastAsia="zh-TW"/>
        </w:rPr>
        <w:t>訊息</w:t>
      </w:r>
    </w:p>
    <w:p w:rsidR="000D28E7" w:rsidRPr="005B22CC" w:rsidRDefault="00790CCA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</w:p>
    <w:p w:rsidR="00F80E7D" w:rsidRPr="005B22CC" w:rsidRDefault="00F80E7D" w:rsidP="00F80E7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檢核:</w:t>
      </w:r>
    </w:p>
    <w:p w:rsidR="00F80E7D" w:rsidRPr="005B22CC" w:rsidRDefault="00F80E7D" w:rsidP="00F80E7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需完成查詢後才可儲存</w:t>
      </w:r>
    </w:p>
    <w:p w:rsidR="00F80E7D" w:rsidRPr="005B22CC" w:rsidRDefault="00F80E7D" w:rsidP="00F80E7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查詢KEY值不可變更</w:t>
      </w:r>
    </w:p>
    <w:p w:rsidR="00F80E7D" w:rsidRPr="005B22CC" w:rsidRDefault="00F80E7D" w:rsidP="00F80E7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:事故者ID ,事故日期</w:t>
      </w:r>
      <w:r w:rsidR="00A12C8A" w:rsidRPr="005B22CC">
        <w:rPr>
          <w:rFonts w:ascii="細明體" w:eastAsia="細明體" w:hAnsi="細明體" w:hint="eastAsia"/>
          <w:bCs/>
          <w:lang w:eastAsia="zh-TW"/>
        </w:rPr>
        <w:t xml:space="preserve">　,匯款日期</w:t>
      </w:r>
      <w:r w:rsidR="00A3419C" w:rsidRPr="005B22CC">
        <w:rPr>
          <w:rFonts w:ascii="細明體" w:eastAsia="細明體" w:hAnsi="細明體" w:hint="eastAsia"/>
          <w:bCs/>
          <w:lang w:eastAsia="zh-TW"/>
        </w:rPr>
        <w:t>,流水號</w:t>
      </w:r>
      <w:r w:rsidRPr="005B22CC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A12C8A" w:rsidRPr="005B22CC" w:rsidRDefault="00A12C8A" w:rsidP="00A12C8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//**檢核事項**</w:t>
      </w:r>
      <w:r w:rsidR="00D56B01" w:rsidRPr="005B22CC">
        <w:rPr>
          <w:rFonts w:ascii="細明體" w:eastAsia="細明體" w:hAnsi="細明體" w:hint="eastAsia"/>
          <w:bCs/>
          <w:lang w:eastAsia="zh-TW"/>
        </w:rPr>
        <w:t>可參考AAA0_0200做法</w:t>
      </w:r>
      <w:r w:rsidRPr="005B22CC">
        <w:rPr>
          <w:rFonts w:ascii="細明體" w:eastAsia="細明體" w:hAnsi="細明體" w:hint="eastAsia"/>
          <w:bCs/>
          <w:lang w:eastAsia="zh-TW"/>
        </w:rPr>
        <w:t>//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5726"/>
        <w:gridCol w:w="2941"/>
      </w:tblGrid>
      <w:tr w:rsidR="00A12C8A" w:rsidRPr="005B22CC" w:rsidTr="00A12C8A">
        <w:tc>
          <w:tcPr>
            <w:tcW w:w="981" w:type="dxa"/>
            <w:vAlign w:val="center"/>
          </w:tcPr>
          <w:p w:rsidR="00A12C8A" w:rsidRPr="005B22CC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lang w:eastAsia="zh-TW"/>
              </w:rPr>
              <w:t>項次</w:t>
            </w:r>
          </w:p>
        </w:tc>
        <w:tc>
          <w:tcPr>
            <w:tcW w:w="5726" w:type="dxa"/>
            <w:vAlign w:val="center"/>
          </w:tcPr>
          <w:p w:rsidR="00A12C8A" w:rsidRPr="005B22CC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lang w:eastAsia="zh-TW"/>
              </w:rPr>
              <w:t>檢核</w:t>
            </w:r>
          </w:p>
        </w:tc>
        <w:tc>
          <w:tcPr>
            <w:tcW w:w="2941" w:type="dxa"/>
            <w:vAlign w:val="center"/>
          </w:tcPr>
          <w:p w:rsidR="00A12C8A" w:rsidRPr="005B22CC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lang w:eastAsia="zh-TW"/>
              </w:rPr>
              <w:t>不符合時的錯誤訊息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醫院代碼需有值且長度為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B22CC">
                <w:rPr>
                  <w:rFonts w:ascii="細明體" w:eastAsia="細明體" w:hAnsi="細明體" w:hint="eastAsia"/>
                  <w:lang w:eastAsia="zh-TW"/>
                </w:rPr>
                <w:t>10碼</w:t>
              </w:r>
            </w:smartTag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請輸入正確醫院代碼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醫師證號或姓名需任一有值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請輸入醫師證號或姓名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診斷病名1需有值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請輸入診斷病名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新增住院日額需輸入住院起訖日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請輸入住院起訖日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新增燒燙傷病房需輸入燒燙傷住院起訖日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請輸入燒燙傷住院起訖日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新增加護病房需輸入加護病房起訖日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請輸入加護病房起訖日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新增門診日額需輸入門診日期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請輸入門診日期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新增手術需輸入手術日期及手術名稱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請輸入手術日期及手術名稱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新增急診需輸入急診日期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請輸入急診日期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新增化療需輸入化療日期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請輸入化療日期</w:t>
            </w:r>
          </w:p>
        </w:tc>
      </w:tr>
      <w:tr w:rsidR="00D56B01" w:rsidRPr="005B22CC" w:rsidTr="00DA4835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新增放射需輸入放射線日期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請輸入放射線日期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所有申請日期需為合理日期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請輸入正確申請日期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（緊急轉送</w:t>
            </w:r>
            <w:r w:rsidRPr="005B22CC">
              <w:rPr>
                <w:rFonts w:ascii="細明體" w:eastAsia="細明體" w:hAnsi="細明體"/>
                <w:lang w:eastAsia="zh-TW"/>
              </w:rPr>
              <w:t>）</w:t>
            </w:r>
            <w:r w:rsidRPr="005B22CC">
              <w:rPr>
                <w:rFonts w:ascii="細明體" w:eastAsia="細明體" w:hAnsi="細明體" w:hint="eastAsia"/>
                <w:lang w:eastAsia="zh-TW"/>
              </w:rPr>
              <w:t>、（骨髓移植</w:t>
            </w:r>
            <w:r w:rsidRPr="005B22CC">
              <w:rPr>
                <w:rFonts w:ascii="細明體" w:eastAsia="細明體" w:hAnsi="細明體"/>
                <w:lang w:eastAsia="zh-TW"/>
              </w:rPr>
              <w:t>）</w:t>
            </w:r>
            <w:r w:rsidRPr="005B22CC">
              <w:rPr>
                <w:rFonts w:ascii="細明體" w:eastAsia="細明體" w:hAnsi="細明體" w:hint="eastAsia"/>
                <w:lang w:eastAsia="zh-TW"/>
              </w:rPr>
              <w:t>、（原位癌</w:t>
            </w:r>
            <w:r w:rsidRPr="005B22CC">
              <w:rPr>
                <w:rFonts w:ascii="細明體" w:eastAsia="細明體" w:hAnsi="細明體"/>
                <w:lang w:eastAsia="zh-TW"/>
              </w:rPr>
              <w:t>）</w:t>
            </w:r>
            <w:r w:rsidRPr="005B22CC">
              <w:rPr>
                <w:rFonts w:ascii="細明體" w:eastAsia="細明體" w:hAnsi="細明體" w:hint="eastAsia"/>
                <w:lang w:eastAsia="zh-TW"/>
              </w:rPr>
              <w:t>、（已輸入項目</w:t>
            </w:r>
            <w:r w:rsidRPr="005B22CC">
              <w:rPr>
                <w:rFonts w:ascii="細明體" w:eastAsia="細明體" w:hAnsi="細明體"/>
                <w:lang w:eastAsia="zh-TW"/>
              </w:rPr>
              <w:t>）</w:t>
            </w:r>
            <w:r w:rsidRPr="005B22CC">
              <w:rPr>
                <w:rFonts w:ascii="細明體" w:eastAsia="細明體" w:hAnsi="細明體" w:hint="eastAsia"/>
                <w:lang w:eastAsia="zh-TW"/>
              </w:rPr>
              <w:t>四者至少需擇一輸入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請輸入診斷項目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新增住院起迄日，不得有相互重疊日期出現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住院日期重複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新增燒燙傷起迄日，不得有相互重疊日期出現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燒燙傷日期重複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新增加護病房起迄日，不得有相互重疊日期出現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加護病房日期重複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新增在家療養起迄日，不得有相互重疊日期出現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在家療養日期重複</w:t>
            </w:r>
          </w:p>
        </w:tc>
      </w:tr>
      <w:tr w:rsidR="00D56B01" w:rsidRPr="005B22CC" w:rsidTr="00080B8D">
        <w:tc>
          <w:tcPr>
            <w:tcW w:w="981" w:type="dxa"/>
            <w:vAlign w:val="center"/>
          </w:tcPr>
          <w:p w:rsidR="00D56B01" w:rsidRPr="005B22CC" w:rsidRDefault="00D56B01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新增門診起迄日，不得有相互重疊日期出現</w:t>
            </w:r>
          </w:p>
        </w:tc>
        <w:tc>
          <w:tcPr>
            <w:tcW w:w="2941" w:type="dxa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門診日期重複</w:t>
            </w:r>
          </w:p>
        </w:tc>
      </w:tr>
    </w:tbl>
    <w:p w:rsidR="00370FF3" w:rsidRPr="00370FF3" w:rsidRDefault="00370FF3" w:rsidP="00575AE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已輸入資料區</w:t>
      </w:r>
      <w:r w:rsidR="004740DB" w:rsidRPr="005B22CC">
        <w:rPr>
          <w:rFonts w:ascii="細明體" w:eastAsia="細明體" w:hAnsi="細明體" w:hint="eastAsia"/>
          <w:bCs/>
          <w:lang w:eastAsia="zh-TW"/>
        </w:rPr>
        <w:t>的</w:t>
      </w:r>
      <w:r w:rsidR="004740DB" w:rsidRPr="005B22CC">
        <w:rPr>
          <w:rFonts w:ascii="細明體" w:eastAsia="細明體" w:hAnsi="細明體" w:cs="Arial" w:hint="eastAsia"/>
          <w:bCs/>
          <w:lang w:eastAsia="zh-TW"/>
        </w:rPr>
        <w:t>【新增】處理:</w:t>
      </w:r>
    </w:p>
    <w:p w:rsidR="004740DB" w:rsidRPr="005B22CC" w:rsidRDefault="004740DB" w:rsidP="00370FF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產生一筆紀錄到畫面 已輸入資料區 序號往後加1</w:t>
      </w:r>
    </w:p>
    <w:tbl>
      <w:tblPr>
        <w:tblW w:w="9628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1030"/>
        <w:gridCol w:w="127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8D55A3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D55A3" w:rsidRPr="005B22CC" w:rsidRDefault="008D55A3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共同欄位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住院起訖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燒燙傷病房起訖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加護病房起訖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在家療養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門診日期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放射日期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急診日期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化療日期</w:t>
            </w:r>
          </w:p>
        </w:tc>
      </w:tr>
      <w:tr w:rsidR="008D55A3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5A3" w:rsidRPr="005B22CC" w:rsidRDefault="008D55A3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D55A3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D55A3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a9"/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5A3" w:rsidRPr="005B22CC" w:rsidRDefault="008D55A3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D55A3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a9"/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5A3" w:rsidRPr="005B22CC" w:rsidRDefault="008D55A3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診斷書流水號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D55A3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從1開始遞增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A3" w:rsidRPr="005B22CC" w:rsidRDefault="008D55A3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5A3" w:rsidRPr="005B22CC" w:rsidRDefault="008D55A3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6186A" w:rsidRPr="005B22CC" w:rsidTr="00E5583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診斷類別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(AA,DIAG_KIND)代碼A轉中文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K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94214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G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94214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</w:t>
            </w:r>
            <w:r w:rsidR="00942148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轉中文</w:t>
            </w:r>
          </w:p>
        </w:tc>
      </w:tr>
      <w:tr w:rsidR="00B6186A" w:rsidRPr="005B22CC" w:rsidTr="00E5583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86A" w:rsidRPr="005B22CC" w:rsidRDefault="00B6186A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手術代碼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B6186A" w:rsidRPr="005B22CC" w:rsidTr="00E5583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起始日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</w:tr>
      <w:tr w:rsidR="001C2F12" w:rsidRPr="005B22CC" w:rsidTr="00E5583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F12" w:rsidRPr="005B22CC" w:rsidRDefault="001C2F12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F12" w:rsidRPr="005B22CC" w:rsidRDefault="001C2F12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終止日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Pr="005B22CC" w:rsidRDefault="001C2F12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Pr="005B22CC" w:rsidRDefault="001C2F12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Pr="005B22CC" w:rsidRDefault="001C2F12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Pr="005B22CC" w:rsidRDefault="001C2F12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Pr="005B22CC" w:rsidRDefault="001C2F12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Default="001C2F12">
            <w:r w:rsidRPr="00DD277E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Default="001C2F12">
            <w:r w:rsidRPr="00DD277E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Default="001C2F12">
            <w:r w:rsidRPr="00DD277E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12" w:rsidRDefault="001C2F12">
            <w:r w:rsidRPr="00DD277E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B6186A" w:rsidRPr="005B22CC" w:rsidTr="00E5583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癌症手術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B6186A" w:rsidRPr="005B22CC" w:rsidTr="00E5583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燒燙傷門診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5E2F3C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若畫面有勾選，SET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B6186A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核定_手術險別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B6186A" w:rsidRPr="005B22CC" w:rsidTr="008D55A3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pStyle w:val="Tabletext"/>
              <w:keepLines w:val="0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Style w:val="a4"/>
                <w:rFonts w:ascii="細明體" w:eastAsia="細明體" w:hAnsi="細明體" w:hint="eastAsia"/>
                <w:caps/>
                <w:sz w:val="20"/>
                <w:szCs w:val="20"/>
              </w:rPr>
              <w:t>手術等級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86A" w:rsidRPr="005B22CC" w:rsidRDefault="00B6186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</w:tbl>
    <w:p w:rsidR="004740DB" w:rsidRDefault="001318E2" w:rsidP="004740D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下拉</w:t>
      </w:r>
      <w:r w:rsidR="00086AC8">
        <w:rPr>
          <w:rFonts w:ascii="細明體" w:eastAsia="細明體" w:hAnsi="細明體" w:hint="eastAsia"/>
          <w:bCs/>
          <w:lang w:eastAsia="zh-TW"/>
        </w:rPr>
        <w:t xml:space="preserve">新增類別選項的處理: </w:t>
      </w:r>
    </w:p>
    <w:tbl>
      <w:tblPr>
        <w:tblW w:w="6226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1030"/>
        <w:gridCol w:w="1276"/>
        <w:gridCol w:w="851"/>
        <w:gridCol w:w="850"/>
        <w:gridCol w:w="851"/>
        <w:gridCol w:w="850"/>
      </w:tblGrid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86AC8" w:rsidRPr="005B22CC" w:rsidRDefault="00086AC8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共同欄位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重度類風濕性關節炎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全身性紅斑性狼瘡症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留院觀察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出國住院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a9"/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a9"/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診斷書流水號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從1開始遞增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診斷類別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(AA,DIAG_KIND)代碼L轉中文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(AA,DIAG_KIND)代碼M轉中文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(AA,DIAG_KIND)代碼N轉中文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(AA,DIAG_KIND)代碼O轉中文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手術代碼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834A52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834A52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起始日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7138B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7138B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終止日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7138B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7138B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畫面輸入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癌症手術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666421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666421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燒燙傷門診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666421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666421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核定_手術險別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92508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92508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086AC8" w:rsidRPr="005B22CC" w:rsidTr="00086AC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086AC8">
            <w:pPr>
              <w:pStyle w:val="Tabletext"/>
              <w:keepLines w:val="0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Style w:val="a4"/>
                <w:rFonts w:ascii="細明體" w:eastAsia="細明體" w:hAnsi="細明體" w:hint="eastAsia"/>
                <w:caps/>
                <w:sz w:val="20"/>
                <w:szCs w:val="20"/>
              </w:rPr>
              <w:t>手術等級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Pr="005B22CC" w:rsidRDefault="00086AC8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92508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C8" w:rsidRDefault="00086AC8">
            <w:r w:rsidRPr="0092508F"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</w:tbl>
    <w:p w:rsidR="00AB7830" w:rsidRDefault="001318E2" w:rsidP="00CB4BB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手術日期與手術名稱</w:t>
      </w:r>
      <w:r w:rsidR="0011733A">
        <w:rPr>
          <w:rFonts w:ascii="細明體" w:eastAsia="細明體" w:hAnsi="細明體" w:hint="eastAsia"/>
          <w:bCs/>
          <w:lang w:eastAsia="zh-TW"/>
        </w:rPr>
        <w:t>新增</w:t>
      </w:r>
      <w:r w:rsidR="0011733A" w:rsidRPr="005B22CC">
        <w:rPr>
          <w:rFonts w:ascii="細明體" w:eastAsia="細明體" w:hAnsi="細明體" w:cs="Arial" w:hint="eastAsia"/>
          <w:bCs/>
          <w:lang w:eastAsia="zh-TW"/>
        </w:rPr>
        <w:t>已輸入資料區</w:t>
      </w:r>
      <w:r w:rsidR="0011733A">
        <w:rPr>
          <w:rFonts w:ascii="細明體" w:eastAsia="細明體" w:hAnsi="細明體" w:cs="Arial" w:hint="eastAsia"/>
          <w:bCs/>
          <w:lang w:eastAsia="zh-TW"/>
        </w:rPr>
        <w:t>之</w:t>
      </w:r>
      <w:r>
        <w:rPr>
          <w:rFonts w:ascii="細明體" w:eastAsia="細明體" w:hAnsi="細明體" w:hint="eastAsia"/>
          <w:bCs/>
          <w:lang w:eastAsia="zh-TW"/>
        </w:rPr>
        <w:t>處理:</w:t>
      </w:r>
    </w:p>
    <w:tbl>
      <w:tblPr>
        <w:tblW w:w="6226" w:type="dxa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1030"/>
        <w:gridCol w:w="4678"/>
      </w:tblGrid>
      <w:tr w:rsidR="001318E2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318E2" w:rsidRPr="005B22CC" w:rsidRDefault="001318E2" w:rsidP="00E5583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318E2" w:rsidRPr="005B22CC" w:rsidRDefault="001318E2" w:rsidP="00E55832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318E2" w:rsidRPr="005B22CC" w:rsidRDefault="001318E2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E558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a9"/>
              <w:numPr>
                <w:ilvl w:val="0"/>
                <w:numId w:val="45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a9"/>
              <w:numPr>
                <w:ilvl w:val="0"/>
                <w:numId w:val="45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診斷書流水號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從1開始遞增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診斷類別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(AA,DIAG_KIND)代碼L轉中文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手術代碼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AAC0_0400畫面點選帶回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起始日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同手術日期輸入值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終止日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癌症手術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11733A" w:rsidP="001173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AAC0_0400畫面若有勾選帶回,則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燒燙傷門診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834D2F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核定_手術險別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834D2F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11733A" w:rsidRPr="005B22CC" w:rsidTr="001318E2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33A" w:rsidRPr="005B22CC" w:rsidRDefault="0011733A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Style w:val="a4"/>
                <w:rFonts w:ascii="細明體" w:eastAsia="細明體" w:hAnsi="細明體" w:hint="eastAsia"/>
                <w:caps/>
                <w:sz w:val="20"/>
                <w:szCs w:val="20"/>
              </w:rPr>
              <w:t>手術等級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33A" w:rsidRPr="005B22CC" w:rsidRDefault="00834D2F" w:rsidP="00E558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</w:tbl>
    <w:p w:rsidR="001318E2" w:rsidRDefault="001318E2" w:rsidP="001318E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086AC8" w:rsidRPr="005B22CC" w:rsidRDefault="00086AC8" w:rsidP="00575AE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053819" w:rsidRPr="005B22CC" w:rsidRDefault="00575AE3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1838AC" w:rsidRPr="005B22CC">
        <w:rPr>
          <w:rFonts w:ascii="細明體" w:eastAsia="細明體" w:hAnsi="細明體" w:hint="eastAsia"/>
          <w:lang w:eastAsia="zh-TW"/>
        </w:rPr>
        <w:t>學團專案理賠診斷書檔</w:t>
      </w:r>
      <w:r w:rsidR="00AB7830" w:rsidRPr="005B22CC">
        <w:rPr>
          <w:rFonts w:ascii="細明體" w:eastAsia="細明體" w:hAnsi="細明體" w:hint="eastAsia"/>
          <w:lang w:eastAsia="zh-TW"/>
        </w:rPr>
        <w:t>維護模組</w:t>
      </w:r>
      <w:r w:rsidR="001838AC" w:rsidRPr="005B22CC">
        <w:rPr>
          <w:rFonts w:ascii="細明體" w:eastAsia="細明體" w:hAnsi="細明體" w:cs="Arial" w:hint="eastAsia"/>
          <w:lang w:eastAsia="zh-TW"/>
        </w:rPr>
        <w:t>AA_A3Z002</w:t>
      </w:r>
      <w:r w:rsidRPr="005B22CC">
        <w:rPr>
          <w:rFonts w:ascii="細明體" w:eastAsia="細明體" w:hAnsi="細明體" w:cs="Arial" w:hint="eastAsia"/>
          <w:lang w:eastAsia="zh-TW"/>
        </w:rPr>
        <w:t>.新增()，BY參數:</w:t>
      </w:r>
    </w:p>
    <w:p w:rsidR="00575AE3" w:rsidRPr="005B22CC" w:rsidRDefault="001838AC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lang w:eastAsia="zh-TW"/>
        </w:rPr>
        <w:t>學團專案理賠診斷書檔</w:t>
      </w:r>
      <w:r w:rsidR="00575AE3" w:rsidRPr="005B22CC">
        <w:rPr>
          <w:rFonts w:ascii="細明體" w:eastAsia="細明體" w:hAnsi="細明體" w:cs="Arial" w:hint="eastAsia"/>
          <w:lang w:eastAsia="zh-TW"/>
        </w:rPr>
        <w:t>BO:格式如</w:t>
      </w:r>
      <w:bookmarkStart w:id="24" w:name="FORMAT_B_BACK"/>
      <w:r w:rsidR="00831A52" w:rsidRPr="005B22CC">
        <w:rPr>
          <w:rFonts w:ascii="細明體" w:eastAsia="細明體" w:hAnsi="細明體" w:cs="Arial"/>
          <w:lang w:eastAsia="zh-TW"/>
        </w:rPr>
        <w:fldChar w:fldCharType="begin"/>
      </w:r>
      <w:r w:rsidR="00831A52" w:rsidRPr="005B22CC">
        <w:rPr>
          <w:rFonts w:ascii="細明體" w:eastAsia="細明體" w:hAnsi="細明體" w:cs="Arial"/>
          <w:lang w:eastAsia="zh-TW"/>
        </w:rPr>
        <w:instrText xml:space="preserve"> HYPERLINK  \l "FORMAT_B" </w:instrText>
      </w:r>
      <w:r w:rsidR="00831A52" w:rsidRPr="005B22CC">
        <w:rPr>
          <w:rFonts w:ascii="細明體" w:eastAsia="細明體" w:hAnsi="細明體" w:cs="Arial"/>
          <w:lang w:eastAsia="zh-TW"/>
        </w:rPr>
      </w:r>
      <w:r w:rsidR="00831A52" w:rsidRPr="005B22CC">
        <w:rPr>
          <w:rFonts w:ascii="細明體" w:eastAsia="細明體" w:hAnsi="細明體" w:cs="Arial"/>
          <w:lang w:eastAsia="zh-TW"/>
        </w:rPr>
        <w:fldChar w:fldCharType="separate"/>
      </w:r>
      <w:r w:rsidR="00575AE3" w:rsidRPr="005B22CC">
        <w:rPr>
          <w:rStyle w:val="a8"/>
          <w:rFonts w:ascii="細明體" w:eastAsia="細明體" w:hAnsi="細明體" w:cs="Arial" w:hint="eastAsia"/>
          <w:lang w:eastAsia="zh-TW"/>
        </w:rPr>
        <w:t>FOR</w:t>
      </w:r>
      <w:r w:rsidR="00575AE3" w:rsidRPr="005B22CC">
        <w:rPr>
          <w:rStyle w:val="a8"/>
          <w:rFonts w:ascii="細明體" w:eastAsia="細明體" w:hAnsi="細明體" w:cs="Arial" w:hint="eastAsia"/>
          <w:lang w:eastAsia="zh-TW"/>
        </w:rPr>
        <w:t>M</w:t>
      </w:r>
      <w:r w:rsidR="00575AE3" w:rsidRPr="005B22CC">
        <w:rPr>
          <w:rStyle w:val="a8"/>
          <w:rFonts w:ascii="細明體" w:eastAsia="細明體" w:hAnsi="細明體" w:cs="Arial" w:hint="eastAsia"/>
          <w:lang w:eastAsia="zh-TW"/>
        </w:rPr>
        <w:t>A</w:t>
      </w:r>
      <w:r w:rsidR="00575AE3" w:rsidRPr="005B22CC">
        <w:rPr>
          <w:rStyle w:val="a8"/>
          <w:rFonts w:ascii="細明體" w:eastAsia="細明體" w:hAnsi="細明體" w:cs="Arial" w:hint="eastAsia"/>
          <w:lang w:eastAsia="zh-TW"/>
        </w:rPr>
        <w:t>T(B)</w:t>
      </w:r>
      <w:bookmarkEnd w:id="24"/>
      <w:r w:rsidR="00831A52" w:rsidRPr="005B22CC">
        <w:rPr>
          <w:rFonts w:ascii="細明體" w:eastAsia="細明體" w:hAnsi="細明體" w:cs="Arial"/>
          <w:lang w:eastAsia="zh-TW"/>
        </w:rPr>
        <w:fldChar w:fldCharType="end"/>
      </w:r>
    </w:p>
    <w:p w:rsidR="00575AE3" w:rsidRPr="005B22CC" w:rsidRDefault="00575AE3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E3AE5" w:rsidRPr="005B22CC" w:rsidRDefault="004E3AE5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若已輸入資料區有資料，</w:t>
      </w:r>
    </w:p>
    <w:p w:rsidR="004E3AE5" w:rsidRPr="005B22CC" w:rsidRDefault="004E3AE5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D70248" w:rsidRPr="005B22CC">
        <w:rPr>
          <w:rFonts w:ascii="細明體" w:eastAsia="細明體" w:hAnsi="細明體" w:hint="eastAsia"/>
          <w:lang w:eastAsia="zh-TW"/>
        </w:rPr>
        <w:t>學團專案診斷書相關天數檔維護模組AA_A3Z005</w:t>
      </w:r>
      <w:r w:rsidRPr="005B22CC">
        <w:rPr>
          <w:rFonts w:ascii="細明體" w:eastAsia="細明體" w:hAnsi="細明體" w:hint="eastAsia"/>
          <w:lang w:eastAsia="zh-TW"/>
        </w:rPr>
        <w:t>.新增(多筆)</w:t>
      </w:r>
      <w:r w:rsidRPr="005B22CC">
        <w:rPr>
          <w:rFonts w:ascii="細明體" w:eastAsia="細明體" w:hAnsi="細明體"/>
          <w:lang w:eastAsia="zh-TW"/>
        </w:rPr>
        <w:t>,</w:t>
      </w:r>
      <w:r w:rsidRPr="005B22CC">
        <w:rPr>
          <w:rFonts w:ascii="細明體" w:eastAsia="細明體" w:hAnsi="細明體" w:hint="eastAsia"/>
          <w:lang w:eastAsia="zh-TW"/>
        </w:rPr>
        <w:t>BY參數:</w:t>
      </w:r>
    </w:p>
    <w:p w:rsidR="004E3AE5" w:rsidRPr="005B22CC" w:rsidRDefault="00D70248" w:rsidP="004E3AE5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lang w:eastAsia="zh-TW"/>
        </w:rPr>
        <w:t>DTAAA321</w:t>
      </w:r>
      <w:r w:rsidR="004E3AE5" w:rsidRPr="005B22CC">
        <w:rPr>
          <w:rFonts w:ascii="細明體" w:eastAsia="細明體" w:hAnsi="細明體" w:cs="Arial" w:hint="eastAsia"/>
          <w:lang w:eastAsia="zh-TW"/>
        </w:rPr>
        <w:t>_LIST:將</w:t>
      </w:r>
      <w:r w:rsidR="007779E5" w:rsidRPr="005B22CC">
        <w:rPr>
          <w:rFonts w:ascii="細明體" w:eastAsia="細明體" w:hAnsi="細明體" w:cs="Arial" w:hint="eastAsia"/>
          <w:lang w:eastAsia="zh-TW"/>
        </w:rPr>
        <w:t>畫面上</w:t>
      </w:r>
      <w:r w:rsidR="004E3AE5" w:rsidRPr="005B22CC">
        <w:rPr>
          <w:rFonts w:ascii="細明體" w:eastAsia="細明體" w:hAnsi="細明體" w:cs="Arial" w:hint="eastAsia"/>
          <w:lang w:eastAsia="zh-TW"/>
        </w:rPr>
        <w:t>已輸入資料區每筆紀錄組成</w:t>
      </w:r>
      <w:r w:rsidRPr="005B22CC">
        <w:rPr>
          <w:rFonts w:ascii="細明體" w:eastAsia="細明體" w:hAnsi="細明體" w:cs="Arial" w:hint="eastAsia"/>
          <w:lang w:eastAsia="zh-TW"/>
        </w:rPr>
        <w:t>DTAAA321</w:t>
      </w:r>
      <w:r w:rsidR="004E3AE5" w:rsidRPr="005B22CC">
        <w:rPr>
          <w:rFonts w:ascii="細明體" w:eastAsia="細明體" w:hAnsi="細明體" w:cs="Arial" w:hint="eastAsia"/>
          <w:lang w:eastAsia="zh-TW"/>
        </w:rPr>
        <w:t>_BO格式後存成LIST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2306"/>
        <w:gridCol w:w="6662"/>
      </w:tblGrid>
      <w:tr w:rsidR="004E3AE5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3AE5" w:rsidRPr="005B22CC" w:rsidRDefault="004E3AE5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3AE5" w:rsidRPr="005B22CC" w:rsidRDefault="004E3AE5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3AE5" w:rsidRPr="005B22CC" w:rsidRDefault="004E3AE5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a9"/>
              <w:numPr>
                <w:ilvl w:val="0"/>
                <w:numId w:val="45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a9"/>
              <w:numPr>
                <w:ilvl w:val="0"/>
                <w:numId w:val="45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診斷書流水號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080B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同畫面已輸入資料區序號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診斷類別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C91CF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同該序號畫面輸入診斷類別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手術代碼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C91CF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同該序號畫面輸入手術代碼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起始日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同該序號畫面輸入起始日轉西元年  (若有輸入的話)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終止日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同該序號畫面輸入起始日轉西元年  (若有輸入的話)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癌症手術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CFD" w:rsidRPr="005B22CC" w:rsidRDefault="00C91CFD" w:rsidP="00C91CF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 xml:space="preserve">同該序號畫面若有 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癌症手術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”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 xml:space="preserve"> ELSE 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燒燙傷門診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4E3A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 xml:space="preserve">同該序號畫面若CHECK有勾選，則SET 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 xml:space="preserve"> ELSE 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 w:rsidRPr="005B22CC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核定_手術險別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C91C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同該序號畫面輸入</w:t>
            </w:r>
          </w:p>
        </w:tc>
      </w:tr>
      <w:tr w:rsidR="00C91CFD" w:rsidRPr="005B22CC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1318E2">
            <w:pPr>
              <w:pStyle w:val="Tabletext"/>
              <w:keepLines w:val="0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FD" w:rsidRPr="005B22CC" w:rsidRDefault="00C91CFD" w:rsidP="00B842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Style w:val="a4"/>
                <w:rFonts w:ascii="細明體" w:eastAsia="細明體" w:hAnsi="細明體" w:hint="eastAsia"/>
                <w:caps/>
                <w:sz w:val="20"/>
                <w:szCs w:val="20"/>
              </w:rPr>
              <w:t>手術等級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CFD" w:rsidRPr="005B22CC" w:rsidRDefault="00C91CFD" w:rsidP="004E3A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同該序號畫面輸入</w:t>
            </w:r>
          </w:p>
        </w:tc>
      </w:tr>
    </w:tbl>
    <w:p w:rsidR="004E3AE5" w:rsidRPr="005B22CC" w:rsidRDefault="004E3AE5" w:rsidP="004E3AE5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05937" w:rsidRPr="005B22CC" w:rsidRDefault="00405937" w:rsidP="0040593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405937" w:rsidRPr="005B22CC" w:rsidRDefault="00405937" w:rsidP="0040593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【查詢】、【新增】ENABLED，【刪除】、【修改】DISABLED。</w:t>
      </w:r>
    </w:p>
    <w:p w:rsidR="004E3AE5" w:rsidRPr="005B22CC" w:rsidRDefault="004E3AE5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575AE3" w:rsidRPr="005B22CC" w:rsidRDefault="00575AE3" w:rsidP="00575A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5B22CC">
        <w:rPr>
          <w:rFonts w:ascii="細明體" w:eastAsia="細明體" w:hAnsi="細明體"/>
          <w:bCs/>
          <w:lang w:eastAsia="zh-TW"/>
        </w:rPr>
        <w:t>“</w:t>
      </w:r>
      <w:r w:rsidR="00AB7830" w:rsidRPr="005B22CC">
        <w:rPr>
          <w:rFonts w:ascii="細明體" w:eastAsia="細明體" w:hAnsi="細明體" w:hint="eastAsia"/>
          <w:bCs/>
          <w:lang w:eastAsia="zh-TW"/>
        </w:rPr>
        <w:t>新增</w:t>
      </w:r>
      <w:r w:rsidRPr="005B22CC">
        <w:rPr>
          <w:rFonts w:ascii="細明體" w:eastAsia="細明體" w:hAnsi="細明體" w:hint="eastAsia"/>
          <w:bCs/>
          <w:lang w:eastAsia="zh-TW"/>
        </w:rPr>
        <w:t>資料完成</w:t>
      </w:r>
      <w:r w:rsidRPr="005B22CC">
        <w:rPr>
          <w:rFonts w:ascii="細明體" w:eastAsia="細明體" w:hAnsi="細明體"/>
          <w:bCs/>
          <w:lang w:eastAsia="zh-TW"/>
        </w:rPr>
        <w:t>”</w:t>
      </w:r>
    </w:p>
    <w:p w:rsidR="00575AE3" w:rsidRPr="005B22CC" w:rsidRDefault="00575AE3" w:rsidP="00575A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【刪除】</w:t>
      </w:r>
      <w:r w:rsidR="00AB7830" w:rsidRPr="005B22CC">
        <w:rPr>
          <w:rFonts w:ascii="細明體" w:eastAsia="細明體" w:hAnsi="細明體" w:cs="Arial" w:hint="eastAsia"/>
          <w:bCs/>
          <w:lang w:eastAsia="zh-TW"/>
        </w:rPr>
        <w:t>、【修改</w:t>
      </w:r>
      <w:r w:rsidR="003976FC" w:rsidRPr="005B22CC">
        <w:rPr>
          <w:rFonts w:ascii="細明體" w:eastAsia="細明體" w:hAnsi="細明體" w:cs="Arial" w:hint="eastAsia"/>
          <w:bCs/>
          <w:lang w:eastAsia="zh-TW"/>
        </w:rPr>
        <w:t>】</w:t>
      </w:r>
      <w:r w:rsidR="00AB7830" w:rsidRPr="005B22CC">
        <w:rPr>
          <w:rFonts w:ascii="細明體" w:eastAsia="細明體" w:hAnsi="細明體" w:cs="Arial" w:hint="eastAsia"/>
          <w:bCs/>
          <w:lang w:eastAsia="zh-TW"/>
        </w:rPr>
        <w:t>、【查詢】</w:t>
      </w:r>
      <w:r w:rsidRPr="005B22CC">
        <w:rPr>
          <w:rFonts w:ascii="細明體" w:eastAsia="細明體" w:hAnsi="細明體" w:cs="Arial" w:hint="eastAsia"/>
          <w:bCs/>
          <w:lang w:eastAsia="zh-TW"/>
        </w:rPr>
        <w:t>ENABLED</w:t>
      </w:r>
      <w:r w:rsidR="00AB7830" w:rsidRPr="005B22CC">
        <w:rPr>
          <w:rFonts w:ascii="細明體" w:eastAsia="細明體" w:hAnsi="細明體" w:cs="Arial" w:hint="eastAsia"/>
          <w:bCs/>
          <w:lang w:eastAsia="zh-TW"/>
        </w:rPr>
        <w:t>，【新增】DISABLED。</w:t>
      </w:r>
    </w:p>
    <w:p w:rsidR="00E0101F" w:rsidRPr="005B22CC" w:rsidRDefault="002F7707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</w:p>
    <w:p w:rsidR="002F7707" w:rsidRPr="005B22CC" w:rsidRDefault="002F7707" w:rsidP="002F770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檢核:</w:t>
      </w:r>
    </w:p>
    <w:p w:rsidR="002F7707" w:rsidRPr="005B22CC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需完成查詢後才可刪除</w:t>
      </w:r>
    </w:p>
    <w:p w:rsidR="002F7707" w:rsidRPr="005B22CC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查詢KEY值不可變更:</w:t>
      </w:r>
    </w:p>
    <w:p w:rsidR="002F7707" w:rsidRPr="005B22CC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 事故者ID ,事故日期　,匯款日期</w:t>
      </w:r>
      <w:r w:rsidR="0038068E" w:rsidRPr="005B22CC">
        <w:rPr>
          <w:rFonts w:ascii="細明體" w:eastAsia="細明體" w:hAnsi="細明體" w:hint="eastAsia"/>
          <w:bCs/>
          <w:lang w:eastAsia="zh-TW"/>
        </w:rPr>
        <w:t xml:space="preserve"> ,流水號</w:t>
      </w:r>
      <w:r w:rsidRPr="005B22CC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2F7707" w:rsidRPr="005B22CC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需執行</w:t>
      </w:r>
      <w:r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5B22CC">
        <w:rPr>
          <w:rFonts w:ascii="細明體" w:eastAsia="細明體" w:hAnsi="細明體" w:hint="eastAsia"/>
          <w:bCs/>
          <w:lang w:eastAsia="zh-TW"/>
        </w:rPr>
        <w:t>的//**檢核事項**//程式段</w:t>
      </w:r>
    </w:p>
    <w:p w:rsidR="002F7707" w:rsidRPr="005B22CC" w:rsidRDefault="002F7707" w:rsidP="002F770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2F7707" w:rsidRPr="005B22CC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1838AC" w:rsidRPr="005B22CC">
        <w:rPr>
          <w:rFonts w:ascii="細明體" w:eastAsia="細明體" w:hAnsi="細明體" w:hint="eastAsia"/>
          <w:lang w:eastAsia="zh-TW"/>
        </w:rPr>
        <w:t>學團專案理賠診斷書檔</w:t>
      </w:r>
      <w:r w:rsidRPr="005B22CC">
        <w:rPr>
          <w:rFonts w:ascii="細明體" w:eastAsia="細明體" w:hAnsi="細明體" w:hint="eastAsia"/>
          <w:lang w:eastAsia="zh-TW"/>
        </w:rPr>
        <w:t>維護模組</w:t>
      </w:r>
      <w:r w:rsidR="001838AC" w:rsidRPr="005B22CC">
        <w:rPr>
          <w:rFonts w:ascii="細明體" w:eastAsia="細明體" w:hAnsi="細明體" w:cs="Arial" w:hint="eastAsia"/>
          <w:lang w:eastAsia="zh-TW"/>
        </w:rPr>
        <w:t>AA_A3Z002</w:t>
      </w:r>
      <w:r w:rsidRPr="005B22CC">
        <w:rPr>
          <w:rFonts w:ascii="細明體" w:eastAsia="細明體" w:hAnsi="細明體" w:cs="Arial" w:hint="eastAsia"/>
          <w:lang w:eastAsia="zh-TW"/>
        </w:rPr>
        <w:t>.修改()，BY參數:</w:t>
      </w:r>
    </w:p>
    <w:p w:rsidR="002F7707" w:rsidRPr="005B22CC" w:rsidRDefault="001838AC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lang w:eastAsia="zh-TW"/>
        </w:rPr>
        <w:t>學團專案理賠診斷書檔</w:t>
      </w:r>
      <w:r w:rsidR="002F7707" w:rsidRPr="005B22CC">
        <w:rPr>
          <w:rFonts w:ascii="細明體" w:eastAsia="細明體" w:hAnsi="細明體" w:cs="Arial" w:hint="eastAsia"/>
          <w:lang w:eastAsia="zh-TW"/>
        </w:rPr>
        <w:t>BO: 格式如</w:t>
      </w:r>
      <w:hyperlink w:anchor="FORMAT_B" w:history="1">
        <w:r w:rsidR="002F7707" w:rsidRPr="005B22CC">
          <w:rPr>
            <w:rStyle w:val="a8"/>
            <w:rFonts w:ascii="細明體" w:eastAsia="細明體" w:hAnsi="細明體" w:cs="Arial" w:hint="eastAsia"/>
            <w:lang w:eastAsia="zh-TW"/>
          </w:rPr>
          <w:t>FORMAT(B)</w:t>
        </w:r>
      </w:hyperlink>
    </w:p>
    <w:p w:rsidR="002F7707" w:rsidRPr="005B22CC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2F7707" w:rsidRPr="005B22CC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若已輸入資料區有資料，</w:t>
      </w:r>
    </w:p>
    <w:p w:rsidR="002F7707" w:rsidRPr="005B22CC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D70248" w:rsidRPr="005B22CC">
        <w:rPr>
          <w:rFonts w:ascii="細明體" w:eastAsia="細明體" w:hAnsi="細明體" w:hint="eastAsia"/>
          <w:lang w:eastAsia="zh-TW"/>
        </w:rPr>
        <w:t>學團專案診斷書相關天數檔維護模組AA_A3Z005</w:t>
      </w:r>
      <w:r w:rsidRPr="005B22CC">
        <w:rPr>
          <w:rFonts w:ascii="細明體" w:eastAsia="細明體" w:hAnsi="細明體" w:hint="eastAsia"/>
          <w:lang w:eastAsia="zh-TW"/>
        </w:rPr>
        <w:t>.查詢(多筆)</w:t>
      </w:r>
      <w:r w:rsidRPr="005B22CC">
        <w:rPr>
          <w:rFonts w:ascii="細明體" w:eastAsia="細明體" w:hAnsi="細明體"/>
          <w:lang w:eastAsia="zh-TW"/>
        </w:rPr>
        <w:t>,</w:t>
      </w:r>
      <w:r w:rsidRPr="005B22CC">
        <w:rPr>
          <w:rFonts w:ascii="細明體" w:eastAsia="細明體" w:hAnsi="細明體" w:hint="eastAsia"/>
          <w:lang w:eastAsia="zh-TW"/>
        </w:rPr>
        <w:t>BY參數:</w:t>
      </w:r>
    </w:p>
    <w:p w:rsidR="002F7707" w:rsidRPr="005B22CC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事故者ID</w:t>
      </w:r>
      <w:r w:rsidRPr="005B22CC">
        <w:rPr>
          <w:rFonts w:ascii="細明體" w:eastAsia="細明體" w:hAnsi="細明體" w:cs="Arial" w:hint="eastAsia"/>
          <w:sz w:val="20"/>
          <w:szCs w:val="20"/>
        </w:rPr>
        <w:t>:同畫面輸入</w:t>
      </w:r>
    </w:p>
    <w:p w:rsidR="002F7707" w:rsidRPr="005B22CC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事故日期:</w:t>
      </w:r>
      <w:r w:rsidRPr="005B22CC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2F7707" w:rsidRPr="005B22CC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匯款日期:</w:t>
      </w:r>
      <w:r w:rsidRPr="005B22CC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E81373" w:rsidRPr="005B22CC" w:rsidRDefault="00E81373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流水號:同畫面輸入</w:t>
      </w:r>
    </w:p>
    <w:p w:rsidR="002F7707" w:rsidRPr="005B22CC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若無資料屬正常</w:t>
      </w:r>
    </w:p>
    <w:p w:rsidR="007779E5" w:rsidRPr="005B22CC" w:rsidRDefault="007779E5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2F7707" w:rsidRPr="005B22CC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若有資料，KEEP模組回傳$</w:t>
      </w:r>
      <w:r w:rsidR="00D70248" w:rsidRPr="005B22CC">
        <w:rPr>
          <w:rFonts w:ascii="細明體" w:eastAsia="細明體" w:hAnsi="細明體" w:cs="Arial" w:hint="eastAsia"/>
          <w:sz w:val="20"/>
          <w:szCs w:val="20"/>
        </w:rPr>
        <w:t>DTAAA321</w:t>
      </w:r>
      <w:r w:rsidRPr="005B22CC">
        <w:rPr>
          <w:rFonts w:ascii="細明體" w:eastAsia="細明體" w:hAnsi="細明體" w:cs="Arial" w:hint="eastAsia"/>
          <w:sz w:val="20"/>
          <w:szCs w:val="20"/>
        </w:rPr>
        <w:t>_LIST</w:t>
      </w:r>
    </w:p>
    <w:p w:rsidR="002F7707" w:rsidRPr="005B22CC" w:rsidRDefault="002F7707" w:rsidP="002F7707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CALL</w:t>
      </w:r>
      <w:r w:rsidR="00D70248" w:rsidRPr="005B22CC">
        <w:rPr>
          <w:rFonts w:ascii="細明體" w:eastAsia="細明體" w:hAnsi="細明體" w:hint="eastAsia"/>
          <w:sz w:val="20"/>
          <w:szCs w:val="20"/>
        </w:rPr>
        <w:t>學團專案診斷書相關天數檔維護模組AA_A3Z005</w:t>
      </w:r>
      <w:r w:rsidRPr="005B22CC">
        <w:rPr>
          <w:rFonts w:ascii="細明體" w:eastAsia="細明體" w:hAnsi="細明體" w:hint="eastAsia"/>
          <w:sz w:val="20"/>
          <w:szCs w:val="20"/>
        </w:rPr>
        <w:t>.刪除(多筆)</w:t>
      </w:r>
    </w:p>
    <w:p w:rsidR="002F7707" w:rsidRPr="005B22CC" w:rsidRDefault="00D70248" w:rsidP="002F7707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DTAAA321</w:t>
      </w:r>
      <w:r w:rsidR="002F7707" w:rsidRPr="005B22CC">
        <w:rPr>
          <w:rFonts w:ascii="細明體" w:eastAsia="細明體" w:hAnsi="細明體" w:cs="Arial" w:hint="eastAsia"/>
          <w:sz w:val="20"/>
          <w:szCs w:val="20"/>
        </w:rPr>
        <w:t>_LIST :查詢出</w:t>
      </w:r>
      <w:r w:rsidR="007779E5" w:rsidRPr="005B22CC">
        <w:rPr>
          <w:rFonts w:ascii="細明體" w:eastAsia="細明體" w:hAnsi="細明體" w:cs="Arial" w:hint="eastAsia"/>
          <w:sz w:val="20"/>
          <w:szCs w:val="20"/>
        </w:rPr>
        <w:t>的</w:t>
      </w:r>
      <w:r w:rsidR="002F7707" w:rsidRPr="005B22CC">
        <w:rPr>
          <w:rFonts w:ascii="細明體" w:eastAsia="細明體" w:hAnsi="細明體" w:cs="Arial" w:hint="eastAsia"/>
          <w:sz w:val="20"/>
          <w:szCs w:val="20"/>
        </w:rPr>
        <w:t>$</w:t>
      </w:r>
      <w:r w:rsidRPr="005B22CC">
        <w:rPr>
          <w:rFonts w:ascii="細明體" w:eastAsia="細明體" w:hAnsi="細明體" w:cs="Arial" w:hint="eastAsia"/>
          <w:sz w:val="20"/>
          <w:szCs w:val="20"/>
        </w:rPr>
        <w:t>DTAAA321</w:t>
      </w:r>
      <w:r w:rsidR="002F7707" w:rsidRPr="005B22CC">
        <w:rPr>
          <w:rFonts w:ascii="細明體" w:eastAsia="細明體" w:hAnsi="細明體" w:cs="Arial" w:hint="eastAsia"/>
          <w:sz w:val="20"/>
          <w:szCs w:val="20"/>
        </w:rPr>
        <w:t>_LIST</w:t>
      </w:r>
    </w:p>
    <w:p w:rsidR="007779E5" w:rsidRPr="005B22CC" w:rsidRDefault="007779E5" w:rsidP="002F7707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7779E5" w:rsidRPr="005B22CC" w:rsidRDefault="007779E5" w:rsidP="007779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D70248" w:rsidRPr="005B22CC">
        <w:rPr>
          <w:rFonts w:ascii="細明體" w:eastAsia="細明體" w:hAnsi="細明體" w:hint="eastAsia"/>
          <w:lang w:eastAsia="zh-TW"/>
        </w:rPr>
        <w:t>學團專案診斷書相關天數檔維護模組AA_A3Z005</w:t>
      </w:r>
      <w:r w:rsidRPr="005B22CC">
        <w:rPr>
          <w:rFonts w:ascii="細明體" w:eastAsia="細明體" w:hAnsi="細明體" w:hint="eastAsia"/>
          <w:lang w:eastAsia="zh-TW"/>
        </w:rPr>
        <w:t>.新增(多筆)</w:t>
      </w:r>
      <w:r w:rsidRPr="005B22CC">
        <w:rPr>
          <w:rFonts w:ascii="細明體" w:eastAsia="細明體" w:hAnsi="細明體"/>
          <w:lang w:eastAsia="zh-TW"/>
        </w:rPr>
        <w:t>,</w:t>
      </w:r>
      <w:r w:rsidRPr="005B22CC">
        <w:rPr>
          <w:rFonts w:ascii="細明體" w:eastAsia="細明體" w:hAnsi="細明體" w:hint="eastAsia"/>
          <w:lang w:eastAsia="zh-TW"/>
        </w:rPr>
        <w:t>BY參數:</w:t>
      </w:r>
    </w:p>
    <w:p w:rsidR="002F7707" w:rsidRPr="005B22CC" w:rsidRDefault="00D70248" w:rsidP="00570E4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lang w:eastAsia="zh-TW"/>
        </w:rPr>
        <w:t>DTAAA321</w:t>
      </w:r>
      <w:r w:rsidR="002F7707" w:rsidRPr="005B22CC">
        <w:rPr>
          <w:rFonts w:ascii="細明體" w:eastAsia="細明體" w:hAnsi="細明體" w:cs="Arial" w:hint="eastAsia"/>
          <w:lang w:eastAsia="zh-TW"/>
        </w:rPr>
        <w:t>_LIST:將</w:t>
      </w:r>
      <w:r w:rsidR="007779E5" w:rsidRPr="005B22CC">
        <w:rPr>
          <w:rFonts w:ascii="細明體" w:eastAsia="細明體" w:hAnsi="細明體" w:cs="Arial" w:hint="eastAsia"/>
          <w:lang w:eastAsia="zh-TW"/>
        </w:rPr>
        <w:t>畫面上</w:t>
      </w:r>
      <w:r w:rsidR="002F7707" w:rsidRPr="005B22CC">
        <w:rPr>
          <w:rFonts w:ascii="細明體" w:eastAsia="細明體" w:hAnsi="細明體" w:cs="Arial" w:hint="eastAsia"/>
          <w:lang w:eastAsia="zh-TW"/>
        </w:rPr>
        <w:t>已輸入資料區每筆紀錄組成</w:t>
      </w:r>
      <w:r w:rsidRPr="005B22CC">
        <w:rPr>
          <w:rFonts w:ascii="細明體" w:eastAsia="細明體" w:hAnsi="細明體" w:cs="Arial" w:hint="eastAsia"/>
          <w:lang w:eastAsia="zh-TW"/>
        </w:rPr>
        <w:t>DTAAA321</w:t>
      </w:r>
      <w:r w:rsidR="002F7707" w:rsidRPr="005B22CC">
        <w:rPr>
          <w:rFonts w:ascii="細明體" w:eastAsia="細明體" w:hAnsi="細明體" w:cs="Arial" w:hint="eastAsia"/>
          <w:lang w:eastAsia="zh-TW"/>
        </w:rPr>
        <w:t>_BO格式後存成LIST(做法同</w:t>
      </w:r>
      <w:r w:rsidR="002F7707"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="002F7707" w:rsidRPr="005B22CC">
        <w:rPr>
          <w:rFonts w:ascii="細明體" w:eastAsia="細明體" w:hAnsi="細明體" w:cs="Arial" w:hint="eastAsia"/>
          <w:lang w:eastAsia="zh-TW"/>
        </w:rPr>
        <w:t>時之處理)</w:t>
      </w:r>
    </w:p>
    <w:p w:rsidR="002F7707" w:rsidRPr="005B22CC" w:rsidRDefault="002F7707" w:rsidP="007779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05937" w:rsidRPr="005B22CC" w:rsidRDefault="00405937" w:rsidP="0040593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405937" w:rsidRPr="005B22CC" w:rsidRDefault="00405937" w:rsidP="0040593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【查詢】、</w:t>
      </w:r>
      <w:r w:rsidR="00EA6302" w:rsidRPr="005B22CC">
        <w:rPr>
          <w:rFonts w:ascii="細明體" w:eastAsia="細明體" w:hAnsi="細明體" w:cs="Arial" w:hint="eastAsia"/>
          <w:bCs/>
          <w:lang w:eastAsia="zh-TW"/>
        </w:rPr>
        <w:t>【修改】</w:t>
      </w:r>
      <w:r w:rsidRPr="005B22CC">
        <w:rPr>
          <w:rFonts w:ascii="細明體" w:eastAsia="細明體" w:hAnsi="細明體" w:cs="Arial" w:hint="eastAsia"/>
          <w:bCs/>
          <w:lang w:eastAsia="zh-TW"/>
        </w:rPr>
        <w:t>ENABLED，</w:t>
      </w:r>
      <w:r w:rsidR="00EA6302" w:rsidRPr="005B22CC">
        <w:rPr>
          <w:rFonts w:ascii="細明體" w:eastAsia="細明體" w:hAnsi="細明體" w:cs="Arial" w:hint="eastAsia"/>
          <w:bCs/>
          <w:lang w:eastAsia="zh-TW"/>
        </w:rPr>
        <w:t>【新增】</w:t>
      </w:r>
      <w:r w:rsidRPr="005B22CC">
        <w:rPr>
          <w:rFonts w:ascii="細明體" w:eastAsia="細明體" w:hAnsi="細明體" w:cs="Arial" w:hint="eastAsia"/>
          <w:bCs/>
          <w:lang w:eastAsia="zh-TW"/>
        </w:rPr>
        <w:t>、</w:t>
      </w:r>
      <w:r w:rsidR="00EA6302" w:rsidRPr="005B22CC">
        <w:rPr>
          <w:rFonts w:ascii="細明體" w:eastAsia="細明體" w:hAnsi="細明體" w:cs="Arial" w:hint="eastAsia"/>
          <w:bCs/>
          <w:lang w:eastAsia="zh-TW"/>
        </w:rPr>
        <w:t>【刪除】</w:t>
      </w:r>
      <w:r w:rsidRPr="005B22CC">
        <w:rPr>
          <w:rFonts w:ascii="細明體" w:eastAsia="細明體" w:hAnsi="細明體" w:cs="Arial" w:hint="eastAsia"/>
          <w:bCs/>
          <w:lang w:eastAsia="zh-TW"/>
        </w:rPr>
        <w:t>DISABLED。</w:t>
      </w:r>
    </w:p>
    <w:p w:rsidR="00570E4D" w:rsidRPr="005B22CC" w:rsidRDefault="00570E4D" w:rsidP="00570E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570E4D" w:rsidRPr="005B22CC" w:rsidRDefault="00570E4D" w:rsidP="00051FB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5B22CC">
        <w:rPr>
          <w:rFonts w:ascii="細明體" w:eastAsia="細明體" w:hAnsi="細明體"/>
          <w:bCs/>
          <w:lang w:eastAsia="zh-TW"/>
        </w:rPr>
        <w:t>“</w:t>
      </w:r>
      <w:r w:rsidR="00051FB1" w:rsidRPr="005B22CC">
        <w:rPr>
          <w:rFonts w:ascii="細明體" w:eastAsia="細明體" w:hAnsi="細明體" w:hint="eastAsia"/>
          <w:bCs/>
          <w:lang w:eastAsia="zh-TW"/>
        </w:rPr>
        <w:t>修改</w:t>
      </w:r>
      <w:r w:rsidRPr="005B22CC">
        <w:rPr>
          <w:rFonts w:ascii="細明體" w:eastAsia="細明體" w:hAnsi="細明體" w:hint="eastAsia"/>
          <w:bCs/>
          <w:lang w:eastAsia="zh-TW"/>
        </w:rPr>
        <w:t>完成</w:t>
      </w:r>
      <w:r w:rsidRPr="005B22CC">
        <w:rPr>
          <w:rFonts w:ascii="細明體" w:eastAsia="細明體" w:hAnsi="細明體"/>
          <w:bCs/>
          <w:lang w:eastAsia="zh-TW"/>
        </w:rPr>
        <w:t>”</w:t>
      </w:r>
    </w:p>
    <w:p w:rsidR="00570E4D" w:rsidRPr="005B22CC" w:rsidRDefault="00570E4D" w:rsidP="00570E4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</w:t>
      </w:r>
      <w:r w:rsidR="00051FB1" w:rsidRPr="005B22CC">
        <w:rPr>
          <w:rFonts w:ascii="細明體" w:eastAsia="細明體" w:hAnsi="細明體" w:cs="Arial" w:hint="eastAsia"/>
          <w:bCs/>
          <w:lang w:eastAsia="zh-TW"/>
        </w:rPr>
        <w:t>、【修改】、【刪除】</w:t>
      </w:r>
      <w:r w:rsidRPr="005B22CC">
        <w:rPr>
          <w:rFonts w:ascii="細明體" w:eastAsia="細明體" w:hAnsi="細明體" w:cs="Arial" w:hint="eastAsia"/>
          <w:bCs/>
          <w:lang w:eastAsia="zh-TW"/>
        </w:rPr>
        <w:t>ENABLED，【新增】DISABLED</w:t>
      </w:r>
    </w:p>
    <w:p w:rsidR="002F7707" w:rsidRPr="005B22CC" w:rsidRDefault="002F7707" w:rsidP="002F770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190A67" w:rsidRPr="005B22CC" w:rsidRDefault="00190A67" w:rsidP="0005381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檢核:</w:t>
      </w:r>
    </w:p>
    <w:p w:rsidR="00190A67" w:rsidRPr="005B22CC" w:rsidRDefault="00190A67" w:rsidP="00190A6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需完成查詢後才可刪除</w:t>
      </w:r>
    </w:p>
    <w:p w:rsidR="00190A67" w:rsidRPr="005B22CC" w:rsidRDefault="00190A67" w:rsidP="00190A6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查詢KEY值不可變更</w:t>
      </w:r>
      <w:r w:rsidR="009A1E35" w:rsidRPr="005B22CC">
        <w:rPr>
          <w:rFonts w:ascii="細明體" w:eastAsia="細明體" w:hAnsi="細明體" w:hint="eastAsia"/>
          <w:bCs/>
          <w:lang w:eastAsia="zh-TW"/>
        </w:rPr>
        <w:t>:</w:t>
      </w:r>
    </w:p>
    <w:p w:rsidR="00190A67" w:rsidRPr="005B22CC" w:rsidRDefault="009A1E35" w:rsidP="00190A6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 事故者ID ,事故日期　,匯款日期</w:t>
      </w:r>
      <w:r w:rsidR="00910958" w:rsidRPr="005B22CC">
        <w:rPr>
          <w:rFonts w:ascii="細明體" w:eastAsia="細明體" w:hAnsi="細明體" w:hint="eastAsia"/>
          <w:bCs/>
          <w:lang w:eastAsia="zh-TW"/>
        </w:rPr>
        <w:t xml:space="preserve"> ,流水號</w:t>
      </w:r>
      <w:r w:rsidRPr="005B22CC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367541" w:rsidRPr="005B22CC" w:rsidRDefault="00367541" w:rsidP="0036754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367541" w:rsidRPr="005B22CC" w:rsidRDefault="00367541" w:rsidP="003675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1838AC" w:rsidRPr="005B22CC">
        <w:rPr>
          <w:rFonts w:ascii="細明體" w:eastAsia="細明體" w:hAnsi="細明體" w:hint="eastAsia"/>
          <w:lang w:eastAsia="zh-TW"/>
        </w:rPr>
        <w:t>學團專案理賠診斷書檔</w:t>
      </w:r>
      <w:r w:rsidRPr="005B22CC">
        <w:rPr>
          <w:rFonts w:ascii="細明體" w:eastAsia="細明體" w:hAnsi="細明體" w:hint="eastAsia"/>
          <w:lang w:eastAsia="zh-TW"/>
        </w:rPr>
        <w:t>維護模組</w:t>
      </w:r>
      <w:r w:rsidR="001838AC" w:rsidRPr="005B22CC">
        <w:rPr>
          <w:rFonts w:ascii="細明體" w:eastAsia="細明體" w:hAnsi="細明體" w:cs="Arial" w:hint="eastAsia"/>
          <w:lang w:eastAsia="zh-TW"/>
        </w:rPr>
        <w:t>AA_A3Z002</w:t>
      </w:r>
      <w:r w:rsidRPr="005B22CC">
        <w:rPr>
          <w:rFonts w:ascii="細明體" w:eastAsia="細明體" w:hAnsi="細明體" w:cs="Arial" w:hint="eastAsia"/>
          <w:lang w:eastAsia="zh-TW"/>
        </w:rPr>
        <w:t>.刪除()，BY參數:</w:t>
      </w:r>
    </w:p>
    <w:p w:rsidR="00367541" w:rsidRPr="005B22CC" w:rsidRDefault="00367541" w:rsidP="00367541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事故者ID: 同畫面輸入</w:t>
      </w:r>
    </w:p>
    <w:p w:rsidR="00367541" w:rsidRPr="005B22CC" w:rsidRDefault="00367541" w:rsidP="00367541">
      <w:pPr>
        <w:widowControl w:val="0"/>
        <w:numPr>
          <w:ilvl w:val="3"/>
          <w:numId w:val="6"/>
        </w:numPr>
        <w:rPr>
          <w:rStyle w:val="style31"/>
          <w:rFonts w:ascii="細明體" w:eastAsia="細明體" w:hAnsi="細明體" w:hint="eastAsia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事故日期: 同畫面輸入</w:t>
      </w:r>
    </w:p>
    <w:p w:rsidR="00367541" w:rsidRPr="005B22CC" w:rsidRDefault="00367541" w:rsidP="00367541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匯款日期: 同畫面輸入</w:t>
      </w:r>
    </w:p>
    <w:p w:rsidR="007379E9" w:rsidRPr="005B22CC" w:rsidRDefault="007379E9" w:rsidP="00367541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流水號: 同畫面輸入</w:t>
      </w:r>
    </w:p>
    <w:p w:rsidR="00367541" w:rsidRPr="005B22CC" w:rsidRDefault="00367541" w:rsidP="003675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lang w:eastAsia="zh-TW"/>
        </w:rPr>
        <w:t>異動人員ID:LOGIN人員ID</w:t>
      </w:r>
    </w:p>
    <w:p w:rsidR="00367541" w:rsidRPr="005B22CC" w:rsidRDefault="00367541" w:rsidP="003675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367541" w:rsidRPr="005B22CC" w:rsidRDefault="00367541" w:rsidP="003675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若已輸入資料區有資料，</w:t>
      </w:r>
    </w:p>
    <w:p w:rsidR="00917D8D" w:rsidRPr="005B22CC" w:rsidRDefault="00917D8D" w:rsidP="00917D8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CALL</w:t>
      </w:r>
      <w:r w:rsidR="00D70248" w:rsidRPr="005B22CC">
        <w:rPr>
          <w:rFonts w:ascii="細明體" w:eastAsia="細明體" w:hAnsi="細明體" w:hint="eastAsia"/>
          <w:lang w:eastAsia="zh-TW"/>
        </w:rPr>
        <w:t>學團專案診斷書相關天數檔維護模組AA_A3Z005</w:t>
      </w:r>
      <w:r w:rsidRPr="005B22CC">
        <w:rPr>
          <w:rFonts w:ascii="細明體" w:eastAsia="細明體" w:hAnsi="細明體" w:hint="eastAsia"/>
          <w:lang w:eastAsia="zh-TW"/>
        </w:rPr>
        <w:t>.查詢(多筆)</w:t>
      </w:r>
      <w:r w:rsidRPr="005B22CC">
        <w:rPr>
          <w:rFonts w:ascii="細明體" w:eastAsia="細明體" w:hAnsi="細明體"/>
          <w:lang w:eastAsia="zh-TW"/>
        </w:rPr>
        <w:t>,</w:t>
      </w:r>
      <w:r w:rsidRPr="005B22CC">
        <w:rPr>
          <w:rFonts w:ascii="細明體" w:eastAsia="細明體" w:hAnsi="細明體" w:hint="eastAsia"/>
          <w:lang w:eastAsia="zh-TW"/>
        </w:rPr>
        <w:t>BY參數:</w:t>
      </w:r>
    </w:p>
    <w:p w:rsidR="00917D8D" w:rsidRPr="005B22CC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事故者ID</w:t>
      </w:r>
      <w:r w:rsidRPr="005B22CC">
        <w:rPr>
          <w:rFonts w:ascii="細明體" w:eastAsia="細明體" w:hAnsi="細明體" w:cs="Arial" w:hint="eastAsia"/>
          <w:sz w:val="20"/>
          <w:szCs w:val="20"/>
        </w:rPr>
        <w:t>:同畫面輸入</w:t>
      </w:r>
    </w:p>
    <w:p w:rsidR="00917D8D" w:rsidRPr="005B22CC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事故日期:</w:t>
      </w:r>
      <w:r w:rsidRPr="005B22CC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917D8D" w:rsidRPr="005B22CC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sz w:val="20"/>
          <w:szCs w:val="20"/>
        </w:rPr>
        <w:t>匯款日期:</w:t>
      </w:r>
      <w:r w:rsidRPr="005B22CC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8961A2" w:rsidRPr="005B22CC" w:rsidRDefault="008961A2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流水號:同畫面輸入</w:t>
      </w:r>
    </w:p>
    <w:p w:rsidR="00917D8D" w:rsidRPr="005B22CC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若無資料屬正常</w:t>
      </w:r>
    </w:p>
    <w:p w:rsidR="00917D8D" w:rsidRPr="005B22CC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917D8D" w:rsidRPr="005B22CC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若有資料，KEEP模組回傳$</w:t>
      </w:r>
      <w:r w:rsidR="00D70248" w:rsidRPr="005B22CC">
        <w:rPr>
          <w:rFonts w:ascii="細明體" w:eastAsia="細明體" w:hAnsi="細明體" w:cs="Arial" w:hint="eastAsia"/>
          <w:sz w:val="20"/>
          <w:szCs w:val="20"/>
        </w:rPr>
        <w:t>DTAAA321</w:t>
      </w:r>
      <w:r w:rsidRPr="005B22CC">
        <w:rPr>
          <w:rFonts w:ascii="細明體" w:eastAsia="細明體" w:hAnsi="細明體" w:cs="Arial" w:hint="eastAsia"/>
          <w:sz w:val="20"/>
          <w:szCs w:val="20"/>
        </w:rPr>
        <w:t>_LIST</w:t>
      </w:r>
    </w:p>
    <w:p w:rsidR="00917D8D" w:rsidRPr="005B22CC" w:rsidRDefault="00917D8D" w:rsidP="00917D8D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CALL</w:t>
      </w:r>
      <w:r w:rsidR="00D70248" w:rsidRPr="005B22CC">
        <w:rPr>
          <w:rFonts w:ascii="細明體" w:eastAsia="細明體" w:hAnsi="細明體" w:hint="eastAsia"/>
          <w:sz w:val="20"/>
          <w:szCs w:val="20"/>
        </w:rPr>
        <w:t>學團專案診斷書相關天數檔維護模組AA_A3Z005</w:t>
      </w:r>
      <w:r w:rsidRPr="005B22CC">
        <w:rPr>
          <w:rFonts w:ascii="細明體" w:eastAsia="細明體" w:hAnsi="細明體" w:hint="eastAsia"/>
          <w:sz w:val="20"/>
          <w:szCs w:val="20"/>
        </w:rPr>
        <w:t>.刪除(多筆)</w:t>
      </w:r>
    </w:p>
    <w:p w:rsidR="00917D8D" w:rsidRPr="005B22CC" w:rsidRDefault="00D70248" w:rsidP="00917D8D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cs="Arial" w:hint="eastAsia"/>
          <w:sz w:val="20"/>
          <w:szCs w:val="20"/>
        </w:rPr>
        <w:t>DTAAA321</w:t>
      </w:r>
      <w:r w:rsidR="00917D8D" w:rsidRPr="005B22CC">
        <w:rPr>
          <w:rFonts w:ascii="細明體" w:eastAsia="細明體" w:hAnsi="細明體" w:cs="Arial" w:hint="eastAsia"/>
          <w:sz w:val="20"/>
          <w:szCs w:val="20"/>
        </w:rPr>
        <w:t>_LIST :查詢出的$</w:t>
      </w:r>
      <w:r w:rsidRPr="005B22CC">
        <w:rPr>
          <w:rFonts w:ascii="細明體" w:eastAsia="細明體" w:hAnsi="細明體" w:cs="Arial" w:hint="eastAsia"/>
          <w:sz w:val="20"/>
          <w:szCs w:val="20"/>
        </w:rPr>
        <w:t>DTAAA321</w:t>
      </w:r>
      <w:r w:rsidR="00917D8D" w:rsidRPr="005B22CC">
        <w:rPr>
          <w:rFonts w:ascii="細明體" w:eastAsia="細明體" w:hAnsi="細明體" w:cs="Arial" w:hint="eastAsia"/>
          <w:sz w:val="20"/>
          <w:szCs w:val="20"/>
        </w:rPr>
        <w:t>_LIST</w:t>
      </w:r>
    </w:p>
    <w:p w:rsidR="00917D8D" w:rsidRPr="005B22CC" w:rsidRDefault="00917D8D" w:rsidP="00917D8D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5B22CC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EA6302" w:rsidRPr="005B22CC" w:rsidRDefault="00EA6302" w:rsidP="00EA630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EA6302" w:rsidRPr="005B22CC" w:rsidRDefault="00EA6302" w:rsidP="00EA630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【查詢】、【刪除】ENABLED，【新增】、【修改】DISABLED。</w:t>
      </w:r>
    </w:p>
    <w:p w:rsidR="001D7A1D" w:rsidRPr="005B22CC" w:rsidRDefault="001D7A1D" w:rsidP="001D7A1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190A67" w:rsidRPr="005B22CC" w:rsidRDefault="00190A67" w:rsidP="001D7A1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5B22CC">
        <w:rPr>
          <w:rFonts w:ascii="細明體" w:eastAsia="細明體" w:hAnsi="細明體"/>
          <w:bCs/>
          <w:lang w:eastAsia="zh-TW"/>
        </w:rPr>
        <w:t>“</w:t>
      </w:r>
      <w:r w:rsidRPr="005B22CC">
        <w:rPr>
          <w:rFonts w:ascii="細明體" w:eastAsia="細明體" w:hAnsi="細明體" w:hint="eastAsia"/>
          <w:bCs/>
          <w:lang w:eastAsia="zh-TW"/>
        </w:rPr>
        <w:t>刪除完成</w:t>
      </w:r>
      <w:r w:rsidRPr="005B22CC">
        <w:rPr>
          <w:rFonts w:ascii="細明體" w:eastAsia="細明體" w:hAnsi="細明體"/>
          <w:bCs/>
          <w:lang w:eastAsia="zh-TW"/>
        </w:rPr>
        <w:t>”</w:t>
      </w:r>
    </w:p>
    <w:p w:rsidR="00575AE3" w:rsidRPr="005B22CC" w:rsidRDefault="00575AE3" w:rsidP="001D7A1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cs="Arial" w:hint="eastAsia"/>
          <w:bCs/>
          <w:lang w:eastAsia="zh-TW"/>
        </w:rPr>
        <w:t>【查詢】ENABLED</w:t>
      </w:r>
      <w:r w:rsidR="001D7A1D" w:rsidRPr="005B22CC">
        <w:rPr>
          <w:rFonts w:ascii="細明體" w:eastAsia="細明體" w:hAnsi="細明體" w:cs="Arial" w:hint="eastAsia"/>
          <w:bCs/>
          <w:lang w:eastAsia="zh-TW"/>
        </w:rPr>
        <w:t>，【修改】、【新增</w:t>
      </w:r>
      <w:r w:rsidRPr="005B22CC">
        <w:rPr>
          <w:rFonts w:ascii="細明體" w:eastAsia="細明體" w:hAnsi="細明體" w:cs="Arial" w:hint="eastAsia"/>
          <w:bCs/>
          <w:lang w:eastAsia="zh-TW"/>
        </w:rPr>
        <w:t>】、【刪除】DISABLED</w:t>
      </w:r>
    </w:p>
    <w:p w:rsidR="00575AE3" w:rsidRPr="005B22CC" w:rsidRDefault="00575AE3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25" w:name="FORMAT_A"/>
    </w:p>
    <w:p w:rsidR="000D28E7" w:rsidRPr="005B22CC" w:rsidRDefault="00E53A09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r w:rsidRPr="005B22CC">
        <w:rPr>
          <w:rFonts w:ascii="細明體" w:eastAsia="細明體" w:hAnsi="細明體" w:hint="eastAsia"/>
          <w:bCs/>
          <w:lang w:eastAsia="zh-TW"/>
        </w:rPr>
        <w:t>FORMAT (A)[</w:t>
      </w:r>
      <w:hyperlink w:anchor="FORMAT_A_BACK" w:history="1">
        <w:r w:rsidRPr="005B22CC">
          <w:rPr>
            <w:rStyle w:val="a8"/>
            <w:rFonts w:ascii="細明體" w:eastAsia="細明體" w:hAnsi="細明體" w:hint="eastAsia"/>
            <w:bCs/>
            <w:lang w:eastAsia="zh-TW"/>
          </w:rPr>
          <w:t>B</w:t>
        </w:r>
        <w:r w:rsidRPr="005B22CC">
          <w:rPr>
            <w:rStyle w:val="a8"/>
            <w:rFonts w:ascii="細明體" w:eastAsia="細明體" w:hAnsi="細明體" w:hint="eastAsia"/>
            <w:bCs/>
            <w:lang w:eastAsia="zh-TW"/>
          </w:rPr>
          <w:t>A</w:t>
        </w:r>
        <w:r w:rsidRPr="005B22CC">
          <w:rPr>
            <w:rStyle w:val="a8"/>
            <w:rFonts w:ascii="細明體" w:eastAsia="細明體" w:hAnsi="細明體" w:hint="eastAsia"/>
            <w:bCs/>
            <w:lang w:eastAsia="zh-TW"/>
          </w:rPr>
          <w:t>CK</w:t>
        </w:r>
      </w:hyperlink>
      <w:r w:rsidRPr="005B22CC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2170"/>
        <w:gridCol w:w="4677"/>
        <w:gridCol w:w="2350"/>
      </w:tblGrid>
      <w:tr w:rsidR="004349C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bookmarkEnd w:id="25"/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D2DBD" w:rsidRPr="005B22CC" w:rsidRDefault="003D2DBD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D2DBD" w:rsidRPr="005B22CC" w:rsidRDefault="003D2DBD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D2DBD" w:rsidRPr="005B22CC" w:rsidRDefault="003D2DBD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DBD" w:rsidRPr="005B22CC" w:rsidRDefault="003D2DBD" w:rsidP="00716B90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EF453E" w:rsidP="00716B90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/>
                <w:bCs/>
                <w:sz w:val="20"/>
                <w:szCs w:val="20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DBD" w:rsidRPr="005B22CC" w:rsidRDefault="003D2DBD" w:rsidP="00716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EF453E" w:rsidP="000A5D3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/>
                <w:bCs/>
                <w:sz w:val="20"/>
                <w:szCs w:val="20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0A5D38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</w:rPr>
              <w:t>轉民國年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DBD" w:rsidRPr="005B22CC" w:rsidRDefault="003D2DBD" w:rsidP="00716B9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EF453E" w:rsidP="000A5D38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5B22CC">
              <w:rPr>
                <w:rFonts w:ascii="細明體" w:eastAsia="細明體" w:hAnsi="細明體"/>
                <w:bCs/>
                <w:sz w:val="20"/>
                <w:szCs w:val="20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0A5D38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</w:rPr>
              <w:t>轉民國年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流水號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EF453E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醫院代碼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醫院中文名稱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READ DTAAC070 By 醫院代碼</w:t>
            </w:r>
          </w:p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IF </w:t>
            </w:r>
            <w:r w:rsidRPr="005B22CC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 xml:space="preserve">是否為授權醫院 = </w:t>
            </w:r>
            <w:r w:rsidRPr="005B22CC">
              <w:rPr>
                <w:rStyle w:val="SoDAField"/>
                <w:rFonts w:ascii="細明體" w:eastAsia="細明體" w:hAnsi="細明體"/>
                <w:caps/>
                <w:color w:val="auto"/>
                <w:lang w:eastAsia="zh-TW"/>
              </w:rPr>
              <w:t>‘</w:t>
            </w:r>
            <w:r w:rsidRPr="005B22CC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N</w:t>
            </w:r>
            <w:r w:rsidRPr="005B22CC">
              <w:rPr>
                <w:rStyle w:val="SoDAField"/>
                <w:rFonts w:ascii="細明體" w:eastAsia="細明體" w:hAnsi="細明體"/>
                <w:caps/>
                <w:color w:val="auto"/>
                <w:lang w:eastAsia="zh-TW"/>
              </w:rPr>
              <w:t>’</w:t>
            </w:r>
          </w:p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</w:pPr>
            <w:r w:rsidRPr="005B22CC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以紅底表示</w:t>
            </w:r>
          </w:p>
          <w:p w:rsidR="00E82883" w:rsidRPr="005B22CC" w:rsidRDefault="00E8288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END IF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醫師</w:t>
            </w:r>
            <w:r w:rsidR="004B58CE" w:rsidRPr="005B22CC">
              <w:rPr>
                <w:rFonts w:ascii="細明體" w:eastAsia="細明體" w:hAnsi="細明體" w:hint="eastAsia"/>
                <w:lang w:eastAsia="zh-TW"/>
              </w:rPr>
              <w:t>科別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醫師姓名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2F6" w:rsidRPr="005B22CC" w:rsidRDefault="001942F6" w:rsidP="001942F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CALL是否為特殊醫生名單AAA0_0200_mod.getDOC_CODE()，BY參數:</w:t>
            </w:r>
          </w:p>
          <w:p w:rsidR="001942F6" w:rsidRPr="005B22CC" w:rsidRDefault="001942F6" w:rsidP="001942F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</w:t>
            </w:r>
            <w:r w:rsidR="00EF453E" w:rsidRPr="005B22CC">
              <w:rPr>
                <w:rFonts w:ascii="細明體" w:eastAsia="細明體" w:hAnsi="細明體" w:hint="eastAsia"/>
                <w:bCs/>
                <w:lang w:eastAsia="zh-TW"/>
              </w:rPr>
              <w:t>醫師姓名</w:t>
            </w:r>
          </w:p>
          <w:p w:rsidR="00EF453E" w:rsidRPr="005B22CC" w:rsidRDefault="00EF453E" w:rsidP="001942F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醫師科別</w:t>
            </w:r>
          </w:p>
          <w:p w:rsidR="003D2DBD" w:rsidRPr="005B22CC" w:rsidRDefault="00EF453E" w:rsidP="00EF453E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若回傳值 = 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EF453E" w:rsidRPr="005B22CC" w:rsidRDefault="00EF453E" w:rsidP="00EF453E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醫師姓名以紅色字體顯示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社保身份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IF 欄位值=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，畫面打勾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診斷內容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765B4E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CALL以疾病代碼查詢第四層疾病名稱AAA0_0200_mod.getICD_NAME()，BY參數:</w:t>
            </w:r>
          </w:p>
          <w:p w:rsidR="00765B4E" w:rsidRPr="005B22CC" w:rsidRDefault="00765B4E" w:rsidP="00765B4E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.疾病代碼1</w:t>
            </w:r>
          </w:p>
          <w:p w:rsidR="00765B4E" w:rsidRPr="005B22CC" w:rsidRDefault="00C057F3" w:rsidP="00C057F3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</w:t>
            </w:r>
            <w:r w:rsidR="00765B4E" w:rsidRPr="005B22CC">
              <w:rPr>
                <w:rFonts w:ascii="細明體" w:eastAsia="細明體" w:hAnsi="細明體" w:hint="eastAsia"/>
                <w:bCs/>
                <w:lang w:eastAsia="zh-TW"/>
              </w:rPr>
              <w:t>回傳疾病代碼中文名稱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B4E" w:rsidRPr="005B22CC" w:rsidRDefault="00765B4E" w:rsidP="00765B4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CALL以疾病代碼查詢第四層疾病名稱AAA0_0200_mod.getICD_NAME()，BY參數:</w:t>
            </w:r>
          </w:p>
          <w:p w:rsidR="00765B4E" w:rsidRPr="005B22CC" w:rsidRDefault="00765B4E" w:rsidP="00765B4E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.疾病代碼</w:t>
            </w:r>
            <w:r w:rsidR="00C057F3" w:rsidRPr="005B22CC">
              <w:rPr>
                <w:rFonts w:ascii="細明體" w:eastAsia="細明體" w:hAnsi="細明體" w:hint="eastAsia"/>
                <w:bCs/>
                <w:lang w:eastAsia="zh-TW"/>
              </w:rPr>
              <w:t>2</w:t>
            </w:r>
          </w:p>
          <w:p w:rsidR="003D2DBD" w:rsidRPr="005B22CC" w:rsidRDefault="00C057F3" w:rsidP="00765B4E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</w:t>
            </w:r>
            <w:r w:rsidR="00765B4E" w:rsidRPr="005B22CC">
              <w:rPr>
                <w:rFonts w:ascii="細明體" w:eastAsia="細明體" w:hAnsi="細明體" w:hint="eastAsia"/>
                <w:bCs/>
                <w:lang w:eastAsia="zh-TW"/>
              </w:rPr>
              <w:t>回傳疾病代碼中文名稱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CALL以疾病代碼查詢第四層疾病名稱AAA0_0200_mod.getICD_NAME()，BY參數:</w:t>
            </w:r>
          </w:p>
          <w:p w:rsidR="00C057F3" w:rsidRPr="005B22CC" w:rsidRDefault="00C057F3" w:rsidP="00DA4835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.疾病代碼</w:t>
            </w:r>
            <w:r w:rsidR="006D0453" w:rsidRPr="005B22CC">
              <w:rPr>
                <w:rFonts w:ascii="細明體" w:eastAsia="細明體" w:hAnsi="細明體" w:hint="eastAsia"/>
                <w:bCs/>
                <w:lang w:eastAsia="zh-TW"/>
              </w:rPr>
              <w:t>3</w:t>
            </w:r>
          </w:p>
          <w:p w:rsidR="00C057F3" w:rsidRPr="005B22CC" w:rsidRDefault="00C057F3" w:rsidP="00C057F3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顯示回傳疾病代碼中文名稱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CALL以疾病代碼查詢第四層疾病名稱AAA0_0200_mod.getICD_NAME()，BY參數:</w:t>
            </w:r>
          </w:p>
          <w:p w:rsidR="00C057F3" w:rsidRPr="005B22CC" w:rsidRDefault="00C057F3" w:rsidP="00DA4835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.疾病代碼</w:t>
            </w:r>
            <w:r w:rsidR="006D0453" w:rsidRPr="005B22CC">
              <w:rPr>
                <w:rFonts w:ascii="細明體" w:eastAsia="細明體" w:hAnsi="細明體" w:hint="eastAsia"/>
                <w:bCs/>
                <w:lang w:eastAsia="zh-TW"/>
              </w:rPr>
              <w:t>4</w:t>
            </w:r>
          </w:p>
          <w:p w:rsidR="00C057F3" w:rsidRPr="005B22CC" w:rsidRDefault="00C057F3" w:rsidP="00C057F3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顯示回傳疾病代碼中文名稱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CALL以疾病代碼查詢第四層疾病名稱AAA0_0200_mod.getICD_NAME()，BY參數:</w:t>
            </w:r>
          </w:p>
          <w:p w:rsidR="00C057F3" w:rsidRPr="005B22CC" w:rsidRDefault="00C057F3" w:rsidP="00DA4835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.疾病代碼</w:t>
            </w:r>
            <w:r w:rsidR="006D0453" w:rsidRPr="005B22CC">
              <w:rPr>
                <w:rFonts w:ascii="細明體" w:eastAsia="細明體" w:hAnsi="細明體" w:hint="eastAsia"/>
                <w:bCs/>
                <w:lang w:eastAsia="zh-TW"/>
              </w:rPr>
              <w:t>5</w:t>
            </w:r>
          </w:p>
          <w:p w:rsidR="00C057F3" w:rsidRPr="005B22CC" w:rsidRDefault="00C057F3" w:rsidP="00C057F3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顯示回傳疾病代碼中文名稱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F3" w:rsidRPr="005B22CC" w:rsidRDefault="00C057F3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骨折換算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FF1CE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  骨折代碼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FF1CE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.骨折代碼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DBD" w:rsidRPr="005B22CC" w:rsidRDefault="003D2DBD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F0C4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CE1" w:rsidRPr="005B22CC" w:rsidRDefault="00FF1CE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CE1" w:rsidRPr="005B22CC" w:rsidRDefault="00FF1CE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  骨折代碼中文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CE1" w:rsidRPr="005B22CC" w:rsidRDefault="00FF1CE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CALL以骨折代碼查詢骨折代碼名稱AAA0_0200_mod.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getBONE_NAME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()，BY參數:</w:t>
            </w:r>
          </w:p>
          <w:p w:rsidR="00FF1CE1" w:rsidRPr="005B22CC" w:rsidRDefault="00FF1CE1" w:rsidP="00FF1CE1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.骨折代碼</w:t>
            </w:r>
          </w:p>
          <w:p w:rsidR="00FF1CE1" w:rsidRPr="005B22CC" w:rsidRDefault="00FF1CE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顯示回傳骨折代碼中文名稱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CE1" w:rsidRPr="005B22CC" w:rsidRDefault="00FF1CE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住院起訖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(住院起訖)起日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(住院起訖)迄日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燒燙傷病房起訖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(燒燙傷病房)起日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(燒燙傷病房)迄日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加護病房起訖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(加護病房)起日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(加護病房)迄日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在家療養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(在家療養)起日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(在家療養)迄日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門診日期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放射日期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手術日期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手術名稱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FF1C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另開視窗Link AAC0_0400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OUTPUT 手術中文名稱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急診日期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化療日期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空白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緊急轉送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IF 欄位值=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，畫面打勾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</w:rPr>
              <w:t>骨髓移植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IF 欄位值=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，畫面打勾</w:t>
            </w:r>
          </w:p>
        </w:tc>
      </w:tr>
      <w:tr w:rsidR="004349C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9C5" w:rsidRPr="005B22CC" w:rsidRDefault="004349C5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vAlign w:val="center"/>
          </w:tcPr>
          <w:p w:rsidR="004349C5" w:rsidRPr="005B22CC" w:rsidRDefault="004349C5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產生下拉選項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vAlign w:val="center"/>
          </w:tcPr>
          <w:p w:rsidR="004349C5" w:rsidRPr="005B22CC" w:rsidRDefault="00A3609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項目DEFAULT( 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“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L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”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)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vAlign w:val="center"/>
          </w:tcPr>
          <w:p w:rsidR="004349C5" w:rsidRPr="005B22CC" w:rsidRDefault="004349C5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  <w:bCs/>
              </w:rPr>
              <w:t>【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新增</w:t>
            </w:r>
            <w:r w:rsidRPr="005B22CC">
              <w:rPr>
                <w:rFonts w:ascii="細明體" w:eastAsia="細明體" w:hAnsi="細明體" w:cs="Arial" w:hint="eastAsia"/>
                <w:bCs/>
              </w:rPr>
              <w:t>】</w:t>
            </w:r>
            <w:r w:rsidRPr="005B22CC">
              <w:rPr>
                <w:rFonts w:ascii="細明體" w:eastAsia="細明體" w:hAnsi="細明體" w:cs="Arial" w:hint="eastAsia"/>
                <w:bCs/>
                <w:lang w:eastAsia="zh-TW"/>
              </w:rPr>
              <w:t>Enabled</w:t>
            </w:r>
          </w:p>
        </w:tc>
      </w:tr>
      <w:tr w:rsidR="004349C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9C5" w:rsidRPr="005B22CC" w:rsidRDefault="004349C5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項目：取得可下拉選項(轉中文代碼)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系統代號=’AA’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欄位名稱 = ‘DIAG_KIND’</w:t>
            </w:r>
          </w:p>
          <w:p w:rsidR="004349C5" w:rsidRPr="005B22CC" w:rsidRDefault="004349C5" w:rsidP="004349C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 xml:space="preserve">  取得顯示代碼 &gt;= ‘L’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起始日期、終止日期：欄位顯示內容(轉中文代碼)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系統代號=’AA’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欄位名稱 = ‘A020_TYPE’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代碼 =  畫面下拉選單選擇項目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IF  代碼名稱 = ‘1’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    顯示 CHECKBOX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ELSE IF  代碼名稱 = ‘2’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    顯示 一個INPUT(輸入日期欄位)</w:t>
            </w:r>
          </w:p>
          <w:p w:rsidR="004349C5" w:rsidRPr="005B22CC" w:rsidRDefault="004349C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ELSE IF  代碼名稱 = ‘3’</w:t>
            </w:r>
          </w:p>
          <w:p w:rsidR="004349C5" w:rsidRPr="005B22CC" w:rsidRDefault="004349C5" w:rsidP="004349C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    顯示 兩個INPUT(輸入日期欄位)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349C5" w:rsidRPr="005B22CC" w:rsidRDefault="004349C5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cs="Arial" w:hint="eastAsia"/>
                <w:bCs/>
                <w:lang w:eastAsia="zh-TW"/>
              </w:rPr>
            </w:pP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原位癌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IF 欄位值=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，畫面打勾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已輸入資料區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5769F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CALL</w:t>
            </w: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學團專案診斷書相關天數檔維護模組AA_A3Z005.查詢(多筆),BY參數:</w:t>
            </w:r>
          </w:p>
          <w:p w:rsidR="00B64601" w:rsidRPr="005B22CC" w:rsidRDefault="00B64601" w:rsidP="005769FD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  <w:r w:rsidRPr="005B22CC">
              <w:rPr>
                <w:rFonts w:ascii="細明體" w:eastAsia="細明體" w:hAnsi="細明體" w:cs="Arial" w:hint="eastAsia"/>
                <w:sz w:val="20"/>
                <w:szCs w:val="20"/>
              </w:rPr>
              <w:t>:同畫面輸入</w:t>
            </w:r>
          </w:p>
          <w:p w:rsidR="00B64601" w:rsidRPr="005B22CC" w:rsidRDefault="00B64601" w:rsidP="005769FD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事故日期:</w:t>
            </w:r>
            <w:r w:rsidRPr="005B22CC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  <w:p w:rsidR="00B64601" w:rsidRPr="005B22CC" w:rsidRDefault="00B64601" w:rsidP="005769FD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匯款日期:</w:t>
            </w:r>
            <w:r w:rsidRPr="005B22CC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  <w:p w:rsidR="00B64601" w:rsidRPr="005B22CC" w:rsidRDefault="00B64601" w:rsidP="005769FD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cs="Arial" w:hint="eastAsia"/>
                <w:sz w:val="20"/>
                <w:szCs w:val="20"/>
              </w:rPr>
              <w:t>流水號: 同畫面輸入</w:t>
            </w:r>
          </w:p>
          <w:p w:rsidR="00B64601" w:rsidRPr="005B22CC" w:rsidRDefault="00B64601" w:rsidP="005769FD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5B22C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　若有誤，顯示該模組錯誤訊息</w:t>
            </w:r>
          </w:p>
          <w:p w:rsidR="00B64601" w:rsidRPr="005B22CC" w:rsidRDefault="00B64601" w:rsidP="005769FD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5B22CC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  若無資料屬正常。</w:t>
            </w:r>
          </w:p>
          <w:p w:rsidR="00B64601" w:rsidRPr="005B22CC" w:rsidRDefault="00B64601" w:rsidP="00F869AA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若無誤，依序顯示查詢出資料$DTAAA321_LIST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若無資料只顯示欄位名稱。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(序號)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(項目)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90C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代碼轉中文</w:t>
            </w:r>
          </w:p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(AA,DIAG_KIND)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(起始日)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</w:rPr>
              <w:t>轉民國年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(終止日)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</w:rPr>
              <w:t>轉民國年</w:t>
            </w:r>
          </w:p>
        </w:tc>
      </w:tr>
      <w:tr w:rsidR="008A35A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(手術名稱)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E920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CALL以手術代碼查詢手術名稱AAA0_0200_mod.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get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OP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_NAME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()，BY參數:</w:t>
            </w:r>
          </w:p>
          <w:p w:rsidR="008A35A5" w:rsidRPr="005B22CC" w:rsidRDefault="008A35A5" w:rsidP="00E920DA">
            <w:pPr>
              <w:pStyle w:val="Tabletext"/>
              <w:keepLines w:val="0"/>
              <w:spacing w:after="0" w:line="240" w:lineRule="auto"/>
              <w:ind w:firstLineChars="100" w:firstLine="2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$DTAAA321_LIST處理當筆資料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.手術代碼</w:t>
            </w:r>
          </w:p>
          <w:p w:rsidR="008A35A5" w:rsidRPr="005B22CC" w:rsidRDefault="008A35A5" w:rsidP="00E920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顯示回傳手術中文名稱</w:t>
            </w:r>
          </w:p>
        </w:tc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8A35A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  <w:p w:rsidR="008A35A5" w:rsidRPr="005B22CC" w:rsidRDefault="008A35A5" w:rsidP="008A35A5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</w:rPr>
              <w:pict>
                <v:shape id="_x0000_i1026" type="#_x0000_t75" style="width:114.75pt;height:38.25pt">
                  <v:imagedata r:id="rId9" o:title=""/>
                </v:shape>
              </w:pict>
            </w:r>
          </w:p>
        </w:tc>
      </w:tr>
      <w:tr w:rsidR="008A35A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(癌症手術)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E920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4349C5">
            <w:pPr>
              <w:pStyle w:val="Tabletext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A35A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(手術險別)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E920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4349C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A35A5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(手術等級)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964AA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CALL代碼轉中文(AA,OP_GRAD),BY</w:t>
            </w:r>
          </w:p>
          <w:p w:rsidR="008A35A5" w:rsidRPr="005B22CC" w:rsidRDefault="008A35A5" w:rsidP="00964AA3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</w:pP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手術險別</w:t>
            </w:r>
          </w:p>
          <w:p w:rsidR="008A35A5" w:rsidRPr="005B22CC" w:rsidRDefault="008A35A5" w:rsidP="00E920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   回傳手術等級中文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5A5" w:rsidRPr="005B22CC" w:rsidRDefault="008A35A5" w:rsidP="004349C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272FC0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(燒燙傷門診)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同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/>
              </w:rPr>
              <w:t>$DTAAA321_LIST</w:t>
            </w:r>
            <w:r w:rsidRPr="005B22CC">
              <w:rPr>
                <w:rFonts w:ascii="細明體" w:eastAsia="細明體" w:hAnsi="細明體" w:cs="Courier New" w:hint="eastAsia"/>
                <w:color w:val="000000"/>
                <w:lang w:val="x-none" w:eastAsia="zh-TW"/>
              </w:rPr>
              <w:t>處理當筆資料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IF 欄位值=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，畫面打勾</w:t>
            </w:r>
          </w:p>
        </w:tc>
      </w:tr>
      <w:tr w:rsidR="00B64601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272FC0">
            <w:pPr>
              <w:ind w:firstLineChars="200" w:firstLine="400"/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5B22CC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(選擇)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5B22CC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【刪除】Enabled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DA4835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5B22CC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執行刪除時將該筆資料從畫面已輸入資料區移除。</w:t>
            </w:r>
          </w:p>
        </w:tc>
      </w:tr>
      <w:tr w:rsidR="00A36097" w:rsidRPr="005B22CC" w:rsidTr="00DF0C47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門診次數合計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C65C47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$DTAAA320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601" w:rsidRPr="005B22CC" w:rsidRDefault="00B64601" w:rsidP="00716B9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E0101F" w:rsidRPr="005B22CC" w:rsidRDefault="00A24D1E" w:rsidP="00E0101F">
      <w:pPr>
        <w:rPr>
          <w:rFonts w:ascii="細明體" w:eastAsia="細明體" w:hAnsi="細明體" w:hint="eastAsia"/>
          <w:b/>
          <w:sz w:val="20"/>
          <w:szCs w:val="20"/>
        </w:rPr>
      </w:pPr>
      <w:r w:rsidRPr="005B22CC">
        <w:rPr>
          <w:rFonts w:ascii="細明體" w:eastAsia="細明體" w:hAnsi="細明體" w:hint="eastAsia"/>
          <w:b/>
          <w:sz w:val="20"/>
          <w:szCs w:val="20"/>
        </w:rPr>
        <w:t xml:space="preserve"> </w:t>
      </w:r>
    </w:p>
    <w:p w:rsidR="00831A52" w:rsidRPr="005B22CC" w:rsidRDefault="00831A52" w:rsidP="00831A5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26" w:name="FORMAT_B"/>
      <w:bookmarkEnd w:id="26"/>
      <w:r w:rsidRPr="005B22CC">
        <w:rPr>
          <w:rFonts w:ascii="細明體" w:eastAsia="細明體" w:hAnsi="細明體" w:hint="eastAsia"/>
          <w:bCs/>
          <w:lang w:eastAsia="zh-TW"/>
        </w:rPr>
        <w:t>FORMAT (B)[</w:t>
      </w:r>
      <w:hyperlink w:anchor="FORMAT_B_BACK" w:history="1">
        <w:r w:rsidRPr="005B22CC">
          <w:rPr>
            <w:rStyle w:val="a8"/>
            <w:rFonts w:ascii="細明體" w:eastAsia="細明體" w:hAnsi="細明體" w:hint="eastAsia"/>
            <w:bCs/>
            <w:lang w:eastAsia="zh-TW"/>
          </w:rPr>
          <w:t>BA</w:t>
        </w:r>
        <w:r w:rsidRPr="005B22CC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5B22CC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5B22CC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2170"/>
        <w:gridCol w:w="4677"/>
        <w:gridCol w:w="2350"/>
      </w:tblGrid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B01" w:rsidRPr="005B22CC" w:rsidRDefault="00D56B01" w:rsidP="00DA4835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/>
                <w:bCs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B01" w:rsidRPr="005B22CC" w:rsidRDefault="00D56B01" w:rsidP="00DA483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/>
                <w:bCs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</w:rPr>
              <w:t>轉</w:t>
            </w:r>
            <w:r w:rsidRPr="005B22CC">
              <w:rPr>
                <w:rFonts w:ascii="細明體" w:eastAsia="細明體" w:hAnsi="細明體" w:cs="Arial" w:hint="eastAsia"/>
                <w:lang w:eastAsia="zh-TW"/>
              </w:rPr>
              <w:t>西元</w:t>
            </w:r>
            <w:r w:rsidR="00D56B01" w:rsidRPr="005B22CC">
              <w:rPr>
                <w:rFonts w:ascii="細明體" w:eastAsia="細明體" w:hAnsi="細明體" w:cs="Arial" w:hint="eastAsia"/>
              </w:rPr>
              <w:t>年</w:t>
            </w: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B01" w:rsidRPr="005B22CC" w:rsidRDefault="00D56B01" w:rsidP="00DA483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5B22CC">
              <w:rPr>
                <w:rFonts w:ascii="細明體" w:eastAsia="細明體" w:hAnsi="細明體"/>
                <w:bCs/>
                <w:sz w:val="20"/>
                <w:szCs w:val="20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cs="Arial" w:hint="eastAsia"/>
              </w:rPr>
              <w:t>轉</w:t>
            </w:r>
            <w:r w:rsidRPr="005B22CC">
              <w:rPr>
                <w:rFonts w:ascii="細明體" w:eastAsia="細明體" w:hAnsi="細明體" w:cs="Arial" w:hint="eastAsia"/>
                <w:lang w:eastAsia="zh-TW"/>
              </w:rPr>
              <w:t>西元</w:t>
            </w:r>
            <w:r w:rsidRPr="005B22CC">
              <w:rPr>
                <w:rFonts w:ascii="細明體" w:eastAsia="細明體" w:hAnsi="細明體" w:cs="Arial" w:hint="eastAsia"/>
              </w:rPr>
              <w:t>年</w:t>
            </w: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流水號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1525AD" w:rsidRPr="005B22CC" w:rsidTr="0036554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5AD" w:rsidRPr="005B22CC" w:rsidRDefault="001525AD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5AD" w:rsidRPr="005B22CC" w:rsidRDefault="001525AD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醫院代碼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5AD" w:rsidRPr="005B22CC" w:rsidRDefault="001525AD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25AD" w:rsidRPr="005B22CC" w:rsidRDefault="001525AD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由畫面AAC0_0700醫院代碼查詢結果帶回</w:t>
            </w:r>
          </w:p>
        </w:tc>
      </w:tr>
      <w:tr w:rsidR="001525AD" w:rsidRPr="005B22CC" w:rsidTr="0036554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5AD" w:rsidRPr="005B22CC" w:rsidRDefault="001525AD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5AD" w:rsidRPr="005B22CC" w:rsidRDefault="001525AD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醫院中文名稱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5AD" w:rsidRPr="005B22CC" w:rsidRDefault="001525AD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5AD" w:rsidRPr="005B22CC" w:rsidRDefault="001525AD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醫師科別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醫師姓名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ind w:firstLineChars="200" w:firstLine="400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社保身份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診斷內容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疾病代碼查詢頁面AAC0</w:t>
            </w:r>
            <w:r w:rsidR="004B2D18" w:rsidRPr="005B22CC">
              <w:rPr>
                <w:rFonts w:ascii="細明體" w:eastAsia="細明體" w:hAnsi="細明體" w:hint="eastAsia"/>
                <w:bCs/>
                <w:lang w:eastAsia="zh-TW"/>
              </w:rPr>
              <w:t>_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0500查詢點選帶回之疾病代碼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B2D18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診斷病名2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18" w:rsidRPr="005B22CC" w:rsidRDefault="004B2D1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bCs/>
                <w:sz w:val="20"/>
                <w:szCs w:val="20"/>
              </w:rPr>
              <w:t>疾病代碼查詢頁面AAC0_0500查詢點選帶回之疾病代碼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B2D18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18" w:rsidRPr="005B22CC" w:rsidRDefault="004B2D1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bCs/>
                <w:sz w:val="20"/>
                <w:szCs w:val="20"/>
              </w:rPr>
              <w:t>疾病代碼查詢頁面AAC0_0500查詢點選帶回之疾病代碼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B2D18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18" w:rsidRPr="005B22CC" w:rsidRDefault="004B2D1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bCs/>
                <w:sz w:val="20"/>
                <w:szCs w:val="20"/>
              </w:rPr>
              <w:t>疾病代碼查詢頁面AAC0_0500查詢點選帶回之疾病代碼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B2D18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診斷病名5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18" w:rsidRPr="005B22CC" w:rsidRDefault="004B2D1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bCs/>
                <w:sz w:val="20"/>
                <w:szCs w:val="20"/>
              </w:rPr>
              <w:t>疾病代碼查詢頁面AAC0_0500查詢點選帶回之疾病代碼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D18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骨折代碼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4B2D1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骨折換算表AAC0_1200點選後帶回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緊急轉送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A4835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畫面</w:t>
            </w:r>
            <w:r w:rsidR="0091667F"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有選取 = </w:t>
            </w:r>
            <w:r w:rsidR="0091667F"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="0091667F"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="0091667F"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="0091667F"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ELSE </w:t>
            </w:r>
            <w:r w:rsidR="0091667F"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="0091667F" w:rsidRPr="005B22CC">
              <w:rPr>
                <w:rFonts w:ascii="細明體" w:eastAsia="細明體" w:hAnsi="細明體" w:hint="eastAsia"/>
                <w:bCs/>
                <w:lang w:eastAsia="zh-TW"/>
              </w:rPr>
              <w:t>N</w:t>
            </w:r>
            <w:r w:rsidR="0091667F"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</w:rPr>
              <w:t>骨髓移植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91667F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畫面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有選取 = 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ELSE 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N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D56B01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原位癌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91667F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畫面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有選取 = 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Y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 xml:space="preserve"> ELSE 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N</w:t>
            </w:r>
            <w:r w:rsidRPr="005B22CC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B01" w:rsidRPr="005B22CC" w:rsidRDefault="00D56B01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80988" w:rsidRPr="005B22CC" w:rsidTr="00480988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lang w:eastAsia="zh-TW"/>
              </w:rPr>
              <w:t>門診次數合計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/>
                <w:bCs/>
                <w:lang w:eastAsia="zh-TW"/>
              </w:rPr>
              <w:t>同畫面輸入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80988" w:rsidRPr="005B22CC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988" w:rsidRPr="005B22CC" w:rsidRDefault="00480988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輸入單位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LOGIN人員作業單位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80988" w:rsidRPr="005B22CC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988" w:rsidRPr="005B22CC" w:rsidRDefault="00480988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輸入單位中文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LOGIN人員作業單位中文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80988" w:rsidRPr="005B22CC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988" w:rsidRPr="005B22CC" w:rsidRDefault="00480988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輸入人員ID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LOGIN人員ID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80988" w:rsidRPr="005B22CC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988" w:rsidRPr="005B22CC" w:rsidRDefault="00480988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輸入人員姓名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LOGIN人員姓名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480988" w:rsidRPr="005B22CC" w:rsidTr="00B842D0">
        <w:trPr>
          <w:trHeight w:val="2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56B01">
            <w:pPr>
              <w:pStyle w:val="Tabletext"/>
              <w:keepLines w:val="0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988" w:rsidRPr="005B22CC" w:rsidRDefault="00480988" w:rsidP="00B842D0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5B22CC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輸入日期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lang w:eastAsia="zh-TW"/>
              </w:rPr>
            </w:pPr>
            <w:r w:rsidRPr="005B22CC">
              <w:rPr>
                <w:rFonts w:ascii="細明體" w:eastAsia="細明體" w:hAnsi="細明體" w:hint="eastAsia"/>
                <w:bCs/>
                <w:lang w:eastAsia="zh-TW"/>
              </w:rPr>
              <w:t>系統日期時間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988" w:rsidRPr="005B22CC" w:rsidRDefault="00480988" w:rsidP="00DA483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831A52" w:rsidRPr="005B22CC" w:rsidRDefault="00831A52" w:rsidP="00E0101F">
      <w:pPr>
        <w:rPr>
          <w:rFonts w:ascii="細明體" w:eastAsia="細明體" w:hAnsi="細明體" w:hint="eastAsia"/>
          <w:b/>
          <w:sz w:val="20"/>
          <w:szCs w:val="20"/>
        </w:rPr>
      </w:pPr>
    </w:p>
    <w:sectPr w:rsidR="00831A52" w:rsidRPr="005B22CC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B83" w:rsidRDefault="00234B83" w:rsidP="004449C6">
      <w:r>
        <w:separator/>
      </w:r>
    </w:p>
  </w:endnote>
  <w:endnote w:type="continuationSeparator" w:id="0">
    <w:p w:rsidR="00234B83" w:rsidRDefault="00234B83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B83" w:rsidRDefault="00234B83" w:rsidP="004449C6">
      <w:r>
        <w:separator/>
      </w:r>
    </w:p>
  </w:footnote>
  <w:footnote w:type="continuationSeparator" w:id="0">
    <w:p w:rsidR="00234B83" w:rsidRDefault="00234B83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19AC111F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F60590"/>
    <w:multiLevelType w:val="hybridMultilevel"/>
    <w:tmpl w:val="C05E80C0"/>
    <w:lvl w:ilvl="0" w:tplc="01266D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105B34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4C11AD"/>
    <w:multiLevelType w:val="hybridMultilevel"/>
    <w:tmpl w:val="94B08FD0"/>
    <w:lvl w:ilvl="0" w:tplc="A8F2C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20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2375920"/>
    <w:multiLevelType w:val="hybridMultilevel"/>
    <w:tmpl w:val="9604B98A"/>
    <w:lvl w:ilvl="0" w:tplc="DE2CB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94701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244E1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0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4C0110"/>
    <w:multiLevelType w:val="multilevel"/>
    <w:tmpl w:val="0409001D"/>
    <w:numStyleLink w:val="1"/>
  </w:abstractNum>
  <w:abstractNum w:abstractNumId="33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4D3136"/>
    <w:multiLevelType w:val="hybridMultilevel"/>
    <w:tmpl w:val="5676502E"/>
    <w:lvl w:ilvl="0" w:tplc="2FF42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EB6199A"/>
    <w:multiLevelType w:val="hybridMultilevel"/>
    <w:tmpl w:val="C6788F56"/>
    <w:lvl w:ilvl="0" w:tplc="6AEC5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A8257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6"/>
  </w:num>
  <w:num w:numId="27">
    <w:abstractNumId w:val="8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1"/>
  </w:num>
  <w:num w:numId="31">
    <w:abstractNumId w:val="0"/>
  </w:num>
  <w:num w:numId="32">
    <w:abstractNumId w:val="17"/>
  </w:num>
  <w:num w:numId="33">
    <w:abstractNumId w:val="41"/>
  </w:num>
  <w:num w:numId="34">
    <w:abstractNumId w:val="7"/>
  </w:num>
  <w:num w:numId="35">
    <w:abstractNumId w:val="12"/>
  </w:num>
  <w:num w:numId="36">
    <w:abstractNumId w:val="20"/>
  </w:num>
  <w:num w:numId="37">
    <w:abstractNumId w:val="10"/>
  </w:num>
  <w:num w:numId="38">
    <w:abstractNumId w:val="1"/>
  </w:num>
  <w:num w:numId="39">
    <w:abstractNumId w:val="39"/>
  </w:num>
  <w:num w:numId="40">
    <w:abstractNumId w:val="29"/>
  </w:num>
  <w:num w:numId="41">
    <w:abstractNumId w:val="26"/>
  </w:num>
  <w:num w:numId="42">
    <w:abstractNumId w:val="28"/>
  </w:num>
  <w:num w:numId="43">
    <w:abstractNumId w:val="18"/>
  </w:num>
  <w:num w:numId="44">
    <w:abstractNumId w:val="37"/>
  </w:num>
  <w:num w:numId="45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1988"/>
    <w:rsid w:val="000269F2"/>
    <w:rsid w:val="000308E4"/>
    <w:rsid w:val="00031F14"/>
    <w:rsid w:val="0003285C"/>
    <w:rsid w:val="0003406B"/>
    <w:rsid w:val="000417FD"/>
    <w:rsid w:val="00051847"/>
    <w:rsid w:val="00051FB1"/>
    <w:rsid w:val="000535F7"/>
    <w:rsid w:val="00053819"/>
    <w:rsid w:val="00053D36"/>
    <w:rsid w:val="000545C5"/>
    <w:rsid w:val="00055695"/>
    <w:rsid w:val="000556D8"/>
    <w:rsid w:val="000606EC"/>
    <w:rsid w:val="000608E5"/>
    <w:rsid w:val="00061E49"/>
    <w:rsid w:val="00062C39"/>
    <w:rsid w:val="00064465"/>
    <w:rsid w:val="0006764F"/>
    <w:rsid w:val="000700BD"/>
    <w:rsid w:val="00072C8F"/>
    <w:rsid w:val="00072CD9"/>
    <w:rsid w:val="00073358"/>
    <w:rsid w:val="000807EF"/>
    <w:rsid w:val="00080B8D"/>
    <w:rsid w:val="00081597"/>
    <w:rsid w:val="00081BD9"/>
    <w:rsid w:val="00084798"/>
    <w:rsid w:val="00085337"/>
    <w:rsid w:val="00086AC8"/>
    <w:rsid w:val="000910C8"/>
    <w:rsid w:val="000924E4"/>
    <w:rsid w:val="0009283A"/>
    <w:rsid w:val="000929E0"/>
    <w:rsid w:val="00092C75"/>
    <w:rsid w:val="000947CB"/>
    <w:rsid w:val="00094A3B"/>
    <w:rsid w:val="00095591"/>
    <w:rsid w:val="00095877"/>
    <w:rsid w:val="00096DB1"/>
    <w:rsid w:val="000A139E"/>
    <w:rsid w:val="000A5D38"/>
    <w:rsid w:val="000A6634"/>
    <w:rsid w:val="000A6EC7"/>
    <w:rsid w:val="000B3AAB"/>
    <w:rsid w:val="000B7144"/>
    <w:rsid w:val="000C0C7E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673E"/>
    <w:rsid w:val="000F733D"/>
    <w:rsid w:val="00102D6A"/>
    <w:rsid w:val="0011259A"/>
    <w:rsid w:val="00113BF6"/>
    <w:rsid w:val="00115974"/>
    <w:rsid w:val="00116A23"/>
    <w:rsid w:val="0011733A"/>
    <w:rsid w:val="0012080B"/>
    <w:rsid w:val="00120A8E"/>
    <w:rsid w:val="00122D82"/>
    <w:rsid w:val="0012432A"/>
    <w:rsid w:val="001303BE"/>
    <w:rsid w:val="00130F9A"/>
    <w:rsid w:val="001318E2"/>
    <w:rsid w:val="00137D4D"/>
    <w:rsid w:val="001405F8"/>
    <w:rsid w:val="001413A7"/>
    <w:rsid w:val="00144ACD"/>
    <w:rsid w:val="001469B6"/>
    <w:rsid w:val="001516AE"/>
    <w:rsid w:val="0015220B"/>
    <w:rsid w:val="001525AD"/>
    <w:rsid w:val="00156527"/>
    <w:rsid w:val="00157512"/>
    <w:rsid w:val="00160565"/>
    <w:rsid w:val="00162C4C"/>
    <w:rsid w:val="00167915"/>
    <w:rsid w:val="0017051D"/>
    <w:rsid w:val="00175E2D"/>
    <w:rsid w:val="001814CD"/>
    <w:rsid w:val="00182BD3"/>
    <w:rsid w:val="001838AC"/>
    <w:rsid w:val="00184B51"/>
    <w:rsid w:val="00185295"/>
    <w:rsid w:val="00185DC7"/>
    <w:rsid w:val="00187736"/>
    <w:rsid w:val="00190A67"/>
    <w:rsid w:val="00192B58"/>
    <w:rsid w:val="001942F6"/>
    <w:rsid w:val="00196D39"/>
    <w:rsid w:val="001A1639"/>
    <w:rsid w:val="001A2B36"/>
    <w:rsid w:val="001A2F38"/>
    <w:rsid w:val="001B3995"/>
    <w:rsid w:val="001B5134"/>
    <w:rsid w:val="001B5974"/>
    <w:rsid w:val="001B760B"/>
    <w:rsid w:val="001C1D2E"/>
    <w:rsid w:val="001C1EB6"/>
    <w:rsid w:val="001C2F12"/>
    <w:rsid w:val="001C3897"/>
    <w:rsid w:val="001C7ED3"/>
    <w:rsid w:val="001D2A90"/>
    <w:rsid w:val="001D4E39"/>
    <w:rsid w:val="001D7A1D"/>
    <w:rsid w:val="001D7A8E"/>
    <w:rsid w:val="001D7AA4"/>
    <w:rsid w:val="001E4CEE"/>
    <w:rsid w:val="001E6703"/>
    <w:rsid w:val="001F317F"/>
    <w:rsid w:val="001F5A8A"/>
    <w:rsid w:val="001F7792"/>
    <w:rsid w:val="00204E94"/>
    <w:rsid w:val="00207388"/>
    <w:rsid w:val="00207E14"/>
    <w:rsid w:val="00210F8C"/>
    <w:rsid w:val="002127E2"/>
    <w:rsid w:val="00220E94"/>
    <w:rsid w:val="00221D79"/>
    <w:rsid w:val="00224FFA"/>
    <w:rsid w:val="00225276"/>
    <w:rsid w:val="00230917"/>
    <w:rsid w:val="00231ADB"/>
    <w:rsid w:val="002326AA"/>
    <w:rsid w:val="00234B83"/>
    <w:rsid w:val="00235B16"/>
    <w:rsid w:val="00241FE4"/>
    <w:rsid w:val="0024498D"/>
    <w:rsid w:val="00244CE2"/>
    <w:rsid w:val="002518A1"/>
    <w:rsid w:val="00255E4F"/>
    <w:rsid w:val="00256A5F"/>
    <w:rsid w:val="002575FA"/>
    <w:rsid w:val="0025789C"/>
    <w:rsid w:val="00260591"/>
    <w:rsid w:val="00260E8C"/>
    <w:rsid w:val="00262041"/>
    <w:rsid w:val="00265A42"/>
    <w:rsid w:val="00270C3C"/>
    <w:rsid w:val="00272019"/>
    <w:rsid w:val="00272FC0"/>
    <w:rsid w:val="002735CF"/>
    <w:rsid w:val="00281927"/>
    <w:rsid w:val="0028416E"/>
    <w:rsid w:val="002904CD"/>
    <w:rsid w:val="0029599F"/>
    <w:rsid w:val="002A1137"/>
    <w:rsid w:val="002A1808"/>
    <w:rsid w:val="002A5487"/>
    <w:rsid w:val="002B200E"/>
    <w:rsid w:val="002B3D7A"/>
    <w:rsid w:val="002B3E2D"/>
    <w:rsid w:val="002B48A7"/>
    <w:rsid w:val="002B67C5"/>
    <w:rsid w:val="002B7E25"/>
    <w:rsid w:val="002C0F82"/>
    <w:rsid w:val="002C54DE"/>
    <w:rsid w:val="002C5F41"/>
    <w:rsid w:val="002C77C7"/>
    <w:rsid w:val="002D0361"/>
    <w:rsid w:val="002D0828"/>
    <w:rsid w:val="002D633A"/>
    <w:rsid w:val="002E167E"/>
    <w:rsid w:val="002E16A5"/>
    <w:rsid w:val="002E2BDD"/>
    <w:rsid w:val="002E2BE7"/>
    <w:rsid w:val="002E3FBB"/>
    <w:rsid w:val="002E4C3E"/>
    <w:rsid w:val="002E71DA"/>
    <w:rsid w:val="002F190C"/>
    <w:rsid w:val="002F4E67"/>
    <w:rsid w:val="002F7707"/>
    <w:rsid w:val="00302AE7"/>
    <w:rsid w:val="00312083"/>
    <w:rsid w:val="00314F22"/>
    <w:rsid w:val="003212E7"/>
    <w:rsid w:val="00331A3A"/>
    <w:rsid w:val="00332E60"/>
    <w:rsid w:val="003344FB"/>
    <w:rsid w:val="003345C7"/>
    <w:rsid w:val="00334961"/>
    <w:rsid w:val="0033501E"/>
    <w:rsid w:val="00335B8E"/>
    <w:rsid w:val="00336817"/>
    <w:rsid w:val="00336DB8"/>
    <w:rsid w:val="00336FB1"/>
    <w:rsid w:val="003426F4"/>
    <w:rsid w:val="003514F4"/>
    <w:rsid w:val="00351882"/>
    <w:rsid w:val="00352728"/>
    <w:rsid w:val="00354DC4"/>
    <w:rsid w:val="00355415"/>
    <w:rsid w:val="00360158"/>
    <w:rsid w:val="0036189A"/>
    <w:rsid w:val="003634E9"/>
    <w:rsid w:val="00365548"/>
    <w:rsid w:val="00367541"/>
    <w:rsid w:val="003676A5"/>
    <w:rsid w:val="00370FF3"/>
    <w:rsid w:val="0038047F"/>
    <w:rsid w:val="0038068E"/>
    <w:rsid w:val="003813A7"/>
    <w:rsid w:val="00381A5E"/>
    <w:rsid w:val="00382B6A"/>
    <w:rsid w:val="0038682E"/>
    <w:rsid w:val="003909A2"/>
    <w:rsid w:val="00393017"/>
    <w:rsid w:val="00393540"/>
    <w:rsid w:val="0039392A"/>
    <w:rsid w:val="00396DEF"/>
    <w:rsid w:val="003976FC"/>
    <w:rsid w:val="003A4401"/>
    <w:rsid w:val="003B6915"/>
    <w:rsid w:val="003C1996"/>
    <w:rsid w:val="003C5C92"/>
    <w:rsid w:val="003C5D6E"/>
    <w:rsid w:val="003C78C1"/>
    <w:rsid w:val="003D2DBD"/>
    <w:rsid w:val="003D3CCF"/>
    <w:rsid w:val="003D4176"/>
    <w:rsid w:val="003D42C5"/>
    <w:rsid w:val="003D5FB1"/>
    <w:rsid w:val="003E10C8"/>
    <w:rsid w:val="003E3A39"/>
    <w:rsid w:val="003E6EB6"/>
    <w:rsid w:val="003E73D9"/>
    <w:rsid w:val="003F07A5"/>
    <w:rsid w:val="003F2C32"/>
    <w:rsid w:val="003F3FA7"/>
    <w:rsid w:val="003F74AB"/>
    <w:rsid w:val="0040193A"/>
    <w:rsid w:val="004019B5"/>
    <w:rsid w:val="00402206"/>
    <w:rsid w:val="0040318A"/>
    <w:rsid w:val="00405937"/>
    <w:rsid w:val="004156B4"/>
    <w:rsid w:val="0041604A"/>
    <w:rsid w:val="004276A7"/>
    <w:rsid w:val="00430346"/>
    <w:rsid w:val="00430F55"/>
    <w:rsid w:val="00431F26"/>
    <w:rsid w:val="004349C5"/>
    <w:rsid w:val="00441078"/>
    <w:rsid w:val="004412F0"/>
    <w:rsid w:val="0044485E"/>
    <w:rsid w:val="004449C6"/>
    <w:rsid w:val="0044588B"/>
    <w:rsid w:val="00445B6E"/>
    <w:rsid w:val="004520AD"/>
    <w:rsid w:val="004605F7"/>
    <w:rsid w:val="004618AE"/>
    <w:rsid w:val="004667BB"/>
    <w:rsid w:val="00471646"/>
    <w:rsid w:val="004740DB"/>
    <w:rsid w:val="00480988"/>
    <w:rsid w:val="00483E16"/>
    <w:rsid w:val="004840AE"/>
    <w:rsid w:val="00486E57"/>
    <w:rsid w:val="00490615"/>
    <w:rsid w:val="00491156"/>
    <w:rsid w:val="00495E68"/>
    <w:rsid w:val="00496132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B2D18"/>
    <w:rsid w:val="004B58CE"/>
    <w:rsid w:val="004C4538"/>
    <w:rsid w:val="004C6E13"/>
    <w:rsid w:val="004D123A"/>
    <w:rsid w:val="004D2F17"/>
    <w:rsid w:val="004D3635"/>
    <w:rsid w:val="004D431D"/>
    <w:rsid w:val="004E01C2"/>
    <w:rsid w:val="004E0F9B"/>
    <w:rsid w:val="004E1208"/>
    <w:rsid w:val="004E1845"/>
    <w:rsid w:val="004E3AE5"/>
    <w:rsid w:val="004E4CF9"/>
    <w:rsid w:val="004F1212"/>
    <w:rsid w:val="004F2ED9"/>
    <w:rsid w:val="004F47C2"/>
    <w:rsid w:val="00503BB3"/>
    <w:rsid w:val="00505B1F"/>
    <w:rsid w:val="0050798D"/>
    <w:rsid w:val="00511FB5"/>
    <w:rsid w:val="00512E83"/>
    <w:rsid w:val="00516FC2"/>
    <w:rsid w:val="00517D16"/>
    <w:rsid w:val="005201D9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505AC"/>
    <w:rsid w:val="00551CD3"/>
    <w:rsid w:val="00552B66"/>
    <w:rsid w:val="00556EF8"/>
    <w:rsid w:val="005606DB"/>
    <w:rsid w:val="00560873"/>
    <w:rsid w:val="005620DB"/>
    <w:rsid w:val="00570E4D"/>
    <w:rsid w:val="00574D17"/>
    <w:rsid w:val="00575AE3"/>
    <w:rsid w:val="005769FD"/>
    <w:rsid w:val="00576BFB"/>
    <w:rsid w:val="00577115"/>
    <w:rsid w:val="005801D6"/>
    <w:rsid w:val="00586568"/>
    <w:rsid w:val="0059079A"/>
    <w:rsid w:val="005943AC"/>
    <w:rsid w:val="005949AD"/>
    <w:rsid w:val="00596EC7"/>
    <w:rsid w:val="005A2C2C"/>
    <w:rsid w:val="005A36ED"/>
    <w:rsid w:val="005B0514"/>
    <w:rsid w:val="005B05DC"/>
    <w:rsid w:val="005B0ABE"/>
    <w:rsid w:val="005B134B"/>
    <w:rsid w:val="005B22CC"/>
    <w:rsid w:val="005B6692"/>
    <w:rsid w:val="005D3395"/>
    <w:rsid w:val="005D4166"/>
    <w:rsid w:val="005D493D"/>
    <w:rsid w:val="005D5440"/>
    <w:rsid w:val="005D6E2C"/>
    <w:rsid w:val="005E2F3C"/>
    <w:rsid w:val="005F45F9"/>
    <w:rsid w:val="005F4DEB"/>
    <w:rsid w:val="005F66FE"/>
    <w:rsid w:val="006018C2"/>
    <w:rsid w:val="00603723"/>
    <w:rsid w:val="006044B8"/>
    <w:rsid w:val="0060547C"/>
    <w:rsid w:val="00613606"/>
    <w:rsid w:val="006140FC"/>
    <w:rsid w:val="006167F5"/>
    <w:rsid w:val="00617D2D"/>
    <w:rsid w:val="00620522"/>
    <w:rsid w:val="0062093F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8E8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63AE9"/>
    <w:rsid w:val="006706C7"/>
    <w:rsid w:val="00671F47"/>
    <w:rsid w:val="00677153"/>
    <w:rsid w:val="006827CF"/>
    <w:rsid w:val="00686385"/>
    <w:rsid w:val="00686572"/>
    <w:rsid w:val="0069175D"/>
    <w:rsid w:val="00694998"/>
    <w:rsid w:val="00694A3F"/>
    <w:rsid w:val="0069652E"/>
    <w:rsid w:val="00697C3C"/>
    <w:rsid w:val="006A0CE9"/>
    <w:rsid w:val="006A2B4C"/>
    <w:rsid w:val="006A70DB"/>
    <w:rsid w:val="006A767A"/>
    <w:rsid w:val="006B1CEF"/>
    <w:rsid w:val="006B211D"/>
    <w:rsid w:val="006B310A"/>
    <w:rsid w:val="006B452E"/>
    <w:rsid w:val="006B6E22"/>
    <w:rsid w:val="006C007C"/>
    <w:rsid w:val="006C114E"/>
    <w:rsid w:val="006D0020"/>
    <w:rsid w:val="006D03F0"/>
    <w:rsid w:val="006D0453"/>
    <w:rsid w:val="006D23EC"/>
    <w:rsid w:val="006D24D8"/>
    <w:rsid w:val="006D40EF"/>
    <w:rsid w:val="006D5AE9"/>
    <w:rsid w:val="006E2756"/>
    <w:rsid w:val="006E2E87"/>
    <w:rsid w:val="006E2FDF"/>
    <w:rsid w:val="006E307E"/>
    <w:rsid w:val="006E37F2"/>
    <w:rsid w:val="006E4C31"/>
    <w:rsid w:val="006F0BE8"/>
    <w:rsid w:val="006F1333"/>
    <w:rsid w:val="006F1ACA"/>
    <w:rsid w:val="006F1EE2"/>
    <w:rsid w:val="00701CCA"/>
    <w:rsid w:val="007023F5"/>
    <w:rsid w:val="00705229"/>
    <w:rsid w:val="00715C7A"/>
    <w:rsid w:val="00716B90"/>
    <w:rsid w:val="00717074"/>
    <w:rsid w:val="007202C8"/>
    <w:rsid w:val="0072062C"/>
    <w:rsid w:val="00724F43"/>
    <w:rsid w:val="00725628"/>
    <w:rsid w:val="00727D1E"/>
    <w:rsid w:val="007304D4"/>
    <w:rsid w:val="0073066A"/>
    <w:rsid w:val="00731818"/>
    <w:rsid w:val="00732E67"/>
    <w:rsid w:val="0073569E"/>
    <w:rsid w:val="00735AD3"/>
    <w:rsid w:val="007374A6"/>
    <w:rsid w:val="007375F1"/>
    <w:rsid w:val="007379E9"/>
    <w:rsid w:val="00740DB3"/>
    <w:rsid w:val="0074416D"/>
    <w:rsid w:val="00744ABC"/>
    <w:rsid w:val="00750473"/>
    <w:rsid w:val="00753579"/>
    <w:rsid w:val="007560B8"/>
    <w:rsid w:val="007562FE"/>
    <w:rsid w:val="007573AC"/>
    <w:rsid w:val="00762584"/>
    <w:rsid w:val="00765603"/>
    <w:rsid w:val="00765B4E"/>
    <w:rsid w:val="007717A3"/>
    <w:rsid w:val="007726E7"/>
    <w:rsid w:val="00774BBE"/>
    <w:rsid w:val="00775818"/>
    <w:rsid w:val="007779E5"/>
    <w:rsid w:val="00781539"/>
    <w:rsid w:val="007850F5"/>
    <w:rsid w:val="007872D8"/>
    <w:rsid w:val="00790CCA"/>
    <w:rsid w:val="00791F9D"/>
    <w:rsid w:val="00794B21"/>
    <w:rsid w:val="00794D90"/>
    <w:rsid w:val="0079651A"/>
    <w:rsid w:val="00796BB4"/>
    <w:rsid w:val="007A0524"/>
    <w:rsid w:val="007A35E9"/>
    <w:rsid w:val="007B13B8"/>
    <w:rsid w:val="007B4EC5"/>
    <w:rsid w:val="007B6378"/>
    <w:rsid w:val="007B68D6"/>
    <w:rsid w:val="007B71E1"/>
    <w:rsid w:val="007B7F99"/>
    <w:rsid w:val="007C040D"/>
    <w:rsid w:val="007C06BE"/>
    <w:rsid w:val="007C31C2"/>
    <w:rsid w:val="007C41D3"/>
    <w:rsid w:val="007C7D45"/>
    <w:rsid w:val="007D234C"/>
    <w:rsid w:val="007D521F"/>
    <w:rsid w:val="007D5A92"/>
    <w:rsid w:val="007E41D0"/>
    <w:rsid w:val="007E51A5"/>
    <w:rsid w:val="007E5476"/>
    <w:rsid w:val="007E7C69"/>
    <w:rsid w:val="007F49D0"/>
    <w:rsid w:val="00812A74"/>
    <w:rsid w:val="008150AA"/>
    <w:rsid w:val="00816026"/>
    <w:rsid w:val="0081720B"/>
    <w:rsid w:val="0082084E"/>
    <w:rsid w:val="00822E9E"/>
    <w:rsid w:val="008300F3"/>
    <w:rsid w:val="00831A52"/>
    <w:rsid w:val="00831ED1"/>
    <w:rsid w:val="00832021"/>
    <w:rsid w:val="00834C9C"/>
    <w:rsid w:val="00834D2F"/>
    <w:rsid w:val="008369C1"/>
    <w:rsid w:val="008425C3"/>
    <w:rsid w:val="00844523"/>
    <w:rsid w:val="00846A7E"/>
    <w:rsid w:val="00846A86"/>
    <w:rsid w:val="00846CF5"/>
    <w:rsid w:val="00853A5A"/>
    <w:rsid w:val="0085468D"/>
    <w:rsid w:val="008558F3"/>
    <w:rsid w:val="0086150F"/>
    <w:rsid w:val="00861CF3"/>
    <w:rsid w:val="008628BF"/>
    <w:rsid w:val="00862D80"/>
    <w:rsid w:val="00866582"/>
    <w:rsid w:val="00872B9C"/>
    <w:rsid w:val="00876DF4"/>
    <w:rsid w:val="00880610"/>
    <w:rsid w:val="0088457D"/>
    <w:rsid w:val="00886BFD"/>
    <w:rsid w:val="00890E06"/>
    <w:rsid w:val="008961A2"/>
    <w:rsid w:val="008A35A5"/>
    <w:rsid w:val="008A441B"/>
    <w:rsid w:val="008A4E9B"/>
    <w:rsid w:val="008B0B53"/>
    <w:rsid w:val="008B2E8B"/>
    <w:rsid w:val="008B3944"/>
    <w:rsid w:val="008B4A16"/>
    <w:rsid w:val="008C3736"/>
    <w:rsid w:val="008D3DC3"/>
    <w:rsid w:val="008D4203"/>
    <w:rsid w:val="008D55A3"/>
    <w:rsid w:val="008D5D32"/>
    <w:rsid w:val="008D5D60"/>
    <w:rsid w:val="008D6F75"/>
    <w:rsid w:val="008D739A"/>
    <w:rsid w:val="008E3847"/>
    <w:rsid w:val="008E3B13"/>
    <w:rsid w:val="008E6A48"/>
    <w:rsid w:val="008F20AA"/>
    <w:rsid w:val="00901A09"/>
    <w:rsid w:val="00903F64"/>
    <w:rsid w:val="00904003"/>
    <w:rsid w:val="009042F9"/>
    <w:rsid w:val="00905DBA"/>
    <w:rsid w:val="00910958"/>
    <w:rsid w:val="00913AF4"/>
    <w:rsid w:val="0091667F"/>
    <w:rsid w:val="00917D8D"/>
    <w:rsid w:val="009226CC"/>
    <w:rsid w:val="00925B72"/>
    <w:rsid w:val="00932800"/>
    <w:rsid w:val="00932942"/>
    <w:rsid w:val="00940F3C"/>
    <w:rsid w:val="00942148"/>
    <w:rsid w:val="00943B84"/>
    <w:rsid w:val="00943BDD"/>
    <w:rsid w:val="0095026F"/>
    <w:rsid w:val="00954672"/>
    <w:rsid w:val="009611DC"/>
    <w:rsid w:val="0096146A"/>
    <w:rsid w:val="00964AA3"/>
    <w:rsid w:val="00964CDE"/>
    <w:rsid w:val="00966ACD"/>
    <w:rsid w:val="00966AE7"/>
    <w:rsid w:val="009716EC"/>
    <w:rsid w:val="00974A6C"/>
    <w:rsid w:val="009769C3"/>
    <w:rsid w:val="0098009D"/>
    <w:rsid w:val="0098177B"/>
    <w:rsid w:val="009900A4"/>
    <w:rsid w:val="00992090"/>
    <w:rsid w:val="00994EF9"/>
    <w:rsid w:val="00995965"/>
    <w:rsid w:val="00997CDA"/>
    <w:rsid w:val="009A1E35"/>
    <w:rsid w:val="009A2680"/>
    <w:rsid w:val="009A6242"/>
    <w:rsid w:val="009B2E33"/>
    <w:rsid w:val="009B4D70"/>
    <w:rsid w:val="009B5DB5"/>
    <w:rsid w:val="009C0ECF"/>
    <w:rsid w:val="009C18CF"/>
    <w:rsid w:val="009C5AAF"/>
    <w:rsid w:val="009D28D1"/>
    <w:rsid w:val="009D43BE"/>
    <w:rsid w:val="009E265C"/>
    <w:rsid w:val="009E754E"/>
    <w:rsid w:val="009E7929"/>
    <w:rsid w:val="009F5491"/>
    <w:rsid w:val="009F5B0A"/>
    <w:rsid w:val="009F5B1A"/>
    <w:rsid w:val="009F5C0D"/>
    <w:rsid w:val="009F7380"/>
    <w:rsid w:val="00A0272C"/>
    <w:rsid w:val="00A03E25"/>
    <w:rsid w:val="00A06BCA"/>
    <w:rsid w:val="00A07589"/>
    <w:rsid w:val="00A0785F"/>
    <w:rsid w:val="00A07B6E"/>
    <w:rsid w:val="00A12C8A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419C"/>
    <w:rsid w:val="00A35492"/>
    <w:rsid w:val="00A36097"/>
    <w:rsid w:val="00A41BDC"/>
    <w:rsid w:val="00A42BBD"/>
    <w:rsid w:val="00A42FA3"/>
    <w:rsid w:val="00A44D09"/>
    <w:rsid w:val="00A51099"/>
    <w:rsid w:val="00A537CA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81876"/>
    <w:rsid w:val="00A82D01"/>
    <w:rsid w:val="00A841CD"/>
    <w:rsid w:val="00A87203"/>
    <w:rsid w:val="00A87D89"/>
    <w:rsid w:val="00A92F72"/>
    <w:rsid w:val="00A95A68"/>
    <w:rsid w:val="00A96623"/>
    <w:rsid w:val="00A97C07"/>
    <w:rsid w:val="00A97CA6"/>
    <w:rsid w:val="00AA140F"/>
    <w:rsid w:val="00AA4342"/>
    <w:rsid w:val="00AA48CC"/>
    <w:rsid w:val="00AA618D"/>
    <w:rsid w:val="00AA7839"/>
    <w:rsid w:val="00AB07DF"/>
    <w:rsid w:val="00AB428F"/>
    <w:rsid w:val="00AB5AD5"/>
    <w:rsid w:val="00AB7830"/>
    <w:rsid w:val="00AB78E7"/>
    <w:rsid w:val="00AC7A51"/>
    <w:rsid w:val="00AD0358"/>
    <w:rsid w:val="00AD07E2"/>
    <w:rsid w:val="00AD167D"/>
    <w:rsid w:val="00AD243E"/>
    <w:rsid w:val="00AD61E3"/>
    <w:rsid w:val="00AF1D36"/>
    <w:rsid w:val="00AF4DC8"/>
    <w:rsid w:val="00AF5FD8"/>
    <w:rsid w:val="00B01035"/>
    <w:rsid w:val="00B025A0"/>
    <w:rsid w:val="00B06741"/>
    <w:rsid w:val="00B10E25"/>
    <w:rsid w:val="00B12AB7"/>
    <w:rsid w:val="00B12E27"/>
    <w:rsid w:val="00B16E19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60E22"/>
    <w:rsid w:val="00B6186A"/>
    <w:rsid w:val="00B62022"/>
    <w:rsid w:val="00B6380B"/>
    <w:rsid w:val="00B64601"/>
    <w:rsid w:val="00B648DE"/>
    <w:rsid w:val="00B700FB"/>
    <w:rsid w:val="00B749CE"/>
    <w:rsid w:val="00B77D2B"/>
    <w:rsid w:val="00B8048E"/>
    <w:rsid w:val="00B842AF"/>
    <w:rsid w:val="00B842D0"/>
    <w:rsid w:val="00B84BFC"/>
    <w:rsid w:val="00B853A9"/>
    <w:rsid w:val="00B924A1"/>
    <w:rsid w:val="00B9262E"/>
    <w:rsid w:val="00B962E2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2047"/>
    <w:rsid w:val="00BC58FA"/>
    <w:rsid w:val="00BD7A70"/>
    <w:rsid w:val="00BE1CB7"/>
    <w:rsid w:val="00BE466C"/>
    <w:rsid w:val="00BE533C"/>
    <w:rsid w:val="00BF2E59"/>
    <w:rsid w:val="00BF7C86"/>
    <w:rsid w:val="00BF7DA2"/>
    <w:rsid w:val="00C004C2"/>
    <w:rsid w:val="00C01A52"/>
    <w:rsid w:val="00C028EC"/>
    <w:rsid w:val="00C04177"/>
    <w:rsid w:val="00C057F3"/>
    <w:rsid w:val="00C10439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52590"/>
    <w:rsid w:val="00C562E8"/>
    <w:rsid w:val="00C5703A"/>
    <w:rsid w:val="00C60B48"/>
    <w:rsid w:val="00C65C47"/>
    <w:rsid w:val="00C67E28"/>
    <w:rsid w:val="00C80A45"/>
    <w:rsid w:val="00C82169"/>
    <w:rsid w:val="00C830A5"/>
    <w:rsid w:val="00C837B5"/>
    <w:rsid w:val="00C90271"/>
    <w:rsid w:val="00C91CFD"/>
    <w:rsid w:val="00C92A00"/>
    <w:rsid w:val="00C92BA4"/>
    <w:rsid w:val="00C95820"/>
    <w:rsid w:val="00C975BB"/>
    <w:rsid w:val="00CA117E"/>
    <w:rsid w:val="00CA2ADD"/>
    <w:rsid w:val="00CA380A"/>
    <w:rsid w:val="00CA673B"/>
    <w:rsid w:val="00CA71C3"/>
    <w:rsid w:val="00CA7272"/>
    <w:rsid w:val="00CA732E"/>
    <w:rsid w:val="00CA7342"/>
    <w:rsid w:val="00CB1056"/>
    <w:rsid w:val="00CB4BB6"/>
    <w:rsid w:val="00CB7D65"/>
    <w:rsid w:val="00CC62EB"/>
    <w:rsid w:val="00CC6DBC"/>
    <w:rsid w:val="00CC7ACD"/>
    <w:rsid w:val="00CD3C15"/>
    <w:rsid w:val="00CE2558"/>
    <w:rsid w:val="00CE445C"/>
    <w:rsid w:val="00CE4D51"/>
    <w:rsid w:val="00CE72AA"/>
    <w:rsid w:val="00CF1AE6"/>
    <w:rsid w:val="00CF3C91"/>
    <w:rsid w:val="00CF6B6A"/>
    <w:rsid w:val="00CF7896"/>
    <w:rsid w:val="00CF7CFA"/>
    <w:rsid w:val="00D008BF"/>
    <w:rsid w:val="00D02C59"/>
    <w:rsid w:val="00D0523B"/>
    <w:rsid w:val="00D0602E"/>
    <w:rsid w:val="00D14385"/>
    <w:rsid w:val="00D206B7"/>
    <w:rsid w:val="00D20CCE"/>
    <w:rsid w:val="00D22881"/>
    <w:rsid w:val="00D2617D"/>
    <w:rsid w:val="00D2717E"/>
    <w:rsid w:val="00D401AD"/>
    <w:rsid w:val="00D429F1"/>
    <w:rsid w:val="00D444A4"/>
    <w:rsid w:val="00D44E1E"/>
    <w:rsid w:val="00D44EF5"/>
    <w:rsid w:val="00D45741"/>
    <w:rsid w:val="00D5156D"/>
    <w:rsid w:val="00D51971"/>
    <w:rsid w:val="00D51BF6"/>
    <w:rsid w:val="00D52FF6"/>
    <w:rsid w:val="00D5357D"/>
    <w:rsid w:val="00D536BE"/>
    <w:rsid w:val="00D54784"/>
    <w:rsid w:val="00D54D3E"/>
    <w:rsid w:val="00D566C3"/>
    <w:rsid w:val="00D56B01"/>
    <w:rsid w:val="00D6052D"/>
    <w:rsid w:val="00D60767"/>
    <w:rsid w:val="00D60C6C"/>
    <w:rsid w:val="00D65832"/>
    <w:rsid w:val="00D70248"/>
    <w:rsid w:val="00D7068B"/>
    <w:rsid w:val="00D73884"/>
    <w:rsid w:val="00D75205"/>
    <w:rsid w:val="00D76847"/>
    <w:rsid w:val="00D83ADA"/>
    <w:rsid w:val="00D85724"/>
    <w:rsid w:val="00D8729D"/>
    <w:rsid w:val="00D87F2C"/>
    <w:rsid w:val="00D93B21"/>
    <w:rsid w:val="00D96C50"/>
    <w:rsid w:val="00DA2984"/>
    <w:rsid w:val="00DA2C98"/>
    <w:rsid w:val="00DA448E"/>
    <w:rsid w:val="00DA4835"/>
    <w:rsid w:val="00DB7545"/>
    <w:rsid w:val="00DB7DEA"/>
    <w:rsid w:val="00DC531C"/>
    <w:rsid w:val="00DC6580"/>
    <w:rsid w:val="00DC68B7"/>
    <w:rsid w:val="00DD0612"/>
    <w:rsid w:val="00DD42FC"/>
    <w:rsid w:val="00DD5F32"/>
    <w:rsid w:val="00DE2EA5"/>
    <w:rsid w:val="00DE6D5F"/>
    <w:rsid w:val="00DF0C47"/>
    <w:rsid w:val="00E00AF1"/>
    <w:rsid w:val="00E0101F"/>
    <w:rsid w:val="00E0170A"/>
    <w:rsid w:val="00E06215"/>
    <w:rsid w:val="00E11926"/>
    <w:rsid w:val="00E12A05"/>
    <w:rsid w:val="00E12BE1"/>
    <w:rsid w:val="00E2053E"/>
    <w:rsid w:val="00E207D1"/>
    <w:rsid w:val="00E21B0D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A09"/>
    <w:rsid w:val="00E546DD"/>
    <w:rsid w:val="00E55832"/>
    <w:rsid w:val="00E60428"/>
    <w:rsid w:val="00E6252E"/>
    <w:rsid w:val="00E6594C"/>
    <w:rsid w:val="00E65DE8"/>
    <w:rsid w:val="00E711D5"/>
    <w:rsid w:val="00E71A84"/>
    <w:rsid w:val="00E744AC"/>
    <w:rsid w:val="00E759BF"/>
    <w:rsid w:val="00E81373"/>
    <w:rsid w:val="00E82883"/>
    <w:rsid w:val="00E84AFE"/>
    <w:rsid w:val="00E86578"/>
    <w:rsid w:val="00E920DA"/>
    <w:rsid w:val="00E934D4"/>
    <w:rsid w:val="00E94D61"/>
    <w:rsid w:val="00EA1191"/>
    <w:rsid w:val="00EA14EB"/>
    <w:rsid w:val="00EA1A7D"/>
    <w:rsid w:val="00EA5849"/>
    <w:rsid w:val="00EA6302"/>
    <w:rsid w:val="00EA77D8"/>
    <w:rsid w:val="00EB018C"/>
    <w:rsid w:val="00EB0BDB"/>
    <w:rsid w:val="00EB249E"/>
    <w:rsid w:val="00EB68B6"/>
    <w:rsid w:val="00EB78E6"/>
    <w:rsid w:val="00EC01C8"/>
    <w:rsid w:val="00EC0DF1"/>
    <w:rsid w:val="00ED03B3"/>
    <w:rsid w:val="00ED0D5E"/>
    <w:rsid w:val="00ED3536"/>
    <w:rsid w:val="00ED54C0"/>
    <w:rsid w:val="00EE13C2"/>
    <w:rsid w:val="00EE4BCF"/>
    <w:rsid w:val="00EF1C5A"/>
    <w:rsid w:val="00EF22C4"/>
    <w:rsid w:val="00EF40A0"/>
    <w:rsid w:val="00EF453E"/>
    <w:rsid w:val="00EF4AEA"/>
    <w:rsid w:val="00EF7FA3"/>
    <w:rsid w:val="00F02EBE"/>
    <w:rsid w:val="00F03786"/>
    <w:rsid w:val="00F051AF"/>
    <w:rsid w:val="00F05395"/>
    <w:rsid w:val="00F06422"/>
    <w:rsid w:val="00F06852"/>
    <w:rsid w:val="00F069AF"/>
    <w:rsid w:val="00F11ED6"/>
    <w:rsid w:val="00F1217A"/>
    <w:rsid w:val="00F15EEA"/>
    <w:rsid w:val="00F16920"/>
    <w:rsid w:val="00F1753A"/>
    <w:rsid w:val="00F179A3"/>
    <w:rsid w:val="00F21AF2"/>
    <w:rsid w:val="00F252CF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61B6"/>
    <w:rsid w:val="00F655D7"/>
    <w:rsid w:val="00F65EC0"/>
    <w:rsid w:val="00F66067"/>
    <w:rsid w:val="00F672D8"/>
    <w:rsid w:val="00F7526D"/>
    <w:rsid w:val="00F77402"/>
    <w:rsid w:val="00F77DD9"/>
    <w:rsid w:val="00F80C7A"/>
    <w:rsid w:val="00F80E7D"/>
    <w:rsid w:val="00F869AA"/>
    <w:rsid w:val="00F8709A"/>
    <w:rsid w:val="00F87C42"/>
    <w:rsid w:val="00F90568"/>
    <w:rsid w:val="00F949B1"/>
    <w:rsid w:val="00F95D91"/>
    <w:rsid w:val="00FA02AE"/>
    <w:rsid w:val="00FA07C1"/>
    <w:rsid w:val="00FA2E08"/>
    <w:rsid w:val="00FA494D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2EF1"/>
    <w:rsid w:val="00FE4ED3"/>
    <w:rsid w:val="00FE7A73"/>
    <w:rsid w:val="00FF1CE1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74540D-1EFE-4B20-9E39-2D3FF0D1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basedOn w:val="a0"/>
    <w:rsid w:val="00D45741"/>
    <w:rPr>
      <w:color w:val="800080"/>
      <w:u w:val="single"/>
    </w:rPr>
  </w:style>
  <w:style w:type="paragraph" w:styleId="ab">
    <w:name w:val="header"/>
    <w:aliases w:val="hd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basedOn w:val="a0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basedOn w:val="a0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basedOn w:val="a0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basedOn w:val="a0"/>
    <w:link w:val="af0"/>
    <w:rsid w:val="00C3206B"/>
    <w:rPr>
      <w:rFonts w:ascii="Cambria" w:hAnsi="Cambria" w:cs="Times New Roman"/>
      <w:b/>
      <w:bCs/>
      <w:sz w:val="32"/>
      <w:szCs w:val="32"/>
    </w:rPr>
  </w:style>
  <w:style w:type="character" w:customStyle="1" w:styleId="style131">
    <w:name w:val="style131"/>
    <w:basedOn w:val="a0"/>
    <w:rsid w:val="00F179A3"/>
    <w:rPr>
      <w:rFonts w:ascii="Arial" w:hAnsi="Arial" w:cs="Arial" w:hint="default"/>
      <w:color w:val="000099"/>
    </w:rPr>
  </w:style>
  <w:style w:type="character" w:customStyle="1" w:styleId="style3r1">
    <w:name w:val="style3r1"/>
    <w:basedOn w:val="a0"/>
    <w:rsid w:val="00F179A3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028B-3FFC-449B-8044-3517D7F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Links>
    <vt:vector size="30" baseType="variant">
      <vt:variant>
        <vt:i4>1376276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FORMAT_B_BACK</vt:lpwstr>
      </vt:variant>
      <vt:variant>
        <vt:i4>1441812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FORMAT_A_BACK</vt:lpwstr>
      </vt:variant>
      <vt:variant>
        <vt:i4>1310762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1310762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