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  <w:tblGridChange w:id="0">
          <w:tblGrid>
            <w:gridCol w:w="2196"/>
            <w:gridCol w:w="1152"/>
            <w:gridCol w:w="3031"/>
            <w:gridCol w:w="1701"/>
            <w:gridCol w:w="1843"/>
          </w:tblGrid>
        </w:tblGridChange>
      </w:tblGrid>
      <w:tr w:rsidR="00DD5FB0" w:rsidRPr="000D706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1" w:name="_GoBack"/>
            <w:bookmarkEnd w:id="1"/>
            <w:r w:rsidRPr="000D706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D706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6917AD" w:rsidRPr="000D706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6938D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201</w:t>
            </w:r>
            <w:r w:rsidR="006938D1">
              <w:rPr>
                <w:rFonts w:ascii="細明體" w:eastAsia="細明體" w:hAnsi="細明體" w:hint="eastAsia"/>
                <w:lang w:eastAsia="zh-TW"/>
              </w:rPr>
              <w:t>4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/04/</w:t>
            </w:r>
            <w:r w:rsidR="006938D1">
              <w:rPr>
                <w:rFonts w:ascii="細明體" w:eastAsia="細明體" w:hAnsi="細明體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38D1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38D1" w:rsidP="005970E3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938D1">
              <w:rPr>
                <w:rFonts w:ascii="細明體" w:eastAsia="細明體" w:hAnsi="細明體"/>
                <w:b/>
                <w:bCs/>
                <w:lang w:eastAsia="zh-TW"/>
              </w:rPr>
              <w:t>140322000027</w:t>
            </w:r>
          </w:p>
        </w:tc>
      </w:tr>
      <w:tr w:rsidR="006F378A" w:rsidRPr="000D7068" w:rsidTr="008048EE">
        <w:tblPrEx>
          <w:tblW w:w="9923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" w:author="李明諭" w:date="2018-02-06T14:50:00Z">
            <w:tblPrEx>
              <w:tblW w:w="9923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" w:author="李明諭" w:date="2018-02-06T14:50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李明諭" w:date="2018-02-06T14:50:00Z">
              <w:tcPr>
                <w:tcW w:w="21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F378A" w:rsidRPr="000D7068" w:rsidRDefault="006F378A" w:rsidP="006F378A">
            <w:pPr>
              <w:pStyle w:val="Tabletext"/>
              <w:jc w:val="both"/>
              <w:rPr>
                <w:ins w:id="5" w:author="李明諭" w:date="2018-02-06T14:50:00Z"/>
                <w:rFonts w:ascii="細明體" w:eastAsia="細明體" w:hAnsi="細明體" w:hint="eastAsia"/>
                <w:lang w:eastAsia="zh-TW"/>
              </w:rPr>
            </w:pPr>
            <w:ins w:id="6" w:author="李明諭" w:date="2018-02-06T14:50:00Z">
              <w:r>
                <w:rPr>
                  <w:rFonts w:ascii="細明體" w:eastAsia="細明體" w:hAnsi="細明體" w:hint="eastAsia"/>
                  <w:color w:val="7030A0"/>
                </w:rPr>
                <w:t>2017/12/30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李明諭" w:date="2018-02-06T14:50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F378A" w:rsidRPr="000D7068" w:rsidRDefault="006F378A" w:rsidP="006F378A">
            <w:pPr>
              <w:pStyle w:val="Tabletext"/>
              <w:jc w:val="both"/>
              <w:rPr>
                <w:ins w:id="8" w:author="李明諭" w:date="2018-02-06T14:50:00Z"/>
                <w:rFonts w:ascii="細明體" w:eastAsia="細明體" w:hAnsi="細明體" w:hint="eastAsia"/>
                <w:lang w:eastAsia="zh-TW"/>
              </w:rPr>
            </w:pPr>
            <w:ins w:id="9" w:author="李明諭" w:date="2018-02-06T14:50:00Z">
              <w:r>
                <w:rPr>
                  <w:rFonts w:ascii="細明體" w:eastAsia="細明體" w:hAnsi="細明體"/>
                  <w:color w:val="7030A0"/>
                </w:rPr>
                <w:t>2</w:t>
              </w:r>
            </w:ins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李明諭" w:date="2018-02-06T14:50:00Z">
              <w:tcPr>
                <w:tcW w:w="30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F378A" w:rsidRPr="000D7068" w:rsidRDefault="006F378A" w:rsidP="006F378A">
            <w:pPr>
              <w:pStyle w:val="Tabletext"/>
              <w:jc w:val="both"/>
              <w:rPr>
                <w:ins w:id="11" w:author="李明諭" w:date="2018-02-06T14:50:00Z"/>
                <w:rFonts w:ascii="細明體" w:eastAsia="細明體" w:hAnsi="細明體" w:hint="eastAsia"/>
                <w:lang w:eastAsia="zh-TW"/>
              </w:rPr>
            </w:pPr>
            <w:ins w:id="12" w:author="李明諭" w:date="2018-02-06T14:50:00Z">
              <w:r>
                <w:rPr>
                  <w:rFonts w:ascii="細明體" w:eastAsia="細明體" w:hAnsi="細明體" w:hint="eastAsia"/>
                  <w:color w:val="7030A0"/>
                </w:rPr>
                <w:t>行政中心編制調整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李明諭" w:date="2018-02-06T14:50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F378A" w:rsidRDefault="006F378A" w:rsidP="006F378A">
            <w:pPr>
              <w:pStyle w:val="Tabletext"/>
              <w:jc w:val="both"/>
              <w:rPr>
                <w:ins w:id="14" w:author="李明諭" w:date="2018-02-06T14:50:00Z"/>
                <w:rFonts w:ascii="細明體" w:eastAsia="細明體" w:hAnsi="細明體" w:hint="eastAsia"/>
                <w:lang w:eastAsia="zh-TW"/>
              </w:rPr>
            </w:pPr>
            <w:ins w:id="15" w:author="李明諭" w:date="2018-02-06T14:50:00Z">
              <w:r>
                <w:rPr>
                  <w:rFonts w:ascii="細明體" w:eastAsia="細明體" w:hAnsi="細明體" w:hint="eastAsia"/>
                  <w:color w:val="7030A0"/>
                </w:rPr>
                <w:t>伯珊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李明諭" w:date="2018-02-06T14:50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F378A" w:rsidRPr="006938D1" w:rsidRDefault="006F378A" w:rsidP="006F378A">
            <w:pPr>
              <w:pStyle w:val="Tabletext"/>
              <w:jc w:val="both"/>
              <w:rPr>
                <w:ins w:id="17" w:author="李明諭" w:date="2018-02-06T14:50:00Z"/>
                <w:rFonts w:ascii="細明體" w:eastAsia="細明體" w:hAnsi="細明體"/>
                <w:b/>
                <w:bCs/>
                <w:lang w:eastAsia="zh-TW"/>
              </w:rPr>
            </w:pPr>
            <w:ins w:id="18" w:author="李明諭" w:date="2018-02-06T14:50:00Z">
              <w:r>
                <w:rPr>
                  <w:b/>
                  <w:bCs/>
                </w:rPr>
                <w:t>171218000847</w:t>
              </w:r>
            </w:ins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0D7068" w:rsidRDefault="00757AA2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</w:t>
            </w:r>
            <w:r w:rsidR="006938D1">
              <w:rPr>
                <w:rFonts w:ascii="細明體" w:eastAsia="細明體" w:hAnsi="細明體" w:hint="eastAsia"/>
                <w:sz w:val="20"/>
                <w:szCs w:val="20"/>
              </w:rPr>
              <w:t>_單位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0D7068" w:rsidRDefault="00757AA2" w:rsidP="00693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AAN0_00</w:t>
            </w:r>
            <w:r w:rsidR="006938D1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0D7068" w:rsidRDefault="00757AA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一年期醫療險理賠支出率查詢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0D7068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0D7068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0D7068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0D7068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0D7068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0D7068" w:rsidRDefault="00A70494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4" type="#_x0000_t130" style="position:absolute;margin-left:296.5pt;margin-top:6.55pt;width:103.95pt;height:57pt;z-index:251660288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DTAAN001</w:t>
                  </w:r>
                </w:p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理賠支出率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統計檔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64.95pt;margin-top:12.2pt;width:91.4pt;height:46.35pt;z-index:251659264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AAN0_0010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理賠支出率查詢</w:t>
                  </w:r>
                </w:p>
              </w:txbxContent>
            </v:textbox>
          </v:rect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824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Default="004451D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6.35pt;margin-top:0;width:40.15pt;height:0;z-index:251662336" o:connectortype="straight">
            <v:stroke startarrow="block"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48.2pt;height:0;z-index:251661312" o:connectortype="straight">
            <v:stroke endarrow="block"/>
          </v:shape>
        </w:pict>
      </w:r>
    </w:p>
    <w:p w:rsidR="00B95A88" w:rsidRPr="000D7068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</w:rPr>
        <w:t>使用檔案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126"/>
        <w:gridCol w:w="921"/>
        <w:gridCol w:w="922"/>
        <w:gridCol w:w="921"/>
        <w:gridCol w:w="922"/>
      </w:tblGrid>
      <w:tr w:rsidR="003F7F6C" w:rsidRPr="000D7068" w:rsidTr="007E059E">
        <w:tc>
          <w:tcPr>
            <w:tcW w:w="85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6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一年期醫療險理賠支出率統計檔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DTAAN001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DTAAN002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DTAAN003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單位區部對照歷史檔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DTAMZ016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在職員工基本資料檔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現有單位基本資料檔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DTZ0_UNIT_WORK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D7068" w:rsidTr="006D5962">
        <w:tc>
          <w:tcPr>
            <w:tcW w:w="720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D1C03" w:rsidRPr="000D7068" w:rsidTr="006D5962">
        <w:tc>
          <w:tcPr>
            <w:tcW w:w="720" w:type="dxa"/>
          </w:tcPr>
          <w:p w:rsidR="002D1C03" w:rsidRPr="000D7068" w:rsidRDefault="002D1C03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0D7068" w:rsidRDefault="00007CA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39EF">
              <w:rPr>
                <w:rFonts w:ascii="細明體" w:eastAsia="細明體" w:hAnsi="細明體" w:hint="eastAsia"/>
                <w:sz w:val="20"/>
                <w:szCs w:val="20"/>
              </w:rPr>
              <w:t>取得畫面抬頭資訊</w:t>
            </w:r>
          </w:p>
        </w:tc>
        <w:tc>
          <w:tcPr>
            <w:tcW w:w="4678" w:type="dxa"/>
          </w:tcPr>
          <w:p w:rsidR="002D1C03" w:rsidRPr="000D7068" w:rsidRDefault="00F55BB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96D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F596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EE3AFD" w:rsidRPr="000D706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435648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068">
        <w:rPr>
          <w:rFonts w:ascii="細明體" w:eastAsia="細明體" w:hAnsi="細明體"/>
          <w:lang w:eastAsia="zh-TW"/>
        </w:rPr>
        <w:br w:type="page"/>
      </w:r>
      <w:r w:rsidR="00953604" w:rsidRPr="000D7068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0D7068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51pt">
            <v:imagedata r:id="rId8" o:title=""/>
          </v:shape>
        </w:pic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顯示資訊部分之初始畫面，如圖(一): </w:t>
      </w:r>
    </w:p>
    <w:tbl>
      <w:tblPr>
        <w:tblW w:w="8808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1985"/>
        <w:gridCol w:w="1843"/>
        <w:gridCol w:w="2140"/>
      </w:tblGrid>
      <w:tr w:rsidR="00C51351" w:rsidRPr="000D7068" w:rsidTr="002E2807">
        <w:trPr>
          <w:trHeight w:val="330"/>
        </w:trPr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 9910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累計一年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92.4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97.8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直效制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83.5</w:t>
            </w:r>
          </w:p>
        </w:tc>
      </w:tr>
      <w:tr w:rsidR="00C51351" w:rsidRPr="000D7068" w:rsidTr="002E2807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合計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71,222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66,189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91.60 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圖二【區域制】:點『單位名稱可連到下一層』，如點『展業北二區』就可以連到北二區畫面</w:t>
      </w:r>
    </w:p>
    <w:tbl>
      <w:tblPr>
        <w:tblW w:w="7807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314"/>
        <w:gridCol w:w="1701"/>
        <w:gridCol w:w="1843"/>
        <w:gridCol w:w="1701"/>
      </w:tblGrid>
      <w:tr w:rsidR="00C51351" w:rsidRPr="000D7068" w:rsidTr="002E2807">
        <w:trPr>
          <w:trHeight w:val="330"/>
        </w:trPr>
        <w:tc>
          <w:tcPr>
            <w:tcW w:w="78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區域制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  <w:r w:rsidRPr="000D7068">
              <w:rPr>
                <w:rFonts w:ascii="細明體" w:eastAsia="細明體" w:hAnsi="細明體" w:cs="Arial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展業北一區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9,048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8,469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93.6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展業北二區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AB00000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8,559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7,951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展業北三區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AC00000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9,389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8,807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93.8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展業台中區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BA00000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853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792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展業台南區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DA00000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10,117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9,399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展業高雄區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EA00000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1,106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1,016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lastRenderedPageBreak/>
              <w:t>展業桃園區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HA00000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5,075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4,735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93.3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展業新竹區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JA00000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6,236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5,793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展業中部區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MA00000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4,868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4,547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93.4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展業嘉雲區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PA00000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7,344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6,764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92.1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展業高屏區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SA00000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4,661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4,283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展業東台區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UA00000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3,966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3,633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91.6</w:t>
            </w:r>
          </w:p>
        </w:tc>
      </w:tr>
      <w:tr w:rsidR="00C51351" w:rsidRPr="000D7068" w:rsidTr="002E2807">
        <w:trPr>
          <w:trHeight w:val="330"/>
        </w:trPr>
        <w:tc>
          <w:tcPr>
            <w:tcW w:w="25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71,222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66,189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.0 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30"/>
        </w:trPr>
        <w:tc>
          <w:tcPr>
            <w:tcW w:w="7807" w:type="dxa"/>
            <w:gridSpan w:val="5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展業北二區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%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永和分公司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FC40000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751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702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93.5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展業海山一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FE40000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4,327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4,033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93.2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展業中和一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2,147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1,992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92.8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展業板橋一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FH40000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941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852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90.5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展業新店一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FK40000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8,670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8,150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展業北縣一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FM40000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7,446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6,806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91.4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展業雙和二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FN40000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10,385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9,627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92.7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展業樹林一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FO40000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5,940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5,572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93.8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展業板新二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FS40000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2,308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2,163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93.7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展業三峽二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FT40000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71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  66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展業鶯歌二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FU40000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6,171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5,714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展業華翠二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FW40000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6,539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6,153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94.1</w:t>
            </w:r>
          </w:p>
        </w:tc>
      </w:tr>
      <w:tr w:rsidR="00C51351" w:rsidRPr="000D7068" w:rsidTr="002E2807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銀板橋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YE40000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8,029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7,427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92.5</w:t>
            </w:r>
          </w:p>
        </w:tc>
      </w:tr>
      <w:tr w:rsidR="00C51351" w:rsidRPr="000D7068" w:rsidTr="002E2807">
        <w:trPr>
          <w:trHeight w:val="330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62,974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58,555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45"/>
        </w:trPr>
        <w:tc>
          <w:tcPr>
            <w:tcW w:w="7807" w:type="dxa"/>
            <w:gridSpan w:val="5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cs="Arial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展業中和一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展中和一課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10,218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9,452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展中和四課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FG44000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7,807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7,229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展中和五課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FG45000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431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 403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93.5</w:t>
            </w:r>
          </w:p>
        </w:tc>
      </w:tr>
      <w:tr w:rsidR="00C51351" w:rsidRPr="000D7068" w:rsidTr="002E2807">
        <w:trPr>
          <w:trHeight w:val="345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18,456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17,084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圖五:</w:t>
      </w:r>
      <w:r w:rsidRPr="000D7068">
        <w:rPr>
          <w:rFonts w:ascii="細明體" w:eastAsia="細明體" w:hAnsi="細明體" w:hint="eastAsia"/>
          <w:lang w:eastAsia="zh-TW"/>
        </w:rPr>
        <w:t>【展中和一課】</w:t>
      </w:r>
    </w:p>
    <w:tbl>
      <w:tblPr>
        <w:tblW w:w="780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15"/>
        </w:trPr>
        <w:tc>
          <w:tcPr>
            <w:tcW w:w="7807" w:type="dxa"/>
            <w:gridSpan w:val="5"/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展中和一課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單位名稱</w:t>
            </w:r>
          </w:p>
        </w:tc>
        <w:tc>
          <w:tcPr>
            <w:tcW w:w="1276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展中和一２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FG41200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3,393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3,132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展中和一７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FG41700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4,195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3,855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展中和一８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FG41800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7,052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6,819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展中和一Ｂ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FG41B00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1,804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1,616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展中和一Ｅ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FG41E00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5,805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5,480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展中和一Ｆ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FG41F00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6,870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5,908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展中和一Ｈ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FG41H00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688 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   650 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cs="Arial"/>
                <w:color w:val="0066CC"/>
                <w:sz w:val="20"/>
                <w:szCs w:val="20"/>
                <w:u w:val="single"/>
              </w:rPr>
              <w:t>展中和一Ｋ</w:t>
            </w:r>
          </w:p>
        </w:tc>
        <w:tc>
          <w:tcPr>
            <w:tcW w:w="1276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FG41K00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9,221 </w:t>
            </w:r>
          </w:p>
        </w:tc>
        <w:tc>
          <w:tcPr>
            <w:tcW w:w="1843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        8,133 </w:t>
            </w:r>
          </w:p>
        </w:tc>
        <w:tc>
          <w:tcPr>
            <w:tcW w:w="170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15"/>
        </w:trPr>
        <w:tc>
          <w:tcPr>
            <w:tcW w:w="2562" w:type="dxa"/>
            <w:gridSpan w:val="2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39,028</w:t>
            </w:r>
          </w:p>
        </w:tc>
        <w:tc>
          <w:tcPr>
            <w:tcW w:w="1843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35,593</w:t>
            </w:r>
          </w:p>
        </w:tc>
        <w:tc>
          <w:tcPr>
            <w:tcW w:w="170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0D7068">
        <w:rPr>
          <w:rFonts w:ascii="細明體" w:eastAsia="細明體" w:hAnsi="細明體" w:hint="eastAsia"/>
          <w:lang w:eastAsia="zh-TW"/>
        </w:rPr>
        <w:t>【展中和一７】</w:t>
      </w:r>
    </w:p>
    <w:tbl>
      <w:tblPr>
        <w:tblW w:w="7807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276"/>
        <w:gridCol w:w="1701"/>
        <w:gridCol w:w="1843"/>
        <w:gridCol w:w="1701"/>
      </w:tblGrid>
      <w:tr w:rsidR="00C51351" w:rsidRPr="000D7068" w:rsidTr="002E2807">
        <w:trPr>
          <w:trHeight w:val="345"/>
        </w:trPr>
        <w:tc>
          <w:tcPr>
            <w:tcW w:w="780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展中和一課</w:t>
            </w: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 xml:space="preserve"> 9910</w:t>
            </w:r>
          </w:p>
        </w:tc>
      </w:tr>
      <w:tr w:rsidR="00C51351" w:rsidRPr="000D7068" w:rsidTr="002E2807">
        <w:trPr>
          <w:trHeight w:val="58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黃又佑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馬又寶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翁又婷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藍又薇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蕭又幸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王又素娥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何又芳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紀又凱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沈又達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張又燕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94.5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88.2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林又臻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92.3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91.9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曾又端花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96.7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89.6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94.4</w:t>
            </w:r>
          </w:p>
        </w:tc>
      </w:tr>
      <w:tr w:rsidR="00C51351" w:rsidRPr="000D7068" w:rsidTr="002E2807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FG41711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86</w:t>
            </w:r>
          </w:p>
        </w:tc>
      </w:tr>
      <w:tr w:rsidR="00C51351" w:rsidRPr="000D7068" w:rsidTr="002E2807">
        <w:trPr>
          <w:trHeight w:val="345"/>
        </w:trPr>
        <w:tc>
          <w:tcPr>
            <w:tcW w:w="25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個月合計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0D7068">
        <w:rPr>
          <w:rFonts w:ascii="細明體" w:eastAsia="細明體" w:hAnsi="細明體" w:hint="eastAsia"/>
          <w:lang w:eastAsia="zh-TW"/>
        </w:rPr>
        <w:t>【李又鳳】</w:t>
      </w:r>
    </w:p>
    <w:tbl>
      <w:tblPr>
        <w:tblW w:w="7057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1"/>
        <w:gridCol w:w="1869"/>
        <w:gridCol w:w="1749"/>
        <w:gridCol w:w="1728"/>
      </w:tblGrid>
      <w:tr w:rsidR="00C51351" w:rsidRPr="000D7068" w:rsidTr="002E2807">
        <w:trPr>
          <w:trHeight w:val="300"/>
        </w:trPr>
        <w:tc>
          <w:tcPr>
            <w:tcW w:w="7057" w:type="dxa"/>
            <w:gridSpan w:val="4"/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99</w:t>
            </w:r>
            <w:r w:rsidRPr="000D7068">
              <w:rPr>
                <w:rFonts w:ascii="細明體" w:eastAsia="細明體" w:hAnsi="細明體" w:cs="Arial" w:hint="eastAsia"/>
                <w:sz w:val="20"/>
                <w:szCs w:val="20"/>
              </w:rPr>
              <w:t>10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累計一年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86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月繳化繳費</w:t>
            </w:r>
          </w:p>
        </w:tc>
        <w:tc>
          <w:tcPr>
            <w:tcW w:w="174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728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9811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451,152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4,778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9812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244,483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46,323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9901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297,514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118,485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40%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9902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675,557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60,314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9903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133,835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3,564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9904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464,036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56,101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9905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4,645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0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0%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9906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178,203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20,997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9907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1,786,119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267,339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15%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9908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50,124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15,408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31%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9909</w:t>
            </w:r>
          </w:p>
        </w:tc>
        <w:tc>
          <w:tcPr>
            <w:tcW w:w="186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401,052</w:t>
            </w:r>
          </w:p>
        </w:tc>
        <w:tc>
          <w:tcPr>
            <w:tcW w:w="1749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32,688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  <w:t>9910</w:t>
            </w:r>
          </w:p>
        </w:tc>
        <w:tc>
          <w:tcPr>
            <w:tcW w:w="186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848,178</w:t>
            </w:r>
          </w:p>
        </w:tc>
        <w:tc>
          <w:tcPr>
            <w:tcW w:w="1749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72,312</w:t>
            </w:r>
          </w:p>
        </w:tc>
        <w:tc>
          <w:tcPr>
            <w:tcW w:w="1728" w:type="dxa"/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9%</w:t>
            </w:r>
          </w:p>
        </w:tc>
      </w:tr>
      <w:tr w:rsidR="00C51351" w:rsidRPr="000D7068" w:rsidTr="002E2807">
        <w:trPr>
          <w:trHeight w:val="300"/>
        </w:trPr>
        <w:tc>
          <w:tcPr>
            <w:tcW w:w="1711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最近</w:t>
            </w: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個月合計</w:t>
            </w:r>
          </w:p>
        </w:tc>
        <w:tc>
          <w:tcPr>
            <w:tcW w:w="186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5,534,898</w:t>
            </w:r>
          </w:p>
        </w:tc>
        <w:tc>
          <w:tcPr>
            <w:tcW w:w="1749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698,309</w:t>
            </w:r>
          </w:p>
        </w:tc>
        <w:tc>
          <w:tcPr>
            <w:tcW w:w="1728" w:type="dxa"/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13%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圖八:</w:t>
      </w:r>
      <w:r w:rsidRPr="000D7068">
        <w:rPr>
          <w:rFonts w:ascii="細明體" w:eastAsia="細明體" w:hAnsi="細明體" w:hint="eastAsia"/>
          <w:lang w:eastAsia="zh-TW"/>
        </w:rPr>
        <w:t>【舉績年月為9906】顯示兩個表格資訊</w:t>
      </w:r>
    </w:p>
    <w:tbl>
      <w:tblPr>
        <w:tblW w:w="9248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320"/>
        <w:gridCol w:w="1320"/>
        <w:gridCol w:w="1320"/>
        <w:gridCol w:w="1312"/>
        <w:gridCol w:w="1320"/>
        <w:gridCol w:w="1320"/>
      </w:tblGrid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月底有效契約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月繳化保費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109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9803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2,519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9902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230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VR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1,056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4,289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0;margin-top:0;width:1in;height:18pt;z-index:251653120;visibility:hidden;mso-position-horizontal-relative:text;mso-position-vertical-relative:text" strokecolor="windowText" o:insetmode="auto">
                  <v:imagedata r:id="rId9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8" type="#_x0000_t201" style="position:absolute;margin-left:66pt;margin-top:0;width:1in;height:18pt;z-index:251654144;visibility:hidden;mso-position-horizontal-relative:text;mso-position-vertical-relative:text" strokecolor="windowText" o:insetmode="auto">
                  <v:imagedata r:id="rId10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9" type="#_x0000_t201" style="position:absolute;margin-left:66pt;margin-top:0;width:1in;height:18pt;z-index:251655168;visibility:hidden;mso-position-horizontal-relative:text;mso-position-vertical-relative:text" strokecolor="windowText" o:insetmode="auto">
                  <v:imagedata r:id="rId11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0" type="#_x0000_t201" style="position:absolute;margin-left:66pt;margin-top:0;width:1in;height:18pt;z-index:251656192;visibility:hidden;mso-position-horizontal-relative:text;mso-position-vertical-relative:text" strokecolor="windowText" o:insetmode="auto">
                  <v:imagedata r:id="rId12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1" type="#_x0000_t201" style="position:absolute;margin-left:66pt;margin-top:0;width:1in;height:18pt;z-index:251657216;visibility:hidden;mso-position-horizontal-relative:text;mso-position-vertical-relative:text" strokecolor="windowText" o:insetmode="auto">
                  <v:imagedata r:id="rId13" o:title=""/>
                </v:shape>
              </w:pic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</w:tr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月底理賠金額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G134516245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2,030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H264615203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 501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2,531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C51351" w:rsidRPr="000D7068" w:rsidRDefault="00437E5B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0D706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C51351" w:rsidRPr="000D7068" w:rsidRDefault="00C51351" w:rsidP="00391358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</w:t>
      </w:r>
      <w:r w:rsidR="00F53D84">
        <w:rPr>
          <w:rFonts w:ascii="細明體" w:eastAsia="細明體" w:hAnsi="細明體" w:hint="eastAsia"/>
          <w:kern w:val="2"/>
          <w:szCs w:val="24"/>
          <w:lang w:eastAsia="zh-TW"/>
        </w:rPr>
        <w:t>CALL AA_N0Z001</w:t>
      </w:r>
      <w:r w:rsidR="00A575EE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391358" w:rsidRPr="00391358">
        <w:rPr>
          <w:rFonts w:ascii="細明體" w:eastAsia="細明體" w:hAnsi="細明體"/>
          <w:kern w:val="2"/>
          <w:szCs w:val="24"/>
          <w:lang w:eastAsia="zh-TW"/>
        </w:rPr>
        <w:t>getCurnClamYYMM()</w:t>
      </w:r>
      <w:r w:rsidR="00F70D2D">
        <w:rPr>
          <w:rFonts w:ascii="細明體" w:eastAsia="細明體" w:hAnsi="細明體" w:hint="eastAsia"/>
          <w:kern w:val="2"/>
          <w:szCs w:val="24"/>
          <w:lang w:eastAsia="zh-TW"/>
        </w:rPr>
        <w:t>取得查詢工作月資料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)傳入使用者id、單位、request.單位代號、功能代號”A</w:t>
      </w:r>
      <w:r w:rsidR="0014048B">
        <w:rPr>
          <w:rFonts w:ascii="細明體" w:eastAsia="細明體" w:hAnsi="細明體" w:cs="Courier New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666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0D7068">
        <w:rPr>
          <w:rFonts w:ascii="細明體" w:eastAsia="細明體" w:hAnsi="細明體" w:hint="eastAsia"/>
          <w:lang w:eastAsia="zh-TW"/>
        </w:rPr>
        <w:t>以功能代號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lang w:eastAsia="zh-TW"/>
        </w:rPr>
        <w:t>A</w:t>
      </w:r>
      <w:r w:rsidR="009C6714">
        <w:rPr>
          <w:rFonts w:ascii="細明體" w:eastAsia="細明體" w:hAnsi="細明體" w:hint="eastAsia"/>
          <w:lang w:eastAsia="zh-TW"/>
        </w:rPr>
        <w:t>A</w:t>
      </w:r>
      <w:r w:rsidRPr="000D7068">
        <w:rPr>
          <w:rFonts w:ascii="細明體" w:eastAsia="細明體" w:hAnsi="細明體" w:hint="eastAsia"/>
          <w:lang w:eastAsia="zh-TW"/>
        </w:rPr>
        <w:t>N00010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0D7068">
        <w:rPr>
          <w:rFonts w:ascii="細明體" w:eastAsia="細明體" w:hAnsi="細明體" w:hint="eastAsia"/>
          <w:lang w:eastAsia="zh-TW"/>
        </w:rPr>
        <w:t>取得維護人員，顯示方式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0D7068">
        <w:rPr>
          <w:rFonts w:ascii="細明體" w:eastAsia="細明體" w:hAnsi="細明體" w:hint="eastAsia"/>
          <w:lang w:eastAsia="zh-TW"/>
        </w:rPr>
        <w:t>模組4傳入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lang w:eastAsia="zh-TW"/>
        </w:rPr>
        <w:t>取得此單位之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DBAA.DTAA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單位區部對照歷史檔DBAM.DTAMZ016 ，條件如下: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統計檔.DIV_NO = 單位區部對照歷史檔.DIV_NO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統計檔.VRFY_YYMM 介於單位區部對照歷史檔.</w:t>
      </w:r>
      <w:r w:rsidRPr="000D7068">
        <w:rPr>
          <w:rFonts w:ascii="細明體" w:eastAsia="細明體" w:hAnsi="細明體"/>
          <w:lang w:eastAsia="zh-TW"/>
        </w:rPr>
        <w:t xml:space="preserve">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0D7068">
        <w:rPr>
          <w:rFonts w:ascii="細明體" w:eastAsia="細明體" w:hAnsi="細明體"/>
          <w:lang w:eastAsia="zh-TW"/>
        </w:rPr>
        <w:t xml:space="preserve">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單位區部對照歷史檔.ADCD_NO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統計檔.單位代號前四碼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統計檔.單位代號前五碼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N001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介於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)與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)往前推算12個月(曆月)之間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【合計的部分】將上述讀出的資料，依單位代號(DIV_NO)、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)為分群條件，將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)和理賠金額(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)兩項數值加總起來，而理賠支出率(CLAM_RATE) = SUM(統計檔.理賠金額(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))*100 /SUM(統計檔.月繳化繳費(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顯示如圖七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FORMATE(B)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中之連結，連結到『4. 讀取明細資料』，需傳出參數$ACT_YYMM$、$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若登入人員為業務員，直接連結至圖七畫面。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/>
          <w:kern w:val="2"/>
          <w:szCs w:val="24"/>
          <w:lang w:eastAsia="zh-TW"/>
        </w:rPr>
        <w:t>C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tabs>
          <w:tab w:val="num" w:pos="2126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0D7068">
        <w:rPr>
          <w:rFonts w:ascii="細明體" w:eastAsia="細明體" w:hAnsi="細明體" w:hint="eastAsia"/>
          <w:lang w:eastAsia="zh-TW"/>
        </w:rPr>
        <w:t>有效契約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N002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明細檔.表定月繳保費(</w:t>
      </w:r>
      <w:r w:rsidRPr="000D7068">
        <w:rPr>
          <w:rFonts w:ascii="細明體" w:eastAsia="細明體" w:hAnsi="細明體" w:cs="Courier New" w:hint="eastAsia"/>
          <w:color w:val="000000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</w:rPr>
        <w:t>有效契約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將4.3撈取出來之資料中的表定月繳保費(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顯示如圖八，格式如:FORMATE(C)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【理賠金額】讀取一年期醫療險理賠支出率累積保費明細檔DBA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N003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Courier New" w:hint="eastAsia"/>
          <w:color w:val="000000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理賠金額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 FORMATE(D)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C51351" w:rsidRPr="000D7068" w:rsidTr="002E2807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CXLHR.DTZ0_UNIT_WORK.DIV_NO = 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FORMATE(D):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F64B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0D706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EE" w:rsidRDefault="008048EE" w:rsidP="002F1E48">
      <w:r>
        <w:separator/>
      </w:r>
    </w:p>
  </w:endnote>
  <w:endnote w:type="continuationSeparator" w:id="0">
    <w:p w:rsidR="008048EE" w:rsidRDefault="008048EE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EE" w:rsidRDefault="008048EE" w:rsidP="002F1E48">
      <w:r>
        <w:separator/>
      </w:r>
    </w:p>
  </w:footnote>
  <w:footnote w:type="continuationSeparator" w:id="0">
    <w:p w:rsidR="008048EE" w:rsidRDefault="008048EE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358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E705F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26D91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970E3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7AD"/>
    <w:rsid w:val="00691962"/>
    <w:rsid w:val="00692135"/>
    <w:rsid w:val="006923A3"/>
    <w:rsid w:val="006938D1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78A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7CD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59E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48EE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453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5EE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6BF8"/>
    <w:rsid w:val="00B1061C"/>
    <w:rsid w:val="00B10AFA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1F2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3D84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0D2D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55582C32-BAD4-4CF8-8348-C76E7E53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6C4A-52B9-4A97-AF7D-CF01FE6F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2114</Words>
  <Characters>12053</Characters>
  <Application>Microsoft Office Word</Application>
  <DocSecurity>0</DocSecurity>
  <Lines>100</Lines>
  <Paragraphs>28</Paragraphs>
  <ScaleCrop>false</ScaleCrop>
  <Company>Cathay Life Insurance.</Company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