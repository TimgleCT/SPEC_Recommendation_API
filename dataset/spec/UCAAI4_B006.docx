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韓雲魁" w:date="2011-12-12T17:14:00Z">
          <w:tblPr>
            <w:tblW w:w="0" w:type="nil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8"/>
        <w:gridCol w:w="808"/>
        <w:gridCol w:w="4503"/>
        <w:gridCol w:w="1566"/>
        <w:gridCol w:w="2071"/>
        <w:tblGridChange w:id="1">
          <w:tblGrid>
            <w:gridCol w:w="108"/>
            <w:gridCol w:w="1310"/>
            <w:gridCol w:w="108"/>
            <w:gridCol w:w="700"/>
            <w:gridCol w:w="108"/>
            <w:gridCol w:w="4395"/>
            <w:gridCol w:w="108"/>
            <w:gridCol w:w="1458"/>
            <w:gridCol w:w="108"/>
            <w:gridCol w:w="1963"/>
            <w:gridCol w:w="108"/>
          </w:tblGrid>
        </w:tblGridChange>
      </w:tblGrid>
      <w:tr w:rsidR="00CE4BB2" w:rsidTr="00CE4BB2">
        <w:trPr>
          <w:trPrChange w:id="2" w:author="韓雲魁" w:date="2011-12-12T17:14:00Z">
            <w:trPr>
              <w:gridBefore w:val="1"/>
            </w:trPr>
          </w:trPrChange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" w:author="韓雲魁" w:date="2011-12-12T17:14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CE4B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4" w:name="_GoBack"/>
            <w:bookmarkEnd w:id="4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韓雲魁" w:date="2011-12-12T17:14:00Z">
              <w:tcPr>
                <w:tcW w:w="80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韓雲魁" w:date="2011-12-12T17:14:00Z">
              <w:tcPr>
                <w:tcW w:w="450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韓雲魁" w:date="2011-12-12T17:14:00Z">
              <w:tcPr>
                <w:tcW w:w="156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韓雲魁" w:date="2011-12-12T17:14:00Z">
              <w:tcPr>
                <w:tcW w:w="2071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5F1A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4BB2" w:rsidTr="00CE4BB2">
        <w:trPr>
          <w:trPrChange w:id="9" w:author="韓雲魁" w:date="2011-12-12T17:14:00Z">
            <w:trPr>
              <w:gridBefore w:val="1"/>
            </w:trPr>
          </w:trPrChange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韓雲魁" w:date="2011-12-12T17:14:00Z"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2016/08/12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" w:author="韓雲魁" w:date="2011-12-12T17:14:00Z">
              <w:tcPr>
                <w:tcW w:w="80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" w:author="韓雲魁" w:date="2011-12-12T17:14:00Z">
              <w:tcPr>
                <w:tcW w:w="450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" w:author="韓雲魁" w:date="2011-12-12T17:14:00Z">
              <w:tcPr>
                <w:tcW w:w="156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 w:rsidP="00BA0C5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" w:author="韓雲魁" w:date="2011-12-12T17:14:00Z">
              <w:tcPr>
                <w:tcW w:w="2071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160121000383</w:t>
            </w:r>
          </w:p>
        </w:tc>
      </w:tr>
      <w:tr w:rsidR="00BA0C5A" w:rsidTr="00CE4BB2">
        <w:trPr>
          <w:ins w:id="15" w:author="馬慈蓮" w:date="2017-03-08T17:01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5A" w:rsidRDefault="00BA0C5A" w:rsidP="00BA0C5A">
            <w:pPr>
              <w:spacing w:line="240" w:lineRule="atLeast"/>
              <w:jc w:val="center"/>
              <w:rPr>
                <w:ins w:id="16" w:author="馬慈蓮" w:date="2017-03-08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03-08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5A" w:rsidRDefault="00BA0C5A" w:rsidP="00BA0C5A">
            <w:pPr>
              <w:spacing w:line="240" w:lineRule="atLeast"/>
              <w:jc w:val="center"/>
              <w:rPr>
                <w:ins w:id="18" w:author="馬慈蓮" w:date="2017-03-08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17-03-08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5A" w:rsidRDefault="00BA0C5A" w:rsidP="00BA0C5A">
            <w:pPr>
              <w:spacing w:line="240" w:lineRule="atLeast"/>
              <w:rPr>
                <w:ins w:id="20" w:author="馬慈蓮" w:date="2017-03-08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17-03-08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修改註記資料檔名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5A" w:rsidRDefault="00BA0C5A" w:rsidP="00BA0C5A">
            <w:pPr>
              <w:spacing w:line="240" w:lineRule="atLeast"/>
              <w:jc w:val="center"/>
              <w:rPr>
                <w:ins w:id="22" w:author="馬慈蓮" w:date="2017-03-08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馬慈蓮" w:date="2017-03-08T17:0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5A" w:rsidRDefault="00BA0C5A" w:rsidP="00BA0C5A">
            <w:pPr>
              <w:spacing w:line="240" w:lineRule="atLeast"/>
              <w:jc w:val="center"/>
              <w:rPr>
                <w:ins w:id="24" w:author="馬慈蓮" w:date="2017-03-08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馬慈蓮" w:date="2017-03-08T17:01:00Z">
              <w:r w:rsidRPr="00220728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B12B35" w:rsidTr="00CE4BB2">
        <w:trPr>
          <w:ins w:id="26" w:author="馬慈蓮" w:date="2017-09-15T18:57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B35" w:rsidRDefault="00B12B35" w:rsidP="00B12B35">
            <w:pPr>
              <w:spacing w:line="240" w:lineRule="atLeast"/>
              <w:jc w:val="center"/>
              <w:rPr>
                <w:ins w:id="27" w:author="馬慈蓮" w:date="2017-09-15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馬慈蓮" w:date="2017-09-15T18:57:00Z">
              <w:r w:rsidRPr="00835EE0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2017/09/15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B35" w:rsidRDefault="00272996" w:rsidP="00B12B35">
            <w:pPr>
              <w:spacing w:line="240" w:lineRule="atLeast"/>
              <w:jc w:val="center"/>
              <w:rPr>
                <w:ins w:id="29" w:author="馬慈蓮" w:date="2017-09-15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30" w:author="馬慈蓮" w:date="2017-09-15T18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B7" w:rsidRPr="00A125B7" w:rsidRDefault="00A125B7" w:rsidP="00A125B7">
            <w:pPr>
              <w:spacing w:line="240" w:lineRule="atLeast"/>
              <w:rPr>
                <w:ins w:id="31" w:author="馬慈蓮" w:date="2017-09-15T18:58:00Z"/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ins w:id="32" w:author="馬慈蓮" w:date="2017-09-15T18:58:00Z">
              <w:r w:rsidRPr="00A125B7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修改受理日期 為出院日期</w:t>
              </w:r>
            </w:ins>
          </w:p>
          <w:p w:rsidR="00B12B35" w:rsidRDefault="00A125B7" w:rsidP="00A125B7">
            <w:pPr>
              <w:spacing w:line="240" w:lineRule="atLeast"/>
              <w:rPr>
                <w:ins w:id="33" w:author="馬慈蓮" w:date="2017-09-15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34" w:author="馬慈蓮" w:date="2017-09-15T18:58:00Z">
              <w:r w:rsidRPr="00A125B7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不用收據金額修改可折抵金額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B35" w:rsidRDefault="00B12B35" w:rsidP="00B12B35">
            <w:pPr>
              <w:spacing w:line="240" w:lineRule="atLeast"/>
              <w:jc w:val="center"/>
              <w:rPr>
                <w:ins w:id="35" w:author="馬慈蓮" w:date="2017-09-15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36" w:author="馬慈蓮" w:date="2017-09-15T18:57:00Z">
              <w:r w:rsidRPr="00835EE0">
                <w:rPr>
                  <w:rFonts w:ascii="細明體" w:eastAsia="細明體" w:hAnsi="細明體" w:cs="Courier New" w:hint="eastAsia"/>
                  <w:color w:val="538135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B35" w:rsidRPr="00220728" w:rsidRDefault="00B12B35" w:rsidP="00B12B35">
            <w:pPr>
              <w:spacing w:line="240" w:lineRule="atLeast"/>
              <w:jc w:val="center"/>
              <w:rPr>
                <w:ins w:id="37" w:author="馬慈蓮" w:date="2017-09-15T18:57:00Z"/>
                <w:rFonts w:ascii="標楷體" w:eastAsia="標楷體" w:hAnsi="標楷體"/>
                <w:sz w:val="20"/>
                <w:szCs w:val="20"/>
              </w:rPr>
            </w:pPr>
            <w:ins w:id="38" w:author="馬慈蓮" w:date="2017-09-15T18:57:00Z">
              <w:r w:rsidRPr="00835EE0">
                <w:rPr>
                  <w:rFonts w:ascii="細明體" w:eastAsia="細明體" w:hAnsi="細明體" w:cs="Courier New"/>
                  <w:color w:val="538135"/>
                  <w:sz w:val="20"/>
                  <w:szCs w:val="20"/>
                </w:rPr>
                <w:t>170911002083</w:t>
              </w:r>
            </w:ins>
          </w:p>
        </w:tc>
      </w:tr>
      <w:tr w:rsidR="00382493" w:rsidTr="00CE4BB2">
        <w:trPr>
          <w:ins w:id="39" w:author="馬慈蓮" w:date="2018-07-31T16:32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93" w:rsidRPr="00835EE0" w:rsidRDefault="00382493" w:rsidP="00382493">
            <w:pPr>
              <w:spacing w:line="240" w:lineRule="atLeast"/>
              <w:jc w:val="center"/>
              <w:rPr>
                <w:ins w:id="40" w:author="馬慈蓮" w:date="2018-07-31T16:32:00Z"/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ins w:id="41" w:author="馬慈蓮" w:date="2018-07-31T16:32:00Z">
              <w:r w:rsidRPr="0099176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2018/05</w:t>
              </w:r>
              <w:r w:rsidRPr="0099176A">
                <w:rPr>
                  <w:rFonts w:ascii="細明體" w:eastAsia="細明體" w:hAnsi="細明體" w:cs="Courier New"/>
                  <w:color w:val="2F5496"/>
                  <w:sz w:val="20"/>
                  <w:szCs w:val="20"/>
                </w:rPr>
                <w:t>/04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93" w:rsidRDefault="00382493" w:rsidP="00382493">
            <w:pPr>
              <w:spacing w:line="240" w:lineRule="atLeast"/>
              <w:jc w:val="center"/>
              <w:rPr>
                <w:ins w:id="42" w:author="馬慈蓮" w:date="2018-07-31T16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43" w:author="馬慈蓮" w:date="2018-07-31T16:32:00Z">
              <w:r w:rsidRPr="0099176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93" w:rsidRPr="00A125B7" w:rsidRDefault="00382493" w:rsidP="00382493">
            <w:pPr>
              <w:spacing w:line="240" w:lineRule="atLeast"/>
              <w:rPr>
                <w:ins w:id="44" w:author="馬慈蓮" w:date="2018-07-31T16:32:00Z"/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ins w:id="45" w:author="馬慈蓮" w:date="2018-07-31T16:32:00Z">
              <w:r w:rsidRPr="0099176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修改</w:t>
              </w:r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住院期間重複時會發生錯誤的bug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93" w:rsidRPr="00835EE0" w:rsidRDefault="00382493" w:rsidP="00382493">
            <w:pPr>
              <w:spacing w:line="240" w:lineRule="atLeast"/>
              <w:jc w:val="center"/>
              <w:rPr>
                <w:ins w:id="46" w:author="馬慈蓮" w:date="2018-07-31T16:32:00Z"/>
                <w:rFonts w:ascii="細明體" w:eastAsia="細明體" w:hAnsi="細明體" w:cs="Courier New" w:hint="eastAsia"/>
                <w:color w:val="538135"/>
              </w:rPr>
            </w:pPr>
            <w:ins w:id="47" w:author="馬慈蓮" w:date="2018-07-31T16:32:00Z">
              <w:r w:rsidRPr="0099176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493" w:rsidRPr="00835EE0" w:rsidRDefault="00382493" w:rsidP="00382493">
            <w:pPr>
              <w:spacing w:line="240" w:lineRule="atLeast"/>
              <w:jc w:val="center"/>
              <w:rPr>
                <w:ins w:id="48" w:author="馬慈蓮" w:date="2018-07-31T16:32:00Z"/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ins w:id="49" w:author="馬慈蓮" w:date="2018-07-31T16:32:00Z">
              <w:r w:rsidRPr="0099176A"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180507001055</w:t>
              </w:r>
            </w:ins>
          </w:p>
        </w:tc>
      </w:tr>
      <w:tr w:rsidR="00D36C6B" w:rsidTr="00CE4BB2">
        <w:trPr>
          <w:ins w:id="50" w:author="馬慈蓮" w:date="2018-08-28T15:20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C6B" w:rsidRPr="0099176A" w:rsidRDefault="00D36C6B" w:rsidP="00D36C6B">
            <w:pPr>
              <w:spacing w:line="240" w:lineRule="atLeast"/>
              <w:jc w:val="center"/>
              <w:rPr>
                <w:ins w:id="51" w:author="馬慈蓮" w:date="2018-08-28T15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52" w:author="馬慈蓮" w:date="2018-08-28T15:20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2018/08/08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C6B" w:rsidRPr="0099176A" w:rsidRDefault="00D36C6B" w:rsidP="00D36C6B">
            <w:pPr>
              <w:spacing w:line="240" w:lineRule="atLeast"/>
              <w:jc w:val="center"/>
              <w:rPr>
                <w:ins w:id="53" w:author="馬慈蓮" w:date="2018-08-28T15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54" w:author="馬慈蓮" w:date="2018-08-28T15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C6B" w:rsidRDefault="00F94B51" w:rsidP="00F94B51">
            <w:pPr>
              <w:numPr>
                <w:ilvl w:val="0"/>
                <w:numId w:val="11"/>
              </w:numPr>
              <w:spacing w:line="240" w:lineRule="atLeast"/>
              <w:rPr>
                <w:ins w:id="55" w:author="馬慈蓮" w:date="2018-08-28T15:21:00Z"/>
                <w:rFonts w:ascii="細明體" w:eastAsia="細明體" w:hAnsi="細明體" w:cs="Courier New"/>
                <w:color w:val="2F5496"/>
                <w:sz w:val="20"/>
                <w:szCs w:val="20"/>
              </w:rPr>
              <w:pPrChange w:id="56" w:author="馬慈蓮" w:date="2018-08-28T15:20:00Z">
                <w:pPr>
                  <w:spacing w:line="240" w:lineRule="atLeast"/>
                </w:pPr>
              </w:pPrChange>
            </w:pPr>
            <w:ins w:id="57" w:author="馬慈蓮" w:date="2018-08-28T15:20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增加</w:t>
              </w:r>
            </w:ins>
            <w:ins w:id="58" w:author="馬慈蓮" w:date="2018-08-28T15:21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抵繳資格判斷</w:t>
              </w:r>
            </w:ins>
          </w:p>
          <w:p w:rsidR="00F94B51" w:rsidRPr="00F94B51" w:rsidRDefault="00F94B51" w:rsidP="00F94B51">
            <w:pPr>
              <w:numPr>
                <w:ilvl w:val="0"/>
                <w:numId w:val="11"/>
              </w:numPr>
              <w:spacing w:line="240" w:lineRule="atLeast"/>
              <w:rPr>
                <w:ins w:id="59" w:author="馬慈蓮" w:date="2018-08-28T15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pPrChange w:id="60" w:author="馬慈蓮" w:date="2018-08-28T15:21:00Z">
                <w:pPr>
                  <w:spacing w:line="240" w:lineRule="atLeast"/>
                </w:pPr>
              </w:pPrChange>
            </w:pPr>
            <w:ins w:id="61" w:author="馬慈蓮" w:date="2018-08-28T15:21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增加高風險人員超過40萬卡控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C6B" w:rsidRPr="0099176A" w:rsidRDefault="00D36C6B" w:rsidP="00D36C6B">
            <w:pPr>
              <w:spacing w:line="240" w:lineRule="atLeast"/>
              <w:jc w:val="center"/>
              <w:rPr>
                <w:ins w:id="62" w:author="馬慈蓮" w:date="2018-08-28T15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63" w:author="馬慈蓮" w:date="2018-08-28T15:20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C6B" w:rsidRPr="0099176A" w:rsidRDefault="00D36C6B" w:rsidP="00D36C6B">
            <w:pPr>
              <w:spacing w:line="240" w:lineRule="atLeast"/>
              <w:jc w:val="center"/>
              <w:rPr>
                <w:ins w:id="64" w:author="馬慈蓮" w:date="2018-08-28T15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ins w:id="65" w:author="馬慈蓮" w:date="2018-08-28T15:20:00Z">
              <w:r w:rsidRPr="00D47FE7"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180807001223</w:t>
              </w:r>
            </w:ins>
          </w:p>
        </w:tc>
      </w:tr>
      <w:tr w:rsidR="00BD584F" w:rsidTr="00CE4BB2">
        <w:trPr>
          <w:ins w:id="66" w:author="馬慈蓮" w:date="2019-04-19T17:20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4F" w:rsidRPr="00D47FE7" w:rsidRDefault="00BD584F" w:rsidP="00BD584F">
            <w:pPr>
              <w:spacing w:line="240" w:lineRule="atLeast"/>
              <w:jc w:val="center"/>
              <w:rPr>
                <w:ins w:id="67" w:author="馬慈蓮" w:date="2019-04-19T17:20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68" w:author="馬慈蓮" w:date="2019-04-19T17:20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2019/03/29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4F" w:rsidRDefault="00BD584F" w:rsidP="00BD584F">
            <w:pPr>
              <w:spacing w:line="240" w:lineRule="atLeast"/>
              <w:jc w:val="center"/>
              <w:rPr>
                <w:ins w:id="69" w:author="馬慈蓮" w:date="2019-04-19T17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70" w:author="馬慈蓮" w:date="2019-04-19T17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4F" w:rsidRDefault="00BD584F" w:rsidP="00BD584F">
            <w:pPr>
              <w:spacing w:line="240" w:lineRule="atLeast"/>
              <w:rPr>
                <w:ins w:id="71" w:author="馬慈蓮" w:date="2019-04-19T17:20:00Z"/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pPrChange w:id="72" w:author="馬慈蓮" w:date="2019-04-19T17:21:00Z">
                <w:pPr>
                  <w:numPr>
                    <w:numId w:val="11"/>
                  </w:numPr>
                  <w:spacing w:line="240" w:lineRule="atLeast"/>
                  <w:ind w:left="360" w:hanging="360"/>
                </w:pPr>
              </w:pPrChange>
            </w:pPr>
            <w:ins w:id="73" w:author="馬慈蓮" w:date="2019-04-19T17:21:00Z">
              <w:r>
                <w:rPr>
                  <w:rFonts w:ascii="細明體" w:eastAsia="細明體" w:hAnsi="細明體" w:cs="Courier New" w:hint="eastAsia"/>
                  <w:color w:val="2F5496"/>
                  <w:sz w:val="20"/>
                  <w:szCs w:val="20"/>
                </w:rPr>
                <w:t>XML件理賠進度直接壓06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4F" w:rsidRPr="00D47FE7" w:rsidRDefault="00BD584F" w:rsidP="00BD584F">
            <w:pPr>
              <w:spacing w:line="240" w:lineRule="atLeast"/>
              <w:jc w:val="center"/>
              <w:rPr>
                <w:ins w:id="74" w:author="馬慈蓮" w:date="2019-04-19T17:20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75" w:author="馬慈蓮" w:date="2019-04-19T17:21:00Z">
              <w:r w:rsidRPr="00314ADF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4F" w:rsidRPr="00D47FE7" w:rsidRDefault="00BD584F" w:rsidP="00BD584F">
            <w:pPr>
              <w:spacing w:line="240" w:lineRule="atLeast"/>
              <w:jc w:val="center"/>
              <w:rPr>
                <w:ins w:id="76" w:author="馬慈蓮" w:date="2019-04-19T17:20:00Z"/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ins w:id="77" w:author="馬慈蓮" w:date="2019-04-19T17:21:00Z">
              <w:r w:rsidRPr="00314ADF">
                <w:rPr>
                  <w:rFonts w:ascii="細明體" w:eastAsia="細明體" w:hAnsi="細明體" w:hint="eastAsia"/>
                  <w:color w:val="538135"/>
                  <w:sz w:val="20"/>
                  <w:szCs w:val="20"/>
                </w:rPr>
                <w:t>180803000659</w:t>
              </w:r>
            </w:ins>
          </w:p>
        </w:tc>
      </w:tr>
      <w:tr w:rsidR="002A36FC" w:rsidTr="00CE4BB2">
        <w:trPr>
          <w:ins w:id="78" w:author="馬慈蓮" w:date="2019-07-19T10:44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FC" w:rsidRDefault="002A36FC" w:rsidP="002A36FC">
            <w:pPr>
              <w:spacing w:line="240" w:lineRule="atLeast"/>
              <w:jc w:val="center"/>
              <w:rPr>
                <w:ins w:id="79" w:author="馬慈蓮" w:date="2019-07-19T10:44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80" w:author="馬慈蓮" w:date="2019-07-19T10:44:00Z">
              <w:r w:rsidRPr="00794E7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2019/0</w:t>
              </w:r>
            </w:ins>
            <w:ins w:id="81" w:author="馬慈蓮" w:date="2019-11-26T09:04:00Z">
              <w:r w:rsidR="00AC4035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9</w:t>
              </w:r>
            </w:ins>
            <w:ins w:id="82" w:author="馬慈蓮" w:date="2019-07-19T10:44:00Z">
              <w:r w:rsidRPr="00794E7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/15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FC" w:rsidRDefault="002A36FC" w:rsidP="002A36FC">
            <w:pPr>
              <w:spacing w:line="240" w:lineRule="atLeast"/>
              <w:jc w:val="center"/>
              <w:rPr>
                <w:ins w:id="83" w:author="馬慈蓮" w:date="2019-07-19T10:44:00Z"/>
                <w:rFonts w:ascii="細明體" w:eastAsia="細明體" w:hAnsi="細明體" w:cs="Courier New" w:hint="eastAsia"/>
                <w:sz w:val="20"/>
                <w:szCs w:val="20"/>
              </w:rPr>
            </w:pPr>
            <w:ins w:id="84" w:author="馬慈蓮" w:date="2019-07-19T10:44:00Z">
              <w:r w:rsidRPr="00794E7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7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FC" w:rsidRDefault="002A36FC" w:rsidP="002A36FC">
            <w:pPr>
              <w:spacing w:line="240" w:lineRule="atLeast"/>
              <w:rPr>
                <w:ins w:id="85" w:author="馬慈蓮" w:date="2019-07-19T10:44:00Z"/>
                <w:rFonts w:ascii="細明體" w:eastAsia="細明體" w:hAnsi="細明體" w:cs="Courier New"/>
                <w:color w:val="00B0F0"/>
                <w:sz w:val="20"/>
                <w:szCs w:val="20"/>
              </w:rPr>
            </w:pPr>
            <w:ins w:id="86" w:author="馬慈蓮" w:date="2019-07-19T10:44:00Z">
              <w:r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增加</w:t>
              </w:r>
              <w:r w:rsidRPr="000707F7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metho</w:t>
              </w:r>
              <w:r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d：</w:t>
              </w:r>
            </w:ins>
          </w:p>
          <w:p w:rsidR="002A36FC" w:rsidRPr="00E003E0" w:rsidRDefault="007348FE" w:rsidP="002A36FC">
            <w:pPr>
              <w:spacing w:line="240" w:lineRule="atLeast"/>
              <w:rPr>
                <w:ins w:id="87" w:author="馬慈蓮" w:date="2019-07-19T10:44:00Z"/>
                <w:rFonts w:ascii="細明體" w:eastAsia="細明體" w:hAnsi="細明體" w:cs="Courier New" w:hint="eastAsia"/>
                <w:color w:val="00B0F0"/>
                <w:sz w:val="20"/>
                <w:szCs w:val="20"/>
                <w:rPrChange w:id="88" w:author="馬慈蓮" w:date="2019-07-19T10:45:00Z">
                  <w:rPr>
                    <w:ins w:id="89" w:author="馬慈蓮" w:date="2019-07-19T10:44:00Z"/>
                    <w:rFonts w:ascii="細明體" w:eastAsia="細明體" w:hAnsi="細明體" w:cs="Courier New" w:hint="eastAsia"/>
                    <w:color w:val="2F5496"/>
                    <w:sz w:val="20"/>
                    <w:szCs w:val="20"/>
                  </w:rPr>
                </w:rPrChange>
              </w:rPr>
            </w:pPr>
            <w:ins w:id="90" w:author="馬慈蓮" w:date="2019-07-19T10:44:00Z">
              <w:r w:rsidRPr="00E003E0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  <w:rPrChange w:id="91" w:author="馬慈蓮" w:date="2019-07-19T10:45:00Z">
                    <w:rPr>
                      <w:rFonts w:ascii="細明體" w:eastAsia="細明體" w:hAnsi="細明體" w:cs="Courier New" w:hint="eastAsia"/>
                      <w:color w:val="2F5496"/>
                      <w:sz w:val="20"/>
                      <w:szCs w:val="20"/>
                    </w:rPr>
                  </w:rPrChange>
                </w:rPr>
                <w:t>修改額度計算規則&amp;流程控制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FC" w:rsidRPr="00314ADF" w:rsidRDefault="002A36FC" w:rsidP="002A36FC">
            <w:pPr>
              <w:spacing w:line="240" w:lineRule="atLeast"/>
              <w:jc w:val="center"/>
              <w:rPr>
                <w:ins w:id="92" w:author="馬慈蓮" w:date="2019-07-19T10:44:00Z"/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ins w:id="93" w:author="馬慈蓮" w:date="2019-07-19T10:44:00Z">
              <w:r w:rsidRPr="00794E7D">
                <w:rPr>
                  <w:rFonts w:ascii="細明體" w:eastAsia="細明體" w:hAnsi="細明體" w:cs="Courier New" w:hint="eastAsia"/>
                  <w:color w:val="00B0F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FC" w:rsidRPr="00314ADF" w:rsidRDefault="002A36FC" w:rsidP="002A36FC">
            <w:pPr>
              <w:spacing w:line="240" w:lineRule="atLeast"/>
              <w:jc w:val="center"/>
              <w:rPr>
                <w:ins w:id="94" w:author="馬慈蓮" w:date="2019-07-19T10:44:00Z"/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ins w:id="95" w:author="馬慈蓮" w:date="2019-07-19T10:44:00Z">
              <w:r w:rsidRPr="00794E7D">
                <w:rPr>
                  <w:rFonts w:ascii="細明體" w:eastAsia="細明體" w:hAnsi="細明體"/>
                  <w:color w:val="00B0F0"/>
                  <w:sz w:val="20"/>
                  <w:szCs w:val="20"/>
                </w:rPr>
                <w:t>190613000849</w:t>
              </w:r>
            </w:ins>
          </w:p>
        </w:tc>
      </w:tr>
    </w:tbl>
    <w:p w:rsidR="00CE4BB2" w:rsidRDefault="00CE4BB2" w:rsidP="00CE4BB2">
      <w:pPr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計算住院天數折抵金額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AAI4_B006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預先計算住院天數*日額之折抵金額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50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128.05pt;margin-top:12.4pt;width:79.25pt;height:44.25pt;z-index:251657728">
            <v:textbox>
              <w:txbxContent>
                <w:p w:rsidR="00CE4BB2" w:rsidRDefault="00CE4BB2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計算住院*天數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2" type="#_x0000_t132" style="position:absolute;margin-left:243.25pt;margin-top:8.05pt;width:117pt;height:53.15pt;z-index:251658752">
            <v:textbox>
              <w:txbxContent>
                <w:p w:rsidR="00CE4BB2" w:rsidRDefault="00CE4BB2" w:rsidP="00CE4BB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預付金受理檔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53" type="#_x0000_t109" style="position:absolute;margin-left:3.2pt;margin-top:11.15pt;width:79.25pt;height:44.25pt;z-index:251659776">
            <v:textbox>
              <w:txbxContent>
                <w:p w:rsidR="00CE4BB2" w:rsidRDefault="00CE4BB2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取得投保明細</w:t>
                  </w:r>
                </w:p>
              </w:txbxContent>
            </v:textbox>
          </v:shape>
        </w:pic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理賠預付金給付紀錄檔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理賠預付金申請書檔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理賠臨櫃申請書檔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主動關懷合作醫院維護檔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14FDB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466DF9" w:rsidRDefault="00D14FDB" w:rsidP="00D14F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4FD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F90271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0271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14FDB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理賠簡易受理檔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4FD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14FDB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Default="00D14FDB" w:rsidP="00D14FDB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4C6A4A" w:rsidRDefault="00D14FDB" w:rsidP="00D14FDB">
            <w:pPr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/>
                <w:sz w:val="20"/>
              </w:rPr>
              <w:t>案件改派修改跨區取件分派檔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4C6A4A" w:rsidRDefault="00D14FDB" w:rsidP="00D14FDB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DTAAA100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E5277F" w:rsidRDefault="00D14FDB" w:rsidP="00D14FDB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E5277F" w:rsidRDefault="00D14FDB" w:rsidP="00D14FD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E5277F" w:rsidRDefault="00D14FDB" w:rsidP="00D14FD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FDB" w:rsidRPr="00E5277F" w:rsidRDefault="00D14FDB" w:rsidP="00D14FD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</w:rPr>
            </w:pPr>
            <w:r w:rsidRPr="00E5277F">
              <w:rPr>
                <w:rFonts w:ascii="細明體" w:eastAsia="細明體" w:hAnsi="細明體" w:hint="eastAsia"/>
                <w:sz w:val="20"/>
              </w:rPr>
              <w:t>□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理賠預付金紀錄檔處理模組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AA_I0Z001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理賠預付金檔處理模組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AA_I0Z010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理賠金折抵醫療費用計算模組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AA_I0Z003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取得理賠相關序號模組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AA_B2Z009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主動關懷合作醫院維護模組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AA_TIZ320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理賠臨櫃申請書檔維護模組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AA_A2Z001</w:t>
            </w:r>
          </w:p>
        </w:tc>
      </w:tr>
      <w:tr w:rsidR="005C42F2" w:rsidRPr="00B97849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2F2" w:rsidRDefault="005C42F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2F2" w:rsidRDefault="00B978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97849">
              <w:rPr>
                <w:rFonts w:ascii="細明體" w:eastAsia="細明體" w:hAnsi="細明體"/>
                <w:sz w:val="20"/>
                <w:szCs w:val="20"/>
              </w:rPr>
              <w:t>檢核各項預付金限制條件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2F2" w:rsidRDefault="005C42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JAAADI401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 w:rsidP="00596EA8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$成功件數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>
        <w:rPr>
          <w:rFonts w:ascii="細明體" w:eastAsia="細明體" w:hAnsi="細明體" w:hint="eastAsia"/>
          <w:lang w:eastAsia="zh-TW"/>
        </w:rPr>
        <w:t>折抵醫療費用受理檔</w:t>
      </w:r>
      <w:r>
        <w:rPr>
          <w:rFonts w:ascii="細明體" w:eastAsia="細明體" w:hAnsi="細明體" w:hint="eastAsia"/>
          <w:kern w:val="2"/>
          <w:lang w:eastAsia="zh-TW"/>
        </w:rPr>
        <w:t>($DTAAI401)：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SQL如下：讀取</w:t>
      </w:r>
      <w:r>
        <w:rPr>
          <w:rFonts w:ascii="細明體" w:eastAsia="細明體" w:hAnsi="細明體" w:hint="eastAsia"/>
          <w:lang w:eastAsia="zh-TW"/>
        </w:rPr>
        <w:t>折抵醫療費用受理檔(DTAAI401)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</w:rPr>
        <w:t>是否完成受理</w:t>
      </w:r>
      <w:r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caps/>
          <w:lang w:eastAsia="zh-TW"/>
        </w:rPr>
        <w:t>IS_APLY</w:t>
      </w:r>
      <w:r>
        <w:rPr>
          <w:rFonts w:ascii="細明體" w:eastAsia="細明體" w:hAnsi="細明體" w:hint="eastAsia"/>
          <w:lang w:eastAsia="zh-TW"/>
        </w:rPr>
        <w:t>) = “Y”，且預付金受理編號 = Null，是否完成日額計算(ID_DAMT) = “N”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 = 資料筆數。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若有錯誤，則設定：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caps/>
          <w:lang w:eastAsia="zh-TW"/>
        </w:rPr>
        <w:t>訊息中文＝“</w:t>
      </w:r>
      <w:r>
        <w:rPr>
          <w:rFonts w:ascii="細明體" w:eastAsia="細明體" w:hAnsi="細明體" w:hint="eastAsia"/>
          <w:kern w:val="2"/>
          <w:lang w:eastAsia="zh-TW"/>
        </w:rPr>
        <w:t>查詢折抵醫療費用受理檔發生錯誤：</w:t>
      </w:r>
      <w:r>
        <w:rPr>
          <w:rFonts w:ascii="細明體" w:eastAsia="細明體" w:hAnsi="細明體" w:hint="eastAsia"/>
          <w:bCs/>
          <w:caps/>
          <w:lang w:eastAsia="zh-TW"/>
        </w:rPr>
        <w:t>”+</w:t>
      </w:r>
      <w:r>
        <w:rPr>
          <w:rFonts w:ascii="細明體" w:eastAsia="細明體" w:hAnsi="細明體" w:hint="eastAsia"/>
          <w:kern w:val="2"/>
          <w:lang w:eastAsia="zh-TW"/>
        </w:rPr>
        <w:t xml:space="preserve"> Exception。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摘　　要＝DBException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逐筆依$DTAAI401(抵醫療費用受理檔)處理：</w:t>
      </w:r>
    </w:p>
    <w:p w:rsidR="005F1ABA" w:rsidRDefault="005F1ABA" w:rsidP="00470BD8">
      <w:pPr>
        <w:numPr>
          <w:ilvl w:val="1"/>
          <w:numId w:val="9"/>
        </w:numPr>
        <w:jc w:val="both"/>
        <w:rPr>
          <w:ins w:id="96" w:author="馬慈蓮" w:date="2017-03-08T17:02:00Z"/>
          <w:rFonts w:ascii="細明體" w:eastAsia="細明體" w:hAnsi="細明體"/>
          <w:sz w:val="20"/>
          <w:szCs w:val="20"/>
        </w:rPr>
      </w:pPr>
      <w:ins w:id="97" w:author="馬慈蓮" w:date="2017-03-08T17:02:00Z">
        <w:r>
          <w:rPr>
            <w:rFonts w:ascii="細明體" w:eastAsia="細明體" w:hAnsi="細明體" w:hint="eastAsia"/>
            <w:sz w:val="20"/>
            <w:szCs w:val="20"/>
          </w:rPr>
          <w:t>檢查是否有個資同意書</w:t>
        </w:r>
      </w:ins>
      <w:ins w:id="98" w:author="馬慈蓮" w:date="2017-03-08T17:03:00Z">
        <w:r w:rsidR="00470BD8">
          <w:rPr>
            <w:rFonts w:ascii="細明體" w:eastAsia="細明體" w:hAnsi="細明體" w:hint="eastAsia"/>
            <w:sz w:val="20"/>
            <w:szCs w:val="20"/>
          </w:rPr>
          <w:t>($</w:t>
        </w:r>
        <w:r w:rsidR="00470BD8" w:rsidRPr="00470BD8">
          <w:rPr>
            <w:rFonts w:ascii="細明體" w:eastAsia="細明體" w:hAnsi="細明體"/>
            <w:sz w:val="20"/>
            <w:szCs w:val="20"/>
          </w:rPr>
          <w:t>AA_I0Z100_bo</w:t>
        </w:r>
        <w:r w:rsidR="00470BD8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99" w:author="馬慈蓮" w:date="2017-03-08T17:02:00Z">
        <w:r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5F1ABA" w:rsidRDefault="005F1ABA" w:rsidP="005F1ABA">
      <w:pPr>
        <w:numPr>
          <w:ilvl w:val="2"/>
          <w:numId w:val="9"/>
        </w:numPr>
        <w:jc w:val="both"/>
        <w:rPr>
          <w:ins w:id="100" w:author="馬慈蓮" w:date="2017-03-08T17:02:00Z"/>
          <w:rFonts w:ascii="細明體" w:eastAsia="細明體" w:hAnsi="細明體"/>
          <w:sz w:val="20"/>
          <w:szCs w:val="20"/>
        </w:rPr>
        <w:pPrChange w:id="101" w:author="馬慈蓮" w:date="2017-03-08T17:02:00Z">
          <w:pPr>
            <w:numPr>
              <w:ilvl w:val="1"/>
              <w:numId w:val="9"/>
            </w:numPr>
            <w:ind w:left="1417" w:hanging="567"/>
            <w:jc w:val="both"/>
          </w:pPr>
        </w:pPrChange>
      </w:pPr>
      <w:ins w:id="102" w:author="馬慈蓮" w:date="2017-03-08T17:02:00Z">
        <w:r>
          <w:rPr>
            <w:rFonts w:ascii="細明體" w:eastAsia="細明體" w:hAnsi="細明體" w:hint="eastAsia"/>
            <w:sz w:val="20"/>
            <w:szCs w:val="20"/>
          </w:rPr>
          <w:t>CALL AA_I0Z100.</w:t>
        </w:r>
        <w:r w:rsidRPr="005F1ABA">
          <w:rPr>
            <w:rFonts w:ascii="細明體" w:eastAsia="細明體" w:hAnsi="細明體"/>
            <w:sz w:val="20"/>
            <w:szCs w:val="20"/>
          </w:rPr>
          <w:t>chkIsPsnlAgree</w:t>
        </w:r>
        <w:r w:rsidR="009774D4">
          <w:rPr>
            <w:rFonts w:ascii="細明體" w:eastAsia="細明體" w:hAnsi="細明體" w:hint="eastAsia"/>
            <w:sz w:val="20"/>
            <w:szCs w:val="20"/>
          </w:rPr>
          <w:t>()，</w:t>
        </w:r>
      </w:ins>
      <w:ins w:id="103" w:author="馬慈蓮" w:date="2017-03-08T17:03:00Z">
        <w:r w:rsidR="00B936F4">
          <w:rPr>
            <w:rFonts w:ascii="細明體" w:eastAsia="細明體" w:hAnsi="細明體" w:hint="eastAsia"/>
            <w:sz w:val="20"/>
            <w:szCs w:val="20"/>
          </w:rPr>
          <w:t>傳入參數：</w:t>
        </w:r>
        <w:r w:rsidR="00B936F4" w:rsidRPr="00B936F4">
          <w:rPr>
            <w:rFonts w:ascii="細明體" w:eastAsia="細明體" w:hAnsi="細明體" w:hint="eastAsia"/>
            <w:sz w:val="20"/>
            <w:szCs w:val="20"/>
          </w:rPr>
          <w:t>DTAAI401.OCR_ID</w:t>
        </w:r>
      </w:ins>
    </w:p>
    <w:p w:rsidR="00A24E4B" w:rsidRPr="00886627" w:rsidRDefault="00470BD8" w:rsidP="004C0450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ins w:id="104" w:author="馬慈蓮" w:date="2017-03-08T17:03:00Z">
        <w:r>
          <w:rPr>
            <w:rFonts w:ascii="細明體" w:eastAsia="細明體" w:hAnsi="細明體" w:hint="eastAsia"/>
            <w:sz w:val="20"/>
            <w:szCs w:val="20"/>
          </w:rPr>
          <w:t>若</w:t>
        </w:r>
        <w:r w:rsidR="004C0450" w:rsidRPr="004C0450">
          <w:rPr>
            <w:rFonts w:ascii="細明體" w:eastAsia="細明體" w:hAnsi="細明體"/>
            <w:sz w:val="20"/>
            <w:szCs w:val="20"/>
          </w:rPr>
          <w:t>AA_I0Z100_bo</w:t>
        </w:r>
        <w:r w:rsidR="004C0450">
          <w:rPr>
            <w:rFonts w:ascii="細明體" w:eastAsia="細明體" w:hAnsi="細明體" w:hint="eastAsia"/>
            <w:sz w:val="20"/>
            <w:szCs w:val="20"/>
          </w:rPr>
          <w:t>.</w:t>
        </w:r>
      </w:ins>
      <w:ins w:id="105" w:author="馬慈蓮" w:date="2017-03-08T17:05:00Z">
        <w:r w:rsidR="004C0450">
          <w:rPr>
            <w:rFonts w:ascii="細明體" w:eastAsia="細明體" w:hAnsi="細明體"/>
            <w:sz w:val="20"/>
            <w:szCs w:val="20"/>
          </w:rPr>
          <w:t>isIS_PASS = true</w:t>
        </w:r>
        <w:r w:rsidR="004C0450">
          <w:rPr>
            <w:rFonts w:ascii="細明體" w:eastAsia="細明體" w:hAnsi="細明體" w:hint="eastAsia"/>
            <w:sz w:val="20"/>
            <w:szCs w:val="20"/>
          </w:rPr>
          <w:t>，</w:t>
        </w:r>
      </w:ins>
      <w:r w:rsidR="00A24E4B" w:rsidRPr="004C0450">
        <w:rPr>
          <w:rFonts w:ascii="細明體" w:eastAsia="細明體" w:hAnsi="細明體" w:hint="eastAsia"/>
          <w:sz w:val="20"/>
          <w:szCs w:val="20"/>
        </w:rPr>
        <w:t>檢查是否符合抵繳條件：</w:t>
      </w:r>
    </w:p>
    <w:p w:rsidR="00A24E4B" w:rsidRDefault="008B2C27" w:rsidP="002C1FFD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AA_I0Z100.</w:t>
      </w:r>
      <w:r w:rsidR="00E36250" w:rsidRPr="002C1FFD">
        <w:rPr>
          <w:rFonts w:ascii="細明體" w:eastAsia="細明體" w:hAnsi="細明體"/>
          <w:strike/>
          <w:sz w:val="20"/>
          <w:szCs w:val="20"/>
          <w:rPrChange w:id="106" w:author="馬慈蓮" w:date="2018-08-28T15:21:00Z">
            <w:rPr>
              <w:rFonts w:ascii="細明體" w:eastAsia="細明體" w:hAnsi="細明體"/>
              <w:sz w:val="20"/>
              <w:szCs w:val="20"/>
            </w:rPr>
          </w:rPrChange>
        </w:rPr>
        <w:t>chkPsnlCondition</w:t>
      </w:r>
      <w:r w:rsidR="00E36250" w:rsidRPr="002C1FFD">
        <w:rPr>
          <w:rFonts w:ascii="細明體" w:eastAsia="細明體" w:hAnsi="細明體" w:hint="eastAsia"/>
          <w:strike/>
          <w:sz w:val="20"/>
          <w:szCs w:val="20"/>
          <w:rPrChange w:id="107" w:author="馬慈蓮" w:date="2018-08-28T15:21:00Z">
            <w:rPr>
              <w:rFonts w:ascii="細明體" w:eastAsia="細明體" w:hAnsi="細明體" w:hint="eastAsia"/>
              <w:sz w:val="20"/>
              <w:szCs w:val="20"/>
            </w:rPr>
          </w:rPrChange>
        </w:rPr>
        <w:t>()</w:t>
      </w:r>
      <w:ins w:id="108" w:author="馬慈蓮" w:date="2018-08-28T15:22:00Z">
        <w:r w:rsidR="002C1FFD" w:rsidRPr="002C1FFD">
          <w:rPr>
            <w:rFonts w:ascii="細明體" w:eastAsia="細明體" w:hAnsi="細明體"/>
            <w:sz w:val="20"/>
            <w:szCs w:val="20"/>
            <w:rPrChange w:id="109" w:author="馬慈蓮" w:date="2018-08-28T15:22:00Z">
              <w:rPr>
                <w:rFonts w:ascii="細明體" w:eastAsia="細明體" w:hAnsi="細明體"/>
                <w:strike/>
                <w:sz w:val="20"/>
                <w:szCs w:val="20"/>
              </w:rPr>
            </w:rPrChange>
          </w:rPr>
          <w:t>chkPsnlCondition</w:t>
        </w:r>
      </w:ins>
      <w:r w:rsidR="00E36250" w:rsidRPr="00E36250">
        <w:rPr>
          <w:rFonts w:ascii="細明體" w:eastAsia="細明體" w:hAnsi="細明體" w:hint="eastAsia"/>
          <w:sz w:val="20"/>
          <w:szCs w:val="20"/>
        </w:rPr>
        <w:t>，傳入參數：DTAAI401.OCR_ID</w:t>
      </w:r>
    </w:p>
    <w:p w:rsidR="00E36250" w:rsidRDefault="00CF7E69" w:rsidP="00CF7E69">
      <w:pPr>
        <w:numPr>
          <w:ilvl w:val="3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若有錯誤，表示不符合抵繳</w:t>
      </w:r>
    </w:p>
    <w:p w:rsidR="00CF7E69" w:rsidRDefault="009351B9" w:rsidP="00BA7D2F">
      <w:pPr>
        <w:numPr>
          <w:ilvl w:val="4"/>
          <w:numId w:val="9"/>
        </w:numPr>
        <w:jc w:val="both"/>
        <w:rPr>
          <w:ins w:id="110" w:author="馬慈蓮" w:date="2017-03-08T17:09:00Z"/>
          <w:rFonts w:ascii="細明體" w:eastAsia="細明體" w:hAnsi="細明體"/>
          <w:sz w:val="20"/>
          <w:szCs w:val="20"/>
        </w:rPr>
      </w:pPr>
      <w:r w:rsidRPr="009351B9">
        <w:rPr>
          <w:rFonts w:ascii="細明體" w:eastAsia="細明體" w:hAnsi="細明體" w:hint="eastAsia"/>
          <w:sz w:val="20"/>
          <w:szCs w:val="20"/>
        </w:rPr>
        <w:lastRenderedPageBreak/>
        <w:t>直接新增DTAAI001(</w:t>
      </w:r>
      <w:hyperlink r:id="rId8" w:anchor="DTAAI001" w:history="1">
        <w:r w:rsidRPr="009351B9">
          <w:rPr>
            <w:rStyle w:val="ae"/>
            <w:rFonts w:ascii="細明體" w:eastAsia="細明體" w:hAnsi="細明體" w:hint="eastAsia"/>
            <w:sz w:val="20"/>
            <w:szCs w:val="20"/>
          </w:rPr>
          <w:t>連結</w:t>
        </w:r>
      </w:hyperlink>
      <w:r w:rsidRPr="009351B9">
        <w:rPr>
          <w:rFonts w:ascii="細明體" w:eastAsia="細明體" w:hAnsi="細明體" w:hint="eastAsia"/>
          <w:sz w:val="20"/>
          <w:szCs w:val="20"/>
        </w:rPr>
        <w:t>)及DTAAI010(</w:t>
      </w:r>
      <w:hyperlink r:id="rId9" w:anchor="DTAAI010_BO" w:history="1">
        <w:r w:rsidRPr="009351B9">
          <w:rPr>
            <w:rStyle w:val="ae"/>
            <w:rFonts w:ascii="細明體" w:eastAsia="細明體" w:hAnsi="細明體" w:hint="eastAsia"/>
            <w:sz w:val="20"/>
            <w:szCs w:val="20"/>
          </w:rPr>
          <w:t>連結</w:t>
        </w:r>
      </w:hyperlink>
      <w:r w:rsidRPr="009351B9">
        <w:rPr>
          <w:rFonts w:ascii="細明體" w:eastAsia="細明體" w:hAnsi="細明體" w:hint="eastAsia"/>
          <w:sz w:val="20"/>
          <w:szCs w:val="20"/>
        </w:rPr>
        <w:t>)</w:t>
      </w:r>
    </w:p>
    <w:p w:rsidR="00886627" w:rsidRDefault="00886627" w:rsidP="00886627">
      <w:pPr>
        <w:numPr>
          <w:ilvl w:val="1"/>
          <w:numId w:val="9"/>
        </w:numPr>
        <w:jc w:val="both"/>
        <w:rPr>
          <w:ins w:id="111" w:author="馬慈蓮" w:date="2017-03-08T17:09:00Z"/>
          <w:rFonts w:ascii="細明體" w:eastAsia="細明體" w:hAnsi="細明體"/>
          <w:sz w:val="20"/>
          <w:szCs w:val="20"/>
        </w:rPr>
        <w:pPrChange w:id="112" w:author="馬慈蓮" w:date="2017-03-08T17:09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13" w:author="馬慈蓮" w:date="2017-03-08T17:09:00Z">
        <w:r>
          <w:rPr>
            <w:rFonts w:ascii="細明體" w:eastAsia="細明體" w:hAnsi="細明體" w:hint="eastAsia"/>
            <w:sz w:val="20"/>
            <w:szCs w:val="20"/>
          </w:rPr>
          <w:t>若上述兩項都沒</w:t>
        </w:r>
        <w:r w:rsidR="00436E3A">
          <w:rPr>
            <w:rFonts w:ascii="細明體" w:eastAsia="細明體" w:hAnsi="細明體" w:hint="eastAsia"/>
            <w:sz w:val="20"/>
            <w:szCs w:val="20"/>
          </w:rPr>
          <w:t>沒</w:t>
        </w:r>
        <w:r w:rsidR="00B84310">
          <w:rPr>
            <w:rFonts w:ascii="細明體" w:eastAsia="細明體" w:hAnsi="細明體" w:hint="eastAsia"/>
            <w:sz w:val="20"/>
            <w:szCs w:val="20"/>
          </w:rPr>
          <w:t>符合</w:t>
        </w:r>
      </w:ins>
      <w:ins w:id="114" w:author="馬慈蓮" w:date="2017-03-08T17:10:00Z">
        <w:r w:rsidR="00B84310"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3B78E8" w:rsidRDefault="00FF03DA" w:rsidP="003B78E8">
      <w:pPr>
        <w:numPr>
          <w:ilvl w:val="2"/>
          <w:numId w:val="9"/>
        </w:numPr>
        <w:jc w:val="both"/>
        <w:rPr>
          <w:ins w:id="115" w:author="馬慈蓮" w:date="2017-03-08T17:10:00Z"/>
          <w:rFonts w:ascii="細明體" w:eastAsia="細明體" w:hAnsi="細明體"/>
          <w:sz w:val="20"/>
          <w:szCs w:val="20"/>
        </w:rPr>
        <w:pPrChange w:id="116" w:author="馬慈蓮" w:date="2017-03-08T17:09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17" w:author="馬慈蓮" w:date="2017-03-08T17:10:00Z">
        <w:r>
          <w:rPr>
            <w:rFonts w:ascii="細明體" w:eastAsia="細明體" w:hAnsi="細明體" w:hint="eastAsia"/>
            <w:sz w:val="20"/>
            <w:szCs w:val="20"/>
          </w:rPr>
          <w:t>更新DTAAI401資料：</w:t>
        </w:r>
      </w:ins>
    </w:p>
    <w:p w:rsidR="001A078A" w:rsidRDefault="00DA34BA" w:rsidP="00630A08">
      <w:pPr>
        <w:numPr>
          <w:ilvl w:val="3"/>
          <w:numId w:val="9"/>
        </w:numPr>
        <w:jc w:val="both"/>
        <w:rPr>
          <w:ins w:id="118" w:author="馬慈蓮" w:date="2017-03-08T17:10:00Z"/>
          <w:rFonts w:ascii="細明體" w:eastAsia="細明體" w:hAnsi="細明體"/>
          <w:sz w:val="20"/>
          <w:szCs w:val="20"/>
        </w:rPr>
        <w:pPrChange w:id="119" w:author="馬慈蓮" w:date="2017-03-08T17:10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20" w:author="馬慈蓮" w:date="2017-03-08T17:10:00Z">
        <w:r>
          <w:rPr>
            <w:rFonts w:ascii="細明體" w:eastAsia="細明體" w:hAnsi="細明體" w:hint="eastAsia"/>
            <w:sz w:val="20"/>
            <w:szCs w:val="20"/>
          </w:rPr>
          <w:t>SQL：</w:t>
        </w:r>
      </w:ins>
      <w:ins w:id="121" w:author="馬慈蓮" w:date="2017-03-08T17:11:00Z">
        <w:r>
          <w:rPr>
            <w:rFonts w:ascii="細明體" w:eastAsia="細明體" w:hAnsi="細明體" w:hint="eastAsia"/>
            <w:sz w:val="20"/>
            <w:szCs w:val="20"/>
          </w:rPr>
          <w:t>修改</w:t>
        </w:r>
        <w:r w:rsidRPr="00DA34BA">
          <w:rPr>
            <w:rFonts w:ascii="細明體" w:eastAsia="細明體" w:hAnsi="細明體"/>
            <w:sz w:val="20"/>
            <w:szCs w:val="20"/>
          </w:rPr>
          <w:t>IS_DAMT</w:t>
        </w:r>
      </w:ins>
      <w:ins w:id="122" w:author="馬慈蓮" w:date="2017-03-08T17:36:00Z">
        <w:r w:rsidR="00ED5F5C">
          <w:rPr>
            <w:rFonts w:ascii="細明體" w:eastAsia="細明體" w:hAnsi="細明體" w:hint="eastAsia"/>
            <w:sz w:val="20"/>
            <w:szCs w:val="20"/>
          </w:rPr>
          <w:t>(</w:t>
        </w:r>
        <w:r w:rsidR="00ED5F5C">
          <w:rPr>
            <w:color w:val="000000"/>
            <w:sz w:val="20"/>
            <w:szCs w:val="20"/>
          </w:rPr>
          <w:t>是否完成日額計算</w:t>
        </w:r>
        <w:r w:rsidR="00ED5F5C">
          <w:rPr>
            <w:color w:val="000000"/>
            <w:sz w:val="20"/>
            <w:szCs w:val="20"/>
          </w:rPr>
          <w:t> </w:t>
        </w:r>
        <w:r w:rsidR="00ED5F5C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123" w:author="馬慈蓮" w:date="2017-03-08T17:11:00Z">
        <w:r>
          <w:rPr>
            <w:rFonts w:ascii="細明體" w:eastAsia="細明體" w:hAnsi="細明體" w:hint="eastAsia"/>
            <w:sz w:val="20"/>
            <w:szCs w:val="20"/>
          </w:rPr>
          <w:t xml:space="preserve"> = </w:t>
        </w:r>
        <w:r>
          <w:rPr>
            <w:rFonts w:ascii="細明體" w:eastAsia="細明體" w:hAnsi="細明體"/>
            <w:sz w:val="20"/>
            <w:szCs w:val="20"/>
          </w:rPr>
          <w:t>“</w:t>
        </w:r>
        <w:r>
          <w:rPr>
            <w:rFonts w:ascii="細明體" w:eastAsia="細明體" w:hAnsi="細明體" w:hint="eastAsia"/>
            <w:sz w:val="20"/>
            <w:szCs w:val="20"/>
          </w:rPr>
          <w:t>Y</w:t>
        </w:r>
        <w:r>
          <w:rPr>
            <w:rFonts w:ascii="細明體" w:eastAsia="細明體" w:hAnsi="細明體"/>
            <w:sz w:val="20"/>
            <w:szCs w:val="20"/>
          </w:rPr>
          <w:t>”</w:t>
        </w:r>
        <w:r>
          <w:rPr>
            <w:rFonts w:ascii="細明體" w:eastAsia="細明體" w:hAnsi="細明體" w:hint="eastAsia"/>
            <w:sz w:val="20"/>
            <w:szCs w:val="20"/>
          </w:rPr>
          <w:t>，</w:t>
        </w:r>
      </w:ins>
      <w:ins w:id="124" w:author="馬慈蓮" w:date="2017-03-08T17:13:00Z">
        <w:r w:rsidRPr="00DA34BA">
          <w:t xml:space="preserve"> </w:t>
        </w:r>
        <w:r w:rsidRPr="00DA34BA">
          <w:rPr>
            <w:rFonts w:ascii="細明體" w:eastAsia="細明體" w:hAnsi="細明體"/>
            <w:sz w:val="20"/>
            <w:szCs w:val="20"/>
          </w:rPr>
          <w:t>DAMT_CAL_DATE</w:t>
        </w:r>
        <w:r>
          <w:rPr>
            <w:rFonts w:ascii="細明體" w:eastAsia="細明體" w:hAnsi="細明體" w:hint="eastAsia"/>
            <w:sz w:val="20"/>
            <w:szCs w:val="20"/>
          </w:rPr>
          <w:t xml:space="preserve"> </w:t>
        </w:r>
      </w:ins>
      <w:ins w:id="125" w:author="馬慈蓮" w:date="2017-03-08T17:37:00Z">
        <w:r w:rsidR="00ED5F5C">
          <w:rPr>
            <w:rFonts w:ascii="細明體" w:eastAsia="細明體" w:hAnsi="細明體" w:hint="eastAsia"/>
            <w:sz w:val="20"/>
            <w:szCs w:val="20"/>
          </w:rPr>
          <w:t>(</w:t>
        </w:r>
        <w:r w:rsidR="00ED5F5C">
          <w:rPr>
            <w:color w:val="000000"/>
            <w:sz w:val="20"/>
            <w:szCs w:val="20"/>
          </w:rPr>
          <w:t>日額計算日期</w:t>
        </w:r>
        <w:r w:rsidR="00ED5F5C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126" w:author="馬慈蓮" w:date="2017-03-08T17:13:00Z">
        <w:r>
          <w:rPr>
            <w:rFonts w:ascii="細明體" w:eastAsia="細明體" w:hAnsi="細明體" w:hint="eastAsia"/>
            <w:sz w:val="20"/>
            <w:szCs w:val="20"/>
          </w:rPr>
          <w:t>=系統日，</w:t>
        </w:r>
      </w:ins>
      <w:ins w:id="127" w:author="馬慈蓮" w:date="2017-03-08T17:35:00Z">
        <w:r w:rsidR="00807D40">
          <w:rPr>
            <w:rFonts w:ascii="細明體" w:eastAsia="細明體" w:hAnsi="細明體" w:hint="eastAsia"/>
            <w:sz w:val="20"/>
            <w:szCs w:val="20"/>
          </w:rPr>
          <w:t>CAL_TYPE</w:t>
        </w:r>
      </w:ins>
      <w:ins w:id="128" w:author="馬慈蓮" w:date="2017-03-08T17:37:00Z">
        <w:r w:rsidR="000327F0">
          <w:rPr>
            <w:rFonts w:ascii="細明體" w:eastAsia="細明體" w:hAnsi="細明體" w:hint="eastAsia"/>
            <w:sz w:val="20"/>
            <w:szCs w:val="20"/>
          </w:rPr>
          <w:t>(</w:t>
        </w:r>
        <w:r w:rsidR="000327F0">
          <w:rPr>
            <w:color w:val="000000"/>
            <w:sz w:val="20"/>
            <w:szCs w:val="20"/>
          </w:rPr>
          <w:t>計算方式</w:t>
        </w:r>
        <w:r w:rsidR="000327F0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129" w:author="馬慈蓮" w:date="2017-03-08T17:35:00Z">
        <w:r w:rsidR="00807D40">
          <w:rPr>
            <w:rFonts w:ascii="細明體" w:eastAsia="細明體" w:hAnsi="細明體" w:hint="eastAsia"/>
            <w:sz w:val="20"/>
            <w:szCs w:val="20"/>
          </w:rPr>
          <w:t xml:space="preserve"> = </w:t>
        </w:r>
        <w:r w:rsidR="00807D40">
          <w:rPr>
            <w:rFonts w:ascii="細明體" w:eastAsia="細明體" w:hAnsi="細明體"/>
            <w:sz w:val="20"/>
            <w:szCs w:val="20"/>
          </w:rPr>
          <w:t>“</w:t>
        </w:r>
        <w:r w:rsidR="00807D40">
          <w:rPr>
            <w:rFonts w:ascii="細明體" w:eastAsia="細明體" w:hAnsi="細明體" w:hint="eastAsia"/>
            <w:sz w:val="20"/>
            <w:szCs w:val="20"/>
          </w:rPr>
          <w:t>1</w:t>
        </w:r>
        <w:r w:rsidR="00807D40">
          <w:rPr>
            <w:rFonts w:ascii="細明體" w:eastAsia="細明體" w:hAnsi="細明體"/>
            <w:sz w:val="20"/>
            <w:szCs w:val="20"/>
          </w:rPr>
          <w:t>”</w:t>
        </w:r>
        <w:r w:rsidR="00807D40">
          <w:rPr>
            <w:rFonts w:ascii="細明體" w:eastAsia="細明體" w:hAnsi="細明體" w:hint="eastAsia"/>
            <w:sz w:val="20"/>
            <w:szCs w:val="20"/>
          </w:rPr>
          <w:t>，</w:t>
        </w:r>
      </w:ins>
      <w:ins w:id="130" w:author="馬慈蓮" w:date="2017-03-08T17:37:00Z">
        <w:r w:rsidR="00A455B7">
          <w:rPr>
            <w:rFonts w:ascii="細明體" w:eastAsia="細明體" w:hAnsi="細明體" w:hint="eastAsia"/>
            <w:sz w:val="20"/>
            <w:szCs w:val="20"/>
          </w:rPr>
          <w:t>CAN_PAY_AMT(</w:t>
        </w:r>
      </w:ins>
      <w:ins w:id="131" w:author="馬慈蓮" w:date="2017-03-08T17:35:00Z">
        <w:r w:rsidR="00327228">
          <w:rPr>
            <w:rFonts w:ascii="細明體" w:eastAsia="細明體" w:hAnsi="細明體" w:hint="eastAsia"/>
            <w:sz w:val="20"/>
            <w:szCs w:val="20"/>
          </w:rPr>
          <w:t>可折抵金額</w:t>
        </w:r>
      </w:ins>
      <w:ins w:id="132" w:author="馬慈蓮" w:date="2017-03-08T17:37:00Z">
        <w:r w:rsidR="00A455B7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133" w:author="馬慈蓮" w:date="2017-03-08T17:35:00Z">
        <w:r w:rsidR="00327228">
          <w:rPr>
            <w:rFonts w:ascii="細明體" w:eastAsia="細明體" w:hAnsi="細明體" w:hint="eastAsia"/>
            <w:sz w:val="20"/>
            <w:szCs w:val="20"/>
          </w:rPr>
          <w:t>=</w:t>
        </w:r>
        <w:r w:rsidR="00327228">
          <w:rPr>
            <w:rFonts w:ascii="細明體" w:eastAsia="細明體" w:hAnsi="細明體"/>
            <w:sz w:val="20"/>
            <w:szCs w:val="20"/>
          </w:rPr>
          <w:t>”</w:t>
        </w:r>
        <w:r w:rsidR="00327228">
          <w:rPr>
            <w:rFonts w:ascii="細明體" w:eastAsia="細明體" w:hAnsi="細明體" w:hint="eastAsia"/>
            <w:sz w:val="20"/>
            <w:szCs w:val="20"/>
          </w:rPr>
          <w:t>0</w:t>
        </w:r>
        <w:r w:rsidR="00327228">
          <w:rPr>
            <w:rFonts w:ascii="細明體" w:eastAsia="細明體" w:hAnsi="細明體"/>
            <w:sz w:val="20"/>
            <w:szCs w:val="20"/>
          </w:rPr>
          <w:t>”</w:t>
        </w:r>
      </w:ins>
      <w:ins w:id="134" w:author="馬慈蓮" w:date="2017-03-08T17:36:00Z">
        <w:r w:rsidR="00327228">
          <w:rPr>
            <w:rFonts w:ascii="細明體" w:eastAsia="細明體" w:hAnsi="細明體" w:hint="eastAsia"/>
            <w:sz w:val="20"/>
            <w:szCs w:val="20"/>
          </w:rPr>
          <w:t>，</w:t>
        </w:r>
      </w:ins>
      <w:ins w:id="135" w:author="馬慈蓮" w:date="2017-03-08T17:37:00Z">
        <w:r w:rsidR="00630A08" w:rsidRPr="00630A08">
          <w:t xml:space="preserve"> </w:t>
        </w:r>
        <w:r w:rsidR="00630A08" w:rsidRPr="00630A08">
          <w:rPr>
            <w:rFonts w:ascii="細明體" w:eastAsia="細明體" w:hAnsi="細明體"/>
            <w:sz w:val="20"/>
            <w:szCs w:val="20"/>
          </w:rPr>
          <w:t>DISCOUNT_DATE</w:t>
        </w:r>
        <w:r w:rsidR="00630A08">
          <w:rPr>
            <w:rFonts w:ascii="細明體" w:eastAsia="細明體" w:hAnsi="細明體"/>
            <w:sz w:val="20"/>
            <w:szCs w:val="20"/>
          </w:rPr>
          <w:t>(</w:t>
        </w:r>
      </w:ins>
      <w:ins w:id="136" w:author="馬慈蓮" w:date="2017-03-08T17:36:00Z">
        <w:r w:rsidR="00327228">
          <w:rPr>
            <w:rFonts w:ascii="細明體" w:eastAsia="細明體" w:hAnsi="細明體" w:hint="eastAsia"/>
            <w:sz w:val="20"/>
            <w:szCs w:val="20"/>
          </w:rPr>
          <w:t>抵繳處理時間</w:t>
        </w:r>
      </w:ins>
      <w:ins w:id="137" w:author="馬慈蓮" w:date="2017-03-08T17:37:00Z">
        <w:r w:rsidR="00630A08">
          <w:rPr>
            <w:rFonts w:ascii="細明體" w:eastAsia="細明體" w:hAnsi="細明體" w:hint="eastAsia"/>
            <w:sz w:val="20"/>
            <w:szCs w:val="20"/>
          </w:rPr>
          <w:t>)</w:t>
        </w:r>
      </w:ins>
      <w:ins w:id="138" w:author="馬慈蓮" w:date="2017-03-08T17:36:00Z">
        <w:r w:rsidR="00327228">
          <w:rPr>
            <w:rFonts w:ascii="細明體" w:eastAsia="細明體" w:hAnsi="細明體" w:hint="eastAsia"/>
            <w:sz w:val="20"/>
            <w:szCs w:val="20"/>
          </w:rPr>
          <w:t>為系統日，</w:t>
        </w:r>
      </w:ins>
      <w:ins w:id="139" w:author="馬慈蓮" w:date="2017-03-08T17:37:00Z">
        <w:r w:rsidR="00630A08" w:rsidRPr="00630A08">
          <w:rPr>
            <w:rFonts w:ascii="細明體" w:eastAsia="細明體" w:hAnsi="細明體"/>
            <w:sz w:val="20"/>
            <w:szCs w:val="20"/>
          </w:rPr>
          <w:t>NOT_DISCOUNT_RESN</w:t>
        </w:r>
        <w:r w:rsidR="00630A08">
          <w:rPr>
            <w:rFonts w:ascii="細明體" w:eastAsia="細明體" w:hAnsi="細明體" w:hint="eastAsia"/>
            <w:sz w:val="20"/>
            <w:szCs w:val="20"/>
          </w:rPr>
          <w:t>(</w:t>
        </w:r>
      </w:ins>
      <w:ins w:id="140" w:author="馬慈蓮" w:date="2017-03-08T17:36:00Z">
        <w:r w:rsidR="00ED5F5C">
          <w:rPr>
            <w:rFonts w:ascii="細明體" w:eastAsia="細明體" w:hAnsi="細明體" w:hint="eastAsia"/>
            <w:sz w:val="20"/>
            <w:szCs w:val="20"/>
          </w:rPr>
          <w:t>不</w:t>
        </w:r>
        <w:r w:rsidR="00630A08">
          <w:rPr>
            <w:rFonts w:ascii="細明體" w:eastAsia="細明體" w:hAnsi="細明體" w:hint="eastAsia"/>
            <w:sz w:val="20"/>
            <w:szCs w:val="20"/>
          </w:rPr>
          <w:t>符合抵</w:t>
        </w:r>
      </w:ins>
      <w:ins w:id="141" w:author="馬慈蓮" w:date="2017-03-08T17:37:00Z">
        <w:r w:rsidR="00630A08">
          <w:rPr>
            <w:rFonts w:ascii="細明體" w:eastAsia="細明體" w:hAnsi="細明體" w:hint="eastAsia"/>
            <w:sz w:val="20"/>
            <w:szCs w:val="20"/>
          </w:rPr>
          <w:t>繳</w:t>
        </w:r>
      </w:ins>
      <w:ins w:id="142" w:author="馬慈蓮" w:date="2017-03-08T17:36:00Z">
        <w:r w:rsidR="00ED5F5C">
          <w:rPr>
            <w:rFonts w:ascii="細明體" w:eastAsia="細明體" w:hAnsi="細明體" w:hint="eastAsia"/>
            <w:sz w:val="20"/>
            <w:szCs w:val="20"/>
          </w:rPr>
          <w:t>原因</w:t>
        </w:r>
      </w:ins>
      <w:ins w:id="143" w:author="馬慈蓮" w:date="2017-03-08T17:38:00Z">
        <w:r w:rsidR="00630A08">
          <w:rPr>
            <w:rFonts w:ascii="細明體" w:eastAsia="細明體" w:hAnsi="細明體" w:hint="eastAsia"/>
            <w:sz w:val="20"/>
            <w:szCs w:val="20"/>
          </w:rPr>
          <w:t xml:space="preserve">) = </w:t>
        </w:r>
        <w:r w:rsidR="00630A08" w:rsidRPr="00630A08">
          <w:rPr>
            <w:rFonts w:ascii="細明體" w:eastAsia="細明體" w:hAnsi="細明體" w:hint="eastAsia"/>
            <w:sz w:val="20"/>
            <w:szCs w:val="20"/>
          </w:rPr>
          <w:t>$</w:t>
        </w:r>
        <w:r w:rsidR="00630A08" w:rsidRPr="00630A08">
          <w:rPr>
            <w:rFonts w:ascii="細明體" w:eastAsia="細明體" w:hAnsi="細明體"/>
            <w:sz w:val="20"/>
            <w:szCs w:val="20"/>
          </w:rPr>
          <w:t>AA_I0Z100_bo</w:t>
        </w:r>
        <w:r w:rsidR="00630A08">
          <w:rPr>
            <w:rFonts w:ascii="細明體" w:eastAsia="細明體" w:hAnsi="細明體" w:hint="eastAsia"/>
            <w:sz w:val="20"/>
            <w:szCs w:val="20"/>
          </w:rPr>
          <w:t xml:space="preserve">.原因，BY 案件編號 = </w:t>
        </w:r>
        <w:r w:rsidR="0027178E">
          <w:rPr>
            <w:rFonts w:ascii="細明體" w:eastAsia="細明體" w:hAnsi="細明體" w:hint="eastAsia"/>
            <w:sz w:val="20"/>
            <w:szCs w:val="20"/>
          </w:rPr>
          <w:t>DTAAI401.案件編號</w:t>
        </w:r>
      </w:ins>
    </w:p>
    <w:p w:rsidR="00BD599C" w:rsidRDefault="001A078A" w:rsidP="003B78E8">
      <w:pPr>
        <w:numPr>
          <w:ilvl w:val="2"/>
          <w:numId w:val="9"/>
        </w:numPr>
        <w:jc w:val="both"/>
        <w:rPr>
          <w:ins w:id="144" w:author="馬慈蓮" w:date="2017-03-08T17:38:00Z"/>
          <w:rFonts w:ascii="細明體" w:eastAsia="細明體" w:hAnsi="細明體"/>
          <w:sz w:val="20"/>
          <w:szCs w:val="20"/>
        </w:rPr>
        <w:pPrChange w:id="145" w:author="馬慈蓮" w:date="2017-03-08T17:09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46" w:author="馬慈蓮" w:date="2017-03-08T17:10:00Z">
        <w:r>
          <w:rPr>
            <w:rFonts w:ascii="細明體" w:eastAsia="細明體" w:hAnsi="細明體" w:hint="eastAsia"/>
            <w:sz w:val="20"/>
            <w:szCs w:val="20"/>
          </w:rPr>
          <w:t>更新DTAAA001資料：</w:t>
        </w:r>
      </w:ins>
    </w:p>
    <w:p w:rsidR="00C02E88" w:rsidRDefault="003249E8" w:rsidP="00C02E88">
      <w:pPr>
        <w:numPr>
          <w:ilvl w:val="3"/>
          <w:numId w:val="9"/>
        </w:numPr>
        <w:jc w:val="both"/>
        <w:rPr>
          <w:ins w:id="147" w:author="馬慈蓮" w:date="2017-03-08T17:10:00Z"/>
          <w:rFonts w:ascii="細明體" w:eastAsia="細明體" w:hAnsi="細明體"/>
          <w:sz w:val="20"/>
          <w:szCs w:val="20"/>
        </w:rPr>
        <w:pPrChange w:id="148" w:author="馬慈蓮" w:date="2017-03-08T17:38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49" w:author="馬慈蓮" w:date="2017-03-08T17:38:00Z">
        <w:r>
          <w:rPr>
            <w:rFonts w:ascii="細明體" w:eastAsia="細明體" w:hAnsi="細明體" w:hint="eastAsia"/>
            <w:sz w:val="20"/>
            <w:szCs w:val="20"/>
          </w:rPr>
          <w:t>CALL AA_A0Z001.</w:t>
        </w:r>
        <w:r w:rsidRPr="003249E8">
          <w:rPr>
            <w:rFonts w:ascii="細明體" w:eastAsia="細明體" w:hAnsi="細明體"/>
            <w:sz w:val="20"/>
            <w:szCs w:val="20"/>
            <w:rPrChange w:id="150" w:author="馬慈蓮" w:date="2017-03-08T17:38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>updDTAAA001_APLY_STS</w:t>
        </w:r>
        <w:r>
          <w:rPr>
            <w:rFonts w:ascii="細明體" w:eastAsia="細明體" w:hAnsi="細明體" w:hint="eastAsia"/>
            <w:sz w:val="20"/>
            <w:szCs w:val="20"/>
          </w:rPr>
          <w:t>()傳入</w:t>
        </w:r>
      </w:ins>
      <w:ins w:id="151" w:author="馬慈蓮" w:date="2017-03-08T17:39:00Z">
        <w:r>
          <w:rPr>
            <w:rFonts w:ascii="細明體" w:eastAsia="細明體" w:hAnsi="細明體" w:hint="eastAsia"/>
            <w:sz w:val="20"/>
            <w:szCs w:val="20"/>
          </w:rPr>
          <w:t>參數：</w:t>
        </w:r>
        <w:r>
          <w:rPr>
            <w:rFonts w:ascii="細明體" w:eastAsia="細明體" w:hAnsi="細明體"/>
            <w:sz w:val="20"/>
            <w:szCs w:val="20"/>
          </w:rPr>
          <w:t>”</w:t>
        </w:r>
        <w:r>
          <w:rPr>
            <w:rFonts w:ascii="細明體" w:eastAsia="細明體" w:hAnsi="細明體" w:hint="eastAsia"/>
            <w:sz w:val="20"/>
            <w:szCs w:val="20"/>
          </w:rPr>
          <w:t>06</w:t>
        </w:r>
        <w:r>
          <w:rPr>
            <w:rFonts w:ascii="細明體" w:eastAsia="細明體" w:hAnsi="細明體"/>
            <w:sz w:val="20"/>
            <w:szCs w:val="20"/>
          </w:rPr>
          <w:t>”</w:t>
        </w:r>
      </w:ins>
    </w:p>
    <w:p w:rsidR="001A078A" w:rsidRDefault="001A078A" w:rsidP="001A078A">
      <w:pPr>
        <w:numPr>
          <w:ilvl w:val="2"/>
          <w:numId w:val="9"/>
        </w:numPr>
        <w:jc w:val="both"/>
        <w:rPr>
          <w:ins w:id="152" w:author="馬慈蓮" w:date="2017-03-08T17:39:00Z"/>
          <w:rFonts w:ascii="細明體" w:eastAsia="細明體" w:hAnsi="細明體"/>
          <w:sz w:val="20"/>
          <w:szCs w:val="20"/>
        </w:rPr>
        <w:pPrChange w:id="153" w:author="馬慈蓮" w:date="2017-03-08T17:10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54" w:author="馬慈蓮" w:date="2017-03-08T17:10:00Z">
        <w:r>
          <w:rPr>
            <w:rFonts w:ascii="細明體" w:eastAsia="細明體" w:hAnsi="細明體" w:hint="eastAsia"/>
            <w:sz w:val="20"/>
            <w:szCs w:val="20"/>
          </w:rPr>
          <w:t>新增DTAAA009資料：</w:t>
        </w:r>
      </w:ins>
    </w:p>
    <w:p w:rsidR="00C448BB" w:rsidRDefault="00C448BB" w:rsidP="001A078A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  <w:pPrChange w:id="155" w:author="馬慈蓮" w:date="2017-03-08T17:10:00Z">
          <w:pPr>
            <w:numPr>
              <w:ilvl w:val="4"/>
              <w:numId w:val="9"/>
            </w:numPr>
            <w:ind w:left="2976" w:hanging="850"/>
            <w:jc w:val="both"/>
          </w:pPr>
        </w:pPrChange>
      </w:pPr>
      <w:ins w:id="156" w:author="馬慈蓮" w:date="2017-03-08T17:39:00Z">
        <w:r>
          <w:rPr>
            <w:rFonts w:ascii="細明體" w:eastAsia="細明體" w:hAnsi="細明體" w:hint="eastAsia"/>
            <w:sz w:val="20"/>
            <w:szCs w:val="20"/>
          </w:rPr>
          <w:t xml:space="preserve">CALL </w:t>
        </w:r>
        <w:r w:rsidRPr="00C448BB">
          <w:rPr>
            <w:rFonts w:ascii="細明體" w:eastAsia="細明體" w:hAnsi="細明體"/>
            <w:sz w:val="20"/>
            <w:szCs w:val="20"/>
            <w:rPrChange w:id="157" w:author="馬慈蓮" w:date="2017-03-08T17:39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>AA_A0Z001</w:t>
        </w:r>
        <w:r w:rsidRPr="00C448BB">
          <w:rPr>
            <w:rFonts w:ascii="細明體" w:eastAsia="細明體" w:hAnsi="細明體" w:hint="eastAsia"/>
            <w:sz w:val="20"/>
            <w:szCs w:val="20"/>
            <w:rPrChange w:id="158" w:author="馬慈蓮" w:date="2017-03-08T17:39:00Z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>.</w:t>
        </w:r>
        <w:r w:rsidRPr="00C448BB">
          <w:rPr>
            <w:rFonts w:ascii="細明體" w:eastAsia="細明體" w:hAnsi="細明體"/>
            <w:sz w:val="20"/>
            <w:szCs w:val="20"/>
            <w:rPrChange w:id="159" w:author="馬慈蓮" w:date="2017-03-08T17:39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>insDTAAA009new</w:t>
        </w:r>
        <w:r>
          <w:rPr>
            <w:rFonts w:ascii="細明體" w:eastAsia="細明體" w:hAnsi="細明體" w:hint="eastAsia"/>
            <w:sz w:val="20"/>
            <w:szCs w:val="20"/>
          </w:rPr>
          <w:t>()，傳入參數：受理編號,</w:t>
        </w:r>
        <w:r>
          <w:rPr>
            <w:rFonts w:ascii="細明體" w:eastAsia="細明體" w:hAnsi="細明體"/>
            <w:sz w:val="20"/>
            <w:szCs w:val="20"/>
          </w:rPr>
          <w:t>”06”,”</w:t>
        </w:r>
        <w:r w:rsidRPr="00B03544">
          <w:rPr>
            <w:rFonts w:ascii="細明體" w:eastAsia="細明體" w:hAnsi="細明體"/>
            <w:sz w:val="20"/>
            <w:szCs w:val="20"/>
            <w:rPrChange w:id="160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 xml:space="preserve"> 9999999999</w:t>
        </w:r>
        <w:r>
          <w:rPr>
            <w:rFonts w:ascii="細明體" w:eastAsia="細明體" w:hAnsi="細明體"/>
            <w:sz w:val="20"/>
            <w:szCs w:val="20"/>
          </w:rPr>
          <w:t>”</w:t>
        </w:r>
        <w:r w:rsidRPr="00B03544">
          <w:rPr>
            <w:rFonts w:ascii="細明體" w:eastAsia="細明體" w:hAnsi="細明體"/>
            <w:sz w:val="20"/>
            <w:szCs w:val="20"/>
            <w:rPrChange w:id="161" w:author="馬慈蓮" w:date="2017-03-08T17:40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 xml:space="preserve"> , </w:t>
        </w:r>
        <w:r w:rsidRPr="00B03544">
          <w:rPr>
            <w:rFonts w:ascii="細明體" w:eastAsia="細明體" w:hAnsi="細明體"/>
            <w:sz w:val="20"/>
            <w:szCs w:val="20"/>
            <w:rPrChange w:id="162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"</w:t>
        </w:r>
        <w:r w:rsidRPr="00B03544">
          <w:rPr>
            <w:rFonts w:ascii="細明體" w:eastAsia="細明體" w:hAnsi="細明體"/>
            <w:sz w:val="20"/>
            <w:szCs w:val="20"/>
            <w:rPrChange w:id="163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抵繳確認</w:t>
        </w:r>
        <w:r w:rsidRPr="00B03544">
          <w:rPr>
            <w:rFonts w:ascii="細明體" w:eastAsia="細明體" w:hAnsi="細明體"/>
            <w:sz w:val="20"/>
            <w:szCs w:val="20"/>
            <w:rPrChange w:id="164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"</w:t>
        </w:r>
        <w:r w:rsidRPr="00B03544">
          <w:rPr>
            <w:rFonts w:ascii="細明體" w:eastAsia="細明體" w:hAnsi="細明體"/>
            <w:sz w:val="20"/>
            <w:szCs w:val="20"/>
            <w:rPrChange w:id="165" w:author="馬慈蓮" w:date="2017-03-08T17:40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 xml:space="preserve">, </w:t>
        </w:r>
        <w:r w:rsidRPr="00B03544">
          <w:rPr>
            <w:rFonts w:ascii="細明體" w:eastAsia="細明體" w:hAnsi="細明體"/>
            <w:sz w:val="20"/>
            <w:szCs w:val="20"/>
            <w:rPrChange w:id="166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"9999999"</w:t>
        </w:r>
        <w:r w:rsidRPr="00B03544">
          <w:rPr>
            <w:rFonts w:ascii="細明體" w:eastAsia="細明體" w:hAnsi="細明體"/>
            <w:sz w:val="20"/>
            <w:szCs w:val="20"/>
            <w:rPrChange w:id="167" w:author="馬慈蓮" w:date="2017-03-08T17:40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rPrChange>
          </w:rPr>
          <w:t xml:space="preserve">, </w:t>
        </w:r>
        <w:r w:rsidRPr="00B03544">
          <w:rPr>
            <w:rFonts w:ascii="細明體" w:eastAsia="細明體" w:hAnsi="細明體"/>
            <w:sz w:val="20"/>
            <w:szCs w:val="20"/>
            <w:rPrChange w:id="168" w:author="馬慈蓮" w:date="2017-03-08T17:40:00Z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rPrChange>
          </w:rPr>
          <w:t>"AAI4_B006.doNotPass"</w:t>
        </w:r>
      </w:ins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取得臨櫃申請書檔($DTAAA210)資料：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AA_A2Z001.QueryDTAAA210()，傳入參數：DTAAI401.OCR_ID(</w:t>
      </w:r>
      <w:r>
        <w:rPr>
          <w:rFonts w:ascii="細明體" w:eastAsia="細明體" w:hAnsi="細明體" w:hint="eastAsia"/>
          <w:sz w:val="20"/>
        </w:rPr>
        <w:t>事故者ID</w:t>
      </w:r>
      <w:r>
        <w:rPr>
          <w:rFonts w:ascii="細明體" w:eastAsia="細明體" w:hAnsi="細明體" w:hint="eastAsia"/>
          <w:sz w:val="20"/>
          <w:szCs w:val="20"/>
        </w:rPr>
        <w:t>), DTAAI401.OCR_DATE(</w:t>
      </w:r>
      <w:r>
        <w:rPr>
          <w:rFonts w:ascii="細明體" w:eastAsia="細明體" w:hAnsi="細明體" w:hint="eastAsia"/>
          <w:sz w:val="20"/>
        </w:rPr>
        <w:t>事故者日期</w:t>
      </w:r>
      <w:r>
        <w:rPr>
          <w:rFonts w:ascii="細明體" w:eastAsia="細明體" w:hAnsi="細明體" w:hint="eastAsia"/>
          <w:sz w:val="20"/>
          <w:szCs w:val="20"/>
        </w:rPr>
        <w:t>), DTAAI401.INPUT_DATE(</w:t>
      </w:r>
      <w:r>
        <w:rPr>
          <w:rFonts w:ascii="細明體" w:eastAsia="細明體" w:hAnsi="細明體" w:hint="eastAsia"/>
          <w:sz w:val="20"/>
        </w:rPr>
        <w:t>輸入日期</w:t>
      </w:r>
      <w:r>
        <w:rPr>
          <w:rFonts w:ascii="細明體" w:eastAsia="細明體" w:hAnsi="細明體" w:hint="eastAsia"/>
          <w:sz w:val="20"/>
          <w:szCs w:val="20"/>
        </w:rPr>
        <w:t>)</w:t>
      </w:r>
    </w:p>
    <w:p w:rsidR="00CE4BB2" w:rsidRDefault="00CE4BB2" w:rsidP="00294B4B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讀取主動關懷合作醫院維護模組(DTAAI320)：</w:t>
      </w:r>
    </w:p>
    <w:p w:rsidR="00CE4BB2" w:rsidRDefault="00CE4BB2" w:rsidP="00294B4B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CAAL AA_TIZ320.queryDTAAA320()，</w:t>
      </w:r>
      <w:r>
        <w:rPr>
          <w:rFonts w:ascii="細明體" w:eastAsia="細明體" w:hAnsi="細明體" w:hint="eastAsia"/>
          <w:sz w:val="20"/>
          <w:szCs w:val="20"/>
        </w:rPr>
        <w:t>傳入參數：$DTAAI401.醫院代碼</w:t>
      </w:r>
    </w:p>
    <w:p w:rsidR="00CE4BB2" w:rsidRDefault="00CE4BB2" w:rsidP="00294B4B">
      <w:pPr>
        <w:numPr>
          <w:ilvl w:val="3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無資料，視為異常。</w:t>
      </w:r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</w:t>
      </w:r>
      <w:r w:rsidRPr="000A79B1">
        <w:rPr>
          <w:rFonts w:ascii="細明體" w:eastAsia="細明體" w:hAnsi="細明體" w:hint="eastAsia"/>
          <w:color w:val="00B0F0"/>
          <w:sz w:val="20"/>
          <w:szCs w:val="20"/>
          <w:rPrChange w:id="169" w:author="馬慈蓮" w:date="2019-07-19T13:26:00Z">
            <w:rPr>
              <w:rFonts w:ascii="細明體" w:eastAsia="細明體" w:hAnsi="細明體" w:hint="eastAsia"/>
              <w:sz w:val="20"/>
              <w:szCs w:val="20"/>
            </w:rPr>
          </w:rPrChange>
        </w:rPr>
        <w:t>$</w:t>
      </w:r>
      <w:del w:id="170" w:author="馬慈蓮" w:date="2019-07-19T13:23:00Z">
        <w:r w:rsidRPr="000A79B1" w:rsidDel="008066BF">
          <w:rPr>
            <w:rFonts w:ascii="細明體" w:eastAsia="細明體" w:hAnsi="細明體" w:hint="eastAsia"/>
            <w:color w:val="00B0F0"/>
            <w:sz w:val="20"/>
            <w:szCs w:val="20"/>
            <w:rPrChange w:id="171" w:author="馬慈蓮" w:date="2019-07-19T13:26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delText>投保明細</w:delText>
        </w:r>
      </w:del>
      <w:ins w:id="172" w:author="馬慈蓮" w:date="2019-07-19T13:23:00Z">
        <w:r w:rsidR="008066BF" w:rsidRPr="000A79B1">
          <w:rPr>
            <w:rFonts w:ascii="細明體" w:eastAsia="細明體" w:hAnsi="細明體" w:hint="eastAsia"/>
            <w:color w:val="00B0F0"/>
            <w:sz w:val="20"/>
            <w:szCs w:val="20"/>
            <w:rPrChange w:id="173" w:author="馬慈蓮" w:date="2019-07-19T13:26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給付明細</w:t>
        </w:r>
      </w:ins>
      <w:r>
        <w:rPr>
          <w:rFonts w:ascii="細明體" w:eastAsia="細明體" w:hAnsi="細明體" w:hint="eastAsia"/>
          <w:sz w:val="20"/>
          <w:szCs w:val="20"/>
        </w:rPr>
        <w:t>(</w:t>
      </w:r>
      <w:del w:id="174" w:author="馬慈蓮" w:date="2019-07-19T13:24:00Z">
        <w:r w:rsidDel="00563F54">
          <w:rPr>
            <w:rFonts w:ascii="細明體" w:eastAsia="細明體" w:hAnsi="細明體" w:hint="eastAsia"/>
            <w:sz w:val="20"/>
            <w:szCs w:val="20"/>
          </w:rPr>
          <w:delText>List&lt;</w:delText>
        </w:r>
      </w:del>
      <w:ins w:id="175" w:author="馬慈蓮" w:date="2019-07-19T13:24:00Z">
        <w:r w:rsidR="00B71336" w:rsidRPr="005E6DCF">
          <w:rPr>
            <w:rFonts w:ascii="細明體" w:eastAsia="細明體" w:hAnsi="細明體" w:cs="Arial" w:hint="eastAsia"/>
            <w:color w:val="00B0F0"/>
            <w:sz w:val="20"/>
            <w:szCs w:val="20"/>
          </w:rPr>
          <w:t>AA_I0Z003_</w:t>
        </w:r>
        <w:r w:rsidR="00B71336" w:rsidRPr="005E6DCF">
          <w:rPr>
            <w:rFonts w:ascii="細明體" w:eastAsia="細明體" w:hAnsi="細明體" w:cs="Arial"/>
            <w:color w:val="00B0F0"/>
            <w:sz w:val="20"/>
            <w:szCs w:val="20"/>
          </w:rPr>
          <w:t>bo2</w:t>
        </w:r>
      </w:ins>
      <w:del w:id="176" w:author="馬慈蓮" w:date="2019-07-19T13:24:00Z">
        <w:r w:rsidDel="00B71336">
          <w:rPr>
            <w:rFonts w:ascii="細明體" w:eastAsia="細明體" w:hAnsi="細明體" w:cs="Arial" w:hint="eastAsia"/>
            <w:sz w:val="20"/>
            <w:szCs w:val="20"/>
          </w:rPr>
          <w:delText xml:space="preserve"> AA_I0Z003_bo</w:delText>
        </w:r>
        <w:r w:rsidDel="00563F54">
          <w:rPr>
            <w:rFonts w:ascii="細明體" w:eastAsia="細明體" w:hAnsi="細明體" w:cs="Arial" w:hint="eastAsia"/>
            <w:sz w:val="20"/>
            <w:szCs w:val="20"/>
          </w:rPr>
          <w:delText>&gt;</w:delText>
        </w:r>
      </w:del>
      <w:r>
        <w:rPr>
          <w:rFonts w:ascii="細明體" w:eastAsia="細明體" w:hAnsi="細明體" w:hint="eastAsia"/>
          <w:sz w:val="20"/>
          <w:szCs w:val="20"/>
        </w:rPr>
        <w:t>)：</w:t>
      </w:r>
    </w:p>
    <w:p w:rsidR="00CE4BB2" w:rsidRDefault="00CE4BB2" w:rsidP="006A64CB">
      <w:pPr>
        <w:numPr>
          <w:ilvl w:val="2"/>
          <w:numId w:val="9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 w:rsidRPr="006A64CB">
        <w:rPr>
          <w:rFonts w:ascii="細明體" w:eastAsia="細明體" w:hAnsi="細明體" w:hint="eastAsia"/>
          <w:color w:val="00B0F0"/>
          <w:sz w:val="20"/>
          <w:szCs w:val="20"/>
          <w:rPrChange w:id="177" w:author="馬慈蓮" w:date="2019-07-19T11:49:00Z">
            <w:rPr>
              <w:rFonts w:ascii="細明體" w:eastAsia="細明體" w:hAnsi="細明體" w:hint="eastAsia"/>
              <w:sz w:val="20"/>
              <w:szCs w:val="20"/>
            </w:rPr>
          </w:rPrChange>
        </w:rPr>
        <w:t>CALL AA_I0Z003.</w:t>
      </w:r>
      <w:ins w:id="178" w:author="馬慈蓮" w:date="2019-07-19T11:49:00Z">
        <w:r w:rsidR="006A64CB" w:rsidRPr="006A64CB">
          <w:rPr>
            <w:rFonts w:ascii="細明體" w:eastAsia="細明體" w:hAnsi="細明體"/>
            <w:color w:val="00B0F0"/>
            <w:sz w:val="20"/>
            <w:szCs w:val="20"/>
          </w:rPr>
          <w:t>getCanPayAmtByMdcl</w:t>
        </w:r>
        <w:r w:rsidR="00FE40E5">
          <w:rPr>
            <w:rFonts w:ascii="細明體" w:eastAsia="細明體" w:hAnsi="細明體"/>
            <w:color w:val="00B0F0"/>
            <w:sz w:val="20"/>
            <w:szCs w:val="20"/>
          </w:rPr>
          <w:t>()</w:t>
        </w:r>
      </w:ins>
      <w:r w:rsidRPr="006A64CB">
        <w:rPr>
          <w:rFonts w:ascii="細明體" w:eastAsia="細明體" w:hAnsi="細明體" w:cs="Arial" w:hint="eastAsia"/>
          <w:strike/>
          <w:color w:val="00B0F0"/>
          <w:sz w:val="20"/>
          <w:szCs w:val="20"/>
          <w:rPrChange w:id="179" w:author="馬慈蓮" w:date="2019-07-19T11:49:00Z">
            <w:rPr>
              <w:rFonts w:ascii="細明體" w:eastAsia="細明體" w:hAnsi="細明體" w:cs="Arial" w:hint="eastAsia"/>
              <w:sz w:val="20"/>
              <w:szCs w:val="20"/>
            </w:rPr>
          </w:rPrChange>
        </w:rPr>
        <w:t>getPolicyData()</w:t>
      </w:r>
      <w:r>
        <w:rPr>
          <w:rFonts w:ascii="細明體" w:eastAsia="細明體" w:hAnsi="細明體" w:cs="Arial" w:hint="eastAsia"/>
          <w:sz w:val="20"/>
          <w:szCs w:val="20"/>
        </w:rPr>
        <w:t>，傳入參數如下</w:t>
      </w:r>
    </w:p>
    <w:p w:rsidR="00CE4BB2" w:rsidRDefault="00CE4BB2" w:rsidP="00596EA8">
      <w:pPr>
        <w:numPr>
          <w:ilvl w:val="3"/>
          <w:numId w:val="9"/>
        </w:numPr>
        <w:jc w:val="both"/>
        <w:rPr>
          <w:ins w:id="180" w:author="馬慈蓮" w:date="2019-07-19T11:49:00Z"/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事故者ID = DTAAI401.事故者ID</w:t>
      </w:r>
    </w:p>
    <w:p w:rsidR="00C61527" w:rsidRPr="00794826" w:rsidRDefault="00C61527" w:rsidP="00596EA8">
      <w:pPr>
        <w:numPr>
          <w:ilvl w:val="3"/>
          <w:numId w:val="9"/>
        </w:numPr>
        <w:jc w:val="both"/>
        <w:rPr>
          <w:rFonts w:ascii="細明體" w:eastAsia="細明體" w:hAnsi="細明體" w:cs="Arial" w:hint="eastAsia"/>
          <w:color w:val="00B0F0"/>
          <w:sz w:val="20"/>
          <w:szCs w:val="20"/>
          <w:rPrChange w:id="181" w:author="馬慈蓮" w:date="2019-07-19T11:51:00Z">
            <w:rPr>
              <w:rFonts w:ascii="細明體" w:eastAsia="細明體" w:hAnsi="細明體" w:cs="Arial" w:hint="eastAsia"/>
              <w:sz w:val="20"/>
              <w:szCs w:val="20"/>
            </w:rPr>
          </w:rPrChange>
        </w:rPr>
      </w:pPr>
      <w:ins w:id="182" w:author="馬慈蓮" w:date="2019-07-19T11:49:00Z">
        <w:r w:rsidRPr="00794826">
          <w:rPr>
            <w:rFonts w:ascii="細明體" w:eastAsia="細明體" w:hAnsi="細明體" w:cs="Arial" w:hint="eastAsia"/>
            <w:color w:val="00B0F0"/>
            <w:sz w:val="20"/>
            <w:szCs w:val="20"/>
            <w:rPrChange w:id="183" w:author="馬慈蓮" w:date="2019-07-19T11:51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 xml:space="preserve">事故者姓名 = </w:t>
        </w:r>
      </w:ins>
      <w:ins w:id="184" w:author="馬慈蓮" w:date="2019-07-19T11:51:00Z">
        <w:r w:rsidR="00794826" w:rsidRPr="00794826">
          <w:rPr>
            <w:rFonts w:ascii="細明體" w:eastAsia="細明體" w:hAnsi="細明體" w:cs="Arial" w:hint="eastAsia"/>
            <w:color w:val="00B0F0"/>
            <w:sz w:val="20"/>
            <w:szCs w:val="20"/>
            <w:rPrChange w:id="185" w:author="馬慈蓮" w:date="2019-07-19T11:51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>$DTAAA210.事故者姓名</w:t>
        </w:r>
      </w:ins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事故日期 = DTAAI401.事故日期</w:t>
      </w:r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申請種類 = DTAAA210.申請種類</w:t>
      </w:r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出生日期 = $DTAAA210.事故者生日</w:t>
      </w:r>
    </w:p>
    <w:p w:rsidR="00CE4BB2" w:rsidRDefault="00CE4BB2" w:rsidP="00596EA8">
      <w:pPr>
        <w:numPr>
          <w:ilvl w:val="3"/>
          <w:numId w:val="9"/>
        </w:numPr>
        <w:jc w:val="both"/>
        <w:rPr>
          <w:ins w:id="186" w:author="馬慈蓮" w:date="2019-07-19T13:24:00Z"/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事故迄日 = DTAAI401.事故迄日</w:t>
      </w:r>
    </w:p>
    <w:p w:rsidR="0065033C" w:rsidRPr="00AA4B16" w:rsidRDefault="0065033C" w:rsidP="00596EA8">
      <w:pPr>
        <w:numPr>
          <w:ilvl w:val="3"/>
          <w:numId w:val="9"/>
        </w:numPr>
        <w:jc w:val="both"/>
        <w:rPr>
          <w:ins w:id="187" w:author="馬慈蓮" w:date="2019-07-19T13:25:00Z"/>
          <w:rFonts w:ascii="細明體" w:eastAsia="細明體" w:hAnsi="細明體" w:cs="Arial"/>
          <w:color w:val="00B0F0"/>
          <w:sz w:val="20"/>
          <w:szCs w:val="20"/>
          <w:rPrChange w:id="188" w:author="馬慈蓮" w:date="2019-07-19T13:26:00Z">
            <w:rPr>
              <w:ins w:id="189" w:author="馬慈蓮" w:date="2019-07-19T13:25:00Z"/>
              <w:rFonts w:ascii="細明體" w:eastAsia="細明體" w:hAnsi="細明體" w:cs="Arial"/>
              <w:sz w:val="20"/>
              <w:szCs w:val="20"/>
            </w:rPr>
          </w:rPrChange>
        </w:rPr>
      </w:pPr>
      <w:ins w:id="190" w:author="馬慈蓮" w:date="2019-07-19T13:24:00Z">
        <w:r w:rsidRPr="00AA4B16">
          <w:rPr>
            <w:rFonts w:ascii="細明體" w:eastAsia="細明體" w:hAnsi="細明體" w:cs="Arial" w:hint="eastAsia"/>
            <w:color w:val="00B0F0"/>
            <w:sz w:val="20"/>
            <w:szCs w:val="20"/>
            <w:rPrChange w:id="191" w:author="馬慈蓮" w:date="2019-07-19T13:26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 xml:space="preserve">疾病代碼 = </w:t>
        </w:r>
      </w:ins>
      <w:ins w:id="192" w:author="馬慈蓮" w:date="2019-07-19T13:25:00Z">
        <w:r w:rsidR="00FE0C84" w:rsidRPr="00AA4B16">
          <w:rPr>
            <w:rFonts w:ascii="細明體" w:eastAsia="細明體" w:hAnsi="細明體" w:cs="Arial" w:hint="eastAsia"/>
            <w:color w:val="00B0F0"/>
            <w:sz w:val="20"/>
            <w:szCs w:val="20"/>
            <w:rPrChange w:id="193" w:author="馬慈蓮" w:date="2019-07-19T13:26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>DTAAI401.疾病代碼</w:t>
        </w:r>
      </w:ins>
    </w:p>
    <w:p w:rsidR="00FE0C84" w:rsidRPr="00AA4B16" w:rsidRDefault="00FE0C84" w:rsidP="00596EA8">
      <w:pPr>
        <w:numPr>
          <w:ilvl w:val="3"/>
          <w:numId w:val="9"/>
        </w:numPr>
        <w:jc w:val="both"/>
        <w:rPr>
          <w:rFonts w:ascii="細明體" w:eastAsia="細明體" w:hAnsi="細明體" w:cs="Arial" w:hint="eastAsia"/>
          <w:color w:val="00B0F0"/>
          <w:sz w:val="20"/>
          <w:szCs w:val="20"/>
          <w:rPrChange w:id="194" w:author="馬慈蓮" w:date="2019-07-19T13:26:00Z">
            <w:rPr>
              <w:rFonts w:ascii="細明體" w:eastAsia="細明體" w:hAnsi="細明體" w:cs="Arial" w:hint="eastAsia"/>
              <w:sz w:val="20"/>
              <w:szCs w:val="20"/>
            </w:rPr>
          </w:rPrChange>
        </w:rPr>
      </w:pPr>
      <w:ins w:id="195" w:author="馬慈蓮" w:date="2019-07-19T13:25:00Z">
        <w:r w:rsidRPr="00AA4B16">
          <w:rPr>
            <w:rFonts w:ascii="細明體" w:eastAsia="細明體" w:hAnsi="細明體" w:cs="Arial" w:hint="eastAsia"/>
            <w:color w:val="00B0F0"/>
            <w:sz w:val="20"/>
            <w:szCs w:val="20"/>
            <w:rPrChange w:id="196" w:author="馬慈蓮" w:date="2019-07-19T13:26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 xml:space="preserve">醫囑 = </w:t>
        </w:r>
        <w:r w:rsidR="0029597A" w:rsidRPr="00AA4B16">
          <w:rPr>
            <w:rFonts w:ascii="細明體" w:eastAsia="細明體" w:hAnsi="細明體" w:cs="Arial" w:hint="eastAsia"/>
            <w:color w:val="00B0F0"/>
            <w:sz w:val="20"/>
            <w:szCs w:val="20"/>
            <w:rPrChange w:id="197" w:author="馬慈蓮" w:date="2019-07-19T13:26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>DTAAI</w:t>
        </w:r>
        <w:r w:rsidR="0029597A" w:rsidRPr="00AA4B16">
          <w:rPr>
            <w:rFonts w:ascii="細明體" w:eastAsia="細明體" w:hAnsi="細明體" w:cs="Arial"/>
            <w:color w:val="00B0F0"/>
            <w:sz w:val="20"/>
            <w:szCs w:val="20"/>
            <w:rPrChange w:id="198" w:author="馬慈蓮" w:date="2019-07-19T13:26:00Z">
              <w:rPr>
                <w:rFonts w:ascii="細明體" w:eastAsia="細明體" w:hAnsi="細明體" w:cs="Arial"/>
                <w:sz w:val="20"/>
                <w:szCs w:val="20"/>
              </w:rPr>
            </w:rPrChange>
          </w:rPr>
          <w:t>422.</w:t>
        </w:r>
      </w:ins>
      <w:ins w:id="199" w:author="馬慈蓮" w:date="2019-07-19T13:26:00Z">
        <w:r w:rsidR="00AA4B16" w:rsidRPr="00AA4B16">
          <w:rPr>
            <w:rFonts w:ascii="細明體" w:eastAsia="細明體" w:hAnsi="細明體" w:cs="Arial" w:hint="eastAsia"/>
            <w:color w:val="00B0F0"/>
            <w:sz w:val="20"/>
            <w:szCs w:val="20"/>
            <w:rPrChange w:id="200" w:author="馬慈蓮" w:date="2019-07-19T13:26:00Z">
              <w:rPr>
                <w:rFonts w:ascii="細明體" w:eastAsia="細明體" w:hAnsi="細明體" w:cs="Arial" w:hint="eastAsia"/>
                <w:sz w:val="20"/>
                <w:szCs w:val="20"/>
              </w:rPr>
            </w:rPrChange>
          </w:rPr>
          <w:t>醫囑</w:t>
        </w:r>
      </w:ins>
    </w:p>
    <w:p w:rsidR="00AF25DD" w:rsidRDefault="00AF25DD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235186">
        <w:rPr>
          <w:rFonts w:ascii="細明體" w:eastAsia="細明體" w:hAnsi="細明體" w:hint="eastAsia"/>
          <w:kern w:val="2"/>
          <w:lang w:eastAsia="zh-TW"/>
        </w:rPr>
        <w:t>預付金</w:t>
      </w:r>
      <w:r>
        <w:rPr>
          <w:rFonts w:ascii="細明體" w:eastAsia="細明體" w:hAnsi="細明體" w:hint="eastAsia"/>
          <w:kern w:val="2"/>
          <w:lang w:eastAsia="zh-TW"/>
        </w:rPr>
        <w:t>受理編號：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AA_B2Z009.</w:t>
      </w:r>
      <w:r w:rsidR="00064EEA" w:rsidRPr="00064EEA">
        <w:rPr>
          <w:rFonts w:ascii="細明體" w:eastAsia="細明體" w:hAnsi="細明體"/>
          <w:kern w:val="2"/>
          <w:lang w:eastAsia="zh-TW"/>
        </w:rPr>
        <w:t>getAPLY_NO</w:t>
      </w:r>
      <w:r w:rsidR="00064EEA">
        <w:rPr>
          <w:rFonts w:ascii="細明體" w:eastAsia="細明體" w:hAnsi="細明體" w:hint="eastAsia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，傳入參數：DTAAI401.事故者ID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模組錯誤發生</w:t>
      </w:r>
    </w:p>
    <w:p w:rsidR="00AF25DD" w:rsidRDefault="00AF25DD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 “抓取受理編號有誤”+模組.回傳訊息。</w:t>
      </w:r>
    </w:p>
    <w:p w:rsidR="00AF25DD" w:rsidRDefault="00AF25DD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取得$檔案編號：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AA_B2Z009.getRCPT_NO()。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以1補滿14碼(STRING.fillCharFromRightExt(FILE_NO, 14, '1'))</w:t>
      </w:r>
    </w:p>
    <w:p w:rsidR="00AF25DD" w:rsidRDefault="00AF25DD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>
        <w:rPr>
          <w:rFonts w:ascii="細明體" w:eastAsia="細明體" w:hAnsi="細明體" w:cs="新細明體" w:hint="eastAsia"/>
          <w:snapToGrid w:val="0"/>
        </w:rPr>
        <w:t>帳務處理單位</w:t>
      </w:r>
      <w:r>
        <w:rPr>
          <w:rFonts w:ascii="細明體" w:eastAsia="細明體" w:hAnsi="細明體" w:cs="新細明體" w:hint="eastAsia"/>
          <w:snapToGrid w:val="0"/>
          <w:lang w:eastAsia="zh-TW"/>
        </w:rPr>
        <w:t>：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AA_A0Z027.getDISPATCH_DECD_DATA()，傳入參數：</w:t>
      </w:r>
      <w:r>
        <w:rPr>
          <w:rFonts w:ascii="細明體" w:eastAsia="細明體" w:hAnsi="細明體" w:hint="eastAsia"/>
          <w:lang w:eastAsia="zh-TW"/>
        </w:rPr>
        <w:t>DTAAA210.TRN_DIV_NO(送件人單位)。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若查無資料：</w:t>
      </w:r>
    </w:p>
    <w:p w:rsidR="00AF25DD" w:rsidRDefault="00AF25DD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 “查無帳務處理單位，請聯繫理企科建檔，”+ Exception</w:t>
      </w:r>
    </w:p>
    <w:p w:rsidR="00AF25DD" w:rsidRDefault="00AF25DD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取得醫院帳戶資料($DTDJA004)</w:t>
      </w:r>
    </w:p>
    <w:p w:rsidR="00AF25DD" w:rsidRDefault="00AF25DD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DJ_A0Z002.doQuery()，傳入參數： DTAAI320.統一編號, new ReturnMassage()</w:t>
      </w:r>
    </w:p>
    <w:p w:rsidR="00CE4BB2" w:rsidRPr="008066BF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  <w:rPrChange w:id="201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8066BF">
        <w:rPr>
          <w:rFonts w:ascii="細明體" w:eastAsia="細明體" w:hAnsi="細明體" w:hint="eastAsia"/>
          <w:strike/>
          <w:color w:val="00B0F0"/>
          <w:kern w:val="2"/>
          <w:lang w:eastAsia="zh-TW"/>
          <w:rPrChange w:id="202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若$投保明細筆數大於0，則依據投保明細，試算$給付金額明細：</w:t>
      </w:r>
    </w:p>
    <w:p w:rsidR="00CE4BB2" w:rsidRPr="008066BF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  <w:rPrChange w:id="203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8066BF">
        <w:rPr>
          <w:rFonts w:ascii="細明體" w:eastAsia="細明體" w:hAnsi="細明體" w:hint="eastAsia"/>
          <w:strike/>
          <w:color w:val="00B0F0"/>
          <w:kern w:val="2"/>
          <w:lang w:eastAsia="zh-TW"/>
          <w:rPrChange w:id="204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CALL AA_I0Z003.calPayAmtList()，傳入參數如下：</w:t>
      </w:r>
    </w:p>
    <w:p w:rsidR="00CE4BB2" w:rsidRPr="008066BF" w:rsidRDefault="00CE4BB2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  <w:rPrChange w:id="205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8066BF">
        <w:rPr>
          <w:rFonts w:ascii="細明體" w:eastAsia="細明體" w:hAnsi="細明體" w:hint="eastAsia"/>
          <w:strike/>
          <w:color w:val="00B0F0"/>
          <w:kern w:val="2"/>
          <w:lang w:eastAsia="zh-TW"/>
          <w:rPrChange w:id="206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投保明細 = $投保明細</w:t>
      </w:r>
    </w:p>
    <w:p w:rsidR="00CE4BB2" w:rsidRPr="008066BF" w:rsidRDefault="00CE4BB2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00B0F0"/>
          <w:kern w:val="2"/>
          <w:lang w:eastAsia="zh-TW"/>
          <w:rPrChange w:id="207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8066BF">
        <w:rPr>
          <w:rFonts w:ascii="細明體" w:eastAsia="細明體" w:hAnsi="細明體" w:hint="eastAsia"/>
          <w:strike/>
          <w:color w:val="00B0F0"/>
          <w:kern w:val="2"/>
          <w:lang w:eastAsia="zh-TW"/>
          <w:rPrChange w:id="208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給付金額 =</w:t>
      </w:r>
      <w:r w:rsidRPr="008066BF">
        <w:rPr>
          <w:rFonts w:ascii="細明體" w:eastAsia="細明體" w:hAnsi="細明體" w:cs="Arial" w:hint="eastAsia"/>
          <w:strike/>
          <w:color w:val="00B0F0"/>
          <w:kern w:val="2"/>
          <w:lang w:eastAsia="zh-TW"/>
          <w:rPrChange w:id="209" w:author="馬慈蓮" w:date="2019-07-19T13:23:00Z">
            <w:rPr>
              <w:rFonts w:ascii="細明體" w:eastAsia="細明體" w:hAnsi="細明體" w:cs="Arial" w:hint="eastAsia"/>
              <w:kern w:val="2"/>
              <w:lang w:eastAsia="zh-TW"/>
            </w:rPr>
          </w:rPrChange>
        </w:rPr>
        <w:t xml:space="preserve"> </w:t>
      </w:r>
      <w:ins w:id="210" w:author="馬慈蓮" w:date="2017-09-15T18:59:00Z">
        <w:r w:rsidR="003A302D" w:rsidRPr="008066BF">
          <w:rPr>
            <w:rFonts w:ascii="細明體" w:eastAsia="細明體" w:hAnsi="細明體" w:cs="Arial"/>
            <w:strike/>
            <w:color w:val="00B0F0"/>
            <w:kern w:val="2"/>
            <w:lang w:eastAsia="zh-TW"/>
            <w:rPrChange w:id="211" w:author="馬慈蓮" w:date="2019-07-19T13:23:00Z">
              <w:rPr>
                <w:rFonts w:ascii="細明體" w:eastAsia="細明體" w:hAnsi="細明體" w:cs="Arial"/>
                <w:kern w:val="2"/>
                <w:lang w:eastAsia="zh-TW"/>
              </w:rPr>
            </w:rPrChange>
          </w:rPr>
          <w:t>1000000</w:t>
        </w:r>
      </w:ins>
      <w:r w:rsidRPr="008066BF">
        <w:rPr>
          <w:rFonts w:ascii="細明體" w:eastAsia="細明體" w:hAnsi="細明體" w:hint="eastAsia"/>
          <w:strike/>
          <w:color w:val="00B0F0"/>
          <w:kern w:val="2"/>
          <w:lang w:eastAsia="zh-TW"/>
          <w:rPrChange w:id="212" w:author="馬慈蓮" w:date="2019-07-19T13:23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DTAAI401.收據金額</w:t>
      </w:r>
    </w:p>
    <w:p w:rsidR="00CE4BB2" w:rsidRPr="008066BF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hint="eastAsia"/>
          <w:strike/>
          <w:color w:val="00B0F0"/>
          <w:sz w:val="20"/>
          <w:szCs w:val="20"/>
          <w:rPrChange w:id="213" w:author="馬慈蓮" w:date="2019-07-19T13:23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8066BF">
        <w:rPr>
          <w:rFonts w:ascii="細明體" w:eastAsia="細明體" w:hAnsi="細明體" w:hint="eastAsia"/>
          <w:strike/>
          <w:color w:val="00B0F0"/>
          <w:sz w:val="20"/>
          <w:szCs w:val="20"/>
          <w:rPrChange w:id="214" w:author="馬慈蓮" w:date="2019-07-19T13:23:00Z">
            <w:rPr>
              <w:rFonts w:ascii="細明體" w:eastAsia="細明體" w:hAnsi="細明體" w:hint="eastAsia"/>
              <w:sz w:val="20"/>
              <w:szCs w:val="20"/>
            </w:rPr>
          </w:rPrChange>
        </w:rPr>
        <w:t>天數 = DTAAI401.住院天數</w:t>
      </w:r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 $總預付金額(PAY_AMT_TOT) = 0</w:t>
      </w:r>
    </w:p>
    <w:p w:rsidR="004B7899" w:rsidRPr="004B7899" w:rsidRDefault="004B7899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4B7899">
        <w:rPr>
          <w:rFonts w:ascii="細明體" w:eastAsia="細明體" w:hAnsi="細明體" w:hint="eastAsia"/>
          <w:sz w:val="20"/>
          <w:szCs w:val="20"/>
        </w:rPr>
        <w:t>若</w:t>
      </w:r>
      <w:ins w:id="215" w:author="馬慈蓮" w:date="2019-07-19T13:26:00Z">
        <w:r w:rsidR="000A79B1" w:rsidRPr="00D52502">
          <w:rPr>
            <w:rFonts w:ascii="細明體" w:eastAsia="細明體" w:hAnsi="細明體" w:hint="eastAsia"/>
            <w:color w:val="00B0F0"/>
            <w:sz w:val="20"/>
            <w:szCs w:val="20"/>
            <w:rPrChange w:id="216" w:author="馬慈蓮" w:date="2019-07-19T13:26:00Z">
              <w:rPr>
                <w:rFonts w:ascii="細明體" w:eastAsia="細明體" w:hAnsi="細明體" w:hint="eastAsia"/>
                <w:sz w:val="20"/>
                <w:szCs w:val="20"/>
              </w:rPr>
            </w:rPrChange>
          </w:rPr>
          <w:t>$給付明細</w:t>
        </w:r>
      </w:ins>
      <w:r w:rsidRPr="000A79B1">
        <w:rPr>
          <w:rFonts w:ascii="細明體" w:eastAsia="細明體" w:hAnsi="細明體" w:hint="eastAsia"/>
          <w:strike/>
          <w:color w:val="00B0F0"/>
          <w:sz w:val="20"/>
          <w:szCs w:val="20"/>
          <w:rPrChange w:id="217" w:author="馬慈蓮" w:date="2019-07-19T13:26:00Z">
            <w:rPr>
              <w:rFonts w:ascii="細明體" w:eastAsia="細明體" w:hAnsi="細明體" w:hint="eastAsia"/>
              <w:sz w:val="20"/>
              <w:szCs w:val="20"/>
            </w:rPr>
          </w:rPrChange>
        </w:rPr>
        <w:t>$投保明細</w:t>
      </w:r>
      <w:r w:rsidRPr="004B7899">
        <w:rPr>
          <w:rFonts w:ascii="細明體" w:eastAsia="細明體" w:hAnsi="細明體" w:hint="eastAsia"/>
          <w:sz w:val="20"/>
          <w:szCs w:val="20"/>
        </w:rPr>
        <w:t>筆數為0，表示日額算不出來：</w:t>
      </w:r>
    </w:p>
    <w:p w:rsidR="004B7899" w:rsidRPr="00AF25DD" w:rsidRDefault="004B7899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4B7899">
        <w:rPr>
          <w:rFonts w:ascii="細明體" w:eastAsia="細明體" w:hAnsi="細明體" w:hint="eastAsia"/>
          <w:sz w:val="20"/>
          <w:szCs w:val="20"/>
        </w:rPr>
        <w:t>直接新增DTAAI001(</w:t>
      </w:r>
      <w:hyperlink r:id="rId10" w:anchor="DTAAI001" w:history="1">
        <w:r w:rsidRPr="004B7899">
          <w:rPr>
            <w:rStyle w:val="ae"/>
            <w:rFonts w:ascii="細明體" w:eastAsia="細明體" w:hAnsi="細明體" w:hint="eastAsia"/>
            <w:sz w:val="20"/>
            <w:szCs w:val="20"/>
          </w:rPr>
          <w:t>連結</w:t>
        </w:r>
      </w:hyperlink>
      <w:r w:rsidRPr="004B7899">
        <w:rPr>
          <w:rFonts w:ascii="細明體" w:eastAsia="細明體" w:hAnsi="細明體" w:hint="eastAsia"/>
          <w:sz w:val="20"/>
          <w:szCs w:val="20"/>
        </w:rPr>
        <w:t>)及DTAAI010(</w:t>
      </w:r>
      <w:hyperlink r:id="rId11" w:anchor="DTAAI010_BO" w:history="1">
        <w:r w:rsidRPr="004B7899">
          <w:rPr>
            <w:rStyle w:val="ae"/>
            <w:rFonts w:ascii="細明體" w:eastAsia="細明體" w:hAnsi="細明體" w:hint="eastAsia"/>
            <w:sz w:val="20"/>
            <w:szCs w:val="20"/>
          </w:rPr>
          <w:t>連結</w:t>
        </w:r>
      </w:hyperlink>
      <w:r w:rsidRPr="004B7899">
        <w:rPr>
          <w:rFonts w:ascii="細明體" w:eastAsia="細明體" w:hAnsi="細明體" w:hint="eastAsia"/>
          <w:sz w:val="20"/>
          <w:szCs w:val="20"/>
        </w:rPr>
        <w:t>)。</w:t>
      </w:r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逐筆依$給付金額明細，寫入理賠預付金給付紀錄檔(DTAAI001)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$給付金額明細.預付金額 &gt; 0，SET DTAAI001_BO欄位如下：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受理編號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A120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 w:rsidRPr="00A12041"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$預付金受理編號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保單號碼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POLICY_NO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$給付金額明細.保單號碼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索賠類別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CLAM_CAT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“E”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險別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PROD_ID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$給付金額明細.險別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理賠保險金代號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CLAM_AMT_CODE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“BEM3”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事故者ID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DTAAI401.事故者ID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ROLE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$給付金額明細.角色別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年期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PAY_PRD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$給付金額明細.年期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住院起始日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STR_DATE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DTAAI401.事故日期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日額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PROD_AMT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$給付金額明細.日額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預付天數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ADV_DAYS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DTAAI401.天數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預付金額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ADV_AMT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$給付金額明細.預付金額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未扣回餘額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BAL_AMT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$給付金額明細.預付金額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受理單位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APLY_DIV_NO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DTAAA210.送件人單位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APLY_EMP_ID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DTAAA210.送件人姓名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Pr="002D4C3C" w:rsidRDefault="002D4C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trike/>
                <w:snapToGrid w:val="0"/>
                <w:szCs w:val="24"/>
                <w:lang w:eastAsia="zh-TW"/>
                <w:rPrChange w:id="218" w:author="馬慈蓮" w:date="2017-09-15T19:00:00Z">
                  <w:rPr>
                    <w:rFonts w:ascii="細明體" w:eastAsia="細明體" w:hAnsi="細明體" w:cs="新細明體" w:hint="eastAsia"/>
                    <w:snapToGrid w:val="0"/>
                    <w:szCs w:val="24"/>
                    <w:lang w:eastAsia="zh-TW"/>
                  </w:rPr>
                </w:rPrChange>
              </w:rPr>
            </w:pPr>
            <w:ins w:id="219" w:author="馬慈蓮" w:date="2017-09-15T19:00:00Z">
              <w:r w:rsidRPr="002D4C3C">
                <w:rPr>
                  <w:rFonts w:ascii="細明體" w:eastAsia="細明體" w:hAnsi="細明體" w:cs="新細明體" w:hint="eastAsia"/>
                  <w:snapToGrid w:val="0"/>
                  <w:szCs w:val="24"/>
                  <w:lang w:eastAsia="zh-TW"/>
                  <w:rPrChange w:id="220" w:author="馬慈蓮" w:date="2017-09-15T19:00:00Z">
                    <w:rPr>
                      <w:rFonts w:ascii="細明體" w:eastAsia="細明體" w:hAnsi="細明體" w:cs="新細明體" w:hint="eastAsia"/>
                      <w:strike/>
                      <w:snapToGrid w:val="0"/>
                      <w:szCs w:val="24"/>
                      <w:lang w:eastAsia="zh-TW"/>
                    </w:rPr>
                  </w:rPrChange>
                </w:rPr>
                <w:t>DTAAI401.事故迄日</w:t>
              </w:r>
              <w:r>
                <w:rPr>
                  <w:rFonts w:ascii="細明體" w:eastAsia="細明體" w:hAnsi="細明體" w:cs="新細明體" w:hint="eastAsia"/>
                  <w:snapToGrid w:val="0"/>
                  <w:szCs w:val="24"/>
                  <w:lang w:eastAsia="zh-TW"/>
                </w:rPr>
                <w:t xml:space="preserve"> + </w:t>
              </w:r>
            </w:ins>
            <w:ins w:id="221" w:author="馬慈蓮" w:date="2017-09-15T19:01:00Z">
              <w:r>
                <w:rPr>
                  <w:rFonts w:ascii="細明體" w:eastAsia="細明體" w:hAnsi="細明體" w:cs="新細明體"/>
                  <w:snapToGrid w:val="0"/>
                  <w:szCs w:val="24"/>
                  <w:lang w:eastAsia="zh-TW"/>
                </w:rPr>
                <w:t>’</w:t>
              </w:r>
              <w:r>
                <w:rPr>
                  <w:rFonts w:ascii="細明體" w:eastAsia="細明體" w:hAnsi="細明體" w:cs="新細明體" w:hint="eastAsia"/>
                  <w:snapToGrid w:val="0"/>
                  <w:szCs w:val="24"/>
                  <w:lang w:eastAsia="zh-TW"/>
                </w:rPr>
                <w:t>00:00:00.000</w:t>
              </w:r>
              <w:r>
                <w:rPr>
                  <w:rFonts w:ascii="細明體" w:eastAsia="細明體" w:hAnsi="細明體" w:cs="新細明體"/>
                  <w:snapToGrid w:val="0"/>
                  <w:szCs w:val="24"/>
                  <w:lang w:eastAsia="zh-TW"/>
                </w:rPr>
                <w:t>’</w:t>
              </w:r>
            </w:ins>
            <w:r w:rsidR="00CE4BB2" w:rsidRPr="002D4C3C">
              <w:rPr>
                <w:rFonts w:ascii="細明體" w:eastAsia="細明體" w:hAnsi="細明體" w:cs="新細明體" w:hint="eastAsia"/>
                <w:strike/>
                <w:snapToGrid w:val="0"/>
                <w:szCs w:val="24"/>
                <w:lang w:eastAsia="zh-TW"/>
                <w:rPrChange w:id="222" w:author="馬慈蓮" w:date="2017-09-15T19:00:00Z">
                  <w:rPr>
                    <w:rFonts w:ascii="細明體" w:eastAsia="細明體" w:hAnsi="細明體" w:cs="新細明體" w:hint="eastAsia"/>
                    <w:snapToGrid w:val="0"/>
                    <w:szCs w:val="24"/>
                    <w:lang w:eastAsia="zh-TW"/>
                  </w:rPr>
                </w:rPrChange>
              </w:rPr>
              <w:t>系統日(TIMESTAMP)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帳務處理單位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 xml:space="preserve">ACNT_DIV_NO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>
              <w:rPr>
                <w:rFonts w:ascii="細明體" w:eastAsia="細明體" w:hAnsi="細明體" w:cs="新細明體" w:hint="eastAsia"/>
                <w:snapToGrid w:val="0"/>
              </w:rPr>
              <w:t>帳務處理單位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服務中心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SERV_DIV_NO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DTAAA210.服務中心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行庫代號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BANK_NO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$DTDJA004.BANK_NO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ACNT_NO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$DTDJA004.ACNT_NO(trim + 以0補滿16碼)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ACPT_ID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$DTDJA004.ID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ACPT_NAME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$DTDJA004.ACPT_ACNT_NAME</w:t>
            </w:r>
          </w:p>
        </w:tc>
      </w:tr>
    </w:tbl>
    <w:p w:rsidR="00CE4BB2" w:rsidRDefault="00CE4BB2" w:rsidP="00CE4BB2">
      <w:pPr>
        <w:jc w:val="both"/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若每筆金額都是0，還是要Insert 一筆</w:t>
      </w:r>
      <w:bookmarkStart w:id="223" w:name="DTAAI001"/>
      <w:r>
        <w:rPr>
          <w:rFonts w:ascii="細明體" w:eastAsia="細明體" w:hAnsi="細明體" w:hint="eastAsia"/>
          <w:sz w:val="20"/>
          <w:szCs w:val="20"/>
        </w:rPr>
        <w:t>DTAAI001</w:t>
      </w:r>
      <w:bookmarkEnd w:id="223"/>
      <w:r>
        <w:rPr>
          <w:rFonts w:ascii="細明體" w:eastAsia="細明體" w:hAnsi="細明體" w:hint="eastAsia"/>
          <w:sz w:val="20"/>
          <w:szCs w:val="20"/>
        </w:rPr>
        <w:t xml:space="preserve">，SET </w:t>
      </w:r>
      <w:bookmarkStart w:id="224" w:name="欄位如下"/>
      <w:r>
        <w:rPr>
          <w:rFonts w:ascii="細明體" w:eastAsia="細明體" w:hAnsi="細明體" w:hint="eastAsia"/>
          <w:sz w:val="20"/>
          <w:szCs w:val="20"/>
        </w:rPr>
        <w:t>欄位如下</w:t>
      </w:r>
      <w:bookmarkEnd w:id="224"/>
      <w:r>
        <w:rPr>
          <w:rFonts w:ascii="細明體" w:eastAsia="細明體" w:hAnsi="細明體" w:hint="eastAsia"/>
          <w:sz w:val="20"/>
          <w:szCs w:val="20"/>
        </w:rPr>
        <w:t>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286FE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6FEF">
              <w:rPr>
                <w:rFonts w:ascii="細明體" w:eastAsia="細明體" w:hAnsi="細明體" w:hint="eastAsia"/>
                <w:sz w:val="20"/>
                <w:szCs w:val="20"/>
              </w:rPr>
              <w:t>$預付金受理編號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POLICY_NO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“0000000000”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CLAM_CAT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“E”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PROD_ID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“XXX”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CLAM_AMT_CODE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“BEM3”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OCR_ID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DTAAI401.事故者ID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ROLE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“I”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年期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PAY_PRD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“0”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住院起始日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DTAAI401.事故日期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PROD_AMT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預付天數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ADV_DAYS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DTAAI401.天數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ADV_AMT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未扣回餘額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BAL_AMT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APLY_DIV_NO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DTAAA210.送件人單位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APLY_EMP_ID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DTAAA210.送件人ID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DTAAA210.送件人姓名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系統日(TIMESTAMP)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帳務處理單位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ACNT_DIV_NO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$帳務處理單位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SERV_DIV_NO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DTAAA210.服務中心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行庫代號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BANK_NO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$DTDJA004.BANK_NO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ACNT_NO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$DTDJA004.ACNT_NO(trim + 以0</w:t>
            </w:r>
            <w:r w:rsidR="00715ADE">
              <w:rPr>
                <w:rFonts w:ascii="細明體" w:eastAsia="細明體" w:hAnsi="細明體" w:hint="eastAsia"/>
                <w:sz w:val="20"/>
                <w:szCs w:val="20"/>
              </w:rPr>
              <w:t>往左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補滿16碼)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ACPT_ID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$DTDJA004.ID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ACPT_NAME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$DTDJA004.ACPT_ACNT_NAME</w:t>
            </w:r>
          </w:p>
        </w:tc>
      </w:tr>
    </w:tbl>
    <w:p w:rsidR="00CE4BB2" w:rsidRDefault="00CE4BB2" w:rsidP="00CE4BB2">
      <w:pPr>
        <w:jc w:val="both"/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AA_I0Z001.Insert()，傳入參數如下：DTAAI001_BO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$總預付金額 = $總預付金額 + $給付金額明細.預付金額</w:t>
      </w:r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寫入理賠預付金申請書檔(DTAAI010)：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SET </w:t>
      </w:r>
      <w:bookmarkStart w:id="225" w:name="DTAAI010_BO"/>
      <w:r>
        <w:rPr>
          <w:rFonts w:ascii="細明體" w:eastAsia="細明體" w:hAnsi="細明體" w:hint="eastAsia"/>
          <w:sz w:val="20"/>
          <w:szCs w:val="20"/>
        </w:rPr>
        <w:t>DTAAI010_BO</w:t>
      </w:r>
      <w:bookmarkEnd w:id="225"/>
      <w:r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E4BB2" w:rsidRDefault="00CE4BB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hint="eastAsia"/>
                <w:caps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$受理編號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451FD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ins w:id="226" w:author="馬慈蓮" w:date="2017-09-15T19:01:00Z">
              <w:r w:rsidRPr="00451FDD">
                <w:rPr>
                  <w:rFonts w:ascii="細明體" w:eastAsia="細明體" w:hAnsi="細明體" w:hint="eastAsia"/>
                  <w:kern w:val="2"/>
                  <w:lang w:eastAsia="zh-TW"/>
                </w:rPr>
                <w:t>DTAAI401.事故迄日</w:t>
              </w:r>
            </w:ins>
            <w:del w:id="227" w:author="馬慈蓮" w:date="2017-09-15T19:01:00Z">
              <w:r w:rsidR="00CE4BB2" w:rsidDel="00451FDD">
                <w:rPr>
                  <w:rFonts w:ascii="細明體" w:eastAsia="細明體" w:hAnsi="細明體" w:hint="eastAsia"/>
                  <w:kern w:val="2"/>
                  <w:lang w:eastAsia="zh-TW"/>
                </w:rPr>
                <w:delText>系統日</w:delText>
              </w:r>
            </w:del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$DTAAA210.事故日期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$DTAAA210.事故者ID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9"/>
                <w:rFonts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</w:rPr>
              <w:t>事故者姓名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事故者出生日期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OCR_BRDY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  <w:lang w:eastAsia="zh-TW"/>
              </w:rPr>
              <w:t>出生日期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事故者聯絡電話區碼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Style w:val="a9"/>
                <w:rFonts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OCR_TEL_AREA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  <w:lang w:eastAsia="zh-TW"/>
              </w:rPr>
              <w:t>聯絡電話區碼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</w:rPr>
              <w:t>聯絡電話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事故者聯絡電話分機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OCR_TEL_EXT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  <w:lang w:eastAsia="zh-TW"/>
              </w:rPr>
              <w:t>聯絡電話分機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事故者手機號碼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eastAsia="細明體" w:hAnsi="細明體" w:hint="eastAsia"/>
              </w:rPr>
              <w:t>OCR_MOBIL_TEL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</w:rPr>
              <w:t>手機號碼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事故者email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Style w:val="a9"/>
                <w:rFonts w:hint="eastAsia"/>
                <w:caps/>
              </w:rPr>
            </w:pPr>
            <w:r>
              <w:rPr>
                <w:rStyle w:val="a9"/>
                <w:rFonts w:ascii="細明體" w:eastAsia="細明體" w:hAnsi="細明體" w:hint="eastAsia"/>
                <w:caps/>
              </w:rPr>
              <w:t>OCR_EMAIL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$DTAAA210.E_</w:t>
            </w:r>
            <w:r>
              <w:rPr>
                <w:rFonts w:ascii="細明體" w:eastAsia="細明體" w:hAnsi="細明體" w:hint="eastAsia"/>
              </w:rPr>
              <w:t>mail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APLY_KIND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$DTAAA210.</w:t>
            </w:r>
            <w:r>
              <w:rPr>
                <w:rFonts w:ascii="細明體" w:eastAsia="細明體" w:hAnsi="細明體" w:hint="eastAsia"/>
              </w:rPr>
              <w:t>申請種類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HOS_STR_DATE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$DTAAA210.事故日期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預付天數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PRE_PAY_DAYS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DTAAI401.住院天數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診斷病名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ICD_NAME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APLY_EMP_ID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APLY_NAME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DTAAA210.送件人姓名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受理單位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APLY_DIV_NO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DTAAA210.送件人單位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檔案號碼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FILE_NO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$檔案編號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預付總額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TOT_PAY_AMT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$總預付金額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預付金受理進度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PRE_APLY_STS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“05”(待列印明細)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HOSP_CITY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“09”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CITY_NAME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以縣市別取代碼：AA, HOSP_CITY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醫院名稱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HOSP_NAME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DTAAI320.醫院名稱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匯款方式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 w:rsidP="00BA0C5A">
            <w:pPr>
              <w:pStyle w:val="Web"/>
              <w:spacing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RMT_KIND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“2”(表示指定帳戶)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受款人身分別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 w:rsidP="00BA0C5A">
            <w:pPr>
              <w:pStyle w:val="Web"/>
              <w:spacing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ACPT_KIND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“3”(表示醫院)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受款人姓名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 w:rsidP="00BA0C5A">
            <w:pPr>
              <w:pStyle w:val="Web"/>
              <w:spacing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ACPT_NAME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$DTDJA004.</w:t>
            </w:r>
            <w:r>
              <w:rPr>
                <w:rFonts w:ascii="細明體" w:eastAsia="細明體" w:hAnsi="細明體" w:hint="eastAsia"/>
                <w:sz w:val="20"/>
              </w:rPr>
              <w:t>ACPT_ACNT_NAME</w:t>
            </w: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受款人ID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 w:rsidP="00BA0C5A">
            <w:pPr>
              <w:pStyle w:val="Web"/>
              <w:spacing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</w:rPr>
              <w:t>ACPT_ID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$DTDJA004.ID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關懷保戶方式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</w:rPr>
              <w:t>CARE_OCR_KIND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“3”(理賠金折抵醫療費)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預付種類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</w:rPr>
              <w:t>HEVY_DIS_TYPE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“0”(醫療)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</w:rPr>
              <w:t>IS_MOBILE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“0”</w:t>
            </w:r>
          </w:p>
        </w:tc>
      </w:tr>
      <w:tr w:rsidR="00CE4BB2" w:rsidTr="00CE4BB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收據金額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</w:rPr>
              <w:t>RCPT_AMT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DTAAI401.收據金額</w:t>
            </w:r>
          </w:p>
        </w:tc>
      </w:tr>
    </w:tbl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AA_I0Z010.Insert()，傳入參數如下：DTAAI010_BO、畫面.總預付金額</w:t>
      </w:r>
    </w:p>
    <w:p w:rsidR="001F2A70" w:rsidRDefault="001F2A70" w:rsidP="00222E9F">
      <w:pPr>
        <w:numPr>
          <w:ilvl w:val="1"/>
          <w:numId w:val="9"/>
        </w:numPr>
        <w:jc w:val="both"/>
        <w:rPr>
          <w:ins w:id="228" w:author="馬慈蓮" w:date="2018-08-28T15:23:00Z"/>
          <w:rFonts w:ascii="細明體" w:eastAsia="細明體" w:hAnsi="細明體"/>
          <w:sz w:val="20"/>
          <w:szCs w:val="20"/>
        </w:rPr>
      </w:pPr>
      <w:ins w:id="229" w:author="馬慈蓮" w:date="2018-08-28T15:22:00Z">
        <w:r>
          <w:rPr>
            <w:rFonts w:ascii="細明體" w:eastAsia="細明體" w:hAnsi="細明體" w:hint="eastAsia"/>
            <w:sz w:val="20"/>
            <w:szCs w:val="20"/>
          </w:rPr>
          <w:t xml:space="preserve">IF </w:t>
        </w:r>
        <w:r w:rsidRPr="001F2A70">
          <w:rPr>
            <w:rFonts w:ascii="細明體" w:eastAsia="細明體" w:hAnsi="細明體" w:hint="eastAsia"/>
            <w:sz w:val="20"/>
            <w:szCs w:val="20"/>
          </w:rPr>
          <w:t>$總預付金額</w:t>
        </w:r>
        <w:r>
          <w:rPr>
            <w:rFonts w:ascii="細明體" w:eastAsia="細明體" w:hAnsi="細明體" w:hint="eastAsia"/>
            <w:sz w:val="20"/>
            <w:szCs w:val="20"/>
          </w:rPr>
          <w:t xml:space="preserve"> &gt;= 40萬且 CALL </w:t>
        </w:r>
      </w:ins>
      <w:ins w:id="230" w:author="馬慈蓮" w:date="2018-08-28T15:23:00Z">
        <w:r w:rsidR="00222E9F" w:rsidRPr="00222E9F">
          <w:rPr>
            <w:rFonts w:ascii="細明體" w:eastAsia="細明體" w:hAnsi="細明體"/>
            <w:sz w:val="20"/>
            <w:szCs w:val="20"/>
          </w:rPr>
          <w:t>AI_L0Z002().doAccountLEVEL</w:t>
        </w:r>
        <w:r w:rsidR="00222E9F">
          <w:rPr>
            <w:rFonts w:ascii="細明體" w:eastAsia="細明體" w:hAnsi="細明體" w:hint="eastAsia"/>
            <w:sz w:val="20"/>
            <w:szCs w:val="20"/>
          </w:rPr>
          <w:t>() 回傳之風險為2</w:t>
        </w:r>
        <w:r w:rsidR="00222E9F">
          <w:rPr>
            <w:rFonts w:ascii="細明體" w:eastAsia="細明體" w:hAnsi="細明體"/>
            <w:sz w:val="20"/>
            <w:szCs w:val="20"/>
          </w:rPr>
          <w:t>or3</w:t>
        </w:r>
      </w:ins>
    </w:p>
    <w:p w:rsidR="00222E9F" w:rsidRDefault="00152AA8" w:rsidP="00152AA8">
      <w:pPr>
        <w:numPr>
          <w:ilvl w:val="2"/>
          <w:numId w:val="9"/>
        </w:numPr>
        <w:jc w:val="both"/>
        <w:rPr>
          <w:ins w:id="231" w:author="馬慈蓮" w:date="2018-08-28T15:22:00Z"/>
          <w:rFonts w:ascii="細明體" w:eastAsia="細明體" w:hAnsi="細明體"/>
          <w:sz w:val="20"/>
          <w:szCs w:val="20"/>
        </w:rPr>
        <w:pPrChange w:id="232" w:author="馬慈蓮" w:date="2018-08-28T15:23:00Z">
          <w:pPr>
            <w:numPr>
              <w:ilvl w:val="1"/>
              <w:numId w:val="9"/>
            </w:numPr>
            <w:ind w:left="1417" w:hanging="567"/>
            <w:jc w:val="both"/>
          </w:pPr>
        </w:pPrChange>
      </w:pPr>
      <w:ins w:id="233" w:author="馬慈蓮" w:date="2018-08-28T15:23:00Z">
        <w:r>
          <w:rPr>
            <w:rFonts w:ascii="細明體" w:eastAsia="細明體" w:hAnsi="細明體" w:hint="eastAsia"/>
            <w:sz w:val="20"/>
            <w:szCs w:val="20"/>
          </w:rPr>
          <w:t xml:space="preserve">則CALL </w:t>
        </w:r>
        <w:r w:rsidRPr="00152AA8">
          <w:rPr>
            <w:rFonts w:ascii="細明體" w:eastAsia="細明體" w:hAnsi="細明體"/>
            <w:sz w:val="20"/>
            <w:szCs w:val="20"/>
          </w:rPr>
          <w:t>doNotPass</w:t>
        </w:r>
        <w:r>
          <w:rPr>
            <w:rFonts w:ascii="細明體" w:eastAsia="細明體" w:hAnsi="細明體" w:hint="eastAsia"/>
            <w:sz w:val="20"/>
            <w:szCs w:val="20"/>
          </w:rPr>
          <w:t>()</w:t>
        </w:r>
      </w:ins>
    </w:p>
    <w:p w:rsidR="00CE4BB2" w:rsidRDefault="00CE4BB2" w:rsidP="00596EA8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以上動作皆成功，更新折抵醫療費用受理檔：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SQL：更新DTAAA401，折抵編號需等於$DTAAA401.折抵編號</w:t>
      </w:r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SET 預付金受理編號(PRE_APLY_NO) = $預付金受理編號 </w:t>
      </w:r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>
        <w:rPr>
          <w:rFonts w:ascii="細明體" w:eastAsia="細明體" w:hAnsi="細明體" w:cs="Arial Unicode MS" w:hint="eastAsia"/>
          <w:sz w:val="20"/>
        </w:rPr>
        <w:t>日額計算日期(</w:t>
      </w:r>
      <w:r>
        <w:rPr>
          <w:rFonts w:ascii="細明體" w:eastAsia="細明體" w:hAnsi="細明體" w:hint="eastAsia"/>
          <w:caps/>
          <w:sz w:val="20"/>
          <w:szCs w:val="20"/>
        </w:rPr>
        <w:t>DAMT_CAL_DATE) = 系統日</w:t>
      </w:r>
    </w:p>
    <w:p w:rsidR="00CE4BB2" w:rsidRDefault="00CE4BB2" w:rsidP="00596EA8">
      <w:pPr>
        <w:numPr>
          <w:ilvl w:val="3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caps/>
          <w:sz w:val="20"/>
          <w:szCs w:val="20"/>
        </w:rPr>
        <w:t>SET 是否完成日額計算(IS_DAMT) = “Y”</w:t>
      </w:r>
    </w:p>
    <w:p w:rsidR="00CE4BB2" w:rsidRDefault="00CE4BB2" w:rsidP="00596EA8">
      <w:pPr>
        <w:numPr>
          <w:ilvl w:val="2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繼續執行下一筆。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SQL：更新DTAAA401，折抵編號需等於$DTAAA401.折抵編號，</w:t>
      </w:r>
    </w:p>
    <w:p w:rsidR="00CE4BB2" w:rsidRDefault="00CE4BB2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日額計算日期(DAMT_CAL_DATE) = 系統日</w:t>
      </w:r>
    </w:p>
    <w:p w:rsidR="00CE4BB2" w:rsidRDefault="00CE4BB2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是否完成日額計算(IS_DAMT) = “F”</w:t>
      </w:r>
    </w:p>
    <w:p w:rsidR="00392051" w:rsidRDefault="00392051" w:rsidP="00596EA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A14674">
        <w:rPr>
          <w:rFonts w:ascii="細明體" w:eastAsia="細明體" w:hAnsi="細明體" w:hint="eastAsia"/>
          <w:kern w:val="2"/>
          <w:lang w:eastAsia="zh-TW"/>
        </w:rPr>
        <w:t xml:space="preserve">計算方式(CAL_TYPE) = </w:t>
      </w:r>
      <w:r w:rsidR="00A14674">
        <w:rPr>
          <w:rFonts w:ascii="細明體" w:eastAsia="細明體" w:hAnsi="細明體"/>
          <w:kern w:val="2"/>
          <w:lang w:eastAsia="zh-TW"/>
        </w:rPr>
        <w:t>“</w:t>
      </w:r>
      <w:r w:rsidR="00A14674">
        <w:rPr>
          <w:rFonts w:ascii="細明體" w:eastAsia="細明體" w:hAnsi="細明體" w:hint="eastAsia"/>
          <w:kern w:val="2"/>
          <w:lang w:eastAsia="zh-TW"/>
        </w:rPr>
        <w:t>1</w:t>
      </w:r>
      <w:r w:rsidR="00A14674">
        <w:rPr>
          <w:rFonts w:ascii="細明體" w:eastAsia="細明體" w:hAnsi="細明體"/>
          <w:kern w:val="2"/>
          <w:lang w:eastAsia="zh-TW"/>
        </w:rPr>
        <w:t>”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rollback錯誤那筆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記錄fatal LOG：”執行計算住院天數折抵金額發生錯誤，折抵編號--”+ $DTAAA401.折抵編號 + “:”+錯誤訊息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程式繼續執行下一筆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batch.CountManager(批次作業件數記錄模組)，記錄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F6A37" w:rsidRPr="00CE4BB2" w:rsidRDefault="00EF6A37" w:rsidP="00CE4BB2">
      <w:pPr>
        <w:rPr>
          <w:rFonts w:hint="eastAsia"/>
        </w:rPr>
      </w:pPr>
    </w:p>
    <w:sectPr w:rsidR="00EF6A37" w:rsidRPr="00CE4BB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B3" w:rsidRDefault="00416CB3" w:rsidP="000C2BA8">
      <w:r>
        <w:separator/>
      </w:r>
    </w:p>
  </w:endnote>
  <w:endnote w:type="continuationSeparator" w:id="0">
    <w:p w:rsidR="00416CB3" w:rsidRDefault="00416CB3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B3" w:rsidRDefault="00416CB3" w:rsidP="000C2BA8">
      <w:r>
        <w:separator/>
      </w:r>
    </w:p>
  </w:footnote>
  <w:footnote w:type="continuationSeparator" w:id="0">
    <w:p w:rsidR="00416CB3" w:rsidRDefault="00416CB3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6E1656"/>
    <w:multiLevelType w:val="hybridMultilevel"/>
    <w:tmpl w:val="2948284C"/>
    <w:lvl w:ilvl="0" w:tplc="2620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C6782D"/>
    <w:multiLevelType w:val="hybridMultilevel"/>
    <w:tmpl w:val="2948284C"/>
    <w:lvl w:ilvl="0" w:tplc="2620E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785D51"/>
    <w:multiLevelType w:val="hybridMultilevel"/>
    <w:tmpl w:val="1266233A"/>
    <w:lvl w:ilvl="0" w:tplc="8C703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3049"/>
    <w:rsid w:val="0000421E"/>
    <w:rsid w:val="000051B2"/>
    <w:rsid w:val="000052FB"/>
    <w:rsid w:val="0000563E"/>
    <w:rsid w:val="00010BCB"/>
    <w:rsid w:val="000110F3"/>
    <w:rsid w:val="00012E7C"/>
    <w:rsid w:val="000134DD"/>
    <w:rsid w:val="00014A6C"/>
    <w:rsid w:val="0001563C"/>
    <w:rsid w:val="00016F11"/>
    <w:rsid w:val="00016FF0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5AAB"/>
    <w:rsid w:val="00026A58"/>
    <w:rsid w:val="00026ACF"/>
    <w:rsid w:val="00026F13"/>
    <w:rsid w:val="00027926"/>
    <w:rsid w:val="00027B35"/>
    <w:rsid w:val="00027D1B"/>
    <w:rsid w:val="00027FC5"/>
    <w:rsid w:val="0003052D"/>
    <w:rsid w:val="00031272"/>
    <w:rsid w:val="00031DF8"/>
    <w:rsid w:val="000327F0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5726D"/>
    <w:rsid w:val="00060930"/>
    <w:rsid w:val="0006180A"/>
    <w:rsid w:val="00061A8A"/>
    <w:rsid w:val="00061FBC"/>
    <w:rsid w:val="00063EA5"/>
    <w:rsid w:val="000647EC"/>
    <w:rsid w:val="00064EEA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BD5"/>
    <w:rsid w:val="00071E60"/>
    <w:rsid w:val="00071E84"/>
    <w:rsid w:val="000726A0"/>
    <w:rsid w:val="000737CF"/>
    <w:rsid w:val="00073BA3"/>
    <w:rsid w:val="00073DF1"/>
    <w:rsid w:val="00074490"/>
    <w:rsid w:val="00074A36"/>
    <w:rsid w:val="000752AB"/>
    <w:rsid w:val="00075C91"/>
    <w:rsid w:val="000764D5"/>
    <w:rsid w:val="00077C11"/>
    <w:rsid w:val="00077EAD"/>
    <w:rsid w:val="0008099E"/>
    <w:rsid w:val="000814EE"/>
    <w:rsid w:val="00081C81"/>
    <w:rsid w:val="0008223E"/>
    <w:rsid w:val="00082D62"/>
    <w:rsid w:val="0008361E"/>
    <w:rsid w:val="000837AD"/>
    <w:rsid w:val="0008439C"/>
    <w:rsid w:val="000846CC"/>
    <w:rsid w:val="00084E23"/>
    <w:rsid w:val="00084EAA"/>
    <w:rsid w:val="00085ACD"/>
    <w:rsid w:val="00086633"/>
    <w:rsid w:val="000872FC"/>
    <w:rsid w:val="000876EA"/>
    <w:rsid w:val="000878AE"/>
    <w:rsid w:val="0009056B"/>
    <w:rsid w:val="00090800"/>
    <w:rsid w:val="000922A0"/>
    <w:rsid w:val="00093C51"/>
    <w:rsid w:val="00093D12"/>
    <w:rsid w:val="00094411"/>
    <w:rsid w:val="00094626"/>
    <w:rsid w:val="00095426"/>
    <w:rsid w:val="00095F8C"/>
    <w:rsid w:val="00097092"/>
    <w:rsid w:val="00097AB5"/>
    <w:rsid w:val="000A1486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A79B1"/>
    <w:rsid w:val="000B1567"/>
    <w:rsid w:val="000B1B22"/>
    <w:rsid w:val="000B1B3B"/>
    <w:rsid w:val="000B1C4A"/>
    <w:rsid w:val="000B1D2C"/>
    <w:rsid w:val="000B23D1"/>
    <w:rsid w:val="000B29D1"/>
    <w:rsid w:val="000B5824"/>
    <w:rsid w:val="000B5B46"/>
    <w:rsid w:val="000B5D25"/>
    <w:rsid w:val="000B5DF5"/>
    <w:rsid w:val="000B6F3B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621"/>
    <w:rsid w:val="000C6C3F"/>
    <w:rsid w:val="000C7426"/>
    <w:rsid w:val="000C7DF1"/>
    <w:rsid w:val="000D0758"/>
    <w:rsid w:val="000D07A9"/>
    <w:rsid w:val="000D328C"/>
    <w:rsid w:val="000D419D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8D1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C52"/>
    <w:rsid w:val="000F7EEB"/>
    <w:rsid w:val="0010009C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1E82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A8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87C55"/>
    <w:rsid w:val="001914D3"/>
    <w:rsid w:val="00191B95"/>
    <w:rsid w:val="0019228C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78A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A5F37"/>
    <w:rsid w:val="001B3039"/>
    <w:rsid w:val="001B30C7"/>
    <w:rsid w:val="001B3370"/>
    <w:rsid w:val="001B33A7"/>
    <w:rsid w:val="001B3ED6"/>
    <w:rsid w:val="001B4EAD"/>
    <w:rsid w:val="001B5954"/>
    <w:rsid w:val="001B5B0C"/>
    <w:rsid w:val="001B6F6F"/>
    <w:rsid w:val="001B7BC4"/>
    <w:rsid w:val="001C0D00"/>
    <w:rsid w:val="001C14DD"/>
    <w:rsid w:val="001C2704"/>
    <w:rsid w:val="001C2B0F"/>
    <w:rsid w:val="001C309A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3ADE"/>
    <w:rsid w:val="001D5E18"/>
    <w:rsid w:val="001E073C"/>
    <w:rsid w:val="001E0897"/>
    <w:rsid w:val="001E1438"/>
    <w:rsid w:val="001E2B9B"/>
    <w:rsid w:val="001E3C3A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427"/>
    <w:rsid w:val="001F1E19"/>
    <w:rsid w:val="001F2A70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161"/>
    <w:rsid w:val="00221E19"/>
    <w:rsid w:val="00222E9F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123B"/>
    <w:rsid w:val="002329F9"/>
    <w:rsid w:val="00233210"/>
    <w:rsid w:val="0023359B"/>
    <w:rsid w:val="002335A1"/>
    <w:rsid w:val="00235186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298"/>
    <w:rsid w:val="00256562"/>
    <w:rsid w:val="00256B6B"/>
    <w:rsid w:val="00256B93"/>
    <w:rsid w:val="002577FB"/>
    <w:rsid w:val="002602E5"/>
    <w:rsid w:val="00260905"/>
    <w:rsid w:val="0026126F"/>
    <w:rsid w:val="00261D21"/>
    <w:rsid w:val="00262779"/>
    <w:rsid w:val="00262788"/>
    <w:rsid w:val="00263006"/>
    <w:rsid w:val="00263DFE"/>
    <w:rsid w:val="002651FE"/>
    <w:rsid w:val="00266117"/>
    <w:rsid w:val="0027178E"/>
    <w:rsid w:val="00271940"/>
    <w:rsid w:val="00272048"/>
    <w:rsid w:val="00272996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6FEF"/>
    <w:rsid w:val="00287A6C"/>
    <w:rsid w:val="0029011B"/>
    <w:rsid w:val="002905A3"/>
    <w:rsid w:val="00290D9F"/>
    <w:rsid w:val="00291EED"/>
    <w:rsid w:val="00291FF9"/>
    <w:rsid w:val="00292804"/>
    <w:rsid w:val="00292FE6"/>
    <w:rsid w:val="00293C61"/>
    <w:rsid w:val="002940AE"/>
    <w:rsid w:val="002940F2"/>
    <w:rsid w:val="00294B4B"/>
    <w:rsid w:val="00295163"/>
    <w:rsid w:val="00295514"/>
    <w:rsid w:val="0029597A"/>
    <w:rsid w:val="00295DC0"/>
    <w:rsid w:val="00295FEB"/>
    <w:rsid w:val="002A0378"/>
    <w:rsid w:val="002A2A89"/>
    <w:rsid w:val="002A2FE0"/>
    <w:rsid w:val="002A3335"/>
    <w:rsid w:val="002A36FC"/>
    <w:rsid w:val="002A3AE7"/>
    <w:rsid w:val="002A67EC"/>
    <w:rsid w:val="002A6B21"/>
    <w:rsid w:val="002A6FA5"/>
    <w:rsid w:val="002A7A00"/>
    <w:rsid w:val="002B1229"/>
    <w:rsid w:val="002B1C98"/>
    <w:rsid w:val="002B1F02"/>
    <w:rsid w:val="002B1F03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6619"/>
    <w:rsid w:val="002B7029"/>
    <w:rsid w:val="002B784E"/>
    <w:rsid w:val="002B7A99"/>
    <w:rsid w:val="002C1285"/>
    <w:rsid w:val="002C1FFD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380C"/>
    <w:rsid w:val="002D4C3C"/>
    <w:rsid w:val="002D5197"/>
    <w:rsid w:val="002D56C4"/>
    <w:rsid w:val="002D7662"/>
    <w:rsid w:val="002D7D92"/>
    <w:rsid w:val="002E03B9"/>
    <w:rsid w:val="002E287D"/>
    <w:rsid w:val="002E38C3"/>
    <w:rsid w:val="002E49F3"/>
    <w:rsid w:val="002E5A3B"/>
    <w:rsid w:val="002E5BBF"/>
    <w:rsid w:val="002E70D7"/>
    <w:rsid w:val="002F03CF"/>
    <w:rsid w:val="002F0589"/>
    <w:rsid w:val="002F1777"/>
    <w:rsid w:val="002F1AF9"/>
    <w:rsid w:val="002F1DBA"/>
    <w:rsid w:val="002F224F"/>
    <w:rsid w:val="002F41D5"/>
    <w:rsid w:val="002F5595"/>
    <w:rsid w:val="002F62AF"/>
    <w:rsid w:val="002F6585"/>
    <w:rsid w:val="002F6AE1"/>
    <w:rsid w:val="002F6EA2"/>
    <w:rsid w:val="002F7A17"/>
    <w:rsid w:val="00300612"/>
    <w:rsid w:val="00300A68"/>
    <w:rsid w:val="003011AB"/>
    <w:rsid w:val="00302FAE"/>
    <w:rsid w:val="003038E0"/>
    <w:rsid w:val="00303AD1"/>
    <w:rsid w:val="00303AF3"/>
    <w:rsid w:val="00304EBB"/>
    <w:rsid w:val="00305137"/>
    <w:rsid w:val="0030542C"/>
    <w:rsid w:val="00305A95"/>
    <w:rsid w:val="00305C2A"/>
    <w:rsid w:val="00306FC7"/>
    <w:rsid w:val="003076ED"/>
    <w:rsid w:val="00307C34"/>
    <w:rsid w:val="0031013D"/>
    <w:rsid w:val="003101F1"/>
    <w:rsid w:val="0031029B"/>
    <w:rsid w:val="0031052F"/>
    <w:rsid w:val="00311F84"/>
    <w:rsid w:val="0031349D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74E"/>
    <w:rsid w:val="003239B6"/>
    <w:rsid w:val="00323E64"/>
    <w:rsid w:val="003249E8"/>
    <w:rsid w:val="00326BA6"/>
    <w:rsid w:val="00327228"/>
    <w:rsid w:val="00327FD8"/>
    <w:rsid w:val="0033015A"/>
    <w:rsid w:val="0033049F"/>
    <w:rsid w:val="003305F4"/>
    <w:rsid w:val="0033165E"/>
    <w:rsid w:val="00331A56"/>
    <w:rsid w:val="003329AD"/>
    <w:rsid w:val="00332FF1"/>
    <w:rsid w:val="00334274"/>
    <w:rsid w:val="003344C9"/>
    <w:rsid w:val="00334D26"/>
    <w:rsid w:val="003350EA"/>
    <w:rsid w:val="00335930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044E"/>
    <w:rsid w:val="0035326C"/>
    <w:rsid w:val="003534AA"/>
    <w:rsid w:val="00353CEB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46B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343"/>
    <w:rsid w:val="00381A72"/>
    <w:rsid w:val="003823C8"/>
    <w:rsid w:val="00382493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2051"/>
    <w:rsid w:val="00393E00"/>
    <w:rsid w:val="0039450E"/>
    <w:rsid w:val="00394E7C"/>
    <w:rsid w:val="003962C1"/>
    <w:rsid w:val="003966B3"/>
    <w:rsid w:val="00397096"/>
    <w:rsid w:val="0039747D"/>
    <w:rsid w:val="0039751A"/>
    <w:rsid w:val="00397ED4"/>
    <w:rsid w:val="003A0042"/>
    <w:rsid w:val="003A0593"/>
    <w:rsid w:val="003A0F07"/>
    <w:rsid w:val="003A11F9"/>
    <w:rsid w:val="003A196B"/>
    <w:rsid w:val="003A1A10"/>
    <w:rsid w:val="003A1F7A"/>
    <w:rsid w:val="003A302D"/>
    <w:rsid w:val="003A3896"/>
    <w:rsid w:val="003A3D06"/>
    <w:rsid w:val="003A43C8"/>
    <w:rsid w:val="003A57FB"/>
    <w:rsid w:val="003A6620"/>
    <w:rsid w:val="003A6677"/>
    <w:rsid w:val="003A6C70"/>
    <w:rsid w:val="003A7E08"/>
    <w:rsid w:val="003B062B"/>
    <w:rsid w:val="003B0AF6"/>
    <w:rsid w:val="003B0B29"/>
    <w:rsid w:val="003B143C"/>
    <w:rsid w:val="003B233B"/>
    <w:rsid w:val="003B34A7"/>
    <w:rsid w:val="003B37D3"/>
    <w:rsid w:val="003B4015"/>
    <w:rsid w:val="003B460E"/>
    <w:rsid w:val="003B531C"/>
    <w:rsid w:val="003B59FE"/>
    <w:rsid w:val="003B5DCB"/>
    <w:rsid w:val="003B78E8"/>
    <w:rsid w:val="003C01AF"/>
    <w:rsid w:val="003C1675"/>
    <w:rsid w:val="003C1992"/>
    <w:rsid w:val="003C19EC"/>
    <w:rsid w:val="003C2A94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ABD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3413"/>
    <w:rsid w:val="00403625"/>
    <w:rsid w:val="00403B41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2B03"/>
    <w:rsid w:val="00413DE4"/>
    <w:rsid w:val="00414EBF"/>
    <w:rsid w:val="0041649B"/>
    <w:rsid w:val="004167FF"/>
    <w:rsid w:val="00416B42"/>
    <w:rsid w:val="00416CB3"/>
    <w:rsid w:val="004209C4"/>
    <w:rsid w:val="0042131F"/>
    <w:rsid w:val="00421CDC"/>
    <w:rsid w:val="00422213"/>
    <w:rsid w:val="004224DA"/>
    <w:rsid w:val="00422FF2"/>
    <w:rsid w:val="00423544"/>
    <w:rsid w:val="00425798"/>
    <w:rsid w:val="0042593D"/>
    <w:rsid w:val="00425CA9"/>
    <w:rsid w:val="00425E5D"/>
    <w:rsid w:val="004264F9"/>
    <w:rsid w:val="0042745B"/>
    <w:rsid w:val="004315D8"/>
    <w:rsid w:val="00432713"/>
    <w:rsid w:val="00433A20"/>
    <w:rsid w:val="00434585"/>
    <w:rsid w:val="00435763"/>
    <w:rsid w:val="00436157"/>
    <w:rsid w:val="0043648F"/>
    <w:rsid w:val="00436A2A"/>
    <w:rsid w:val="00436E3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533"/>
    <w:rsid w:val="0044670E"/>
    <w:rsid w:val="00446D21"/>
    <w:rsid w:val="004476A0"/>
    <w:rsid w:val="0044793D"/>
    <w:rsid w:val="00447AF7"/>
    <w:rsid w:val="00451FDD"/>
    <w:rsid w:val="00452313"/>
    <w:rsid w:val="00452698"/>
    <w:rsid w:val="00453C18"/>
    <w:rsid w:val="00454AF2"/>
    <w:rsid w:val="00455912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6930"/>
    <w:rsid w:val="00467E07"/>
    <w:rsid w:val="00470BD8"/>
    <w:rsid w:val="004714FF"/>
    <w:rsid w:val="00471DCF"/>
    <w:rsid w:val="00472317"/>
    <w:rsid w:val="00472FCE"/>
    <w:rsid w:val="0047387D"/>
    <w:rsid w:val="00473E3B"/>
    <w:rsid w:val="00475952"/>
    <w:rsid w:val="00475FFF"/>
    <w:rsid w:val="0047601C"/>
    <w:rsid w:val="00476A49"/>
    <w:rsid w:val="00476DF5"/>
    <w:rsid w:val="00477414"/>
    <w:rsid w:val="00477A65"/>
    <w:rsid w:val="004812E1"/>
    <w:rsid w:val="00481B3F"/>
    <w:rsid w:val="00483623"/>
    <w:rsid w:val="00484DAE"/>
    <w:rsid w:val="00484E72"/>
    <w:rsid w:val="00485123"/>
    <w:rsid w:val="00486F35"/>
    <w:rsid w:val="004904B4"/>
    <w:rsid w:val="0049084B"/>
    <w:rsid w:val="00490A61"/>
    <w:rsid w:val="00490C9E"/>
    <w:rsid w:val="004915F2"/>
    <w:rsid w:val="00491FEA"/>
    <w:rsid w:val="00493971"/>
    <w:rsid w:val="00494D8A"/>
    <w:rsid w:val="00494ECD"/>
    <w:rsid w:val="00494F00"/>
    <w:rsid w:val="00496772"/>
    <w:rsid w:val="004A0DFD"/>
    <w:rsid w:val="004A1250"/>
    <w:rsid w:val="004A134E"/>
    <w:rsid w:val="004A2396"/>
    <w:rsid w:val="004A2B79"/>
    <w:rsid w:val="004A2C15"/>
    <w:rsid w:val="004A30B4"/>
    <w:rsid w:val="004A33E6"/>
    <w:rsid w:val="004A3CEA"/>
    <w:rsid w:val="004A3EAE"/>
    <w:rsid w:val="004A40E8"/>
    <w:rsid w:val="004A4C35"/>
    <w:rsid w:val="004A68E6"/>
    <w:rsid w:val="004A71F5"/>
    <w:rsid w:val="004A7B26"/>
    <w:rsid w:val="004B0A87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6651"/>
    <w:rsid w:val="004B7899"/>
    <w:rsid w:val="004B7FDD"/>
    <w:rsid w:val="004C0450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4EED"/>
    <w:rsid w:val="004C54AC"/>
    <w:rsid w:val="004C67E8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8C7"/>
    <w:rsid w:val="004E6C99"/>
    <w:rsid w:val="004E73AD"/>
    <w:rsid w:val="004F004F"/>
    <w:rsid w:val="004F0666"/>
    <w:rsid w:val="004F0C72"/>
    <w:rsid w:val="004F1EAA"/>
    <w:rsid w:val="004F1F62"/>
    <w:rsid w:val="004F1F83"/>
    <w:rsid w:val="004F213B"/>
    <w:rsid w:val="004F2ABA"/>
    <w:rsid w:val="004F4848"/>
    <w:rsid w:val="004F588B"/>
    <w:rsid w:val="004F5A59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2E2D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7EC"/>
    <w:rsid w:val="0052703E"/>
    <w:rsid w:val="00527C99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8BB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B34"/>
    <w:rsid w:val="00554F57"/>
    <w:rsid w:val="00555472"/>
    <w:rsid w:val="0055568F"/>
    <w:rsid w:val="005570F9"/>
    <w:rsid w:val="00557B70"/>
    <w:rsid w:val="005603AB"/>
    <w:rsid w:val="00561192"/>
    <w:rsid w:val="005614FC"/>
    <w:rsid w:val="00561FFC"/>
    <w:rsid w:val="00562666"/>
    <w:rsid w:val="00562832"/>
    <w:rsid w:val="00563E15"/>
    <w:rsid w:val="00563F54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212"/>
    <w:rsid w:val="00571C9B"/>
    <w:rsid w:val="00571E20"/>
    <w:rsid w:val="0057345B"/>
    <w:rsid w:val="00573726"/>
    <w:rsid w:val="0057549F"/>
    <w:rsid w:val="005754B6"/>
    <w:rsid w:val="00575F10"/>
    <w:rsid w:val="00575F14"/>
    <w:rsid w:val="00576058"/>
    <w:rsid w:val="00576237"/>
    <w:rsid w:val="005768D6"/>
    <w:rsid w:val="00577390"/>
    <w:rsid w:val="00577ADF"/>
    <w:rsid w:val="005806ED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5E"/>
    <w:rsid w:val="00596DE5"/>
    <w:rsid w:val="00596EA8"/>
    <w:rsid w:val="0059724B"/>
    <w:rsid w:val="005973E8"/>
    <w:rsid w:val="00597690"/>
    <w:rsid w:val="00597A5D"/>
    <w:rsid w:val="005A0938"/>
    <w:rsid w:val="005A18CE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211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2F2"/>
    <w:rsid w:val="005C42FA"/>
    <w:rsid w:val="005C4B27"/>
    <w:rsid w:val="005C6244"/>
    <w:rsid w:val="005C6A2D"/>
    <w:rsid w:val="005C6E41"/>
    <w:rsid w:val="005C7DDD"/>
    <w:rsid w:val="005D0219"/>
    <w:rsid w:val="005D03C7"/>
    <w:rsid w:val="005D1DFA"/>
    <w:rsid w:val="005D1FAF"/>
    <w:rsid w:val="005D263D"/>
    <w:rsid w:val="005D3243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578C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1ABA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45F"/>
    <w:rsid w:val="00603A53"/>
    <w:rsid w:val="00604470"/>
    <w:rsid w:val="0060454B"/>
    <w:rsid w:val="00605FB8"/>
    <w:rsid w:val="00606D54"/>
    <w:rsid w:val="00607181"/>
    <w:rsid w:val="006076B7"/>
    <w:rsid w:val="006101F6"/>
    <w:rsid w:val="0061088F"/>
    <w:rsid w:val="00611DCB"/>
    <w:rsid w:val="0061215E"/>
    <w:rsid w:val="00613510"/>
    <w:rsid w:val="006136CE"/>
    <w:rsid w:val="00613AEE"/>
    <w:rsid w:val="00614237"/>
    <w:rsid w:val="0061557E"/>
    <w:rsid w:val="006161CD"/>
    <w:rsid w:val="00620515"/>
    <w:rsid w:val="0062150D"/>
    <w:rsid w:val="00621718"/>
    <w:rsid w:val="00623029"/>
    <w:rsid w:val="00624263"/>
    <w:rsid w:val="006242E0"/>
    <w:rsid w:val="006264EA"/>
    <w:rsid w:val="006267A5"/>
    <w:rsid w:val="006267C2"/>
    <w:rsid w:val="00627077"/>
    <w:rsid w:val="00627286"/>
    <w:rsid w:val="00627E45"/>
    <w:rsid w:val="00630A08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1CF4"/>
    <w:rsid w:val="006424F5"/>
    <w:rsid w:val="00642ADB"/>
    <w:rsid w:val="0064390F"/>
    <w:rsid w:val="00644C85"/>
    <w:rsid w:val="00645D4B"/>
    <w:rsid w:val="00646673"/>
    <w:rsid w:val="00647139"/>
    <w:rsid w:val="00647209"/>
    <w:rsid w:val="00647B00"/>
    <w:rsid w:val="0065033C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514"/>
    <w:rsid w:val="00666A90"/>
    <w:rsid w:val="00667466"/>
    <w:rsid w:val="0066785C"/>
    <w:rsid w:val="00667EAC"/>
    <w:rsid w:val="00670994"/>
    <w:rsid w:val="006711A9"/>
    <w:rsid w:val="006712D1"/>
    <w:rsid w:val="00672EFD"/>
    <w:rsid w:val="006741AF"/>
    <w:rsid w:val="0067435B"/>
    <w:rsid w:val="00677086"/>
    <w:rsid w:val="0067720E"/>
    <w:rsid w:val="0068006F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A00ED"/>
    <w:rsid w:val="006A0A33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A64CB"/>
    <w:rsid w:val="006B0268"/>
    <w:rsid w:val="006B112E"/>
    <w:rsid w:val="006B2128"/>
    <w:rsid w:val="006B3EA3"/>
    <w:rsid w:val="006B531B"/>
    <w:rsid w:val="006B62A5"/>
    <w:rsid w:val="006B6A5A"/>
    <w:rsid w:val="006B77BB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306"/>
    <w:rsid w:val="006D0714"/>
    <w:rsid w:val="006D12F9"/>
    <w:rsid w:val="006D1F88"/>
    <w:rsid w:val="006D201F"/>
    <w:rsid w:val="006D20AD"/>
    <w:rsid w:val="006D21D6"/>
    <w:rsid w:val="006D3210"/>
    <w:rsid w:val="006D3C6C"/>
    <w:rsid w:val="006D4070"/>
    <w:rsid w:val="006D641B"/>
    <w:rsid w:val="006E0820"/>
    <w:rsid w:val="006E1FAE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123D"/>
    <w:rsid w:val="006F1515"/>
    <w:rsid w:val="006F2B5C"/>
    <w:rsid w:val="006F35DF"/>
    <w:rsid w:val="006F362B"/>
    <w:rsid w:val="006F4442"/>
    <w:rsid w:val="006F5143"/>
    <w:rsid w:val="006F5336"/>
    <w:rsid w:val="006F6F5E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465C"/>
    <w:rsid w:val="00714894"/>
    <w:rsid w:val="00715517"/>
    <w:rsid w:val="00715ADE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7A7F"/>
    <w:rsid w:val="00730343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8FE"/>
    <w:rsid w:val="00734F22"/>
    <w:rsid w:val="0073519E"/>
    <w:rsid w:val="0073686B"/>
    <w:rsid w:val="007375BE"/>
    <w:rsid w:val="00737CDE"/>
    <w:rsid w:val="00740996"/>
    <w:rsid w:val="00740FB8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5991"/>
    <w:rsid w:val="00766479"/>
    <w:rsid w:val="00766724"/>
    <w:rsid w:val="0076750B"/>
    <w:rsid w:val="00767B90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25F3"/>
    <w:rsid w:val="00793D0F"/>
    <w:rsid w:val="00793DF0"/>
    <w:rsid w:val="00793F3F"/>
    <w:rsid w:val="00794826"/>
    <w:rsid w:val="0079487A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B0293"/>
    <w:rsid w:val="007B0AB8"/>
    <w:rsid w:val="007B1C86"/>
    <w:rsid w:val="007B2088"/>
    <w:rsid w:val="007B2584"/>
    <w:rsid w:val="007B278F"/>
    <w:rsid w:val="007B2E8E"/>
    <w:rsid w:val="007B6126"/>
    <w:rsid w:val="007B7E04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6699"/>
    <w:rsid w:val="007C6D3F"/>
    <w:rsid w:val="007C7659"/>
    <w:rsid w:val="007D11E9"/>
    <w:rsid w:val="007D3BEB"/>
    <w:rsid w:val="007D66C0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AF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6BF"/>
    <w:rsid w:val="008069BB"/>
    <w:rsid w:val="00807D40"/>
    <w:rsid w:val="00810ACD"/>
    <w:rsid w:val="00810F19"/>
    <w:rsid w:val="008123BB"/>
    <w:rsid w:val="0081322E"/>
    <w:rsid w:val="008135DB"/>
    <w:rsid w:val="008135F0"/>
    <w:rsid w:val="0081363D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697"/>
    <w:rsid w:val="00825084"/>
    <w:rsid w:val="00825D5E"/>
    <w:rsid w:val="0082618B"/>
    <w:rsid w:val="0083004F"/>
    <w:rsid w:val="0083116C"/>
    <w:rsid w:val="008314D8"/>
    <w:rsid w:val="008317A2"/>
    <w:rsid w:val="00834268"/>
    <w:rsid w:val="00834B96"/>
    <w:rsid w:val="00835EE0"/>
    <w:rsid w:val="00836CDA"/>
    <w:rsid w:val="00837D92"/>
    <w:rsid w:val="00841A5F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67E8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AA"/>
    <w:rsid w:val="008808E6"/>
    <w:rsid w:val="00880D4D"/>
    <w:rsid w:val="00882083"/>
    <w:rsid w:val="00883B68"/>
    <w:rsid w:val="0088490C"/>
    <w:rsid w:val="008854CF"/>
    <w:rsid w:val="0088573F"/>
    <w:rsid w:val="00886627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437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0B"/>
    <w:rsid w:val="008A59CE"/>
    <w:rsid w:val="008A5AE6"/>
    <w:rsid w:val="008A5E8C"/>
    <w:rsid w:val="008B00CC"/>
    <w:rsid w:val="008B0CAD"/>
    <w:rsid w:val="008B2C27"/>
    <w:rsid w:val="008B3FE3"/>
    <w:rsid w:val="008B536B"/>
    <w:rsid w:val="008B6445"/>
    <w:rsid w:val="008B67FB"/>
    <w:rsid w:val="008B72DB"/>
    <w:rsid w:val="008B7A83"/>
    <w:rsid w:val="008B7D3F"/>
    <w:rsid w:val="008C135F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4266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1FBE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C4C"/>
    <w:rsid w:val="00927F92"/>
    <w:rsid w:val="009300A6"/>
    <w:rsid w:val="00930206"/>
    <w:rsid w:val="009311E5"/>
    <w:rsid w:val="00932268"/>
    <w:rsid w:val="00933E0B"/>
    <w:rsid w:val="0093505B"/>
    <w:rsid w:val="009351B9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7014"/>
    <w:rsid w:val="00957505"/>
    <w:rsid w:val="0096016A"/>
    <w:rsid w:val="009604ED"/>
    <w:rsid w:val="00960F2B"/>
    <w:rsid w:val="00961086"/>
    <w:rsid w:val="00961990"/>
    <w:rsid w:val="00962220"/>
    <w:rsid w:val="009624A5"/>
    <w:rsid w:val="00962B7C"/>
    <w:rsid w:val="009643DD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4D4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76A"/>
    <w:rsid w:val="009918CB"/>
    <w:rsid w:val="00992010"/>
    <w:rsid w:val="009931B6"/>
    <w:rsid w:val="009931FC"/>
    <w:rsid w:val="00993318"/>
    <w:rsid w:val="00993BF7"/>
    <w:rsid w:val="00994327"/>
    <w:rsid w:val="00994A09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74A8"/>
    <w:rsid w:val="009B769D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C7"/>
    <w:rsid w:val="009C66E3"/>
    <w:rsid w:val="009C6B6F"/>
    <w:rsid w:val="009C7F10"/>
    <w:rsid w:val="009D0B8F"/>
    <w:rsid w:val="009D0D4D"/>
    <w:rsid w:val="009D5338"/>
    <w:rsid w:val="009D60D9"/>
    <w:rsid w:val="009D6332"/>
    <w:rsid w:val="009D680F"/>
    <w:rsid w:val="009D6891"/>
    <w:rsid w:val="009D710E"/>
    <w:rsid w:val="009D729B"/>
    <w:rsid w:val="009D7619"/>
    <w:rsid w:val="009D7820"/>
    <w:rsid w:val="009E240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F9B"/>
    <w:rsid w:val="009F623C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2041"/>
    <w:rsid w:val="00A125B7"/>
    <w:rsid w:val="00A12F82"/>
    <w:rsid w:val="00A1429D"/>
    <w:rsid w:val="00A1430F"/>
    <w:rsid w:val="00A14674"/>
    <w:rsid w:val="00A15BA4"/>
    <w:rsid w:val="00A15FEF"/>
    <w:rsid w:val="00A16440"/>
    <w:rsid w:val="00A1689B"/>
    <w:rsid w:val="00A17B3A"/>
    <w:rsid w:val="00A2044D"/>
    <w:rsid w:val="00A208F5"/>
    <w:rsid w:val="00A231ED"/>
    <w:rsid w:val="00A238D2"/>
    <w:rsid w:val="00A23B5F"/>
    <w:rsid w:val="00A24908"/>
    <w:rsid w:val="00A24E4B"/>
    <w:rsid w:val="00A24EC9"/>
    <w:rsid w:val="00A24F2B"/>
    <w:rsid w:val="00A24F3E"/>
    <w:rsid w:val="00A25E98"/>
    <w:rsid w:val="00A25FEF"/>
    <w:rsid w:val="00A2640F"/>
    <w:rsid w:val="00A26460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5B7"/>
    <w:rsid w:val="00A45D16"/>
    <w:rsid w:val="00A46139"/>
    <w:rsid w:val="00A4790B"/>
    <w:rsid w:val="00A47D29"/>
    <w:rsid w:val="00A50E6F"/>
    <w:rsid w:val="00A515A7"/>
    <w:rsid w:val="00A5223A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2BE"/>
    <w:rsid w:val="00A6648C"/>
    <w:rsid w:val="00A66E91"/>
    <w:rsid w:val="00A670ED"/>
    <w:rsid w:val="00A70627"/>
    <w:rsid w:val="00A70911"/>
    <w:rsid w:val="00A71384"/>
    <w:rsid w:val="00A71C46"/>
    <w:rsid w:val="00A72064"/>
    <w:rsid w:val="00A725D9"/>
    <w:rsid w:val="00A734BC"/>
    <w:rsid w:val="00A736EF"/>
    <w:rsid w:val="00A74133"/>
    <w:rsid w:val="00A74559"/>
    <w:rsid w:val="00A7486E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767"/>
    <w:rsid w:val="00AA1BB9"/>
    <w:rsid w:val="00AA26DE"/>
    <w:rsid w:val="00AA2C16"/>
    <w:rsid w:val="00AA4245"/>
    <w:rsid w:val="00AA4979"/>
    <w:rsid w:val="00AA4B16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432"/>
    <w:rsid w:val="00AC1502"/>
    <w:rsid w:val="00AC1ECB"/>
    <w:rsid w:val="00AC240A"/>
    <w:rsid w:val="00AC2928"/>
    <w:rsid w:val="00AC30FD"/>
    <w:rsid w:val="00AC323E"/>
    <w:rsid w:val="00AC3280"/>
    <w:rsid w:val="00AC3646"/>
    <w:rsid w:val="00AC4035"/>
    <w:rsid w:val="00AC4CF2"/>
    <w:rsid w:val="00AC50CD"/>
    <w:rsid w:val="00AC7855"/>
    <w:rsid w:val="00AC7D79"/>
    <w:rsid w:val="00AD08AB"/>
    <w:rsid w:val="00AD0F12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551"/>
    <w:rsid w:val="00AE666C"/>
    <w:rsid w:val="00AE699E"/>
    <w:rsid w:val="00AE7943"/>
    <w:rsid w:val="00AF036A"/>
    <w:rsid w:val="00AF145B"/>
    <w:rsid w:val="00AF1846"/>
    <w:rsid w:val="00AF1C17"/>
    <w:rsid w:val="00AF25DD"/>
    <w:rsid w:val="00AF4328"/>
    <w:rsid w:val="00AF5639"/>
    <w:rsid w:val="00AF6BDF"/>
    <w:rsid w:val="00AF7A86"/>
    <w:rsid w:val="00B003B3"/>
    <w:rsid w:val="00B0068E"/>
    <w:rsid w:val="00B00796"/>
    <w:rsid w:val="00B0088D"/>
    <w:rsid w:val="00B03002"/>
    <w:rsid w:val="00B031C4"/>
    <w:rsid w:val="00B03544"/>
    <w:rsid w:val="00B04799"/>
    <w:rsid w:val="00B06685"/>
    <w:rsid w:val="00B068EE"/>
    <w:rsid w:val="00B06EC2"/>
    <w:rsid w:val="00B1207A"/>
    <w:rsid w:val="00B124B1"/>
    <w:rsid w:val="00B12B35"/>
    <w:rsid w:val="00B12C7C"/>
    <w:rsid w:val="00B13443"/>
    <w:rsid w:val="00B1474B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4242"/>
    <w:rsid w:val="00B34B91"/>
    <w:rsid w:val="00B34D7C"/>
    <w:rsid w:val="00B34DF0"/>
    <w:rsid w:val="00B35761"/>
    <w:rsid w:val="00B362D7"/>
    <w:rsid w:val="00B36560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551"/>
    <w:rsid w:val="00B459B4"/>
    <w:rsid w:val="00B4612B"/>
    <w:rsid w:val="00B46913"/>
    <w:rsid w:val="00B47FBE"/>
    <w:rsid w:val="00B50BA3"/>
    <w:rsid w:val="00B51EF5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336"/>
    <w:rsid w:val="00B71666"/>
    <w:rsid w:val="00B71C78"/>
    <w:rsid w:val="00B71EA6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B8A"/>
    <w:rsid w:val="00B77680"/>
    <w:rsid w:val="00B803F0"/>
    <w:rsid w:val="00B81230"/>
    <w:rsid w:val="00B81253"/>
    <w:rsid w:val="00B812E1"/>
    <w:rsid w:val="00B82204"/>
    <w:rsid w:val="00B829A4"/>
    <w:rsid w:val="00B83141"/>
    <w:rsid w:val="00B832A2"/>
    <w:rsid w:val="00B84310"/>
    <w:rsid w:val="00B84F14"/>
    <w:rsid w:val="00B8536F"/>
    <w:rsid w:val="00B8577B"/>
    <w:rsid w:val="00B85C5D"/>
    <w:rsid w:val="00B903B1"/>
    <w:rsid w:val="00B90421"/>
    <w:rsid w:val="00B936F4"/>
    <w:rsid w:val="00B93E4C"/>
    <w:rsid w:val="00B971AF"/>
    <w:rsid w:val="00B97849"/>
    <w:rsid w:val="00B97E67"/>
    <w:rsid w:val="00BA0C5A"/>
    <w:rsid w:val="00BA0F0F"/>
    <w:rsid w:val="00BA174F"/>
    <w:rsid w:val="00BA19E6"/>
    <w:rsid w:val="00BA1A86"/>
    <w:rsid w:val="00BA31ED"/>
    <w:rsid w:val="00BA5F53"/>
    <w:rsid w:val="00BA6C23"/>
    <w:rsid w:val="00BA74E8"/>
    <w:rsid w:val="00BA7D2F"/>
    <w:rsid w:val="00BB0637"/>
    <w:rsid w:val="00BB1105"/>
    <w:rsid w:val="00BB1572"/>
    <w:rsid w:val="00BB1AC4"/>
    <w:rsid w:val="00BB1FBB"/>
    <w:rsid w:val="00BB1FFD"/>
    <w:rsid w:val="00BB2DC7"/>
    <w:rsid w:val="00BB2FDA"/>
    <w:rsid w:val="00BB4E79"/>
    <w:rsid w:val="00BB5A8E"/>
    <w:rsid w:val="00BB621F"/>
    <w:rsid w:val="00BB6CDF"/>
    <w:rsid w:val="00BB6F85"/>
    <w:rsid w:val="00BB7007"/>
    <w:rsid w:val="00BC37C7"/>
    <w:rsid w:val="00BC45B3"/>
    <w:rsid w:val="00BC4D34"/>
    <w:rsid w:val="00BC4ECB"/>
    <w:rsid w:val="00BC72DC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52EF"/>
    <w:rsid w:val="00BD584F"/>
    <w:rsid w:val="00BD599C"/>
    <w:rsid w:val="00BD787A"/>
    <w:rsid w:val="00BD7FAF"/>
    <w:rsid w:val="00BE0FF1"/>
    <w:rsid w:val="00BE174C"/>
    <w:rsid w:val="00BE1D57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29EC"/>
    <w:rsid w:val="00C02B91"/>
    <w:rsid w:val="00C02E88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202E1"/>
    <w:rsid w:val="00C206AC"/>
    <w:rsid w:val="00C2157E"/>
    <w:rsid w:val="00C2180B"/>
    <w:rsid w:val="00C22C50"/>
    <w:rsid w:val="00C23463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1FA4"/>
    <w:rsid w:val="00C3205C"/>
    <w:rsid w:val="00C3242D"/>
    <w:rsid w:val="00C325F6"/>
    <w:rsid w:val="00C32658"/>
    <w:rsid w:val="00C32FA2"/>
    <w:rsid w:val="00C339EC"/>
    <w:rsid w:val="00C33BEC"/>
    <w:rsid w:val="00C34465"/>
    <w:rsid w:val="00C34C9F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48BB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0F7F"/>
    <w:rsid w:val="00C612EF"/>
    <w:rsid w:val="00C61527"/>
    <w:rsid w:val="00C6167F"/>
    <w:rsid w:val="00C62C7D"/>
    <w:rsid w:val="00C62FC0"/>
    <w:rsid w:val="00C63331"/>
    <w:rsid w:val="00C63CFF"/>
    <w:rsid w:val="00C65953"/>
    <w:rsid w:val="00C65BFE"/>
    <w:rsid w:val="00C662AA"/>
    <w:rsid w:val="00C6698A"/>
    <w:rsid w:val="00C6709A"/>
    <w:rsid w:val="00C67287"/>
    <w:rsid w:val="00C67366"/>
    <w:rsid w:val="00C67B23"/>
    <w:rsid w:val="00C708DD"/>
    <w:rsid w:val="00C70C5E"/>
    <w:rsid w:val="00C73248"/>
    <w:rsid w:val="00C73828"/>
    <w:rsid w:val="00C74085"/>
    <w:rsid w:val="00C74AA8"/>
    <w:rsid w:val="00C753E8"/>
    <w:rsid w:val="00C7564E"/>
    <w:rsid w:val="00C7572D"/>
    <w:rsid w:val="00C7629F"/>
    <w:rsid w:val="00C766A6"/>
    <w:rsid w:val="00C77787"/>
    <w:rsid w:val="00C80352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74"/>
    <w:rsid w:val="00CA0BB0"/>
    <w:rsid w:val="00CA1848"/>
    <w:rsid w:val="00CA1D59"/>
    <w:rsid w:val="00CA23A5"/>
    <w:rsid w:val="00CA2664"/>
    <w:rsid w:val="00CA2866"/>
    <w:rsid w:val="00CA3057"/>
    <w:rsid w:val="00CA344E"/>
    <w:rsid w:val="00CA377E"/>
    <w:rsid w:val="00CA3FC3"/>
    <w:rsid w:val="00CA3FD5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6DEC"/>
    <w:rsid w:val="00CC146B"/>
    <w:rsid w:val="00CC15CE"/>
    <w:rsid w:val="00CC1CE3"/>
    <w:rsid w:val="00CC2D7A"/>
    <w:rsid w:val="00CC2E27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457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3944"/>
    <w:rsid w:val="00CE4975"/>
    <w:rsid w:val="00CE4BB2"/>
    <w:rsid w:val="00CE5083"/>
    <w:rsid w:val="00CE525E"/>
    <w:rsid w:val="00CE52A1"/>
    <w:rsid w:val="00CE7112"/>
    <w:rsid w:val="00CE7247"/>
    <w:rsid w:val="00CE7682"/>
    <w:rsid w:val="00CE76D6"/>
    <w:rsid w:val="00CF1372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CF7E69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07882"/>
    <w:rsid w:val="00D10465"/>
    <w:rsid w:val="00D111D8"/>
    <w:rsid w:val="00D1228B"/>
    <w:rsid w:val="00D12B5D"/>
    <w:rsid w:val="00D13898"/>
    <w:rsid w:val="00D13E0B"/>
    <w:rsid w:val="00D14FDB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25FF9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6C6B"/>
    <w:rsid w:val="00D37175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502"/>
    <w:rsid w:val="00D52C20"/>
    <w:rsid w:val="00D53822"/>
    <w:rsid w:val="00D544A1"/>
    <w:rsid w:val="00D54A2E"/>
    <w:rsid w:val="00D55944"/>
    <w:rsid w:val="00D563A1"/>
    <w:rsid w:val="00D5687A"/>
    <w:rsid w:val="00D57200"/>
    <w:rsid w:val="00D576C3"/>
    <w:rsid w:val="00D6002E"/>
    <w:rsid w:val="00D60DE7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78DC"/>
    <w:rsid w:val="00D67E37"/>
    <w:rsid w:val="00D70182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811EC"/>
    <w:rsid w:val="00D81E58"/>
    <w:rsid w:val="00D84571"/>
    <w:rsid w:val="00D84D1C"/>
    <w:rsid w:val="00D85FC3"/>
    <w:rsid w:val="00D86830"/>
    <w:rsid w:val="00D874BE"/>
    <w:rsid w:val="00D87BD4"/>
    <w:rsid w:val="00D87FBF"/>
    <w:rsid w:val="00D91340"/>
    <w:rsid w:val="00D91613"/>
    <w:rsid w:val="00D9194A"/>
    <w:rsid w:val="00D91960"/>
    <w:rsid w:val="00D91A19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34BA"/>
    <w:rsid w:val="00DA4038"/>
    <w:rsid w:val="00DA4426"/>
    <w:rsid w:val="00DA4E27"/>
    <w:rsid w:val="00DA5D5D"/>
    <w:rsid w:val="00DA7729"/>
    <w:rsid w:val="00DA7E18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4F40"/>
    <w:rsid w:val="00DB5A10"/>
    <w:rsid w:val="00DB61A1"/>
    <w:rsid w:val="00DB65B3"/>
    <w:rsid w:val="00DB6615"/>
    <w:rsid w:val="00DB6D0B"/>
    <w:rsid w:val="00DB7147"/>
    <w:rsid w:val="00DB7C90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660"/>
    <w:rsid w:val="00DD1B6D"/>
    <w:rsid w:val="00DD2F1E"/>
    <w:rsid w:val="00DD2FBE"/>
    <w:rsid w:val="00DD2FCE"/>
    <w:rsid w:val="00DD2FE8"/>
    <w:rsid w:val="00DD359D"/>
    <w:rsid w:val="00DD3D56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165"/>
    <w:rsid w:val="00DE6376"/>
    <w:rsid w:val="00DE6AA0"/>
    <w:rsid w:val="00DE7013"/>
    <w:rsid w:val="00DE703F"/>
    <w:rsid w:val="00DE75D5"/>
    <w:rsid w:val="00DE7D6C"/>
    <w:rsid w:val="00DE7EA4"/>
    <w:rsid w:val="00DF01EA"/>
    <w:rsid w:val="00DF02A3"/>
    <w:rsid w:val="00DF058F"/>
    <w:rsid w:val="00DF0A9F"/>
    <w:rsid w:val="00DF10DB"/>
    <w:rsid w:val="00DF11C9"/>
    <w:rsid w:val="00DF2271"/>
    <w:rsid w:val="00DF2DF6"/>
    <w:rsid w:val="00DF4728"/>
    <w:rsid w:val="00DF5F37"/>
    <w:rsid w:val="00E00109"/>
    <w:rsid w:val="00E003E0"/>
    <w:rsid w:val="00E027BD"/>
    <w:rsid w:val="00E02CC9"/>
    <w:rsid w:val="00E03A1E"/>
    <w:rsid w:val="00E04E6D"/>
    <w:rsid w:val="00E05D63"/>
    <w:rsid w:val="00E05FB7"/>
    <w:rsid w:val="00E06659"/>
    <w:rsid w:val="00E0697C"/>
    <w:rsid w:val="00E07F76"/>
    <w:rsid w:val="00E100C9"/>
    <w:rsid w:val="00E103BF"/>
    <w:rsid w:val="00E11F95"/>
    <w:rsid w:val="00E121D5"/>
    <w:rsid w:val="00E13824"/>
    <w:rsid w:val="00E1599C"/>
    <w:rsid w:val="00E15BE6"/>
    <w:rsid w:val="00E15C95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250"/>
    <w:rsid w:val="00E404E6"/>
    <w:rsid w:val="00E40AAA"/>
    <w:rsid w:val="00E41FEF"/>
    <w:rsid w:val="00E4204B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2632"/>
    <w:rsid w:val="00E52A8F"/>
    <w:rsid w:val="00E530DF"/>
    <w:rsid w:val="00E53F4F"/>
    <w:rsid w:val="00E5605A"/>
    <w:rsid w:val="00E56E12"/>
    <w:rsid w:val="00E5719E"/>
    <w:rsid w:val="00E57428"/>
    <w:rsid w:val="00E60AE5"/>
    <w:rsid w:val="00E61CCE"/>
    <w:rsid w:val="00E61D4D"/>
    <w:rsid w:val="00E6211D"/>
    <w:rsid w:val="00E63371"/>
    <w:rsid w:val="00E637A9"/>
    <w:rsid w:val="00E63CA3"/>
    <w:rsid w:val="00E649AB"/>
    <w:rsid w:val="00E65B7F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7D4"/>
    <w:rsid w:val="00E75F21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931"/>
    <w:rsid w:val="00E83E13"/>
    <w:rsid w:val="00E849C3"/>
    <w:rsid w:val="00E84ACF"/>
    <w:rsid w:val="00E84D59"/>
    <w:rsid w:val="00E85716"/>
    <w:rsid w:val="00E85858"/>
    <w:rsid w:val="00E86694"/>
    <w:rsid w:val="00E8743F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18C4"/>
    <w:rsid w:val="00EA232C"/>
    <w:rsid w:val="00EA2900"/>
    <w:rsid w:val="00EA3868"/>
    <w:rsid w:val="00EA428C"/>
    <w:rsid w:val="00EA490F"/>
    <w:rsid w:val="00EA58F7"/>
    <w:rsid w:val="00EA6E34"/>
    <w:rsid w:val="00EA6F7B"/>
    <w:rsid w:val="00EB0110"/>
    <w:rsid w:val="00EB1E6D"/>
    <w:rsid w:val="00EB2464"/>
    <w:rsid w:val="00EB280A"/>
    <w:rsid w:val="00EB30CF"/>
    <w:rsid w:val="00EB3A5A"/>
    <w:rsid w:val="00EB3B9B"/>
    <w:rsid w:val="00EB3E44"/>
    <w:rsid w:val="00EB43F3"/>
    <w:rsid w:val="00EB4EE3"/>
    <w:rsid w:val="00EB63BC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C79E0"/>
    <w:rsid w:val="00ED0031"/>
    <w:rsid w:val="00ED00A5"/>
    <w:rsid w:val="00ED00DB"/>
    <w:rsid w:val="00ED013D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5F5C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25C9"/>
    <w:rsid w:val="00EF3799"/>
    <w:rsid w:val="00EF3C8B"/>
    <w:rsid w:val="00EF481E"/>
    <w:rsid w:val="00EF5EA3"/>
    <w:rsid w:val="00EF6052"/>
    <w:rsid w:val="00EF6362"/>
    <w:rsid w:val="00EF6908"/>
    <w:rsid w:val="00EF6A37"/>
    <w:rsid w:val="00EF6FEB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6C6F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41BE"/>
    <w:rsid w:val="00F451B2"/>
    <w:rsid w:val="00F4579C"/>
    <w:rsid w:val="00F46A1A"/>
    <w:rsid w:val="00F47133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10A9"/>
    <w:rsid w:val="00F62549"/>
    <w:rsid w:val="00F62E45"/>
    <w:rsid w:val="00F62F1C"/>
    <w:rsid w:val="00F65D05"/>
    <w:rsid w:val="00F66230"/>
    <w:rsid w:val="00F66E62"/>
    <w:rsid w:val="00F713DD"/>
    <w:rsid w:val="00F73304"/>
    <w:rsid w:val="00F738E9"/>
    <w:rsid w:val="00F73BCA"/>
    <w:rsid w:val="00F744CB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982"/>
    <w:rsid w:val="00F90271"/>
    <w:rsid w:val="00F90553"/>
    <w:rsid w:val="00F905C9"/>
    <w:rsid w:val="00F910DB"/>
    <w:rsid w:val="00F91793"/>
    <w:rsid w:val="00F91E15"/>
    <w:rsid w:val="00F92EAD"/>
    <w:rsid w:val="00F9427D"/>
    <w:rsid w:val="00F94B51"/>
    <w:rsid w:val="00F95470"/>
    <w:rsid w:val="00F95779"/>
    <w:rsid w:val="00F959F7"/>
    <w:rsid w:val="00F96821"/>
    <w:rsid w:val="00F96E2D"/>
    <w:rsid w:val="00F97990"/>
    <w:rsid w:val="00F97D67"/>
    <w:rsid w:val="00F97DED"/>
    <w:rsid w:val="00FA246D"/>
    <w:rsid w:val="00FA2D84"/>
    <w:rsid w:val="00FA370D"/>
    <w:rsid w:val="00FA3C91"/>
    <w:rsid w:val="00FA3E69"/>
    <w:rsid w:val="00FA5301"/>
    <w:rsid w:val="00FA5FD8"/>
    <w:rsid w:val="00FA619C"/>
    <w:rsid w:val="00FB0788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5ED"/>
    <w:rsid w:val="00FD3CBF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0C84"/>
    <w:rsid w:val="00FE0DB6"/>
    <w:rsid w:val="00FE226E"/>
    <w:rsid w:val="00FE28F3"/>
    <w:rsid w:val="00FE369E"/>
    <w:rsid w:val="00FE40E5"/>
    <w:rsid w:val="00FE5079"/>
    <w:rsid w:val="00FE6062"/>
    <w:rsid w:val="00FE62CC"/>
    <w:rsid w:val="00FE72E3"/>
    <w:rsid w:val="00FE7A9E"/>
    <w:rsid w:val="00FF03DA"/>
    <w:rsid w:val="00FF0445"/>
    <w:rsid w:val="00FF1457"/>
    <w:rsid w:val="00FF2900"/>
    <w:rsid w:val="00FF3642"/>
    <w:rsid w:val="00FF4D78"/>
    <w:rsid w:val="00FF54F0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9"/>
        <o:r id="V:Rule2" type="connector" idref="#_x0000_s1050"/>
      </o:rules>
    </o:shapelayout>
  </w:shapeDefaults>
  <w:decimalSymbol w:val="."/>
  <w:listSeparator w:val=","/>
  <w15:chartTrackingRefBased/>
  <w15:docId w15:val="{5294AB30-DC97-4DAC-B4F6-386EE55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uiPriority w:val="99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1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4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216_view_118\CSR1_Doc\docs\AA&#29702;&#36064;\I4_&#25240;&#25269;&#37291;&#30274;&#36027;&#29992;\&#20027;&#31243;&#24335;\UCAAI4_B006_&#35336;&#31639;&#20303;&#38498;&#22825;&#25976;&#25240;&#25269;&#37329;&#38989;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i9200216_view_118\CSR1_Doc\docs\AA&#29702;&#36064;\I4_&#25240;&#25269;&#37291;&#30274;&#36027;&#29992;\&#20027;&#31243;&#24335;\UCAAI4_B006_&#35336;&#31639;&#20303;&#38498;&#22825;&#25976;&#25240;&#25269;&#37329;&#38989;.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i9200216_view_118\CSR1_Doc\docs\AA&#29702;&#36064;\I4_&#25240;&#25269;&#37291;&#30274;&#36027;&#29992;\&#20027;&#31243;&#24335;\UCAAI4_B006_&#35336;&#31639;&#20303;&#38498;&#22825;&#25976;&#25240;&#25269;&#37329;&#38989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i9200216_view_118\CSR1_Doc\docs\AA&#29702;&#36064;\I4_&#25240;&#25269;&#37291;&#30274;&#36027;&#29992;\&#20027;&#31243;&#24335;\UCAAI4_B006_&#35336;&#31639;&#20303;&#38498;&#22825;&#25976;&#25240;&#25269;&#37329;&#38989;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921A-EE78-4286-B4F3-289C70B8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Links>
    <vt:vector size="24" baseType="variant">
      <vt:variant>
        <vt:i4>66818838</vt:i4>
      </vt:variant>
      <vt:variant>
        <vt:i4>9</vt:i4>
      </vt:variant>
      <vt:variant>
        <vt:i4>0</vt:i4>
      </vt:variant>
      <vt:variant>
        <vt:i4>5</vt:i4>
      </vt:variant>
      <vt:variant>
        <vt:lpwstr>D:\i9200216_view_118\CSR1_Doc\docs\AA理賠\I4_折抵醫療費用\主程式\UCAAI4_B006_計算住院天數折抵金額.doc</vt:lpwstr>
      </vt:variant>
      <vt:variant>
        <vt:lpwstr>DTAAI010_BO</vt:lpwstr>
      </vt:variant>
      <vt:variant>
        <vt:i4>60330824</vt:i4>
      </vt:variant>
      <vt:variant>
        <vt:i4>6</vt:i4>
      </vt:variant>
      <vt:variant>
        <vt:i4>0</vt:i4>
      </vt:variant>
      <vt:variant>
        <vt:i4>5</vt:i4>
      </vt:variant>
      <vt:variant>
        <vt:lpwstr>D:\i9200216_view_118\CSR1_Doc\docs\AA理賠\I4_折抵醫療費用\主程式\UCAAI4_B006_計算住院天數折抵金額.doc</vt:lpwstr>
      </vt:variant>
      <vt:variant>
        <vt:lpwstr>DTAAI001</vt:lpwstr>
      </vt:variant>
      <vt:variant>
        <vt:i4>66818838</vt:i4>
      </vt:variant>
      <vt:variant>
        <vt:i4>3</vt:i4>
      </vt:variant>
      <vt:variant>
        <vt:i4>0</vt:i4>
      </vt:variant>
      <vt:variant>
        <vt:i4>5</vt:i4>
      </vt:variant>
      <vt:variant>
        <vt:lpwstr>D:\i9200216_view_118\CSR1_Doc\docs\AA理賠\I4_折抵醫療費用\主程式\UCAAI4_B006_計算住院天數折抵金額.doc</vt:lpwstr>
      </vt:variant>
      <vt:variant>
        <vt:lpwstr>DTAAI010_BO</vt:lpwstr>
      </vt:variant>
      <vt:variant>
        <vt:i4>60330824</vt:i4>
      </vt:variant>
      <vt:variant>
        <vt:i4>0</vt:i4>
      </vt:variant>
      <vt:variant>
        <vt:i4>0</vt:i4>
      </vt:variant>
      <vt:variant>
        <vt:i4>5</vt:i4>
      </vt:variant>
      <vt:variant>
        <vt:lpwstr>D:\i9200216_view_118\CSR1_Doc\docs\AA理賠\I4_折抵醫療費用\主程式\UCAAI4_B006_計算住院天數折抵金額.doc</vt:lpwstr>
      </vt:variant>
      <vt:variant>
        <vt:lpwstr>DTAAI001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