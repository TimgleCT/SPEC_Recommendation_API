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1133"/>
        <w:gridCol w:w="710"/>
        <w:gridCol w:w="353"/>
        <w:gridCol w:w="1152"/>
        <w:gridCol w:w="3744"/>
        <w:gridCol w:w="278"/>
        <w:gridCol w:w="910"/>
        <w:gridCol w:w="368"/>
        <w:gridCol w:w="1416"/>
      </w:tblGrid>
      <w:tr w:rsidR="00752ED2" w:rsidRPr="003E048A" w:rsidTr="004431D5">
        <w:trPr>
          <w:gridBefore w:val="1"/>
          <w:gridAfter w:val="2"/>
          <w:wBefore w:w="108" w:type="dxa"/>
          <w:wAfter w:w="1784" w:type="dxa"/>
        </w:trPr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  <w:r w:rsidRPr="003E048A">
              <w:rPr>
                <w:rFonts w:ascii="標楷體" w:eastAsia="標楷體" w:hAnsi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3E048A">
              <w:rPr>
                <w:rFonts w:ascii="標楷體" w:eastAsia="標楷體" w:hAnsi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3E048A">
              <w:rPr>
                <w:rFonts w:ascii="標楷體" w:eastAsia="標楷體" w:hAnsi="標楷體"/>
                <w:b/>
              </w:rPr>
              <w:t>Description</w:t>
            </w:r>
          </w:p>
        </w:tc>
        <w:tc>
          <w:tcPr>
            <w:tcW w:w="1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3E048A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  <w:lang w:eastAsia="zh-TW"/>
              </w:rPr>
            </w:pPr>
            <w:r w:rsidRPr="003E048A">
              <w:rPr>
                <w:rFonts w:ascii="標楷體" w:eastAsia="標楷體" w:hAnsi="標楷體"/>
                <w:b/>
                <w:lang w:eastAsia="zh-TW"/>
              </w:rPr>
              <w:t>Author</w:t>
            </w:r>
          </w:p>
        </w:tc>
      </w:tr>
      <w:tr w:rsidR="00752ED2" w:rsidRPr="003E048A" w:rsidTr="004431D5">
        <w:trPr>
          <w:gridBefore w:val="1"/>
          <w:gridAfter w:val="2"/>
          <w:wBefore w:w="108" w:type="dxa"/>
          <w:wAfter w:w="1784" w:type="dxa"/>
        </w:trPr>
        <w:tc>
          <w:tcPr>
            <w:tcW w:w="21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color w:val="FF66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9"/>
                <w:attr w:name="Year" w:val="2009"/>
              </w:smartTagPr>
              <w:r w:rsidRPr="003E048A">
                <w:rPr>
                  <w:rFonts w:ascii="標楷體" w:eastAsia="標楷體" w:hAnsi="標楷體" w:hint="eastAsia"/>
                  <w:color w:val="FF6600"/>
                  <w:lang w:eastAsia="zh-TW"/>
                </w:rPr>
                <w:t>200</w:t>
              </w:r>
              <w:r w:rsidR="00B97E5A">
                <w:rPr>
                  <w:rFonts w:ascii="標楷體" w:eastAsia="標楷體" w:hAnsi="標楷體" w:hint="eastAsia"/>
                  <w:color w:val="FF6600"/>
                  <w:lang w:eastAsia="zh-TW"/>
                </w:rPr>
                <w:t>9</w:t>
              </w:r>
              <w:r w:rsidRPr="003E048A">
                <w:rPr>
                  <w:rFonts w:ascii="標楷體" w:eastAsia="標楷體" w:hAnsi="標楷體" w:hint="eastAsia"/>
                  <w:color w:val="FF6600"/>
                  <w:lang w:eastAsia="zh-TW"/>
                </w:rPr>
                <w:t>/0</w:t>
              </w:r>
              <w:r w:rsidR="00B97E5A">
                <w:rPr>
                  <w:rFonts w:ascii="標楷體" w:eastAsia="標楷體" w:hAnsi="標楷體" w:hint="eastAsia"/>
                  <w:color w:val="FF6600"/>
                  <w:lang w:eastAsia="zh-TW"/>
                </w:rPr>
                <w:t>9</w:t>
              </w:r>
              <w:r w:rsidRPr="003E048A">
                <w:rPr>
                  <w:rFonts w:ascii="標楷體" w:eastAsia="標楷體" w:hAnsi="標楷體" w:hint="eastAsia"/>
                  <w:color w:val="FF6600"/>
                  <w:lang w:eastAsia="zh-TW"/>
                </w:rPr>
                <w:t>/</w:t>
              </w:r>
              <w:r w:rsidR="00B97E5A">
                <w:rPr>
                  <w:rFonts w:ascii="標楷體" w:eastAsia="標楷體" w:hAnsi="標楷體" w:hint="eastAsia"/>
                  <w:color w:val="FF6600"/>
                  <w:lang w:eastAsia="zh-TW"/>
                </w:rPr>
                <w:t>0</w:t>
              </w:r>
              <w:r w:rsidR="000B7AE4" w:rsidRPr="003E048A">
                <w:rPr>
                  <w:rFonts w:ascii="標楷體" w:eastAsia="標楷體" w:hAnsi="標楷體" w:hint="eastAsia"/>
                  <w:color w:val="FF6600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3E048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3E048A">
              <w:rPr>
                <w:rFonts w:ascii="標楷體" w:eastAsia="標楷體" w:hAnsi="標楷體"/>
                <w:lang w:eastAsia="zh-TW"/>
              </w:rPr>
              <w:t>Created</w:t>
            </w:r>
          </w:p>
        </w:tc>
        <w:tc>
          <w:tcPr>
            <w:tcW w:w="11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3E048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3E048A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4431D5" w:rsidRPr="00E41670" w:rsidTr="004431D5">
        <w:trPr>
          <w:ins w:id="1" w:author="李明諭" w:date="2019-05-15T09:21:00Z"/>
        </w:trPr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4431D5" w:rsidRPr="004431D5" w:rsidRDefault="004431D5" w:rsidP="00C448DC">
            <w:pPr>
              <w:pStyle w:val="Tabletext"/>
              <w:rPr>
                <w:ins w:id="2" w:author="李明諭" w:date="2019-05-15T09:21:00Z"/>
                <w:rPrChange w:id="3" w:author="李明諭" w:date="2019-05-15T09:21:00Z">
                  <w:rPr>
                    <w:ins w:id="4" w:author="李明諭" w:date="2019-05-15T09:21:00Z"/>
                  </w:rPr>
                </w:rPrChange>
              </w:rPr>
            </w:pPr>
            <w:ins w:id="5" w:author="李明諭" w:date="2019-05-15T09:21:00Z">
              <w:r w:rsidRPr="004431D5">
                <w:rPr>
                  <w:rFonts w:hint="eastAsia"/>
                  <w:b/>
                </w:rPr>
                <w:t>修改日期</w:t>
              </w:r>
            </w:ins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4431D5" w:rsidRPr="004431D5" w:rsidRDefault="004431D5" w:rsidP="00C448DC">
            <w:pPr>
              <w:pStyle w:val="Tabletext"/>
              <w:keepLines w:val="0"/>
              <w:rPr>
                <w:ins w:id="6" w:author="李明諭" w:date="2019-05-15T09:21:00Z"/>
                <w:b/>
                <w:rPrChange w:id="7" w:author="李明諭" w:date="2019-05-15T09:21:00Z">
                  <w:rPr>
                    <w:ins w:id="8" w:author="李明諭" w:date="2019-05-15T09:21:00Z"/>
                    <w:b/>
                  </w:rPr>
                </w:rPrChange>
              </w:rPr>
            </w:pPr>
            <w:ins w:id="9" w:author="李明諭" w:date="2019-05-15T09:21:00Z">
              <w:r w:rsidRPr="004431D5">
                <w:rPr>
                  <w:rFonts w:hint="eastAsia"/>
                  <w:b/>
                  <w:rPrChange w:id="10" w:author="李明諭" w:date="2019-05-15T09:21:00Z">
                    <w:rPr>
                      <w:rFonts w:hint="eastAsia"/>
                      <w:b/>
                    </w:rPr>
                  </w:rPrChange>
                </w:rPr>
                <w:t>版本</w:t>
              </w:r>
            </w:ins>
          </w:p>
        </w:tc>
        <w:tc>
          <w:tcPr>
            <w:tcW w:w="55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4431D5" w:rsidRPr="004431D5" w:rsidRDefault="004431D5" w:rsidP="00C448DC">
            <w:pPr>
              <w:pStyle w:val="Tabletext"/>
              <w:keepLines w:val="0"/>
              <w:rPr>
                <w:ins w:id="11" w:author="李明諭" w:date="2019-05-15T09:21:00Z"/>
                <w:b/>
                <w:rPrChange w:id="12" w:author="李明諭" w:date="2019-05-15T09:21:00Z">
                  <w:rPr>
                    <w:ins w:id="13" w:author="李明諭" w:date="2019-05-15T09:21:00Z"/>
                    <w:b/>
                  </w:rPr>
                </w:rPrChange>
              </w:rPr>
            </w:pPr>
            <w:ins w:id="14" w:author="李明諭" w:date="2019-05-15T09:21:00Z">
              <w:r w:rsidRPr="004431D5">
                <w:rPr>
                  <w:rFonts w:hint="eastAsia"/>
                  <w:b/>
                  <w:rPrChange w:id="15" w:author="李明諭" w:date="2019-05-15T09:21:00Z">
                    <w:rPr>
                      <w:rFonts w:hint="eastAsia"/>
                      <w:b/>
                    </w:rPr>
                  </w:rPrChange>
                </w:rPr>
                <w:t>修改原因</w:t>
              </w:r>
            </w:ins>
          </w:p>
        </w:tc>
        <w:tc>
          <w:tcPr>
            <w:tcW w:w="12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4431D5" w:rsidRPr="004431D5" w:rsidRDefault="004431D5" w:rsidP="00C448DC">
            <w:pPr>
              <w:pStyle w:val="Tabletext"/>
              <w:keepLines w:val="0"/>
              <w:rPr>
                <w:ins w:id="16" w:author="李明諭" w:date="2019-05-15T09:21:00Z"/>
                <w:b/>
                <w:rPrChange w:id="17" w:author="李明諭" w:date="2019-05-15T09:21:00Z">
                  <w:rPr>
                    <w:ins w:id="18" w:author="李明諭" w:date="2019-05-15T09:21:00Z"/>
                    <w:b/>
                  </w:rPr>
                </w:rPrChange>
              </w:rPr>
            </w:pPr>
            <w:ins w:id="19" w:author="李明諭" w:date="2019-05-15T09:21:00Z">
              <w:r w:rsidRPr="004431D5">
                <w:rPr>
                  <w:rFonts w:hint="eastAsia"/>
                  <w:b/>
                  <w:rPrChange w:id="20" w:author="李明諭" w:date="2019-05-15T09:21:00Z">
                    <w:rPr>
                      <w:rFonts w:hint="eastAsia"/>
                      <w:b/>
                    </w:rPr>
                  </w:rPrChange>
                </w:rPr>
                <w:t>修改人姓名</w:t>
              </w:r>
            </w:ins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4431D5" w:rsidRPr="004431D5" w:rsidRDefault="004431D5" w:rsidP="00C448DC">
            <w:pPr>
              <w:pStyle w:val="Tabletext"/>
              <w:keepLines w:val="0"/>
              <w:rPr>
                <w:ins w:id="21" w:author="李明諭" w:date="2019-05-15T09:21:00Z"/>
                <w:b/>
                <w:rPrChange w:id="22" w:author="李明諭" w:date="2019-05-15T09:21:00Z">
                  <w:rPr>
                    <w:ins w:id="23" w:author="李明諭" w:date="2019-05-15T09:21:00Z"/>
                    <w:b/>
                  </w:rPr>
                </w:rPrChange>
              </w:rPr>
            </w:pPr>
            <w:ins w:id="24" w:author="李明諭" w:date="2019-05-15T09:21:00Z">
              <w:r w:rsidRPr="004431D5">
                <w:rPr>
                  <w:rFonts w:hint="eastAsia"/>
                  <w:b/>
                  <w:rPrChange w:id="25" w:author="李明諭" w:date="2019-05-15T09:21:00Z">
                    <w:rPr>
                      <w:rFonts w:hint="eastAsia"/>
                      <w:b/>
                    </w:rPr>
                  </w:rPrChange>
                </w:rPr>
                <w:t>立案單號</w:t>
              </w:r>
            </w:ins>
          </w:p>
        </w:tc>
      </w:tr>
      <w:tr w:rsidR="004431D5" w:rsidRPr="00E41670" w:rsidTr="004431D5">
        <w:trPr>
          <w:ins w:id="26" w:author="李明諭" w:date="2019-05-15T09:21:00Z"/>
        </w:trPr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1D5" w:rsidRPr="00E41670" w:rsidRDefault="004431D5" w:rsidP="004431D5">
            <w:pPr>
              <w:pStyle w:val="Tabletext"/>
              <w:rPr>
                <w:ins w:id="27" w:author="李明諭" w:date="2019-05-15T09:21:00Z"/>
                <w:rFonts w:hint="eastAsia"/>
                <w:lang w:eastAsia="zh-TW"/>
              </w:rPr>
              <w:pPrChange w:id="28" w:author="李明諭" w:date="2019-05-15T09:21:00Z">
                <w:pPr>
                  <w:pStyle w:val="Tabletext"/>
                </w:pPr>
              </w:pPrChange>
            </w:pPr>
            <w:ins w:id="29" w:author="李明諭" w:date="2019-05-15T09:21:00Z">
              <w:r w:rsidRPr="00E41670">
                <w:rPr>
                  <w:rFonts w:hint="eastAsia"/>
                  <w:lang w:eastAsia="zh-TW"/>
                </w:rPr>
                <w:t>201</w:t>
              </w:r>
              <w:r>
                <w:rPr>
                  <w:lang w:eastAsia="zh-TW"/>
                </w:rPr>
                <w:t>9</w:t>
              </w:r>
              <w:r w:rsidRPr="00E41670">
                <w:rPr>
                  <w:rFonts w:hint="eastAsia"/>
                  <w:lang w:eastAsia="zh-TW"/>
                </w:rPr>
                <w:t>/</w:t>
              </w:r>
              <w:r>
                <w:rPr>
                  <w:lang w:eastAsia="zh-TW"/>
                </w:rPr>
                <w:t>05</w:t>
              </w:r>
              <w:r w:rsidRPr="00E41670">
                <w:rPr>
                  <w:rFonts w:hint="eastAsia"/>
                  <w:lang w:eastAsia="zh-TW"/>
                </w:rPr>
                <w:t>/</w:t>
              </w:r>
              <w:r>
                <w:rPr>
                  <w:lang w:eastAsia="zh-TW"/>
                </w:rPr>
                <w:t>10</w:t>
              </w:r>
            </w:ins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1D5" w:rsidRPr="00E41670" w:rsidRDefault="004431D5" w:rsidP="00C448DC">
            <w:pPr>
              <w:pStyle w:val="Tabletext"/>
              <w:keepLines w:val="0"/>
              <w:rPr>
                <w:ins w:id="30" w:author="李明諭" w:date="2019-05-15T09:21:00Z"/>
                <w:rFonts w:hint="eastAsia"/>
                <w:lang w:eastAsia="zh-TW"/>
              </w:rPr>
            </w:pPr>
            <w:ins w:id="31" w:author="李明諭" w:date="2019-05-15T09:21:00Z">
              <w:r>
                <w:rPr>
                  <w:rFonts w:hint="eastAsia"/>
                  <w:lang w:eastAsia="zh-TW"/>
                </w:rPr>
                <w:t>1</w:t>
              </w:r>
            </w:ins>
          </w:p>
        </w:tc>
        <w:tc>
          <w:tcPr>
            <w:tcW w:w="55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1D5" w:rsidRPr="00E41670" w:rsidRDefault="004431D5" w:rsidP="00C448DC">
            <w:pPr>
              <w:pStyle w:val="Tabletext"/>
              <w:keepLines w:val="0"/>
              <w:rPr>
                <w:ins w:id="32" w:author="李明諭" w:date="2019-05-15T09:21:00Z"/>
                <w:rFonts w:hint="eastAsia"/>
                <w:lang w:eastAsia="zh-TW"/>
              </w:rPr>
            </w:pPr>
            <w:ins w:id="33" w:author="李明諭" w:date="2019-05-15T09:25:00Z">
              <w:r>
                <w:rPr>
                  <w:rFonts w:hint="eastAsia"/>
                  <w:lang w:eastAsia="zh-TW"/>
                </w:rPr>
                <w:t>配合資料減量，將</w:t>
              </w:r>
              <w:r>
                <w:rPr>
                  <w:rFonts w:hint="eastAsia"/>
                  <w:lang w:eastAsia="zh-TW"/>
                </w:rPr>
                <w:t>DTAAD13B</w:t>
              </w:r>
              <w:r>
                <w:rPr>
                  <w:rFonts w:hint="eastAsia"/>
                  <w:lang w:eastAsia="zh-TW"/>
                </w:rPr>
                <w:t>接收備份檔，只保</w:t>
              </w:r>
            </w:ins>
            <w:ins w:id="34" w:author="李明諭" w:date="2019-05-15T09:26:00Z">
              <w:r>
                <w:rPr>
                  <w:rFonts w:hint="eastAsia"/>
                  <w:lang w:eastAsia="zh-TW"/>
                </w:rPr>
                <w:t>留前次所做資料。</w:t>
              </w:r>
            </w:ins>
          </w:p>
        </w:tc>
        <w:tc>
          <w:tcPr>
            <w:tcW w:w="12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1D5" w:rsidRPr="00E41670" w:rsidRDefault="004431D5" w:rsidP="00C448DC">
            <w:pPr>
              <w:pStyle w:val="Tabletext"/>
              <w:keepLines w:val="0"/>
              <w:rPr>
                <w:ins w:id="35" w:author="李明諭" w:date="2019-05-15T09:21:00Z"/>
                <w:rFonts w:hint="eastAsia"/>
                <w:lang w:eastAsia="zh-TW"/>
              </w:rPr>
            </w:pPr>
            <w:ins w:id="36" w:author="李明諭" w:date="2019-05-15T09:22:00Z">
              <w:r>
                <w:rPr>
                  <w:rFonts w:hint="eastAsia"/>
                  <w:lang w:eastAsia="zh-TW"/>
                </w:rPr>
                <w:t>李明諭</w:t>
              </w:r>
            </w:ins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31D5" w:rsidRPr="00E41670" w:rsidRDefault="004431D5" w:rsidP="00C448DC">
            <w:pPr>
              <w:pStyle w:val="Tabletext"/>
              <w:keepLines w:val="0"/>
              <w:rPr>
                <w:ins w:id="37" w:author="李明諭" w:date="2019-05-15T09:21:00Z"/>
                <w:lang w:eastAsia="zh-TW"/>
              </w:rPr>
            </w:pPr>
            <w:ins w:id="38" w:author="李明諭" w:date="2019-05-15T09:25:00Z">
              <w:r w:rsidRPr="004431D5">
                <w:rPr>
                  <w:rFonts w:hint="eastAsia"/>
                  <w:b/>
                  <w:bCs/>
                </w:rPr>
                <w:t>181227000679</w:t>
              </w:r>
            </w:ins>
          </w:p>
        </w:tc>
      </w:tr>
    </w:tbl>
    <w:p w:rsidR="00752ED2" w:rsidRPr="003E048A" w:rsidRDefault="00752ED2" w:rsidP="00752ED2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752ED2" w:rsidRPr="003E048A" w:rsidRDefault="00752ED2" w:rsidP="00752ED2">
      <w:pPr>
        <w:pStyle w:val="Tabletext"/>
        <w:keepLines w:val="0"/>
        <w:numPr>
          <w:ilvl w:val="0"/>
          <w:numId w:val="1"/>
          <w:numberingChange w:id="39" w:author="cathaylife" w:date="2009-09-15T11:58:00Z" w:original="%1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程式功能概要說明：</w:t>
      </w:r>
    </w:p>
    <w:p w:rsidR="00752ED2" w:rsidRPr="003E048A" w:rsidRDefault="00752ED2" w:rsidP="00752ED2">
      <w:pPr>
        <w:pStyle w:val="Tabletext"/>
        <w:keepLines w:val="0"/>
        <w:numPr>
          <w:ilvl w:val="1"/>
          <w:numId w:val="2"/>
          <w:numberingChange w:id="40" w:author="cathaylife" w:date="2009-09-15T11:58:00Z" w:original="1.%2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程式功能：</w:t>
      </w:r>
      <w:r w:rsidR="00B97E5A" w:rsidRPr="00315050">
        <w:rPr>
          <w:rFonts w:ascii="標楷體" w:eastAsia="標楷體" w:hAnsi="標楷體" w:hint="eastAsia"/>
          <w:lang w:eastAsia="zh-TW"/>
        </w:rPr>
        <w:t>投保同業實支商品告知記錄</w:t>
      </w:r>
      <w:r w:rsidR="000B7AE4" w:rsidRPr="00C130C2">
        <w:rPr>
          <w:rFonts w:ascii="標楷體" w:eastAsia="標楷體" w:hAnsi="標楷體" w:hint="eastAsia"/>
          <w:color w:val="FF6600"/>
          <w:kern w:val="2"/>
          <w:lang w:eastAsia="zh-TW"/>
        </w:rPr>
        <w:t>接收匯入</w:t>
      </w:r>
    </w:p>
    <w:p w:rsidR="00752ED2" w:rsidRPr="003E048A" w:rsidRDefault="00752ED2" w:rsidP="00752ED2">
      <w:pPr>
        <w:pStyle w:val="Tabletext"/>
        <w:keepLines w:val="0"/>
        <w:numPr>
          <w:ilvl w:val="1"/>
          <w:numId w:val="3"/>
          <w:numberingChange w:id="41" w:author="cathaylife" w:date="2009-09-15T11:58:00Z" w:original="%1:1:0:.%2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程式名稱：</w:t>
      </w:r>
      <w:r w:rsidR="00B97E5A">
        <w:rPr>
          <w:rFonts w:ascii="標楷體" w:eastAsia="標楷體" w:hAnsi="標楷體" w:hint="eastAsia"/>
          <w:color w:val="FF6600"/>
          <w:kern w:val="2"/>
          <w:lang w:eastAsia="zh-TW"/>
        </w:rPr>
        <w:t>AAD0</w:t>
      </w:r>
      <w:r w:rsidRPr="003E048A">
        <w:rPr>
          <w:rFonts w:ascii="標楷體" w:eastAsia="標楷體" w:hAnsi="標楷體"/>
          <w:color w:val="FF6600"/>
          <w:kern w:val="2"/>
          <w:lang w:eastAsia="zh-TW"/>
        </w:rPr>
        <w:t>_</w:t>
      </w:r>
      <w:r w:rsidR="00AA42A2" w:rsidRPr="00AA42A2">
        <w:rPr>
          <w:rFonts w:ascii="標楷體" w:eastAsia="標楷體" w:hAnsi="標楷體" w:hint="eastAsia"/>
          <w:color w:val="FF6600"/>
          <w:kern w:val="2"/>
          <w:lang w:eastAsia="zh-TW"/>
        </w:rPr>
        <w:t>B</w:t>
      </w:r>
      <w:r w:rsidR="00B97E5A">
        <w:rPr>
          <w:rFonts w:ascii="標楷體" w:eastAsia="標楷體" w:hAnsi="標楷體" w:hint="eastAsia"/>
          <w:color w:val="FF6600"/>
          <w:kern w:val="2"/>
          <w:lang w:eastAsia="zh-TW"/>
        </w:rPr>
        <w:t>1</w:t>
      </w:r>
      <w:r w:rsidR="00AA42A2" w:rsidRPr="00AA42A2">
        <w:rPr>
          <w:rFonts w:ascii="標楷體" w:eastAsia="標楷體" w:hAnsi="標楷體" w:hint="eastAsia"/>
          <w:color w:val="FF6600"/>
          <w:kern w:val="2"/>
          <w:lang w:eastAsia="zh-TW"/>
        </w:rPr>
        <w:t>01</w:t>
      </w:r>
      <w:r w:rsidRPr="003E048A">
        <w:rPr>
          <w:rFonts w:ascii="標楷體" w:eastAsia="標楷體" w:hAnsi="標楷體" w:hint="eastAsia"/>
          <w:color w:val="FF6600"/>
          <w:kern w:val="2"/>
          <w:lang w:eastAsia="zh-TW"/>
        </w:rPr>
        <w:t>.java</w:t>
      </w:r>
    </w:p>
    <w:p w:rsidR="00752ED2" w:rsidRPr="003E048A" w:rsidRDefault="00752ED2" w:rsidP="00752ED2">
      <w:pPr>
        <w:pStyle w:val="Tabletext"/>
        <w:keepLines w:val="0"/>
        <w:numPr>
          <w:ilvl w:val="1"/>
          <w:numId w:val="3"/>
          <w:numberingChange w:id="42" w:author="cathaylife" w:date="2009-09-15T11:58:00Z" w:original="%1:1:0:.%2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作業方式：</w:t>
      </w:r>
      <w:r w:rsidR="000B7AE4" w:rsidRPr="003E048A">
        <w:rPr>
          <w:rFonts w:ascii="標楷體" w:eastAsia="標楷體" w:hAnsi="標楷體" w:hint="eastAsia"/>
          <w:kern w:val="2"/>
          <w:lang w:eastAsia="zh-TW"/>
        </w:rPr>
        <w:t>BATCH</w:t>
      </w:r>
    </w:p>
    <w:p w:rsidR="00752ED2" w:rsidRPr="003E048A" w:rsidRDefault="00752ED2" w:rsidP="00CE0807">
      <w:pPr>
        <w:pStyle w:val="Tabletext"/>
        <w:keepLines w:val="0"/>
        <w:numPr>
          <w:ilvl w:val="1"/>
          <w:numId w:val="3"/>
          <w:numberingChange w:id="43" w:author="cathaylife" w:date="2009-09-15T11:58:00Z" w:original="%1:1:0:.%2:3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概要說明：</w:t>
      </w:r>
      <w:r w:rsidR="00CE0807">
        <w:rPr>
          <w:rFonts w:ascii="標楷體" w:eastAsia="標楷體" w:hAnsi="標楷體" w:hint="eastAsia"/>
          <w:kern w:val="2"/>
          <w:lang w:eastAsia="zh-TW"/>
        </w:rPr>
        <w:t>將</w:t>
      </w:r>
      <w:r w:rsidR="00B97E5A">
        <w:rPr>
          <w:rFonts w:ascii="標楷體" w:eastAsia="標楷體" w:hAnsi="標楷體" w:hint="eastAsia"/>
          <w:kern w:val="2"/>
          <w:lang w:eastAsia="zh-TW"/>
        </w:rPr>
        <w:t>AT、AB</w:t>
      </w:r>
      <w:r w:rsidR="00CE0807">
        <w:rPr>
          <w:rFonts w:ascii="標楷體" w:eastAsia="標楷體" w:hAnsi="標楷體" w:hint="eastAsia"/>
          <w:kern w:val="2"/>
          <w:lang w:eastAsia="zh-TW"/>
        </w:rPr>
        <w:t>系統PASS之</w:t>
      </w:r>
      <w:r w:rsidR="00B97E5A" w:rsidRPr="00315050">
        <w:rPr>
          <w:rFonts w:ascii="標楷體" w:eastAsia="標楷體" w:hAnsi="標楷體" w:hint="eastAsia"/>
          <w:lang w:eastAsia="zh-TW"/>
        </w:rPr>
        <w:t>投保同業實支商品告知記錄</w:t>
      </w:r>
      <w:r w:rsidR="00CE0807">
        <w:rPr>
          <w:rFonts w:ascii="標楷體" w:eastAsia="標楷體" w:hAnsi="標楷體" w:hint="eastAsia"/>
          <w:kern w:val="2"/>
          <w:lang w:eastAsia="zh-TW"/>
        </w:rPr>
        <w:t>資料匯入</w:t>
      </w:r>
      <w:r w:rsidR="00B97E5A">
        <w:rPr>
          <w:rFonts w:ascii="標楷體" w:eastAsia="標楷體" w:hAnsi="標楷體" w:hint="eastAsia"/>
          <w:kern w:val="2"/>
          <w:lang w:eastAsia="zh-TW"/>
        </w:rPr>
        <w:t>作業</w:t>
      </w:r>
      <w:r w:rsidR="00CE0807">
        <w:rPr>
          <w:rFonts w:ascii="標楷體" w:eastAsia="標楷體" w:hAnsi="標楷體" w:hint="eastAsia"/>
          <w:kern w:val="2"/>
          <w:lang w:eastAsia="zh-TW"/>
        </w:rPr>
        <w:t>檔</w:t>
      </w:r>
      <w:r w:rsidR="00D645D0">
        <w:rPr>
          <w:rFonts w:ascii="標楷體" w:eastAsia="標楷體" w:hAnsi="標楷體" w:hint="eastAsia"/>
          <w:kern w:val="2"/>
          <w:lang w:eastAsia="zh-TW"/>
        </w:rPr>
        <w:t>及備份檔</w:t>
      </w:r>
    </w:p>
    <w:p w:rsidR="00752ED2" w:rsidRPr="003E048A" w:rsidRDefault="00752ED2" w:rsidP="00752ED2">
      <w:pPr>
        <w:pStyle w:val="Tabletext"/>
        <w:keepLines w:val="0"/>
        <w:numPr>
          <w:ilvl w:val="0"/>
          <w:numId w:val="3"/>
          <w:numberingChange w:id="44" w:author="cathaylife" w:date="2009-09-15T11:58:00Z" w:original="%1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程式結構：</w:t>
      </w:r>
    </w:p>
    <w:p w:rsidR="00752ED2" w:rsidRPr="003E048A" w:rsidRDefault="00752ED2" w:rsidP="00752ED2">
      <w:pPr>
        <w:pStyle w:val="Tabletext"/>
        <w:keepLines w:val="0"/>
        <w:numPr>
          <w:ilvl w:val="0"/>
          <w:numId w:val="3"/>
          <w:numberingChange w:id="45" w:author="cathaylife" w:date="2009-09-15T11:58:00Z" w:original="%1:3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相關模組：</w:t>
      </w:r>
    </w:p>
    <w:p w:rsidR="00752ED2" w:rsidRPr="003E048A" w:rsidRDefault="00752ED2" w:rsidP="00752ED2">
      <w:pPr>
        <w:pStyle w:val="Tabletext"/>
        <w:keepLines w:val="0"/>
        <w:numPr>
          <w:ilvl w:val="0"/>
          <w:numId w:val="3"/>
          <w:numberingChange w:id="46" w:author="cathaylife" w:date="2009-09-15T11:58:00Z" w:original="%1:4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相關檔案：</w:t>
      </w:r>
      <w:r w:rsidR="00C130C2" w:rsidRPr="003E048A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752ED2" w:rsidRPr="008926BD" w:rsidRDefault="00B97E5A" w:rsidP="00752ED2">
      <w:pPr>
        <w:pStyle w:val="Tabletext"/>
        <w:keepLines w:val="0"/>
        <w:numPr>
          <w:ilvl w:val="1"/>
          <w:numId w:val="3"/>
          <w:numberingChange w:id="47" w:author="cathaylife" w:date="2009-09-15T11:58:00Z" w:original="%1:4:0:.%2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/>
          <w:caps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>
          <w:rPr>
            <w:rFonts w:ascii="標楷體" w:eastAsia="標楷體" w:hAnsi="標楷體"/>
            <w:caps/>
            <w:lang w:eastAsia="zh-TW"/>
          </w:rPr>
          <w:t>13A</w:t>
        </w:r>
      </w:smartTag>
      <w:r w:rsidR="00777EA1" w:rsidRPr="003E048A">
        <w:rPr>
          <w:rFonts w:ascii="標楷體" w:eastAsia="標楷體" w:hAnsi="標楷體" w:hint="eastAsia"/>
          <w:lang w:eastAsia="zh-TW"/>
        </w:rPr>
        <w:t>：</w:t>
      </w:r>
      <w:r w:rsidR="00DE5223" w:rsidRPr="00315050">
        <w:rPr>
          <w:rFonts w:ascii="標楷體" w:eastAsia="標楷體" w:hAnsi="標楷體" w:hint="eastAsia"/>
          <w:lang w:eastAsia="zh-TW"/>
        </w:rPr>
        <w:t>投保同業實支商品告知記錄</w:t>
      </w:r>
      <w:r w:rsidR="00DE5223">
        <w:rPr>
          <w:rFonts w:ascii="標楷體" w:eastAsia="標楷體" w:hAnsi="標楷體" w:hint="eastAsia"/>
          <w:lang w:eastAsia="zh-TW"/>
        </w:rPr>
        <w:t>-</w:t>
      </w:r>
      <w:r w:rsidR="008926BD">
        <w:rPr>
          <w:rFonts w:ascii="標楷體" w:eastAsia="標楷體" w:hAnsi="標楷體" w:hint="eastAsia"/>
          <w:bCs/>
          <w:lang w:eastAsia="zh-TW"/>
        </w:rPr>
        <w:t>AT交換檔</w:t>
      </w:r>
    </w:p>
    <w:p w:rsidR="008926BD" w:rsidRPr="003E048A" w:rsidRDefault="008926BD" w:rsidP="008926BD">
      <w:pPr>
        <w:pStyle w:val="Tabletext"/>
        <w:keepLines w:val="0"/>
        <w:numPr>
          <w:ilvl w:val="1"/>
          <w:numId w:val="3"/>
          <w:numberingChange w:id="48" w:author="cathaylife" w:date="2009-09-15T11:58:00Z" w:original="%1:4:0:.%2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/>
          <w:caps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C"/>
        </w:smartTagPr>
        <w:r>
          <w:rPr>
            <w:rFonts w:ascii="標楷體" w:eastAsia="標楷體" w:hAnsi="標楷體"/>
            <w:caps/>
            <w:lang w:eastAsia="zh-TW"/>
          </w:rPr>
          <w:t>13</w:t>
        </w:r>
        <w:r>
          <w:rPr>
            <w:rFonts w:ascii="標楷體" w:eastAsia="標楷體" w:hAnsi="標楷體" w:hint="eastAsia"/>
            <w:caps/>
            <w:lang w:eastAsia="zh-TW"/>
          </w:rPr>
          <w:t>C</w:t>
        </w:r>
      </w:smartTag>
      <w:r w:rsidRPr="003E048A">
        <w:rPr>
          <w:rFonts w:ascii="標楷體" w:eastAsia="標楷體" w:hAnsi="標楷體" w:hint="eastAsia"/>
          <w:lang w:eastAsia="zh-TW"/>
        </w:rPr>
        <w:t>：</w:t>
      </w:r>
      <w:r w:rsidR="00DE5223" w:rsidRPr="00315050">
        <w:rPr>
          <w:rFonts w:ascii="標楷體" w:eastAsia="標楷體" w:hAnsi="標楷體" w:hint="eastAsia"/>
          <w:lang w:eastAsia="zh-TW"/>
        </w:rPr>
        <w:t>投保同業實支商品告知記錄</w:t>
      </w:r>
      <w:r w:rsidR="00DE5223">
        <w:rPr>
          <w:rFonts w:ascii="標楷體" w:eastAsia="標楷體" w:hAnsi="標楷體" w:hint="eastAsia"/>
          <w:lang w:eastAsia="zh-TW"/>
        </w:rPr>
        <w:t>-</w:t>
      </w:r>
      <w:r>
        <w:rPr>
          <w:rFonts w:ascii="標楷體" w:eastAsia="標楷體" w:hAnsi="標楷體" w:hint="eastAsia"/>
          <w:bCs/>
          <w:lang w:eastAsia="zh-TW"/>
        </w:rPr>
        <w:t>AB交換檔</w:t>
      </w:r>
    </w:p>
    <w:p w:rsidR="00676612" w:rsidRPr="00E75CDB" w:rsidRDefault="00B97E5A" w:rsidP="00676612">
      <w:pPr>
        <w:pStyle w:val="Tabletext"/>
        <w:keepLines w:val="0"/>
        <w:numPr>
          <w:ilvl w:val="1"/>
          <w:numId w:val="3"/>
          <w:numberingChange w:id="49" w:author="cathaylife" w:date="2009-09-15T11:58:00Z" w:original="%1:4:0:.%2:3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bCs/>
          <w:lang w:eastAsia="zh-TW"/>
        </w:rPr>
        <w:t>DTAAD13B</w:t>
      </w:r>
      <w:r w:rsidR="00676612">
        <w:rPr>
          <w:rFonts w:ascii="標楷體" w:eastAsia="標楷體" w:hAnsi="標楷體" w:hint="eastAsia"/>
          <w:bCs/>
          <w:lang w:eastAsia="zh-TW"/>
        </w:rPr>
        <w:t>：</w:t>
      </w:r>
      <w:r w:rsidR="00DE5223" w:rsidRPr="00315050">
        <w:rPr>
          <w:rFonts w:ascii="標楷體" w:eastAsia="標楷體" w:hAnsi="標楷體" w:hint="eastAsia"/>
          <w:lang w:eastAsia="zh-TW"/>
        </w:rPr>
        <w:t>投保同業實支商品告知記錄</w:t>
      </w:r>
      <w:r w:rsidR="00DE5223">
        <w:rPr>
          <w:rFonts w:ascii="標楷體" w:eastAsia="標楷體" w:hAnsi="標楷體" w:hint="eastAsia"/>
          <w:lang w:eastAsia="zh-TW"/>
        </w:rPr>
        <w:t>-</w:t>
      </w:r>
      <w:r w:rsidR="00676612">
        <w:rPr>
          <w:rFonts w:ascii="標楷體" w:eastAsia="標楷體" w:hAnsi="標楷體" w:hint="eastAsia"/>
          <w:bCs/>
          <w:lang w:eastAsia="zh-TW"/>
        </w:rPr>
        <w:t>接收備份檔</w:t>
      </w:r>
    </w:p>
    <w:p w:rsidR="007A636C" w:rsidRPr="007018FC" w:rsidRDefault="00B97E5A" w:rsidP="007A636C">
      <w:pPr>
        <w:pStyle w:val="Tabletext"/>
        <w:keepLines w:val="0"/>
        <w:numPr>
          <w:ilvl w:val="1"/>
          <w:numId w:val="3"/>
          <w:numberingChange w:id="50" w:author="cathaylife" w:date="2009-09-15T11:58:00Z" w:original="%1:4:0:.%2:4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/>
          <w:caps/>
          <w:lang w:eastAsia="zh-TW"/>
        </w:rPr>
        <w:t>DTAAD130</w:t>
      </w:r>
      <w:r w:rsidR="00777EA1" w:rsidRPr="003E048A">
        <w:rPr>
          <w:rFonts w:ascii="標楷體" w:eastAsia="標楷體" w:hAnsi="標楷體" w:hint="eastAsia"/>
          <w:lang w:eastAsia="zh-TW"/>
        </w:rPr>
        <w:t>：</w:t>
      </w:r>
      <w:r w:rsidR="008926BD" w:rsidRPr="00315050">
        <w:rPr>
          <w:rFonts w:ascii="標楷體" w:eastAsia="標楷體" w:hAnsi="標楷體" w:hint="eastAsia"/>
          <w:lang w:eastAsia="zh-TW"/>
        </w:rPr>
        <w:t>投保同業實支商品告知記錄</w:t>
      </w:r>
      <w:r w:rsidR="00DE5223">
        <w:rPr>
          <w:rFonts w:ascii="標楷體" w:eastAsia="標楷體" w:hAnsi="標楷體" w:hint="eastAsia"/>
          <w:lang w:eastAsia="zh-TW"/>
        </w:rPr>
        <w:t>-</w:t>
      </w:r>
      <w:r w:rsidR="00CE4806">
        <w:rPr>
          <w:rFonts w:ascii="標楷體" w:eastAsia="標楷體" w:hAnsi="標楷體" w:hint="eastAsia"/>
          <w:lang w:eastAsia="zh-TW"/>
        </w:rPr>
        <w:t>作業檔</w:t>
      </w:r>
    </w:p>
    <w:p w:rsidR="00752ED2" w:rsidRPr="003E048A" w:rsidRDefault="003E048A" w:rsidP="00752ED2">
      <w:pPr>
        <w:pStyle w:val="Tabletext"/>
        <w:keepLines w:val="0"/>
        <w:numPr>
          <w:ilvl w:val="0"/>
          <w:numId w:val="3"/>
          <w:numberingChange w:id="51" w:author="cathaylife" w:date="2009-09-15T11:58:00Z" w:original="%1:5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作業方式</w:t>
      </w:r>
      <w:r w:rsidR="00752ED2" w:rsidRPr="003E048A">
        <w:rPr>
          <w:rFonts w:ascii="標楷體" w:eastAsia="標楷體" w:hAnsi="標楷體" w:hint="eastAsia"/>
          <w:kern w:val="2"/>
          <w:lang w:eastAsia="zh-TW"/>
        </w:rPr>
        <w:t>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6608"/>
      </w:tblGrid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JOB name</w:t>
            </w:r>
          </w:p>
        </w:tc>
        <w:tc>
          <w:tcPr>
            <w:tcW w:w="6608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/>
                <w:sz w:val="20"/>
                <w:szCs w:val="20"/>
              </w:rPr>
              <w:t>JA</w:t>
            </w:r>
            <w:r w:rsidR="00B97E5A">
              <w:rPr>
                <w:rFonts w:ascii="標楷體" w:eastAsia="標楷體" w:hAnsi="標楷體" w:hint="eastAsia"/>
                <w:sz w:val="20"/>
                <w:szCs w:val="20"/>
              </w:rPr>
              <w:t>AA</w:t>
            </w:r>
            <w:r w:rsidRPr="003E048A">
              <w:rPr>
                <w:rFonts w:ascii="標楷體" w:eastAsia="標楷體" w:hAnsi="標楷體"/>
                <w:sz w:val="20"/>
                <w:szCs w:val="20"/>
              </w:rPr>
              <w:t>D</w:t>
            </w:r>
            <w:r w:rsidR="00B97E5A">
              <w:rPr>
                <w:rFonts w:ascii="標楷體" w:eastAsia="標楷體" w:hAnsi="標楷體" w:hint="eastAsia"/>
                <w:sz w:val="20"/>
                <w:szCs w:val="20"/>
              </w:rPr>
              <w:t>00</w:t>
            </w:r>
            <w:r w:rsidRPr="003E048A">
              <w:rPr>
                <w:rFonts w:ascii="標楷體" w:eastAsia="標楷體" w:hAnsi="標楷體"/>
                <w:sz w:val="20"/>
                <w:szCs w:val="20"/>
              </w:rPr>
              <w:t>01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程式名稱</w:t>
            </w:r>
          </w:p>
        </w:tc>
        <w:tc>
          <w:tcPr>
            <w:tcW w:w="6608" w:type="dxa"/>
          </w:tcPr>
          <w:p w:rsidR="003E048A" w:rsidRPr="003E048A" w:rsidRDefault="00B97E5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AAD0_B101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處理日期時間</w:t>
            </w:r>
          </w:p>
        </w:tc>
        <w:tc>
          <w:tcPr>
            <w:tcW w:w="6608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業務別</w:t>
            </w:r>
          </w:p>
        </w:tc>
        <w:tc>
          <w:tcPr>
            <w:tcW w:w="6608" w:type="dxa"/>
          </w:tcPr>
          <w:p w:rsidR="003E048A" w:rsidRPr="003E048A" w:rsidRDefault="00B97E5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AA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次系統別</w:t>
            </w:r>
          </w:p>
        </w:tc>
        <w:tc>
          <w:tcPr>
            <w:tcW w:w="6608" w:type="dxa"/>
          </w:tcPr>
          <w:p w:rsidR="003E048A" w:rsidRPr="003E048A" w:rsidRDefault="00B97E5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D0</w:t>
            </w:r>
          </w:p>
        </w:tc>
      </w:tr>
      <w:tr w:rsidR="003E048A" w:rsidRPr="003E048A">
        <w:trPr>
          <w:trHeight w:val="120"/>
        </w:trPr>
        <w:tc>
          <w:tcPr>
            <w:tcW w:w="1672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作業週期</w:t>
            </w:r>
          </w:p>
        </w:tc>
        <w:tc>
          <w:tcPr>
            <w:tcW w:w="6608" w:type="dxa"/>
          </w:tcPr>
          <w:p w:rsidR="003E048A" w:rsidRPr="003E048A" w:rsidRDefault="003E048A" w:rsidP="00F81F3E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sz w:val="20"/>
                <w:szCs w:val="20"/>
              </w:rPr>
              <w:t>日</w:t>
            </w:r>
          </w:p>
        </w:tc>
      </w:tr>
    </w:tbl>
    <w:p w:rsidR="00752ED2" w:rsidRDefault="00752ED2" w:rsidP="00752ED2">
      <w:pPr>
        <w:pStyle w:val="Tabletext"/>
        <w:keepLines w:val="0"/>
        <w:numPr>
          <w:ilvl w:val="0"/>
          <w:numId w:val="3"/>
          <w:numberingChange w:id="52" w:author="cathaylife" w:date="2009-09-15T11:58:00Z" w:original="%1:6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3E048A">
        <w:rPr>
          <w:rFonts w:ascii="標楷體" w:eastAsia="標楷體" w:hAnsi="標楷體" w:hint="eastAsia"/>
          <w:kern w:val="2"/>
          <w:lang w:eastAsia="zh-TW"/>
        </w:rPr>
        <w:t>程式內容：</w:t>
      </w:r>
    </w:p>
    <w:p w:rsidR="005361EB" w:rsidRDefault="005361EB" w:rsidP="005361EB">
      <w:pPr>
        <w:pStyle w:val="Tabletext"/>
        <w:keepLines w:val="0"/>
        <w:numPr>
          <w:ilvl w:val="1"/>
          <w:numId w:val="3"/>
          <w:numberingChange w:id="53" w:author="cathaylife" w:date="2009-09-15T11:58:00Z" w:original="%1:6:0:.%2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起始</w:t>
      </w:r>
    </w:p>
    <w:p w:rsidR="004614CA" w:rsidRPr="003E048A" w:rsidRDefault="0074774C" w:rsidP="004614CA">
      <w:pPr>
        <w:pStyle w:val="Tabletext"/>
        <w:keepLines w:val="0"/>
        <w:numPr>
          <w:ilvl w:val="2"/>
          <w:numId w:val="3"/>
          <w:numberingChange w:id="54" w:author="cathaylife" w:date="2009-09-15T11:58:00Z" w:original="%1:6:0:.%2:1:0:.%3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 xml:space="preserve"> </w:t>
      </w:r>
      <w:r w:rsidR="004614CA">
        <w:rPr>
          <w:rFonts w:ascii="標楷體" w:eastAsia="標楷體" w:hAnsi="標楷體" w:hint="eastAsia"/>
          <w:caps/>
          <w:lang w:eastAsia="zh-TW"/>
        </w:rPr>
        <w:t>工作變數初值化</w:t>
      </w:r>
    </w:p>
    <w:p w:rsidR="002E2ED2" w:rsidRPr="009D6EC9" w:rsidRDefault="002E2ED2" w:rsidP="002E2ED2">
      <w:pPr>
        <w:pStyle w:val="Tabletext"/>
        <w:keepLines w:val="0"/>
        <w:numPr>
          <w:ilvl w:val="2"/>
          <w:numId w:val="3"/>
          <w:ins w:id="55" w:author="cathaylife" w:date="2009-09-15T12:01:00Z"/>
        </w:numPr>
        <w:spacing w:after="0" w:line="240" w:lineRule="auto"/>
        <w:rPr>
          <w:ins w:id="56" w:author="cathaylife" w:date="2009-09-15T12:01:00Z"/>
          <w:rFonts w:ascii="標楷體" w:eastAsia="標楷體" w:hAnsi="標楷體" w:hint="eastAsia"/>
          <w:kern w:val="2"/>
          <w:lang w:eastAsia="zh-TW"/>
        </w:rPr>
      </w:pPr>
      <w:ins w:id="57" w:author="cathaylife" w:date="2009-09-15T12:01:00Z">
        <w:r w:rsidRPr="009D6EC9">
          <w:rPr>
            <w:rFonts w:ascii="標楷體" w:eastAsia="標楷體" w:hAnsi="標楷體" w:hint="eastAsia"/>
            <w:caps/>
            <w:lang w:eastAsia="zh-TW"/>
          </w:rPr>
          <w:t>判斷是否有傳入參數值</w:t>
        </w:r>
      </w:ins>
    </w:p>
    <w:p w:rsidR="002E2ED2" w:rsidRPr="009D6EC9" w:rsidRDefault="002E2ED2" w:rsidP="002E2ED2">
      <w:pPr>
        <w:pStyle w:val="Tabletext"/>
        <w:keepLines w:val="0"/>
        <w:numPr>
          <w:ilvl w:val="3"/>
          <w:numId w:val="3"/>
          <w:ins w:id="58" w:author="cathaylife" w:date="2009-09-15T12:01:00Z"/>
        </w:numPr>
        <w:spacing w:after="0" w:line="240" w:lineRule="auto"/>
        <w:rPr>
          <w:ins w:id="59" w:author="cathaylife" w:date="2009-09-15T12:01:00Z"/>
          <w:rFonts w:ascii="標楷體" w:eastAsia="標楷體" w:hAnsi="標楷體" w:hint="eastAsia"/>
          <w:kern w:val="2"/>
          <w:lang w:eastAsia="zh-TW"/>
        </w:rPr>
      </w:pPr>
      <w:ins w:id="60" w:author="cathaylife" w:date="2009-09-15T12:01:00Z">
        <w:r w:rsidRPr="009D6EC9">
          <w:rPr>
            <w:rFonts w:ascii="標楷體" w:eastAsia="標楷體" w:hAnsi="標楷體" w:hint="eastAsia"/>
            <w:caps/>
            <w:lang w:eastAsia="zh-TW"/>
          </w:rPr>
          <w:t xml:space="preserve"> 若無值</w:t>
        </w:r>
      </w:ins>
    </w:p>
    <w:p w:rsidR="002E2ED2" w:rsidRPr="009D6EC9" w:rsidRDefault="002E2ED2" w:rsidP="002E2ED2">
      <w:pPr>
        <w:pStyle w:val="Tabletext"/>
        <w:keepLines w:val="0"/>
        <w:numPr>
          <w:ilvl w:val="4"/>
          <w:numId w:val="3"/>
          <w:ins w:id="61" w:author="cathaylife" w:date="2009-09-15T12:01:00Z"/>
        </w:numPr>
        <w:spacing w:after="0" w:line="240" w:lineRule="auto"/>
        <w:rPr>
          <w:ins w:id="62" w:author="cathaylife" w:date="2009-09-15T12:01:00Z"/>
          <w:rFonts w:ascii="標楷體" w:eastAsia="標楷體" w:hAnsi="標楷體" w:hint="eastAsia"/>
          <w:kern w:val="2"/>
          <w:lang w:eastAsia="zh-TW"/>
        </w:rPr>
      </w:pPr>
      <w:ins w:id="63" w:author="cathaylife" w:date="2009-09-15T12:01:00Z">
        <w:r w:rsidRPr="00C13789">
          <w:rPr>
            <w:rFonts w:ascii="標楷體" w:eastAsia="標楷體" w:hAnsi="標楷體" w:hint="eastAsia"/>
            <w:kern w:val="2"/>
            <w:lang w:eastAsia="zh-TW"/>
          </w:rPr>
          <w:t xml:space="preserve">工作變數．批次處理日期 = </w:t>
        </w:r>
        <w:r w:rsidRPr="00EF0F9A">
          <w:rPr>
            <w:rFonts w:ascii="標楷體" w:eastAsia="標楷體" w:hAnsi="標楷體"/>
            <w:caps/>
          </w:rPr>
          <w:t>getShutdownDay(currentDate)</w:t>
        </w:r>
        <w:r w:rsidRPr="004B5772">
          <w:rPr>
            <w:rFonts w:ascii="標楷體" w:eastAsia="標楷體" w:hAnsi="標楷體" w:hint="eastAsia"/>
            <w:caps/>
          </w:rPr>
          <w:t xml:space="preserve"> </w:t>
        </w:r>
        <w:r w:rsidRPr="00111F9A">
          <w:rPr>
            <w:rFonts w:ascii="標楷體" w:eastAsia="標楷體" w:hAnsi="標楷體" w:hint="eastAsia"/>
            <w:caps/>
            <w:lang w:eastAsia="zh-TW"/>
          </w:rPr>
          <w:t>[</w:t>
        </w:r>
        <w:r w:rsidRPr="00111F9A">
          <w:rPr>
            <w:rFonts w:ascii="標楷體" w:eastAsia="標楷體" w:hAnsi="標楷體"/>
          </w:rPr>
          <w:t>com.cathay.common.util.ShutdownDate</w:t>
        </w:r>
        <w:r w:rsidRPr="00111F9A">
          <w:rPr>
            <w:rFonts w:ascii="標楷體" w:eastAsia="標楷體" w:hAnsi="標楷體" w:hint="eastAsia"/>
            <w:caps/>
          </w:rPr>
          <w:t>取得傳入日期的排程基準日期</w:t>
        </w:r>
        <w:r w:rsidRPr="00111F9A">
          <w:rPr>
            <w:rFonts w:ascii="標楷體" w:eastAsia="標楷體" w:hAnsi="標楷體"/>
            <w:caps/>
            <w:lang w:eastAsia="zh-TW"/>
          </w:rPr>
          <w:t>]</w:t>
        </w:r>
      </w:ins>
    </w:p>
    <w:p w:rsidR="002E2ED2" w:rsidRPr="009D6EC9" w:rsidRDefault="002E2ED2" w:rsidP="002E2ED2">
      <w:pPr>
        <w:pStyle w:val="Tabletext"/>
        <w:keepLines w:val="0"/>
        <w:numPr>
          <w:ilvl w:val="3"/>
          <w:numId w:val="3"/>
          <w:ins w:id="64" w:author="cathaylife" w:date="2009-09-15T12:01:00Z"/>
        </w:numPr>
        <w:spacing w:after="0" w:line="240" w:lineRule="auto"/>
        <w:rPr>
          <w:ins w:id="65" w:author="cathaylife" w:date="2009-09-15T12:01:00Z"/>
          <w:rFonts w:ascii="標楷體" w:eastAsia="標楷體" w:hAnsi="標楷體" w:hint="eastAsia"/>
          <w:kern w:val="2"/>
          <w:lang w:eastAsia="zh-TW"/>
        </w:rPr>
      </w:pPr>
      <w:ins w:id="66" w:author="cathaylife" w:date="2009-09-15T12:01:00Z">
        <w:r w:rsidRPr="009D6EC9">
          <w:rPr>
            <w:rFonts w:ascii="標楷體" w:eastAsia="標楷體" w:hAnsi="標楷體" w:hint="eastAsia"/>
            <w:caps/>
            <w:lang w:eastAsia="zh-TW"/>
          </w:rPr>
          <w:t xml:space="preserve"> 若有值</w:t>
        </w:r>
      </w:ins>
    </w:p>
    <w:p w:rsidR="002E2ED2" w:rsidRPr="009D6EC9" w:rsidRDefault="002E2ED2" w:rsidP="002E2ED2">
      <w:pPr>
        <w:pStyle w:val="Tabletext"/>
        <w:keepLines w:val="0"/>
        <w:numPr>
          <w:ilvl w:val="4"/>
          <w:numId w:val="3"/>
          <w:ins w:id="67" w:author="cathaylife" w:date="2009-09-15T12:01:00Z"/>
        </w:numPr>
        <w:spacing w:after="0" w:line="240" w:lineRule="auto"/>
        <w:rPr>
          <w:ins w:id="68" w:author="cathaylife" w:date="2009-09-15T12:01:00Z"/>
          <w:rFonts w:ascii="標楷體" w:eastAsia="標楷體" w:hAnsi="標楷體" w:hint="eastAsia"/>
          <w:kern w:val="2"/>
          <w:lang w:eastAsia="zh-TW"/>
        </w:rPr>
      </w:pPr>
      <w:ins w:id="69" w:author="cathaylife" w:date="2009-09-15T12:01:00Z">
        <w:r w:rsidRPr="009D6EC9">
          <w:rPr>
            <w:rFonts w:ascii="標楷體" w:eastAsia="標楷體" w:hAnsi="標楷體" w:hint="eastAsia"/>
            <w:caps/>
            <w:lang w:eastAsia="zh-TW"/>
          </w:rPr>
          <w:t>判斷傳入值是否為合理日期資料（否結束作業，ASSIGN ERROR RETURN CODE</w:t>
        </w:r>
        <w:r w:rsidRPr="009D6EC9">
          <w:rPr>
            <w:rFonts w:ascii="標楷體" w:eastAsia="標楷體" w:hAnsi="標楷體"/>
            <w:caps/>
            <w:lang w:eastAsia="zh-TW"/>
          </w:rPr>
          <w:t>）</w:t>
        </w:r>
      </w:ins>
    </w:p>
    <w:p w:rsidR="005361EB" w:rsidRPr="00AC1E26" w:rsidRDefault="002E2ED2" w:rsidP="002E2ED2">
      <w:pPr>
        <w:pStyle w:val="Tabletext"/>
        <w:keepLines w:val="0"/>
        <w:numPr>
          <w:ilvl w:val="3"/>
          <w:numId w:val="3"/>
          <w:numberingChange w:id="70" w:author="cathaylife" w:date="2009-09-15T11:58:00Z" w:original="%1:6:0:.%2:1:0:.%3:2:0:"/>
          <w:ins w:id="71" w:author="cathaylife" w:date="2009-09-15T11:58:00Z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ins w:id="72" w:author="cathaylife" w:date="2009-09-15T12:01:00Z">
        <w:r w:rsidRPr="009D6EC9">
          <w:rPr>
            <w:rFonts w:ascii="標楷體" w:eastAsia="標楷體" w:hAnsi="標楷體" w:hint="eastAsia"/>
            <w:kern w:val="2"/>
            <w:lang w:eastAsia="zh-TW"/>
          </w:rPr>
          <w:lastRenderedPageBreak/>
          <w:t>工作變數．</w:t>
        </w:r>
        <w:r w:rsidRPr="00C13789">
          <w:rPr>
            <w:rFonts w:ascii="標楷體" w:eastAsia="標楷體" w:hAnsi="標楷體" w:hint="eastAsia"/>
            <w:kern w:val="2"/>
            <w:lang w:eastAsia="zh-TW"/>
          </w:rPr>
          <w:t>批次處理日期</w:t>
        </w:r>
        <w:r>
          <w:rPr>
            <w:rFonts w:ascii="標楷體" w:eastAsia="標楷體" w:hAnsi="標楷體" w:hint="eastAsia"/>
            <w:kern w:val="2"/>
            <w:lang w:eastAsia="zh-TW"/>
          </w:rPr>
          <w:t xml:space="preserve"> </w:t>
        </w:r>
        <w:r w:rsidRPr="009D6EC9">
          <w:rPr>
            <w:rFonts w:ascii="標楷體" w:eastAsia="標楷體" w:hAnsi="標楷體" w:hint="eastAsia"/>
            <w:kern w:val="2"/>
            <w:lang w:eastAsia="zh-TW"/>
          </w:rPr>
          <w:t>= 傳入．批次處理基準日</w:t>
        </w:r>
      </w:ins>
      <w:del w:id="73" w:author="cathaylife" w:date="2009-09-15T12:01:00Z">
        <w:r w:rsidR="0074774C" w:rsidDel="002E2ED2">
          <w:rPr>
            <w:rFonts w:ascii="標楷體" w:eastAsia="標楷體" w:hAnsi="標楷體" w:hint="eastAsia"/>
            <w:kern w:val="2"/>
            <w:lang w:eastAsia="zh-TW"/>
          </w:rPr>
          <w:delText xml:space="preserve"> </w:delText>
        </w:r>
        <w:r w:rsidR="004614CA" w:rsidDel="002E2ED2">
          <w:rPr>
            <w:rFonts w:ascii="標楷體" w:eastAsia="標楷體" w:hAnsi="標楷體" w:hint="eastAsia"/>
            <w:kern w:val="2"/>
            <w:lang w:eastAsia="zh-TW"/>
          </w:rPr>
          <w:delText>工作變數．</w:delText>
        </w:r>
        <w:r w:rsidR="005361EB" w:rsidDel="002E2ED2">
          <w:rPr>
            <w:rFonts w:ascii="標楷體" w:eastAsia="標楷體" w:hAnsi="標楷體" w:hint="eastAsia"/>
            <w:kern w:val="2"/>
            <w:lang w:eastAsia="zh-TW"/>
          </w:rPr>
          <w:delText xml:space="preserve">批次處理日期 = </w:delText>
        </w:r>
        <w:r w:rsidR="00B33F4B" w:rsidRPr="00EF0F9A" w:rsidDel="002E2ED2">
          <w:rPr>
            <w:rFonts w:ascii="標楷體" w:eastAsia="標楷體" w:hAnsi="標楷體"/>
            <w:caps/>
            <w:lang w:eastAsia="zh-TW"/>
          </w:rPr>
          <w:delText>getShutdownDay(currentDate)</w:delText>
        </w:r>
        <w:r w:rsidR="00B33F4B" w:rsidRPr="004B5772" w:rsidDel="002E2ED2">
          <w:rPr>
            <w:rFonts w:ascii="標楷體" w:eastAsia="標楷體" w:hAnsi="標楷體" w:hint="eastAsia"/>
            <w:caps/>
            <w:lang w:eastAsia="zh-TW"/>
          </w:rPr>
          <w:delText xml:space="preserve"> </w:delText>
        </w:r>
        <w:r w:rsidR="00B33F4B" w:rsidRPr="00111F9A" w:rsidDel="002E2ED2">
          <w:rPr>
            <w:rFonts w:ascii="標楷體" w:eastAsia="標楷體" w:hAnsi="標楷體" w:hint="eastAsia"/>
            <w:caps/>
            <w:lang w:eastAsia="zh-TW"/>
          </w:rPr>
          <w:delText>[</w:delText>
        </w:r>
        <w:r w:rsidR="00B33F4B" w:rsidRPr="00111F9A" w:rsidDel="002E2ED2">
          <w:rPr>
            <w:rFonts w:ascii="標楷體" w:eastAsia="標楷體" w:hAnsi="標楷體"/>
            <w:lang w:eastAsia="zh-TW"/>
          </w:rPr>
          <w:delText>com.cathay.common.util.ShutdownDate</w:delText>
        </w:r>
        <w:r w:rsidR="00B33F4B" w:rsidRPr="00111F9A" w:rsidDel="002E2ED2">
          <w:rPr>
            <w:rFonts w:ascii="標楷體" w:eastAsia="標楷體" w:hAnsi="標楷體" w:hint="eastAsia"/>
            <w:caps/>
            <w:lang w:eastAsia="zh-TW"/>
          </w:rPr>
          <w:delText>取得傳入日期的排程基準日期</w:delText>
        </w:r>
        <w:r w:rsidR="00B33F4B" w:rsidRPr="00111F9A" w:rsidDel="002E2ED2">
          <w:rPr>
            <w:rFonts w:ascii="標楷體" w:eastAsia="標楷體" w:hAnsi="標楷體"/>
            <w:caps/>
            <w:lang w:eastAsia="zh-TW"/>
          </w:rPr>
          <w:delText>]</w:delText>
        </w:r>
      </w:del>
    </w:p>
    <w:p w:rsidR="00AC1E26" w:rsidRPr="003E3EA6" w:rsidRDefault="00AC1E26" w:rsidP="005361EB">
      <w:pPr>
        <w:pStyle w:val="Tabletext"/>
        <w:keepLines w:val="0"/>
        <w:numPr>
          <w:ilvl w:val="2"/>
          <w:numId w:val="3"/>
          <w:numberingChange w:id="74" w:author="cathaylife" w:date="2009-09-15T11:58:00Z" w:original="%1:6:0:.%2:1:0:.%3:3:0:"/>
        </w:numPr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  <w:r>
        <w:rPr>
          <w:rFonts w:ascii="標楷體" w:eastAsia="標楷體" w:hAnsi="標楷體" w:hint="eastAsia"/>
          <w:caps/>
          <w:color w:val="FF00FF"/>
          <w:lang w:eastAsia="zh-TW"/>
        </w:rPr>
        <w:t xml:space="preserve"> </w:t>
      </w:r>
      <w:r w:rsidRPr="00AC1E26">
        <w:rPr>
          <w:rFonts w:ascii="標楷體" w:eastAsia="標楷體" w:hAnsi="標楷體" w:hint="eastAsia"/>
          <w:caps/>
          <w:color w:val="FF00FF"/>
          <w:lang w:eastAsia="zh-TW"/>
        </w:rPr>
        <w:t>批次開始</w:t>
      </w:r>
      <w:r>
        <w:rPr>
          <w:rFonts w:ascii="標楷體" w:eastAsia="標楷體" w:hAnsi="標楷體" w:hint="eastAsia"/>
          <w:caps/>
          <w:color w:val="FF00FF"/>
          <w:lang w:eastAsia="zh-TW"/>
        </w:rPr>
        <w:t>請將</w:t>
      </w:r>
      <w:r w:rsidR="00B97E5A">
        <w:rPr>
          <w:rFonts w:ascii="標楷體" w:eastAsia="標楷體" w:hAnsi="標楷體" w:hint="eastAsia"/>
          <w:caps/>
          <w:color w:val="FF00FF"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="00B97E5A">
          <w:rPr>
            <w:rFonts w:ascii="標楷體" w:eastAsia="標楷體" w:hAnsi="標楷體" w:hint="eastAsia"/>
            <w:caps/>
            <w:color w:val="FF00FF"/>
            <w:lang w:eastAsia="zh-TW"/>
          </w:rPr>
          <w:t>13A</w:t>
        </w:r>
      </w:smartTag>
      <w:r>
        <w:rPr>
          <w:rFonts w:ascii="標楷體" w:eastAsia="標楷體" w:hAnsi="標楷體" w:hint="eastAsia"/>
          <w:caps/>
          <w:color w:val="FF00FF"/>
          <w:lang w:eastAsia="zh-TW"/>
        </w:rPr>
        <w:t>、</w:t>
      </w:r>
      <w:r w:rsidR="00B97E5A">
        <w:rPr>
          <w:rFonts w:ascii="標楷體" w:eastAsia="標楷體" w:hAnsi="標楷體" w:hint="eastAsia"/>
          <w:caps/>
          <w:color w:val="FF00FF"/>
          <w:lang w:eastAsia="zh-TW"/>
        </w:rPr>
        <w:t>DTAAD130</w:t>
      </w:r>
      <w:r w:rsidRPr="00AC1E26">
        <w:rPr>
          <w:rFonts w:ascii="標楷體" w:eastAsia="標楷體" w:hAnsi="標楷體" w:hint="eastAsia"/>
          <w:caps/>
          <w:color w:val="FF00FF"/>
          <w:lang w:eastAsia="zh-TW"/>
        </w:rPr>
        <w:t>限制他人存取</w:t>
      </w:r>
      <w:r>
        <w:rPr>
          <w:rFonts w:ascii="標楷體" w:eastAsia="標楷體" w:hAnsi="標楷體" w:hint="eastAsia"/>
          <w:caps/>
          <w:color w:val="FF00FF"/>
          <w:lang w:eastAsia="zh-TW"/>
        </w:rPr>
        <w:t>(程式結束後解除)</w:t>
      </w:r>
      <w:r w:rsidR="00314C65">
        <w:rPr>
          <w:rFonts w:ascii="標楷體" w:eastAsia="標楷體" w:hAnsi="標楷體" w:hint="eastAsia"/>
          <w:caps/>
          <w:color w:val="FF00FF"/>
          <w:lang w:eastAsia="zh-TW"/>
        </w:rPr>
        <w:t>～6.4為同一交易。</w:t>
      </w:r>
      <w:r w:rsidR="00775595">
        <w:rPr>
          <w:rFonts w:ascii="標楷體" w:eastAsia="標楷體" w:hAnsi="標楷體" w:hint="eastAsia"/>
          <w:caps/>
          <w:color w:val="FF00FF"/>
          <w:lang w:eastAsia="zh-TW"/>
        </w:rPr>
        <w:t>異常發生則將異動全部ROLLBACK</w:t>
      </w:r>
    </w:p>
    <w:p w:rsidR="003E3EA6" w:rsidRPr="003E3EA6" w:rsidRDefault="003E3EA6" w:rsidP="003E3EA6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</w:p>
    <w:p w:rsidR="004A2EA2" w:rsidRDefault="00D149E9" w:rsidP="00752FEE">
      <w:pPr>
        <w:pStyle w:val="Tabletext"/>
        <w:keepLines w:val="0"/>
        <w:numPr>
          <w:ilvl w:val="1"/>
          <w:numId w:val="3"/>
          <w:numberingChange w:id="75" w:author="cathaylife" w:date="2009-09-15T11:58:00Z" w:original="%1:6:0:.%2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統計輸入檔資料筆數</w:t>
      </w:r>
    </w:p>
    <w:p w:rsidR="004A2EA2" w:rsidRDefault="0074774C" w:rsidP="00D149E9">
      <w:pPr>
        <w:pStyle w:val="Tabletext"/>
        <w:keepLines w:val="0"/>
        <w:numPr>
          <w:ilvl w:val="2"/>
          <w:numId w:val="3"/>
          <w:numberingChange w:id="76" w:author="cathaylife" w:date="2009-09-15T11:58:00Z" w:original="%1:6:0:.%2:2:0:.%3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4A2EA2">
        <w:rPr>
          <w:rFonts w:ascii="標楷體" w:eastAsia="標楷體" w:hAnsi="標楷體" w:hint="eastAsia"/>
          <w:kern w:val="2"/>
          <w:lang w:eastAsia="zh-TW"/>
        </w:rPr>
        <w:t>INPUT FILE 資料筆數</w:t>
      </w:r>
    </w:p>
    <w:p w:rsidR="004A2EA2" w:rsidRDefault="00712A2F" w:rsidP="00E10996">
      <w:pPr>
        <w:pStyle w:val="Tabletext"/>
        <w:keepLines w:val="0"/>
        <w:numPr>
          <w:ilvl w:val="3"/>
          <w:numId w:val="3"/>
          <w:numberingChange w:id="77" w:author="cathaylife" w:date="2009-09-15T11:58:00Z" w:original="%1:6:0:.%2:2:0:.%3:1:0:.%4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B97E5A">
        <w:rPr>
          <w:rFonts w:ascii="標楷體" w:eastAsia="標楷體" w:hAnsi="標楷體" w:hint="eastAsia"/>
          <w:kern w:val="2"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="00B97E5A">
          <w:rPr>
            <w:rFonts w:ascii="標楷體" w:eastAsia="標楷體" w:hAnsi="標楷體" w:hint="eastAsia"/>
            <w:kern w:val="2"/>
            <w:lang w:eastAsia="zh-TW"/>
          </w:rPr>
          <w:t>13A</w:t>
        </w:r>
      </w:smartTag>
      <w:r w:rsidR="00BE2947">
        <w:rPr>
          <w:rFonts w:ascii="標楷體" w:eastAsia="標楷體" w:hAnsi="標楷體" w:hint="eastAsia"/>
          <w:kern w:val="2"/>
          <w:lang w:eastAsia="zh-TW"/>
        </w:rPr>
        <w:t>_READ_CNT</w:t>
      </w:r>
      <w:r w:rsidR="004A2EA2">
        <w:rPr>
          <w:rFonts w:ascii="標楷體" w:eastAsia="標楷體" w:hAnsi="標楷體" w:hint="eastAsia"/>
          <w:kern w:val="2"/>
          <w:lang w:eastAsia="zh-TW"/>
        </w:rPr>
        <w:t xml:space="preserve"> = SELECT COUNT(</w:t>
      </w:r>
      <w:r w:rsidR="00E10996">
        <w:rPr>
          <w:rFonts w:ascii="標楷體" w:eastAsia="標楷體" w:hAnsi="標楷體" w:hint="eastAsia"/>
          <w:kern w:val="2"/>
          <w:lang w:eastAsia="zh-TW"/>
        </w:rPr>
        <w:t>*</w:t>
      </w:r>
      <w:r w:rsidR="004A2EA2">
        <w:rPr>
          <w:rFonts w:ascii="標楷體" w:eastAsia="標楷體" w:hAnsi="標楷體" w:hint="eastAsia"/>
          <w:kern w:val="2"/>
          <w:lang w:eastAsia="zh-TW"/>
        </w:rPr>
        <w:t xml:space="preserve">) FROM </w:t>
      </w:r>
      <w:r w:rsidR="00B97E5A">
        <w:rPr>
          <w:rFonts w:ascii="標楷體" w:eastAsia="標楷體" w:hAnsi="標楷體" w:hint="eastAsia"/>
          <w:kern w:val="2"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="00B97E5A">
          <w:rPr>
            <w:rFonts w:ascii="標楷體" w:eastAsia="標楷體" w:hAnsi="標楷體" w:hint="eastAsia"/>
            <w:kern w:val="2"/>
            <w:lang w:eastAsia="zh-TW"/>
          </w:rPr>
          <w:t>13A</w:t>
        </w:r>
      </w:smartTag>
    </w:p>
    <w:p w:rsidR="00E10996" w:rsidRDefault="00E10996" w:rsidP="00E10996">
      <w:pPr>
        <w:pStyle w:val="Tabletext"/>
        <w:keepLines w:val="0"/>
        <w:numPr>
          <w:ilvl w:val="3"/>
          <w:numId w:val="3"/>
          <w:numberingChange w:id="78" w:author="cathaylife" w:date="2009-09-15T11:58:00Z" w:original="%1:6:0:.%2:2:0:.%3:1:0:.%4:2:0:"/>
        </w:numPr>
        <w:spacing w:after="0" w:line="240" w:lineRule="auto"/>
        <w:rPr>
          <w:rFonts w:ascii="標楷體" w:eastAsia="標楷體" w:hAnsi="標楷體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C"/>
        </w:smartTagPr>
        <w:r>
          <w:rPr>
            <w:rFonts w:ascii="標楷體" w:eastAsia="標楷體" w:hAnsi="標楷體" w:hint="eastAsia"/>
            <w:kern w:val="2"/>
            <w:lang w:eastAsia="zh-TW"/>
          </w:rPr>
          <w:t>13C</w:t>
        </w:r>
      </w:smartTag>
      <w:r>
        <w:rPr>
          <w:rFonts w:ascii="標楷體" w:eastAsia="標楷體" w:hAnsi="標楷體" w:hint="eastAsia"/>
          <w:kern w:val="2"/>
          <w:lang w:eastAsia="zh-TW"/>
        </w:rPr>
        <w:t>_READ_CNT = SELECT COUNT(*) FROM DTAAD13C</w:t>
      </w:r>
    </w:p>
    <w:p w:rsidR="004431D5" w:rsidRDefault="004431D5" w:rsidP="004431D5">
      <w:pPr>
        <w:pStyle w:val="Tabletext"/>
        <w:keepLines w:val="0"/>
        <w:numPr>
          <w:ilvl w:val="1"/>
          <w:numId w:val="3"/>
          <w:numberingChange w:id="79" w:author="cathaylife" w:date="2009-09-15T11:58:00Z" w:original="%1:6:0:.%2:2:0:.%3:1:0:.%4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  <w:pPrChange w:id="80" w:author="李明諭" w:date="2019-05-15T09:27:00Z">
          <w:pPr>
            <w:pStyle w:val="Tabletext"/>
            <w:keepLines w:val="0"/>
            <w:numPr>
              <w:ilvl w:val="3"/>
              <w:numId w:val="3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81" w:author="李明諭" w:date="2019-05-15T09:27:00Z">
        <w:r>
          <w:rPr>
            <w:rFonts w:ascii="標楷體" w:eastAsia="標楷體" w:hAnsi="標楷體" w:hint="eastAsia"/>
            <w:kern w:val="2"/>
            <w:lang w:eastAsia="zh-TW"/>
          </w:rPr>
          <w:t>清空DTAAD13B資料。</w:t>
        </w:r>
      </w:ins>
    </w:p>
    <w:p w:rsidR="003E3EA6" w:rsidRPr="003E3EA6" w:rsidRDefault="003E3EA6" w:rsidP="003E3EA6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</w:p>
    <w:p w:rsidR="00D8672B" w:rsidRDefault="0074774C" w:rsidP="00D8672B">
      <w:pPr>
        <w:pStyle w:val="Tabletext"/>
        <w:keepLines w:val="0"/>
        <w:numPr>
          <w:ilvl w:val="1"/>
          <w:numId w:val="3"/>
          <w:numberingChange w:id="82" w:author="cathaylife" w:date="2009-09-15T11:58:00Z" w:original="%1:6:0:.%2:3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輸出資料</w:t>
      </w:r>
      <w:r w:rsidR="00724ACA">
        <w:rPr>
          <w:rFonts w:ascii="標楷體" w:eastAsia="標楷體" w:hAnsi="標楷體" w:hint="eastAsia"/>
          <w:kern w:val="2"/>
          <w:lang w:eastAsia="zh-TW"/>
        </w:rPr>
        <w:t>不分批</w:t>
      </w:r>
    </w:p>
    <w:p w:rsidR="00D8672B" w:rsidRDefault="000B14E3" w:rsidP="005361EB">
      <w:pPr>
        <w:pStyle w:val="Tabletext"/>
        <w:keepLines w:val="0"/>
        <w:numPr>
          <w:ilvl w:val="2"/>
          <w:numId w:val="3"/>
          <w:numberingChange w:id="83" w:author="cathaylife" w:date="2009-09-15T11:58:00Z" w:original="%1:6:0:.%2:3:0:.%3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逐筆讀取</w:t>
      </w:r>
      <w:r w:rsidR="00B97E5A">
        <w:rPr>
          <w:rFonts w:ascii="標楷體" w:eastAsia="標楷體" w:hAnsi="標楷體" w:hint="eastAsia"/>
          <w:kern w:val="2"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="00B97E5A">
          <w:rPr>
            <w:rFonts w:ascii="標楷體" w:eastAsia="標楷體" w:hAnsi="標楷體" w:hint="eastAsia"/>
            <w:kern w:val="2"/>
            <w:lang w:eastAsia="zh-TW"/>
          </w:rPr>
          <w:t>13A</w:t>
        </w:r>
      </w:smartTag>
      <w:r>
        <w:rPr>
          <w:rFonts w:ascii="標楷體" w:eastAsia="標楷體" w:hAnsi="標楷體" w:hint="eastAsia"/>
          <w:kern w:val="2"/>
          <w:lang w:eastAsia="zh-TW"/>
        </w:rPr>
        <w:t>資料新增寫入</w:t>
      </w:r>
      <w:r w:rsidR="00B97E5A">
        <w:rPr>
          <w:rFonts w:ascii="標楷體" w:eastAsia="標楷體" w:hAnsi="標楷體" w:hint="eastAsia"/>
          <w:kern w:val="2"/>
          <w:lang w:eastAsia="zh-TW"/>
        </w:rPr>
        <w:t>DTAAD13B</w:t>
      </w:r>
      <w:r>
        <w:rPr>
          <w:rFonts w:ascii="標楷體" w:eastAsia="標楷體" w:hAnsi="標楷體" w:hint="eastAsia"/>
          <w:kern w:val="2"/>
          <w:lang w:eastAsia="zh-TW"/>
        </w:rPr>
        <w:t>、</w:t>
      </w:r>
      <w:r w:rsidR="00B97E5A">
        <w:rPr>
          <w:rFonts w:ascii="標楷體" w:eastAsia="標楷體" w:hAnsi="標楷體" w:hint="eastAsia"/>
          <w:kern w:val="2"/>
          <w:lang w:eastAsia="zh-TW"/>
        </w:rPr>
        <w:t>DTAAD130</w:t>
      </w:r>
      <w:r w:rsidR="00C32AC7">
        <w:rPr>
          <w:rFonts w:ascii="標楷體" w:eastAsia="標楷體" w:hAnsi="標楷體" w:hint="eastAsia"/>
          <w:kern w:val="2"/>
          <w:lang w:eastAsia="zh-TW"/>
        </w:rPr>
        <w:t>（TABLE欄位對應如表所示）</w:t>
      </w:r>
    </w:p>
    <w:p w:rsidR="00D8672B" w:rsidRDefault="00D8672B" w:rsidP="00D8672B">
      <w:pPr>
        <w:pStyle w:val="Tabletext"/>
        <w:keepLines w:val="0"/>
        <w:numPr>
          <w:ilvl w:val="3"/>
          <w:numId w:val="3"/>
          <w:numberingChange w:id="84" w:author="cathaylife" w:date="2009-09-15T11:58:00Z" w:original="%1:6:0:.%2:3:0:.%3:1:0:.%4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B97E5A">
        <w:rPr>
          <w:rFonts w:ascii="標楷體" w:eastAsia="標楷體" w:hAnsi="標楷體" w:hint="eastAsia"/>
          <w:kern w:val="2"/>
          <w:lang w:eastAsia="zh-TW"/>
        </w:rPr>
        <w:t>DTAAD13B</w:t>
      </w:r>
    </w:p>
    <w:p w:rsidR="00D8672B" w:rsidRDefault="00D8672B" w:rsidP="00D8672B">
      <w:pPr>
        <w:pStyle w:val="Tabletext"/>
        <w:keepLines w:val="0"/>
        <w:numPr>
          <w:ilvl w:val="4"/>
          <w:numId w:val="3"/>
          <w:numberingChange w:id="85" w:author="cathaylife" w:date="2009-09-15T11:58:00Z" w:original="%1:6:0:.%2:3:0:.%3:1:0:.%4:1:0:.%5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寫入</w:t>
      </w:r>
      <w:r w:rsidRPr="0010189C">
        <w:rPr>
          <w:rFonts w:ascii="標楷體" w:eastAsia="標楷體" w:hAnsi="標楷體" w:hint="eastAsia"/>
          <w:color w:val="0000FF"/>
          <w:kern w:val="2"/>
          <w:lang w:eastAsia="zh-TW"/>
        </w:rPr>
        <w:t>成功</w:t>
      </w:r>
    </w:p>
    <w:p w:rsidR="00D8672B" w:rsidRDefault="00D8672B" w:rsidP="00D8672B">
      <w:pPr>
        <w:pStyle w:val="Tabletext"/>
        <w:keepLines w:val="0"/>
        <w:numPr>
          <w:ilvl w:val="5"/>
          <w:numId w:val="3"/>
          <w:numberingChange w:id="86" w:author="cathaylife" w:date="2009-09-15T11:58:00Z" w:original="%1:6:0:.%2:3:0:.%3:1:0:.%4:1:0:.%5:1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BE2947">
        <w:rPr>
          <w:rFonts w:ascii="標楷體" w:eastAsia="標楷體" w:hAnsi="標楷體" w:hint="eastAsia"/>
          <w:kern w:val="2"/>
          <w:lang w:eastAsia="zh-TW"/>
        </w:rPr>
        <w:t>件數累計</w:t>
      </w:r>
      <w:r w:rsidR="00B97E5A">
        <w:rPr>
          <w:rFonts w:ascii="標楷體" w:eastAsia="標楷體" w:hAnsi="標楷體" w:hint="eastAsia"/>
          <w:kern w:val="2"/>
          <w:lang w:eastAsia="zh-TW"/>
        </w:rPr>
        <w:t>DTAAD13B</w:t>
      </w:r>
      <w:r w:rsidR="00BE2947">
        <w:rPr>
          <w:rFonts w:ascii="標楷體" w:eastAsia="標楷體" w:hAnsi="標楷體" w:hint="eastAsia"/>
          <w:kern w:val="2"/>
          <w:lang w:eastAsia="zh-TW"/>
        </w:rPr>
        <w:t>_ISRT_OK_CNT</w:t>
      </w:r>
      <w:r>
        <w:rPr>
          <w:rFonts w:ascii="標楷體" w:eastAsia="標楷體" w:hAnsi="標楷體" w:hint="eastAsia"/>
          <w:kern w:val="2"/>
          <w:lang w:eastAsia="zh-TW"/>
        </w:rPr>
        <w:t xml:space="preserve"> ++</w:t>
      </w:r>
    </w:p>
    <w:p w:rsidR="00D8672B" w:rsidRDefault="00D8672B" w:rsidP="00D8672B">
      <w:pPr>
        <w:pStyle w:val="Tabletext"/>
        <w:keepLines w:val="0"/>
        <w:numPr>
          <w:ilvl w:val="4"/>
          <w:numId w:val="3"/>
          <w:numberingChange w:id="87" w:author="cathaylife" w:date="2009-09-15T11:58:00Z" w:original="%1:6:0:.%2:3:0:.%3:1:0:.%4:1:0:.%5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寫入</w:t>
      </w:r>
      <w:r w:rsidRPr="0010189C">
        <w:rPr>
          <w:rFonts w:ascii="標楷體" w:eastAsia="標楷體" w:hAnsi="標楷體" w:hint="eastAsia"/>
          <w:color w:val="FF0000"/>
          <w:kern w:val="2"/>
          <w:lang w:eastAsia="zh-TW"/>
        </w:rPr>
        <w:t>錯誤</w:t>
      </w:r>
      <w:ins w:id="88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(發生DUPLICATE不視為錯誤,但仍寫錯誤LOG</w:t>
        </w:r>
      </w:ins>
      <w:ins w:id="89" w:author="cathaylife" w:date="2009-09-15T12:03:00Z">
        <w:r w:rsidR="00481BAB">
          <w:rPr>
            <w:rFonts w:ascii="標楷體" w:eastAsia="標楷體" w:hAnsi="標楷體" w:hint="eastAsia"/>
            <w:color w:val="FF0000"/>
            <w:kern w:val="2"/>
            <w:lang w:eastAsia="zh-TW"/>
          </w:rPr>
          <w:t>,</w:t>
        </w:r>
        <w:r w:rsidR="00481BAB" w:rsidRPr="00481BAB">
          <w:rPr>
            <w:rFonts w:ascii="標楷體" w:eastAsia="標楷體" w:hAnsi="標楷體" w:hint="eastAsia"/>
            <w:kern w:val="2"/>
            <w:lang w:eastAsia="zh-TW"/>
          </w:rPr>
          <w:t xml:space="preserve"> </w:t>
        </w:r>
        <w:r w:rsidR="00481BAB">
          <w:rPr>
            <w:rFonts w:ascii="標楷體" w:eastAsia="標楷體" w:hAnsi="標楷體" w:hint="eastAsia"/>
            <w:kern w:val="2"/>
            <w:lang w:eastAsia="zh-TW"/>
          </w:rPr>
          <w:t>DTAAD13B_ISRT_DUP_CNT ++</w:t>
        </w:r>
      </w:ins>
      <w:ins w:id="90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)</w:t>
        </w:r>
      </w:ins>
    </w:p>
    <w:p w:rsidR="00D8672B" w:rsidRDefault="00D8672B" w:rsidP="00D8672B">
      <w:pPr>
        <w:pStyle w:val="Tabletext"/>
        <w:keepLines w:val="0"/>
        <w:numPr>
          <w:ilvl w:val="5"/>
          <w:numId w:val="3"/>
          <w:numberingChange w:id="91" w:author="cathaylife" w:date="2009-09-15T11:58:00Z" w:original="%1:6:0:.%2:3:0:.%3:1:0:.%4:1:0:.%5:2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BE2947">
        <w:rPr>
          <w:rFonts w:ascii="標楷體" w:eastAsia="標楷體" w:hAnsi="標楷體" w:hint="eastAsia"/>
          <w:kern w:val="2"/>
          <w:lang w:eastAsia="zh-TW"/>
        </w:rPr>
        <w:t>件數累計</w:t>
      </w:r>
      <w:r w:rsidR="00B97E5A">
        <w:rPr>
          <w:rFonts w:ascii="標楷體" w:eastAsia="標楷體" w:hAnsi="標楷體" w:hint="eastAsia"/>
          <w:kern w:val="2"/>
          <w:lang w:eastAsia="zh-TW"/>
        </w:rPr>
        <w:t>DTAAD13B</w:t>
      </w:r>
      <w:r w:rsidR="00BE2947">
        <w:rPr>
          <w:rFonts w:ascii="標楷體" w:eastAsia="標楷體" w:hAnsi="標楷體" w:hint="eastAsia"/>
          <w:kern w:val="2"/>
          <w:lang w:eastAsia="zh-TW"/>
        </w:rPr>
        <w:t>_ISRT_NG_CNT</w:t>
      </w:r>
      <w:r>
        <w:rPr>
          <w:rFonts w:ascii="標楷體" w:eastAsia="標楷體" w:hAnsi="標楷體" w:hint="eastAsia"/>
          <w:kern w:val="2"/>
          <w:lang w:eastAsia="zh-TW"/>
        </w:rPr>
        <w:t xml:space="preserve"> ++</w:t>
      </w:r>
    </w:p>
    <w:p w:rsidR="00D8672B" w:rsidRDefault="00D8672B" w:rsidP="00616B5B">
      <w:pPr>
        <w:pStyle w:val="Tabletext"/>
        <w:keepLines w:val="0"/>
        <w:numPr>
          <w:ilvl w:val="6"/>
          <w:numId w:val="3"/>
          <w:numberingChange w:id="92" w:author="cathaylife" w:date="2009-09-15T11:58:00Z" w:original="%1:6:0:.%2:3:0:.%3:1:0:.%4:1:0:.%5:2:0:.%6:1:0:.%7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0C7995">
        <w:rPr>
          <w:rFonts w:ascii="標楷體" w:eastAsia="標楷體" w:hAnsi="標楷體" w:hint="eastAsia"/>
          <w:kern w:val="2"/>
          <w:lang w:eastAsia="zh-TW"/>
        </w:rPr>
        <w:t>錯誤處理：CALL 異常訊息記錄模組ErrorLog.java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6892"/>
      </w:tblGrid>
      <w:tr w:rsidR="00616B5B" w:rsidRPr="00C448DC" w:rsidTr="00C448DC">
        <w:tc>
          <w:tcPr>
            <w:tcW w:w="1908" w:type="dxa"/>
            <w:shd w:val="clear" w:color="auto" w:fill="auto"/>
          </w:tcPr>
          <w:p w:rsidR="00616B5B" w:rsidRPr="00C448DC" w:rsidRDefault="00616B5B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616B5B" w:rsidRPr="00C448DC" w:rsidRDefault="00616B5B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616B5B" w:rsidRPr="00C448DC" w:rsidTr="00C448DC">
        <w:tc>
          <w:tcPr>
            <w:tcW w:w="1908" w:type="dxa"/>
            <w:shd w:val="clear" w:color="auto" w:fill="auto"/>
          </w:tcPr>
          <w:p w:rsidR="00616B5B" w:rsidRPr="00C448DC" w:rsidRDefault="00616B5B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616B5B" w:rsidRPr="00C448DC" w:rsidRDefault="00616B5B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訊息中文：</w:t>
            </w:r>
            <w:r w:rsidR="00CE4806" w:rsidRPr="00C448DC">
              <w:rPr>
                <w:rFonts w:ascii="標楷體" w:eastAsia="標楷體" w:hAnsi="標楷體" w:hint="eastAsia"/>
                <w:bCs/>
                <w:lang w:eastAsia="zh-TW"/>
              </w:rPr>
              <w:t>DTAAD13B</w:t>
            </w:r>
            <w:r w:rsidR="00D116E5" w:rsidRPr="00C448DC">
              <w:rPr>
                <w:rFonts w:ascii="標楷體" w:eastAsia="標楷體" w:hAnsi="標楷體" w:hint="eastAsia"/>
                <w:bCs/>
                <w:lang w:eastAsia="zh-TW"/>
              </w:rPr>
              <w:t>檔</w:t>
            </w:r>
            <w:r w:rsidRPr="00C448DC">
              <w:rPr>
                <w:rFonts w:ascii="標楷體" w:eastAsia="標楷體" w:hAnsi="標楷體" w:hint="eastAsia"/>
                <w:bCs/>
                <w:lang w:eastAsia="zh-TW"/>
              </w:rPr>
              <w:t>寫入錯誤</w:t>
            </w:r>
            <w:r w:rsidR="00E735E2" w:rsidRPr="00C448DC">
              <w:rPr>
                <w:rFonts w:ascii="標楷體" w:eastAsia="標楷體" w:hAnsi="標楷體" w:hint="eastAsia"/>
                <w:bCs/>
                <w:lang w:eastAsia="zh-TW"/>
              </w:rPr>
              <w:t>(AT)</w:t>
            </w:r>
          </w:p>
          <w:p w:rsidR="0058624F" w:rsidRPr="00C448DC" w:rsidRDefault="00616B5B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摘要：</w:t>
            </w:r>
          </w:p>
          <w:p w:rsidR="00616B5B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保單號碼</w:t>
            </w:r>
            <w:r w:rsidR="00616B5B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：</w:t>
            </w:r>
            <w:r w:rsidR="00B97E5A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a"/>
              </w:smartTagPr>
              <w:r w:rsidR="00B97E5A"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</w:t>
              </w:r>
              <w:r w:rsidR="00E735E2"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A</w:t>
              </w:r>
            </w:smartTag>
            <w:r w:rsidR="00F25F38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.</w:t>
            </w:r>
            <w:r w:rsidR="00F25F38" w:rsidRPr="00C448DC">
              <w:rPr>
                <w:rStyle w:val="SoDAField"/>
                <w:rFonts w:ascii="標楷體" w:eastAsia="標楷體" w:hAnsi="標楷體" w:cs="Arial"/>
                <w:caps/>
                <w:color w:val="000000"/>
              </w:rPr>
              <w:t>INSD_ID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</w:rPr>
              <w:t>NTFY_DATE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="00F25F38"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>POLICY</w:t>
            </w:r>
            <w:r w:rsidR="00F25F38" w:rsidRPr="00C448DC">
              <w:rPr>
                <w:rFonts w:ascii="標楷體" w:eastAsia="標楷體" w:hAnsi="標楷體" w:hint="eastAsia"/>
                <w:snapToGrid w:val="0"/>
                <w:color w:val="000000"/>
              </w:rPr>
              <w:t>_NO</w:t>
            </w:r>
            <w:ins w:id="93" w:author="cathaylife" w:date="2009-09-15T11:58:00Z">
              <w:r w:rsidR="00D6683B" w:rsidRPr="00C448DC">
                <w:rPr>
                  <w:rFonts w:ascii="標楷體" w:eastAsia="標楷體" w:hAnsi="標楷體" w:hint="eastAsia"/>
                  <w:snapToGrid w:val="0"/>
                  <w:color w:val="000000"/>
                  <w:lang w:eastAsia="zh-TW"/>
                </w:rPr>
                <w:t>,APLY_NO</w:t>
              </w:r>
            </w:ins>
            <w:r w:rsidR="00616B5B"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</w:t>
            </w:r>
          </w:p>
          <w:p w:rsidR="00616B5B" w:rsidRPr="00C448DC" w:rsidRDefault="00616B5B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>錯誤原因：</w:t>
            </w:r>
            <w:r w:rsidRPr="00C448DC">
              <w:rPr>
                <w:rFonts w:ascii="標楷體" w:eastAsia="標楷體" w:hAnsi="標楷體" w:cs="Arial Unicode MS" w:hint="eastAsia"/>
                <w:color w:val="008000"/>
                <w:lang w:eastAsia="zh-TW"/>
              </w:rPr>
              <w:t>SQL STATE值</w:t>
            </w: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   </w:t>
            </w:r>
          </w:p>
        </w:tc>
      </w:tr>
    </w:tbl>
    <w:p w:rsidR="005361EB" w:rsidRDefault="00F25A69" w:rsidP="00D8672B">
      <w:pPr>
        <w:pStyle w:val="Tabletext"/>
        <w:keepLines w:val="0"/>
        <w:numPr>
          <w:ilvl w:val="3"/>
          <w:numId w:val="3"/>
          <w:numberingChange w:id="94" w:author="cathaylife" w:date="2009-09-15T11:58:00Z" w:original="%1:6:0:.%2:3:0:.%3:1:0:.%4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B97E5A">
        <w:rPr>
          <w:rFonts w:ascii="標楷體" w:eastAsia="標楷體" w:hAnsi="標楷體" w:hint="eastAsia"/>
          <w:kern w:val="2"/>
          <w:lang w:eastAsia="zh-TW"/>
        </w:rPr>
        <w:t>DTAAD130</w:t>
      </w:r>
    </w:p>
    <w:p w:rsidR="0010189C" w:rsidRDefault="0010189C" w:rsidP="00D8672B">
      <w:pPr>
        <w:pStyle w:val="Tabletext"/>
        <w:keepLines w:val="0"/>
        <w:numPr>
          <w:ilvl w:val="4"/>
          <w:numId w:val="3"/>
          <w:numberingChange w:id="95" w:author="cathaylife" w:date="2009-09-15T11:58:00Z" w:original="%1:6:0:.%2:3:0:.%3:1:0:.%4:2:0:.%5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寫入</w:t>
      </w:r>
      <w:r w:rsidRPr="0010189C">
        <w:rPr>
          <w:rFonts w:ascii="標楷體" w:eastAsia="標楷體" w:hAnsi="標楷體" w:hint="eastAsia"/>
          <w:color w:val="0000FF"/>
          <w:kern w:val="2"/>
          <w:lang w:eastAsia="zh-TW"/>
        </w:rPr>
        <w:t>成功</w:t>
      </w:r>
    </w:p>
    <w:p w:rsidR="0010189C" w:rsidRDefault="00BE2947" w:rsidP="00D8672B">
      <w:pPr>
        <w:pStyle w:val="Tabletext"/>
        <w:keepLines w:val="0"/>
        <w:numPr>
          <w:ilvl w:val="5"/>
          <w:numId w:val="3"/>
          <w:numberingChange w:id="96" w:author="cathaylife" w:date="2009-09-15T11:58:00Z" w:original="%1:6:0:.%2:3:0:.%3:1:0:.%4:2:0:.%5:1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件數累計</w:t>
      </w:r>
      <w:r w:rsidR="00B97E5A">
        <w:rPr>
          <w:rFonts w:ascii="標楷體" w:eastAsia="標楷體" w:hAnsi="標楷體" w:hint="eastAsia"/>
          <w:kern w:val="2"/>
          <w:lang w:eastAsia="zh-TW"/>
        </w:rPr>
        <w:t>DTAAD130</w:t>
      </w:r>
      <w:r>
        <w:rPr>
          <w:rFonts w:ascii="標楷體" w:eastAsia="標楷體" w:hAnsi="標楷體" w:hint="eastAsia"/>
          <w:kern w:val="2"/>
          <w:lang w:eastAsia="zh-TW"/>
        </w:rPr>
        <w:t>_ISRT_OK_CNT</w:t>
      </w:r>
      <w:r w:rsidR="0010189C">
        <w:rPr>
          <w:rFonts w:ascii="標楷體" w:eastAsia="標楷體" w:hAnsi="標楷體" w:hint="eastAsia"/>
          <w:kern w:val="2"/>
          <w:lang w:eastAsia="zh-TW"/>
        </w:rPr>
        <w:t xml:space="preserve"> ++</w:t>
      </w:r>
    </w:p>
    <w:p w:rsidR="0010189C" w:rsidRDefault="0074774C" w:rsidP="00D8672B">
      <w:pPr>
        <w:pStyle w:val="Tabletext"/>
        <w:keepLines w:val="0"/>
        <w:numPr>
          <w:ilvl w:val="4"/>
          <w:numId w:val="3"/>
          <w:numberingChange w:id="97" w:author="cathaylife" w:date="2009-09-15T11:58:00Z" w:original="%1:6:0:.%2:3:0:.%3:1:0:.%4:2:0:.%5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10189C">
        <w:rPr>
          <w:rFonts w:ascii="標楷體" w:eastAsia="標楷體" w:hAnsi="標楷體" w:hint="eastAsia"/>
          <w:kern w:val="2"/>
          <w:lang w:eastAsia="zh-TW"/>
        </w:rPr>
        <w:t>寫入</w:t>
      </w:r>
      <w:r w:rsidR="0010189C" w:rsidRPr="0010189C">
        <w:rPr>
          <w:rFonts w:ascii="標楷體" w:eastAsia="標楷體" w:hAnsi="標楷體" w:hint="eastAsia"/>
          <w:color w:val="FF0000"/>
          <w:kern w:val="2"/>
          <w:lang w:eastAsia="zh-TW"/>
        </w:rPr>
        <w:t>錯誤</w:t>
      </w:r>
      <w:ins w:id="98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(發生DUPLICATE不視為錯誤,但仍寫錯誤LOG</w:t>
        </w:r>
      </w:ins>
      <w:ins w:id="99" w:author="cathaylife" w:date="2009-09-15T12:03:00Z">
        <w:r w:rsidR="00481BAB">
          <w:rPr>
            <w:rFonts w:ascii="標楷體" w:eastAsia="標楷體" w:hAnsi="標楷體" w:hint="eastAsia"/>
            <w:color w:val="FF0000"/>
            <w:kern w:val="2"/>
            <w:lang w:eastAsia="zh-TW"/>
          </w:rPr>
          <w:t>,</w:t>
        </w:r>
        <w:r w:rsidR="00481BAB" w:rsidRPr="00481BAB">
          <w:rPr>
            <w:rFonts w:ascii="標楷體" w:eastAsia="標楷體" w:hAnsi="標楷體" w:hint="eastAsia"/>
            <w:kern w:val="2"/>
            <w:lang w:eastAsia="zh-TW"/>
          </w:rPr>
          <w:t xml:space="preserve"> </w:t>
        </w:r>
        <w:r w:rsidR="00481BAB">
          <w:rPr>
            <w:rFonts w:ascii="標楷體" w:eastAsia="標楷體" w:hAnsi="標楷體" w:hint="eastAsia"/>
            <w:kern w:val="2"/>
            <w:lang w:eastAsia="zh-TW"/>
          </w:rPr>
          <w:t>DTAAD130_ISRT_DUP_CNT ++</w:t>
        </w:r>
      </w:ins>
      <w:ins w:id="100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)</w:t>
        </w:r>
      </w:ins>
    </w:p>
    <w:p w:rsidR="0010189C" w:rsidRDefault="00D645D0" w:rsidP="00D8672B">
      <w:pPr>
        <w:pStyle w:val="Tabletext"/>
        <w:keepLines w:val="0"/>
        <w:numPr>
          <w:ilvl w:val="5"/>
          <w:numId w:val="3"/>
          <w:numberingChange w:id="101" w:author="cathaylife" w:date="2009-09-15T11:58:00Z" w:original="%1:6:0:.%2:3:0:.%3:1:0:.%4:2:0:.%5:2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BE2947">
        <w:rPr>
          <w:rFonts w:ascii="標楷體" w:eastAsia="標楷體" w:hAnsi="標楷體" w:hint="eastAsia"/>
          <w:kern w:val="2"/>
          <w:lang w:eastAsia="zh-TW"/>
        </w:rPr>
        <w:t>件數累計</w:t>
      </w:r>
      <w:r w:rsidR="00B97E5A">
        <w:rPr>
          <w:rFonts w:ascii="標楷體" w:eastAsia="標楷體" w:hAnsi="標楷體" w:hint="eastAsia"/>
          <w:kern w:val="2"/>
          <w:lang w:eastAsia="zh-TW"/>
        </w:rPr>
        <w:t>DTAAD130</w:t>
      </w:r>
      <w:r w:rsidR="00BE2947">
        <w:rPr>
          <w:rFonts w:ascii="標楷體" w:eastAsia="標楷體" w:hAnsi="標楷體" w:hint="eastAsia"/>
          <w:kern w:val="2"/>
          <w:lang w:eastAsia="zh-TW"/>
        </w:rPr>
        <w:t>_ISRT_NG_CNT</w:t>
      </w:r>
      <w:r w:rsidR="0010189C">
        <w:rPr>
          <w:rFonts w:ascii="標楷體" w:eastAsia="標楷體" w:hAnsi="標楷體" w:hint="eastAsia"/>
          <w:kern w:val="2"/>
          <w:lang w:eastAsia="zh-TW"/>
        </w:rPr>
        <w:t xml:space="preserve"> ++</w:t>
      </w:r>
    </w:p>
    <w:p w:rsidR="000C7995" w:rsidRDefault="000C7995" w:rsidP="00D8672B">
      <w:pPr>
        <w:pStyle w:val="Tabletext"/>
        <w:keepLines w:val="0"/>
        <w:numPr>
          <w:ilvl w:val="6"/>
          <w:numId w:val="3"/>
          <w:numberingChange w:id="102" w:author="cathaylife" w:date="2009-09-15T11:58:00Z" w:original="%1:6:0:.%2:3:0:.%3:1:0:.%4:2:0:.%5:2:0:.%6:1:0:.%7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0C7995">
        <w:rPr>
          <w:rFonts w:ascii="標楷體" w:eastAsia="標楷體" w:hAnsi="標楷體" w:hint="eastAsia"/>
          <w:kern w:val="2"/>
          <w:lang w:eastAsia="zh-TW"/>
        </w:rPr>
        <w:t>錯誤處理：CALL 異常訊息記錄模組ErrorLog.java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6892"/>
      </w:tblGrid>
      <w:tr w:rsidR="000C7995" w:rsidRPr="00C448DC" w:rsidTr="00C448DC">
        <w:tc>
          <w:tcPr>
            <w:tcW w:w="1908" w:type="dxa"/>
            <w:shd w:val="clear" w:color="auto" w:fill="auto"/>
          </w:tcPr>
          <w:p w:rsidR="000C7995" w:rsidRPr="00C448DC" w:rsidRDefault="000C7995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0C7995" w:rsidRPr="00C448DC" w:rsidRDefault="000C7995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0C7995" w:rsidRPr="00C448DC" w:rsidTr="00C448DC">
        <w:tc>
          <w:tcPr>
            <w:tcW w:w="1908" w:type="dxa"/>
            <w:shd w:val="clear" w:color="auto" w:fill="auto"/>
          </w:tcPr>
          <w:p w:rsidR="000C7995" w:rsidRPr="00C448DC" w:rsidRDefault="000C7995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0C7995" w:rsidRPr="00C448DC" w:rsidRDefault="000C7995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訊息中文：</w:t>
            </w:r>
            <w:r w:rsidR="00CE4806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DTAAD130</w:t>
            </w:r>
            <w:r w:rsidRPr="00C448DC">
              <w:rPr>
                <w:rFonts w:ascii="標楷體" w:eastAsia="標楷體" w:hAnsi="標楷體" w:hint="eastAsia"/>
                <w:bCs/>
                <w:lang w:eastAsia="zh-TW"/>
              </w:rPr>
              <w:t>寫入錯誤</w:t>
            </w:r>
            <w:r w:rsidR="00E735E2" w:rsidRPr="00C448DC">
              <w:rPr>
                <w:rFonts w:ascii="標楷體" w:eastAsia="標楷體" w:hAnsi="標楷體" w:hint="eastAsia"/>
                <w:bCs/>
                <w:lang w:eastAsia="zh-TW"/>
              </w:rPr>
              <w:t>(AT)</w:t>
            </w:r>
          </w:p>
          <w:p w:rsidR="0058624F" w:rsidRPr="00C448DC" w:rsidRDefault="000C7995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摘要：</w:t>
            </w:r>
          </w:p>
          <w:p w:rsidR="0067661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保單號碼</w:t>
            </w:r>
            <w:r w:rsidR="000C7995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：</w:t>
            </w:r>
            <w:r w:rsidR="00B97E5A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a"/>
              </w:smartTagPr>
              <w:r w:rsidR="00B97E5A"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</w:t>
              </w:r>
              <w:r w:rsidR="00E735E2"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A</w:t>
              </w:r>
            </w:smartTag>
            <w:r w:rsidR="000C7995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.</w:t>
            </w:r>
            <w:r w:rsidR="00F25F38" w:rsidRPr="00C448DC">
              <w:rPr>
                <w:rStyle w:val="SoDAField"/>
                <w:rFonts w:ascii="標楷體" w:eastAsia="標楷體" w:hAnsi="標楷體" w:cs="Arial"/>
                <w:caps/>
                <w:color w:val="000000"/>
              </w:rPr>
              <w:t>INSD_ID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</w:rPr>
              <w:t>NTFY_DATE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>POLICY</w:t>
            </w:r>
            <w:r w:rsidR="000C7995" w:rsidRPr="00C448DC">
              <w:rPr>
                <w:rFonts w:ascii="標楷體" w:eastAsia="標楷體" w:hAnsi="標楷體" w:hint="eastAsia"/>
                <w:snapToGrid w:val="0"/>
                <w:color w:val="000000"/>
              </w:rPr>
              <w:t>_NO</w:t>
            </w:r>
            <w:ins w:id="103" w:author="cathaylife" w:date="2009-09-15T11:59:00Z">
              <w:r w:rsidR="00D6683B" w:rsidRPr="00C448DC">
                <w:rPr>
                  <w:rFonts w:ascii="標楷體" w:eastAsia="標楷體" w:hAnsi="標楷體" w:hint="eastAsia"/>
                  <w:snapToGrid w:val="0"/>
                  <w:color w:val="000000"/>
                  <w:lang w:eastAsia="zh-TW"/>
                </w:rPr>
                <w:t>,APLY_NO</w:t>
              </w:r>
            </w:ins>
            <w:r w:rsidR="000C7995"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</w:t>
            </w:r>
          </w:p>
          <w:p w:rsidR="000C7995" w:rsidRPr="00C448DC" w:rsidRDefault="0067661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lastRenderedPageBreak/>
              <w:t>錯誤原因：</w:t>
            </w:r>
            <w:r w:rsidRPr="00C448DC">
              <w:rPr>
                <w:rFonts w:ascii="標楷體" w:eastAsia="標楷體" w:hAnsi="標楷體" w:cs="Arial Unicode MS" w:hint="eastAsia"/>
                <w:color w:val="008000"/>
                <w:lang w:eastAsia="zh-TW"/>
              </w:rPr>
              <w:t>SQL STATE值</w:t>
            </w:r>
            <w:r w:rsidR="000C7995"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   </w:t>
            </w:r>
          </w:p>
        </w:tc>
      </w:tr>
    </w:tbl>
    <w:p w:rsidR="0010189C" w:rsidRDefault="00F25A69" w:rsidP="00B12009">
      <w:pPr>
        <w:pStyle w:val="Tabletext"/>
        <w:keepLines w:val="0"/>
        <w:numPr>
          <w:ilvl w:val="3"/>
          <w:numId w:val="3"/>
          <w:numberingChange w:id="104" w:author="cathaylife" w:date="2009-09-15T11:58:00Z" w:original="%1:6:0:.%2:3:0:.%3:1:0:.%4:3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lastRenderedPageBreak/>
        <w:t xml:space="preserve"> </w:t>
      </w:r>
      <w:r w:rsidR="0010189C">
        <w:rPr>
          <w:rFonts w:ascii="標楷體" w:eastAsia="標楷體" w:hAnsi="標楷體" w:hint="eastAsia"/>
          <w:kern w:val="2"/>
          <w:lang w:eastAsia="zh-TW"/>
        </w:rPr>
        <w:t>繼續處理</w:t>
      </w:r>
      <w:r w:rsidR="00B97E5A">
        <w:rPr>
          <w:rFonts w:ascii="標楷體" w:eastAsia="標楷體" w:hAnsi="標楷體" w:hint="eastAsia"/>
          <w:kern w:val="2"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="00B97E5A">
          <w:rPr>
            <w:rFonts w:ascii="標楷體" w:eastAsia="標楷體" w:hAnsi="標楷體" w:hint="eastAsia"/>
            <w:kern w:val="2"/>
            <w:lang w:eastAsia="zh-TW"/>
          </w:rPr>
          <w:t>13A</w:t>
        </w:r>
      </w:smartTag>
    </w:p>
    <w:p w:rsidR="00E735E2" w:rsidRPr="004614CA" w:rsidRDefault="00E735E2" w:rsidP="00E735E2">
      <w:pPr>
        <w:pStyle w:val="Tabletext"/>
        <w:keepLines w:val="0"/>
        <w:spacing w:after="0" w:line="240" w:lineRule="auto"/>
        <w:ind w:left="1276"/>
        <w:rPr>
          <w:rFonts w:ascii="標楷體" w:eastAsia="標楷體" w:hAnsi="標楷體" w:hint="eastAsia"/>
          <w:kern w:val="2"/>
          <w:lang w:eastAsia="zh-TW"/>
        </w:rPr>
      </w:pPr>
    </w:p>
    <w:p w:rsidR="00E735E2" w:rsidRDefault="00E735E2" w:rsidP="00E735E2">
      <w:pPr>
        <w:pStyle w:val="Tabletext"/>
        <w:keepLines w:val="0"/>
        <w:numPr>
          <w:ilvl w:val="2"/>
          <w:numId w:val="3"/>
          <w:numberingChange w:id="105" w:author="cathaylife" w:date="2009-09-15T11:58:00Z" w:original="%1:6:0:.%2:3:0:.%3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逐筆讀取DTAAD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C"/>
        </w:smartTagPr>
        <w:r>
          <w:rPr>
            <w:rFonts w:ascii="標楷體" w:eastAsia="標楷體" w:hAnsi="標楷體" w:hint="eastAsia"/>
            <w:kern w:val="2"/>
            <w:lang w:eastAsia="zh-TW"/>
          </w:rPr>
          <w:t>13C</w:t>
        </w:r>
      </w:smartTag>
      <w:r>
        <w:rPr>
          <w:rFonts w:ascii="標楷體" w:eastAsia="標楷體" w:hAnsi="標楷體" w:hint="eastAsia"/>
          <w:kern w:val="2"/>
          <w:lang w:eastAsia="zh-TW"/>
        </w:rPr>
        <w:t>資料新增寫入DTAAD13B、DTAAD130（TABLE欄位對應如表所示）</w:t>
      </w:r>
    </w:p>
    <w:p w:rsidR="00E735E2" w:rsidRDefault="00E735E2" w:rsidP="00E735E2">
      <w:pPr>
        <w:pStyle w:val="Tabletext"/>
        <w:keepLines w:val="0"/>
        <w:numPr>
          <w:ilvl w:val="3"/>
          <w:numId w:val="3"/>
          <w:numberingChange w:id="106" w:author="cathaylife" w:date="2009-09-15T11:58:00Z" w:original="%1:6:0:.%2:3:0:.%3:2:0:.%4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DTAAD13B</w:t>
      </w:r>
    </w:p>
    <w:p w:rsidR="00E735E2" w:rsidRDefault="00E735E2" w:rsidP="00E735E2">
      <w:pPr>
        <w:pStyle w:val="Tabletext"/>
        <w:keepLines w:val="0"/>
        <w:numPr>
          <w:ilvl w:val="4"/>
          <w:numId w:val="3"/>
          <w:numberingChange w:id="107" w:author="cathaylife" w:date="2009-09-15T11:58:00Z" w:original="%1:6:0:.%2:3:0:.%3:2:0:.%4:1:0:.%5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寫入</w:t>
      </w:r>
      <w:r w:rsidRPr="0010189C">
        <w:rPr>
          <w:rFonts w:ascii="標楷體" w:eastAsia="標楷體" w:hAnsi="標楷體" w:hint="eastAsia"/>
          <w:color w:val="0000FF"/>
          <w:kern w:val="2"/>
          <w:lang w:eastAsia="zh-TW"/>
        </w:rPr>
        <w:t>成功</w:t>
      </w:r>
    </w:p>
    <w:p w:rsidR="00E735E2" w:rsidRDefault="00E735E2" w:rsidP="00E735E2">
      <w:pPr>
        <w:pStyle w:val="Tabletext"/>
        <w:keepLines w:val="0"/>
        <w:numPr>
          <w:ilvl w:val="5"/>
          <w:numId w:val="3"/>
          <w:numberingChange w:id="108" w:author="cathaylife" w:date="2009-09-15T11:58:00Z" w:original="%1:6:0:.%2:3:0:.%3:2:0:.%4:1:0:.%5:1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件數累計DTAAD13B_ISRT_OK_CNT ++</w:t>
      </w:r>
    </w:p>
    <w:p w:rsidR="00E735E2" w:rsidRDefault="00E735E2" w:rsidP="00E735E2">
      <w:pPr>
        <w:pStyle w:val="Tabletext"/>
        <w:keepLines w:val="0"/>
        <w:numPr>
          <w:ilvl w:val="4"/>
          <w:numId w:val="3"/>
          <w:numberingChange w:id="109" w:author="cathaylife" w:date="2009-09-15T11:58:00Z" w:original="%1:6:0:.%2:3:0:.%3:2:0:.%4:1:0:.%5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寫入</w:t>
      </w:r>
      <w:r w:rsidRPr="0010189C">
        <w:rPr>
          <w:rFonts w:ascii="標楷體" w:eastAsia="標楷體" w:hAnsi="標楷體" w:hint="eastAsia"/>
          <w:color w:val="FF0000"/>
          <w:kern w:val="2"/>
          <w:lang w:eastAsia="zh-TW"/>
        </w:rPr>
        <w:t>錯誤</w:t>
      </w:r>
      <w:ins w:id="110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(發生DUPLICATE不視為錯誤,但仍寫錯誤LOG</w:t>
        </w:r>
      </w:ins>
      <w:ins w:id="111" w:author="cathaylife" w:date="2009-09-15T12:02:00Z">
        <w:r w:rsidR="00481BAB">
          <w:rPr>
            <w:rFonts w:ascii="標楷體" w:eastAsia="標楷體" w:hAnsi="標楷體" w:hint="eastAsia"/>
            <w:color w:val="FF0000"/>
            <w:kern w:val="2"/>
            <w:lang w:eastAsia="zh-TW"/>
          </w:rPr>
          <w:t>,</w:t>
        </w:r>
        <w:r w:rsidR="00481BAB" w:rsidRPr="00481BAB">
          <w:rPr>
            <w:rFonts w:ascii="標楷體" w:eastAsia="標楷體" w:hAnsi="標楷體" w:hint="eastAsia"/>
            <w:kern w:val="2"/>
            <w:lang w:eastAsia="zh-TW"/>
          </w:rPr>
          <w:t xml:space="preserve"> </w:t>
        </w:r>
        <w:r w:rsidR="00481BAB">
          <w:rPr>
            <w:rFonts w:ascii="標楷體" w:eastAsia="標楷體" w:hAnsi="標楷體" w:hint="eastAsia"/>
            <w:kern w:val="2"/>
            <w:lang w:eastAsia="zh-TW"/>
          </w:rPr>
          <w:t>DTAAD13B_ISRT_</w:t>
        </w:r>
      </w:ins>
      <w:ins w:id="112" w:author="cathaylife" w:date="2009-09-15T12:03:00Z">
        <w:r w:rsidR="00481BAB">
          <w:rPr>
            <w:rFonts w:ascii="標楷體" w:eastAsia="標楷體" w:hAnsi="標楷體" w:hint="eastAsia"/>
            <w:kern w:val="2"/>
            <w:lang w:eastAsia="zh-TW"/>
          </w:rPr>
          <w:t>DUP</w:t>
        </w:r>
      </w:ins>
      <w:ins w:id="113" w:author="cathaylife" w:date="2009-09-15T12:02:00Z">
        <w:r w:rsidR="00481BAB">
          <w:rPr>
            <w:rFonts w:ascii="標楷體" w:eastAsia="標楷體" w:hAnsi="標楷體" w:hint="eastAsia"/>
            <w:kern w:val="2"/>
            <w:lang w:eastAsia="zh-TW"/>
          </w:rPr>
          <w:t>_CNT ++</w:t>
        </w:r>
      </w:ins>
      <w:ins w:id="114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)</w:t>
        </w:r>
      </w:ins>
    </w:p>
    <w:p w:rsidR="00E735E2" w:rsidRDefault="00E735E2" w:rsidP="00E735E2">
      <w:pPr>
        <w:pStyle w:val="Tabletext"/>
        <w:keepLines w:val="0"/>
        <w:numPr>
          <w:ilvl w:val="5"/>
          <w:numId w:val="3"/>
          <w:numberingChange w:id="115" w:author="cathaylife" w:date="2009-09-15T11:58:00Z" w:original="%1:6:0:.%2:3:0:.%3:2:0:.%4:1:0:.%5:2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件數累計DTAAD13B_ISRT_NG_CNT ++</w:t>
      </w:r>
    </w:p>
    <w:p w:rsidR="00E735E2" w:rsidRDefault="00E735E2" w:rsidP="00E735E2">
      <w:pPr>
        <w:pStyle w:val="Tabletext"/>
        <w:keepLines w:val="0"/>
        <w:numPr>
          <w:ilvl w:val="6"/>
          <w:numId w:val="3"/>
          <w:numberingChange w:id="116" w:author="cathaylife" w:date="2009-09-15T11:58:00Z" w:original="%1:6:0:.%2:3:0:.%3:2:0:.%4:1:0:.%5:2:0:.%6:1:0:.%7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0C7995">
        <w:rPr>
          <w:rFonts w:ascii="標楷體" w:eastAsia="標楷體" w:hAnsi="標楷體" w:hint="eastAsia"/>
          <w:kern w:val="2"/>
          <w:lang w:eastAsia="zh-TW"/>
        </w:rPr>
        <w:t>錯誤處理：CALL 異常訊息記錄模組ErrorLog.java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6892"/>
      </w:tblGrid>
      <w:tr w:rsidR="00E735E2" w:rsidRPr="00C448DC" w:rsidTr="00C448DC">
        <w:tc>
          <w:tcPr>
            <w:tcW w:w="190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E735E2" w:rsidRPr="00C448DC" w:rsidTr="00C448DC">
        <w:tc>
          <w:tcPr>
            <w:tcW w:w="190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訊息中文：</w:t>
            </w:r>
            <w:r w:rsidR="00CE4806" w:rsidRPr="00C448DC">
              <w:rPr>
                <w:rFonts w:ascii="標楷體" w:eastAsia="標楷體" w:hAnsi="標楷體" w:hint="eastAsia"/>
                <w:bCs/>
                <w:lang w:eastAsia="zh-TW"/>
              </w:rPr>
              <w:t>DTAAD13B</w:t>
            </w:r>
            <w:r w:rsidRPr="00C448DC">
              <w:rPr>
                <w:rFonts w:ascii="標楷體" w:eastAsia="標楷體" w:hAnsi="標楷體" w:hint="eastAsia"/>
                <w:bCs/>
                <w:lang w:eastAsia="zh-TW"/>
              </w:rPr>
              <w:t>寫入錯誤(AB)</w:t>
            </w:r>
          </w:p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摘要：</w:t>
            </w:r>
          </w:p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保單號碼：DTAAD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C"/>
              </w:smartTagPr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13C</w:t>
              </w:r>
            </w:smartTag>
            <w:r w:rsidR="00F25F38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.</w:t>
            </w:r>
            <w:r w:rsidR="00F25F38" w:rsidRPr="00C448DC">
              <w:rPr>
                <w:rStyle w:val="SoDAField"/>
                <w:rFonts w:ascii="標楷體" w:eastAsia="標楷體" w:hAnsi="標楷體" w:cs="Arial"/>
                <w:caps/>
                <w:color w:val="000000"/>
              </w:rPr>
              <w:t>INSD_ID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</w:rPr>
              <w:t>NTFY_DATE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="00F25F38"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>POLICY</w:t>
            </w:r>
            <w:r w:rsidR="00F25F38" w:rsidRPr="00C448DC">
              <w:rPr>
                <w:rFonts w:ascii="標楷體" w:eastAsia="標楷體" w:hAnsi="標楷體" w:hint="eastAsia"/>
                <w:snapToGrid w:val="0"/>
                <w:color w:val="000000"/>
              </w:rPr>
              <w:t>_NO</w:t>
            </w:r>
            <w:ins w:id="117" w:author="cathaylife" w:date="2009-09-15T11:59:00Z">
              <w:r w:rsidR="00D6683B" w:rsidRPr="00C448DC">
                <w:rPr>
                  <w:rFonts w:ascii="標楷體" w:eastAsia="標楷體" w:hAnsi="標楷體" w:hint="eastAsia"/>
                  <w:snapToGrid w:val="0"/>
                  <w:color w:val="000000"/>
                  <w:lang w:eastAsia="zh-TW"/>
                </w:rPr>
                <w:t>,APLY_NO</w:t>
              </w:r>
            </w:ins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</w:t>
            </w:r>
          </w:p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>錯誤原因：</w:t>
            </w:r>
            <w:r w:rsidRPr="00C448DC">
              <w:rPr>
                <w:rFonts w:ascii="標楷體" w:eastAsia="標楷體" w:hAnsi="標楷體" w:cs="Arial Unicode MS" w:hint="eastAsia"/>
                <w:color w:val="008000"/>
                <w:lang w:eastAsia="zh-TW"/>
              </w:rPr>
              <w:t>SQL STATE值</w:t>
            </w: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   </w:t>
            </w:r>
          </w:p>
        </w:tc>
      </w:tr>
    </w:tbl>
    <w:p w:rsidR="00E735E2" w:rsidRDefault="00E735E2" w:rsidP="00E735E2">
      <w:pPr>
        <w:pStyle w:val="Tabletext"/>
        <w:keepLines w:val="0"/>
        <w:numPr>
          <w:ilvl w:val="3"/>
          <w:numId w:val="3"/>
          <w:numberingChange w:id="118" w:author="cathaylife" w:date="2009-09-15T11:58:00Z" w:original="%1:6:0:.%2:3:0:.%3:2:0:.%4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DTAAD130</w:t>
      </w:r>
    </w:p>
    <w:p w:rsidR="00E735E2" w:rsidRDefault="00E735E2" w:rsidP="00E735E2">
      <w:pPr>
        <w:pStyle w:val="Tabletext"/>
        <w:keepLines w:val="0"/>
        <w:numPr>
          <w:ilvl w:val="4"/>
          <w:numId w:val="3"/>
          <w:numberingChange w:id="119" w:author="cathaylife" w:date="2009-09-15T11:58:00Z" w:original="%1:6:0:.%2:3:0:.%3:2:0:.%4:2:0:.%5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寫入</w:t>
      </w:r>
      <w:r w:rsidRPr="0010189C">
        <w:rPr>
          <w:rFonts w:ascii="標楷體" w:eastAsia="標楷體" w:hAnsi="標楷體" w:hint="eastAsia"/>
          <w:color w:val="0000FF"/>
          <w:kern w:val="2"/>
          <w:lang w:eastAsia="zh-TW"/>
        </w:rPr>
        <w:t>成功</w:t>
      </w:r>
    </w:p>
    <w:p w:rsidR="00E735E2" w:rsidRDefault="00E735E2" w:rsidP="00E735E2">
      <w:pPr>
        <w:pStyle w:val="Tabletext"/>
        <w:keepLines w:val="0"/>
        <w:numPr>
          <w:ilvl w:val="5"/>
          <w:numId w:val="3"/>
          <w:numberingChange w:id="120" w:author="cathaylife" w:date="2009-09-15T11:58:00Z" w:original="%1:6:0:.%2:3:0:.%3:2:0:.%4:2:0:.%5:1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件數累計DTAAD130_ISRT_OK_CNT ++</w:t>
      </w:r>
    </w:p>
    <w:p w:rsidR="00E735E2" w:rsidRDefault="00E735E2" w:rsidP="00E735E2">
      <w:pPr>
        <w:pStyle w:val="Tabletext"/>
        <w:keepLines w:val="0"/>
        <w:numPr>
          <w:ilvl w:val="4"/>
          <w:numId w:val="3"/>
          <w:numberingChange w:id="121" w:author="cathaylife" w:date="2009-09-15T11:58:00Z" w:original="%1:6:0:.%2:3:0:.%3:2:0:.%4:2:0:.%5:2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寫入</w:t>
      </w:r>
      <w:r w:rsidRPr="0010189C">
        <w:rPr>
          <w:rFonts w:ascii="標楷體" w:eastAsia="標楷體" w:hAnsi="標楷體" w:hint="eastAsia"/>
          <w:color w:val="FF0000"/>
          <w:kern w:val="2"/>
          <w:lang w:eastAsia="zh-TW"/>
        </w:rPr>
        <w:t>錯誤</w:t>
      </w:r>
      <w:ins w:id="122" w:author="cathaylife" w:date="2009-09-15T11:59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 xml:space="preserve"> (發生DUPLICATE不視為錯誤,但</w:t>
        </w:r>
      </w:ins>
      <w:ins w:id="123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仍寫錯誤LOG</w:t>
        </w:r>
      </w:ins>
      <w:ins w:id="124" w:author="cathaylife" w:date="2009-09-15T12:03:00Z">
        <w:r w:rsidR="00481BAB">
          <w:rPr>
            <w:rFonts w:ascii="標楷體" w:eastAsia="標楷體" w:hAnsi="標楷體" w:hint="eastAsia"/>
            <w:color w:val="FF0000"/>
            <w:kern w:val="2"/>
            <w:lang w:eastAsia="zh-TW"/>
          </w:rPr>
          <w:t>,</w:t>
        </w:r>
        <w:r w:rsidR="00481BAB" w:rsidRPr="00481BAB">
          <w:rPr>
            <w:rFonts w:ascii="標楷體" w:eastAsia="標楷體" w:hAnsi="標楷體" w:hint="eastAsia"/>
            <w:kern w:val="2"/>
            <w:lang w:eastAsia="zh-TW"/>
          </w:rPr>
          <w:t xml:space="preserve"> </w:t>
        </w:r>
        <w:r w:rsidR="00481BAB">
          <w:rPr>
            <w:rFonts w:ascii="標楷體" w:eastAsia="標楷體" w:hAnsi="標楷體" w:hint="eastAsia"/>
            <w:kern w:val="2"/>
            <w:lang w:eastAsia="zh-TW"/>
          </w:rPr>
          <w:t>DTAAD130_ISRT_DUP_CNT ++</w:t>
        </w:r>
      </w:ins>
      <w:ins w:id="125" w:author="cathaylife" w:date="2009-09-15T12:00:00Z">
        <w:r w:rsidR="00D6683B">
          <w:rPr>
            <w:rFonts w:ascii="標楷體" w:eastAsia="標楷體" w:hAnsi="標楷體" w:hint="eastAsia"/>
            <w:color w:val="FF0000"/>
            <w:kern w:val="2"/>
            <w:lang w:eastAsia="zh-TW"/>
          </w:rPr>
          <w:t>)</w:t>
        </w:r>
      </w:ins>
    </w:p>
    <w:p w:rsidR="00E735E2" w:rsidRDefault="00E735E2" w:rsidP="00E735E2">
      <w:pPr>
        <w:pStyle w:val="Tabletext"/>
        <w:keepLines w:val="0"/>
        <w:numPr>
          <w:ilvl w:val="5"/>
          <w:numId w:val="3"/>
          <w:numberingChange w:id="126" w:author="cathaylife" w:date="2009-09-15T11:58:00Z" w:original="%1:6:0:.%2:3:0:.%3:2:0:.%4:2:0:.%5:2:0:.%6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件數累計DTAAD130_ISRT_NG_CNT ++</w:t>
      </w:r>
    </w:p>
    <w:p w:rsidR="00E735E2" w:rsidRDefault="00E735E2" w:rsidP="00E735E2">
      <w:pPr>
        <w:pStyle w:val="Tabletext"/>
        <w:keepLines w:val="0"/>
        <w:numPr>
          <w:ilvl w:val="6"/>
          <w:numId w:val="3"/>
          <w:numberingChange w:id="127" w:author="cathaylife" w:date="2009-09-15T11:58:00Z" w:original="%1:6:0:.%2:3:0:.%3:2:0:.%4:2:0:.%5:2:0:.%6:1:0:.%7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0C7995">
        <w:rPr>
          <w:rFonts w:ascii="標楷體" w:eastAsia="標楷體" w:hAnsi="標楷體" w:hint="eastAsia"/>
          <w:kern w:val="2"/>
          <w:lang w:eastAsia="zh-TW"/>
        </w:rPr>
        <w:t>錯誤處理：CALL 異常訊息記錄模組ErrorLog.java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6892"/>
      </w:tblGrid>
      <w:tr w:rsidR="00E735E2" w:rsidRPr="00C448DC" w:rsidTr="00C448DC">
        <w:tc>
          <w:tcPr>
            <w:tcW w:w="190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E735E2" w:rsidRPr="00C448DC" w:rsidTr="00C448DC">
        <w:tc>
          <w:tcPr>
            <w:tcW w:w="190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訊息中文：</w:t>
            </w:r>
            <w:r w:rsidR="00CE4806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DTAAD130</w:t>
            </w:r>
            <w:r w:rsidRPr="00C448DC">
              <w:rPr>
                <w:rFonts w:ascii="標楷體" w:eastAsia="標楷體" w:hAnsi="標楷體" w:hint="eastAsia"/>
                <w:bCs/>
                <w:lang w:eastAsia="zh-TW"/>
              </w:rPr>
              <w:t>寫入錯誤(AB)</w:t>
            </w:r>
          </w:p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摘要：</w:t>
            </w:r>
          </w:p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保單號碼：DTAAD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C"/>
              </w:smartTagPr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13C</w:t>
              </w:r>
            </w:smartTag>
            <w:r w:rsidR="00F25F38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.</w:t>
            </w:r>
            <w:r w:rsidR="00F25F38" w:rsidRPr="00C448DC">
              <w:rPr>
                <w:rStyle w:val="SoDAField"/>
                <w:rFonts w:ascii="標楷體" w:eastAsia="標楷體" w:hAnsi="標楷體" w:cs="Arial"/>
                <w:caps/>
                <w:color w:val="000000"/>
              </w:rPr>
              <w:t>INSD_ID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</w:rPr>
              <w:t>NTFY_DATE</w:t>
            </w:r>
            <w:r w:rsidR="00F25F38" w:rsidRPr="00C448DC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lang w:eastAsia="zh-TW"/>
              </w:rPr>
              <w:t>、</w:t>
            </w:r>
            <w:r w:rsidR="00F25F38"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>POLICY</w:t>
            </w:r>
            <w:r w:rsidR="00F25F38" w:rsidRPr="00C448DC">
              <w:rPr>
                <w:rFonts w:ascii="標楷體" w:eastAsia="標楷體" w:hAnsi="標楷體" w:hint="eastAsia"/>
                <w:snapToGrid w:val="0"/>
                <w:color w:val="000000"/>
              </w:rPr>
              <w:t>_NO</w:t>
            </w:r>
            <w:ins w:id="128" w:author="cathaylife" w:date="2009-09-15T11:59:00Z">
              <w:r w:rsidR="00D6683B" w:rsidRPr="00C448DC">
                <w:rPr>
                  <w:rFonts w:ascii="標楷體" w:eastAsia="標楷體" w:hAnsi="標楷體" w:hint="eastAsia"/>
                  <w:snapToGrid w:val="0"/>
                  <w:color w:val="000000"/>
                  <w:lang w:eastAsia="zh-TW"/>
                </w:rPr>
                <w:t>,APLY_NO</w:t>
              </w:r>
            </w:ins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</w:t>
            </w:r>
          </w:p>
          <w:p w:rsidR="00E735E2" w:rsidRPr="00C448DC" w:rsidRDefault="00E735E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>錯誤原因：</w:t>
            </w:r>
            <w:r w:rsidRPr="00C448DC">
              <w:rPr>
                <w:rFonts w:ascii="標楷體" w:eastAsia="標楷體" w:hAnsi="標楷體" w:cs="Arial Unicode MS" w:hint="eastAsia"/>
                <w:color w:val="008000"/>
                <w:lang w:eastAsia="zh-TW"/>
              </w:rPr>
              <w:t>SQL STATE值</w:t>
            </w:r>
            <w:r w:rsidRPr="00C448DC">
              <w:rPr>
                <w:rFonts w:ascii="標楷體" w:eastAsia="標楷體" w:hAnsi="標楷體" w:hint="eastAsia"/>
                <w:snapToGrid w:val="0"/>
                <w:color w:val="000000"/>
                <w:lang w:eastAsia="zh-TW"/>
              </w:rPr>
              <w:t xml:space="preserve">    </w:t>
            </w:r>
          </w:p>
        </w:tc>
      </w:tr>
    </w:tbl>
    <w:p w:rsidR="00E735E2" w:rsidRPr="004614CA" w:rsidRDefault="00E735E2" w:rsidP="00E735E2">
      <w:pPr>
        <w:pStyle w:val="Tabletext"/>
        <w:keepLines w:val="0"/>
        <w:numPr>
          <w:ilvl w:val="3"/>
          <w:numId w:val="3"/>
          <w:numberingChange w:id="129" w:author="cathaylife" w:date="2009-09-15T11:58:00Z" w:original="%1:6:0:.%2:3:0:.%3:2:0:.%4:3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 xml:space="preserve"> 繼續處理DTAAD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C"/>
        </w:smartTagPr>
        <w:r>
          <w:rPr>
            <w:rFonts w:ascii="標楷體" w:eastAsia="標楷體" w:hAnsi="標楷體" w:hint="eastAsia"/>
            <w:kern w:val="2"/>
            <w:lang w:eastAsia="zh-TW"/>
          </w:rPr>
          <w:t>13</w:t>
        </w:r>
        <w:r w:rsidR="00881BEA">
          <w:rPr>
            <w:rFonts w:ascii="標楷體" w:eastAsia="標楷體" w:hAnsi="標楷體" w:hint="eastAsia"/>
            <w:kern w:val="2"/>
            <w:lang w:eastAsia="zh-TW"/>
          </w:rPr>
          <w:t>C</w:t>
        </w:r>
      </w:smartTag>
    </w:p>
    <w:p w:rsidR="001339F6" w:rsidRPr="003E048A" w:rsidRDefault="001339F6" w:rsidP="0007344D">
      <w:pPr>
        <w:rPr>
          <w:rFonts w:ascii="標楷體" w:eastAsia="標楷體" w:hAnsi="標楷體" w:hint="eastAsia"/>
          <w:sz w:val="20"/>
          <w:szCs w:val="20"/>
        </w:rPr>
      </w:pPr>
    </w:p>
    <w:tbl>
      <w:tblPr>
        <w:tblW w:w="8868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1772"/>
        <w:gridCol w:w="1288"/>
        <w:gridCol w:w="568"/>
        <w:gridCol w:w="1620"/>
        <w:gridCol w:w="1800"/>
        <w:gridCol w:w="1280"/>
      </w:tblGrid>
      <w:tr w:rsidR="00BE69AD" w:rsidRPr="003E048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5788" w:type="dxa"/>
            <w:gridSpan w:val="5"/>
            <w:shd w:val="clear" w:color="auto" w:fill="CCFFCC"/>
            <w:vAlign w:val="center"/>
          </w:tcPr>
          <w:p w:rsidR="00BE69AD" w:rsidRDefault="00B97E5A" w:rsidP="0064619A">
            <w:pPr>
              <w:rPr>
                <w:rFonts w:ascii="標楷體" w:eastAsia="標楷體" w:hAnsi="標楷體" w:hint="eastAsia"/>
                <w:bCs/>
                <w:sz w:val="20"/>
                <w:szCs w:val="20"/>
              </w:rPr>
            </w:pPr>
            <w:r>
              <w:rPr>
                <w:rFonts w:ascii="標楷體" w:eastAsia="標楷體" w:hAnsi="標楷體"/>
                <w:caps/>
                <w:sz w:val="20"/>
                <w:szCs w:val="20"/>
              </w:rPr>
              <w:t>DTAAD13B</w:t>
            </w:r>
            <w:r w:rsidR="00BE69AD" w:rsidRPr="003E048A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 w:rsidR="00D8672B">
              <w:rPr>
                <w:rFonts w:ascii="標楷體" w:eastAsia="標楷體" w:hAnsi="標楷體" w:hint="eastAsia"/>
                <w:bCs/>
                <w:sz w:val="20"/>
                <w:szCs w:val="20"/>
              </w:rPr>
              <w:t>接收備份</w:t>
            </w:r>
            <w:r w:rsidR="000B7AE4" w:rsidRPr="003E048A">
              <w:rPr>
                <w:rFonts w:ascii="標楷體" w:eastAsia="標楷體" w:hAnsi="標楷體" w:hint="eastAsia"/>
                <w:bCs/>
                <w:sz w:val="20"/>
                <w:szCs w:val="20"/>
              </w:rPr>
              <w:t>檔</w:t>
            </w:r>
          </w:p>
          <w:p w:rsidR="00616B5B" w:rsidRPr="00616B5B" w:rsidRDefault="00B97E5A" w:rsidP="0064619A">
            <w:pP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>
              <w:rPr>
                <w:rFonts w:ascii="標楷體" w:eastAsia="標楷體" w:hAnsi="標楷體"/>
                <w:caps/>
                <w:sz w:val="20"/>
                <w:szCs w:val="20"/>
              </w:rPr>
              <w:t>DTAAD130</w:t>
            </w:r>
            <w:r w:rsidR="00616B5B" w:rsidRPr="003E048A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 w:rsidR="00E735E2">
              <w:rPr>
                <w:rFonts w:ascii="標楷體" w:eastAsia="標楷體" w:hAnsi="標楷體" w:hint="eastAsia"/>
                <w:bCs/>
                <w:sz w:val="20"/>
                <w:szCs w:val="20"/>
              </w:rPr>
              <w:t>作業檔</w:t>
            </w:r>
          </w:p>
        </w:tc>
        <w:tc>
          <w:tcPr>
            <w:tcW w:w="3080" w:type="dxa"/>
            <w:gridSpan w:val="2"/>
            <w:shd w:val="clear" w:color="auto" w:fill="00CCFF"/>
            <w:vAlign w:val="center"/>
          </w:tcPr>
          <w:p w:rsidR="00BE69AD" w:rsidRPr="003E048A" w:rsidRDefault="00BE69AD" w:rsidP="003553B5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Cs/>
                <w:sz w:val="20"/>
                <w:szCs w:val="20"/>
              </w:rPr>
              <w:t>新增</w:t>
            </w:r>
          </w:p>
        </w:tc>
      </w:tr>
      <w:tr w:rsidR="00AA6259" w:rsidRPr="003E048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540" w:type="dxa"/>
            <w:shd w:val="clear" w:color="auto" w:fill="D9D9D9"/>
            <w:vAlign w:val="center"/>
          </w:tcPr>
          <w:p w:rsidR="00AA6259" w:rsidRPr="003E048A" w:rsidRDefault="00AA6259" w:rsidP="003553B5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序號</w:t>
            </w:r>
          </w:p>
        </w:tc>
        <w:tc>
          <w:tcPr>
            <w:tcW w:w="1772" w:type="dxa"/>
            <w:shd w:val="clear" w:color="auto" w:fill="D9D9D9"/>
            <w:vAlign w:val="center"/>
          </w:tcPr>
          <w:p w:rsidR="00AA6259" w:rsidRPr="003E048A" w:rsidRDefault="00AA6259" w:rsidP="003553B5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欄位名稱</w:t>
            </w:r>
          </w:p>
        </w:tc>
        <w:tc>
          <w:tcPr>
            <w:tcW w:w="1288" w:type="dxa"/>
            <w:shd w:val="clear" w:color="auto" w:fill="D9D9D9"/>
            <w:vAlign w:val="center"/>
          </w:tcPr>
          <w:p w:rsidR="00AA6259" w:rsidRPr="003E048A" w:rsidRDefault="00AA6259" w:rsidP="003553B5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資料型態</w:t>
            </w:r>
          </w:p>
        </w:tc>
        <w:tc>
          <w:tcPr>
            <w:tcW w:w="568" w:type="dxa"/>
            <w:shd w:val="clear" w:color="auto" w:fill="D9D9D9"/>
            <w:vAlign w:val="center"/>
          </w:tcPr>
          <w:p w:rsidR="00AA6259" w:rsidRPr="003E048A" w:rsidRDefault="00AA6259" w:rsidP="003553B5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長度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AA6259" w:rsidRPr="003E048A" w:rsidRDefault="00AA6259" w:rsidP="003553B5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資料名稱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A6259" w:rsidRPr="003E048A" w:rsidRDefault="000B7AE4" w:rsidP="003553B5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資料來源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AA6259" w:rsidRPr="003E048A" w:rsidRDefault="00AA6259" w:rsidP="00AA6259">
            <w:pPr>
              <w:jc w:val="center"/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</w:pPr>
            <w:r w:rsidRPr="003E048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其他來源</w:t>
            </w: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0" w:author="cathaylife" w:date="2009-09-15T11:58:00Z" w:original="%1:1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cs="Arial"/>
                <w:caps/>
                <w:color w:val="000000"/>
                <w:szCs w:val="20"/>
              </w:rPr>
            </w:pPr>
            <w:r w:rsidRPr="000E6199">
              <w:rPr>
                <w:rStyle w:val="SoDAField"/>
                <w:rFonts w:ascii="標楷體" w:eastAsia="標楷體" w:hAnsi="標楷體" w:cs="Arial"/>
                <w:caps/>
                <w:color w:val="000000"/>
                <w:szCs w:val="20"/>
              </w:rPr>
              <w:t>INSD_ID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/>
                <w:sz w:val="20"/>
              </w:rPr>
            </w:pPr>
            <w:r w:rsidRPr="000E6199">
              <w:rPr>
                <w:rStyle w:val="style31"/>
                <w:rFonts w:ascii="標楷體" w:eastAsia="標楷體" w:hAnsi="標楷體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  <w:r w:rsidRPr="000E6199">
              <w:rPr>
                <w:rFonts w:ascii="標楷體" w:eastAsia="標楷體" w:hAnsi="標楷體" w:cs="Arial"/>
                <w:sz w:val="20"/>
              </w:rPr>
              <w:t>1</w:t>
            </w:r>
            <w:r w:rsidRPr="000E6199">
              <w:rPr>
                <w:rFonts w:ascii="標楷體" w:eastAsia="標楷體" w:hAnsi="標楷體" w:cs="Arial" w:hint="eastAsia"/>
                <w:sz w:val="20"/>
              </w:rPr>
              <w:t>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0E6199">
              <w:rPr>
                <w:rFonts w:ascii="標楷體" w:eastAsia="標楷體" w:hAnsi="標楷體" w:cs="Arial" w:hint="eastAsia"/>
                <w:sz w:val="20"/>
              </w:rPr>
              <w:t>被保人ID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 w:hint="eastAsia"/>
                <w:sz w:val="20"/>
                <w:szCs w:val="20"/>
              </w:rPr>
            </w:pPr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E6199">
                <w:rPr>
                  <w:rFonts w:ascii="標楷體" w:eastAsia="標楷體" w:hAnsi="標楷體" w:cs="Arial Unicode MS" w:hint="eastAsia"/>
                  <w:sz w:val="20"/>
                  <w:szCs w:val="20"/>
                </w:rPr>
                <w:t>13A</w:t>
              </w:r>
            </w:smartTag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1" w:author="cathaylife" w:date="2009-09-15T11:58:00Z" w:original="%1:2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cs="Arial" w:hint="eastAsia"/>
                <w:caps/>
                <w:color w:val="000000"/>
                <w:szCs w:val="20"/>
              </w:rPr>
            </w:pPr>
            <w:r w:rsidRPr="000E6199">
              <w:rPr>
                <w:rStyle w:val="SoDAField"/>
                <w:rFonts w:ascii="標楷體" w:eastAsia="標楷體" w:hAnsi="標楷體" w:cs="Arial" w:hint="eastAsia"/>
                <w:caps/>
                <w:color w:val="000000"/>
                <w:szCs w:val="20"/>
              </w:rPr>
              <w:t>NTFY_DATE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0E6199">
              <w:rPr>
                <w:rFonts w:ascii="標楷體" w:eastAsia="標楷體" w:hAnsi="標楷體" w:cs="Arial" w:hint="eastAsia"/>
                <w:sz w:val="20"/>
              </w:rPr>
              <w:t>告知日期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367064" w:rsidRDefault="00367064" w:rsidP="00367064">
            <w:pPr>
              <w:pStyle w:val="Web"/>
              <w:spacing w:before="0" w:after="0" w:line="300" w:lineRule="exact"/>
              <w:ind w:left="2" w:hangingChars="1" w:hanging="2"/>
              <w:jc w:val="both"/>
              <w:rPr>
                <w:rStyle w:val="aa"/>
                <w:rFonts w:ascii="標楷體" w:eastAsia="標楷體" w:hAnsi="標楷體" w:hint="eastAsia"/>
                <w:caps/>
                <w:color w:val="000000"/>
                <w:sz w:val="20"/>
              </w:rPr>
            </w:pPr>
            <w:r w:rsidRPr="00367064">
              <w:rPr>
                <w:rFonts w:ascii="標楷體" w:eastAsia="標楷體" w:hAnsi="標楷體" w:cs="Arial Unicode MS" w:hint="eastAsia"/>
                <w:caps/>
                <w:color w:val="000000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67064">
                <w:rPr>
                  <w:rFonts w:ascii="標楷體" w:eastAsia="標楷體" w:hAnsi="標楷體" w:cs="Arial Unicode MS" w:hint="eastAsia"/>
                  <w:caps/>
                  <w:color w:val="000000"/>
                  <w:sz w:val="20"/>
                  <w:szCs w:val="20"/>
                </w:rPr>
                <w:t>13A</w:t>
              </w:r>
            </w:smartTag>
            <w:r w:rsidRPr="00367064">
              <w:rPr>
                <w:rFonts w:ascii="標楷體" w:eastAsia="標楷體" w:hAnsi="標楷體" w:cs="Arial Unicode MS" w:hint="eastAsia"/>
                <w:caps/>
                <w:color w:val="000000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2" w:author="cathaylife" w:date="2009-09-15T11:58:00Z" w:original="%1:3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POLICY_NO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  <w:r w:rsidRPr="000E6199">
              <w:rPr>
                <w:rFonts w:ascii="標楷體" w:eastAsia="標楷體" w:hAnsi="標楷體" w:cs="Arial" w:hint="eastAsia"/>
                <w:sz w:val="20"/>
              </w:rPr>
              <w:t>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保單號碼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291" w:rsidRPr="000E6199" w:rsidRDefault="00B13291">
            <w:pPr>
              <w:rPr>
                <w:rFonts w:ascii="標楷體" w:eastAsia="標楷體" w:hAnsi="標楷體"/>
              </w:rPr>
            </w:pPr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E6199">
                <w:rPr>
                  <w:rFonts w:ascii="標楷體" w:eastAsia="標楷體" w:hAnsi="標楷體" w:cs="Arial Unicode MS" w:hint="eastAsia"/>
                  <w:sz w:val="20"/>
                  <w:szCs w:val="20"/>
                </w:rPr>
                <w:t>13A</w:t>
              </w:r>
            </w:smartTag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3" w:author="cathaylife" w:date="2009-09-15T11:58:00Z" w:original="%1:4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APLY_NO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VARCHAR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  <w:r w:rsidRPr="000E6199">
              <w:rPr>
                <w:rFonts w:ascii="標楷體" w:eastAsia="標楷體" w:hAnsi="標楷體" w:cs="Arial" w:hint="eastAsia"/>
                <w:sz w:val="20"/>
              </w:rPr>
              <w:t>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受理編號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291" w:rsidRPr="000E6199" w:rsidRDefault="00B13291">
            <w:pPr>
              <w:rPr>
                <w:rFonts w:ascii="標楷體" w:eastAsia="標楷體" w:hAnsi="標楷體"/>
              </w:rPr>
            </w:pPr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E6199">
                <w:rPr>
                  <w:rFonts w:ascii="標楷體" w:eastAsia="標楷體" w:hAnsi="標楷體" w:cs="Arial Unicode MS" w:hint="eastAsia"/>
                  <w:sz w:val="20"/>
                  <w:szCs w:val="20"/>
                </w:rPr>
                <w:t>13A</w:t>
              </w:r>
            </w:smartTag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4" w:author="cathaylife" w:date="2009-09-15T11:58:00Z" w:original="%1:5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TableHeading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DATA_SRC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  <w:r w:rsidRPr="000E6199">
              <w:rPr>
                <w:rFonts w:ascii="標楷體" w:eastAsia="標楷體" w:hAnsi="標楷體" w:cs="Arial" w:hint="eastAsia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 w:hint="eastAsia"/>
                <w:sz w:val="20"/>
                <w:szCs w:val="20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資料來源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291" w:rsidRPr="000E6199" w:rsidRDefault="00B13291">
            <w:pPr>
              <w:rPr>
                <w:rFonts w:ascii="標楷體" w:eastAsia="標楷體" w:hAnsi="標楷體"/>
              </w:rPr>
            </w:pPr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E6199">
                <w:rPr>
                  <w:rFonts w:ascii="標楷體" w:eastAsia="標楷體" w:hAnsi="標楷體" w:cs="Arial Unicode MS" w:hint="eastAsia"/>
                  <w:sz w:val="20"/>
                  <w:szCs w:val="20"/>
                </w:rPr>
                <w:t>13A</w:t>
              </w:r>
            </w:smartTag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5" w:author="cathaylife" w:date="2009-09-15T11:58:00Z" w:original="%1:6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IBM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/>
              </w:rPr>
              <w:t>MR</w:t>
            </w:r>
            <w:r w:rsidRPr="000E6199">
              <w:rPr>
                <w:rStyle w:val="style31"/>
                <w:rFonts w:ascii="標楷體" w:eastAsia="標楷體" w:hAnsi="標楷體" w:hint="eastAsia"/>
              </w:rPr>
              <w:t>_</w:t>
            </w:r>
            <w:r w:rsidRPr="000E6199">
              <w:rPr>
                <w:rStyle w:val="style31"/>
                <w:rFonts w:ascii="標楷體" w:eastAsia="標楷體" w:hAnsi="標楷體"/>
              </w:rPr>
              <w:t>HRT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  <w:r w:rsidRPr="000E6199">
              <w:rPr>
                <w:rFonts w:ascii="標楷體" w:eastAsia="標楷體" w:hAnsi="標楷體" w:cs="Arial" w:hint="eastAsia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 w:hint="eastAsia"/>
                <w:sz w:val="20"/>
                <w:szCs w:val="20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投保同業實支傷害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291" w:rsidRPr="000E6199" w:rsidRDefault="00B13291">
            <w:pPr>
              <w:rPr>
                <w:rFonts w:ascii="標楷體" w:eastAsia="標楷體" w:hAnsi="標楷體"/>
              </w:rPr>
            </w:pPr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E6199">
                <w:rPr>
                  <w:rFonts w:ascii="標楷體" w:eastAsia="標楷體" w:hAnsi="標楷體" w:cs="Arial Unicode MS" w:hint="eastAsia"/>
                  <w:sz w:val="20"/>
                  <w:szCs w:val="20"/>
                </w:rPr>
                <w:t>13A</w:t>
              </w:r>
            </w:smartTag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6" w:author="cathaylife" w:date="2009-09-15T11:58:00Z" w:original="%1:7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IBM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/>
              </w:rPr>
              <w:t>MR</w:t>
            </w:r>
            <w:r w:rsidRPr="000E6199">
              <w:rPr>
                <w:rStyle w:val="style31"/>
                <w:rFonts w:ascii="標楷體" w:eastAsia="標楷體" w:hAnsi="標楷體" w:hint="eastAsia"/>
              </w:rPr>
              <w:t>_</w:t>
            </w:r>
            <w:r w:rsidRPr="000E6199">
              <w:rPr>
                <w:rStyle w:val="style31"/>
                <w:rFonts w:ascii="標楷體" w:eastAsia="標楷體" w:hAnsi="標楷體"/>
              </w:rPr>
              <w:t>CUR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CHAR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  <w:r w:rsidRPr="000E6199">
              <w:rPr>
                <w:rFonts w:ascii="標楷體" w:eastAsia="標楷體" w:hAnsi="標楷體" w:cs="Arial" w:hint="eastAsia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 w:hint="eastAsia"/>
                <w:sz w:val="20"/>
                <w:szCs w:val="20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投保同業實支醫療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291" w:rsidRPr="000E6199" w:rsidRDefault="00B13291">
            <w:pPr>
              <w:rPr>
                <w:rFonts w:ascii="標楷體" w:eastAsia="標楷體" w:hAnsi="標楷體"/>
              </w:rPr>
            </w:pPr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E6199">
                <w:rPr>
                  <w:rFonts w:ascii="標楷體" w:eastAsia="標楷體" w:hAnsi="標楷體" w:cs="Arial Unicode MS" w:hint="eastAsia"/>
                  <w:sz w:val="20"/>
                  <w:szCs w:val="20"/>
                </w:rPr>
                <w:t>13A</w:t>
              </w:r>
            </w:smartTag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新細明體" w:hint="eastAsia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7" w:author="cathaylife" w:date="2009-09-15T11:58:00Z" w:original="%1:8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IBM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EFFECT_DATE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 w:hint="eastAsia"/>
                <w:sz w:val="20"/>
                <w:szCs w:val="20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新契約成立日期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291" w:rsidRPr="000E6199" w:rsidRDefault="00B13291">
            <w:pPr>
              <w:rPr>
                <w:rFonts w:ascii="標楷體" w:eastAsia="標楷體" w:hAnsi="標楷體"/>
              </w:rPr>
            </w:pPr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DTAAD</w:t>
            </w:r>
            <w:smartTag w:uri="urn:schemas-microsoft-com:office:smarttags" w:element="chmetcnv">
              <w:smartTagPr>
                <w:attr w:name="UnitName" w:val="a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E6199">
                <w:rPr>
                  <w:rFonts w:ascii="標楷體" w:eastAsia="標楷體" w:hAnsi="標楷體" w:cs="Arial Unicode MS" w:hint="eastAsia"/>
                  <w:sz w:val="20"/>
                  <w:szCs w:val="20"/>
                </w:rPr>
                <w:t>13A</w:t>
              </w:r>
            </w:smartTag>
            <w:r w:rsidRPr="000E6199">
              <w:rPr>
                <w:rFonts w:ascii="標楷體" w:eastAsia="標楷體" w:hAnsi="標楷體" w:cs="Arial Unicode MS" w:hint="eastAsia"/>
                <w:sz w:val="20"/>
                <w:szCs w:val="20"/>
              </w:rPr>
              <w:t>/C.同名欄位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</w:tr>
      <w:tr w:rsidR="00B13291" w:rsidRPr="000E6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B13291">
            <w:pPr>
              <w:numPr>
                <w:ilvl w:val="0"/>
                <w:numId w:val="15"/>
                <w:numberingChange w:id="138" w:author="cathaylife" w:date="2009-09-15T11:58:00Z" w:original="%1:9:0:."/>
              </w:numPr>
              <w:tabs>
                <w:tab w:val="clear" w:pos="480"/>
                <w:tab w:val="num" w:pos="360"/>
              </w:tabs>
              <w:ind w:left="0" w:firstLine="0"/>
              <w:jc w:val="both"/>
              <w:rPr>
                <w:rStyle w:val="ac"/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JOB_DATE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Style w:val="style31"/>
                <w:rFonts w:ascii="標楷體" w:eastAsia="標楷體" w:hAnsi="標楷體" w:hint="eastAsia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242434">
            <w:pPr>
              <w:rPr>
                <w:rFonts w:ascii="標楷體" w:eastAsia="標楷體" w:hAnsi="標楷體" w:cs="Arial" w:hint="eastAsia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 w:hint="eastAsia"/>
                <w:sz w:val="20"/>
                <w:szCs w:val="20"/>
              </w:rPr>
            </w:pPr>
            <w:r w:rsidRPr="000E6199">
              <w:rPr>
                <w:rStyle w:val="style31"/>
                <w:rFonts w:ascii="標楷體" w:eastAsia="標楷體" w:hAnsi="標楷體" w:hint="eastAsia"/>
              </w:rPr>
              <w:t>接收批次處理日</w:t>
            </w:r>
            <w:r w:rsidR="00601093" w:rsidRPr="000E6199">
              <w:rPr>
                <w:rStyle w:val="style31"/>
                <w:rFonts w:ascii="標楷體" w:eastAsia="標楷體" w:hAnsi="標楷體" w:hint="eastAsia"/>
              </w:rPr>
              <w:t>(備份檔ONLY)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E75CDB">
            <w:pPr>
              <w:jc w:val="both"/>
              <w:rPr>
                <w:rFonts w:ascii="標楷體" w:eastAsia="標楷體" w:hAnsi="標楷體" w:cs="Arial Unicode MS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291" w:rsidRPr="000E6199" w:rsidRDefault="00B13291" w:rsidP="004B5772">
            <w:pPr>
              <w:jc w:val="both"/>
              <w:rPr>
                <w:rFonts w:ascii="標楷體" w:eastAsia="標楷體" w:hAnsi="標楷體" w:hint="eastAsia"/>
                <w:caps/>
                <w:sz w:val="20"/>
                <w:szCs w:val="20"/>
              </w:rPr>
            </w:pPr>
            <w:r w:rsidRPr="000E6199">
              <w:rPr>
                <w:rFonts w:ascii="標楷體" w:eastAsia="標楷體" w:hAnsi="標楷體" w:hint="eastAsia"/>
                <w:sz w:val="20"/>
                <w:szCs w:val="20"/>
              </w:rPr>
              <w:t>工作變數．批次處理日期</w:t>
            </w:r>
          </w:p>
        </w:tc>
      </w:tr>
    </w:tbl>
    <w:p w:rsidR="0035710D" w:rsidRPr="003E048A" w:rsidRDefault="0035710D" w:rsidP="0007344D">
      <w:pPr>
        <w:rPr>
          <w:rFonts w:ascii="標楷體" w:eastAsia="標楷體" w:hAnsi="標楷體" w:hint="eastAsia"/>
          <w:sz w:val="20"/>
          <w:szCs w:val="20"/>
        </w:rPr>
      </w:pPr>
    </w:p>
    <w:p w:rsidR="00D149E9" w:rsidRDefault="0074774C" w:rsidP="00D149E9">
      <w:pPr>
        <w:pStyle w:val="Tabletext"/>
        <w:keepLines w:val="0"/>
        <w:numPr>
          <w:ilvl w:val="1"/>
          <w:numId w:val="3"/>
          <w:numberingChange w:id="139" w:author="cathaylife" w:date="2009-09-15T11:58:00Z" w:original="%1:6:0:.%2:4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結束</w:t>
      </w:r>
    </w:p>
    <w:p w:rsidR="0074774C" w:rsidRPr="0074774C" w:rsidRDefault="0074774C" w:rsidP="0074774C">
      <w:pPr>
        <w:pStyle w:val="Tabletext"/>
        <w:keepLines w:val="0"/>
        <w:numPr>
          <w:ilvl w:val="2"/>
          <w:numId w:val="3"/>
          <w:numberingChange w:id="140" w:author="cathaylife" w:date="2009-09-15T11:58:00Z" w:original="%1:6:0:.%2:4:0:.%3:1:0: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74774C">
        <w:rPr>
          <w:rFonts w:ascii="標楷體" w:eastAsia="標楷體" w:hAnsi="標楷體" w:hint="eastAsia"/>
          <w:bCs/>
          <w:color w:val="000000"/>
          <w:lang w:eastAsia="zh-TW"/>
        </w:rPr>
        <w:t xml:space="preserve">CALL </w:t>
      </w:r>
      <w:r w:rsidRPr="0074774C">
        <w:rPr>
          <w:rFonts w:ascii="標楷體" w:eastAsia="標楷體" w:hAnsi="標楷體" w:hint="eastAsia"/>
          <w:color w:val="000000"/>
          <w:kern w:val="2"/>
          <w:lang w:eastAsia="zh-TW"/>
        </w:rPr>
        <w:t>批次作業件數紀錄模組CountManager.java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6"/>
        <w:gridCol w:w="6206"/>
      </w:tblGrid>
      <w:tr w:rsidR="0074774C" w:rsidRPr="00C448DC" w:rsidTr="00C448DC">
        <w:tc>
          <w:tcPr>
            <w:tcW w:w="2216" w:type="dxa"/>
            <w:shd w:val="clear" w:color="auto" w:fill="auto"/>
          </w:tcPr>
          <w:p w:rsidR="0074774C" w:rsidRPr="00C448DC" w:rsidRDefault="0074774C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STEP</w:t>
            </w:r>
          </w:p>
        </w:tc>
        <w:tc>
          <w:tcPr>
            <w:tcW w:w="6306" w:type="dxa"/>
            <w:shd w:val="clear" w:color="auto" w:fill="auto"/>
          </w:tcPr>
          <w:p w:rsidR="0074774C" w:rsidRPr="00C448DC" w:rsidRDefault="0074774C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說明</w:t>
            </w:r>
          </w:p>
        </w:tc>
      </w:tr>
      <w:tr w:rsidR="005179AA" w:rsidRPr="00C448DC" w:rsidTr="00C448DC">
        <w:tc>
          <w:tcPr>
            <w:tcW w:w="2216" w:type="dxa"/>
            <w:shd w:val="clear" w:color="auto" w:fill="auto"/>
          </w:tcPr>
          <w:p w:rsidR="005179AA" w:rsidRPr="00C448DC" w:rsidRDefault="005179AA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SHUTDOWN DATE</w:t>
            </w:r>
          </w:p>
        </w:tc>
        <w:tc>
          <w:tcPr>
            <w:tcW w:w="6306" w:type="dxa"/>
            <w:shd w:val="clear" w:color="auto" w:fill="auto"/>
          </w:tcPr>
          <w:p w:rsidR="005179AA" w:rsidRPr="00C448DC" w:rsidRDefault="005179AA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kern w:val="2"/>
                <w:lang w:eastAsia="zh-TW"/>
              </w:rPr>
              <w:t>批次處理日期</w:t>
            </w:r>
          </w:p>
        </w:tc>
      </w:tr>
      <w:tr w:rsidR="0074774C" w:rsidRPr="00C448DC" w:rsidTr="00C448DC">
        <w:tc>
          <w:tcPr>
            <w:tcW w:w="2216" w:type="dxa"/>
            <w:shd w:val="clear" w:color="auto" w:fill="auto"/>
          </w:tcPr>
          <w:p w:rsidR="0074774C" w:rsidRPr="00C448DC" w:rsidRDefault="00B97E5A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a"/>
              </w:smartTagPr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13A</w:t>
              </w:r>
            </w:smartTag>
            <w:r w:rsidR="00BE2947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_READ_CNT</w:t>
            </w:r>
          </w:p>
        </w:tc>
        <w:tc>
          <w:tcPr>
            <w:tcW w:w="6306" w:type="dxa"/>
            <w:shd w:val="clear" w:color="auto" w:fill="auto"/>
          </w:tcPr>
          <w:p w:rsidR="0074774C" w:rsidRPr="00C448DC" w:rsidRDefault="0074774C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 xml:space="preserve">Select </w:t>
            </w:r>
            <w:r w:rsidR="00B97E5A"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a"/>
              </w:smartTagPr>
              <w:r w:rsidR="00B97E5A"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13A</w:t>
              </w:r>
            </w:smartTag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件數</w:t>
            </w:r>
          </w:p>
        </w:tc>
      </w:tr>
      <w:tr w:rsidR="00643272" w:rsidRPr="00C448DC" w:rsidTr="00C448DC">
        <w:tc>
          <w:tcPr>
            <w:tcW w:w="221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C"/>
              </w:smartTagPr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13C</w:t>
              </w:r>
            </w:smartTag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_READ_CNT</w:t>
            </w:r>
          </w:p>
        </w:tc>
        <w:tc>
          <w:tcPr>
            <w:tcW w:w="630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Select DTAAD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C"/>
              </w:smartTagPr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13C</w:t>
              </w:r>
            </w:smartTag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件數</w:t>
            </w:r>
          </w:p>
        </w:tc>
      </w:tr>
      <w:tr w:rsidR="00643272" w:rsidRPr="00C448DC" w:rsidTr="00C448DC">
        <w:tc>
          <w:tcPr>
            <w:tcW w:w="221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DTAAD13B_ISRT_OK_CNT</w:t>
            </w:r>
          </w:p>
        </w:tc>
        <w:tc>
          <w:tcPr>
            <w:tcW w:w="630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新增DTAAD13B成功件數</w:t>
            </w:r>
          </w:p>
        </w:tc>
      </w:tr>
      <w:tr w:rsidR="00481BAB" w:rsidRPr="00C448DC" w:rsidTr="00C448DC">
        <w:trPr>
          <w:ins w:id="141" w:author="cathaylife" w:date="2009-09-15T12:02:00Z"/>
        </w:trPr>
        <w:tc>
          <w:tcPr>
            <w:tcW w:w="2216" w:type="dxa"/>
            <w:shd w:val="clear" w:color="auto" w:fill="auto"/>
          </w:tcPr>
          <w:p w:rsidR="00481BAB" w:rsidRPr="00C448DC" w:rsidRDefault="00481BAB" w:rsidP="00C448DC">
            <w:pPr>
              <w:pStyle w:val="Tabletext"/>
              <w:keepLines w:val="0"/>
              <w:numPr>
                <w:ins w:id="142" w:author="cathaylife" w:date="2009-09-15T12:02:00Z"/>
              </w:numPr>
              <w:spacing w:after="0" w:line="240" w:lineRule="auto"/>
              <w:rPr>
                <w:ins w:id="143" w:author="cathaylife" w:date="2009-09-15T12:02:00Z"/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ins w:id="144" w:author="cathaylife" w:date="2009-09-15T12:02:00Z"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DTAAD13B_ISRT_DUP_CNT</w:t>
              </w:r>
            </w:ins>
          </w:p>
        </w:tc>
        <w:tc>
          <w:tcPr>
            <w:tcW w:w="6306" w:type="dxa"/>
            <w:shd w:val="clear" w:color="auto" w:fill="auto"/>
          </w:tcPr>
          <w:p w:rsidR="00481BAB" w:rsidRPr="00C448DC" w:rsidRDefault="00481BAB" w:rsidP="00C448DC">
            <w:pPr>
              <w:pStyle w:val="Tabletext"/>
              <w:keepLines w:val="0"/>
              <w:numPr>
                <w:ins w:id="145" w:author="cathaylife" w:date="2009-09-15T12:02:00Z"/>
              </w:numPr>
              <w:spacing w:after="0" w:line="240" w:lineRule="auto"/>
              <w:rPr>
                <w:ins w:id="146" w:author="cathaylife" w:date="2009-09-15T12:02:00Z"/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ins w:id="147" w:author="cathaylife" w:date="2009-09-15T12:02:00Z"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新增DTAAD13B發生DUP件數</w:t>
              </w:r>
            </w:ins>
          </w:p>
        </w:tc>
      </w:tr>
      <w:tr w:rsidR="00643272" w:rsidRPr="00C448DC" w:rsidTr="00C448DC">
        <w:tc>
          <w:tcPr>
            <w:tcW w:w="221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DTAAD13B_ISRT_NG_CNT</w:t>
            </w:r>
          </w:p>
        </w:tc>
        <w:tc>
          <w:tcPr>
            <w:tcW w:w="630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新增DTAAD13B失敗件數</w:t>
            </w:r>
          </w:p>
        </w:tc>
      </w:tr>
      <w:tr w:rsidR="00643272" w:rsidRPr="00C448DC" w:rsidTr="00C448DC">
        <w:tc>
          <w:tcPr>
            <w:tcW w:w="221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DTAAD130_ISRT_OK_CNT</w:t>
            </w:r>
          </w:p>
        </w:tc>
        <w:tc>
          <w:tcPr>
            <w:tcW w:w="630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新增DTAAD130成功件數</w:t>
            </w:r>
          </w:p>
        </w:tc>
      </w:tr>
      <w:tr w:rsidR="00481BAB" w:rsidRPr="00C448DC" w:rsidTr="00C448DC">
        <w:trPr>
          <w:ins w:id="148" w:author="cathaylife" w:date="2009-09-15T12:02:00Z"/>
        </w:trPr>
        <w:tc>
          <w:tcPr>
            <w:tcW w:w="2216" w:type="dxa"/>
            <w:shd w:val="clear" w:color="auto" w:fill="auto"/>
          </w:tcPr>
          <w:p w:rsidR="00481BAB" w:rsidRPr="00C448DC" w:rsidRDefault="00481BAB" w:rsidP="00C448DC">
            <w:pPr>
              <w:pStyle w:val="Tabletext"/>
              <w:keepLines w:val="0"/>
              <w:numPr>
                <w:ins w:id="149" w:author="cathaylife" w:date="2009-09-15T12:02:00Z"/>
              </w:numPr>
              <w:spacing w:after="0" w:line="240" w:lineRule="auto"/>
              <w:rPr>
                <w:ins w:id="150" w:author="cathaylife" w:date="2009-09-15T12:02:00Z"/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ins w:id="151" w:author="cathaylife" w:date="2009-09-15T12:02:00Z"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DTAAD130_ISRT_DUP_CNT</w:t>
              </w:r>
            </w:ins>
          </w:p>
        </w:tc>
        <w:tc>
          <w:tcPr>
            <w:tcW w:w="6306" w:type="dxa"/>
            <w:shd w:val="clear" w:color="auto" w:fill="auto"/>
          </w:tcPr>
          <w:p w:rsidR="00481BAB" w:rsidRPr="00C448DC" w:rsidRDefault="00481BAB" w:rsidP="00C448DC">
            <w:pPr>
              <w:pStyle w:val="Tabletext"/>
              <w:keepLines w:val="0"/>
              <w:numPr>
                <w:ins w:id="152" w:author="cathaylife" w:date="2009-09-15T12:02:00Z"/>
              </w:numPr>
              <w:spacing w:after="0" w:line="240" w:lineRule="auto"/>
              <w:rPr>
                <w:ins w:id="153" w:author="cathaylife" w:date="2009-09-15T12:02:00Z"/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ins w:id="154" w:author="cathaylife" w:date="2009-09-15T12:02:00Z">
              <w:r w:rsidRPr="00C448DC">
                <w:rPr>
                  <w:rFonts w:ascii="標楷體" w:eastAsia="標楷體" w:hAnsi="標楷體" w:hint="eastAsia"/>
                  <w:color w:val="000000"/>
                  <w:kern w:val="2"/>
                  <w:lang w:eastAsia="zh-TW"/>
                </w:rPr>
                <w:t>新增DTAAD130發生DUP件數</w:t>
              </w:r>
            </w:ins>
          </w:p>
        </w:tc>
      </w:tr>
      <w:tr w:rsidR="00643272" w:rsidRPr="00C448DC" w:rsidTr="00C448DC">
        <w:tc>
          <w:tcPr>
            <w:tcW w:w="221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DTAAD130_ISRT_NG_CNT</w:t>
            </w:r>
          </w:p>
        </w:tc>
        <w:tc>
          <w:tcPr>
            <w:tcW w:w="6306" w:type="dxa"/>
            <w:shd w:val="clear" w:color="auto" w:fill="auto"/>
          </w:tcPr>
          <w:p w:rsidR="00643272" w:rsidRPr="00C448DC" w:rsidRDefault="00643272" w:rsidP="00C448DC">
            <w:pPr>
              <w:pStyle w:val="Tabletext"/>
              <w:keepLines w:val="0"/>
              <w:spacing w:after="0" w:line="240" w:lineRule="auto"/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</w:pPr>
            <w:r w:rsidRPr="00C448DC">
              <w:rPr>
                <w:rFonts w:ascii="標楷體" w:eastAsia="標楷體" w:hAnsi="標楷體" w:hint="eastAsia"/>
                <w:color w:val="000000"/>
                <w:kern w:val="2"/>
                <w:lang w:eastAsia="zh-TW"/>
              </w:rPr>
              <w:t>新增DTAAD130失敗件數</w:t>
            </w:r>
          </w:p>
        </w:tc>
      </w:tr>
    </w:tbl>
    <w:p w:rsidR="00643272" w:rsidRPr="00643272" w:rsidRDefault="000A3697" w:rsidP="00AC1E26">
      <w:pPr>
        <w:pStyle w:val="Tabletext"/>
        <w:keepLines w:val="0"/>
        <w:numPr>
          <w:ilvl w:val="2"/>
          <w:numId w:val="3"/>
          <w:numberingChange w:id="155" w:author="cathaylife" w:date="2009-09-15T11:58:00Z" w:original="%1:6:0:.%2:4:0:.%3:2:0:"/>
        </w:numPr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  <w:r>
        <w:rPr>
          <w:rFonts w:ascii="標楷體" w:eastAsia="標楷體" w:hAnsi="標楷體" w:hint="eastAsia"/>
          <w:bCs/>
          <w:color w:val="FF00FF"/>
          <w:lang w:eastAsia="zh-TW"/>
        </w:rPr>
        <w:t>當作業無任何錯誤發生時</w:t>
      </w:r>
    </w:p>
    <w:p w:rsidR="00AC1E26" w:rsidRPr="00643272" w:rsidRDefault="00643272" w:rsidP="00643272">
      <w:pPr>
        <w:pStyle w:val="Tabletext"/>
        <w:keepLines w:val="0"/>
        <w:numPr>
          <w:ilvl w:val="3"/>
          <w:numId w:val="3"/>
          <w:numberingChange w:id="156" w:author="cathaylife" w:date="2009-09-15T11:58:00Z" w:original="%1:6:0:.%2:4:0:.%3:2:0:.%4:1:0:"/>
        </w:numPr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  <w:r>
        <w:rPr>
          <w:rFonts w:ascii="標楷體" w:eastAsia="標楷體" w:hAnsi="標楷體" w:hint="eastAsia"/>
          <w:bCs/>
          <w:color w:val="FF00FF"/>
          <w:lang w:eastAsia="zh-TW"/>
        </w:rPr>
        <w:t xml:space="preserve"> </w:t>
      </w:r>
      <w:r w:rsidR="000A3697">
        <w:rPr>
          <w:rFonts w:ascii="標楷體" w:eastAsia="標楷體" w:hAnsi="標楷體" w:hint="eastAsia"/>
          <w:bCs/>
          <w:color w:val="FF00FF"/>
          <w:lang w:eastAsia="zh-TW"/>
        </w:rPr>
        <w:t xml:space="preserve">WHEN </w:t>
      </w:r>
      <w:r w:rsidR="00B97E5A">
        <w:rPr>
          <w:rFonts w:ascii="標楷體" w:eastAsia="標楷體" w:hAnsi="標楷體" w:hint="eastAsia"/>
          <w:color w:val="000000"/>
          <w:kern w:val="2"/>
          <w:lang w:eastAsia="zh-TW"/>
        </w:rPr>
        <w:t>DTAAD13B</w:t>
      </w:r>
      <w:r w:rsidR="000A3697">
        <w:rPr>
          <w:rFonts w:ascii="標楷體" w:eastAsia="標楷體" w:hAnsi="標楷體" w:hint="eastAsia"/>
          <w:color w:val="000000"/>
          <w:kern w:val="2"/>
          <w:lang w:eastAsia="zh-TW"/>
        </w:rPr>
        <w:t xml:space="preserve">_ISRT_NG_CNT = 0 and </w:t>
      </w:r>
      <w:r w:rsidR="00B97E5A">
        <w:rPr>
          <w:rFonts w:ascii="標楷體" w:eastAsia="標楷體" w:hAnsi="標楷體" w:hint="eastAsia"/>
          <w:color w:val="000000"/>
          <w:kern w:val="2"/>
          <w:lang w:eastAsia="zh-TW"/>
        </w:rPr>
        <w:t>DTAAD130</w:t>
      </w:r>
      <w:r w:rsidR="000A3697">
        <w:rPr>
          <w:rFonts w:ascii="標楷體" w:eastAsia="標楷體" w:hAnsi="標楷體" w:hint="eastAsia"/>
          <w:color w:val="000000"/>
          <w:kern w:val="2"/>
          <w:lang w:eastAsia="zh-TW"/>
        </w:rPr>
        <w:t>_ISRT_NG_CNT = 0</w:t>
      </w:r>
      <w:r w:rsidR="000A3697">
        <w:rPr>
          <w:rFonts w:ascii="標楷體" w:eastAsia="標楷體" w:hAnsi="標楷體" w:hint="eastAsia"/>
          <w:bCs/>
          <w:color w:val="FF00FF"/>
          <w:lang w:eastAsia="zh-TW"/>
        </w:rPr>
        <w:t>才</w:t>
      </w:r>
      <w:r w:rsidR="00AC1E26" w:rsidRPr="006E0CC5">
        <w:rPr>
          <w:rFonts w:ascii="標楷體" w:eastAsia="標楷體" w:hAnsi="標楷體" w:hint="eastAsia"/>
          <w:bCs/>
          <w:color w:val="FF00FF"/>
          <w:lang w:eastAsia="zh-TW"/>
        </w:rPr>
        <w:t>清除</w:t>
      </w:r>
      <w:r w:rsidR="00B97E5A">
        <w:rPr>
          <w:rFonts w:ascii="標楷體" w:eastAsia="標楷體" w:hAnsi="標楷體" w:hint="eastAsia"/>
          <w:bCs/>
          <w:color w:val="FF00FF"/>
          <w:lang w:eastAsia="zh-TW"/>
        </w:rPr>
        <w:t>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="00B97E5A">
          <w:rPr>
            <w:rFonts w:ascii="標楷體" w:eastAsia="標楷體" w:hAnsi="標楷體" w:hint="eastAsia"/>
            <w:bCs/>
            <w:color w:val="FF00FF"/>
            <w:lang w:eastAsia="zh-TW"/>
          </w:rPr>
          <w:t>13A</w:t>
        </w:r>
      </w:smartTag>
      <w:r>
        <w:rPr>
          <w:rFonts w:ascii="標楷體" w:eastAsia="標楷體" w:hAnsi="標楷體" w:hint="eastAsia"/>
          <w:bCs/>
          <w:color w:val="FF00FF"/>
          <w:lang w:eastAsia="zh-TW"/>
        </w:rPr>
        <w:t>、DTAAD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C"/>
        </w:smartTagPr>
        <w:r>
          <w:rPr>
            <w:rFonts w:ascii="標楷體" w:eastAsia="標楷體" w:hAnsi="標楷體" w:hint="eastAsia"/>
            <w:bCs/>
            <w:color w:val="FF00FF"/>
            <w:lang w:eastAsia="zh-TW"/>
          </w:rPr>
          <w:t>13C</w:t>
        </w:r>
      </w:smartTag>
      <w:r w:rsidR="00AC1E26" w:rsidRPr="006E0CC5">
        <w:rPr>
          <w:rFonts w:ascii="標楷體" w:eastAsia="標楷體" w:hAnsi="標楷體" w:hint="eastAsia"/>
          <w:bCs/>
          <w:color w:val="FF00FF"/>
          <w:lang w:eastAsia="zh-TW"/>
        </w:rPr>
        <w:t>內所有資料</w:t>
      </w:r>
    </w:p>
    <w:p w:rsidR="00643272" w:rsidRPr="006E0CC5" w:rsidRDefault="00643272" w:rsidP="00643272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color w:val="FF00FF"/>
          <w:kern w:val="2"/>
          <w:lang w:eastAsia="zh-TW"/>
        </w:rPr>
      </w:pPr>
    </w:p>
    <w:p w:rsidR="00F469FD" w:rsidRPr="003E048A" w:rsidRDefault="00F469FD" w:rsidP="0007344D">
      <w:pPr>
        <w:rPr>
          <w:rFonts w:ascii="標楷體" w:eastAsia="標楷體" w:hAnsi="標楷體" w:hint="eastAsia"/>
          <w:sz w:val="20"/>
          <w:szCs w:val="20"/>
        </w:rPr>
      </w:pPr>
    </w:p>
    <w:sectPr w:rsidR="00F469FD" w:rsidRPr="003E0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DC" w:rsidRDefault="00C448DC">
      <w:r>
        <w:separator/>
      </w:r>
    </w:p>
  </w:endnote>
  <w:endnote w:type="continuationSeparator" w:id="0">
    <w:p w:rsidR="00C448DC" w:rsidRDefault="00C4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DC" w:rsidRDefault="00C448DC">
      <w:r>
        <w:separator/>
      </w:r>
    </w:p>
  </w:footnote>
  <w:footnote w:type="continuationSeparator" w:id="0">
    <w:p w:rsidR="00C448DC" w:rsidRDefault="00C4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A06"/>
    <w:multiLevelType w:val="hybridMultilevel"/>
    <w:tmpl w:val="DB527C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D745F4F"/>
    <w:multiLevelType w:val="hybridMultilevel"/>
    <w:tmpl w:val="80FCBB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1786912"/>
    <w:multiLevelType w:val="hybridMultilevel"/>
    <w:tmpl w:val="6AACD2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96614A"/>
    <w:multiLevelType w:val="hybridMultilevel"/>
    <w:tmpl w:val="47C0FD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7A37745"/>
    <w:multiLevelType w:val="hybridMultilevel"/>
    <w:tmpl w:val="E1C26E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9C56134"/>
    <w:multiLevelType w:val="multilevel"/>
    <w:tmpl w:val="2F0E7B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0A7BAA"/>
    <w:multiLevelType w:val="multilevel"/>
    <w:tmpl w:val="6AACD2D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1173AF"/>
    <w:multiLevelType w:val="hybridMultilevel"/>
    <w:tmpl w:val="C04487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8381384"/>
    <w:multiLevelType w:val="hybridMultilevel"/>
    <w:tmpl w:val="DA6E6DF6"/>
    <w:lvl w:ilvl="0" w:tplc="767CF5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17D50A8"/>
    <w:multiLevelType w:val="multilevel"/>
    <w:tmpl w:val="DB527C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281292C"/>
    <w:multiLevelType w:val="hybridMultilevel"/>
    <w:tmpl w:val="2CECBF8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74A3E4E"/>
    <w:multiLevelType w:val="hybridMultilevel"/>
    <w:tmpl w:val="057CEA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EE6495"/>
    <w:multiLevelType w:val="hybridMultilevel"/>
    <w:tmpl w:val="E93C47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A26526"/>
    <w:multiLevelType w:val="hybridMultilevel"/>
    <w:tmpl w:val="5F7802E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C8230D"/>
    <w:multiLevelType w:val="hybridMultilevel"/>
    <w:tmpl w:val="B89235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44F40AC6"/>
    <w:multiLevelType w:val="hybridMultilevel"/>
    <w:tmpl w:val="1A7A3B8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6B135EA"/>
    <w:multiLevelType w:val="hybridMultilevel"/>
    <w:tmpl w:val="0B287F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8FA64BC"/>
    <w:multiLevelType w:val="multilevel"/>
    <w:tmpl w:val="B89235F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A8065B2"/>
    <w:multiLevelType w:val="hybridMultilevel"/>
    <w:tmpl w:val="46D02F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ABA7455"/>
    <w:multiLevelType w:val="hybridMultilevel"/>
    <w:tmpl w:val="5E4ACA9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0BB6687"/>
    <w:multiLevelType w:val="hybridMultilevel"/>
    <w:tmpl w:val="3F9477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B25E76"/>
    <w:multiLevelType w:val="multilevel"/>
    <w:tmpl w:val="9D3C75D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34C54CA"/>
    <w:multiLevelType w:val="hybridMultilevel"/>
    <w:tmpl w:val="3CB448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5380F03"/>
    <w:multiLevelType w:val="hybridMultilevel"/>
    <w:tmpl w:val="1B9CA0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60012AE"/>
    <w:multiLevelType w:val="hybridMultilevel"/>
    <w:tmpl w:val="EC2E470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97F17D5"/>
    <w:multiLevelType w:val="multilevel"/>
    <w:tmpl w:val="057CEA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A400016"/>
    <w:multiLevelType w:val="multilevel"/>
    <w:tmpl w:val="B89235F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CDE7A0A"/>
    <w:multiLevelType w:val="hybridMultilevel"/>
    <w:tmpl w:val="2F0E7B5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DC75CA8"/>
    <w:multiLevelType w:val="hybridMultilevel"/>
    <w:tmpl w:val="16D41A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2355FA1"/>
    <w:multiLevelType w:val="hybridMultilevel"/>
    <w:tmpl w:val="90406F7A"/>
    <w:lvl w:ilvl="0" w:tplc="FC9CBA8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2D665EF"/>
    <w:multiLevelType w:val="hybridMultilevel"/>
    <w:tmpl w:val="9FF037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7880EDD"/>
    <w:multiLevelType w:val="hybridMultilevel"/>
    <w:tmpl w:val="9D3C75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8CD4995"/>
    <w:multiLevelType w:val="hybridMultilevel"/>
    <w:tmpl w:val="2B0CF9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9B87C1B"/>
    <w:multiLevelType w:val="multilevel"/>
    <w:tmpl w:val="DB527C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B7B1225"/>
    <w:multiLevelType w:val="multilevel"/>
    <w:tmpl w:val="3F94779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4443532"/>
    <w:multiLevelType w:val="hybridMultilevel"/>
    <w:tmpl w:val="E898A8B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AE12AC"/>
    <w:multiLevelType w:val="hybridMultilevel"/>
    <w:tmpl w:val="2368CC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5115D68"/>
    <w:multiLevelType w:val="hybridMultilevel"/>
    <w:tmpl w:val="C97ACB54"/>
    <w:lvl w:ilvl="0" w:tplc="FFFFFFFF">
      <w:start w:val="1"/>
      <w:numFmt w:val="bullet"/>
      <w:pStyle w:val="SOW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  <w:lvl w:ilvl="1" w:tplc="FFFFFFFF">
      <w:start w:val="1"/>
      <w:numFmt w:val="bullet"/>
      <w:pStyle w:val="3"/>
      <w:lvlText w:val=""/>
      <w:lvlJc w:val="left"/>
      <w:pPr>
        <w:tabs>
          <w:tab w:val="num" w:pos="870"/>
        </w:tabs>
        <w:ind w:left="870" w:hanging="39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B814560"/>
    <w:multiLevelType w:val="multilevel"/>
    <w:tmpl w:val="9D3C75D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DAE5B43"/>
    <w:multiLevelType w:val="hybridMultilevel"/>
    <w:tmpl w:val="D6B8D4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6"/>
  </w:num>
  <w:num w:numId="2">
    <w:abstractNumId w:val="21"/>
  </w:num>
  <w:num w:numId="3">
    <w:abstractNumId w:val="6"/>
  </w:num>
  <w:num w:numId="4">
    <w:abstractNumId w:val="38"/>
  </w:num>
  <w:num w:numId="5">
    <w:abstractNumId w:val="14"/>
  </w:num>
  <w:num w:numId="6">
    <w:abstractNumId w:val="22"/>
  </w:num>
  <w:num w:numId="7">
    <w:abstractNumId w:val="28"/>
  </w:num>
  <w:num w:numId="8">
    <w:abstractNumId w:val="8"/>
  </w:num>
  <w:num w:numId="9">
    <w:abstractNumId w:val="43"/>
  </w:num>
  <w:num w:numId="10">
    <w:abstractNumId w:val="44"/>
  </w:num>
  <w:num w:numId="11">
    <w:abstractNumId w:val="33"/>
  </w:num>
  <w:num w:numId="12">
    <w:abstractNumId w:val="20"/>
  </w:num>
  <w:num w:numId="13">
    <w:abstractNumId w:val="11"/>
  </w:num>
  <w:num w:numId="14">
    <w:abstractNumId w:val="16"/>
  </w:num>
  <w:num w:numId="15">
    <w:abstractNumId w:val="34"/>
  </w:num>
  <w:num w:numId="16">
    <w:abstractNumId w:val="25"/>
  </w:num>
  <w:num w:numId="17">
    <w:abstractNumId w:val="29"/>
  </w:num>
  <w:num w:numId="18">
    <w:abstractNumId w:val="39"/>
  </w:num>
  <w:num w:numId="19">
    <w:abstractNumId w:val="7"/>
  </w:num>
  <w:num w:numId="20">
    <w:abstractNumId w:val="24"/>
  </w:num>
  <w:num w:numId="21">
    <w:abstractNumId w:val="40"/>
  </w:num>
  <w:num w:numId="22">
    <w:abstractNumId w:val="17"/>
  </w:num>
  <w:num w:numId="23">
    <w:abstractNumId w:val="26"/>
  </w:num>
  <w:num w:numId="24">
    <w:abstractNumId w:val="45"/>
  </w:num>
  <w:num w:numId="25">
    <w:abstractNumId w:val="5"/>
  </w:num>
  <w:num w:numId="26">
    <w:abstractNumId w:val="10"/>
  </w:num>
  <w:num w:numId="27">
    <w:abstractNumId w:val="47"/>
  </w:num>
  <w:num w:numId="28">
    <w:abstractNumId w:val="42"/>
  </w:num>
  <w:num w:numId="29">
    <w:abstractNumId w:val="18"/>
  </w:num>
  <w:num w:numId="30">
    <w:abstractNumId w:val="32"/>
  </w:num>
  <w:num w:numId="31">
    <w:abstractNumId w:val="0"/>
  </w:num>
  <w:num w:numId="32">
    <w:abstractNumId w:val="23"/>
  </w:num>
  <w:num w:numId="33">
    <w:abstractNumId w:val="30"/>
  </w:num>
  <w:num w:numId="34">
    <w:abstractNumId w:val="13"/>
  </w:num>
  <w:num w:numId="35">
    <w:abstractNumId w:val="41"/>
  </w:num>
  <w:num w:numId="36">
    <w:abstractNumId w:val="1"/>
  </w:num>
  <w:num w:numId="37">
    <w:abstractNumId w:val="12"/>
  </w:num>
  <w:num w:numId="38">
    <w:abstractNumId w:val="37"/>
  </w:num>
  <w:num w:numId="39">
    <w:abstractNumId w:val="9"/>
  </w:num>
  <w:num w:numId="40">
    <w:abstractNumId w:val="27"/>
  </w:num>
  <w:num w:numId="41">
    <w:abstractNumId w:val="4"/>
  </w:num>
  <w:num w:numId="42">
    <w:abstractNumId w:val="46"/>
  </w:num>
  <w:num w:numId="43">
    <w:abstractNumId w:val="3"/>
  </w:num>
  <w:num w:numId="44">
    <w:abstractNumId w:val="15"/>
  </w:num>
  <w:num w:numId="45">
    <w:abstractNumId w:val="35"/>
  </w:num>
  <w:num w:numId="46">
    <w:abstractNumId w:val="2"/>
  </w:num>
  <w:num w:numId="47">
    <w:abstractNumId w:val="3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6CEA"/>
    <w:rsid w:val="0000251A"/>
    <w:rsid w:val="00003A2B"/>
    <w:rsid w:val="00005AF8"/>
    <w:rsid w:val="00005B30"/>
    <w:rsid w:val="00006D5F"/>
    <w:rsid w:val="0000738C"/>
    <w:rsid w:val="00011786"/>
    <w:rsid w:val="00012E2F"/>
    <w:rsid w:val="00024E35"/>
    <w:rsid w:val="0002539E"/>
    <w:rsid w:val="00026E40"/>
    <w:rsid w:val="00027296"/>
    <w:rsid w:val="00032328"/>
    <w:rsid w:val="000334F6"/>
    <w:rsid w:val="00034D27"/>
    <w:rsid w:val="000360F6"/>
    <w:rsid w:val="00036642"/>
    <w:rsid w:val="0003723F"/>
    <w:rsid w:val="00042EA3"/>
    <w:rsid w:val="00045294"/>
    <w:rsid w:val="000458E2"/>
    <w:rsid w:val="0004630C"/>
    <w:rsid w:val="000505AE"/>
    <w:rsid w:val="000527E9"/>
    <w:rsid w:val="000551F2"/>
    <w:rsid w:val="00067938"/>
    <w:rsid w:val="000723EA"/>
    <w:rsid w:val="0007344D"/>
    <w:rsid w:val="00074FB2"/>
    <w:rsid w:val="00075612"/>
    <w:rsid w:val="000759CB"/>
    <w:rsid w:val="0007668E"/>
    <w:rsid w:val="00083F2C"/>
    <w:rsid w:val="000858C8"/>
    <w:rsid w:val="00087B56"/>
    <w:rsid w:val="00091980"/>
    <w:rsid w:val="00093AB4"/>
    <w:rsid w:val="000A28AF"/>
    <w:rsid w:val="000A3697"/>
    <w:rsid w:val="000A3CFC"/>
    <w:rsid w:val="000A4608"/>
    <w:rsid w:val="000A5A6B"/>
    <w:rsid w:val="000B14E3"/>
    <w:rsid w:val="000B7AE4"/>
    <w:rsid w:val="000C12DB"/>
    <w:rsid w:val="000C5EC2"/>
    <w:rsid w:val="000C7995"/>
    <w:rsid w:val="000D062C"/>
    <w:rsid w:val="000D5A95"/>
    <w:rsid w:val="000E6015"/>
    <w:rsid w:val="000E6199"/>
    <w:rsid w:val="000E6693"/>
    <w:rsid w:val="000F48BD"/>
    <w:rsid w:val="001007DF"/>
    <w:rsid w:val="0010189C"/>
    <w:rsid w:val="00102A78"/>
    <w:rsid w:val="0010635E"/>
    <w:rsid w:val="001071E9"/>
    <w:rsid w:val="00107841"/>
    <w:rsid w:val="00113980"/>
    <w:rsid w:val="00116016"/>
    <w:rsid w:val="001165FA"/>
    <w:rsid w:val="00116FF6"/>
    <w:rsid w:val="00125CD3"/>
    <w:rsid w:val="001267D7"/>
    <w:rsid w:val="001339F6"/>
    <w:rsid w:val="00136E14"/>
    <w:rsid w:val="001370BD"/>
    <w:rsid w:val="00140EDD"/>
    <w:rsid w:val="0015064F"/>
    <w:rsid w:val="00151E36"/>
    <w:rsid w:val="00155728"/>
    <w:rsid w:val="0016149C"/>
    <w:rsid w:val="001659EB"/>
    <w:rsid w:val="0016645F"/>
    <w:rsid w:val="00166C34"/>
    <w:rsid w:val="00171609"/>
    <w:rsid w:val="00171CB4"/>
    <w:rsid w:val="00171FAE"/>
    <w:rsid w:val="00180BC2"/>
    <w:rsid w:val="00182A0F"/>
    <w:rsid w:val="00185D18"/>
    <w:rsid w:val="001870B8"/>
    <w:rsid w:val="00192569"/>
    <w:rsid w:val="00196296"/>
    <w:rsid w:val="001A21BC"/>
    <w:rsid w:val="001B3994"/>
    <w:rsid w:val="001B47D5"/>
    <w:rsid w:val="001B4E26"/>
    <w:rsid w:val="001B60C9"/>
    <w:rsid w:val="001C381C"/>
    <w:rsid w:val="001D47AF"/>
    <w:rsid w:val="001D524F"/>
    <w:rsid w:val="001F1229"/>
    <w:rsid w:val="001F3AD3"/>
    <w:rsid w:val="001F7FD2"/>
    <w:rsid w:val="00215955"/>
    <w:rsid w:val="002221B9"/>
    <w:rsid w:val="002244C3"/>
    <w:rsid w:val="0022659C"/>
    <w:rsid w:val="00230359"/>
    <w:rsid w:val="0023097F"/>
    <w:rsid w:val="00234642"/>
    <w:rsid w:val="0023494E"/>
    <w:rsid w:val="00236CA2"/>
    <w:rsid w:val="00242434"/>
    <w:rsid w:val="00242534"/>
    <w:rsid w:val="00244F6F"/>
    <w:rsid w:val="0025011A"/>
    <w:rsid w:val="00251435"/>
    <w:rsid w:val="00253269"/>
    <w:rsid w:val="00253A9C"/>
    <w:rsid w:val="002548A6"/>
    <w:rsid w:val="00255233"/>
    <w:rsid w:val="00255371"/>
    <w:rsid w:val="0025563A"/>
    <w:rsid w:val="002654B3"/>
    <w:rsid w:val="00265C6D"/>
    <w:rsid w:val="0027161D"/>
    <w:rsid w:val="00275EFE"/>
    <w:rsid w:val="00276EDE"/>
    <w:rsid w:val="00277DC5"/>
    <w:rsid w:val="0028333D"/>
    <w:rsid w:val="00286678"/>
    <w:rsid w:val="00287064"/>
    <w:rsid w:val="00291E2F"/>
    <w:rsid w:val="0029283D"/>
    <w:rsid w:val="00293FFE"/>
    <w:rsid w:val="002944E8"/>
    <w:rsid w:val="00295C3D"/>
    <w:rsid w:val="002977A8"/>
    <w:rsid w:val="002A0C16"/>
    <w:rsid w:val="002A1CCF"/>
    <w:rsid w:val="002A44FF"/>
    <w:rsid w:val="002A63FE"/>
    <w:rsid w:val="002B2423"/>
    <w:rsid w:val="002C3E30"/>
    <w:rsid w:val="002D7A20"/>
    <w:rsid w:val="002E0C17"/>
    <w:rsid w:val="002E0CE4"/>
    <w:rsid w:val="002E1BA6"/>
    <w:rsid w:val="002E2ED2"/>
    <w:rsid w:val="002E7631"/>
    <w:rsid w:val="002F1356"/>
    <w:rsid w:val="002F241D"/>
    <w:rsid w:val="002F3AEC"/>
    <w:rsid w:val="002F3DCB"/>
    <w:rsid w:val="002F4629"/>
    <w:rsid w:val="002F69F8"/>
    <w:rsid w:val="00302759"/>
    <w:rsid w:val="00302EE1"/>
    <w:rsid w:val="00303670"/>
    <w:rsid w:val="00305499"/>
    <w:rsid w:val="00305A6E"/>
    <w:rsid w:val="00306F9B"/>
    <w:rsid w:val="00312EB1"/>
    <w:rsid w:val="00314C65"/>
    <w:rsid w:val="003158D7"/>
    <w:rsid w:val="00315D85"/>
    <w:rsid w:val="00316A19"/>
    <w:rsid w:val="003217C9"/>
    <w:rsid w:val="003239AA"/>
    <w:rsid w:val="00324B51"/>
    <w:rsid w:val="003256B6"/>
    <w:rsid w:val="0032629C"/>
    <w:rsid w:val="0033297E"/>
    <w:rsid w:val="00336029"/>
    <w:rsid w:val="00340F4B"/>
    <w:rsid w:val="00344232"/>
    <w:rsid w:val="003448EE"/>
    <w:rsid w:val="0034576F"/>
    <w:rsid w:val="003460C7"/>
    <w:rsid w:val="00351539"/>
    <w:rsid w:val="00352F6B"/>
    <w:rsid w:val="003553B5"/>
    <w:rsid w:val="003556CD"/>
    <w:rsid w:val="00355842"/>
    <w:rsid w:val="0035710D"/>
    <w:rsid w:val="003610D9"/>
    <w:rsid w:val="003611E1"/>
    <w:rsid w:val="00361AF4"/>
    <w:rsid w:val="00366F53"/>
    <w:rsid w:val="00367064"/>
    <w:rsid w:val="00371B7F"/>
    <w:rsid w:val="00373580"/>
    <w:rsid w:val="003754F8"/>
    <w:rsid w:val="003776D5"/>
    <w:rsid w:val="003913B7"/>
    <w:rsid w:val="00392923"/>
    <w:rsid w:val="00392E03"/>
    <w:rsid w:val="0039331B"/>
    <w:rsid w:val="003949D5"/>
    <w:rsid w:val="00394EF7"/>
    <w:rsid w:val="003962C3"/>
    <w:rsid w:val="003970EF"/>
    <w:rsid w:val="003A34FA"/>
    <w:rsid w:val="003B333D"/>
    <w:rsid w:val="003B38A0"/>
    <w:rsid w:val="003B4D7B"/>
    <w:rsid w:val="003B54DB"/>
    <w:rsid w:val="003C1C02"/>
    <w:rsid w:val="003C317E"/>
    <w:rsid w:val="003C5CFE"/>
    <w:rsid w:val="003C5D48"/>
    <w:rsid w:val="003C7DCD"/>
    <w:rsid w:val="003D1D4D"/>
    <w:rsid w:val="003D1D54"/>
    <w:rsid w:val="003D7E70"/>
    <w:rsid w:val="003E048A"/>
    <w:rsid w:val="003E3EA6"/>
    <w:rsid w:val="003E41FE"/>
    <w:rsid w:val="003E5A2F"/>
    <w:rsid w:val="003F2F13"/>
    <w:rsid w:val="003F4B2E"/>
    <w:rsid w:val="003F4F05"/>
    <w:rsid w:val="004024B1"/>
    <w:rsid w:val="00411720"/>
    <w:rsid w:val="00411B74"/>
    <w:rsid w:val="00417E69"/>
    <w:rsid w:val="004217D7"/>
    <w:rsid w:val="0042254E"/>
    <w:rsid w:val="00422AFB"/>
    <w:rsid w:val="004271D7"/>
    <w:rsid w:val="00427C2B"/>
    <w:rsid w:val="004304F6"/>
    <w:rsid w:val="00432988"/>
    <w:rsid w:val="004335BA"/>
    <w:rsid w:val="00436383"/>
    <w:rsid w:val="00436BFA"/>
    <w:rsid w:val="004431D5"/>
    <w:rsid w:val="004465E9"/>
    <w:rsid w:val="00447DD9"/>
    <w:rsid w:val="00452B3E"/>
    <w:rsid w:val="00453D00"/>
    <w:rsid w:val="00455D74"/>
    <w:rsid w:val="004614CA"/>
    <w:rsid w:val="004626EE"/>
    <w:rsid w:val="00463C5D"/>
    <w:rsid w:val="00466B24"/>
    <w:rsid w:val="00470F06"/>
    <w:rsid w:val="00471BAB"/>
    <w:rsid w:val="004749C4"/>
    <w:rsid w:val="004808CA"/>
    <w:rsid w:val="00481BAB"/>
    <w:rsid w:val="004846F5"/>
    <w:rsid w:val="0048610A"/>
    <w:rsid w:val="0049229F"/>
    <w:rsid w:val="00492B1F"/>
    <w:rsid w:val="00493235"/>
    <w:rsid w:val="00495A44"/>
    <w:rsid w:val="004A198A"/>
    <w:rsid w:val="004A2C32"/>
    <w:rsid w:val="004A2EA2"/>
    <w:rsid w:val="004A5438"/>
    <w:rsid w:val="004A5CF6"/>
    <w:rsid w:val="004A7A65"/>
    <w:rsid w:val="004B04E1"/>
    <w:rsid w:val="004B4D50"/>
    <w:rsid w:val="004B5772"/>
    <w:rsid w:val="004B5D91"/>
    <w:rsid w:val="004B7CF7"/>
    <w:rsid w:val="004C24B1"/>
    <w:rsid w:val="004C2A02"/>
    <w:rsid w:val="004C5C54"/>
    <w:rsid w:val="004D009D"/>
    <w:rsid w:val="004D3D8D"/>
    <w:rsid w:val="004D6467"/>
    <w:rsid w:val="004D7BFA"/>
    <w:rsid w:val="004D7C43"/>
    <w:rsid w:val="004E1634"/>
    <w:rsid w:val="004E1B83"/>
    <w:rsid w:val="004E1BDC"/>
    <w:rsid w:val="004E2CAB"/>
    <w:rsid w:val="004E4ADD"/>
    <w:rsid w:val="004F00CA"/>
    <w:rsid w:val="004F296E"/>
    <w:rsid w:val="004F76CF"/>
    <w:rsid w:val="0050128C"/>
    <w:rsid w:val="005020AE"/>
    <w:rsid w:val="00502AB9"/>
    <w:rsid w:val="005179AA"/>
    <w:rsid w:val="00533086"/>
    <w:rsid w:val="005332A3"/>
    <w:rsid w:val="00534007"/>
    <w:rsid w:val="00534345"/>
    <w:rsid w:val="0053463A"/>
    <w:rsid w:val="005352E9"/>
    <w:rsid w:val="005361EB"/>
    <w:rsid w:val="00540916"/>
    <w:rsid w:val="00543FE0"/>
    <w:rsid w:val="00551E45"/>
    <w:rsid w:val="00554D4A"/>
    <w:rsid w:val="00554EC9"/>
    <w:rsid w:val="005626E4"/>
    <w:rsid w:val="00563002"/>
    <w:rsid w:val="0057069B"/>
    <w:rsid w:val="00570730"/>
    <w:rsid w:val="00570C5B"/>
    <w:rsid w:val="00573C80"/>
    <w:rsid w:val="00573CC5"/>
    <w:rsid w:val="00574C12"/>
    <w:rsid w:val="0058624F"/>
    <w:rsid w:val="00587072"/>
    <w:rsid w:val="00596474"/>
    <w:rsid w:val="00596EC4"/>
    <w:rsid w:val="005A0281"/>
    <w:rsid w:val="005A0C81"/>
    <w:rsid w:val="005A1ACE"/>
    <w:rsid w:val="005A1DAD"/>
    <w:rsid w:val="005B1192"/>
    <w:rsid w:val="005B68AB"/>
    <w:rsid w:val="005C3A29"/>
    <w:rsid w:val="005D2CFE"/>
    <w:rsid w:val="005D4DD2"/>
    <w:rsid w:val="005D6F2D"/>
    <w:rsid w:val="005D7DEF"/>
    <w:rsid w:val="005E100B"/>
    <w:rsid w:val="005E4115"/>
    <w:rsid w:val="005E6E3A"/>
    <w:rsid w:val="005F5DB4"/>
    <w:rsid w:val="00600CD4"/>
    <w:rsid w:val="00601093"/>
    <w:rsid w:val="00603092"/>
    <w:rsid w:val="0060322A"/>
    <w:rsid w:val="0061162C"/>
    <w:rsid w:val="00616B5B"/>
    <w:rsid w:val="00617EDC"/>
    <w:rsid w:val="00627DBC"/>
    <w:rsid w:val="006307DC"/>
    <w:rsid w:val="00631722"/>
    <w:rsid w:val="0063328D"/>
    <w:rsid w:val="00643272"/>
    <w:rsid w:val="006433F9"/>
    <w:rsid w:val="006443D6"/>
    <w:rsid w:val="0064619A"/>
    <w:rsid w:val="00646501"/>
    <w:rsid w:val="006467E9"/>
    <w:rsid w:val="00646A8D"/>
    <w:rsid w:val="00647D34"/>
    <w:rsid w:val="00652E27"/>
    <w:rsid w:val="00653D86"/>
    <w:rsid w:val="00654880"/>
    <w:rsid w:val="00657457"/>
    <w:rsid w:val="00657E08"/>
    <w:rsid w:val="0066449A"/>
    <w:rsid w:val="00666776"/>
    <w:rsid w:val="00667562"/>
    <w:rsid w:val="00676612"/>
    <w:rsid w:val="006812A7"/>
    <w:rsid w:val="00685065"/>
    <w:rsid w:val="00685C4E"/>
    <w:rsid w:val="00690D39"/>
    <w:rsid w:val="00695928"/>
    <w:rsid w:val="006964A9"/>
    <w:rsid w:val="00697707"/>
    <w:rsid w:val="006A1D5B"/>
    <w:rsid w:val="006A1E36"/>
    <w:rsid w:val="006A44BD"/>
    <w:rsid w:val="006A4502"/>
    <w:rsid w:val="006A5F50"/>
    <w:rsid w:val="006B128A"/>
    <w:rsid w:val="006B624D"/>
    <w:rsid w:val="006C3160"/>
    <w:rsid w:val="006C3697"/>
    <w:rsid w:val="006D108A"/>
    <w:rsid w:val="006D177C"/>
    <w:rsid w:val="006D213E"/>
    <w:rsid w:val="006D3B99"/>
    <w:rsid w:val="006D4097"/>
    <w:rsid w:val="006D75F2"/>
    <w:rsid w:val="006E0CC5"/>
    <w:rsid w:val="006E1463"/>
    <w:rsid w:val="006E181D"/>
    <w:rsid w:val="006E1BDA"/>
    <w:rsid w:val="006E3303"/>
    <w:rsid w:val="006E6091"/>
    <w:rsid w:val="006E6318"/>
    <w:rsid w:val="006F4303"/>
    <w:rsid w:val="00700FCC"/>
    <w:rsid w:val="007018FC"/>
    <w:rsid w:val="00712A2F"/>
    <w:rsid w:val="007170D2"/>
    <w:rsid w:val="007237B6"/>
    <w:rsid w:val="00724ACA"/>
    <w:rsid w:val="0072614F"/>
    <w:rsid w:val="00727CB8"/>
    <w:rsid w:val="00746B95"/>
    <w:rsid w:val="00746C01"/>
    <w:rsid w:val="0074774C"/>
    <w:rsid w:val="007509AF"/>
    <w:rsid w:val="00752ED2"/>
    <w:rsid w:val="00752FEE"/>
    <w:rsid w:val="0075634B"/>
    <w:rsid w:val="00760E65"/>
    <w:rsid w:val="00762133"/>
    <w:rsid w:val="007629A4"/>
    <w:rsid w:val="00763B43"/>
    <w:rsid w:val="00770C37"/>
    <w:rsid w:val="0077223B"/>
    <w:rsid w:val="00775595"/>
    <w:rsid w:val="00777EA1"/>
    <w:rsid w:val="00780B86"/>
    <w:rsid w:val="00784D0B"/>
    <w:rsid w:val="007859D8"/>
    <w:rsid w:val="007901F3"/>
    <w:rsid w:val="00790921"/>
    <w:rsid w:val="00790D8F"/>
    <w:rsid w:val="00793045"/>
    <w:rsid w:val="00797300"/>
    <w:rsid w:val="00797F04"/>
    <w:rsid w:val="007A0D91"/>
    <w:rsid w:val="007A3D47"/>
    <w:rsid w:val="007A4A58"/>
    <w:rsid w:val="007A636C"/>
    <w:rsid w:val="007A74F6"/>
    <w:rsid w:val="007B0344"/>
    <w:rsid w:val="007B084F"/>
    <w:rsid w:val="007B21E8"/>
    <w:rsid w:val="007B3670"/>
    <w:rsid w:val="007B5755"/>
    <w:rsid w:val="007B78EA"/>
    <w:rsid w:val="007C40DA"/>
    <w:rsid w:val="007C4FC7"/>
    <w:rsid w:val="007C6A8D"/>
    <w:rsid w:val="007D0525"/>
    <w:rsid w:val="007D1376"/>
    <w:rsid w:val="007D17C1"/>
    <w:rsid w:val="007D44B8"/>
    <w:rsid w:val="007D4ECF"/>
    <w:rsid w:val="007D51A1"/>
    <w:rsid w:val="007D636A"/>
    <w:rsid w:val="007D6A2B"/>
    <w:rsid w:val="007E32B9"/>
    <w:rsid w:val="007E46A5"/>
    <w:rsid w:val="007E5FF9"/>
    <w:rsid w:val="007E6156"/>
    <w:rsid w:val="007F26E3"/>
    <w:rsid w:val="007F4F92"/>
    <w:rsid w:val="00800626"/>
    <w:rsid w:val="008010F8"/>
    <w:rsid w:val="00801305"/>
    <w:rsid w:val="008020B3"/>
    <w:rsid w:val="00804216"/>
    <w:rsid w:val="00805C84"/>
    <w:rsid w:val="00806799"/>
    <w:rsid w:val="00810E2C"/>
    <w:rsid w:val="00812A56"/>
    <w:rsid w:val="008159E4"/>
    <w:rsid w:val="00817B9C"/>
    <w:rsid w:val="00820E90"/>
    <w:rsid w:val="00821467"/>
    <w:rsid w:val="00824B76"/>
    <w:rsid w:val="00830AD6"/>
    <w:rsid w:val="00830BFA"/>
    <w:rsid w:val="00831040"/>
    <w:rsid w:val="00836669"/>
    <w:rsid w:val="008448DE"/>
    <w:rsid w:val="00852A6C"/>
    <w:rsid w:val="0085362C"/>
    <w:rsid w:val="008548BE"/>
    <w:rsid w:val="0085697B"/>
    <w:rsid w:val="00862091"/>
    <w:rsid w:val="00866C2C"/>
    <w:rsid w:val="0087051C"/>
    <w:rsid w:val="00875627"/>
    <w:rsid w:val="008770C6"/>
    <w:rsid w:val="00880244"/>
    <w:rsid w:val="00881BEA"/>
    <w:rsid w:val="008837AE"/>
    <w:rsid w:val="008863B7"/>
    <w:rsid w:val="008926BD"/>
    <w:rsid w:val="00896F21"/>
    <w:rsid w:val="00897235"/>
    <w:rsid w:val="008A2448"/>
    <w:rsid w:val="008A4ABD"/>
    <w:rsid w:val="008A5C39"/>
    <w:rsid w:val="008A7CD1"/>
    <w:rsid w:val="008B7657"/>
    <w:rsid w:val="008B7C5F"/>
    <w:rsid w:val="008C1815"/>
    <w:rsid w:val="008C2179"/>
    <w:rsid w:val="008C4245"/>
    <w:rsid w:val="008C4B85"/>
    <w:rsid w:val="008D1133"/>
    <w:rsid w:val="008D16A8"/>
    <w:rsid w:val="008D6A68"/>
    <w:rsid w:val="008D6D12"/>
    <w:rsid w:val="008E1149"/>
    <w:rsid w:val="008F0ED8"/>
    <w:rsid w:val="00901A3E"/>
    <w:rsid w:val="00903755"/>
    <w:rsid w:val="00905BE0"/>
    <w:rsid w:val="009121EB"/>
    <w:rsid w:val="009134B0"/>
    <w:rsid w:val="00915D80"/>
    <w:rsid w:val="00915D99"/>
    <w:rsid w:val="00920559"/>
    <w:rsid w:val="00920A36"/>
    <w:rsid w:val="00925EEF"/>
    <w:rsid w:val="0093566D"/>
    <w:rsid w:val="009365FB"/>
    <w:rsid w:val="00944A70"/>
    <w:rsid w:val="00954998"/>
    <w:rsid w:val="009558A7"/>
    <w:rsid w:val="00956252"/>
    <w:rsid w:val="00957457"/>
    <w:rsid w:val="00957CF3"/>
    <w:rsid w:val="009630D3"/>
    <w:rsid w:val="0096586E"/>
    <w:rsid w:val="00966DB7"/>
    <w:rsid w:val="00967120"/>
    <w:rsid w:val="00970641"/>
    <w:rsid w:val="00977074"/>
    <w:rsid w:val="009810BA"/>
    <w:rsid w:val="0098140F"/>
    <w:rsid w:val="009940B9"/>
    <w:rsid w:val="009B2465"/>
    <w:rsid w:val="009B4BA4"/>
    <w:rsid w:val="009C1F2C"/>
    <w:rsid w:val="009C32DB"/>
    <w:rsid w:val="009C4C9B"/>
    <w:rsid w:val="009D1623"/>
    <w:rsid w:val="009D639A"/>
    <w:rsid w:val="009D7E40"/>
    <w:rsid w:val="009E58AB"/>
    <w:rsid w:val="009F0951"/>
    <w:rsid w:val="009F39E5"/>
    <w:rsid w:val="009F5341"/>
    <w:rsid w:val="00A02280"/>
    <w:rsid w:val="00A061BA"/>
    <w:rsid w:val="00A062B1"/>
    <w:rsid w:val="00A117EE"/>
    <w:rsid w:val="00A12BFA"/>
    <w:rsid w:val="00A151E3"/>
    <w:rsid w:val="00A16915"/>
    <w:rsid w:val="00A20A60"/>
    <w:rsid w:val="00A21D31"/>
    <w:rsid w:val="00A222D3"/>
    <w:rsid w:val="00A258B4"/>
    <w:rsid w:val="00A25B77"/>
    <w:rsid w:val="00A31449"/>
    <w:rsid w:val="00A331AA"/>
    <w:rsid w:val="00A365DF"/>
    <w:rsid w:val="00A41131"/>
    <w:rsid w:val="00A4176D"/>
    <w:rsid w:val="00A4281D"/>
    <w:rsid w:val="00A43AED"/>
    <w:rsid w:val="00A4581D"/>
    <w:rsid w:val="00A52D5D"/>
    <w:rsid w:val="00A5505C"/>
    <w:rsid w:val="00A5788F"/>
    <w:rsid w:val="00A61F79"/>
    <w:rsid w:val="00A622CB"/>
    <w:rsid w:val="00A6438C"/>
    <w:rsid w:val="00A665AB"/>
    <w:rsid w:val="00A711E1"/>
    <w:rsid w:val="00A77E19"/>
    <w:rsid w:val="00A8293D"/>
    <w:rsid w:val="00A84578"/>
    <w:rsid w:val="00A94C26"/>
    <w:rsid w:val="00AA0EDA"/>
    <w:rsid w:val="00AA42A2"/>
    <w:rsid w:val="00AA4383"/>
    <w:rsid w:val="00AA6259"/>
    <w:rsid w:val="00AA6E03"/>
    <w:rsid w:val="00AB2358"/>
    <w:rsid w:val="00AB5A7F"/>
    <w:rsid w:val="00AB63E6"/>
    <w:rsid w:val="00AC171C"/>
    <w:rsid w:val="00AC1A11"/>
    <w:rsid w:val="00AC1E26"/>
    <w:rsid w:val="00AC3506"/>
    <w:rsid w:val="00AC4DE0"/>
    <w:rsid w:val="00AC5B72"/>
    <w:rsid w:val="00AD6759"/>
    <w:rsid w:val="00AE281D"/>
    <w:rsid w:val="00AE348F"/>
    <w:rsid w:val="00AF110B"/>
    <w:rsid w:val="00AF341E"/>
    <w:rsid w:val="00AF384F"/>
    <w:rsid w:val="00AF4DD3"/>
    <w:rsid w:val="00AF59B6"/>
    <w:rsid w:val="00AF5CDE"/>
    <w:rsid w:val="00AF7C2B"/>
    <w:rsid w:val="00B019A4"/>
    <w:rsid w:val="00B0533E"/>
    <w:rsid w:val="00B10378"/>
    <w:rsid w:val="00B11657"/>
    <w:rsid w:val="00B12009"/>
    <w:rsid w:val="00B1304E"/>
    <w:rsid w:val="00B13291"/>
    <w:rsid w:val="00B15C28"/>
    <w:rsid w:val="00B20753"/>
    <w:rsid w:val="00B22776"/>
    <w:rsid w:val="00B23E82"/>
    <w:rsid w:val="00B26CEA"/>
    <w:rsid w:val="00B30BEC"/>
    <w:rsid w:val="00B316D6"/>
    <w:rsid w:val="00B33F4B"/>
    <w:rsid w:val="00B35927"/>
    <w:rsid w:val="00B3661B"/>
    <w:rsid w:val="00B36DCB"/>
    <w:rsid w:val="00B373DC"/>
    <w:rsid w:val="00B430C7"/>
    <w:rsid w:val="00B47214"/>
    <w:rsid w:val="00B54355"/>
    <w:rsid w:val="00B548F2"/>
    <w:rsid w:val="00B62110"/>
    <w:rsid w:val="00B624F0"/>
    <w:rsid w:val="00B63882"/>
    <w:rsid w:val="00B772C6"/>
    <w:rsid w:val="00B842E5"/>
    <w:rsid w:val="00B90180"/>
    <w:rsid w:val="00B913F7"/>
    <w:rsid w:val="00B92111"/>
    <w:rsid w:val="00B94A60"/>
    <w:rsid w:val="00B97E5A"/>
    <w:rsid w:val="00BA216D"/>
    <w:rsid w:val="00BA28B7"/>
    <w:rsid w:val="00BA332D"/>
    <w:rsid w:val="00BB0B2C"/>
    <w:rsid w:val="00BB1096"/>
    <w:rsid w:val="00BB1B05"/>
    <w:rsid w:val="00BB2434"/>
    <w:rsid w:val="00BB362E"/>
    <w:rsid w:val="00BB47DF"/>
    <w:rsid w:val="00BC0678"/>
    <w:rsid w:val="00BC3B4E"/>
    <w:rsid w:val="00BC55D3"/>
    <w:rsid w:val="00BD01F9"/>
    <w:rsid w:val="00BD0637"/>
    <w:rsid w:val="00BD236B"/>
    <w:rsid w:val="00BD2696"/>
    <w:rsid w:val="00BD5D9F"/>
    <w:rsid w:val="00BD7F64"/>
    <w:rsid w:val="00BE1CF2"/>
    <w:rsid w:val="00BE2947"/>
    <w:rsid w:val="00BE53CF"/>
    <w:rsid w:val="00BE65C2"/>
    <w:rsid w:val="00BE69AD"/>
    <w:rsid w:val="00BE7449"/>
    <w:rsid w:val="00BF2024"/>
    <w:rsid w:val="00BF2410"/>
    <w:rsid w:val="00BF4DE2"/>
    <w:rsid w:val="00BF5C3B"/>
    <w:rsid w:val="00C032A8"/>
    <w:rsid w:val="00C042E9"/>
    <w:rsid w:val="00C06C77"/>
    <w:rsid w:val="00C130C2"/>
    <w:rsid w:val="00C14FE1"/>
    <w:rsid w:val="00C16B99"/>
    <w:rsid w:val="00C21E53"/>
    <w:rsid w:val="00C21FA4"/>
    <w:rsid w:val="00C32AC7"/>
    <w:rsid w:val="00C35084"/>
    <w:rsid w:val="00C44860"/>
    <w:rsid w:val="00C448DC"/>
    <w:rsid w:val="00C54CB3"/>
    <w:rsid w:val="00C607E8"/>
    <w:rsid w:val="00C6105A"/>
    <w:rsid w:val="00C62E06"/>
    <w:rsid w:val="00C67258"/>
    <w:rsid w:val="00C72FEF"/>
    <w:rsid w:val="00C730E0"/>
    <w:rsid w:val="00C7335C"/>
    <w:rsid w:val="00C767BA"/>
    <w:rsid w:val="00C76BCB"/>
    <w:rsid w:val="00C82F7E"/>
    <w:rsid w:val="00C856CB"/>
    <w:rsid w:val="00C864AA"/>
    <w:rsid w:val="00C901B8"/>
    <w:rsid w:val="00C908D5"/>
    <w:rsid w:val="00C962FE"/>
    <w:rsid w:val="00CA1BD5"/>
    <w:rsid w:val="00CA611C"/>
    <w:rsid w:val="00CB0C84"/>
    <w:rsid w:val="00CB28EA"/>
    <w:rsid w:val="00CB632B"/>
    <w:rsid w:val="00CC0608"/>
    <w:rsid w:val="00CC08F1"/>
    <w:rsid w:val="00CC0A95"/>
    <w:rsid w:val="00CC3687"/>
    <w:rsid w:val="00CC5B90"/>
    <w:rsid w:val="00CC66E6"/>
    <w:rsid w:val="00CC6A61"/>
    <w:rsid w:val="00CD00EE"/>
    <w:rsid w:val="00CD1218"/>
    <w:rsid w:val="00CD275F"/>
    <w:rsid w:val="00CE0807"/>
    <w:rsid w:val="00CE378C"/>
    <w:rsid w:val="00CE4806"/>
    <w:rsid w:val="00CE6767"/>
    <w:rsid w:val="00CE7A0A"/>
    <w:rsid w:val="00CF1B91"/>
    <w:rsid w:val="00CF26F5"/>
    <w:rsid w:val="00CF5CFC"/>
    <w:rsid w:val="00CF70C0"/>
    <w:rsid w:val="00D03C19"/>
    <w:rsid w:val="00D03C8C"/>
    <w:rsid w:val="00D106DD"/>
    <w:rsid w:val="00D116E5"/>
    <w:rsid w:val="00D149E9"/>
    <w:rsid w:val="00D16C42"/>
    <w:rsid w:val="00D201BB"/>
    <w:rsid w:val="00D2167B"/>
    <w:rsid w:val="00D2517E"/>
    <w:rsid w:val="00D30C29"/>
    <w:rsid w:val="00D31476"/>
    <w:rsid w:val="00D353D0"/>
    <w:rsid w:val="00D3558C"/>
    <w:rsid w:val="00D37D3D"/>
    <w:rsid w:val="00D43376"/>
    <w:rsid w:val="00D4340B"/>
    <w:rsid w:val="00D44A11"/>
    <w:rsid w:val="00D457A0"/>
    <w:rsid w:val="00D60872"/>
    <w:rsid w:val="00D645D0"/>
    <w:rsid w:val="00D6683B"/>
    <w:rsid w:val="00D6684C"/>
    <w:rsid w:val="00D700C8"/>
    <w:rsid w:val="00D72273"/>
    <w:rsid w:val="00D77D50"/>
    <w:rsid w:val="00D8672B"/>
    <w:rsid w:val="00D87E50"/>
    <w:rsid w:val="00D91287"/>
    <w:rsid w:val="00D9233B"/>
    <w:rsid w:val="00DA549D"/>
    <w:rsid w:val="00DA6789"/>
    <w:rsid w:val="00DA7AF0"/>
    <w:rsid w:val="00DB0DC5"/>
    <w:rsid w:val="00DB22E8"/>
    <w:rsid w:val="00DB2CE9"/>
    <w:rsid w:val="00DB3395"/>
    <w:rsid w:val="00DB38B7"/>
    <w:rsid w:val="00DB536A"/>
    <w:rsid w:val="00DB5C6B"/>
    <w:rsid w:val="00DC1558"/>
    <w:rsid w:val="00DC1641"/>
    <w:rsid w:val="00DE3C1B"/>
    <w:rsid w:val="00DE5223"/>
    <w:rsid w:val="00DE6A75"/>
    <w:rsid w:val="00DE78B1"/>
    <w:rsid w:val="00DF2292"/>
    <w:rsid w:val="00DF2707"/>
    <w:rsid w:val="00E04E11"/>
    <w:rsid w:val="00E10996"/>
    <w:rsid w:val="00E16612"/>
    <w:rsid w:val="00E23203"/>
    <w:rsid w:val="00E2379A"/>
    <w:rsid w:val="00E24D83"/>
    <w:rsid w:val="00E26243"/>
    <w:rsid w:val="00E30533"/>
    <w:rsid w:val="00E32AF0"/>
    <w:rsid w:val="00E32FF9"/>
    <w:rsid w:val="00E33DE2"/>
    <w:rsid w:val="00E3463D"/>
    <w:rsid w:val="00E3530C"/>
    <w:rsid w:val="00E3594A"/>
    <w:rsid w:val="00E36698"/>
    <w:rsid w:val="00E41EBF"/>
    <w:rsid w:val="00E44C03"/>
    <w:rsid w:val="00E478A4"/>
    <w:rsid w:val="00E512C0"/>
    <w:rsid w:val="00E5200C"/>
    <w:rsid w:val="00E57E50"/>
    <w:rsid w:val="00E6492E"/>
    <w:rsid w:val="00E66225"/>
    <w:rsid w:val="00E71D92"/>
    <w:rsid w:val="00E735E2"/>
    <w:rsid w:val="00E75CDB"/>
    <w:rsid w:val="00E80BB0"/>
    <w:rsid w:val="00E80DEA"/>
    <w:rsid w:val="00E835F5"/>
    <w:rsid w:val="00E87E59"/>
    <w:rsid w:val="00E91312"/>
    <w:rsid w:val="00EA7446"/>
    <w:rsid w:val="00EB155B"/>
    <w:rsid w:val="00EB1CAA"/>
    <w:rsid w:val="00EB374B"/>
    <w:rsid w:val="00EB37E3"/>
    <w:rsid w:val="00EB43AF"/>
    <w:rsid w:val="00EB5299"/>
    <w:rsid w:val="00EB5C57"/>
    <w:rsid w:val="00EC0154"/>
    <w:rsid w:val="00EC3645"/>
    <w:rsid w:val="00EC461C"/>
    <w:rsid w:val="00EC4A5E"/>
    <w:rsid w:val="00EC6959"/>
    <w:rsid w:val="00EC6B92"/>
    <w:rsid w:val="00EC7419"/>
    <w:rsid w:val="00ED10AF"/>
    <w:rsid w:val="00ED19E1"/>
    <w:rsid w:val="00EE1F81"/>
    <w:rsid w:val="00EE2E2A"/>
    <w:rsid w:val="00EE43AB"/>
    <w:rsid w:val="00EF15AB"/>
    <w:rsid w:val="00EF5BE5"/>
    <w:rsid w:val="00F01C44"/>
    <w:rsid w:val="00F14C09"/>
    <w:rsid w:val="00F175DF"/>
    <w:rsid w:val="00F231DF"/>
    <w:rsid w:val="00F25A69"/>
    <w:rsid w:val="00F25F38"/>
    <w:rsid w:val="00F260FE"/>
    <w:rsid w:val="00F27B13"/>
    <w:rsid w:val="00F305D8"/>
    <w:rsid w:val="00F37C50"/>
    <w:rsid w:val="00F40AA9"/>
    <w:rsid w:val="00F40D58"/>
    <w:rsid w:val="00F43DA6"/>
    <w:rsid w:val="00F44C01"/>
    <w:rsid w:val="00F469FD"/>
    <w:rsid w:val="00F55DE2"/>
    <w:rsid w:val="00F63421"/>
    <w:rsid w:val="00F65865"/>
    <w:rsid w:val="00F65A9C"/>
    <w:rsid w:val="00F7409A"/>
    <w:rsid w:val="00F807B5"/>
    <w:rsid w:val="00F81F3E"/>
    <w:rsid w:val="00F95E91"/>
    <w:rsid w:val="00F978AF"/>
    <w:rsid w:val="00FA3F72"/>
    <w:rsid w:val="00FA6F60"/>
    <w:rsid w:val="00FC5FDA"/>
    <w:rsid w:val="00FC6975"/>
    <w:rsid w:val="00FD2260"/>
    <w:rsid w:val="00FD3E1F"/>
    <w:rsid w:val="00FD7732"/>
    <w:rsid w:val="00FE0440"/>
    <w:rsid w:val="00FE59C7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181591-73FB-412D-9033-59D13AE1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2ED2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5F5DB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rsid w:val="00752ED2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4">
    <w:name w:val="Hyperlink"/>
    <w:rsid w:val="00752ED2"/>
    <w:rPr>
      <w:color w:val="0000FF"/>
      <w:u w:val="single"/>
    </w:rPr>
  </w:style>
  <w:style w:type="character" w:styleId="a5">
    <w:name w:val="annotation reference"/>
    <w:semiHidden/>
    <w:rsid w:val="00793045"/>
    <w:rPr>
      <w:sz w:val="18"/>
      <w:szCs w:val="18"/>
    </w:rPr>
  </w:style>
  <w:style w:type="paragraph" w:styleId="a6">
    <w:name w:val="annotation text"/>
    <w:basedOn w:val="a0"/>
    <w:semiHidden/>
    <w:rsid w:val="00793045"/>
  </w:style>
  <w:style w:type="paragraph" w:styleId="a7">
    <w:name w:val="annotation subject"/>
    <w:basedOn w:val="a6"/>
    <w:next w:val="a6"/>
    <w:semiHidden/>
    <w:rsid w:val="00793045"/>
    <w:rPr>
      <w:b/>
      <w:bCs/>
    </w:rPr>
  </w:style>
  <w:style w:type="paragraph" w:styleId="a8">
    <w:name w:val="Balloon Text"/>
    <w:basedOn w:val="a0"/>
    <w:semiHidden/>
    <w:rsid w:val="00793045"/>
    <w:rPr>
      <w:rFonts w:ascii="Arial" w:hAnsi="Arial"/>
      <w:sz w:val="18"/>
      <w:szCs w:val="18"/>
    </w:rPr>
  </w:style>
  <w:style w:type="paragraph" w:styleId="a9">
    <w:name w:val="header"/>
    <w:basedOn w:val="a0"/>
    <w:rsid w:val="003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0"/>
    <w:rsid w:val="003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b">
    <w:name w:val="Table Grid"/>
    <w:basedOn w:val="a2"/>
    <w:rsid w:val="00752F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M">
    <w:name w:val="IBM 正文"/>
    <w:basedOn w:val="a0"/>
    <w:rsid w:val="00003A2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003A2B"/>
    <w:rPr>
      <w:rFonts w:ascii="Arial" w:hAnsi="Arial" w:cs="Arial" w:hint="default"/>
      <w:sz w:val="20"/>
      <w:szCs w:val="20"/>
    </w:rPr>
  </w:style>
  <w:style w:type="character" w:customStyle="1" w:styleId="SoDAField">
    <w:name w:val="SoDA Field"/>
    <w:rsid w:val="00F469FD"/>
    <w:rPr>
      <w:color w:val="0000FF"/>
      <w:sz w:val="20"/>
    </w:rPr>
  </w:style>
  <w:style w:type="character" w:styleId="ac">
    <w:name w:val="page number"/>
    <w:basedOn w:val="a1"/>
    <w:rsid w:val="003C317E"/>
  </w:style>
  <w:style w:type="character" w:customStyle="1" w:styleId="HighlightedVariable">
    <w:name w:val="Highlighted Variable"/>
    <w:rsid w:val="005F5DB4"/>
    <w:rPr>
      <w:color w:val="0000FF"/>
    </w:rPr>
  </w:style>
  <w:style w:type="paragraph" w:customStyle="1" w:styleId="SOW2">
    <w:name w:val="SOW 标题2"/>
    <w:basedOn w:val="10"/>
    <w:rsid w:val="005F5DB4"/>
    <w:pPr>
      <w:pageBreakBefore/>
      <w:widowControl/>
      <w:numPr>
        <w:numId w:val="24"/>
      </w:numPr>
      <w:tabs>
        <w:tab w:val="clear" w:pos="425"/>
      </w:tabs>
      <w:snapToGrid w:val="0"/>
      <w:spacing w:before="120" w:after="0" w:line="480" w:lineRule="auto"/>
      <w:ind w:left="0" w:firstLine="0"/>
      <w:jc w:val="both"/>
      <w:outlineLvl w:val="1"/>
    </w:pPr>
    <w:rPr>
      <w:bCs w:val="0"/>
      <w:spacing w:val="30"/>
      <w:kern w:val="2"/>
      <w:sz w:val="32"/>
      <w:szCs w:val="20"/>
      <w:lang w:eastAsia="zh-CN"/>
    </w:rPr>
  </w:style>
  <w:style w:type="paragraph" w:customStyle="1" w:styleId="3">
    <w:name w:val="樣式3"/>
    <w:basedOn w:val="a0"/>
    <w:rsid w:val="005F5DB4"/>
    <w:pPr>
      <w:numPr>
        <w:ilvl w:val="1"/>
        <w:numId w:val="24"/>
      </w:numPr>
      <w:tabs>
        <w:tab w:val="clear" w:pos="870"/>
        <w:tab w:val="num" w:pos="1571"/>
      </w:tabs>
      <w:ind w:left="709" w:firstLine="142"/>
    </w:pPr>
    <w:rPr>
      <w:rFonts w:eastAsia="標楷體"/>
    </w:rPr>
  </w:style>
  <w:style w:type="paragraph" w:customStyle="1" w:styleId="xl50">
    <w:name w:val="xl50"/>
    <w:basedOn w:val="a0"/>
    <w:rsid w:val="006964A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Web">
    <w:name w:val="Normal (Web)"/>
    <w:basedOn w:val="a0"/>
    <w:rsid w:val="00E75CDB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bullet">
    <w:name w:val="bullet"/>
    <w:basedOn w:val="a0"/>
    <w:rsid w:val="00E75CDB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E75CDB"/>
    <w:pPr>
      <w:pageBreakBefore/>
      <w:numPr>
        <w:numId w:val="45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E75CDB"/>
    <w:pPr>
      <w:numPr>
        <w:numId w:val="46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paragraph" w:customStyle="1" w:styleId="TableText0">
    <w:name w:val="Table Text"/>
    <w:basedOn w:val="a0"/>
    <w:rsid w:val="00E75CD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TableHeading">
    <w:name w:val="Table Heading"/>
    <w:basedOn w:val="TableText0"/>
    <w:rsid w:val="00E75CDB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styleId="ad">
    <w:name w:val="Date"/>
    <w:basedOn w:val="a0"/>
    <w:next w:val="a0"/>
    <w:rsid w:val="00B13291"/>
    <w:pPr>
      <w:jc w:val="right"/>
    </w:pPr>
    <w:rPr>
      <w:b/>
      <w:sz w:val="28"/>
      <w:szCs w:val="20"/>
    </w:rPr>
  </w:style>
  <w:style w:type="paragraph" w:styleId="11">
    <w:name w:val="toc 1"/>
    <w:basedOn w:val="a0"/>
    <w:next w:val="a0"/>
    <w:autoRedefine/>
    <w:semiHidden/>
    <w:rsid w:val="00B13291"/>
    <w:pPr>
      <w:tabs>
        <w:tab w:val="left" w:pos="480"/>
        <w:tab w:val="right" w:leader="dot" w:pos="9628"/>
      </w:tabs>
      <w:jc w:val="center"/>
    </w:pPr>
    <w:rPr>
      <w:b/>
      <w:sz w:val="32"/>
      <w:szCs w:val="32"/>
    </w:rPr>
  </w:style>
  <w:style w:type="paragraph" w:customStyle="1" w:styleId="SOW">
    <w:name w:val="SOW正文"/>
    <w:basedOn w:val="a0"/>
    <w:rsid w:val="00B13291"/>
    <w:pPr>
      <w:snapToGrid w:val="0"/>
      <w:spacing w:before="120" w:line="400" w:lineRule="exact"/>
      <w:ind w:firstLine="425"/>
      <w:jc w:val="both"/>
    </w:pPr>
    <w:rPr>
      <w:szCs w:val="20"/>
      <w:lang w:eastAsia="zh-CN"/>
    </w:rPr>
  </w:style>
  <w:style w:type="paragraph" w:customStyle="1" w:styleId="SOW3">
    <w:name w:val="SOW标题3"/>
    <w:rsid w:val="00B13291"/>
    <w:pPr>
      <w:snapToGrid w:val="0"/>
      <w:spacing w:before="120" w:line="360" w:lineRule="auto"/>
      <w:outlineLvl w:val="2"/>
    </w:pPr>
    <w:rPr>
      <w:rFonts w:ascii="Arial" w:eastAsia="SimSun" w:hAnsi="Arial"/>
      <w:b/>
      <w:noProof/>
      <w:snapToGrid w:val="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2662</Characters>
  <Application>Microsoft Office Word</Application>
  <DocSecurity>0</DocSecurity>
  <Lines>22</Lines>
  <Paragraphs>6</Paragraphs>
  <ScaleCrop>false</ScaleCrop>
  <Company>cathaylife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cathaylife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