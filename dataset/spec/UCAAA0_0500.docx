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000000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58EC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58EC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58EC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58EC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</w:t>
            </w:r>
            <w:r>
              <w:rPr>
                <w:rFonts w:ascii="新細明體" w:hAnsi="新細明體" w:hint="eastAsia"/>
                <w:bCs/>
                <w:lang w:eastAsia="zh-TW"/>
              </w:rPr>
              <w:t>USER</w:t>
            </w:r>
          </w:p>
        </w:tc>
      </w:tr>
      <w:tr w:rsidR="00000000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58E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200</w:t>
            </w:r>
            <w:r>
              <w:rPr>
                <w:rFonts w:ascii="新細明體" w:hAnsi="新細明體" w:hint="eastAsia"/>
                <w:bCs/>
                <w:lang w:eastAsia="zh-TW"/>
              </w:rPr>
              <w:t>5</w:t>
            </w:r>
            <w:r>
              <w:rPr>
                <w:rFonts w:ascii="新細明體" w:hAnsi="新細明體"/>
                <w:bCs/>
                <w:lang w:eastAsia="zh-TW"/>
              </w:rPr>
              <w:t>/</w:t>
            </w:r>
            <w:r>
              <w:rPr>
                <w:rFonts w:ascii="新細明體" w:hAnsi="新細明體" w:hint="eastAsia"/>
                <w:bCs/>
                <w:lang w:eastAsia="zh-TW"/>
              </w:rPr>
              <w:t>08</w:t>
            </w:r>
            <w:r>
              <w:rPr>
                <w:rFonts w:ascii="新細明體" w:hAnsi="新細明體"/>
                <w:bCs/>
                <w:lang w:eastAsia="zh-TW"/>
              </w:rPr>
              <w:t>/</w:t>
            </w:r>
            <w:r>
              <w:rPr>
                <w:rFonts w:ascii="新細明體" w:hAnsi="新細明體" w:hint="eastAsia"/>
                <w:bCs/>
                <w:lang w:eastAsia="zh-TW"/>
              </w:rPr>
              <w:t>15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58E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58E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虹忞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58E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000000" w:rsidRDefault="000B58EC">
      <w:pPr>
        <w:rPr>
          <w:rFonts w:hint="eastAsia"/>
        </w:rPr>
      </w:pPr>
    </w:p>
    <w:p w:rsidR="00000000" w:rsidRDefault="000B58EC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UCAAA00500_</w:t>
      </w:r>
      <w:r>
        <w:rPr>
          <w:rFonts w:hint="eastAsia"/>
          <w:b/>
          <w:kern w:val="2"/>
          <w:sz w:val="24"/>
          <w:szCs w:val="24"/>
          <w:lang w:eastAsia="zh-TW"/>
        </w:rPr>
        <w:t>解除契約輸入</w:t>
      </w:r>
    </w:p>
    <w:p w:rsidR="00000000" w:rsidRDefault="000B58EC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000000" w:rsidRDefault="000B58EC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000000">
        <w:tc>
          <w:tcPr>
            <w:tcW w:w="2340" w:type="dxa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解除契約輸入</w:t>
            </w:r>
          </w:p>
        </w:tc>
      </w:tr>
      <w:tr w:rsidR="00000000">
        <w:tc>
          <w:tcPr>
            <w:tcW w:w="2340" w:type="dxa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AAA0_0500</w:t>
            </w:r>
          </w:p>
        </w:tc>
      </w:tr>
      <w:tr w:rsidR="00000000">
        <w:tc>
          <w:tcPr>
            <w:tcW w:w="2340" w:type="dxa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000000">
        <w:tc>
          <w:tcPr>
            <w:tcW w:w="2340" w:type="dxa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理賠解除契約資料輸入、資料確認、核定</w:t>
            </w:r>
          </w:p>
        </w:tc>
      </w:tr>
      <w:tr w:rsidR="00000000">
        <w:tc>
          <w:tcPr>
            <w:tcW w:w="2340" w:type="dxa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000000" w:rsidRDefault="000B58EC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000000" w:rsidRDefault="000B58EC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520"/>
        <w:gridCol w:w="4140"/>
        <w:gridCol w:w="3500"/>
      </w:tblGrid>
      <w:tr w:rsidR="00000000">
        <w:tc>
          <w:tcPr>
            <w:tcW w:w="720" w:type="dxa"/>
          </w:tcPr>
          <w:p w:rsidR="00000000" w:rsidRDefault="000B58E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520" w:type="dxa"/>
          </w:tcPr>
          <w:p w:rsidR="00000000" w:rsidRDefault="000B58E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140" w:type="dxa"/>
          </w:tcPr>
          <w:p w:rsidR="00000000" w:rsidRDefault="000B58E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000000" w:rsidRDefault="000B58E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0000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00000" w:rsidRDefault="000B58EC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000000" w:rsidRDefault="000B58EC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理賠解除契約檔處理模組</w:t>
            </w:r>
          </w:p>
        </w:tc>
        <w:tc>
          <w:tcPr>
            <w:tcW w:w="4140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AA_A0Z006</w:t>
            </w:r>
          </w:p>
        </w:tc>
        <w:tc>
          <w:tcPr>
            <w:tcW w:w="3500" w:type="dxa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000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00000" w:rsidRDefault="000B58EC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000000" w:rsidRDefault="000B58EC">
            <w:pPr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>
              <w:rPr>
                <w:rFonts w:ascii="新細明體" w:hAnsi="新細明體" w:hint="eastAsia"/>
                <w:kern w:val="2"/>
                <w:sz w:val="20"/>
                <w:szCs w:val="20"/>
              </w:rPr>
              <w:t>客戶投保明細讀取模組</w:t>
            </w:r>
          </w:p>
        </w:tc>
        <w:tc>
          <w:tcPr>
            <w:tcW w:w="4140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AA_B0Z000</w:t>
            </w:r>
          </w:p>
        </w:tc>
        <w:tc>
          <w:tcPr>
            <w:tcW w:w="3500" w:type="dxa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000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00000" w:rsidRDefault="000B58EC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000000" w:rsidRDefault="000B58EC">
            <w:pPr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>
              <w:rPr>
                <w:sz w:val="20"/>
                <w:szCs w:val="20"/>
              </w:rPr>
              <w:t>員工基本資料讀取共用類別</w:t>
            </w:r>
          </w:p>
        </w:tc>
        <w:tc>
          <w:tcPr>
            <w:tcW w:w="4140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proofErr w:type="spellStart"/>
            <w:r>
              <w:rPr>
                <w:bCs/>
              </w:rPr>
              <w:t>com.cath</w:t>
            </w:r>
            <w:r>
              <w:rPr>
                <w:bCs/>
              </w:rPr>
              <w:t>ay.common.hr.PersonnelData</w:t>
            </w:r>
            <w:proofErr w:type="spellEnd"/>
          </w:p>
        </w:tc>
        <w:tc>
          <w:tcPr>
            <w:tcW w:w="3500" w:type="dxa"/>
          </w:tcPr>
          <w:p w:rsidR="00000000" w:rsidRDefault="000B58EC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hyperlink r:id="rId7" w:anchor="getOnDutyByEmployeeID(java.lang.String)" w:history="1">
              <w:r>
                <w:rPr>
                  <w:rStyle w:val="aa"/>
                  <w:rFonts w:ascii="細明體" w:eastAsia="細明體" w:hAnsi="細明體" w:cs="細明體"/>
                  <w:b/>
                  <w:bCs/>
                  <w:sz w:val="20"/>
                  <w:szCs w:val="20"/>
                </w:rPr>
                <w:t>getOnDutyByEmployeeID</w:t>
              </w:r>
            </w:hyperlink>
          </w:p>
        </w:tc>
      </w:tr>
      <w:tr w:rsidR="000000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00000" w:rsidRDefault="000B58EC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000000" w:rsidRDefault="000B58EC">
            <w:pPr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理賠索賠類別檔處理模組</w:t>
            </w:r>
          </w:p>
        </w:tc>
        <w:tc>
          <w:tcPr>
            <w:tcW w:w="4140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rPr>
                <w:bCs/>
              </w:rPr>
            </w:pPr>
            <w:r>
              <w:rPr>
                <w:rFonts w:ascii="細明體" w:eastAsia="細明體" w:hAnsi="細明體" w:hint="eastAsia"/>
              </w:rPr>
              <w:t>AA_A0Z007</w:t>
            </w:r>
          </w:p>
        </w:tc>
        <w:tc>
          <w:tcPr>
            <w:tcW w:w="3500" w:type="dxa"/>
          </w:tcPr>
          <w:p w:rsidR="00000000" w:rsidRDefault="000B58EC">
            <w:pPr>
              <w:rPr>
                <w:rStyle w:val="HTML"/>
                <w:b/>
                <w:bCs/>
                <w:sz w:val="20"/>
                <w:szCs w:val="20"/>
              </w:rPr>
            </w:pPr>
          </w:p>
        </w:tc>
      </w:tr>
    </w:tbl>
    <w:p w:rsidR="00000000" w:rsidRDefault="000B58EC">
      <w:pPr>
        <w:rPr>
          <w:rFonts w:ascii="細明體" w:eastAsia="細明體" w:hAnsi="細明體" w:hint="eastAsia"/>
          <w:sz w:val="20"/>
          <w:szCs w:val="20"/>
        </w:rPr>
      </w:pPr>
    </w:p>
    <w:p w:rsidR="00000000" w:rsidRDefault="000B58EC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000000">
        <w:tc>
          <w:tcPr>
            <w:tcW w:w="720" w:type="dxa"/>
          </w:tcPr>
          <w:p w:rsidR="00000000" w:rsidRDefault="000B58E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000000" w:rsidRDefault="000B58E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000000" w:rsidRDefault="000B58E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0000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00000" w:rsidRDefault="000B58EC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000000" w:rsidRDefault="000B58EC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理賠受理檔</w:t>
            </w:r>
          </w:p>
        </w:tc>
        <w:tc>
          <w:tcPr>
            <w:tcW w:w="3960" w:type="dxa"/>
          </w:tcPr>
          <w:p w:rsidR="00000000" w:rsidRDefault="000B58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</w:t>
            </w:r>
            <w:r>
              <w:rPr>
                <w:rFonts w:hint="eastAsia"/>
                <w:sz w:val="20"/>
                <w:szCs w:val="20"/>
              </w:rPr>
              <w:t>AAA001</w:t>
            </w:r>
          </w:p>
        </w:tc>
      </w:tr>
      <w:tr w:rsidR="000000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00000" w:rsidRDefault="000B58EC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000000" w:rsidRDefault="000B58EC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理賠受理解除</w:t>
            </w:r>
            <w:r>
              <w:rPr>
                <w:rFonts w:hint="eastAsia"/>
                <w:lang w:eastAsia="zh-TW"/>
              </w:rPr>
              <w:t>契約檔</w:t>
            </w:r>
          </w:p>
        </w:tc>
        <w:tc>
          <w:tcPr>
            <w:tcW w:w="3960" w:type="dxa"/>
          </w:tcPr>
          <w:p w:rsidR="00000000" w:rsidRDefault="000B58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</w:t>
            </w:r>
            <w:r>
              <w:rPr>
                <w:rFonts w:hint="eastAsia"/>
                <w:sz w:val="20"/>
                <w:szCs w:val="20"/>
              </w:rPr>
              <w:t>AAA050</w:t>
            </w:r>
          </w:p>
        </w:tc>
      </w:tr>
    </w:tbl>
    <w:p w:rsidR="00000000" w:rsidRDefault="000B58EC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000000" w:rsidRDefault="000B58EC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000000">
        <w:tc>
          <w:tcPr>
            <w:tcW w:w="9180" w:type="dxa"/>
            <w:gridSpan w:val="4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000000">
        <w:tc>
          <w:tcPr>
            <w:tcW w:w="720" w:type="dxa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(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檢查規則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)</w:t>
            </w:r>
          </w:p>
        </w:tc>
      </w:tr>
      <w:tr w:rsidR="00000000">
        <w:tc>
          <w:tcPr>
            <w:tcW w:w="720" w:type="dxa"/>
          </w:tcPr>
          <w:p w:rsidR="00000000" w:rsidRDefault="000B58EC">
            <w:pPr>
              <w:widowControl w:val="0"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1800" w:type="dxa"/>
            <w:vAlign w:val="bottom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VARCHAR 14</w:t>
            </w:r>
          </w:p>
        </w:tc>
        <w:tc>
          <w:tcPr>
            <w:tcW w:w="4320" w:type="dxa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000000" w:rsidRDefault="000B58EC">
      <w:pPr>
        <w:rPr>
          <w:rFonts w:ascii="細明體" w:eastAsia="細明體" w:hAnsi="細明體"/>
          <w:sz w:val="20"/>
          <w:szCs w:val="20"/>
        </w:rPr>
      </w:pPr>
    </w:p>
    <w:p w:rsidR="00000000" w:rsidRDefault="000B58EC">
      <w:pPr>
        <w:rPr>
          <w:rFonts w:ascii="細明體" w:eastAsia="細明體" w:hAnsi="細明體"/>
          <w:sz w:val="20"/>
          <w:szCs w:val="20"/>
        </w:rPr>
      </w:pPr>
    </w:p>
    <w:p w:rsidR="00000000" w:rsidRDefault="000B58EC">
      <w:pPr>
        <w:rPr>
          <w:rFonts w:hint="eastAsia"/>
          <w:sz w:val="20"/>
        </w:rPr>
      </w:pPr>
      <w:r>
        <w:rPr>
          <w:sz w:val="20"/>
        </w:rPr>
        <w:br w:type="page"/>
      </w:r>
    </w:p>
    <w:p w:rsidR="00000000" w:rsidRDefault="000B58EC">
      <w:pPr>
        <w:numPr>
          <w:ilvl w:val="0"/>
          <w:numId w:val="1"/>
        </w:numPr>
        <w:rPr>
          <w:rFonts w:hint="eastAsia"/>
          <w:sz w:val="20"/>
        </w:rPr>
      </w:pPr>
      <w:r>
        <w:rPr>
          <w:rFonts w:hint="eastAsia"/>
          <w:sz w:val="20"/>
        </w:rPr>
        <w:t>畫面</w:t>
      </w:r>
      <w:r>
        <w:rPr>
          <w:rFonts w:hint="eastAsia"/>
          <w:sz w:val="20"/>
        </w:rPr>
        <w:t>USAAA00500</w:t>
      </w:r>
    </w:p>
    <w:p w:rsidR="00000000" w:rsidRDefault="000B58EC">
      <w:pPr>
        <w:rPr>
          <w:rFonts w:hint="eastAsia"/>
          <w:bCs/>
        </w:rPr>
      </w:pPr>
    </w:p>
    <w:p w:rsidR="00000000" w:rsidRDefault="000B58EC">
      <w:pPr>
        <w:rPr>
          <w:rFonts w:hint="eastAsia"/>
          <w:bCs/>
        </w:rPr>
      </w:pPr>
    </w:p>
    <w:p w:rsidR="00000000" w:rsidRDefault="000B58EC">
      <w:pPr>
        <w:rPr>
          <w:rFonts w:hint="eastAsia"/>
          <w:sz w:val="20"/>
        </w:rPr>
      </w:pPr>
    </w:p>
    <w:p w:rsidR="00000000" w:rsidRDefault="000B58EC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000000" w:rsidRDefault="000B58EC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000000" w:rsidRDefault="000B58EC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u w:val="single"/>
          <w:lang w:eastAsia="zh-TW"/>
        </w:rPr>
        <w:br w:type="page"/>
      </w:r>
      <w:r>
        <w:rPr>
          <w:rFonts w:hint="eastAsia"/>
          <w:u w:val="single"/>
          <w:lang w:eastAsia="zh-TW"/>
        </w:rPr>
        <w:lastRenderedPageBreak/>
        <w:t>說明</w:t>
      </w:r>
    </w:p>
    <w:p w:rsidR="00000000" w:rsidRDefault="000B58EC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000000" w:rsidRDefault="000B58EC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000000" w:rsidRDefault="000B58E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如</w:t>
      </w:r>
      <w:r>
        <w:rPr>
          <w:rFonts w:hint="eastAsia"/>
          <w:bCs/>
          <w:lang w:eastAsia="zh-TW"/>
        </w:rPr>
        <w:t xml:space="preserve"> </w:t>
      </w:r>
      <w:r>
        <w:rPr>
          <w:rFonts w:hint="eastAsia"/>
          <w:lang w:eastAsia="zh-TW"/>
        </w:rPr>
        <w:t>USAAA00500</w:t>
      </w:r>
      <w:r>
        <w:rPr>
          <w:rFonts w:hint="eastAsia"/>
          <w:lang w:eastAsia="zh-TW"/>
        </w:rPr>
        <w:t>。</w:t>
      </w:r>
    </w:p>
    <w:p w:rsidR="00000000" w:rsidRDefault="000B58E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受理編號</w:t>
      </w:r>
      <w:r>
        <w:rPr>
          <w:rFonts w:hint="eastAsia"/>
          <w:bCs/>
          <w:lang w:eastAsia="zh-TW"/>
        </w:rPr>
        <w:t xml:space="preserve"> &lt;&gt; </w:t>
      </w:r>
      <w:r>
        <w:rPr>
          <w:rFonts w:hint="eastAsia"/>
          <w:bCs/>
          <w:lang w:eastAsia="zh-TW"/>
        </w:rPr>
        <w:t>空值：</w:t>
      </w:r>
    </w:p>
    <w:p w:rsidR="00000000" w:rsidRDefault="000B58E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執行</w:t>
      </w:r>
      <w:r>
        <w:rPr>
          <w:rFonts w:hint="eastAsia"/>
          <w:bCs/>
          <w:lang w:eastAsia="zh-TW"/>
        </w:rPr>
        <w:t xml:space="preserve"> </w:t>
      </w:r>
      <w:r>
        <w:rPr>
          <w:rFonts w:hint="eastAsia"/>
          <w:bCs/>
          <w:lang w:eastAsia="zh-TW"/>
        </w:rPr>
        <w:t>查詢</w:t>
      </w:r>
      <w:r>
        <w:rPr>
          <w:rFonts w:hint="eastAsia"/>
          <w:bCs/>
          <w:lang w:eastAsia="zh-TW"/>
        </w:rPr>
        <w:t>_</w:t>
      </w:r>
      <w:r>
        <w:rPr>
          <w:rFonts w:hint="eastAsia"/>
          <w:bCs/>
          <w:lang w:eastAsia="zh-TW"/>
        </w:rPr>
        <w:t>受理編號</w:t>
      </w:r>
      <w:r>
        <w:rPr>
          <w:rFonts w:hint="eastAsia"/>
          <w:bCs/>
          <w:lang w:eastAsia="zh-TW"/>
        </w:rPr>
        <w:t xml:space="preserve"> </w:t>
      </w:r>
      <w:r>
        <w:rPr>
          <w:rFonts w:hint="eastAsia"/>
          <w:bCs/>
          <w:lang w:eastAsia="zh-TW"/>
        </w:rPr>
        <w:t>功能。</w:t>
      </w:r>
      <w:r>
        <w:rPr>
          <w:rFonts w:hint="eastAsia"/>
          <w:bCs/>
          <w:lang w:eastAsia="zh-TW"/>
        </w:rPr>
        <w:t xml:space="preserve"> </w:t>
      </w:r>
    </w:p>
    <w:p w:rsidR="00000000" w:rsidRDefault="000B58E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ELSE </w:t>
      </w:r>
    </w:p>
    <w:p w:rsidR="00000000" w:rsidRDefault="000B58E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bCs/>
          <w:lang w:eastAsia="zh-TW"/>
        </w:rPr>
      </w:pPr>
      <w:r>
        <w:rPr>
          <w:rFonts w:hint="eastAsia"/>
          <w:bCs/>
          <w:lang w:eastAsia="zh-TW"/>
        </w:rPr>
        <w:t>畫面初始值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000000">
        <w:tc>
          <w:tcPr>
            <w:tcW w:w="2520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000000">
        <w:tc>
          <w:tcPr>
            <w:tcW w:w="2520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受理人員</w:t>
            </w:r>
          </w:p>
        </w:tc>
        <w:tc>
          <w:tcPr>
            <w:tcW w:w="3780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登入者人員</w:t>
            </w:r>
          </w:p>
        </w:tc>
        <w:tc>
          <w:tcPr>
            <w:tcW w:w="2340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00000">
        <w:tc>
          <w:tcPr>
            <w:tcW w:w="2520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受理人員姓名</w:t>
            </w:r>
          </w:p>
        </w:tc>
        <w:tc>
          <w:tcPr>
            <w:tcW w:w="3780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登入者姓名</w:t>
            </w:r>
          </w:p>
        </w:tc>
        <w:tc>
          <w:tcPr>
            <w:tcW w:w="2340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00000">
        <w:tc>
          <w:tcPr>
            <w:tcW w:w="2520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受理日期</w:t>
            </w:r>
          </w:p>
        </w:tc>
        <w:tc>
          <w:tcPr>
            <w:tcW w:w="3780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proofErr w:type="spellStart"/>
            <w:r>
              <w:rPr>
                <w:rFonts w:hint="eastAsia"/>
                <w:bCs/>
                <w:lang w:eastAsia="zh-TW"/>
              </w:rPr>
              <w:t>CurrentDate</w:t>
            </w:r>
            <w:proofErr w:type="spellEnd"/>
          </w:p>
        </w:tc>
        <w:tc>
          <w:tcPr>
            <w:tcW w:w="2340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00000">
        <w:tc>
          <w:tcPr>
            <w:tcW w:w="2520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受理單位</w:t>
            </w:r>
          </w:p>
        </w:tc>
        <w:tc>
          <w:tcPr>
            <w:tcW w:w="3780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登入者單位</w:t>
            </w:r>
          </w:p>
        </w:tc>
        <w:tc>
          <w:tcPr>
            <w:tcW w:w="2340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00000">
        <w:tc>
          <w:tcPr>
            <w:tcW w:w="2520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受理單位中文</w:t>
            </w:r>
          </w:p>
        </w:tc>
        <w:tc>
          <w:tcPr>
            <w:tcW w:w="3780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登入者單位中文</w:t>
            </w:r>
          </w:p>
        </w:tc>
        <w:tc>
          <w:tcPr>
            <w:tcW w:w="2340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000000" w:rsidRDefault="000B58E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Button </w:t>
      </w:r>
      <w:r>
        <w:rPr>
          <w:rFonts w:hint="eastAsia"/>
          <w:lang w:eastAsia="zh-TW"/>
        </w:rPr>
        <w:t>顯</w:t>
      </w:r>
      <w:r>
        <w:rPr>
          <w:rFonts w:hint="eastAsia"/>
          <w:lang w:eastAsia="zh-TW"/>
        </w:rPr>
        <w:t>示：</w:t>
      </w:r>
    </w:p>
    <w:tbl>
      <w:tblPr>
        <w:tblW w:w="0" w:type="auto"/>
        <w:tblInd w:w="1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5"/>
        <w:gridCol w:w="504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Button Name</w:t>
            </w:r>
          </w:p>
        </w:tc>
        <w:tc>
          <w:tcPr>
            <w:tcW w:w="5040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是否顯示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輸入</w:t>
            </w:r>
          </w:p>
        </w:tc>
        <w:tc>
          <w:tcPr>
            <w:tcW w:w="5040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Enable</w:t>
            </w:r>
          </w:p>
        </w:tc>
      </w:tr>
    </w:tbl>
    <w:p w:rsidR="00000000" w:rsidRDefault="000B58E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END IF</w:t>
      </w:r>
      <w:r>
        <w:rPr>
          <w:rFonts w:hint="eastAsia"/>
          <w:bCs/>
          <w:color w:val="000000"/>
          <w:lang w:eastAsia="zh-TW"/>
        </w:rPr>
        <w:t>。</w:t>
      </w:r>
    </w:p>
    <w:p w:rsidR="00000000" w:rsidRDefault="000B58EC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查詢</w:t>
      </w:r>
      <w:r>
        <w:rPr>
          <w:rFonts w:hint="eastAsia"/>
          <w:b/>
          <w:bCs/>
          <w:color w:val="008000"/>
          <w:lang w:eastAsia="zh-TW"/>
        </w:rPr>
        <w:t>_</w:t>
      </w:r>
      <w:r>
        <w:rPr>
          <w:rFonts w:hint="eastAsia"/>
          <w:b/>
          <w:bCs/>
          <w:color w:val="008000"/>
          <w:lang w:eastAsia="zh-TW"/>
        </w:rPr>
        <w:t>受理編號</w:t>
      </w:r>
    </w:p>
    <w:p w:rsidR="00000000" w:rsidRDefault="000B58E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000000">
        <w:tc>
          <w:tcPr>
            <w:tcW w:w="720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000000">
        <w:tc>
          <w:tcPr>
            <w:tcW w:w="720" w:type="dxa"/>
          </w:tcPr>
          <w:p w:rsidR="00000000" w:rsidRDefault="000B58EC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受理編號需有值且長度為</w:t>
            </w:r>
            <w:r>
              <w:rPr>
                <w:rFonts w:hint="eastAsia"/>
                <w:bCs/>
                <w:lang w:eastAsia="zh-TW"/>
              </w:rPr>
              <w:t>14</w:t>
            </w:r>
            <w:r>
              <w:rPr>
                <w:rFonts w:hint="eastAsia"/>
                <w:bCs/>
                <w:lang w:eastAsia="zh-TW"/>
              </w:rPr>
              <w:t>碼</w:t>
            </w:r>
          </w:p>
        </w:tc>
        <w:tc>
          <w:tcPr>
            <w:tcW w:w="3320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請輸入正確受理編號</w:t>
            </w:r>
          </w:p>
        </w:tc>
      </w:tr>
    </w:tbl>
    <w:p w:rsidR="00000000" w:rsidRDefault="000B58E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說明</w:t>
      </w:r>
    </w:p>
    <w:p w:rsidR="00000000" w:rsidRDefault="000B58E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FF"/>
          <w:lang w:eastAsia="zh-TW"/>
        </w:rPr>
      </w:pPr>
      <w:r>
        <w:rPr>
          <w:rFonts w:hint="eastAsia"/>
          <w:color w:val="0000FF"/>
          <w:lang w:eastAsia="zh-TW"/>
        </w:rPr>
        <w:t>CALL</w:t>
      </w:r>
      <w:r>
        <w:rPr>
          <w:rFonts w:hint="eastAsia"/>
          <w:color w:val="0000FF"/>
          <w:lang w:eastAsia="zh-TW"/>
        </w:rPr>
        <w:t>理賠申請書讀取模組：</w:t>
      </w:r>
      <w:r>
        <w:rPr>
          <w:rFonts w:hint="eastAsia"/>
          <w:color w:val="0000FF"/>
          <w:lang w:eastAsia="zh-TW"/>
        </w:rPr>
        <w:t>CALL AA_A0Z012.Method1 By</w:t>
      </w:r>
      <w:r>
        <w:rPr>
          <w:rFonts w:hint="eastAsia"/>
          <w:color w:val="0000FF"/>
          <w:lang w:eastAsia="zh-TW"/>
        </w:rPr>
        <w:t>受理編號</w:t>
      </w:r>
    </w:p>
    <w:p w:rsidR="00000000" w:rsidRDefault="000B58E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FF"/>
          <w:lang w:eastAsia="zh-TW"/>
        </w:rPr>
      </w:pPr>
      <w:r>
        <w:rPr>
          <w:rFonts w:hint="eastAsia"/>
          <w:color w:val="0000FF"/>
          <w:lang w:eastAsia="zh-TW"/>
        </w:rPr>
        <w:t>IF DATA_NOT_FOUND</w:t>
      </w:r>
      <w:r>
        <w:rPr>
          <w:rFonts w:hint="eastAsia"/>
          <w:color w:val="0000FF"/>
          <w:lang w:eastAsia="zh-TW"/>
        </w:rPr>
        <w:t>：</w:t>
      </w:r>
    </w:p>
    <w:p w:rsidR="00000000" w:rsidRDefault="000B58E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FF"/>
          <w:lang w:eastAsia="zh-TW"/>
        </w:rPr>
      </w:pPr>
      <w:r>
        <w:rPr>
          <w:rFonts w:hint="eastAsia"/>
          <w:color w:val="0000FF"/>
          <w:lang w:eastAsia="zh-TW"/>
        </w:rPr>
        <w:t>顯示</w:t>
      </w:r>
      <w:r>
        <w:rPr>
          <w:rFonts w:hint="eastAsia"/>
          <w:color w:val="0000FF"/>
          <w:lang w:eastAsia="zh-TW"/>
        </w:rPr>
        <w:t xml:space="preserve"> </w:t>
      </w:r>
      <w:r>
        <w:rPr>
          <w:color w:val="0000FF"/>
          <w:lang w:eastAsia="zh-TW"/>
        </w:rPr>
        <w:t>‘</w:t>
      </w:r>
      <w:r>
        <w:rPr>
          <w:rFonts w:hint="eastAsia"/>
          <w:color w:val="0000FF"/>
          <w:lang w:eastAsia="zh-TW"/>
        </w:rPr>
        <w:t>無該受理編號</w:t>
      </w:r>
      <w:r>
        <w:rPr>
          <w:color w:val="0000FF"/>
          <w:lang w:eastAsia="zh-TW"/>
        </w:rPr>
        <w:t>’</w:t>
      </w:r>
      <w:r>
        <w:rPr>
          <w:rFonts w:hint="eastAsia"/>
          <w:color w:val="0000FF"/>
          <w:lang w:eastAsia="zh-TW"/>
        </w:rPr>
        <w:t xml:space="preserve"> + </w:t>
      </w:r>
      <w:r>
        <w:rPr>
          <w:rFonts w:hint="eastAsia"/>
          <w:color w:val="0000FF"/>
          <w:lang w:eastAsia="zh-TW"/>
        </w:rPr>
        <w:t>受理編號。</w:t>
      </w:r>
    </w:p>
    <w:p w:rsidR="00000000" w:rsidRDefault="000B58E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FF"/>
          <w:lang w:eastAsia="zh-TW"/>
        </w:rPr>
      </w:pPr>
      <w:r>
        <w:rPr>
          <w:rFonts w:hint="eastAsia"/>
          <w:color w:val="0000FF"/>
          <w:lang w:eastAsia="zh-TW"/>
        </w:rPr>
        <w:t>RETURN</w:t>
      </w:r>
      <w:r>
        <w:rPr>
          <w:rFonts w:hint="eastAsia"/>
          <w:color w:val="0000FF"/>
          <w:lang w:eastAsia="zh-TW"/>
        </w:rPr>
        <w:t>。</w:t>
      </w:r>
    </w:p>
    <w:p w:rsidR="00000000" w:rsidRDefault="000B58E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FF"/>
          <w:lang w:eastAsia="zh-TW"/>
        </w:rPr>
      </w:pPr>
      <w:r>
        <w:rPr>
          <w:rFonts w:hint="eastAsia"/>
          <w:color w:val="0000FF"/>
          <w:lang w:eastAsia="zh-TW"/>
        </w:rPr>
        <w:t>IF DTAAA011.</w:t>
      </w:r>
      <w:r>
        <w:rPr>
          <w:rFonts w:hint="eastAsia"/>
          <w:color w:val="0000FF"/>
          <w:lang w:eastAsia="zh-TW"/>
        </w:rPr>
        <w:t>索賠類別無申請</w:t>
      </w:r>
      <w:r>
        <w:rPr>
          <w:color w:val="0000FF"/>
          <w:lang w:eastAsia="zh-TW"/>
        </w:rPr>
        <w:t>’</w:t>
      </w:r>
      <w:r>
        <w:rPr>
          <w:rFonts w:hint="eastAsia"/>
          <w:color w:val="0000FF"/>
          <w:lang w:eastAsia="zh-TW"/>
        </w:rPr>
        <w:t>L</w:t>
      </w:r>
      <w:r>
        <w:rPr>
          <w:color w:val="0000FF"/>
          <w:lang w:eastAsia="zh-TW"/>
        </w:rPr>
        <w:t>’</w:t>
      </w:r>
      <w:r>
        <w:rPr>
          <w:rFonts w:hint="eastAsia"/>
          <w:color w:val="0000FF"/>
          <w:lang w:eastAsia="zh-TW"/>
        </w:rPr>
        <w:t>(</w:t>
      </w:r>
      <w:r>
        <w:rPr>
          <w:rFonts w:hint="eastAsia"/>
          <w:color w:val="0000FF"/>
          <w:lang w:eastAsia="zh-TW"/>
        </w:rPr>
        <w:t>解除契約</w:t>
      </w:r>
      <w:r>
        <w:rPr>
          <w:rFonts w:hint="eastAsia"/>
          <w:color w:val="0000FF"/>
          <w:lang w:eastAsia="zh-TW"/>
        </w:rPr>
        <w:t>)</w:t>
      </w:r>
      <w:r>
        <w:rPr>
          <w:rFonts w:hint="eastAsia"/>
          <w:color w:val="0000FF"/>
          <w:lang w:eastAsia="zh-TW"/>
        </w:rPr>
        <w:t>：</w:t>
      </w:r>
    </w:p>
    <w:p w:rsidR="00000000" w:rsidRDefault="000B58EC">
      <w:pPr>
        <w:pStyle w:val="Tabletext"/>
        <w:keepLines w:val="0"/>
        <w:numPr>
          <w:ilvl w:val="5"/>
          <w:numId w:val="2"/>
          <w:numberingChange w:id="1" w:author="huai" w:date="2005-08-15T11:06:00Z" w:original="%1:2:0:.%2:2:0:.%3:1:0:.%4:1:0:.%5:1:0:"/>
        </w:numPr>
        <w:spacing w:after="0" w:line="240" w:lineRule="auto"/>
        <w:rPr>
          <w:rFonts w:hint="eastAsia"/>
          <w:color w:val="0000FF"/>
          <w:lang w:eastAsia="zh-TW"/>
        </w:rPr>
      </w:pPr>
      <w:r>
        <w:rPr>
          <w:rFonts w:hint="eastAsia"/>
          <w:color w:val="0000FF"/>
          <w:lang w:eastAsia="zh-TW"/>
        </w:rPr>
        <w:t>顯示</w:t>
      </w:r>
      <w:r>
        <w:rPr>
          <w:rFonts w:hint="eastAsia"/>
          <w:color w:val="0000FF"/>
          <w:lang w:eastAsia="zh-TW"/>
        </w:rPr>
        <w:t xml:space="preserve"> </w:t>
      </w:r>
      <w:r>
        <w:rPr>
          <w:color w:val="0000FF"/>
          <w:lang w:eastAsia="zh-TW"/>
        </w:rPr>
        <w:t>‘</w:t>
      </w:r>
      <w:r>
        <w:rPr>
          <w:rFonts w:hint="eastAsia"/>
          <w:color w:val="0000FF"/>
          <w:lang w:eastAsia="zh-TW"/>
        </w:rPr>
        <w:t>未申請解除契約</w:t>
      </w:r>
      <w:r>
        <w:rPr>
          <w:color w:val="0000FF"/>
          <w:lang w:eastAsia="zh-TW"/>
        </w:rPr>
        <w:t>’</w:t>
      </w:r>
      <w:r>
        <w:rPr>
          <w:rFonts w:hint="eastAsia"/>
          <w:color w:val="0000FF"/>
          <w:lang w:eastAsia="zh-TW"/>
        </w:rPr>
        <w:t xml:space="preserve"> + </w:t>
      </w:r>
      <w:r>
        <w:rPr>
          <w:rFonts w:hint="eastAsia"/>
          <w:color w:val="0000FF"/>
          <w:lang w:eastAsia="zh-TW"/>
        </w:rPr>
        <w:t>受理編號。</w:t>
      </w:r>
    </w:p>
    <w:p w:rsidR="00000000" w:rsidRDefault="000B58EC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FF"/>
          <w:lang w:eastAsia="zh-TW"/>
        </w:rPr>
      </w:pPr>
      <w:r>
        <w:rPr>
          <w:rFonts w:hint="eastAsia"/>
          <w:color w:val="0000FF"/>
          <w:lang w:eastAsia="zh-TW"/>
        </w:rPr>
        <w:t>RETURN</w:t>
      </w:r>
      <w:r>
        <w:rPr>
          <w:rFonts w:hint="eastAsia"/>
          <w:color w:val="0000FF"/>
          <w:lang w:eastAsia="zh-TW"/>
        </w:rPr>
        <w:t>。</w:t>
      </w:r>
    </w:p>
    <w:p w:rsidR="00000000" w:rsidRDefault="000B58EC">
      <w:pPr>
        <w:pStyle w:val="Tabletext"/>
        <w:keepLines w:val="0"/>
        <w:numPr>
          <w:ilvl w:val="2"/>
          <w:numId w:val="2"/>
          <w:numberingChange w:id="2" w:author="huai" w:date="2005-08-15T11:06:00Z" w:original="%1:2:0:.%2:2:0:.%3:1:0:"/>
        </w:numPr>
        <w:spacing w:after="0" w:line="240" w:lineRule="auto"/>
        <w:rPr>
          <w:rFonts w:hint="eastAsia"/>
          <w:strike/>
          <w:color w:val="0000FF"/>
          <w:lang w:eastAsia="zh-TW"/>
        </w:rPr>
      </w:pPr>
      <w:r>
        <w:rPr>
          <w:rFonts w:hint="eastAsia"/>
          <w:strike/>
          <w:color w:val="0000FF"/>
          <w:lang w:eastAsia="zh-TW"/>
        </w:rPr>
        <w:t>讀取受理狀態：</w:t>
      </w:r>
      <w:r>
        <w:rPr>
          <w:rFonts w:hint="eastAsia"/>
          <w:strike/>
          <w:color w:val="0000FF"/>
          <w:lang w:eastAsia="zh-TW"/>
        </w:rPr>
        <w:t>C</w:t>
      </w:r>
      <w:r>
        <w:rPr>
          <w:rFonts w:hint="eastAsia"/>
          <w:strike/>
          <w:color w:val="0000FF"/>
          <w:lang w:eastAsia="zh-TW"/>
        </w:rPr>
        <w:t xml:space="preserve">all  </w:t>
      </w:r>
      <w:r>
        <w:rPr>
          <w:rFonts w:ascii="細明體" w:eastAsia="細明體" w:hAnsi="細明體" w:hint="eastAsia"/>
          <w:strike/>
          <w:color w:val="0000FF"/>
        </w:rPr>
        <w:t>AA_A0Z00</w:t>
      </w:r>
      <w:r>
        <w:rPr>
          <w:rFonts w:ascii="細明體" w:eastAsia="細明體" w:hAnsi="細明體" w:hint="eastAsia"/>
          <w:strike/>
          <w:color w:val="0000FF"/>
          <w:lang w:eastAsia="zh-TW"/>
        </w:rPr>
        <w:t xml:space="preserve">1.Method4 By </w:t>
      </w:r>
      <w:r>
        <w:rPr>
          <w:rFonts w:ascii="細明體" w:eastAsia="細明體" w:hAnsi="細明體" w:hint="eastAsia"/>
          <w:strike/>
          <w:color w:val="0000FF"/>
          <w:lang w:eastAsia="zh-TW"/>
        </w:rPr>
        <w:t>受理編號</w:t>
      </w:r>
    </w:p>
    <w:p w:rsidR="00000000" w:rsidRDefault="000B58EC">
      <w:pPr>
        <w:pStyle w:val="Tabletext"/>
        <w:keepLines w:val="0"/>
        <w:numPr>
          <w:ilvl w:val="3"/>
          <w:numId w:val="2"/>
          <w:numberingChange w:id="3" w:author="huai" w:date="2005-08-15T11:06:00Z" w:original="%1:2:0:.%2:2:0:.%3:1:0:.%4:1:0:"/>
        </w:numPr>
        <w:spacing w:after="0" w:line="240" w:lineRule="auto"/>
        <w:rPr>
          <w:rFonts w:hint="eastAsia"/>
          <w:strike/>
          <w:color w:val="0000FF"/>
          <w:lang w:eastAsia="zh-TW"/>
        </w:rPr>
      </w:pPr>
      <w:r>
        <w:rPr>
          <w:rFonts w:hint="eastAsia"/>
          <w:strike/>
          <w:color w:val="0000FF"/>
          <w:lang w:eastAsia="zh-TW"/>
        </w:rPr>
        <w:t>IF DATA_NOT_FOUND</w:t>
      </w:r>
      <w:r>
        <w:rPr>
          <w:rFonts w:hint="eastAsia"/>
          <w:strike/>
          <w:color w:val="0000FF"/>
          <w:lang w:eastAsia="zh-TW"/>
        </w:rPr>
        <w:t>：</w:t>
      </w:r>
    </w:p>
    <w:p w:rsidR="00000000" w:rsidRDefault="000B58EC">
      <w:pPr>
        <w:pStyle w:val="Tabletext"/>
        <w:keepLines w:val="0"/>
        <w:numPr>
          <w:ilvl w:val="4"/>
          <w:numId w:val="2"/>
          <w:numberingChange w:id="4" w:author="huai" w:date="2005-08-15T11:06:00Z" w:original="%1:2:0:.%2:2:0:.%3:1:0:.%4:1:0:.%5:1:0:"/>
        </w:numPr>
        <w:spacing w:after="0" w:line="240" w:lineRule="auto"/>
        <w:rPr>
          <w:rFonts w:hint="eastAsia"/>
          <w:strike/>
          <w:color w:val="0000FF"/>
          <w:lang w:eastAsia="zh-TW"/>
        </w:rPr>
      </w:pPr>
      <w:r>
        <w:rPr>
          <w:rFonts w:hint="eastAsia"/>
          <w:strike/>
          <w:color w:val="0000FF"/>
          <w:lang w:eastAsia="zh-TW"/>
        </w:rPr>
        <w:t>顯示</w:t>
      </w:r>
      <w:r>
        <w:rPr>
          <w:rFonts w:hint="eastAsia"/>
          <w:strike/>
          <w:color w:val="0000FF"/>
          <w:lang w:eastAsia="zh-TW"/>
        </w:rPr>
        <w:t xml:space="preserve"> </w:t>
      </w:r>
      <w:r>
        <w:rPr>
          <w:strike/>
          <w:color w:val="0000FF"/>
          <w:lang w:eastAsia="zh-TW"/>
        </w:rPr>
        <w:t>‘</w:t>
      </w:r>
      <w:r>
        <w:rPr>
          <w:rFonts w:hint="eastAsia"/>
          <w:strike/>
          <w:color w:val="0000FF"/>
          <w:lang w:eastAsia="zh-TW"/>
        </w:rPr>
        <w:t>無該受理編號</w:t>
      </w:r>
      <w:r>
        <w:rPr>
          <w:strike/>
          <w:color w:val="0000FF"/>
          <w:lang w:eastAsia="zh-TW"/>
        </w:rPr>
        <w:t>’</w:t>
      </w:r>
      <w:r>
        <w:rPr>
          <w:rFonts w:hint="eastAsia"/>
          <w:strike/>
          <w:color w:val="0000FF"/>
          <w:lang w:eastAsia="zh-TW"/>
        </w:rPr>
        <w:t xml:space="preserve"> + </w:t>
      </w:r>
      <w:r>
        <w:rPr>
          <w:rFonts w:hint="eastAsia"/>
          <w:strike/>
          <w:color w:val="0000FF"/>
          <w:lang w:eastAsia="zh-TW"/>
        </w:rPr>
        <w:t>受理編號。</w:t>
      </w:r>
    </w:p>
    <w:p w:rsidR="00000000" w:rsidRDefault="000B58EC">
      <w:pPr>
        <w:pStyle w:val="Tabletext"/>
        <w:keepLines w:val="0"/>
        <w:numPr>
          <w:ilvl w:val="4"/>
          <w:numId w:val="2"/>
          <w:numberingChange w:id="5" w:author="huai" w:date="2005-08-15T11:06:00Z" w:original="%1:2:0:.%2:2:0:.%3:1:0:.%4:1:0:.%5:2:0:"/>
        </w:numPr>
        <w:spacing w:after="0" w:line="240" w:lineRule="auto"/>
        <w:rPr>
          <w:rFonts w:hint="eastAsia"/>
          <w:strike/>
          <w:color w:val="0000FF"/>
          <w:lang w:eastAsia="zh-TW"/>
        </w:rPr>
      </w:pPr>
      <w:r>
        <w:rPr>
          <w:rFonts w:hint="eastAsia"/>
          <w:strike/>
          <w:color w:val="0000FF"/>
          <w:lang w:eastAsia="zh-TW"/>
        </w:rPr>
        <w:t>RETURN</w:t>
      </w:r>
      <w:r>
        <w:rPr>
          <w:rFonts w:hint="eastAsia"/>
          <w:strike/>
          <w:color w:val="0000FF"/>
          <w:lang w:eastAsia="zh-TW"/>
        </w:rPr>
        <w:t>。</w:t>
      </w:r>
    </w:p>
    <w:p w:rsidR="00000000" w:rsidRDefault="000B58EC">
      <w:pPr>
        <w:pStyle w:val="Tabletext"/>
        <w:keepLines w:val="0"/>
        <w:numPr>
          <w:ilvl w:val="3"/>
          <w:numId w:val="2"/>
          <w:numberingChange w:id="6" w:author="huai" w:date="2005-08-15T11:06:00Z" w:original="%1:2:0:.%2:2:0:.%3:1:0:.%4:2:0:"/>
        </w:numPr>
        <w:spacing w:after="0" w:line="240" w:lineRule="auto"/>
        <w:rPr>
          <w:rFonts w:hint="eastAsia"/>
          <w:strike/>
          <w:color w:val="0000FF"/>
          <w:lang w:eastAsia="zh-TW"/>
        </w:rPr>
      </w:pPr>
      <w:r>
        <w:rPr>
          <w:rFonts w:ascii="細明體" w:eastAsia="細明體" w:hAnsi="細明體" w:hint="eastAsia"/>
          <w:strike/>
          <w:color w:val="0000FF"/>
          <w:lang w:eastAsia="zh-TW"/>
        </w:rPr>
        <w:t>受理進度</w:t>
      </w:r>
      <w:r>
        <w:rPr>
          <w:rFonts w:ascii="細明體" w:eastAsia="細明體" w:hAnsi="細明體" w:hint="eastAsia"/>
          <w:strike/>
          <w:color w:val="0000FF"/>
          <w:lang w:eastAsia="zh-TW"/>
        </w:rPr>
        <w:t xml:space="preserve"> = DTAAA001.</w:t>
      </w:r>
      <w:r>
        <w:rPr>
          <w:rFonts w:ascii="細明體" w:eastAsia="細明體" w:hAnsi="細明體" w:hint="eastAsia"/>
          <w:strike/>
          <w:color w:val="0000FF"/>
          <w:lang w:eastAsia="zh-TW"/>
        </w:rPr>
        <w:t>受理進度。</w:t>
      </w:r>
      <w:r>
        <w:rPr>
          <w:rFonts w:ascii="細明體" w:eastAsia="細明體" w:hAnsi="細明體" w:hint="eastAsia"/>
          <w:strike/>
          <w:color w:val="0000FF"/>
          <w:lang w:eastAsia="zh-TW"/>
        </w:rPr>
        <w:t xml:space="preserve"> </w:t>
      </w:r>
    </w:p>
    <w:p w:rsidR="00000000" w:rsidRDefault="000B58EC">
      <w:pPr>
        <w:pStyle w:val="Tabletext"/>
        <w:keepLines w:val="0"/>
        <w:numPr>
          <w:ilvl w:val="2"/>
          <w:numId w:val="2"/>
          <w:numberingChange w:id="7" w:author="huai" w:date="2005-08-15T11:06:00Z" w:original="%1:2:0:.%2:2:0:.%3:2:0:"/>
        </w:numPr>
        <w:spacing w:after="0" w:line="240" w:lineRule="auto"/>
        <w:rPr>
          <w:rFonts w:hint="eastAsia"/>
          <w:strike/>
          <w:color w:val="0000FF"/>
          <w:lang w:eastAsia="zh-TW"/>
        </w:rPr>
      </w:pPr>
      <w:r>
        <w:rPr>
          <w:rFonts w:hint="eastAsia"/>
          <w:strike/>
          <w:color w:val="0000FF"/>
          <w:lang w:eastAsia="zh-TW"/>
        </w:rPr>
        <w:t>讀取索賠類別：判斷有無申請解除契約</w:t>
      </w:r>
    </w:p>
    <w:p w:rsidR="00000000" w:rsidRDefault="000B58E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strike/>
          <w:color w:val="0000FF"/>
          <w:lang w:eastAsia="zh-TW"/>
        </w:rPr>
      </w:pPr>
      <w:r>
        <w:rPr>
          <w:rFonts w:hint="eastAsia"/>
          <w:strike/>
          <w:color w:val="0000FF"/>
          <w:lang w:eastAsia="zh-TW"/>
        </w:rPr>
        <w:t xml:space="preserve">Call  </w:t>
      </w:r>
      <w:r>
        <w:rPr>
          <w:rFonts w:ascii="細明體" w:eastAsia="細明體" w:hAnsi="細明體" w:hint="eastAsia"/>
          <w:strike/>
          <w:color w:val="0000FF"/>
        </w:rPr>
        <w:t>AA_A0Z00</w:t>
      </w:r>
      <w:r>
        <w:rPr>
          <w:rFonts w:ascii="細明體" w:eastAsia="細明體" w:hAnsi="細明體" w:hint="eastAsia"/>
          <w:strike/>
          <w:color w:val="0000FF"/>
          <w:lang w:eastAsia="zh-TW"/>
        </w:rPr>
        <w:t>7.Method5.</w:t>
      </w:r>
      <w:r>
        <w:rPr>
          <w:rFonts w:hint="eastAsia"/>
          <w:strike/>
          <w:color w:val="0000FF"/>
          <w:lang w:eastAsia="zh-TW"/>
        </w:rPr>
        <w:t xml:space="preserve"> ( </w:t>
      </w:r>
      <w:r>
        <w:rPr>
          <w:rFonts w:ascii="細明體" w:eastAsia="細明體" w:hAnsi="細明體" w:hint="eastAsia"/>
          <w:strike/>
          <w:color w:val="0000FF"/>
        </w:rPr>
        <w:t>AA_A0Z00</w:t>
      </w:r>
      <w:r>
        <w:rPr>
          <w:rFonts w:ascii="細明體" w:eastAsia="細明體" w:hAnsi="細明體" w:hint="eastAsia"/>
          <w:strike/>
          <w:color w:val="0000FF"/>
          <w:lang w:eastAsia="zh-TW"/>
        </w:rPr>
        <w:t xml:space="preserve">7.Method7 ) By </w:t>
      </w:r>
      <w:r>
        <w:rPr>
          <w:rFonts w:ascii="細明體" w:eastAsia="細明體" w:hAnsi="細明體" w:hint="eastAsia"/>
          <w:strike/>
          <w:color w:val="0000FF"/>
          <w:lang w:eastAsia="zh-TW"/>
        </w:rPr>
        <w:t>受理編號</w:t>
      </w:r>
    </w:p>
    <w:p w:rsidR="00000000" w:rsidRDefault="000B58E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strike/>
          <w:color w:val="0000FF"/>
          <w:lang w:eastAsia="zh-TW"/>
        </w:rPr>
      </w:pPr>
      <w:r>
        <w:rPr>
          <w:rFonts w:hint="eastAsia"/>
          <w:strike/>
          <w:color w:val="0000FF"/>
          <w:lang w:eastAsia="zh-TW"/>
        </w:rPr>
        <w:t xml:space="preserve">IF  </w:t>
      </w:r>
      <w:r>
        <w:rPr>
          <w:rFonts w:hint="eastAsia"/>
          <w:strike/>
          <w:color w:val="0000FF"/>
          <w:lang w:eastAsia="zh-TW"/>
        </w:rPr>
        <w:t>模組</w:t>
      </w:r>
      <w:r>
        <w:rPr>
          <w:rFonts w:hint="eastAsia"/>
          <w:strike/>
          <w:color w:val="0000FF"/>
          <w:lang w:eastAsia="zh-TW"/>
        </w:rPr>
        <w:t>.</w:t>
      </w:r>
      <w:r>
        <w:rPr>
          <w:rFonts w:hint="eastAsia"/>
          <w:strike/>
          <w:color w:val="0000FF"/>
          <w:lang w:eastAsia="zh-TW"/>
        </w:rPr>
        <w:t>索賠類別無申請</w:t>
      </w:r>
      <w:r>
        <w:rPr>
          <w:strike/>
          <w:color w:val="0000FF"/>
          <w:lang w:eastAsia="zh-TW"/>
        </w:rPr>
        <w:t>’</w:t>
      </w:r>
      <w:r>
        <w:rPr>
          <w:rFonts w:hint="eastAsia"/>
          <w:strike/>
          <w:color w:val="0000FF"/>
          <w:lang w:eastAsia="zh-TW"/>
        </w:rPr>
        <w:t>L</w:t>
      </w:r>
      <w:r>
        <w:rPr>
          <w:strike/>
          <w:color w:val="0000FF"/>
          <w:lang w:eastAsia="zh-TW"/>
        </w:rPr>
        <w:t>’</w:t>
      </w:r>
      <w:r>
        <w:rPr>
          <w:rFonts w:hint="eastAsia"/>
          <w:strike/>
          <w:color w:val="0000FF"/>
          <w:lang w:eastAsia="zh-TW"/>
        </w:rPr>
        <w:t>(</w:t>
      </w:r>
      <w:r>
        <w:rPr>
          <w:rFonts w:hint="eastAsia"/>
          <w:strike/>
          <w:color w:val="0000FF"/>
          <w:lang w:eastAsia="zh-TW"/>
        </w:rPr>
        <w:t>解除契約</w:t>
      </w:r>
      <w:r>
        <w:rPr>
          <w:rFonts w:hint="eastAsia"/>
          <w:strike/>
          <w:color w:val="0000FF"/>
          <w:lang w:eastAsia="zh-TW"/>
        </w:rPr>
        <w:t>)</w:t>
      </w:r>
      <w:r>
        <w:rPr>
          <w:rFonts w:hint="eastAsia"/>
          <w:strike/>
          <w:color w:val="0000FF"/>
          <w:lang w:eastAsia="zh-TW"/>
        </w:rPr>
        <w:t>：</w:t>
      </w:r>
    </w:p>
    <w:p w:rsidR="00000000" w:rsidRDefault="000B58EC">
      <w:pPr>
        <w:pStyle w:val="Tabletext"/>
        <w:keepLines w:val="0"/>
        <w:numPr>
          <w:ilvl w:val="5"/>
          <w:numId w:val="2"/>
          <w:numberingChange w:id="8" w:author="huai" w:date="2005-08-15T11:06:00Z" w:original="%1:2:0:.%2:2:0:.%3:1:0:.%4:1:0:.%5:1:0:"/>
        </w:numPr>
        <w:spacing w:after="0" w:line="240" w:lineRule="auto"/>
        <w:rPr>
          <w:rFonts w:hint="eastAsia"/>
          <w:strike/>
          <w:color w:val="0000FF"/>
          <w:lang w:eastAsia="zh-TW"/>
        </w:rPr>
      </w:pPr>
      <w:r>
        <w:rPr>
          <w:rFonts w:hint="eastAsia"/>
          <w:strike/>
          <w:color w:val="0000FF"/>
          <w:lang w:eastAsia="zh-TW"/>
        </w:rPr>
        <w:t>顯示</w:t>
      </w:r>
      <w:r>
        <w:rPr>
          <w:rFonts w:hint="eastAsia"/>
          <w:strike/>
          <w:color w:val="0000FF"/>
          <w:lang w:eastAsia="zh-TW"/>
        </w:rPr>
        <w:t xml:space="preserve"> </w:t>
      </w:r>
      <w:r>
        <w:rPr>
          <w:strike/>
          <w:color w:val="0000FF"/>
          <w:lang w:eastAsia="zh-TW"/>
        </w:rPr>
        <w:t>‘</w:t>
      </w:r>
      <w:r>
        <w:rPr>
          <w:rFonts w:hint="eastAsia"/>
          <w:strike/>
          <w:color w:val="0000FF"/>
          <w:lang w:eastAsia="zh-TW"/>
        </w:rPr>
        <w:t>未申請解除契約</w:t>
      </w:r>
      <w:r>
        <w:rPr>
          <w:strike/>
          <w:color w:val="0000FF"/>
          <w:lang w:eastAsia="zh-TW"/>
        </w:rPr>
        <w:t>’</w:t>
      </w:r>
      <w:r>
        <w:rPr>
          <w:rFonts w:hint="eastAsia"/>
          <w:strike/>
          <w:color w:val="0000FF"/>
          <w:lang w:eastAsia="zh-TW"/>
        </w:rPr>
        <w:t xml:space="preserve"> + </w:t>
      </w:r>
      <w:r>
        <w:rPr>
          <w:rFonts w:hint="eastAsia"/>
          <w:strike/>
          <w:color w:val="0000FF"/>
          <w:lang w:eastAsia="zh-TW"/>
        </w:rPr>
        <w:t>受理編號。</w:t>
      </w:r>
    </w:p>
    <w:p w:rsidR="00000000" w:rsidRDefault="000B58EC">
      <w:pPr>
        <w:pStyle w:val="Tabletext"/>
        <w:keepLines w:val="0"/>
        <w:numPr>
          <w:ilvl w:val="5"/>
          <w:numId w:val="2"/>
          <w:numberingChange w:id="9" w:author="huai" w:date="2005-08-15T11:06:00Z" w:original="%1:2:0:.%2:2:0:.%3:1:0:.%4:1:0:.%5:2:0:"/>
        </w:numPr>
        <w:spacing w:after="0" w:line="240" w:lineRule="auto"/>
        <w:rPr>
          <w:rFonts w:hint="eastAsia"/>
          <w:strike/>
          <w:color w:val="0000FF"/>
          <w:lang w:eastAsia="zh-TW"/>
        </w:rPr>
      </w:pPr>
      <w:r>
        <w:rPr>
          <w:rFonts w:hint="eastAsia"/>
          <w:strike/>
          <w:color w:val="0000FF"/>
          <w:lang w:eastAsia="zh-TW"/>
        </w:rPr>
        <w:t>RETURN</w:t>
      </w:r>
      <w:r>
        <w:rPr>
          <w:rFonts w:hint="eastAsia"/>
          <w:strike/>
          <w:color w:val="0000FF"/>
          <w:lang w:eastAsia="zh-TW"/>
        </w:rPr>
        <w:t>。</w:t>
      </w:r>
    </w:p>
    <w:p w:rsidR="00000000" w:rsidRDefault="000B58EC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000000" w:rsidRDefault="000B58EC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輸入</w:t>
      </w:r>
    </w:p>
    <w:p w:rsidR="00000000" w:rsidRDefault="000B58E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檢核資料</w:t>
      </w:r>
    </w:p>
    <w:p w:rsidR="00000000" w:rsidRDefault="000B58EC">
      <w:pPr>
        <w:pStyle w:val="Tabletext"/>
        <w:keepLines w:val="0"/>
        <w:spacing w:after="0" w:line="240" w:lineRule="auto"/>
        <w:ind w:left="425"/>
        <w:rPr>
          <w:rFonts w:hint="eastAsia"/>
          <w:lang w:eastAsia="zh-TW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000000">
        <w:tc>
          <w:tcPr>
            <w:tcW w:w="720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000000">
        <w:tc>
          <w:tcPr>
            <w:tcW w:w="720" w:type="dxa"/>
          </w:tcPr>
          <w:p w:rsidR="00000000" w:rsidRDefault="000B58EC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受理編號需輸入且為</w:t>
            </w:r>
            <w:r>
              <w:rPr>
                <w:rFonts w:hint="eastAsia"/>
                <w:bCs/>
                <w:lang w:eastAsia="zh-TW"/>
              </w:rPr>
              <w:t>14</w:t>
            </w:r>
            <w:r>
              <w:rPr>
                <w:rFonts w:hint="eastAsia"/>
                <w:bCs/>
                <w:lang w:eastAsia="zh-TW"/>
              </w:rPr>
              <w:t>碼</w:t>
            </w:r>
          </w:p>
        </w:tc>
        <w:tc>
          <w:tcPr>
            <w:tcW w:w="3320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受理編號有誤</w:t>
            </w:r>
          </w:p>
        </w:tc>
      </w:tr>
      <w:tr w:rsidR="00000000">
        <w:tc>
          <w:tcPr>
            <w:tcW w:w="720" w:type="dxa"/>
          </w:tcPr>
          <w:p w:rsidR="00000000" w:rsidRDefault="000B58EC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被保人</w:t>
            </w:r>
            <w:r>
              <w:rPr>
                <w:rFonts w:hint="eastAsia"/>
                <w:bCs/>
                <w:lang w:eastAsia="zh-TW"/>
              </w:rPr>
              <w:t>ID</w:t>
            </w:r>
            <w:r>
              <w:rPr>
                <w:rFonts w:hint="eastAsia"/>
                <w:bCs/>
                <w:lang w:eastAsia="zh-TW"/>
              </w:rPr>
              <w:t>需輸入</w:t>
            </w:r>
          </w:p>
        </w:tc>
        <w:tc>
          <w:tcPr>
            <w:tcW w:w="3320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請輸入被保人</w:t>
            </w:r>
            <w:r>
              <w:rPr>
                <w:rFonts w:hint="eastAsia"/>
                <w:bCs/>
                <w:lang w:eastAsia="zh-TW"/>
              </w:rPr>
              <w:t>ID</w:t>
            </w:r>
          </w:p>
        </w:tc>
      </w:tr>
      <w:tr w:rsidR="00000000">
        <w:tc>
          <w:tcPr>
            <w:tcW w:w="720" w:type="dxa"/>
          </w:tcPr>
          <w:p w:rsidR="00000000" w:rsidRDefault="000B58EC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解除原因需輸入</w:t>
            </w:r>
          </w:p>
        </w:tc>
        <w:tc>
          <w:tcPr>
            <w:tcW w:w="3320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請輸入解除原因</w:t>
            </w:r>
          </w:p>
        </w:tc>
      </w:tr>
      <w:tr w:rsidR="00000000">
        <w:tc>
          <w:tcPr>
            <w:tcW w:w="720" w:type="dxa"/>
          </w:tcPr>
          <w:p w:rsidR="00000000" w:rsidRDefault="000B58EC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原因說明需輸入</w:t>
            </w:r>
          </w:p>
        </w:tc>
        <w:tc>
          <w:tcPr>
            <w:tcW w:w="3320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請輸入原因說明</w:t>
            </w:r>
          </w:p>
        </w:tc>
      </w:tr>
      <w:tr w:rsidR="00000000">
        <w:tc>
          <w:tcPr>
            <w:tcW w:w="720" w:type="dxa"/>
          </w:tcPr>
          <w:p w:rsidR="00000000" w:rsidRDefault="000B58EC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解除日期需輸入</w:t>
            </w:r>
          </w:p>
        </w:tc>
        <w:tc>
          <w:tcPr>
            <w:tcW w:w="3320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請輸入解除日期</w:t>
            </w:r>
          </w:p>
        </w:tc>
      </w:tr>
      <w:tr w:rsidR="00000000">
        <w:tc>
          <w:tcPr>
            <w:tcW w:w="720" w:type="dxa"/>
          </w:tcPr>
          <w:p w:rsidR="00000000" w:rsidRDefault="000B58EC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解除種類需輸入</w:t>
            </w:r>
          </w:p>
        </w:tc>
        <w:tc>
          <w:tcPr>
            <w:tcW w:w="3320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請輸入解除種類</w:t>
            </w:r>
          </w:p>
        </w:tc>
      </w:tr>
      <w:tr w:rsidR="00000000">
        <w:tc>
          <w:tcPr>
            <w:tcW w:w="720" w:type="dxa"/>
          </w:tcPr>
          <w:p w:rsidR="00000000" w:rsidRDefault="000B58EC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寄送地址需輸入</w:t>
            </w:r>
          </w:p>
        </w:tc>
        <w:tc>
          <w:tcPr>
            <w:tcW w:w="3320" w:type="dxa"/>
          </w:tcPr>
          <w:p w:rsidR="00000000" w:rsidRDefault="000B58E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請輸入寄送地址</w:t>
            </w:r>
          </w:p>
        </w:tc>
      </w:tr>
    </w:tbl>
    <w:p w:rsidR="00000000" w:rsidRDefault="000B58EC">
      <w:pPr>
        <w:pStyle w:val="Tabletext"/>
        <w:keepLines w:val="0"/>
        <w:spacing w:after="0" w:line="240" w:lineRule="auto"/>
        <w:ind w:left="425"/>
        <w:rPr>
          <w:rFonts w:hint="eastAsia"/>
          <w:lang w:eastAsia="zh-TW"/>
        </w:rPr>
      </w:pPr>
    </w:p>
    <w:p w:rsidR="00000000" w:rsidRDefault="000B58EC">
      <w:pPr>
        <w:pStyle w:val="Tabletext"/>
        <w:keepLines w:val="0"/>
        <w:spacing w:after="0" w:line="240" w:lineRule="auto"/>
        <w:ind w:left="425"/>
        <w:rPr>
          <w:rFonts w:hint="eastAsia"/>
          <w:lang w:eastAsia="zh-TW"/>
        </w:rPr>
      </w:pPr>
    </w:p>
    <w:p w:rsidR="00000000" w:rsidRDefault="000B58E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TABLES</w:t>
      </w:r>
    </w:p>
    <w:p w:rsidR="00000000" w:rsidRDefault="000B58E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UPDATE DTAAA001 </w:t>
      </w:r>
      <w:r>
        <w:rPr>
          <w:rFonts w:hint="eastAsia"/>
          <w:lang w:eastAsia="zh-TW"/>
        </w:rPr>
        <w:t>理賠受理檔：</w:t>
      </w:r>
    </w:p>
    <w:p w:rsidR="00000000" w:rsidRDefault="000B58E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CALL  </w:t>
      </w:r>
      <w:r>
        <w:rPr>
          <w:lang w:eastAsia="zh-TW"/>
        </w:rPr>
        <w:t>AA_A0Z001</w:t>
      </w:r>
      <w:r>
        <w:rPr>
          <w:rFonts w:hint="eastAsia"/>
          <w:lang w:eastAsia="zh-TW"/>
        </w:rPr>
        <w:t xml:space="preserve"> Method3</w:t>
      </w:r>
      <w:r>
        <w:rPr>
          <w:rFonts w:hint="eastAsia"/>
          <w:lang w:eastAsia="zh-TW"/>
        </w:rPr>
        <w:t>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申請書處理狀態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診斷書處理狀態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/>
                <w:sz w:val="20"/>
              </w:rPr>
            </w:pP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收據處理狀態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/>
                <w:sz w:val="20"/>
              </w:rPr>
            </w:pP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大額給付處理狀態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 w:hint="eastAsia"/>
                <w:sz w:val="20"/>
              </w:rPr>
            </w:pP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解除契約處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1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ins w:id="10" w:author="huai" w:date="2005-08-15T11:06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資料確認碼</w:t>
              </w:r>
            </w:ins>
            <w:del w:id="11" w:author="huai" w:date="2005-08-15T11:06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delText>資料確認碼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/>
                <w:sz w:val="20"/>
              </w:rPr>
            </w:pP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登入者</w:t>
            </w:r>
            <w:r>
              <w:rPr>
                <w:rFonts w:ascii="新細明體" w:hAnsi="新細明體" w:cs="Arial Unicode MS" w:hint="eastAsia"/>
                <w:sz w:val="20"/>
              </w:rPr>
              <w:t>ID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登入者姓名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CURRENT DATE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 w:hint="eastAsia"/>
                <w:sz w:val="20"/>
              </w:rPr>
            </w:pPr>
            <w:ins w:id="12" w:author="huai" w:date="2005-08-15T11:06:00Z">
              <w:r>
                <w:rPr>
                  <w:rFonts w:ascii="新細明體" w:hAnsi="新細明體" w:cs="Arial Unicode MS" w:hint="eastAsia"/>
                  <w:sz w:val="20"/>
                </w:rPr>
                <w:t>登入者</w:t>
              </w:r>
            </w:ins>
            <w:del w:id="13" w:author="huai" w:date="2005-08-15T11:06:00Z">
              <w:r>
                <w:rPr>
                  <w:rFonts w:ascii="新細明體" w:hAnsi="新細明體" w:cs="Arial Unicode MS" w:hint="eastAsia"/>
                  <w:sz w:val="20"/>
                </w:rPr>
                <w:delText>登入者</w:delText>
              </w:r>
            </w:del>
            <w:ins w:id="14" w:author="huai" w:date="2005-08-15T11:06:00Z">
              <w:r>
                <w:rPr>
                  <w:rFonts w:ascii="新細明體" w:hAnsi="新細明體" w:cs="Arial Unicode MS" w:hint="eastAsia"/>
                  <w:sz w:val="20"/>
                </w:rPr>
                <w:t>單位</w:t>
              </w:r>
            </w:ins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單位中文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 w:hint="eastAsia"/>
                <w:sz w:val="20"/>
              </w:rPr>
            </w:pPr>
            <w:ins w:id="15" w:author="huai" w:date="2005-08-15T11:06:00Z">
              <w:r>
                <w:rPr>
                  <w:rFonts w:ascii="新細明體" w:hAnsi="新細明體" w:cs="Arial Unicode MS" w:hint="eastAsia"/>
                  <w:sz w:val="20"/>
                </w:rPr>
                <w:t>登入者單位中文</w:t>
              </w:r>
            </w:ins>
          </w:p>
        </w:tc>
      </w:tr>
    </w:tbl>
    <w:p w:rsidR="00000000" w:rsidRDefault="000B58E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失敗處理：</w:t>
      </w:r>
    </w:p>
    <w:p w:rsidR="00000000" w:rsidRDefault="000B58E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回覆訊息：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UPDATE</w:t>
      </w:r>
      <w:r>
        <w:rPr>
          <w:rFonts w:hint="eastAsia"/>
          <w:lang w:eastAsia="zh-TW"/>
        </w:rPr>
        <w:t>理賠受理檔失敗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 xml:space="preserve"> </w:t>
      </w:r>
    </w:p>
    <w:p w:rsidR="00000000" w:rsidRDefault="000B58E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000000" w:rsidRDefault="000B58E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INSERT DTAAA050 </w:t>
      </w:r>
      <w:r>
        <w:rPr>
          <w:rFonts w:hint="eastAsia"/>
          <w:lang w:eastAsia="zh-TW"/>
        </w:rPr>
        <w:t>理賠受理解除契約檔：</w:t>
      </w:r>
    </w:p>
    <w:p w:rsidR="00000000" w:rsidRDefault="000B58E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 xml:space="preserve">CALL </w:t>
      </w:r>
      <w:r>
        <w:rPr>
          <w:rFonts w:ascii="細明體" w:eastAsia="細明體" w:hAnsi="細明體" w:hint="eastAsia"/>
        </w:rPr>
        <w:t>AA_A0Z00</w:t>
      </w:r>
      <w:r>
        <w:rPr>
          <w:rFonts w:ascii="細明體" w:eastAsia="細明體" w:hAnsi="細明體" w:hint="eastAsia"/>
          <w:lang w:eastAsia="zh-TW"/>
        </w:rPr>
        <w:t>6.Method1</w:t>
      </w:r>
      <w:r>
        <w:rPr>
          <w:rFonts w:ascii="細明體" w:eastAsia="細明體" w:hAnsi="細明體" w:hint="eastAsia"/>
          <w:lang w:eastAsia="zh-TW"/>
        </w:rPr>
        <w:t>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事故者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事故者姓名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 w:hint="eastAsia"/>
                <w:color w:val="0000FF"/>
                <w:sz w:val="20"/>
              </w:rPr>
            </w:pPr>
            <w:r>
              <w:rPr>
                <w:rFonts w:ascii="新細明體" w:hAnsi="新細明體" w:cs="Arial Unicode MS" w:hint="eastAsia"/>
                <w:color w:val="0000FF"/>
                <w:sz w:val="20"/>
              </w:rPr>
              <w:t>DTAAA010.</w:t>
            </w:r>
            <w:r>
              <w:rPr>
                <w:rFonts w:ascii="新細明體" w:hAnsi="新細明體" w:cs="Arial Unicode MS" w:hint="eastAsia"/>
                <w:color w:val="0000FF"/>
                <w:sz w:val="20"/>
              </w:rPr>
              <w:t>事故者姓名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解除原因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原因說明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解除日期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解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除種類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合意解除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解除函寄送地址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</w:tbl>
    <w:p w:rsidR="00000000" w:rsidRDefault="000B58E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失敗處理：</w:t>
      </w:r>
    </w:p>
    <w:p w:rsidR="00000000" w:rsidRDefault="000B58E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回覆訊息：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寫入解除契約檔失敗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</w:p>
    <w:p w:rsidR="00000000" w:rsidRDefault="000B58E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000000" w:rsidRDefault="000B58E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新增結果</w:t>
      </w:r>
    </w:p>
    <w:p w:rsidR="00000000" w:rsidRDefault="000B58E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成功</w:t>
      </w:r>
      <w:r>
        <w:rPr>
          <w:lang w:eastAsia="zh-TW"/>
        </w:rPr>
        <w:sym w:font="Wingdings" w:char="F0E8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顯示訊息：</w:t>
      </w:r>
      <w:r>
        <w:rPr>
          <w:lang w:eastAsia="zh-TW"/>
        </w:rPr>
        <w:t>”</w:t>
      </w:r>
      <w:r>
        <w:rPr>
          <w:rFonts w:hint="eastAsia"/>
          <w:lang w:eastAsia="zh-TW"/>
        </w:rPr>
        <w:t>解除契約輸入成功</w:t>
      </w:r>
      <w:r>
        <w:rPr>
          <w:lang w:eastAsia="zh-TW"/>
        </w:rPr>
        <w:t>”</w:t>
      </w:r>
      <w:r>
        <w:rPr>
          <w:rFonts w:hint="eastAsia"/>
          <w:lang w:eastAsia="zh-TW"/>
        </w:rPr>
        <w:t>。</w:t>
      </w:r>
    </w:p>
    <w:p w:rsidR="00000000" w:rsidRDefault="000B58E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</w:t>
      </w:r>
      <w:r>
        <w:rPr>
          <w:lang w:eastAsia="zh-TW"/>
        </w:rPr>
        <w:sym w:font="Wingdings" w:char="F0E8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顯示各種失敗情況的回覆訊息</w:t>
      </w:r>
    </w:p>
    <w:p w:rsidR="00000000" w:rsidRDefault="000B58EC">
      <w:pPr>
        <w:pStyle w:val="Tabletext"/>
        <w:keepLines w:val="0"/>
        <w:spacing w:after="0" w:line="240" w:lineRule="auto"/>
        <w:ind w:left="720"/>
        <w:rPr>
          <w:rFonts w:hint="eastAsia"/>
          <w:lang w:eastAsia="zh-TW"/>
        </w:rPr>
      </w:pPr>
    </w:p>
    <w:p w:rsidR="00000000" w:rsidRDefault="000B58EC">
      <w:pPr>
        <w:pStyle w:val="Tabletext"/>
        <w:keepLines w:val="0"/>
        <w:numPr>
          <w:ilvl w:val="0"/>
          <w:numId w:val="2"/>
          <w:numberingChange w:id="16" w:author="huai" w:date="2005-08-15T11:06:00Z" w:original="%1:5:0: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刪除</w:t>
      </w:r>
    </w:p>
    <w:p w:rsidR="00000000" w:rsidRDefault="000B58EC">
      <w:pPr>
        <w:pStyle w:val="Tabletext"/>
        <w:keepLines w:val="0"/>
        <w:numPr>
          <w:ilvl w:val="1"/>
          <w:numId w:val="2"/>
          <w:numberingChange w:id="17" w:author="huai" w:date="2005-08-15T11:06:00Z" w:original="%1:5:0:.%2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檢核：須先查詢後才可刪除</w:t>
      </w:r>
    </w:p>
    <w:p w:rsidR="00000000" w:rsidRDefault="000B58EC">
      <w:pPr>
        <w:pStyle w:val="Tabletext"/>
        <w:keepLines w:val="0"/>
        <w:numPr>
          <w:ilvl w:val="1"/>
          <w:numId w:val="2"/>
          <w:numberingChange w:id="18" w:author="huai" w:date="2005-08-15T11:06:00Z" w:original="%1:5:0:.%2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顯示確認訊息：</w:t>
      </w:r>
      <w:r>
        <w:rPr>
          <w:lang w:eastAsia="zh-TW"/>
        </w:rPr>
        <w:t>”</w:t>
      </w:r>
      <w:r>
        <w:rPr>
          <w:rFonts w:hint="eastAsia"/>
          <w:lang w:eastAsia="zh-TW"/>
        </w:rPr>
        <w:t>確定要刪除</w:t>
      </w:r>
      <w:r>
        <w:rPr>
          <w:rFonts w:hint="eastAsia"/>
          <w:lang w:eastAsia="zh-TW"/>
        </w:rPr>
        <w:t xml:space="preserve"> ? </w:t>
      </w:r>
      <w:r>
        <w:rPr>
          <w:lang w:eastAsia="zh-TW"/>
        </w:rPr>
        <w:t xml:space="preserve">” </w:t>
      </w:r>
      <w:r>
        <w:sym w:font="Wingdings" w:char="F0E8"/>
      </w:r>
      <w:r>
        <w:rPr>
          <w:rFonts w:hint="eastAsia"/>
          <w:lang w:eastAsia="zh-TW"/>
        </w:rPr>
        <w:t>若確定，才執行刪除動作</w:t>
      </w:r>
    </w:p>
    <w:p w:rsidR="00000000" w:rsidRDefault="000B58EC">
      <w:pPr>
        <w:pStyle w:val="Tabletext"/>
        <w:keepLines w:val="0"/>
        <w:numPr>
          <w:ilvl w:val="1"/>
          <w:numId w:val="2"/>
          <w:numberingChange w:id="19" w:author="huai" w:date="2005-08-15T11:06:00Z" w:original="%1:5:0:.%2:3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 xml:space="preserve">TABLES </w:t>
      </w:r>
    </w:p>
    <w:p w:rsidR="00000000" w:rsidRDefault="000B58EC">
      <w:pPr>
        <w:pStyle w:val="Tabletext"/>
        <w:keepLines w:val="0"/>
        <w:numPr>
          <w:ilvl w:val="2"/>
          <w:numId w:val="2"/>
          <w:numberingChange w:id="20" w:author="huai" w:date="2005-08-15T11:06:00Z" w:original="%1:5:0:.%2:3:0:.%3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UPDATE DTAAA001</w:t>
      </w:r>
      <w:r>
        <w:rPr>
          <w:rFonts w:hint="eastAsia"/>
          <w:lang w:eastAsia="zh-TW"/>
        </w:rPr>
        <w:t>理賠受理檔</w:t>
      </w:r>
    </w:p>
    <w:p w:rsidR="00000000" w:rsidRDefault="000B58EC">
      <w:pPr>
        <w:pStyle w:val="Tabletext"/>
        <w:keepLines w:val="0"/>
        <w:numPr>
          <w:ilvl w:val="3"/>
          <w:numId w:val="2"/>
          <w:numberingChange w:id="21" w:author="huai" w:date="2005-08-15T11:06:00Z" w:original="%1:5:0:.%2:3:0:.%3:1:0:.%4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CALL  </w:t>
      </w:r>
      <w:r>
        <w:rPr>
          <w:lang w:eastAsia="zh-TW"/>
        </w:rPr>
        <w:t>AA_A0Z001</w:t>
      </w:r>
      <w:r>
        <w:rPr>
          <w:rFonts w:hint="eastAsia"/>
          <w:lang w:eastAsia="zh-TW"/>
        </w:rPr>
        <w:t xml:space="preserve"> Method3</w:t>
      </w:r>
      <w:r>
        <w:rPr>
          <w:rFonts w:hint="eastAsia"/>
          <w:lang w:eastAsia="zh-TW"/>
        </w:rPr>
        <w:t>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申請書處理狀態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診斷書處理狀態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/>
                <w:sz w:val="20"/>
              </w:rPr>
            </w:pP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收據處理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/>
                <w:sz w:val="20"/>
              </w:rPr>
            </w:pP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大額給付處理狀態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 w:hint="eastAsia"/>
                <w:sz w:val="20"/>
              </w:rPr>
            </w:pP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解除契約處理狀態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0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登入者</w:t>
            </w:r>
            <w:r>
              <w:rPr>
                <w:rFonts w:ascii="新細明體" w:hAnsi="新細明體" w:cs="Arial Unicode MS" w:hint="eastAsia"/>
                <w:sz w:val="20"/>
              </w:rPr>
              <w:t>ID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登入者姓名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CURRENT DATE</w:t>
            </w:r>
          </w:p>
        </w:tc>
      </w:tr>
    </w:tbl>
    <w:p w:rsidR="00000000" w:rsidRDefault="000B58EC">
      <w:pPr>
        <w:pStyle w:val="Tabletext"/>
        <w:keepLines w:val="0"/>
        <w:numPr>
          <w:ilvl w:val="3"/>
          <w:numId w:val="2"/>
          <w:numberingChange w:id="22" w:author="huai" w:date="2005-08-15T11:06:00Z" w:original="%1:5:0:.%2:3:0:.%3:1:0:.%4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失敗處理：</w:t>
      </w:r>
    </w:p>
    <w:p w:rsidR="00000000" w:rsidRDefault="000B58EC">
      <w:pPr>
        <w:pStyle w:val="Tabletext"/>
        <w:keepLines w:val="0"/>
        <w:numPr>
          <w:ilvl w:val="4"/>
          <w:numId w:val="2"/>
          <w:numberingChange w:id="23" w:author="huai" w:date="2005-08-15T11:06:00Z" w:original="%1:5:0:.%2:3:0:.%3:1:0:.%4:2:0:.%5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回覆訊息：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更新理賠受理檔失敗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</w:p>
    <w:p w:rsidR="00000000" w:rsidRDefault="000B58EC">
      <w:pPr>
        <w:pStyle w:val="Tabletext"/>
        <w:keepLines w:val="0"/>
        <w:numPr>
          <w:ilvl w:val="4"/>
          <w:numId w:val="2"/>
          <w:numberingChange w:id="24" w:author="huai" w:date="2005-08-15T11:06:00Z" w:original="%1:5:0:.%2:3:0:.%3:1:0:.%4:2:0:.%5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000000" w:rsidRDefault="000B58EC">
      <w:pPr>
        <w:pStyle w:val="Tabletext"/>
        <w:keepLines w:val="0"/>
        <w:numPr>
          <w:ilvl w:val="2"/>
          <w:numId w:val="2"/>
          <w:numberingChange w:id="25" w:author="huai" w:date="2005-08-15T11:06:00Z" w:original="%1:5:0:.%2:3:0:.%3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DELETE DTAAA050 </w:t>
      </w:r>
      <w:r>
        <w:rPr>
          <w:rFonts w:hint="eastAsia"/>
          <w:lang w:eastAsia="zh-TW"/>
        </w:rPr>
        <w:t>理賠受理解除契約檔：</w:t>
      </w:r>
    </w:p>
    <w:p w:rsidR="00000000" w:rsidRDefault="000B58EC">
      <w:pPr>
        <w:pStyle w:val="Tabletext"/>
        <w:keepLines w:val="0"/>
        <w:numPr>
          <w:ilvl w:val="3"/>
          <w:numId w:val="2"/>
          <w:numberingChange w:id="26" w:author="huai" w:date="2005-08-15T11:06:00Z" w:original="%1:5:0:.%2:3:0:.%3:2:0:.%4:1:0: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 xml:space="preserve">CALL </w:t>
      </w:r>
      <w:r>
        <w:rPr>
          <w:rFonts w:ascii="細明體" w:eastAsia="細明體" w:hAnsi="細明體" w:hint="eastAsia"/>
        </w:rPr>
        <w:t>AA_A0Z00</w:t>
      </w:r>
      <w:r>
        <w:rPr>
          <w:rFonts w:ascii="細明體" w:eastAsia="細明體" w:hAnsi="細明體" w:hint="eastAsia"/>
          <w:lang w:eastAsia="zh-TW"/>
        </w:rPr>
        <w:t>6.Method2</w:t>
      </w:r>
      <w:r>
        <w:rPr>
          <w:rFonts w:ascii="細明體" w:eastAsia="細明體" w:hAnsi="細明體" w:hint="eastAsia"/>
          <w:lang w:eastAsia="zh-TW"/>
        </w:rPr>
        <w:t>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</w:tbl>
    <w:p w:rsidR="00000000" w:rsidRDefault="000B58EC">
      <w:pPr>
        <w:pStyle w:val="Tabletext"/>
        <w:keepLines w:val="0"/>
        <w:numPr>
          <w:ilvl w:val="3"/>
          <w:numId w:val="2"/>
          <w:numberingChange w:id="27" w:author="huai" w:date="2005-08-15T11:06:00Z" w:original="%1:5:0:.%2:3:0:.%3:2:0:.%4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失敗處理：</w:t>
      </w:r>
    </w:p>
    <w:p w:rsidR="00000000" w:rsidRDefault="000B58EC">
      <w:pPr>
        <w:pStyle w:val="Tabletext"/>
        <w:keepLines w:val="0"/>
        <w:numPr>
          <w:ilvl w:val="4"/>
          <w:numId w:val="2"/>
          <w:numberingChange w:id="28" w:author="huai" w:date="2005-08-15T11:06:00Z" w:original="%1:5:0:.%2:3:0:.%3:2:0:.%4:2:0:.%5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回覆訊息：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刪除理賠受理解除契約檔失敗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</w:p>
    <w:p w:rsidR="00000000" w:rsidRDefault="000B58EC">
      <w:pPr>
        <w:pStyle w:val="Tabletext"/>
        <w:keepLines w:val="0"/>
        <w:numPr>
          <w:ilvl w:val="4"/>
          <w:numId w:val="2"/>
          <w:numberingChange w:id="29" w:author="huai" w:date="2005-08-15T11:06:00Z" w:original="%1:5:0:.%2:3:0:.%3:2:0:.%4:2:0:.%5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000000" w:rsidRDefault="000B58EC">
      <w:pPr>
        <w:pStyle w:val="Tabletext"/>
        <w:keepLines w:val="0"/>
        <w:numPr>
          <w:ilvl w:val="1"/>
          <w:numId w:val="2"/>
          <w:numberingChange w:id="30" w:author="huai" w:date="2005-08-15T11:06:00Z" w:original="%1:5:0:.%2:4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刪除結果</w:t>
      </w:r>
    </w:p>
    <w:p w:rsidR="00000000" w:rsidRDefault="000B58EC">
      <w:pPr>
        <w:pStyle w:val="Tabletext"/>
        <w:keepLines w:val="0"/>
        <w:numPr>
          <w:ilvl w:val="2"/>
          <w:numId w:val="2"/>
          <w:numberingChange w:id="31" w:author="huai" w:date="2005-08-15T11:06:00Z" w:original="%1:5:0:.%2:4:0:.%3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成功</w:t>
      </w:r>
      <w:r>
        <w:rPr>
          <w:lang w:eastAsia="zh-TW"/>
        </w:rPr>
        <w:sym w:font="Wingdings" w:char="F0E8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顯示訊息：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刪除成功</w:t>
      </w:r>
      <w:r>
        <w:rPr>
          <w:lang w:eastAsia="zh-TW"/>
        </w:rPr>
        <w:t>”</w:t>
      </w:r>
    </w:p>
    <w:p w:rsidR="00000000" w:rsidRDefault="000B58EC">
      <w:pPr>
        <w:pStyle w:val="Tabletext"/>
        <w:keepLines w:val="0"/>
        <w:numPr>
          <w:ilvl w:val="2"/>
          <w:numId w:val="2"/>
          <w:numberingChange w:id="32" w:author="huai" w:date="2005-08-15T11:06:00Z" w:original="%1:5:0:.%2:4:0:.%3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</w:t>
      </w:r>
      <w:r>
        <w:rPr>
          <w:lang w:eastAsia="zh-TW"/>
        </w:rPr>
        <w:sym w:font="Wingdings" w:char="F0E8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顯示各種失敗情況的回覆訊息</w:t>
      </w:r>
    </w:p>
    <w:p w:rsidR="00000000" w:rsidRDefault="000B58EC">
      <w:pPr>
        <w:pStyle w:val="Tabletext"/>
        <w:keepLines w:val="0"/>
        <w:numPr>
          <w:ilvl w:val="0"/>
          <w:numId w:val="2"/>
          <w:numberingChange w:id="33" w:author="huai" w:date="2005-08-15T11:06:00Z" w:original="%1:6:0: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診斷書</w:t>
      </w:r>
    </w:p>
    <w:p w:rsidR="00000000" w:rsidRDefault="000B58EC">
      <w:pPr>
        <w:pStyle w:val="Tabletext"/>
        <w:keepLines w:val="0"/>
        <w:numPr>
          <w:ilvl w:val="1"/>
          <w:numId w:val="2"/>
          <w:numberingChange w:id="34" w:author="huai" w:date="2005-08-15T11:06:00Z" w:original="%1:6:0:.%2:1:0:"/>
        </w:numPr>
        <w:spacing w:after="0"/>
        <w:rPr>
          <w:rFonts w:hint="eastAsia"/>
          <w:lang w:eastAsia="zh-TW"/>
        </w:rPr>
      </w:pPr>
      <w:r>
        <w:rPr>
          <w:rFonts w:hint="eastAsia"/>
          <w:lang w:eastAsia="zh-TW"/>
        </w:rPr>
        <w:t>Li</w:t>
      </w:r>
      <w:r>
        <w:rPr>
          <w:rFonts w:hint="eastAsia"/>
          <w:lang w:eastAsia="zh-TW"/>
        </w:rPr>
        <w:t xml:space="preserve">nk AAA0_0200  </w:t>
      </w:r>
      <w:r>
        <w:rPr>
          <w:rFonts w:ascii="新細明體" w:hAnsi="新細明體" w:cs="New Gulim" w:hint="eastAsia"/>
          <w:lang w:eastAsia="zh-TW"/>
        </w:rPr>
        <w:t>診斷書輸入頁面</w:t>
      </w:r>
      <w:r>
        <w:rPr>
          <w:rFonts w:ascii="新細明體" w:hAnsi="新細明體" w:cs="New Gulim" w:hint="eastAsia"/>
          <w:lang w:eastAsia="zh-TW"/>
        </w:rPr>
        <w:t xml:space="preserve"> </w:t>
      </w:r>
      <w:r>
        <w:rPr>
          <w:rFonts w:ascii="新細明體" w:hAnsi="新細明體" w:cs="New Gulim" w:hint="eastAsia"/>
          <w:lang w:eastAsia="zh-TW"/>
        </w:rPr>
        <w:t>：</w:t>
      </w:r>
    </w:p>
    <w:p w:rsidR="00000000" w:rsidRDefault="000B58EC">
      <w:pPr>
        <w:pStyle w:val="Tabletext"/>
        <w:keepLines w:val="0"/>
        <w:numPr>
          <w:ilvl w:val="2"/>
          <w:numId w:val="2"/>
          <w:numberingChange w:id="35" w:author="huai" w:date="2005-08-15T11:06:00Z" w:original="%1:6:0:.%2:1:0:.%3:1:0:"/>
        </w:numPr>
        <w:spacing w:after="0"/>
        <w:rPr>
          <w:rFonts w:hint="eastAsia"/>
          <w:lang w:eastAsia="zh-TW"/>
        </w:rPr>
      </w:pPr>
      <w:r>
        <w:rPr>
          <w:rFonts w:hint="eastAsia"/>
          <w:lang w:eastAsia="zh-TW"/>
        </w:rPr>
        <w:t>輸入參數：受理編號。</w:t>
      </w:r>
    </w:p>
    <w:p w:rsidR="00000000" w:rsidRDefault="000B58EC">
      <w:pPr>
        <w:pStyle w:val="Tabletext"/>
        <w:keepLines w:val="0"/>
        <w:numPr>
          <w:ilvl w:val="0"/>
          <w:numId w:val="2"/>
          <w:numberingChange w:id="36" w:author="huai" w:date="2005-08-15T11:06:00Z" w:original="%1:7:0: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收據</w:t>
      </w:r>
    </w:p>
    <w:p w:rsidR="00000000" w:rsidRDefault="000B58EC">
      <w:pPr>
        <w:pStyle w:val="Tabletext"/>
        <w:keepLines w:val="0"/>
        <w:numPr>
          <w:ilvl w:val="1"/>
          <w:numId w:val="2"/>
          <w:numberingChange w:id="37" w:author="huai" w:date="2005-08-15T11:06:00Z" w:original="%1:7:0:.%2:1:0:"/>
        </w:numPr>
        <w:spacing w:after="0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Link AAA0_0300  </w:t>
      </w:r>
      <w:r>
        <w:rPr>
          <w:rFonts w:hint="eastAsia"/>
          <w:lang w:eastAsia="zh-TW"/>
        </w:rPr>
        <w:t>收據</w:t>
      </w:r>
      <w:r>
        <w:rPr>
          <w:rFonts w:ascii="新細明體" w:hAnsi="新細明體" w:cs="New Gulim" w:hint="eastAsia"/>
          <w:lang w:eastAsia="zh-TW"/>
        </w:rPr>
        <w:t>輸入頁面</w:t>
      </w:r>
      <w:r>
        <w:rPr>
          <w:rFonts w:ascii="新細明體" w:hAnsi="新細明體" w:cs="New Gulim" w:hint="eastAsia"/>
          <w:lang w:eastAsia="zh-TW"/>
        </w:rPr>
        <w:t xml:space="preserve"> </w:t>
      </w:r>
      <w:r>
        <w:rPr>
          <w:rFonts w:ascii="新細明體" w:hAnsi="新細明體" w:cs="New Gulim" w:hint="eastAsia"/>
          <w:lang w:eastAsia="zh-TW"/>
        </w:rPr>
        <w:t>：</w:t>
      </w:r>
    </w:p>
    <w:p w:rsidR="00000000" w:rsidRDefault="000B58EC">
      <w:pPr>
        <w:pStyle w:val="Tabletext"/>
        <w:keepLines w:val="0"/>
        <w:numPr>
          <w:ilvl w:val="2"/>
          <w:numId w:val="2"/>
          <w:numberingChange w:id="38" w:author="huai" w:date="2005-08-15T11:06:00Z" w:original="%1:7:0:.%2:1:0:.%3:1:0:"/>
        </w:numPr>
        <w:spacing w:after="0"/>
        <w:rPr>
          <w:rFonts w:hint="eastAsia"/>
          <w:lang w:eastAsia="zh-TW"/>
        </w:rPr>
      </w:pPr>
      <w:r>
        <w:rPr>
          <w:rFonts w:hint="eastAsia"/>
          <w:lang w:eastAsia="zh-TW"/>
        </w:rPr>
        <w:t>輸入參數：受理編號。</w:t>
      </w:r>
    </w:p>
    <w:p w:rsidR="00000000" w:rsidRDefault="000B58EC">
      <w:pPr>
        <w:pStyle w:val="Tabletext"/>
        <w:keepLines w:val="0"/>
        <w:numPr>
          <w:ilvl w:val="0"/>
          <w:numId w:val="2"/>
          <w:numberingChange w:id="39" w:author="huai" w:date="2005-08-15T11:06:00Z" w:original="%1:8:0: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大額給付</w:t>
      </w:r>
    </w:p>
    <w:p w:rsidR="00000000" w:rsidRDefault="000B58EC">
      <w:pPr>
        <w:pStyle w:val="Tabletext"/>
        <w:keepLines w:val="0"/>
        <w:numPr>
          <w:ilvl w:val="1"/>
          <w:numId w:val="2"/>
          <w:numberingChange w:id="40" w:author="huai" w:date="2005-08-15T11:06:00Z" w:original="%1:8:0:.%2:1:0:"/>
        </w:numPr>
        <w:spacing w:after="0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Link AAA0_0400  </w:t>
      </w:r>
      <w:r>
        <w:rPr>
          <w:rFonts w:hint="eastAsia"/>
          <w:lang w:eastAsia="zh-TW"/>
        </w:rPr>
        <w:t>大額給付</w:t>
      </w:r>
      <w:r>
        <w:rPr>
          <w:rFonts w:ascii="新細明體" w:hAnsi="新細明體" w:cs="New Gulim" w:hint="eastAsia"/>
          <w:lang w:eastAsia="zh-TW"/>
        </w:rPr>
        <w:t>輸入頁面</w:t>
      </w:r>
      <w:r>
        <w:rPr>
          <w:rFonts w:ascii="新細明體" w:hAnsi="新細明體" w:cs="New Gulim" w:hint="eastAsia"/>
          <w:lang w:eastAsia="zh-TW"/>
        </w:rPr>
        <w:t xml:space="preserve"> </w:t>
      </w:r>
      <w:r>
        <w:rPr>
          <w:rFonts w:ascii="新細明體" w:hAnsi="新細明體" w:cs="New Gulim" w:hint="eastAsia"/>
          <w:lang w:eastAsia="zh-TW"/>
        </w:rPr>
        <w:t>：</w:t>
      </w:r>
    </w:p>
    <w:p w:rsidR="00000000" w:rsidRDefault="000B58EC">
      <w:pPr>
        <w:pStyle w:val="Tabletext"/>
        <w:keepLines w:val="0"/>
        <w:numPr>
          <w:ilvl w:val="2"/>
          <w:numId w:val="2"/>
          <w:numberingChange w:id="41" w:author="huai" w:date="2005-08-15T11:06:00Z" w:original="%1:8:0:.%2:1:0:.%3:1:0:"/>
        </w:numPr>
        <w:spacing w:after="0"/>
        <w:rPr>
          <w:rFonts w:hint="eastAsia"/>
          <w:lang w:eastAsia="zh-TW"/>
        </w:rPr>
      </w:pPr>
      <w:r>
        <w:rPr>
          <w:rFonts w:hint="eastAsia"/>
          <w:lang w:eastAsia="zh-TW"/>
        </w:rPr>
        <w:t>輸入參數：受理編號。</w:t>
      </w:r>
    </w:p>
    <w:p w:rsidR="00000000" w:rsidRDefault="000B58EC">
      <w:pPr>
        <w:pStyle w:val="Tabletext"/>
        <w:keepLines w:val="0"/>
        <w:numPr>
          <w:ilvl w:val="0"/>
          <w:numId w:val="2"/>
          <w:numberingChange w:id="42" w:author="huai" w:date="2005-08-15T11:06:00Z" w:original="%1:9:0: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解除契約</w:t>
      </w:r>
    </w:p>
    <w:p w:rsidR="00000000" w:rsidRDefault="000B58EC">
      <w:pPr>
        <w:pStyle w:val="Tabletext"/>
        <w:keepLines w:val="0"/>
        <w:numPr>
          <w:ilvl w:val="1"/>
          <w:numId w:val="2"/>
          <w:numberingChange w:id="43" w:author="huai" w:date="2005-08-15T11:06:00Z" w:original="%1:9:0:.%2:1:0:"/>
        </w:numPr>
        <w:spacing w:after="0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Link AAA0_0500  </w:t>
      </w:r>
      <w:r>
        <w:rPr>
          <w:rFonts w:hint="eastAsia"/>
          <w:lang w:eastAsia="zh-TW"/>
        </w:rPr>
        <w:t>解除契約</w:t>
      </w:r>
      <w:r>
        <w:rPr>
          <w:rFonts w:ascii="新細明體" w:hAnsi="新細明體" w:cs="New Gulim" w:hint="eastAsia"/>
          <w:lang w:eastAsia="zh-TW"/>
        </w:rPr>
        <w:t>輸入頁面</w:t>
      </w:r>
      <w:r>
        <w:rPr>
          <w:rFonts w:ascii="新細明體" w:hAnsi="新細明體" w:cs="New Gulim" w:hint="eastAsia"/>
          <w:lang w:eastAsia="zh-TW"/>
        </w:rPr>
        <w:t xml:space="preserve"> </w:t>
      </w:r>
      <w:r>
        <w:rPr>
          <w:rFonts w:ascii="新細明體" w:hAnsi="新細明體" w:cs="New Gulim" w:hint="eastAsia"/>
          <w:lang w:eastAsia="zh-TW"/>
        </w:rPr>
        <w:t>：</w:t>
      </w:r>
    </w:p>
    <w:p w:rsidR="00000000" w:rsidRDefault="000B58EC">
      <w:pPr>
        <w:pStyle w:val="Tabletext"/>
        <w:keepLines w:val="0"/>
        <w:numPr>
          <w:ilvl w:val="2"/>
          <w:numId w:val="2"/>
          <w:numberingChange w:id="44" w:author="huai" w:date="2005-08-15T11:06:00Z" w:original="%1:9:0:.%2:1:0:.%3:1:0:"/>
        </w:numPr>
        <w:spacing w:after="0"/>
        <w:rPr>
          <w:rFonts w:hint="eastAsia"/>
          <w:lang w:eastAsia="zh-TW"/>
        </w:rPr>
      </w:pPr>
      <w:r>
        <w:rPr>
          <w:rFonts w:hint="eastAsia"/>
          <w:lang w:eastAsia="zh-TW"/>
        </w:rPr>
        <w:t>輸入參數：受理編號。</w:t>
      </w:r>
    </w:p>
    <w:p w:rsidR="00000000" w:rsidRDefault="000B58EC">
      <w:pPr>
        <w:pStyle w:val="Tabletext"/>
        <w:keepLines w:val="0"/>
        <w:numPr>
          <w:ilvl w:val="0"/>
          <w:numId w:val="2"/>
          <w:numberingChange w:id="45" w:author="huai" w:date="2005-08-15T11:06:00Z" w:original="%1:10:0: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資料確認</w:t>
      </w:r>
    </w:p>
    <w:p w:rsidR="00000000" w:rsidRDefault="000B58EC">
      <w:pPr>
        <w:pStyle w:val="Tabletext"/>
        <w:keepLines w:val="0"/>
        <w:numPr>
          <w:ilvl w:val="1"/>
          <w:numId w:val="2"/>
          <w:numberingChange w:id="46" w:author="huai" w:date="2005-08-15T11:06:00Z" w:original="%1:10:0:.%2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檢核：</w:t>
      </w:r>
    </w:p>
    <w:p w:rsidR="00000000" w:rsidRDefault="000B58EC">
      <w:pPr>
        <w:pStyle w:val="Tabletext"/>
        <w:keepLines w:val="0"/>
        <w:numPr>
          <w:ilvl w:val="2"/>
          <w:numId w:val="2"/>
          <w:ins w:id="47" w:author="huai" w:date="2005-08-15T11:07:00Z"/>
        </w:numPr>
        <w:spacing w:after="0" w:line="240" w:lineRule="auto"/>
        <w:rPr>
          <w:ins w:id="48" w:author="huai" w:date="2005-08-15T11:07:00Z"/>
          <w:rFonts w:hint="eastAsia"/>
          <w:lang w:eastAsia="zh-TW"/>
        </w:rPr>
      </w:pPr>
      <w:ins w:id="49" w:author="huai" w:date="2005-08-15T11:07:00Z">
        <w:r>
          <w:rPr>
            <w:rFonts w:hint="eastAsia"/>
            <w:lang w:eastAsia="zh-TW"/>
          </w:rPr>
          <w:t>同輸入</w:t>
        </w:r>
      </w:ins>
      <w:ins w:id="50" w:author="huai" w:date="2005-08-15T11:08:00Z">
        <w:r>
          <w:rPr>
            <w:rFonts w:hint="eastAsia"/>
            <w:lang w:eastAsia="zh-TW"/>
          </w:rPr>
          <w:t>。</w:t>
        </w:r>
      </w:ins>
    </w:p>
    <w:p w:rsidR="00000000" w:rsidRDefault="000B58EC">
      <w:pPr>
        <w:pStyle w:val="Tabletext"/>
        <w:keepLines w:val="0"/>
        <w:numPr>
          <w:ilvl w:val="2"/>
          <w:numId w:val="2"/>
          <w:numberingChange w:id="51" w:author="huai" w:date="2005-08-15T11:06:00Z" w:original="%1:10:0:.%2:1:0:.%3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檢查畫面資料是否有被修改過，若有修改過</w:t>
      </w:r>
    </w:p>
    <w:p w:rsidR="00000000" w:rsidRDefault="000B58EC">
      <w:pPr>
        <w:pStyle w:val="Tabletext"/>
        <w:keepLines w:val="0"/>
        <w:numPr>
          <w:ilvl w:val="3"/>
          <w:numId w:val="2"/>
          <w:numberingChange w:id="52" w:author="huai" w:date="2005-08-15T11:06:00Z" w:original="%1:10:0:.%2:1:0:.%3:1:0:.%4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顯示確認訊息：</w:t>
      </w:r>
      <w:r>
        <w:rPr>
          <w:lang w:eastAsia="zh-TW"/>
        </w:rPr>
        <w:t>”</w:t>
      </w:r>
      <w:r>
        <w:rPr>
          <w:rFonts w:hint="eastAsia"/>
          <w:lang w:eastAsia="zh-TW"/>
        </w:rPr>
        <w:t>您已修改過資料</w:t>
      </w:r>
      <w:r>
        <w:rPr>
          <w:rFonts w:ascii="新細明體" w:hAnsi="新細明體" w:hint="eastAsia"/>
          <w:lang w:eastAsia="zh-TW"/>
        </w:rPr>
        <w:t xml:space="preserve"> </w:t>
      </w:r>
      <w:r>
        <w:rPr>
          <w:rFonts w:ascii="新細明體" w:hAnsi="新細明體" w:hint="eastAsia"/>
          <w:lang w:eastAsia="zh-TW"/>
        </w:rPr>
        <w:t>，是否確認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 +  </w:t>
      </w:r>
      <w:r>
        <w:rPr>
          <w:rFonts w:hint="eastAsia"/>
          <w:lang w:eastAsia="zh-TW"/>
        </w:rPr>
        <w:t>修改過的欄位。</w:t>
      </w:r>
    </w:p>
    <w:p w:rsidR="00000000" w:rsidRDefault="000B58EC">
      <w:pPr>
        <w:pStyle w:val="Tabletext"/>
        <w:keepLines w:val="0"/>
        <w:numPr>
          <w:ilvl w:val="3"/>
          <w:numId w:val="2"/>
          <w:numberingChange w:id="53" w:author="huai" w:date="2005-08-15T11:06:00Z" w:original="%1:10:0:.%2:1:0:.%3:1:0:.%4:2:0:"/>
        </w:numPr>
        <w:spacing w:after="0" w:line="240" w:lineRule="auto"/>
        <w:rPr>
          <w:rFonts w:hint="eastAsia"/>
          <w:lang w:eastAsia="zh-TW"/>
        </w:rPr>
      </w:pPr>
      <w:r>
        <w:sym w:font="Wingdings" w:char="F0E8"/>
      </w:r>
      <w:r>
        <w:rPr>
          <w:rFonts w:hint="eastAsia"/>
          <w:lang w:eastAsia="zh-TW"/>
        </w:rPr>
        <w:t>若否，將畫面上資料回復未異動前資料，</w:t>
      </w: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000000" w:rsidRDefault="000B58EC">
      <w:pPr>
        <w:pStyle w:val="Tabletext"/>
        <w:keepLines w:val="0"/>
        <w:numPr>
          <w:ilvl w:val="3"/>
          <w:numId w:val="2"/>
          <w:numberingChange w:id="54" w:author="huai" w:date="2005-08-15T11:06:00Z" w:original="%1:10:0:.%2:1:0:.%3:1:0:.%4:3:0:"/>
        </w:numPr>
        <w:spacing w:after="0" w:line="240" w:lineRule="auto"/>
        <w:rPr>
          <w:rFonts w:hint="eastAsia"/>
          <w:lang w:eastAsia="zh-TW"/>
        </w:rPr>
      </w:pPr>
      <w:r>
        <w:sym w:font="Wingdings" w:char="F0E8"/>
      </w:r>
      <w:r>
        <w:rPr>
          <w:rFonts w:hint="eastAsia"/>
          <w:lang w:eastAsia="zh-TW"/>
        </w:rPr>
        <w:t>若是，才繼續執行下列動作</w:t>
      </w:r>
    </w:p>
    <w:p w:rsidR="00000000" w:rsidRDefault="000B58EC">
      <w:pPr>
        <w:pStyle w:val="Tabletext"/>
        <w:keepLines w:val="0"/>
        <w:numPr>
          <w:ilvl w:val="1"/>
          <w:numId w:val="2"/>
          <w:numberingChange w:id="55" w:author="huai" w:date="2005-08-15T11:06:00Z" w:original="%1:10:0:.%2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 xml:space="preserve">TABLES </w:t>
      </w:r>
    </w:p>
    <w:p w:rsidR="00000000" w:rsidRDefault="000B58EC">
      <w:pPr>
        <w:pStyle w:val="Tabletext"/>
        <w:keepLines w:val="0"/>
        <w:numPr>
          <w:ilvl w:val="2"/>
          <w:numId w:val="2"/>
          <w:numberingChange w:id="56" w:author="huai" w:date="2005-08-15T11:06:00Z" w:original="%1:10:0:.%2:2:0:.%3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UPDATE DTAAA001</w:t>
      </w:r>
      <w:r>
        <w:rPr>
          <w:rFonts w:hint="eastAsia"/>
          <w:lang w:eastAsia="zh-TW"/>
        </w:rPr>
        <w:t>理賠受理檔</w:t>
      </w:r>
    </w:p>
    <w:p w:rsidR="00000000" w:rsidRDefault="000B58EC">
      <w:pPr>
        <w:pStyle w:val="Tabletext"/>
        <w:keepLines w:val="0"/>
        <w:numPr>
          <w:ilvl w:val="3"/>
          <w:numId w:val="2"/>
          <w:numberingChange w:id="57" w:author="huai" w:date="2005-08-15T11:06:00Z" w:original="%1:10:0:.%2:2:0:.%3:1:0:.%4:1:0: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 xml:space="preserve">CALL </w:t>
      </w:r>
      <w:r>
        <w:rPr>
          <w:rFonts w:ascii="細明體" w:eastAsia="細明體" w:hAnsi="細明體" w:hint="eastAsia"/>
        </w:rPr>
        <w:t>AA_A0Z00</w:t>
      </w:r>
      <w:r>
        <w:rPr>
          <w:rFonts w:ascii="細明體" w:eastAsia="細明體" w:hAnsi="細明體" w:hint="eastAsia"/>
          <w:lang w:eastAsia="zh-TW"/>
        </w:rPr>
        <w:t>1.Method3</w:t>
      </w:r>
      <w:r>
        <w:rPr>
          <w:rFonts w:ascii="細明體" w:eastAsia="細明體" w:hAnsi="細明體" w:hint="eastAsia"/>
          <w:lang w:eastAsia="zh-TW"/>
        </w:rPr>
        <w:t>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申請書處理狀態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 w:hint="eastAsia"/>
                <w:sz w:val="20"/>
              </w:rPr>
            </w:pP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診斷書處理狀態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 w:hint="eastAsia"/>
                <w:sz w:val="20"/>
              </w:rPr>
            </w:pP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收據處理狀態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 w:hint="eastAsia"/>
                <w:sz w:val="20"/>
              </w:rPr>
            </w:pP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大額給付處理狀態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 w:hint="eastAsia"/>
                <w:sz w:val="20"/>
              </w:rPr>
            </w:pP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解除契約處理狀態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2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資料確認碼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 xml:space="preserve">IF </w:t>
            </w:r>
            <w:r>
              <w:rPr>
                <w:rFonts w:ascii="新細明體" w:hAnsi="新細明體" w:cs="Arial Unicode MS" w:hint="eastAsia"/>
                <w:sz w:val="20"/>
              </w:rPr>
              <w:t>資料有修改</w:t>
            </w:r>
          </w:p>
          <w:p w:rsidR="00000000" w:rsidRDefault="000B58EC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 xml:space="preserve">     </w:t>
            </w:r>
            <w:r>
              <w:rPr>
                <w:rFonts w:ascii="新細明體" w:hAnsi="新細明體" w:cs="Arial Unicode MS"/>
                <w:sz w:val="20"/>
              </w:rPr>
              <w:t>‘</w:t>
            </w:r>
            <w:r>
              <w:rPr>
                <w:rFonts w:ascii="新細明體" w:hAnsi="新細明體" w:cs="Arial Unicode MS" w:hint="eastAsia"/>
                <w:sz w:val="20"/>
              </w:rPr>
              <w:t>N</w:t>
            </w:r>
            <w:r>
              <w:rPr>
                <w:rFonts w:ascii="新細明體" w:hAnsi="新細明體" w:cs="Arial Unicode MS"/>
                <w:sz w:val="20"/>
              </w:rPr>
              <w:t>’</w:t>
            </w:r>
          </w:p>
          <w:p w:rsidR="00000000" w:rsidRDefault="000B58EC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ELSE</w:t>
            </w:r>
          </w:p>
          <w:p w:rsidR="00000000" w:rsidRDefault="000B58EC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 xml:space="preserve">     </w:t>
            </w:r>
            <w:r>
              <w:rPr>
                <w:rFonts w:ascii="新細明體" w:hAnsi="新細明體" w:cs="Arial Unicode MS"/>
                <w:sz w:val="20"/>
              </w:rPr>
              <w:t>‘</w:t>
            </w:r>
            <w:r>
              <w:rPr>
                <w:rFonts w:ascii="新細明體" w:hAnsi="新細明體" w:cs="Arial Unicode MS" w:hint="eastAsia"/>
                <w:sz w:val="20"/>
              </w:rPr>
              <w:t>Y</w:t>
            </w:r>
            <w:r>
              <w:rPr>
                <w:rFonts w:ascii="新細明體" w:hAnsi="新細明體" w:cs="Arial Unicode MS"/>
                <w:sz w:val="20"/>
              </w:rPr>
              <w:t>’</w:t>
            </w:r>
          </w:p>
          <w:p w:rsidR="00000000" w:rsidRDefault="000B58EC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END IF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登入者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登入者姓名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Current Date</w:t>
            </w:r>
          </w:p>
        </w:tc>
      </w:tr>
    </w:tbl>
    <w:p w:rsidR="00000000" w:rsidRDefault="000B58EC">
      <w:pPr>
        <w:pStyle w:val="Tabletext"/>
        <w:keepLines w:val="0"/>
        <w:numPr>
          <w:ilvl w:val="3"/>
          <w:numId w:val="2"/>
          <w:numberingChange w:id="58" w:author="huai" w:date="2005-08-15T11:06:00Z" w:original="%1:10:0:.%2:2:0:.%3:1:0:.%4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失敗處理：</w:t>
      </w:r>
    </w:p>
    <w:p w:rsidR="00000000" w:rsidRDefault="000B58EC">
      <w:pPr>
        <w:pStyle w:val="Tabletext"/>
        <w:keepLines w:val="0"/>
        <w:numPr>
          <w:ilvl w:val="4"/>
          <w:numId w:val="2"/>
          <w:numberingChange w:id="59" w:author="huai" w:date="2005-08-15T11:06:00Z" w:original="%1:10:0:.%2:2:0:.%3:1:0:.%4:2:0:.%5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回覆訊息：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更新理賠受理檔失敗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</w:p>
    <w:p w:rsidR="00000000" w:rsidRDefault="000B58EC">
      <w:pPr>
        <w:pStyle w:val="Tabletext"/>
        <w:keepLines w:val="0"/>
        <w:numPr>
          <w:ilvl w:val="4"/>
          <w:numId w:val="2"/>
          <w:numberingChange w:id="60" w:author="huai" w:date="2005-08-15T11:06:00Z" w:original="%1:10:0:.%2:2:0:.%3:1:0:.%4:2:0:.%5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000000" w:rsidRDefault="000B58EC">
      <w:pPr>
        <w:pStyle w:val="Tabletext"/>
        <w:keepLines w:val="0"/>
        <w:numPr>
          <w:ilvl w:val="2"/>
          <w:numId w:val="2"/>
          <w:numberingChange w:id="61" w:author="huai" w:date="2005-08-15T11:06:00Z" w:original="%1:10:0:.%2:2:0:.%3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UPDATE DTAAA050 </w:t>
      </w:r>
      <w:r>
        <w:rPr>
          <w:rFonts w:hint="eastAsia"/>
          <w:lang w:eastAsia="zh-TW"/>
        </w:rPr>
        <w:t>理賠受理解除契約檔：</w:t>
      </w:r>
    </w:p>
    <w:p w:rsidR="00000000" w:rsidRDefault="000B58EC">
      <w:pPr>
        <w:pStyle w:val="Tabletext"/>
        <w:keepLines w:val="0"/>
        <w:numPr>
          <w:ilvl w:val="3"/>
          <w:numId w:val="2"/>
          <w:numberingChange w:id="62" w:author="huai" w:date="2005-08-15T11:06:00Z" w:original="%1:10:0:.%2:2:0:.%3:2:0:.%4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申請書資料有異動才須執行本</w:t>
      </w:r>
      <w:r>
        <w:rPr>
          <w:rFonts w:hint="eastAsia"/>
          <w:lang w:eastAsia="zh-TW"/>
        </w:rPr>
        <w:t>STEP</w:t>
      </w:r>
      <w:r>
        <w:rPr>
          <w:rFonts w:hint="eastAsia"/>
          <w:lang w:eastAsia="zh-TW"/>
        </w:rPr>
        <w:t>。</w:t>
      </w:r>
    </w:p>
    <w:p w:rsidR="00000000" w:rsidRDefault="000B58EC">
      <w:pPr>
        <w:pStyle w:val="Tabletext"/>
        <w:keepLines w:val="0"/>
        <w:numPr>
          <w:ilvl w:val="4"/>
          <w:numId w:val="2"/>
          <w:numberingChange w:id="63" w:author="huai" w:date="2005-08-15T11:06:00Z" w:original="%1:10:0:.%2:2:0:.%3:2:0:.%4:1:0:.%5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CALL </w:t>
      </w:r>
      <w:r>
        <w:rPr>
          <w:rFonts w:ascii="細明體" w:eastAsia="細明體" w:hAnsi="細明體" w:hint="eastAsia"/>
        </w:rPr>
        <w:t>AA_A0Z00</w:t>
      </w:r>
      <w:r>
        <w:rPr>
          <w:rFonts w:ascii="細明體" w:eastAsia="細明體" w:hAnsi="細明體" w:hint="eastAsia"/>
          <w:lang w:eastAsia="zh-TW"/>
        </w:rPr>
        <w:t>6.Method3</w:t>
      </w:r>
      <w:r>
        <w:rPr>
          <w:rFonts w:ascii="細明體" w:eastAsia="細明體" w:hAnsi="細明體" w:hint="eastAsia"/>
          <w:lang w:eastAsia="zh-TW"/>
        </w:rPr>
        <w:t>：</w:t>
      </w:r>
    </w:p>
    <w:p w:rsidR="00000000" w:rsidRDefault="000B58EC">
      <w:pPr>
        <w:pStyle w:val="Tabletext"/>
        <w:keepLines w:val="0"/>
        <w:spacing w:after="0" w:line="240" w:lineRule="auto"/>
        <w:ind w:left="1701"/>
        <w:rPr>
          <w:rFonts w:hint="eastAsia"/>
          <w:lang w:eastAsia="zh-TW"/>
        </w:rPr>
      </w:pP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事故者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事故者姓名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解除原因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原因說明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解除日期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解除種類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合意解除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B58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解除函寄送地址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B58EC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</w:tbl>
    <w:p w:rsidR="00000000" w:rsidRDefault="000B58EC">
      <w:pPr>
        <w:pStyle w:val="Tabletext"/>
        <w:keepLines w:val="0"/>
        <w:spacing w:after="0" w:line="240" w:lineRule="auto"/>
        <w:ind w:left="1701"/>
        <w:rPr>
          <w:rFonts w:hint="eastAsia"/>
          <w:lang w:eastAsia="zh-TW"/>
        </w:rPr>
      </w:pPr>
    </w:p>
    <w:p w:rsidR="00000000" w:rsidRDefault="000B58EC">
      <w:pPr>
        <w:pStyle w:val="Tabletext"/>
        <w:keepLines w:val="0"/>
        <w:spacing w:after="0" w:line="240" w:lineRule="auto"/>
        <w:ind w:left="1701"/>
        <w:rPr>
          <w:lang w:eastAsia="zh-TW"/>
        </w:rPr>
      </w:pPr>
    </w:p>
    <w:p w:rsidR="00000000" w:rsidRDefault="000B58EC">
      <w:pPr>
        <w:pStyle w:val="Tabletext"/>
        <w:keepLines w:val="0"/>
        <w:numPr>
          <w:ilvl w:val="3"/>
          <w:numId w:val="2"/>
          <w:numberingChange w:id="64" w:author="huai" w:date="2005-08-15T11:06:00Z" w:original="%1:10:0:.%2:2:0:.%3:2:0:.%4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失敗處理：</w:t>
      </w:r>
    </w:p>
    <w:p w:rsidR="00000000" w:rsidRDefault="000B58EC">
      <w:pPr>
        <w:pStyle w:val="Tabletext"/>
        <w:keepLines w:val="0"/>
        <w:numPr>
          <w:ilvl w:val="4"/>
          <w:numId w:val="2"/>
          <w:numberingChange w:id="65" w:author="huai" w:date="2005-08-15T11:06:00Z" w:original="%1:10:0:.%2:2:0:.%3:2:0:.%4:2:0:.%5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回覆訊息：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更新理賠解除契約檔失敗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</w:p>
    <w:p w:rsidR="00000000" w:rsidRDefault="000B58EC">
      <w:pPr>
        <w:pStyle w:val="Tabletext"/>
        <w:keepLines w:val="0"/>
        <w:numPr>
          <w:ilvl w:val="4"/>
          <w:numId w:val="2"/>
          <w:numberingChange w:id="66" w:author="huai" w:date="2005-08-15T11:06:00Z" w:original="%1:10:0:.%2:2:0:.%3:2:0:.%4:2:0:.%5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000000" w:rsidRDefault="000B58EC">
      <w:pPr>
        <w:pStyle w:val="Tabletext"/>
        <w:keepLines w:val="0"/>
        <w:numPr>
          <w:ilvl w:val="1"/>
          <w:numId w:val="2"/>
          <w:numberingChange w:id="67" w:author="huai" w:date="2005-08-15T11:06:00Z" w:original="%1:10:0:.%2:3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資料確認結果</w:t>
      </w:r>
    </w:p>
    <w:p w:rsidR="00000000" w:rsidRDefault="000B58EC">
      <w:pPr>
        <w:pStyle w:val="Tabletext"/>
        <w:keepLines w:val="0"/>
        <w:numPr>
          <w:ilvl w:val="2"/>
          <w:numId w:val="2"/>
          <w:numberingChange w:id="68" w:author="huai" w:date="2005-08-15T11:06:00Z" w:original="%1:10:0:.%2:3:0:.%3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成功</w:t>
      </w:r>
      <w:r>
        <w:rPr>
          <w:lang w:eastAsia="zh-TW"/>
        </w:rPr>
        <w:sym w:font="Wingdings" w:char="F0E8"/>
      </w:r>
      <w:r>
        <w:rPr>
          <w:lang w:eastAsia="zh-TW"/>
        </w:rPr>
        <w:t>”</w:t>
      </w:r>
      <w:r>
        <w:rPr>
          <w:rFonts w:hint="eastAsia"/>
          <w:lang w:eastAsia="zh-TW"/>
        </w:rPr>
        <w:t>解除契約資料確認成功</w:t>
      </w:r>
      <w:r>
        <w:rPr>
          <w:lang w:eastAsia="zh-TW"/>
        </w:rPr>
        <w:t>”</w:t>
      </w:r>
      <w:r>
        <w:rPr>
          <w:rFonts w:hint="eastAsia"/>
          <w:lang w:eastAsia="zh-TW"/>
        </w:rPr>
        <w:t>。</w:t>
      </w:r>
    </w:p>
    <w:p w:rsidR="00000000" w:rsidRDefault="000B58EC">
      <w:pPr>
        <w:pStyle w:val="Tabletext"/>
        <w:keepLines w:val="0"/>
        <w:numPr>
          <w:ilvl w:val="2"/>
          <w:numId w:val="2"/>
          <w:numberingChange w:id="69" w:author="huai" w:date="2005-08-15T11:06:00Z" w:original="%1:10:0:.%2:3:0:.%3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</w:t>
      </w:r>
      <w:r>
        <w:rPr>
          <w:lang w:eastAsia="zh-TW"/>
        </w:rPr>
        <w:sym w:font="Wingdings" w:char="F0E8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顯示各種失敗情況的回覆訊息</w:t>
      </w:r>
    </w:p>
    <w:p w:rsidR="00000000" w:rsidRDefault="000B58EC">
      <w:pPr>
        <w:pStyle w:val="Tabletext"/>
        <w:keepLines w:val="0"/>
        <w:numPr>
          <w:numberingChange w:id="70" w:author="huai" w:date="2005-08-15T11:06:00Z" w:original="%1:11:0:"/>
        </w:numPr>
        <w:spacing w:after="0" w:line="240" w:lineRule="auto"/>
        <w:rPr>
          <w:ins w:id="71" w:author="huai" w:date="2005-08-16T16:24:00Z"/>
          <w:rFonts w:hint="eastAsia"/>
        </w:rPr>
      </w:pPr>
    </w:p>
    <w:sectPr w:rsidR="000000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8EC" w:rsidRDefault="000B58EC" w:rsidP="000B58EC">
      <w:r>
        <w:separator/>
      </w:r>
    </w:p>
  </w:endnote>
  <w:endnote w:type="continuationSeparator" w:id="0">
    <w:p w:rsidR="000B58EC" w:rsidRDefault="000B58EC" w:rsidP="000B5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w Gulim">
    <w:altName w:val="Arial Unicode MS"/>
    <w:charset w:val="81"/>
    <w:family w:val="roman"/>
    <w:pitch w:val="variable"/>
    <w:sig w:usb0="00000000" w:usb1="7B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8EC" w:rsidRDefault="000B58EC" w:rsidP="000B58EC">
      <w:r>
        <w:separator/>
      </w:r>
    </w:p>
  </w:footnote>
  <w:footnote w:type="continuationSeparator" w:id="0">
    <w:p w:rsidR="000B58EC" w:rsidRDefault="000B58EC" w:rsidP="000B5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F223E6B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915938"/>
    <w:multiLevelType w:val="hybridMultilevel"/>
    <w:tmpl w:val="25DE3722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5"/>
  </w:num>
  <w:num w:numId="5">
    <w:abstractNumId w:val="13"/>
  </w:num>
  <w:num w:numId="6">
    <w:abstractNumId w:val="6"/>
  </w:num>
  <w:num w:numId="7">
    <w:abstractNumId w:val="3"/>
  </w:num>
  <w:num w:numId="8">
    <w:abstractNumId w:val="16"/>
  </w:num>
  <w:num w:numId="9">
    <w:abstractNumId w:val="0"/>
  </w:num>
  <w:num w:numId="10">
    <w:abstractNumId w:val="18"/>
  </w:num>
  <w:num w:numId="11">
    <w:abstractNumId w:val="17"/>
  </w:num>
  <w:num w:numId="12">
    <w:abstractNumId w:val="1"/>
  </w:num>
  <w:num w:numId="13">
    <w:abstractNumId w:val="14"/>
  </w:num>
  <w:num w:numId="14">
    <w:abstractNumId w:val="5"/>
  </w:num>
  <w:num w:numId="15">
    <w:abstractNumId w:val="9"/>
  </w:num>
  <w:num w:numId="16">
    <w:abstractNumId w:val="4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58EC"/>
    <w:rsid w:val="000B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560D7D8-FC3C-44E2-86B3-C3C976E0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Emphasis"/>
    <w:basedOn w:val="a0"/>
    <w:qFormat/>
    <w:rPr>
      <w:i/>
      <w:iCs/>
    </w:rPr>
  </w:style>
  <w:style w:type="paragraph" w:styleId="Web">
    <w:name w:val="Normal (Web)"/>
    <w:basedOn w:val="a"/>
    <w:semiHidden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basedOn w:val="a0"/>
    <w:rPr>
      <w:color w:val="0000FF"/>
    </w:rPr>
  </w:style>
  <w:style w:type="character" w:styleId="a4">
    <w:name w:val="page number"/>
    <w:basedOn w:val="a0"/>
    <w:semiHidden/>
  </w:style>
  <w:style w:type="character" w:styleId="a5">
    <w:name w:val="annotation reference"/>
    <w:basedOn w:val="a0"/>
    <w:semiHidden/>
    <w:rPr>
      <w:sz w:val="18"/>
      <w:szCs w:val="18"/>
    </w:rPr>
  </w:style>
  <w:style w:type="character" w:styleId="a6">
    <w:name w:val="Strong"/>
    <w:basedOn w:val="a0"/>
    <w:qFormat/>
    <w:rPr>
      <w:b/>
      <w:bCs/>
    </w:rPr>
  </w:style>
  <w:style w:type="paragraph" w:styleId="a7">
    <w:name w:val="annotation text"/>
    <w:basedOn w:val="a"/>
    <w:semiHidden/>
  </w:style>
  <w:style w:type="paragraph" w:styleId="a8">
    <w:name w:val="annotation subject"/>
    <w:basedOn w:val="a7"/>
    <w:next w:val="a7"/>
    <w:semiHidden/>
    <w:rPr>
      <w:b/>
      <w:bCs/>
    </w:rPr>
  </w:style>
  <w:style w:type="paragraph" w:styleId="a9">
    <w:name w:val="Balloon Text"/>
    <w:basedOn w:val="a"/>
    <w:semiHidden/>
    <w:rPr>
      <w:rFonts w:ascii="Arial" w:hAnsi="Arial"/>
      <w:sz w:val="18"/>
      <w:szCs w:val="18"/>
    </w:rPr>
  </w:style>
  <w:style w:type="character" w:styleId="HTML">
    <w:name w:val="HTML Code"/>
    <w:basedOn w:val="a0"/>
    <w:semiHidden/>
    <w:rPr>
      <w:rFonts w:ascii="細明體" w:eastAsia="細明體" w:hAnsi="細明體" w:cs="細明體"/>
      <w:sz w:val="24"/>
      <w:szCs w:val="24"/>
    </w:rPr>
  </w:style>
  <w:style w:type="character" w:styleId="aa">
    <w:name w:val="Hyperlink"/>
    <w:basedOn w:val="a0"/>
    <w:semiHidden/>
    <w:rPr>
      <w:color w:val="0000FF"/>
      <w:u w:val="single"/>
    </w:rPr>
  </w:style>
  <w:style w:type="character" w:styleId="ab">
    <w:name w:val="FollowedHyperlink"/>
    <w:basedOn w:val="a0"/>
    <w:semiHidden/>
    <w:rPr>
      <w:color w:val="800080"/>
      <w:u w:val="single"/>
    </w:rPr>
  </w:style>
  <w:style w:type="paragraph" w:styleId="ac">
    <w:name w:val="header"/>
    <w:basedOn w:val="a"/>
    <w:link w:val="ad"/>
    <w:uiPriority w:val="99"/>
    <w:unhideWhenUsed/>
    <w:rsid w:val="000B58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0B58EC"/>
  </w:style>
  <w:style w:type="paragraph" w:styleId="ae">
    <w:name w:val="footer"/>
    <w:basedOn w:val="a"/>
    <w:link w:val="af"/>
    <w:uiPriority w:val="99"/>
    <w:unhideWhenUsed/>
    <w:rsid w:val="000B58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0B5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s90041at:8080/docs/CommonHR/com/cathay/common/hr/PersonnelDat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3064</CharactersWithSpaces>
  <SharedDoc>false</SharedDoc>
  <HLinks>
    <vt:vector size="6" baseType="variant">
      <vt:variant>
        <vt:i4>1245202</vt:i4>
      </vt:variant>
      <vt:variant>
        <vt:i4>0</vt:i4>
      </vt:variant>
      <vt:variant>
        <vt:i4>0</vt:i4>
      </vt:variant>
      <vt:variant>
        <vt:i4>5</vt:i4>
      </vt:variant>
      <vt:variant>
        <vt:lpwstr>http://ws90041at:8080/docs/CommonHR/com/cathay/common/hr/PersonnelData.html</vt:lpwstr>
      </vt:variant>
      <vt:variant>
        <vt:lpwstr>getOnDutyByEmployeeID(java.lang.String)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