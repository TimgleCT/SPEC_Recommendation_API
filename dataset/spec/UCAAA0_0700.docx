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5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80"/>
        <w:gridCol w:w="5151"/>
        <w:gridCol w:w="1428"/>
        <w:gridCol w:w="1440"/>
        <w:tblGridChange w:id="0">
          <w:tblGrid>
            <w:gridCol w:w="1260"/>
            <w:gridCol w:w="980"/>
            <w:gridCol w:w="5151"/>
            <w:gridCol w:w="1428"/>
            <w:gridCol w:w="1440"/>
          </w:tblGrid>
        </w:tblGridChange>
      </w:tblGrid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Pr="00E8700A" w:rsidRDefault="00B02884" w:rsidP="00D72EB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Pr="00E8700A" w:rsidRDefault="00B02884" w:rsidP="00D72EB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Pr="00E8700A" w:rsidRDefault="00B02884" w:rsidP="00D72EB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Pr="00E8700A" w:rsidRDefault="00B02884" w:rsidP="00D72EB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Pr="00E8700A" w:rsidRDefault="00B02884" w:rsidP="00D72EB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r>
              <w:rPr>
                <w:rFonts w:ascii="新細明體" w:hAnsi="新細明體" w:hint="eastAsia"/>
                <w:bCs/>
                <w:lang w:eastAsia="zh-TW"/>
              </w:rPr>
              <w:t>5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12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26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2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2008/1/8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3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增加導回控制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2008/1/29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4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取消資料確認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2008/2/1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5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核定修改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2008/2/19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6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修改核定完成後轉換頁面至核付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2008/3/20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7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增加事故日期檢核模組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2008/5/23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8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核定時增加檢查DTAAA001查詢紀錄狀態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2009/5/5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9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 xml:space="preserve">核定時增加確認訊息 </w:t>
            </w:r>
            <w:r>
              <w:rPr>
                <w:rFonts w:ascii="新細明體" w:hAnsi="新細明體"/>
                <w:bCs/>
                <w:lang w:eastAsia="zh-TW"/>
              </w:rPr>
              <w:t>‘</w:t>
            </w:r>
            <w:r>
              <w:rPr>
                <w:rFonts w:ascii="新細明體" w:hAnsi="新細明體" w:hint="eastAsia"/>
                <w:bCs/>
                <w:lang w:eastAsia="zh-TW"/>
              </w:rPr>
              <w:t>請確認試算頁面理賠明細是否正確</w:t>
            </w:r>
            <w:r>
              <w:rPr>
                <w:rFonts w:ascii="新細明體" w:hAnsi="新細明體"/>
                <w:bCs/>
                <w:lang w:eastAsia="zh-TW"/>
              </w:rPr>
              <w:t>’</w:t>
            </w:r>
            <w:r>
              <w:rPr>
                <w:rFonts w:ascii="新細明體" w:hAnsi="新細明體" w:hint="eastAsia"/>
                <w:bCs/>
                <w:lang w:eastAsia="zh-TW"/>
              </w:rPr>
              <w:t>按確認Button繼續，按取消則RETURN。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2009/8/25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10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增加核定時需讀取預付金紀錄查詢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2009/9/16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11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10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增加核定時寫入比對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2010/9/28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Default="005C562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12" w:author="cathay" w:date="2018-05-08T15:27:00Z">
              <w:r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 w:rsidP="00D72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67CD8">
              <w:rPr>
                <w:rFonts w:hint="eastAsia"/>
                <w:lang w:eastAsia="zh-TW"/>
              </w:rPr>
              <w:t>增加理賠人員案件簽署資格檢核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2011/8/10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Pr="00067CD8" w:rsidRDefault="005C5625">
            <w:pPr>
              <w:pStyle w:val="Tabletext"/>
              <w:rPr>
                <w:rFonts w:hint="eastAsia"/>
                <w:lang w:eastAsia="zh-TW"/>
              </w:rPr>
            </w:pPr>
            <w:ins w:id="13" w:author="cathay" w:date="2018-05-08T15:27:00Z">
              <w:r>
                <w:rPr>
                  <w:rFonts w:hint="eastAsia"/>
                  <w:lang w:eastAsia="zh-TW"/>
                </w:rPr>
                <w:t>12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Pr="00067CD8" w:rsidRDefault="00B02884" w:rsidP="00D72EB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團險不需檢核預付金查詢按鈕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Pr="00653099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B028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2884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0A0F0D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2012/7/11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2884" w:rsidRPr="00067CD8" w:rsidRDefault="000A0F0D">
            <w:pPr>
              <w:pStyle w:val="Tabletext"/>
              <w:rPr>
                <w:rFonts w:hint="eastAsia"/>
                <w:lang w:eastAsia="zh-TW"/>
              </w:rPr>
            </w:pPr>
            <w:del w:id="14" w:author="cathay" w:date="2018-05-08T15:27:00Z">
              <w:r w:rsidDel="005C5625">
                <w:rPr>
                  <w:rFonts w:hint="eastAsia"/>
                  <w:lang w:eastAsia="zh-TW"/>
                </w:rPr>
                <w:delText>2</w:delText>
              </w:r>
            </w:del>
            <w:ins w:id="15" w:author="cathay" w:date="2018-05-08T15:27:00Z">
              <w:r w:rsidR="005C5625">
                <w:rPr>
                  <w:rFonts w:hint="eastAsia"/>
                  <w:lang w:eastAsia="zh-TW"/>
                </w:rPr>
                <w:t>13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0A0F0D" w:rsidP="00D72EB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導入日間病房畫面提示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0A0F0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884" w:rsidRDefault="009C105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t>120704000135</w:t>
            </w:r>
          </w:p>
        </w:tc>
      </w:tr>
      <w:tr w:rsidR="00582315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15" w:rsidRDefault="0058231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2013/2/20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2315" w:rsidRDefault="00582315">
            <w:pPr>
              <w:pStyle w:val="Tabletext"/>
              <w:rPr>
                <w:rFonts w:hint="eastAsia"/>
                <w:lang w:eastAsia="zh-TW"/>
              </w:rPr>
            </w:pPr>
            <w:del w:id="16" w:author="cathay" w:date="2018-05-08T15:27:00Z">
              <w:r w:rsidDel="005C5625">
                <w:rPr>
                  <w:rFonts w:hint="eastAsia"/>
                  <w:lang w:eastAsia="zh-TW"/>
                </w:rPr>
                <w:delText>3</w:delText>
              </w:r>
            </w:del>
            <w:ins w:id="17" w:author="cathay" w:date="2018-05-08T15:27:00Z">
              <w:r w:rsidR="005C5625">
                <w:rPr>
                  <w:rFonts w:hint="eastAsia"/>
                  <w:lang w:eastAsia="zh-TW"/>
                </w:rPr>
                <w:t>14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82315" w:rsidRDefault="003319EC" w:rsidP="00D72EB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導入理賠偵測點選之流程控管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15" w:rsidRDefault="0058231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15" w:rsidRDefault="00582315">
            <w:pPr>
              <w:pStyle w:val="Tabletext"/>
              <w:rPr>
                <w:lang w:eastAsia="zh-TW"/>
              </w:rPr>
            </w:pPr>
            <w:r w:rsidRPr="00582315">
              <w:rPr>
                <w:lang w:eastAsia="zh-TW"/>
              </w:rPr>
              <w:t>130206000378</w:t>
            </w:r>
          </w:p>
        </w:tc>
      </w:tr>
      <w:tr w:rsidR="003330D9" w:rsidTr="004707F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0D9" w:rsidRDefault="003330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2013/10/31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0D9" w:rsidRDefault="003330D9">
            <w:pPr>
              <w:pStyle w:val="Tabletext"/>
              <w:rPr>
                <w:rFonts w:hint="eastAsia"/>
                <w:lang w:eastAsia="zh-TW"/>
              </w:rPr>
            </w:pPr>
            <w:del w:id="18" w:author="cathay" w:date="2018-05-08T15:27:00Z">
              <w:r w:rsidDel="005C5625">
                <w:rPr>
                  <w:rFonts w:hint="eastAsia"/>
                  <w:lang w:eastAsia="zh-TW"/>
                </w:rPr>
                <w:delText>4</w:delText>
              </w:r>
            </w:del>
            <w:ins w:id="19" w:author="cathay" w:date="2018-05-08T15:27:00Z">
              <w:r w:rsidR="005C5625">
                <w:rPr>
                  <w:rFonts w:hint="eastAsia"/>
                  <w:lang w:eastAsia="zh-TW"/>
                </w:rPr>
                <w:t>15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0D9" w:rsidRDefault="003330D9" w:rsidP="00D72EB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導入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疾病、意外模型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0D9" w:rsidRDefault="003330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A5DF1"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0D9" w:rsidRPr="00582315" w:rsidRDefault="003330D9">
            <w:pPr>
              <w:pStyle w:val="Tabletext"/>
              <w:rPr>
                <w:lang w:eastAsia="zh-TW"/>
              </w:rPr>
            </w:pPr>
            <w:r w:rsidRPr="00DA5DF1">
              <w:t>130719000215</w:t>
            </w:r>
          </w:p>
        </w:tc>
      </w:tr>
      <w:tr w:rsidR="00554778" w:rsidRPr="003B48EE" w:rsidTr="0055477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778" w:rsidRPr="005C5625" w:rsidRDefault="00554778" w:rsidP="002309F1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5C5625">
              <w:rPr>
                <w:rFonts w:ascii="新細明體" w:hAnsi="新細明體" w:hint="eastAsia"/>
                <w:bCs/>
                <w:color w:val="FF0000"/>
                <w:lang w:eastAsia="zh-TW"/>
              </w:rPr>
              <w:t>206/08/08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4778" w:rsidRPr="005C5625" w:rsidRDefault="00554778" w:rsidP="002309F1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del w:id="20" w:author="cathay" w:date="2018-05-08T15:27:00Z">
              <w:r w:rsidRPr="005C5625" w:rsidDel="005C5625">
                <w:rPr>
                  <w:rFonts w:hint="eastAsia"/>
                  <w:color w:val="FF0000"/>
                  <w:lang w:eastAsia="zh-TW"/>
                </w:rPr>
                <w:delText>13</w:delText>
              </w:r>
            </w:del>
            <w:ins w:id="21" w:author="cathay" w:date="2018-05-08T15:28:00Z">
              <w:r w:rsidR="005C5625">
                <w:rPr>
                  <w:rFonts w:hint="eastAsia"/>
                  <w:color w:val="FF0000"/>
                  <w:lang w:eastAsia="zh-TW"/>
                </w:rPr>
                <w:t>16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4778" w:rsidRPr="005C5625" w:rsidRDefault="00554778" w:rsidP="002309F1">
            <w:pPr>
              <w:pStyle w:val="Tabletext"/>
              <w:rPr>
                <w:rFonts w:ascii="細明體" w:eastAsia="細明體" w:hAnsi="細明體" w:cs="Courier New"/>
                <w:color w:val="FF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送件時增加檢核此</w:t>
            </w:r>
            <w:r w:rsidRPr="005C5625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案件的受款人資料</w:t>
            </w: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，若沒輸入則拋錯提示之</w:t>
            </w:r>
          </w:p>
          <w:p w:rsidR="00554778" w:rsidRPr="005C5625" w:rsidRDefault="00554778" w:rsidP="002309F1">
            <w:pPr>
              <w:pStyle w:val="Tabletext"/>
              <w:rPr>
                <w:rFonts w:ascii="細明體" w:eastAsia="細明體" w:hAnsi="細明體" w:cs="Courier New" w:hint="eastAsia"/>
                <w:color w:val="FF0000"/>
                <w:lang w:eastAsia="zh-TW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778" w:rsidRPr="005C5625" w:rsidRDefault="00554778" w:rsidP="002309F1">
            <w:pPr>
              <w:pStyle w:val="Tabletext"/>
              <w:rPr>
                <w:rFonts w:hint="eastAsia"/>
                <w:color w:val="FF0000"/>
              </w:rPr>
            </w:pPr>
            <w:r w:rsidRPr="005C5625">
              <w:rPr>
                <w:rFonts w:hint="eastAsia"/>
                <w:color w:val="FF0000"/>
              </w:rPr>
              <w:t>陳鐵元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778" w:rsidRPr="005C5625" w:rsidRDefault="00554778" w:rsidP="002309F1">
            <w:pPr>
              <w:pStyle w:val="Tabletext"/>
              <w:rPr>
                <w:color w:val="FF0000"/>
              </w:rPr>
            </w:pPr>
            <w:r w:rsidRPr="005C5625">
              <w:rPr>
                <w:color w:val="FF0000"/>
              </w:rPr>
              <w:t>160730000019</w:t>
            </w:r>
          </w:p>
        </w:tc>
      </w:tr>
      <w:tr w:rsidR="005C5625" w:rsidRPr="003B48EE" w:rsidTr="00554778">
        <w:trPr>
          <w:ins w:id="22" w:author="cathay" w:date="2018-05-08T15:2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625" w:rsidRPr="005C5625" w:rsidRDefault="005C5625" w:rsidP="005C5625">
            <w:pPr>
              <w:pStyle w:val="Tabletext"/>
              <w:rPr>
                <w:ins w:id="23" w:author="cathay" w:date="2018-05-08T15:27:00Z"/>
                <w:rFonts w:ascii="新細明體" w:hAnsi="新細明體" w:hint="eastAsia"/>
                <w:bCs/>
                <w:color w:val="FF0000"/>
                <w:lang w:eastAsia="zh-TW"/>
              </w:rPr>
            </w:pPr>
            <w:ins w:id="24" w:author="cathay" w:date="2018-05-08T15:27:00Z">
              <w:r w:rsidRPr="003C673F">
                <w:rPr>
                  <w:rFonts w:ascii="細明體" w:eastAsia="細明體" w:hAnsi="細明體" w:hint="eastAsia"/>
                </w:rPr>
                <w:t>2018</w:t>
              </w:r>
              <w:r w:rsidRPr="003C673F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Pr="003C673F">
                <w:rPr>
                  <w:rFonts w:ascii="細明體" w:eastAsia="細明體" w:hAnsi="細明體" w:hint="eastAsia"/>
                </w:rPr>
                <w:t>05</w:t>
              </w:r>
              <w:r w:rsidRPr="003C673F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Pr="003C673F">
                <w:rPr>
                  <w:rFonts w:ascii="細明體" w:eastAsia="細明體" w:hAnsi="細明體" w:hint="eastAsia"/>
                </w:rPr>
                <w:t>08</w:t>
              </w:r>
            </w:ins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625" w:rsidRPr="005C5625" w:rsidRDefault="005C5625" w:rsidP="005C5625">
            <w:pPr>
              <w:pStyle w:val="Tabletext"/>
              <w:rPr>
                <w:ins w:id="25" w:author="cathay" w:date="2018-05-08T15:27:00Z"/>
                <w:rFonts w:hint="eastAsia"/>
                <w:color w:val="FF0000"/>
                <w:lang w:eastAsia="zh-TW"/>
              </w:rPr>
            </w:pPr>
            <w:ins w:id="26" w:author="cathay" w:date="2018-05-08T15:28:00Z">
              <w:r>
                <w:rPr>
                  <w:rFonts w:ascii="細明體" w:eastAsia="細明體" w:hAnsi="細明體" w:hint="eastAsia"/>
                  <w:lang w:eastAsia="zh-TW"/>
                </w:rPr>
                <w:t>17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5625" w:rsidRDefault="005C5625" w:rsidP="005C5625">
            <w:pPr>
              <w:pStyle w:val="Tabletext"/>
              <w:rPr>
                <w:ins w:id="27" w:author="cathay" w:date="2018-05-08T15:27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28" w:author="cathay" w:date="2018-05-08T15:27:00Z">
              <w:r w:rsidRPr="003C673F">
                <w:rPr>
                  <w:rFonts w:ascii="細明體" w:eastAsia="細明體" w:hAnsi="細明體" w:hint="eastAsia"/>
                </w:rPr>
                <w:t>雙A鎖檔程式調整</w:t>
              </w:r>
            </w:ins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625" w:rsidRPr="005C5625" w:rsidRDefault="005C5625" w:rsidP="005C5625">
            <w:pPr>
              <w:pStyle w:val="Tabletext"/>
              <w:rPr>
                <w:ins w:id="29" w:author="cathay" w:date="2018-05-08T15:27:00Z"/>
                <w:rFonts w:hint="eastAsia"/>
                <w:color w:val="FF0000"/>
              </w:rPr>
            </w:pPr>
            <w:ins w:id="30" w:author="cathay" w:date="2018-05-08T15:27:00Z">
              <w:r w:rsidRPr="003C673F">
                <w:rPr>
                  <w:rFonts w:ascii="細明體" w:eastAsia="細明體" w:hAnsi="細明體" w:hint="eastAsia"/>
                </w:rPr>
                <w:t>張凱鈞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625" w:rsidRPr="005C5625" w:rsidRDefault="005C5625" w:rsidP="005C5625">
            <w:pPr>
              <w:pStyle w:val="Tabletext"/>
              <w:rPr>
                <w:ins w:id="31" w:author="cathay" w:date="2018-05-08T15:27:00Z"/>
                <w:color w:val="FF0000"/>
              </w:rPr>
            </w:pPr>
            <w:ins w:id="32" w:author="cathay" w:date="2018-05-08T15:27:00Z">
              <w:r w:rsidRPr="003C673F">
                <w:rPr>
                  <w:rFonts w:ascii="細明體" w:eastAsia="細明體" w:hAnsi="細明體" w:hint="eastAsia"/>
                </w:rPr>
                <w:t>180118001007</w:t>
              </w:r>
            </w:ins>
          </w:p>
        </w:tc>
      </w:tr>
      <w:tr w:rsidR="0066623C" w:rsidRPr="003B48EE" w:rsidTr="00554778">
        <w:trPr>
          <w:ins w:id="33" w:author="馬慈蓮" w:date="2019-10-30T15:3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23C" w:rsidRPr="003C673F" w:rsidRDefault="0066623C" w:rsidP="005C5625">
            <w:pPr>
              <w:pStyle w:val="Tabletext"/>
              <w:rPr>
                <w:ins w:id="34" w:author="馬慈蓮" w:date="2019-10-30T15:37:00Z"/>
                <w:rFonts w:ascii="細明體" w:eastAsia="細明體" w:hAnsi="細明體" w:hint="eastAsia"/>
              </w:rPr>
            </w:pPr>
            <w:ins w:id="35" w:author="馬慈蓮" w:date="2019-10-30T15:37:00Z">
              <w:r>
                <w:rPr>
                  <w:rFonts w:ascii="細明體" w:eastAsia="細明體" w:hAnsi="細明體" w:hint="eastAsia"/>
                  <w:lang w:eastAsia="zh-TW"/>
                </w:rPr>
                <w:t>2019/10/30</w:t>
              </w:r>
            </w:ins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23C" w:rsidRDefault="0066623C" w:rsidP="005C5625">
            <w:pPr>
              <w:pStyle w:val="Tabletext"/>
              <w:rPr>
                <w:ins w:id="36" w:author="馬慈蓮" w:date="2019-10-30T15:37:00Z"/>
                <w:rFonts w:ascii="細明體" w:eastAsia="細明體" w:hAnsi="細明體" w:hint="eastAsia"/>
                <w:lang w:eastAsia="zh-TW"/>
              </w:rPr>
            </w:pPr>
            <w:ins w:id="37" w:author="馬慈蓮" w:date="2019-10-30T15:37:00Z">
              <w:r>
                <w:rPr>
                  <w:rFonts w:ascii="細明體" w:eastAsia="細明體" w:hAnsi="細明體" w:hint="eastAsia"/>
                  <w:lang w:eastAsia="zh-TW"/>
                </w:rPr>
                <w:t>18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623C" w:rsidRPr="003C673F" w:rsidRDefault="00F73E69" w:rsidP="005C5625">
            <w:pPr>
              <w:pStyle w:val="Tabletext"/>
              <w:rPr>
                <w:ins w:id="38" w:author="馬慈蓮" w:date="2019-10-30T15:37:00Z"/>
                <w:rFonts w:ascii="細明體" w:eastAsia="細明體" w:hAnsi="細明體" w:hint="eastAsia"/>
                <w:lang w:eastAsia="zh-TW"/>
              </w:rPr>
            </w:pPr>
            <w:ins w:id="39" w:author="馬慈蓮" w:date="2019-10-30T15:58:00Z">
              <w:r>
                <w:rPr>
                  <w:rFonts w:ascii="細明體" w:eastAsia="細明體" w:hAnsi="細明體" w:hint="eastAsia"/>
                  <w:lang w:eastAsia="zh-TW"/>
                </w:rPr>
                <w:t>送件增加檢核保單給付設定是否有輸入</w:t>
              </w:r>
            </w:ins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23C" w:rsidRPr="003C673F" w:rsidRDefault="0066623C" w:rsidP="005C5625">
            <w:pPr>
              <w:pStyle w:val="Tabletext"/>
              <w:rPr>
                <w:ins w:id="40" w:author="馬慈蓮" w:date="2019-10-30T15:37:00Z"/>
                <w:rFonts w:ascii="細明體" w:eastAsia="細明體" w:hAnsi="細明體" w:hint="eastAsia"/>
                <w:lang w:eastAsia="zh-TW"/>
              </w:rPr>
            </w:pPr>
            <w:ins w:id="41" w:author="馬慈蓮" w:date="2019-10-30T15:37:00Z">
              <w:r>
                <w:rPr>
                  <w:rFonts w:ascii="細明體" w:eastAsia="細明體" w:hAnsi="細明體" w:hint="eastAsia"/>
                  <w:lang w:eastAsia="zh-TW"/>
                </w:rPr>
                <w:t>慈蓮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23C" w:rsidRPr="003C673F" w:rsidRDefault="008B2ED6" w:rsidP="005C5625">
            <w:pPr>
              <w:pStyle w:val="Tabletext"/>
              <w:rPr>
                <w:ins w:id="42" w:author="馬慈蓮" w:date="2019-10-30T15:37:00Z"/>
                <w:rFonts w:ascii="細明體" w:eastAsia="細明體" w:hAnsi="細明體" w:hint="eastAsia"/>
              </w:rPr>
            </w:pPr>
            <w:ins w:id="43" w:author="馬慈蓮" w:date="2019-10-30T15:59:00Z">
              <w:r w:rsidRPr="003E0253">
                <w:rPr>
                  <w:rFonts w:ascii="細明體" w:eastAsia="細明體" w:hAnsi="細明體" w:cs="Courier New"/>
                </w:rPr>
                <w:t>190605001521</w:t>
              </w:r>
            </w:ins>
          </w:p>
        </w:tc>
      </w:tr>
      <w:tr w:rsidR="00593945" w:rsidRPr="003B48EE" w:rsidTr="00554778">
        <w:trPr>
          <w:ins w:id="44" w:author="lian" w:date="2020-06-23T15:39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945" w:rsidRDefault="00593945" w:rsidP="00593945">
            <w:pPr>
              <w:pStyle w:val="Tabletext"/>
              <w:rPr>
                <w:ins w:id="45" w:author="lian" w:date="2020-06-23T15:39:00Z"/>
                <w:rFonts w:ascii="細明體" w:eastAsia="細明體" w:hAnsi="細明體" w:hint="eastAsia"/>
                <w:lang w:eastAsia="zh-TW"/>
              </w:rPr>
            </w:pPr>
            <w:ins w:id="46" w:author="lian" w:date="2020-06-23T15:39:00Z">
              <w:r>
                <w:rPr>
                  <w:rFonts w:ascii="細明體" w:eastAsia="細明體" w:hAnsi="細明體" w:cs="Courier New"/>
                </w:rPr>
                <w:t>2020</w:t>
              </w:r>
              <w:r w:rsidRPr="002A58AE">
                <w:rPr>
                  <w:rFonts w:ascii="細明體" w:eastAsia="細明體" w:hAnsi="細明體" w:cs="Courier New"/>
                </w:rPr>
                <w:t>/</w:t>
              </w:r>
              <w:r>
                <w:rPr>
                  <w:rFonts w:ascii="細明體" w:eastAsia="細明體" w:hAnsi="細明體" w:cs="Courier New" w:hint="eastAsia"/>
                </w:rPr>
                <w:t>0</w:t>
              </w:r>
              <w:r>
                <w:rPr>
                  <w:rFonts w:ascii="細明體" w:eastAsia="細明體" w:hAnsi="細明體" w:cs="Courier New" w:hint="eastAsia"/>
                  <w:lang w:eastAsia="zh-TW"/>
                </w:rPr>
                <w:t>6/22</w:t>
              </w:r>
            </w:ins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3945" w:rsidRDefault="00593945" w:rsidP="00593945">
            <w:pPr>
              <w:pStyle w:val="Tabletext"/>
              <w:rPr>
                <w:ins w:id="47" w:author="lian" w:date="2020-06-23T15:39:00Z"/>
                <w:rFonts w:ascii="細明體" w:eastAsia="細明體" w:hAnsi="細明體" w:hint="eastAsia"/>
                <w:lang w:eastAsia="zh-TW"/>
              </w:rPr>
            </w:pPr>
            <w:ins w:id="48" w:author="lian" w:date="2020-06-23T15:39:00Z">
              <w:r w:rsidRPr="002A58AE">
                <w:rPr>
                  <w:rFonts w:ascii="細明體" w:eastAsia="細明體" w:hAnsi="細明體" w:cs="Courier New" w:hint="eastAsia"/>
                </w:rPr>
                <w:t>1</w:t>
              </w:r>
              <w:r>
                <w:rPr>
                  <w:rFonts w:ascii="細明體" w:eastAsia="細明體" w:hAnsi="細明體" w:cs="Courier New" w:hint="eastAsia"/>
                  <w:lang w:eastAsia="zh-TW"/>
                </w:rPr>
                <w:t>9</w:t>
              </w:r>
            </w:ins>
          </w:p>
        </w:tc>
        <w:tc>
          <w:tcPr>
            <w:tcW w:w="5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3945" w:rsidRDefault="00593945" w:rsidP="00593945">
            <w:pPr>
              <w:pStyle w:val="Tabletext"/>
              <w:rPr>
                <w:ins w:id="49" w:author="lian" w:date="2020-06-23T15:39:00Z"/>
                <w:rFonts w:ascii="細明體" w:eastAsia="細明體" w:hAnsi="細明體" w:hint="eastAsia"/>
                <w:lang w:eastAsia="zh-TW"/>
              </w:rPr>
            </w:pPr>
            <w:ins w:id="50" w:author="lian" w:date="2020-06-23T15:39:00Z">
              <w:r>
                <w:rPr>
                  <w:rFonts w:ascii="細明體" w:eastAsia="細明體" w:hAnsi="細明體" w:cs="Courier New" w:hint="eastAsia"/>
                </w:rPr>
                <w:t>配合</w:t>
              </w:r>
              <w:r>
                <w:rPr>
                  <w:rFonts w:ascii="細明體" w:eastAsia="細明體" w:hAnsi="細明體" w:cs="Courier New" w:hint="eastAsia"/>
                  <w:lang w:eastAsia="zh-TW"/>
                </w:rPr>
                <w:t>CRSS2.0</w:t>
              </w:r>
              <w:r>
                <w:rPr>
                  <w:rFonts w:ascii="細明體" w:eastAsia="細明體" w:hAnsi="細明體" w:cs="Courier New" w:hint="eastAsia"/>
                </w:rPr>
                <w:t>導入</w:t>
              </w:r>
            </w:ins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945" w:rsidRDefault="00593945" w:rsidP="00593945">
            <w:pPr>
              <w:pStyle w:val="Tabletext"/>
              <w:rPr>
                <w:ins w:id="51" w:author="lian" w:date="2020-06-23T15:39:00Z"/>
                <w:rFonts w:ascii="細明體" w:eastAsia="細明體" w:hAnsi="細明體" w:hint="eastAsia"/>
                <w:lang w:eastAsia="zh-TW"/>
              </w:rPr>
            </w:pPr>
            <w:ins w:id="52" w:author="lian" w:date="2020-06-23T15:39:00Z">
              <w:r>
                <w:rPr>
                  <w:rFonts w:ascii="細明體" w:eastAsia="細明體" w:hAnsi="細明體" w:cs="Courier New" w:hint="eastAsia"/>
                </w:rPr>
                <w:t>張凱鈞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945" w:rsidRPr="003E0253" w:rsidRDefault="00593945" w:rsidP="00593945">
            <w:pPr>
              <w:pStyle w:val="Tabletext"/>
              <w:rPr>
                <w:ins w:id="53" w:author="lian" w:date="2020-06-23T15:39:00Z"/>
                <w:rFonts w:ascii="細明體" w:eastAsia="細明體" w:hAnsi="細明體" w:cs="Courier New"/>
              </w:rPr>
            </w:pPr>
            <w:ins w:id="54" w:author="lian" w:date="2020-06-23T15:39:00Z">
              <w:r>
                <w:rPr>
                  <w:rFonts w:ascii="細明體" w:eastAsia="細明體" w:hAnsi="細明體" w:cs="Courier New"/>
                </w:rPr>
                <w:t>191213001213</w:t>
              </w:r>
            </w:ins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AA00</w:t>
      </w:r>
      <w:r w:rsidR="00636039">
        <w:rPr>
          <w:rFonts w:hint="eastAsia"/>
          <w:b/>
          <w:kern w:val="2"/>
          <w:sz w:val="24"/>
          <w:szCs w:val="24"/>
          <w:lang w:eastAsia="zh-TW"/>
        </w:rPr>
        <w:t>7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636039">
        <w:rPr>
          <w:rFonts w:hint="eastAsia"/>
          <w:b/>
          <w:kern w:val="2"/>
          <w:sz w:val="24"/>
          <w:szCs w:val="24"/>
          <w:lang w:eastAsia="zh-TW"/>
        </w:rPr>
        <w:t>理賠案件送件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6360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理賠案件送件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AA0_0</w:t>
            </w:r>
            <w:r w:rsidR="00636039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36039">
              <w:rPr>
                <w:rFonts w:ascii="細明體" w:eastAsia="細明體" w:hAnsi="細明體" w:hint="eastAsia"/>
                <w:sz w:val="20"/>
                <w:szCs w:val="20"/>
              </w:rPr>
              <w:t>案件受理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輸入、資料確認、</w:t>
            </w:r>
            <w:r w:rsidR="00636039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核定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RLAA001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RLAA002 RLAA003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070689" w:rsidRDefault="00070689">
            <w:pPr>
              <w:rPr>
                <w:rFonts w:hint="eastAsia"/>
                <w:color w:val="000000"/>
                <w:sz w:val="20"/>
                <w:szCs w:val="20"/>
              </w:rPr>
            </w:pPr>
            <w:r w:rsidRPr="00070689">
              <w:rPr>
                <w:rFonts w:hint="eastAsia"/>
                <w:color w:val="000000"/>
                <w:sz w:val="20"/>
                <w:szCs w:val="20"/>
              </w:rPr>
              <w:t>理賠大額給付檔處理模組</w:t>
            </w:r>
          </w:p>
        </w:tc>
        <w:tc>
          <w:tcPr>
            <w:tcW w:w="4140" w:type="dxa"/>
          </w:tcPr>
          <w:p w:rsidR="00B77E6C" w:rsidRDefault="0007068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AA_A0Z00</w:t>
            </w:r>
            <w:r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AA00</w:t>
      </w:r>
      <w:r w:rsidR="00636039">
        <w:rPr>
          <w:rFonts w:hint="eastAsia"/>
          <w:sz w:val="20"/>
        </w:rPr>
        <w:t>7</w:t>
      </w:r>
      <w:r>
        <w:rPr>
          <w:rFonts w:hint="eastAsia"/>
          <w:sz w:val="20"/>
        </w:rPr>
        <w:t>0</w:t>
      </w:r>
      <w:r w:rsidR="00912B00">
        <w:rPr>
          <w:rFonts w:hint="eastAsia"/>
          <w:sz w:val="20"/>
        </w:rPr>
        <w:t>0</w:t>
      </w:r>
    </w:p>
    <w:p w:rsidR="0023751E" w:rsidRDefault="00323FD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297826">
        <w:rPr>
          <w:noProof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83.75pt;height:117pt;visibility:visible">
            <v:imagedata r:id="rId7" o:title="" croptop="13653f" cropbottom="33392f" cropleft="13084f" cropright="4561f"/>
          </v:shape>
        </w:pic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USAAA00</w:t>
      </w:r>
      <w:r w:rsidR="00636039">
        <w:rPr>
          <w:rFonts w:hint="eastAsia"/>
          <w:lang w:eastAsia="zh-TW"/>
        </w:rPr>
        <w:t>7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23751E" w:rsidRDefault="00870A8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870A8E" w:rsidRDefault="00870A8E" w:rsidP="00870A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 w:rsidR="004F09C0">
        <w:rPr>
          <w:rFonts w:hint="eastAsia"/>
          <w:bCs/>
          <w:lang w:eastAsia="zh-TW"/>
        </w:rPr>
        <w:t>_</w:t>
      </w:r>
      <w:r w:rsidR="004F09C0"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  <w:r>
        <w:rPr>
          <w:rFonts w:hint="eastAsia"/>
          <w:bCs/>
          <w:lang w:eastAsia="zh-TW"/>
        </w:rPr>
        <w:t xml:space="preserve"> </w:t>
      </w:r>
    </w:p>
    <w:p w:rsidR="00F418D3" w:rsidRPr="00F418D3" w:rsidRDefault="00F418D3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3001AC">
        <w:rPr>
          <w:rFonts w:hint="eastAsia"/>
          <w:bCs/>
          <w:color w:val="000000"/>
          <w:lang w:eastAsia="zh-TW"/>
        </w:rPr>
        <w:t>END IF</w:t>
      </w:r>
      <w:r w:rsidRPr="003001AC">
        <w:rPr>
          <w:rFonts w:hint="eastAsia"/>
          <w:bCs/>
          <w:color w:val="000000"/>
          <w:lang w:eastAsia="zh-TW"/>
        </w:rPr>
        <w:t>。</w:t>
      </w: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 w:rsidR="004F09C0">
        <w:rPr>
          <w:rFonts w:hint="eastAsia"/>
          <w:b/>
          <w:bCs/>
          <w:color w:val="008000"/>
          <w:lang w:eastAsia="zh-TW"/>
        </w:rPr>
        <w:t>_</w:t>
      </w:r>
      <w:r w:rsidR="004F09C0">
        <w:rPr>
          <w:rFonts w:hint="eastAsia"/>
          <w:b/>
          <w:bCs/>
          <w:color w:val="008000"/>
          <w:lang w:eastAsia="zh-TW"/>
        </w:rPr>
        <w:t>受理編號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870A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</w:t>
            </w:r>
            <w:r w:rsidR="00870A8E">
              <w:rPr>
                <w:rFonts w:hint="eastAsia"/>
                <w:bCs/>
                <w:lang w:eastAsia="zh-TW"/>
              </w:rPr>
              <w:t>受理編號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4823C3" w:rsidRPr="00930A38" w:rsidRDefault="004823C3" w:rsidP="008F6A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讀取受理狀態：</w:t>
      </w:r>
      <w:r w:rsidR="00930A38">
        <w:rPr>
          <w:rFonts w:hint="eastAsia"/>
          <w:lang w:eastAsia="zh-TW"/>
        </w:rPr>
        <w:t xml:space="preserve">Call  </w:t>
      </w:r>
      <w:r w:rsidR="00930A38">
        <w:rPr>
          <w:rFonts w:ascii="細明體" w:eastAsia="細明體" w:hAnsi="細明體" w:hint="eastAsia"/>
        </w:rPr>
        <w:t>AA_A0Z00</w:t>
      </w:r>
      <w:r w:rsidR="00930A38">
        <w:rPr>
          <w:rFonts w:ascii="細明體" w:eastAsia="細明體" w:hAnsi="細明體" w:hint="eastAsia"/>
          <w:lang w:eastAsia="zh-TW"/>
        </w:rPr>
        <w:t>1.Method4 By 受理編號</w:t>
      </w:r>
    </w:p>
    <w:p w:rsidR="00930A38" w:rsidRDefault="00930A38" w:rsidP="00930A3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DATA_NOT_FOUND</w:t>
      </w:r>
      <w:r>
        <w:rPr>
          <w:rFonts w:hint="eastAsia"/>
          <w:lang w:eastAsia="zh-TW"/>
        </w:rPr>
        <w:t>：</w:t>
      </w:r>
    </w:p>
    <w:p w:rsidR="00930A38" w:rsidRDefault="00930A38" w:rsidP="00930A3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無該受理編號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+ </w:t>
      </w:r>
      <w:r>
        <w:rPr>
          <w:rFonts w:hint="eastAsia"/>
          <w:lang w:eastAsia="zh-TW"/>
        </w:rPr>
        <w:t>受理編號。</w:t>
      </w:r>
    </w:p>
    <w:p w:rsidR="00930A38" w:rsidRPr="00930A38" w:rsidRDefault="00930A38" w:rsidP="00930A3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132718" w:rsidRPr="00132718" w:rsidRDefault="00132718" w:rsidP="008F6A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讀取索賠類別：</w:t>
      </w:r>
      <w:r>
        <w:rPr>
          <w:rFonts w:hint="eastAsia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7.Method</w:t>
      </w:r>
      <w:r w:rsidR="009B3BDC">
        <w:rPr>
          <w:rFonts w:ascii="細明體" w:eastAsia="細明體" w:hAnsi="細明體" w:hint="eastAsia"/>
          <w:lang w:eastAsia="zh-TW"/>
        </w:rPr>
        <w:t>8</w:t>
      </w:r>
      <w:r>
        <w:rPr>
          <w:rFonts w:ascii="細明體" w:eastAsia="細明體" w:hAnsi="細明體" w:hint="eastAsia"/>
          <w:lang w:eastAsia="zh-TW"/>
        </w:rPr>
        <w:t xml:space="preserve"> By 受理編號</w:t>
      </w:r>
      <w:r w:rsidR="009B3BDC">
        <w:rPr>
          <w:rFonts w:ascii="細明體" w:eastAsia="細明體" w:hAnsi="細明體" w:hint="eastAsia"/>
          <w:lang w:eastAsia="zh-TW"/>
        </w:rPr>
        <w:t>,</w:t>
      </w:r>
      <w:r w:rsidR="009B3BDC">
        <w:rPr>
          <w:rFonts w:ascii="細明體" w:eastAsia="細明體" w:hAnsi="細明體"/>
          <w:lang w:eastAsia="zh-TW"/>
        </w:rPr>
        <w:t xml:space="preserve">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9B3BDC">
          <w:rPr>
            <w:rFonts w:ascii="細明體" w:eastAsia="細明體" w:hAnsi="細明體" w:hint="eastAsia"/>
            <w:lang w:eastAsia="zh-TW"/>
          </w:rPr>
          <w:t>1</w:t>
        </w:r>
        <w:r w:rsidR="009B3BDC">
          <w:rPr>
            <w:rFonts w:ascii="細明體" w:eastAsia="細明體" w:hAnsi="細明體"/>
            <w:lang w:eastAsia="zh-TW"/>
          </w:rPr>
          <w:t>’</w:t>
        </w:r>
      </w:smartTag>
    </w:p>
    <w:p w:rsidR="00132718" w:rsidRDefault="00132718" w:rsidP="001327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索賠類別。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多筆</w:t>
      </w:r>
      <w:r>
        <w:rPr>
          <w:rFonts w:hint="eastAsia"/>
          <w:lang w:eastAsia="zh-TW"/>
        </w:rPr>
        <w:t>)</w:t>
      </w:r>
    </w:p>
    <w:p w:rsidR="00865346" w:rsidRDefault="00865346" w:rsidP="00421F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顯示畫面</w:t>
      </w:r>
      <w:r w:rsidR="00421F41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65346">
        <w:tc>
          <w:tcPr>
            <w:tcW w:w="252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</w:p>
        </w:tc>
        <w:tc>
          <w:tcPr>
            <w:tcW w:w="378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234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中文</w:t>
            </w:r>
          </w:p>
        </w:tc>
      </w:tr>
      <w:tr w:rsidR="00865346">
        <w:tc>
          <w:tcPr>
            <w:tcW w:w="252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申請書張數</w:t>
            </w:r>
          </w:p>
        </w:tc>
        <w:tc>
          <w:tcPr>
            <w:tcW w:w="3780" w:type="dxa"/>
          </w:tcPr>
          <w:p w:rsidR="00421F41" w:rsidRDefault="00421F4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顯示該受理編號在</w:t>
            </w:r>
            <w:r>
              <w:rPr>
                <w:rFonts w:hint="eastAsia"/>
                <w:bCs/>
                <w:lang w:eastAsia="zh-TW"/>
              </w:rPr>
              <w:t>DTAAA010</w:t>
            </w:r>
            <w:r>
              <w:rPr>
                <w:rFonts w:hint="eastAsia"/>
                <w:bCs/>
                <w:lang w:eastAsia="zh-TW"/>
              </w:rPr>
              <w:t>的筆數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申請書處理狀態</w:t>
            </w:r>
          </w:p>
        </w:tc>
        <w:tc>
          <w:tcPr>
            <w:tcW w:w="378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2340" w:type="dxa"/>
          </w:tcPr>
          <w:p w:rsidR="00421F41" w:rsidRDefault="00421F41" w:rsidP="00421F4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0:無該表單</w:t>
            </w:r>
          </w:p>
          <w:p w:rsidR="00421F41" w:rsidRDefault="00421F41" w:rsidP="00421F4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1:受理</w:t>
            </w:r>
          </w:p>
          <w:p w:rsidR="00421F41" w:rsidRDefault="00421F41" w:rsidP="00421F4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2:資料確認</w:t>
            </w:r>
          </w:p>
          <w:p w:rsidR="00865346" w:rsidRDefault="00421F41" w:rsidP="00421F4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3:核定</w:t>
            </w:r>
          </w:p>
        </w:tc>
      </w:tr>
      <w:tr w:rsidR="00865346">
        <w:tc>
          <w:tcPr>
            <w:tcW w:w="2520" w:type="dxa"/>
          </w:tcPr>
          <w:p w:rsidR="00865346" w:rsidRDefault="00421F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診斷書張數</w:t>
            </w:r>
          </w:p>
        </w:tc>
        <w:tc>
          <w:tcPr>
            <w:tcW w:w="3780" w:type="dxa"/>
          </w:tcPr>
          <w:p w:rsidR="00865346" w:rsidRPr="0034569E" w:rsidRDefault="00421F4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顯示該受理編號在</w:t>
            </w:r>
            <w:r>
              <w:rPr>
                <w:rFonts w:hint="eastAsia"/>
                <w:bCs/>
                <w:lang w:eastAsia="zh-TW"/>
              </w:rPr>
              <w:t>DTAAA020</w:t>
            </w:r>
            <w:r>
              <w:rPr>
                <w:rFonts w:hint="eastAsia"/>
                <w:bCs/>
                <w:lang w:eastAsia="zh-TW"/>
              </w:rPr>
              <w:t>的筆數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>
        <w:tc>
          <w:tcPr>
            <w:tcW w:w="2520" w:type="dxa"/>
          </w:tcPr>
          <w:p w:rsidR="0034569E" w:rsidRDefault="00421F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診斷書處理狀態</w:t>
            </w:r>
          </w:p>
        </w:tc>
        <w:tc>
          <w:tcPr>
            <w:tcW w:w="3780" w:type="dxa"/>
          </w:tcPr>
          <w:p w:rsidR="0034569E" w:rsidRPr="0034569E" w:rsidRDefault="0034569E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DTAAA00</w:t>
            </w:r>
            <w:r w:rsidR="00421F41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34569E" w:rsidRDefault="00421F4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同申請書處理狀態</w:t>
            </w:r>
          </w:p>
        </w:tc>
      </w:tr>
      <w:tr w:rsidR="0034569E">
        <w:tc>
          <w:tcPr>
            <w:tcW w:w="2520" w:type="dxa"/>
          </w:tcPr>
          <w:p w:rsidR="0034569E" w:rsidRDefault="00421F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收據張數</w:t>
            </w:r>
          </w:p>
        </w:tc>
        <w:tc>
          <w:tcPr>
            <w:tcW w:w="3780" w:type="dxa"/>
          </w:tcPr>
          <w:p w:rsidR="0034569E" w:rsidRPr="0034569E" w:rsidRDefault="00421F41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顯示該受理編號在</w:t>
            </w:r>
            <w:r>
              <w:rPr>
                <w:rFonts w:hint="eastAsia"/>
                <w:bCs/>
                <w:lang w:eastAsia="zh-TW"/>
              </w:rPr>
              <w:t>DTAAA0</w:t>
            </w:r>
            <w:r w:rsidR="00707C9A">
              <w:rPr>
                <w:rFonts w:hint="eastAsia"/>
                <w:bCs/>
                <w:lang w:eastAsia="zh-TW"/>
              </w:rPr>
              <w:t>3</w:t>
            </w:r>
            <w:r>
              <w:rPr>
                <w:rFonts w:hint="eastAsia"/>
                <w:bCs/>
                <w:lang w:eastAsia="zh-TW"/>
              </w:rPr>
              <w:t>0</w:t>
            </w:r>
            <w:r>
              <w:rPr>
                <w:rFonts w:hint="eastAsia"/>
                <w:bCs/>
                <w:lang w:eastAsia="zh-TW"/>
              </w:rPr>
              <w:t>的筆數</w:t>
            </w:r>
          </w:p>
        </w:tc>
        <w:tc>
          <w:tcPr>
            <w:tcW w:w="2340" w:type="dxa"/>
          </w:tcPr>
          <w:p w:rsid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>
        <w:tc>
          <w:tcPr>
            <w:tcW w:w="2520" w:type="dxa"/>
          </w:tcPr>
          <w:p w:rsidR="0034569E" w:rsidRDefault="00707C9A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收據處理狀態</w:t>
            </w:r>
          </w:p>
        </w:tc>
        <w:tc>
          <w:tcPr>
            <w:tcW w:w="3780" w:type="dxa"/>
          </w:tcPr>
          <w:p w:rsidR="0034569E" w:rsidRP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DTAAA00</w:t>
            </w:r>
            <w:r w:rsidR="00707C9A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34569E" w:rsidRDefault="00707C9A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同申請書處理狀態</w:t>
            </w:r>
          </w:p>
        </w:tc>
      </w:tr>
      <w:tr w:rsidR="0034569E">
        <w:tc>
          <w:tcPr>
            <w:tcW w:w="2520" w:type="dxa"/>
          </w:tcPr>
          <w:p w:rsidR="0034569E" w:rsidRDefault="002A0DC0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大額給付張數</w:t>
            </w:r>
          </w:p>
        </w:tc>
        <w:tc>
          <w:tcPr>
            <w:tcW w:w="3780" w:type="dxa"/>
          </w:tcPr>
          <w:p w:rsidR="0034569E" w:rsidRPr="0034569E" w:rsidRDefault="002A0D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顯示該受理編號在</w:t>
            </w:r>
            <w:r>
              <w:rPr>
                <w:rFonts w:hint="eastAsia"/>
                <w:bCs/>
                <w:lang w:eastAsia="zh-TW"/>
              </w:rPr>
              <w:t>DTAAA040</w:t>
            </w:r>
            <w:r>
              <w:rPr>
                <w:rFonts w:hint="eastAsia"/>
                <w:bCs/>
                <w:lang w:eastAsia="zh-TW"/>
              </w:rPr>
              <w:t>的筆數</w:t>
            </w:r>
          </w:p>
        </w:tc>
        <w:tc>
          <w:tcPr>
            <w:tcW w:w="2340" w:type="dxa"/>
          </w:tcPr>
          <w:p w:rsid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09C0">
        <w:tc>
          <w:tcPr>
            <w:tcW w:w="2520" w:type="dxa"/>
          </w:tcPr>
          <w:p w:rsidR="004F09C0" w:rsidRDefault="002A0DC0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大額給付處理狀態</w:t>
            </w:r>
          </w:p>
        </w:tc>
        <w:tc>
          <w:tcPr>
            <w:tcW w:w="3780" w:type="dxa"/>
          </w:tcPr>
          <w:p w:rsidR="004F09C0" w:rsidRPr="004F09C0" w:rsidRDefault="004F09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F09C0">
              <w:rPr>
                <w:bCs/>
                <w:lang w:eastAsia="zh-TW"/>
              </w:rPr>
              <w:t>DTAAA00</w:t>
            </w:r>
            <w:r w:rsidR="002A0DC0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4F09C0" w:rsidRDefault="002A0D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同申請書處理狀態</w:t>
            </w:r>
          </w:p>
        </w:tc>
      </w:tr>
      <w:tr w:rsidR="004F09C0">
        <w:tc>
          <w:tcPr>
            <w:tcW w:w="2520" w:type="dxa"/>
          </w:tcPr>
          <w:p w:rsidR="004F09C0" w:rsidRDefault="002A0DC0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解除契約張數</w:t>
            </w:r>
          </w:p>
        </w:tc>
        <w:tc>
          <w:tcPr>
            <w:tcW w:w="3780" w:type="dxa"/>
          </w:tcPr>
          <w:p w:rsidR="004F09C0" w:rsidRPr="004F09C0" w:rsidRDefault="002A0D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顯示該受理編號在</w:t>
            </w:r>
            <w:r>
              <w:rPr>
                <w:rFonts w:hint="eastAsia"/>
                <w:bCs/>
                <w:lang w:eastAsia="zh-TW"/>
              </w:rPr>
              <w:t>DTAAA050</w:t>
            </w:r>
            <w:r>
              <w:rPr>
                <w:rFonts w:hint="eastAsia"/>
                <w:bCs/>
                <w:lang w:eastAsia="zh-TW"/>
              </w:rPr>
              <w:t>的筆數</w:t>
            </w:r>
          </w:p>
        </w:tc>
        <w:tc>
          <w:tcPr>
            <w:tcW w:w="2340" w:type="dxa"/>
          </w:tcPr>
          <w:p w:rsidR="004F09C0" w:rsidRDefault="004F09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09C0">
        <w:tc>
          <w:tcPr>
            <w:tcW w:w="2520" w:type="dxa"/>
          </w:tcPr>
          <w:p w:rsidR="004F09C0" w:rsidRDefault="002A0DC0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解除契約處理狀態</w:t>
            </w:r>
          </w:p>
        </w:tc>
        <w:tc>
          <w:tcPr>
            <w:tcW w:w="3780" w:type="dxa"/>
          </w:tcPr>
          <w:p w:rsidR="004F09C0" w:rsidRPr="004F09C0" w:rsidRDefault="004F09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F09C0">
              <w:rPr>
                <w:bCs/>
                <w:lang w:eastAsia="zh-TW"/>
              </w:rPr>
              <w:t>DTAAA00</w:t>
            </w:r>
            <w:r w:rsidR="002A0DC0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4F09C0" w:rsidRDefault="002A0DC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同申請書處理狀態</w:t>
            </w:r>
          </w:p>
        </w:tc>
      </w:tr>
    </w:tbl>
    <w:p w:rsidR="00F418D3" w:rsidRDefault="002A0DC0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L</w:t>
      </w:r>
      <w:r>
        <w:rPr>
          <w:lang w:eastAsia="zh-TW"/>
        </w:rPr>
        <w:t>’</w:t>
      </w:r>
    </w:p>
    <w:p w:rsidR="002A0DC0" w:rsidRDefault="002A0DC0" w:rsidP="002A0DC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只顯示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受理編號、申請書、解除契約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三行。</w:t>
      </w:r>
    </w:p>
    <w:p w:rsidR="002A0DC0" w:rsidRDefault="002A0DC0" w:rsidP="002A0D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2A0DC0" w:rsidRDefault="002A0DC0" w:rsidP="002A0DC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只顯示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受理編號、診斷書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、收據、大額給付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四行</w:t>
      </w:r>
    </w:p>
    <w:p w:rsidR="002A0DC0" w:rsidRDefault="002A0DC0" w:rsidP="002A0D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ENDIF</w:t>
      </w:r>
      <w:r>
        <w:rPr>
          <w:rFonts w:hint="eastAsia"/>
          <w:lang w:eastAsia="zh-TW"/>
        </w:rPr>
        <w:t>。</w:t>
      </w:r>
    </w:p>
    <w:p w:rsidR="002A0DC0" w:rsidRDefault="002A0DC0" w:rsidP="002A0D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申請書等相關連結</w: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各頁簽。</w:t>
      </w:r>
    </w:p>
    <w:p w:rsidR="00AF477C" w:rsidRDefault="003143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  <w:r w:rsidR="00BF1FA0">
        <w:rPr>
          <w:rFonts w:hint="eastAsia"/>
          <w:lang w:eastAsia="zh-TW"/>
        </w:rPr>
        <w:t xml:space="preserve">(Button </w:t>
      </w:r>
      <w:r w:rsidR="00BF1FA0">
        <w:rPr>
          <w:rFonts w:hint="eastAsia"/>
          <w:lang w:eastAsia="zh-TW"/>
        </w:rPr>
        <w:t>請由</w:t>
      </w:r>
      <w:r w:rsidR="00BF1FA0">
        <w:rPr>
          <w:rFonts w:hint="eastAsia"/>
          <w:lang w:eastAsia="zh-TW"/>
        </w:rPr>
        <w:t>DISABLE</w:t>
      </w:r>
      <w:r w:rsidR="00BF1FA0">
        <w:rPr>
          <w:rFonts w:hint="eastAsia"/>
          <w:lang w:eastAsia="zh-TW"/>
        </w:rPr>
        <w:t>改為不顯示</w:t>
      </w:r>
      <w:r w:rsidR="00BF1FA0">
        <w:rPr>
          <w:rFonts w:hint="eastAsia"/>
          <w:lang w:eastAsia="zh-TW"/>
        </w:rPr>
        <w:t>)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3143FF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Default="003143FF" w:rsidP="00A728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3143FF" w:rsidRDefault="003143FF" w:rsidP="00A728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Enable</w:t>
            </w:r>
            <w:r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3143FF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Default="002A0DC0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案件受理</w:t>
            </w:r>
          </w:p>
        </w:tc>
        <w:tc>
          <w:tcPr>
            <w:tcW w:w="5040" w:type="dxa"/>
          </w:tcPr>
          <w:p w:rsidR="009B055F" w:rsidRDefault="009B055F" w:rsidP="001F2A03">
            <w:pPr>
              <w:pStyle w:val="Tabletext"/>
              <w:keepLines w:val="0"/>
              <w:numPr>
                <w:ilvl w:val="0"/>
                <w:numId w:val="14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DTAAA</w:t>
            </w:r>
            <w:r>
              <w:rPr>
                <w:rFonts w:ascii="新細明體" w:hAnsi="新細明體" w:hint="eastAsia"/>
                <w:lang w:eastAsia="zh-TW"/>
              </w:rPr>
              <w:t>001.</w:t>
            </w:r>
            <w:r w:rsidR="00930A38">
              <w:rPr>
                <w:rFonts w:hint="eastAsia"/>
                <w:lang w:eastAsia="zh-TW"/>
              </w:rPr>
              <w:t>受</w:t>
            </w:r>
            <w:r w:rsidR="003143FF">
              <w:rPr>
                <w:rFonts w:hint="eastAsia"/>
                <w:lang w:eastAsia="zh-TW"/>
              </w:rPr>
              <w:t>理進度</w:t>
            </w:r>
            <w:r w:rsidR="003143FF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=</w:t>
            </w:r>
            <w:r w:rsidR="003143FF">
              <w:rPr>
                <w:rFonts w:hint="eastAsia"/>
                <w:lang w:eastAsia="zh-TW"/>
              </w:rPr>
              <w:t xml:space="preserve"> </w:t>
            </w:r>
            <w:r w:rsidR="00BC6389">
              <w:rPr>
                <w:lang w:eastAsia="zh-TW"/>
              </w:rPr>
              <w:t>‘’</w:t>
            </w:r>
            <w:r w:rsidR="00930A38">
              <w:rPr>
                <w:rFonts w:hint="eastAsia"/>
                <w:lang w:eastAsia="zh-TW"/>
              </w:rPr>
              <w:t xml:space="preserve"> </w:t>
            </w:r>
          </w:p>
          <w:p w:rsidR="003143FF" w:rsidRDefault="00BC6389" w:rsidP="001F2A03">
            <w:pPr>
              <w:pStyle w:val="Tabletext"/>
              <w:keepLines w:val="0"/>
              <w:numPr>
                <w:ilvl w:val="0"/>
                <w:numId w:val="14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畫面上處理狀態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皆為</w:t>
            </w:r>
            <w:r>
              <w:rPr>
                <w:rFonts w:hint="eastAsia"/>
                <w:lang w:eastAsia="zh-TW"/>
              </w:rPr>
              <w:t xml:space="preserve"> 0</w:t>
            </w:r>
            <w:r>
              <w:rPr>
                <w:rFonts w:hint="eastAsia"/>
                <w:lang w:eastAsia="zh-TW"/>
              </w:rPr>
              <w:t>或</w:t>
            </w:r>
            <w:r w:rsidRPr="00BC6389">
              <w:rPr>
                <w:rFonts w:ascii="新細明體" w:hAnsi="新細明體" w:hint="eastAsia"/>
                <w:lang w:eastAsia="zh-TW"/>
              </w:rPr>
              <w:t>1</w:t>
            </w:r>
            <w:r w:rsidR="00834BA6">
              <w:rPr>
                <w:rFonts w:hint="eastAsia"/>
                <w:lang w:eastAsia="zh-TW"/>
              </w:rPr>
              <w:t xml:space="preserve"> </w:t>
            </w:r>
          </w:p>
        </w:tc>
      </w:tr>
      <w:tr w:rsidR="003143FF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Pr="00BF1FA0" w:rsidRDefault="002A0DC0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hint="eastAsia"/>
                <w:strike/>
                <w:lang w:eastAsia="zh-TW"/>
              </w:rPr>
              <w:t>資料確認</w:t>
            </w:r>
          </w:p>
        </w:tc>
        <w:tc>
          <w:tcPr>
            <w:tcW w:w="5040" w:type="dxa"/>
          </w:tcPr>
          <w:p w:rsidR="009B055F" w:rsidRPr="00BF1FA0" w:rsidRDefault="009B055F" w:rsidP="001F2A03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ascii="新細明體" w:hAnsi="新細明體"/>
                <w:strike/>
                <w:lang w:eastAsia="zh-TW"/>
              </w:rPr>
              <w:t>DTAAA</w:t>
            </w:r>
            <w:r w:rsidRPr="00BF1FA0">
              <w:rPr>
                <w:rFonts w:ascii="新細明體" w:hAnsi="新細明體" w:hint="eastAsia"/>
                <w:strike/>
                <w:lang w:eastAsia="zh-TW"/>
              </w:rPr>
              <w:t>001.</w:t>
            </w:r>
            <w:r w:rsidR="00930A38" w:rsidRPr="00BF1FA0">
              <w:rPr>
                <w:rFonts w:hint="eastAsia"/>
                <w:strike/>
                <w:lang w:eastAsia="zh-TW"/>
              </w:rPr>
              <w:t>受理進度</w:t>
            </w:r>
            <w:r w:rsidR="00930A38" w:rsidRPr="00BF1FA0">
              <w:rPr>
                <w:rFonts w:hint="eastAsia"/>
                <w:strike/>
                <w:lang w:eastAsia="zh-TW"/>
              </w:rPr>
              <w:t xml:space="preserve"> </w:t>
            </w:r>
            <w:r w:rsidRPr="00BF1FA0">
              <w:rPr>
                <w:rFonts w:hint="eastAsia"/>
                <w:strike/>
                <w:lang w:eastAsia="zh-TW"/>
              </w:rPr>
              <w:t>=</w:t>
            </w:r>
            <w:r w:rsidR="00930A38" w:rsidRPr="00BF1FA0">
              <w:rPr>
                <w:rFonts w:hint="eastAsia"/>
                <w:strike/>
                <w:lang w:eastAsia="zh-TW"/>
              </w:rPr>
              <w:t xml:space="preserve"> 10(</w:t>
            </w:r>
            <w:r w:rsidR="00930A38" w:rsidRPr="00BF1FA0">
              <w:rPr>
                <w:rFonts w:hint="eastAsia"/>
                <w:strike/>
                <w:lang w:eastAsia="zh-TW"/>
              </w:rPr>
              <w:t>受理</w:t>
            </w:r>
            <w:r w:rsidR="00930A38" w:rsidRPr="00BF1FA0">
              <w:rPr>
                <w:rFonts w:hint="eastAsia"/>
                <w:strike/>
                <w:lang w:eastAsia="zh-TW"/>
              </w:rPr>
              <w:t>)</w:t>
            </w:r>
          </w:p>
          <w:p w:rsidR="001C2C21" w:rsidRPr="00BF1FA0" w:rsidRDefault="001C2C21" w:rsidP="001C2C21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hint="eastAsia"/>
                <w:strike/>
                <w:lang w:eastAsia="zh-TW"/>
              </w:rPr>
              <w:t>畫面上處理狀態</w:t>
            </w:r>
            <w:r w:rsidRPr="00BF1FA0">
              <w:rPr>
                <w:rFonts w:hint="eastAsia"/>
                <w:strike/>
                <w:lang w:eastAsia="zh-TW"/>
              </w:rPr>
              <w:t xml:space="preserve"> </w:t>
            </w:r>
            <w:r w:rsidRPr="00BF1FA0">
              <w:rPr>
                <w:rFonts w:hint="eastAsia"/>
                <w:strike/>
                <w:lang w:eastAsia="zh-TW"/>
              </w:rPr>
              <w:t>皆為</w:t>
            </w:r>
            <w:r w:rsidRPr="00BF1FA0">
              <w:rPr>
                <w:rFonts w:hint="eastAsia"/>
                <w:strike/>
                <w:lang w:eastAsia="zh-TW"/>
              </w:rPr>
              <w:t xml:space="preserve"> 0</w:t>
            </w:r>
            <w:r w:rsidRPr="00BF1FA0">
              <w:rPr>
                <w:rFonts w:hint="eastAsia"/>
                <w:strike/>
                <w:lang w:eastAsia="zh-TW"/>
              </w:rPr>
              <w:t>或</w:t>
            </w:r>
            <w:r w:rsidRPr="00BF1FA0">
              <w:rPr>
                <w:rFonts w:hint="eastAsia"/>
                <w:strike/>
                <w:lang w:eastAsia="zh-TW"/>
              </w:rPr>
              <w:t>2</w:t>
            </w:r>
          </w:p>
          <w:p w:rsidR="001C2C21" w:rsidRPr="00BF1FA0" w:rsidRDefault="001C2C21" w:rsidP="001F2A03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ascii="新細明體" w:hAnsi="新細明體"/>
                <w:strike/>
                <w:lang w:eastAsia="zh-TW"/>
              </w:rPr>
              <w:t>DTAAA</w:t>
            </w:r>
            <w:r w:rsidRPr="00BF1FA0">
              <w:rPr>
                <w:rFonts w:ascii="新細明體" w:hAnsi="新細明體" w:hint="eastAsia"/>
                <w:strike/>
                <w:lang w:eastAsia="zh-TW"/>
              </w:rPr>
              <w:t>001.資料確認人員 = 使用者ID</w:t>
            </w:r>
          </w:p>
        </w:tc>
      </w:tr>
      <w:tr w:rsidR="003143FF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Default="002A0DC0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資料核定</w:t>
            </w:r>
          </w:p>
        </w:tc>
        <w:tc>
          <w:tcPr>
            <w:tcW w:w="5040" w:type="dxa"/>
          </w:tcPr>
          <w:p w:rsidR="001C2C21" w:rsidRPr="00BF1FA0" w:rsidRDefault="009B055F" w:rsidP="001C2C21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ascii="新細明體" w:hAnsi="新細明體"/>
                <w:strike/>
                <w:lang w:eastAsia="zh-TW"/>
              </w:rPr>
              <w:t>DTAAA</w:t>
            </w:r>
            <w:r w:rsidRPr="00BF1FA0">
              <w:rPr>
                <w:rFonts w:ascii="新細明體" w:hAnsi="新細明體" w:hint="eastAsia"/>
                <w:strike/>
                <w:lang w:eastAsia="zh-TW"/>
              </w:rPr>
              <w:t>001.</w:t>
            </w:r>
            <w:r w:rsidRPr="00BF1FA0">
              <w:rPr>
                <w:rFonts w:hint="eastAsia"/>
                <w:strike/>
                <w:lang w:eastAsia="zh-TW"/>
              </w:rPr>
              <w:t>受理進度</w:t>
            </w:r>
            <w:r w:rsidRPr="00BF1FA0">
              <w:rPr>
                <w:rFonts w:hint="eastAsia"/>
                <w:strike/>
                <w:lang w:eastAsia="zh-TW"/>
              </w:rPr>
              <w:t xml:space="preserve"> = </w:t>
            </w:r>
            <w:r w:rsidR="001C2C21" w:rsidRPr="00BF1FA0">
              <w:rPr>
                <w:rFonts w:hint="eastAsia"/>
                <w:strike/>
                <w:lang w:eastAsia="zh-TW"/>
              </w:rPr>
              <w:t>2</w:t>
            </w:r>
            <w:r w:rsidRPr="00BF1FA0">
              <w:rPr>
                <w:rFonts w:hint="eastAsia"/>
                <w:strike/>
                <w:lang w:eastAsia="zh-TW"/>
              </w:rPr>
              <w:t>0(</w:t>
            </w:r>
            <w:r w:rsidR="001C2C21" w:rsidRPr="00BF1FA0">
              <w:rPr>
                <w:rFonts w:hint="eastAsia"/>
                <w:strike/>
                <w:lang w:eastAsia="zh-TW"/>
              </w:rPr>
              <w:t>確認</w:t>
            </w:r>
            <w:r w:rsidRPr="00BF1FA0">
              <w:rPr>
                <w:rFonts w:hint="eastAsia"/>
                <w:strike/>
                <w:lang w:eastAsia="zh-TW"/>
              </w:rPr>
              <w:t>)</w:t>
            </w:r>
          </w:p>
          <w:p w:rsidR="001C2C21" w:rsidRPr="00BF1FA0" w:rsidRDefault="001C2C21" w:rsidP="001F2A03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hint="eastAsia"/>
                <w:strike/>
                <w:lang w:eastAsia="zh-TW"/>
              </w:rPr>
              <w:t>畫面上處理狀態</w:t>
            </w:r>
            <w:r w:rsidRPr="00BF1FA0">
              <w:rPr>
                <w:rFonts w:hint="eastAsia"/>
                <w:strike/>
                <w:lang w:eastAsia="zh-TW"/>
              </w:rPr>
              <w:t xml:space="preserve"> </w:t>
            </w:r>
            <w:r w:rsidRPr="00BF1FA0">
              <w:rPr>
                <w:rFonts w:hint="eastAsia"/>
                <w:strike/>
                <w:lang w:eastAsia="zh-TW"/>
              </w:rPr>
              <w:t>皆為</w:t>
            </w:r>
            <w:r w:rsidRPr="00BF1FA0">
              <w:rPr>
                <w:rFonts w:hint="eastAsia"/>
                <w:strike/>
                <w:lang w:eastAsia="zh-TW"/>
              </w:rPr>
              <w:t xml:space="preserve"> 0</w:t>
            </w:r>
            <w:r w:rsidRPr="00BF1FA0">
              <w:rPr>
                <w:rFonts w:hint="eastAsia"/>
                <w:strike/>
                <w:lang w:eastAsia="zh-TW"/>
              </w:rPr>
              <w:t>或</w:t>
            </w:r>
            <w:r w:rsidRPr="00BF1FA0">
              <w:rPr>
                <w:rFonts w:hint="eastAsia"/>
                <w:strike/>
                <w:lang w:eastAsia="zh-TW"/>
              </w:rPr>
              <w:t>3</w:t>
            </w:r>
          </w:p>
          <w:p w:rsidR="00834BA6" w:rsidRPr="00BF1FA0" w:rsidRDefault="009B055F" w:rsidP="001F2A03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BF1FA0">
              <w:rPr>
                <w:rFonts w:ascii="新細明體" w:hAnsi="新細明體"/>
                <w:strike/>
                <w:lang w:eastAsia="zh-TW"/>
              </w:rPr>
              <w:t>DTAAA</w:t>
            </w:r>
            <w:r w:rsidRPr="00BF1FA0">
              <w:rPr>
                <w:rFonts w:ascii="新細明體" w:hAnsi="新細明體" w:hint="eastAsia"/>
                <w:strike/>
                <w:lang w:eastAsia="zh-TW"/>
              </w:rPr>
              <w:t>001.</w:t>
            </w:r>
            <w:r w:rsidR="001C2C21" w:rsidRPr="00BF1FA0">
              <w:rPr>
                <w:rFonts w:ascii="新細明體" w:hAnsi="新細明體" w:hint="eastAsia"/>
                <w:strike/>
                <w:lang w:eastAsia="zh-TW"/>
              </w:rPr>
              <w:t>核定</w:t>
            </w:r>
            <w:r w:rsidR="00A728BB" w:rsidRPr="00BF1FA0">
              <w:rPr>
                <w:rFonts w:hint="eastAsia"/>
                <w:strike/>
                <w:lang w:eastAsia="zh-TW"/>
              </w:rPr>
              <w:t>人員</w:t>
            </w:r>
            <w:r w:rsidR="001C2C21" w:rsidRPr="00BF1FA0">
              <w:rPr>
                <w:rFonts w:hint="eastAsia"/>
                <w:strike/>
                <w:lang w:eastAsia="zh-TW"/>
              </w:rPr>
              <w:t xml:space="preserve"> = </w:t>
            </w:r>
            <w:r w:rsidR="001C2C21" w:rsidRPr="00BF1FA0">
              <w:rPr>
                <w:rFonts w:hint="eastAsia"/>
                <w:strike/>
                <w:lang w:eastAsia="zh-TW"/>
              </w:rPr>
              <w:t>使用者</w:t>
            </w:r>
            <w:r w:rsidR="001C2C21" w:rsidRPr="00BF1FA0">
              <w:rPr>
                <w:rFonts w:hint="eastAsia"/>
                <w:strike/>
                <w:lang w:eastAsia="zh-TW"/>
              </w:rPr>
              <w:t>ID</w:t>
            </w:r>
          </w:p>
          <w:p w:rsidR="00BF1FA0" w:rsidRDefault="00BF1FA0" w:rsidP="00BF1FA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DTAAA</w:t>
            </w:r>
            <w:r>
              <w:rPr>
                <w:rFonts w:ascii="新細明體" w:hAnsi="新細明體" w:hint="eastAsia"/>
                <w:lang w:eastAsia="zh-TW"/>
              </w:rPr>
              <w:t>001.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>)</w:t>
            </w:r>
            <w:r w:rsidR="005B3B42">
              <w:rPr>
                <w:rFonts w:hint="eastAsia"/>
                <w:lang w:eastAsia="zh-TW"/>
              </w:rPr>
              <w:t xml:space="preserve"> OR 25(</w:t>
            </w:r>
            <w:r w:rsidR="005B3B42">
              <w:rPr>
                <w:rFonts w:hint="eastAsia"/>
                <w:lang w:eastAsia="zh-TW"/>
              </w:rPr>
              <w:t>退件</w:t>
            </w:r>
            <w:r w:rsidR="005B3B42">
              <w:rPr>
                <w:rFonts w:hint="eastAsia"/>
                <w:lang w:eastAsia="zh-TW"/>
              </w:rPr>
              <w:t>)</w:t>
            </w:r>
          </w:p>
          <w:p w:rsidR="00BF1FA0" w:rsidRDefault="00BF1FA0" w:rsidP="00BF1FA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畫面上處理狀態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皆為</w:t>
            </w:r>
            <w:r>
              <w:rPr>
                <w:rFonts w:hint="eastAsia"/>
                <w:lang w:eastAsia="zh-TW"/>
              </w:rPr>
              <w:t xml:space="preserve"> 0</w:t>
            </w:r>
            <w:r>
              <w:rPr>
                <w:rFonts w:hint="eastAsia"/>
                <w:lang w:eastAsia="zh-TW"/>
              </w:rPr>
              <w:t>或</w:t>
            </w:r>
            <w:r>
              <w:rPr>
                <w:rFonts w:hint="eastAsia"/>
                <w:lang w:eastAsia="zh-TW"/>
              </w:rPr>
              <w:t>3</w:t>
            </w:r>
          </w:p>
          <w:p w:rsidR="00BF1FA0" w:rsidRDefault="00BF1FA0" w:rsidP="00BF1FA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DTAAA</w:t>
            </w:r>
            <w:r>
              <w:rPr>
                <w:rFonts w:ascii="新細明體" w:hAnsi="新細明體" w:hint="eastAsia"/>
                <w:lang w:eastAsia="zh-TW"/>
              </w:rPr>
              <w:t>001.核定人員 = 使用者ID</w:t>
            </w:r>
          </w:p>
        </w:tc>
      </w:tr>
    </w:tbl>
    <w:p w:rsidR="001863F4" w:rsidRDefault="001863F4" w:rsidP="00582315">
      <w:pPr>
        <w:pStyle w:val="Tabletext"/>
        <w:keepLines w:val="0"/>
        <w:spacing w:after="0" w:line="240" w:lineRule="auto"/>
        <w:ind w:left="1418"/>
        <w:rPr>
          <w:rFonts w:hint="eastAsia"/>
          <w:bCs/>
          <w:color w:val="008000"/>
          <w:lang w:eastAsia="zh-TW"/>
        </w:rPr>
      </w:pPr>
    </w:p>
    <w:p w:rsidR="00CB501C" w:rsidRDefault="00CB501C" w:rsidP="005823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 w:rsidRPr="00CB501C">
        <w:rPr>
          <w:rFonts w:hint="eastAsia"/>
          <w:bCs/>
          <w:color w:val="008000"/>
          <w:lang w:eastAsia="zh-TW"/>
        </w:rPr>
        <w:t>檢核是否</w:t>
      </w:r>
      <w:r w:rsidR="006514F6">
        <w:rPr>
          <w:rFonts w:hint="eastAsia"/>
          <w:bCs/>
          <w:color w:val="008000"/>
          <w:lang w:eastAsia="zh-TW"/>
        </w:rPr>
        <w:t>精神疾病無</w:t>
      </w:r>
      <w:r>
        <w:rPr>
          <w:rFonts w:hint="eastAsia"/>
          <w:bCs/>
          <w:color w:val="008000"/>
          <w:lang w:eastAsia="zh-TW"/>
        </w:rPr>
        <w:t>日間病房</w:t>
      </w:r>
      <w:r w:rsidR="006514F6">
        <w:rPr>
          <w:rFonts w:hint="eastAsia"/>
          <w:bCs/>
          <w:color w:val="008000"/>
          <w:lang w:eastAsia="zh-TW"/>
        </w:rPr>
        <w:t>並</w:t>
      </w:r>
      <w:r>
        <w:rPr>
          <w:rFonts w:hint="eastAsia"/>
          <w:bCs/>
          <w:color w:val="008000"/>
          <w:lang w:eastAsia="zh-TW"/>
        </w:rPr>
        <w:t>交查</w:t>
      </w:r>
      <w:r w:rsidR="006514F6">
        <w:rPr>
          <w:rFonts w:hint="eastAsia"/>
          <w:bCs/>
          <w:color w:val="008000"/>
          <w:lang w:eastAsia="zh-TW"/>
        </w:rPr>
        <w:t>者，訊息提醒</w:t>
      </w:r>
      <w:r>
        <w:rPr>
          <w:rFonts w:hint="eastAsia"/>
          <w:bCs/>
          <w:color w:val="008000"/>
          <w:lang w:eastAsia="zh-TW"/>
        </w:rPr>
        <w:t>：</w:t>
      </w:r>
    </w:p>
    <w:p w:rsidR="00310E13" w:rsidRDefault="00310E13" w:rsidP="005823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判斷是否為精神疾病件：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輸入日間病房控制</w:t>
      </w:r>
      <w:r>
        <w:rPr>
          <w:rFonts w:hint="eastAsia"/>
          <w:lang w:eastAsia="zh-TW"/>
        </w:rPr>
        <w:t>)</w:t>
      </w:r>
    </w:p>
    <w:p w:rsidR="00310E13" w:rsidRDefault="00310E13" w:rsidP="0058231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AA_A0Z013.</w:t>
      </w:r>
      <w:r w:rsidRPr="00C55189">
        <w:rPr>
          <w:rFonts w:hint="eastAsia"/>
        </w:rPr>
        <w:t xml:space="preserve"> </w:t>
      </w:r>
      <w:r>
        <w:rPr>
          <w:rFonts w:hint="eastAsia"/>
          <w:lang w:eastAsia="zh-TW"/>
        </w:rPr>
        <w:t>c</w:t>
      </w:r>
      <w:r>
        <w:rPr>
          <w:rFonts w:hint="eastAsia"/>
        </w:rPr>
        <w:t>hkPSY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>
        <w:rPr>
          <w:rFonts w:hint="eastAsia"/>
        </w:rPr>
        <w:t>判斷是否為精神疾病</w:t>
      </w:r>
      <w:r>
        <w:rPr>
          <w:rFonts w:hint="eastAsia"/>
          <w:lang w:eastAsia="zh-TW"/>
        </w:rPr>
        <w:t>)</w:t>
      </w:r>
    </w:p>
    <w:p w:rsidR="00310E13" w:rsidRPr="00CF6892" w:rsidRDefault="00310E13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畫面.受理編號</w:t>
      </w:r>
    </w:p>
    <w:p w:rsidR="00310E13" w:rsidRDefault="00310E13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診斷書序號 =</w:t>
      </w:r>
      <w:r>
        <w:rPr>
          <w:rFonts w:ascii="細明體" w:eastAsia="細明體" w:hAnsi="細明體"/>
          <w:lang w:eastAsia="zh-TW"/>
        </w:rPr>
        <w:t>””</w:t>
      </w:r>
    </w:p>
    <w:p w:rsidR="003F31C3" w:rsidRPr="0075592B" w:rsidRDefault="003F31C3" w:rsidP="0058231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正常結束</w:t>
      </w:r>
    </w:p>
    <w:p w:rsidR="001863F4" w:rsidRDefault="003F31C3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color w:val="000000"/>
        </w:rPr>
        <w:t>精神疾病</w:t>
      </w:r>
      <w:r>
        <w:rPr>
          <w:color w:val="000000"/>
        </w:rPr>
        <w:t> </w:t>
      </w:r>
      <w:r>
        <w:rPr>
          <w:rFonts w:hint="eastAsia"/>
          <w:color w:val="000000"/>
          <w:lang w:eastAsia="zh-TW"/>
        </w:rPr>
        <w:t xml:space="preserve"> = </w:t>
      </w:r>
      <w:r>
        <w:rPr>
          <w:rFonts w:hint="eastAsia"/>
          <w:lang w:eastAsia="zh-TW"/>
        </w:rPr>
        <w:t>AA_A0Z013.</w:t>
      </w:r>
      <w:r>
        <w:rPr>
          <w:rFonts w:ascii="細明體" w:eastAsia="細明體" w:hAnsi="細明體" w:hint="eastAsia"/>
        </w:rPr>
        <w:t>是否為精神疾病</w:t>
      </w:r>
    </w:p>
    <w:p w:rsidR="001863F4" w:rsidRPr="00226D49" w:rsidRDefault="001863F4" w:rsidP="005823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26D49">
        <w:rPr>
          <w:rFonts w:hint="eastAsia"/>
          <w:bCs/>
          <w:lang w:eastAsia="zh-TW"/>
        </w:rPr>
        <w:t>IF</w:t>
      </w:r>
      <w:r w:rsidR="000F03FD" w:rsidRPr="00226D49">
        <w:rPr>
          <w:rFonts w:hint="eastAsia"/>
          <w:bCs/>
          <w:lang w:eastAsia="zh-TW"/>
        </w:rPr>
        <w:t xml:space="preserve"> </w:t>
      </w:r>
      <w:r w:rsidR="000F03FD" w:rsidRPr="00226D49">
        <w:rPr>
          <w:rFonts w:hint="eastAsia"/>
          <w:lang w:eastAsia="zh-TW"/>
        </w:rPr>
        <w:t>精神疾病</w:t>
      </w:r>
      <w:r w:rsidR="000F03FD" w:rsidRPr="00226D49">
        <w:rPr>
          <w:rFonts w:hint="eastAsia"/>
          <w:lang w:eastAsia="zh-TW"/>
        </w:rPr>
        <w:t xml:space="preserve"> = </w:t>
      </w:r>
      <w:r w:rsidR="000F03FD" w:rsidRPr="00226D49">
        <w:rPr>
          <w:lang w:eastAsia="zh-TW"/>
        </w:rPr>
        <w:t>‘</w:t>
      </w:r>
      <w:r w:rsidR="000F03FD" w:rsidRPr="006514F6">
        <w:rPr>
          <w:rFonts w:hint="eastAsia"/>
          <w:lang w:eastAsia="zh-TW"/>
        </w:rPr>
        <w:t>Y</w:t>
      </w:r>
      <w:r w:rsidR="000F03FD" w:rsidRPr="00F560AF">
        <w:rPr>
          <w:lang w:eastAsia="zh-TW"/>
        </w:rPr>
        <w:t>’</w:t>
      </w:r>
    </w:p>
    <w:p w:rsidR="000F03FD" w:rsidRDefault="00707406" w:rsidP="0058231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READ DTAAA020</w:t>
      </w:r>
    </w:p>
    <w:p w:rsidR="00707406" w:rsidRDefault="00707406" w:rsidP="0058231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WHERE</w:t>
      </w:r>
    </w:p>
    <w:p w:rsidR="00707406" w:rsidRDefault="00707406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受理編號</w:t>
      </w:r>
      <w:r>
        <w:rPr>
          <w:rFonts w:hint="eastAsia"/>
          <w:bCs/>
          <w:color w:val="008000"/>
          <w:lang w:eastAsia="zh-TW"/>
        </w:rPr>
        <w:t xml:space="preserve"> = </w:t>
      </w:r>
      <w:r>
        <w:rPr>
          <w:rFonts w:hint="eastAsia"/>
          <w:bCs/>
          <w:color w:val="008000"/>
          <w:lang w:eastAsia="zh-TW"/>
        </w:rPr>
        <w:t>畫面</w:t>
      </w:r>
      <w:r>
        <w:rPr>
          <w:rFonts w:hint="eastAsia"/>
          <w:bCs/>
          <w:color w:val="008000"/>
          <w:lang w:eastAsia="zh-TW"/>
        </w:rPr>
        <w:t>.</w:t>
      </w:r>
      <w:r>
        <w:rPr>
          <w:rFonts w:hint="eastAsia"/>
          <w:bCs/>
          <w:color w:val="008000"/>
          <w:lang w:eastAsia="zh-TW"/>
        </w:rPr>
        <w:t>受理編號</w:t>
      </w:r>
    </w:p>
    <w:p w:rsidR="00707406" w:rsidRDefault="00707406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 w:rsidRPr="00707406">
        <w:rPr>
          <w:rFonts w:hint="eastAsia"/>
          <w:bCs/>
          <w:color w:val="008000"/>
          <w:lang w:eastAsia="zh-TW"/>
        </w:rPr>
        <w:t>核定</w:t>
      </w:r>
      <w:r w:rsidRPr="00707406">
        <w:rPr>
          <w:rFonts w:hint="eastAsia"/>
          <w:bCs/>
          <w:color w:val="008000"/>
          <w:lang w:eastAsia="zh-TW"/>
        </w:rPr>
        <w:t>_</w:t>
      </w:r>
      <w:r w:rsidRPr="00707406">
        <w:rPr>
          <w:rFonts w:hint="eastAsia"/>
          <w:bCs/>
          <w:color w:val="008000"/>
          <w:lang w:eastAsia="zh-TW"/>
        </w:rPr>
        <w:t>日間病房</w:t>
      </w:r>
      <w:r>
        <w:rPr>
          <w:rFonts w:hint="eastAsia"/>
          <w:bCs/>
          <w:color w:val="008000"/>
          <w:lang w:eastAsia="zh-TW"/>
        </w:rPr>
        <w:t xml:space="preserve"> = </w:t>
      </w:r>
      <w:r>
        <w:rPr>
          <w:bCs/>
          <w:color w:val="008000"/>
          <w:lang w:eastAsia="zh-TW"/>
        </w:rPr>
        <w:t>‘</w:t>
      </w:r>
      <w:r>
        <w:rPr>
          <w:rFonts w:hint="eastAsia"/>
          <w:bCs/>
          <w:color w:val="008000"/>
          <w:lang w:eastAsia="zh-TW"/>
        </w:rPr>
        <w:t>Y</w:t>
      </w:r>
      <w:r>
        <w:rPr>
          <w:bCs/>
          <w:color w:val="008000"/>
          <w:lang w:eastAsia="zh-TW"/>
        </w:rPr>
        <w:t>’</w:t>
      </w:r>
    </w:p>
    <w:p w:rsidR="0038180C" w:rsidRDefault="0038180C" w:rsidP="0058231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IF NOT FND</w:t>
      </w:r>
    </w:p>
    <w:p w:rsidR="0038180C" w:rsidRDefault="00951CAE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READ DTAHA001</w:t>
      </w:r>
    </w:p>
    <w:p w:rsidR="00951CAE" w:rsidRDefault="00951CAE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 xml:space="preserve">WHERE </w:t>
      </w:r>
    </w:p>
    <w:p w:rsidR="00951CAE" w:rsidRDefault="00951CAE" w:rsidP="00582315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受理編號</w:t>
      </w:r>
      <w:r>
        <w:rPr>
          <w:rFonts w:hint="eastAsia"/>
          <w:bCs/>
          <w:color w:val="008000"/>
          <w:lang w:eastAsia="zh-TW"/>
        </w:rPr>
        <w:t xml:space="preserve"> = </w:t>
      </w:r>
      <w:r>
        <w:rPr>
          <w:rFonts w:hint="eastAsia"/>
          <w:bCs/>
          <w:color w:val="008000"/>
          <w:lang w:eastAsia="zh-TW"/>
        </w:rPr>
        <w:t>畫面</w:t>
      </w:r>
      <w:r>
        <w:rPr>
          <w:rFonts w:hint="eastAsia"/>
          <w:bCs/>
          <w:color w:val="008000"/>
          <w:lang w:eastAsia="zh-TW"/>
        </w:rPr>
        <w:t>.</w:t>
      </w:r>
      <w:r>
        <w:rPr>
          <w:rFonts w:hint="eastAsia"/>
          <w:bCs/>
          <w:color w:val="008000"/>
          <w:lang w:eastAsia="zh-TW"/>
        </w:rPr>
        <w:t>受理編號</w:t>
      </w:r>
    </w:p>
    <w:p w:rsidR="00951CAE" w:rsidRDefault="00951CAE" w:rsidP="0058231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IF FND</w:t>
      </w:r>
    </w:p>
    <w:p w:rsidR="00951CAE" w:rsidRPr="00CB501C" w:rsidRDefault="00226D49" w:rsidP="00582315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>
        <w:rPr>
          <w:rFonts w:hint="eastAsia"/>
          <w:bCs/>
          <w:color w:val="008000"/>
          <w:lang w:eastAsia="zh-TW"/>
        </w:rPr>
        <w:t>畫面按鈕下方紅字顯示：</w:t>
      </w:r>
      <w:r w:rsidR="00EE7068">
        <w:rPr>
          <w:rFonts w:ascii="Arial" w:eastAsia="標楷體" w:hAnsi="Arial" w:cs="Arial" w:hint="eastAsia"/>
          <w:lang w:eastAsia="zh-TW"/>
        </w:rPr>
        <w:t>「</w:t>
      </w:r>
      <w:r w:rsidRPr="00226D49">
        <w:rPr>
          <w:rFonts w:hint="eastAsia"/>
          <w:bCs/>
          <w:color w:val="008000"/>
          <w:lang w:eastAsia="zh-TW"/>
        </w:rPr>
        <w:t>請再於診斷書頁籤檢視是否為日間病房</w:t>
      </w:r>
      <w:r w:rsidR="00EE7068">
        <w:rPr>
          <w:rFonts w:ascii="Arial" w:eastAsia="標楷體" w:hAnsi="Arial" w:cs="Arial" w:hint="eastAsia"/>
          <w:lang w:eastAsia="zh-TW"/>
        </w:rPr>
        <w:t>」</w:t>
      </w:r>
    </w:p>
    <w:p w:rsidR="00245CF4" w:rsidRDefault="007F65B9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案件送件</w:t>
      </w:r>
    </w:p>
    <w:p w:rsidR="001E2F5B" w:rsidRDefault="001E2F5B" w:rsidP="007F65B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事故日期檢核：</w:t>
      </w:r>
    </w:p>
    <w:p w:rsidR="001E2F5B" w:rsidRDefault="001E2F5B" w:rsidP="001E2F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AA_A0Z020 By </w:t>
      </w:r>
      <w:r>
        <w:rPr>
          <w:rFonts w:hint="eastAsia"/>
          <w:lang w:eastAsia="zh-TW"/>
        </w:rPr>
        <w:t>受理編號：</w:t>
      </w:r>
    </w:p>
    <w:p w:rsidR="001E2F5B" w:rsidRPr="001E2F5B" w:rsidRDefault="001E2F5B" w:rsidP="001E2F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 w:rsidRPr="001E2F5B">
        <w:rPr>
          <w:rFonts w:ascii="細明體" w:eastAsia="細明體" w:hAnsi="細明體" w:hint="eastAsia"/>
        </w:rPr>
        <w:t xml:space="preserve"> </w:t>
      </w:r>
      <w:r>
        <w:rPr>
          <w:rFonts w:ascii="細明體" w:eastAsia="細明體" w:hAnsi="細明體" w:hint="eastAsia"/>
        </w:rPr>
        <w:t>事故日期是否符合</w:t>
      </w:r>
      <w:r>
        <w:rPr>
          <w:rFonts w:ascii="細明體" w:eastAsia="細明體" w:hAnsi="細明體" w:hint="eastAsia"/>
          <w:lang w:eastAsia="zh-TW"/>
        </w:rPr>
        <w:t xml:space="preserve"> &lt;&gt;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：</w:t>
      </w:r>
    </w:p>
    <w:p w:rsidR="001E2F5B" w:rsidRDefault="001E2F5B" w:rsidP="001E2F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回傳日期。</w:t>
      </w:r>
    </w:p>
    <w:p w:rsidR="001E2F5B" w:rsidRDefault="001E2F5B" w:rsidP="001E2F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7C08E8" w:rsidDel="00966055" w:rsidRDefault="00554778" w:rsidP="009660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del w:id="55" w:author="馬慈蓮" w:date="2019-11-13T08:42:00Z"/>
          <w:rFonts w:hint="eastAsia"/>
          <w:lang w:eastAsia="zh-TW"/>
        </w:rPr>
      </w:pPr>
      <w:r>
        <w:rPr>
          <w:rFonts w:ascii="細明體" w:eastAsia="細明體" w:hAnsi="細明體" w:cs="Courier New" w:hint="eastAsia"/>
          <w:color w:val="FF0000"/>
          <w:lang w:eastAsia="zh-TW"/>
        </w:rPr>
        <w:t>增加檢核此</w:t>
      </w:r>
      <w:r w:rsidRPr="003B48EE">
        <w:rPr>
          <w:rFonts w:ascii="細明體" w:eastAsia="細明體" w:hAnsi="細明體" w:cs="Courier New" w:hint="eastAsia"/>
          <w:color w:val="FF0000"/>
          <w:lang w:eastAsia="zh-TW"/>
        </w:rPr>
        <w:t>案件的受款人資料</w:t>
      </w:r>
      <w:r>
        <w:rPr>
          <w:rFonts w:ascii="細明體" w:eastAsia="細明體" w:hAnsi="細明體" w:cs="Courier New" w:hint="eastAsia"/>
          <w:color w:val="FF0000"/>
          <w:lang w:eastAsia="zh-TW"/>
        </w:rPr>
        <w:t>DTAAA082，若沒輸入則拋錯提示之</w:t>
      </w:r>
    </w:p>
    <w:p w:rsidR="0023751E" w:rsidRDefault="00684946" w:rsidP="007F65B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</w:t>
      </w:r>
      <w:r w:rsidR="00391CF8">
        <w:rPr>
          <w:rFonts w:hint="eastAsia"/>
          <w:lang w:eastAsia="zh-TW"/>
        </w:rPr>
        <w:t xml:space="preserve"> </w:t>
      </w:r>
      <w:r w:rsidR="0023751E">
        <w:rPr>
          <w:rFonts w:hint="eastAsia"/>
          <w:lang w:eastAsia="zh-TW"/>
        </w:rPr>
        <w:t>DT</w:t>
      </w:r>
      <w:r w:rsidR="00391CF8">
        <w:rPr>
          <w:rFonts w:hint="eastAsia"/>
          <w:lang w:eastAsia="zh-TW"/>
        </w:rPr>
        <w:t>A</w:t>
      </w:r>
      <w:r w:rsidR="0023751E">
        <w:rPr>
          <w:rFonts w:hint="eastAsia"/>
          <w:lang w:eastAsia="zh-TW"/>
        </w:rPr>
        <w:t>AA001</w:t>
      </w:r>
      <w:r w:rsidR="00391CF8">
        <w:rPr>
          <w:rFonts w:hint="eastAsia"/>
          <w:lang w:eastAsia="zh-TW"/>
        </w:rPr>
        <w:t xml:space="preserve"> </w:t>
      </w:r>
      <w:r w:rsidR="00391CF8">
        <w:rPr>
          <w:rFonts w:hint="eastAsia"/>
          <w:lang w:eastAsia="zh-TW"/>
        </w:rPr>
        <w:t>理賠受理檔</w:t>
      </w:r>
      <w:r w:rsidR="00EE1BD5">
        <w:rPr>
          <w:rFonts w:hint="eastAsia"/>
          <w:lang w:eastAsia="zh-TW"/>
        </w:rPr>
        <w:t>：</w:t>
      </w:r>
    </w:p>
    <w:p w:rsidR="0023751E" w:rsidRDefault="008F6A3E" w:rsidP="007F65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 w:rsidRPr="008F6A3E"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</w:t>
      </w:r>
      <w:r w:rsidR="0059284A"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F6A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Default="008F6A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Default="008F6A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F6A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0C044D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Default="008F6A3E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D13D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D3C" w:rsidRDefault="0059284A" w:rsidP="00D13D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3D3C" w:rsidRDefault="0059284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10</w:t>
            </w:r>
          </w:p>
        </w:tc>
      </w:tr>
      <w:tr w:rsidR="00D13D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D3C" w:rsidRDefault="00D13D3C" w:rsidP="00D13D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3D3C" w:rsidRDefault="00D13D3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D13D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D3C" w:rsidRDefault="00D13D3C" w:rsidP="00D13D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3D3C" w:rsidRDefault="00D13D3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D13D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D3C" w:rsidRDefault="00D13D3C" w:rsidP="00D13D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3D3C" w:rsidRDefault="0059284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TIMESTAMP</w:t>
            </w:r>
          </w:p>
        </w:tc>
      </w:tr>
      <w:tr w:rsidR="009B3BD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3BDC" w:rsidRDefault="009B3BDC" w:rsidP="00D13D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B3BDC" w:rsidRDefault="009B3BD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登入者單位</w:t>
            </w:r>
          </w:p>
        </w:tc>
      </w:tr>
      <w:tr w:rsidR="009B3BD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3BDC" w:rsidRDefault="009B3BDC" w:rsidP="00D13D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B3BDC" w:rsidRDefault="009B3BD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登入者單位中文</w:t>
            </w:r>
          </w:p>
        </w:tc>
      </w:tr>
    </w:tbl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結果</w:t>
      </w:r>
    </w:p>
    <w:p w:rsidR="0023751E" w:rsidRDefault="0023751E" w:rsidP="007826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 w:rsidR="00CB25A4">
        <w:rPr>
          <w:lang w:eastAsia="zh-TW"/>
        </w:rPr>
        <w:sym w:font="Wingdings" w:char="F0E8"/>
      </w:r>
      <w:r w:rsidR="007826D2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 w:rsidR="00996FB1">
        <w:rPr>
          <w:rFonts w:hint="eastAsia"/>
          <w:lang w:eastAsia="zh-TW"/>
        </w:rPr>
        <w:t>受理送件</w:t>
      </w:r>
      <w:r w:rsidR="007826D2">
        <w:rPr>
          <w:rFonts w:hint="eastAsia"/>
          <w:lang w:eastAsia="zh-TW"/>
        </w:rPr>
        <w:t>成功</w:t>
      </w:r>
      <w:r>
        <w:rPr>
          <w:lang w:eastAsia="zh-TW"/>
        </w:rPr>
        <w:t>”</w:t>
      </w:r>
      <w:r w:rsidR="00CB25A4">
        <w:rPr>
          <w:rFonts w:hint="eastAsia"/>
          <w:lang w:eastAsia="zh-TW"/>
        </w:rPr>
        <w:t>。</w:t>
      </w:r>
    </w:p>
    <w:p w:rsidR="00996FB1" w:rsidRDefault="00996FB1" w:rsidP="00996FB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清空畫面，回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申請書頁面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23751E" w:rsidRDefault="002375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 w:rsidR="006268AC">
        <w:rPr>
          <w:lang w:eastAsia="zh-TW"/>
        </w:rPr>
        <w:sym w:font="Wingdings" w:char="F0E8"/>
      </w:r>
      <w:r w:rsidR="006268AC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6268AC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23751E" w:rsidRDefault="00996FB1" w:rsidP="00E072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資料確認</w:t>
      </w:r>
    </w:p>
    <w:p w:rsidR="001E2F5B" w:rsidRDefault="001E2F5B" w:rsidP="001E2F5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事故日期檢核：</w:t>
      </w:r>
    </w:p>
    <w:p w:rsidR="001E2F5B" w:rsidRDefault="001E2F5B" w:rsidP="001E2F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AA_A0Z020 By </w:t>
      </w:r>
      <w:r>
        <w:rPr>
          <w:rFonts w:hint="eastAsia"/>
          <w:lang w:eastAsia="zh-TW"/>
        </w:rPr>
        <w:t>受理編號：</w:t>
      </w:r>
    </w:p>
    <w:p w:rsidR="001E2F5B" w:rsidRPr="001E2F5B" w:rsidRDefault="001E2F5B" w:rsidP="001E2F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 w:rsidRPr="001E2F5B">
        <w:rPr>
          <w:rFonts w:ascii="細明體" w:eastAsia="細明體" w:hAnsi="細明體" w:hint="eastAsia"/>
        </w:rPr>
        <w:t xml:space="preserve"> </w:t>
      </w:r>
      <w:r>
        <w:rPr>
          <w:rFonts w:ascii="細明體" w:eastAsia="細明體" w:hAnsi="細明體" w:hint="eastAsia"/>
        </w:rPr>
        <w:t>事故日期是否符合</w:t>
      </w:r>
      <w:r>
        <w:rPr>
          <w:rFonts w:ascii="細明體" w:eastAsia="細明體" w:hAnsi="細明體" w:hint="eastAsia"/>
          <w:lang w:eastAsia="zh-TW"/>
        </w:rPr>
        <w:t xml:space="preserve"> &lt;&gt;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：</w:t>
      </w:r>
    </w:p>
    <w:p w:rsidR="001E2F5B" w:rsidRDefault="001E2F5B" w:rsidP="001E2F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回傳日期。</w:t>
      </w:r>
    </w:p>
    <w:p w:rsidR="001E2F5B" w:rsidRDefault="001E2F5B" w:rsidP="00996FB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996FB1" w:rsidRDefault="00996FB1" w:rsidP="00996FB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DTAAA001 </w:t>
      </w:r>
      <w:r>
        <w:rPr>
          <w:rFonts w:hint="eastAsia"/>
          <w:lang w:eastAsia="zh-TW"/>
        </w:rPr>
        <w:t>理賠受理檔：</w:t>
      </w:r>
    </w:p>
    <w:p w:rsidR="00996FB1" w:rsidRDefault="00996FB1" w:rsidP="00996F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 w:rsidRPr="008F6A3E"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Method8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Pr="000C044D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20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TIMESTAMP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登入者單位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登入者單位中文</w:t>
            </w:r>
          </w:p>
        </w:tc>
      </w:tr>
    </w:tbl>
    <w:p w:rsidR="00996FB1" w:rsidRDefault="00996FB1" w:rsidP="00996FB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結果</w:t>
      </w:r>
    </w:p>
    <w:p w:rsidR="00996FB1" w:rsidRDefault="00996FB1" w:rsidP="00996F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資料確認成功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996FB1" w:rsidRDefault="001A2D34" w:rsidP="001A2D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>導回</w:t>
      </w:r>
      <w:r>
        <w:rPr>
          <w:rFonts w:hint="eastAsia"/>
          <w:bCs/>
          <w:color w:val="000000"/>
          <w:lang w:eastAsia="zh-TW"/>
        </w:rPr>
        <w:t xml:space="preserve">AAB0_0200 </w:t>
      </w:r>
      <w:r>
        <w:rPr>
          <w:rFonts w:hint="eastAsia"/>
          <w:bCs/>
          <w:color w:val="000000"/>
          <w:lang w:eastAsia="zh-TW"/>
        </w:rPr>
        <w:t>查詢狀態</w:t>
      </w:r>
      <w:r>
        <w:rPr>
          <w:rFonts w:hint="eastAsia"/>
          <w:bCs/>
          <w:color w:val="000000"/>
          <w:lang w:eastAsia="zh-TW"/>
        </w:rPr>
        <w:t xml:space="preserve">1 </w:t>
      </w:r>
      <w:r>
        <w:rPr>
          <w:rFonts w:hint="eastAsia"/>
          <w:bCs/>
          <w:color w:val="000000"/>
          <w:lang w:eastAsia="zh-TW"/>
        </w:rPr>
        <w:t>查詢進度</w:t>
      </w:r>
      <w:r>
        <w:rPr>
          <w:rFonts w:hint="eastAsia"/>
          <w:bCs/>
          <w:color w:val="000000"/>
          <w:lang w:eastAsia="zh-TW"/>
        </w:rPr>
        <w:t>1</w:t>
      </w:r>
      <w:r>
        <w:rPr>
          <w:rFonts w:hint="eastAsia"/>
          <w:bCs/>
          <w:color w:val="000000"/>
          <w:lang w:eastAsia="zh-TW"/>
        </w:rPr>
        <w:t>。</w:t>
      </w:r>
    </w:p>
    <w:p w:rsidR="00996FB1" w:rsidRDefault="00996FB1" w:rsidP="00996F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996FB1" w:rsidRDefault="00996FB1" w:rsidP="00996FB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資料核定</w:t>
      </w:r>
    </w:p>
    <w:p w:rsidR="00014619" w:rsidRDefault="00014619" w:rsidP="00996FB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14619">
        <w:tc>
          <w:tcPr>
            <w:tcW w:w="7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14619">
        <w:tc>
          <w:tcPr>
            <w:tcW w:w="720" w:type="dxa"/>
          </w:tcPr>
          <w:p w:rsidR="00014619" w:rsidRDefault="00014619" w:rsidP="00014619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</w:t>
            </w:r>
            <w:r>
              <w:rPr>
                <w:rFonts w:hint="eastAsia"/>
                <w:bCs/>
                <w:lang w:eastAsia="zh-TW"/>
              </w:rPr>
              <w:t>診斷書張數</w:t>
            </w:r>
            <w:r>
              <w:rPr>
                <w:rFonts w:hint="eastAsia"/>
                <w:bCs/>
                <w:lang w:eastAsia="zh-TW"/>
              </w:rPr>
              <w:t xml:space="preserve"> &gt; 0</w:t>
            </w:r>
          </w:p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診斷書處理狀態 需為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3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</w:smartTag>
          </w:p>
        </w:tc>
        <w:tc>
          <w:tcPr>
            <w:tcW w:w="33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請先進行診斷書核定動作</w:t>
            </w:r>
          </w:p>
        </w:tc>
      </w:tr>
      <w:tr w:rsidR="00014619">
        <w:tc>
          <w:tcPr>
            <w:tcW w:w="720" w:type="dxa"/>
          </w:tcPr>
          <w:p w:rsidR="00014619" w:rsidRDefault="00014619" w:rsidP="00014619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</w:t>
            </w:r>
            <w:r>
              <w:rPr>
                <w:rFonts w:hint="eastAsia"/>
                <w:bCs/>
                <w:lang w:eastAsia="zh-TW"/>
              </w:rPr>
              <w:t>收據張數</w:t>
            </w:r>
            <w:r>
              <w:rPr>
                <w:rFonts w:hint="eastAsia"/>
                <w:bCs/>
                <w:lang w:eastAsia="zh-TW"/>
              </w:rPr>
              <w:t xml:space="preserve"> &gt; 0</w:t>
            </w:r>
          </w:p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收據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處理狀態 需為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3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</w:smartTag>
          </w:p>
        </w:tc>
        <w:tc>
          <w:tcPr>
            <w:tcW w:w="33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請先進行收據核定動作</w:t>
            </w:r>
          </w:p>
        </w:tc>
      </w:tr>
      <w:tr w:rsidR="00014619">
        <w:tc>
          <w:tcPr>
            <w:tcW w:w="720" w:type="dxa"/>
          </w:tcPr>
          <w:p w:rsidR="00014619" w:rsidRDefault="00014619" w:rsidP="00014619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</w:t>
            </w:r>
            <w:r>
              <w:rPr>
                <w:rFonts w:hint="eastAsia"/>
                <w:bCs/>
                <w:lang w:eastAsia="zh-TW"/>
              </w:rPr>
              <w:t>解除契約張數</w:t>
            </w:r>
            <w:r>
              <w:rPr>
                <w:rFonts w:hint="eastAsia"/>
                <w:bCs/>
                <w:lang w:eastAsia="zh-TW"/>
              </w:rPr>
              <w:t xml:space="preserve"> &gt; 0</w:t>
            </w:r>
          </w:p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解除契約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處理狀態 需為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3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</w:smartTag>
          </w:p>
        </w:tc>
        <w:tc>
          <w:tcPr>
            <w:tcW w:w="3320" w:type="dxa"/>
          </w:tcPr>
          <w:p w:rsidR="00014619" w:rsidRDefault="00014619" w:rsidP="0001461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請先進行解除契約核定動作</w:t>
            </w:r>
          </w:p>
        </w:tc>
      </w:tr>
    </w:tbl>
    <w:p w:rsidR="001E2F5B" w:rsidRDefault="001E2F5B" w:rsidP="001E2F5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事故日期檢核：</w:t>
      </w:r>
    </w:p>
    <w:p w:rsidR="001E2F5B" w:rsidRDefault="001E2F5B" w:rsidP="001E2F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AA_A0Z020 By </w:t>
      </w:r>
      <w:r>
        <w:rPr>
          <w:rFonts w:hint="eastAsia"/>
          <w:lang w:eastAsia="zh-TW"/>
        </w:rPr>
        <w:t>受理編號：</w:t>
      </w:r>
    </w:p>
    <w:p w:rsidR="001E2F5B" w:rsidRPr="001E2F5B" w:rsidRDefault="001E2F5B" w:rsidP="001E2F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 w:rsidRPr="001E2F5B">
        <w:rPr>
          <w:rFonts w:ascii="細明體" w:eastAsia="細明體" w:hAnsi="細明體" w:hint="eastAsia"/>
        </w:rPr>
        <w:t xml:space="preserve"> </w:t>
      </w:r>
      <w:r>
        <w:rPr>
          <w:rFonts w:ascii="細明體" w:eastAsia="細明體" w:hAnsi="細明體" w:hint="eastAsia"/>
        </w:rPr>
        <w:t>事故日期是否符合</w:t>
      </w:r>
      <w:r>
        <w:rPr>
          <w:rFonts w:ascii="細明體" w:eastAsia="細明體" w:hAnsi="細明體" w:hint="eastAsia"/>
          <w:lang w:eastAsia="zh-TW"/>
        </w:rPr>
        <w:t xml:space="preserve"> &lt;&gt;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：</w:t>
      </w:r>
    </w:p>
    <w:p w:rsidR="001E2F5B" w:rsidRDefault="001E2F5B" w:rsidP="001E2F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回傳日期。</w:t>
      </w:r>
    </w:p>
    <w:p w:rsidR="001E2F5B" w:rsidRDefault="001E2F5B" w:rsidP="001E2F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CA0DF7" w:rsidRDefault="00CA0DF7" w:rsidP="00CA0DF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檢查</w:t>
      </w:r>
      <w:r w:rsidRPr="00D40BE3">
        <w:rPr>
          <w:rFonts w:hint="eastAsia"/>
          <w:lang w:eastAsia="zh-TW"/>
        </w:rPr>
        <w:t>理賠人員案件簽署資格檢核</w:t>
      </w:r>
    </w:p>
    <w:p w:rsidR="00CA0DF7" w:rsidRPr="00AD65DE" w:rsidRDefault="00CA0DF7" w:rsidP="00CA0DF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AA_B2Z700</w:t>
      </w:r>
      <w:r>
        <w:rPr>
          <w:rFonts w:hint="eastAsia"/>
          <w:bCs/>
          <w:color w:val="000000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A0DF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DF7" w:rsidRDefault="00CA0DF7" w:rsidP="00CA0D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DF7" w:rsidRDefault="00CA0DF7" w:rsidP="00CA0D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A0DF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DF7" w:rsidRDefault="00CA0DF7" w:rsidP="00CA0D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DF7" w:rsidRDefault="00CA0DF7" w:rsidP="00CA0DF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該件受理編號</w:t>
            </w:r>
          </w:p>
        </w:tc>
      </w:tr>
      <w:tr w:rsidR="00CA0DF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DF7" w:rsidRDefault="00CA0DF7" w:rsidP="00CA0D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DF7" w:rsidRDefault="00CA0DF7" w:rsidP="00CA0DF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</w:tbl>
    <w:p w:rsidR="00CA0DF7" w:rsidRDefault="00CA0DF7" w:rsidP="00CA0DF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能否簽署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N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，顯示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回覆訊息</w:t>
      </w:r>
      <w:r>
        <w:rPr>
          <w:rFonts w:hint="eastAsia"/>
          <w:bCs/>
          <w:color w:val="000000"/>
          <w:lang w:eastAsia="zh-TW"/>
        </w:rPr>
        <w:t>,RETURN</w:t>
      </w:r>
      <w:r>
        <w:rPr>
          <w:rFonts w:hint="eastAsia"/>
          <w:bCs/>
          <w:color w:val="000000"/>
          <w:lang w:eastAsia="zh-TW"/>
        </w:rPr>
        <w:t>。</w:t>
      </w:r>
    </w:p>
    <w:p w:rsidR="0042420E" w:rsidRDefault="0043702D" w:rsidP="0042420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3702D">
        <w:rPr>
          <w:rFonts w:hint="eastAsia"/>
          <w:lang w:eastAsia="zh-TW"/>
        </w:rPr>
        <w:t>檢查是否做過核付</w:t>
      </w:r>
      <w:r w:rsidRPr="0043702D">
        <w:rPr>
          <w:rFonts w:hint="eastAsia"/>
          <w:lang w:eastAsia="zh-TW"/>
        </w:rPr>
        <w:t>ID</w:t>
      </w:r>
      <w:r w:rsidRPr="0043702D">
        <w:rPr>
          <w:rFonts w:hint="eastAsia"/>
          <w:lang w:eastAsia="zh-TW"/>
        </w:rPr>
        <w:t>頁簽上三種查詢</w:t>
      </w:r>
    </w:p>
    <w:p w:rsidR="00780734" w:rsidRDefault="00780734" w:rsidP="00493A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判斷是否為團險件：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團險件不檢核預付金</w:t>
      </w:r>
      <w:r>
        <w:rPr>
          <w:rFonts w:hint="eastAsia"/>
          <w:lang w:eastAsia="zh-TW"/>
        </w:rPr>
        <w:t>)</w:t>
      </w:r>
    </w:p>
    <w:p w:rsidR="001670A1" w:rsidRDefault="001670A1" w:rsidP="00493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AA_B9Z001.</w:t>
      </w:r>
      <w:r w:rsidR="00DB46B5" w:rsidRPr="00DB46B5">
        <w:rPr>
          <w:lang w:eastAsia="zh-TW"/>
        </w:rPr>
        <w:t>chkBGAply</w:t>
      </w:r>
      <w:r w:rsidR="00DB46B5">
        <w:rPr>
          <w:rFonts w:hint="eastAsia"/>
          <w:lang w:eastAsia="zh-TW"/>
        </w:rPr>
        <w:t>()</w:t>
      </w:r>
    </w:p>
    <w:p w:rsidR="00DB46B5" w:rsidRDefault="00DB46B5" w:rsidP="00493A3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受理編號</w:t>
      </w:r>
    </w:p>
    <w:p w:rsidR="00AD14F4" w:rsidRDefault="00AD14F4" w:rsidP="00493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AA_B9Z001.</w:t>
      </w:r>
      <w:r>
        <w:rPr>
          <w:rFonts w:hint="eastAsia"/>
          <w:lang w:eastAsia="zh-TW"/>
        </w:rPr>
        <w:t>是否為團險件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AD14F4" w:rsidRDefault="00AD14F4" w:rsidP="00493A3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團險件</w:t>
      </w:r>
      <w:r>
        <w:rPr>
          <w:rFonts w:hint="eastAsia"/>
          <w:lang w:eastAsia="zh-TW"/>
        </w:rPr>
        <w:t xml:space="preserve"> = TRUE</w:t>
      </w:r>
    </w:p>
    <w:p w:rsidR="0043702D" w:rsidRDefault="0043702D" w:rsidP="004370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DTAAA001 By</w:t>
      </w:r>
      <w:r>
        <w:rPr>
          <w:rFonts w:hint="eastAsia"/>
          <w:lang w:eastAsia="zh-TW"/>
        </w:rPr>
        <w:t>受理編號</w:t>
      </w:r>
    </w:p>
    <w:p w:rsidR="0043702D" w:rsidRDefault="0043702D" w:rsidP="004370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CLAM_REC_IDX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</w:p>
    <w:p w:rsidR="0043702D" w:rsidRDefault="0043702D" w:rsidP="0043702D">
      <w:pPr>
        <w:pStyle w:val="Tabletext"/>
        <w:numPr>
          <w:ilvl w:val="4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尚未進行理賠記錄查詢，請返回核付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索引進行理賠記錄查詢。</w:t>
      </w:r>
    </w:p>
    <w:p w:rsidR="0043702D" w:rsidRDefault="0043702D" w:rsidP="004370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43702D" w:rsidRDefault="0043702D" w:rsidP="004370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UNPAY_REC_IDX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</w:p>
    <w:p w:rsidR="0043702D" w:rsidRDefault="0043702D" w:rsidP="0043702D">
      <w:pPr>
        <w:pStyle w:val="Tabletext"/>
        <w:numPr>
          <w:ilvl w:val="4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尚未進行</w:t>
      </w:r>
      <w:r w:rsidRPr="0043702D">
        <w:rPr>
          <w:rFonts w:hint="eastAsia"/>
          <w:lang w:eastAsia="zh-TW"/>
        </w:rPr>
        <w:t>不給付</w:t>
      </w:r>
      <w:r>
        <w:rPr>
          <w:rFonts w:hint="eastAsia"/>
          <w:lang w:eastAsia="zh-TW"/>
        </w:rPr>
        <w:t>記錄查詢，請返回核付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索引進行</w:t>
      </w:r>
      <w:r w:rsidRPr="0043702D">
        <w:rPr>
          <w:rFonts w:hint="eastAsia"/>
          <w:lang w:eastAsia="zh-TW"/>
        </w:rPr>
        <w:t>不給付</w:t>
      </w:r>
      <w:r>
        <w:rPr>
          <w:rFonts w:hint="eastAsia"/>
          <w:lang w:eastAsia="zh-TW"/>
        </w:rPr>
        <w:t>記錄查詢。</w:t>
      </w:r>
    </w:p>
    <w:p w:rsidR="0043702D" w:rsidRDefault="0043702D" w:rsidP="004370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43702D" w:rsidRDefault="0043702D" w:rsidP="004370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SPEC_REC_IDX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</w:p>
    <w:p w:rsidR="0043702D" w:rsidRDefault="0043702D" w:rsidP="0043702D">
      <w:pPr>
        <w:pStyle w:val="Tabletext"/>
        <w:numPr>
          <w:ilvl w:val="4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尚未進行</w:t>
      </w:r>
      <w:r w:rsidRPr="0043702D">
        <w:rPr>
          <w:rFonts w:hint="eastAsia"/>
          <w:lang w:eastAsia="zh-TW"/>
        </w:rPr>
        <w:t>特殊紀錄</w:t>
      </w:r>
      <w:r>
        <w:rPr>
          <w:rFonts w:hint="eastAsia"/>
          <w:lang w:eastAsia="zh-TW"/>
        </w:rPr>
        <w:t>查詢，請返回核付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索引進行</w:t>
      </w:r>
      <w:r w:rsidRPr="0043702D">
        <w:rPr>
          <w:rFonts w:hint="eastAsia"/>
          <w:lang w:eastAsia="zh-TW"/>
        </w:rPr>
        <w:t>特殊紀錄</w:t>
      </w:r>
      <w:r>
        <w:rPr>
          <w:rFonts w:hint="eastAsia"/>
          <w:lang w:eastAsia="zh-TW"/>
        </w:rPr>
        <w:t>查詢。</w:t>
      </w:r>
    </w:p>
    <w:p w:rsidR="0043702D" w:rsidRDefault="0043702D" w:rsidP="004370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CA2CE6" w:rsidRDefault="00CA2CE6" w:rsidP="00CA2CE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="008856F5">
        <w:rPr>
          <w:rFonts w:hint="eastAsia"/>
          <w:lang w:eastAsia="zh-TW"/>
        </w:rPr>
        <w:t xml:space="preserve"> </w:t>
      </w:r>
      <w:r w:rsidR="008856F5" w:rsidRPr="008856F5">
        <w:rPr>
          <w:lang w:eastAsia="zh-TW"/>
        </w:rPr>
        <w:t xml:space="preserve">PREPAY_REC_IDX 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  <w:r w:rsidR="00AD14F4">
        <w:rPr>
          <w:rFonts w:hint="eastAsia"/>
          <w:lang w:eastAsia="zh-TW"/>
        </w:rPr>
        <w:t xml:space="preserve"> AND</w:t>
      </w:r>
      <w:r w:rsidR="00AD14F4">
        <w:rPr>
          <w:rFonts w:hint="eastAsia"/>
          <w:lang w:eastAsia="zh-TW"/>
        </w:rPr>
        <w:t>團險件</w:t>
      </w:r>
      <w:r w:rsidR="00AD14F4">
        <w:rPr>
          <w:rFonts w:hint="eastAsia"/>
          <w:lang w:eastAsia="zh-TW"/>
        </w:rPr>
        <w:t xml:space="preserve"> = FALSE</w:t>
      </w:r>
    </w:p>
    <w:p w:rsidR="00CA2CE6" w:rsidRDefault="00CA2CE6" w:rsidP="00CA2CE6">
      <w:pPr>
        <w:pStyle w:val="Tabletext"/>
        <w:numPr>
          <w:ilvl w:val="4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尚未進行預付金</w:t>
      </w:r>
      <w:r w:rsidRPr="0043702D">
        <w:rPr>
          <w:rFonts w:hint="eastAsia"/>
          <w:lang w:eastAsia="zh-TW"/>
        </w:rPr>
        <w:t>紀錄</w:t>
      </w:r>
      <w:r>
        <w:rPr>
          <w:rFonts w:hint="eastAsia"/>
          <w:lang w:eastAsia="zh-TW"/>
        </w:rPr>
        <w:t>查詢，請返回核付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索引進行預付金</w:t>
      </w:r>
      <w:r w:rsidRPr="0043702D">
        <w:rPr>
          <w:rFonts w:hint="eastAsia"/>
          <w:lang w:eastAsia="zh-TW"/>
        </w:rPr>
        <w:t>紀錄</w:t>
      </w:r>
      <w:r>
        <w:rPr>
          <w:rFonts w:hint="eastAsia"/>
          <w:lang w:eastAsia="zh-TW"/>
        </w:rPr>
        <w:t>查詢。</w:t>
      </w:r>
    </w:p>
    <w:p w:rsidR="00A6715F" w:rsidDel="00421595" w:rsidRDefault="00CA2CE6" w:rsidP="004215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del w:id="56" w:author="馬慈蓮" w:date="2019-11-14T13:26:00Z"/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996FB1" w:rsidDel="00421595" w:rsidRDefault="00996FB1" w:rsidP="00A004A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del w:id="57" w:author="馬慈蓮" w:date="2019-11-14T13:26:00Z"/>
          <w:rFonts w:hint="eastAsia"/>
          <w:lang w:eastAsia="zh-TW"/>
        </w:rPr>
        <w:pPrChange w:id="58" w:author="馬慈蓮" w:date="2019-11-14T13:26:00Z">
          <w:pPr>
            <w:pStyle w:val="Tabletext"/>
            <w:keepLines w:val="0"/>
            <w:spacing w:after="0" w:line="240" w:lineRule="auto"/>
            <w:ind w:left="425"/>
          </w:pPr>
        </w:pPrChange>
      </w:pPr>
    </w:p>
    <w:p w:rsidR="001413D9" w:rsidRDefault="001413D9" w:rsidP="001E2F5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檢核是否點選理賠偵測分數：</w:t>
      </w:r>
    </w:p>
    <w:p w:rsidR="001413D9" w:rsidRDefault="00623837" w:rsidP="00230EC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判斷模型分類：</w:t>
      </w:r>
    </w:p>
    <w:p w:rsidR="00617042" w:rsidRDefault="00617042" w:rsidP="00230EC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DTAAA010 By</w:t>
      </w:r>
      <w:r>
        <w:rPr>
          <w:rFonts w:hint="eastAsia"/>
          <w:lang w:eastAsia="zh-TW"/>
        </w:rPr>
        <w:t>受理編號</w:t>
      </w:r>
    </w:p>
    <w:p w:rsidR="00623837" w:rsidRDefault="00623837" w:rsidP="00230EC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AA_V1Z006.</w:t>
      </w:r>
      <w:bookmarkStart w:id="59" w:name="_Toc341774366"/>
      <w:r w:rsidRPr="00623837">
        <w:rPr>
          <w:rFonts w:hint="eastAsia"/>
          <w:lang w:eastAsia="zh-TW"/>
        </w:rPr>
        <w:t>chkOcrResn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623837">
        <w:rPr>
          <w:rFonts w:hint="eastAsia"/>
          <w:lang w:eastAsia="zh-TW"/>
        </w:rPr>
        <w:t>檢核事故原因</w:t>
      </w:r>
      <w:bookmarkEnd w:id="59"/>
      <w:r>
        <w:rPr>
          <w:rFonts w:hint="eastAsia"/>
          <w:lang w:eastAsia="zh-TW"/>
        </w:rPr>
        <w:t>)</w:t>
      </w:r>
    </w:p>
    <w:p w:rsidR="00623837" w:rsidRDefault="00623837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</w:rPr>
        <w:t>事故原因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="00617042">
        <w:rPr>
          <w:rFonts w:hint="eastAsia"/>
          <w:lang w:eastAsia="zh-TW"/>
        </w:rPr>
        <w:t>DTAAA010.</w:t>
      </w:r>
      <w:r w:rsidR="00617042">
        <w:rPr>
          <w:rFonts w:ascii="細明體" w:eastAsia="細明體" w:hAnsi="細明體" w:hint="eastAsia"/>
        </w:rPr>
        <w:t>事故原因</w:t>
      </w:r>
    </w:p>
    <w:p w:rsidR="00623837" w:rsidRDefault="00FC0060" w:rsidP="0062383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讀取是否已產出分數，且已點選：</w:t>
      </w:r>
    </w:p>
    <w:p w:rsidR="00FC0060" w:rsidRDefault="00FC0060" w:rsidP="00230EC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bookmarkStart w:id="60" w:name="_Toc343086273"/>
      <w:r>
        <w:rPr>
          <w:rFonts w:hint="eastAsia"/>
          <w:lang w:eastAsia="zh-TW"/>
        </w:rPr>
        <w:t>AA_V1Z007.q</w:t>
      </w:r>
      <w:r w:rsidRPr="00FA66E2">
        <w:rPr>
          <w:rFonts w:hint="eastAsia"/>
          <w:lang w:eastAsia="zh-TW"/>
        </w:rPr>
        <w:t>ryDTAAV014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查詢</w:t>
      </w:r>
      <w:r w:rsidRPr="006533A3">
        <w:rPr>
          <w:rFonts w:hint="eastAsia"/>
          <w:lang w:eastAsia="zh-TW"/>
        </w:rPr>
        <w:t>理賠偵測線上計算檔資料</w:t>
      </w:r>
      <w:bookmarkEnd w:id="60"/>
      <w:r>
        <w:rPr>
          <w:rFonts w:hint="eastAsia"/>
          <w:lang w:eastAsia="zh-TW"/>
        </w:rPr>
        <w:t>)</w:t>
      </w:r>
    </w:p>
    <w:p w:rsidR="00F456A5" w:rsidRPr="00F456A5" w:rsidRDefault="00F456A5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</w:rPr>
        <w:t>受理編號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hint="eastAsia"/>
          <w:lang w:eastAsia="zh-TW"/>
        </w:rPr>
        <w:t>受理編號</w:t>
      </w:r>
    </w:p>
    <w:p w:rsidR="00F456A5" w:rsidRDefault="00F456A5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 xml:space="preserve">模型分類 = </w:t>
      </w:r>
      <w:r>
        <w:rPr>
          <w:rFonts w:hint="eastAsia"/>
          <w:lang w:eastAsia="zh-TW"/>
        </w:rPr>
        <w:t>AA_V1Z006.</w:t>
      </w:r>
      <w:r>
        <w:rPr>
          <w:rFonts w:ascii="細明體" w:eastAsia="細明體" w:hAnsi="細明體" w:cs="Arial Unicode MS" w:hint="eastAsia"/>
          <w:lang w:eastAsia="zh-TW"/>
        </w:rPr>
        <w:t>模型分類</w:t>
      </w:r>
    </w:p>
    <w:p w:rsidR="00230E41" w:rsidRDefault="00230E41" w:rsidP="00230EC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</w:p>
    <w:p w:rsidR="00230E41" w:rsidRDefault="00230E41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視為正常，繼續往下執行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未產出分數不需卡流程</w:t>
      </w:r>
      <w:r>
        <w:rPr>
          <w:rFonts w:hint="eastAsia"/>
          <w:lang w:eastAsia="zh-TW"/>
        </w:rPr>
        <w:t>)</w:t>
      </w:r>
    </w:p>
    <w:p w:rsidR="00173548" w:rsidRDefault="00173548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檢核案件明細資料是否存在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因線上刪除時，批次可能還沒跑完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：</w:t>
      </w:r>
    </w:p>
    <w:p w:rsidR="00173548" w:rsidRDefault="00173548" w:rsidP="005C5625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 DTAAV011</w:t>
      </w:r>
    </w:p>
    <w:p w:rsidR="00173548" w:rsidRDefault="00173548" w:rsidP="005C5625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WHERE</w:t>
      </w:r>
    </w:p>
    <w:p w:rsidR="00173548" w:rsidRDefault="00173548" w:rsidP="005C5625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受理邊號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173548" w:rsidRDefault="00173548" w:rsidP="005C5625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刪除不到視為正常</w:t>
      </w:r>
    </w:p>
    <w:p w:rsidR="00230E41" w:rsidRDefault="00230E41" w:rsidP="00230EC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F456A5" w:rsidRDefault="0089311D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取第一筆</w:t>
      </w:r>
      <w:r w:rsidRPr="00FA66E2">
        <w:rPr>
          <w:rFonts w:hint="eastAsia"/>
          <w:lang w:eastAsia="zh-TW"/>
        </w:rPr>
        <w:t>DTAAV014</w:t>
      </w:r>
    </w:p>
    <w:p w:rsidR="0089311D" w:rsidRDefault="0089311D" w:rsidP="00230EC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 w:rsidRPr="0089311D">
        <w:rPr>
          <w:rFonts w:hint="eastAsia"/>
          <w:lang w:eastAsia="zh-TW"/>
        </w:rPr>
        <w:t xml:space="preserve"> </w:t>
      </w:r>
      <w:r w:rsidRPr="00FA66E2">
        <w:rPr>
          <w:rFonts w:hint="eastAsia"/>
          <w:lang w:eastAsia="zh-TW"/>
        </w:rPr>
        <w:t>DTAAV014</w:t>
      </w:r>
      <w:r>
        <w:rPr>
          <w:rFonts w:hint="eastAsia"/>
          <w:lang w:eastAsia="zh-TW"/>
        </w:rPr>
        <w:t>.</w:t>
      </w:r>
      <w:r w:rsidRPr="0089311D">
        <w:rPr>
          <w:rFonts w:hint="eastAsia"/>
          <w:lang w:eastAsia="zh-TW"/>
        </w:rPr>
        <w:t>計算終止時間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不是空的</w:t>
      </w:r>
      <w:r>
        <w:rPr>
          <w:rFonts w:hint="eastAsia"/>
          <w:lang w:eastAsia="zh-TW"/>
        </w:rPr>
        <w:t xml:space="preserve"> AND </w:t>
      </w:r>
      <w:r w:rsidRPr="00FA66E2">
        <w:rPr>
          <w:rFonts w:hint="eastAsia"/>
          <w:lang w:eastAsia="zh-TW"/>
        </w:rPr>
        <w:t>DTAAV014</w:t>
      </w:r>
      <w:r>
        <w:rPr>
          <w:rFonts w:hint="eastAsia"/>
          <w:lang w:eastAsia="zh-TW"/>
        </w:rPr>
        <w:t>.</w:t>
      </w:r>
      <w:r w:rsidRPr="0089311D">
        <w:rPr>
          <w:rFonts w:hint="eastAsia"/>
          <w:lang w:eastAsia="zh-TW"/>
        </w:rPr>
        <w:t>是否成功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 w:rsidR="00945ABE">
        <w:rPr>
          <w:rFonts w:hint="eastAsia"/>
          <w:lang w:eastAsia="zh-TW"/>
        </w:rPr>
        <w:t xml:space="preserve"> (</w:t>
      </w:r>
      <w:r w:rsidR="00945ABE">
        <w:rPr>
          <w:rFonts w:hint="eastAsia"/>
          <w:lang w:eastAsia="zh-TW"/>
        </w:rPr>
        <w:t>表示有成功計算分數者</w:t>
      </w:r>
      <w:r w:rsidR="00945ABE">
        <w:rPr>
          <w:rFonts w:hint="eastAsia"/>
          <w:lang w:eastAsia="zh-TW"/>
        </w:rPr>
        <w:t>)</w:t>
      </w:r>
    </w:p>
    <w:p w:rsidR="00DE1D03" w:rsidRDefault="00DE1D03" w:rsidP="00230EC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Pr="00FA66E2">
        <w:rPr>
          <w:rFonts w:hint="eastAsia"/>
          <w:lang w:eastAsia="zh-TW"/>
        </w:rPr>
        <w:t>DTAAV014</w:t>
      </w:r>
      <w:r>
        <w:rPr>
          <w:rFonts w:hint="eastAsia"/>
          <w:lang w:eastAsia="zh-TW"/>
        </w:rPr>
        <w:t>.</w:t>
      </w:r>
      <w:r w:rsidRPr="00DE1D03">
        <w:rPr>
          <w:rFonts w:hint="eastAsia"/>
          <w:lang w:eastAsia="zh-TW"/>
        </w:rPr>
        <w:t>核賠點選</w:t>
      </w:r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</w:t>
      </w:r>
    </w:p>
    <w:p w:rsidR="00D74385" w:rsidRDefault="00D74385" w:rsidP="00230EC2">
      <w:pPr>
        <w:pStyle w:val="Tabletext"/>
        <w:numPr>
          <w:ilvl w:val="7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 w:rsidRPr="00D74385">
        <w:rPr>
          <w:rFonts w:hint="eastAsia"/>
          <w:lang w:eastAsia="zh-TW"/>
        </w:rPr>
        <w:t>尚未點選風險評分</w:t>
      </w:r>
      <w:r>
        <w:rPr>
          <w:rFonts w:hint="eastAsia"/>
          <w:lang w:eastAsia="zh-TW"/>
        </w:rPr>
        <w:t>，請返回核付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索引進行</w:t>
      </w:r>
      <w:r w:rsidRPr="00D74385">
        <w:rPr>
          <w:rFonts w:hint="eastAsia"/>
          <w:lang w:eastAsia="zh-TW"/>
        </w:rPr>
        <w:t>風險評分</w:t>
      </w:r>
      <w:r>
        <w:rPr>
          <w:rFonts w:hint="eastAsia"/>
          <w:lang w:eastAsia="zh-TW"/>
        </w:rPr>
        <w:t>查詢。</w:t>
      </w:r>
    </w:p>
    <w:p w:rsidR="00DE1D03" w:rsidRDefault="00D74385" w:rsidP="00230EC2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E1D03" w:rsidRDefault="00DE1D03" w:rsidP="00230EC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</w:t>
      </w:r>
    </w:p>
    <w:p w:rsidR="0089311D" w:rsidRDefault="00DE1D03" w:rsidP="00230EC2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Pr="00FA66E2">
        <w:rPr>
          <w:rFonts w:hint="eastAsia"/>
          <w:lang w:eastAsia="zh-TW"/>
        </w:rPr>
        <w:t>DTAAV014</w:t>
      </w:r>
      <w:r>
        <w:rPr>
          <w:rFonts w:hint="eastAsia"/>
          <w:lang w:eastAsia="zh-TW"/>
        </w:rPr>
        <w:t>.</w:t>
      </w:r>
      <w:r w:rsidRPr="00DE1D03">
        <w:rPr>
          <w:rFonts w:hint="eastAsia"/>
          <w:lang w:eastAsia="zh-TW"/>
        </w:rPr>
        <w:t>核賠人員</w:t>
      </w:r>
      <w:r>
        <w:rPr>
          <w:rFonts w:hint="eastAsia"/>
          <w:lang w:eastAsia="zh-TW"/>
        </w:rPr>
        <w:t xml:space="preserve"> &lt;&gt; </w:t>
      </w:r>
      <w:r>
        <w:rPr>
          <w:rFonts w:hint="eastAsia"/>
          <w:lang w:eastAsia="zh-TW"/>
        </w:rPr>
        <w:t>登入者</w:t>
      </w:r>
      <w:r>
        <w:rPr>
          <w:rFonts w:hint="eastAsia"/>
          <w:lang w:eastAsia="zh-TW"/>
        </w:rPr>
        <w:t>ID</w:t>
      </w:r>
      <w:r w:rsidR="00945ABE">
        <w:rPr>
          <w:rFonts w:hint="eastAsia"/>
          <w:lang w:eastAsia="zh-TW"/>
        </w:rPr>
        <w:t xml:space="preserve"> (</w:t>
      </w:r>
      <w:r w:rsidR="00945ABE">
        <w:rPr>
          <w:rFonts w:hint="eastAsia"/>
          <w:lang w:eastAsia="zh-TW"/>
        </w:rPr>
        <w:t>若有改派</w:t>
      </w:r>
      <w:r w:rsidR="00CB2C38">
        <w:rPr>
          <w:rFonts w:hint="eastAsia"/>
          <w:lang w:eastAsia="zh-TW"/>
        </w:rPr>
        <w:t>，處理人員也需點選過</w:t>
      </w:r>
      <w:r w:rsidR="00CB2C38">
        <w:rPr>
          <w:rFonts w:hint="eastAsia"/>
          <w:lang w:eastAsia="zh-TW"/>
        </w:rPr>
        <w:t>)</w:t>
      </w:r>
    </w:p>
    <w:p w:rsidR="001514D1" w:rsidRDefault="001514D1" w:rsidP="00230EC2">
      <w:pPr>
        <w:pStyle w:val="Tabletext"/>
        <w:numPr>
          <w:ilvl w:val="8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</w:t>
      </w:r>
      <w:r w:rsidRPr="00D74385">
        <w:rPr>
          <w:rFonts w:hint="eastAsia"/>
          <w:lang w:eastAsia="zh-TW"/>
        </w:rPr>
        <w:t>尚未點選風險評分</w:t>
      </w:r>
      <w:r>
        <w:rPr>
          <w:rFonts w:hint="eastAsia"/>
          <w:lang w:eastAsia="zh-TW"/>
        </w:rPr>
        <w:t>，請返回核付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索引進行</w:t>
      </w:r>
      <w:r w:rsidRPr="00D74385">
        <w:rPr>
          <w:rFonts w:hint="eastAsia"/>
          <w:lang w:eastAsia="zh-TW"/>
        </w:rPr>
        <w:t>風險評分</w:t>
      </w:r>
      <w:r>
        <w:rPr>
          <w:rFonts w:hint="eastAsia"/>
          <w:lang w:eastAsia="zh-TW"/>
        </w:rPr>
        <w:t>查詢。</w:t>
      </w:r>
    </w:p>
    <w:p w:rsidR="001514D1" w:rsidRDefault="001514D1" w:rsidP="00230EC2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AE0C16" w:rsidRDefault="00AE0C16" w:rsidP="001E2F5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61" w:author="馬慈蓮" w:date="2019-11-14T13:17:00Z"/>
          <w:lang w:eastAsia="zh-TW"/>
        </w:rPr>
      </w:pPr>
      <w:ins w:id="62" w:author="馬慈蓮" w:date="2019-11-14T13:17:00Z">
        <w:r>
          <w:rPr>
            <w:rFonts w:hint="eastAsia"/>
            <w:lang w:eastAsia="zh-TW"/>
          </w:rPr>
          <w:t>檢核是否完成保單分期設定：</w:t>
        </w:r>
      </w:ins>
    </w:p>
    <w:p w:rsidR="00AE0C16" w:rsidRDefault="0079611D" w:rsidP="00CD11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63" w:author="馬慈蓮" w:date="2019-11-14T13:19:00Z"/>
          <w:lang w:eastAsia="zh-TW"/>
        </w:rPr>
        <w:pPrChange w:id="64" w:author="馬慈蓮" w:date="2019-11-14T13:17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65" w:author="馬慈蓮" w:date="2019-11-14T13:19:00Z">
        <w:r>
          <w:rPr>
            <w:rFonts w:hint="eastAsia"/>
            <w:lang w:eastAsia="zh-TW"/>
          </w:rPr>
          <w:t>$</w:t>
        </w:r>
        <w:r>
          <w:rPr>
            <w:rFonts w:hint="eastAsia"/>
            <w:lang w:eastAsia="zh-TW"/>
          </w:rPr>
          <w:t>回傳</w:t>
        </w:r>
        <w:r>
          <w:rPr>
            <w:rFonts w:hint="eastAsia"/>
            <w:lang w:eastAsia="zh-TW"/>
          </w:rPr>
          <w:t xml:space="preserve">[] </w:t>
        </w:r>
      </w:ins>
      <w:ins w:id="66" w:author="馬慈蓮" w:date="2019-11-14T13:18:00Z">
        <w:r w:rsidR="00A5138D">
          <w:rPr>
            <w:rFonts w:hint="eastAsia"/>
            <w:lang w:eastAsia="zh-TW"/>
          </w:rPr>
          <w:t xml:space="preserve">= </w:t>
        </w:r>
      </w:ins>
      <w:ins w:id="67" w:author="馬慈蓮" w:date="2019-11-14T13:17:00Z">
        <w:r w:rsidR="00AE0C16">
          <w:rPr>
            <w:rFonts w:hint="eastAsia"/>
            <w:lang w:eastAsia="zh-TW"/>
          </w:rPr>
          <w:t xml:space="preserve">CALL </w:t>
        </w:r>
        <w:r w:rsidR="00CD11F5">
          <w:rPr>
            <w:rFonts w:hint="eastAsia"/>
            <w:lang w:eastAsia="zh-TW"/>
          </w:rPr>
          <w:t>AA_B1Z133.</w:t>
        </w:r>
      </w:ins>
      <w:ins w:id="68" w:author="馬慈蓮" w:date="2019-11-14T13:18:00Z">
        <w:r w:rsidR="00CD11F5" w:rsidRPr="00CD11F5">
          <w:rPr>
            <w:lang w:eastAsia="zh-TW"/>
          </w:rPr>
          <w:t>chkSprDone</w:t>
        </w:r>
        <w:r w:rsidR="00CD11F5">
          <w:rPr>
            <w:rFonts w:hint="eastAsia"/>
            <w:lang w:eastAsia="zh-TW"/>
          </w:rPr>
          <w:t>()</w:t>
        </w:r>
        <w:r w:rsidR="00CD11F5">
          <w:rPr>
            <w:rFonts w:hint="eastAsia"/>
            <w:lang w:eastAsia="zh-TW"/>
          </w:rPr>
          <w:t>，傳入參數：受理編號</w:t>
        </w:r>
      </w:ins>
    </w:p>
    <w:p w:rsidR="0079611D" w:rsidRDefault="0079611D" w:rsidP="00CD11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69" w:author="馬慈蓮" w:date="2019-11-14T13:19:00Z"/>
          <w:lang w:eastAsia="zh-TW"/>
        </w:rPr>
        <w:pPrChange w:id="70" w:author="馬慈蓮" w:date="2019-11-14T13:17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71" w:author="馬慈蓮" w:date="2019-11-14T13:19:00Z">
        <w:r>
          <w:rPr>
            <w:rFonts w:hint="eastAsia"/>
            <w:lang w:eastAsia="zh-TW"/>
          </w:rPr>
          <w:t>$</w:t>
        </w:r>
        <w:r>
          <w:rPr>
            <w:rFonts w:hint="eastAsia"/>
            <w:lang w:eastAsia="zh-TW"/>
          </w:rPr>
          <w:t>是否完成</w:t>
        </w:r>
        <w:r>
          <w:rPr>
            <w:rFonts w:hint="eastAsia"/>
            <w:lang w:eastAsia="zh-TW"/>
          </w:rPr>
          <w:t>(</w:t>
        </w:r>
        <w:r>
          <w:rPr>
            <w:rFonts w:ascii="細明體" w:eastAsia="細明體" w:hAnsi="細明體" w:cs="Arial" w:hint="eastAsia"/>
          </w:rPr>
          <w:t>IS_DONE_</w:t>
        </w:r>
        <w:r>
          <w:rPr>
            <w:rFonts w:ascii="細明體" w:eastAsia="細明體" w:hAnsi="細明體" w:cs="Arial"/>
          </w:rPr>
          <w:t>SPR</w:t>
        </w:r>
        <w:r>
          <w:rPr>
            <w:rFonts w:hint="eastAsia"/>
            <w:lang w:eastAsia="zh-TW"/>
          </w:rPr>
          <w:t xml:space="preserve"> )</w:t>
        </w:r>
        <w:r w:rsidR="00C840A1">
          <w:rPr>
            <w:rFonts w:hint="eastAsia"/>
            <w:lang w:eastAsia="zh-TW"/>
          </w:rPr>
          <w:t xml:space="preserve"> = $</w:t>
        </w:r>
        <w:r w:rsidR="00C840A1">
          <w:rPr>
            <w:rFonts w:hint="eastAsia"/>
            <w:lang w:eastAsia="zh-TW"/>
          </w:rPr>
          <w:t>回傳</w:t>
        </w:r>
        <w:r w:rsidR="00C840A1">
          <w:rPr>
            <w:rFonts w:hint="eastAsia"/>
            <w:lang w:eastAsia="zh-TW"/>
          </w:rPr>
          <w:t>[0]</w:t>
        </w:r>
      </w:ins>
    </w:p>
    <w:p w:rsidR="00C840A1" w:rsidRDefault="00C840A1" w:rsidP="00CD11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72" w:author="馬慈蓮" w:date="2019-11-14T13:18:00Z"/>
          <w:lang w:eastAsia="zh-TW"/>
        </w:rPr>
        <w:pPrChange w:id="73" w:author="馬慈蓮" w:date="2019-11-14T13:17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74" w:author="馬慈蓮" w:date="2019-11-14T13:24:00Z">
        <w:r>
          <w:rPr>
            <w:rFonts w:hint="eastAsia"/>
            <w:lang w:eastAsia="zh-TW"/>
          </w:rPr>
          <w:t>$</w:t>
        </w:r>
        <w:r>
          <w:rPr>
            <w:rFonts w:hint="eastAsia"/>
            <w:lang w:eastAsia="zh-TW"/>
          </w:rPr>
          <w:t>保單</w:t>
        </w:r>
      </w:ins>
      <w:ins w:id="75" w:author="馬慈蓮" w:date="2019-11-14T13:25:00Z">
        <w:r w:rsidR="007D0F53">
          <w:rPr>
            <w:rFonts w:hint="eastAsia"/>
            <w:lang w:eastAsia="zh-TW"/>
          </w:rPr>
          <w:t>號碼</w:t>
        </w:r>
      </w:ins>
      <w:ins w:id="76" w:author="馬慈蓮" w:date="2019-11-14T13:24:00Z"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 xml:space="preserve"> = </w:t>
        </w:r>
        <w:r>
          <w:rPr>
            <w:rFonts w:hint="eastAsia"/>
            <w:lang w:eastAsia="zh-TW"/>
          </w:rPr>
          <w:t>$</w:t>
        </w:r>
        <w:r>
          <w:rPr>
            <w:rFonts w:hint="eastAsia"/>
            <w:lang w:eastAsia="zh-TW"/>
          </w:rPr>
          <w:t>回傳</w:t>
        </w:r>
        <w:r>
          <w:rPr>
            <w:rFonts w:hint="eastAsia"/>
            <w:lang w:eastAsia="zh-TW"/>
          </w:rPr>
          <w:t>[</w:t>
        </w:r>
        <w:r>
          <w:rPr>
            <w:lang w:eastAsia="zh-TW"/>
          </w:rPr>
          <w:t>1</w:t>
        </w:r>
        <w:r>
          <w:rPr>
            <w:rFonts w:hint="eastAsia"/>
            <w:lang w:eastAsia="zh-TW"/>
          </w:rPr>
          <w:t>]</w:t>
        </w:r>
      </w:ins>
    </w:p>
    <w:p w:rsidR="00A5138D" w:rsidRDefault="00A5138D" w:rsidP="00A513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77" w:author="馬慈蓮" w:date="2019-11-14T13:18:00Z"/>
          <w:lang w:eastAsia="zh-TW"/>
        </w:rPr>
      </w:pPr>
      <w:ins w:id="78" w:author="馬慈蓮" w:date="2019-11-14T13:18:00Z">
        <w:r>
          <w:rPr>
            <w:rFonts w:hint="eastAsia"/>
            <w:lang w:eastAsia="zh-TW"/>
          </w:rPr>
          <w:t xml:space="preserve">IF </w:t>
        </w:r>
        <w:r w:rsidR="0079611D">
          <w:rPr>
            <w:rFonts w:hint="eastAsia"/>
            <w:lang w:eastAsia="zh-TW"/>
          </w:rPr>
          <w:t>$</w:t>
        </w:r>
        <w:r w:rsidR="0079611D">
          <w:rPr>
            <w:rFonts w:hint="eastAsia"/>
            <w:lang w:eastAsia="zh-TW"/>
          </w:rPr>
          <w:t>是否完成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  <w:r>
          <w:rPr>
            <w:rFonts w:hint="eastAsia"/>
            <w:lang w:eastAsia="zh-TW"/>
          </w:rPr>
          <w:t>N</w:t>
        </w:r>
        <w:r>
          <w:rPr>
            <w:lang w:eastAsia="zh-TW"/>
          </w:rPr>
          <w:t>’</w:t>
        </w:r>
      </w:ins>
    </w:p>
    <w:p w:rsidR="007D0F53" w:rsidRDefault="00A5138D" w:rsidP="007D0F53">
      <w:pPr>
        <w:pStyle w:val="Tabletext"/>
        <w:numPr>
          <w:ilvl w:val="4"/>
          <w:numId w:val="2"/>
        </w:numPr>
        <w:rPr>
          <w:ins w:id="79" w:author="馬慈蓮" w:date="2019-11-14T13:18:00Z"/>
          <w:rFonts w:hint="eastAsia"/>
          <w:lang w:eastAsia="zh-TW"/>
        </w:rPr>
      </w:pPr>
      <w:ins w:id="80" w:author="馬慈蓮" w:date="2019-11-14T13:18:00Z">
        <w:r>
          <w:rPr>
            <w:rFonts w:hint="eastAsia"/>
            <w:lang w:eastAsia="zh-TW"/>
          </w:rPr>
          <w:t>顯示訊息：</w:t>
        </w:r>
        <w:r>
          <w:rPr>
            <w:rFonts w:hint="eastAsia"/>
            <w:lang w:eastAsia="zh-TW"/>
          </w:rPr>
          <w:t xml:space="preserve"> </w:t>
        </w:r>
      </w:ins>
      <w:ins w:id="81" w:author="馬慈蓮" w:date="2019-11-14T13:25:00Z">
        <w:r w:rsidR="007D0F53">
          <w:rPr>
            <w:lang w:eastAsia="zh-TW"/>
          </w:rPr>
          <w:t>“</w:t>
        </w:r>
        <w:r w:rsidR="007D0F53">
          <w:rPr>
            <w:rFonts w:hint="eastAsia"/>
            <w:lang w:eastAsia="zh-TW"/>
          </w:rPr>
          <w:t>保單：</w:t>
        </w:r>
        <w:r w:rsidR="007D0F53">
          <w:rPr>
            <w:lang w:eastAsia="zh-TW"/>
          </w:rPr>
          <w:t>”</w:t>
        </w:r>
        <w:r w:rsidR="007D0F53">
          <w:rPr>
            <w:rFonts w:hint="eastAsia"/>
            <w:lang w:eastAsia="zh-TW"/>
          </w:rPr>
          <w:t xml:space="preserve"> + </w:t>
        </w:r>
        <w:r w:rsidR="009060C3">
          <w:rPr>
            <w:rFonts w:hint="eastAsia"/>
            <w:lang w:eastAsia="zh-TW"/>
          </w:rPr>
          <w:t>$</w:t>
        </w:r>
        <w:r w:rsidR="009060C3">
          <w:rPr>
            <w:rFonts w:hint="eastAsia"/>
            <w:lang w:eastAsia="zh-TW"/>
          </w:rPr>
          <w:t>保單號碼</w:t>
        </w:r>
        <w:r w:rsidR="009060C3">
          <w:rPr>
            <w:rFonts w:hint="eastAsia"/>
            <w:lang w:eastAsia="zh-TW"/>
          </w:rPr>
          <w:t xml:space="preserve"> + </w:t>
        </w:r>
        <w:r w:rsidR="009060C3">
          <w:rPr>
            <w:lang w:eastAsia="zh-TW"/>
          </w:rPr>
          <w:t>“</w:t>
        </w:r>
      </w:ins>
      <w:ins w:id="82" w:author="馬慈蓮" w:date="2019-11-14T13:26:00Z">
        <w:r w:rsidR="009060C3">
          <w:rPr>
            <w:rFonts w:hint="eastAsia"/>
            <w:lang w:eastAsia="zh-TW"/>
          </w:rPr>
          <w:t>保單分期設定尚未完成，請返回核付</w:t>
        </w:r>
        <w:r w:rsidR="009060C3">
          <w:rPr>
            <w:rFonts w:hint="eastAsia"/>
            <w:lang w:eastAsia="zh-TW"/>
          </w:rPr>
          <w:t>ID</w:t>
        </w:r>
        <w:r w:rsidR="009060C3">
          <w:rPr>
            <w:rFonts w:hint="eastAsia"/>
            <w:lang w:eastAsia="zh-TW"/>
          </w:rPr>
          <w:t>索引進行保單分期設定。</w:t>
        </w:r>
      </w:ins>
      <w:ins w:id="83" w:author="馬慈蓮" w:date="2019-11-14T13:25:00Z">
        <w:r w:rsidR="009060C3">
          <w:rPr>
            <w:lang w:eastAsia="zh-TW"/>
          </w:rPr>
          <w:t>”</w:t>
        </w:r>
      </w:ins>
    </w:p>
    <w:p w:rsidR="00CD11F5" w:rsidRDefault="00A5138D" w:rsidP="00A513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84" w:author="馬慈蓮" w:date="2019-11-14T13:17:00Z"/>
          <w:lang w:eastAsia="zh-TW"/>
        </w:rPr>
        <w:pPrChange w:id="85" w:author="馬慈蓮" w:date="2019-11-14T13:18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86" w:author="馬慈蓮" w:date="2019-11-14T13:18:00Z">
        <w:r>
          <w:rPr>
            <w:rFonts w:hint="eastAsia"/>
            <w:lang w:eastAsia="zh-TW"/>
          </w:rPr>
          <w:t>RETURN</w:t>
        </w:r>
      </w:ins>
    </w:p>
    <w:p w:rsidR="00AF7663" w:rsidRDefault="00AF7663" w:rsidP="001E2F5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F020</w:t>
      </w:r>
      <w:r>
        <w:rPr>
          <w:rFonts w:hint="eastAsia"/>
          <w:lang w:eastAsia="zh-TW"/>
        </w:rPr>
        <w:t>比對：</w:t>
      </w:r>
    </w:p>
    <w:p w:rsidR="00AF7663" w:rsidRDefault="00AF7663" w:rsidP="00AF766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 w:rsidRPr="008F6A3E">
        <w:rPr>
          <w:lang w:eastAsia="zh-TW"/>
        </w:rPr>
        <w:t>AA_</w:t>
      </w:r>
      <w:r>
        <w:rPr>
          <w:rFonts w:hint="eastAsia"/>
          <w:lang w:eastAsia="zh-TW"/>
        </w:rPr>
        <w:t>B7</w:t>
      </w:r>
      <w:r w:rsidRPr="008F6A3E">
        <w:rPr>
          <w:lang w:eastAsia="zh-TW"/>
        </w:rPr>
        <w:t>Z001</w:t>
      </w:r>
      <w:r>
        <w:rPr>
          <w:rFonts w:hint="eastAsia"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F766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F766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663" w:rsidRPr="000C044D" w:rsidRDefault="00AF7663" w:rsidP="00AF76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B62F4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F766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663" w:rsidRDefault="00AF7663" w:rsidP="00AF76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6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DTAAA001</w:t>
            </w:r>
          </w:p>
        </w:tc>
      </w:tr>
      <w:tr w:rsidR="00AF766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663" w:rsidRDefault="00AF7663" w:rsidP="00AF76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6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  <w:tr w:rsidR="00AF766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663" w:rsidRDefault="00AF7663" w:rsidP="00AF76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6"/>
              </w:rPr>
              <w:t>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AF766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663" w:rsidRDefault="00AF7663" w:rsidP="00AF76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6"/>
              </w:rPr>
              <w:t>呼叫方式(TIMEOUT)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7663" w:rsidRDefault="00AF7663" w:rsidP="00AF766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</w:tbl>
    <w:p w:rsidR="001E2F5B" w:rsidRDefault="001E2F5B" w:rsidP="001E2F5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DTAAA001 </w:t>
      </w:r>
      <w:r>
        <w:rPr>
          <w:rFonts w:hint="eastAsia"/>
          <w:lang w:eastAsia="zh-TW"/>
        </w:rPr>
        <w:t>理賠受理檔：</w:t>
      </w:r>
    </w:p>
    <w:p w:rsidR="00996FB1" w:rsidRDefault="00996FB1" w:rsidP="00996F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 w:rsidRPr="008F6A3E"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Method8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Pr="000C044D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30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AF7663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登入者單位</w:t>
            </w:r>
          </w:p>
        </w:tc>
      </w:tr>
      <w:tr w:rsidR="00996FB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6FB1" w:rsidRDefault="00996FB1" w:rsidP="00996FB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6FB1" w:rsidRDefault="00996FB1" w:rsidP="00996FB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登入者單位中文</w:t>
            </w:r>
          </w:p>
        </w:tc>
      </w:tr>
    </w:tbl>
    <w:p w:rsidR="00996FB1" w:rsidRDefault="00996FB1" w:rsidP="00996FB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結果</w:t>
      </w:r>
    </w:p>
    <w:p w:rsidR="00996FB1" w:rsidRDefault="00996FB1" w:rsidP="00996F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資料核定成功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1A2D34" w:rsidRPr="000417D6" w:rsidRDefault="001A2D34" w:rsidP="001A2D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0417D6">
        <w:rPr>
          <w:rFonts w:hint="eastAsia"/>
          <w:bCs/>
          <w:strike/>
          <w:color w:val="000000"/>
          <w:lang w:eastAsia="zh-TW"/>
        </w:rPr>
        <w:t>導回</w:t>
      </w:r>
      <w:r w:rsidRPr="000417D6">
        <w:rPr>
          <w:rFonts w:hint="eastAsia"/>
          <w:bCs/>
          <w:strike/>
          <w:color w:val="000000"/>
          <w:lang w:eastAsia="zh-TW"/>
        </w:rPr>
        <w:t xml:space="preserve">AAB0_0200 </w:t>
      </w:r>
      <w:r w:rsidRPr="000417D6">
        <w:rPr>
          <w:rFonts w:hint="eastAsia"/>
          <w:bCs/>
          <w:strike/>
          <w:color w:val="000000"/>
          <w:lang w:eastAsia="zh-TW"/>
        </w:rPr>
        <w:t>查詢狀態</w:t>
      </w:r>
      <w:r w:rsidRPr="000417D6">
        <w:rPr>
          <w:rFonts w:hint="eastAsia"/>
          <w:bCs/>
          <w:strike/>
          <w:color w:val="000000"/>
          <w:lang w:eastAsia="zh-TW"/>
        </w:rPr>
        <w:t xml:space="preserve">2 </w:t>
      </w:r>
      <w:r w:rsidRPr="000417D6">
        <w:rPr>
          <w:rFonts w:hint="eastAsia"/>
          <w:bCs/>
          <w:strike/>
          <w:color w:val="000000"/>
          <w:lang w:eastAsia="zh-TW"/>
        </w:rPr>
        <w:t>查詢進度</w:t>
      </w:r>
      <w:r w:rsidRPr="000417D6">
        <w:rPr>
          <w:rFonts w:hint="eastAsia"/>
          <w:bCs/>
          <w:strike/>
          <w:color w:val="000000"/>
          <w:lang w:eastAsia="zh-TW"/>
        </w:rPr>
        <w:t>1</w:t>
      </w:r>
      <w:r w:rsidRPr="000417D6">
        <w:rPr>
          <w:rFonts w:hint="eastAsia"/>
          <w:bCs/>
          <w:strike/>
          <w:color w:val="000000"/>
          <w:lang w:eastAsia="zh-TW"/>
        </w:rPr>
        <w:t>。</w:t>
      </w:r>
    </w:p>
    <w:p w:rsidR="000417D6" w:rsidRPr="000417D6" w:rsidRDefault="000417D6" w:rsidP="001A2D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0417D6">
        <w:rPr>
          <w:rFonts w:hint="eastAsia"/>
          <w:bCs/>
          <w:color w:val="000000"/>
          <w:lang w:eastAsia="zh-TW"/>
        </w:rPr>
        <w:t>導回</w:t>
      </w:r>
      <w:r>
        <w:rPr>
          <w:rFonts w:hint="eastAsia"/>
          <w:bCs/>
          <w:lang w:eastAsia="zh-TW"/>
        </w:rPr>
        <w:t xml:space="preserve">USAAB10100 By </w:t>
      </w:r>
      <w:r>
        <w:rPr>
          <w:rFonts w:hint="eastAsia"/>
          <w:bCs/>
          <w:lang w:eastAsia="zh-TW"/>
        </w:rPr>
        <w:t>受理編號</w:t>
      </w:r>
    </w:p>
    <w:p w:rsidR="00996FB1" w:rsidRDefault="00996FB1" w:rsidP="00996F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996FB1" w:rsidRDefault="00996FB1" w:rsidP="00996FB1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sectPr w:rsidR="00996F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15" w:rsidRDefault="00FA5015" w:rsidP="00493A3E">
      <w:r>
        <w:separator/>
      </w:r>
    </w:p>
  </w:endnote>
  <w:endnote w:type="continuationSeparator" w:id="0">
    <w:p w:rsidR="00FA5015" w:rsidRDefault="00FA5015" w:rsidP="0049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15" w:rsidRDefault="00FA5015" w:rsidP="00493A3E">
      <w:r>
        <w:separator/>
      </w:r>
    </w:p>
  </w:footnote>
  <w:footnote w:type="continuationSeparator" w:id="0">
    <w:p w:rsidR="00FA5015" w:rsidRDefault="00FA5015" w:rsidP="0049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9D5538"/>
    <w:multiLevelType w:val="hybridMultilevel"/>
    <w:tmpl w:val="3898A2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F223E6B"/>
    <w:multiLevelType w:val="multilevel"/>
    <w:tmpl w:val="801049A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6F978D6"/>
    <w:multiLevelType w:val="hybridMultilevel"/>
    <w:tmpl w:val="1B1C74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915938"/>
    <w:multiLevelType w:val="hybridMultilevel"/>
    <w:tmpl w:val="25DE372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B1C3D9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6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5"/>
  </w:num>
  <w:num w:numId="15">
    <w:abstractNumId w:val="10"/>
  </w:num>
  <w:num w:numId="16">
    <w:abstractNumId w:val="4"/>
  </w:num>
  <w:num w:numId="17">
    <w:abstractNumId w:val="14"/>
  </w:num>
  <w:num w:numId="18">
    <w:abstractNumId w:val="13"/>
  </w:num>
  <w:num w:numId="19">
    <w:abstractNumId w:val="12"/>
  </w:num>
  <w:num w:numId="20">
    <w:abstractNumId w:val="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4619"/>
    <w:rsid w:val="000231E4"/>
    <w:rsid w:val="00026FEA"/>
    <w:rsid w:val="00030FBC"/>
    <w:rsid w:val="000417D6"/>
    <w:rsid w:val="0004402D"/>
    <w:rsid w:val="00047FB1"/>
    <w:rsid w:val="000637E5"/>
    <w:rsid w:val="00070689"/>
    <w:rsid w:val="0007575E"/>
    <w:rsid w:val="000816AD"/>
    <w:rsid w:val="00081F0F"/>
    <w:rsid w:val="00082FB3"/>
    <w:rsid w:val="00091F26"/>
    <w:rsid w:val="000950DA"/>
    <w:rsid w:val="000A0F0D"/>
    <w:rsid w:val="000D6215"/>
    <w:rsid w:val="000E58E3"/>
    <w:rsid w:val="000F03FD"/>
    <w:rsid w:val="000F3772"/>
    <w:rsid w:val="000F4323"/>
    <w:rsid w:val="00101DD2"/>
    <w:rsid w:val="00116753"/>
    <w:rsid w:val="00120E72"/>
    <w:rsid w:val="00132718"/>
    <w:rsid w:val="001370BA"/>
    <w:rsid w:val="001413D9"/>
    <w:rsid w:val="001514D1"/>
    <w:rsid w:val="001667C7"/>
    <w:rsid w:val="001670A1"/>
    <w:rsid w:val="00170500"/>
    <w:rsid w:val="00173548"/>
    <w:rsid w:val="001863F4"/>
    <w:rsid w:val="001872D8"/>
    <w:rsid w:val="001A2D34"/>
    <w:rsid w:val="001B350E"/>
    <w:rsid w:val="001C2C21"/>
    <w:rsid w:val="001C5935"/>
    <w:rsid w:val="001D1238"/>
    <w:rsid w:val="001E2F5B"/>
    <w:rsid w:val="001F2A03"/>
    <w:rsid w:val="001F32C1"/>
    <w:rsid w:val="00212685"/>
    <w:rsid w:val="00214A90"/>
    <w:rsid w:val="00226D49"/>
    <w:rsid w:val="002309F1"/>
    <w:rsid w:val="00230E41"/>
    <w:rsid w:val="00230EC2"/>
    <w:rsid w:val="00236985"/>
    <w:rsid w:val="0023751E"/>
    <w:rsid w:val="00245CF4"/>
    <w:rsid w:val="0027724D"/>
    <w:rsid w:val="00280570"/>
    <w:rsid w:val="002868CE"/>
    <w:rsid w:val="002A0DC0"/>
    <w:rsid w:val="002A60B0"/>
    <w:rsid w:val="002B1F93"/>
    <w:rsid w:val="002C57FA"/>
    <w:rsid w:val="002F24D5"/>
    <w:rsid w:val="002F258F"/>
    <w:rsid w:val="003001AC"/>
    <w:rsid w:val="00310E13"/>
    <w:rsid w:val="003143FF"/>
    <w:rsid w:val="00323FDD"/>
    <w:rsid w:val="0033124C"/>
    <w:rsid w:val="003319EC"/>
    <w:rsid w:val="003330D9"/>
    <w:rsid w:val="0034569E"/>
    <w:rsid w:val="003633F9"/>
    <w:rsid w:val="00364767"/>
    <w:rsid w:val="0038180C"/>
    <w:rsid w:val="00391CF8"/>
    <w:rsid w:val="003A545C"/>
    <w:rsid w:val="003B256E"/>
    <w:rsid w:val="003B47FC"/>
    <w:rsid w:val="003C2DE2"/>
    <w:rsid w:val="003E57B7"/>
    <w:rsid w:val="003E6911"/>
    <w:rsid w:val="003F31C3"/>
    <w:rsid w:val="00402183"/>
    <w:rsid w:val="0040617B"/>
    <w:rsid w:val="00416099"/>
    <w:rsid w:val="00421595"/>
    <w:rsid w:val="00421F41"/>
    <w:rsid w:val="0042420E"/>
    <w:rsid w:val="004336E8"/>
    <w:rsid w:val="00435785"/>
    <w:rsid w:val="00436155"/>
    <w:rsid w:val="0043702D"/>
    <w:rsid w:val="004619F6"/>
    <w:rsid w:val="00462CD4"/>
    <w:rsid w:val="004707F5"/>
    <w:rsid w:val="0047106B"/>
    <w:rsid w:val="0048237D"/>
    <w:rsid w:val="004823C3"/>
    <w:rsid w:val="00484313"/>
    <w:rsid w:val="0048564F"/>
    <w:rsid w:val="00487409"/>
    <w:rsid w:val="00493A3E"/>
    <w:rsid w:val="004C2E14"/>
    <w:rsid w:val="004C732B"/>
    <w:rsid w:val="004F09C0"/>
    <w:rsid w:val="00516B0E"/>
    <w:rsid w:val="00532D8C"/>
    <w:rsid w:val="00543F0A"/>
    <w:rsid w:val="00554778"/>
    <w:rsid w:val="00582315"/>
    <w:rsid w:val="0058351A"/>
    <w:rsid w:val="0059284A"/>
    <w:rsid w:val="00593945"/>
    <w:rsid w:val="005B279D"/>
    <w:rsid w:val="005B3B42"/>
    <w:rsid w:val="005B3FB8"/>
    <w:rsid w:val="005B7524"/>
    <w:rsid w:val="005C3815"/>
    <w:rsid w:val="005C5625"/>
    <w:rsid w:val="005D062B"/>
    <w:rsid w:val="005E363A"/>
    <w:rsid w:val="006137F7"/>
    <w:rsid w:val="00617042"/>
    <w:rsid w:val="00617108"/>
    <w:rsid w:val="00623837"/>
    <w:rsid w:val="006268AC"/>
    <w:rsid w:val="00636039"/>
    <w:rsid w:val="00637333"/>
    <w:rsid w:val="00646416"/>
    <w:rsid w:val="006514F6"/>
    <w:rsid w:val="00653099"/>
    <w:rsid w:val="006535B2"/>
    <w:rsid w:val="00657D8A"/>
    <w:rsid w:val="00663F55"/>
    <w:rsid w:val="0066623C"/>
    <w:rsid w:val="00674D0D"/>
    <w:rsid w:val="00677EC6"/>
    <w:rsid w:val="00684946"/>
    <w:rsid w:val="00686716"/>
    <w:rsid w:val="00693ED8"/>
    <w:rsid w:val="006B5620"/>
    <w:rsid w:val="006C36E0"/>
    <w:rsid w:val="006D7F3F"/>
    <w:rsid w:val="00707406"/>
    <w:rsid w:val="00707C9A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0734"/>
    <w:rsid w:val="007826D2"/>
    <w:rsid w:val="00784128"/>
    <w:rsid w:val="0079611D"/>
    <w:rsid w:val="007A0DEA"/>
    <w:rsid w:val="007B3FE9"/>
    <w:rsid w:val="007B7AA4"/>
    <w:rsid w:val="007C08E8"/>
    <w:rsid w:val="007C098B"/>
    <w:rsid w:val="007D0F53"/>
    <w:rsid w:val="007D3290"/>
    <w:rsid w:val="007D5830"/>
    <w:rsid w:val="007D7C58"/>
    <w:rsid w:val="007F65B9"/>
    <w:rsid w:val="0081315D"/>
    <w:rsid w:val="008310C9"/>
    <w:rsid w:val="00834BA6"/>
    <w:rsid w:val="00837CE0"/>
    <w:rsid w:val="008404C7"/>
    <w:rsid w:val="008504F8"/>
    <w:rsid w:val="008523DA"/>
    <w:rsid w:val="00865346"/>
    <w:rsid w:val="00870A8E"/>
    <w:rsid w:val="008856F5"/>
    <w:rsid w:val="0089311D"/>
    <w:rsid w:val="008960D1"/>
    <w:rsid w:val="008B2ED6"/>
    <w:rsid w:val="008D7DAC"/>
    <w:rsid w:val="008E1E82"/>
    <w:rsid w:val="008F6A3E"/>
    <w:rsid w:val="009049D4"/>
    <w:rsid w:val="009060C3"/>
    <w:rsid w:val="00911D73"/>
    <w:rsid w:val="00912B00"/>
    <w:rsid w:val="00930A38"/>
    <w:rsid w:val="00932756"/>
    <w:rsid w:val="00932FC7"/>
    <w:rsid w:val="009369FB"/>
    <w:rsid w:val="00937AA7"/>
    <w:rsid w:val="00945ABE"/>
    <w:rsid w:val="00951CAE"/>
    <w:rsid w:val="009526C0"/>
    <w:rsid w:val="00966055"/>
    <w:rsid w:val="009751A4"/>
    <w:rsid w:val="009807A3"/>
    <w:rsid w:val="00986CD3"/>
    <w:rsid w:val="00994FC0"/>
    <w:rsid w:val="00996FB1"/>
    <w:rsid w:val="009B055F"/>
    <w:rsid w:val="009B3B73"/>
    <w:rsid w:val="009B3BDC"/>
    <w:rsid w:val="009B4663"/>
    <w:rsid w:val="009C1053"/>
    <w:rsid w:val="009D6268"/>
    <w:rsid w:val="00A004AC"/>
    <w:rsid w:val="00A06EF1"/>
    <w:rsid w:val="00A15AE6"/>
    <w:rsid w:val="00A23753"/>
    <w:rsid w:val="00A31187"/>
    <w:rsid w:val="00A42079"/>
    <w:rsid w:val="00A5138D"/>
    <w:rsid w:val="00A6715F"/>
    <w:rsid w:val="00A728BB"/>
    <w:rsid w:val="00A773B1"/>
    <w:rsid w:val="00A96156"/>
    <w:rsid w:val="00AA298E"/>
    <w:rsid w:val="00AA36F0"/>
    <w:rsid w:val="00AB4A97"/>
    <w:rsid w:val="00AC44F0"/>
    <w:rsid w:val="00AD14F4"/>
    <w:rsid w:val="00AD2751"/>
    <w:rsid w:val="00AD3782"/>
    <w:rsid w:val="00AE0C16"/>
    <w:rsid w:val="00AE4BBD"/>
    <w:rsid w:val="00AF477C"/>
    <w:rsid w:val="00AF7663"/>
    <w:rsid w:val="00B02884"/>
    <w:rsid w:val="00B10478"/>
    <w:rsid w:val="00B22BFC"/>
    <w:rsid w:val="00B41DC2"/>
    <w:rsid w:val="00B72A02"/>
    <w:rsid w:val="00B74CB1"/>
    <w:rsid w:val="00B77E6C"/>
    <w:rsid w:val="00BC6389"/>
    <w:rsid w:val="00BC7FFE"/>
    <w:rsid w:val="00BE1857"/>
    <w:rsid w:val="00BF0F90"/>
    <w:rsid w:val="00BF1FA0"/>
    <w:rsid w:val="00C24A95"/>
    <w:rsid w:val="00C26C24"/>
    <w:rsid w:val="00C27D3B"/>
    <w:rsid w:val="00C3025A"/>
    <w:rsid w:val="00C318BC"/>
    <w:rsid w:val="00C476DE"/>
    <w:rsid w:val="00C506FA"/>
    <w:rsid w:val="00C51F84"/>
    <w:rsid w:val="00C70352"/>
    <w:rsid w:val="00C74973"/>
    <w:rsid w:val="00C757E4"/>
    <w:rsid w:val="00C840A1"/>
    <w:rsid w:val="00C9460D"/>
    <w:rsid w:val="00CA084C"/>
    <w:rsid w:val="00CA0DF7"/>
    <w:rsid w:val="00CA2CE6"/>
    <w:rsid w:val="00CB25A4"/>
    <w:rsid w:val="00CB2C38"/>
    <w:rsid w:val="00CB3658"/>
    <w:rsid w:val="00CB501C"/>
    <w:rsid w:val="00CB7F06"/>
    <w:rsid w:val="00CD0ADA"/>
    <w:rsid w:val="00CD11F5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43CDC"/>
    <w:rsid w:val="00D54B1C"/>
    <w:rsid w:val="00D656AA"/>
    <w:rsid w:val="00D72EBD"/>
    <w:rsid w:val="00D74385"/>
    <w:rsid w:val="00DA308A"/>
    <w:rsid w:val="00DA6C1D"/>
    <w:rsid w:val="00DB34AB"/>
    <w:rsid w:val="00DB46B5"/>
    <w:rsid w:val="00DE129A"/>
    <w:rsid w:val="00DE1D03"/>
    <w:rsid w:val="00DE4C46"/>
    <w:rsid w:val="00E07266"/>
    <w:rsid w:val="00E204D7"/>
    <w:rsid w:val="00E254E1"/>
    <w:rsid w:val="00E51EB7"/>
    <w:rsid w:val="00E8020D"/>
    <w:rsid w:val="00EA40BC"/>
    <w:rsid w:val="00EA71C2"/>
    <w:rsid w:val="00EC7787"/>
    <w:rsid w:val="00EE1BD5"/>
    <w:rsid w:val="00EE55DE"/>
    <w:rsid w:val="00EE56C9"/>
    <w:rsid w:val="00EE7068"/>
    <w:rsid w:val="00F04AD3"/>
    <w:rsid w:val="00F0594A"/>
    <w:rsid w:val="00F418D3"/>
    <w:rsid w:val="00F456A5"/>
    <w:rsid w:val="00F560AF"/>
    <w:rsid w:val="00F73E69"/>
    <w:rsid w:val="00F862D3"/>
    <w:rsid w:val="00FA5015"/>
    <w:rsid w:val="00FB17D8"/>
    <w:rsid w:val="00FC0060"/>
    <w:rsid w:val="00FD7C5E"/>
    <w:rsid w:val="00FE1EF6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FD4397-FB85-49F3-A543-3213F175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421F41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CA2CE6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493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493A3E"/>
  </w:style>
  <w:style w:type="paragraph" w:styleId="af">
    <w:name w:val="footer"/>
    <w:basedOn w:val="a"/>
    <w:link w:val="af0"/>
    <w:rsid w:val="00493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49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