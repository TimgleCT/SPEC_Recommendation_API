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10"/>
                <w:attr w:name="Year" w:val="2005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202549">
                <w:rPr>
                  <w:rFonts w:ascii="新細明體" w:hAnsi="新細明體" w:hint="eastAsia"/>
                  <w:bCs/>
                  <w:lang w:eastAsia="zh-TW"/>
                </w:rPr>
                <w:t>10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202549">
                <w:rPr>
                  <w:rFonts w:ascii="新細明體" w:hAnsi="新細明體" w:hint="eastAsia"/>
                  <w:bCs/>
                  <w:lang w:eastAsia="zh-TW"/>
                </w:rPr>
                <w:t>24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60EC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ECD" w:rsidRDefault="00960EC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11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2005/11/30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ECD" w:rsidRDefault="00960EC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增加試算資訊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ECD" w:rsidRDefault="00960EC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ECD" w:rsidRDefault="00960EC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422EB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EB1" w:rsidRDefault="00422EB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27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2006/09/27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EB1" w:rsidRDefault="00422EB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理賠明細增加連結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EB1" w:rsidRDefault="00422EB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EB1" w:rsidRDefault="00422EB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E56FD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FD1" w:rsidRDefault="00E56FD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3"/>
                <w:attr w:name="Year" w:val="2007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2007/03/26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FD1" w:rsidRDefault="00E56FD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增加試算完成 Button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FD1" w:rsidRDefault="00E56FD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FD1" w:rsidRDefault="00E56FD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B082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82B" w:rsidRDefault="00DB082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6"/>
                <w:attr w:name="Day" w:val="13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2008/6/13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82B" w:rsidRDefault="00DB082B" w:rsidP="00DB082B">
            <w:pPr>
              <w:pStyle w:val="Tabletext"/>
              <w:spacing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 xml:space="preserve">比照AAB1_0100 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2.2.4</w:t>
              </w:r>
            </w:smartTag>
            <w:r>
              <w:rPr>
                <w:rFonts w:ascii="新細明體" w:hAnsi="新細明體" w:hint="eastAsia"/>
                <w:bCs/>
                <w:lang w:eastAsia="zh-TW"/>
              </w:rPr>
              <w:t>.2及2.2.4.3 出現放大鏡連結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82B" w:rsidRDefault="00DB082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82B" w:rsidRDefault="00DB082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4736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367" w:rsidRDefault="0054736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10"/>
                <w:attr w:name="Year" w:val="2008"/>
              </w:smartTagPr>
              <w:r>
                <w:rPr>
                  <w:rFonts w:ascii="新細明體" w:hAnsi="新細明體"/>
                  <w:bCs/>
                  <w:lang w:eastAsia="zh-TW"/>
                </w:rPr>
                <w:t>2008/10/6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367" w:rsidRDefault="00547367" w:rsidP="00DB082B">
            <w:pPr>
              <w:pStyle w:val="Tabletext"/>
              <w:spacing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畫面</w:t>
            </w:r>
            <w:r w:rsidR="00606E7F">
              <w:rPr>
                <w:rFonts w:ascii="新細明體" w:hAnsi="新細明體" w:hint="eastAsia"/>
                <w:bCs/>
                <w:lang w:eastAsia="zh-TW"/>
              </w:rPr>
              <w:t>增加</w:t>
            </w:r>
            <w:r w:rsidR="00D267AC">
              <w:rPr>
                <w:rFonts w:ascii="新細明體" w:hAnsi="新細明體" w:hint="eastAsia"/>
                <w:bCs/>
                <w:lang w:eastAsia="zh-TW"/>
              </w:rPr>
              <w:t>顯示</w:t>
            </w:r>
            <w:r>
              <w:rPr>
                <w:rFonts w:ascii="新細明體" w:hAnsi="新細明體" w:hint="eastAsia"/>
                <w:bCs/>
                <w:lang w:eastAsia="zh-TW"/>
              </w:rPr>
              <w:t>給付金額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367" w:rsidRDefault="0054736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367" w:rsidRDefault="0054736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E32F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2F6" w:rsidRDefault="00BE32F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8"/>
                <w:attr w:name="Day" w:val="20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2009/8/20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2F6" w:rsidRDefault="00BE32F6" w:rsidP="00DB082B">
            <w:pPr>
              <w:pStyle w:val="Tabletext"/>
              <w:spacing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增加前次暫不處理明細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2F6" w:rsidRDefault="00BE32F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2F6" w:rsidRDefault="00BE32F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1B6239" w:rsidRDefault="001B6239" w:rsidP="001B623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4818"/>
        <w:gridCol w:w="1565"/>
        <w:gridCol w:w="2071"/>
        <w:tblGridChange w:id="1">
          <w:tblGrid>
            <w:gridCol w:w="1416"/>
            <w:gridCol w:w="1010"/>
            <w:gridCol w:w="4818"/>
            <w:gridCol w:w="1565"/>
            <w:gridCol w:w="2071"/>
          </w:tblGrid>
        </w:tblGridChange>
      </w:tblGrid>
      <w:tr w:rsidR="001B6239" w:rsidRPr="00E8700A" w:rsidTr="00220B63">
        <w:tc>
          <w:tcPr>
            <w:tcW w:w="1416" w:type="dxa"/>
          </w:tcPr>
          <w:p w:rsidR="001B6239" w:rsidRPr="00E8700A" w:rsidRDefault="001B6239" w:rsidP="006100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1B6239" w:rsidRPr="00E8700A" w:rsidRDefault="001B6239" w:rsidP="006100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818" w:type="dxa"/>
          </w:tcPr>
          <w:p w:rsidR="001B6239" w:rsidRPr="00E8700A" w:rsidRDefault="001B6239" w:rsidP="006100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5" w:type="dxa"/>
          </w:tcPr>
          <w:p w:rsidR="001B6239" w:rsidRPr="00E8700A" w:rsidRDefault="001B6239" w:rsidP="006100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1B6239" w:rsidRPr="00E8700A" w:rsidRDefault="001B6239" w:rsidP="006100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1B6239" w:rsidRPr="00E8700A" w:rsidTr="00220B63">
        <w:tc>
          <w:tcPr>
            <w:tcW w:w="1416" w:type="dxa"/>
          </w:tcPr>
          <w:p w:rsidR="001B6239" w:rsidRPr="00E8700A" w:rsidRDefault="001B6239" w:rsidP="001B623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4/30</w:t>
            </w:r>
          </w:p>
        </w:tc>
        <w:tc>
          <w:tcPr>
            <w:tcW w:w="1010" w:type="dxa"/>
          </w:tcPr>
          <w:p w:rsidR="001B6239" w:rsidRPr="00E8700A" w:rsidRDefault="001B6239" w:rsidP="006100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818" w:type="dxa"/>
          </w:tcPr>
          <w:p w:rsidR="001B6239" w:rsidRPr="00E8700A" w:rsidRDefault="001B6239" w:rsidP="0061006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門診重複申請試算檢核作業導入</w:t>
            </w:r>
          </w:p>
        </w:tc>
        <w:tc>
          <w:tcPr>
            <w:tcW w:w="1565" w:type="dxa"/>
          </w:tcPr>
          <w:p w:rsidR="001B6239" w:rsidRPr="00E8700A" w:rsidRDefault="001B6239" w:rsidP="006100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1B6239" w:rsidRPr="00D13B71" w:rsidRDefault="001B6239" w:rsidP="0061006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3B71">
              <w:rPr>
                <w:sz w:val="20"/>
                <w:szCs w:val="20"/>
              </w:rPr>
              <w:t>130423000391</w:t>
            </w:r>
          </w:p>
        </w:tc>
      </w:tr>
      <w:tr w:rsidR="00A6427A" w:rsidRPr="00A010F8" w:rsidTr="00220B63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7A" w:rsidRPr="00A6427A" w:rsidRDefault="00A6427A" w:rsidP="00B0480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6427A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Pr="00A6427A">
              <w:rPr>
                <w:rFonts w:ascii="細明體" w:eastAsia="細明體" w:hAnsi="細明體" w:cs="Courier New" w:hint="eastAsia"/>
                <w:sz w:val="20"/>
                <w:szCs w:val="20"/>
              </w:rPr>
              <w:t>15-11-07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7A" w:rsidRPr="00F337F2" w:rsidRDefault="00A6427A" w:rsidP="00B0480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337F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7A" w:rsidRPr="00A6427A" w:rsidRDefault="00A6427A" w:rsidP="00B0480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6427A">
              <w:rPr>
                <w:rFonts w:ascii="細明體" w:eastAsia="細明體" w:hAnsi="細明體" w:cs="Courier New" w:hint="eastAsia"/>
                <w:sz w:val="20"/>
                <w:szCs w:val="20"/>
              </w:rPr>
              <w:t>配合BPM移除作業進行以下調整</w:t>
            </w:r>
          </w:p>
          <w:p w:rsidR="00A6427A" w:rsidRPr="00A6427A" w:rsidRDefault="00A6427A" w:rsidP="00A642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6427A">
              <w:rPr>
                <w:rFonts w:ascii="細明體" w:eastAsia="細明體" w:hAnsi="細明體" w:cs="Courier New" w:hint="eastAsia"/>
                <w:sz w:val="20"/>
                <w:szCs w:val="20"/>
              </w:rPr>
              <w:t>增加是否處理bpm的控制，以利未來透過代碼管理來控制是否處理bpm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7A" w:rsidRPr="00A6427A" w:rsidRDefault="00A6427A" w:rsidP="00B0480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6427A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7A" w:rsidRPr="00A6427A" w:rsidRDefault="00A6427A" w:rsidP="00B04806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A6427A">
              <w:rPr>
                <w:sz w:val="20"/>
                <w:szCs w:val="20"/>
              </w:rPr>
              <w:t>151023000197</w:t>
            </w:r>
          </w:p>
        </w:tc>
      </w:tr>
      <w:tr w:rsidR="00F45D1B" w:rsidRPr="00A010F8" w:rsidTr="00220B63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D1B" w:rsidRPr="00220B63" w:rsidRDefault="00F45D1B" w:rsidP="00F45D1B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220B63">
              <w:rPr>
                <w:rFonts w:ascii="新細明體" w:hAnsi="新細明體" w:hint="eastAsia"/>
                <w:sz w:val="20"/>
                <w:szCs w:val="20"/>
              </w:rPr>
              <w:t>2016/06/22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D1B" w:rsidRPr="00220B63" w:rsidRDefault="00F45D1B" w:rsidP="00F45D1B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220B63">
              <w:rPr>
                <w:rFonts w:ascii="新細明體" w:hAnsi="新細明體" w:hint="eastAsia"/>
                <w:sz w:val="20"/>
                <w:szCs w:val="20"/>
              </w:rPr>
              <w:t>5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D1B" w:rsidRPr="00220B63" w:rsidRDefault="00F45D1B" w:rsidP="00F45D1B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220B63">
              <w:rPr>
                <w:rFonts w:ascii="新細明體" w:hAnsi="新細明體" w:hint="eastAsia"/>
                <w:sz w:val="20"/>
                <w:szCs w:val="20"/>
              </w:rPr>
              <w:t>Ie11昇級測試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D1B" w:rsidRPr="00220B63" w:rsidRDefault="00F45D1B" w:rsidP="00220B63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220B63">
              <w:rPr>
                <w:rFonts w:ascii="新細明體" w:hAnsi="新細明體" w:hint="eastAsia"/>
                <w:sz w:val="20"/>
                <w:szCs w:val="20"/>
              </w:rPr>
              <w:t>楊雅君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D1B" w:rsidRPr="00220B63" w:rsidRDefault="00F45D1B" w:rsidP="00F45D1B">
            <w:pPr>
              <w:spacing w:line="240" w:lineRule="atLeast"/>
              <w:rPr>
                <w:rFonts w:ascii="新細明體" w:hAnsi="新細明體"/>
                <w:sz w:val="20"/>
                <w:szCs w:val="20"/>
              </w:rPr>
            </w:pPr>
            <w:r w:rsidRPr="00220B63">
              <w:rPr>
                <w:rFonts w:ascii="新細明體" w:hAnsi="新細明體" w:hint="eastAsia"/>
                <w:sz w:val="20"/>
                <w:szCs w:val="20"/>
              </w:rPr>
              <w:t>160308000090</w:t>
            </w:r>
          </w:p>
        </w:tc>
      </w:tr>
      <w:tr w:rsidR="00B30C55" w:rsidRPr="00A010F8" w:rsidTr="00220B63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55" w:rsidRPr="00220B63" w:rsidRDefault="00B30C55" w:rsidP="00B30C55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</w:rPr>
              <w:t>2017/10/27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55" w:rsidRPr="00220B63" w:rsidRDefault="00B30C55" w:rsidP="00B30C55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FF0000"/>
              </w:rPr>
              <w:t>6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55" w:rsidRPr="00220B63" w:rsidRDefault="00B30C55" w:rsidP="00B30C55">
            <w:pPr>
              <w:spacing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b/>
                <w:bCs/>
                <w:color w:val="FF0000"/>
              </w:rPr>
              <w:t>106</w:t>
            </w:r>
            <w:r>
              <w:rPr>
                <w:rFonts w:hint="eastAsia"/>
                <w:b/>
                <w:bCs/>
                <w:color w:val="FF0000"/>
              </w:rPr>
              <w:t>前商品理賠導入</w:t>
            </w:r>
            <w:r>
              <w:rPr>
                <w:b/>
                <w:bCs/>
                <w:color w:val="FF0000"/>
              </w:rPr>
              <w:t>(</w:t>
            </w:r>
            <w:r>
              <w:rPr>
                <w:rFonts w:hint="eastAsia"/>
                <w:b/>
                <w:bCs/>
                <w:color w:val="FF0000"/>
              </w:rPr>
              <w:t>第二批</w:t>
            </w:r>
            <w:r>
              <w:rPr>
                <w:b/>
                <w:bCs/>
                <w:color w:val="FF0000"/>
              </w:rPr>
              <w:t>)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55" w:rsidRPr="00220B63" w:rsidRDefault="00B30C55" w:rsidP="00B30C55">
            <w:pPr>
              <w:spacing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55" w:rsidRPr="00220B63" w:rsidRDefault="00B30C55" w:rsidP="00B30C55">
            <w:pPr>
              <w:spacing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b/>
                <w:bCs/>
              </w:rPr>
              <w:t>170718000879</w:t>
            </w:r>
          </w:p>
        </w:tc>
      </w:tr>
      <w:tr w:rsidR="00220B63" w:rsidRPr="00A010F8" w:rsidTr="00220B63">
        <w:trPr>
          <w:ins w:id="2" w:author="洪豪" w:date="2018-04-25T16:30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3" w:rsidRDefault="00220B63" w:rsidP="00220B63">
            <w:pPr>
              <w:spacing w:line="240" w:lineRule="atLeast"/>
              <w:jc w:val="center"/>
              <w:rPr>
                <w:ins w:id="3" w:author="洪豪" w:date="2018-04-25T16:30:00Z"/>
                <w:rFonts w:ascii="細明體" w:eastAsia="細明體" w:hAnsi="細明體" w:cs="Courier New" w:hint="eastAsia"/>
                <w:color w:val="FF0000"/>
              </w:rPr>
            </w:pPr>
            <w:ins w:id="4" w:author="洪豪" w:date="2018-04-25T16:30:00Z">
              <w:r w:rsidRPr="008E3F3F">
                <w:rPr>
                  <w:rFonts w:hint="eastAsia"/>
                  <w:sz w:val="20"/>
                  <w:szCs w:val="20"/>
                </w:rPr>
                <w:t>2</w:t>
              </w:r>
              <w:r w:rsidRPr="008E3F3F">
                <w:rPr>
                  <w:sz w:val="20"/>
                  <w:szCs w:val="20"/>
                </w:rPr>
                <w:t>018/04/01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3" w:rsidRDefault="00220B63" w:rsidP="00220B63">
            <w:pPr>
              <w:spacing w:line="240" w:lineRule="atLeast"/>
              <w:jc w:val="center"/>
              <w:rPr>
                <w:ins w:id="5" w:author="洪豪" w:date="2018-04-25T16:30:00Z"/>
                <w:rFonts w:ascii="細明體" w:eastAsia="細明體" w:hAnsi="細明體" w:cs="Courier New"/>
                <w:color w:val="FF0000"/>
              </w:rPr>
            </w:pPr>
            <w:ins w:id="6" w:author="洪豪" w:date="2018-04-25T16:30:00Z">
              <w:r w:rsidRPr="008E3F3F">
                <w:rPr>
                  <w:rFonts w:hint="eastAsia"/>
                  <w:sz w:val="20"/>
                  <w:szCs w:val="20"/>
                </w:rPr>
                <w:t>68</w:t>
              </w:r>
            </w:ins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3" w:rsidRDefault="00220B63" w:rsidP="00220B63">
            <w:pPr>
              <w:spacing w:line="240" w:lineRule="atLeast"/>
              <w:rPr>
                <w:ins w:id="7" w:author="洪豪" w:date="2018-04-25T16:30:00Z"/>
                <w:b/>
                <w:bCs/>
                <w:color w:val="FF0000"/>
              </w:rPr>
            </w:pPr>
            <w:ins w:id="8" w:author="洪豪" w:date="2018-04-25T16:30:00Z">
              <w:r w:rsidRPr="008E3F3F">
                <w:rPr>
                  <w:rFonts w:hint="eastAsia"/>
                  <w:sz w:val="20"/>
                  <w:szCs w:val="20"/>
                </w:rPr>
                <w:t>延滯息作業計算調整</w:t>
              </w:r>
            </w:ins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3" w:rsidRDefault="00220B63" w:rsidP="00220B63">
            <w:pPr>
              <w:spacing w:line="240" w:lineRule="atLeast"/>
              <w:rPr>
                <w:ins w:id="9" w:author="洪豪" w:date="2018-04-25T16:30:00Z"/>
                <w:rFonts w:ascii="細明體" w:eastAsia="細明體" w:hAnsi="細明體" w:cs="Courier New" w:hint="eastAsia"/>
                <w:color w:val="FF0000"/>
              </w:rPr>
            </w:pPr>
            <w:ins w:id="10" w:author="洪豪" w:date="2018-04-25T16:30:00Z">
              <w:r w:rsidRPr="008E3F3F">
                <w:rPr>
                  <w:rFonts w:hint="eastAsia"/>
                  <w:sz w:val="20"/>
                  <w:szCs w:val="20"/>
                </w:rPr>
                <w:t>洪啟豪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3" w:rsidRDefault="00220B63" w:rsidP="00220B63">
            <w:pPr>
              <w:spacing w:line="240" w:lineRule="atLeast"/>
              <w:rPr>
                <w:ins w:id="11" w:author="洪豪" w:date="2018-04-25T16:30:00Z"/>
                <w:b/>
                <w:bCs/>
              </w:rPr>
            </w:pPr>
            <w:ins w:id="12" w:author="洪豪" w:date="2018-04-25T16:30:00Z">
              <w:r w:rsidRPr="008E3F3F">
                <w:rPr>
                  <w:sz w:val="20"/>
                  <w:szCs w:val="20"/>
                </w:rPr>
                <w:t>180305001285</w:t>
              </w:r>
            </w:ins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B</w:t>
      </w:r>
      <w:r w:rsidR="00202549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202549">
        <w:rPr>
          <w:rFonts w:hint="eastAsia"/>
          <w:b/>
          <w:kern w:val="2"/>
          <w:sz w:val="24"/>
          <w:szCs w:val="24"/>
          <w:lang w:eastAsia="zh-TW"/>
        </w:rPr>
        <w:t>5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理賠</w:t>
      </w:r>
      <w:r w:rsidR="00202549">
        <w:rPr>
          <w:rFonts w:hint="eastAsia"/>
          <w:b/>
          <w:kern w:val="2"/>
          <w:sz w:val="24"/>
          <w:szCs w:val="24"/>
          <w:lang w:eastAsia="zh-TW"/>
        </w:rPr>
        <w:t>試算作業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202549">
              <w:rPr>
                <w:rFonts w:ascii="細明體" w:eastAsia="細明體" w:hAnsi="細明體" w:hint="eastAsia"/>
                <w:sz w:val="20"/>
                <w:szCs w:val="20"/>
              </w:rPr>
              <w:t>試算作業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202549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202549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理賠進度控管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AA77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RLAA001 </w:t>
            </w:r>
            <w:r w:rsidR="00070689"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070689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202549">
        <w:tc>
          <w:tcPr>
            <w:tcW w:w="720" w:type="dxa"/>
          </w:tcPr>
          <w:p w:rsidR="00202549" w:rsidRDefault="00202549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202549" w:rsidRPr="00F84190" w:rsidRDefault="00202549" w:rsidP="00862103">
            <w:pPr>
              <w:rPr>
                <w:rFonts w:hint="eastAsia"/>
                <w:color w:val="000000"/>
                <w:sz w:val="20"/>
              </w:rPr>
            </w:pPr>
            <w:bookmarkStart w:id="13" w:name="OLE_LINK9"/>
            <w:r>
              <w:rPr>
                <w:rFonts w:hint="eastAsia"/>
                <w:sz w:val="20"/>
                <w:szCs w:val="20"/>
              </w:rPr>
              <w:t>理賠理算</w:t>
            </w:r>
            <w:r w:rsidRPr="0040512F">
              <w:rPr>
                <w:rFonts w:hint="eastAsia"/>
                <w:sz w:val="20"/>
                <w:szCs w:val="20"/>
              </w:rPr>
              <w:t>模組</w:t>
            </w:r>
            <w:bookmarkEnd w:id="13"/>
          </w:p>
        </w:tc>
        <w:tc>
          <w:tcPr>
            <w:tcW w:w="3960" w:type="dxa"/>
          </w:tcPr>
          <w:p w:rsidR="00202549" w:rsidRPr="00972336" w:rsidRDefault="00202549" w:rsidP="0086210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</w:rPr>
              <w:t>AA_B1Z000</w:t>
            </w:r>
          </w:p>
        </w:tc>
        <w:tc>
          <w:tcPr>
            <w:tcW w:w="3500" w:type="dxa"/>
          </w:tcPr>
          <w:p w:rsidR="00202549" w:rsidRPr="00645303" w:rsidRDefault="0020254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2103">
        <w:tc>
          <w:tcPr>
            <w:tcW w:w="720" w:type="dxa"/>
          </w:tcPr>
          <w:p w:rsidR="00862103" w:rsidRDefault="00862103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862103" w:rsidRPr="00645303" w:rsidRDefault="00862103" w:rsidP="00862103">
            <w:pPr>
              <w:rPr>
                <w:sz w:val="20"/>
                <w:szCs w:val="20"/>
              </w:rPr>
            </w:pPr>
            <w:r w:rsidRPr="0098618B">
              <w:rPr>
                <w:rFonts w:hint="eastAsia"/>
                <w:color w:val="000000"/>
                <w:sz w:val="20"/>
                <w:szCs w:val="20"/>
              </w:rPr>
              <w:t>理賠索賠類別檔處理模組</w:t>
            </w:r>
          </w:p>
        </w:tc>
        <w:tc>
          <w:tcPr>
            <w:tcW w:w="3960" w:type="dxa"/>
          </w:tcPr>
          <w:p w:rsidR="00862103" w:rsidRPr="00645303" w:rsidRDefault="00862103" w:rsidP="00862103">
            <w:pPr>
              <w:rPr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AA_A0Z007</w:t>
            </w:r>
          </w:p>
        </w:tc>
        <w:tc>
          <w:tcPr>
            <w:tcW w:w="3500" w:type="dxa"/>
          </w:tcPr>
          <w:p w:rsidR="00862103" w:rsidRPr="00645303" w:rsidRDefault="008621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 w:rsidP="00202549">
            <w:pPr>
              <w:numPr>
                <w:ilvl w:val="0"/>
                <w:numId w:val="2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DA6C1D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202549">
        <w:tc>
          <w:tcPr>
            <w:tcW w:w="720" w:type="dxa"/>
          </w:tcPr>
          <w:p w:rsidR="00202549" w:rsidRDefault="00202549" w:rsidP="00202549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202549" w:rsidRDefault="00202549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202549" w:rsidRDefault="00202549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202549" w:rsidRDefault="00202549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 w:rsidR="007C098B">
        <w:rPr>
          <w:rFonts w:hint="eastAsia"/>
          <w:bCs/>
          <w:lang w:eastAsia="zh-TW"/>
        </w:rPr>
        <w:t xml:space="preserve"> </w:t>
      </w:r>
      <w:r w:rsidR="007C098B">
        <w:rPr>
          <w:rFonts w:hint="eastAsia"/>
        </w:rPr>
        <w:t>USAA</w:t>
      </w:r>
      <w:r w:rsidR="009402F3">
        <w:rPr>
          <w:rFonts w:hint="eastAsia"/>
          <w:lang w:eastAsia="zh-TW"/>
        </w:rPr>
        <w:t>B</w:t>
      </w:r>
      <w:r w:rsidR="00202549">
        <w:rPr>
          <w:rFonts w:hint="eastAsia"/>
          <w:lang w:eastAsia="zh-TW"/>
        </w:rPr>
        <w:t>1</w:t>
      </w:r>
      <w:r w:rsidR="007C098B">
        <w:rPr>
          <w:rFonts w:hint="eastAsia"/>
        </w:rPr>
        <w:t>0</w:t>
      </w:r>
      <w:r w:rsidR="00202549">
        <w:rPr>
          <w:rFonts w:hint="eastAsia"/>
          <w:lang w:eastAsia="zh-TW"/>
        </w:rPr>
        <w:t>5</w:t>
      </w:r>
      <w:r w:rsidR="007C098B">
        <w:rPr>
          <w:rFonts w:hint="eastAsia"/>
        </w:rPr>
        <w:t>00</w:t>
      </w:r>
      <w:r w:rsidR="00870A8E">
        <w:rPr>
          <w:rFonts w:hint="eastAsia"/>
          <w:lang w:eastAsia="zh-TW"/>
        </w:rPr>
        <w:t>。</w:t>
      </w:r>
    </w:p>
    <w:p w:rsidR="00F418D3" w:rsidRDefault="00F418D3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畫面初始值</w:t>
      </w:r>
    </w:p>
    <w:p w:rsidR="00202549" w:rsidRDefault="00202549" w:rsidP="0020254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傳入參數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不為空值</w:t>
      </w:r>
    </w:p>
    <w:p w:rsidR="00202549" w:rsidRDefault="00202549" w:rsidP="0020254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執行試算功能。</w:t>
      </w:r>
    </w:p>
    <w:p w:rsidR="00202549" w:rsidRDefault="00202549" w:rsidP="0020254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ELSE </w:t>
      </w:r>
    </w:p>
    <w:p w:rsidR="00202549" w:rsidRDefault="00202549" w:rsidP="0020254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顯示受理編號輸入欄位及試算</w:t>
      </w:r>
      <w:r>
        <w:rPr>
          <w:rFonts w:hint="eastAsia"/>
          <w:bCs/>
          <w:lang w:eastAsia="zh-TW"/>
        </w:rPr>
        <w:t>BUTTON</w:t>
      </w:r>
      <w:r>
        <w:rPr>
          <w:rFonts w:hint="eastAsia"/>
          <w:bCs/>
          <w:lang w:eastAsia="zh-TW"/>
        </w:rPr>
        <w:t>。</w:t>
      </w:r>
    </w:p>
    <w:p w:rsidR="00202549" w:rsidRDefault="00202549" w:rsidP="0020254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END IF</w:t>
      </w:r>
      <w:r>
        <w:rPr>
          <w:rFonts w:hint="eastAsia"/>
          <w:bCs/>
          <w:lang w:eastAsia="zh-TW"/>
        </w:rPr>
        <w:t>。</w:t>
      </w:r>
    </w:p>
    <w:p w:rsidR="0023751E" w:rsidRDefault="0020254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試算</w:t>
      </w:r>
    </w:p>
    <w:p w:rsidR="0023751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20254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檢核受理編號是否為</w:t>
            </w:r>
            <w:smartTag w:uri="urn:schemas-microsoft-com:office:smarttags" w:element="chmetcnv">
              <w:smartTagPr>
                <w:attr w:name="UnitName" w:val="碼"/>
                <w:attr w:name="SourceValue" w:val="1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Cs/>
                  <w:lang w:eastAsia="zh-TW"/>
                </w:rPr>
                <w:t>14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23751E" w:rsidRDefault="006453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</w:t>
            </w:r>
            <w:r w:rsidR="00202549">
              <w:rPr>
                <w:rFonts w:hint="eastAsia"/>
                <w:bCs/>
                <w:lang w:eastAsia="zh-TW"/>
              </w:rPr>
              <w:t>輸入正確受理編號</w:t>
            </w:r>
          </w:p>
        </w:tc>
      </w:tr>
    </w:tbl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202549" w:rsidRDefault="00202549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AA_B1Z000</w:t>
      </w:r>
      <w:r>
        <w:rPr>
          <w:rFonts w:ascii="細明體" w:eastAsia="細明體" w:hAnsi="細明體" w:hint="eastAsia"/>
          <w:lang w:eastAsia="zh-TW"/>
        </w:rPr>
        <w:t xml:space="preserve">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025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02549" w:rsidRDefault="00202549" w:rsidP="00862103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02549" w:rsidRDefault="00202549" w:rsidP="0086210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2025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2549" w:rsidRPr="00EA71C2" w:rsidRDefault="00202549" w:rsidP="008621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02549" w:rsidRDefault="00202549" w:rsidP="0086210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2025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2549" w:rsidRDefault="00202549" w:rsidP="008621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02549" w:rsidRPr="00202549" w:rsidRDefault="00202549" w:rsidP="00862103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202549">
              <w:rPr>
                <w:rFonts w:ascii="Arial" w:hAnsi="Arial" w:cs="Arial"/>
                <w:szCs w:val="24"/>
                <w:lang w:eastAsia="zh-TW"/>
              </w:rPr>
              <w:t>CURRENT DATE</w:t>
            </w:r>
          </w:p>
        </w:tc>
      </w:tr>
    </w:tbl>
    <w:p w:rsidR="00260078" w:rsidRDefault="00862103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顯示畫面資料：</w:t>
      </w:r>
    </w:p>
    <w:p w:rsidR="00862103" w:rsidRDefault="00862103" w:rsidP="0086210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索賠類別：</w:t>
      </w:r>
    </w:p>
    <w:p w:rsidR="00862103" w:rsidRDefault="00862103" w:rsidP="0086210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CALL  </w:t>
      </w:r>
      <w:r>
        <w:rPr>
          <w:rFonts w:ascii="細明體" w:eastAsia="細明體" w:hAnsi="細明體" w:hint="eastAsia"/>
        </w:rPr>
        <w:t>AA_A0Z007</w:t>
      </w:r>
      <w:r>
        <w:rPr>
          <w:rFonts w:ascii="細明體" w:eastAsia="細明體" w:hAnsi="細明體" w:hint="eastAsia"/>
          <w:lang w:eastAsia="zh-TW"/>
        </w:rPr>
        <w:t>.Method7 BY 受理編號。</w:t>
      </w:r>
    </w:p>
    <w:p w:rsidR="00862103" w:rsidRDefault="00862103" w:rsidP="0086210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</w:t>
      </w:r>
      <w:r>
        <w:rPr>
          <w:rFonts w:hint="eastAsia"/>
          <w:kern w:val="2"/>
          <w:szCs w:val="24"/>
          <w:lang w:eastAsia="zh-TW"/>
        </w:rPr>
        <w:t xml:space="preserve">  AAB1_0100 STEP 1.5 </w:t>
      </w:r>
      <w:r>
        <w:rPr>
          <w:rFonts w:hint="eastAsia"/>
          <w:kern w:val="2"/>
          <w:szCs w:val="24"/>
          <w:lang w:eastAsia="zh-TW"/>
        </w:rPr>
        <w:t>處理方式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62103">
        <w:tc>
          <w:tcPr>
            <w:tcW w:w="2520" w:type="dxa"/>
          </w:tcPr>
          <w:p w:rsidR="00862103" w:rsidRDefault="00862103" w:rsidP="0086210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</w:t>
            </w:r>
            <w:r>
              <w:rPr>
                <w:rFonts w:hint="eastAsia"/>
                <w:lang w:eastAsia="zh-TW"/>
              </w:rPr>
              <w:t>_</w:t>
            </w:r>
            <w:r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3780" w:type="dxa"/>
          </w:tcPr>
          <w:p w:rsidR="00862103" w:rsidRDefault="00862103" w:rsidP="008621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CALL  </w:t>
            </w:r>
            <w:r>
              <w:rPr>
                <w:rFonts w:ascii="細明體" w:eastAsia="細明體" w:hAnsi="細明體" w:hint="eastAsia"/>
              </w:rPr>
              <w:t>AA_A0Z007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.Method5 BY </w:t>
            </w:r>
            <w:r w:rsidRPr="000B5BD4">
              <w:rPr>
                <w:rFonts w:eastAsia="細明體"/>
                <w:bCs/>
                <w:lang w:eastAsia="zh-TW"/>
              </w:rPr>
              <w:t>DTAA</w:t>
            </w:r>
            <w:r>
              <w:rPr>
                <w:rFonts w:eastAsia="細明體" w:hint="eastAsia"/>
                <w:bCs/>
                <w:lang w:eastAsia="zh-TW"/>
              </w:rPr>
              <w:t>A011_BoList</w:t>
            </w:r>
          </w:p>
        </w:tc>
        <w:tc>
          <w:tcPr>
            <w:tcW w:w="2340" w:type="dxa"/>
          </w:tcPr>
          <w:p w:rsidR="00862103" w:rsidRDefault="00862103" w:rsidP="008621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2103" w:rsidRPr="00B566BD">
        <w:tc>
          <w:tcPr>
            <w:tcW w:w="2520" w:type="dxa"/>
          </w:tcPr>
          <w:p w:rsidR="00862103" w:rsidRDefault="00862103" w:rsidP="0086210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核定</w:t>
            </w:r>
            <w:r>
              <w:rPr>
                <w:rFonts w:hint="eastAsia"/>
                <w:lang w:eastAsia="zh-TW"/>
              </w:rPr>
              <w:t>_</w:t>
            </w:r>
            <w:r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3780" w:type="dxa"/>
          </w:tcPr>
          <w:p w:rsidR="00862103" w:rsidRDefault="00862103" w:rsidP="008621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CALL  </w:t>
            </w:r>
            <w:r>
              <w:rPr>
                <w:rFonts w:ascii="細明體" w:eastAsia="細明體" w:hAnsi="細明體" w:hint="eastAsia"/>
              </w:rPr>
              <w:t>AA_A0Z007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.Method6 BY </w:t>
            </w:r>
            <w:r w:rsidRPr="000B5BD4">
              <w:rPr>
                <w:rFonts w:eastAsia="細明體"/>
                <w:bCs/>
                <w:lang w:eastAsia="zh-TW"/>
              </w:rPr>
              <w:t>DTAA</w:t>
            </w:r>
            <w:r>
              <w:rPr>
                <w:rFonts w:eastAsia="細明體" w:hint="eastAsia"/>
                <w:bCs/>
                <w:lang w:eastAsia="zh-TW"/>
              </w:rPr>
              <w:t>A011_BoList</w:t>
            </w:r>
          </w:p>
        </w:tc>
        <w:tc>
          <w:tcPr>
            <w:tcW w:w="2340" w:type="dxa"/>
          </w:tcPr>
          <w:p w:rsidR="00862103" w:rsidRDefault="00862103" w:rsidP="008621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申請</w:t>
            </w:r>
            <w:r>
              <w:rPr>
                <w:rFonts w:hint="eastAsia"/>
                <w:bCs/>
                <w:lang w:eastAsia="zh-TW"/>
              </w:rPr>
              <w:t>_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存在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且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核定</w:t>
            </w:r>
            <w:r>
              <w:rPr>
                <w:rFonts w:hint="eastAsia"/>
                <w:bCs/>
                <w:lang w:eastAsia="zh-TW"/>
              </w:rPr>
              <w:t>_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存在</w:t>
            </w:r>
          </w:p>
          <w:p w:rsidR="00862103" w:rsidRDefault="00862103" w:rsidP="008621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</w:t>
            </w:r>
            <w:r>
              <w:rPr>
                <w:rFonts w:hint="eastAsia"/>
                <w:bCs/>
                <w:lang w:eastAsia="zh-TW"/>
              </w:rPr>
              <w:t>顯示</w:t>
            </w:r>
            <w:r>
              <w:rPr>
                <w:rFonts w:hint="eastAsia"/>
                <w:bCs/>
                <w:lang w:eastAsia="zh-TW"/>
              </w:rPr>
              <w:t xml:space="preserve"> 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V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。</w:t>
            </w:r>
          </w:p>
          <w:p w:rsidR="00862103" w:rsidRDefault="00862103" w:rsidP="008621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申請</w:t>
            </w:r>
            <w:r>
              <w:rPr>
                <w:rFonts w:hint="eastAsia"/>
                <w:bCs/>
                <w:lang w:eastAsia="zh-TW"/>
              </w:rPr>
              <w:t>_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存在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且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核定</w:t>
            </w:r>
            <w:r>
              <w:rPr>
                <w:rFonts w:hint="eastAsia"/>
                <w:bCs/>
                <w:lang w:eastAsia="zh-TW"/>
              </w:rPr>
              <w:t>_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不存在</w:t>
            </w:r>
          </w:p>
          <w:p w:rsidR="00862103" w:rsidRDefault="00862103" w:rsidP="008621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</w:t>
            </w:r>
            <w:r>
              <w:rPr>
                <w:rFonts w:hint="eastAsia"/>
                <w:bCs/>
                <w:lang w:eastAsia="zh-TW"/>
              </w:rPr>
              <w:t>顯示</w:t>
            </w:r>
            <w:r>
              <w:rPr>
                <w:rFonts w:hint="eastAsia"/>
                <w:bCs/>
                <w:lang w:eastAsia="zh-TW"/>
              </w:rPr>
              <w:t xml:space="preserve"> 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X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。</w:t>
            </w:r>
          </w:p>
          <w:p w:rsidR="00862103" w:rsidRDefault="00862103" w:rsidP="008621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申請</w:t>
            </w:r>
            <w:r>
              <w:rPr>
                <w:rFonts w:hint="eastAsia"/>
                <w:bCs/>
                <w:lang w:eastAsia="zh-TW"/>
              </w:rPr>
              <w:t>_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不存在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且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核定</w:t>
            </w:r>
            <w:r>
              <w:rPr>
                <w:rFonts w:hint="eastAsia"/>
                <w:bCs/>
                <w:lang w:eastAsia="zh-TW"/>
              </w:rPr>
              <w:t>_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存在</w:t>
            </w:r>
          </w:p>
          <w:p w:rsidR="00862103" w:rsidRPr="00B566BD" w:rsidRDefault="00862103" w:rsidP="008621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</w:t>
            </w:r>
            <w:r>
              <w:rPr>
                <w:rFonts w:hint="eastAsia"/>
                <w:bCs/>
                <w:lang w:eastAsia="zh-TW"/>
              </w:rPr>
              <w:t>顯示</w:t>
            </w:r>
            <w:r>
              <w:rPr>
                <w:rFonts w:hint="eastAsia"/>
                <w:bCs/>
                <w:lang w:eastAsia="zh-TW"/>
              </w:rPr>
              <w:t xml:space="preserve"> 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O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。</w:t>
            </w:r>
          </w:p>
        </w:tc>
      </w:tr>
    </w:tbl>
    <w:p w:rsidR="00862103" w:rsidRDefault="00862103" w:rsidP="0086210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理賠明細</w:t>
      </w:r>
    </w:p>
    <w:p w:rsidR="00862103" w:rsidRDefault="00862103" w:rsidP="0086210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</w:t>
      </w:r>
      <w:r>
        <w:rPr>
          <w:rFonts w:hint="eastAsia"/>
          <w:kern w:val="2"/>
          <w:szCs w:val="24"/>
          <w:lang w:eastAsia="zh-TW"/>
        </w:rPr>
        <w:t xml:space="preserve"> AAB1_0100 </w:t>
      </w:r>
      <w:r>
        <w:rPr>
          <w:rFonts w:hint="eastAsia"/>
          <w:kern w:val="2"/>
          <w:szCs w:val="24"/>
          <w:lang w:eastAsia="zh-TW"/>
        </w:rPr>
        <w:t>試算處理方式，但無</w:t>
      </w:r>
      <w:r w:rsidRPr="00547367">
        <w:rPr>
          <w:rFonts w:hint="eastAsia"/>
          <w:strike/>
          <w:kern w:val="2"/>
          <w:lang w:eastAsia="zh-TW"/>
        </w:rPr>
        <w:t>給付金額及</w:t>
      </w:r>
      <w:r>
        <w:rPr>
          <w:rFonts w:hint="eastAsia"/>
          <w:kern w:val="2"/>
          <w:szCs w:val="24"/>
          <w:lang w:eastAsia="zh-TW"/>
        </w:rPr>
        <w:t>處理方式欄位。</w:t>
      </w:r>
    </w:p>
    <w:p w:rsidR="00DB082B" w:rsidRPr="001C68BF" w:rsidRDefault="00DB082B" w:rsidP="0086210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比照AAB1_0100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新細明體" w:hAnsi="新細明體" w:hint="eastAsia"/>
            <w:bCs/>
            <w:lang w:eastAsia="zh-TW"/>
          </w:rPr>
          <w:t>2.2.4</w:t>
        </w:r>
      </w:smartTag>
      <w:r>
        <w:rPr>
          <w:rFonts w:ascii="新細明體" w:hAnsi="新細明體" w:hint="eastAsia"/>
          <w:bCs/>
          <w:lang w:eastAsia="zh-TW"/>
        </w:rPr>
        <w:t>.2及2.2.4.3 出現放大鏡連結。</w:t>
      </w:r>
    </w:p>
    <w:p w:rsidR="001C68BF" w:rsidRPr="008A3D6D" w:rsidRDefault="001C68BF" w:rsidP="0086210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lang w:eastAsia="zh-TW"/>
        </w:rPr>
        <w:t>天數明細：</w:t>
      </w:r>
      <w:r w:rsidR="008A3D6D">
        <w:rPr>
          <w:rFonts w:ascii="新細明體" w:hAnsi="新細明體" w:hint="eastAsia"/>
          <w:bCs/>
          <w:lang w:eastAsia="zh-TW"/>
        </w:rPr>
        <w:t>(天數明細或住院起迄日顯示)</w:t>
      </w:r>
    </w:p>
    <w:p w:rsidR="008A3D6D" w:rsidRDefault="008A3D6D" w:rsidP="00F45D1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7351F6">
        <w:rPr>
          <w:rFonts w:hint="eastAsia"/>
          <w:kern w:val="2"/>
          <w:szCs w:val="24"/>
          <w:lang w:eastAsia="zh-TW"/>
        </w:rPr>
        <w:t>DTAAB001.</w:t>
      </w:r>
      <w:r w:rsidR="007351F6">
        <w:rPr>
          <w:rFonts w:hint="eastAsia"/>
          <w:kern w:val="2"/>
          <w:szCs w:val="24"/>
          <w:lang w:eastAsia="zh-TW"/>
        </w:rPr>
        <w:t>理賠天數明細</w:t>
      </w:r>
      <w:r w:rsidR="007351F6">
        <w:rPr>
          <w:rFonts w:hint="eastAsia"/>
          <w:kern w:val="2"/>
          <w:szCs w:val="24"/>
          <w:lang w:eastAsia="zh-TW"/>
        </w:rPr>
        <w:t xml:space="preserve"> </w:t>
      </w:r>
      <w:r w:rsidR="007351F6">
        <w:rPr>
          <w:rFonts w:hint="eastAsia"/>
          <w:kern w:val="2"/>
          <w:szCs w:val="24"/>
          <w:lang w:eastAsia="zh-TW"/>
        </w:rPr>
        <w:t>有值</w:t>
      </w:r>
    </w:p>
    <w:p w:rsidR="00043604" w:rsidRDefault="00043604" w:rsidP="00F45D1B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500C0">
        <w:rPr>
          <w:rFonts w:hint="eastAsia"/>
          <w:kern w:val="2"/>
          <w:szCs w:val="24"/>
          <w:lang w:eastAsia="zh-TW"/>
        </w:rPr>
        <w:t>CALL</w:t>
      </w:r>
      <w:r w:rsidR="00C500C0" w:rsidRPr="00C500C0">
        <w:rPr>
          <w:rFonts w:hint="eastAsia"/>
          <w:kern w:val="2"/>
          <w:szCs w:val="24"/>
          <w:lang w:eastAsia="zh-TW"/>
        </w:rPr>
        <w:t xml:space="preserve"> AA_B1Z601.</w:t>
      </w:r>
      <w:r w:rsidR="00C500C0" w:rsidRPr="00C500C0">
        <w:rPr>
          <w:kern w:val="2"/>
          <w:szCs w:val="24"/>
          <w:lang w:eastAsia="zh-TW"/>
        </w:rPr>
        <w:t>compDATE_DTL</w:t>
      </w:r>
      <w:r w:rsidR="00C500C0" w:rsidRPr="00C500C0">
        <w:rPr>
          <w:rFonts w:hint="eastAsia"/>
          <w:kern w:val="2"/>
          <w:szCs w:val="24"/>
          <w:lang w:eastAsia="zh-TW"/>
        </w:rPr>
        <w:t>()</w:t>
      </w:r>
      <w:r w:rsidR="00C500C0" w:rsidRPr="00C500C0">
        <w:rPr>
          <w:rFonts w:hint="eastAsia"/>
          <w:kern w:val="2"/>
          <w:szCs w:val="24"/>
          <w:lang w:eastAsia="zh-TW"/>
        </w:rPr>
        <w:t>：</w:t>
      </w:r>
      <w:r w:rsidR="00C500C0" w:rsidRPr="00C500C0">
        <w:rPr>
          <w:rFonts w:hint="eastAsia"/>
          <w:kern w:val="2"/>
          <w:szCs w:val="24"/>
          <w:lang w:eastAsia="zh-TW"/>
        </w:rPr>
        <w:t>(</w:t>
      </w:r>
      <w:r w:rsidR="003D2572" w:rsidRPr="003D2572">
        <w:rPr>
          <w:kern w:val="2"/>
          <w:szCs w:val="24"/>
          <w:lang w:eastAsia="zh-TW"/>
        </w:rPr>
        <w:t>處理天數明細，產生</w:t>
      </w:r>
      <w:r w:rsidR="003D2572" w:rsidRPr="003D2572">
        <w:rPr>
          <w:kern w:val="2"/>
          <w:szCs w:val="24"/>
          <w:lang w:eastAsia="zh-TW"/>
        </w:rPr>
        <w:t>List</w:t>
      </w:r>
      <w:r w:rsidR="003D2572" w:rsidRPr="003D2572">
        <w:rPr>
          <w:rFonts w:hint="eastAsia"/>
          <w:kern w:val="2"/>
          <w:szCs w:val="24"/>
          <w:lang w:eastAsia="zh-TW"/>
        </w:rPr>
        <w:t>)</w:t>
      </w:r>
    </w:p>
    <w:p w:rsidR="003D2572" w:rsidRPr="00C500C0" w:rsidRDefault="003D2572" w:rsidP="00F45D1B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天數明細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3D2572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DTAAB001.</w:t>
      </w:r>
      <w:r>
        <w:rPr>
          <w:rFonts w:hint="eastAsia"/>
          <w:kern w:val="2"/>
          <w:szCs w:val="24"/>
          <w:lang w:eastAsia="zh-TW"/>
        </w:rPr>
        <w:t>理賠天數明細</w:t>
      </w:r>
    </w:p>
    <w:p w:rsidR="00EA0580" w:rsidRDefault="00EA0580" w:rsidP="00F45D1B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將回傳的多筆日期顯示在畫面上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起始</w:t>
      </w:r>
      <w:r>
        <w:rPr>
          <w:rFonts w:hint="eastAsia"/>
          <w:kern w:val="2"/>
          <w:szCs w:val="24"/>
          <w:lang w:eastAsia="zh-TW"/>
        </w:rPr>
        <w:t>/</w:t>
      </w:r>
      <w:r>
        <w:rPr>
          <w:rFonts w:hint="eastAsia"/>
          <w:kern w:val="2"/>
          <w:szCs w:val="24"/>
          <w:lang w:eastAsia="zh-TW"/>
        </w:rPr>
        <w:t>終止日期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皆相同</w:t>
      </w:r>
      <w:r>
        <w:rPr>
          <w:rFonts w:hint="eastAsia"/>
          <w:kern w:val="2"/>
          <w:szCs w:val="24"/>
          <w:lang w:eastAsia="zh-TW"/>
        </w:rPr>
        <w:t>)</w:t>
      </w:r>
    </w:p>
    <w:p w:rsidR="007351F6" w:rsidRDefault="007351F6" w:rsidP="00F45D1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7351F6" w:rsidRDefault="007351F6" w:rsidP="00F45D1B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DTAAB001.</w:t>
      </w:r>
      <w:r>
        <w:rPr>
          <w:rFonts w:hint="eastAsia"/>
          <w:kern w:val="2"/>
          <w:szCs w:val="24"/>
          <w:lang w:eastAsia="zh-TW"/>
        </w:rPr>
        <w:t>起始日期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或</w:t>
      </w:r>
      <w:r>
        <w:rPr>
          <w:rFonts w:hint="eastAsia"/>
          <w:kern w:val="2"/>
          <w:szCs w:val="24"/>
          <w:lang w:eastAsia="zh-TW"/>
        </w:rPr>
        <w:t xml:space="preserve"> DTAAB001.</w:t>
      </w:r>
      <w:r>
        <w:rPr>
          <w:rFonts w:hint="eastAsia"/>
          <w:kern w:val="2"/>
          <w:szCs w:val="24"/>
          <w:lang w:eastAsia="zh-TW"/>
        </w:rPr>
        <w:t>終止日期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7351F6" w:rsidRPr="00043604" w:rsidRDefault="007351F6" w:rsidP="00F45D1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351F6">
        <w:rPr>
          <w:rFonts w:hint="eastAsia"/>
          <w:kern w:val="2"/>
          <w:szCs w:val="24"/>
          <w:lang w:eastAsia="zh-TW"/>
        </w:rPr>
        <w:t>顯示在</w:t>
      </w:r>
      <w:r w:rsidRPr="00043604">
        <w:rPr>
          <w:rFonts w:hint="eastAsia"/>
          <w:kern w:val="2"/>
          <w:szCs w:val="24"/>
          <w:lang w:eastAsia="zh-TW"/>
        </w:rPr>
        <w:t>畫面上</w:t>
      </w:r>
    </w:p>
    <w:p w:rsidR="00960ECD" w:rsidRDefault="00960ECD" w:rsidP="00960EC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試算資訊</w:t>
      </w:r>
    </w:p>
    <w:p w:rsidR="00960ECD" w:rsidRDefault="00960ECD" w:rsidP="00960EC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>
        <w:rPr>
          <w:rFonts w:hint="eastAsia"/>
          <w:kern w:val="2"/>
          <w:szCs w:val="24"/>
          <w:lang w:eastAsia="zh-TW"/>
        </w:rPr>
        <w:t xml:space="preserve"> AA_B1Z000.</w:t>
      </w:r>
      <w:r>
        <w:rPr>
          <w:rFonts w:hint="eastAsia"/>
          <w:kern w:val="2"/>
          <w:szCs w:val="24"/>
          <w:lang w:eastAsia="zh-TW"/>
        </w:rPr>
        <w:t>回覆資訊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於畫面。</w:t>
      </w:r>
    </w:p>
    <w:p w:rsidR="00BE32F6" w:rsidRDefault="00BE32F6" w:rsidP="00BE32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前次暫不處理明細</w:t>
      </w:r>
    </w:p>
    <w:p w:rsidR="00BE32F6" w:rsidRDefault="00BE32F6" w:rsidP="00BE32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受理編號最後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>
          <w:rPr>
            <w:rFonts w:hint="eastAsia"/>
            <w:kern w:val="2"/>
            <w:szCs w:val="24"/>
            <w:lang w:eastAsia="zh-TW"/>
          </w:rPr>
          <w:t>兩碼</w:t>
        </w:r>
      </w:smartTag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01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，才出現此部分內容。</w:t>
      </w:r>
    </w:p>
    <w:p w:rsidR="00BE32F6" w:rsidRDefault="00BE32F6" w:rsidP="00BE32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DTAABK01 BY 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–</w:t>
      </w:r>
      <w:r>
        <w:rPr>
          <w:rFonts w:hint="eastAsia"/>
          <w:kern w:val="2"/>
          <w:szCs w:val="24"/>
          <w:lang w:eastAsia="zh-TW"/>
        </w:rPr>
        <w:t xml:space="preserve"> 1  (Ex. </w:t>
      </w:r>
      <w:r>
        <w:rPr>
          <w:rFonts w:hint="eastAsia"/>
          <w:kern w:val="2"/>
          <w:szCs w:val="24"/>
          <w:lang w:eastAsia="zh-TW"/>
        </w:rPr>
        <w:t>傳入受編為</w:t>
      </w:r>
      <w:r>
        <w:rPr>
          <w:rFonts w:hint="eastAsia"/>
          <w:kern w:val="2"/>
          <w:szCs w:val="24"/>
          <w:lang w:eastAsia="zh-TW"/>
        </w:rPr>
        <w:t xml:space="preserve"> 09082000010003 </w:t>
      </w:r>
      <w:r>
        <w:rPr>
          <w:rFonts w:hint="eastAsia"/>
          <w:kern w:val="2"/>
          <w:szCs w:val="24"/>
          <w:lang w:eastAsia="zh-TW"/>
        </w:rPr>
        <w:t>則以</w:t>
      </w:r>
      <w:r>
        <w:rPr>
          <w:rFonts w:hint="eastAsia"/>
          <w:kern w:val="2"/>
          <w:szCs w:val="24"/>
          <w:lang w:eastAsia="zh-TW"/>
        </w:rPr>
        <w:t xml:space="preserve"> 09082000010002</w:t>
      </w: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>)</w:t>
      </w:r>
    </w:p>
    <w:p w:rsidR="00BE32F6" w:rsidRDefault="00BE32F6" w:rsidP="00BE32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顯示同理賠明細。</w:t>
      </w:r>
    </w:p>
    <w:p w:rsidR="00E56FD1" w:rsidRDefault="00E56FD1" w:rsidP="00E56FD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試算完成：</w:t>
      </w:r>
    </w:p>
    <w:p w:rsidR="00E56FD1" w:rsidRDefault="00E56FD1" w:rsidP="00E56FD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UPDATE </w:t>
      </w:r>
      <w:r>
        <w:rPr>
          <w:rFonts w:hint="eastAsia"/>
          <w:color w:val="000000"/>
          <w:kern w:val="2"/>
          <w:szCs w:val="24"/>
          <w:lang w:eastAsia="zh-TW"/>
        </w:rPr>
        <w:t>受理進度</w:t>
      </w:r>
    </w:p>
    <w:p w:rsidR="00E56FD1" w:rsidRPr="00B74B84" w:rsidRDefault="00E56FD1" w:rsidP="00E56FD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CALL  </w:t>
      </w:r>
      <w:r>
        <w:rPr>
          <w:rFonts w:hint="eastAsia"/>
          <w:kern w:val="2"/>
          <w:szCs w:val="24"/>
          <w:lang w:eastAsia="zh-TW"/>
        </w:rPr>
        <w:t>AA_A0Z001.Method</w:t>
      </w:r>
      <w:r>
        <w:rPr>
          <w:rFonts w:ascii="新細明體" w:hAnsi="新細明體" w:hint="eastAsia"/>
          <w:color w:val="000000"/>
          <w:kern w:val="2"/>
          <w:szCs w:val="24"/>
          <w:lang w:eastAsia="zh-TW"/>
        </w:rPr>
        <w:t xml:space="preserve"> 5：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E56F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56FD1" w:rsidRDefault="00E56FD1" w:rsidP="00E56FD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56FD1" w:rsidRDefault="00E56FD1" w:rsidP="00E56FD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E56F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6FD1" w:rsidRPr="00EA71C2" w:rsidRDefault="00E56FD1" w:rsidP="00E56F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56FD1" w:rsidRDefault="00E56FD1" w:rsidP="00E56FD1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E56F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6FD1" w:rsidRPr="00EA71C2" w:rsidRDefault="00E56FD1" w:rsidP="00E56F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56FD1" w:rsidRDefault="00E56FD1" w:rsidP="00E56FD1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83</w:t>
            </w:r>
          </w:p>
        </w:tc>
      </w:tr>
    </w:tbl>
    <w:p w:rsidR="00E56FD1" w:rsidRPr="00E56FD1" w:rsidRDefault="00E56FD1" w:rsidP="00E56FD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8000"/>
          <w:lang w:eastAsia="zh-TW"/>
        </w:rPr>
      </w:pPr>
      <w:r w:rsidRPr="00E56FD1">
        <w:rPr>
          <w:rFonts w:hint="eastAsia"/>
          <w:bCs/>
          <w:color w:val="008000"/>
          <w:lang w:eastAsia="zh-TW"/>
        </w:rPr>
        <w:t>UPDATE BPM</w:t>
      </w:r>
      <w:r w:rsidRPr="00E56FD1">
        <w:rPr>
          <w:rFonts w:hint="eastAsia"/>
          <w:bCs/>
          <w:color w:val="008000"/>
          <w:lang w:eastAsia="zh-TW"/>
        </w:rPr>
        <w:t>。</w:t>
      </w:r>
    </w:p>
    <w:p w:rsidR="00E56FD1" w:rsidRDefault="00E56FD1" w:rsidP="00E56FD1">
      <w:pPr>
        <w:pStyle w:val="Tabletext"/>
        <w:keepLines w:val="0"/>
        <w:spacing w:after="0" w:line="240" w:lineRule="auto"/>
        <w:ind w:left="1701"/>
        <w:rPr>
          <w:kern w:val="2"/>
          <w:szCs w:val="24"/>
          <w:lang w:eastAsia="zh-TW"/>
        </w:rPr>
      </w:pPr>
    </w:p>
    <w:p w:rsidR="00843C73" w:rsidRDefault="00843C73" w:rsidP="00220B63">
      <w:pPr>
        <w:pStyle w:val="Tabletext"/>
        <w:keepLines w:val="0"/>
        <w:spacing w:after="0" w:line="240" w:lineRule="auto"/>
        <w:ind w:leftChars="9" w:left="22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確認角色</w:t>
      </w:r>
      <w:r>
        <w:rPr>
          <w:rFonts w:hint="eastAsia"/>
          <w:kern w:val="2"/>
          <w:szCs w:val="24"/>
          <w:lang w:eastAsia="zh-TW"/>
        </w:rPr>
        <w:t>:</w:t>
      </w:r>
    </w:p>
    <w:p w:rsidR="00843C73" w:rsidRDefault="00843C73" w:rsidP="00E56FD1">
      <w:pPr>
        <w:pStyle w:val="Tabletext"/>
        <w:keepLines w:val="0"/>
        <w:spacing w:after="0" w:line="240" w:lineRule="auto"/>
        <w:ind w:left="1701"/>
        <w:rPr>
          <w:rFonts w:hint="eastAsia"/>
          <w:kern w:val="2"/>
          <w:szCs w:val="24"/>
          <w:lang w:eastAsia="zh-TW"/>
        </w:rPr>
      </w:pP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>private String checkROLE(){</w:t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  <w:t>String isShow = "N";</w:t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  <w:t>try {</w:t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  <w:t xml:space="preserve">    </w:t>
      </w:r>
      <w:r w:rsidRPr="00B30C55">
        <w:rPr>
          <w:kern w:val="2"/>
          <w:szCs w:val="24"/>
          <w:lang w:eastAsia="zh-TW"/>
        </w:rPr>
        <w:tab/>
        <w:t>Set setRole = RoleID.keySet();</w:t>
      </w:r>
      <w:r w:rsidRPr="00B30C55">
        <w:rPr>
          <w:kern w:val="2"/>
          <w:szCs w:val="24"/>
          <w:lang w:eastAsia="zh-TW"/>
        </w:rPr>
        <w:tab/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  <w:t xml:space="preserve">    </w:t>
      </w:r>
      <w:r w:rsidRPr="00B30C55">
        <w:rPr>
          <w:kern w:val="2"/>
          <w:szCs w:val="24"/>
          <w:lang w:eastAsia="zh-TW"/>
        </w:rPr>
        <w:tab/>
        <w:t>List optionList = FieldOptionList.getAllOption("AA", "AAB1_0500_ROLESHOW");</w:t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  <w:t xml:space="preserve">    </w:t>
      </w:r>
      <w:r w:rsidRPr="00B30C55">
        <w:rPr>
          <w:kern w:val="2"/>
          <w:szCs w:val="24"/>
          <w:lang w:eastAsia="zh-TW"/>
        </w:rPr>
        <w:tab/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  <w:t>for (Iterator iter = setRole.iterator();iter.hasNext();) {</w:t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  <w:t>String strRole = (String) iter.next();</w:t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  <w:t>if (ArrayUtils.contains(optionList.toArray(), strRole)){</w:t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  <w:t>return "Y";</w:t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  <w:t>}</w:t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  <w:t>}</w:t>
      </w:r>
      <w:r w:rsidRPr="00B30C55">
        <w:rPr>
          <w:kern w:val="2"/>
          <w:szCs w:val="24"/>
          <w:lang w:eastAsia="zh-TW"/>
        </w:rPr>
        <w:tab/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  <w:t>}catch(Exception e){</w:t>
      </w: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  <w:t>}</w:t>
      </w:r>
    </w:p>
    <w:p w:rsidR="00B30C55" w:rsidRPr="00B30C55" w:rsidRDefault="00B30C55" w:rsidP="00B30C55">
      <w:pPr>
        <w:pStyle w:val="Tabletext"/>
        <w:ind w:leftChars="9" w:left="22"/>
        <w:rPr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</w:r>
      <w:r w:rsidRPr="00B30C55">
        <w:rPr>
          <w:kern w:val="2"/>
          <w:szCs w:val="24"/>
          <w:lang w:eastAsia="zh-TW"/>
        </w:rPr>
        <w:tab/>
        <w:t>return isShow;</w:t>
      </w:r>
    </w:p>
    <w:p w:rsidR="00B30C55" w:rsidRDefault="00B30C55" w:rsidP="00220B63">
      <w:pPr>
        <w:pStyle w:val="Tabletext"/>
        <w:keepLines w:val="0"/>
        <w:spacing w:after="0" w:line="240" w:lineRule="auto"/>
        <w:ind w:leftChars="9" w:left="22"/>
        <w:rPr>
          <w:rFonts w:hint="eastAsia"/>
          <w:kern w:val="2"/>
          <w:szCs w:val="24"/>
          <w:lang w:eastAsia="zh-TW"/>
        </w:rPr>
      </w:pPr>
      <w:r w:rsidRPr="00B30C55">
        <w:rPr>
          <w:kern w:val="2"/>
          <w:szCs w:val="24"/>
          <w:lang w:eastAsia="zh-TW"/>
        </w:rPr>
        <w:tab/>
        <w:t>}</w:t>
      </w:r>
    </w:p>
    <w:sectPr w:rsidR="00B30C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B9E" w:rsidRDefault="00327B9E" w:rsidP="00515C82">
      <w:r>
        <w:separator/>
      </w:r>
    </w:p>
  </w:endnote>
  <w:endnote w:type="continuationSeparator" w:id="0">
    <w:p w:rsidR="00327B9E" w:rsidRDefault="00327B9E" w:rsidP="0051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B9E" w:rsidRDefault="00327B9E" w:rsidP="00515C82">
      <w:r>
        <w:separator/>
      </w:r>
    </w:p>
  </w:footnote>
  <w:footnote w:type="continuationSeparator" w:id="0">
    <w:p w:rsidR="00327B9E" w:rsidRDefault="00327B9E" w:rsidP="00515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5303C94"/>
    <w:multiLevelType w:val="hybridMultilevel"/>
    <w:tmpl w:val="5226FEF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A025C1"/>
    <w:multiLevelType w:val="hybridMultilevel"/>
    <w:tmpl w:val="E5F0E7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4F033D4"/>
    <w:multiLevelType w:val="hybridMultilevel"/>
    <w:tmpl w:val="F834A8F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8"/>
  </w:num>
  <w:num w:numId="5">
    <w:abstractNumId w:val="16"/>
  </w:num>
  <w:num w:numId="6">
    <w:abstractNumId w:val="8"/>
  </w:num>
  <w:num w:numId="7">
    <w:abstractNumId w:val="4"/>
  </w:num>
  <w:num w:numId="8">
    <w:abstractNumId w:val="19"/>
  </w:num>
  <w:num w:numId="9">
    <w:abstractNumId w:val="0"/>
  </w:num>
  <w:num w:numId="10">
    <w:abstractNumId w:val="21"/>
  </w:num>
  <w:num w:numId="11">
    <w:abstractNumId w:val="20"/>
  </w:num>
  <w:num w:numId="12">
    <w:abstractNumId w:val="2"/>
  </w:num>
  <w:num w:numId="13">
    <w:abstractNumId w:val="17"/>
  </w:num>
  <w:num w:numId="14">
    <w:abstractNumId w:val="7"/>
  </w:num>
  <w:num w:numId="15">
    <w:abstractNumId w:val="12"/>
  </w:num>
  <w:num w:numId="16">
    <w:abstractNumId w:val="5"/>
  </w:num>
  <w:num w:numId="17">
    <w:abstractNumId w:val="15"/>
  </w:num>
  <w:num w:numId="18">
    <w:abstractNumId w:val="14"/>
  </w:num>
  <w:num w:numId="19">
    <w:abstractNumId w:val="11"/>
  </w:num>
  <w:num w:numId="20">
    <w:abstractNumId w:val="6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3604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72D8"/>
    <w:rsid w:val="001B350E"/>
    <w:rsid w:val="001B6239"/>
    <w:rsid w:val="001C68BF"/>
    <w:rsid w:val="001D1238"/>
    <w:rsid w:val="001F2A03"/>
    <w:rsid w:val="00202549"/>
    <w:rsid w:val="00212685"/>
    <w:rsid w:val="00214A90"/>
    <w:rsid w:val="00220B63"/>
    <w:rsid w:val="00236985"/>
    <w:rsid w:val="0023751E"/>
    <w:rsid w:val="00245CF4"/>
    <w:rsid w:val="00260078"/>
    <w:rsid w:val="0027724D"/>
    <w:rsid w:val="00280570"/>
    <w:rsid w:val="002868CE"/>
    <w:rsid w:val="002A60B0"/>
    <w:rsid w:val="002F24D5"/>
    <w:rsid w:val="002F258F"/>
    <w:rsid w:val="003001AC"/>
    <w:rsid w:val="00302686"/>
    <w:rsid w:val="003143FF"/>
    <w:rsid w:val="00327B9E"/>
    <w:rsid w:val="0033124C"/>
    <w:rsid w:val="0034569E"/>
    <w:rsid w:val="0035207B"/>
    <w:rsid w:val="003633F9"/>
    <w:rsid w:val="00391CF8"/>
    <w:rsid w:val="003A545C"/>
    <w:rsid w:val="003B256E"/>
    <w:rsid w:val="003B47FC"/>
    <w:rsid w:val="003D2572"/>
    <w:rsid w:val="003D5CFB"/>
    <w:rsid w:val="003E57B7"/>
    <w:rsid w:val="003E6911"/>
    <w:rsid w:val="00402183"/>
    <w:rsid w:val="0040617B"/>
    <w:rsid w:val="0041295D"/>
    <w:rsid w:val="00422EB1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15C82"/>
    <w:rsid w:val="00516B0E"/>
    <w:rsid w:val="00532D8C"/>
    <w:rsid w:val="00547367"/>
    <w:rsid w:val="0058351A"/>
    <w:rsid w:val="005B3FB8"/>
    <w:rsid w:val="005B7524"/>
    <w:rsid w:val="005C3815"/>
    <w:rsid w:val="005D062B"/>
    <w:rsid w:val="00606E7F"/>
    <w:rsid w:val="00610067"/>
    <w:rsid w:val="006137F7"/>
    <w:rsid w:val="00617108"/>
    <w:rsid w:val="00625A5C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D7F3F"/>
    <w:rsid w:val="006E4737"/>
    <w:rsid w:val="0071761C"/>
    <w:rsid w:val="00721B9C"/>
    <w:rsid w:val="00725A0C"/>
    <w:rsid w:val="007260C0"/>
    <w:rsid w:val="007306EC"/>
    <w:rsid w:val="007351F6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43C73"/>
    <w:rsid w:val="008504F8"/>
    <w:rsid w:val="00862103"/>
    <w:rsid w:val="00865346"/>
    <w:rsid w:val="00870A8E"/>
    <w:rsid w:val="008960D1"/>
    <w:rsid w:val="008A3D6D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60ECD"/>
    <w:rsid w:val="009751A4"/>
    <w:rsid w:val="00986CD3"/>
    <w:rsid w:val="00994FC0"/>
    <w:rsid w:val="009B055F"/>
    <w:rsid w:val="009B3B73"/>
    <w:rsid w:val="009B4663"/>
    <w:rsid w:val="00A06EF1"/>
    <w:rsid w:val="00A15AE6"/>
    <w:rsid w:val="00A23753"/>
    <w:rsid w:val="00A30848"/>
    <w:rsid w:val="00A31187"/>
    <w:rsid w:val="00A6427A"/>
    <w:rsid w:val="00A728BB"/>
    <w:rsid w:val="00A773B1"/>
    <w:rsid w:val="00A96156"/>
    <w:rsid w:val="00AA298E"/>
    <w:rsid w:val="00AA7751"/>
    <w:rsid w:val="00AB4A97"/>
    <w:rsid w:val="00AC44F0"/>
    <w:rsid w:val="00AD2751"/>
    <w:rsid w:val="00AE4BBD"/>
    <w:rsid w:val="00AF477C"/>
    <w:rsid w:val="00B04806"/>
    <w:rsid w:val="00B10478"/>
    <w:rsid w:val="00B22BFC"/>
    <w:rsid w:val="00B2398C"/>
    <w:rsid w:val="00B30C55"/>
    <w:rsid w:val="00B41DC2"/>
    <w:rsid w:val="00B60F82"/>
    <w:rsid w:val="00B72A02"/>
    <w:rsid w:val="00B74CB1"/>
    <w:rsid w:val="00B77E6C"/>
    <w:rsid w:val="00BC7FFE"/>
    <w:rsid w:val="00BE1857"/>
    <w:rsid w:val="00BE32F6"/>
    <w:rsid w:val="00BF0F90"/>
    <w:rsid w:val="00C24A95"/>
    <w:rsid w:val="00C3025A"/>
    <w:rsid w:val="00C318BC"/>
    <w:rsid w:val="00C500C0"/>
    <w:rsid w:val="00C51F84"/>
    <w:rsid w:val="00C70352"/>
    <w:rsid w:val="00C757E4"/>
    <w:rsid w:val="00C92DA2"/>
    <w:rsid w:val="00C9460D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267AC"/>
    <w:rsid w:val="00D32083"/>
    <w:rsid w:val="00D35BD3"/>
    <w:rsid w:val="00D43CDC"/>
    <w:rsid w:val="00D54B1C"/>
    <w:rsid w:val="00D55572"/>
    <w:rsid w:val="00D656AA"/>
    <w:rsid w:val="00DA308A"/>
    <w:rsid w:val="00DA6C1D"/>
    <w:rsid w:val="00DB082B"/>
    <w:rsid w:val="00DB34AB"/>
    <w:rsid w:val="00DE129A"/>
    <w:rsid w:val="00DE4C46"/>
    <w:rsid w:val="00E04471"/>
    <w:rsid w:val="00E07266"/>
    <w:rsid w:val="00E204D7"/>
    <w:rsid w:val="00E254E1"/>
    <w:rsid w:val="00E51EB7"/>
    <w:rsid w:val="00E56FD1"/>
    <w:rsid w:val="00E66841"/>
    <w:rsid w:val="00E8020D"/>
    <w:rsid w:val="00EA0580"/>
    <w:rsid w:val="00EA40BC"/>
    <w:rsid w:val="00EA71C2"/>
    <w:rsid w:val="00EC7787"/>
    <w:rsid w:val="00ED0498"/>
    <w:rsid w:val="00EE1BD5"/>
    <w:rsid w:val="00EE55DE"/>
    <w:rsid w:val="00F04AD3"/>
    <w:rsid w:val="00F0594A"/>
    <w:rsid w:val="00F418D3"/>
    <w:rsid w:val="00F44BDE"/>
    <w:rsid w:val="00F45D1B"/>
    <w:rsid w:val="00F47751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FF4C219-551B-4EF0-A51C-48235A80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515C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515C82"/>
  </w:style>
  <w:style w:type="paragraph" w:styleId="ae">
    <w:name w:val="footer"/>
    <w:basedOn w:val="a"/>
    <w:link w:val="af"/>
    <w:rsid w:val="00515C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